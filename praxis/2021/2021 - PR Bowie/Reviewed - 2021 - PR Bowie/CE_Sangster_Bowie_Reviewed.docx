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C61" w14:textId="2B1F1667" w:rsidR="002011C1" w:rsidRPr="00137087" w:rsidRDefault="002011C1" w:rsidP="00137087">
      <w:pPr>
        <w:pStyle w:val="NoSpacing"/>
        <w:spacing w:line="480" w:lineRule="auto"/>
        <w:rPr>
          <w:rFonts w:cs="Times New Roman"/>
          <w:b/>
          <w:szCs w:val="24"/>
        </w:rPr>
      </w:pPr>
      <w:r w:rsidRPr="00137087">
        <w:rPr>
          <w:rFonts w:cs="Times New Roman"/>
          <w:b/>
          <w:szCs w:val="24"/>
        </w:rPr>
        <w:t>Abstract</w:t>
      </w:r>
    </w:p>
    <w:p w14:paraId="7FE3E87E" w14:textId="77777777" w:rsidR="00C44707" w:rsidRDefault="00C44707" w:rsidP="00137087">
      <w:pPr>
        <w:pStyle w:val="NoSpacing"/>
        <w:spacing w:line="480" w:lineRule="auto"/>
        <w:rPr>
          <w:rFonts w:cs="Times New Roman"/>
          <w:szCs w:val="24"/>
        </w:rPr>
      </w:pPr>
    </w:p>
    <w:p w14:paraId="46B12AD5" w14:textId="6DB74534" w:rsidR="00C36CA5" w:rsidRPr="00C44707" w:rsidRDefault="002E4EB3" w:rsidP="00137087">
      <w:pPr>
        <w:pStyle w:val="NoSpacing"/>
        <w:spacing w:line="480" w:lineRule="auto"/>
        <w:rPr>
          <w:rFonts w:cs="Times New Roman"/>
          <w:szCs w:val="24"/>
        </w:rPr>
      </w:pPr>
      <w:r w:rsidRPr="00137087">
        <w:rPr>
          <w:rFonts w:cs="Times New Roman"/>
          <w:szCs w:val="24"/>
        </w:rPr>
        <w:t>The developments of the Romantic period set the stage for modern framings of art and the artist, establishing powerful institutionali</w:t>
      </w:r>
      <w:r w:rsidR="00950164">
        <w:rPr>
          <w:rFonts w:cs="Times New Roman"/>
          <w:szCs w:val="24"/>
        </w:rPr>
        <w:t>z</w:t>
      </w:r>
      <w:r w:rsidRPr="00137087">
        <w:rPr>
          <w:rFonts w:cs="Times New Roman"/>
          <w:szCs w:val="24"/>
        </w:rPr>
        <w:t xml:space="preserve">ed discourses that both created the privileged spaces in which art is presumed to operate and reified the special modes of authority that Romantic </w:t>
      </w:r>
      <w:r w:rsidR="00971FED">
        <w:rPr>
          <w:rFonts w:cs="Times New Roman"/>
          <w:szCs w:val="24"/>
        </w:rPr>
        <w:t xml:space="preserve">poetry and </w:t>
      </w:r>
      <w:r w:rsidRPr="00137087">
        <w:rPr>
          <w:rFonts w:cs="Times New Roman"/>
          <w:szCs w:val="24"/>
        </w:rPr>
        <w:t>poets had claimed.</w:t>
      </w:r>
      <w:r w:rsidR="00CA2E94" w:rsidRPr="00137087">
        <w:rPr>
          <w:rFonts w:cs="Times New Roman"/>
          <w:szCs w:val="24"/>
        </w:rPr>
        <w:t xml:space="preserve"> </w:t>
      </w:r>
      <w:r w:rsidRPr="00137087">
        <w:rPr>
          <w:rFonts w:cs="Times New Roman"/>
          <w:szCs w:val="24"/>
        </w:rPr>
        <w:t>However, these discourses have never been set in stone.</w:t>
      </w:r>
      <w:r w:rsidR="00CA2E94" w:rsidRPr="00137087">
        <w:rPr>
          <w:rFonts w:cs="Times New Roman"/>
          <w:szCs w:val="24"/>
        </w:rPr>
        <w:t xml:space="preserve"> </w:t>
      </w:r>
      <w:r w:rsidRPr="00137087">
        <w:rPr>
          <w:rFonts w:cs="Times New Roman"/>
          <w:szCs w:val="24"/>
        </w:rPr>
        <w:t>Instead, subsequent practitioners have negotiated and renegotiated them in making their selves and works.</w:t>
      </w:r>
      <w:r w:rsidR="00CA2E94" w:rsidRPr="00137087">
        <w:rPr>
          <w:rFonts w:cs="Times New Roman"/>
          <w:szCs w:val="24"/>
        </w:rPr>
        <w:t xml:space="preserve"> </w:t>
      </w:r>
      <w:r w:rsidRPr="00137087">
        <w:rPr>
          <w:rFonts w:cs="Times New Roman"/>
          <w:szCs w:val="24"/>
        </w:rPr>
        <w:t xml:space="preserve">While the rock stars of the </w:t>
      </w:r>
      <w:commentRangeStart w:id="0"/>
      <w:ins w:id="1" w:author="Matthew Sangster" w:date="2022-02-06T04:05:00Z">
        <w:r w:rsidR="000A17B0">
          <w:rPr>
            <w:rFonts w:cs="Times New Roman"/>
            <w:szCs w:val="24"/>
          </w:rPr>
          <w:t>s</w:t>
        </w:r>
      </w:ins>
      <w:del w:id="2" w:author="Matthew Sangster" w:date="2022-02-06T04:05:00Z">
        <w:r w:rsidR="00AD0974" w:rsidRPr="003D1F92" w:rsidDel="000A17B0">
          <w:rPr>
            <w:rFonts w:cs="Times New Roman"/>
            <w:szCs w:val="24"/>
          </w:rPr>
          <w:delText>S</w:delText>
        </w:r>
      </w:del>
      <w:commentRangeEnd w:id="0"/>
      <w:r w:rsidR="00CE3B8A">
        <w:rPr>
          <w:rStyle w:val="CommentReference"/>
        </w:rPr>
        <w:commentReference w:id="0"/>
      </w:r>
      <w:r w:rsidRPr="003D1F92">
        <w:rPr>
          <w:rFonts w:cs="Times New Roman"/>
          <w:szCs w:val="24"/>
        </w:rPr>
        <w:t>ixties</w:t>
      </w:r>
      <w:r w:rsidRPr="00137087">
        <w:rPr>
          <w:rFonts w:cs="Times New Roman"/>
          <w:szCs w:val="24"/>
        </w:rPr>
        <w:t xml:space="preserve"> did so principally through amplification, David Bowie established a more sceptical relationship with Romantic notions of art and artistry.</w:t>
      </w:r>
      <w:r w:rsidR="00CA2E94" w:rsidRPr="00137087">
        <w:rPr>
          <w:rFonts w:cs="Times New Roman"/>
          <w:szCs w:val="24"/>
        </w:rPr>
        <w:t xml:space="preserve"> </w:t>
      </w:r>
      <w:r w:rsidR="00387377" w:rsidRPr="00137087">
        <w:rPr>
          <w:rFonts w:cs="Times New Roman"/>
          <w:szCs w:val="24"/>
        </w:rPr>
        <w:t>H</w:t>
      </w:r>
      <w:r w:rsidRPr="00137087">
        <w:rPr>
          <w:rFonts w:cs="Times New Roman"/>
          <w:szCs w:val="24"/>
        </w:rPr>
        <w:t xml:space="preserve">is mastery of mediated interaction allowed him to throw himself with gusto at the task of expanding the field of the represented and representable, </w:t>
      </w:r>
      <w:r w:rsidR="00387377" w:rsidRPr="00137087">
        <w:rPr>
          <w:rFonts w:cs="Times New Roman"/>
          <w:szCs w:val="24"/>
        </w:rPr>
        <w:t xml:space="preserve">but </w:t>
      </w:r>
      <w:r w:rsidRPr="00137087">
        <w:rPr>
          <w:rFonts w:cs="Times New Roman"/>
          <w:szCs w:val="24"/>
        </w:rPr>
        <w:t xml:space="preserve">his works </w:t>
      </w:r>
      <w:r w:rsidR="00387377" w:rsidRPr="00137087">
        <w:rPr>
          <w:rFonts w:cs="Times New Roman"/>
          <w:szCs w:val="24"/>
        </w:rPr>
        <w:t xml:space="preserve">also </w:t>
      </w:r>
      <w:r w:rsidRPr="00137087">
        <w:rPr>
          <w:rFonts w:cs="Times New Roman"/>
          <w:szCs w:val="24"/>
        </w:rPr>
        <w:t>consistently articulate meaningful doubts about the possibility of transcendent communication through art.</w:t>
      </w:r>
      <w:r w:rsidR="00CA2E94" w:rsidRPr="00137087">
        <w:rPr>
          <w:rFonts w:cs="Times New Roman"/>
          <w:szCs w:val="24"/>
        </w:rPr>
        <w:t xml:space="preserve"> </w:t>
      </w:r>
      <w:r w:rsidRPr="00137087">
        <w:rPr>
          <w:rFonts w:cs="Times New Roman"/>
          <w:szCs w:val="24"/>
        </w:rPr>
        <w:t>Rather than claiming to reveal truths in the manner of high Romantic conceptions, his works place the power to make meanings in the hands and minds of his audiences, employing the potency of Romantic vision while knowingly undercutting its potential for totali</w:t>
      </w:r>
      <w:r w:rsidR="005C1CD5">
        <w:rPr>
          <w:rFonts w:cs="Times New Roman"/>
          <w:szCs w:val="24"/>
        </w:rPr>
        <w:t>z</w:t>
      </w:r>
      <w:r w:rsidRPr="00137087">
        <w:rPr>
          <w:rFonts w:cs="Times New Roman"/>
          <w:szCs w:val="24"/>
        </w:rPr>
        <w:t>ing imposition.</w:t>
      </w:r>
    </w:p>
    <w:p w14:paraId="15C51828" w14:textId="77777777" w:rsidR="00C36CA5" w:rsidRPr="00137087" w:rsidRDefault="00C36CA5" w:rsidP="00137087">
      <w:pPr>
        <w:pStyle w:val="NoSpacing"/>
        <w:spacing w:line="480" w:lineRule="auto"/>
        <w:rPr>
          <w:rFonts w:cs="Times New Roman"/>
          <w:b/>
          <w:szCs w:val="24"/>
          <w:u w:val="single"/>
        </w:rPr>
      </w:pPr>
    </w:p>
    <w:p w14:paraId="453C63CA" w14:textId="77777777" w:rsidR="00C36CA5" w:rsidRPr="00137087" w:rsidRDefault="00C36CA5" w:rsidP="00137087">
      <w:pPr>
        <w:pStyle w:val="NoSpacing"/>
        <w:spacing w:line="480" w:lineRule="auto"/>
        <w:rPr>
          <w:rFonts w:cs="Times New Roman"/>
          <w:b/>
          <w:szCs w:val="24"/>
        </w:rPr>
      </w:pPr>
      <w:r w:rsidRPr="00137087">
        <w:rPr>
          <w:rFonts w:cs="Times New Roman"/>
          <w:b/>
          <w:szCs w:val="24"/>
        </w:rPr>
        <w:t>Biographical Note</w:t>
      </w:r>
    </w:p>
    <w:p w14:paraId="088C0F34" w14:textId="77777777" w:rsidR="00C44707" w:rsidRDefault="00C44707" w:rsidP="00137087">
      <w:pPr>
        <w:pStyle w:val="NoSpacing"/>
        <w:spacing w:line="480" w:lineRule="auto"/>
        <w:rPr>
          <w:rFonts w:cs="Times New Roman"/>
          <w:szCs w:val="24"/>
        </w:rPr>
      </w:pPr>
    </w:p>
    <w:p w14:paraId="2D30ED85" w14:textId="212D82E5" w:rsidR="00C36CA5" w:rsidRPr="00137087" w:rsidRDefault="00C36CA5" w:rsidP="00137087">
      <w:pPr>
        <w:pStyle w:val="NoSpacing"/>
        <w:spacing w:line="480" w:lineRule="auto"/>
        <w:rPr>
          <w:rFonts w:cs="Times New Roman"/>
          <w:szCs w:val="24"/>
        </w:rPr>
      </w:pPr>
      <w:r w:rsidRPr="00137087">
        <w:rPr>
          <w:rFonts w:cs="Times New Roman"/>
          <w:szCs w:val="24"/>
        </w:rPr>
        <w:t xml:space="preserve">Matthew Sangster is </w:t>
      </w:r>
      <w:r w:rsidR="000C4F6E" w:rsidRPr="00137087">
        <w:rPr>
          <w:rFonts w:cs="Times New Roman"/>
          <w:szCs w:val="24"/>
        </w:rPr>
        <w:t>Senior</w:t>
      </w:r>
      <w:r w:rsidRPr="00137087">
        <w:rPr>
          <w:rFonts w:cs="Times New Roman"/>
          <w:szCs w:val="24"/>
        </w:rPr>
        <w:t xml:space="preserve"> Lecturer in </w:t>
      </w:r>
      <w:r w:rsidR="000C4F6E" w:rsidRPr="00137087">
        <w:rPr>
          <w:rFonts w:cs="Times New Roman"/>
          <w:szCs w:val="24"/>
        </w:rPr>
        <w:t>Romantic Studies, Fantasy</w:t>
      </w:r>
      <w:r w:rsidR="00A61E9F">
        <w:rPr>
          <w:rFonts w:cs="Times New Roman"/>
          <w:szCs w:val="24"/>
        </w:rPr>
        <w:t>,</w:t>
      </w:r>
      <w:r w:rsidR="000C4F6E" w:rsidRPr="00137087">
        <w:rPr>
          <w:rFonts w:cs="Times New Roman"/>
          <w:szCs w:val="24"/>
        </w:rPr>
        <w:t xml:space="preserve"> and Cultural History </w:t>
      </w:r>
      <w:r w:rsidRPr="00137087">
        <w:rPr>
          <w:rFonts w:cs="Times New Roman"/>
          <w:szCs w:val="24"/>
        </w:rPr>
        <w:t>at the University of Glasgow.</w:t>
      </w:r>
      <w:r w:rsidR="00CA2E94" w:rsidRPr="00137087">
        <w:rPr>
          <w:rFonts w:cs="Times New Roman"/>
          <w:szCs w:val="24"/>
        </w:rPr>
        <w:t xml:space="preserve"> </w:t>
      </w:r>
      <w:r w:rsidRPr="00137087">
        <w:rPr>
          <w:rFonts w:cs="Times New Roman"/>
          <w:szCs w:val="24"/>
        </w:rPr>
        <w:t xml:space="preserve">His book </w:t>
      </w:r>
      <w:r w:rsidRPr="00137087">
        <w:rPr>
          <w:rFonts w:cs="Times New Roman"/>
          <w:i/>
          <w:szCs w:val="24"/>
        </w:rPr>
        <w:t>Living as an Author in the Romantic Period</w:t>
      </w:r>
      <w:r w:rsidRPr="00137087">
        <w:rPr>
          <w:rFonts w:cs="Times New Roman"/>
          <w:szCs w:val="24"/>
        </w:rPr>
        <w:t xml:space="preserve"> w</w:t>
      </w:r>
      <w:r w:rsidR="00E2759F" w:rsidRPr="00137087">
        <w:rPr>
          <w:rFonts w:cs="Times New Roman"/>
          <w:szCs w:val="24"/>
        </w:rPr>
        <w:t>as</w:t>
      </w:r>
      <w:r w:rsidRPr="00137087">
        <w:rPr>
          <w:rFonts w:cs="Times New Roman"/>
          <w:szCs w:val="24"/>
        </w:rPr>
        <w:t xml:space="preserve"> published by Palgrave in 202</w:t>
      </w:r>
      <w:r w:rsidR="00E2759F" w:rsidRPr="00137087">
        <w:rPr>
          <w:rFonts w:cs="Times New Roman"/>
          <w:szCs w:val="24"/>
        </w:rPr>
        <w:t>1</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He </w:t>
      </w:r>
      <w:r w:rsidR="00E2759F" w:rsidRPr="00137087">
        <w:rPr>
          <w:rFonts w:cs="Times New Roman"/>
          <w:szCs w:val="24"/>
        </w:rPr>
        <w:t xml:space="preserve">is </w:t>
      </w:r>
      <w:commentRangeStart w:id="3"/>
      <w:commentRangeStart w:id="4"/>
      <w:r w:rsidR="00E2759F" w:rsidRPr="00137087">
        <w:rPr>
          <w:rFonts w:cs="Times New Roman"/>
          <w:szCs w:val="24"/>
        </w:rPr>
        <w:t>currently</w:t>
      </w:r>
      <w:del w:id="5" w:author="Matthew Sangster" w:date="2022-02-05T14:44:00Z">
        <w:r w:rsidR="00E2759F" w:rsidRPr="00137087" w:rsidDel="00DF0184">
          <w:rPr>
            <w:rFonts w:cs="Times New Roman"/>
            <w:szCs w:val="24"/>
          </w:rPr>
          <w:delText xml:space="preserve"> working on</w:delText>
        </w:r>
      </w:del>
      <w:r w:rsidR="00E2759F" w:rsidRPr="00137087">
        <w:rPr>
          <w:rFonts w:cs="Times New Roman"/>
          <w:szCs w:val="24"/>
        </w:rPr>
        <w:t xml:space="preserve"> </w:t>
      </w:r>
      <w:ins w:id="6" w:author="Matthew Sangster" w:date="2022-02-05T14:44:00Z">
        <w:r w:rsidR="00DF0184">
          <w:rPr>
            <w:rFonts w:cs="Times New Roman"/>
            <w:szCs w:val="24"/>
          </w:rPr>
          <w:t>co-</w:t>
        </w:r>
      </w:ins>
      <w:r w:rsidR="00E2759F" w:rsidRPr="00137087">
        <w:rPr>
          <w:rFonts w:cs="Times New Roman"/>
          <w:szCs w:val="24"/>
        </w:rPr>
        <w:t>edit</w:t>
      </w:r>
      <w:ins w:id="7" w:author="Matthew Sangster" w:date="2022-02-05T14:44:00Z">
        <w:r w:rsidR="00DF0184">
          <w:rPr>
            <w:rFonts w:cs="Times New Roman"/>
            <w:szCs w:val="24"/>
          </w:rPr>
          <w:t>ing</w:t>
        </w:r>
      </w:ins>
      <w:del w:id="8" w:author="Matthew Sangster" w:date="2022-02-05T14:44:00Z">
        <w:r w:rsidR="00E2759F" w:rsidRPr="00137087" w:rsidDel="00DF0184">
          <w:rPr>
            <w:rFonts w:cs="Times New Roman"/>
            <w:szCs w:val="24"/>
          </w:rPr>
          <w:delText>ed</w:delText>
        </w:r>
      </w:del>
      <w:r w:rsidR="00E2759F" w:rsidRPr="00137087">
        <w:rPr>
          <w:rFonts w:cs="Times New Roman"/>
          <w:szCs w:val="24"/>
        </w:rPr>
        <w:t xml:space="preserve"> collections </w:t>
      </w:r>
      <w:commentRangeEnd w:id="3"/>
      <w:r w:rsidR="001C5443">
        <w:rPr>
          <w:rStyle w:val="CommentReference"/>
        </w:rPr>
        <w:commentReference w:id="3"/>
      </w:r>
      <w:commentRangeEnd w:id="4"/>
      <w:r w:rsidR="00DF0184">
        <w:rPr>
          <w:rStyle w:val="CommentReference"/>
        </w:rPr>
        <w:commentReference w:id="4"/>
      </w:r>
      <w:r w:rsidR="00E2759F" w:rsidRPr="00137087">
        <w:rPr>
          <w:rFonts w:cs="Times New Roman"/>
          <w:szCs w:val="24"/>
        </w:rPr>
        <w:t xml:space="preserve">on </w:t>
      </w:r>
      <w:r w:rsidR="00387377" w:rsidRPr="00137087">
        <w:rPr>
          <w:rFonts w:cs="Times New Roman"/>
          <w:szCs w:val="24"/>
        </w:rPr>
        <w:t>i</w:t>
      </w:r>
      <w:r w:rsidR="00E2759F" w:rsidRPr="00137087">
        <w:rPr>
          <w:rFonts w:cs="Times New Roman"/>
          <w:szCs w:val="24"/>
        </w:rPr>
        <w:t xml:space="preserve">nstitutions and </w:t>
      </w:r>
      <w:del w:id="9" w:author="Matthew Sangster" w:date="2022-02-05T15:09:00Z">
        <w:r w:rsidR="00E2759F" w:rsidRPr="00137087" w:rsidDel="00836F66">
          <w:rPr>
            <w:rFonts w:cs="Times New Roman"/>
            <w:szCs w:val="24"/>
          </w:rPr>
          <w:delText xml:space="preserve">on </w:delText>
        </w:r>
      </w:del>
      <w:r w:rsidR="00E2759F" w:rsidRPr="00137087">
        <w:rPr>
          <w:rFonts w:cs="Times New Roman"/>
          <w:szCs w:val="24"/>
        </w:rPr>
        <w:t>the 1820s (</w:t>
      </w:r>
      <w:r w:rsidRPr="00137087">
        <w:rPr>
          <w:rFonts w:cs="Times New Roman"/>
          <w:szCs w:val="24"/>
        </w:rPr>
        <w:t>with Jon Mee</w:t>
      </w:r>
      <w:r w:rsidR="00E2759F" w:rsidRPr="00137087">
        <w:rPr>
          <w:rFonts w:cs="Times New Roman"/>
          <w:szCs w:val="24"/>
        </w:rPr>
        <w:t xml:space="preserve">) </w:t>
      </w:r>
      <w:r w:rsidRPr="00137087">
        <w:rPr>
          <w:rFonts w:cs="Times New Roman"/>
          <w:szCs w:val="24"/>
        </w:rPr>
        <w:t>and has recently published on William Hunter’s library</w:t>
      </w:r>
      <w:r w:rsidR="00E2759F" w:rsidRPr="00137087">
        <w:rPr>
          <w:rFonts w:cs="Times New Roman"/>
          <w:szCs w:val="24"/>
        </w:rPr>
        <w:t>,</w:t>
      </w:r>
      <w:r w:rsidRPr="00137087">
        <w:rPr>
          <w:rFonts w:cs="Times New Roman"/>
          <w:szCs w:val="24"/>
        </w:rPr>
        <w:t xml:space="preserve"> Robert Southey’s encounters with London</w:t>
      </w:r>
      <w:r w:rsidR="00A61E9F">
        <w:rPr>
          <w:rFonts w:cs="Times New Roman"/>
          <w:szCs w:val="24"/>
        </w:rPr>
        <w:t>,</w:t>
      </w:r>
      <w:r w:rsidR="00E2759F" w:rsidRPr="00137087">
        <w:rPr>
          <w:rFonts w:cs="Times New Roman"/>
          <w:szCs w:val="24"/>
        </w:rPr>
        <w:t xml:space="preserve"> and reading in Enlightenment Glasgow</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Forthcoming work includes a database of the Royal Literary Fund Archive, data-driven explorations of </w:t>
      </w:r>
      <w:r w:rsidRPr="00137087">
        <w:rPr>
          <w:rFonts w:cs="Times New Roman"/>
          <w:szCs w:val="24"/>
        </w:rPr>
        <w:lastRenderedPageBreak/>
        <w:t>eighteenth-century library borrowing records, a chapter on Romantic metropolitanism</w:t>
      </w:r>
      <w:r w:rsidR="00A61E9F">
        <w:rPr>
          <w:rFonts w:cs="Times New Roman"/>
          <w:szCs w:val="24"/>
        </w:rPr>
        <w:t>,</w:t>
      </w:r>
      <w:r w:rsidRPr="00137087">
        <w:rPr>
          <w:rFonts w:cs="Times New Roman"/>
          <w:szCs w:val="24"/>
        </w:rPr>
        <w:t xml:space="preserve"> and an essay on the ethical and imaginative potential of fantastical cities.</w:t>
      </w:r>
    </w:p>
    <w:p w14:paraId="4914DCCF" w14:textId="77777777" w:rsidR="00581B69" w:rsidRPr="00137087" w:rsidRDefault="00581B69" w:rsidP="00137087">
      <w:pPr>
        <w:pStyle w:val="NoSpacing"/>
        <w:spacing w:line="480" w:lineRule="auto"/>
        <w:rPr>
          <w:rFonts w:cs="Times New Roman"/>
          <w:szCs w:val="24"/>
        </w:rPr>
      </w:pPr>
    </w:p>
    <w:p w14:paraId="3E5A796F" w14:textId="7FAE4B00" w:rsidR="005C5204" w:rsidRDefault="005C5204">
      <w:pPr>
        <w:rPr>
          <w:rFonts w:cs="Times New Roman"/>
          <w:b/>
          <w:szCs w:val="24"/>
        </w:rPr>
      </w:pPr>
    </w:p>
    <w:p w14:paraId="5C8030F7" w14:textId="3CE35836" w:rsidR="005F5D74" w:rsidRDefault="005F5D74" w:rsidP="005F5D74">
      <w:pPr>
        <w:pStyle w:val="NoSpacing"/>
      </w:pPr>
    </w:p>
    <w:p w14:paraId="78BBD958" w14:textId="598DFAFB" w:rsidR="005F5D74" w:rsidRDefault="005F5D74" w:rsidP="005F5D74">
      <w:pPr>
        <w:pStyle w:val="NoSpacing"/>
      </w:pPr>
    </w:p>
    <w:p w14:paraId="36E24C52" w14:textId="2296B72A" w:rsidR="005F5D74" w:rsidRDefault="005F5D74" w:rsidP="005F5D74">
      <w:pPr>
        <w:pStyle w:val="NoSpacing"/>
      </w:pPr>
    </w:p>
    <w:p w14:paraId="0AFD83C7" w14:textId="3AB521A4" w:rsidR="005F5D74" w:rsidRDefault="005F5D74" w:rsidP="005F5D74">
      <w:pPr>
        <w:pStyle w:val="NoSpacing"/>
      </w:pPr>
    </w:p>
    <w:p w14:paraId="51D85AD5" w14:textId="74217771" w:rsidR="005F5D74" w:rsidRDefault="005F5D74" w:rsidP="005F5D74">
      <w:pPr>
        <w:pStyle w:val="NoSpacing"/>
      </w:pPr>
    </w:p>
    <w:p w14:paraId="42F010A1" w14:textId="0EBABD98" w:rsidR="005F5D74" w:rsidRDefault="005F5D74" w:rsidP="005F5D74">
      <w:pPr>
        <w:pStyle w:val="NoSpacing"/>
      </w:pPr>
    </w:p>
    <w:p w14:paraId="2D08202D" w14:textId="2BC71B6A" w:rsidR="005F5D74" w:rsidRDefault="005F5D74" w:rsidP="005F5D74">
      <w:pPr>
        <w:pStyle w:val="NoSpacing"/>
      </w:pPr>
    </w:p>
    <w:p w14:paraId="10738CC6" w14:textId="3BEC448C" w:rsidR="005F5D74" w:rsidRDefault="005F5D74" w:rsidP="005F5D74">
      <w:pPr>
        <w:pStyle w:val="NoSpacing"/>
      </w:pPr>
    </w:p>
    <w:p w14:paraId="720E86AC" w14:textId="32517031" w:rsidR="005F5D74" w:rsidRDefault="005F5D74" w:rsidP="005F5D74">
      <w:pPr>
        <w:pStyle w:val="NoSpacing"/>
      </w:pPr>
    </w:p>
    <w:p w14:paraId="7949DD71" w14:textId="21C1297F" w:rsidR="005F5D74" w:rsidRDefault="005F5D74" w:rsidP="005F5D74">
      <w:pPr>
        <w:pStyle w:val="NoSpacing"/>
      </w:pPr>
    </w:p>
    <w:p w14:paraId="0A61A0EA" w14:textId="5E66F830" w:rsidR="005F5D74" w:rsidRDefault="005F5D74" w:rsidP="005F5D74">
      <w:pPr>
        <w:pStyle w:val="NoSpacing"/>
      </w:pPr>
    </w:p>
    <w:p w14:paraId="2F4C38B5" w14:textId="1A28477B" w:rsidR="005F5D74" w:rsidRDefault="005F5D74" w:rsidP="005F5D74">
      <w:pPr>
        <w:pStyle w:val="NoSpacing"/>
      </w:pPr>
    </w:p>
    <w:p w14:paraId="164AF75A" w14:textId="54FFFDFA" w:rsidR="005F5D74" w:rsidRDefault="005F5D74" w:rsidP="005F5D74">
      <w:pPr>
        <w:pStyle w:val="NoSpacing"/>
      </w:pPr>
    </w:p>
    <w:p w14:paraId="7BBF4831" w14:textId="744180F9" w:rsidR="005F5D74" w:rsidRDefault="005F5D74" w:rsidP="005F5D74">
      <w:pPr>
        <w:pStyle w:val="NoSpacing"/>
      </w:pPr>
    </w:p>
    <w:p w14:paraId="0FFDD65B" w14:textId="18152B51" w:rsidR="005F5D74" w:rsidRDefault="005F5D74" w:rsidP="005F5D74">
      <w:pPr>
        <w:pStyle w:val="NoSpacing"/>
      </w:pPr>
    </w:p>
    <w:p w14:paraId="7F2B761F" w14:textId="415F9034" w:rsidR="005F5D74" w:rsidRDefault="005F5D74" w:rsidP="005F5D74">
      <w:pPr>
        <w:pStyle w:val="NoSpacing"/>
      </w:pPr>
    </w:p>
    <w:p w14:paraId="0A2BE7FF" w14:textId="516FD197" w:rsidR="005F5D74" w:rsidRDefault="005F5D74" w:rsidP="005F5D74">
      <w:pPr>
        <w:pStyle w:val="NoSpacing"/>
      </w:pPr>
    </w:p>
    <w:p w14:paraId="49C87149" w14:textId="29AED8C9" w:rsidR="005F5D74" w:rsidRDefault="005F5D74" w:rsidP="005F5D74">
      <w:pPr>
        <w:pStyle w:val="NoSpacing"/>
      </w:pPr>
    </w:p>
    <w:p w14:paraId="33BF53A3" w14:textId="4DF86C08" w:rsidR="005F5D74" w:rsidRDefault="005F5D74" w:rsidP="005F5D74">
      <w:pPr>
        <w:pStyle w:val="NoSpacing"/>
      </w:pPr>
    </w:p>
    <w:p w14:paraId="4E554440" w14:textId="382820D2" w:rsidR="005F5D74" w:rsidRDefault="005F5D74" w:rsidP="005F5D74">
      <w:pPr>
        <w:pStyle w:val="NoSpacing"/>
      </w:pPr>
    </w:p>
    <w:p w14:paraId="767FDC65" w14:textId="2237132B" w:rsidR="005F5D74" w:rsidRDefault="005F5D74" w:rsidP="005F5D74">
      <w:pPr>
        <w:pStyle w:val="NoSpacing"/>
      </w:pPr>
    </w:p>
    <w:p w14:paraId="35E7117E" w14:textId="7C96E370" w:rsidR="005F5D74" w:rsidRDefault="005F5D74" w:rsidP="005F5D74">
      <w:pPr>
        <w:pStyle w:val="NoSpacing"/>
      </w:pPr>
    </w:p>
    <w:p w14:paraId="43A049A1" w14:textId="77358EC2" w:rsidR="005F5D74" w:rsidRDefault="005F5D74" w:rsidP="005F5D74">
      <w:pPr>
        <w:pStyle w:val="NoSpacing"/>
      </w:pPr>
    </w:p>
    <w:p w14:paraId="5CB2B08B" w14:textId="4E2BBF4E" w:rsidR="005F5D74" w:rsidRDefault="005F5D74" w:rsidP="005F5D74">
      <w:pPr>
        <w:pStyle w:val="NoSpacing"/>
      </w:pPr>
    </w:p>
    <w:p w14:paraId="7F56E202" w14:textId="43295C4A" w:rsidR="005F5D74" w:rsidRDefault="005F5D74" w:rsidP="005F5D74">
      <w:pPr>
        <w:pStyle w:val="NoSpacing"/>
      </w:pPr>
    </w:p>
    <w:p w14:paraId="24C65C93" w14:textId="68DA3723" w:rsidR="005F5D74" w:rsidRDefault="005F5D74" w:rsidP="005F5D74">
      <w:pPr>
        <w:pStyle w:val="NoSpacing"/>
      </w:pPr>
    </w:p>
    <w:p w14:paraId="16821B59" w14:textId="185FF2D0" w:rsidR="005F5D74" w:rsidRDefault="005F5D74" w:rsidP="005F5D74">
      <w:pPr>
        <w:pStyle w:val="NoSpacing"/>
      </w:pPr>
    </w:p>
    <w:p w14:paraId="33F2C1FF" w14:textId="03092277" w:rsidR="005F5D74" w:rsidRDefault="005F5D74" w:rsidP="005F5D74">
      <w:pPr>
        <w:pStyle w:val="NoSpacing"/>
      </w:pPr>
    </w:p>
    <w:p w14:paraId="107BE602" w14:textId="7C3385BC" w:rsidR="005F5D74" w:rsidRDefault="005F5D74" w:rsidP="005F5D74">
      <w:pPr>
        <w:pStyle w:val="NoSpacing"/>
      </w:pPr>
    </w:p>
    <w:p w14:paraId="5F9E782D" w14:textId="5D75525A" w:rsidR="005F5D74" w:rsidRDefault="005F5D74" w:rsidP="005F5D74">
      <w:pPr>
        <w:pStyle w:val="NoSpacing"/>
      </w:pPr>
    </w:p>
    <w:p w14:paraId="78E53822" w14:textId="0CA770B5" w:rsidR="005F5D74" w:rsidRDefault="005F5D74" w:rsidP="005F5D74">
      <w:pPr>
        <w:pStyle w:val="NoSpacing"/>
      </w:pPr>
    </w:p>
    <w:p w14:paraId="0E9B8914" w14:textId="7FE67604" w:rsidR="005F5D74" w:rsidRDefault="005F5D74" w:rsidP="005F5D74">
      <w:pPr>
        <w:pStyle w:val="NoSpacing"/>
      </w:pPr>
    </w:p>
    <w:p w14:paraId="474A68AB" w14:textId="0C9E53A6" w:rsidR="005F5D74" w:rsidRDefault="005F5D74" w:rsidP="005F5D74">
      <w:pPr>
        <w:pStyle w:val="NoSpacing"/>
      </w:pPr>
    </w:p>
    <w:p w14:paraId="30FBAD85" w14:textId="423C9338" w:rsidR="005F5D74" w:rsidRDefault="005F5D74" w:rsidP="005F5D74">
      <w:pPr>
        <w:pStyle w:val="NoSpacing"/>
      </w:pPr>
    </w:p>
    <w:p w14:paraId="28E8A542" w14:textId="0018AD9F" w:rsidR="005F5D74" w:rsidRDefault="005F5D74" w:rsidP="005F5D74">
      <w:pPr>
        <w:pStyle w:val="NoSpacing"/>
      </w:pPr>
    </w:p>
    <w:p w14:paraId="4DC95BAB" w14:textId="40CE7DB9" w:rsidR="005F5D74" w:rsidRDefault="005F5D74" w:rsidP="005F5D74">
      <w:pPr>
        <w:pStyle w:val="NoSpacing"/>
      </w:pPr>
    </w:p>
    <w:p w14:paraId="4CB9F813" w14:textId="156ED0E3" w:rsidR="005F5D74" w:rsidRDefault="005F5D74" w:rsidP="005F5D74">
      <w:pPr>
        <w:pStyle w:val="NoSpacing"/>
      </w:pPr>
    </w:p>
    <w:p w14:paraId="57506217" w14:textId="41CFED17" w:rsidR="005F5D74" w:rsidRDefault="005F5D74" w:rsidP="005F5D74">
      <w:pPr>
        <w:pStyle w:val="NoSpacing"/>
      </w:pPr>
    </w:p>
    <w:p w14:paraId="60C751F0" w14:textId="599F4212" w:rsidR="005F5D74" w:rsidRDefault="005F5D74" w:rsidP="005F5D74">
      <w:pPr>
        <w:pStyle w:val="NoSpacing"/>
      </w:pPr>
    </w:p>
    <w:p w14:paraId="4DB69D3B" w14:textId="77777777" w:rsidR="005F5D74" w:rsidRPr="005F5D74" w:rsidRDefault="005F5D74" w:rsidP="005F5D74">
      <w:pPr>
        <w:pStyle w:val="NoSpacing"/>
      </w:pPr>
    </w:p>
    <w:p w14:paraId="1BA53AE7" w14:textId="77777777" w:rsidR="00304F8A" w:rsidRPr="00D821D6" w:rsidRDefault="00304F8A" w:rsidP="00304F8A">
      <w:pPr>
        <w:spacing w:after="0" w:line="480" w:lineRule="auto"/>
        <w:jc w:val="center"/>
        <w:rPr>
          <w:b/>
          <w:i/>
          <w:sz w:val="28"/>
          <w:szCs w:val="18"/>
        </w:rPr>
      </w:pPr>
      <w:r w:rsidRPr="00137087">
        <w:rPr>
          <w:b/>
          <w:sz w:val="28"/>
          <w:szCs w:val="18"/>
        </w:rPr>
        <w:lastRenderedPageBreak/>
        <w:t>“I Can’t Give Everything Away”: David Bowie and Post-Romantic Artistic Identity</w:t>
      </w:r>
    </w:p>
    <w:p w14:paraId="7AD3F340" w14:textId="77777777" w:rsidR="00304F8A" w:rsidRDefault="00304F8A" w:rsidP="00304F8A">
      <w:pPr>
        <w:pStyle w:val="NoSpacing"/>
        <w:spacing w:line="480" w:lineRule="auto"/>
        <w:rPr>
          <w:rFonts w:cs="Times New Roman"/>
          <w:i/>
          <w:szCs w:val="24"/>
        </w:rPr>
      </w:pPr>
      <w:r w:rsidRPr="00137087">
        <w:rPr>
          <w:rFonts w:cs="Times New Roman"/>
          <w:i/>
          <w:szCs w:val="24"/>
        </w:rPr>
        <w:t>Matthew Sangster</w:t>
      </w:r>
    </w:p>
    <w:p w14:paraId="2CD17035" w14:textId="2823A73F" w:rsidR="00304F8A" w:rsidRPr="00137087" w:rsidRDefault="00304F8A" w:rsidP="00304F8A">
      <w:pPr>
        <w:pStyle w:val="NoSpacing"/>
        <w:spacing w:line="480" w:lineRule="auto"/>
        <w:rPr>
          <w:rFonts w:cs="Times New Roman"/>
          <w:i/>
          <w:szCs w:val="24"/>
        </w:rPr>
      </w:pPr>
      <w:r w:rsidRPr="00137087">
        <w:rPr>
          <w:rFonts w:cs="Times New Roman"/>
          <w:i/>
          <w:szCs w:val="24"/>
        </w:rPr>
        <w:t>University of Glasgow</w:t>
      </w:r>
    </w:p>
    <w:p w14:paraId="6A57DF9F" w14:textId="77777777" w:rsidR="002011C1" w:rsidRPr="00137087" w:rsidRDefault="002011C1" w:rsidP="00137087">
      <w:pPr>
        <w:pStyle w:val="NoSpacing"/>
        <w:spacing w:line="480" w:lineRule="auto"/>
        <w:rPr>
          <w:rFonts w:cs="Times New Roman"/>
          <w:szCs w:val="24"/>
        </w:rPr>
      </w:pPr>
    </w:p>
    <w:p w14:paraId="29866CF4" w14:textId="1340F901" w:rsidR="00C96E73" w:rsidRPr="00137087" w:rsidRDefault="00F53A6D" w:rsidP="00137087">
      <w:pPr>
        <w:pStyle w:val="NoSpacing"/>
        <w:spacing w:line="480" w:lineRule="auto"/>
        <w:rPr>
          <w:rFonts w:cs="Times New Roman"/>
          <w:szCs w:val="24"/>
        </w:rPr>
      </w:pPr>
      <w:r w:rsidRPr="00137087">
        <w:rPr>
          <w:rFonts w:cs="Times New Roman"/>
          <w:szCs w:val="24"/>
        </w:rPr>
        <w:t xml:space="preserve">This essay </w:t>
      </w:r>
      <w:r w:rsidR="00CE7027" w:rsidRPr="00137087">
        <w:rPr>
          <w:rFonts w:cs="Times New Roman"/>
          <w:szCs w:val="24"/>
        </w:rPr>
        <w:t>discuss</w:t>
      </w:r>
      <w:r w:rsidR="002C0909" w:rsidRPr="00137087">
        <w:rPr>
          <w:rFonts w:cs="Times New Roman"/>
          <w:szCs w:val="24"/>
        </w:rPr>
        <w:t>es</w:t>
      </w:r>
      <w:r w:rsidR="00CE7027" w:rsidRPr="00137087">
        <w:rPr>
          <w:rFonts w:cs="Times New Roman"/>
          <w:szCs w:val="24"/>
        </w:rPr>
        <w:t xml:space="preserve"> </w:t>
      </w:r>
      <w:r w:rsidR="00E2759F" w:rsidRPr="00137087">
        <w:rPr>
          <w:rFonts w:cs="Times New Roman"/>
          <w:szCs w:val="24"/>
        </w:rPr>
        <w:t>how</w:t>
      </w:r>
      <w:r w:rsidR="001576B8" w:rsidRPr="00137087">
        <w:rPr>
          <w:rFonts w:cs="Times New Roman"/>
          <w:szCs w:val="24"/>
        </w:rPr>
        <w:t xml:space="preserve"> David Bowie’s </w:t>
      </w:r>
      <w:r w:rsidR="00A43BC3" w:rsidRPr="00137087">
        <w:rPr>
          <w:rFonts w:cs="Times New Roman"/>
          <w:szCs w:val="24"/>
        </w:rPr>
        <w:t>self-conscious self-fashioning</w:t>
      </w:r>
      <w:r w:rsidR="00C452FC" w:rsidRPr="00137087">
        <w:rPr>
          <w:rFonts w:cs="Times New Roman"/>
          <w:szCs w:val="24"/>
        </w:rPr>
        <w:t xml:space="preserve"> as an artist drew</w:t>
      </w:r>
      <w:r w:rsidR="00661ECE" w:rsidRPr="00137087">
        <w:rPr>
          <w:rFonts w:cs="Times New Roman"/>
          <w:szCs w:val="24"/>
        </w:rPr>
        <w:t xml:space="preserve"> upon</w:t>
      </w:r>
      <w:r w:rsidR="0002063F" w:rsidRPr="00137087">
        <w:rPr>
          <w:rFonts w:cs="Times New Roman"/>
          <w:szCs w:val="24"/>
        </w:rPr>
        <w:t xml:space="preserve"> Romantic models</w:t>
      </w:r>
      <w:r w:rsidR="00387377" w:rsidRPr="00137087">
        <w:rPr>
          <w:rFonts w:cs="Times New Roman"/>
          <w:szCs w:val="24"/>
        </w:rPr>
        <w:t xml:space="preserve"> </w:t>
      </w:r>
      <w:r w:rsidR="005A21EF" w:rsidRPr="00137087">
        <w:rPr>
          <w:rFonts w:cs="Times New Roman"/>
          <w:szCs w:val="24"/>
        </w:rPr>
        <w:t xml:space="preserve">created in </w:t>
      </w:r>
      <w:r w:rsidR="00C476FF" w:rsidRPr="00137087">
        <w:rPr>
          <w:rFonts w:cs="Times New Roman"/>
          <w:szCs w:val="24"/>
        </w:rPr>
        <w:t xml:space="preserve">canonical </w:t>
      </w:r>
      <w:r w:rsidR="006D75E3" w:rsidRPr="00137087">
        <w:rPr>
          <w:rFonts w:cs="Times New Roman"/>
          <w:szCs w:val="24"/>
        </w:rPr>
        <w:t xml:space="preserve">lyric </w:t>
      </w:r>
      <w:r w:rsidR="005A21EF" w:rsidRPr="00137087">
        <w:rPr>
          <w:rFonts w:cs="Times New Roman"/>
          <w:szCs w:val="24"/>
        </w:rPr>
        <w:t>poetry</w:t>
      </w:r>
      <w:r w:rsidR="00C476FF" w:rsidRPr="00137087">
        <w:rPr>
          <w:rFonts w:cs="Times New Roman"/>
          <w:szCs w:val="24"/>
        </w:rPr>
        <w:t xml:space="preserve"> and </w:t>
      </w:r>
      <w:r w:rsidR="00AB5FAF" w:rsidRPr="00137087">
        <w:rPr>
          <w:rFonts w:cs="Times New Roman"/>
          <w:szCs w:val="24"/>
        </w:rPr>
        <w:t xml:space="preserve">through </w:t>
      </w:r>
      <w:r w:rsidR="00C476FF" w:rsidRPr="00137087">
        <w:rPr>
          <w:rFonts w:cs="Times New Roman"/>
          <w:szCs w:val="24"/>
        </w:rPr>
        <w:t xml:space="preserve">the self-presentations and receptions of </w:t>
      </w:r>
      <w:r w:rsidR="00387377" w:rsidRPr="00137087">
        <w:rPr>
          <w:rFonts w:cs="Times New Roman"/>
          <w:szCs w:val="24"/>
        </w:rPr>
        <w:t>Romantic poets</w:t>
      </w:r>
      <w:r w:rsidR="005A21EF" w:rsidRPr="00137087">
        <w:rPr>
          <w:rFonts w:cs="Times New Roman"/>
          <w:szCs w:val="24"/>
        </w:rPr>
        <w:t>.</w:t>
      </w:r>
      <w:r w:rsidR="00CA2E94" w:rsidRPr="00137087">
        <w:rPr>
          <w:rFonts w:cs="Times New Roman"/>
          <w:szCs w:val="24"/>
        </w:rPr>
        <w:t xml:space="preserve"> </w:t>
      </w:r>
      <w:r w:rsidR="005A21EF" w:rsidRPr="00137087">
        <w:rPr>
          <w:rFonts w:cs="Times New Roman"/>
          <w:szCs w:val="24"/>
        </w:rPr>
        <w:t>His practices</w:t>
      </w:r>
      <w:r w:rsidR="001576B8" w:rsidRPr="00137087">
        <w:rPr>
          <w:rFonts w:cs="Times New Roman"/>
          <w:szCs w:val="24"/>
        </w:rPr>
        <w:t>,</w:t>
      </w:r>
      <w:r w:rsidR="005A21EF" w:rsidRPr="00137087">
        <w:rPr>
          <w:rFonts w:cs="Times New Roman"/>
          <w:szCs w:val="24"/>
        </w:rPr>
        <w:t xml:space="preserve"> I will argue, improved on and critiqued these models’</w:t>
      </w:r>
      <w:r w:rsidR="001576B8" w:rsidRPr="00137087">
        <w:rPr>
          <w:rFonts w:cs="Times New Roman"/>
          <w:szCs w:val="24"/>
        </w:rPr>
        <w:t xml:space="preserve"> representational potential </w:t>
      </w:r>
      <w:r w:rsidR="00F27DB2" w:rsidRPr="00137087">
        <w:rPr>
          <w:rFonts w:cs="Times New Roman"/>
          <w:szCs w:val="24"/>
        </w:rPr>
        <w:t>and com</w:t>
      </w:r>
      <w:r w:rsidR="006D75E3" w:rsidRPr="00137087">
        <w:rPr>
          <w:rFonts w:cs="Times New Roman"/>
          <w:szCs w:val="24"/>
        </w:rPr>
        <w:t>plicated their ideals</w:t>
      </w:r>
      <w:r w:rsidR="005A21EF" w:rsidRPr="00137087">
        <w:rPr>
          <w:rFonts w:cs="Times New Roman"/>
          <w:szCs w:val="24"/>
        </w:rPr>
        <w:t xml:space="preserve"> of literary</w:t>
      </w:r>
      <w:r w:rsidR="00F27DB2" w:rsidRPr="00137087">
        <w:rPr>
          <w:rFonts w:cs="Times New Roman"/>
          <w:szCs w:val="24"/>
        </w:rPr>
        <w:t xml:space="preserve"> communication, but </w:t>
      </w:r>
      <w:r w:rsidR="001576B8" w:rsidRPr="00137087">
        <w:rPr>
          <w:rFonts w:cs="Times New Roman"/>
          <w:szCs w:val="24"/>
        </w:rPr>
        <w:t xml:space="preserve">without surrendering their affective </w:t>
      </w:r>
      <w:r w:rsidR="002C0909" w:rsidRPr="00137087">
        <w:rPr>
          <w:rFonts w:cs="Times New Roman"/>
          <w:szCs w:val="24"/>
        </w:rPr>
        <w:t xml:space="preserve">impact </w:t>
      </w:r>
      <w:r w:rsidR="005A21EF" w:rsidRPr="00137087">
        <w:rPr>
          <w:rFonts w:cs="Times New Roman"/>
          <w:szCs w:val="24"/>
        </w:rPr>
        <w:t>or their belief in the power and value of art</w:t>
      </w:r>
      <w:r w:rsidR="001576B8" w:rsidRPr="00137087">
        <w:rPr>
          <w:rFonts w:cs="Times New Roman"/>
          <w:szCs w:val="24"/>
        </w:rPr>
        <w:t>.</w:t>
      </w:r>
      <w:r w:rsidR="00CA2E94" w:rsidRPr="00137087">
        <w:rPr>
          <w:rFonts w:cs="Times New Roman"/>
          <w:szCs w:val="24"/>
        </w:rPr>
        <w:t xml:space="preserve"> </w:t>
      </w:r>
      <w:r w:rsidR="00C452FC" w:rsidRPr="00137087">
        <w:rPr>
          <w:rFonts w:cs="Times New Roman"/>
          <w:szCs w:val="24"/>
        </w:rPr>
        <w:t>In some respects, Bowie was</w:t>
      </w:r>
      <w:r w:rsidR="0002063F" w:rsidRPr="00137087">
        <w:rPr>
          <w:rFonts w:cs="Times New Roman"/>
          <w:szCs w:val="24"/>
        </w:rPr>
        <w:t xml:space="preserve"> straightforwardly an heir to</w:t>
      </w:r>
      <w:r w:rsidR="00C96E73" w:rsidRPr="00137087">
        <w:rPr>
          <w:rFonts w:cs="Times New Roman"/>
          <w:szCs w:val="24"/>
        </w:rPr>
        <w:t xml:space="preserve"> many </w:t>
      </w:r>
      <w:r w:rsidR="00646D2C" w:rsidRPr="00137087">
        <w:rPr>
          <w:rFonts w:cs="Times New Roman"/>
          <w:szCs w:val="24"/>
        </w:rPr>
        <w:t>oppositional</w:t>
      </w:r>
      <w:r w:rsidR="00661ECE" w:rsidRPr="00137087">
        <w:rPr>
          <w:rFonts w:cs="Times New Roman"/>
          <w:szCs w:val="24"/>
        </w:rPr>
        <w:t xml:space="preserve"> Romantic-p</w:t>
      </w:r>
      <w:r w:rsidR="003D45EA" w:rsidRPr="00137087">
        <w:rPr>
          <w:rFonts w:cs="Times New Roman"/>
          <w:szCs w:val="24"/>
        </w:rPr>
        <w:t>eriod writers</w:t>
      </w:r>
      <w:r w:rsidR="00661ECE" w:rsidRPr="00137087">
        <w:rPr>
          <w:rFonts w:cs="Times New Roman"/>
          <w:szCs w:val="24"/>
        </w:rPr>
        <w:t xml:space="preserve">, </w:t>
      </w:r>
      <w:r w:rsidR="0072730B" w:rsidRPr="00137087">
        <w:rPr>
          <w:rFonts w:cs="Times New Roman"/>
          <w:szCs w:val="24"/>
        </w:rPr>
        <w:t>buying in to</w:t>
      </w:r>
      <w:r w:rsidR="003E7850" w:rsidRPr="00137087">
        <w:rPr>
          <w:rFonts w:cs="Times New Roman"/>
          <w:szCs w:val="24"/>
        </w:rPr>
        <w:t xml:space="preserve"> their collective programme </w:t>
      </w:r>
      <w:r w:rsidR="00C452FC" w:rsidRPr="00137087">
        <w:rPr>
          <w:rFonts w:cs="Times New Roman"/>
          <w:szCs w:val="24"/>
        </w:rPr>
        <w:t>of</w:t>
      </w:r>
      <w:r w:rsidR="003E7850" w:rsidRPr="00137087">
        <w:rPr>
          <w:rFonts w:cs="Times New Roman"/>
          <w:szCs w:val="24"/>
        </w:rPr>
        <w:t xml:space="preserve"> push</w:t>
      </w:r>
      <w:r w:rsidR="00C452FC" w:rsidRPr="00137087">
        <w:rPr>
          <w:rFonts w:cs="Times New Roman"/>
          <w:szCs w:val="24"/>
        </w:rPr>
        <w:t>ing</w:t>
      </w:r>
      <w:r w:rsidR="003E7850" w:rsidRPr="00137087">
        <w:rPr>
          <w:rFonts w:cs="Times New Roman"/>
          <w:szCs w:val="24"/>
        </w:rPr>
        <w:t xml:space="preserve"> back</w:t>
      </w:r>
      <w:r w:rsidR="006D75E3" w:rsidRPr="00137087">
        <w:rPr>
          <w:rFonts w:cs="Times New Roman"/>
          <w:szCs w:val="24"/>
        </w:rPr>
        <w:t xml:space="preserve"> the boundarie</w:t>
      </w:r>
      <w:r w:rsidR="00661ECE" w:rsidRPr="00137087">
        <w:rPr>
          <w:rFonts w:cs="Times New Roman"/>
          <w:szCs w:val="24"/>
        </w:rPr>
        <w:t xml:space="preserve">s of representation </w:t>
      </w:r>
      <w:r w:rsidR="008B18DC">
        <w:rPr>
          <w:rFonts w:cs="Times New Roman"/>
          <w:szCs w:val="24"/>
        </w:rPr>
        <w:t>by</w:t>
      </w:r>
      <w:r w:rsidR="00661ECE" w:rsidRPr="00137087">
        <w:rPr>
          <w:rFonts w:cs="Times New Roman"/>
          <w:szCs w:val="24"/>
        </w:rPr>
        <w:t xml:space="preserve"> </w:t>
      </w:r>
      <w:r w:rsidR="00C96E73" w:rsidRPr="00137087">
        <w:rPr>
          <w:rFonts w:cs="Times New Roman"/>
          <w:szCs w:val="24"/>
        </w:rPr>
        <w:t>celebrating</w:t>
      </w:r>
      <w:r w:rsidR="003E7850" w:rsidRPr="00137087">
        <w:rPr>
          <w:rFonts w:cs="Times New Roman"/>
          <w:szCs w:val="24"/>
        </w:rPr>
        <w:t xml:space="preserve"> </w:t>
      </w:r>
      <w:r w:rsidRPr="00137087">
        <w:rPr>
          <w:rFonts w:cs="Times New Roman"/>
          <w:szCs w:val="24"/>
        </w:rPr>
        <w:t>atypical forms of experience and sociality</w:t>
      </w:r>
      <w:r w:rsidR="00661ECE" w:rsidRPr="00137087">
        <w:rPr>
          <w:rFonts w:cs="Times New Roman"/>
          <w:szCs w:val="24"/>
        </w:rPr>
        <w:t>.</w:t>
      </w:r>
      <w:r w:rsidR="00CA2E94" w:rsidRPr="00137087">
        <w:rPr>
          <w:rFonts w:cs="Times New Roman"/>
          <w:szCs w:val="24"/>
        </w:rPr>
        <w:t xml:space="preserve"> </w:t>
      </w:r>
      <w:r w:rsidR="00661ECE" w:rsidRPr="00137087">
        <w:rPr>
          <w:rFonts w:cs="Times New Roman"/>
          <w:szCs w:val="24"/>
        </w:rPr>
        <w:t>Howev</w:t>
      </w:r>
      <w:r w:rsidR="003E7850" w:rsidRPr="00137087">
        <w:rPr>
          <w:rFonts w:cs="Times New Roman"/>
          <w:szCs w:val="24"/>
        </w:rPr>
        <w:t xml:space="preserve">er, Bowie’s productions also work to </w:t>
      </w:r>
      <w:r w:rsidR="00661ECE" w:rsidRPr="00137087">
        <w:rPr>
          <w:rFonts w:cs="Times New Roman"/>
          <w:szCs w:val="24"/>
        </w:rPr>
        <w:t>subvert t</w:t>
      </w:r>
      <w:r w:rsidR="003E7850" w:rsidRPr="00137087">
        <w:rPr>
          <w:rFonts w:cs="Times New Roman"/>
          <w:szCs w:val="24"/>
        </w:rPr>
        <w:t>he Romantic</w:t>
      </w:r>
      <w:r w:rsidR="00C96E73" w:rsidRPr="00137087">
        <w:rPr>
          <w:rFonts w:cs="Times New Roman"/>
          <w:szCs w:val="24"/>
        </w:rPr>
        <w:t xml:space="preserve"> paradigm </w:t>
      </w:r>
      <w:r w:rsidR="0084232D" w:rsidRPr="00137087">
        <w:rPr>
          <w:rFonts w:cs="Times New Roman"/>
          <w:szCs w:val="24"/>
        </w:rPr>
        <w:t xml:space="preserve">that was </w:t>
      </w:r>
      <w:r w:rsidR="00C96E73" w:rsidRPr="00137087">
        <w:rPr>
          <w:rFonts w:cs="Times New Roman"/>
          <w:szCs w:val="24"/>
        </w:rPr>
        <w:t xml:space="preserve">dominant </w:t>
      </w:r>
      <w:r w:rsidR="0084232D" w:rsidRPr="00137087">
        <w:rPr>
          <w:rFonts w:cs="Times New Roman"/>
          <w:szCs w:val="24"/>
        </w:rPr>
        <w:t xml:space="preserve">both </w:t>
      </w:r>
      <w:r w:rsidRPr="00137087">
        <w:rPr>
          <w:rFonts w:cs="Times New Roman"/>
          <w:szCs w:val="24"/>
        </w:rPr>
        <w:t xml:space="preserve">in twentieth-century accounts of </w:t>
      </w:r>
      <w:r w:rsidR="00AB5FAF" w:rsidRPr="00137087">
        <w:rPr>
          <w:rFonts w:cs="Times New Roman"/>
          <w:szCs w:val="24"/>
        </w:rPr>
        <w:t>early</w:t>
      </w:r>
      <w:r w:rsidR="00E2759F" w:rsidRPr="00137087">
        <w:rPr>
          <w:rFonts w:cs="Times New Roman"/>
          <w:szCs w:val="24"/>
        </w:rPr>
        <w:t>-</w:t>
      </w:r>
      <w:r w:rsidR="00AB5FAF" w:rsidRPr="00137087">
        <w:rPr>
          <w:rFonts w:cs="Times New Roman"/>
          <w:szCs w:val="24"/>
        </w:rPr>
        <w:t>nineteenth-century art</w:t>
      </w:r>
      <w:r w:rsidRPr="00137087">
        <w:rPr>
          <w:rFonts w:cs="Times New Roman"/>
          <w:szCs w:val="24"/>
        </w:rPr>
        <w:t xml:space="preserve"> and </w:t>
      </w:r>
      <w:r w:rsidR="00C96E73" w:rsidRPr="00137087">
        <w:rPr>
          <w:rFonts w:cs="Times New Roman"/>
          <w:szCs w:val="24"/>
        </w:rPr>
        <w:t>within</w:t>
      </w:r>
      <w:r w:rsidR="003E7850" w:rsidRPr="00137087">
        <w:rPr>
          <w:rFonts w:cs="Times New Roman"/>
          <w:szCs w:val="24"/>
        </w:rPr>
        <w:t xml:space="preserve"> the music scene </w:t>
      </w:r>
      <w:r w:rsidR="00E2759F" w:rsidRPr="00137087">
        <w:rPr>
          <w:rFonts w:cs="Times New Roman"/>
          <w:szCs w:val="24"/>
        </w:rPr>
        <w:t>from</w:t>
      </w:r>
      <w:r w:rsidR="00661ECE" w:rsidRPr="00137087">
        <w:rPr>
          <w:rFonts w:cs="Times New Roman"/>
          <w:szCs w:val="24"/>
        </w:rPr>
        <w:t xml:space="preserve"> which </w:t>
      </w:r>
      <w:r w:rsidR="003E7850" w:rsidRPr="00137087">
        <w:rPr>
          <w:rFonts w:cs="Times New Roman"/>
          <w:szCs w:val="24"/>
        </w:rPr>
        <w:t xml:space="preserve">he </w:t>
      </w:r>
      <w:r w:rsidRPr="00137087">
        <w:rPr>
          <w:rFonts w:cs="Times New Roman"/>
          <w:szCs w:val="24"/>
        </w:rPr>
        <w:t>emerged.</w:t>
      </w:r>
      <w:r w:rsidR="00CA2E94" w:rsidRPr="00137087">
        <w:rPr>
          <w:rFonts w:cs="Times New Roman"/>
          <w:szCs w:val="24"/>
        </w:rPr>
        <w:t xml:space="preserve"> </w:t>
      </w:r>
      <w:r w:rsidRPr="00137087">
        <w:rPr>
          <w:rFonts w:cs="Times New Roman"/>
          <w:szCs w:val="24"/>
        </w:rPr>
        <w:t xml:space="preserve">Rather than </w:t>
      </w:r>
      <w:r w:rsidR="006D75E3" w:rsidRPr="00137087">
        <w:rPr>
          <w:rFonts w:cs="Times New Roman"/>
          <w:szCs w:val="24"/>
        </w:rPr>
        <w:t xml:space="preserve">straightforwardly </w:t>
      </w:r>
      <w:r w:rsidRPr="00137087">
        <w:rPr>
          <w:rFonts w:cs="Times New Roman"/>
          <w:szCs w:val="24"/>
        </w:rPr>
        <w:t xml:space="preserve">proclaiming </w:t>
      </w:r>
      <w:r w:rsidR="005A21EF" w:rsidRPr="00137087">
        <w:rPr>
          <w:rFonts w:cs="Times New Roman"/>
          <w:szCs w:val="24"/>
        </w:rPr>
        <w:t xml:space="preserve">a </w:t>
      </w:r>
      <w:r w:rsidRPr="00137087">
        <w:rPr>
          <w:rFonts w:cs="Times New Roman"/>
          <w:szCs w:val="24"/>
        </w:rPr>
        <w:t>triumphant subjectivity, his works challenge</w:t>
      </w:r>
      <w:r w:rsidR="00661ECE" w:rsidRPr="00137087">
        <w:rPr>
          <w:rFonts w:cs="Times New Roman"/>
          <w:szCs w:val="24"/>
        </w:rPr>
        <w:t xml:space="preserve"> the veneration of stars by positing f</w:t>
      </w:r>
      <w:r w:rsidRPr="00137087">
        <w:rPr>
          <w:rFonts w:cs="Times New Roman"/>
          <w:szCs w:val="24"/>
        </w:rPr>
        <w:t>orms of artistry that privilege</w:t>
      </w:r>
      <w:r w:rsidR="00661ECE" w:rsidRPr="00137087">
        <w:rPr>
          <w:rFonts w:cs="Times New Roman"/>
          <w:szCs w:val="24"/>
        </w:rPr>
        <w:t xml:space="preserve"> the swapping of masks, the fragmentation of canonical identities</w:t>
      </w:r>
      <w:r w:rsidR="00447E3A">
        <w:rPr>
          <w:rFonts w:cs="Times New Roman"/>
          <w:szCs w:val="24"/>
        </w:rPr>
        <w:t>,</w:t>
      </w:r>
      <w:r w:rsidR="00661ECE" w:rsidRPr="00137087">
        <w:rPr>
          <w:rFonts w:cs="Times New Roman"/>
          <w:szCs w:val="24"/>
        </w:rPr>
        <w:t xml:space="preserve"> and the collaborative interpretative power of audience</w:t>
      </w:r>
      <w:r w:rsidR="00851BBA" w:rsidRPr="00137087">
        <w:rPr>
          <w:rFonts w:cs="Times New Roman"/>
          <w:szCs w:val="24"/>
        </w:rPr>
        <w:t>s</w:t>
      </w:r>
      <w:r w:rsidR="00661ECE" w:rsidRPr="00137087">
        <w:rPr>
          <w:rFonts w:cs="Times New Roman"/>
          <w:szCs w:val="24"/>
        </w:rPr>
        <w:t>.</w:t>
      </w:r>
      <w:r w:rsidR="00CA2E94" w:rsidRPr="00137087">
        <w:rPr>
          <w:rFonts w:cs="Times New Roman"/>
          <w:szCs w:val="24"/>
        </w:rPr>
        <w:t xml:space="preserve"> </w:t>
      </w:r>
      <w:r w:rsidR="00E2759F" w:rsidRPr="00137087">
        <w:rPr>
          <w:rFonts w:cs="Times New Roman"/>
          <w:szCs w:val="24"/>
        </w:rPr>
        <w:t xml:space="preserve">In this, we might align him with </w:t>
      </w:r>
      <w:r w:rsidR="00D27C17" w:rsidRPr="00137087">
        <w:rPr>
          <w:rFonts w:cs="Times New Roman"/>
          <w:szCs w:val="24"/>
        </w:rPr>
        <w:t xml:space="preserve">the more sceptical </w:t>
      </w:r>
      <w:r w:rsidR="00970062" w:rsidRPr="00137087">
        <w:rPr>
          <w:rFonts w:cs="Times New Roman"/>
          <w:szCs w:val="24"/>
        </w:rPr>
        <w:t>views</w:t>
      </w:r>
      <w:r w:rsidR="00D27C17" w:rsidRPr="00137087">
        <w:rPr>
          <w:rFonts w:cs="Times New Roman"/>
          <w:szCs w:val="24"/>
        </w:rPr>
        <w:t xml:space="preserve"> </w:t>
      </w:r>
      <w:r w:rsidR="00970062" w:rsidRPr="00137087">
        <w:rPr>
          <w:rFonts w:cs="Times New Roman"/>
          <w:szCs w:val="24"/>
        </w:rPr>
        <w:t>expressed by</w:t>
      </w:r>
      <w:r w:rsidR="00D27C17" w:rsidRPr="00137087">
        <w:rPr>
          <w:rFonts w:cs="Times New Roman"/>
          <w:szCs w:val="24"/>
        </w:rPr>
        <w:t xml:space="preserve"> </w:t>
      </w:r>
      <w:r w:rsidR="00E2759F" w:rsidRPr="00137087">
        <w:rPr>
          <w:rFonts w:cs="Times New Roman"/>
          <w:szCs w:val="24"/>
        </w:rPr>
        <w:t>younger Romantic writers like Lord Byron, John Keats</w:t>
      </w:r>
      <w:r w:rsidR="00447E3A">
        <w:rPr>
          <w:rFonts w:cs="Times New Roman"/>
          <w:szCs w:val="24"/>
        </w:rPr>
        <w:t>,</w:t>
      </w:r>
      <w:r w:rsidR="00E2759F" w:rsidRPr="00137087">
        <w:rPr>
          <w:rFonts w:cs="Times New Roman"/>
          <w:szCs w:val="24"/>
        </w:rPr>
        <w:t xml:space="preserve"> and Letitia Landon, who </w:t>
      </w:r>
      <w:r w:rsidR="0072405B" w:rsidRPr="00137087">
        <w:rPr>
          <w:rFonts w:cs="Times New Roman"/>
          <w:szCs w:val="24"/>
        </w:rPr>
        <w:t xml:space="preserve">sometimes </w:t>
      </w:r>
      <w:r w:rsidR="00804665" w:rsidRPr="00137087">
        <w:rPr>
          <w:rFonts w:cs="Times New Roman"/>
          <w:szCs w:val="24"/>
        </w:rPr>
        <w:t>push</w:t>
      </w:r>
      <w:r w:rsidR="00646D2C" w:rsidRPr="00137087">
        <w:rPr>
          <w:rFonts w:cs="Times New Roman"/>
          <w:szCs w:val="24"/>
        </w:rPr>
        <w:t>ed</w:t>
      </w:r>
      <w:r w:rsidR="00804665" w:rsidRPr="00137087">
        <w:rPr>
          <w:rFonts w:cs="Times New Roman"/>
          <w:szCs w:val="24"/>
        </w:rPr>
        <w:t xml:space="preserve"> back against</w:t>
      </w:r>
      <w:r w:rsidR="00E2759F" w:rsidRPr="00137087">
        <w:rPr>
          <w:rFonts w:cs="Times New Roman"/>
          <w:szCs w:val="24"/>
        </w:rPr>
        <w:t xml:space="preserve"> the conservative forms of universali</w:t>
      </w:r>
      <w:r w:rsidR="005C1CD5">
        <w:rPr>
          <w:rFonts w:cs="Times New Roman"/>
          <w:szCs w:val="24"/>
        </w:rPr>
        <w:t>z</w:t>
      </w:r>
      <w:r w:rsidR="00E2759F" w:rsidRPr="00137087">
        <w:rPr>
          <w:rFonts w:cs="Times New Roman"/>
          <w:szCs w:val="24"/>
        </w:rPr>
        <w:t xml:space="preserve">ing </w:t>
      </w:r>
      <w:r w:rsidR="00804665" w:rsidRPr="00137087">
        <w:rPr>
          <w:rFonts w:cs="Times New Roman"/>
          <w:szCs w:val="24"/>
        </w:rPr>
        <w:t>self-aggrandi</w:t>
      </w:r>
      <w:r w:rsidR="00950164">
        <w:rPr>
          <w:rFonts w:cs="Times New Roman"/>
          <w:szCs w:val="24"/>
        </w:rPr>
        <w:t>z</w:t>
      </w:r>
      <w:r w:rsidR="00804665" w:rsidRPr="00137087">
        <w:rPr>
          <w:rFonts w:cs="Times New Roman"/>
          <w:szCs w:val="24"/>
        </w:rPr>
        <w:t xml:space="preserve">ement </w:t>
      </w:r>
      <w:r w:rsidR="00E2759F" w:rsidRPr="00137087">
        <w:rPr>
          <w:rFonts w:cs="Times New Roman"/>
          <w:szCs w:val="24"/>
        </w:rPr>
        <w:t>they detected in the later work of William Wordsworth and Samuel Taylor Coleridge</w:t>
      </w:r>
      <w:r w:rsidR="00804665" w:rsidRPr="00137087">
        <w:rPr>
          <w:rFonts w:cs="Times New Roman"/>
          <w:szCs w:val="24"/>
        </w:rPr>
        <w:t xml:space="preserve"> by</w:t>
      </w:r>
      <w:r w:rsidR="00E2759F" w:rsidRPr="00137087">
        <w:rPr>
          <w:rFonts w:cs="Times New Roman"/>
          <w:szCs w:val="24"/>
        </w:rPr>
        <w:t xml:space="preserve"> favour</w:t>
      </w:r>
      <w:r w:rsidR="00804665" w:rsidRPr="00137087">
        <w:rPr>
          <w:rFonts w:cs="Times New Roman"/>
          <w:szCs w:val="24"/>
        </w:rPr>
        <w:t>ing</w:t>
      </w:r>
      <w:r w:rsidR="00E2759F" w:rsidRPr="00137087">
        <w:rPr>
          <w:rFonts w:cs="Times New Roman"/>
          <w:szCs w:val="24"/>
        </w:rPr>
        <w:t xml:space="preserve"> more contingent and questioning modes of self-fashioning.</w:t>
      </w:r>
      <w:r w:rsidR="00CA2E94" w:rsidRPr="00137087">
        <w:rPr>
          <w:rFonts w:cs="Times New Roman"/>
          <w:szCs w:val="24"/>
        </w:rPr>
        <w:t xml:space="preserve"> </w:t>
      </w:r>
      <w:r w:rsidR="00E2759F" w:rsidRPr="00137087">
        <w:rPr>
          <w:rFonts w:cs="Times New Roman"/>
          <w:szCs w:val="24"/>
        </w:rPr>
        <w:t xml:space="preserve">However, with the intellectual and media resources of a further century-and-a-half behind him, Bowie was </w:t>
      </w:r>
      <w:r w:rsidR="00804665" w:rsidRPr="00137087">
        <w:rPr>
          <w:rFonts w:cs="Times New Roman"/>
          <w:szCs w:val="24"/>
        </w:rPr>
        <w:t>able to go much further than those writing in the 1810s</w:t>
      </w:r>
      <w:r w:rsidR="00F51A89">
        <w:rPr>
          <w:rFonts w:cs="Times New Roman"/>
          <w:szCs w:val="24"/>
        </w:rPr>
        <w:t>,</w:t>
      </w:r>
      <w:r w:rsidR="00804665" w:rsidRPr="00137087">
        <w:rPr>
          <w:rFonts w:cs="Times New Roman"/>
          <w:szCs w:val="24"/>
        </w:rPr>
        <w:t xml:space="preserve"> 1820s</w:t>
      </w:r>
      <w:ins w:id="10" w:author="Matthew Sangster" w:date="2022-02-06T23:10:00Z">
        <w:r w:rsidR="00DD3AFA">
          <w:rPr>
            <w:rFonts w:cs="Times New Roman"/>
            <w:szCs w:val="24"/>
          </w:rPr>
          <w:t>,</w:t>
        </w:r>
      </w:ins>
      <w:r w:rsidR="00F51A89">
        <w:rPr>
          <w:rFonts w:cs="Times New Roman"/>
          <w:szCs w:val="24"/>
        </w:rPr>
        <w:t xml:space="preserve"> and 1830s</w:t>
      </w:r>
      <w:r w:rsidR="00804665" w:rsidRPr="00137087">
        <w:rPr>
          <w:rFonts w:cs="Times New Roman"/>
          <w:szCs w:val="24"/>
        </w:rPr>
        <w:t xml:space="preserve">, creating </w:t>
      </w:r>
      <w:r w:rsidR="00804665" w:rsidRPr="00137087">
        <w:rPr>
          <w:rFonts w:cs="Times New Roman"/>
          <w:szCs w:val="24"/>
        </w:rPr>
        <w:lastRenderedPageBreak/>
        <w:t xml:space="preserve">multiform fractures in his self-presentations that made his </w:t>
      </w:r>
      <w:r w:rsidR="00646D2C" w:rsidRPr="00137087">
        <w:rPr>
          <w:rFonts w:cs="Times New Roman"/>
          <w:szCs w:val="24"/>
        </w:rPr>
        <w:t>personas</w:t>
      </w:r>
      <w:r w:rsidR="00804665" w:rsidRPr="00137087">
        <w:rPr>
          <w:rFonts w:cs="Times New Roman"/>
          <w:szCs w:val="24"/>
        </w:rPr>
        <w:t xml:space="preserve"> and works radically reinterpretable, </w:t>
      </w:r>
      <w:r w:rsidR="00C90826">
        <w:rPr>
          <w:rFonts w:cs="Times New Roman"/>
          <w:szCs w:val="24"/>
        </w:rPr>
        <w:t xml:space="preserve">thereby </w:t>
      </w:r>
      <w:r w:rsidR="00804665" w:rsidRPr="00137087">
        <w:rPr>
          <w:rFonts w:cs="Times New Roman"/>
          <w:szCs w:val="24"/>
        </w:rPr>
        <w:t xml:space="preserve">passing ownership of the powerful affects he evoked to audiences he conceived of as </w:t>
      </w:r>
      <w:r w:rsidR="00970062" w:rsidRPr="00137087">
        <w:rPr>
          <w:rFonts w:cs="Times New Roman"/>
          <w:szCs w:val="24"/>
        </w:rPr>
        <w:t xml:space="preserve">being </w:t>
      </w:r>
      <w:r w:rsidR="00804665" w:rsidRPr="00137087">
        <w:rPr>
          <w:rFonts w:cs="Times New Roman"/>
          <w:szCs w:val="24"/>
        </w:rPr>
        <w:t>active, dynamic</w:t>
      </w:r>
      <w:r w:rsidR="00447E3A">
        <w:rPr>
          <w:rFonts w:cs="Times New Roman"/>
          <w:szCs w:val="24"/>
        </w:rPr>
        <w:t>,</w:t>
      </w:r>
      <w:r w:rsidR="00804665" w:rsidRPr="00137087">
        <w:rPr>
          <w:rFonts w:cs="Times New Roman"/>
          <w:szCs w:val="24"/>
        </w:rPr>
        <w:t xml:space="preserve"> and involved.</w:t>
      </w:r>
    </w:p>
    <w:p w14:paraId="3CE1FC32" w14:textId="19F224F3" w:rsidR="00661ECE" w:rsidRPr="00137087" w:rsidRDefault="00C452FC" w:rsidP="009E01DA">
      <w:pPr>
        <w:pStyle w:val="NoSpacing"/>
        <w:spacing w:line="480" w:lineRule="auto"/>
        <w:ind w:firstLine="720"/>
        <w:rPr>
          <w:rFonts w:cs="Times New Roman"/>
          <w:szCs w:val="24"/>
        </w:rPr>
      </w:pPr>
      <w:r w:rsidRPr="00137087">
        <w:rPr>
          <w:rFonts w:cs="Times New Roman"/>
          <w:szCs w:val="24"/>
        </w:rPr>
        <w:t>In discussing Bowie alongside canonical Romantic poetry, I will draw out di</w:t>
      </w:r>
      <w:ins w:id="11" w:author="Matthew Sangster" w:date="2022-02-09T02:26:00Z">
        <w:r w:rsidR="00F26942">
          <w:rPr>
            <w:rFonts w:cs="Times New Roman"/>
            <w:szCs w:val="24"/>
          </w:rPr>
          <w:t>scontinuiti</w:t>
        </w:r>
      </w:ins>
      <w:del w:id="12" w:author="Matthew Sangster" w:date="2022-02-09T02:26:00Z">
        <w:r w:rsidRPr="00137087" w:rsidDel="00F26942">
          <w:rPr>
            <w:rFonts w:cs="Times New Roman"/>
            <w:szCs w:val="24"/>
          </w:rPr>
          <w:delText>fferenc</w:delText>
        </w:r>
      </w:del>
      <w:r w:rsidRPr="00137087">
        <w:rPr>
          <w:rFonts w:cs="Times New Roman"/>
          <w:szCs w:val="24"/>
        </w:rPr>
        <w:t xml:space="preserve">es as well as </w:t>
      </w:r>
      <w:commentRangeStart w:id="13"/>
      <w:commentRangeStart w:id="14"/>
      <w:r w:rsidR="00C476FF" w:rsidRPr="00137087">
        <w:rPr>
          <w:rFonts w:cs="Times New Roman"/>
          <w:szCs w:val="24"/>
        </w:rPr>
        <w:t>consider</w:t>
      </w:r>
      <w:r w:rsidR="00970062" w:rsidRPr="00137087">
        <w:rPr>
          <w:rFonts w:cs="Times New Roman"/>
          <w:szCs w:val="24"/>
        </w:rPr>
        <w:t>ing</w:t>
      </w:r>
      <w:commentRangeEnd w:id="13"/>
      <w:r w:rsidR="003659D4">
        <w:rPr>
          <w:rStyle w:val="CommentReference"/>
        </w:rPr>
        <w:commentReference w:id="13"/>
      </w:r>
      <w:commentRangeEnd w:id="14"/>
      <w:r w:rsidR="00CA6551">
        <w:rPr>
          <w:rStyle w:val="CommentReference"/>
        </w:rPr>
        <w:commentReference w:id="14"/>
      </w:r>
      <w:r w:rsidR="00C476FF" w:rsidRPr="00137087">
        <w:rPr>
          <w:rFonts w:cs="Times New Roman"/>
          <w:szCs w:val="24"/>
        </w:rPr>
        <w:t xml:space="preserve"> </w:t>
      </w:r>
      <w:r w:rsidRPr="00137087">
        <w:rPr>
          <w:rFonts w:cs="Times New Roman"/>
          <w:szCs w:val="24"/>
        </w:rPr>
        <w:t>similitudes.</w:t>
      </w:r>
      <w:r w:rsidR="00CA2E94" w:rsidRPr="00137087">
        <w:rPr>
          <w:rFonts w:cs="Times New Roman"/>
          <w:szCs w:val="24"/>
        </w:rPr>
        <w:t xml:space="preserve"> </w:t>
      </w:r>
      <w:r w:rsidRPr="00137087">
        <w:rPr>
          <w:rFonts w:cs="Times New Roman"/>
          <w:szCs w:val="24"/>
        </w:rPr>
        <w:t>The twentieth-century roc</w:t>
      </w:r>
      <w:r w:rsidR="00C476FF" w:rsidRPr="00137087">
        <w:rPr>
          <w:rFonts w:cs="Times New Roman"/>
          <w:szCs w:val="24"/>
        </w:rPr>
        <w:t>k song is a different beast than</w:t>
      </w:r>
      <w:r w:rsidRPr="00137087">
        <w:rPr>
          <w:rFonts w:cs="Times New Roman"/>
          <w:szCs w:val="24"/>
        </w:rPr>
        <w:t xml:space="preserve"> the nineteenth-century lyric poem, both formally and in sociocultural terms</w:t>
      </w:r>
      <w:r w:rsidR="00D27C17" w:rsidRPr="00137087">
        <w:rPr>
          <w:rFonts w:cs="Times New Roman"/>
          <w:szCs w:val="24"/>
        </w:rPr>
        <w:t>.</w:t>
      </w:r>
      <w:r w:rsidR="00CA2E94" w:rsidRPr="00137087">
        <w:rPr>
          <w:rFonts w:cs="Times New Roman"/>
          <w:szCs w:val="24"/>
        </w:rPr>
        <w:t xml:space="preserve"> </w:t>
      </w:r>
      <w:r w:rsidR="00D27C17" w:rsidRPr="00137087">
        <w:rPr>
          <w:rFonts w:cs="Times New Roman"/>
          <w:szCs w:val="24"/>
        </w:rPr>
        <w:t>T</w:t>
      </w:r>
      <w:r w:rsidRPr="00137087">
        <w:rPr>
          <w:rFonts w:cs="Times New Roman"/>
          <w:szCs w:val="24"/>
        </w:rPr>
        <w:t>he critical frameworks for discussing one form do not always transfer seamlessly over to the other.</w:t>
      </w:r>
      <w:r w:rsidR="00CA2E94" w:rsidRPr="00137087">
        <w:rPr>
          <w:rFonts w:cs="Times New Roman"/>
          <w:szCs w:val="24"/>
        </w:rPr>
        <w:t xml:space="preserve"> </w:t>
      </w:r>
      <w:r w:rsidRPr="00137087">
        <w:rPr>
          <w:rFonts w:cs="Times New Roman"/>
          <w:szCs w:val="24"/>
        </w:rPr>
        <w:t xml:space="preserve">However, </w:t>
      </w:r>
      <w:r w:rsidR="00C96E73" w:rsidRPr="00137087">
        <w:rPr>
          <w:rFonts w:cs="Times New Roman"/>
          <w:szCs w:val="24"/>
        </w:rPr>
        <w:t xml:space="preserve">examining consonances and clashes has a great deal to offer </w:t>
      </w:r>
      <w:del w:id="15" w:author="Matthew Sangster" w:date="2022-02-06T23:11:00Z">
        <w:r w:rsidR="00C96E73" w:rsidRPr="00137087" w:rsidDel="00FC0C8F">
          <w:rPr>
            <w:rFonts w:cs="Times New Roman"/>
            <w:szCs w:val="24"/>
          </w:rPr>
          <w:delText xml:space="preserve">both </w:delText>
        </w:r>
      </w:del>
      <w:r w:rsidR="00C96E73" w:rsidRPr="00137087">
        <w:rPr>
          <w:rFonts w:cs="Times New Roman"/>
          <w:szCs w:val="24"/>
        </w:rPr>
        <w:t>to Romanti</w:t>
      </w:r>
      <w:r w:rsidR="003D45EA" w:rsidRPr="00137087">
        <w:rPr>
          <w:rFonts w:cs="Times New Roman"/>
          <w:szCs w:val="24"/>
        </w:rPr>
        <w:t xml:space="preserve">c Studies and </w:t>
      </w:r>
      <w:del w:id="16" w:author="Matthew Sangster" w:date="2022-02-06T23:11:00Z">
        <w:r w:rsidR="003D45EA" w:rsidRPr="00137087" w:rsidDel="00FC0C8F">
          <w:rPr>
            <w:rFonts w:cs="Times New Roman"/>
            <w:szCs w:val="24"/>
          </w:rPr>
          <w:delText xml:space="preserve">to </w:delText>
        </w:r>
      </w:del>
      <w:r w:rsidR="003D45EA" w:rsidRPr="00137087">
        <w:rPr>
          <w:rFonts w:cs="Times New Roman"/>
          <w:szCs w:val="24"/>
        </w:rPr>
        <w:t>the analysis</w:t>
      </w:r>
      <w:r w:rsidR="006D75E3" w:rsidRPr="00137087">
        <w:rPr>
          <w:rFonts w:cs="Times New Roman"/>
          <w:szCs w:val="24"/>
        </w:rPr>
        <w:t xml:space="preserve"> of </w:t>
      </w:r>
      <w:r w:rsidR="00C96E73" w:rsidRPr="00137087">
        <w:rPr>
          <w:rFonts w:cs="Times New Roman"/>
          <w:szCs w:val="24"/>
        </w:rPr>
        <w:t>popular culture.</w:t>
      </w:r>
      <w:r w:rsidR="00CA2E94" w:rsidRPr="00137087">
        <w:rPr>
          <w:rFonts w:cs="Times New Roman"/>
          <w:szCs w:val="24"/>
        </w:rPr>
        <w:t xml:space="preserve"> </w:t>
      </w:r>
      <w:r w:rsidR="00C96E73" w:rsidRPr="00137087">
        <w:rPr>
          <w:rFonts w:cs="Times New Roman"/>
          <w:szCs w:val="24"/>
        </w:rPr>
        <w:t>T</w:t>
      </w:r>
      <w:r w:rsidRPr="00137087">
        <w:rPr>
          <w:rFonts w:cs="Times New Roman"/>
          <w:szCs w:val="24"/>
        </w:rPr>
        <w:t xml:space="preserve">here has been a longstanding tentativeness </w:t>
      </w:r>
      <w:del w:id="17" w:author="Matthew Sangster" w:date="2022-02-06T23:29:00Z">
        <w:r w:rsidR="00C96E73" w:rsidRPr="00137087" w:rsidDel="000E62B8">
          <w:rPr>
            <w:rFonts w:cs="Times New Roman"/>
            <w:szCs w:val="24"/>
          </w:rPr>
          <w:delText>in Romantic-period literary criticism</w:delText>
        </w:r>
        <w:r w:rsidRPr="00137087" w:rsidDel="000E62B8">
          <w:rPr>
            <w:rFonts w:cs="Times New Roman"/>
            <w:szCs w:val="24"/>
          </w:rPr>
          <w:delText xml:space="preserve"> </w:delText>
        </w:r>
      </w:del>
      <w:r w:rsidRPr="00137087">
        <w:rPr>
          <w:rFonts w:cs="Times New Roman"/>
          <w:szCs w:val="24"/>
        </w:rPr>
        <w:t>ab</w:t>
      </w:r>
      <w:r w:rsidR="00C96E73" w:rsidRPr="00137087">
        <w:rPr>
          <w:rFonts w:cs="Times New Roman"/>
          <w:szCs w:val="24"/>
        </w:rPr>
        <w:t xml:space="preserve">out discussing Romantic </w:t>
      </w:r>
      <w:r w:rsidRPr="00137087">
        <w:rPr>
          <w:rFonts w:cs="Times New Roman"/>
          <w:szCs w:val="24"/>
        </w:rPr>
        <w:t xml:space="preserve">legacies beyond </w:t>
      </w:r>
      <w:r w:rsidR="00970062" w:rsidRPr="00137087">
        <w:rPr>
          <w:rFonts w:cs="Times New Roman"/>
          <w:szCs w:val="24"/>
        </w:rPr>
        <w:t xml:space="preserve">making </w:t>
      </w:r>
      <w:r w:rsidRPr="00137087">
        <w:rPr>
          <w:rFonts w:cs="Times New Roman"/>
          <w:szCs w:val="24"/>
        </w:rPr>
        <w:t>relatively straightforward claims regarding</w:t>
      </w:r>
      <w:r w:rsidR="006D75E3" w:rsidRPr="00137087">
        <w:rPr>
          <w:rFonts w:cs="Times New Roman"/>
          <w:szCs w:val="24"/>
        </w:rPr>
        <w:t xml:space="preserve"> poetic </w:t>
      </w:r>
      <w:r w:rsidR="00804665" w:rsidRPr="00137087">
        <w:rPr>
          <w:rFonts w:cs="Times New Roman"/>
          <w:szCs w:val="24"/>
        </w:rPr>
        <w:t xml:space="preserve">and philosophical </w:t>
      </w:r>
      <w:r w:rsidR="006D75E3" w:rsidRPr="00137087">
        <w:rPr>
          <w:rFonts w:cs="Times New Roman"/>
          <w:szCs w:val="24"/>
        </w:rPr>
        <w:t>influence</w:t>
      </w:r>
      <w:r w:rsidR="00804665" w:rsidRPr="00137087">
        <w:rPr>
          <w:rFonts w:cs="Times New Roman"/>
          <w:szCs w:val="24"/>
        </w:rPr>
        <w:t xml:space="preserve">s on </w:t>
      </w:r>
      <w:r w:rsidR="00C86D2D" w:rsidRPr="00137087">
        <w:rPr>
          <w:rFonts w:cs="Times New Roman"/>
          <w:szCs w:val="24"/>
        </w:rPr>
        <w:t>rarefied forms of art</w:t>
      </w:r>
      <w:r w:rsidR="006D75E3" w:rsidRPr="00137087">
        <w:rPr>
          <w:rFonts w:cs="Times New Roman"/>
          <w:szCs w:val="24"/>
        </w:rPr>
        <w:t>.</w:t>
      </w:r>
      <w:r w:rsidR="00CA2E94" w:rsidRPr="00137087">
        <w:rPr>
          <w:rFonts w:cs="Times New Roman"/>
          <w:szCs w:val="24"/>
        </w:rPr>
        <w:t xml:space="preserve"> </w:t>
      </w:r>
      <w:r w:rsidR="00646D2C" w:rsidRPr="00137087">
        <w:rPr>
          <w:rFonts w:cs="Times New Roman"/>
          <w:szCs w:val="24"/>
        </w:rPr>
        <w:t>However, there are good reasons to make wider</w:t>
      </w:r>
      <w:r w:rsidR="00387377" w:rsidRPr="00137087">
        <w:rPr>
          <w:rFonts w:cs="Times New Roman"/>
          <w:szCs w:val="24"/>
        </w:rPr>
        <w:t>-</w:t>
      </w:r>
      <w:r w:rsidR="00646D2C" w:rsidRPr="00137087">
        <w:rPr>
          <w:rFonts w:cs="Times New Roman"/>
          <w:szCs w:val="24"/>
        </w:rPr>
        <w:t xml:space="preserve">ranging claims for the continuing </w:t>
      </w:r>
      <w:r w:rsidR="00D27C17" w:rsidRPr="00137087">
        <w:rPr>
          <w:rFonts w:cs="Times New Roman"/>
          <w:szCs w:val="24"/>
        </w:rPr>
        <w:t xml:space="preserve">popular </w:t>
      </w:r>
      <w:r w:rsidR="00646D2C" w:rsidRPr="00137087">
        <w:rPr>
          <w:rFonts w:cs="Times New Roman"/>
          <w:szCs w:val="24"/>
        </w:rPr>
        <w:t>currency of the modes of artistry developed in the early nineteenth century.</w:t>
      </w:r>
      <w:r w:rsidR="00CA2E94" w:rsidRPr="00137087">
        <w:rPr>
          <w:rFonts w:cs="Times New Roman"/>
          <w:szCs w:val="24"/>
        </w:rPr>
        <w:t xml:space="preserve"> </w:t>
      </w:r>
      <w:r w:rsidR="006D75E3" w:rsidRPr="00137087">
        <w:rPr>
          <w:rFonts w:cs="Times New Roman"/>
          <w:szCs w:val="24"/>
        </w:rPr>
        <w:t>Many scholars</w:t>
      </w:r>
      <w:r w:rsidRPr="00137087">
        <w:rPr>
          <w:rFonts w:cs="Times New Roman"/>
          <w:szCs w:val="24"/>
        </w:rPr>
        <w:t xml:space="preserve"> of the Romantic period would argue</w:t>
      </w:r>
      <w:r w:rsidR="00BA304B">
        <w:rPr>
          <w:rFonts w:cs="Times New Roman"/>
          <w:szCs w:val="24"/>
        </w:rPr>
        <w:t>—</w:t>
      </w:r>
      <w:r w:rsidRPr="00137087">
        <w:rPr>
          <w:rFonts w:cs="Times New Roman"/>
          <w:szCs w:val="24"/>
        </w:rPr>
        <w:t>and I would agree</w:t>
      </w:r>
      <w:r w:rsidR="00BA304B">
        <w:rPr>
          <w:rFonts w:cs="Times New Roman"/>
          <w:szCs w:val="24"/>
        </w:rPr>
        <w:t>—</w:t>
      </w:r>
      <w:r w:rsidR="0072730B" w:rsidRPr="00137087">
        <w:rPr>
          <w:rFonts w:cs="Times New Roman"/>
          <w:szCs w:val="24"/>
        </w:rPr>
        <w:t>that it was a time during</w:t>
      </w:r>
      <w:r w:rsidRPr="00137087">
        <w:rPr>
          <w:rFonts w:cs="Times New Roman"/>
          <w:szCs w:val="24"/>
        </w:rPr>
        <w:t xml:space="preserve"> which the role</w:t>
      </w:r>
      <w:r w:rsidR="005A21EF" w:rsidRPr="00137087">
        <w:rPr>
          <w:rFonts w:cs="Times New Roman"/>
          <w:szCs w:val="24"/>
        </w:rPr>
        <w:t>s</w:t>
      </w:r>
      <w:r w:rsidRPr="00137087">
        <w:rPr>
          <w:rFonts w:cs="Times New Roman"/>
          <w:szCs w:val="24"/>
        </w:rPr>
        <w:t xml:space="preserve"> of literature and artist</w:t>
      </w:r>
      <w:r w:rsidR="00387377" w:rsidRPr="00137087">
        <w:rPr>
          <w:rFonts w:cs="Times New Roman"/>
          <w:szCs w:val="24"/>
        </w:rPr>
        <w:t>s</w:t>
      </w:r>
      <w:r w:rsidRPr="00137087">
        <w:rPr>
          <w:rFonts w:cs="Times New Roman"/>
          <w:szCs w:val="24"/>
        </w:rPr>
        <w:t xml:space="preserve"> were fundamentally renegotiated.</w:t>
      </w:r>
      <w:r w:rsidR="00CA2E94" w:rsidRPr="00137087">
        <w:rPr>
          <w:rFonts w:cs="Times New Roman"/>
          <w:szCs w:val="24"/>
        </w:rPr>
        <w:t xml:space="preserve"> </w:t>
      </w:r>
      <w:r w:rsidRPr="00137087">
        <w:rPr>
          <w:rFonts w:cs="Times New Roman"/>
          <w:szCs w:val="24"/>
        </w:rPr>
        <w:t xml:space="preserve">As we are still living with the consequences of that renegotiation, it seems germane to be rather more explicit in our discussions of </w:t>
      </w:r>
      <w:r w:rsidR="00C96E73" w:rsidRPr="00137087">
        <w:rPr>
          <w:rFonts w:cs="Times New Roman"/>
          <w:szCs w:val="24"/>
        </w:rPr>
        <w:t>its ongoing pertinence</w:t>
      </w:r>
      <w:r w:rsidRPr="00137087">
        <w:rPr>
          <w:rFonts w:cs="Times New Roman"/>
          <w:szCs w:val="24"/>
        </w:rPr>
        <w:t xml:space="preserve">, </w:t>
      </w:r>
      <w:r w:rsidR="00C96E73" w:rsidRPr="00137087">
        <w:rPr>
          <w:rFonts w:cs="Times New Roman"/>
          <w:szCs w:val="24"/>
        </w:rPr>
        <w:t xml:space="preserve">in order </w:t>
      </w:r>
      <w:r w:rsidR="00EA1DAE" w:rsidRPr="00137087">
        <w:rPr>
          <w:rFonts w:cs="Times New Roman"/>
          <w:szCs w:val="24"/>
        </w:rPr>
        <w:t>both</w:t>
      </w:r>
      <w:r w:rsidRPr="00137087">
        <w:rPr>
          <w:rFonts w:cs="Times New Roman"/>
          <w:szCs w:val="24"/>
        </w:rPr>
        <w:t xml:space="preserve"> </w:t>
      </w:r>
      <w:r w:rsidR="00851BBA" w:rsidRPr="00137087">
        <w:rPr>
          <w:rFonts w:cs="Times New Roman"/>
          <w:szCs w:val="24"/>
        </w:rPr>
        <w:t xml:space="preserve">to </w:t>
      </w:r>
      <w:r w:rsidR="00C96E73" w:rsidRPr="00137087">
        <w:rPr>
          <w:rFonts w:cs="Times New Roman"/>
          <w:szCs w:val="24"/>
        </w:rPr>
        <w:t xml:space="preserve">better </w:t>
      </w:r>
      <w:r w:rsidRPr="00137087">
        <w:rPr>
          <w:rFonts w:cs="Times New Roman"/>
          <w:szCs w:val="24"/>
        </w:rPr>
        <w:t>understand the cult</w:t>
      </w:r>
      <w:r w:rsidR="00EA1DAE" w:rsidRPr="00137087">
        <w:rPr>
          <w:rFonts w:cs="Times New Roman"/>
          <w:szCs w:val="24"/>
        </w:rPr>
        <w:t xml:space="preserve">ure within which we live and </w:t>
      </w:r>
      <w:r w:rsidR="00851BBA" w:rsidRPr="00137087">
        <w:rPr>
          <w:rFonts w:cs="Times New Roman"/>
          <w:szCs w:val="24"/>
        </w:rPr>
        <w:t xml:space="preserve">to </w:t>
      </w:r>
      <w:r w:rsidR="0072730B" w:rsidRPr="00137087">
        <w:rPr>
          <w:rFonts w:cs="Times New Roman"/>
          <w:szCs w:val="24"/>
        </w:rPr>
        <w:t xml:space="preserve">demonstrate the continuing </w:t>
      </w:r>
      <w:r w:rsidR="00D27C17" w:rsidRPr="00137087">
        <w:rPr>
          <w:rFonts w:cs="Times New Roman"/>
          <w:szCs w:val="24"/>
        </w:rPr>
        <w:t xml:space="preserve">liveliness </w:t>
      </w:r>
      <w:r w:rsidR="0072730B" w:rsidRPr="00137087">
        <w:rPr>
          <w:rFonts w:cs="Times New Roman"/>
          <w:szCs w:val="24"/>
        </w:rPr>
        <w:t>of the artworks of</w:t>
      </w:r>
      <w:r w:rsidR="00F53A6D" w:rsidRPr="00137087">
        <w:rPr>
          <w:rFonts w:cs="Times New Roman"/>
          <w:szCs w:val="24"/>
        </w:rPr>
        <w:t xml:space="preserve"> an age </w:t>
      </w:r>
      <w:r w:rsidR="00970062" w:rsidRPr="00137087">
        <w:rPr>
          <w:rFonts w:cs="Times New Roman"/>
          <w:szCs w:val="24"/>
        </w:rPr>
        <w:t>characteri</w:t>
      </w:r>
      <w:r w:rsidR="006F0AC9">
        <w:rPr>
          <w:rFonts w:cs="Times New Roman"/>
          <w:szCs w:val="24"/>
        </w:rPr>
        <w:t>z</w:t>
      </w:r>
      <w:r w:rsidR="00970062" w:rsidRPr="00137087">
        <w:rPr>
          <w:rFonts w:cs="Times New Roman"/>
          <w:szCs w:val="24"/>
        </w:rPr>
        <w:t>ed by conflicts between those who attempted radical expansions and powerful forces of reaction.</w:t>
      </w:r>
    </w:p>
    <w:p w14:paraId="550F0403" w14:textId="5FD7EC12" w:rsidR="007138F2" w:rsidRPr="00137087" w:rsidRDefault="00F11661" w:rsidP="009E01DA">
      <w:pPr>
        <w:pStyle w:val="NoSpacing"/>
        <w:spacing w:line="480" w:lineRule="auto"/>
        <w:ind w:firstLine="720"/>
        <w:rPr>
          <w:rFonts w:cs="Times New Roman"/>
          <w:szCs w:val="24"/>
        </w:rPr>
      </w:pPr>
      <w:r w:rsidRPr="00137087">
        <w:rPr>
          <w:rFonts w:cs="Times New Roman"/>
          <w:szCs w:val="24"/>
        </w:rPr>
        <w:t>T</w:t>
      </w:r>
      <w:r w:rsidR="001576B8" w:rsidRPr="00137087">
        <w:rPr>
          <w:rFonts w:cs="Times New Roman"/>
          <w:szCs w:val="24"/>
        </w:rPr>
        <w:t xml:space="preserve">o </w:t>
      </w:r>
      <w:r w:rsidR="00CE7027" w:rsidRPr="00137087">
        <w:rPr>
          <w:rFonts w:cs="Times New Roman"/>
          <w:szCs w:val="24"/>
        </w:rPr>
        <w:t>set the terms for</w:t>
      </w:r>
      <w:r w:rsidR="003E7850" w:rsidRPr="00137087">
        <w:rPr>
          <w:rFonts w:cs="Times New Roman"/>
          <w:szCs w:val="24"/>
        </w:rPr>
        <w:t xml:space="preserve"> </w:t>
      </w:r>
      <w:r w:rsidR="00C452FC" w:rsidRPr="00137087">
        <w:rPr>
          <w:rFonts w:cs="Times New Roman"/>
          <w:szCs w:val="24"/>
        </w:rPr>
        <w:t>discussing</w:t>
      </w:r>
      <w:r w:rsidR="003E7850" w:rsidRPr="00137087">
        <w:rPr>
          <w:rFonts w:cs="Times New Roman"/>
          <w:szCs w:val="24"/>
        </w:rPr>
        <w:t xml:space="preserve"> Bowie’s interactions with the legacies of Romanticism</w:t>
      </w:r>
      <w:r w:rsidR="00F27DB2" w:rsidRPr="00137087">
        <w:rPr>
          <w:rFonts w:cs="Times New Roman"/>
          <w:szCs w:val="24"/>
        </w:rPr>
        <w:t>, it will first be necessary</w:t>
      </w:r>
      <w:r w:rsidR="00CC3B14" w:rsidRPr="00137087">
        <w:rPr>
          <w:rFonts w:cs="Times New Roman"/>
          <w:szCs w:val="24"/>
        </w:rPr>
        <w:t xml:space="preserve"> to </w:t>
      </w:r>
      <w:r w:rsidR="003E7850" w:rsidRPr="00137087">
        <w:rPr>
          <w:rFonts w:cs="Times New Roman"/>
          <w:szCs w:val="24"/>
        </w:rPr>
        <w:t>engage</w:t>
      </w:r>
      <w:r w:rsidR="001576B8" w:rsidRPr="00137087">
        <w:rPr>
          <w:rFonts w:cs="Times New Roman"/>
          <w:szCs w:val="24"/>
        </w:rPr>
        <w:t xml:space="preserve"> </w:t>
      </w:r>
      <w:r w:rsidR="003E7850" w:rsidRPr="00137087">
        <w:rPr>
          <w:rFonts w:cs="Times New Roman"/>
          <w:szCs w:val="24"/>
        </w:rPr>
        <w:t>with</w:t>
      </w:r>
      <w:r w:rsidR="001576B8" w:rsidRPr="00137087">
        <w:rPr>
          <w:rFonts w:cs="Times New Roman"/>
          <w:szCs w:val="24"/>
        </w:rPr>
        <w:t xml:space="preserve"> the thorny issue of </w:t>
      </w:r>
      <w:r w:rsidR="00C476FF" w:rsidRPr="00137087">
        <w:rPr>
          <w:rFonts w:cs="Times New Roman"/>
          <w:szCs w:val="24"/>
        </w:rPr>
        <w:t xml:space="preserve">exactly </w:t>
      </w:r>
      <w:r w:rsidR="001576B8" w:rsidRPr="00137087">
        <w:rPr>
          <w:rFonts w:cs="Times New Roman"/>
          <w:szCs w:val="24"/>
        </w:rPr>
        <w:t xml:space="preserve">what constitutes </w:t>
      </w:r>
      <w:r w:rsidR="00E5361F" w:rsidRPr="00137087">
        <w:rPr>
          <w:rFonts w:cs="Times New Roman"/>
          <w:szCs w:val="24"/>
        </w:rPr>
        <w:t xml:space="preserve">a </w:t>
      </w:r>
      <w:proofErr w:type="gramStart"/>
      <w:r w:rsidR="00E5361F" w:rsidRPr="00137087">
        <w:rPr>
          <w:rFonts w:cs="Times New Roman"/>
          <w:szCs w:val="24"/>
        </w:rPr>
        <w:t>Romantic</w:t>
      </w:r>
      <w:proofErr w:type="gramEnd"/>
      <w:r w:rsidR="00E5361F" w:rsidRPr="00137087">
        <w:rPr>
          <w:rFonts w:cs="Times New Roman"/>
          <w:szCs w:val="24"/>
        </w:rPr>
        <w:t xml:space="preserve"> artist.</w:t>
      </w:r>
      <w:r w:rsidR="00CA2E94" w:rsidRPr="00137087">
        <w:rPr>
          <w:rFonts w:cs="Times New Roman"/>
          <w:szCs w:val="24"/>
        </w:rPr>
        <w:t xml:space="preserve"> </w:t>
      </w:r>
      <w:r w:rsidR="004A0CD3" w:rsidRPr="00137087">
        <w:rPr>
          <w:rFonts w:cs="Times New Roman"/>
          <w:szCs w:val="24"/>
        </w:rPr>
        <w:t>This is at once a relatively</w:t>
      </w:r>
      <w:r w:rsidR="001576B8" w:rsidRPr="00137087">
        <w:rPr>
          <w:rFonts w:cs="Times New Roman"/>
          <w:szCs w:val="24"/>
        </w:rPr>
        <w:t xml:space="preserve"> simple and </w:t>
      </w:r>
      <w:r w:rsidR="003B7684" w:rsidRPr="00137087">
        <w:rPr>
          <w:rFonts w:cs="Times New Roman"/>
          <w:szCs w:val="24"/>
        </w:rPr>
        <w:t>a very complex matter</w:t>
      </w:r>
      <w:r w:rsidR="00CE7027" w:rsidRPr="00137087">
        <w:rPr>
          <w:rFonts w:cs="Times New Roman"/>
          <w:szCs w:val="24"/>
        </w:rPr>
        <w:t>.</w:t>
      </w:r>
      <w:r w:rsidR="00CA2E94" w:rsidRPr="00137087">
        <w:rPr>
          <w:rFonts w:cs="Times New Roman"/>
          <w:szCs w:val="24"/>
        </w:rPr>
        <w:t xml:space="preserve"> </w:t>
      </w:r>
      <w:r w:rsidR="00CE7027" w:rsidRPr="00137087">
        <w:rPr>
          <w:rFonts w:cs="Times New Roman"/>
          <w:szCs w:val="24"/>
        </w:rPr>
        <w:t xml:space="preserve">An </w:t>
      </w:r>
      <w:r w:rsidR="001576B8" w:rsidRPr="00137087">
        <w:rPr>
          <w:rFonts w:cs="Times New Roman"/>
          <w:szCs w:val="24"/>
        </w:rPr>
        <w:t>idea</w:t>
      </w:r>
      <w:r w:rsidR="00CE7027" w:rsidRPr="00137087">
        <w:rPr>
          <w:rFonts w:cs="Times New Roman"/>
          <w:szCs w:val="24"/>
        </w:rPr>
        <w:t>l</w:t>
      </w:r>
      <w:r w:rsidR="001576B8" w:rsidRPr="00137087">
        <w:rPr>
          <w:rFonts w:cs="Times New Roman"/>
          <w:szCs w:val="24"/>
        </w:rPr>
        <w:t xml:space="preserve"> of </w:t>
      </w:r>
      <w:r w:rsidR="00283328" w:rsidRPr="00137087">
        <w:rPr>
          <w:rFonts w:cs="Times New Roman"/>
          <w:szCs w:val="24"/>
        </w:rPr>
        <w:t>Romantic artistry centred on</w:t>
      </w:r>
      <w:r w:rsidR="001576B8" w:rsidRPr="00137087">
        <w:rPr>
          <w:rFonts w:cs="Times New Roman"/>
          <w:szCs w:val="24"/>
        </w:rPr>
        <w:t xml:space="preserve"> the individual creative genius</w:t>
      </w:r>
      <w:ins w:id="18" w:author="Jessica Tebo" w:date="2022-01-21T10:57:00Z">
        <w:r w:rsidR="003659D4">
          <w:rPr>
            <w:rFonts w:cs="Times New Roman"/>
            <w:szCs w:val="24"/>
          </w:rPr>
          <w:t>,</w:t>
        </w:r>
      </w:ins>
      <w:r w:rsidR="001576B8" w:rsidRPr="00137087">
        <w:rPr>
          <w:rFonts w:cs="Times New Roman"/>
          <w:szCs w:val="24"/>
        </w:rPr>
        <w:t xml:space="preserve"> and </w:t>
      </w:r>
      <w:r w:rsidR="00A43BC3" w:rsidRPr="00137087">
        <w:rPr>
          <w:rFonts w:cs="Times New Roman"/>
          <w:szCs w:val="24"/>
        </w:rPr>
        <w:t xml:space="preserve">ostensibly </w:t>
      </w:r>
      <w:r w:rsidR="001576B8" w:rsidRPr="00137087">
        <w:rPr>
          <w:rFonts w:cs="Times New Roman"/>
          <w:szCs w:val="24"/>
        </w:rPr>
        <w:t xml:space="preserve">constructed around the </w:t>
      </w:r>
      <w:r w:rsidR="004A0CD3" w:rsidRPr="00137087">
        <w:rPr>
          <w:rFonts w:cs="Times New Roman"/>
          <w:szCs w:val="24"/>
        </w:rPr>
        <w:t xml:space="preserve">Big Six Romantic poets </w:t>
      </w:r>
      <w:r w:rsidR="00C476FF" w:rsidRPr="00137087">
        <w:rPr>
          <w:rFonts w:cs="Times New Roman"/>
          <w:szCs w:val="24"/>
        </w:rPr>
        <w:t>(</w:t>
      </w:r>
      <w:r w:rsidR="00EA1DAE" w:rsidRPr="00137087">
        <w:rPr>
          <w:rFonts w:cs="Times New Roman"/>
          <w:szCs w:val="24"/>
        </w:rPr>
        <w:t xml:space="preserve">William </w:t>
      </w:r>
      <w:r w:rsidR="00C476FF" w:rsidRPr="00137087">
        <w:rPr>
          <w:rFonts w:cs="Times New Roman"/>
          <w:szCs w:val="24"/>
        </w:rPr>
        <w:t>Blake, Coleridge,</w:t>
      </w:r>
      <w:r w:rsidR="00804665" w:rsidRPr="00137087">
        <w:rPr>
          <w:rFonts w:cs="Times New Roman"/>
          <w:szCs w:val="24"/>
        </w:rPr>
        <w:t xml:space="preserve"> </w:t>
      </w:r>
      <w:r w:rsidR="00C476FF" w:rsidRPr="00137087">
        <w:rPr>
          <w:rFonts w:cs="Times New Roman"/>
          <w:szCs w:val="24"/>
        </w:rPr>
        <w:t xml:space="preserve">Wordsworth, </w:t>
      </w:r>
      <w:r w:rsidR="00C476FF" w:rsidRPr="00137087">
        <w:rPr>
          <w:rFonts w:cs="Times New Roman"/>
          <w:szCs w:val="24"/>
        </w:rPr>
        <w:lastRenderedPageBreak/>
        <w:t xml:space="preserve">Byron, </w:t>
      </w:r>
      <w:r w:rsidR="00686F43">
        <w:rPr>
          <w:rFonts w:cs="Times New Roman"/>
          <w:szCs w:val="24"/>
        </w:rPr>
        <w:t xml:space="preserve">Percy </w:t>
      </w:r>
      <w:r w:rsidR="00C476FF" w:rsidRPr="00137087">
        <w:rPr>
          <w:rFonts w:cs="Times New Roman"/>
          <w:szCs w:val="24"/>
        </w:rPr>
        <w:t>Shelley</w:t>
      </w:r>
      <w:r w:rsidR="009E6349">
        <w:rPr>
          <w:rFonts w:cs="Times New Roman"/>
          <w:szCs w:val="24"/>
        </w:rPr>
        <w:t>,</w:t>
      </w:r>
      <w:r w:rsidR="00C476FF" w:rsidRPr="00137087">
        <w:rPr>
          <w:rFonts w:cs="Times New Roman"/>
          <w:szCs w:val="24"/>
        </w:rPr>
        <w:t xml:space="preserve"> and Keats)</w:t>
      </w:r>
      <w:ins w:id="19" w:author="Jessica Tebo" w:date="2022-01-21T10:57:00Z">
        <w:r w:rsidR="003659D4">
          <w:rPr>
            <w:rFonts w:cs="Times New Roman"/>
            <w:szCs w:val="24"/>
          </w:rPr>
          <w:t>,</w:t>
        </w:r>
      </w:ins>
      <w:r w:rsidR="00C476FF" w:rsidRPr="00137087">
        <w:rPr>
          <w:rFonts w:cs="Times New Roman"/>
          <w:szCs w:val="24"/>
        </w:rPr>
        <w:t xml:space="preserve"> </w:t>
      </w:r>
      <w:r w:rsidRPr="00137087">
        <w:rPr>
          <w:rFonts w:cs="Times New Roman"/>
          <w:szCs w:val="24"/>
        </w:rPr>
        <w:t xml:space="preserve">is </w:t>
      </w:r>
      <w:r w:rsidR="004A0CD3" w:rsidRPr="00137087">
        <w:rPr>
          <w:rFonts w:cs="Times New Roman"/>
          <w:szCs w:val="24"/>
        </w:rPr>
        <w:t>the most reco</w:t>
      </w:r>
      <w:r w:rsidR="003B7684" w:rsidRPr="00137087">
        <w:rPr>
          <w:rFonts w:cs="Times New Roman"/>
          <w:szCs w:val="24"/>
        </w:rPr>
        <w:t>gni</w:t>
      </w:r>
      <w:r w:rsidR="007A5EE4">
        <w:rPr>
          <w:rFonts w:cs="Times New Roman"/>
          <w:szCs w:val="24"/>
        </w:rPr>
        <w:t>z</w:t>
      </w:r>
      <w:r w:rsidR="003B7684" w:rsidRPr="00137087">
        <w:rPr>
          <w:rFonts w:cs="Times New Roman"/>
          <w:szCs w:val="24"/>
        </w:rPr>
        <w:t xml:space="preserve">able </w:t>
      </w:r>
      <w:r w:rsidR="00BE1634" w:rsidRPr="00137087">
        <w:rPr>
          <w:rFonts w:cs="Times New Roman"/>
          <w:szCs w:val="24"/>
        </w:rPr>
        <w:t xml:space="preserve">and enduring </w:t>
      </w:r>
      <w:r w:rsidR="008E4CC9" w:rsidRPr="00137087">
        <w:rPr>
          <w:rFonts w:cs="Times New Roman"/>
          <w:szCs w:val="24"/>
        </w:rPr>
        <w:t>cliché</w:t>
      </w:r>
      <w:r w:rsidR="00D4367F" w:rsidRPr="00137087">
        <w:rPr>
          <w:rFonts w:cs="Times New Roman"/>
          <w:szCs w:val="24"/>
        </w:rPr>
        <w:t xml:space="preserve"> </w:t>
      </w:r>
      <w:r w:rsidR="008E4CC9" w:rsidRPr="00137087">
        <w:rPr>
          <w:rFonts w:cs="Times New Roman"/>
          <w:szCs w:val="24"/>
        </w:rPr>
        <w:t>arising from</w:t>
      </w:r>
      <w:r w:rsidR="00B84DC0" w:rsidRPr="00137087">
        <w:rPr>
          <w:rFonts w:cs="Times New Roman"/>
          <w:szCs w:val="24"/>
        </w:rPr>
        <w:t xml:space="preserve"> early</w:t>
      </w:r>
      <w:r w:rsidR="003953C7">
        <w:rPr>
          <w:rFonts w:cs="Times New Roman"/>
          <w:szCs w:val="24"/>
        </w:rPr>
        <w:t>-</w:t>
      </w:r>
      <w:r w:rsidR="00B84DC0" w:rsidRPr="00137087">
        <w:rPr>
          <w:rFonts w:cs="Times New Roman"/>
          <w:szCs w:val="24"/>
        </w:rPr>
        <w:t xml:space="preserve">nineteenth-century </w:t>
      </w:r>
      <w:ins w:id="20" w:author="Matthew Sangster" w:date="2022-02-06T23:30:00Z">
        <w:r w:rsidR="002443A4">
          <w:rPr>
            <w:rFonts w:cs="Times New Roman"/>
            <w:szCs w:val="24"/>
          </w:rPr>
          <w:t xml:space="preserve">British </w:t>
        </w:r>
      </w:ins>
      <w:r w:rsidR="00B84DC0" w:rsidRPr="00137087">
        <w:rPr>
          <w:rFonts w:cs="Times New Roman"/>
          <w:szCs w:val="24"/>
        </w:rPr>
        <w:t>literature</w:t>
      </w:r>
      <w:r w:rsidR="00F53A6D" w:rsidRPr="00137087">
        <w:rPr>
          <w:rFonts w:cs="Times New Roman"/>
          <w:szCs w:val="24"/>
        </w:rPr>
        <w:t xml:space="preserve">, and one </w:t>
      </w:r>
      <w:r w:rsidR="00970062" w:rsidRPr="00137087">
        <w:rPr>
          <w:rFonts w:cs="Times New Roman"/>
          <w:szCs w:val="24"/>
        </w:rPr>
        <w:t>that has</w:t>
      </w:r>
      <w:r w:rsidR="00F53A6D" w:rsidRPr="00137087">
        <w:rPr>
          <w:rFonts w:cs="Times New Roman"/>
          <w:szCs w:val="24"/>
        </w:rPr>
        <w:t xml:space="preserve"> a considerable influence on </w:t>
      </w:r>
      <w:r w:rsidR="00970062" w:rsidRPr="00137087">
        <w:rPr>
          <w:rFonts w:cs="Times New Roman"/>
          <w:szCs w:val="24"/>
        </w:rPr>
        <w:t xml:space="preserve">how we </w:t>
      </w:r>
      <w:r w:rsidR="00F53A6D" w:rsidRPr="00137087">
        <w:rPr>
          <w:rFonts w:cs="Times New Roman"/>
          <w:szCs w:val="24"/>
        </w:rPr>
        <w:t>understand and contextuali</w:t>
      </w:r>
      <w:r w:rsidR="006F0AC9">
        <w:rPr>
          <w:rFonts w:cs="Times New Roman"/>
          <w:szCs w:val="24"/>
        </w:rPr>
        <w:t>z</w:t>
      </w:r>
      <w:r w:rsidR="00F53A6D" w:rsidRPr="00137087">
        <w:rPr>
          <w:rFonts w:cs="Times New Roman"/>
          <w:szCs w:val="24"/>
        </w:rPr>
        <w:t>e music</w:t>
      </w:r>
      <w:r w:rsidR="00970062" w:rsidRPr="00137087">
        <w:rPr>
          <w:rFonts w:cs="Times New Roman"/>
          <w:szCs w:val="24"/>
        </w:rPr>
        <w:t xml:space="preserve"> and musicians</w:t>
      </w:r>
      <w:r w:rsidR="004A0CD3" w:rsidRPr="00137087">
        <w:rPr>
          <w:rFonts w:cs="Times New Roman"/>
          <w:szCs w:val="24"/>
        </w:rPr>
        <w:t>.</w:t>
      </w:r>
      <w:r w:rsidR="00CA2E94" w:rsidRPr="00137087">
        <w:rPr>
          <w:rFonts w:cs="Times New Roman"/>
          <w:szCs w:val="24"/>
        </w:rPr>
        <w:t xml:space="preserve"> </w:t>
      </w:r>
      <w:r w:rsidR="003B7684" w:rsidRPr="00137087">
        <w:rPr>
          <w:rFonts w:cs="Times New Roman"/>
          <w:szCs w:val="24"/>
        </w:rPr>
        <w:t>Discussing rock’s di</w:t>
      </w:r>
      <w:r w:rsidR="006D75E3" w:rsidRPr="00137087">
        <w:rPr>
          <w:rFonts w:cs="Times New Roman"/>
          <w:szCs w:val="24"/>
        </w:rPr>
        <w:t>scourses of authenticity, David Tetzlaff opines</w:t>
      </w:r>
      <w:r w:rsidR="003B7684" w:rsidRPr="00137087">
        <w:rPr>
          <w:rFonts w:cs="Times New Roman"/>
          <w:szCs w:val="24"/>
        </w:rPr>
        <w:t xml:space="preserve"> that “Romanticism remains the common language of </w:t>
      </w:r>
      <w:proofErr w:type="gramStart"/>
      <w:r w:rsidR="003B7684" w:rsidRPr="00137087">
        <w:rPr>
          <w:rFonts w:cs="Times New Roman"/>
          <w:szCs w:val="24"/>
        </w:rPr>
        <w:t>middle class</w:t>
      </w:r>
      <w:proofErr w:type="gramEnd"/>
      <w:r w:rsidR="003B7684" w:rsidRPr="00137087">
        <w:rPr>
          <w:rFonts w:cs="Times New Roman"/>
          <w:szCs w:val="24"/>
        </w:rPr>
        <w:t xml:space="preserve"> rebelliousness” (115).</w:t>
      </w:r>
      <w:r w:rsidR="00CA2E94" w:rsidRPr="00137087">
        <w:rPr>
          <w:rFonts w:cs="Times New Roman"/>
          <w:szCs w:val="24"/>
        </w:rPr>
        <w:t xml:space="preserve"> </w:t>
      </w:r>
      <w:r w:rsidR="00273BA4" w:rsidRPr="00137087">
        <w:rPr>
          <w:rFonts w:cs="Times New Roman"/>
          <w:szCs w:val="24"/>
        </w:rPr>
        <w:t xml:space="preserve">As well as marking </w:t>
      </w:r>
      <w:r w:rsidR="00C476FF" w:rsidRPr="00137087">
        <w:rPr>
          <w:rFonts w:cs="Times New Roman"/>
          <w:szCs w:val="24"/>
        </w:rPr>
        <w:t xml:space="preserve">Romanticism’s </w:t>
      </w:r>
      <w:r w:rsidR="00273BA4" w:rsidRPr="00137087">
        <w:rPr>
          <w:rFonts w:cs="Times New Roman"/>
          <w:szCs w:val="24"/>
        </w:rPr>
        <w:t>ongoing currency, Tetzlaff’s brief summation does a good job of bringing out some of the contradictions inherent in</w:t>
      </w:r>
      <w:r w:rsidR="00F53A6D" w:rsidRPr="00137087">
        <w:rPr>
          <w:rFonts w:cs="Times New Roman"/>
          <w:szCs w:val="24"/>
        </w:rPr>
        <w:t xml:space="preserve"> </w:t>
      </w:r>
      <w:r w:rsidR="008D32C5" w:rsidRPr="00137087">
        <w:rPr>
          <w:rFonts w:cs="Times New Roman"/>
          <w:szCs w:val="24"/>
        </w:rPr>
        <w:t>Romantic ideologies</w:t>
      </w:r>
      <w:r w:rsidR="00273BA4" w:rsidRPr="00137087">
        <w:rPr>
          <w:rFonts w:cs="Times New Roman"/>
          <w:szCs w:val="24"/>
        </w:rPr>
        <w:t>.</w:t>
      </w:r>
      <w:r w:rsidR="00CA2E94" w:rsidRPr="00137087">
        <w:rPr>
          <w:rFonts w:cs="Times New Roman"/>
          <w:szCs w:val="24"/>
        </w:rPr>
        <w:t xml:space="preserve"> </w:t>
      </w:r>
      <w:r w:rsidR="00273BA4" w:rsidRPr="00137087">
        <w:rPr>
          <w:rFonts w:cs="Times New Roman"/>
          <w:szCs w:val="24"/>
        </w:rPr>
        <w:t>While these</w:t>
      </w:r>
      <w:r w:rsidR="008D32C5" w:rsidRPr="00137087">
        <w:rPr>
          <w:rFonts w:cs="Times New Roman"/>
          <w:szCs w:val="24"/>
        </w:rPr>
        <w:t xml:space="preserve"> can </w:t>
      </w:r>
      <w:r w:rsidR="00273BA4" w:rsidRPr="00137087">
        <w:rPr>
          <w:rFonts w:cs="Times New Roman"/>
          <w:szCs w:val="24"/>
        </w:rPr>
        <w:t xml:space="preserve">serve to </w:t>
      </w:r>
      <w:r w:rsidR="008D32C5" w:rsidRPr="00137087">
        <w:rPr>
          <w:rFonts w:cs="Times New Roman"/>
          <w:szCs w:val="24"/>
        </w:rPr>
        <w:t>constitute a shared space, that space is one implicated in privilege and one from which many of the specificities of its purported originators have been bleached away.</w:t>
      </w:r>
      <w:r w:rsidR="00CA2E94" w:rsidRPr="00137087">
        <w:rPr>
          <w:rFonts w:cs="Times New Roman"/>
          <w:szCs w:val="24"/>
        </w:rPr>
        <w:t xml:space="preserve"> </w:t>
      </w:r>
      <w:r w:rsidR="00BE1634" w:rsidRPr="00137087">
        <w:rPr>
          <w:rFonts w:cs="Times New Roman"/>
          <w:szCs w:val="24"/>
        </w:rPr>
        <w:t>The compound notion that positions the ideated Romantic as an individual indulging Byronic passions while producing Wordsworthian lyricism would certainly have horrified both poets.</w:t>
      </w:r>
      <w:r w:rsidR="00CA2E94" w:rsidRPr="00137087">
        <w:rPr>
          <w:rFonts w:cs="Times New Roman"/>
          <w:szCs w:val="24"/>
        </w:rPr>
        <w:t xml:space="preserve"> </w:t>
      </w:r>
      <w:r w:rsidR="00BE1634" w:rsidRPr="00137087">
        <w:rPr>
          <w:rFonts w:cs="Times New Roman"/>
          <w:szCs w:val="24"/>
        </w:rPr>
        <w:t xml:space="preserve">Nevertheless, this uneasy </w:t>
      </w:r>
      <w:r w:rsidR="00D4367F" w:rsidRPr="00137087">
        <w:rPr>
          <w:rFonts w:cs="Times New Roman"/>
          <w:szCs w:val="24"/>
        </w:rPr>
        <w:t xml:space="preserve">yet enticing </w:t>
      </w:r>
      <w:r w:rsidR="00BE1634" w:rsidRPr="00137087">
        <w:rPr>
          <w:rFonts w:cs="Times New Roman"/>
          <w:szCs w:val="24"/>
        </w:rPr>
        <w:t xml:space="preserve">blend of transgressive </w:t>
      </w:r>
      <w:r w:rsidR="00661ECE" w:rsidRPr="00137087">
        <w:rPr>
          <w:rFonts w:cs="Times New Roman"/>
          <w:szCs w:val="24"/>
        </w:rPr>
        <w:t xml:space="preserve">iconoclast and inspired prophet </w:t>
      </w:r>
      <w:r w:rsidR="008E4CC9" w:rsidRPr="00137087">
        <w:rPr>
          <w:rFonts w:cs="Times New Roman"/>
          <w:szCs w:val="24"/>
        </w:rPr>
        <w:t>is</w:t>
      </w:r>
      <w:r w:rsidR="00D4367F" w:rsidRPr="00137087">
        <w:rPr>
          <w:rFonts w:cs="Times New Roman"/>
          <w:szCs w:val="24"/>
        </w:rPr>
        <w:t xml:space="preserve"> one of the </w:t>
      </w:r>
      <w:r w:rsidR="00387377" w:rsidRPr="00137087">
        <w:rPr>
          <w:rFonts w:cs="Times New Roman"/>
          <w:szCs w:val="24"/>
        </w:rPr>
        <w:t>dominant</w:t>
      </w:r>
      <w:r w:rsidR="00BE1634" w:rsidRPr="00137087">
        <w:rPr>
          <w:rFonts w:cs="Times New Roman"/>
          <w:szCs w:val="24"/>
        </w:rPr>
        <w:t xml:space="preserve"> cultural legacies of Romantic-period writing for society in general and for creative artists in particular</w:t>
      </w:r>
      <w:r w:rsidR="00BA304B">
        <w:rPr>
          <w:rFonts w:cs="Times New Roman"/>
          <w:szCs w:val="24"/>
        </w:rPr>
        <w:t>—</w:t>
      </w:r>
      <w:r w:rsidR="00BE1634" w:rsidRPr="00137087">
        <w:rPr>
          <w:rFonts w:cs="Times New Roman"/>
          <w:szCs w:val="24"/>
        </w:rPr>
        <w:t>David Bowie included.</w:t>
      </w:r>
      <w:r w:rsidR="00CA2E94" w:rsidRPr="00137087">
        <w:rPr>
          <w:rFonts w:cs="Times New Roman"/>
          <w:szCs w:val="24"/>
        </w:rPr>
        <w:t xml:space="preserve"> </w:t>
      </w:r>
      <w:r w:rsidR="007138F2" w:rsidRPr="00137087">
        <w:rPr>
          <w:rFonts w:cs="Times New Roman"/>
          <w:szCs w:val="24"/>
        </w:rPr>
        <w:t xml:space="preserve">When </w:t>
      </w:r>
      <w:r w:rsidR="007E4830">
        <w:rPr>
          <w:rFonts w:cs="Times New Roman"/>
          <w:szCs w:val="24"/>
        </w:rPr>
        <w:t xml:space="preserve">Bowie was </w:t>
      </w:r>
      <w:r w:rsidR="007138F2" w:rsidRPr="00137087">
        <w:rPr>
          <w:rFonts w:cs="Times New Roman"/>
          <w:szCs w:val="24"/>
        </w:rPr>
        <w:t xml:space="preserve">casting around for subjects for the </w:t>
      </w:r>
      <w:r w:rsidR="00387377" w:rsidRPr="00137087">
        <w:rPr>
          <w:rFonts w:cs="Times New Roman"/>
          <w:szCs w:val="24"/>
        </w:rPr>
        <w:t xml:space="preserve">early </w:t>
      </w:r>
      <w:r w:rsidR="007138F2" w:rsidRPr="00137087">
        <w:rPr>
          <w:rFonts w:cs="Times New Roman"/>
          <w:szCs w:val="24"/>
        </w:rPr>
        <w:t xml:space="preserve">songs that appeared on </w:t>
      </w:r>
      <w:r w:rsidR="006936BD" w:rsidRPr="00137087">
        <w:rPr>
          <w:rFonts w:cs="Times New Roman"/>
          <w:i/>
          <w:iCs/>
          <w:szCs w:val="24"/>
        </w:rPr>
        <w:t>David Bowie</w:t>
      </w:r>
      <w:r w:rsidR="007138F2" w:rsidRPr="00137087">
        <w:rPr>
          <w:rFonts w:cs="Times New Roman"/>
          <w:szCs w:val="24"/>
        </w:rPr>
        <w:t xml:space="preserve"> in 1969, Romantic positions came easily to hand</w:t>
      </w:r>
      <w:commentRangeStart w:id="21"/>
      <w:commentRangeStart w:id="22"/>
      <w:r w:rsidR="007138F2" w:rsidRPr="00137087">
        <w:rPr>
          <w:rFonts w:cs="Times New Roman"/>
          <w:szCs w:val="24"/>
        </w:rPr>
        <w:t>.</w:t>
      </w:r>
      <w:r w:rsidR="00CA2E94" w:rsidRPr="00137087">
        <w:rPr>
          <w:rFonts w:cs="Times New Roman"/>
          <w:szCs w:val="24"/>
        </w:rPr>
        <w:t xml:space="preserve"> </w:t>
      </w:r>
      <w:r w:rsidR="007138F2" w:rsidRPr="00137087">
        <w:rPr>
          <w:rFonts w:cs="Times New Roman"/>
          <w:szCs w:val="24"/>
        </w:rPr>
        <w:t>The “missionary mystic of peace</w:t>
      </w:r>
      <w:r w:rsidR="00817DC3" w:rsidRPr="00137087">
        <w:rPr>
          <w:rFonts w:cs="Times New Roman"/>
          <w:szCs w:val="24"/>
        </w:rPr>
        <w:t>/love</w:t>
      </w:r>
      <w:r w:rsidR="007138F2" w:rsidRPr="00137087">
        <w:rPr>
          <w:rFonts w:cs="Times New Roman"/>
          <w:szCs w:val="24"/>
        </w:rPr>
        <w:t xml:space="preserve">” in “Wild Eyed Boy from </w:t>
      </w:r>
      <w:proofErr w:type="spellStart"/>
      <w:r w:rsidR="007138F2" w:rsidRPr="00137087">
        <w:rPr>
          <w:rFonts w:cs="Times New Roman"/>
          <w:szCs w:val="24"/>
        </w:rPr>
        <w:t>Freecloud</w:t>
      </w:r>
      <w:proofErr w:type="spellEnd"/>
      <w:ins w:id="23" w:author="Matthew Sangster" w:date="2022-02-05T14:45:00Z">
        <w:r w:rsidR="0093782D">
          <w:rPr>
            <w:rFonts w:cs="Times New Roman"/>
            <w:szCs w:val="24"/>
          </w:rPr>
          <w:t>;</w:t>
        </w:r>
      </w:ins>
      <w:del w:id="24" w:author="Matthew Sangster" w:date="2022-02-05T14:45:00Z">
        <w:r w:rsidR="00E0674C" w:rsidDel="0093782D">
          <w:rPr>
            <w:rFonts w:cs="Times New Roman"/>
            <w:szCs w:val="24"/>
          </w:rPr>
          <w:delText>,</w:delText>
        </w:r>
      </w:del>
      <w:r w:rsidR="007138F2" w:rsidRPr="00137087">
        <w:rPr>
          <w:rFonts w:cs="Times New Roman"/>
          <w:szCs w:val="24"/>
        </w:rPr>
        <w:t>” the “Thinker” who “sits alone growing older</w:t>
      </w:r>
      <w:r w:rsidR="007E4830">
        <w:rPr>
          <w:rFonts w:cs="Times New Roman"/>
          <w:szCs w:val="24"/>
        </w:rPr>
        <w:t xml:space="preserve"> </w:t>
      </w:r>
      <w:r w:rsidR="007138F2" w:rsidRPr="00137087">
        <w:rPr>
          <w:rFonts w:cs="Times New Roman"/>
          <w:szCs w:val="24"/>
        </w:rPr>
        <w:t>/ And so bitter” in “Cygnet Committee</w:t>
      </w:r>
      <w:ins w:id="25" w:author="Matthew Sangster" w:date="2022-02-05T14:45:00Z">
        <w:r w:rsidR="0093782D">
          <w:rPr>
            <w:rFonts w:cs="Times New Roman"/>
            <w:szCs w:val="24"/>
          </w:rPr>
          <w:t>;</w:t>
        </w:r>
      </w:ins>
      <w:del w:id="26" w:author="Matthew Sangster" w:date="2022-02-05T14:45:00Z">
        <w:r w:rsidR="00E0674C" w:rsidDel="0093782D">
          <w:rPr>
            <w:rFonts w:cs="Times New Roman"/>
            <w:szCs w:val="24"/>
          </w:rPr>
          <w:delText>,</w:delText>
        </w:r>
      </w:del>
      <w:r w:rsidR="00E0674C">
        <w:rPr>
          <w:rFonts w:cs="Times New Roman"/>
          <w:szCs w:val="24"/>
        </w:rPr>
        <w:t>”</w:t>
      </w:r>
      <w:r w:rsidR="007138F2" w:rsidRPr="00137087">
        <w:rPr>
          <w:rFonts w:cs="Times New Roman"/>
          <w:szCs w:val="24"/>
        </w:rPr>
        <w:t xml:space="preserve"> the bohemian “madness” of “An Occasional Dream</w:t>
      </w:r>
      <w:ins w:id="27" w:author="Matthew Sangster" w:date="2022-02-05T14:46:00Z">
        <w:r w:rsidR="00DB57F6">
          <w:rPr>
            <w:rFonts w:cs="Times New Roman"/>
            <w:szCs w:val="24"/>
          </w:rPr>
          <w:t>;</w:t>
        </w:r>
      </w:ins>
      <w:del w:id="28" w:author="Matthew Sangster" w:date="2022-02-05T14:46:00Z">
        <w:r w:rsidR="00577F05" w:rsidDel="00DB57F6">
          <w:rPr>
            <w:rFonts w:cs="Times New Roman"/>
            <w:szCs w:val="24"/>
          </w:rPr>
          <w:delText>,</w:delText>
        </w:r>
      </w:del>
      <w:r w:rsidR="007138F2" w:rsidRPr="00137087">
        <w:rPr>
          <w:rFonts w:cs="Times New Roman"/>
          <w:szCs w:val="24"/>
        </w:rPr>
        <w:t>” and the “Children of the summer</w:t>
      </w:r>
      <w:r w:rsidR="006936BD" w:rsidRPr="00137087">
        <w:rPr>
          <w:rFonts w:cs="Times New Roman"/>
          <w:szCs w:val="24"/>
        </w:rPr>
        <w:t>’</w:t>
      </w:r>
      <w:r w:rsidR="007138F2" w:rsidRPr="00137087">
        <w:rPr>
          <w:rFonts w:cs="Times New Roman"/>
          <w:szCs w:val="24"/>
        </w:rPr>
        <w:t xml:space="preserve">s end” in “Memory of a Free </w:t>
      </w:r>
      <w:commentRangeStart w:id="29"/>
      <w:commentRangeStart w:id="30"/>
      <w:r w:rsidR="007138F2" w:rsidRPr="00137087">
        <w:rPr>
          <w:rFonts w:cs="Times New Roman"/>
          <w:szCs w:val="24"/>
        </w:rPr>
        <w:t>Festival”</w:t>
      </w:r>
      <w:ins w:id="31" w:author="Matthew Sangster" w:date="2022-02-05T14:45:00Z">
        <w:r w:rsidR="0093782D">
          <w:rPr>
            <w:rFonts w:cs="Times New Roman"/>
            <w:szCs w:val="24"/>
          </w:rPr>
          <w:t>—</w:t>
        </w:r>
      </w:ins>
      <w:del w:id="32" w:author="Matthew Sangster" w:date="2022-02-05T14:45:00Z">
        <w:r w:rsidR="007138F2" w:rsidRPr="00137087" w:rsidDel="0093782D">
          <w:rPr>
            <w:rFonts w:cs="Times New Roman"/>
            <w:szCs w:val="24"/>
          </w:rPr>
          <w:delText xml:space="preserve"> </w:delText>
        </w:r>
      </w:del>
      <w:r w:rsidR="007138F2" w:rsidRPr="00137087">
        <w:rPr>
          <w:rFonts w:cs="Times New Roman"/>
          <w:szCs w:val="24"/>
        </w:rPr>
        <w:t xml:space="preserve">all </w:t>
      </w:r>
      <w:commentRangeEnd w:id="29"/>
      <w:r w:rsidR="00D20151">
        <w:rPr>
          <w:rStyle w:val="CommentReference"/>
        </w:rPr>
        <w:commentReference w:id="29"/>
      </w:r>
      <w:commentRangeEnd w:id="30"/>
      <w:r w:rsidR="0093782D">
        <w:rPr>
          <w:rStyle w:val="CommentReference"/>
        </w:rPr>
        <w:commentReference w:id="30"/>
      </w:r>
      <w:r w:rsidR="007138F2" w:rsidRPr="00137087">
        <w:rPr>
          <w:rFonts w:cs="Times New Roman"/>
          <w:szCs w:val="24"/>
        </w:rPr>
        <w:t>have a distinctively Romantic cast.</w:t>
      </w:r>
      <w:r w:rsidR="00CA2E94" w:rsidRPr="00137087">
        <w:rPr>
          <w:rFonts w:cs="Times New Roman"/>
          <w:szCs w:val="24"/>
        </w:rPr>
        <w:t xml:space="preserve"> </w:t>
      </w:r>
      <w:r w:rsidR="006936BD" w:rsidRPr="00137087">
        <w:rPr>
          <w:rFonts w:cs="Times New Roman"/>
          <w:szCs w:val="24"/>
        </w:rPr>
        <w:t xml:space="preserve">While “Unwashed and Somewhat Slightly Dazed” seems aware of the ironies implicit in declarations like </w:t>
      </w:r>
      <w:r w:rsidR="007138F2" w:rsidRPr="00137087">
        <w:rPr>
          <w:rFonts w:cs="Times New Roman"/>
          <w:szCs w:val="24"/>
        </w:rPr>
        <w:t>“I</w:t>
      </w:r>
      <w:r w:rsidR="006936BD" w:rsidRPr="00137087">
        <w:rPr>
          <w:rFonts w:cs="Times New Roman"/>
          <w:szCs w:val="24"/>
        </w:rPr>
        <w:t>’</w:t>
      </w:r>
      <w:r w:rsidR="007138F2" w:rsidRPr="00137087">
        <w:rPr>
          <w:rFonts w:cs="Times New Roman"/>
          <w:szCs w:val="24"/>
        </w:rPr>
        <w:t xml:space="preserve">m the </w:t>
      </w:r>
      <w:r w:rsidR="00E41D28">
        <w:rPr>
          <w:rFonts w:cs="Times New Roman"/>
          <w:szCs w:val="24"/>
        </w:rPr>
        <w:t>c</w:t>
      </w:r>
      <w:r w:rsidR="007138F2" w:rsidRPr="00137087">
        <w:rPr>
          <w:rFonts w:cs="Times New Roman"/>
          <w:szCs w:val="24"/>
        </w:rPr>
        <w:t>ream</w:t>
      </w:r>
      <w:r w:rsidR="00E41D28">
        <w:rPr>
          <w:rFonts w:cs="Times New Roman"/>
          <w:szCs w:val="24"/>
        </w:rPr>
        <w:t xml:space="preserve"> </w:t>
      </w:r>
      <w:r w:rsidR="007138F2" w:rsidRPr="00137087">
        <w:rPr>
          <w:rFonts w:cs="Times New Roman"/>
          <w:szCs w:val="24"/>
        </w:rPr>
        <w:t xml:space="preserve">/ Of the </w:t>
      </w:r>
      <w:r w:rsidR="00E41D28">
        <w:rPr>
          <w:rFonts w:cs="Times New Roman"/>
          <w:szCs w:val="24"/>
        </w:rPr>
        <w:t>g</w:t>
      </w:r>
      <w:r w:rsidR="007138F2" w:rsidRPr="00137087">
        <w:rPr>
          <w:rFonts w:cs="Times New Roman"/>
          <w:szCs w:val="24"/>
        </w:rPr>
        <w:t xml:space="preserve">reat </w:t>
      </w:r>
      <w:r w:rsidR="00E41D28">
        <w:rPr>
          <w:rFonts w:cs="Times New Roman"/>
          <w:szCs w:val="24"/>
        </w:rPr>
        <w:t>u</w:t>
      </w:r>
      <w:r w:rsidR="007138F2" w:rsidRPr="00137087">
        <w:rPr>
          <w:rFonts w:cs="Times New Roman"/>
          <w:szCs w:val="24"/>
        </w:rPr>
        <w:t xml:space="preserve">topia </w:t>
      </w:r>
      <w:r w:rsidR="00E41D28">
        <w:rPr>
          <w:rFonts w:cs="Times New Roman"/>
          <w:szCs w:val="24"/>
        </w:rPr>
        <w:t>d</w:t>
      </w:r>
      <w:r w:rsidR="007138F2" w:rsidRPr="00137087">
        <w:rPr>
          <w:rFonts w:cs="Times New Roman"/>
          <w:szCs w:val="24"/>
        </w:rPr>
        <w:t>ream</w:t>
      </w:r>
      <w:r w:rsidR="00E0674C">
        <w:rPr>
          <w:rFonts w:cs="Times New Roman"/>
          <w:szCs w:val="24"/>
        </w:rPr>
        <w:t>,”</w:t>
      </w:r>
      <w:r w:rsidR="006936BD" w:rsidRPr="00137087">
        <w:rPr>
          <w:rFonts w:cs="Times New Roman"/>
          <w:szCs w:val="24"/>
        </w:rPr>
        <w:t xml:space="preserve"> </w:t>
      </w:r>
      <w:r w:rsidR="00387377" w:rsidRPr="00137087">
        <w:rPr>
          <w:rFonts w:cs="Times New Roman"/>
          <w:szCs w:val="24"/>
        </w:rPr>
        <w:t xml:space="preserve">placing </w:t>
      </w:r>
      <w:r w:rsidR="00817DC3" w:rsidRPr="00137087">
        <w:rPr>
          <w:rFonts w:cs="Times New Roman"/>
          <w:szCs w:val="24"/>
        </w:rPr>
        <w:t xml:space="preserve">the artist “Upon the forehead of the age to come” (Keats, “Addressed to the Same” l. 10) is a quintessentially Romantic </w:t>
      </w:r>
      <w:r w:rsidR="00387377" w:rsidRPr="00137087">
        <w:rPr>
          <w:rFonts w:cs="Times New Roman"/>
          <w:szCs w:val="24"/>
        </w:rPr>
        <w:t>move.</w:t>
      </w:r>
      <w:commentRangeEnd w:id="21"/>
      <w:r w:rsidR="00D20151">
        <w:rPr>
          <w:rStyle w:val="CommentReference"/>
        </w:rPr>
        <w:commentReference w:id="21"/>
      </w:r>
      <w:commentRangeEnd w:id="22"/>
      <w:r w:rsidR="0093782D">
        <w:rPr>
          <w:rStyle w:val="CommentReference"/>
        </w:rPr>
        <w:commentReference w:id="22"/>
      </w:r>
    </w:p>
    <w:p w14:paraId="1C020E4F" w14:textId="52D809A3" w:rsidR="00D4367F" w:rsidRPr="00137087" w:rsidRDefault="003249DE" w:rsidP="009E01DA">
      <w:pPr>
        <w:pStyle w:val="NoSpacing"/>
        <w:spacing w:line="480" w:lineRule="auto"/>
        <w:ind w:firstLine="720"/>
        <w:rPr>
          <w:rFonts w:cs="Times New Roman"/>
          <w:szCs w:val="24"/>
        </w:rPr>
      </w:pPr>
      <w:r w:rsidRPr="00137087">
        <w:rPr>
          <w:rFonts w:cs="Times New Roman"/>
          <w:szCs w:val="24"/>
        </w:rPr>
        <w:t>Th</w:t>
      </w:r>
      <w:r w:rsidR="006936BD" w:rsidRPr="00137087">
        <w:rPr>
          <w:rFonts w:cs="Times New Roman"/>
          <w:szCs w:val="24"/>
        </w:rPr>
        <w:t>e</w:t>
      </w:r>
      <w:r w:rsidRPr="00137087">
        <w:rPr>
          <w:rFonts w:cs="Times New Roman"/>
          <w:szCs w:val="24"/>
        </w:rPr>
        <w:t xml:space="preserve"> notion of Romantic artistry</w:t>
      </w:r>
      <w:r w:rsidR="00D4367F" w:rsidRPr="00137087">
        <w:rPr>
          <w:rFonts w:cs="Times New Roman"/>
          <w:szCs w:val="24"/>
        </w:rPr>
        <w:t xml:space="preserve"> </w:t>
      </w:r>
      <w:r w:rsidR="006936BD" w:rsidRPr="00137087">
        <w:rPr>
          <w:rFonts w:cs="Times New Roman"/>
          <w:szCs w:val="24"/>
        </w:rPr>
        <w:t xml:space="preserve">expressed in positionings like these continues to </w:t>
      </w:r>
      <w:r w:rsidR="00D4367F" w:rsidRPr="00137087">
        <w:rPr>
          <w:rFonts w:cs="Times New Roman"/>
          <w:szCs w:val="24"/>
        </w:rPr>
        <w:t>inform representations, inspire imitations, condition receptions</w:t>
      </w:r>
      <w:r w:rsidR="00577F05">
        <w:rPr>
          <w:rFonts w:cs="Times New Roman"/>
          <w:szCs w:val="24"/>
        </w:rPr>
        <w:t>,</w:t>
      </w:r>
      <w:r w:rsidR="00D4367F" w:rsidRPr="00137087">
        <w:rPr>
          <w:rFonts w:cs="Times New Roman"/>
          <w:szCs w:val="24"/>
        </w:rPr>
        <w:t xml:space="preserve"> and invite refutations that oppose its presump</w:t>
      </w:r>
      <w:r w:rsidR="008E4CC9" w:rsidRPr="00137087">
        <w:rPr>
          <w:rFonts w:cs="Times New Roman"/>
          <w:szCs w:val="24"/>
        </w:rPr>
        <w:t xml:space="preserve">tions even as they </w:t>
      </w:r>
      <w:r w:rsidR="003D45EA" w:rsidRPr="00137087">
        <w:rPr>
          <w:rFonts w:cs="Times New Roman"/>
          <w:szCs w:val="24"/>
        </w:rPr>
        <w:t xml:space="preserve">reinscribe </w:t>
      </w:r>
      <w:r w:rsidR="008E4CC9" w:rsidRPr="00137087">
        <w:rPr>
          <w:rFonts w:cs="Times New Roman"/>
          <w:szCs w:val="24"/>
        </w:rPr>
        <w:t>th</w:t>
      </w:r>
      <w:r w:rsidR="0072730B" w:rsidRPr="00137087">
        <w:rPr>
          <w:rFonts w:cs="Times New Roman"/>
          <w:szCs w:val="24"/>
        </w:rPr>
        <w:t>os</w:t>
      </w:r>
      <w:r w:rsidR="008E4CC9" w:rsidRPr="00137087">
        <w:rPr>
          <w:rFonts w:cs="Times New Roman"/>
          <w:szCs w:val="24"/>
        </w:rPr>
        <w:t>e same presumptions</w:t>
      </w:r>
      <w:r w:rsidR="00283328" w:rsidRPr="00137087">
        <w:rPr>
          <w:rFonts w:cs="Times New Roman"/>
          <w:szCs w:val="24"/>
        </w:rPr>
        <w:t xml:space="preserve"> through evoking </w:t>
      </w:r>
      <w:r w:rsidR="00283328" w:rsidRPr="00137087">
        <w:rPr>
          <w:rFonts w:cs="Times New Roman"/>
          <w:szCs w:val="24"/>
        </w:rPr>
        <w:lastRenderedPageBreak/>
        <w:t>them</w:t>
      </w:r>
      <w:r w:rsidR="00D4367F" w:rsidRPr="00137087">
        <w:rPr>
          <w:rFonts w:cs="Times New Roman"/>
          <w:szCs w:val="24"/>
        </w:rPr>
        <w:t>.</w:t>
      </w:r>
      <w:r w:rsidR="00CA2E94" w:rsidRPr="00137087">
        <w:rPr>
          <w:rFonts w:cs="Times New Roman"/>
          <w:szCs w:val="24"/>
        </w:rPr>
        <w:t xml:space="preserve"> </w:t>
      </w:r>
      <w:r w:rsidR="00D4367F" w:rsidRPr="00137087">
        <w:rPr>
          <w:rFonts w:cs="Times New Roman"/>
          <w:szCs w:val="24"/>
        </w:rPr>
        <w:t>While many in</w:t>
      </w:r>
      <w:r w:rsidR="00283328" w:rsidRPr="00137087">
        <w:rPr>
          <w:rFonts w:cs="Times New Roman"/>
          <w:szCs w:val="24"/>
        </w:rPr>
        <w:t xml:space="preserve">dividual creative artists </w:t>
      </w:r>
      <w:r w:rsidR="00D4367F" w:rsidRPr="00137087">
        <w:rPr>
          <w:rFonts w:cs="Times New Roman"/>
          <w:szCs w:val="24"/>
        </w:rPr>
        <w:t>dispute the tenets of Romanticism, the cul</w:t>
      </w:r>
      <w:r w:rsidR="008E4CC9" w:rsidRPr="00137087">
        <w:rPr>
          <w:rFonts w:cs="Times New Roman"/>
          <w:szCs w:val="24"/>
        </w:rPr>
        <w:t>tural authority of the artist is</w:t>
      </w:r>
      <w:r w:rsidR="00D4367F" w:rsidRPr="00137087">
        <w:rPr>
          <w:rFonts w:cs="Times New Roman"/>
          <w:szCs w:val="24"/>
        </w:rPr>
        <w:t xml:space="preserve"> still predicated </w:t>
      </w:r>
      <w:r w:rsidRPr="00137087">
        <w:rPr>
          <w:rFonts w:cs="Times New Roman"/>
          <w:szCs w:val="24"/>
        </w:rPr>
        <w:t xml:space="preserve">in large part </w:t>
      </w:r>
      <w:r w:rsidR="00D4367F" w:rsidRPr="00137087">
        <w:rPr>
          <w:rFonts w:cs="Times New Roman"/>
          <w:szCs w:val="24"/>
        </w:rPr>
        <w:t>on their being</w:t>
      </w:r>
      <w:r w:rsidRPr="00137087">
        <w:rPr>
          <w:rFonts w:cs="Times New Roman"/>
          <w:szCs w:val="24"/>
        </w:rPr>
        <w:t xml:space="preserve"> an individual who is </w:t>
      </w:r>
      <w:r w:rsidR="00D4367F" w:rsidRPr="00137087">
        <w:rPr>
          <w:rFonts w:cs="Times New Roman"/>
          <w:szCs w:val="24"/>
        </w:rPr>
        <w:t>“endued with more lively sensibility, more enthusiasm an</w:t>
      </w:r>
      <w:r w:rsidRPr="00137087">
        <w:rPr>
          <w:rFonts w:cs="Times New Roman"/>
          <w:szCs w:val="24"/>
        </w:rPr>
        <w:t>d tenderness, who has a greater</w:t>
      </w:r>
      <w:ins w:id="33" w:author="Jessica Tebo" w:date="2022-01-21T11:11:00Z">
        <w:r w:rsidR="00D20151">
          <w:rPr>
            <w:rFonts w:cs="Times New Roman"/>
            <w:szCs w:val="24"/>
          </w:rPr>
          <w:t xml:space="preserve"> </w:t>
        </w:r>
      </w:ins>
      <w:del w:id="34" w:author="Jessica Tebo" w:date="2022-01-21T11:11:00Z">
        <w:r w:rsidR="00D4367F" w:rsidRPr="00137087" w:rsidDel="00D20151">
          <w:rPr>
            <w:rFonts w:cs="Times New Roman"/>
            <w:szCs w:val="24"/>
          </w:rPr>
          <w:delText> </w:delText>
        </w:r>
      </w:del>
      <w:r w:rsidR="00D4367F" w:rsidRPr="00137087">
        <w:rPr>
          <w:rFonts w:cs="Times New Roman"/>
          <w:szCs w:val="24"/>
        </w:rPr>
        <w:t>knowledge of human nature, and a more comprehensive soul, than are supposed to be common among mankind”</w:t>
      </w:r>
      <w:r w:rsidRPr="00137087">
        <w:rPr>
          <w:rFonts w:cs="Times New Roman"/>
          <w:szCs w:val="24"/>
        </w:rPr>
        <w:t xml:space="preserve"> </w:t>
      </w:r>
      <w:r w:rsidRPr="003D1F92">
        <w:rPr>
          <w:rFonts w:cs="Times New Roman"/>
          <w:szCs w:val="24"/>
        </w:rPr>
        <w:t>(Wordsworth, “Preface”</w:t>
      </w:r>
      <w:r w:rsidR="00481D09" w:rsidRPr="003D1F92">
        <w:rPr>
          <w:rFonts w:cs="Times New Roman"/>
          <w:szCs w:val="24"/>
        </w:rPr>
        <w:t xml:space="preserve"> (1802)</w:t>
      </w:r>
      <w:r w:rsidRPr="003D1F92">
        <w:rPr>
          <w:rFonts w:cs="Times New Roman"/>
          <w:szCs w:val="24"/>
        </w:rPr>
        <w:t xml:space="preserve"> xxviiii</w:t>
      </w:r>
      <w:r w:rsidRPr="00137087">
        <w:rPr>
          <w:rFonts w:cs="Times New Roman"/>
          <w:szCs w:val="24"/>
        </w:rPr>
        <w:t>).</w:t>
      </w:r>
      <w:r w:rsidR="00CA2E94" w:rsidRPr="00137087">
        <w:rPr>
          <w:rFonts w:cs="Times New Roman"/>
          <w:szCs w:val="24"/>
        </w:rPr>
        <w:t xml:space="preserve"> </w:t>
      </w:r>
      <w:r w:rsidR="008D32C5" w:rsidRPr="00137087">
        <w:rPr>
          <w:rFonts w:cs="Times New Roman"/>
          <w:szCs w:val="24"/>
        </w:rPr>
        <w:t>While eighteenth-century artist</w:t>
      </w:r>
      <w:r w:rsidR="0072405B" w:rsidRPr="00137087">
        <w:rPr>
          <w:rFonts w:cs="Times New Roman"/>
          <w:szCs w:val="24"/>
        </w:rPr>
        <w:t>s</w:t>
      </w:r>
      <w:r w:rsidR="008D32C5" w:rsidRPr="00137087">
        <w:rPr>
          <w:rFonts w:cs="Times New Roman"/>
          <w:szCs w:val="24"/>
        </w:rPr>
        <w:t xml:space="preserve"> </w:t>
      </w:r>
      <w:r w:rsidR="000268EC" w:rsidRPr="00137087">
        <w:rPr>
          <w:rFonts w:cs="Times New Roman"/>
          <w:szCs w:val="24"/>
        </w:rPr>
        <w:t xml:space="preserve">commonly </w:t>
      </w:r>
      <w:r w:rsidR="008D32C5" w:rsidRPr="00137087">
        <w:rPr>
          <w:rFonts w:cs="Times New Roman"/>
          <w:szCs w:val="24"/>
        </w:rPr>
        <w:t>purported to be social being</w:t>
      </w:r>
      <w:r w:rsidR="00C709B1" w:rsidRPr="00137087">
        <w:rPr>
          <w:rFonts w:cs="Times New Roman"/>
          <w:szCs w:val="24"/>
        </w:rPr>
        <w:t>s</w:t>
      </w:r>
      <w:r w:rsidR="008D32C5" w:rsidRPr="00137087">
        <w:rPr>
          <w:rFonts w:cs="Times New Roman"/>
          <w:szCs w:val="24"/>
        </w:rPr>
        <w:t xml:space="preserve"> much like the members of their audience</w:t>
      </w:r>
      <w:r w:rsidR="00C709B1" w:rsidRPr="00137087">
        <w:rPr>
          <w:rFonts w:cs="Times New Roman"/>
          <w:szCs w:val="24"/>
        </w:rPr>
        <w:t>s</w:t>
      </w:r>
      <w:r w:rsidR="008D32C5" w:rsidRPr="00137087">
        <w:rPr>
          <w:rFonts w:cs="Times New Roman"/>
          <w:szCs w:val="24"/>
        </w:rPr>
        <w:t xml:space="preserve">, Romantic artists took </w:t>
      </w:r>
      <w:r w:rsidR="00C476FF" w:rsidRPr="00137087">
        <w:rPr>
          <w:rFonts w:cs="Times New Roman"/>
          <w:szCs w:val="24"/>
        </w:rPr>
        <w:t>pains to stress that they saw</w:t>
      </w:r>
      <w:r w:rsidR="008D32C5" w:rsidRPr="00137087">
        <w:rPr>
          <w:rFonts w:cs="Times New Roman"/>
          <w:szCs w:val="24"/>
        </w:rPr>
        <w:t xml:space="preserve"> </w:t>
      </w:r>
      <w:r w:rsidR="00C476FF" w:rsidRPr="00137087">
        <w:rPr>
          <w:rFonts w:cs="Times New Roman"/>
          <w:szCs w:val="24"/>
        </w:rPr>
        <w:t>and fe</w:t>
      </w:r>
      <w:r w:rsidR="005E7CED" w:rsidRPr="00137087">
        <w:rPr>
          <w:rFonts w:cs="Times New Roman"/>
          <w:szCs w:val="24"/>
        </w:rPr>
        <w:t>l</w:t>
      </w:r>
      <w:r w:rsidR="00C476FF" w:rsidRPr="00137087">
        <w:rPr>
          <w:rFonts w:cs="Times New Roman"/>
          <w:szCs w:val="24"/>
        </w:rPr>
        <w:t>t</w:t>
      </w:r>
      <w:r w:rsidR="005E7CED" w:rsidRPr="00137087">
        <w:rPr>
          <w:rFonts w:cs="Times New Roman"/>
          <w:szCs w:val="24"/>
        </w:rPr>
        <w:t xml:space="preserve"> differently</w:t>
      </w:r>
      <w:r w:rsidR="008D32C5" w:rsidRPr="00137087">
        <w:rPr>
          <w:rFonts w:cs="Times New Roman"/>
          <w:szCs w:val="24"/>
        </w:rPr>
        <w:t>.</w:t>
      </w:r>
      <w:r w:rsidR="00CA2E94" w:rsidRPr="00137087">
        <w:rPr>
          <w:rFonts w:cs="Times New Roman"/>
          <w:szCs w:val="24"/>
        </w:rPr>
        <w:t xml:space="preserve"> </w:t>
      </w:r>
      <w:r w:rsidR="005E7CED" w:rsidRPr="00137087">
        <w:rPr>
          <w:rFonts w:cs="Times New Roman"/>
          <w:szCs w:val="24"/>
        </w:rPr>
        <w:t xml:space="preserve">This </w:t>
      </w:r>
      <w:r w:rsidR="00273BA4" w:rsidRPr="00137087">
        <w:rPr>
          <w:rFonts w:cs="Times New Roman"/>
          <w:szCs w:val="24"/>
        </w:rPr>
        <w:t xml:space="preserve">special </w:t>
      </w:r>
      <w:r w:rsidR="005E7CED" w:rsidRPr="00137087">
        <w:rPr>
          <w:rFonts w:cs="Times New Roman"/>
          <w:szCs w:val="24"/>
        </w:rPr>
        <w:t xml:space="preserve">capacity for </w:t>
      </w:r>
      <w:r w:rsidR="000268EC" w:rsidRPr="00137087">
        <w:rPr>
          <w:rFonts w:cs="Times New Roman"/>
          <w:szCs w:val="24"/>
        </w:rPr>
        <w:t xml:space="preserve">insight </w:t>
      </w:r>
      <w:r w:rsidR="005E7CED" w:rsidRPr="00137087">
        <w:rPr>
          <w:rFonts w:cs="Times New Roman"/>
          <w:szCs w:val="24"/>
        </w:rPr>
        <w:t>was a key justification</w:t>
      </w:r>
      <w:r w:rsidR="00C85312" w:rsidRPr="00137087">
        <w:rPr>
          <w:rFonts w:cs="Times New Roman"/>
          <w:szCs w:val="24"/>
        </w:rPr>
        <w:t xml:space="preserve"> when</w:t>
      </w:r>
      <w:r w:rsidR="00F74F30" w:rsidRPr="00137087">
        <w:rPr>
          <w:rFonts w:cs="Times New Roman"/>
          <w:szCs w:val="24"/>
        </w:rPr>
        <w:t xml:space="preserve"> nineteenth-century institutions </w:t>
      </w:r>
      <w:r w:rsidR="008E4CC9" w:rsidRPr="00137087">
        <w:rPr>
          <w:rFonts w:cs="Times New Roman"/>
          <w:szCs w:val="24"/>
        </w:rPr>
        <w:t xml:space="preserve">began to </w:t>
      </w:r>
      <w:r w:rsidR="008504E5" w:rsidRPr="00137087">
        <w:rPr>
          <w:rFonts w:cs="Times New Roman"/>
          <w:szCs w:val="24"/>
        </w:rPr>
        <w:t>canoni</w:t>
      </w:r>
      <w:r w:rsidR="006F0AC9">
        <w:rPr>
          <w:rFonts w:cs="Times New Roman"/>
          <w:szCs w:val="24"/>
        </w:rPr>
        <w:t>z</w:t>
      </w:r>
      <w:r w:rsidR="008504E5" w:rsidRPr="00137087">
        <w:rPr>
          <w:rFonts w:cs="Times New Roman"/>
          <w:szCs w:val="24"/>
        </w:rPr>
        <w:t>e</w:t>
      </w:r>
      <w:r w:rsidR="008D32C5" w:rsidRPr="00137087">
        <w:rPr>
          <w:rFonts w:cs="Times New Roman"/>
          <w:szCs w:val="24"/>
        </w:rPr>
        <w:t xml:space="preserve"> </w:t>
      </w:r>
      <w:r w:rsidR="000268EC" w:rsidRPr="00137087">
        <w:rPr>
          <w:rFonts w:cs="Times New Roman"/>
          <w:szCs w:val="24"/>
        </w:rPr>
        <w:t xml:space="preserve">a heightened notion of </w:t>
      </w:r>
      <w:r w:rsidR="008D32C5" w:rsidRPr="00137087">
        <w:rPr>
          <w:rFonts w:cs="Times New Roman"/>
          <w:szCs w:val="24"/>
        </w:rPr>
        <w:t>art</w:t>
      </w:r>
      <w:r w:rsidR="000268EC" w:rsidRPr="00137087">
        <w:rPr>
          <w:rFonts w:cs="Times New Roman"/>
          <w:szCs w:val="24"/>
        </w:rPr>
        <w:t>istry</w:t>
      </w:r>
      <w:r w:rsidR="008E4CC9" w:rsidRPr="00137087">
        <w:rPr>
          <w:rFonts w:cs="Times New Roman"/>
          <w:szCs w:val="24"/>
        </w:rPr>
        <w:t>,</w:t>
      </w:r>
      <w:r w:rsidR="00C85312" w:rsidRPr="00137087">
        <w:rPr>
          <w:rFonts w:cs="Times New Roman"/>
          <w:szCs w:val="24"/>
        </w:rPr>
        <w:t xml:space="preserve"> </w:t>
      </w:r>
      <w:r w:rsidR="00C476FF" w:rsidRPr="00137087">
        <w:rPr>
          <w:rFonts w:cs="Times New Roman"/>
          <w:szCs w:val="24"/>
        </w:rPr>
        <w:t xml:space="preserve">consequently </w:t>
      </w:r>
      <w:r w:rsidR="008E4CC9" w:rsidRPr="00137087">
        <w:rPr>
          <w:rFonts w:cs="Times New Roman"/>
          <w:szCs w:val="24"/>
        </w:rPr>
        <w:t>allowing</w:t>
      </w:r>
      <w:r w:rsidR="00F74F30" w:rsidRPr="00137087">
        <w:rPr>
          <w:rFonts w:cs="Times New Roman"/>
          <w:szCs w:val="24"/>
        </w:rPr>
        <w:t xml:space="preserve"> </w:t>
      </w:r>
      <w:r w:rsidR="00C85312" w:rsidRPr="00137087">
        <w:rPr>
          <w:rFonts w:cs="Times New Roman"/>
          <w:szCs w:val="24"/>
        </w:rPr>
        <w:t>literature, in Jon Klancher’s words, to “become a speciali</w:t>
      </w:r>
      <w:r w:rsidR="005C1CD5">
        <w:rPr>
          <w:rFonts w:cs="Times New Roman"/>
          <w:szCs w:val="24"/>
        </w:rPr>
        <w:t>z</w:t>
      </w:r>
      <w:r w:rsidR="00C85312" w:rsidRPr="00137087">
        <w:rPr>
          <w:rFonts w:cs="Times New Roman"/>
          <w:szCs w:val="24"/>
        </w:rPr>
        <w:t>ed world in its own right” (1).</w:t>
      </w:r>
      <w:r w:rsidR="00CA2E94" w:rsidRPr="00137087">
        <w:rPr>
          <w:rFonts w:cs="Times New Roman"/>
          <w:szCs w:val="24"/>
        </w:rPr>
        <w:t xml:space="preserve"> </w:t>
      </w:r>
      <w:r w:rsidR="001C4654" w:rsidRPr="00137087">
        <w:rPr>
          <w:rFonts w:cs="Times New Roman"/>
          <w:szCs w:val="24"/>
        </w:rPr>
        <w:t xml:space="preserve">While Romantic </w:t>
      </w:r>
      <w:r w:rsidR="000268EC" w:rsidRPr="00137087">
        <w:rPr>
          <w:rFonts w:cs="Times New Roman"/>
          <w:szCs w:val="24"/>
        </w:rPr>
        <w:t>ideals</w:t>
      </w:r>
      <w:r w:rsidR="001C4654" w:rsidRPr="00137087">
        <w:rPr>
          <w:rFonts w:cs="Times New Roman"/>
          <w:szCs w:val="24"/>
        </w:rPr>
        <w:t xml:space="preserve"> of artistry were formed </w:t>
      </w:r>
      <w:r w:rsidR="000268EC" w:rsidRPr="00137087">
        <w:rPr>
          <w:rFonts w:cs="Times New Roman"/>
          <w:szCs w:val="24"/>
        </w:rPr>
        <w:t xml:space="preserve">partly </w:t>
      </w:r>
      <w:r w:rsidR="001C4654" w:rsidRPr="00137087">
        <w:rPr>
          <w:rFonts w:cs="Times New Roman"/>
          <w:szCs w:val="24"/>
        </w:rPr>
        <w:t>in opposition to older, pragmatic,</w:t>
      </w:r>
      <w:ins w:id="35" w:author="Jessica Tebo" w:date="2022-01-21T11:13:00Z">
        <w:r w:rsidR="001E52DF">
          <w:rPr>
            <w:rFonts w:cs="Times New Roman"/>
            <w:szCs w:val="24"/>
          </w:rPr>
          <w:t xml:space="preserve"> </w:t>
        </w:r>
      </w:ins>
      <w:del w:id="36" w:author="Jessica Tebo" w:date="2022-01-21T11:14:00Z">
        <w:r w:rsidR="001C4654" w:rsidRPr="00137087" w:rsidDel="001E52DF">
          <w:rPr>
            <w:rFonts w:cs="Times New Roman"/>
            <w:szCs w:val="24"/>
          </w:rPr>
          <w:delText xml:space="preserve"> </w:delText>
        </w:r>
      </w:del>
      <w:r w:rsidR="001C4654" w:rsidRPr="00137087">
        <w:rPr>
          <w:rFonts w:cs="Times New Roman"/>
          <w:szCs w:val="24"/>
        </w:rPr>
        <w:t>elite paradigms, their principles of resistance were relatively easily normali</w:t>
      </w:r>
      <w:r w:rsidR="005C1CD5">
        <w:rPr>
          <w:rFonts w:cs="Times New Roman"/>
          <w:szCs w:val="24"/>
        </w:rPr>
        <w:t>z</w:t>
      </w:r>
      <w:r w:rsidR="001C4654" w:rsidRPr="00137087">
        <w:rPr>
          <w:rFonts w:cs="Times New Roman"/>
          <w:szCs w:val="24"/>
        </w:rPr>
        <w:t xml:space="preserve">ed </w:t>
      </w:r>
      <w:r w:rsidR="008E4CC9" w:rsidRPr="00137087">
        <w:rPr>
          <w:rFonts w:cs="Times New Roman"/>
          <w:szCs w:val="24"/>
        </w:rPr>
        <w:t>with</w:t>
      </w:r>
      <w:r w:rsidR="001C4654" w:rsidRPr="00137087">
        <w:rPr>
          <w:rFonts w:cs="Times New Roman"/>
          <w:szCs w:val="24"/>
        </w:rPr>
        <w:t>in subsequent secular pantheons and systems of cultural control.</w:t>
      </w:r>
      <w:r w:rsidR="00CA2E94" w:rsidRPr="00137087">
        <w:rPr>
          <w:rFonts w:cs="Times New Roman"/>
          <w:szCs w:val="24"/>
        </w:rPr>
        <w:t xml:space="preserve"> </w:t>
      </w:r>
      <w:r w:rsidR="00AD4635" w:rsidRPr="00137087">
        <w:rPr>
          <w:rFonts w:cs="Times New Roman"/>
          <w:szCs w:val="24"/>
        </w:rPr>
        <w:t>In Michael Löwy and Robert Sayre’s view, Romanticism “represents a revolt against the civilization created by capitalism” (19</w:t>
      </w:r>
      <w:r w:rsidR="00B10766" w:rsidRPr="00B10766">
        <w:rPr>
          <w:rFonts w:cs="Times New Roman"/>
          <w:szCs w:val="24"/>
          <w:lang w:val="en-US"/>
        </w:rPr>
        <w:t>–</w:t>
      </w:r>
      <w:r w:rsidR="00AD4635" w:rsidRPr="00137087">
        <w:rPr>
          <w:rFonts w:cs="Times New Roman"/>
          <w:szCs w:val="24"/>
        </w:rPr>
        <w:t>20)</w:t>
      </w:r>
      <w:ins w:id="37" w:author="Jessica Tebo" w:date="2022-01-21T11:17:00Z">
        <w:r w:rsidR="001E52DF">
          <w:rPr>
            <w:rFonts w:cs="Times New Roman"/>
            <w:szCs w:val="24"/>
          </w:rPr>
          <w:t>,</w:t>
        </w:r>
      </w:ins>
      <w:del w:id="38" w:author="Jessica Tebo" w:date="2022-01-21T11:15:00Z">
        <w:r w:rsidR="00AD4635" w:rsidRPr="00137087" w:rsidDel="001E52DF">
          <w:rPr>
            <w:rFonts w:cs="Times New Roman"/>
            <w:szCs w:val="24"/>
          </w:rPr>
          <w:delText>,</w:delText>
        </w:r>
      </w:del>
      <w:r w:rsidR="00AD4635" w:rsidRPr="00137087">
        <w:rPr>
          <w:rFonts w:cs="Times New Roman"/>
          <w:szCs w:val="24"/>
        </w:rPr>
        <w:t xml:space="preserve"> but, as Tetzlaff suggests, evocations of this revolt have proved to be </w:t>
      </w:r>
      <w:r w:rsidR="00D27C17" w:rsidRPr="00137087">
        <w:rPr>
          <w:rFonts w:cs="Times New Roman"/>
          <w:szCs w:val="24"/>
        </w:rPr>
        <w:t xml:space="preserve">very </w:t>
      </w:r>
      <w:r w:rsidR="00AD4635" w:rsidRPr="00137087">
        <w:rPr>
          <w:rFonts w:cs="Times New Roman"/>
          <w:szCs w:val="24"/>
        </w:rPr>
        <w:t>appealing as saleable commodities.</w:t>
      </w:r>
    </w:p>
    <w:p w14:paraId="0E0A71E4" w14:textId="71BAC177" w:rsidR="000268EC" w:rsidRPr="00137087" w:rsidRDefault="00D4367F" w:rsidP="009E01DA">
      <w:pPr>
        <w:pStyle w:val="NoSpacing"/>
        <w:spacing w:line="480" w:lineRule="auto"/>
        <w:ind w:firstLine="720"/>
        <w:rPr>
          <w:rFonts w:cs="Times New Roman"/>
          <w:szCs w:val="24"/>
        </w:rPr>
      </w:pPr>
      <w:r w:rsidRPr="00137087">
        <w:rPr>
          <w:rFonts w:cs="Times New Roman"/>
          <w:szCs w:val="24"/>
        </w:rPr>
        <w:t>T</w:t>
      </w:r>
      <w:r w:rsidR="003B7684" w:rsidRPr="00137087">
        <w:rPr>
          <w:rFonts w:cs="Times New Roman"/>
          <w:szCs w:val="24"/>
        </w:rPr>
        <w:t>he</w:t>
      </w:r>
      <w:r w:rsidR="00CE7027" w:rsidRPr="00137087">
        <w:rPr>
          <w:rFonts w:cs="Times New Roman"/>
          <w:szCs w:val="24"/>
        </w:rPr>
        <w:t xml:space="preserve"> Romantic </w:t>
      </w:r>
      <w:r w:rsidR="008C0699" w:rsidRPr="00137087">
        <w:rPr>
          <w:rFonts w:cs="Times New Roman"/>
          <w:szCs w:val="24"/>
        </w:rPr>
        <w:t xml:space="preserve">paradigm </w:t>
      </w:r>
      <w:r w:rsidR="008E4CC9" w:rsidRPr="00137087">
        <w:rPr>
          <w:rFonts w:cs="Times New Roman"/>
          <w:szCs w:val="24"/>
        </w:rPr>
        <w:t xml:space="preserve">of artistry </w:t>
      </w:r>
      <w:r w:rsidR="00CE7027" w:rsidRPr="00137087">
        <w:rPr>
          <w:rFonts w:cs="Times New Roman"/>
          <w:szCs w:val="24"/>
        </w:rPr>
        <w:t>is</w:t>
      </w:r>
      <w:r w:rsidRPr="00137087">
        <w:rPr>
          <w:rFonts w:cs="Times New Roman"/>
          <w:szCs w:val="24"/>
        </w:rPr>
        <w:t>, of course,</w:t>
      </w:r>
      <w:r w:rsidR="00CE7027" w:rsidRPr="00137087">
        <w:rPr>
          <w:rFonts w:cs="Times New Roman"/>
          <w:szCs w:val="24"/>
        </w:rPr>
        <w:t xml:space="preserve"> deeply problematic for all sorts o</w:t>
      </w:r>
      <w:r w:rsidR="00B84DC0" w:rsidRPr="00137087">
        <w:rPr>
          <w:rFonts w:cs="Times New Roman"/>
          <w:szCs w:val="24"/>
        </w:rPr>
        <w:t xml:space="preserve">f reasons, particularly when </w:t>
      </w:r>
      <w:r w:rsidR="008E4CC9" w:rsidRPr="00137087">
        <w:rPr>
          <w:rFonts w:cs="Times New Roman"/>
          <w:szCs w:val="24"/>
        </w:rPr>
        <w:t>considered as the defining feature of an</w:t>
      </w:r>
      <w:r w:rsidR="00E5361F" w:rsidRPr="00137087">
        <w:rPr>
          <w:rFonts w:cs="Times New Roman"/>
          <w:szCs w:val="24"/>
        </w:rPr>
        <w:t xml:space="preserve"> epoch</w:t>
      </w:r>
      <w:r w:rsidR="00CE7027" w:rsidRPr="00137087">
        <w:rPr>
          <w:rFonts w:cs="Times New Roman"/>
          <w:szCs w:val="24"/>
        </w:rPr>
        <w:t xml:space="preserve"> </w:t>
      </w:r>
      <w:r w:rsidR="00E5361F" w:rsidRPr="00137087">
        <w:rPr>
          <w:rFonts w:cs="Times New Roman"/>
          <w:szCs w:val="24"/>
        </w:rPr>
        <w:t>with</w:t>
      </w:r>
      <w:r w:rsidR="00CE7027" w:rsidRPr="00137087">
        <w:rPr>
          <w:rFonts w:cs="Times New Roman"/>
          <w:szCs w:val="24"/>
        </w:rPr>
        <w:t xml:space="preserve">in which it was an </w:t>
      </w:r>
      <w:r w:rsidR="00E5361F" w:rsidRPr="00137087">
        <w:rPr>
          <w:rFonts w:cs="Times New Roman"/>
          <w:szCs w:val="24"/>
        </w:rPr>
        <w:t xml:space="preserve">inchoate and </w:t>
      </w:r>
      <w:r w:rsidR="00CE7027" w:rsidRPr="00137087">
        <w:rPr>
          <w:rFonts w:cs="Times New Roman"/>
          <w:szCs w:val="24"/>
        </w:rPr>
        <w:t>oppositional discourse.</w:t>
      </w:r>
      <w:r w:rsidR="00CA2E94" w:rsidRPr="00137087">
        <w:rPr>
          <w:rFonts w:cs="Times New Roman"/>
          <w:szCs w:val="24"/>
        </w:rPr>
        <w:t xml:space="preserve"> </w:t>
      </w:r>
      <w:r w:rsidR="00CE7027" w:rsidRPr="00137087">
        <w:rPr>
          <w:rFonts w:cs="Times New Roman"/>
          <w:szCs w:val="24"/>
        </w:rPr>
        <w:t xml:space="preserve">Jerome McGann and Clifford Siskin have </w:t>
      </w:r>
      <w:r w:rsidR="00BC5542" w:rsidRPr="00137087">
        <w:rPr>
          <w:rFonts w:cs="Times New Roman"/>
          <w:szCs w:val="24"/>
        </w:rPr>
        <w:t>shown</w:t>
      </w:r>
      <w:r w:rsidR="003B7684" w:rsidRPr="00137087">
        <w:rPr>
          <w:rFonts w:cs="Times New Roman"/>
          <w:szCs w:val="24"/>
        </w:rPr>
        <w:t xml:space="preserve"> </w:t>
      </w:r>
      <w:r w:rsidR="000268EC" w:rsidRPr="00137087">
        <w:rPr>
          <w:rFonts w:cs="Times New Roman"/>
          <w:szCs w:val="24"/>
        </w:rPr>
        <w:t>that</w:t>
      </w:r>
      <w:r w:rsidR="008E4CC9" w:rsidRPr="00137087">
        <w:rPr>
          <w:rFonts w:cs="Times New Roman"/>
          <w:szCs w:val="24"/>
        </w:rPr>
        <w:t xml:space="preserve"> the </w:t>
      </w:r>
      <w:r w:rsidR="003B7684" w:rsidRPr="00137087">
        <w:rPr>
          <w:rFonts w:cs="Times New Roman"/>
          <w:szCs w:val="24"/>
        </w:rPr>
        <w:t>development of</w:t>
      </w:r>
      <w:r w:rsidR="00E5361F" w:rsidRPr="00137087">
        <w:rPr>
          <w:rFonts w:cs="Times New Roman"/>
          <w:szCs w:val="24"/>
        </w:rPr>
        <w:t xml:space="preserve"> Romantic ideals</w:t>
      </w:r>
      <w:r w:rsidR="003B7684" w:rsidRPr="00137087">
        <w:rPr>
          <w:rFonts w:cs="Times New Roman"/>
          <w:szCs w:val="24"/>
        </w:rPr>
        <w:t xml:space="preserve"> </w:t>
      </w:r>
      <w:r w:rsidR="008E4CC9" w:rsidRPr="00137087">
        <w:rPr>
          <w:rFonts w:cs="Times New Roman"/>
          <w:szCs w:val="24"/>
        </w:rPr>
        <w:t xml:space="preserve">and the adoption of the term </w:t>
      </w:r>
      <w:r w:rsidR="0002063F" w:rsidRPr="00137087">
        <w:rPr>
          <w:rFonts w:cs="Times New Roman"/>
          <w:szCs w:val="24"/>
        </w:rPr>
        <w:t>“</w:t>
      </w:r>
      <w:r w:rsidR="008E4CC9" w:rsidRPr="00137087">
        <w:rPr>
          <w:rFonts w:cs="Times New Roman"/>
          <w:szCs w:val="24"/>
        </w:rPr>
        <w:t>Romanticism</w:t>
      </w:r>
      <w:r w:rsidR="0002063F" w:rsidRPr="00137087">
        <w:rPr>
          <w:rFonts w:cs="Times New Roman"/>
          <w:szCs w:val="24"/>
        </w:rPr>
        <w:t>”</w:t>
      </w:r>
      <w:r w:rsidR="008E4CC9" w:rsidRPr="00137087">
        <w:rPr>
          <w:rFonts w:cs="Times New Roman"/>
          <w:szCs w:val="24"/>
        </w:rPr>
        <w:t xml:space="preserve"> were </w:t>
      </w:r>
      <w:r w:rsidR="00C80418" w:rsidRPr="00137087">
        <w:rPr>
          <w:rFonts w:cs="Times New Roman"/>
          <w:szCs w:val="24"/>
        </w:rPr>
        <w:t xml:space="preserve">complex and </w:t>
      </w:r>
      <w:r w:rsidR="003B7684" w:rsidRPr="00137087">
        <w:rPr>
          <w:rFonts w:cs="Times New Roman"/>
          <w:szCs w:val="24"/>
        </w:rPr>
        <w:t xml:space="preserve">belated </w:t>
      </w:r>
      <w:r w:rsidR="008E4CC9" w:rsidRPr="00137087">
        <w:rPr>
          <w:rFonts w:cs="Times New Roman"/>
          <w:szCs w:val="24"/>
        </w:rPr>
        <w:t>phenomena, particularly in a British context.</w:t>
      </w:r>
      <w:r w:rsidR="00CA2E94" w:rsidRPr="00137087">
        <w:rPr>
          <w:rFonts w:cs="Times New Roman"/>
          <w:szCs w:val="24"/>
        </w:rPr>
        <w:t xml:space="preserve"> </w:t>
      </w:r>
      <w:r w:rsidR="00C80418" w:rsidRPr="00137087">
        <w:rPr>
          <w:rFonts w:cs="Times New Roman"/>
          <w:szCs w:val="24"/>
        </w:rPr>
        <w:t>T</w:t>
      </w:r>
      <w:r w:rsidR="00E64769" w:rsidRPr="00137087">
        <w:rPr>
          <w:rFonts w:cs="Times New Roman"/>
          <w:szCs w:val="24"/>
        </w:rPr>
        <w:t xml:space="preserve">he </w:t>
      </w:r>
      <w:r w:rsidR="00CE7027" w:rsidRPr="00137087">
        <w:rPr>
          <w:rFonts w:cs="Times New Roman"/>
          <w:szCs w:val="24"/>
        </w:rPr>
        <w:t>valuable contributions of other scholars</w:t>
      </w:r>
      <w:r w:rsidR="009B145C" w:rsidRPr="00137087">
        <w:rPr>
          <w:rFonts w:cs="Times New Roman"/>
          <w:szCs w:val="24"/>
        </w:rPr>
        <w:t>,</w:t>
      </w:r>
      <w:r w:rsidR="00CE7027" w:rsidRPr="00137087">
        <w:rPr>
          <w:rFonts w:cs="Times New Roman"/>
          <w:szCs w:val="24"/>
        </w:rPr>
        <w:t xml:space="preserve"> including Davi</w:t>
      </w:r>
      <w:r w:rsidR="006D75E3" w:rsidRPr="00137087">
        <w:rPr>
          <w:rFonts w:cs="Times New Roman"/>
          <w:szCs w:val="24"/>
        </w:rPr>
        <w:t>d Higgins,</w:t>
      </w:r>
      <w:r w:rsidR="006B791F" w:rsidRPr="00137087">
        <w:rPr>
          <w:rFonts w:cs="Times New Roman"/>
          <w:szCs w:val="24"/>
        </w:rPr>
        <w:t xml:space="preserve"> Julian North</w:t>
      </w:r>
      <w:r w:rsidR="006438A9">
        <w:rPr>
          <w:rFonts w:cs="Times New Roman"/>
          <w:szCs w:val="24"/>
        </w:rPr>
        <w:t>,</w:t>
      </w:r>
      <w:r w:rsidR="006D75E3" w:rsidRPr="00137087">
        <w:rPr>
          <w:rFonts w:cs="Times New Roman"/>
          <w:szCs w:val="24"/>
        </w:rPr>
        <w:t xml:space="preserve"> and Tom Mole</w:t>
      </w:r>
      <w:r w:rsidR="009B145C" w:rsidRPr="00137087">
        <w:rPr>
          <w:rFonts w:cs="Times New Roman"/>
          <w:szCs w:val="24"/>
        </w:rPr>
        <w:t>,</w:t>
      </w:r>
      <w:r w:rsidR="006B791F" w:rsidRPr="00137087">
        <w:rPr>
          <w:rFonts w:cs="Times New Roman"/>
          <w:szCs w:val="24"/>
        </w:rPr>
        <w:t xml:space="preserve"> have </w:t>
      </w:r>
      <w:r w:rsidR="001A27EB" w:rsidRPr="00137087">
        <w:rPr>
          <w:rFonts w:cs="Times New Roman"/>
          <w:szCs w:val="24"/>
        </w:rPr>
        <w:t>demonstrated</w:t>
      </w:r>
      <w:r w:rsidR="00CE7027" w:rsidRPr="00137087">
        <w:rPr>
          <w:rFonts w:cs="Times New Roman"/>
          <w:szCs w:val="24"/>
        </w:rPr>
        <w:t xml:space="preserve"> that</w:t>
      </w:r>
      <w:r w:rsidR="001179FF" w:rsidRPr="00137087">
        <w:rPr>
          <w:rFonts w:cs="Times New Roman"/>
          <w:szCs w:val="24"/>
        </w:rPr>
        <w:t xml:space="preserve"> the second and third quarters of the nineteenth century </w:t>
      </w:r>
      <w:r w:rsidR="00851BBA" w:rsidRPr="00137087">
        <w:rPr>
          <w:rFonts w:cs="Times New Roman"/>
          <w:szCs w:val="24"/>
        </w:rPr>
        <w:t>compri</w:t>
      </w:r>
      <w:r w:rsidR="005C1CD5">
        <w:rPr>
          <w:rFonts w:cs="Times New Roman"/>
          <w:szCs w:val="24"/>
        </w:rPr>
        <w:t>s</w:t>
      </w:r>
      <w:r w:rsidR="00851BBA" w:rsidRPr="00137087">
        <w:rPr>
          <w:rFonts w:cs="Times New Roman"/>
          <w:szCs w:val="24"/>
        </w:rPr>
        <w:t>ed</w:t>
      </w:r>
      <w:r w:rsidR="001179FF" w:rsidRPr="00137087">
        <w:rPr>
          <w:rFonts w:cs="Times New Roman"/>
          <w:szCs w:val="24"/>
        </w:rPr>
        <w:t xml:space="preserve"> the m</w:t>
      </w:r>
      <w:r w:rsidR="008D32C5" w:rsidRPr="00137087">
        <w:rPr>
          <w:rFonts w:cs="Times New Roman"/>
          <w:szCs w:val="24"/>
        </w:rPr>
        <w:t>ost significant period for</w:t>
      </w:r>
      <w:r w:rsidR="0072730B" w:rsidRPr="00137087">
        <w:rPr>
          <w:rFonts w:cs="Times New Roman"/>
          <w:szCs w:val="24"/>
        </w:rPr>
        <w:t xml:space="preserve"> the </w:t>
      </w:r>
      <w:r w:rsidR="00C80418" w:rsidRPr="00137087">
        <w:rPr>
          <w:rFonts w:cs="Times New Roman"/>
          <w:szCs w:val="24"/>
        </w:rPr>
        <w:t xml:space="preserve">propagation of the ideals of </w:t>
      </w:r>
      <w:r w:rsidR="004C72B6" w:rsidRPr="00137087">
        <w:rPr>
          <w:rFonts w:cs="Times New Roman"/>
          <w:szCs w:val="24"/>
        </w:rPr>
        <w:t xml:space="preserve">literary </w:t>
      </w:r>
      <w:r w:rsidR="00C80418" w:rsidRPr="00137087">
        <w:rPr>
          <w:rFonts w:cs="Times New Roman"/>
          <w:szCs w:val="24"/>
        </w:rPr>
        <w:t>Romanticism</w:t>
      </w:r>
      <w:r w:rsidR="006D75E3" w:rsidRPr="00137087">
        <w:rPr>
          <w:rFonts w:cs="Times New Roman"/>
          <w:szCs w:val="24"/>
        </w:rPr>
        <w:t>.</w:t>
      </w:r>
      <w:r w:rsidR="00CA2E94" w:rsidRPr="00137087">
        <w:rPr>
          <w:rFonts w:cs="Times New Roman"/>
          <w:szCs w:val="24"/>
        </w:rPr>
        <w:t xml:space="preserve"> </w:t>
      </w:r>
      <w:r w:rsidR="006D75E3" w:rsidRPr="00137087">
        <w:rPr>
          <w:rFonts w:cs="Times New Roman"/>
          <w:szCs w:val="24"/>
        </w:rPr>
        <w:t>D</w:t>
      </w:r>
      <w:r w:rsidR="00C80418" w:rsidRPr="00137087">
        <w:rPr>
          <w:rFonts w:cs="Times New Roman"/>
          <w:szCs w:val="24"/>
        </w:rPr>
        <w:t xml:space="preserve">uring </w:t>
      </w:r>
      <w:r w:rsidR="006D75E3" w:rsidRPr="00137087">
        <w:rPr>
          <w:rFonts w:cs="Times New Roman"/>
          <w:szCs w:val="24"/>
        </w:rPr>
        <w:t>this period,</w:t>
      </w:r>
      <w:r w:rsidR="008E4CC9" w:rsidRPr="00137087">
        <w:rPr>
          <w:rFonts w:cs="Times New Roman"/>
          <w:szCs w:val="24"/>
        </w:rPr>
        <w:t xml:space="preserve"> an unstable</w:t>
      </w:r>
      <w:r w:rsidR="00CE7027" w:rsidRPr="00137087">
        <w:rPr>
          <w:rFonts w:cs="Times New Roman"/>
          <w:szCs w:val="24"/>
        </w:rPr>
        <w:t xml:space="preserve"> composite of received </w:t>
      </w:r>
      <w:r w:rsidR="00C55A2F" w:rsidRPr="00137087">
        <w:rPr>
          <w:rFonts w:cs="Times New Roman"/>
          <w:szCs w:val="24"/>
        </w:rPr>
        <w:t xml:space="preserve">social and textual </w:t>
      </w:r>
      <w:r w:rsidR="00C80418" w:rsidRPr="00137087">
        <w:rPr>
          <w:rFonts w:cs="Times New Roman"/>
          <w:szCs w:val="24"/>
        </w:rPr>
        <w:t>element</w:t>
      </w:r>
      <w:r w:rsidR="0072730B" w:rsidRPr="00137087">
        <w:rPr>
          <w:rFonts w:cs="Times New Roman"/>
          <w:szCs w:val="24"/>
        </w:rPr>
        <w:t>s</w:t>
      </w:r>
      <w:r w:rsidR="00C80418" w:rsidRPr="00137087">
        <w:rPr>
          <w:rFonts w:cs="Times New Roman"/>
          <w:szCs w:val="24"/>
        </w:rPr>
        <w:t xml:space="preserve"> </w:t>
      </w:r>
      <w:r w:rsidR="006B791F" w:rsidRPr="00137087">
        <w:rPr>
          <w:rFonts w:cs="Times New Roman"/>
          <w:szCs w:val="24"/>
        </w:rPr>
        <w:t>compiled</w:t>
      </w:r>
      <w:r w:rsidR="00CE7027" w:rsidRPr="00137087">
        <w:rPr>
          <w:rFonts w:cs="Times New Roman"/>
          <w:szCs w:val="24"/>
        </w:rPr>
        <w:t xml:space="preserve"> from a dive</w:t>
      </w:r>
      <w:r w:rsidR="00EC4A31" w:rsidRPr="00137087">
        <w:rPr>
          <w:rFonts w:cs="Times New Roman"/>
          <w:szCs w:val="24"/>
        </w:rPr>
        <w:t>rse and fractious body of influence</w:t>
      </w:r>
      <w:r w:rsidR="00CE7027" w:rsidRPr="00137087">
        <w:rPr>
          <w:rFonts w:cs="Times New Roman"/>
          <w:szCs w:val="24"/>
        </w:rPr>
        <w:t>s</w:t>
      </w:r>
      <w:r w:rsidR="008C0699" w:rsidRPr="00137087">
        <w:rPr>
          <w:rFonts w:cs="Times New Roman"/>
          <w:szCs w:val="24"/>
        </w:rPr>
        <w:t xml:space="preserve"> </w:t>
      </w:r>
      <w:r w:rsidR="00C80418" w:rsidRPr="00137087">
        <w:rPr>
          <w:rFonts w:cs="Times New Roman"/>
          <w:szCs w:val="24"/>
        </w:rPr>
        <w:t xml:space="preserve">was brought to some degree of coherence in the popular </w:t>
      </w:r>
      <w:r w:rsidR="00C80418" w:rsidRPr="00137087">
        <w:rPr>
          <w:rFonts w:cs="Times New Roman"/>
          <w:szCs w:val="24"/>
        </w:rPr>
        <w:lastRenderedPageBreak/>
        <w:t xml:space="preserve">consciousness </w:t>
      </w:r>
      <w:r w:rsidR="008C0699" w:rsidRPr="00137087">
        <w:rPr>
          <w:rFonts w:cs="Times New Roman"/>
          <w:szCs w:val="24"/>
        </w:rPr>
        <w:t>through periodical culture, biography</w:t>
      </w:r>
      <w:r w:rsidR="006D75E3" w:rsidRPr="00137087">
        <w:rPr>
          <w:rFonts w:cs="Times New Roman"/>
          <w:szCs w:val="24"/>
        </w:rPr>
        <w:t>, memoriali</w:t>
      </w:r>
      <w:r w:rsidR="007A5EE4">
        <w:rPr>
          <w:rFonts w:cs="Times New Roman"/>
          <w:szCs w:val="24"/>
        </w:rPr>
        <w:t>z</w:t>
      </w:r>
      <w:r w:rsidR="006D75E3" w:rsidRPr="00137087">
        <w:rPr>
          <w:rFonts w:cs="Times New Roman"/>
          <w:szCs w:val="24"/>
        </w:rPr>
        <w:t>ation, anthologi</w:t>
      </w:r>
      <w:r w:rsidR="006438A9">
        <w:rPr>
          <w:rFonts w:cs="Times New Roman"/>
          <w:szCs w:val="24"/>
        </w:rPr>
        <w:t>z</w:t>
      </w:r>
      <w:r w:rsidR="006D75E3" w:rsidRPr="00137087">
        <w:rPr>
          <w:rFonts w:cs="Times New Roman"/>
          <w:szCs w:val="24"/>
        </w:rPr>
        <w:t>ation</w:t>
      </w:r>
      <w:r w:rsidR="006438A9">
        <w:rPr>
          <w:rFonts w:cs="Times New Roman"/>
          <w:szCs w:val="24"/>
        </w:rPr>
        <w:t>,</w:t>
      </w:r>
      <w:r w:rsidR="008C0699" w:rsidRPr="00137087">
        <w:rPr>
          <w:rFonts w:cs="Times New Roman"/>
          <w:szCs w:val="24"/>
        </w:rPr>
        <w:t xml:space="preserve"> and the rise of institutionali</w:t>
      </w:r>
      <w:r w:rsidR="005C1CD5">
        <w:rPr>
          <w:rFonts w:cs="Times New Roman"/>
          <w:szCs w:val="24"/>
        </w:rPr>
        <w:t>z</w:t>
      </w:r>
      <w:r w:rsidR="008C0699" w:rsidRPr="00137087">
        <w:rPr>
          <w:rFonts w:cs="Times New Roman"/>
          <w:szCs w:val="24"/>
        </w:rPr>
        <w:t>ed forms of literature</w:t>
      </w:r>
      <w:r w:rsidR="00CE7027" w:rsidRPr="00137087">
        <w:rPr>
          <w:rFonts w:cs="Times New Roman"/>
          <w:szCs w:val="24"/>
        </w:rPr>
        <w:t>.</w:t>
      </w:r>
      <w:r w:rsidR="00CA2E94" w:rsidRPr="00137087">
        <w:rPr>
          <w:rFonts w:cs="Times New Roman"/>
          <w:szCs w:val="24"/>
        </w:rPr>
        <w:t xml:space="preserve"> </w:t>
      </w:r>
      <w:r w:rsidR="00273BA4" w:rsidRPr="00137087">
        <w:rPr>
          <w:rFonts w:cs="Times New Roman"/>
          <w:szCs w:val="24"/>
        </w:rPr>
        <w:t>T</w:t>
      </w:r>
      <w:r w:rsidR="00BE1634" w:rsidRPr="00137087">
        <w:rPr>
          <w:rFonts w:cs="Times New Roman"/>
          <w:szCs w:val="24"/>
        </w:rPr>
        <w:t>he most familia</w:t>
      </w:r>
      <w:r w:rsidR="008E4CC9" w:rsidRPr="00137087">
        <w:rPr>
          <w:rFonts w:cs="Times New Roman"/>
          <w:szCs w:val="24"/>
        </w:rPr>
        <w:t>r version</w:t>
      </w:r>
      <w:r w:rsidR="00BE1634" w:rsidRPr="00137087">
        <w:rPr>
          <w:rFonts w:cs="Times New Roman"/>
          <w:szCs w:val="24"/>
        </w:rPr>
        <w:t xml:space="preserve">s of Romanticism </w:t>
      </w:r>
      <w:r w:rsidR="00C709B1" w:rsidRPr="00137087">
        <w:rPr>
          <w:rFonts w:cs="Times New Roman"/>
          <w:szCs w:val="24"/>
        </w:rPr>
        <w:t>can</w:t>
      </w:r>
      <w:r w:rsidR="00BE1634" w:rsidRPr="00137087">
        <w:rPr>
          <w:rFonts w:cs="Times New Roman"/>
          <w:szCs w:val="24"/>
        </w:rPr>
        <w:t xml:space="preserve"> be seen as </w:t>
      </w:r>
      <w:r w:rsidR="003B7684" w:rsidRPr="00137087">
        <w:rPr>
          <w:rFonts w:cs="Times New Roman"/>
          <w:szCs w:val="24"/>
        </w:rPr>
        <w:t>even more r</w:t>
      </w:r>
      <w:r w:rsidR="0072730B" w:rsidRPr="00137087">
        <w:rPr>
          <w:rFonts w:cs="Times New Roman"/>
          <w:szCs w:val="24"/>
        </w:rPr>
        <w:t>ecent innovat</w:t>
      </w:r>
      <w:r w:rsidR="003B7684" w:rsidRPr="00137087">
        <w:rPr>
          <w:rFonts w:cs="Times New Roman"/>
          <w:szCs w:val="24"/>
        </w:rPr>
        <w:t>ion</w:t>
      </w:r>
      <w:r w:rsidR="00BE1634" w:rsidRPr="00137087">
        <w:rPr>
          <w:rFonts w:cs="Times New Roman"/>
          <w:szCs w:val="24"/>
        </w:rPr>
        <w:t>s.</w:t>
      </w:r>
      <w:r w:rsidR="00CA2E94" w:rsidRPr="00137087">
        <w:rPr>
          <w:rFonts w:cs="Times New Roman"/>
          <w:szCs w:val="24"/>
        </w:rPr>
        <w:t xml:space="preserve"> </w:t>
      </w:r>
      <w:r w:rsidR="00F11661" w:rsidRPr="00137087">
        <w:rPr>
          <w:rFonts w:cs="Times New Roman"/>
          <w:szCs w:val="24"/>
        </w:rPr>
        <w:t xml:space="preserve">Seamus Perry has </w:t>
      </w:r>
      <w:r w:rsidR="001A27EB" w:rsidRPr="00137087">
        <w:rPr>
          <w:rFonts w:cs="Times New Roman"/>
          <w:szCs w:val="24"/>
        </w:rPr>
        <w:t xml:space="preserve">shown </w:t>
      </w:r>
      <w:r w:rsidR="009A3B73" w:rsidRPr="00137087">
        <w:rPr>
          <w:rFonts w:cs="Times New Roman"/>
          <w:szCs w:val="24"/>
        </w:rPr>
        <w:t xml:space="preserve">that while </w:t>
      </w:r>
      <w:r w:rsidR="00BE1634" w:rsidRPr="00137087">
        <w:rPr>
          <w:rFonts w:cs="Times New Roman"/>
          <w:szCs w:val="24"/>
        </w:rPr>
        <w:t xml:space="preserve">a </w:t>
      </w:r>
      <w:r w:rsidR="009A3B73" w:rsidRPr="00137087">
        <w:rPr>
          <w:rFonts w:cs="Times New Roman"/>
          <w:szCs w:val="24"/>
        </w:rPr>
        <w:t xml:space="preserve">“certain archetype of the poet, living in the </w:t>
      </w:r>
      <w:proofErr w:type="gramStart"/>
      <w:r w:rsidR="009A3B73" w:rsidRPr="00137087">
        <w:rPr>
          <w:rFonts w:cs="Times New Roman"/>
          <w:szCs w:val="24"/>
        </w:rPr>
        <w:t>dreamy introverted</w:t>
      </w:r>
      <w:proofErr w:type="gramEnd"/>
      <w:r w:rsidR="009A3B73" w:rsidRPr="00137087">
        <w:rPr>
          <w:rFonts w:cs="Times New Roman"/>
          <w:szCs w:val="24"/>
        </w:rPr>
        <w:t xml:space="preserve"> remoteness of his own consciousness, had been current throughout the nineteenth century </w:t>
      </w:r>
      <w:r w:rsidR="00E0674C">
        <w:rPr>
          <w:rFonts w:cs="Times New Roman"/>
          <w:szCs w:val="24"/>
        </w:rPr>
        <w:t>. . .</w:t>
      </w:r>
      <w:r w:rsidR="009A3B73" w:rsidRPr="00137087">
        <w:rPr>
          <w:rFonts w:cs="Times New Roman"/>
          <w:szCs w:val="24"/>
        </w:rPr>
        <w:t xml:space="preserve"> [a] growing conception of idealism as fundamental to a definition of the Romantic” was a phenomenon</w:t>
      </w:r>
      <w:r w:rsidR="00BE1634" w:rsidRPr="00137087">
        <w:rPr>
          <w:rFonts w:cs="Times New Roman"/>
          <w:szCs w:val="24"/>
        </w:rPr>
        <w:t xml:space="preserve"> of the second quarter of the twentieth century (7)</w:t>
      </w:r>
      <w:r w:rsidR="009A3B73" w:rsidRPr="00137087">
        <w:rPr>
          <w:rFonts w:cs="Times New Roman"/>
          <w:szCs w:val="24"/>
        </w:rPr>
        <w:t>.</w:t>
      </w:r>
      <w:r w:rsidR="00CA2E94" w:rsidRPr="00137087">
        <w:rPr>
          <w:rFonts w:cs="Times New Roman"/>
          <w:szCs w:val="24"/>
        </w:rPr>
        <w:t xml:space="preserve"> </w:t>
      </w:r>
      <w:r w:rsidR="008E4CC9" w:rsidRPr="00137087">
        <w:rPr>
          <w:rFonts w:cs="Times New Roman"/>
          <w:szCs w:val="24"/>
        </w:rPr>
        <w:t xml:space="preserve">While the artists of the Romantic period </w:t>
      </w:r>
      <w:r w:rsidR="00436C55" w:rsidRPr="00137087">
        <w:rPr>
          <w:rFonts w:cs="Times New Roman"/>
          <w:szCs w:val="24"/>
        </w:rPr>
        <w:t>and their productions created</w:t>
      </w:r>
      <w:r w:rsidR="008E4CC9" w:rsidRPr="00137087">
        <w:rPr>
          <w:rFonts w:cs="Times New Roman"/>
          <w:szCs w:val="24"/>
        </w:rPr>
        <w:t xml:space="preserve"> the conditions for a reconsi</w:t>
      </w:r>
      <w:r w:rsidR="008D32C5" w:rsidRPr="00137087">
        <w:rPr>
          <w:rFonts w:cs="Times New Roman"/>
          <w:szCs w:val="24"/>
        </w:rPr>
        <w:t>deration of what an artist was (</w:t>
      </w:r>
      <w:r w:rsidR="008E4CC9" w:rsidRPr="00137087">
        <w:rPr>
          <w:rFonts w:cs="Times New Roman"/>
          <w:szCs w:val="24"/>
        </w:rPr>
        <w:t>or should be</w:t>
      </w:r>
      <w:r w:rsidR="008D32C5" w:rsidRPr="00137087">
        <w:rPr>
          <w:rFonts w:cs="Times New Roman"/>
          <w:szCs w:val="24"/>
        </w:rPr>
        <w:t>)</w:t>
      </w:r>
      <w:r w:rsidR="008E4CC9" w:rsidRPr="00137087">
        <w:rPr>
          <w:rFonts w:cs="Times New Roman"/>
          <w:szCs w:val="24"/>
        </w:rPr>
        <w:t>, this reconsideration took a considerable time to bed in, and remains subject to reconfigurations.</w:t>
      </w:r>
    </w:p>
    <w:p w14:paraId="7A7683B8" w14:textId="166723F1" w:rsidR="005D3EDD" w:rsidRPr="00137087" w:rsidRDefault="00C96E73" w:rsidP="009E01DA">
      <w:pPr>
        <w:pStyle w:val="NoSpacing"/>
        <w:spacing w:line="480" w:lineRule="auto"/>
        <w:ind w:firstLine="720"/>
        <w:rPr>
          <w:rFonts w:cs="Times New Roman"/>
          <w:szCs w:val="24"/>
        </w:rPr>
      </w:pPr>
      <w:r w:rsidRPr="00137087">
        <w:rPr>
          <w:rFonts w:cs="Times New Roman"/>
          <w:szCs w:val="24"/>
        </w:rPr>
        <w:t xml:space="preserve">The status of Romanticism as an event that </w:t>
      </w:r>
      <w:r w:rsidR="00AB5FAF" w:rsidRPr="00137087">
        <w:rPr>
          <w:rFonts w:cs="Times New Roman"/>
          <w:szCs w:val="24"/>
        </w:rPr>
        <w:t xml:space="preserve">continued (and </w:t>
      </w:r>
      <w:r w:rsidRPr="00137087">
        <w:rPr>
          <w:rFonts w:cs="Times New Roman"/>
          <w:szCs w:val="24"/>
        </w:rPr>
        <w:t>continues</w:t>
      </w:r>
      <w:r w:rsidR="00AB5FAF" w:rsidRPr="00137087">
        <w:rPr>
          <w:rFonts w:cs="Times New Roman"/>
          <w:szCs w:val="24"/>
        </w:rPr>
        <w:t>)</w:t>
      </w:r>
      <w:r w:rsidRPr="00137087">
        <w:rPr>
          <w:rFonts w:cs="Times New Roman"/>
          <w:szCs w:val="24"/>
        </w:rPr>
        <w:t xml:space="preserve"> to happen </w:t>
      </w:r>
      <w:r w:rsidR="00C709B1" w:rsidRPr="00137087">
        <w:rPr>
          <w:rFonts w:cs="Times New Roman"/>
          <w:szCs w:val="24"/>
        </w:rPr>
        <w:t xml:space="preserve">across different cultures and circumstances </w:t>
      </w:r>
      <w:r w:rsidR="001A27EB" w:rsidRPr="00137087">
        <w:rPr>
          <w:rFonts w:cs="Times New Roman"/>
          <w:szCs w:val="24"/>
        </w:rPr>
        <w:t xml:space="preserve">makes it difficult to delineate all its attributes </w:t>
      </w:r>
      <w:r w:rsidR="003D45EA" w:rsidRPr="00137087">
        <w:rPr>
          <w:rFonts w:cs="Times New Roman"/>
          <w:szCs w:val="24"/>
        </w:rPr>
        <w:t>with any degree of definitiveness</w:t>
      </w:r>
      <w:r w:rsidRPr="00137087">
        <w:rPr>
          <w:rFonts w:cs="Times New Roman"/>
          <w:szCs w:val="24"/>
        </w:rPr>
        <w:t>.</w:t>
      </w:r>
      <w:r w:rsidR="00CA2E94" w:rsidRPr="00137087">
        <w:rPr>
          <w:rFonts w:cs="Times New Roman"/>
          <w:szCs w:val="24"/>
        </w:rPr>
        <w:t xml:space="preserve"> </w:t>
      </w:r>
      <w:r w:rsidR="0002063F" w:rsidRPr="00137087">
        <w:rPr>
          <w:rFonts w:cs="Times New Roman"/>
          <w:szCs w:val="24"/>
        </w:rPr>
        <w:t>Nevertheless, while a critical analysis</w:t>
      </w:r>
      <w:r w:rsidR="001A27EB" w:rsidRPr="00137087">
        <w:rPr>
          <w:rFonts w:cs="Times New Roman"/>
          <w:szCs w:val="24"/>
        </w:rPr>
        <w:t xml:space="preserve"> can never establish</w:t>
      </w:r>
      <w:r w:rsidRPr="00137087">
        <w:rPr>
          <w:rFonts w:cs="Times New Roman"/>
          <w:szCs w:val="24"/>
        </w:rPr>
        <w:t xml:space="preserve"> all the things </w:t>
      </w:r>
      <w:r w:rsidR="0002063F" w:rsidRPr="00137087">
        <w:rPr>
          <w:rFonts w:cs="Times New Roman"/>
          <w:szCs w:val="24"/>
        </w:rPr>
        <w:t>that Romanticism might be</w:t>
      </w:r>
      <w:r w:rsidR="00C476FF" w:rsidRPr="00137087">
        <w:rPr>
          <w:rFonts w:cs="Times New Roman"/>
          <w:szCs w:val="24"/>
        </w:rPr>
        <w:t xml:space="preserve"> in its multifarious national, formal</w:t>
      </w:r>
      <w:r w:rsidR="005B46FD">
        <w:rPr>
          <w:rFonts w:cs="Times New Roman"/>
          <w:szCs w:val="24"/>
        </w:rPr>
        <w:t>,</w:t>
      </w:r>
      <w:r w:rsidR="00C476FF" w:rsidRPr="00137087">
        <w:rPr>
          <w:rFonts w:cs="Times New Roman"/>
          <w:szCs w:val="24"/>
        </w:rPr>
        <w:t xml:space="preserve"> and temporal contexts</w:t>
      </w:r>
      <w:r w:rsidR="0002063F" w:rsidRPr="00137087">
        <w:rPr>
          <w:rFonts w:cs="Times New Roman"/>
          <w:szCs w:val="24"/>
        </w:rPr>
        <w:t>, it remains</w:t>
      </w:r>
      <w:r w:rsidRPr="00137087">
        <w:rPr>
          <w:rFonts w:cs="Times New Roman"/>
          <w:szCs w:val="24"/>
        </w:rPr>
        <w:t xml:space="preserve"> possible to focus on aspects that sit close to the heart of its fuzzy set of p</w:t>
      </w:r>
      <w:r w:rsidR="0002063F" w:rsidRPr="00137087">
        <w:rPr>
          <w:rFonts w:cs="Times New Roman"/>
          <w:szCs w:val="24"/>
        </w:rPr>
        <w:t>otential meanings.</w:t>
      </w:r>
      <w:r w:rsidR="00CA2E94" w:rsidRPr="00137087">
        <w:rPr>
          <w:rFonts w:cs="Times New Roman"/>
          <w:szCs w:val="24"/>
        </w:rPr>
        <w:t xml:space="preserve"> </w:t>
      </w:r>
      <w:r w:rsidR="0002063F" w:rsidRPr="00137087">
        <w:rPr>
          <w:rFonts w:cs="Times New Roman"/>
          <w:szCs w:val="24"/>
        </w:rPr>
        <w:t xml:space="preserve">One </w:t>
      </w:r>
      <w:r w:rsidR="00C476FF" w:rsidRPr="00137087">
        <w:rPr>
          <w:rFonts w:cs="Times New Roman"/>
          <w:szCs w:val="24"/>
        </w:rPr>
        <w:t>paradigmatic</w:t>
      </w:r>
      <w:r w:rsidR="001A27EB" w:rsidRPr="00137087">
        <w:rPr>
          <w:rFonts w:cs="Times New Roman"/>
          <w:szCs w:val="24"/>
        </w:rPr>
        <w:t xml:space="preserve"> </w:t>
      </w:r>
      <w:r w:rsidR="0002063F" w:rsidRPr="00137087">
        <w:rPr>
          <w:rFonts w:cs="Times New Roman"/>
          <w:szCs w:val="24"/>
        </w:rPr>
        <w:t>aspect</w:t>
      </w:r>
      <w:r w:rsidRPr="00137087">
        <w:rPr>
          <w:rFonts w:cs="Times New Roman"/>
          <w:szCs w:val="24"/>
        </w:rPr>
        <w:t xml:space="preserve"> </w:t>
      </w:r>
      <w:r w:rsidR="003D45EA" w:rsidRPr="00137087">
        <w:rPr>
          <w:rFonts w:cs="Times New Roman"/>
          <w:szCs w:val="24"/>
        </w:rPr>
        <w:t xml:space="preserve">worth considering </w:t>
      </w:r>
      <w:r w:rsidR="0002063F" w:rsidRPr="00137087">
        <w:rPr>
          <w:rFonts w:cs="Times New Roman"/>
          <w:szCs w:val="24"/>
        </w:rPr>
        <w:t>would be Romanticism’s</w:t>
      </w:r>
      <w:r w:rsidRPr="00137087">
        <w:rPr>
          <w:rFonts w:cs="Times New Roman"/>
          <w:szCs w:val="24"/>
        </w:rPr>
        <w:t xml:space="preserve"> </w:t>
      </w:r>
      <w:r w:rsidR="0002063F" w:rsidRPr="00137087">
        <w:rPr>
          <w:rFonts w:cs="Times New Roman"/>
          <w:szCs w:val="24"/>
        </w:rPr>
        <w:t>complex alignments</w:t>
      </w:r>
      <w:r w:rsidRPr="00137087">
        <w:rPr>
          <w:rFonts w:cs="Times New Roman"/>
          <w:szCs w:val="24"/>
        </w:rPr>
        <w:t xml:space="preserve"> with nature, but this does not </w:t>
      </w:r>
      <w:r w:rsidR="00C709B1" w:rsidRPr="00137087">
        <w:rPr>
          <w:rFonts w:cs="Times New Roman"/>
          <w:szCs w:val="24"/>
        </w:rPr>
        <w:t xml:space="preserve">appear </w:t>
      </w:r>
      <w:r w:rsidRPr="00137087">
        <w:rPr>
          <w:rFonts w:cs="Times New Roman"/>
          <w:szCs w:val="24"/>
        </w:rPr>
        <w:t>to be a particularly fruitful</w:t>
      </w:r>
      <w:r w:rsidR="003D45EA" w:rsidRPr="00137087">
        <w:rPr>
          <w:rFonts w:cs="Times New Roman"/>
          <w:szCs w:val="24"/>
        </w:rPr>
        <w:t xml:space="preserve"> avenue to pursue in discussing</w:t>
      </w:r>
      <w:r w:rsidRPr="00137087">
        <w:rPr>
          <w:rFonts w:cs="Times New Roman"/>
          <w:szCs w:val="24"/>
        </w:rPr>
        <w:t xml:space="preserve"> Bowie</w:t>
      </w:r>
      <w:ins w:id="39" w:author="Matthew Sangster" w:date="2022-02-06T23:34:00Z">
        <w:r w:rsidR="006F2CAC">
          <w:rPr>
            <w:rFonts w:cs="Times New Roman"/>
            <w:szCs w:val="24"/>
          </w:rPr>
          <w:t>.</w:t>
        </w:r>
      </w:ins>
      <w:del w:id="40" w:author="Matthew Sangster" w:date="2022-02-06T23:34:00Z">
        <w:r w:rsidRPr="00137087" w:rsidDel="006F2CAC">
          <w:rPr>
            <w:rFonts w:cs="Times New Roman"/>
            <w:szCs w:val="24"/>
          </w:rPr>
          <w:delText>, who,</w:delText>
        </w:r>
      </w:del>
      <w:r w:rsidRPr="00137087">
        <w:rPr>
          <w:rFonts w:cs="Times New Roman"/>
          <w:szCs w:val="24"/>
        </w:rPr>
        <w:t xml:space="preserve"> </w:t>
      </w:r>
      <w:ins w:id="41" w:author="Matthew Sangster" w:date="2022-02-06T23:34:00Z">
        <w:r w:rsidR="006F2CAC">
          <w:rPr>
            <w:rFonts w:cs="Times New Roman"/>
            <w:szCs w:val="24"/>
          </w:rPr>
          <w:t>W</w:t>
        </w:r>
      </w:ins>
      <w:del w:id="42" w:author="Matthew Sangster" w:date="2022-02-06T23:34:00Z">
        <w:r w:rsidRPr="00137087" w:rsidDel="006F2CAC">
          <w:rPr>
            <w:rFonts w:cs="Times New Roman"/>
            <w:szCs w:val="24"/>
          </w:rPr>
          <w:delText>w</w:delText>
        </w:r>
      </w:del>
      <w:r w:rsidRPr="00137087">
        <w:rPr>
          <w:rFonts w:cs="Times New Roman"/>
          <w:szCs w:val="24"/>
        </w:rPr>
        <w:t xml:space="preserve">hile </w:t>
      </w:r>
      <w:ins w:id="43" w:author="Matthew Sangster" w:date="2022-02-06T23:34:00Z">
        <w:r w:rsidR="006F2CAC">
          <w:rPr>
            <w:rFonts w:cs="Times New Roman"/>
            <w:szCs w:val="24"/>
          </w:rPr>
          <w:t xml:space="preserve">Bowies is </w:t>
        </w:r>
      </w:ins>
      <w:r w:rsidRPr="00137087">
        <w:rPr>
          <w:rFonts w:cs="Times New Roman"/>
          <w:szCs w:val="24"/>
        </w:rPr>
        <w:t xml:space="preserve">deeply concerned with human nature, </w:t>
      </w:r>
      <w:ins w:id="44" w:author="Matthew Sangster" w:date="2022-02-06T23:34:00Z">
        <w:r w:rsidR="006F2CAC">
          <w:rPr>
            <w:rFonts w:cs="Times New Roman"/>
            <w:szCs w:val="24"/>
          </w:rPr>
          <w:t xml:space="preserve">he </w:t>
        </w:r>
      </w:ins>
      <w:r w:rsidRPr="00137087">
        <w:rPr>
          <w:rFonts w:cs="Times New Roman"/>
          <w:szCs w:val="24"/>
        </w:rPr>
        <w:t>makes</w:t>
      </w:r>
      <w:r w:rsidR="00705F63">
        <w:rPr>
          <w:rFonts w:cs="Times New Roman"/>
          <w:szCs w:val="24"/>
        </w:rPr>
        <w:t xml:space="preserve"> </w:t>
      </w:r>
      <w:r w:rsidRPr="00137087">
        <w:rPr>
          <w:rFonts w:cs="Times New Roman"/>
          <w:szCs w:val="24"/>
        </w:rPr>
        <w:t>sparse reference to the natural world in his oeuvre</w:t>
      </w:r>
      <w:r w:rsidR="00682FF6" w:rsidRPr="00137087">
        <w:rPr>
          <w:rFonts w:cs="Times New Roman"/>
          <w:szCs w:val="24"/>
        </w:rPr>
        <w:t xml:space="preserve"> except as a subsidiary </w:t>
      </w:r>
      <w:r w:rsidR="0061576F" w:rsidRPr="00137087">
        <w:rPr>
          <w:rFonts w:cs="Times New Roman"/>
          <w:szCs w:val="24"/>
        </w:rPr>
        <w:t xml:space="preserve">to </w:t>
      </w:r>
      <w:r w:rsidR="00682FF6" w:rsidRPr="00137087">
        <w:rPr>
          <w:rFonts w:cs="Times New Roman"/>
          <w:szCs w:val="24"/>
        </w:rPr>
        <w:t>anthropocentric conceptions.</w:t>
      </w:r>
      <w:r w:rsidR="00CA2E94" w:rsidRPr="00137087">
        <w:rPr>
          <w:rFonts w:cs="Times New Roman"/>
          <w:szCs w:val="24"/>
        </w:rPr>
        <w:t xml:space="preserve"> </w:t>
      </w:r>
      <w:ins w:id="45" w:author="Matthew Sangster" w:date="2022-02-05T14:47:00Z">
        <w:r w:rsidR="00645A9F">
          <w:rPr>
            <w:rFonts w:cs="Times New Roman"/>
            <w:szCs w:val="24"/>
          </w:rPr>
          <w:t>In “Eight Line Poem</w:t>
        </w:r>
      </w:ins>
      <w:ins w:id="46" w:author="Matthew Sangster" w:date="2022-02-05T14:48:00Z">
        <w:r w:rsidR="00C54A19">
          <w:rPr>
            <w:rFonts w:cs="Times New Roman"/>
            <w:szCs w:val="24"/>
          </w:rPr>
          <w:t>”</w:t>
        </w:r>
      </w:ins>
      <w:ins w:id="47" w:author="Matthew Sangster" w:date="2022-02-05T14:47:00Z">
        <w:r w:rsidR="00645A9F">
          <w:rPr>
            <w:rFonts w:cs="Times New Roman"/>
            <w:szCs w:val="24"/>
          </w:rPr>
          <w:t xml:space="preserve"> (1971), </w:t>
        </w:r>
      </w:ins>
      <w:ins w:id="48" w:author="Matthew Sangster" w:date="2022-02-06T23:34:00Z">
        <w:r w:rsidR="002B7171">
          <w:rPr>
            <w:rFonts w:cs="Times New Roman"/>
            <w:szCs w:val="24"/>
          </w:rPr>
          <w:t>fo</w:t>
        </w:r>
      </w:ins>
      <w:ins w:id="49" w:author="Matthew Sangster" w:date="2022-02-06T23:35:00Z">
        <w:r w:rsidR="002B7171">
          <w:rPr>
            <w:rFonts w:cs="Times New Roman"/>
            <w:szCs w:val="24"/>
          </w:rPr>
          <w:t xml:space="preserve">r example, </w:t>
        </w:r>
      </w:ins>
      <w:ins w:id="50" w:author="Matthew Sangster" w:date="2022-02-05T14:47:00Z">
        <w:r w:rsidR="00645A9F">
          <w:rPr>
            <w:rFonts w:cs="Times New Roman"/>
            <w:szCs w:val="24"/>
          </w:rPr>
          <w:t>t</w:t>
        </w:r>
      </w:ins>
      <w:commentRangeStart w:id="51"/>
      <w:commentRangeStart w:id="52"/>
      <w:del w:id="53" w:author="Matthew Sangster" w:date="2022-02-05T14:47:00Z">
        <w:r w:rsidR="000A05EC" w:rsidDel="00645A9F">
          <w:rPr>
            <w:rFonts w:cs="Times New Roman"/>
            <w:szCs w:val="24"/>
          </w:rPr>
          <w:delText>T</w:delText>
        </w:r>
      </w:del>
      <w:r w:rsidR="0072405B" w:rsidRPr="00137087">
        <w:rPr>
          <w:rFonts w:cs="Times New Roman"/>
          <w:szCs w:val="24"/>
        </w:rPr>
        <w:t xml:space="preserve">he “prairie” </w:t>
      </w:r>
      <w:del w:id="54" w:author="Matthew Sangster" w:date="2022-02-05T14:48:00Z">
        <w:r w:rsidR="0072405B" w:rsidRPr="00137087" w:rsidDel="00645A9F">
          <w:rPr>
            <w:rFonts w:cs="Times New Roman"/>
            <w:szCs w:val="24"/>
          </w:rPr>
          <w:delText>t</w:delText>
        </w:r>
      </w:del>
      <w:ins w:id="55" w:author="Matthew Sangster" w:date="2022-02-05T14:48:00Z">
        <w:r w:rsidR="00645A9F">
          <w:rPr>
            <w:rFonts w:cs="Times New Roman"/>
            <w:szCs w:val="24"/>
          </w:rPr>
          <w:t xml:space="preserve">that </w:t>
        </w:r>
      </w:ins>
      <w:ins w:id="56" w:author="Matthew Sangster" w:date="2022-02-06T23:34:00Z">
        <w:r w:rsidR="006F2CAC">
          <w:rPr>
            <w:rFonts w:cs="Times New Roman"/>
            <w:szCs w:val="24"/>
          </w:rPr>
          <w:t>the</w:t>
        </w:r>
      </w:ins>
      <w:del w:id="57" w:author="Matthew Sangster" w:date="2022-02-05T14:47:00Z">
        <w:r w:rsidR="0072405B" w:rsidRPr="00137087" w:rsidDel="00645A9F">
          <w:rPr>
            <w:rFonts w:cs="Times New Roman"/>
            <w:szCs w:val="24"/>
          </w:rPr>
          <w:delText>he</w:delText>
        </w:r>
      </w:del>
      <w:r w:rsidR="0072405B" w:rsidRPr="00137087">
        <w:rPr>
          <w:rFonts w:cs="Times New Roman"/>
          <w:szCs w:val="24"/>
        </w:rPr>
        <w:t xml:space="preserve"> “tactful cactus”</w:t>
      </w:r>
      <w:del w:id="58" w:author="Matthew Sangster" w:date="2022-02-05T14:48:00Z">
        <w:r w:rsidR="0072405B" w:rsidRPr="00137087" w:rsidDel="00645A9F">
          <w:rPr>
            <w:rFonts w:cs="Times New Roman"/>
            <w:szCs w:val="24"/>
          </w:rPr>
          <w:delText xml:space="preserve"> of “Eight Line Poem” </w:delText>
        </w:r>
        <w:r w:rsidR="00682FF6" w:rsidRPr="00137087" w:rsidDel="00645A9F">
          <w:rPr>
            <w:rFonts w:cs="Times New Roman"/>
            <w:szCs w:val="24"/>
          </w:rPr>
          <w:delText>(1971)</w:delText>
        </w:r>
        <w:r w:rsidR="00D70A3F" w:rsidDel="00645A9F">
          <w:rPr>
            <w:rFonts w:cs="Times New Roman"/>
            <w:szCs w:val="24"/>
          </w:rPr>
          <w:delText xml:space="preserve"> </w:delText>
        </w:r>
      </w:del>
      <w:ins w:id="59" w:author="Matthew Sangster" w:date="2022-02-05T14:48:00Z">
        <w:r w:rsidR="00C54A19">
          <w:rPr>
            <w:rFonts w:cs="Times New Roman"/>
            <w:szCs w:val="24"/>
          </w:rPr>
          <w:t xml:space="preserve"> </w:t>
        </w:r>
      </w:ins>
      <w:r w:rsidR="0072405B" w:rsidRPr="00137087">
        <w:rPr>
          <w:rFonts w:cs="Times New Roman"/>
          <w:szCs w:val="24"/>
        </w:rPr>
        <w:t>surveys is</w:t>
      </w:r>
      <w:ins w:id="60" w:author="Matthew Sangster" w:date="2022-02-05T14:47:00Z">
        <w:r w:rsidR="00D23B46">
          <w:rPr>
            <w:rFonts w:cs="Times New Roman"/>
            <w:szCs w:val="24"/>
          </w:rPr>
          <w:t xml:space="preserve"> the floor of a room</w:t>
        </w:r>
        <w:r w:rsidR="00645A9F">
          <w:rPr>
            <w:rFonts w:cs="Times New Roman"/>
            <w:szCs w:val="24"/>
          </w:rPr>
          <w:t>,</w:t>
        </w:r>
      </w:ins>
      <w:del w:id="61" w:author="Matthew Sangster" w:date="2022-02-05T14:47:00Z">
        <w:r w:rsidR="0072405B" w:rsidRPr="00137087" w:rsidDel="00D23B46">
          <w:rPr>
            <w:rFonts w:cs="Times New Roman"/>
            <w:szCs w:val="24"/>
          </w:rPr>
          <w:delText>, characteristically, that of “your room</w:delText>
        </w:r>
        <w:r w:rsidR="00E0674C" w:rsidDel="00D23B46">
          <w:rPr>
            <w:rFonts w:cs="Times New Roman"/>
            <w:szCs w:val="24"/>
          </w:rPr>
          <w:delText>,”</w:delText>
        </w:r>
      </w:del>
      <w:r w:rsidR="00682FF6" w:rsidRPr="00137087">
        <w:rPr>
          <w:rFonts w:cs="Times New Roman"/>
          <w:szCs w:val="24"/>
        </w:rPr>
        <w:t xml:space="preserve"> and “the sun that pins the branches to the sky”</w:t>
      </w:r>
      <w:del w:id="62" w:author="Matthew Sangster" w:date="2022-02-05T14:48:00Z">
        <w:r w:rsidR="00682FF6" w:rsidRPr="00137087" w:rsidDel="00C54A19">
          <w:rPr>
            <w:rFonts w:cs="Times New Roman"/>
            <w:szCs w:val="24"/>
          </w:rPr>
          <w:delText xml:space="preserve"> in the same song</w:delText>
        </w:r>
      </w:del>
      <w:r w:rsidR="00682FF6" w:rsidRPr="00137087">
        <w:rPr>
          <w:rFonts w:cs="Times New Roman"/>
          <w:szCs w:val="24"/>
        </w:rPr>
        <w:t xml:space="preserve"> is defined by its role as “the key to the city</w:t>
      </w:r>
      <w:r w:rsidR="00E0674C">
        <w:rPr>
          <w:rFonts w:cs="Times New Roman"/>
          <w:szCs w:val="24"/>
        </w:rPr>
        <w:t>.</w:t>
      </w:r>
      <w:r w:rsidR="00682FF6" w:rsidRPr="00137087">
        <w:rPr>
          <w:rFonts w:cs="Times New Roman"/>
          <w:szCs w:val="24"/>
        </w:rPr>
        <w:t>”</w:t>
      </w:r>
      <w:r w:rsidR="00CA2E94" w:rsidRPr="00137087">
        <w:rPr>
          <w:rFonts w:cs="Times New Roman"/>
          <w:szCs w:val="24"/>
        </w:rPr>
        <w:t xml:space="preserve"> </w:t>
      </w:r>
      <w:commentRangeEnd w:id="51"/>
      <w:r w:rsidR="001E52DF">
        <w:rPr>
          <w:rStyle w:val="CommentReference"/>
        </w:rPr>
        <w:commentReference w:id="51"/>
      </w:r>
      <w:commentRangeEnd w:id="52"/>
      <w:r w:rsidR="00C54A19">
        <w:rPr>
          <w:rStyle w:val="CommentReference"/>
        </w:rPr>
        <w:commentReference w:id="52"/>
      </w:r>
      <w:r w:rsidR="004B62EE" w:rsidRPr="00137087">
        <w:rPr>
          <w:rFonts w:cs="Times New Roman"/>
          <w:szCs w:val="24"/>
        </w:rPr>
        <w:t>However, another key aspect of Romanticism</w:t>
      </w:r>
      <w:r w:rsidR="00BA304B">
        <w:rPr>
          <w:rFonts w:cs="Times New Roman"/>
          <w:szCs w:val="24"/>
        </w:rPr>
        <w:t>—</w:t>
      </w:r>
      <w:r w:rsidR="004B62EE" w:rsidRPr="00137087">
        <w:rPr>
          <w:rFonts w:cs="Times New Roman"/>
          <w:szCs w:val="24"/>
        </w:rPr>
        <w:t>its concern with the articulation of</w:t>
      </w:r>
      <w:r w:rsidR="003D45EA" w:rsidRPr="00137087">
        <w:rPr>
          <w:rFonts w:cs="Times New Roman"/>
          <w:szCs w:val="24"/>
        </w:rPr>
        <w:t xml:space="preserve"> selves and identities</w:t>
      </w:r>
      <w:r w:rsidR="00BA304B">
        <w:rPr>
          <w:rFonts w:cs="Times New Roman"/>
          <w:szCs w:val="24"/>
        </w:rPr>
        <w:t>—</w:t>
      </w:r>
      <w:r w:rsidR="003D45EA" w:rsidRPr="00137087">
        <w:rPr>
          <w:rFonts w:cs="Times New Roman"/>
          <w:szCs w:val="24"/>
        </w:rPr>
        <w:t>sits right at the core of</w:t>
      </w:r>
      <w:r w:rsidR="004B62EE" w:rsidRPr="00137087">
        <w:rPr>
          <w:rFonts w:cs="Times New Roman"/>
          <w:szCs w:val="24"/>
        </w:rPr>
        <w:t xml:space="preserve"> Bowie’s art, and it is in this area that we can trace</w:t>
      </w:r>
      <w:r w:rsidR="005E7CED" w:rsidRPr="00137087">
        <w:rPr>
          <w:rFonts w:cs="Times New Roman"/>
          <w:szCs w:val="24"/>
        </w:rPr>
        <w:t xml:space="preserve"> some</w:t>
      </w:r>
      <w:r w:rsidR="004B62EE" w:rsidRPr="00137087">
        <w:rPr>
          <w:rFonts w:cs="Times New Roman"/>
          <w:szCs w:val="24"/>
        </w:rPr>
        <w:t xml:space="preserve"> significant continuities and reactions.</w:t>
      </w:r>
    </w:p>
    <w:p w14:paraId="62C92FDD" w14:textId="6AD78A7D" w:rsidR="004B62EE" w:rsidRPr="00137087" w:rsidRDefault="004B62EE" w:rsidP="009E01DA">
      <w:pPr>
        <w:pStyle w:val="NoSpacing"/>
        <w:spacing w:line="480" w:lineRule="auto"/>
        <w:ind w:firstLine="720"/>
        <w:rPr>
          <w:rFonts w:cs="Times New Roman"/>
          <w:szCs w:val="24"/>
        </w:rPr>
      </w:pPr>
      <w:r w:rsidRPr="00137087">
        <w:rPr>
          <w:rFonts w:cs="Times New Roman"/>
          <w:szCs w:val="24"/>
        </w:rPr>
        <w:t>For the purposes of this discussion, I propose to examine Romantic identity as operating through two contrary impulses.</w:t>
      </w:r>
      <w:r w:rsidR="00CA2E94" w:rsidRPr="00137087">
        <w:rPr>
          <w:rFonts w:cs="Times New Roman"/>
          <w:szCs w:val="24"/>
        </w:rPr>
        <w:t xml:space="preserve"> </w:t>
      </w:r>
      <w:r w:rsidRPr="00137087">
        <w:rPr>
          <w:rFonts w:cs="Times New Roman"/>
          <w:szCs w:val="24"/>
        </w:rPr>
        <w:t xml:space="preserve">One of these is expansive, seeking to include in </w:t>
      </w:r>
      <w:r w:rsidRPr="00137087">
        <w:rPr>
          <w:rFonts w:cs="Times New Roman"/>
          <w:szCs w:val="24"/>
        </w:rPr>
        <w:lastRenderedPageBreak/>
        <w:t xml:space="preserve">literary representations individuals and </w:t>
      </w:r>
      <w:r w:rsidR="0002063F" w:rsidRPr="00137087">
        <w:rPr>
          <w:rFonts w:cs="Times New Roman"/>
          <w:szCs w:val="24"/>
        </w:rPr>
        <w:t>circumstances</w:t>
      </w:r>
      <w:r w:rsidRPr="00137087">
        <w:rPr>
          <w:rFonts w:cs="Times New Roman"/>
          <w:szCs w:val="24"/>
        </w:rPr>
        <w:t xml:space="preserve"> hitherto excluded.</w:t>
      </w:r>
      <w:r w:rsidR="00CA2E94" w:rsidRPr="00137087">
        <w:rPr>
          <w:rFonts w:cs="Times New Roman"/>
          <w:szCs w:val="24"/>
        </w:rPr>
        <w:t xml:space="preserve"> </w:t>
      </w:r>
      <w:r w:rsidRPr="00137087">
        <w:rPr>
          <w:rFonts w:cs="Times New Roman"/>
          <w:szCs w:val="24"/>
        </w:rPr>
        <w:t>The other is a more introverted and potentially problematic impulse that seeks to establish the special qualities of a particular self, often either implicitl</w:t>
      </w:r>
      <w:r w:rsidR="0002063F" w:rsidRPr="00137087">
        <w:rPr>
          <w:rFonts w:cs="Times New Roman"/>
          <w:szCs w:val="24"/>
        </w:rPr>
        <w:t>y or explicitly that of the artist</w:t>
      </w:r>
      <w:r w:rsidR="00A54552" w:rsidRPr="00137087">
        <w:rPr>
          <w:rFonts w:cs="Times New Roman"/>
          <w:szCs w:val="24"/>
        </w:rPr>
        <w:t>.</w:t>
      </w:r>
      <w:r w:rsidR="00CA2E94" w:rsidRPr="00137087">
        <w:rPr>
          <w:rFonts w:cs="Times New Roman"/>
          <w:szCs w:val="24"/>
        </w:rPr>
        <w:t xml:space="preserve"> </w:t>
      </w:r>
      <w:r w:rsidRPr="00137087">
        <w:rPr>
          <w:rFonts w:cs="Times New Roman"/>
          <w:szCs w:val="24"/>
        </w:rPr>
        <w:t>In addressing these seque</w:t>
      </w:r>
      <w:r w:rsidR="00C709B1" w:rsidRPr="00137087">
        <w:rPr>
          <w:rFonts w:cs="Times New Roman"/>
          <w:szCs w:val="24"/>
        </w:rPr>
        <w:t>ntially</w:t>
      </w:r>
      <w:r w:rsidRPr="00137087">
        <w:rPr>
          <w:rFonts w:cs="Times New Roman"/>
          <w:szCs w:val="24"/>
        </w:rPr>
        <w:t xml:space="preserve">, I will seek to show that Bowie’s works </w:t>
      </w:r>
      <w:r w:rsidR="00D27C17" w:rsidRPr="00137087">
        <w:rPr>
          <w:rFonts w:cs="Times New Roman"/>
          <w:szCs w:val="24"/>
        </w:rPr>
        <w:t xml:space="preserve">often </w:t>
      </w:r>
      <w:r w:rsidR="00C709B1" w:rsidRPr="00137087">
        <w:rPr>
          <w:rFonts w:cs="Times New Roman"/>
          <w:szCs w:val="24"/>
        </w:rPr>
        <w:t xml:space="preserve">align with and </w:t>
      </w:r>
      <w:r w:rsidRPr="00137087">
        <w:rPr>
          <w:rFonts w:cs="Times New Roman"/>
          <w:szCs w:val="24"/>
        </w:rPr>
        <w:t>celebrate the Romantic impulse towards acceptance and understanding</w:t>
      </w:r>
      <w:r w:rsidR="00D27C17" w:rsidRPr="00137087">
        <w:rPr>
          <w:rFonts w:cs="Times New Roman"/>
          <w:szCs w:val="24"/>
        </w:rPr>
        <w:t>,</w:t>
      </w:r>
      <w:r w:rsidRPr="00137087">
        <w:rPr>
          <w:rFonts w:cs="Times New Roman"/>
          <w:szCs w:val="24"/>
        </w:rPr>
        <w:t xml:space="preserve"> while </w:t>
      </w:r>
      <w:r w:rsidR="00D27C17" w:rsidRPr="00137087">
        <w:rPr>
          <w:rFonts w:cs="Times New Roman"/>
          <w:szCs w:val="24"/>
        </w:rPr>
        <w:t xml:space="preserve">also </w:t>
      </w:r>
      <w:ins w:id="63" w:author="Matthew Sangster" w:date="2022-02-09T02:30:00Z">
        <w:r w:rsidR="004C2124">
          <w:rPr>
            <w:rFonts w:cs="Times New Roman"/>
            <w:szCs w:val="24"/>
          </w:rPr>
          <w:t xml:space="preserve">often </w:t>
        </w:r>
      </w:ins>
      <w:r w:rsidR="00D27C17" w:rsidRPr="00137087">
        <w:rPr>
          <w:rFonts w:cs="Times New Roman"/>
          <w:szCs w:val="24"/>
        </w:rPr>
        <w:t xml:space="preserve">articulating a clear-eyed view of the social and psychological challenges </w:t>
      </w:r>
      <w:r w:rsidR="0061576F" w:rsidRPr="00137087">
        <w:rPr>
          <w:rFonts w:cs="Times New Roman"/>
          <w:szCs w:val="24"/>
        </w:rPr>
        <w:t>of</w:t>
      </w:r>
      <w:r w:rsidR="00D27C17" w:rsidRPr="00137087">
        <w:rPr>
          <w:rFonts w:cs="Times New Roman"/>
          <w:szCs w:val="24"/>
        </w:rPr>
        <w:t xml:space="preserve"> radical forms of empathy.</w:t>
      </w:r>
      <w:r w:rsidR="00CA2E94" w:rsidRPr="00137087">
        <w:rPr>
          <w:rFonts w:cs="Times New Roman"/>
          <w:szCs w:val="24"/>
        </w:rPr>
        <w:t xml:space="preserve"> </w:t>
      </w:r>
      <w:r w:rsidR="00D27C17" w:rsidRPr="00137087">
        <w:rPr>
          <w:rFonts w:cs="Times New Roman"/>
          <w:szCs w:val="24"/>
        </w:rPr>
        <w:t xml:space="preserve">However, Bowie’s work from the </w:t>
      </w:r>
      <w:ins w:id="64" w:author="Matthew Sangster" w:date="2022-02-06T04:05:00Z">
        <w:r w:rsidR="000A17B0">
          <w:rPr>
            <w:rFonts w:cs="Times New Roman"/>
            <w:szCs w:val="24"/>
          </w:rPr>
          <w:t>s</w:t>
        </w:r>
      </w:ins>
      <w:del w:id="65" w:author="Matthew Sangster" w:date="2022-02-06T04:05:00Z">
        <w:r w:rsidR="00AD0974" w:rsidRPr="003D1F92" w:rsidDel="000A17B0">
          <w:rPr>
            <w:rFonts w:cs="Times New Roman"/>
            <w:szCs w:val="24"/>
          </w:rPr>
          <w:delText>S</w:delText>
        </w:r>
      </w:del>
      <w:r w:rsidR="00D27C17" w:rsidRPr="003D1F92">
        <w:rPr>
          <w:rFonts w:cs="Times New Roman"/>
          <w:szCs w:val="24"/>
        </w:rPr>
        <w:t>eventies</w:t>
      </w:r>
      <w:r w:rsidR="00D27C17" w:rsidRPr="00137087">
        <w:rPr>
          <w:rFonts w:cs="Times New Roman"/>
          <w:szCs w:val="24"/>
        </w:rPr>
        <w:t xml:space="preserve"> on</w:t>
      </w:r>
      <w:r w:rsidR="003C5AFC">
        <w:rPr>
          <w:rFonts w:cs="Times New Roman"/>
          <w:szCs w:val="24"/>
        </w:rPr>
        <w:t>wards</w:t>
      </w:r>
      <w:r w:rsidR="00D27C17" w:rsidRPr="00137087">
        <w:rPr>
          <w:rFonts w:cs="Times New Roman"/>
          <w:szCs w:val="24"/>
        </w:rPr>
        <w:t xml:space="preserve"> consistently </w:t>
      </w:r>
      <w:r w:rsidR="003D45EA" w:rsidRPr="00137087">
        <w:rPr>
          <w:rFonts w:cs="Times New Roman"/>
          <w:szCs w:val="24"/>
        </w:rPr>
        <w:t>question</w:t>
      </w:r>
      <w:r w:rsidR="00D27C17" w:rsidRPr="00137087">
        <w:rPr>
          <w:rFonts w:cs="Times New Roman"/>
          <w:szCs w:val="24"/>
        </w:rPr>
        <w:t>s</w:t>
      </w:r>
      <w:r w:rsidR="003D45EA" w:rsidRPr="00137087">
        <w:rPr>
          <w:rFonts w:cs="Times New Roman"/>
          <w:szCs w:val="24"/>
        </w:rPr>
        <w:t xml:space="preserve"> </w:t>
      </w:r>
      <w:r w:rsidRPr="00137087">
        <w:rPr>
          <w:rFonts w:cs="Times New Roman"/>
          <w:szCs w:val="24"/>
        </w:rPr>
        <w:t xml:space="preserve">the value of a </w:t>
      </w:r>
      <w:r w:rsidR="00C709B1" w:rsidRPr="00137087">
        <w:rPr>
          <w:rFonts w:cs="Times New Roman"/>
          <w:szCs w:val="24"/>
        </w:rPr>
        <w:t>strongly articulated</w:t>
      </w:r>
      <w:r w:rsidRPr="00137087">
        <w:rPr>
          <w:rFonts w:cs="Times New Roman"/>
          <w:szCs w:val="24"/>
        </w:rPr>
        <w:t xml:space="preserve"> artistic self</w:t>
      </w:r>
      <w:r w:rsidR="003D45EA" w:rsidRPr="00137087">
        <w:rPr>
          <w:rFonts w:cs="Times New Roman"/>
          <w:szCs w:val="24"/>
        </w:rPr>
        <w:t xml:space="preserve">, at least when this </w:t>
      </w:r>
      <w:r w:rsidR="0002063F" w:rsidRPr="00137087">
        <w:rPr>
          <w:rFonts w:cs="Times New Roman"/>
          <w:szCs w:val="24"/>
        </w:rPr>
        <w:t xml:space="preserve">self </w:t>
      </w:r>
      <w:r w:rsidR="003D45EA" w:rsidRPr="00137087">
        <w:rPr>
          <w:rFonts w:cs="Times New Roman"/>
          <w:szCs w:val="24"/>
        </w:rPr>
        <w:t xml:space="preserve">is articulated in </w:t>
      </w:r>
      <w:r w:rsidR="005E7CED" w:rsidRPr="00137087">
        <w:rPr>
          <w:rFonts w:cs="Times New Roman"/>
          <w:szCs w:val="24"/>
        </w:rPr>
        <w:t>the singular</w:t>
      </w:r>
      <w:r w:rsidRPr="00137087">
        <w:rPr>
          <w:rFonts w:cs="Times New Roman"/>
          <w:szCs w:val="24"/>
        </w:rPr>
        <w:t>.</w:t>
      </w:r>
      <w:r w:rsidR="00CA2E94" w:rsidRPr="00137087">
        <w:rPr>
          <w:rFonts w:cs="Times New Roman"/>
          <w:szCs w:val="24"/>
        </w:rPr>
        <w:t xml:space="preserve"> </w:t>
      </w:r>
      <w:r w:rsidRPr="00137087">
        <w:rPr>
          <w:rFonts w:cs="Times New Roman"/>
          <w:szCs w:val="24"/>
        </w:rPr>
        <w:t>While Bowie</w:t>
      </w:r>
      <w:r w:rsidR="003D45EA" w:rsidRPr="00137087">
        <w:rPr>
          <w:rFonts w:cs="Times New Roman"/>
          <w:szCs w:val="24"/>
        </w:rPr>
        <w:t xml:space="preserve"> wa</w:t>
      </w:r>
      <w:r w:rsidRPr="00137087">
        <w:rPr>
          <w:rFonts w:cs="Times New Roman"/>
          <w:szCs w:val="24"/>
        </w:rPr>
        <w:t>s able to activate a poten</w:t>
      </w:r>
      <w:r w:rsidR="003D45EA" w:rsidRPr="00137087">
        <w:rPr>
          <w:rFonts w:cs="Times New Roman"/>
          <w:szCs w:val="24"/>
        </w:rPr>
        <w:t>t form of artistic heroism, it wa</w:t>
      </w:r>
      <w:r w:rsidRPr="00137087">
        <w:rPr>
          <w:rFonts w:cs="Times New Roman"/>
          <w:szCs w:val="24"/>
        </w:rPr>
        <w:t>s different i</w:t>
      </w:r>
      <w:r w:rsidR="00883457" w:rsidRPr="00137087">
        <w:rPr>
          <w:rFonts w:cs="Times New Roman"/>
          <w:szCs w:val="24"/>
        </w:rPr>
        <w:t>n its qualities and its emphases</w:t>
      </w:r>
      <w:r w:rsidRPr="00137087">
        <w:rPr>
          <w:rFonts w:cs="Times New Roman"/>
          <w:szCs w:val="24"/>
        </w:rPr>
        <w:t xml:space="preserve"> from </w:t>
      </w:r>
      <w:r w:rsidR="00D27C17" w:rsidRPr="00137087">
        <w:rPr>
          <w:rFonts w:cs="Times New Roman"/>
          <w:szCs w:val="24"/>
        </w:rPr>
        <w:t>heroic visions</w:t>
      </w:r>
      <w:r w:rsidRPr="00137087">
        <w:rPr>
          <w:rFonts w:cs="Times New Roman"/>
          <w:szCs w:val="24"/>
        </w:rPr>
        <w:t xml:space="preserve"> constructed by the canonical Romantics, </w:t>
      </w:r>
      <w:r w:rsidR="00D06F04" w:rsidRPr="00137087">
        <w:rPr>
          <w:rFonts w:cs="Times New Roman"/>
          <w:szCs w:val="24"/>
        </w:rPr>
        <w:t xml:space="preserve">although </w:t>
      </w:r>
      <w:r w:rsidR="0061576F" w:rsidRPr="00137087">
        <w:rPr>
          <w:rFonts w:cs="Times New Roman"/>
          <w:szCs w:val="24"/>
        </w:rPr>
        <w:t xml:space="preserve">while </w:t>
      </w:r>
      <w:r w:rsidR="00D06F04" w:rsidRPr="00137087">
        <w:rPr>
          <w:rFonts w:cs="Times New Roman"/>
          <w:szCs w:val="24"/>
        </w:rPr>
        <w:t xml:space="preserve">being so it </w:t>
      </w:r>
      <w:r w:rsidR="0002063F" w:rsidRPr="00137087">
        <w:rPr>
          <w:rFonts w:cs="Times New Roman"/>
          <w:szCs w:val="24"/>
        </w:rPr>
        <w:t xml:space="preserve">nevertheless </w:t>
      </w:r>
      <w:r w:rsidR="00D06F04" w:rsidRPr="00137087">
        <w:rPr>
          <w:rFonts w:cs="Times New Roman"/>
          <w:szCs w:val="24"/>
        </w:rPr>
        <w:t>employed</w:t>
      </w:r>
      <w:r w:rsidR="000268EC" w:rsidRPr="00137087">
        <w:rPr>
          <w:rFonts w:cs="Times New Roman"/>
          <w:szCs w:val="24"/>
        </w:rPr>
        <w:t xml:space="preserve"> </w:t>
      </w:r>
      <w:proofErr w:type="gramStart"/>
      <w:r w:rsidR="000268EC" w:rsidRPr="00137087">
        <w:rPr>
          <w:rFonts w:cs="Times New Roman"/>
          <w:szCs w:val="24"/>
        </w:rPr>
        <w:t>a number of</w:t>
      </w:r>
      <w:proofErr w:type="gramEnd"/>
      <w:r w:rsidR="006334DA" w:rsidRPr="00137087">
        <w:rPr>
          <w:rFonts w:cs="Times New Roman"/>
          <w:szCs w:val="24"/>
        </w:rPr>
        <w:t xml:space="preserve"> archetypal Romantic techniques, including the </w:t>
      </w:r>
      <w:r w:rsidR="007A5EE4" w:rsidRPr="00137087">
        <w:rPr>
          <w:rFonts w:cs="Times New Roman"/>
          <w:szCs w:val="24"/>
        </w:rPr>
        <w:t>fetishization</w:t>
      </w:r>
      <w:r w:rsidR="006334DA" w:rsidRPr="00137087">
        <w:rPr>
          <w:rFonts w:cs="Times New Roman"/>
          <w:szCs w:val="24"/>
        </w:rPr>
        <w:t xml:space="preserve"> of fragmentation and the glorification of abjection.</w:t>
      </w:r>
    </w:p>
    <w:p w14:paraId="7976972D" w14:textId="7848DA70" w:rsidR="001B0B58" w:rsidRPr="00137087" w:rsidRDefault="006334DA" w:rsidP="009E01DA">
      <w:pPr>
        <w:pStyle w:val="NoSpacing"/>
        <w:spacing w:line="480" w:lineRule="auto"/>
        <w:ind w:firstLine="720"/>
        <w:rPr>
          <w:rFonts w:cs="Times New Roman"/>
          <w:szCs w:val="24"/>
        </w:rPr>
      </w:pPr>
      <w:r w:rsidRPr="00137087">
        <w:rPr>
          <w:rFonts w:cs="Times New Roman"/>
          <w:szCs w:val="24"/>
        </w:rPr>
        <w:t>First, though: representation.</w:t>
      </w:r>
      <w:r w:rsidR="00CA2E94" w:rsidRPr="00137087">
        <w:rPr>
          <w:rFonts w:cs="Times New Roman"/>
          <w:szCs w:val="24"/>
        </w:rPr>
        <w:t xml:space="preserve"> </w:t>
      </w:r>
      <w:r w:rsidRPr="00137087">
        <w:rPr>
          <w:rFonts w:cs="Times New Roman"/>
          <w:szCs w:val="24"/>
        </w:rPr>
        <w:t xml:space="preserve">The </w:t>
      </w:r>
      <w:r w:rsidR="003D45EA" w:rsidRPr="00137087">
        <w:rPr>
          <w:rFonts w:cs="Times New Roman"/>
          <w:szCs w:val="24"/>
        </w:rPr>
        <w:t xml:space="preserve">centrality of </w:t>
      </w:r>
      <w:r w:rsidRPr="00137087">
        <w:rPr>
          <w:rFonts w:cs="Times New Roman"/>
          <w:szCs w:val="24"/>
        </w:rPr>
        <w:t xml:space="preserve">Romantic </w:t>
      </w:r>
      <w:r w:rsidR="003D45EA" w:rsidRPr="00137087">
        <w:rPr>
          <w:rFonts w:cs="Times New Roman"/>
          <w:szCs w:val="24"/>
        </w:rPr>
        <w:t xml:space="preserve">assumptions to modern accounts of </w:t>
      </w:r>
      <w:r w:rsidR="00D06F04" w:rsidRPr="00137087">
        <w:rPr>
          <w:rFonts w:cs="Times New Roman"/>
          <w:szCs w:val="24"/>
        </w:rPr>
        <w:t xml:space="preserve">artistic </w:t>
      </w:r>
      <w:r w:rsidR="003D45EA" w:rsidRPr="00137087">
        <w:rPr>
          <w:rFonts w:cs="Times New Roman"/>
          <w:szCs w:val="24"/>
        </w:rPr>
        <w:t xml:space="preserve">value </w:t>
      </w:r>
      <w:r w:rsidRPr="00137087">
        <w:rPr>
          <w:rFonts w:cs="Times New Roman"/>
          <w:szCs w:val="24"/>
        </w:rPr>
        <w:t xml:space="preserve">can sometimes make it </w:t>
      </w:r>
      <w:r w:rsidR="00D06F04" w:rsidRPr="00137087">
        <w:rPr>
          <w:rFonts w:cs="Times New Roman"/>
          <w:szCs w:val="24"/>
        </w:rPr>
        <w:t>tricky to recover a sense of their</w:t>
      </w:r>
      <w:r w:rsidRPr="00137087">
        <w:rPr>
          <w:rFonts w:cs="Times New Roman"/>
          <w:szCs w:val="24"/>
        </w:rPr>
        <w:t xml:space="preserve"> genuine radicalism at the time</w:t>
      </w:r>
      <w:r w:rsidR="00D06F04" w:rsidRPr="00137087">
        <w:rPr>
          <w:rFonts w:cs="Times New Roman"/>
          <w:szCs w:val="24"/>
        </w:rPr>
        <w:t xml:space="preserve"> of their initial emergence</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w:t>
      </w:r>
      <w:r w:rsidR="00AF4A5E" w:rsidRPr="00137087">
        <w:rPr>
          <w:rFonts w:cs="Times New Roman"/>
          <w:szCs w:val="24"/>
        </w:rPr>
        <w:t xml:space="preserve">something of </w:t>
      </w:r>
      <w:r w:rsidRPr="00137087">
        <w:rPr>
          <w:rFonts w:cs="Times New Roman"/>
          <w:szCs w:val="24"/>
        </w:rPr>
        <w:t xml:space="preserve">the </w:t>
      </w:r>
      <w:r w:rsidR="00D06F04" w:rsidRPr="00137087">
        <w:rPr>
          <w:rFonts w:cs="Times New Roman"/>
          <w:szCs w:val="24"/>
        </w:rPr>
        <w:t xml:space="preserve">shock of the new </w:t>
      </w:r>
      <w:r w:rsidRPr="00137087">
        <w:rPr>
          <w:rFonts w:cs="Times New Roman"/>
          <w:szCs w:val="24"/>
        </w:rPr>
        <w:t xml:space="preserve">can </w:t>
      </w:r>
      <w:r w:rsidR="00D06F04" w:rsidRPr="00137087">
        <w:rPr>
          <w:rFonts w:cs="Times New Roman"/>
          <w:szCs w:val="24"/>
        </w:rPr>
        <w:t xml:space="preserve">still </w:t>
      </w:r>
      <w:r w:rsidRPr="00137087">
        <w:rPr>
          <w:rFonts w:cs="Times New Roman"/>
          <w:szCs w:val="24"/>
        </w:rPr>
        <w:t>be discerned through</w:t>
      </w:r>
      <w:r w:rsidR="00E64769" w:rsidRPr="00137087">
        <w:rPr>
          <w:rFonts w:cs="Times New Roman"/>
          <w:szCs w:val="24"/>
        </w:rPr>
        <w:t xml:space="preserve"> </w:t>
      </w:r>
      <w:r w:rsidR="00C709B1" w:rsidRPr="00137087">
        <w:rPr>
          <w:rFonts w:cs="Times New Roman"/>
          <w:szCs w:val="24"/>
        </w:rPr>
        <w:t xml:space="preserve">examining </w:t>
      </w:r>
      <w:r w:rsidRPr="00137087">
        <w:rPr>
          <w:rFonts w:cs="Times New Roman"/>
          <w:szCs w:val="24"/>
        </w:rPr>
        <w:t>the</w:t>
      </w:r>
      <w:r w:rsidR="00E64769" w:rsidRPr="00137087">
        <w:rPr>
          <w:rFonts w:cs="Times New Roman"/>
          <w:szCs w:val="24"/>
        </w:rPr>
        <w:t xml:space="preserve"> scathing critique</w:t>
      </w:r>
      <w:r w:rsidRPr="00137087">
        <w:rPr>
          <w:rFonts w:cs="Times New Roman"/>
          <w:szCs w:val="24"/>
        </w:rPr>
        <w:t>s</w:t>
      </w:r>
      <w:r w:rsidR="005E7CED" w:rsidRPr="00137087">
        <w:rPr>
          <w:rFonts w:cs="Times New Roman"/>
          <w:szCs w:val="24"/>
        </w:rPr>
        <w:t xml:space="preserve"> authored by</w:t>
      </w:r>
      <w:r w:rsidR="0002063F" w:rsidRPr="00137087">
        <w:rPr>
          <w:rFonts w:cs="Times New Roman"/>
          <w:szCs w:val="24"/>
        </w:rPr>
        <w:t xml:space="preserve"> advocates of </w:t>
      </w:r>
      <w:r w:rsidR="00E5361F" w:rsidRPr="00137087">
        <w:rPr>
          <w:rFonts w:cs="Times New Roman"/>
          <w:szCs w:val="24"/>
        </w:rPr>
        <w:t xml:space="preserve">the </w:t>
      </w:r>
      <w:r w:rsidR="00E64769" w:rsidRPr="00137087">
        <w:rPr>
          <w:rFonts w:cs="Times New Roman"/>
          <w:szCs w:val="24"/>
        </w:rPr>
        <w:t xml:space="preserve">older systems </w:t>
      </w:r>
      <w:r w:rsidR="00D06F04" w:rsidRPr="00137087">
        <w:rPr>
          <w:rFonts w:cs="Times New Roman"/>
          <w:szCs w:val="24"/>
        </w:rPr>
        <w:t>Roma</w:t>
      </w:r>
      <w:r w:rsidR="005E7CED" w:rsidRPr="00137087">
        <w:rPr>
          <w:rFonts w:cs="Times New Roman"/>
          <w:szCs w:val="24"/>
        </w:rPr>
        <w:t>ntic thinking challenged.</w:t>
      </w:r>
      <w:r w:rsidR="00CA2E94" w:rsidRPr="00137087">
        <w:rPr>
          <w:rFonts w:cs="Times New Roman"/>
          <w:szCs w:val="24"/>
        </w:rPr>
        <w:t xml:space="preserve"> </w:t>
      </w:r>
      <w:r w:rsidRPr="00137087">
        <w:rPr>
          <w:rFonts w:cs="Times New Roman"/>
          <w:szCs w:val="24"/>
        </w:rPr>
        <w:t>A good example</w:t>
      </w:r>
      <w:r w:rsidR="00D665EA" w:rsidRPr="00137087">
        <w:rPr>
          <w:rFonts w:cs="Times New Roman"/>
          <w:szCs w:val="24"/>
        </w:rPr>
        <w:t xml:space="preserve"> </w:t>
      </w:r>
      <w:r w:rsidRPr="00137087">
        <w:rPr>
          <w:rFonts w:cs="Times New Roman"/>
          <w:szCs w:val="24"/>
        </w:rPr>
        <w:t>is</w:t>
      </w:r>
      <w:r w:rsidR="006B791F" w:rsidRPr="00137087">
        <w:rPr>
          <w:rFonts w:cs="Times New Roman"/>
          <w:szCs w:val="24"/>
        </w:rPr>
        <w:t xml:space="preserve"> </w:t>
      </w:r>
      <w:r w:rsidR="00E64769" w:rsidRPr="00137087">
        <w:rPr>
          <w:rFonts w:cs="Times New Roman"/>
          <w:szCs w:val="24"/>
        </w:rPr>
        <w:t>Francis Jeffrey’s review of</w:t>
      </w:r>
      <w:r w:rsidR="006B791F" w:rsidRPr="00137087">
        <w:rPr>
          <w:rFonts w:cs="Times New Roman"/>
          <w:szCs w:val="24"/>
        </w:rPr>
        <w:t xml:space="preserve"> Robert Southey’s</w:t>
      </w:r>
      <w:r w:rsidR="001B0B58" w:rsidRPr="00137087">
        <w:rPr>
          <w:rFonts w:cs="Times New Roman"/>
          <w:szCs w:val="24"/>
        </w:rPr>
        <w:t xml:space="preserve"> </w:t>
      </w:r>
      <w:r w:rsidR="001B0B58" w:rsidRPr="00137087">
        <w:rPr>
          <w:rFonts w:cs="Times New Roman"/>
          <w:i/>
          <w:szCs w:val="24"/>
        </w:rPr>
        <w:t>Thalaba the Destroyer</w:t>
      </w:r>
      <w:r w:rsidR="001B0B58" w:rsidRPr="00137087">
        <w:rPr>
          <w:rFonts w:cs="Times New Roman"/>
          <w:szCs w:val="24"/>
        </w:rPr>
        <w:t xml:space="preserve"> </w:t>
      </w:r>
      <w:ins w:id="66" w:author="Jessica Tebo" w:date="2022-01-21T12:05:00Z">
        <w:r w:rsidR="0025733A">
          <w:rPr>
            <w:rFonts w:cs="Times New Roman"/>
            <w:szCs w:val="24"/>
          </w:rPr>
          <w:t xml:space="preserve">(1801) </w:t>
        </w:r>
      </w:ins>
      <w:r w:rsidR="001B0B58" w:rsidRPr="00137087">
        <w:rPr>
          <w:rFonts w:cs="Times New Roman"/>
          <w:szCs w:val="24"/>
        </w:rPr>
        <w:t xml:space="preserve">in the first number of the </w:t>
      </w:r>
      <w:r w:rsidR="001B0B58" w:rsidRPr="00137087">
        <w:rPr>
          <w:rFonts w:cs="Times New Roman"/>
          <w:i/>
          <w:szCs w:val="24"/>
        </w:rPr>
        <w:t>Edinburgh Review</w:t>
      </w:r>
      <w:r w:rsidR="006B791F" w:rsidRPr="00137087">
        <w:rPr>
          <w:rFonts w:cs="Times New Roman"/>
          <w:szCs w:val="24"/>
        </w:rPr>
        <w:t xml:space="preserve">, </w:t>
      </w:r>
      <w:r w:rsidRPr="00137087">
        <w:rPr>
          <w:rFonts w:cs="Times New Roman"/>
          <w:szCs w:val="24"/>
        </w:rPr>
        <w:t xml:space="preserve">in which </w:t>
      </w:r>
      <w:r w:rsidR="006B791F" w:rsidRPr="00137087">
        <w:rPr>
          <w:rFonts w:cs="Times New Roman"/>
          <w:szCs w:val="24"/>
        </w:rPr>
        <w:t>he</w:t>
      </w:r>
      <w:r w:rsidR="005D3EDD" w:rsidRPr="00137087">
        <w:rPr>
          <w:rFonts w:cs="Times New Roman"/>
          <w:szCs w:val="24"/>
        </w:rPr>
        <w:t xml:space="preserve"> wrote that the new sect of poets he was assessing </w:t>
      </w:r>
      <w:r w:rsidR="00020534" w:rsidRPr="00137087">
        <w:rPr>
          <w:rFonts w:cs="Times New Roman"/>
          <w:szCs w:val="24"/>
        </w:rPr>
        <w:t>“</w:t>
      </w:r>
      <w:r w:rsidR="001B0B58" w:rsidRPr="00137087">
        <w:rPr>
          <w:rFonts w:cs="Times New Roman"/>
          <w:szCs w:val="24"/>
        </w:rPr>
        <w:t>seem</w:t>
      </w:r>
      <w:r w:rsidR="005D3EDD" w:rsidRPr="00137087">
        <w:rPr>
          <w:rFonts w:cs="Times New Roman"/>
          <w:szCs w:val="24"/>
        </w:rPr>
        <w:t>[ed]</w:t>
      </w:r>
      <w:r w:rsidR="001B0B58" w:rsidRPr="00137087">
        <w:rPr>
          <w:rFonts w:cs="Times New Roman"/>
          <w:szCs w:val="24"/>
        </w:rPr>
        <w:t xml:space="preserve"> to value themselves very highly, for having broken loose from the bondage of ancient </w:t>
      </w:r>
      <w:proofErr w:type="gramStart"/>
      <w:r w:rsidR="001B0B58" w:rsidRPr="00137087">
        <w:rPr>
          <w:rFonts w:cs="Times New Roman"/>
          <w:szCs w:val="24"/>
        </w:rPr>
        <w:t>authority, and</w:t>
      </w:r>
      <w:proofErr w:type="gramEnd"/>
      <w:r w:rsidR="001B0B58" w:rsidRPr="00137087">
        <w:rPr>
          <w:rFonts w:cs="Times New Roman"/>
          <w:szCs w:val="24"/>
        </w:rPr>
        <w:t xml:space="preserve"> re-asserted the independence of genius</w:t>
      </w:r>
      <w:r w:rsidR="00020534" w:rsidRPr="00137087">
        <w:rPr>
          <w:rFonts w:cs="Times New Roman"/>
          <w:szCs w:val="24"/>
        </w:rPr>
        <w:t>”</w:t>
      </w:r>
      <w:r w:rsidR="00CB7950" w:rsidRPr="00137087">
        <w:rPr>
          <w:rFonts w:cs="Times New Roman"/>
          <w:szCs w:val="24"/>
        </w:rPr>
        <w:t xml:space="preserve"> (63</w:t>
      </w:r>
      <w:r w:rsidR="00B10766" w:rsidRPr="00B10766">
        <w:rPr>
          <w:rFonts w:cs="Times New Roman"/>
          <w:szCs w:val="24"/>
          <w:lang w:val="en-US"/>
        </w:rPr>
        <w:t>–</w:t>
      </w:r>
      <w:del w:id="67" w:author="Jessica Tebo" w:date="2022-01-21T12:07:00Z">
        <w:r w:rsidR="00B10766" w:rsidDel="0025733A">
          <w:rPr>
            <w:rFonts w:cs="Times New Roman"/>
            <w:szCs w:val="24"/>
            <w:lang w:val="en-US"/>
          </w:rPr>
          <w:delText>6</w:delText>
        </w:r>
      </w:del>
      <w:r w:rsidR="00CB7950" w:rsidRPr="00137087">
        <w:rPr>
          <w:rFonts w:cs="Times New Roman"/>
          <w:szCs w:val="24"/>
        </w:rPr>
        <w:t>4)</w:t>
      </w:r>
      <w:r w:rsidR="000B41D9" w:rsidRPr="00137087">
        <w:rPr>
          <w:rFonts w:cs="Times New Roman"/>
          <w:szCs w:val="24"/>
        </w:rPr>
        <w:t>.</w:t>
      </w:r>
      <w:r w:rsidR="00CA2E94" w:rsidRPr="00137087">
        <w:rPr>
          <w:rFonts w:cs="Times New Roman"/>
          <w:szCs w:val="24"/>
        </w:rPr>
        <w:t xml:space="preserve"> </w:t>
      </w:r>
      <w:r w:rsidR="006B791F" w:rsidRPr="00137087">
        <w:rPr>
          <w:rFonts w:cs="Times New Roman"/>
          <w:szCs w:val="24"/>
        </w:rPr>
        <w:t>However, for Jeffrey</w:t>
      </w:r>
      <w:r w:rsidR="00A54552" w:rsidRPr="00137087">
        <w:rPr>
          <w:rFonts w:cs="Times New Roman"/>
          <w:szCs w:val="24"/>
        </w:rPr>
        <w:t>, the Lakers’ supposed declaration of</w:t>
      </w:r>
      <w:r w:rsidR="0099063E" w:rsidRPr="00137087">
        <w:rPr>
          <w:rFonts w:cs="Times New Roman"/>
          <w:szCs w:val="24"/>
        </w:rPr>
        <w:t xml:space="preserve"> </w:t>
      </w:r>
      <w:r w:rsidR="00A54552" w:rsidRPr="00137087">
        <w:rPr>
          <w:rFonts w:cs="Times New Roman"/>
          <w:szCs w:val="24"/>
        </w:rPr>
        <w:t>independence from a sociali</w:t>
      </w:r>
      <w:r w:rsidR="005C1CD5">
        <w:rPr>
          <w:rFonts w:cs="Times New Roman"/>
          <w:szCs w:val="24"/>
        </w:rPr>
        <w:t>z</w:t>
      </w:r>
      <w:r w:rsidR="00A54552" w:rsidRPr="00137087">
        <w:rPr>
          <w:rFonts w:cs="Times New Roman"/>
          <w:szCs w:val="24"/>
        </w:rPr>
        <w:t xml:space="preserve">ed tradition </w:t>
      </w:r>
      <w:r w:rsidR="0099063E" w:rsidRPr="00137087">
        <w:rPr>
          <w:rFonts w:cs="Times New Roman"/>
          <w:szCs w:val="24"/>
        </w:rPr>
        <w:t>was an embar</w:t>
      </w:r>
      <w:r w:rsidR="00CC3B14" w:rsidRPr="00137087">
        <w:rPr>
          <w:rFonts w:cs="Times New Roman"/>
          <w:szCs w:val="24"/>
        </w:rPr>
        <w:t>rassing imposture resulting</w:t>
      </w:r>
      <w:r w:rsidR="0099063E" w:rsidRPr="00137087">
        <w:rPr>
          <w:rFonts w:cs="Times New Roman"/>
          <w:szCs w:val="24"/>
        </w:rPr>
        <w:t xml:space="preserve"> from a fundamental misconception about what poe</w:t>
      </w:r>
      <w:r w:rsidR="00E64769" w:rsidRPr="00137087">
        <w:rPr>
          <w:rFonts w:cs="Times New Roman"/>
          <w:szCs w:val="24"/>
        </w:rPr>
        <w:t>try was supposed to represent:</w:t>
      </w:r>
    </w:p>
    <w:p w14:paraId="75025D6B" w14:textId="4451B14D" w:rsidR="001B0B58" w:rsidRPr="00137087" w:rsidRDefault="001B0B58" w:rsidP="009E01DA">
      <w:pPr>
        <w:pStyle w:val="NoSpacing"/>
        <w:spacing w:line="480" w:lineRule="auto"/>
        <w:ind w:left="720" w:right="720"/>
        <w:rPr>
          <w:rFonts w:cs="Times New Roman"/>
          <w:szCs w:val="24"/>
        </w:rPr>
      </w:pPr>
      <w:r w:rsidRPr="00137087">
        <w:rPr>
          <w:rFonts w:cs="Times New Roman"/>
          <w:szCs w:val="24"/>
        </w:rPr>
        <w:t xml:space="preserve">The love, or grief, or indignation of an enlightened and refined character is not only expressed in a different language but is </w:t>
      </w:r>
      <w:proofErr w:type="gramStart"/>
      <w:r w:rsidRPr="00137087">
        <w:rPr>
          <w:rFonts w:cs="Times New Roman"/>
          <w:szCs w:val="24"/>
        </w:rPr>
        <w:t>in itself a</w:t>
      </w:r>
      <w:proofErr w:type="gramEnd"/>
      <w:r w:rsidRPr="00137087">
        <w:rPr>
          <w:rFonts w:cs="Times New Roman"/>
          <w:szCs w:val="24"/>
        </w:rPr>
        <w:t xml:space="preserve"> di</w:t>
      </w:r>
      <w:r w:rsidR="00EC4A31" w:rsidRPr="00137087">
        <w:rPr>
          <w:rFonts w:cs="Times New Roman"/>
          <w:szCs w:val="24"/>
        </w:rPr>
        <w:t xml:space="preserve">fferent emotion from </w:t>
      </w:r>
      <w:r w:rsidR="00EC4A31" w:rsidRPr="00137087">
        <w:rPr>
          <w:rFonts w:cs="Times New Roman"/>
          <w:szCs w:val="24"/>
        </w:rPr>
        <w:lastRenderedPageBreak/>
        <w:t>the love</w:t>
      </w:r>
      <w:r w:rsidRPr="00137087">
        <w:rPr>
          <w:rFonts w:cs="Times New Roman"/>
          <w:szCs w:val="24"/>
        </w:rPr>
        <w:t>, or grief, or anger of a clown, a tradesman or a market-wench.</w:t>
      </w:r>
      <w:r w:rsidR="00CA2E94" w:rsidRPr="00137087">
        <w:rPr>
          <w:rFonts w:cs="Times New Roman"/>
          <w:szCs w:val="24"/>
        </w:rPr>
        <w:t xml:space="preserve"> </w:t>
      </w:r>
      <w:r w:rsidRPr="00137087">
        <w:rPr>
          <w:rFonts w:cs="Times New Roman"/>
          <w:szCs w:val="24"/>
        </w:rPr>
        <w:t>The things themselves are radically and obviously distinct; and the representation of them is calculated to convey a very different train of sympathies and sensations to the mind.</w:t>
      </w:r>
      <w:r w:rsidR="00CA2E94" w:rsidRPr="00137087">
        <w:rPr>
          <w:rFonts w:cs="Times New Roman"/>
          <w:szCs w:val="24"/>
        </w:rPr>
        <w:t xml:space="preserve"> </w:t>
      </w:r>
      <w:r w:rsidRPr="00137087">
        <w:rPr>
          <w:rFonts w:cs="Times New Roman"/>
          <w:szCs w:val="24"/>
        </w:rPr>
        <w:t>The question, therefore, comes simply to be—which of them is the most proper object for poetical imitation?</w:t>
      </w:r>
      <w:r w:rsidR="00CB7950" w:rsidRPr="00137087">
        <w:rPr>
          <w:rFonts w:cs="Times New Roman"/>
          <w:szCs w:val="24"/>
        </w:rPr>
        <w:t xml:space="preserve"> (66)</w:t>
      </w:r>
    </w:p>
    <w:p w14:paraId="405CC3EE" w14:textId="5D2D28E7" w:rsidR="006B07C5" w:rsidRPr="00137087" w:rsidRDefault="000B41D9" w:rsidP="00137087">
      <w:pPr>
        <w:pStyle w:val="NoSpacing"/>
        <w:spacing w:line="480" w:lineRule="auto"/>
        <w:rPr>
          <w:rFonts w:cs="Times New Roman"/>
          <w:szCs w:val="24"/>
        </w:rPr>
      </w:pPr>
      <w:r w:rsidRPr="00137087">
        <w:rPr>
          <w:rFonts w:cs="Times New Roman"/>
          <w:szCs w:val="24"/>
        </w:rPr>
        <w:t>For Jeffrey</w:t>
      </w:r>
      <w:proofErr w:type="gramStart"/>
      <w:r w:rsidRPr="00137087">
        <w:rPr>
          <w:rFonts w:cs="Times New Roman"/>
          <w:szCs w:val="24"/>
        </w:rPr>
        <w:t>,</w:t>
      </w:r>
      <w:r w:rsidR="00E64769" w:rsidRPr="00137087">
        <w:rPr>
          <w:rFonts w:cs="Times New Roman"/>
          <w:szCs w:val="24"/>
        </w:rPr>
        <w:t xml:space="preserve"> needless to say, the</w:t>
      </w:r>
      <w:proofErr w:type="gramEnd"/>
      <w:r w:rsidR="00A54552" w:rsidRPr="00137087">
        <w:rPr>
          <w:rFonts w:cs="Times New Roman"/>
          <w:szCs w:val="24"/>
        </w:rPr>
        <w:t xml:space="preserve"> rural, dejected</w:t>
      </w:r>
      <w:r w:rsidR="00C709B1" w:rsidRPr="00137087">
        <w:rPr>
          <w:rFonts w:cs="Times New Roman"/>
          <w:szCs w:val="24"/>
        </w:rPr>
        <w:t>, exotic</w:t>
      </w:r>
      <w:r w:rsidR="00C7337A">
        <w:rPr>
          <w:rFonts w:cs="Times New Roman"/>
          <w:szCs w:val="24"/>
        </w:rPr>
        <w:t>,</w:t>
      </w:r>
      <w:r w:rsidR="00A54552" w:rsidRPr="00137087">
        <w:rPr>
          <w:rFonts w:cs="Times New Roman"/>
          <w:szCs w:val="24"/>
        </w:rPr>
        <w:t xml:space="preserve"> and psychological</w:t>
      </w:r>
      <w:r w:rsidR="00E64769" w:rsidRPr="00137087">
        <w:rPr>
          <w:rFonts w:cs="Times New Roman"/>
          <w:szCs w:val="24"/>
        </w:rPr>
        <w:t xml:space="preserve"> objects selected by Word</w:t>
      </w:r>
      <w:r w:rsidR="00C13967" w:rsidRPr="00137087">
        <w:rPr>
          <w:rFonts w:cs="Times New Roman"/>
          <w:szCs w:val="24"/>
        </w:rPr>
        <w:t>s</w:t>
      </w:r>
      <w:r w:rsidR="00E64769" w:rsidRPr="00137087">
        <w:rPr>
          <w:rFonts w:cs="Times New Roman"/>
          <w:szCs w:val="24"/>
        </w:rPr>
        <w:t>worth, Coleridge</w:t>
      </w:r>
      <w:r w:rsidR="00C7337A">
        <w:rPr>
          <w:rFonts w:cs="Times New Roman"/>
          <w:szCs w:val="24"/>
        </w:rPr>
        <w:t>,</w:t>
      </w:r>
      <w:r w:rsidR="00E64769" w:rsidRPr="00137087">
        <w:rPr>
          <w:rFonts w:cs="Times New Roman"/>
          <w:szCs w:val="24"/>
        </w:rPr>
        <w:t xml:space="preserve"> and Southey were decidedly improper.</w:t>
      </w:r>
      <w:r w:rsidR="00CA2E94" w:rsidRPr="00137087">
        <w:rPr>
          <w:rFonts w:cs="Times New Roman"/>
          <w:szCs w:val="24"/>
        </w:rPr>
        <w:t xml:space="preserve"> </w:t>
      </w:r>
      <w:r w:rsidR="006334DA" w:rsidRPr="00137087">
        <w:rPr>
          <w:rFonts w:cs="Times New Roman"/>
          <w:szCs w:val="24"/>
        </w:rPr>
        <w:t>In</w:t>
      </w:r>
      <w:r w:rsidR="00A54552" w:rsidRPr="00137087">
        <w:rPr>
          <w:rFonts w:cs="Times New Roman"/>
          <w:szCs w:val="24"/>
        </w:rPr>
        <w:t xml:space="preserve"> the </w:t>
      </w:r>
      <w:r w:rsidR="006334DA" w:rsidRPr="00137087">
        <w:rPr>
          <w:rFonts w:cs="Times New Roman"/>
          <w:szCs w:val="24"/>
        </w:rPr>
        <w:t xml:space="preserve">world that the </w:t>
      </w:r>
      <w:r w:rsidR="00A54552" w:rsidRPr="00137087">
        <w:rPr>
          <w:rFonts w:cs="Times New Roman"/>
          <w:i/>
          <w:szCs w:val="24"/>
        </w:rPr>
        <w:t>Edinburgh</w:t>
      </w:r>
      <w:r w:rsidR="00273BA4" w:rsidRPr="00137087">
        <w:rPr>
          <w:rFonts w:cs="Times New Roman"/>
          <w:szCs w:val="24"/>
        </w:rPr>
        <w:t xml:space="preserve"> sought to legitimat</w:t>
      </w:r>
      <w:r w:rsidR="006334DA" w:rsidRPr="00137087">
        <w:rPr>
          <w:rFonts w:cs="Times New Roman"/>
          <w:szCs w:val="24"/>
        </w:rPr>
        <w:t>e and defend,</w:t>
      </w:r>
      <w:r w:rsidR="00E64769" w:rsidRPr="00137087">
        <w:rPr>
          <w:rFonts w:cs="Times New Roman"/>
          <w:szCs w:val="24"/>
        </w:rPr>
        <w:t xml:space="preserve"> poetry wa</w:t>
      </w:r>
      <w:r w:rsidR="00496EB0" w:rsidRPr="00137087">
        <w:rPr>
          <w:rFonts w:cs="Times New Roman"/>
          <w:szCs w:val="24"/>
        </w:rPr>
        <w:t xml:space="preserve">s </w:t>
      </w:r>
      <w:r w:rsidR="00E64769" w:rsidRPr="00137087">
        <w:rPr>
          <w:rFonts w:cs="Times New Roman"/>
          <w:szCs w:val="24"/>
        </w:rPr>
        <w:t>principally</w:t>
      </w:r>
      <w:r w:rsidR="00B172E4" w:rsidRPr="00137087">
        <w:rPr>
          <w:rFonts w:cs="Times New Roman"/>
          <w:szCs w:val="24"/>
        </w:rPr>
        <w:t xml:space="preserve"> a refined form of communication wi</w:t>
      </w:r>
      <w:r w:rsidR="00E64769" w:rsidRPr="00137087">
        <w:rPr>
          <w:rFonts w:cs="Times New Roman"/>
          <w:szCs w:val="24"/>
        </w:rPr>
        <w:t>thin</w:t>
      </w:r>
      <w:r w:rsidR="006B791F" w:rsidRPr="00137087">
        <w:rPr>
          <w:rFonts w:cs="Times New Roman"/>
          <w:szCs w:val="24"/>
        </w:rPr>
        <w:t xml:space="preserve"> a </w:t>
      </w:r>
      <w:r w:rsidR="00D06F04" w:rsidRPr="00137087">
        <w:rPr>
          <w:rFonts w:cs="Times New Roman"/>
          <w:szCs w:val="24"/>
        </w:rPr>
        <w:t>dominant</w:t>
      </w:r>
      <w:r w:rsidR="006334DA" w:rsidRPr="00137087">
        <w:rPr>
          <w:rFonts w:cs="Times New Roman"/>
          <w:szCs w:val="24"/>
        </w:rPr>
        <w:t xml:space="preserve"> class.</w:t>
      </w:r>
      <w:r w:rsidR="00CA2E94" w:rsidRPr="00137087">
        <w:rPr>
          <w:rFonts w:cs="Times New Roman"/>
          <w:szCs w:val="24"/>
        </w:rPr>
        <w:t xml:space="preserve"> </w:t>
      </w:r>
      <w:r w:rsidR="006334DA" w:rsidRPr="00137087">
        <w:rPr>
          <w:rFonts w:cs="Times New Roman"/>
          <w:szCs w:val="24"/>
        </w:rPr>
        <w:t>In that role, it</w:t>
      </w:r>
      <w:r w:rsidR="00A54552" w:rsidRPr="00137087">
        <w:rPr>
          <w:rFonts w:cs="Times New Roman"/>
          <w:szCs w:val="24"/>
        </w:rPr>
        <w:t xml:space="preserve"> served </w:t>
      </w:r>
      <w:r w:rsidR="00D665EA" w:rsidRPr="00137087">
        <w:rPr>
          <w:rFonts w:cs="Times New Roman"/>
          <w:szCs w:val="24"/>
        </w:rPr>
        <w:t xml:space="preserve">as </w:t>
      </w:r>
      <w:r w:rsidR="00E64769" w:rsidRPr="00137087">
        <w:rPr>
          <w:rFonts w:cs="Times New Roman"/>
          <w:szCs w:val="24"/>
        </w:rPr>
        <w:t xml:space="preserve">both </w:t>
      </w:r>
      <w:r w:rsidR="006B791F" w:rsidRPr="00137087">
        <w:rPr>
          <w:rFonts w:cs="Times New Roman"/>
          <w:szCs w:val="24"/>
        </w:rPr>
        <w:t>an embodiment</w:t>
      </w:r>
      <w:r w:rsidR="00B172E4" w:rsidRPr="00137087">
        <w:rPr>
          <w:rFonts w:cs="Times New Roman"/>
          <w:szCs w:val="24"/>
        </w:rPr>
        <w:t xml:space="preserve"> </w:t>
      </w:r>
      <w:r w:rsidR="00A54552" w:rsidRPr="00137087">
        <w:rPr>
          <w:rFonts w:cs="Times New Roman"/>
          <w:szCs w:val="24"/>
        </w:rPr>
        <w:t xml:space="preserve">of that class’s values </w:t>
      </w:r>
      <w:r w:rsidR="00E64769" w:rsidRPr="00137087">
        <w:rPr>
          <w:rFonts w:cs="Times New Roman"/>
          <w:szCs w:val="24"/>
        </w:rPr>
        <w:t xml:space="preserve">and a validator </w:t>
      </w:r>
      <w:r w:rsidR="00B172E4" w:rsidRPr="00137087">
        <w:rPr>
          <w:rFonts w:cs="Times New Roman"/>
          <w:szCs w:val="24"/>
        </w:rPr>
        <w:t xml:space="preserve">of </w:t>
      </w:r>
      <w:r w:rsidR="00A54552" w:rsidRPr="00137087">
        <w:rPr>
          <w:rFonts w:cs="Times New Roman"/>
          <w:szCs w:val="24"/>
        </w:rPr>
        <w:t xml:space="preserve">its </w:t>
      </w:r>
      <w:r w:rsidR="00BE3F13" w:rsidRPr="00137087">
        <w:rPr>
          <w:rFonts w:cs="Times New Roman"/>
          <w:szCs w:val="24"/>
        </w:rPr>
        <w:t xml:space="preserve">right to </w:t>
      </w:r>
      <w:r w:rsidR="00CC3B14" w:rsidRPr="00137087">
        <w:rPr>
          <w:rFonts w:cs="Times New Roman"/>
          <w:szCs w:val="24"/>
        </w:rPr>
        <w:t>rule</w:t>
      </w:r>
      <w:r w:rsidR="00BE3F13" w:rsidRPr="00137087">
        <w:rPr>
          <w:rFonts w:cs="Times New Roman"/>
          <w:szCs w:val="24"/>
        </w:rPr>
        <w:t>.</w:t>
      </w:r>
      <w:r w:rsidR="00CA2E94" w:rsidRPr="00137087">
        <w:rPr>
          <w:rFonts w:cs="Times New Roman"/>
          <w:szCs w:val="24"/>
        </w:rPr>
        <w:t xml:space="preserve"> </w:t>
      </w:r>
      <w:r w:rsidR="00BE3F13" w:rsidRPr="00137087">
        <w:rPr>
          <w:rFonts w:cs="Times New Roman"/>
          <w:szCs w:val="24"/>
        </w:rPr>
        <w:t>The</w:t>
      </w:r>
      <w:r w:rsidR="00E64769" w:rsidRPr="00137087">
        <w:rPr>
          <w:rFonts w:cs="Times New Roman"/>
          <w:szCs w:val="24"/>
        </w:rPr>
        <w:t xml:space="preserve"> notion of poetry </w:t>
      </w:r>
      <w:r w:rsidR="00EC4A31" w:rsidRPr="00137087">
        <w:rPr>
          <w:rFonts w:cs="Times New Roman"/>
          <w:szCs w:val="24"/>
        </w:rPr>
        <w:t xml:space="preserve">that Jeffrey </w:t>
      </w:r>
      <w:r w:rsidR="00D06F04" w:rsidRPr="00137087">
        <w:rPr>
          <w:rFonts w:cs="Times New Roman"/>
          <w:szCs w:val="24"/>
        </w:rPr>
        <w:t>sought to reinforce</w:t>
      </w:r>
      <w:r w:rsidR="00BE3F13" w:rsidRPr="00137087">
        <w:rPr>
          <w:rFonts w:cs="Times New Roman"/>
          <w:szCs w:val="24"/>
        </w:rPr>
        <w:t xml:space="preserve"> </w:t>
      </w:r>
      <w:r w:rsidR="00E64769" w:rsidRPr="00137087">
        <w:rPr>
          <w:rFonts w:cs="Times New Roman"/>
          <w:szCs w:val="24"/>
        </w:rPr>
        <w:t>wa</w:t>
      </w:r>
      <w:r w:rsidR="006B791F" w:rsidRPr="00137087">
        <w:rPr>
          <w:rFonts w:cs="Times New Roman"/>
          <w:szCs w:val="24"/>
        </w:rPr>
        <w:t>s</w:t>
      </w:r>
      <w:r w:rsidR="00B172E4" w:rsidRPr="00137087">
        <w:rPr>
          <w:rFonts w:cs="Times New Roman"/>
          <w:szCs w:val="24"/>
        </w:rPr>
        <w:t xml:space="preserve"> essentially imitative, rather than creative in an expansive or imaginative</w:t>
      </w:r>
      <w:r w:rsidR="00AC7DC6" w:rsidRPr="00137087">
        <w:rPr>
          <w:rFonts w:cs="Times New Roman"/>
          <w:szCs w:val="24"/>
        </w:rPr>
        <w:t xml:space="preserve"> sense.</w:t>
      </w:r>
      <w:r w:rsidR="00CA2E94" w:rsidRPr="00137087">
        <w:rPr>
          <w:rFonts w:cs="Times New Roman"/>
          <w:szCs w:val="24"/>
        </w:rPr>
        <w:t xml:space="preserve"> </w:t>
      </w:r>
      <w:r w:rsidR="00A54552" w:rsidRPr="00137087">
        <w:rPr>
          <w:rFonts w:cs="Times New Roman"/>
          <w:bCs/>
          <w:szCs w:val="24"/>
        </w:rPr>
        <w:t>Consequently, Jeffrey</w:t>
      </w:r>
      <w:r w:rsidR="00AC7DC6" w:rsidRPr="00137087">
        <w:rPr>
          <w:rFonts w:cs="Times New Roman"/>
          <w:bCs/>
          <w:szCs w:val="24"/>
        </w:rPr>
        <w:t xml:space="preserve"> saw</w:t>
      </w:r>
      <w:r w:rsidR="00B172E4" w:rsidRPr="00137087">
        <w:rPr>
          <w:rFonts w:cs="Times New Roman"/>
          <w:bCs/>
          <w:szCs w:val="24"/>
        </w:rPr>
        <w:t xml:space="preserve"> Wordsworth’s </w:t>
      </w:r>
      <w:r w:rsidR="00020534" w:rsidRPr="00137087">
        <w:rPr>
          <w:rFonts w:cs="Times New Roman"/>
          <w:szCs w:val="24"/>
        </w:rPr>
        <w:t>“</w:t>
      </w:r>
      <w:r w:rsidR="001B0B58" w:rsidRPr="00137087">
        <w:rPr>
          <w:rFonts w:cs="Times New Roman"/>
          <w:szCs w:val="24"/>
        </w:rPr>
        <w:t>perverted taste for simplicity</w:t>
      </w:r>
      <w:r w:rsidR="00020534" w:rsidRPr="00137087">
        <w:rPr>
          <w:rFonts w:cs="Times New Roman"/>
          <w:szCs w:val="24"/>
        </w:rPr>
        <w:t>”</w:t>
      </w:r>
      <w:r w:rsidR="00B172E4" w:rsidRPr="00137087">
        <w:rPr>
          <w:rFonts w:cs="Times New Roman"/>
          <w:szCs w:val="24"/>
        </w:rPr>
        <w:t xml:space="preserve"> </w:t>
      </w:r>
      <w:r w:rsidR="00CB7950" w:rsidRPr="00137087">
        <w:rPr>
          <w:rFonts w:cs="Times New Roman"/>
          <w:szCs w:val="24"/>
        </w:rPr>
        <w:t xml:space="preserve">(68) </w:t>
      </w:r>
      <w:r w:rsidR="00B172E4" w:rsidRPr="00137087">
        <w:rPr>
          <w:rFonts w:cs="Times New Roman"/>
          <w:szCs w:val="24"/>
        </w:rPr>
        <w:t>as a monstro</w:t>
      </w:r>
      <w:r w:rsidR="00C13967" w:rsidRPr="00137087">
        <w:rPr>
          <w:rFonts w:cs="Times New Roman"/>
          <w:szCs w:val="24"/>
        </w:rPr>
        <w:t>us imposi</w:t>
      </w:r>
      <w:r w:rsidR="00A54552" w:rsidRPr="00137087">
        <w:rPr>
          <w:rFonts w:cs="Times New Roman"/>
          <w:szCs w:val="24"/>
        </w:rPr>
        <w:t xml:space="preserve">tion </w:t>
      </w:r>
      <w:r w:rsidR="006B791F" w:rsidRPr="00137087">
        <w:rPr>
          <w:rFonts w:cs="Times New Roman"/>
          <w:szCs w:val="24"/>
        </w:rPr>
        <w:t>on polite readers that</w:t>
      </w:r>
      <w:r w:rsidR="00C13967" w:rsidRPr="00137087">
        <w:rPr>
          <w:rFonts w:cs="Times New Roman"/>
          <w:szCs w:val="24"/>
        </w:rPr>
        <w:t xml:space="preserve"> broke down necessary boundaries between classes and nonsensically evoked the pr</w:t>
      </w:r>
      <w:r w:rsidR="00A54552" w:rsidRPr="00137087">
        <w:rPr>
          <w:rFonts w:cs="Times New Roman"/>
          <w:szCs w:val="24"/>
        </w:rPr>
        <w:t>iorities of people from whom</w:t>
      </w:r>
      <w:r w:rsidR="00C13967" w:rsidRPr="00137087">
        <w:rPr>
          <w:rFonts w:cs="Times New Roman"/>
          <w:szCs w:val="24"/>
        </w:rPr>
        <w:t xml:space="preserve"> poet</w:t>
      </w:r>
      <w:r w:rsidR="00A54552" w:rsidRPr="00137087">
        <w:rPr>
          <w:rFonts w:cs="Times New Roman"/>
          <w:szCs w:val="24"/>
        </w:rPr>
        <w:t>s</w:t>
      </w:r>
      <w:r w:rsidR="00C13967" w:rsidRPr="00137087">
        <w:rPr>
          <w:rFonts w:cs="Times New Roman"/>
          <w:szCs w:val="24"/>
        </w:rPr>
        <w:t xml:space="preserve"> differed in fundamental and irreconcilable manners</w:t>
      </w:r>
      <w:r w:rsidR="00B172E4" w:rsidRPr="00137087">
        <w:rPr>
          <w:rFonts w:cs="Times New Roman"/>
          <w:szCs w:val="24"/>
        </w:rPr>
        <w:t>.</w:t>
      </w:r>
    </w:p>
    <w:p w14:paraId="6E7ED3B5" w14:textId="7ED2B2E7" w:rsidR="00702202" w:rsidRPr="00137087" w:rsidRDefault="00D06F04" w:rsidP="009E01DA">
      <w:pPr>
        <w:pStyle w:val="NoSpacing"/>
        <w:spacing w:line="480" w:lineRule="auto"/>
        <w:ind w:firstLine="720"/>
        <w:rPr>
          <w:rFonts w:cs="Times New Roman"/>
          <w:szCs w:val="24"/>
        </w:rPr>
      </w:pPr>
      <w:r w:rsidRPr="00137087">
        <w:rPr>
          <w:rFonts w:cs="Times New Roman"/>
          <w:szCs w:val="24"/>
        </w:rPr>
        <w:t>In making these assertions</w:t>
      </w:r>
      <w:r w:rsidR="00481D09" w:rsidRPr="00137087">
        <w:rPr>
          <w:rFonts w:cs="Times New Roman"/>
          <w:szCs w:val="24"/>
        </w:rPr>
        <w:t xml:space="preserve">, Jeffrey was echoing a common position, and one on which Whiggish and more conservative commentators </w:t>
      </w:r>
      <w:r w:rsidR="00897D6A" w:rsidRPr="00137087">
        <w:rPr>
          <w:rFonts w:cs="Times New Roman"/>
          <w:szCs w:val="24"/>
        </w:rPr>
        <w:t xml:space="preserve">anxiously </w:t>
      </w:r>
      <w:r w:rsidR="00481D09" w:rsidRPr="00137087">
        <w:rPr>
          <w:rFonts w:cs="Times New Roman"/>
          <w:szCs w:val="24"/>
        </w:rPr>
        <w:t>agreed.</w:t>
      </w:r>
      <w:r w:rsidR="00CA2E94" w:rsidRPr="00137087">
        <w:rPr>
          <w:rFonts w:cs="Times New Roman"/>
          <w:szCs w:val="24"/>
        </w:rPr>
        <w:t xml:space="preserve"> </w:t>
      </w:r>
      <w:r w:rsidR="006B07C5" w:rsidRPr="00137087">
        <w:rPr>
          <w:rFonts w:cs="Times New Roman"/>
          <w:szCs w:val="24"/>
        </w:rPr>
        <w:t>In</w:t>
      </w:r>
      <w:r w:rsidR="00897D6A" w:rsidRPr="00137087">
        <w:rPr>
          <w:rFonts w:cs="Times New Roman"/>
          <w:szCs w:val="24"/>
        </w:rPr>
        <w:t xml:space="preserve">troducing the fourth and final dialogue of </w:t>
      </w:r>
      <w:r w:rsidR="006B07C5" w:rsidRPr="00137087">
        <w:rPr>
          <w:rFonts w:cs="Times New Roman"/>
          <w:szCs w:val="24"/>
        </w:rPr>
        <w:t xml:space="preserve">his satire </w:t>
      </w:r>
      <w:r w:rsidR="006B07C5" w:rsidRPr="00137087">
        <w:rPr>
          <w:rFonts w:cs="Times New Roman"/>
          <w:i/>
          <w:szCs w:val="24"/>
        </w:rPr>
        <w:t xml:space="preserve">The Pursuits of Literature </w:t>
      </w:r>
      <w:r w:rsidR="006B07C5" w:rsidRPr="00137087">
        <w:rPr>
          <w:rFonts w:cs="Times New Roman"/>
          <w:szCs w:val="24"/>
        </w:rPr>
        <w:t>(</w:t>
      </w:r>
      <w:r w:rsidR="00481D09" w:rsidRPr="00137087">
        <w:rPr>
          <w:rFonts w:cs="Times New Roman"/>
          <w:szCs w:val="24"/>
        </w:rPr>
        <w:t>published</w:t>
      </w:r>
      <w:r w:rsidR="005E7CED" w:rsidRPr="00137087">
        <w:rPr>
          <w:rFonts w:cs="Times New Roman"/>
          <w:szCs w:val="24"/>
        </w:rPr>
        <w:t xml:space="preserve"> in parts between 1794 and 1797</w:t>
      </w:r>
      <w:r w:rsidR="00481D09" w:rsidRPr="00137087">
        <w:rPr>
          <w:rFonts w:cs="Times New Roman"/>
          <w:szCs w:val="24"/>
        </w:rPr>
        <w:t xml:space="preserve"> and first</w:t>
      </w:r>
      <w:r w:rsidR="006B07C5" w:rsidRPr="00137087">
        <w:rPr>
          <w:rFonts w:cs="Times New Roman"/>
          <w:szCs w:val="24"/>
        </w:rPr>
        <w:t xml:space="preserve"> published in full in 1798), </w:t>
      </w:r>
      <w:r w:rsidR="00246089" w:rsidRPr="00137087">
        <w:rPr>
          <w:rFonts w:cs="Times New Roman"/>
          <w:szCs w:val="24"/>
        </w:rPr>
        <w:t xml:space="preserve">Thomas James Mathias </w:t>
      </w:r>
      <w:r w:rsidR="005E7CED" w:rsidRPr="00137087">
        <w:rPr>
          <w:rFonts w:cs="Times New Roman"/>
          <w:szCs w:val="24"/>
        </w:rPr>
        <w:t>mix</w:t>
      </w:r>
      <w:r w:rsidR="005628CE" w:rsidRPr="00137087">
        <w:rPr>
          <w:rFonts w:cs="Times New Roman"/>
          <w:szCs w:val="24"/>
        </w:rPr>
        <w:t>ed</w:t>
      </w:r>
      <w:r w:rsidR="005E7CED" w:rsidRPr="00137087">
        <w:rPr>
          <w:rFonts w:cs="Times New Roman"/>
          <w:szCs w:val="24"/>
        </w:rPr>
        <w:t xml:space="preserve"> </w:t>
      </w:r>
      <w:r w:rsidR="00D665EA" w:rsidRPr="00137087">
        <w:rPr>
          <w:rFonts w:cs="Times New Roman"/>
          <w:szCs w:val="24"/>
        </w:rPr>
        <w:t xml:space="preserve">an </w:t>
      </w:r>
      <w:r w:rsidR="000268EC" w:rsidRPr="00137087">
        <w:rPr>
          <w:rFonts w:cs="Times New Roman"/>
          <w:szCs w:val="24"/>
        </w:rPr>
        <w:t xml:space="preserve">ambivalent </w:t>
      </w:r>
      <w:r w:rsidR="001507FD" w:rsidRPr="00137087">
        <w:rPr>
          <w:rFonts w:cs="Times New Roman"/>
          <w:szCs w:val="24"/>
        </w:rPr>
        <w:t>recognition of progress with contempt and</w:t>
      </w:r>
      <w:r w:rsidR="006B07C5" w:rsidRPr="00137087">
        <w:rPr>
          <w:rFonts w:cs="Times New Roman"/>
          <w:szCs w:val="24"/>
        </w:rPr>
        <w:t xml:space="preserve"> concern</w:t>
      </w:r>
      <w:r w:rsidR="003F4EE9" w:rsidRPr="00137087">
        <w:rPr>
          <w:rFonts w:cs="Times New Roman"/>
          <w:szCs w:val="24"/>
        </w:rPr>
        <w:t>,</w:t>
      </w:r>
      <w:r w:rsidR="005628CE" w:rsidRPr="00137087">
        <w:rPr>
          <w:rFonts w:cs="Times New Roman"/>
          <w:szCs w:val="24"/>
        </w:rPr>
        <w:t xml:space="preserve"> opin</w:t>
      </w:r>
      <w:r w:rsidR="003F4EE9" w:rsidRPr="00137087">
        <w:rPr>
          <w:rFonts w:cs="Times New Roman"/>
          <w:szCs w:val="24"/>
        </w:rPr>
        <w:t>ing</w:t>
      </w:r>
      <w:r w:rsidR="005628CE" w:rsidRPr="00137087">
        <w:rPr>
          <w:rFonts w:cs="Times New Roman"/>
          <w:szCs w:val="24"/>
        </w:rPr>
        <w:t xml:space="preserve"> </w:t>
      </w:r>
      <w:r w:rsidR="006B07C5" w:rsidRPr="00137087">
        <w:rPr>
          <w:rFonts w:cs="Times New Roman"/>
          <w:szCs w:val="24"/>
        </w:rPr>
        <w:t>that</w:t>
      </w:r>
      <w:ins w:id="68" w:author="Jessica Tebo" w:date="2022-01-21T12:11:00Z">
        <w:r w:rsidR="00374A74">
          <w:rPr>
            <w:rFonts w:cs="Times New Roman"/>
            <w:szCs w:val="24"/>
          </w:rPr>
          <w:t>:</w:t>
        </w:r>
      </w:ins>
    </w:p>
    <w:p w14:paraId="164B7095" w14:textId="0767D68E" w:rsidR="00702202" w:rsidRPr="00137087" w:rsidRDefault="006B07C5" w:rsidP="009E01DA">
      <w:pPr>
        <w:pStyle w:val="NoSpacing"/>
        <w:spacing w:line="480" w:lineRule="auto"/>
        <w:ind w:left="720" w:right="720"/>
        <w:rPr>
          <w:rFonts w:cs="Times New Roman"/>
          <w:szCs w:val="24"/>
        </w:rPr>
      </w:pPr>
      <w:r w:rsidRPr="00137087">
        <w:rPr>
          <w:rFonts w:cs="Times New Roman"/>
          <w:szCs w:val="24"/>
        </w:rPr>
        <w:t>We no longer look exclusively for learned authors in the usual place, in the retreats of academic erudition, and in the seats of religion.</w:t>
      </w:r>
      <w:r w:rsidR="00CA2E94" w:rsidRPr="00137087">
        <w:rPr>
          <w:rFonts w:cs="Times New Roman"/>
          <w:szCs w:val="24"/>
        </w:rPr>
        <w:t xml:space="preserve"> </w:t>
      </w:r>
      <w:r w:rsidRPr="00137087">
        <w:rPr>
          <w:rFonts w:cs="Times New Roman"/>
          <w:szCs w:val="24"/>
        </w:rPr>
        <w:t xml:space="preserve">Our peasantry now read the </w:t>
      </w:r>
      <w:r w:rsidRPr="00137087">
        <w:rPr>
          <w:rFonts w:cs="Times New Roman"/>
          <w:i/>
          <w:szCs w:val="24"/>
        </w:rPr>
        <w:t>Rights of Man</w:t>
      </w:r>
      <w:r w:rsidRPr="00137087">
        <w:rPr>
          <w:rFonts w:cs="Times New Roman"/>
          <w:szCs w:val="24"/>
        </w:rPr>
        <w:t xml:space="preserve"> on mountains, and moors, and by the </w:t>
      </w:r>
      <w:proofErr w:type="gramStart"/>
      <w:r w:rsidRPr="00137087">
        <w:rPr>
          <w:rFonts w:cs="Times New Roman"/>
          <w:szCs w:val="24"/>
        </w:rPr>
        <w:t>way side</w:t>
      </w:r>
      <w:proofErr w:type="gramEnd"/>
      <w:r w:rsidRPr="00137087">
        <w:rPr>
          <w:rFonts w:cs="Times New Roman"/>
          <w:szCs w:val="24"/>
        </w:rPr>
        <w:t>; and shepherds make the analogy between their occupation and that of their governors</w:t>
      </w:r>
      <w:r w:rsidR="0061576F" w:rsidRPr="00137087">
        <w:rPr>
          <w:rFonts w:cs="Times New Roman"/>
          <w:szCs w:val="24"/>
        </w:rPr>
        <w:t>.</w:t>
      </w:r>
      <w:r w:rsidR="005628CE" w:rsidRPr="00137087">
        <w:rPr>
          <w:rFonts w:cs="Times New Roman"/>
          <w:szCs w:val="24"/>
        </w:rPr>
        <w:t xml:space="preserve"> </w:t>
      </w:r>
      <w:r w:rsidRPr="00137087">
        <w:rPr>
          <w:rFonts w:cs="Times New Roman"/>
          <w:szCs w:val="24"/>
        </w:rPr>
        <w:t>(238)</w:t>
      </w:r>
    </w:p>
    <w:p w14:paraId="40C97C3F" w14:textId="2EE2DA0E" w:rsidR="00481D09" w:rsidRPr="00137087" w:rsidRDefault="003B3A24" w:rsidP="00137087">
      <w:pPr>
        <w:pStyle w:val="NoSpacing"/>
        <w:spacing w:line="480" w:lineRule="auto"/>
        <w:rPr>
          <w:rFonts w:cs="Times New Roman"/>
          <w:szCs w:val="24"/>
        </w:rPr>
      </w:pPr>
      <w:r w:rsidRPr="00137087">
        <w:rPr>
          <w:rFonts w:cs="Times New Roman"/>
          <w:szCs w:val="24"/>
        </w:rPr>
        <w:lastRenderedPageBreak/>
        <w:t>While the full emergence of a</w:t>
      </w:r>
      <w:r w:rsidR="005628CE" w:rsidRPr="00137087">
        <w:rPr>
          <w:rFonts w:cs="Times New Roman"/>
          <w:szCs w:val="24"/>
        </w:rPr>
        <w:t xml:space="preserve"> genuinely </w:t>
      </w:r>
      <w:r w:rsidRPr="00137087">
        <w:rPr>
          <w:rFonts w:cs="Times New Roman"/>
          <w:szCs w:val="24"/>
        </w:rPr>
        <w:t xml:space="preserve">expansive reading public is better dated to the 1820s than the 1790s, Mathias’s account makes </w:t>
      </w:r>
      <w:r w:rsidR="005E7CED" w:rsidRPr="00137087">
        <w:rPr>
          <w:rFonts w:cs="Times New Roman"/>
          <w:szCs w:val="24"/>
        </w:rPr>
        <w:t xml:space="preserve">it </w:t>
      </w:r>
      <w:r w:rsidRPr="00137087">
        <w:rPr>
          <w:rFonts w:cs="Times New Roman"/>
          <w:szCs w:val="24"/>
        </w:rPr>
        <w:t xml:space="preserve">clear that the fear of new readers and writers was </w:t>
      </w:r>
      <w:r w:rsidR="005628CE" w:rsidRPr="00137087">
        <w:rPr>
          <w:rFonts w:cs="Times New Roman"/>
          <w:szCs w:val="24"/>
        </w:rPr>
        <w:t xml:space="preserve">becoming a </w:t>
      </w:r>
      <w:r w:rsidRPr="00137087">
        <w:rPr>
          <w:rFonts w:cs="Times New Roman"/>
          <w:szCs w:val="24"/>
        </w:rPr>
        <w:t>potent force.</w:t>
      </w:r>
      <w:r w:rsidR="00CA2E94" w:rsidRPr="00137087">
        <w:rPr>
          <w:rFonts w:cs="Times New Roman"/>
          <w:szCs w:val="24"/>
        </w:rPr>
        <w:t xml:space="preserve"> </w:t>
      </w:r>
      <w:r w:rsidR="00F92EC3" w:rsidRPr="00137087">
        <w:rPr>
          <w:rFonts w:cs="Times New Roman"/>
          <w:szCs w:val="24"/>
        </w:rPr>
        <w:t>Those who strutted on the stage of</w:t>
      </w:r>
      <w:r w:rsidR="001507FD" w:rsidRPr="00137087">
        <w:rPr>
          <w:rFonts w:cs="Times New Roman"/>
          <w:szCs w:val="24"/>
        </w:rPr>
        <w:t xml:space="preserve"> culture were intensely aware of </w:t>
      </w:r>
      <w:r w:rsidR="00F92EC3" w:rsidRPr="00137087">
        <w:rPr>
          <w:rFonts w:cs="Times New Roman"/>
          <w:szCs w:val="24"/>
        </w:rPr>
        <w:t xml:space="preserve">the growing ranks of other actors and </w:t>
      </w:r>
      <w:r w:rsidR="000639E1" w:rsidRPr="00137087">
        <w:rPr>
          <w:rFonts w:cs="Times New Roman"/>
          <w:szCs w:val="24"/>
        </w:rPr>
        <w:t>of</w:t>
      </w:r>
      <w:r w:rsidR="00232471" w:rsidRPr="00137087">
        <w:rPr>
          <w:rFonts w:cs="Times New Roman"/>
          <w:szCs w:val="24"/>
        </w:rPr>
        <w:t xml:space="preserve"> increasingly </w:t>
      </w:r>
      <w:r w:rsidR="00D665EA" w:rsidRPr="00137087">
        <w:rPr>
          <w:rFonts w:cs="Times New Roman"/>
          <w:szCs w:val="24"/>
        </w:rPr>
        <w:t>copious</w:t>
      </w:r>
      <w:r w:rsidR="00232471" w:rsidRPr="00137087">
        <w:rPr>
          <w:rFonts w:cs="Times New Roman"/>
          <w:szCs w:val="24"/>
        </w:rPr>
        <w:t>,</w:t>
      </w:r>
      <w:r w:rsidR="00F92EC3" w:rsidRPr="00137087">
        <w:rPr>
          <w:rFonts w:cs="Times New Roman"/>
          <w:szCs w:val="24"/>
        </w:rPr>
        <w:t xml:space="preserve"> inscrutable</w:t>
      </w:r>
      <w:r w:rsidR="002216A7">
        <w:rPr>
          <w:rFonts w:cs="Times New Roman"/>
          <w:szCs w:val="24"/>
        </w:rPr>
        <w:t>,</w:t>
      </w:r>
      <w:r w:rsidR="00F92EC3" w:rsidRPr="00137087">
        <w:rPr>
          <w:rFonts w:cs="Times New Roman"/>
          <w:szCs w:val="24"/>
        </w:rPr>
        <w:t xml:space="preserve"> </w:t>
      </w:r>
      <w:r w:rsidR="00232471" w:rsidRPr="00137087">
        <w:rPr>
          <w:rFonts w:cs="Times New Roman"/>
          <w:szCs w:val="24"/>
        </w:rPr>
        <w:t xml:space="preserve">and potentially demanding </w:t>
      </w:r>
      <w:r w:rsidR="00F92EC3" w:rsidRPr="00137087">
        <w:rPr>
          <w:rFonts w:cs="Times New Roman"/>
          <w:szCs w:val="24"/>
        </w:rPr>
        <w:t>audience</w:t>
      </w:r>
      <w:r w:rsidR="000639E1" w:rsidRPr="00137087">
        <w:rPr>
          <w:rFonts w:cs="Times New Roman"/>
          <w:szCs w:val="24"/>
        </w:rPr>
        <w:t>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 xml:space="preserve">Commentators like Mathias figured this plenitude as fundamentally destructive: </w:t>
      </w:r>
      <w:r w:rsidR="00481D09" w:rsidRPr="00137087">
        <w:rPr>
          <w:rFonts w:cs="Times New Roman"/>
          <w:szCs w:val="24"/>
        </w:rPr>
        <w:t xml:space="preserve">“The objects of publick regret and offence are </w:t>
      </w:r>
      <w:r w:rsidR="00481D09" w:rsidRPr="00137087">
        <w:rPr>
          <w:rFonts w:cs="Times New Roman"/>
          <w:i/>
          <w:szCs w:val="24"/>
        </w:rPr>
        <w:t xml:space="preserve">now </w:t>
      </w:r>
      <w:r w:rsidR="00481D09" w:rsidRPr="00137087">
        <w:rPr>
          <w:rFonts w:cs="Times New Roman"/>
          <w:szCs w:val="24"/>
        </w:rPr>
        <w:t>so numerous and so complicated, that all the milder offices of the Muse have lost their influence and attraction” (250).</w:t>
      </w:r>
    </w:p>
    <w:p w14:paraId="65661EF2" w14:textId="1A898442" w:rsidR="00497420" w:rsidRPr="00137087" w:rsidRDefault="00D06F04" w:rsidP="009E01DA">
      <w:pPr>
        <w:pStyle w:val="NoSpacing"/>
        <w:spacing w:line="480" w:lineRule="auto"/>
        <w:ind w:firstLine="720"/>
        <w:rPr>
          <w:rFonts w:cs="Times New Roman"/>
          <w:szCs w:val="24"/>
        </w:rPr>
      </w:pPr>
      <w:r w:rsidRPr="00137087">
        <w:rPr>
          <w:rFonts w:cs="Times New Roman"/>
          <w:szCs w:val="24"/>
        </w:rPr>
        <w:t>Mathias’s pronouncement</w:t>
      </w:r>
      <w:r w:rsidR="00F92EC3" w:rsidRPr="00137087">
        <w:rPr>
          <w:rFonts w:cs="Times New Roman"/>
          <w:szCs w:val="24"/>
        </w:rPr>
        <w:t xml:space="preserve">s are </w:t>
      </w:r>
      <w:r w:rsidR="00897D6A" w:rsidRPr="00137087">
        <w:rPr>
          <w:rFonts w:cs="Times New Roman"/>
          <w:szCs w:val="24"/>
        </w:rPr>
        <w:t xml:space="preserve">strikingly similar </w:t>
      </w:r>
      <w:r w:rsidR="007E4654" w:rsidRPr="00137087">
        <w:rPr>
          <w:rFonts w:cs="Times New Roman"/>
          <w:szCs w:val="24"/>
        </w:rPr>
        <w:t xml:space="preserve">in tone </w:t>
      </w:r>
      <w:r w:rsidRPr="00137087">
        <w:rPr>
          <w:rFonts w:cs="Times New Roman"/>
          <w:szCs w:val="24"/>
        </w:rPr>
        <w:t>to Wordsworth’s contention</w:t>
      </w:r>
      <w:r w:rsidR="00481D09" w:rsidRPr="00137087">
        <w:rPr>
          <w:rFonts w:cs="Times New Roman"/>
          <w:szCs w:val="24"/>
        </w:rPr>
        <w:t xml:space="preserve"> in the 1800 “Preface” to </w:t>
      </w:r>
      <w:r w:rsidR="00481D09" w:rsidRPr="00137087">
        <w:rPr>
          <w:rFonts w:cs="Times New Roman"/>
          <w:i/>
          <w:szCs w:val="24"/>
        </w:rPr>
        <w:t>Lyrical Ballads</w:t>
      </w:r>
      <w:r w:rsidR="00481D09" w:rsidRPr="00137087">
        <w:rPr>
          <w:rFonts w:cs="Times New Roman"/>
          <w:szCs w:val="24"/>
        </w:rPr>
        <w:t xml:space="preserve"> that “</w:t>
      </w:r>
      <w:r w:rsidR="00075317" w:rsidRPr="00075317">
        <w:rPr>
          <w:rFonts w:cs="Times New Roman"/>
          <w:szCs w:val="24"/>
        </w:rPr>
        <w:t>The invaluable works of our elder writers, I had almost said the works of Shakespear and Milton, are driven into neglect by frantic novels, sickly and stupid German Tragedies, and deluges of idle and extravagant stories in verse</w:t>
      </w:r>
      <w:r w:rsidR="00AF4A5E" w:rsidRPr="00137087">
        <w:rPr>
          <w:rFonts w:cs="Times New Roman"/>
          <w:szCs w:val="24"/>
        </w:rPr>
        <w:t>” (xix).</w:t>
      </w:r>
      <w:r w:rsidR="00CA2E94" w:rsidRPr="00137087">
        <w:rPr>
          <w:rFonts w:cs="Times New Roman"/>
          <w:szCs w:val="24"/>
        </w:rPr>
        <w:t xml:space="preserve"> </w:t>
      </w:r>
      <w:r w:rsidRPr="00137087">
        <w:rPr>
          <w:rFonts w:cs="Times New Roman"/>
          <w:szCs w:val="24"/>
        </w:rPr>
        <w:t>Such similitudes demonst</w:t>
      </w:r>
      <w:r w:rsidR="001507FD" w:rsidRPr="00137087">
        <w:rPr>
          <w:rFonts w:cs="Times New Roman"/>
          <w:szCs w:val="24"/>
        </w:rPr>
        <w:t>rate that Wordsworth</w:t>
      </w:r>
      <w:r w:rsidRPr="00137087">
        <w:rPr>
          <w:rFonts w:cs="Times New Roman"/>
          <w:szCs w:val="24"/>
        </w:rPr>
        <w:t xml:space="preserve"> was </w:t>
      </w:r>
      <w:r w:rsidR="00F92EC3" w:rsidRPr="00137087">
        <w:rPr>
          <w:rFonts w:cs="Times New Roman"/>
          <w:szCs w:val="24"/>
        </w:rPr>
        <w:t xml:space="preserve">in certain ways </w:t>
      </w:r>
      <w:r w:rsidRPr="00137087">
        <w:rPr>
          <w:rFonts w:cs="Times New Roman"/>
          <w:szCs w:val="24"/>
        </w:rPr>
        <w:t>quite a conventional and conservative thinker</w:t>
      </w:r>
      <w:r w:rsidR="007E4654" w:rsidRPr="00137087">
        <w:rPr>
          <w:rFonts w:cs="Times New Roman"/>
          <w:szCs w:val="24"/>
        </w:rPr>
        <w:t xml:space="preserve"> when it came to addressing cultural change</w:t>
      </w:r>
      <w:commentRangeStart w:id="69"/>
      <w:commentRangeStart w:id="70"/>
      <w:r w:rsidR="00897D6A" w:rsidRPr="00137087">
        <w:rPr>
          <w:rFonts w:cs="Times New Roman"/>
          <w:szCs w:val="24"/>
        </w:rPr>
        <w:t xml:space="preserve">, </w:t>
      </w:r>
      <w:commentRangeEnd w:id="69"/>
      <w:r w:rsidR="00DD68C3">
        <w:rPr>
          <w:rStyle w:val="CommentReference"/>
        </w:rPr>
        <w:commentReference w:id="69"/>
      </w:r>
      <w:commentRangeEnd w:id="70"/>
      <w:r w:rsidR="00540332">
        <w:rPr>
          <w:rStyle w:val="CommentReference"/>
        </w:rPr>
        <w:commentReference w:id="70"/>
      </w:r>
      <w:r w:rsidR="00EA00E6" w:rsidRPr="00137087">
        <w:rPr>
          <w:rFonts w:cs="Times New Roman"/>
          <w:szCs w:val="24"/>
        </w:rPr>
        <w:t xml:space="preserve">pressured by </w:t>
      </w:r>
      <w:r w:rsidR="00897D6A" w:rsidRPr="00137087">
        <w:rPr>
          <w:rFonts w:cs="Times New Roman"/>
          <w:szCs w:val="24"/>
        </w:rPr>
        <w:t xml:space="preserve">what Lucy Newlyn has </w:t>
      </w:r>
      <w:r w:rsidR="0061576F" w:rsidRPr="00137087">
        <w:rPr>
          <w:rFonts w:cs="Times New Roman"/>
          <w:szCs w:val="24"/>
        </w:rPr>
        <w:t xml:space="preserve">accurately </w:t>
      </w:r>
      <w:r w:rsidR="00897D6A" w:rsidRPr="00137087">
        <w:rPr>
          <w:rFonts w:cs="Times New Roman"/>
          <w:szCs w:val="24"/>
        </w:rPr>
        <w:t>characteri</w:t>
      </w:r>
      <w:r w:rsidR="005C1CD5">
        <w:rPr>
          <w:rFonts w:cs="Times New Roman"/>
          <w:szCs w:val="24"/>
        </w:rPr>
        <w:t>z</w:t>
      </w:r>
      <w:r w:rsidR="00897D6A" w:rsidRPr="00137087">
        <w:rPr>
          <w:rFonts w:cs="Times New Roman"/>
          <w:szCs w:val="24"/>
        </w:rPr>
        <w:t>ed as an intense anxiety of reception</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his impulse in the face of </w:t>
      </w:r>
      <w:r w:rsidR="00EA00E6" w:rsidRPr="00137087">
        <w:rPr>
          <w:rFonts w:cs="Times New Roman"/>
          <w:szCs w:val="24"/>
        </w:rPr>
        <w:t xml:space="preserve">a </w:t>
      </w:r>
      <w:r w:rsidRPr="00137087">
        <w:rPr>
          <w:rFonts w:cs="Times New Roman"/>
          <w:szCs w:val="24"/>
        </w:rPr>
        <w:t xml:space="preserve">perceived expansion of the literary franchise was not </w:t>
      </w:r>
      <w:r w:rsidR="005E7CED" w:rsidRPr="00137087">
        <w:rPr>
          <w:rFonts w:cs="Times New Roman"/>
          <w:szCs w:val="24"/>
        </w:rPr>
        <w:t>to</w:t>
      </w:r>
      <w:r w:rsidRPr="00137087">
        <w:rPr>
          <w:rFonts w:cs="Times New Roman"/>
          <w:szCs w:val="24"/>
        </w:rPr>
        <w:t xml:space="preserve"> retrench established privilege, like Jeffrey and Mathias, but rather to experiment with </w:t>
      </w:r>
      <w:r w:rsidR="003B3A24" w:rsidRPr="00137087">
        <w:rPr>
          <w:rFonts w:cs="Times New Roman"/>
          <w:szCs w:val="24"/>
        </w:rPr>
        <w:t>new</w:t>
      </w:r>
      <w:r w:rsidR="00897D6A" w:rsidRPr="00137087">
        <w:rPr>
          <w:rFonts w:cs="Times New Roman"/>
          <w:szCs w:val="24"/>
        </w:rPr>
        <w:t xml:space="preserve"> positionings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This was by no means</w:t>
      </w:r>
      <w:r w:rsidR="003B3A24" w:rsidRPr="00137087">
        <w:rPr>
          <w:rFonts w:cs="Times New Roman"/>
          <w:szCs w:val="24"/>
        </w:rPr>
        <w:t xml:space="preserve"> a </w:t>
      </w:r>
      <w:r w:rsidR="00EA00E6" w:rsidRPr="00137087">
        <w:rPr>
          <w:rFonts w:cs="Times New Roman"/>
          <w:szCs w:val="24"/>
        </w:rPr>
        <w:t>wholehearted</w:t>
      </w:r>
      <w:r w:rsidR="003B3A24" w:rsidRPr="00137087">
        <w:rPr>
          <w:rFonts w:cs="Times New Roman"/>
          <w:szCs w:val="24"/>
        </w:rPr>
        <w:t xml:space="preserve"> embrace of new media forms </w:t>
      </w:r>
      <w:r w:rsidR="000639E1" w:rsidRPr="00137087">
        <w:rPr>
          <w:rFonts w:cs="Times New Roman"/>
          <w:szCs w:val="24"/>
        </w:rPr>
        <w:t>and audiences</w:t>
      </w:r>
      <w:r w:rsidR="00BA304B">
        <w:rPr>
          <w:rFonts w:cs="Times New Roman"/>
          <w:szCs w:val="24"/>
        </w:rPr>
        <w:t>—</w:t>
      </w:r>
      <w:r w:rsidR="003B3A24" w:rsidRPr="00137087">
        <w:rPr>
          <w:rFonts w:cs="Times New Roman"/>
          <w:szCs w:val="24"/>
        </w:rPr>
        <w:t xml:space="preserve">it was </w:t>
      </w:r>
      <w:r w:rsidR="007E4654" w:rsidRPr="00137087">
        <w:rPr>
          <w:rFonts w:cs="Times New Roman"/>
          <w:szCs w:val="24"/>
        </w:rPr>
        <w:t>in many respects</w:t>
      </w:r>
      <w:r w:rsidR="003B3A24" w:rsidRPr="00137087">
        <w:rPr>
          <w:rFonts w:cs="Times New Roman"/>
          <w:szCs w:val="24"/>
        </w:rPr>
        <w:t xml:space="preserve"> a form of resistance</w:t>
      </w:r>
      <w:r w:rsidR="00BA304B">
        <w:rPr>
          <w:rFonts w:cs="Times New Roman"/>
          <w:szCs w:val="24"/>
        </w:rPr>
        <w:t>—</w:t>
      </w:r>
      <w:r w:rsidR="003B3A24" w:rsidRPr="00137087">
        <w:rPr>
          <w:rFonts w:cs="Times New Roman"/>
          <w:szCs w:val="24"/>
        </w:rPr>
        <w:t>but it was a response that was fundamentally creative.</w:t>
      </w:r>
      <w:r w:rsidR="00CA2E94" w:rsidRPr="00137087">
        <w:rPr>
          <w:rFonts w:cs="Times New Roman"/>
          <w:szCs w:val="24"/>
        </w:rPr>
        <w:t xml:space="preserve"> </w:t>
      </w:r>
      <w:r w:rsidR="00F92EC3" w:rsidRPr="00137087">
        <w:rPr>
          <w:rFonts w:cs="Times New Roman"/>
          <w:szCs w:val="24"/>
        </w:rPr>
        <w:t xml:space="preserve">While </w:t>
      </w:r>
      <w:r w:rsidR="003B3A24" w:rsidRPr="00137087">
        <w:rPr>
          <w:rFonts w:cs="Times New Roman"/>
          <w:szCs w:val="24"/>
        </w:rPr>
        <w:t xml:space="preserve">his essentialist </w:t>
      </w:r>
      <w:r w:rsidR="00897D6A" w:rsidRPr="00137087">
        <w:rPr>
          <w:rFonts w:cs="Times New Roman"/>
          <w:szCs w:val="24"/>
        </w:rPr>
        <w:t>e</w:t>
      </w:r>
      <w:r w:rsidR="00EA00E6" w:rsidRPr="00137087">
        <w:rPr>
          <w:rFonts w:cs="Times New Roman"/>
          <w:szCs w:val="24"/>
        </w:rPr>
        <w:t>vocation</w:t>
      </w:r>
      <w:r w:rsidR="00897D6A" w:rsidRPr="00137087">
        <w:rPr>
          <w:rFonts w:cs="Times New Roman"/>
          <w:szCs w:val="24"/>
        </w:rPr>
        <w:t xml:space="preserve"> of “great and permanent objects”</w:t>
      </w:r>
      <w:r w:rsidR="00F92EC3" w:rsidRPr="00137087">
        <w:rPr>
          <w:rFonts w:cs="Times New Roman"/>
          <w:szCs w:val="24"/>
        </w:rPr>
        <w:t xml:space="preserve"> </w:t>
      </w:r>
      <w:r w:rsidR="00897D6A" w:rsidRPr="00137087">
        <w:rPr>
          <w:rFonts w:cs="Times New Roman"/>
          <w:szCs w:val="24"/>
        </w:rPr>
        <w:t xml:space="preserve">(xix) </w:t>
      </w:r>
      <w:r w:rsidR="00F92EC3" w:rsidRPr="00137087">
        <w:rPr>
          <w:rFonts w:cs="Times New Roman"/>
          <w:szCs w:val="24"/>
        </w:rPr>
        <w:t xml:space="preserve">ostensibly models a return to fundamental values, Wordsworth’s </w:t>
      </w:r>
      <w:r w:rsidR="00702202" w:rsidRPr="00137087">
        <w:rPr>
          <w:rFonts w:cs="Times New Roman"/>
          <w:szCs w:val="24"/>
        </w:rPr>
        <w:t xml:space="preserve">rhetorically </w:t>
      </w:r>
      <w:r w:rsidR="007E4654" w:rsidRPr="00137087">
        <w:rPr>
          <w:rFonts w:cs="Times New Roman"/>
          <w:szCs w:val="24"/>
        </w:rPr>
        <w:t>locating these fundamental values in “common life” (x) enacted a paradigm shift in terms of what art could take as its subjects.</w:t>
      </w:r>
      <w:r w:rsidR="00CA2E94" w:rsidRPr="00137087">
        <w:rPr>
          <w:rFonts w:cs="Times New Roman"/>
          <w:szCs w:val="24"/>
        </w:rPr>
        <w:t xml:space="preserve"> </w:t>
      </w:r>
      <w:r w:rsidR="001507FD" w:rsidRPr="00137087">
        <w:rPr>
          <w:rFonts w:cs="Times New Roman"/>
          <w:szCs w:val="24"/>
        </w:rPr>
        <w:t xml:space="preserve">In the eyes of more traditional commentators, Wordsworth’s </w:t>
      </w:r>
      <w:r w:rsidR="007E4654" w:rsidRPr="00137087">
        <w:rPr>
          <w:rFonts w:cs="Times New Roman"/>
          <w:szCs w:val="24"/>
        </w:rPr>
        <w:t xml:space="preserve">solution to </w:t>
      </w:r>
      <w:r w:rsidR="001507FD" w:rsidRPr="00137087">
        <w:rPr>
          <w:rFonts w:cs="Times New Roman"/>
          <w:szCs w:val="24"/>
        </w:rPr>
        <w:t xml:space="preserve">cultural </w:t>
      </w:r>
      <w:r w:rsidR="007E4654" w:rsidRPr="00137087">
        <w:rPr>
          <w:rFonts w:cs="Times New Roman"/>
          <w:szCs w:val="24"/>
        </w:rPr>
        <w:t>desensiti</w:t>
      </w:r>
      <w:r w:rsidR="007A5EE4">
        <w:rPr>
          <w:rFonts w:cs="Times New Roman"/>
          <w:szCs w:val="24"/>
        </w:rPr>
        <w:t>z</w:t>
      </w:r>
      <w:r w:rsidR="007E4654" w:rsidRPr="00137087">
        <w:rPr>
          <w:rFonts w:cs="Times New Roman"/>
          <w:szCs w:val="24"/>
        </w:rPr>
        <w:t>ation was worse than the problem.</w:t>
      </w:r>
      <w:r w:rsidR="00CA2E94" w:rsidRPr="00137087">
        <w:rPr>
          <w:rFonts w:cs="Times New Roman"/>
          <w:szCs w:val="24"/>
        </w:rPr>
        <w:t xml:space="preserve"> </w:t>
      </w:r>
      <w:r w:rsidR="007E4654" w:rsidRPr="00137087">
        <w:rPr>
          <w:rFonts w:cs="Times New Roman"/>
          <w:szCs w:val="24"/>
        </w:rPr>
        <w:t>However, for the acolytes and populari</w:t>
      </w:r>
      <w:r w:rsidR="005C1CD5">
        <w:rPr>
          <w:rFonts w:cs="Times New Roman"/>
          <w:szCs w:val="24"/>
        </w:rPr>
        <w:t>z</w:t>
      </w:r>
      <w:r w:rsidR="007E4654" w:rsidRPr="00137087">
        <w:rPr>
          <w:rFonts w:cs="Times New Roman"/>
          <w:szCs w:val="24"/>
        </w:rPr>
        <w:t>ers who spread his reputation through the same burgeoning print cultur</w:t>
      </w:r>
      <w:r w:rsidR="001507FD" w:rsidRPr="00137087">
        <w:rPr>
          <w:rFonts w:cs="Times New Roman"/>
          <w:szCs w:val="24"/>
        </w:rPr>
        <w:t xml:space="preserve">e that he </w:t>
      </w:r>
      <w:r w:rsidR="001507FD" w:rsidRPr="00137087">
        <w:rPr>
          <w:rFonts w:cs="Times New Roman"/>
          <w:szCs w:val="24"/>
        </w:rPr>
        <w:lastRenderedPageBreak/>
        <w:t>feared, Wordsworth</w:t>
      </w:r>
      <w:r w:rsidR="007E4654" w:rsidRPr="00137087">
        <w:rPr>
          <w:rFonts w:cs="Times New Roman"/>
          <w:szCs w:val="24"/>
        </w:rPr>
        <w:t xml:space="preserve"> succeeded in </w:t>
      </w:r>
      <w:r w:rsidR="00A97037" w:rsidRPr="00137087">
        <w:rPr>
          <w:rFonts w:cs="Times New Roman"/>
          <w:szCs w:val="24"/>
        </w:rPr>
        <w:t>reflecting subjectivities not hitherto made available in art.</w:t>
      </w:r>
      <w:r w:rsidR="00CA2E94" w:rsidRPr="00137087">
        <w:rPr>
          <w:rFonts w:cs="Times New Roman"/>
          <w:szCs w:val="24"/>
        </w:rPr>
        <w:t xml:space="preserve"> </w:t>
      </w:r>
      <w:r w:rsidR="00A97037" w:rsidRPr="00137087">
        <w:rPr>
          <w:rFonts w:cs="Times New Roman"/>
          <w:szCs w:val="24"/>
        </w:rPr>
        <w:t>In seeing this</w:t>
      </w:r>
      <w:r w:rsidR="005E7CED" w:rsidRPr="00137087">
        <w:rPr>
          <w:rFonts w:cs="Times New Roman"/>
          <w:szCs w:val="24"/>
        </w:rPr>
        <w:t xml:space="preserve"> as a triumph, his advocates</w:t>
      </w:r>
      <w:r w:rsidR="00A97037" w:rsidRPr="00137087">
        <w:rPr>
          <w:rFonts w:cs="Times New Roman"/>
          <w:szCs w:val="24"/>
        </w:rPr>
        <w:t xml:space="preserve"> began the process of rewriting the rules by which artistry was hencefor</w:t>
      </w:r>
      <w:r w:rsidR="006E01E5" w:rsidRPr="00137087">
        <w:rPr>
          <w:rFonts w:cs="Times New Roman"/>
          <w:szCs w:val="24"/>
        </w:rPr>
        <w:t>ward</w:t>
      </w:r>
      <w:r w:rsidR="00A97037" w:rsidRPr="00137087">
        <w:rPr>
          <w:rFonts w:cs="Times New Roman"/>
          <w:szCs w:val="24"/>
        </w:rPr>
        <w:t xml:space="preserve"> to be judged.</w:t>
      </w:r>
    </w:p>
    <w:p w14:paraId="2C3DB6C8" w14:textId="795F49E6" w:rsidR="00B446C1" w:rsidRPr="00137087" w:rsidRDefault="00331F8F" w:rsidP="009E01DA">
      <w:pPr>
        <w:pStyle w:val="NoSpacing"/>
        <w:spacing w:line="480" w:lineRule="auto"/>
        <w:ind w:firstLine="720"/>
        <w:rPr>
          <w:rFonts w:cs="Times New Roman"/>
          <w:szCs w:val="24"/>
        </w:rPr>
      </w:pPr>
      <w:r w:rsidRPr="00137087">
        <w:rPr>
          <w:rFonts w:cs="Times New Roman"/>
          <w:szCs w:val="24"/>
        </w:rPr>
        <w:t xml:space="preserve">Discussing Jeffrey’s </w:t>
      </w:r>
      <w:r w:rsidRPr="00137087">
        <w:rPr>
          <w:rFonts w:cs="Times New Roman"/>
          <w:i/>
          <w:szCs w:val="24"/>
        </w:rPr>
        <w:t>Thalaba</w:t>
      </w:r>
      <w:r w:rsidR="0061576F" w:rsidRPr="00137087">
        <w:rPr>
          <w:rFonts w:cs="Times New Roman"/>
          <w:i/>
          <w:szCs w:val="24"/>
        </w:rPr>
        <w:t xml:space="preserve"> </w:t>
      </w:r>
      <w:r w:rsidR="0061576F" w:rsidRPr="00137087">
        <w:rPr>
          <w:rFonts w:cs="Times New Roman"/>
          <w:iCs/>
          <w:szCs w:val="24"/>
        </w:rPr>
        <w:t>review</w:t>
      </w:r>
      <w:r w:rsidRPr="00137087">
        <w:rPr>
          <w:rFonts w:cs="Times New Roman"/>
          <w:szCs w:val="24"/>
        </w:rPr>
        <w:t xml:space="preserve">, Robert Miles contends that Jeffrey </w:t>
      </w:r>
      <w:r w:rsidR="0061576F" w:rsidRPr="00137087">
        <w:rPr>
          <w:rFonts w:cs="Times New Roman"/>
          <w:szCs w:val="24"/>
        </w:rPr>
        <w:t xml:space="preserve">suspiciously </w:t>
      </w:r>
      <w:r w:rsidR="00897D6A" w:rsidRPr="00137087">
        <w:rPr>
          <w:rFonts w:cs="Times New Roman"/>
          <w:szCs w:val="24"/>
        </w:rPr>
        <w:t xml:space="preserve">detected </w:t>
      </w:r>
      <w:r w:rsidRPr="00137087">
        <w:rPr>
          <w:rFonts w:cs="Times New Roman"/>
          <w:szCs w:val="24"/>
        </w:rPr>
        <w:t>“</w:t>
      </w:r>
      <w:r w:rsidR="0061576F" w:rsidRPr="00137087">
        <w:rPr>
          <w:rFonts w:cs="Times New Roman"/>
          <w:szCs w:val="24"/>
        </w:rPr>
        <w:t xml:space="preserve">a </w:t>
      </w:r>
      <w:r w:rsidRPr="00137087">
        <w:rPr>
          <w:rFonts w:cs="Times New Roman"/>
          <w:szCs w:val="24"/>
        </w:rPr>
        <w:t>striving towards the representation of the full otherness of others, which naturally begged the question of the social and political entitlements of others” (82).</w:t>
      </w:r>
      <w:r w:rsidR="00CA2E94" w:rsidRPr="00137087">
        <w:rPr>
          <w:rFonts w:cs="Times New Roman"/>
          <w:szCs w:val="24"/>
        </w:rPr>
        <w:t xml:space="preserve"> </w:t>
      </w:r>
      <w:r w:rsidRPr="00137087">
        <w:rPr>
          <w:rFonts w:cs="Times New Roman"/>
          <w:szCs w:val="24"/>
        </w:rPr>
        <w:t>It seems safe to say that while Jeffery</w:t>
      </w:r>
      <w:r w:rsidR="007175CA" w:rsidRPr="00137087">
        <w:rPr>
          <w:rFonts w:cs="Times New Roman"/>
          <w:szCs w:val="24"/>
        </w:rPr>
        <w:t>’s Whigs</w:t>
      </w:r>
      <w:r w:rsidRPr="00137087">
        <w:rPr>
          <w:rFonts w:cs="Times New Roman"/>
          <w:szCs w:val="24"/>
        </w:rPr>
        <w:t xml:space="preserve"> and the conservative establishment disapproved of such strivings, </w:t>
      </w:r>
      <w:r w:rsidR="000268EC" w:rsidRPr="00137087">
        <w:rPr>
          <w:rFonts w:cs="Times New Roman"/>
          <w:szCs w:val="24"/>
        </w:rPr>
        <w:t>a radical expansion</w:t>
      </w:r>
      <w:r w:rsidRPr="00137087">
        <w:rPr>
          <w:rFonts w:cs="Times New Roman"/>
          <w:szCs w:val="24"/>
        </w:rPr>
        <w:t xml:space="preserve"> of the boundaries of repre</w:t>
      </w:r>
      <w:r w:rsidR="000268EC" w:rsidRPr="00137087">
        <w:rPr>
          <w:rFonts w:cs="Times New Roman"/>
          <w:szCs w:val="24"/>
        </w:rPr>
        <w:t>sentation in literature is</w:t>
      </w:r>
      <w:r w:rsidRPr="00137087">
        <w:rPr>
          <w:rFonts w:cs="Times New Roman"/>
          <w:szCs w:val="24"/>
        </w:rPr>
        <w:t xml:space="preserve"> one of the unambiguously great achievements catalysed by Romantic-period </w:t>
      </w:r>
      <w:r w:rsidR="00897D6A" w:rsidRPr="00137087">
        <w:rPr>
          <w:rFonts w:cs="Times New Roman"/>
          <w:szCs w:val="24"/>
        </w:rPr>
        <w:t>practices</w:t>
      </w:r>
      <w:r w:rsidRPr="00137087">
        <w:rPr>
          <w:rFonts w:cs="Times New Roman"/>
          <w:szCs w:val="24"/>
        </w:rPr>
        <w:t>.</w:t>
      </w:r>
      <w:r w:rsidR="00CA2E94" w:rsidRPr="00137087">
        <w:rPr>
          <w:rFonts w:cs="Times New Roman"/>
          <w:szCs w:val="24"/>
        </w:rPr>
        <w:t xml:space="preserve"> </w:t>
      </w:r>
      <w:r w:rsidR="00C13967" w:rsidRPr="00137087">
        <w:rPr>
          <w:rFonts w:cs="Times New Roman"/>
          <w:szCs w:val="24"/>
        </w:rPr>
        <w:t xml:space="preserve">Romantic and post-Romantic art has </w:t>
      </w:r>
      <w:r w:rsidR="009705B1" w:rsidRPr="00137087">
        <w:rPr>
          <w:rFonts w:cs="Times New Roman"/>
          <w:szCs w:val="24"/>
        </w:rPr>
        <w:t>trumpet</w:t>
      </w:r>
      <w:r w:rsidR="00702202" w:rsidRPr="00137087">
        <w:rPr>
          <w:rFonts w:cs="Times New Roman"/>
          <w:szCs w:val="24"/>
        </w:rPr>
        <w:t>ed</w:t>
      </w:r>
      <w:r w:rsidR="009705B1" w:rsidRPr="00137087">
        <w:rPr>
          <w:rFonts w:cs="Times New Roman"/>
          <w:szCs w:val="24"/>
        </w:rPr>
        <w:t xml:space="preserve"> the artist’s abil</w:t>
      </w:r>
      <w:r w:rsidR="00CC3B14" w:rsidRPr="00137087">
        <w:rPr>
          <w:rFonts w:cs="Times New Roman"/>
          <w:szCs w:val="24"/>
        </w:rPr>
        <w:t>ity</w:t>
      </w:r>
      <w:r w:rsidR="00A54552" w:rsidRPr="00137087">
        <w:rPr>
          <w:rFonts w:cs="Times New Roman"/>
          <w:szCs w:val="24"/>
        </w:rPr>
        <w:t xml:space="preserve"> </w:t>
      </w:r>
      <w:r w:rsidR="00EC4A31" w:rsidRPr="00137087">
        <w:rPr>
          <w:rFonts w:cs="Times New Roman"/>
          <w:szCs w:val="24"/>
        </w:rPr>
        <w:t xml:space="preserve">imaginatively </w:t>
      </w:r>
      <w:r w:rsidR="00CC3B14" w:rsidRPr="00137087">
        <w:rPr>
          <w:rFonts w:cs="Times New Roman"/>
          <w:szCs w:val="24"/>
        </w:rPr>
        <w:t xml:space="preserve">to </w:t>
      </w:r>
      <w:r w:rsidR="00A54552" w:rsidRPr="00137087">
        <w:rPr>
          <w:rFonts w:cs="Times New Roman"/>
          <w:szCs w:val="24"/>
        </w:rPr>
        <w:t>sympathi</w:t>
      </w:r>
      <w:r w:rsidR="005C1CD5">
        <w:rPr>
          <w:rFonts w:cs="Times New Roman"/>
          <w:szCs w:val="24"/>
        </w:rPr>
        <w:t>z</w:t>
      </w:r>
      <w:r w:rsidR="00A54552" w:rsidRPr="00137087">
        <w:rPr>
          <w:rFonts w:cs="Times New Roman"/>
          <w:szCs w:val="24"/>
        </w:rPr>
        <w:t>e</w:t>
      </w:r>
      <w:r w:rsidR="00EC4A31" w:rsidRPr="00137087">
        <w:rPr>
          <w:rFonts w:cs="Times New Roman"/>
          <w:szCs w:val="24"/>
        </w:rPr>
        <w:t xml:space="preserve"> and</w:t>
      </w:r>
      <w:r w:rsidR="00F815BC" w:rsidRPr="00137087">
        <w:rPr>
          <w:rFonts w:cs="Times New Roman"/>
          <w:szCs w:val="24"/>
        </w:rPr>
        <w:t xml:space="preserve"> encompass</w:t>
      </w:r>
      <w:r w:rsidR="006B791F" w:rsidRPr="00137087">
        <w:rPr>
          <w:rFonts w:cs="Times New Roman"/>
          <w:szCs w:val="24"/>
        </w:rPr>
        <w:t>, changing formerly improper objects into recogni</w:t>
      </w:r>
      <w:r w:rsidR="005C1CD5">
        <w:rPr>
          <w:rFonts w:cs="Times New Roman"/>
          <w:szCs w:val="24"/>
        </w:rPr>
        <w:t>z</w:t>
      </w:r>
      <w:r w:rsidR="006B791F" w:rsidRPr="00137087">
        <w:rPr>
          <w:rFonts w:cs="Times New Roman"/>
          <w:szCs w:val="24"/>
        </w:rPr>
        <w:t>ed subjects</w:t>
      </w:r>
      <w:r w:rsidR="00A54552" w:rsidRPr="00137087">
        <w:rPr>
          <w:rFonts w:cs="Times New Roman"/>
          <w:szCs w:val="24"/>
        </w:rPr>
        <w:t>.</w:t>
      </w:r>
      <w:r w:rsidR="00CA2E94" w:rsidRPr="00137087">
        <w:rPr>
          <w:rFonts w:cs="Times New Roman"/>
          <w:szCs w:val="24"/>
        </w:rPr>
        <w:t xml:space="preserve"> </w:t>
      </w:r>
      <w:r w:rsidR="00A54552" w:rsidRPr="00137087">
        <w:rPr>
          <w:rFonts w:cs="Times New Roman"/>
          <w:szCs w:val="24"/>
        </w:rPr>
        <w:t>W</w:t>
      </w:r>
      <w:r w:rsidR="009705B1" w:rsidRPr="00137087">
        <w:rPr>
          <w:rFonts w:cs="Times New Roman"/>
          <w:szCs w:val="24"/>
        </w:rPr>
        <w:t xml:space="preserve">e might choose centrally canonical cases to exemplify this, such as Wordsworth’s connection with the spirit of nature at Tintern </w:t>
      </w:r>
      <w:r w:rsidR="00A50E0F" w:rsidRPr="00137087">
        <w:rPr>
          <w:rFonts w:cs="Times New Roman"/>
          <w:szCs w:val="24"/>
        </w:rPr>
        <w:t>Abbey</w:t>
      </w:r>
      <w:r w:rsidR="00A97037" w:rsidRPr="00137087">
        <w:rPr>
          <w:rFonts w:cs="Times New Roman"/>
          <w:szCs w:val="24"/>
        </w:rPr>
        <w:t>,</w:t>
      </w:r>
      <w:r w:rsidR="00A50E0F" w:rsidRPr="00137087">
        <w:rPr>
          <w:rFonts w:cs="Times New Roman"/>
          <w:szCs w:val="24"/>
        </w:rPr>
        <w:t xml:space="preserve"> or Blake’s evocations</w:t>
      </w:r>
      <w:r w:rsidR="009705B1" w:rsidRPr="00137087">
        <w:rPr>
          <w:rFonts w:cs="Times New Roman"/>
          <w:szCs w:val="24"/>
        </w:rPr>
        <w:t xml:space="preserve"> of London’s poor</w:t>
      </w:r>
      <w:r w:rsidR="00A97037" w:rsidRPr="00137087">
        <w:rPr>
          <w:rFonts w:cs="Times New Roman"/>
          <w:szCs w:val="24"/>
        </w:rPr>
        <w:t>, or Byron’s glamori</w:t>
      </w:r>
      <w:r w:rsidR="007A5EE4">
        <w:rPr>
          <w:rFonts w:cs="Times New Roman"/>
          <w:szCs w:val="24"/>
        </w:rPr>
        <w:t>z</w:t>
      </w:r>
      <w:r w:rsidR="00A97037" w:rsidRPr="00137087">
        <w:rPr>
          <w:rFonts w:cs="Times New Roman"/>
          <w:szCs w:val="24"/>
        </w:rPr>
        <w:t>ation of literal and emotional outlaws.</w:t>
      </w:r>
      <w:r w:rsidR="00CA2E94" w:rsidRPr="00137087">
        <w:rPr>
          <w:rFonts w:cs="Times New Roman"/>
          <w:szCs w:val="24"/>
        </w:rPr>
        <w:t xml:space="preserve"> </w:t>
      </w:r>
      <w:r w:rsidR="00A97037" w:rsidRPr="00137087">
        <w:rPr>
          <w:rFonts w:cs="Times New Roman"/>
          <w:szCs w:val="24"/>
        </w:rPr>
        <w:t>However, such expansions are far from being solely the province of the Big Six.</w:t>
      </w:r>
      <w:r w:rsidR="00CA2E94" w:rsidRPr="00137087">
        <w:rPr>
          <w:rFonts w:cs="Times New Roman"/>
          <w:szCs w:val="24"/>
        </w:rPr>
        <w:t xml:space="preserve"> </w:t>
      </w:r>
      <w:r w:rsidR="00A97037" w:rsidRPr="00137087">
        <w:rPr>
          <w:rFonts w:cs="Times New Roman"/>
          <w:szCs w:val="24"/>
        </w:rPr>
        <w:t>W</w:t>
      </w:r>
      <w:r w:rsidR="009705B1" w:rsidRPr="00137087">
        <w:rPr>
          <w:rFonts w:cs="Times New Roman"/>
          <w:szCs w:val="24"/>
        </w:rPr>
        <w:t xml:space="preserve">e might </w:t>
      </w:r>
      <w:r w:rsidR="00EA00E6" w:rsidRPr="00137087">
        <w:rPr>
          <w:rFonts w:cs="Times New Roman"/>
          <w:szCs w:val="24"/>
        </w:rPr>
        <w:t xml:space="preserve">as </w:t>
      </w:r>
      <w:r w:rsidR="00A97037" w:rsidRPr="00137087">
        <w:rPr>
          <w:rFonts w:cs="Times New Roman"/>
          <w:szCs w:val="24"/>
        </w:rPr>
        <w:t>easily</w:t>
      </w:r>
      <w:r w:rsidR="00F815BC" w:rsidRPr="00137087">
        <w:rPr>
          <w:rFonts w:cs="Times New Roman"/>
          <w:szCs w:val="24"/>
        </w:rPr>
        <w:t xml:space="preserve"> </w:t>
      </w:r>
      <w:r w:rsidR="00897D6A" w:rsidRPr="00137087">
        <w:rPr>
          <w:rFonts w:cs="Times New Roman"/>
          <w:szCs w:val="24"/>
        </w:rPr>
        <w:t xml:space="preserve">consider </w:t>
      </w:r>
      <w:r w:rsidR="00A97037" w:rsidRPr="00137087">
        <w:rPr>
          <w:rFonts w:cs="Times New Roman"/>
          <w:szCs w:val="24"/>
        </w:rPr>
        <w:t>sympathetic subjectivities</w:t>
      </w:r>
      <w:r w:rsidR="006720BF" w:rsidRPr="00137087">
        <w:rPr>
          <w:rFonts w:cs="Times New Roman"/>
          <w:szCs w:val="24"/>
        </w:rPr>
        <w:t xml:space="preserve"> </w:t>
      </w:r>
      <w:r w:rsidR="00897D6A" w:rsidRPr="00137087">
        <w:rPr>
          <w:rFonts w:cs="Times New Roman"/>
          <w:szCs w:val="24"/>
        </w:rPr>
        <w:t>in</w:t>
      </w:r>
      <w:r w:rsidR="006720BF" w:rsidRPr="00137087">
        <w:rPr>
          <w:rFonts w:cs="Times New Roman"/>
          <w:szCs w:val="24"/>
        </w:rPr>
        <w:t xml:space="preserve"> </w:t>
      </w:r>
      <w:r w:rsidR="009705B1" w:rsidRPr="00137087">
        <w:rPr>
          <w:rFonts w:cs="Times New Roman"/>
          <w:szCs w:val="24"/>
        </w:rPr>
        <w:t xml:space="preserve">instances such as Charlotte Smith’s </w:t>
      </w:r>
      <w:r w:rsidR="006B791F" w:rsidRPr="00137087">
        <w:rPr>
          <w:rFonts w:cs="Times New Roman"/>
          <w:szCs w:val="24"/>
        </w:rPr>
        <w:t xml:space="preserve">taking </w:t>
      </w:r>
      <w:r w:rsidR="00EC4A31" w:rsidRPr="00137087">
        <w:rPr>
          <w:rFonts w:cs="Times New Roman"/>
          <w:szCs w:val="24"/>
        </w:rPr>
        <w:t>creative</w:t>
      </w:r>
      <w:r w:rsidR="006B791F" w:rsidRPr="00137087">
        <w:rPr>
          <w:rFonts w:cs="Times New Roman"/>
          <w:szCs w:val="24"/>
        </w:rPr>
        <w:t xml:space="preserve"> possession</w:t>
      </w:r>
      <w:r w:rsidR="003513E0" w:rsidRPr="00137087">
        <w:rPr>
          <w:rFonts w:cs="Times New Roman"/>
          <w:szCs w:val="24"/>
        </w:rPr>
        <w:t xml:space="preserve"> of Petrarch and Werther</w:t>
      </w:r>
      <w:r w:rsidR="00CB7950" w:rsidRPr="00137087">
        <w:rPr>
          <w:rFonts w:cs="Times New Roman"/>
          <w:szCs w:val="24"/>
        </w:rPr>
        <w:t xml:space="preserve"> in her </w:t>
      </w:r>
      <w:r w:rsidR="00497420" w:rsidRPr="00137087">
        <w:rPr>
          <w:rFonts w:cs="Times New Roman"/>
          <w:i/>
          <w:szCs w:val="24"/>
        </w:rPr>
        <w:t>Elegiac</w:t>
      </w:r>
      <w:r w:rsidR="00CB7950" w:rsidRPr="00137087">
        <w:rPr>
          <w:rFonts w:cs="Times New Roman"/>
          <w:i/>
          <w:szCs w:val="24"/>
        </w:rPr>
        <w:t xml:space="preserve"> Sonnets</w:t>
      </w:r>
      <w:r w:rsidR="003513E0" w:rsidRPr="00137087">
        <w:rPr>
          <w:rFonts w:cs="Times New Roman"/>
          <w:szCs w:val="24"/>
        </w:rPr>
        <w:t>;</w:t>
      </w:r>
      <w:r w:rsidR="009705B1" w:rsidRPr="00137087">
        <w:rPr>
          <w:rFonts w:cs="Times New Roman"/>
          <w:szCs w:val="24"/>
        </w:rPr>
        <w:t xml:space="preserve"> or </w:t>
      </w:r>
      <w:r w:rsidR="00A54552" w:rsidRPr="00137087">
        <w:rPr>
          <w:rFonts w:cs="Times New Roman"/>
          <w:szCs w:val="24"/>
        </w:rPr>
        <w:t xml:space="preserve">the </w:t>
      </w:r>
      <w:r w:rsidR="009705B1" w:rsidRPr="00137087">
        <w:rPr>
          <w:rFonts w:cs="Times New Roman"/>
          <w:szCs w:val="24"/>
        </w:rPr>
        <w:t>bird and animal consciousnesses</w:t>
      </w:r>
      <w:r w:rsidR="00A54552" w:rsidRPr="00137087">
        <w:rPr>
          <w:rFonts w:cs="Times New Roman"/>
          <w:szCs w:val="24"/>
        </w:rPr>
        <w:t xml:space="preserve"> that John Clare creates</w:t>
      </w:r>
      <w:r w:rsidR="003513E0" w:rsidRPr="00137087">
        <w:rPr>
          <w:rFonts w:cs="Times New Roman"/>
          <w:szCs w:val="24"/>
        </w:rPr>
        <w:t>;</w:t>
      </w:r>
      <w:r w:rsidR="009705B1" w:rsidRPr="00137087">
        <w:rPr>
          <w:rFonts w:cs="Times New Roman"/>
          <w:szCs w:val="24"/>
        </w:rPr>
        <w:t xml:space="preserve"> or Ann Radcliffe’s explorations of </w:t>
      </w:r>
      <w:r w:rsidR="003513E0" w:rsidRPr="00137087">
        <w:rPr>
          <w:rFonts w:cs="Times New Roman"/>
          <w:szCs w:val="24"/>
        </w:rPr>
        <w:t>how it feels to fear or control;</w:t>
      </w:r>
      <w:r w:rsidR="009705B1" w:rsidRPr="00137087">
        <w:rPr>
          <w:rFonts w:cs="Times New Roman"/>
          <w:szCs w:val="24"/>
        </w:rPr>
        <w:t xml:space="preserve"> or Jane Austen’s subtle craft of human gradation.</w:t>
      </w:r>
      <w:r w:rsidR="00CA2E94" w:rsidRPr="00137087">
        <w:rPr>
          <w:rFonts w:cs="Times New Roman"/>
          <w:szCs w:val="24"/>
        </w:rPr>
        <w:t xml:space="preserve"> </w:t>
      </w:r>
      <w:r w:rsidR="00A50E0F" w:rsidRPr="00137087">
        <w:rPr>
          <w:rFonts w:cs="Times New Roman"/>
          <w:szCs w:val="24"/>
        </w:rPr>
        <w:t xml:space="preserve">By </w:t>
      </w:r>
      <w:r w:rsidR="00702202" w:rsidRPr="00137087">
        <w:rPr>
          <w:rFonts w:cs="Times New Roman"/>
          <w:szCs w:val="24"/>
        </w:rPr>
        <w:t xml:space="preserve">being perceived as </w:t>
      </w:r>
      <w:r w:rsidR="00A50E0F" w:rsidRPr="00137087">
        <w:rPr>
          <w:rFonts w:cs="Times New Roman"/>
          <w:szCs w:val="24"/>
        </w:rPr>
        <w:t>expand</w:t>
      </w:r>
      <w:r w:rsidR="00702202" w:rsidRPr="00137087">
        <w:rPr>
          <w:rFonts w:cs="Times New Roman"/>
          <w:szCs w:val="24"/>
        </w:rPr>
        <w:t>ing</w:t>
      </w:r>
      <w:r w:rsidR="00A50E0F" w:rsidRPr="00137087">
        <w:rPr>
          <w:rFonts w:cs="Times New Roman"/>
          <w:szCs w:val="24"/>
        </w:rPr>
        <w:t xml:space="preserve"> the range of represent</w:t>
      </w:r>
      <w:r w:rsidR="00702202" w:rsidRPr="00137087">
        <w:rPr>
          <w:rFonts w:cs="Times New Roman"/>
          <w:szCs w:val="24"/>
        </w:rPr>
        <w:t>able</w:t>
      </w:r>
      <w:r w:rsidR="00A50E0F" w:rsidRPr="00137087">
        <w:rPr>
          <w:rFonts w:cs="Times New Roman"/>
          <w:szCs w:val="24"/>
        </w:rPr>
        <w:t xml:space="preserve"> subjectivities</w:t>
      </w:r>
      <w:r w:rsidR="00897D6A" w:rsidRPr="00137087">
        <w:rPr>
          <w:rFonts w:cs="Times New Roman"/>
          <w:szCs w:val="24"/>
        </w:rPr>
        <w:t>,</w:t>
      </w:r>
      <w:r w:rsidR="009705B1" w:rsidRPr="00137087">
        <w:rPr>
          <w:rFonts w:cs="Times New Roman"/>
          <w:szCs w:val="24"/>
        </w:rPr>
        <w:t xml:space="preserve"> these writers’ works</w:t>
      </w:r>
      <w:r w:rsidR="00BA304B">
        <w:rPr>
          <w:rFonts w:cs="Times New Roman"/>
          <w:szCs w:val="24"/>
        </w:rPr>
        <w:t>—</w:t>
      </w:r>
      <w:r w:rsidR="009705B1" w:rsidRPr="00137087">
        <w:rPr>
          <w:rFonts w:cs="Times New Roman"/>
          <w:szCs w:val="24"/>
        </w:rPr>
        <w:t xml:space="preserve">regardless of their </w:t>
      </w:r>
      <w:r w:rsidR="00623241" w:rsidRPr="00137087">
        <w:rPr>
          <w:rFonts w:cs="Times New Roman"/>
          <w:szCs w:val="24"/>
        </w:rPr>
        <w:t xml:space="preserve">authors’ </w:t>
      </w:r>
      <w:r w:rsidR="009705B1" w:rsidRPr="00137087">
        <w:rPr>
          <w:rFonts w:cs="Times New Roman"/>
          <w:szCs w:val="24"/>
        </w:rPr>
        <w:t>political stances</w:t>
      </w:r>
      <w:r w:rsidR="00BA304B">
        <w:rPr>
          <w:rFonts w:cs="Times New Roman"/>
          <w:szCs w:val="24"/>
        </w:rPr>
        <w:t>—</w:t>
      </w:r>
      <w:r w:rsidR="001D59B0" w:rsidRPr="00137087">
        <w:rPr>
          <w:rFonts w:cs="Times New Roman"/>
          <w:szCs w:val="24"/>
        </w:rPr>
        <w:t xml:space="preserve">played </w:t>
      </w:r>
      <w:r w:rsidR="00A54552" w:rsidRPr="00137087">
        <w:rPr>
          <w:rFonts w:cs="Times New Roman"/>
          <w:szCs w:val="24"/>
        </w:rPr>
        <w:t xml:space="preserve">important </w:t>
      </w:r>
      <w:r w:rsidR="001D59B0" w:rsidRPr="00137087">
        <w:rPr>
          <w:rFonts w:cs="Times New Roman"/>
          <w:szCs w:val="24"/>
        </w:rPr>
        <w:t xml:space="preserve">roles in </w:t>
      </w:r>
      <w:r w:rsidR="00B172E4" w:rsidRPr="00137087">
        <w:rPr>
          <w:rFonts w:cs="Times New Roman"/>
          <w:szCs w:val="24"/>
        </w:rPr>
        <w:t>emancipating art</w:t>
      </w:r>
      <w:r w:rsidR="001D59B0" w:rsidRPr="00137087">
        <w:rPr>
          <w:rFonts w:cs="Times New Roman"/>
          <w:szCs w:val="24"/>
        </w:rPr>
        <w:t>istic practice from implicit</w:t>
      </w:r>
      <w:r w:rsidR="004717BC" w:rsidRPr="00137087">
        <w:rPr>
          <w:rFonts w:cs="Times New Roman"/>
          <w:szCs w:val="24"/>
        </w:rPr>
        <w:t>ly</w:t>
      </w:r>
      <w:r w:rsidR="001D59B0" w:rsidRPr="00137087">
        <w:rPr>
          <w:rFonts w:cs="Times New Roman"/>
          <w:szCs w:val="24"/>
        </w:rPr>
        <w:t xml:space="preserve"> endors</w:t>
      </w:r>
      <w:r w:rsidR="004717BC" w:rsidRPr="00137087">
        <w:rPr>
          <w:rFonts w:cs="Times New Roman"/>
          <w:szCs w:val="24"/>
        </w:rPr>
        <w:t>ing</w:t>
      </w:r>
      <w:r w:rsidR="001D59B0" w:rsidRPr="00137087">
        <w:rPr>
          <w:rFonts w:cs="Times New Roman"/>
          <w:szCs w:val="24"/>
        </w:rPr>
        <w:t xml:space="preserve"> </w:t>
      </w:r>
      <w:r w:rsidR="006B791F" w:rsidRPr="00137087">
        <w:rPr>
          <w:rFonts w:cs="Times New Roman"/>
          <w:szCs w:val="24"/>
        </w:rPr>
        <w:t>prevailing</w:t>
      </w:r>
      <w:r w:rsidR="001D59B0" w:rsidRPr="00137087">
        <w:rPr>
          <w:rFonts w:cs="Times New Roman"/>
          <w:szCs w:val="24"/>
        </w:rPr>
        <w:t xml:space="preserve"> systems of soci</w:t>
      </w:r>
      <w:r w:rsidR="00A54552" w:rsidRPr="00137087">
        <w:rPr>
          <w:rFonts w:cs="Times New Roman"/>
          <w:szCs w:val="24"/>
        </w:rPr>
        <w:t>al superiority.</w:t>
      </w:r>
      <w:r w:rsidR="00CA2E94" w:rsidRPr="00137087">
        <w:rPr>
          <w:rFonts w:cs="Times New Roman"/>
          <w:szCs w:val="24"/>
        </w:rPr>
        <w:t xml:space="preserve"> </w:t>
      </w:r>
      <w:r w:rsidR="000D6ABD" w:rsidRPr="00137087">
        <w:rPr>
          <w:rFonts w:cs="Times New Roman"/>
          <w:szCs w:val="24"/>
        </w:rPr>
        <w:t xml:space="preserve">Post-Romantic art claims both the world and the mind as its </w:t>
      </w:r>
      <w:r w:rsidR="00A54552" w:rsidRPr="00137087">
        <w:rPr>
          <w:rFonts w:cs="Times New Roman"/>
          <w:szCs w:val="24"/>
        </w:rPr>
        <w:t>purview, justifying itself through asserting its ab</w:t>
      </w:r>
      <w:r w:rsidR="00F56592" w:rsidRPr="00137087">
        <w:rPr>
          <w:rFonts w:cs="Times New Roman"/>
          <w:szCs w:val="24"/>
        </w:rPr>
        <w:t xml:space="preserve">ility to see differently and </w:t>
      </w:r>
      <w:r w:rsidR="00A54552" w:rsidRPr="00137087">
        <w:rPr>
          <w:rFonts w:cs="Times New Roman"/>
          <w:szCs w:val="24"/>
        </w:rPr>
        <w:t>draw new connections</w:t>
      </w:r>
      <w:r w:rsidR="000E56E1" w:rsidRPr="00137087">
        <w:rPr>
          <w:rFonts w:cs="Times New Roman"/>
          <w:szCs w:val="24"/>
        </w:rPr>
        <w:t>.</w:t>
      </w:r>
      <w:r w:rsidR="00CA2E94" w:rsidRPr="00137087">
        <w:rPr>
          <w:rFonts w:cs="Times New Roman"/>
          <w:szCs w:val="24"/>
        </w:rPr>
        <w:t xml:space="preserve"> </w:t>
      </w:r>
      <w:r w:rsidR="000E56E1" w:rsidRPr="00137087">
        <w:rPr>
          <w:rFonts w:cs="Times New Roman"/>
          <w:szCs w:val="24"/>
        </w:rPr>
        <w:t>While</w:t>
      </w:r>
      <w:r w:rsidR="005E7CED" w:rsidRPr="00137087">
        <w:rPr>
          <w:rFonts w:cs="Times New Roman"/>
          <w:szCs w:val="24"/>
        </w:rPr>
        <w:t xml:space="preserve"> in practice</w:t>
      </w:r>
      <w:r w:rsidR="000E56E1" w:rsidRPr="00137087">
        <w:rPr>
          <w:rFonts w:cs="Times New Roman"/>
          <w:szCs w:val="24"/>
        </w:rPr>
        <w:t xml:space="preserve"> art can neve</w:t>
      </w:r>
      <w:r w:rsidR="003513E0" w:rsidRPr="00137087">
        <w:rPr>
          <w:rFonts w:cs="Times New Roman"/>
          <w:szCs w:val="24"/>
        </w:rPr>
        <w:t xml:space="preserve">r wholly escape </w:t>
      </w:r>
      <w:r w:rsidR="006B791F" w:rsidRPr="00137087">
        <w:rPr>
          <w:rFonts w:cs="Times New Roman"/>
          <w:szCs w:val="24"/>
        </w:rPr>
        <w:t xml:space="preserve">social and </w:t>
      </w:r>
      <w:r w:rsidR="000E56E1" w:rsidRPr="00137087">
        <w:rPr>
          <w:rFonts w:cs="Times New Roman"/>
          <w:szCs w:val="24"/>
        </w:rPr>
        <w:t xml:space="preserve">cultural conventions, </w:t>
      </w:r>
      <w:r w:rsidR="003513E0" w:rsidRPr="00137087">
        <w:rPr>
          <w:rFonts w:cs="Times New Roman"/>
          <w:szCs w:val="24"/>
        </w:rPr>
        <w:t xml:space="preserve">the developments of the Romantic period </w:t>
      </w:r>
      <w:r w:rsidR="000E56E1" w:rsidRPr="00137087">
        <w:rPr>
          <w:rFonts w:cs="Times New Roman"/>
          <w:szCs w:val="24"/>
        </w:rPr>
        <w:t>saw it repositioned as a critical and experimental proc</w:t>
      </w:r>
      <w:r w:rsidR="00B446C1" w:rsidRPr="00137087">
        <w:rPr>
          <w:rFonts w:cs="Times New Roman"/>
          <w:szCs w:val="24"/>
        </w:rPr>
        <w:t xml:space="preserve">ess whose </w:t>
      </w:r>
      <w:r w:rsidR="00B446C1" w:rsidRPr="00137087">
        <w:rPr>
          <w:rFonts w:cs="Times New Roman"/>
          <w:szCs w:val="24"/>
        </w:rPr>
        <w:lastRenderedPageBreak/>
        <w:t>practitioners we</w:t>
      </w:r>
      <w:r w:rsidR="000E56E1" w:rsidRPr="00137087">
        <w:rPr>
          <w:rFonts w:cs="Times New Roman"/>
          <w:szCs w:val="24"/>
        </w:rPr>
        <w:t xml:space="preserve">re </w:t>
      </w:r>
      <w:r w:rsidR="00A97037" w:rsidRPr="00137087">
        <w:rPr>
          <w:rFonts w:cs="Times New Roman"/>
          <w:szCs w:val="24"/>
        </w:rPr>
        <w:t>granted licence</w:t>
      </w:r>
      <w:r w:rsidR="000E56E1" w:rsidRPr="00137087">
        <w:rPr>
          <w:rFonts w:cs="Times New Roman"/>
          <w:szCs w:val="24"/>
        </w:rPr>
        <w:t xml:space="preserve"> to push back the boundaries of</w:t>
      </w:r>
      <w:r w:rsidR="003513E0" w:rsidRPr="00137087">
        <w:rPr>
          <w:rFonts w:cs="Times New Roman"/>
          <w:szCs w:val="24"/>
        </w:rPr>
        <w:t xml:space="preserve"> expression and empathy</w:t>
      </w:r>
      <w:r w:rsidR="000E56E1" w:rsidRPr="00137087">
        <w:rPr>
          <w:rFonts w:cs="Times New Roman"/>
          <w:szCs w:val="24"/>
        </w:rPr>
        <w:t>.</w:t>
      </w:r>
      <w:r w:rsidR="00CA2E94" w:rsidRPr="00137087">
        <w:rPr>
          <w:rFonts w:cs="Times New Roman"/>
          <w:szCs w:val="24"/>
        </w:rPr>
        <w:t xml:space="preserve"> </w:t>
      </w:r>
      <w:r w:rsidR="0034754B" w:rsidRPr="00137087">
        <w:rPr>
          <w:rFonts w:cs="Times New Roman"/>
          <w:szCs w:val="24"/>
        </w:rPr>
        <w:t>The artist was no longer a custodian of established forms, but rather a forger of new modes for appreciating things formerly neglected, misunderstood</w:t>
      </w:r>
      <w:r w:rsidR="00973308">
        <w:rPr>
          <w:rFonts w:cs="Times New Roman"/>
          <w:szCs w:val="24"/>
        </w:rPr>
        <w:t>,</w:t>
      </w:r>
      <w:r w:rsidR="0034754B" w:rsidRPr="00137087">
        <w:rPr>
          <w:rFonts w:cs="Times New Roman"/>
          <w:szCs w:val="24"/>
        </w:rPr>
        <w:t xml:space="preserve"> or despised.</w:t>
      </w:r>
    </w:p>
    <w:p w14:paraId="6B0DC569" w14:textId="57A2E2E8" w:rsidR="00D75A8C" w:rsidRPr="00137087" w:rsidRDefault="009551D1" w:rsidP="009E01DA">
      <w:pPr>
        <w:pStyle w:val="NoSpacing"/>
        <w:spacing w:line="480" w:lineRule="auto"/>
        <w:ind w:firstLine="720"/>
        <w:rPr>
          <w:rFonts w:cs="Times New Roman"/>
          <w:szCs w:val="24"/>
        </w:rPr>
      </w:pPr>
      <w:r w:rsidRPr="00137087">
        <w:rPr>
          <w:rFonts w:cs="Times New Roman"/>
          <w:szCs w:val="24"/>
        </w:rPr>
        <w:t xml:space="preserve">Positioning Bowie as part of this tradition </w:t>
      </w:r>
      <w:r w:rsidR="00740630" w:rsidRPr="00137087">
        <w:rPr>
          <w:rFonts w:cs="Times New Roman"/>
          <w:szCs w:val="24"/>
        </w:rPr>
        <w:t xml:space="preserve">of liberation </w:t>
      </w:r>
      <w:r w:rsidRPr="00137087">
        <w:rPr>
          <w:rFonts w:cs="Times New Roman"/>
          <w:szCs w:val="24"/>
        </w:rPr>
        <w:t xml:space="preserve">is </w:t>
      </w:r>
      <w:r w:rsidR="006720BF" w:rsidRPr="00137087">
        <w:rPr>
          <w:rFonts w:cs="Times New Roman"/>
          <w:szCs w:val="24"/>
        </w:rPr>
        <w:t>relatively</w:t>
      </w:r>
      <w:r w:rsidRPr="00137087">
        <w:rPr>
          <w:rFonts w:cs="Times New Roman"/>
          <w:szCs w:val="24"/>
        </w:rPr>
        <w:t xml:space="preserve"> straightforward.</w:t>
      </w:r>
      <w:r w:rsidR="00CA2E94" w:rsidRPr="00137087">
        <w:rPr>
          <w:rFonts w:cs="Times New Roman"/>
          <w:szCs w:val="24"/>
        </w:rPr>
        <w:t xml:space="preserve"> </w:t>
      </w:r>
      <w:r w:rsidR="0034754B" w:rsidRPr="00137087">
        <w:rPr>
          <w:rFonts w:cs="Times New Roman"/>
          <w:szCs w:val="24"/>
        </w:rPr>
        <w:t>Much of h</w:t>
      </w:r>
      <w:r w:rsidR="00F815BC" w:rsidRPr="00137087">
        <w:rPr>
          <w:rFonts w:cs="Times New Roman"/>
          <w:szCs w:val="24"/>
        </w:rPr>
        <w:t>is work is heavily invested in parody, appropriation</w:t>
      </w:r>
      <w:r w:rsidR="00973308">
        <w:rPr>
          <w:rFonts w:cs="Times New Roman"/>
          <w:szCs w:val="24"/>
        </w:rPr>
        <w:t>,</w:t>
      </w:r>
      <w:r w:rsidR="00F815BC" w:rsidRPr="00137087">
        <w:rPr>
          <w:rFonts w:cs="Times New Roman"/>
          <w:szCs w:val="24"/>
        </w:rPr>
        <w:t xml:space="preserve"> and reinvention, </w:t>
      </w:r>
      <w:r w:rsidR="00EC4A31" w:rsidRPr="00137087">
        <w:rPr>
          <w:rFonts w:cs="Times New Roman"/>
          <w:szCs w:val="24"/>
        </w:rPr>
        <w:t xml:space="preserve">but </w:t>
      </w:r>
      <w:r w:rsidR="00F815BC" w:rsidRPr="00137087">
        <w:rPr>
          <w:rFonts w:cs="Times New Roman"/>
          <w:szCs w:val="24"/>
        </w:rPr>
        <w:t>in h</w:t>
      </w:r>
      <w:r w:rsidR="00C71D33" w:rsidRPr="00137087">
        <w:rPr>
          <w:rFonts w:cs="Times New Roman"/>
          <w:szCs w:val="24"/>
        </w:rPr>
        <w:t xml:space="preserve">is hands, these </w:t>
      </w:r>
      <w:r w:rsidR="00F815BC" w:rsidRPr="00137087">
        <w:rPr>
          <w:rFonts w:cs="Times New Roman"/>
          <w:szCs w:val="24"/>
        </w:rPr>
        <w:t xml:space="preserve">become means for </w:t>
      </w:r>
      <w:proofErr w:type="gramStart"/>
      <w:r w:rsidR="00F815BC" w:rsidRPr="00137087">
        <w:rPr>
          <w:rFonts w:cs="Times New Roman"/>
          <w:szCs w:val="24"/>
        </w:rPr>
        <w:t>opening up</w:t>
      </w:r>
      <w:proofErr w:type="gramEnd"/>
      <w:r w:rsidR="00F815BC" w:rsidRPr="00137087">
        <w:rPr>
          <w:rFonts w:cs="Times New Roman"/>
          <w:szCs w:val="24"/>
        </w:rPr>
        <w:t xml:space="preserve"> formerly closed systems and mindsets.</w:t>
      </w:r>
      <w:r w:rsidR="00CA2E94" w:rsidRPr="00137087">
        <w:rPr>
          <w:rFonts w:cs="Times New Roman"/>
          <w:szCs w:val="24"/>
        </w:rPr>
        <w:t xml:space="preserve"> </w:t>
      </w:r>
      <w:proofErr w:type="gramStart"/>
      <w:r w:rsidR="00957B6B" w:rsidRPr="00137087">
        <w:rPr>
          <w:rFonts w:cs="Times New Roman"/>
          <w:szCs w:val="24"/>
        </w:rPr>
        <w:t>A fairly obvious</w:t>
      </w:r>
      <w:proofErr w:type="gramEnd"/>
      <w:r w:rsidR="00957B6B" w:rsidRPr="00137087">
        <w:rPr>
          <w:rFonts w:cs="Times New Roman"/>
          <w:szCs w:val="24"/>
        </w:rPr>
        <w:t xml:space="preserve"> example would</w:t>
      </w:r>
      <w:r w:rsidRPr="00137087">
        <w:rPr>
          <w:rFonts w:cs="Times New Roman"/>
          <w:szCs w:val="24"/>
        </w:rPr>
        <w:t xml:space="preserve"> be </w:t>
      </w:r>
      <w:r w:rsidR="00020534" w:rsidRPr="00137087">
        <w:rPr>
          <w:rFonts w:cs="Times New Roman"/>
          <w:szCs w:val="24"/>
        </w:rPr>
        <w:t>“</w:t>
      </w:r>
      <w:r w:rsidR="00974F05" w:rsidRPr="00137087">
        <w:rPr>
          <w:rFonts w:cs="Times New Roman"/>
          <w:szCs w:val="24"/>
        </w:rPr>
        <w:t>Lady Stardust</w:t>
      </w:r>
      <w:r w:rsidR="00020534" w:rsidRPr="00137087">
        <w:rPr>
          <w:rFonts w:cs="Times New Roman"/>
          <w:szCs w:val="24"/>
        </w:rPr>
        <w:t>”</w:t>
      </w:r>
      <w:r w:rsidR="00702202" w:rsidRPr="00137087">
        <w:rPr>
          <w:rFonts w:cs="Times New Roman"/>
          <w:szCs w:val="24"/>
        </w:rPr>
        <w:t xml:space="preserve"> (1972)</w:t>
      </w:r>
      <w:r w:rsidR="00EC4A31" w:rsidRPr="00137087">
        <w:rPr>
          <w:rFonts w:cs="Times New Roman"/>
          <w:szCs w:val="24"/>
        </w:rPr>
        <w:t>:</w:t>
      </w:r>
    </w:p>
    <w:p w14:paraId="67E1CD0C" w14:textId="653A9163" w:rsidR="00FC21AB" w:rsidRPr="00137087" w:rsidRDefault="00FC21AB" w:rsidP="009E01DA">
      <w:pPr>
        <w:pStyle w:val="NoSpacing"/>
        <w:spacing w:line="480" w:lineRule="auto"/>
        <w:ind w:left="720"/>
        <w:rPr>
          <w:rFonts w:cs="Times New Roman"/>
          <w:szCs w:val="24"/>
        </w:rPr>
      </w:pPr>
      <w:r w:rsidRPr="00137087">
        <w:rPr>
          <w:rFonts w:cs="Times New Roman"/>
          <w:szCs w:val="24"/>
        </w:rPr>
        <w:t>People stared at the makeup on his face</w:t>
      </w:r>
      <w:r w:rsidRPr="00137087">
        <w:rPr>
          <w:rFonts w:cs="Times New Roman"/>
          <w:szCs w:val="24"/>
        </w:rPr>
        <w:br/>
        <w:t>Laughed at his long black hair, his animal grace</w:t>
      </w:r>
      <w:r w:rsidRPr="00137087">
        <w:rPr>
          <w:rFonts w:cs="Times New Roman"/>
          <w:szCs w:val="24"/>
        </w:rPr>
        <w:br/>
        <w:t>The boy in the bright blue jeans</w:t>
      </w:r>
      <w:r w:rsidRPr="00137087">
        <w:rPr>
          <w:rFonts w:cs="Times New Roman"/>
          <w:szCs w:val="24"/>
        </w:rPr>
        <w:br/>
        <w:t>Jumped up on the stage</w:t>
      </w:r>
      <w:r w:rsidRPr="00137087">
        <w:rPr>
          <w:rFonts w:cs="Times New Roman"/>
          <w:szCs w:val="24"/>
        </w:rPr>
        <w:br/>
      </w:r>
      <w:r w:rsidR="00AC100A" w:rsidRPr="00137087">
        <w:rPr>
          <w:rFonts w:cs="Times New Roman"/>
          <w:szCs w:val="24"/>
        </w:rPr>
        <w:t>And Lady S</w:t>
      </w:r>
      <w:r w:rsidRPr="00137087">
        <w:rPr>
          <w:rFonts w:cs="Times New Roman"/>
          <w:szCs w:val="24"/>
        </w:rPr>
        <w:t>tardust sang his songs</w:t>
      </w:r>
      <w:r w:rsidRPr="00137087">
        <w:rPr>
          <w:rFonts w:cs="Times New Roman"/>
          <w:szCs w:val="24"/>
        </w:rPr>
        <w:br/>
        <w:t xml:space="preserve">Of darkness and </w:t>
      </w:r>
      <w:commentRangeStart w:id="71"/>
      <w:commentRangeStart w:id="72"/>
      <w:r w:rsidRPr="00137087">
        <w:rPr>
          <w:rFonts w:cs="Times New Roman"/>
          <w:szCs w:val="24"/>
        </w:rPr>
        <w:t>disgrace</w:t>
      </w:r>
      <w:commentRangeEnd w:id="71"/>
      <w:r w:rsidR="00DD68C3">
        <w:rPr>
          <w:rStyle w:val="CommentReference"/>
        </w:rPr>
        <w:commentReference w:id="71"/>
      </w:r>
      <w:commentRangeEnd w:id="72"/>
      <w:r w:rsidR="00B706A9">
        <w:rPr>
          <w:rStyle w:val="CommentReference"/>
        </w:rPr>
        <w:commentReference w:id="72"/>
      </w:r>
    </w:p>
    <w:p w14:paraId="26BB8CBA" w14:textId="58EE38D6" w:rsidR="00EA00E6" w:rsidRPr="00137087" w:rsidRDefault="009551D1" w:rsidP="00137087">
      <w:pPr>
        <w:pStyle w:val="NoSpacing"/>
        <w:spacing w:line="480" w:lineRule="auto"/>
        <w:rPr>
          <w:rFonts w:cs="Times New Roman"/>
          <w:szCs w:val="24"/>
        </w:rPr>
      </w:pPr>
      <w:r w:rsidRPr="00137087">
        <w:rPr>
          <w:rFonts w:cs="Times New Roman"/>
          <w:szCs w:val="24"/>
        </w:rPr>
        <w:t xml:space="preserve">The laughter in the second line </w:t>
      </w:r>
      <w:r w:rsidR="003D7163" w:rsidRPr="00137087">
        <w:rPr>
          <w:rFonts w:cs="Times New Roman"/>
          <w:szCs w:val="24"/>
        </w:rPr>
        <w:t xml:space="preserve">of this first verse </w:t>
      </w:r>
      <w:r w:rsidRPr="00137087">
        <w:rPr>
          <w:rFonts w:cs="Times New Roman"/>
          <w:szCs w:val="24"/>
        </w:rPr>
        <w:t>could</w:t>
      </w:r>
      <w:r w:rsidR="00FC21AB" w:rsidRPr="00137087">
        <w:rPr>
          <w:rFonts w:cs="Times New Roman"/>
          <w:szCs w:val="24"/>
        </w:rPr>
        <w:t xml:space="preserve"> be read as mockery, but the tone</w:t>
      </w:r>
      <w:r w:rsidR="00020534" w:rsidRPr="00137087">
        <w:rPr>
          <w:rFonts w:cs="Times New Roman"/>
          <w:szCs w:val="24"/>
        </w:rPr>
        <w:t xml:space="preserve"> allows for delight too, and it i</w:t>
      </w:r>
      <w:r w:rsidR="00FC21AB" w:rsidRPr="00137087">
        <w:rPr>
          <w:rFonts w:cs="Times New Roman"/>
          <w:szCs w:val="24"/>
        </w:rPr>
        <w:t>s c</w:t>
      </w:r>
      <w:r w:rsidR="00020534" w:rsidRPr="00137087">
        <w:rPr>
          <w:rFonts w:cs="Times New Roman"/>
          <w:szCs w:val="24"/>
        </w:rPr>
        <w:t>lear from the chorus refrain</w:t>
      </w:r>
      <w:del w:id="73" w:author="Jessica Tebo" w:date="2022-01-21T09:36:00Z">
        <w:r w:rsidR="00BA304B" w:rsidDel="00163CBF">
          <w:rPr>
            <w:rFonts w:cs="Times New Roman"/>
            <w:szCs w:val="24"/>
          </w:rPr>
          <w:delText>—</w:delText>
        </w:r>
        <w:r w:rsidR="00020534" w:rsidRPr="00137087" w:rsidDel="00163CBF">
          <w:rPr>
            <w:rFonts w:cs="Times New Roman"/>
            <w:szCs w:val="24"/>
          </w:rPr>
          <w:delText>“</w:delText>
        </w:r>
      </w:del>
      <w:ins w:id="74" w:author="Jessica Tebo" w:date="2022-01-21T09:36:00Z">
        <w:r w:rsidR="00163CBF">
          <w:rPr>
            <w:rFonts w:cs="Times New Roman"/>
            <w:szCs w:val="24"/>
          </w:rPr>
          <w:t>—</w:t>
        </w:r>
        <w:r w:rsidR="00163CBF" w:rsidRPr="00137087">
          <w:rPr>
            <w:rFonts w:cs="Times New Roman"/>
            <w:szCs w:val="24"/>
          </w:rPr>
          <w:t xml:space="preserve"> “</w:t>
        </w:r>
      </w:ins>
      <w:r w:rsidR="00FC21AB" w:rsidRPr="00137087">
        <w:rPr>
          <w:rFonts w:cs="Times New Roman"/>
          <w:szCs w:val="24"/>
        </w:rPr>
        <w:t>he was alright</w:t>
      </w:r>
      <w:r w:rsidR="00020534" w:rsidRPr="00137087">
        <w:rPr>
          <w:rFonts w:cs="Times New Roman"/>
          <w:szCs w:val="24"/>
        </w:rPr>
        <w:t>”</w:t>
      </w:r>
      <w:r w:rsidR="00BA304B">
        <w:rPr>
          <w:rFonts w:cs="Times New Roman"/>
          <w:szCs w:val="24"/>
        </w:rPr>
        <w:t>—</w:t>
      </w:r>
      <w:r w:rsidR="00FC21AB" w:rsidRPr="00137087">
        <w:rPr>
          <w:rFonts w:cs="Times New Roman"/>
          <w:szCs w:val="24"/>
        </w:rPr>
        <w:t xml:space="preserve">that </w:t>
      </w:r>
      <w:r w:rsidRPr="00137087">
        <w:rPr>
          <w:rFonts w:cs="Times New Roman"/>
          <w:szCs w:val="24"/>
        </w:rPr>
        <w:t xml:space="preserve">while </w:t>
      </w:r>
      <w:r w:rsidR="00FC21AB" w:rsidRPr="00137087">
        <w:rPr>
          <w:rFonts w:cs="Times New Roman"/>
          <w:szCs w:val="24"/>
        </w:rPr>
        <w:t>Lady Stardust’</w:t>
      </w:r>
      <w:r w:rsidRPr="00137087">
        <w:rPr>
          <w:rFonts w:cs="Times New Roman"/>
          <w:szCs w:val="24"/>
        </w:rPr>
        <w:t xml:space="preserve">s performance challenges some </w:t>
      </w:r>
      <w:r w:rsidR="006720BF" w:rsidRPr="00137087">
        <w:rPr>
          <w:rFonts w:cs="Times New Roman"/>
          <w:szCs w:val="24"/>
        </w:rPr>
        <w:t xml:space="preserve">members </w:t>
      </w:r>
      <w:r w:rsidR="000639E1" w:rsidRPr="00137087">
        <w:rPr>
          <w:rFonts w:cs="Times New Roman"/>
          <w:szCs w:val="24"/>
        </w:rPr>
        <w:t xml:space="preserve">of </w:t>
      </w:r>
      <w:ins w:id="75" w:author="Matthew Sangster" w:date="2022-02-06T23:46:00Z">
        <w:r w:rsidR="00ED0029">
          <w:rPr>
            <w:rFonts w:cs="Times New Roman"/>
            <w:szCs w:val="24"/>
          </w:rPr>
          <w:t>the</w:t>
        </w:r>
      </w:ins>
      <w:del w:id="76" w:author="Matthew Sangster" w:date="2022-02-06T23:46:00Z">
        <w:r w:rsidR="000639E1" w:rsidRPr="00137087" w:rsidDel="006D21C4">
          <w:rPr>
            <w:rFonts w:cs="Times New Roman"/>
            <w:szCs w:val="24"/>
          </w:rPr>
          <w:delText>its</w:delText>
        </w:r>
      </w:del>
      <w:r w:rsidR="0034754B" w:rsidRPr="00137087">
        <w:rPr>
          <w:rFonts w:cs="Times New Roman"/>
          <w:szCs w:val="24"/>
        </w:rPr>
        <w:t xml:space="preserve"> imagined</w:t>
      </w:r>
      <w:r w:rsidRPr="00137087">
        <w:rPr>
          <w:rFonts w:cs="Times New Roman"/>
          <w:szCs w:val="24"/>
        </w:rPr>
        <w:t xml:space="preserve"> audience, it nevertheless works</w:t>
      </w:r>
      <w:r w:rsidR="00EC4A31" w:rsidRPr="00137087">
        <w:rPr>
          <w:rFonts w:cs="Times New Roman"/>
          <w:szCs w:val="24"/>
        </w:rPr>
        <w:t xml:space="preserve"> as art</w:t>
      </w:r>
      <w:r w:rsidRPr="00137087">
        <w:rPr>
          <w:rFonts w:cs="Times New Roman"/>
          <w:szCs w:val="24"/>
        </w:rPr>
        <w:t>, in part because it ch</w:t>
      </w:r>
      <w:r w:rsidR="00957B6B" w:rsidRPr="00137087">
        <w:rPr>
          <w:rFonts w:cs="Times New Roman"/>
          <w:szCs w:val="24"/>
        </w:rPr>
        <w:t>allenges</w:t>
      </w:r>
      <w:r w:rsidR="00442398" w:rsidRPr="00137087">
        <w:rPr>
          <w:rFonts w:cs="Times New Roman"/>
          <w:szCs w:val="24"/>
        </w:rPr>
        <w:t>.</w:t>
      </w:r>
      <w:r w:rsidR="00CA2E94" w:rsidRPr="00137087">
        <w:rPr>
          <w:rFonts w:cs="Times New Roman"/>
          <w:szCs w:val="24"/>
        </w:rPr>
        <w:t xml:space="preserve"> </w:t>
      </w:r>
      <w:r w:rsidR="00957B6B" w:rsidRPr="00137087">
        <w:rPr>
          <w:rFonts w:cs="Times New Roman"/>
          <w:szCs w:val="24"/>
        </w:rPr>
        <w:t>While</w:t>
      </w:r>
      <w:r w:rsidRPr="00137087">
        <w:rPr>
          <w:rFonts w:cs="Times New Roman"/>
          <w:szCs w:val="24"/>
        </w:rPr>
        <w:t xml:space="preserve"> </w:t>
      </w:r>
      <w:r w:rsidR="00020534" w:rsidRPr="00137087">
        <w:rPr>
          <w:rFonts w:cs="Times New Roman"/>
          <w:szCs w:val="24"/>
        </w:rPr>
        <w:t>“</w:t>
      </w:r>
      <w:r w:rsidRPr="00137087">
        <w:rPr>
          <w:rFonts w:cs="Times New Roman"/>
          <w:szCs w:val="24"/>
        </w:rPr>
        <w:t>I smiled sadly for a love I could not o</w:t>
      </w:r>
      <w:r w:rsidR="00EC4A31" w:rsidRPr="00137087">
        <w:rPr>
          <w:rFonts w:cs="Times New Roman"/>
          <w:szCs w:val="24"/>
        </w:rPr>
        <w:t>bey</w:t>
      </w:r>
      <w:r w:rsidR="00020534" w:rsidRPr="00137087">
        <w:rPr>
          <w:rFonts w:cs="Times New Roman"/>
          <w:szCs w:val="24"/>
        </w:rPr>
        <w:t>”</w:t>
      </w:r>
      <w:r w:rsidR="00EC4A31" w:rsidRPr="00137087">
        <w:rPr>
          <w:rFonts w:cs="Times New Roman"/>
          <w:szCs w:val="24"/>
        </w:rPr>
        <w:t xml:space="preserve"> in the second verse looks back </w:t>
      </w:r>
      <w:r w:rsidR="0034754B" w:rsidRPr="00137087">
        <w:rPr>
          <w:rFonts w:cs="Times New Roman"/>
          <w:szCs w:val="24"/>
        </w:rPr>
        <w:t>in</w:t>
      </w:r>
      <w:r w:rsidR="00E87FC3" w:rsidRPr="00137087">
        <w:rPr>
          <w:rFonts w:cs="Times New Roman"/>
          <w:szCs w:val="24"/>
        </w:rPr>
        <w:t xml:space="preserve"> a somewhat retrogressive manner</w:t>
      </w:r>
      <w:r w:rsidR="0034754B" w:rsidRPr="00137087">
        <w:rPr>
          <w:rFonts w:cs="Times New Roman"/>
          <w:szCs w:val="24"/>
        </w:rPr>
        <w:t xml:space="preserve"> </w:t>
      </w:r>
      <w:r w:rsidR="00EC4A31" w:rsidRPr="00137087">
        <w:rPr>
          <w:rFonts w:cs="Times New Roman"/>
          <w:szCs w:val="24"/>
        </w:rPr>
        <w:t>to</w:t>
      </w:r>
      <w:r w:rsidR="00957B6B" w:rsidRPr="00137087">
        <w:rPr>
          <w:rFonts w:cs="Times New Roman"/>
          <w:szCs w:val="24"/>
        </w:rPr>
        <w:t xml:space="preserve"> </w:t>
      </w:r>
      <w:r w:rsidR="00442398" w:rsidRPr="00137087">
        <w:rPr>
          <w:rFonts w:cs="Times New Roman"/>
          <w:szCs w:val="24"/>
        </w:rPr>
        <w:t xml:space="preserve">the cliché of </w:t>
      </w:r>
      <w:r w:rsidR="00020534" w:rsidRPr="00137087">
        <w:rPr>
          <w:rFonts w:cs="Times New Roman"/>
          <w:szCs w:val="24"/>
        </w:rPr>
        <w:t>“</w:t>
      </w:r>
      <w:r w:rsidR="00957B6B" w:rsidRPr="00137087">
        <w:rPr>
          <w:rFonts w:cs="Times New Roman"/>
          <w:szCs w:val="24"/>
        </w:rPr>
        <w:t>the love that dare not speak its name</w:t>
      </w:r>
      <w:r w:rsidR="00E0674C">
        <w:rPr>
          <w:rFonts w:cs="Times New Roman"/>
          <w:szCs w:val="24"/>
        </w:rPr>
        <w:t>,”</w:t>
      </w:r>
      <w:r w:rsidR="00957B6B" w:rsidRPr="00137087">
        <w:rPr>
          <w:rFonts w:cs="Times New Roman"/>
          <w:szCs w:val="24"/>
        </w:rPr>
        <w:t xml:space="preserve"> </w:t>
      </w:r>
      <w:r w:rsidR="00442398" w:rsidRPr="00137087">
        <w:rPr>
          <w:rFonts w:cs="Times New Roman"/>
          <w:szCs w:val="24"/>
        </w:rPr>
        <w:t xml:space="preserve">the reaction remains </w:t>
      </w:r>
      <w:r w:rsidR="00FF3EEF" w:rsidRPr="00137087">
        <w:rPr>
          <w:rFonts w:cs="Times New Roman"/>
          <w:szCs w:val="24"/>
        </w:rPr>
        <w:t>on</w:t>
      </w:r>
      <w:r w:rsidR="003D7163" w:rsidRPr="00137087">
        <w:rPr>
          <w:rFonts w:cs="Times New Roman"/>
          <w:szCs w:val="24"/>
        </w:rPr>
        <w:t>e</w:t>
      </w:r>
      <w:r w:rsidR="00FF3EEF" w:rsidRPr="00137087">
        <w:rPr>
          <w:rFonts w:cs="Times New Roman"/>
          <w:szCs w:val="24"/>
        </w:rPr>
        <w:t xml:space="preserve"> of </w:t>
      </w:r>
      <w:r w:rsidR="00442398" w:rsidRPr="00137087">
        <w:rPr>
          <w:rFonts w:cs="Times New Roman"/>
          <w:szCs w:val="24"/>
        </w:rPr>
        <w:t>strong admiration</w:t>
      </w:r>
      <w:r w:rsidR="00496EB0" w:rsidRPr="00137087">
        <w:rPr>
          <w:rFonts w:cs="Times New Roman"/>
          <w:szCs w:val="24"/>
        </w:rPr>
        <w:t xml:space="preserve">, and the femme fatales and </w:t>
      </w:r>
      <w:r w:rsidR="00442398" w:rsidRPr="00137087">
        <w:rPr>
          <w:rFonts w:cs="Times New Roman"/>
          <w:szCs w:val="24"/>
        </w:rPr>
        <w:t xml:space="preserve">boys </w:t>
      </w:r>
      <w:r w:rsidR="003513E0" w:rsidRPr="00137087">
        <w:rPr>
          <w:rFonts w:cs="Times New Roman"/>
          <w:szCs w:val="24"/>
        </w:rPr>
        <w:t>described in the previous lines constitute</w:t>
      </w:r>
      <w:r w:rsidR="00442398" w:rsidRPr="00137087">
        <w:rPr>
          <w:rFonts w:cs="Times New Roman"/>
          <w:szCs w:val="24"/>
        </w:rPr>
        <w:t xml:space="preserve"> a crow</w:t>
      </w:r>
      <w:r w:rsidR="00A50E0F" w:rsidRPr="00137087">
        <w:rPr>
          <w:rFonts w:cs="Times New Roman"/>
          <w:szCs w:val="24"/>
        </w:rPr>
        <w:t>d that is mixed, engaged</w:t>
      </w:r>
      <w:r w:rsidR="006E327B">
        <w:rPr>
          <w:rFonts w:cs="Times New Roman"/>
          <w:szCs w:val="24"/>
        </w:rPr>
        <w:t>,</w:t>
      </w:r>
      <w:r w:rsidR="00A50E0F" w:rsidRPr="00137087">
        <w:rPr>
          <w:rFonts w:cs="Times New Roman"/>
          <w:szCs w:val="24"/>
        </w:rPr>
        <w:t xml:space="preserve"> and </w:t>
      </w:r>
      <w:r w:rsidR="003513E0" w:rsidRPr="00137087">
        <w:rPr>
          <w:rFonts w:cs="Times New Roman"/>
          <w:szCs w:val="24"/>
        </w:rPr>
        <w:t>itself composed</w:t>
      </w:r>
      <w:r w:rsidR="00442398" w:rsidRPr="00137087">
        <w:rPr>
          <w:rFonts w:cs="Times New Roman"/>
          <w:szCs w:val="24"/>
        </w:rPr>
        <w:t xml:space="preserve"> of performers.</w:t>
      </w:r>
    </w:p>
    <w:p w14:paraId="57AA2B4A" w14:textId="1F4FC1E9" w:rsidR="000A39E8" w:rsidRPr="00137087" w:rsidRDefault="00FF3EEF" w:rsidP="009E01DA">
      <w:pPr>
        <w:pStyle w:val="NoSpacing"/>
        <w:spacing w:line="480" w:lineRule="auto"/>
        <w:ind w:firstLine="720"/>
        <w:rPr>
          <w:rFonts w:cs="Times New Roman"/>
          <w:szCs w:val="24"/>
        </w:rPr>
      </w:pPr>
      <w:r w:rsidRPr="00137087">
        <w:rPr>
          <w:rFonts w:cs="Times New Roman"/>
          <w:szCs w:val="24"/>
        </w:rPr>
        <w:t xml:space="preserve">As </w:t>
      </w:r>
      <w:r w:rsidR="00020534" w:rsidRPr="00137087">
        <w:rPr>
          <w:rFonts w:cs="Times New Roman"/>
          <w:szCs w:val="24"/>
        </w:rPr>
        <w:t>“</w:t>
      </w:r>
      <w:r w:rsidRPr="00137087">
        <w:rPr>
          <w:rFonts w:cs="Times New Roman"/>
          <w:szCs w:val="24"/>
        </w:rPr>
        <w:t>Lady Stardust</w:t>
      </w:r>
      <w:r w:rsidR="00020534" w:rsidRPr="00137087">
        <w:rPr>
          <w:rFonts w:cs="Times New Roman"/>
          <w:szCs w:val="24"/>
        </w:rPr>
        <w:t>”</w:t>
      </w:r>
      <w:r w:rsidRPr="00137087">
        <w:rPr>
          <w:rFonts w:cs="Times New Roman"/>
          <w:szCs w:val="24"/>
        </w:rPr>
        <w:t xml:space="preserve"> </w:t>
      </w:r>
      <w:r w:rsidR="00BC5542" w:rsidRPr="00137087">
        <w:rPr>
          <w:rFonts w:cs="Times New Roman"/>
          <w:szCs w:val="24"/>
        </w:rPr>
        <w:t>shows</w:t>
      </w:r>
      <w:r w:rsidRPr="00137087">
        <w:rPr>
          <w:rFonts w:cs="Times New Roman"/>
          <w:szCs w:val="24"/>
        </w:rPr>
        <w:t xml:space="preserve">, </w:t>
      </w:r>
      <w:r w:rsidR="00C105C9" w:rsidRPr="00137087">
        <w:rPr>
          <w:rFonts w:cs="Times New Roman"/>
          <w:szCs w:val="24"/>
        </w:rPr>
        <w:t>Bowie’s art pushes the value of</w:t>
      </w:r>
      <w:r w:rsidR="003513E0" w:rsidRPr="00137087">
        <w:rPr>
          <w:rFonts w:cs="Times New Roman"/>
          <w:szCs w:val="24"/>
        </w:rPr>
        <w:t xml:space="preserve"> </w:t>
      </w:r>
      <w:r w:rsidR="00EC4A31" w:rsidRPr="00137087">
        <w:rPr>
          <w:rFonts w:cs="Times New Roman"/>
          <w:szCs w:val="24"/>
        </w:rPr>
        <w:t>the idiosyncratic</w:t>
      </w:r>
      <w:r w:rsidR="003D7163" w:rsidRPr="00137087">
        <w:rPr>
          <w:rFonts w:cs="Times New Roman"/>
          <w:szCs w:val="24"/>
        </w:rPr>
        <w:t>, the formerly excluded</w:t>
      </w:r>
      <w:r w:rsidR="006E327B">
        <w:rPr>
          <w:rFonts w:cs="Times New Roman"/>
          <w:szCs w:val="24"/>
        </w:rPr>
        <w:t>,</w:t>
      </w:r>
      <w:r w:rsidR="00EC4A31" w:rsidRPr="00137087">
        <w:rPr>
          <w:rFonts w:cs="Times New Roman"/>
          <w:szCs w:val="24"/>
        </w:rPr>
        <w:t xml:space="preserve"> and the </w:t>
      </w:r>
      <w:r w:rsidRPr="00137087">
        <w:rPr>
          <w:rFonts w:cs="Times New Roman"/>
          <w:szCs w:val="24"/>
        </w:rPr>
        <w:t xml:space="preserve">potentially </w:t>
      </w:r>
      <w:r w:rsidR="00EC4A31" w:rsidRPr="00137087">
        <w:rPr>
          <w:rFonts w:cs="Times New Roman"/>
          <w:szCs w:val="24"/>
        </w:rPr>
        <w:t>improper.</w:t>
      </w:r>
      <w:r w:rsidR="00CA2E94" w:rsidRPr="00137087">
        <w:rPr>
          <w:rFonts w:cs="Times New Roman"/>
          <w:szCs w:val="24"/>
        </w:rPr>
        <w:t xml:space="preserve"> </w:t>
      </w:r>
      <w:r w:rsidR="00EC4A31" w:rsidRPr="00137087">
        <w:rPr>
          <w:rFonts w:cs="Times New Roman"/>
          <w:szCs w:val="24"/>
        </w:rPr>
        <w:t>Some</w:t>
      </w:r>
      <w:r w:rsidRPr="00137087">
        <w:rPr>
          <w:rFonts w:cs="Times New Roman"/>
          <w:szCs w:val="24"/>
        </w:rPr>
        <w:t xml:space="preserve">times this </w:t>
      </w:r>
      <w:r w:rsidR="003D7163" w:rsidRPr="00137087">
        <w:rPr>
          <w:rFonts w:cs="Times New Roman"/>
          <w:szCs w:val="24"/>
        </w:rPr>
        <w:t xml:space="preserve">investment </w:t>
      </w:r>
      <w:r w:rsidRPr="00137087">
        <w:rPr>
          <w:rFonts w:cs="Times New Roman"/>
          <w:szCs w:val="24"/>
        </w:rPr>
        <w:t xml:space="preserve">manifests lyrically </w:t>
      </w:r>
      <w:r w:rsidR="00EC4A31" w:rsidRPr="00137087">
        <w:rPr>
          <w:rFonts w:cs="Times New Roman"/>
          <w:szCs w:val="24"/>
        </w:rPr>
        <w:t>in surreal declarations</w:t>
      </w:r>
      <w:r w:rsidR="00496EB0" w:rsidRPr="00137087">
        <w:rPr>
          <w:rFonts w:cs="Times New Roman"/>
          <w:szCs w:val="24"/>
        </w:rPr>
        <w:t xml:space="preserve"> that </w:t>
      </w:r>
      <w:r w:rsidR="00A50E0F" w:rsidRPr="00137087">
        <w:rPr>
          <w:rFonts w:cs="Times New Roman"/>
          <w:szCs w:val="24"/>
        </w:rPr>
        <w:t>communicate</w:t>
      </w:r>
      <w:r w:rsidR="00496EB0" w:rsidRPr="00137087">
        <w:rPr>
          <w:rFonts w:cs="Times New Roman"/>
          <w:szCs w:val="24"/>
        </w:rPr>
        <w:t xml:space="preserve"> despite themselves</w:t>
      </w:r>
      <w:r w:rsidR="00A50E0F" w:rsidRPr="00137087">
        <w:rPr>
          <w:rFonts w:cs="Times New Roman"/>
          <w:szCs w:val="24"/>
        </w:rPr>
        <w:t>.</w:t>
      </w:r>
      <w:r w:rsidR="00CA2E94" w:rsidRPr="00137087">
        <w:rPr>
          <w:rFonts w:cs="Times New Roman"/>
          <w:szCs w:val="24"/>
        </w:rPr>
        <w:t xml:space="preserve"> </w:t>
      </w:r>
      <w:r w:rsidR="00A50E0F" w:rsidRPr="00137087">
        <w:rPr>
          <w:rFonts w:cs="Times New Roman"/>
          <w:szCs w:val="24"/>
        </w:rPr>
        <w:t>W</w:t>
      </w:r>
      <w:r w:rsidR="00A54A4B" w:rsidRPr="00137087">
        <w:rPr>
          <w:rFonts w:cs="Times New Roman"/>
          <w:szCs w:val="24"/>
        </w:rPr>
        <w:t xml:space="preserve">hile </w:t>
      </w:r>
      <w:r w:rsidR="006720BF" w:rsidRPr="00137087">
        <w:rPr>
          <w:rFonts w:cs="Times New Roman"/>
          <w:szCs w:val="24"/>
        </w:rPr>
        <w:t>there is no</w:t>
      </w:r>
      <w:r w:rsidR="00496EB0" w:rsidRPr="00137087">
        <w:rPr>
          <w:rFonts w:cs="Times New Roman"/>
          <w:szCs w:val="24"/>
        </w:rPr>
        <w:t xml:space="preserve"> pre-established poetic context for parsing </w:t>
      </w:r>
      <w:r w:rsidR="00A54A4B" w:rsidRPr="00137087">
        <w:rPr>
          <w:rFonts w:cs="Times New Roman"/>
          <w:szCs w:val="24"/>
        </w:rPr>
        <w:t xml:space="preserve">what Bowie means when he declares </w:t>
      </w:r>
      <w:r w:rsidR="00020534" w:rsidRPr="00137087">
        <w:rPr>
          <w:rFonts w:cs="Times New Roman"/>
          <w:szCs w:val="24"/>
        </w:rPr>
        <w:t>“</w:t>
      </w:r>
      <w:r w:rsidR="00A54A4B" w:rsidRPr="00137087">
        <w:rPr>
          <w:rFonts w:cs="Times New Roman"/>
          <w:szCs w:val="24"/>
        </w:rPr>
        <w:t>I’m an alligator</w:t>
      </w:r>
      <w:r w:rsidR="00020534" w:rsidRPr="00137087">
        <w:rPr>
          <w:rFonts w:cs="Times New Roman"/>
          <w:szCs w:val="24"/>
        </w:rPr>
        <w:t>”</w:t>
      </w:r>
      <w:r w:rsidR="00A54A4B" w:rsidRPr="00137087">
        <w:rPr>
          <w:rFonts w:cs="Times New Roman"/>
          <w:szCs w:val="24"/>
        </w:rPr>
        <w:t xml:space="preserve"> </w:t>
      </w:r>
      <w:r w:rsidR="00A54A4B" w:rsidRPr="00137087">
        <w:rPr>
          <w:rFonts w:cs="Times New Roman"/>
          <w:szCs w:val="24"/>
        </w:rPr>
        <w:lastRenderedPageBreak/>
        <w:t xml:space="preserve">at the beginning of </w:t>
      </w:r>
      <w:r w:rsidR="00020534" w:rsidRPr="00137087">
        <w:rPr>
          <w:rFonts w:cs="Times New Roman"/>
          <w:szCs w:val="24"/>
        </w:rPr>
        <w:t>“</w:t>
      </w:r>
      <w:proofErr w:type="spellStart"/>
      <w:r w:rsidR="00A54A4B" w:rsidRPr="00137087">
        <w:rPr>
          <w:rFonts w:cs="Times New Roman"/>
          <w:szCs w:val="24"/>
        </w:rPr>
        <w:t>Moonage</w:t>
      </w:r>
      <w:proofErr w:type="spellEnd"/>
      <w:r w:rsidR="00A54A4B" w:rsidRPr="00137087">
        <w:rPr>
          <w:rFonts w:cs="Times New Roman"/>
          <w:szCs w:val="24"/>
        </w:rPr>
        <w:t xml:space="preserve"> Daydream</w:t>
      </w:r>
      <w:r w:rsidR="00020534" w:rsidRPr="00137087">
        <w:rPr>
          <w:rFonts w:cs="Times New Roman"/>
          <w:szCs w:val="24"/>
        </w:rPr>
        <w:t>”</w:t>
      </w:r>
      <w:r w:rsidR="00702202" w:rsidRPr="00137087">
        <w:rPr>
          <w:rFonts w:cs="Times New Roman"/>
          <w:szCs w:val="24"/>
        </w:rPr>
        <w:t xml:space="preserve"> (1972)</w:t>
      </w:r>
      <w:ins w:id="77" w:author="Matthew Sangster" w:date="2022-02-05T14:55:00Z">
        <w:r w:rsidR="003E574D">
          <w:rPr>
            <w:rFonts w:cs="Times New Roman"/>
            <w:szCs w:val="24"/>
          </w:rPr>
          <w:t>—</w:t>
        </w:r>
      </w:ins>
      <w:del w:id="78" w:author="Matthew Sangster" w:date="2022-02-05T14:55:00Z">
        <w:r w:rsidR="00A54A4B" w:rsidRPr="00137087" w:rsidDel="003E574D">
          <w:rPr>
            <w:rFonts w:cs="Times New Roman"/>
            <w:szCs w:val="24"/>
          </w:rPr>
          <w:delText>,</w:delText>
        </w:r>
      </w:del>
      <w:del w:id="79" w:author="Matthew Sangster" w:date="2022-02-09T02:35:00Z">
        <w:r w:rsidR="00A54A4B" w:rsidRPr="00137087" w:rsidDel="00783A1A">
          <w:rPr>
            <w:rFonts w:cs="Times New Roman"/>
            <w:szCs w:val="24"/>
          </w:rPr>
          <w:delText xml:space="preserve"> </w:delText>
        </w:r>
      </w:del>
      <w:commentRangeStart w:id="80"/>
      <w:commentRangeStart w:id="81"/>
      <w:r w:rsidR="00FC21AB" w:rsidRPr="00137087">
        <w:rPr>
          <w:rFonts w:cs="Times New Roman"/>
          <w:szCs w:val="24"/>
        </w:rPr>
        <w:t xml:space="preserve">or </w:t>
      </w:r>
      <w:r w:rsidR="00496EB0" w:rsidRPr="00137087">
        <w:rPr>
          <w:rFonts w:cs="Times New Roman"/>
          <w:szCs w:val="24"/>
        </w:rPr>
        <w:t xml:space="preserve">to explain exactly </w:t>
      </w:r>
      <w:r w:rsidR="00FC21AB" w:rsidRPr="00137087">
        <w:rPr>
          <w:rFonts w:cs="Times New Roman"/>
          <w:szCs w:val="24"/>
        </w:rPr>
        <w:t xml:space="preserve">what </w:t>
      </w:r>
      <w:r w:rsidR="00020534" w:rsidRPr="00137087">
        <w:rPr>
          <w:rFonts w:cs="Times New Roman"/>
          <w:szCs w:val="24"/>
        </w:rPr>
        <w:t>“</w:t>
      </w:r>
      <w:r w:rsidR="00FC21AB" w:rsidRPr="00137087">
        <w:rPr>
          <w:rFonts w:cs="Times New Roman"/>
          <w:szCs w:val="24"/>
        </w:rPr>
        <w:t>squawking lik</w:t>
      </w:r>
      <w:r w:rsidR="00A54A4B" w:rsidRPr="00137087">
        <w:rPr>
          <w:rFonts w:cs="Times New Roman"/>
          <w:szCs w:val="24"/>
        </w:rPr>
        <w:t>e a pink monkey bird</w:t>
      </w:r>
      <w:r w:rsidR="00020534" w:rsidRPr="00137087">
        <w:rPr>
          <w:rFonts w:cs="Times New Roman"/>
          <w:szCs w:val="24"/>
        </w:rPr>
        <w:t>”</w:t>
      </w:r>
      <w:r w:rsidR="00A54A4B" w:rsidRPr="00137087">
        <w:rPr>
          <w:rFonts w:cs="Times New Roman"/>
          <w:szCs w:val="24"/>
        </w:rPr>
        <w:t xml:space="preserve"> might entail</w:t>
      </w:r>
      <w:del w:id="82" w:author="Matthew Sangster" w:date="2022-02-05T14:55:00Z">
        <w:r w:rsidR="00A54A4B" w:rsidRPr="00137087" w:rsidDel="003E574D">
          <w:rPr>
            <w:rFonts w:cs="Times New Roman"/>
            <w:szCs w:val="24"/>
          </w:rPr>
          <w:delText>,</w:delText>
        </w:r>
      </w:del>
      <w:commentRangeEnd w:id="80"/>
      <w:r w:rsidR="00DD68C3">
        <w:rPr>
          <w:rStyle w:val="CommentReference"/>
        </w:rPr>
        <w:commentReference w:id="80"/>
      </w:r>
      <w:commentRangeEnd w:id="81"/>
      <w:r w:rsidR="003E574D">
        <w:rPr>
          <w:rStyle w:val="CommentReference"/>
        </w:rPr>
        <w:commentReference w:id="81"/>
      </w:r>
      <w:ins w:id="83" w:author="Matthew Sangster" w:date="2022-02-05T14:55:00Z">
        <w:r w:rsidR="003E574D">
          <w:rPr>
            <w:rFonts w:cs="Times New Roman"/>
            <w:szCs w:val="24"/>
          </w:rPr>
          <w:t>—</w:t>
        </w:r>
      </w:ins>
      <w:del w:id="84" w:author="Matthew Sangster" w:date="2022-02-05T14:55:00Z">
        <w:r w:rsidR="00A54A4B" w:rsidRPr="00137087" w:rsidDel="003E574D">
          <w:rPr>
            <w:rFonts w:cs="Times New Roman"/>
            <w:szCs w:val="24"/>
          </w:rPr>
          <w:delText xml:space="preserve"> </w:delText>
        </w:r>
      </w:del>
      <w:r w:rsidR="00A54A4B" w:rsidRPr="00137087">
        <w:rPr>
          <w:rFonts w:cs="Times New Roman"/>
          <w:szCs w:val="24"/>
        </w:rPr>
        <w:t xml:space="preserve">the song is </w:t>
      </w:r>
      <w:r w:rsidRPr="00137087">
        <w:rPr>
          <w:rFonts w:cs="Times New Roman"/>
          <w:szCs w:val="24"/>
        </w:rPr>
        <w:t>a come-on made more intriguing by</w:t>
      </w:r>
      <w:r w:rsidR="00A54A4B" w:rsidRPr="00137087">
        <w:rPr>
          <w:rFonts w:cs="Times New Roman"/>
          <w:szCs w:val="24"/>
        </w:rPr>
        <w:t xml:space="preserve"> its</w:t>
      </w:r>
      <w:r w:rsidRPr="00137087">
        <w:rPr>
          <w:rFonts w:cs="Times New Roman"/>
          <w:szCs w:val="24"/>
        </w:rPr>
        <w:t xml:space="preserve"> fascinating</w:t>
      </w:r>
      <w:r w:rsidR="00A54A4B" w:rsidRPr="00137087">
        <w:rPr>
          <w:rFonts w:cs="Times New Roman"/>
          <w:szCs w:val="24"/>
        </w:rPr>
        <w:t xml:space="preserve"> crypticisms.</w:t>
      </w:r>
      <w:r w:rsidR="00CA2E94" w:rsidRPr="00137087">
        <w:rPr>
          <w:rFonts w:cs="Times New Roman"/>
          <w:szCs w:val="24"/>
        </w:rPr>
        <w:t xml:space="preserve"> </w:t>
      </w:r>
      <w:r w:rsidR="00A54A4B" w:rsidRPr="00137087">
        <w:rPr>
          <w:rFonts w:cs="Times New Roman"/>
          <w:szCs w:val="24"/>
        </w:rPr>
        <w:t xml:space="preserve">Other </w:t>
      </w:r>
      <w:r w:rsidR="00A50E0F" w:rsidRPr="00137087">
        <w:rPr>
          <w:rFonts w:cs="Times New Roman"/>
          <w:szCs w:val="24"/>
        </w:rPr>
        <w:t>Bowie lyrics explicitly</w:t>
      </w:r>
      <w:r w:rsidR="00A54A4B" w:rsidRPr="00137087">
        <w:rPr>
          <w:rFonts w:cs="Times New Roman"/>
          <w:szCs w:val="24"/>
        </w:rPr>
        <w:t xml:space="preserve"> defend neglected subjectivities.</w:t>
      </w:r>
      <w:r w:rsidR="00CA2E94" w:rsidRPr="00137087">
        <w:rPr>
          <w:rFonts w:cs="Times New Roman"/>
          <w:szCs w:val="24"/>
        </w:rPr>
        <w:t xml:space="preserve"> </w:t>
      </w:r>
      <w:r w:rsidR="000E5145" w:rsidRPr="00137087">
        <w:rPr>
          <w:rFonts w:cs="Times New Roman"/>
          <w:szCs w:val="24"/>
        </w:rPr>
        <w:t xml:space="preserve">When </w:t>
      </w:r>
      <w:r w:rsidR="003513E0" w:rsidRPr="00137087">
        <w:rPr>
          <w:rFonts w:cs="Times New Roman"/>
          <w:szCs w:val="24"/>
        </w:rPr>
        <w:t xml:space="preserve">in </w:t>
      </w:r>
      <w:r w:rsidR="00020534" w:rsidRPr="00137087">
        <w:rPr>
          <w:rFonts w:cs="Times New Roman"/>
          <w:szCs w:val="24"/>
        </w:rPr>
        <w:t>“</w:t>
      </w:r>
      <w:r w:rsidR="003513E0" w:rsidRPr="00137087">
        <w:rPr>
          <w:rFonts w:cs="Times New Roman"/>
          <w:szCs w:val="24"/>
        </w:rPr>
        <w:t>Changes</w:t>
      </w:r>
      <w:r w:rsidR="00020534" w:rsidRPr="00137087">
        <w:rPr>
          <w:rFonts w:cs="Times New Roman"/>
          <w:szCs w:val="24"/>
        </w:rPr>
        <w:t>”</w:t>
      </w:r>
      <w:r w:rsidR="00702202" w:rsidRPr="00137087">
        <w:rPr>
          <w:rFonts w:cs="Times New Roman"/>
          <w:szCs w:val="24"/>
        </w:rPr>
        <w:t xml:space="preserve"> (1971)</w:t>
      </w:r>
      <w:r w:rsidR="003513E0" w:rsidRPr="00137087">
        <w:rPr>
          <w:rFonts w:cs="Times New Roman"/>
          <w:szCs w:val="24"/>
        </w:rPr>
        <w:t xml:space="preserve"> </w:t>
      </w:r>
      <w:r w:rsidR="000E5145" w:rsidRPr="00137087">
        <w:rPr>
          <w:rFonts w:cs="Times New Roman"/>
          <w:szCs w:val="24"/>
        </w:rPr>
        <w:t>Bowie describes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these children that you spit on</w:t>
      </w:r>
      <w:r w:rsidR="007175CA" w:rsidRPr="00137087">
        <w:rPr>
          <w:rFonts w:cs="Times New Roman"/>
          <w:szCs w:val="24"/>
        </w:rPr>
        <w:t xml:space="preserve"> </w:t>
      </w:r>
      <w:r w:rsidR="00957B6B" w:rsidRPr="00137087">
        <w:rPr>
          <w:rFonts w:cs="Times New Roman"/>
          <w:szCs w:val="24"/>
        </w:rPr>
        <w:t>/ As th</w:t>
      </w:r>
      <w:r w:rsidR="000E5145" w:rsidRPr="00137087">
        <w:rPr>
          <w:rFonts w:cs="Times New Roman"/>
          <w:szCs w:val="24"/>
        </w:rPr>
        <w:t>ey try to change their worlds</w:t>
      </w:r>
      <w:r w:rsidR="00E0674C">
        <w:rPr>
          <w:rFonts w:cs="Times New Roman"/>
          <w:szCs w:val="24"/>
        </w:rPr>
        <w:t>,”</w:t>
      </w:r>
      <w:r w:rsidR="000E5145" w:rsidRPr="00137087">
        <w:rPr>
          <w:rFonts w:cs="Times New Roman"/>
          <w:szCs w:val="24"/>
        </w:rPr>
        <w:t xml:space="preserve"> the plural </w:t>
      </w:r>
      <w:r w:rsidR="00946AE3" w:rsidRPr="00137087">
        <w:rPr>
          <w:rFonts w:cs="Times New Roman"/>
          <w:szCs w:val="24"/>
        </w:rPr>
        <w:t xml:space="preserve">“worlds” </w:t>
      </w:r>
      <w:r w:rsidR="00957B6B" w:rsidRPr="00137087">
        <w:rPr>
          <w:rFonts w:cs="Times New Roman"/>
          <w:szCs w:val="24"/>
        </w:rPr>
        <w:t>is significant, ack</w:t>
      </w:r>
      <w:r w:rsidR="00A54A4B" w:rsidRPr="00137087">
        <w:rPr>
          <w:rFonts w:cs="Times New Roman"/>
          <w:szCs w:val="24"/>
        </w:rPr>
        <w:t>no</w:t>
      </w:r>
      <w:r w:rsidR="00496EB0" w:rsidRPr="00137087">
        <w:rPr>
          <w:rFonts w:cs="Times New Roman"/>
          <w:szCs w:val="24"/>
        </w:rPr>
        <w:t>wledging myriad</w:t>
      </w:r>
      <w:r w:rsidR="006720BF" w:rsidRPr="00137087">
        <w:rPr>
          <w:rFonts w:cs="Times New Roman"/>
          <w:szCs w:val="24"/>
        </w:rPr>
        <w:t xml:space="preserve"> valuable subjectivities</w:t>
      </w:r>
      <w:r w:rsidR="005A24E1" w:rsidRPr="00137087">
        <w:rPr>
          <w:rFonts w:cs="Times New Roman"/>
          <w:szCs w:val="24"/>
        </w:rPr>
        <w:t>,</w:t>
      </w:r>
      <w:r w:rsidR="00A54A4B" w:rsidRPr="00137087">
        <w:rPr>
          <w:rFonts w:cs="Times New Roman"/>
          <w:szCs w:val="24"/>
        </w:rPr>
        <w:t xml:space="preserve"> rather than Jeffrey’s singular </w:t>
      </w:r>
      <w:r w:rsidR="00020534" w:rsidRPr="00137087">
        <w:rPr>
          <w:rFonts w:cs="Times New Roman"/>
          <w:szCs w:val="24"/>
        </w:rPr>
        <w:t>“</w:t>
      </w:r>
      <w:r w:rsidR="00A54A4B" w:rsidRPr="00137087">
        <w:rPr>
          <w:rFonts w:cs="Times New Roman"/>
          <w:szCs w:val="24"/>
        </w:rPr>
        <w:t>proper object</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A50E0F" w:rsidRPr="00137087">
        <w:rPr>
          <w:rFonts w:cs="Times New Roman"/>
          <w:szCs w:val="24"/>
        </w:rPr>
        <w:t>The supposed children’s creative capacities serve to grant</w:t>
      </w:r>
      <w:r w:rsidR="000E5145" w:rsidRPr="00137087">
        <w:rPr>
          <w:rFonts w:cs="Times New Roman"/>
          <w:szCs w:val="24"/>
        </w:rPr>
        <w:t xml:space="preserve"> them liberty and self-awareness: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They’re immune to your consultations</w:t>
      </w:r>
      <w:r w:rsidR="007175CA" w:rsidRPr="00137087">
        <w:rPr>
          <w:rFonts w:cs="Times New Roman"/>
          <w:szCs w:val="24"/>
        </w:rPr>
        <w:t xml:space="preserve"> </w:t>
      </w:r>
      <w:r w:rsidR="00957B6B" w:rsidRPr="00137087">
        <w:rPr>
          <w:rFonts w:cs="Times New Roman"/>
          <w:szCs w:val="24"/>
        </w:rPr>
        <w:t>/ They’re quite aware of what they’re going through</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B84DC0" w:rsidRPr="00137087">
        <w:rPr>
          <w:rFonts w:cs="Times New Roman"/>
          <w:szCs w:val="24"/>
        </w:rPr>
        <w:t xml:space="preserve">Similarly, when Bowie asks who will love </w:t>
      </w:r>
      <w:commentRangeStart w:id="85"/>
      <w:commentRangeStart w:id="86"/>
      <w:r w:rsidR="00B84DC0" w:rsidRPr="00137087">
        <w:rPr>
          <w:rFonts w:cs="Times New Roman"/>
          <w:szCs w:val="24"/>
        </w:rPr>
        <w:t>Aladdin Sane</w:t>
      </w:r>
      <w:r w:rsidR="00702202" w:rsidRPr="00137087">
        <w:rPr>
          <w:rFonts w:cs="Times New Roman"/>
          <w:szCs w:val="24"/>
        </w:rPr>
        <w:t xml:space="preserve"> </w:t>
      </w:r>
      <w:commentRangeEnd w:id="85"/>
      <w:r w:rsidR="00937B7F">
        <w:rPr>
          <w:rStyle w:val="CommentReference"/>
        </w:rPr>
        <w:commentReference w:id="85"/>
      </w:r>
      <w:commentRangeEnd w:id="86"/>
      <w:r w:rsidR="003E574D">
        <w:rPr>
          <w:rStyle w:val="CommentReference"/>
        </w:rPr>
        <w:commentReference w:id="86"/>
      </w:r>
      <w:r w:rsidR="00702202" w:rsidRPr="00137087">
        <w:rPr>
          <w:rFonts w:cs="Times New Roman"/>
          <w:szCs w:val="24"/>
        </w:rPr>
        <w:t>(</w:t>
      </w:r>
      <w:ins w:id="87" w:author="Matthew Sangster" w:date="2022-02-05T14:57:00Z">
        <w:r w:rsidR="00963CA2">
          <w:rPr>
            <w:rFonts w:cs="Times New Roman"/>
            <w:szCs w:val="24"/>
          </w:rPr>
          <w:t xml:space="preserve">the title character of his </w:t>
        </w:r>
      </w:ins>
      <w:r w:rsidR="00702202" w:rsidRPr="00137087">
        <w:rPr>
          <w:rFonts w:cs="Times New Roman"/>
          <w:szCs w:val="24"/>
        </w:rPr>
        <w:t>1973</w:t>
      </w:r>
      <w:ins w:id="88" w:author="Matthew Sangster" w:date="2022-02-05T14:57:00Z">
        <w:r w:rsidR="00963CA2">
          <w:rPr>
            <w:rFonts w:cs="Times New Roman"/>
            <w:szCs w:val="24"/>
          </w:rPr>
          <w:t xml:space="preserve"> album</w:t>
        </w:r>
      </w:ins>
      <w:r w:rsidR="00702202" w:rsidRPr="00137087">
        <w:rPr>
          <w:rFonts w:cs="Times New Roman"/>
          <w:szCs w:val="24"/>
        </w:rPr>
        <w:t>)</w:t>
      </w:r>
      <w:r w:rsidR="00B84DC0" w:rsidRPr="00137087">
        <w:rPr>
          <w:rFonts w:cs="Times New Roman"/>
          <w:szCs w:val="24"/>
        </w:rPr>
        <w:t xml:space="preserve">, this is a call for </w:t>
      </w:r>
      <w:r w:rsidR="00651435" w:rsidRPr="00137087">
        <w:rPr>
          <w:rFonts w:cs="Times New Roman"/>
          <w:szCs w:val="24"/>
        </w:rPr>
        <w:t xml:space="preserve">a </w:t>
      </w:r>
      <w:r w:rsidR="00B84DC0" w:rsidRPr="00137087">
        <w:rPr>
          <w:rFonts w:cs="Times New Roman"/>
          <w:szCs w:val="24"/>
        </w:rPr>
        <w:t xml:space="preserve">potentially impossible </w:t>
      </w:r>
      <w:r w:rsidR="00651435" w:rsidRPr="00137087">
        <w:rPr>
          <w:rFonts w:cs="Times New Roman"/>
          <w:szCs w:val="24"/>
        </w:rPr>
        <w:t xml:space="preserve">form of </w:t>
      </w:r>
      <w:r w:rsidR="00B84DC0" w:rsidRPr="00137087">
        <w:rPr>
          <w:rFonts w:cs="Times New Roman"/>
          <w:szCs w:val="24"/>
        </w:rPr>
        <w:t>empathy, rather than a sneering objection.</w:t>
      </w:r>
      <w:r w:rsidR="00CA2E94" w:rsidRPr="00137087">
        <w:rPr>
          <w:rFonts w:cs="Times New Roman"/>
          <w:szCs w:val="24"/>
        </w:rPr>
        <w:t xml:space="preserve"> </w:t>
      </w:r>
      <w:r w:rsidR="00B84DC0" w:rsidRPr="00137087">
        <w:rPr>
          <w:rFonts w:cs="Times New Roman"/>
          <w:szCs w:val="24"/>
        </w:rPr>
        <w:t>Like most pop music, Bowie’s oeuvre is shot through with desire, but desire in Bowie is multiple, thwarted</w:t>
      </w:r>
      <w:r w:rsidR="003F2BB8">
        <w:rPr>
          <w:rFonts w:cs="Times New Roman"/>
          <w:szCs w:val="24"/>
        </w:rPr>
        <w:t>,</w:t>
      </w:r>
      <w:r w:rsidR="00B84DC0" w:rsidRPr="00137087">
        <w:rPr>
          <w:rFonts w:cs="Times New Roman"/>
          <w:szCs w:val="24"/>
        </w:rPr>
        <w:t xml:space="preserve"> and shifting.</w:t>
      </w:r>
      <w:r w:rsidR="00CA2E94" w:rsidRPr="00137087">
        <w:rPr>
          <w:rFonts w:cs="Times New Roman"/>
          <w:szCs w:val="24"/>
        </w:rPr>
        <w:t xml:space="preserve"> </w:t>
      </w:r>
      <w:r w:rsidR="00B84DC0" w:rsidRPr="00137087">
        <w:rPr>
          <w:rFonts w:cs="Times New Roman"/>
          <w:szCs w:val="24"/>
        </w:rPr>
        <w:t xml:space="preserve">His lyrics </w:t>
      </w:r>
      <w:r w:rsidR="000639E1" w:rsidRPr="00137087">
        <w:rPr>
          <w:rFonts w:cs="Times New Roman"/>
          <w:szCs w:val="24"/>
        </w:rPr>
        <w:t xml:space="preserve">generally </w:t>
      </w:r>
      <w:r w:rsidR="00B84DC0" w:rsidRPr="00137087">
        <w:rPr>
          <w:rFonts w:cs="Times New Roman"/>
          <w:szCs w:val="24"/>
        </w:rPr>
        <w:t>refuse to lay out one rule for the refined or to demarcate an in</w:t>
      </w:r>
      <w:ins w:id="89" w:author="Matthew Sangster" w:date="2022-02-06T23:47:00Z">
        <w:r w:rsidR="00274C0C">
          <w:rPr>
            <w:rFonts w:cs="Times New Roman"/>
            <w:szCs w:val="24"/>
          </w:rPr>
          <w:t>-</w:t>
        </w:r>
      </w:ins>
      <w:del w:id="90" w:author="Matthew Sangster" w:date="2022-02-06T23:47:00Z">
        <w:r w:rsidR="00B84DC0" w:rsidRPr="00137087" w:rsidDel="00274C0C">
          <w:rPr>
            <w:rFonts w:cs="Times New Roman"/>
            <w:szCs w:val="24"/>
          </w:rPr>
          <w:delText xml:space="preserve"> </w:delText>
        </w:r>
      </w:del>
      <w:r w:rsidR="00B84DC0" w:rsidRPr="00137087">
        <w:rPr>
          <w:rFonts w:cs="Times New Roman"/>
          <w:szCs w:val="24"/>
        </w:rPr>
        <w:t>crowd</w:t>
      </w:r>
      <w:r w:rsidR="00436C55" w:rsidRPr="00137087">
        <w:rPr>
          <w:rFonts w:cs="Times New Roman"/>
          <w:szCs w:val="24"/>
        </w:rPr>
        <w:t xml:space="preserve"> without considering who </w:t>
      </w:r>
      <w:r w:rsidR="0034754B" w:rsidRPr="00137087">
        <w:rPr>
          <w:rFonts w:cs="Times New Roman"/>
          <w:szCs w:val="24"/>
        </w:rPr>
        <w:t xml:space="preserve">this </w:t>
      </w:r>
      <w:r w:rsidR="00436C55" w:rsidRPr="00137087">
        <w:rPr>
          <w:rFonts w:cs="Times New Roman"/>
          <w:szCs w:val="24"/>
        </w:rPr>
        <w:t>might exclude.</w:t>
      </w:r>
      <w:r w:rsidR="00CA2E94" w:rsidRPr="00137087">
        <w:rPr>
          <w:rFonts w:cs="Times New Roman"/>
          <w:szCs w:val="24"/>
        </w:rPr>
        <w:t xml:space="preserve"> </w:t>
      </w:r>
      <w:r w:rsidR="00436C55" w:rsidRPr="00137087">
        <w:rPr>
          <w:rFonts w:cs="Times New Roman"/>
          <w:szCs w:val="24"/>
        </w:rPr>
        <w:t>Instead, his songs</w:t>
      </w:r>
      <w:r w:rsidR="00B84DC0" w:rsidRPr="00137087">
        <w:rPr>
          <w:rFonts w:cs="Times New Roman"/>
          <w:szCs w:val="24"/>
        </w:rPr>
        <w:t xml:space="preserve"> present a series of possible masks that can be worn authentically despite their capacity for being shucked off.</w:t>
      </w:r>
    </w:p>
    <w:p w14:paraId="6642DB99" w14:textId="4C36FDC0" w:rsidR="000023FE" w:rsidRDefault="00262E18" w:rsidP="000023FE">
      <w:pPr>
        <w:pStyle w:val="NoSpacing"/>
        <w:spacing w:line="480" w:lineRule="auto"/>
        <w:ind w:firstLine="720"/>
        <w:rPr>
          <w:rFonts w:cs="Times New Roman"/>
          <w:szCs w:val="24"/>
        </w:rPr>
      </w:pPr>
      <w:r w:rsidRPr="00137087">
        <w:rPr>
          <w:rFonts w:cs="Times New Roman"/>
          <w:szCs w:val="24"/>
        </w:rPr>
        <w:t>W</w:t>
      </w:r>
      <w:r w:rsidR="00434C41" w:rsidRPr="00137087">
        <w:rPr>
          <w:rFonts w:cs="Times New Roman"/>
          <w:szCs w:val="24"/>
        </w:rPr>
        <w:t>hile Bowie might be seen as drawing on discourses rooted in Romanticism in moments such as the</w:t>
      </w:r>
      <w:r w:rsidR="00496EB0" w:rsidRPr="00137087">
        <w:rPr>
          <w:rFonts w:cs="Times New Roman"/>
          <w:szCs w:val="24"/>
        </w:rPr>
        <w:t>se, hi</w:t>
      </w:r>
      <w:r w:rsidR="00C105C9" w:rsidRPr="00137087">
        <w:rPr>
          <w:rFonts w:cs="Times New Roman"/>
          <w:szCs w:val="24"/>
        </w:rPr>
        <w:t xml:space="preserve">s methods of communicating </w:t>
      </w:r>
      <w:r w:rsidR="000639E1" w:rsidRPr="00137087">
        <w:rPr>
          <w:rFonts w:cs="Times New Roman"/>
          <w:szCs w:val="24"/>
        </w:rPr>
        <w:t xml:space="preserve">his artistry </w:t>
      </w:r>
      <w:r w:rsidRPr="00137087">
        <w:rPr>
          <w:rFonts w:cs="Times New Roman"/>
          <w:szCs w:val="24"/>
        </w:rPr>
        <w:t>arguably represent</w:t>
      </w:r>
      <w:r w:rsidR="00434C41" w:rsidRPr="00137087">
        <w:rPr>
          <w:rFonts w:cs="Times New Roman"/>
          <w:szCs w:val="24"/>
        </w:rPr>
        <w:t xml:space="preserve"> a considerable improvement on </w:t>
      </w:r>
      <w:r w:rsidR="003377EF" w:rsidRPr="00137087">
        <w:rPr>
          <w:rFonts w:cs="Times New Roman"/>
          <w:szCs w:val="24"/>
        </w:rPr>
        <w:t xml:space="preserve">those available to </w:t>
      </w:r>
      <w:r w:rsidR="007F6590" w:rsidRPr="00137087">
        <w:rPr>
          <w:rFonts w:cs="Times New Roman"/>
          <w:szCs w:val="24"/>
        </w:rPr>
        <w:t>early-nineteenth-century</w:t>
      </w:r>
      <w:r w:rsidR="00A50E0F" w:rsidRPr="00137087">
        <w:rPr>
          <w:rFonts w:cs="Times New Roman"/>
          <w:szCs w:val="24"/>
        </w:rPr>
        <w:t xml:space="preserve"> poets and novelists</w:t>
      </w:r>
      <w:r w:rsidR="00434C41" w:rsidRPr="00137087">
        <w:rPr>
          <w:rFonts w:cs="Times New Roman"/>
          <w:szCs w:val="24"/>
        </w:rPr>
        <w:t>.</w:t>
      </w:r>
      <w:r w:rsidR="00CA2E94" w:rsidRPr="00137087">
        <w:rPr>
          <w:rFonts w:cs="Times New Roman"/>
          <w:szCs w:val="24"/>
        </w:rPr>
        <w:t xml:space="preserve"> </w:t>
      </w:r>
      <w:r w:rsidR="007F6590" w:rsidRPr="00137087">
        <w:rPr>
          <w:rFonts w:cs="Times New Roman"/>
          <w:bCs/>
          <w:szCs w:val="24"/>
        </w:rPr>
        <w:t>T</w:t>
      </w:r>
      <w:r w:rsidRPr="00137087">
        <w:rPr>
          <w:rFonts w:cs="Times New Roman"/>
          <w:bCs/>
          <w:szCs w:val="24"/>
        </w:rPr>
        <w:t xml:space="preserve">he mechanics of print production </w:t>
      </w:r>
      <w:r w:rsidR="000639E1" w:rsidRPr="00137087">
        <w:rPr>
          <w:rFonts w:cs="Times New Roman"/>
          <w:bCs/>
          <w:szCs w:val="24"/>
        </w:rPr>
        <w:t xml:space="preserve">before the second quarter of the nineteenth century </w:t>
      </w:r>
      <w:r w:rsidRPr="00137087">
        <w:rPr>
          <w:rFonts w:cs="Times New Roman"/>
          <w:bCs/>
          <w:szCs w:val="24"/>
        </w:rPr>
        <w:t xml:space="preserve">meant that even the most successful </w:t>
      </w:r>
      <w:r w:rsidR="00E87FC3" w:rsidRPr="00137087">
        <w:rPr>
          <w:rFonts w:cs="Times New Roman"/>
          <w:bCs/>
          <w:szCs w:val="24"/>
        </w:rPr>
        <w:t xml:space="preserve">literary </w:t>
      </w:r>
      <w:r w:rsidR="003513E0" w:rsidRPr="00137087">
        <w:rPr>
          <w:rFonts w:cs="Times New Roman"/>
          <w:bCs/>
          <w:szCs w:val="24"/>
        </w:rPr>
        <w:t>writers</w:t>
      </w:r>
      <w:r w:rsidR="00E87FC3" w:rsidRPr="00137087">
        <w:rPr>
          <w:rFonts w:cs="Times New Roman"/>
          <w:bCs/>
          <w:szCs w:val="24"/>
        </w:rPr>
        <w:t xml:space="preserve"> of the Romantic period</w:t>
      </w:r>
      <w:r w:rsidR="003513E0" w:rsidRPr="00137087">
        <w:rPr>
          <w:rFonts w:cs="Times New Roman"/>
          <w:bCs/>
          <w:szCs w:val="24"/>
        </w:rPr>
        <w:t xml:space="preserve"> addressed restricted and</w:t>
      </w:r>
      <w:r w:rsidR="007F6590" w:rsidRPr="00137087">
        <w:rPr>
          <w:rFonts w:cs="Times New Roman"/>
          <w:bCs/>
          <w:szCs w:val="24"/>
        </w:rPr>
        <w:t xml:space="preserve"> affluent read</w:t>
      </w:r>
      <w:r w:rsidR="00331F8F" w:rsidRPr="00137087">
        <w:rPr>
          <w:rFonts w:cs="Times New Roman"/>
          <w:bCs/>
          <w:szCs w:val="24"/>
        </w:rPr>
        <w:t xml:space="preserve">erships during their lifetimes, </w:t>
      </w:r>
      <w:r w:rsidR="007F6590" w:rsidRPr="00137087">
        <w:rPr>
          <w:rFonts w:cs="Times New Roman"/>
          <w:bCs/>
          <w:szCs w:val="24"/>
        </w:rPr>
        <w:t xml:space="preserve">although their posthumous </w:t>
      </w:r>
      <w:r w:rsidR="00946AE3" w:rsidRPr="00137087">
        <w:rPr>
          <w:rFonts w:cs="Times New Roman"/>
          <w:bCs/>
          <w:szCs w:val="24"/>
        </w:rPr>
        <w:t xml:space="preserve">Victorian </w:t>
      </w:r>
      <w:r w:rsidR="007F6590" w:rsidRPr="00137087">
        <w:rPr>
          <w:rFonts w:cs="Times New Roman"/>
          <w:bCs/>
          <w:szCs w:val="24"/>
        </w:rPr>
        <w:t>audiences were far more extensive.</w:t>
      </w:r>
      <w:r w:rsidR="00CA2E94" w:rsidRPr="00137087">
        <w:rPr>
          <w:rFonts w:cs="Times New Roman"/>
          <w:bCs/>
          <w:szCs w:val="24"/>
        </w:rPr>
        <w:t xml:space="preserve"> </w:t>
      </w:r>
      <w:r w:rsidR="00284754" w:rsidRPr="00137087">
        <w:rPr>
          <w:rFonts w:cs="Times New Roman"/>
          <w:bCs/>
          <w:szCs w:val="24"/>
        </w:rPr>
        <w:t>However, even the late</w:t>
      </w:r>
      <w:r w:rsidR="0023595F">
        <w:rPr>
          <w:rFonts w:cs="Times New Roman"/>
          <w:bCs/>
          <w:szCs w:val="24"/>
        </w:rPr>
        <w:t>-</w:t>
      </w:r>
      <w:proofErr w:type="gramStart"/>
      <w:r w:rsidR="00946AE3" w:rsidRPr="00137087">
        <w:rPr>
          <w:rFonts w:cs="Times New Roman"/>
          <w:bCs/>
          <w:szCs w:val="24"/>
        </w:rPr>
        <w:t>n</w:t>
      </w:r>
      <w:r w:rsidR="007F6590" w:rsidRPr="00137087">
        <w:rPr>
          <w:rFonts w:cs="Times New Roman"/>
          <w:bCs/>
          <w:szCs w:val="24"/>
        </w:rPr>
        <w:t>ineteenth-century</w:t>
      </w:r>
      <w:proofErr w:type="gramEnd"/>
      <w:r w:rsidR="007F6590" w:rsidRPr="00137087">
        <w:rPr>
          <w:rFonts w:cs="Times New Roman"/>
          <w:bCs/>
          <w:szCs w:val="24"/>
        </w:rPr>
        <w:t xml:space="preserve"> reading audience was small by the standards of those that could be reached </w:t>
      </w:r>
      <w:r w:rsidR="00946AE3" w:rsidRPr="00137087">
        <w:rPr>
          <w:rFonts w:cs="Times New Roman"/>
          <w:bCs/>
          <w:szCs w:val="24"/>
        </w:rPr>
        <w:t xml:space="preserve">by singers </w:t>
      </w:r>
      <w:r w:rsidR="007F6590" w:rsidRPr="00137087">
        <w:rPr>
          <w:rFonts w:cs="Times New Roman"/>
          <w:bCs/>
          <w:szCs w:val="24"/>
        </w:rPr>
        <w:t>in the mid</w:t>
      </w:r>
      <w:r w:rsidR="005D3C06">
        <w:rPr>
          <w:rFonts w:cs="Times New Roman"/>
          <w:bCs/>
          <w:szCs w:val="24"/>
        </w:rPr>
        <w:t>-</w:t>
      </w:r>
      <w:r w:rsidR="007F6590" w:rsidRPr="00137087">
        <w:rPr>
          <w:rFonts w:cs="Times New Roman"/>
          <w:bCs/>
          <w:szCs w:val="24"/>
        </w:rPr>
        <w:t>twentieth century.</w:t>
      </w:r>
      <w:r w:rsidR="00CA2E94" w:rsidRPr="00137087">
        <w:rPr>
          <w:rFonts w:cs="Times New Roman"/>
          <w:bCs/>
          <w:szCs w:val="24"/>
        </w:rPr>
        <w:t xml:space="preserve"> </w:t>
      </w:r>
      <w:r w:rsidR="007F6590" w:rsidRPr="00137087">
        <w:rPr>
          <w:rFonts w:cs="Times New Roman"/>
          <w:bCs/>
          <w:szCs w:val="24"/>
        </w:rPr>
        <w:t>B</w:t>
      </w:r>
      <w:r w:rsidRPr="00137087">
        <w:rPr>
          <w:rFonts w:cs="Times New Roman"/>
          <w:bCs/>
          <w:szCs w:val="24"/>
        </w:rPr>
        <w:t>y the 1960s, the potential existed, in Jo</w:t>
      </w:r>
      <w:r w:rsidR="00F347B0" w:rsidRPr="00137087">
        <w:rPr>
          <w:rFonts w:cs="Times New Roman"/>
          <w:bCs/>
          <w:szCs w:val="24"/>
        </w:rPr>
        <w:t>hn Lennon’s words, for musicians</w:t>
      </w:r>
      <w:r w:rsidRPr="00137087">
        <w:rPr>
          <w:rFonts w:cs="Times New Roman"/>
          <w:bCs/>
          <w:szCs w:val="24"/>
        </w:rPr>
        <w:t xml:space="preserve"> to be </w:t>
      </w:r>
      <w:r w:rsidR="00020534" w:rsidRPr="00137087">
        <w:rPr>
          <w:rFonts w:cs="Times New Roman"/>
          <w:bCs/>
          <w:szCs w:val="24"/>
        </w:rPr>
        <w:t>“</w:t>
      </w:r>
      <w:r w:rsidRPr="00137087">
        <w:rPr>
          <w:rFonts w:cs="Times New Roman"/>
          <w:bCs/>
          <w:szCs w:val="24"/>
        </w:rPr>
        <w:t>more popular than Jesus</w:t>
      </w:r>
      <w:r w:rsidR="00020534" w:rsidRPr="00137087">
        <w:rPr>
          <w:rFonts w:cs="Times New Roman"/>
          <w:bCs/>
          <w:szCs w:val="24"/>
        </w:rPr>
        <w:t>”</w:t>
      </w:r>
      <w:r w:rsidR="00946AE3" w:rsidRPr="00137087">
        <w:rPr>
          <w:rFonts w:cs="Times New Roman"/>
          <w:bCs/>
          <w:szCs w:val="24"/>
        </w:rPr>
        <w:t xml:space="preserve"> (Cleave)</w:t>
      </w:r>
      <w:r w:rsidR="00232471" w:rsidRPr="00137087">
        <w:rPr>
          <w:rFonts w:cs="Times New Roman"/>
          <w:bCs/>
          <w:szCs w:val="24"/>
        </w:rPr>
        <w:t>, in large part due to the range of media forms through which they could engage with their audiences.</w:t>
      </w:r>
      <w:r w:rsidR="00CA2E94" w:rsidRPr="00137087">
        <w:rPr>
          <w:rFonts w:cs="Times New Roman"/>
          <w:bCs/>
          <w:szCs w:val="24"/>
        </w:rPr>
        <w:t xml:space="preserve"> </w:t>
      </w:r>
      <w:r w:rsidR="00232471" w:rsidRPr="00137087">
        <w:rPr>
          <w:rFonts w:cs="Times New Roman"/>
          <w:bCs/>
          <w:szCs w:val="24"/>
        </w:rPr>
        <w:t xml:space="preserve">No longer were communications </w:t>
      </w:r>
      <w:r w:rsidR="00E1370A" w:rsidRPr="00137087">
        <w:rPr>
          <w:rFonts w:cs="Times New Roman"/>
          <w:bCs/>
          <w:szCs w:val="24"/>
        </w:rPr>
        <w:t xml:space="preserve">largely </w:t>
      </w:r>
      <w:r w:rsidR="00232471" w:rsidRPr="00137087">
        <w:rPr>
          <w:rFonts w:cs="Times New Roman"/>
          <w:bCs/>
          <w:szCs w:val="24"/>
        </w:rPr>
        <w:t xml:space="preserve">limited to </w:t>
      </w:r>
      <w:r w:rsidR="00232471" w:rsidRPr="00137087">
        <w:rPr>
          <w:rFonts w:cs="Times New Roman"/>
          <w:bCs/>
          <w:szCs w:val="24"/>
        </w:rPr>
        <w:lastRenderedPageBreak/>
        <w:t xml:space="preserve">written words, still visual </w:t>
      </w:r>
      <w:r w:rsidR="00E1370A" w:rsidRPr="00137087">
        <w:rPr>
          <w:rFonts w:cs="Times New Roman"/>
          <w:bCs/>
          <w:szCs w:val="24"/>
        </w:rPr>
        <w:t>images</w:t>
      </w:r>
      <w:r w:rsidR="005D3C06">
        <w:rPr>
          <w:rFonts w:cs="Times New Roman"/>
          <w:bCs/>
          <w:szCs w:val="24"/>
        </w:rPr>
        <w:t>,</w:t>
      </w:r>
      <w:r w:rsidR="00E1370A" w:rsidRPr="00137087">
        <w:rPr>
          <w:rFonts w:cs="Times New Roman"/>
          <w:bCs/>
          <w:szCs w:val="24"/>
        </w:rPr>
        <w:t xml:space="preserve"> </w:t>
      </w:r>
      <w:r w:rsidR="00232471" w:rsidRPr="00137087">
        <w:rPr>
          <w:rFonts w:cs="Times New Roman"/>
          <w:bCs/>
          <w:szCs w:val="24"/>
        </w:rPr>
        <w:t>and performances reliant on direct personal proximity; now, recorded and transmitted sound and vision allowed for a panoply of new forms of interaction.</w:t>
      </w:r>
      <w:r w:rsidR="00CA2E94" w:rsidRPr="00137087">
        <w:rPr>
          <w:rFonts w:cs="Times New Roman"/>
          <w:bCs/>
          <w:szCs w:val="24"/>
        </w:rPr>
        <w:t xml:space="preserve"> </w:t>
      </w:r>
      <w:r w:rsidR="00434C41" w:rsidRPr="00137087">
        <w:rPr>
          <w:rFonts w:cs="Times New Roman"/>
          <w:szCs w:val="24"/>
        </w:rPr>
        <w:t>A</w:t>
      </w:r>
      <w:r w:rsidR="00C71D33" w:rsidRPr="00137087">
        <w:rPr>
          <w:rFonts w:cs="Times New Roman"/>
          <w:szCs w:val="24"/>
        </w:rPr>
        <w:t xml:space="preserve">s a </w:t>
      </w:r>
      <w:r w:rsidR="00496EB0" w:rsidRPr="00137087">
        <w:rPr>
          <w:rFonts w:cs="Times New Roman"/>
          <w:szCs w:val="24"/>
        </w:rPr>
        <w:t xml:space="preserve">performative </w:t>
      </w:r>
      <w:r w:rsidR="00C71D33" w:rsidRPr="00137087">
        <w:rPr>
          <w:rFonts w:cs="Times New Roman"/>
          <w:szCs w:val="24"/>
        </w:rPr>
        <w:t>rock star</w:t>
      </w:r>
      <w:r w:rsidR="00434C41" w:rsidRPr="00137087">
        <w:rPr>
          <w:rFonts w:cs="Times New Roman"/>
          <w:szCs w:val="24"/>
        </w:rPr>
        <w:t xml:space="preserve"> in</w:t>
      </w:r>
      <w:r w:rsidR="00232471" w:rsidRPr="00137087">
        <w:rPr>
          <w:rFonts w:cs="Times New Roman"/>
          <w:szCs w:val="24"/>
        </w:rPr>
        <w:t xml:space="preserve"> an age of mass media</w:t>
      </w:r>
      <w:r w:rsidRPr="00137087">
        <w:rPr>
          <w:rFonts w:cs="Times New Roman"/>
          <w:szCs w:val="24"/>
        </w:rPr>
        <w:t>,</w:t>
      </w:r>
      <w:r w:rsidR="00E67E0D" w:rsidRPr="00137087">
        <w:rPr>
          <w:rFonts w:cs="Times New Roman"/>
          <w:szCs w:val="24"/>
        </w:rPr>
        <w:t xml:space="preserve"> </w:t>
      </w:r>
      <w:r w:rsidR="00651435" w:rsidRPr="00137087">
        <w:rPr>
          <w:rFonts w:cs="Times New Roman"/>
          <w:szCs w:val="24"/>
        </w:rPr>
        <w:t xml:space="preserve">the </w:t>
      </w:r>
      <w:r w:rsidR="0024119E" w:rsidRPr="00137087">
        <w:rPr>
          <w:rFonts w:cs="Times New Roman"/>
          <w:szCs w:val="24"/>
        </w:rPr>
        <w:t>representational</w:t>
      </w:r>
      <w:r w:rsidR="00E67E0D" w:rsidRPr="00137087">
        <w:rPr>
          <w:rFonts w:cs="Times New Roman"/>
          <w:szCs w:val="24"/>
        </w:rPr>
        <w:t xml:space="preserve"> potential </w:t>
      </w:r>
      <w:r w:rsidR="00651435" w:rsidRPr="00137087">
        <w:rPr>
          <w:rFonts w:cs="Times New Roman"/>
          <w:szCs w:val="24"/>
        </w:rPr>
        <w:t xml:space="preserve">immediately available to Bowie </w:t>
      </w:r>
      <w:r w:rsidR="00E67E0D" w:rsidRPr="00137087">
        <w:rPr>
          <w:rFonts w:cs="Times New Roman"/>
          <w:szCs w:val="24"/>
        </w:rPr>
        <w:t xml:space="preserve">was far greater than that </w:t>
      </w:r>
      <w:r w:rsidR="00367F63">
        <w:rPr>
          <w:rFonts w:cs="Times New Roman"/>
          <w:szCs w:val="24"/>
        </w:rPr>
        <w:t xml:space="preserve">accorded </w:t>
      </w:r>
      <w:r w:rsidR="00E67E0D" w:rsidRPr="00137087">
        <w:rPr>
          <w:rFonts w:cs="Times New Roman"/>
          <w:szCs w:val="24"/>
        </w:rPr>
        <w:t>to</w:t>
      </w:r>
      <w:r w:rsidR="003513E0" w:rsidRPr="00137087">
        <w:rPr>
          <w:rFonts w:cs="Times New Roman"/>
          <w:szCs w:val="24"/>
        </w:rPr>
        <w:t xml:space="preserve"> his </w:t>
      </w:r>
      <w:r w:rsidR="00496EB0" w:rsidRPr="00137087">
        <w:rPr>
          <w:rFonts w:cs="Times New Roman"/>
          <w:szCs w:val="24"/>
        </w:rPr>
        <w:t xml:space="preserve">writerly </w:t>
      </w:r>
      <w:r w:rsidR="003513E0" w:rsidRPr="00137087">
        <w:rPr>
          <w:rFonts w:cs="Times New Roman"/>
          <w:szCs w:val="24"/>
        </w:rPr>
        <w:t>Romantic forebears</w:t>
      </w:r>
      <w:r w:rsidR="00E67E0D" w:rsidRPr="00137087">
        <w:rPr>
          <w:rFonts w:cs="Times New Roman"/>
          <w:szCs w:val="24"/>
        </w:rPr>
        <w:t xml:space="preserve">, in terms of </w:t>
      </w:r>
      <w:r w:rsidR="00651435" w:rsidRPr="00137087">
        <w:rPr>
          <w:rFonts w:cs="Times New Roman"/>
          <w:szCs w:val="24"/>
        </w:rPr>
        <w:t xml:space="preserve">both </w:t>
      </w:r>
      <w:r w:rsidR="00E67E0D" w:rsidRPr="00137087">
        <w:rPr>
          <w:rFonts w:cs="Times New Roman"/>
          <w:szCs w:val="24"/>
        </w:rPr>
        <w:t xml:space="preserve">the forms he could employ and the </w:t>
      </w:r>
      <w:r w:rsidR="00651435" w:rsidRPr="00137087">
        <w:rPr>
          <w:rFonts w:cs="Times New Roman"/>
          <w:szCs w:val="24"/>
        </w:rPr>
        <w:t>audiences</w:t>
      </w:r>
      <w:r w:rsidR="00E67E0D" w:rsidRPr="00137087">
        <w:rPr>
          <w:rFonts w:cs="Times New Roman"/>
          <w:szCs w:val="24"/>
        </w:rPr>
        <w:t xml:space="preserve"> he could reach</w:t>
      </w:r>
      <w:r w:rsidR="003D7163" w:rsidRPr="00137087">
        <w:rPr>
          <w:rFonts w:cs="Times New Roman"/>
          <w:szCs w:val="24"/>
        </w:rPr>
        <w:t>.</w:t>
      </w:r>
      <w:r w:rsidR="00CA2E94" w:rsidRPr="00137087">
        <w:rPr>
          <w:rFonts w:cs="Times New Roman"/>
          <w:szCs w:val="24"/>
        </w:rPr>
        <w:t xml:space="preserve"> </w:t>
      </w:r>
      <w:commentRangeStart w:id="91"/>
      <w:commentRangeStart w:id="92"/>
      <w:r w:rsidR="003D7163" w:rsidRPr="00137087">
        <w:rPr>
          <w:rFonts w:cs="Times New Roman"/>
          <w:szCs w:val="24"/>
        </w:rPr>
        <w:t>H</w:t>
      </w:r>
      <w:r w:rsidR="00434C41" w:rsidRPr="00137087">
        <w:rPr>
          <w:rFonts w:cs="Times New Roman"/>
          <w:szCs w:val="24"/>
        </w:rPr>
        <w:t>e</w:t>
      </w:r>
      <w:r w:rsidR="003513E0" w:rsidRPr="00137087">
        <w:rPr>
          <w:rFonts w:cs="Times New Roman"/>
          <w:szCs w:val="24"/>
        </w:rPr>
        <w:t xml:space="preserve"> may not</w:t>
      </w:r>
      <w:r w:rsidR="00C71D33" w:rsidRPr="00137087">
        <w:rPr>
          <w:rFonts w:cs="Times New Roman"/>
          <w:szCs w:val="24"/>
        </w:rPr>
        <w:t xml:space="preserve"> have had long black hair, </w:t>
      </w:r>
      <w:r w:rsidR="003D7163" w:rsidRPr="00137087">
        <w:rPr>
          <w:rFonts w:cs="Times New Roman"/>
          <w:szCs w:val="24"/>
        </w:rPr>
        <w:t xml:space="preserve">but </w:t>
      </w:r>
      <w:r w:rsidR="00E67E0D" w:rsidRPr="00137087">
        <w:rPr>
          <w:rFonts w:cs="Times New Roman"/>
          <w:szCs w:val="24"/>
        </w:rPr>
        <w:t xml:space="preserve">it was clear that he had </w:t>
      </w:r>
      <w:r w:rsidR="00C71D33" w:rsidRPr="00137087">
        <w:rPr>
          <w:rFonts w:cs="Times New Roman"/>
          <w:szCs w:val="24"/>
        </w:rPr>
        <w:t xml:space="preserve">makeup on his face when he sang </w:t>
      </w:r>
      <w:r w:rsidR="00020534" w:rsidRPr="00137087">
        <w:rPr>
          <w:rFonts w:cs="Times New Roman"/>
          <w:szCs w:val="24"/>
        </w:rPr>
        <w:t>“</w:t>
      </w:r>
      <w:r w:rsidR="00C71D33" w:rsidRPr="00137087">
        <w:rPr>
          <w:rFonts w:cs="Times New Roman"/>
          <w:szCs w:val="24"/>
        </w:rPr>
        <w:t>Lady Stardust</w:t>
      </w:r>
      <w:r w:rsidR="00020534" w:rsidRPr="00137087">
        <w:rPr>
          <w:rFonts w:cs="Times New Roman"/>
          <w:szCs w:val="24"/>
        </w:rPr>
        <w:t>”</w:t>
      </w:r>
      <w:r w:rsidR="00C71D33" w:rsidRPr="00137087">
        <w:rPr>
          <w:rFonts w:cs="Times New Roman"/>
          <w:szCs w:val="24"/>
        </w:rPr>
        <w:t xml:space="preserve"> and its brethren to audiences of thousands</w:t>
      </w:r>
      <w:r w:rsidR="003D7163" w:rsidRPr="00137087">
        <w:rPr>
          <w:rFonts w:cs="Times New Roman"/>
          <w:szCs w:val="24"/>
        </w:rPr>
        <w:t xml:space="preserve"> in theatres</w:t>
      </w:r>
      <w:ins w:id="93" w:author="Matthew Sangster" w:date="2022-02-06T03:30:00Z">
        <w:r w:rsidR="00BB6880">
          <w:rPr>
            <w:rFonts w:cs="Times New Roman"/>
            <w:szCs w:val="24"/>
          </w:rPr>
          <w:t>;</w:t>
        </w:r>
      </w:ins>
      <w:del w:id="94" w:author="Matthew Sangster" w:date="2022-02-06T03:30:00Z">
        <w:r w:rsidR="003D7163" w:rsidRPr="00137087" w:rsidDel="00BB6880">
          <w:rPr>
            <w:rFonts w:cs="Times New Roman"/>
            <w:szCs w:val="24"/>
          </w:rPr>
          <w:delText xml:space="preserve"> and</w:delText>
        </w:r>
      </w:del>
      <w:r w:rsidR="003D7163" w:rsidRPr="00137087">
        <w:rPr>
          <w:rFonts w:cs="Times New Roman"/>
          <w:szCs w:val="24"/>
        </w:rPr>
        <w:t xml:space="preserve"> </w:t>
      </w:r>
      <w:ins w:id="95" w:author="Matthew Sangster" w:date="2022-02-06T03:30:00Z">
        <w:r w:rsidR="00BB6880">
          <w:rPr>
            <w:rFonts w:cs="Times New Roman"/>
            <w:szCs w:val="24"/>
          </w:rPr>
          <w:t xml:space="preserve">it was similarly obvious </w:t>
        </w:r>
      </w:ins>
      <w:r w:rsidR="00A50E0F" w:rsidRPr="00137087">
        <w:rPr>
          <w:rFonts w:cs="Times New Roman"/>
          <w:szCs w:val="24"/>
        </w:rPr>
        <w:t xml:space="preserve">when he </w:t>
      </w:r>
      <w:r w:rsidR="003D7163" w:rsidRPr="00137087">
        <w:rPr>
          <w:rFonts w:cs="Times New Roman"/>
          <w:szCs w:val="24"/>
        </w:rPr>
        <w:t>projected himself to</w:t>
      </w:r>
      <w:r w:rsidR="00A50E0F" w:rsidRPr="00137087">
        <w:rPr>
          <w:rFonts w:cs="Times New Roman"/>
          <w:szCs w:val="24"/>
        </w:rPr>
        <w:t xml:space="preserve"> millions through</w:t>
      </w:r>
      <w:r w:rsidR="003D7163" w:rsidRPr="00137087">
        <w:rPr>
          <w:rFonts w:cs="Times New Roman"/>
          <w:szCs w:val="24"/>
        </w:rPr>
        <w:t xml:space="preserve"> </w:t>
      </w:r>
      <w:r w:rsidR="00CC4AE5" w:rsidRPr="00137087">
        <w:rPr>
          <w:rFonts w:cs="Times New Roman"/>
          <w:szCs w:val="24"/>
        </w:rPr>
        <w:t>carefully</w:t>
      </w:r>
      <w:r w:rsidR="00CC4AE5">
        <w:rPr>
          <w:rFonts w:cs="Times New Roman"/>
          <w:szCs w:val="24"/>
        </w:rPr>
        <w:t xml:space="preserve"> designed</w:t>
      </w:r>
      <w:r w:rsidR="003D7163" w:rsidRPr="00137087">
        <w:rPr>
          <w:rFonts w:cs="Times New Roman"/>
          <w:szCs w:val="24"/>
        </w:rPr>
        <w:t xml:space="preserve"> records and TV appearances that deliberately </w:t>
      </w:r>
      <w:r w:rsidR="00A50E0F" w:rsidRPr="00137087">
        <w:rPr>
          <w:rFonts w:cs="Times New Roman"/>
          <w:szCs w:val="24"/>
        </w:rPr>
        <w:t>distorted</w:t>
      </w:r>
      <w:r w:rsidR="003D7163" w:rsidRPr="00137087">
        <w:rPr>
          <w:rFonts w:cs="Times New Roman"/>
          <w:szCs w:val="24"/>
        </w:rPr>
        <w:t xml:space="preserve"> the line between stagecraft</w:t>
      </w:r>
      <w:r w:rsidR="00A50E0F" w:rsidRPr="00137087">
        <w:rPr>
          <w:rFonts w:cs="Times New Roman"/>
          <w:szCs w:val="24"/>
        </w:rPr>
        <w:t xml:space="preserve"> and self</w:t>
      </w:r>
      <w:r w:rsidR="00C71D33" w:rsidRPr="00137087">
        <w:rPr>
          <w:rFonts w:cs="Times New Roman"/>
          <w:szCs w:val="24"/>
        </w:rPr>
        <w:t>.</w:t>
      </w:r>
      <w:r w:rsidR="00CA2E94" w:rsidRPr="00137087">
        <w:rPr>
          <w:rFonts w:cs="Times New Roman"/>
          <w:szCs w:val="24"/>
        </w:rPr>
        <w:t xml:space="preserve"> </w:t>
      </w:r>
      <w:commentRangeEnd w:id="91"/>
      <w:r w:rsidR="00D716C5">
        <w:rPr>
          <w:rStyle w:val="CommentReference"/>
        </w:rPr>
        <w:commentReference w:id="91"/>
      </w:r>
      <w:commentRangeEnd w:id="92"/>
      <w:r w:rsidR="007F21ED">
        <w:rPr>
          <w:rStyle w:val="CommentReference"/>
        </w:rPr>
        <w:commentReference w:id="92"/>
      </w:r>
      <w:r w:rsidR="00434C41" w:rsidRPr="00137087">
        <w:rPr>
          <w:rFonts w:cs="Times New Roman"/>
          <w:szCs w:val="24"/>
        </w:rPr>
        <w:t xml:space="preserve">By committing to </w:t>
      </w:r>
      <w:r w:rsidR="00651435" w:rsidRPr="00137087">
        <w:rPr>
          <w:rFonts w:cs="Times New Roman"/>
          <w:szCs w:val="24"/>
        </w:rPr>
        <w:t xml:space="preserve">visual and personal </w:t>
      </w:r>
      <w:r w:rsidR="00434C41" w:rsidRPr="00137087">
        <w:rPr>
          <w:rFonts w:cs="Times New Roman"/>
          <w:szCs w:val="24"/>
        </w:rPr>
        <w:t>performance as we</w:t>
      </w:r>
      <w:r w:rsidR="00E67E0D" w:rsidRPr="00137087">
        <w:rPr>
          <w:rFonts w:cs="Times New Roman"/>
          <w:szCs w:val="24"/>
        </w:rPr>
        <w:t>ll as lyric</w:t>
      </w:r>
      <w:r w:rsidR="00651435" w:rsidRPr="00137087">
        <w:rPr>
          <w:rFonts w:cs="Times New Roman"/>
          <w:szCs w:val="24"/>
        </w:rPr>
        <w:t xml:space="preserve"> selves</w:t>
      </w:r>
      <w:r w:rsidR="00E67E0D" w:rsidRPr="00137087">
        <w:rPr>
          <w:rFonts w:cs="Times New Roman"/>
          <w:szCs w:val="24"/>
        </w:rPr>
        <w:t>, Bowie</w:t>
      </w:r>
      <w:r w:rsidR="00434C41" w:rsidRPr="00137087">
        <w:rPr>
          <w:rFonts w:cs="Times New Roman"/>
          <w:szCs w:val="24"/>
        </w:rPr>
        <w:t xml:space="preserve"> was able to </w:t>
      </w:r>
      <w:r w:rsidR="003D7163" w:rsidRPr="00137087">
        <w:rPr>
          <w:rFonts w:cs="Times New Roman"/>
          <w:szCs w:val="24"/>
        </w:rPr>
        <w:t xml:space="preserve">blur towards a key ideal of musical Romanticism: </w:t>
      </w:r>
      <w:commentRangeStart w:id="96"/>
      <w:commentRangeStart w:id="97"/>
      <w:r w:rsidR="003D7163" w:rsidRPr="00137087">
        <w:rPr>
          <w:rFonts w:cs="Times New Roman"/>
          <w:szCs w:val="24"/>
        </w:rPr>
        <w:t xml:space="preserve">the </w:t>
      </w:r>
      <w:ins w:id="98" w:author="Matthew Sangster" w:date="2022-02-05T14:57:00Z">
        <w:r w:rsidR="00C81E70">
          <w:rPr>
            <w:rFonts w:cs="Times New Roman"/>
            <w:szCs w:val="24"/>
          </w:rPr>
          <w:t xml:space="preserve">Wagnerian </w:t>
        </w:r>
      </w:ins>
      <w:r w:rsidR="003D7163" w:rsidRPr="00137087">
        <w:rPr>
          <w:rFonts w:cs="Times New Roman"/>
          <w:szCs w:val="24"/>
        </w:rPr>
        <w:t>total artwork</w:t>
      </w:r>
      <w:commentRangeEnd w:id="96"/>
      <w:r w:rsidR="00D716C5">
        <w:rPr>
          <w:rStyle w:val="CommentReference"/>
        </w:rPr>
        <w:commentReference w:id="96"/>
      </w:r>
      <w:commentRangeEnd w:id="97"/>
      <w:r w:rsidR="00C81E70">
        <w:rPr>
          <w:rStyle w:val="CommentReference"/>
        </w:rPr>
        <w:commentReference w:id="97"/>
      </w:r>
      <w:ins w:id="99" w:author="Matthew Sangster" w:date="2022-02-05T14:59:00Z">
        <w:r w:rsidR="009210ED">
          <w:rPr>
            <w:rFonts w:cs="Times New Roman"/>
            <w:szCs w:val="24"/>
          </w:rPr>
          <w:t>—</w:t>
        </w:r>
      </w:ins>
      <w:del w:id="100" w:author="Matthew Sangster" w:date="2022-02-05T14:58:00Z">
        <w:r w:rsidR="003D7163" w:rsidRPr="00137087" w:rsidDel="009210ED">
          <w:rPr>
            <w:rFonts w:cs="Times New Roman"/>
            <w:szCs w:val="24"/>
          </w:rPr>
          <w:delText xml:space="preserve">, </w:delText>
        </w:r>
      </w:del>
      <w:r w:rsidR="003D7163" w:rsidRPr="00137087">
        <w:rPr>
          <w:rFonts w:cs="Times New Roman"/>
          <w:szCs w:val="24"/>
        </w:rPr>
        <w:t>although, as I w</w:t>
      </w:r>
      <w:r w:rsidR="00A50E0F" w:rsidRPr="00137087">
        <w:rPr>
          <w:rFonts w:cs="Times New Roman"/>
          <w:szCs w:val="24"/>
        </w:rPr>
        <w:t>ill go on to discuss</w:t>
      </w:r>
      <w:r w:rsidR="003D7163" w:rsidRPr="00137087">
        <w:rPr>
          <w:rFonts w:cs="Times New Roman"/>
          <w:szCs w:val="24"/>
        </w:rPr>
        <w:t>, his manners of expression undercut the claims to universal importance that are of</w:t>
      </w:r>
      <w:r w:rsidR="00331F8F" w:rsidRPr="00137087">
        <w:rPr>
          <w:rFonts w:cs="Times New Roman"/>
          <w:szCs w:val="24"/>
        </w:rPr>
        <w:t>ten associated with this term.</w:t>
      </w:r>
    </w:p>
    <w:p w14:paraId="0AFDE795" w14:textId="42841B4D" w:rsidR="00400785" w:rsidRPr="00137087" w:rsidRDefault="00D11741" w:rsidP="000023FE">
      <w:pPr>
        <w:pStyle w:val="NoSpacing"/>
        <w:spacing w:line="480" w:lineRule="auto"/>
        <w:ind w:firstLine="720"/>
        <w:rPr>
          <w:rFonts w:cs="Times New Roman"/>
          <w:szCs w:val="24"/>
        </w:rPr>
      </w:pPr>
      <w:r w:rsidRPr="00137087">
        <w:rPr>
          <w:rFonts w:cs="Times New Roman"/>
          <w:szCs w:val="24"/>
        </w:rPr>
        <w:t>Romantic-period authors commonly attempted to be parsimonious with their biographical significations, seeking carefully to control their images</w:t>
      </w:r>
      <w:r w:rsidR="00651435" w:rsidRPr="00137087">
        <w:rPr>
          <w:rFonts w:cs="Times New Roman"/>
          <w:szCs w:val="24"/>
        </w:rPr>
        <w:t>.</w:t>
      </w:r>
      <w:r w:rsidR="00CA2E94" w:rsidRPr="00137087">
        <w:rPr>
          <w:rFonts w:cs="Times New Roman"/>
          <w:szCs w:val="24"/>
        </w:rPr>
        <w:t xml:space="preserve"> </w:t>
      </w:r>
      <w:r w:rsidR="00651435" w:rsidRPr="00137087">
        <w:rPr>
          <w:rFonts w:cs="Times New Roman"/>
          <w:szCs w:val="24"/>
        </w:rPr>
        <w:t>Wordsworth</w:t>
      </w:r>
      <w:proofErr w:type="gramStart"/>
      <w:ins w:id="101" w:author="Jessica Tebo" w:date="2022-01-21T13:51:00Z">
        <w:r w:rsidR="00D716C5">
          <w:rPr>
            <w:rFonts w:cs="Times New Roman"/>
            <w:szCs w:val="24"/>
          </w:rPr>
          <w:t>,</w:t>
        </w:r>
      </w:ins>
      <w:r w:rsidR="00651435" w:rsidRPr="00137087">
        <w:rPr>
          <w:rFonts w:cs="Times New Roman"/>
          <w:szCs w:val="24"/>
        </w:rPr>
        <w:t xml:space="preserve"> in particular</w:t>
      </w:r>
      <w:ins w:id="102" w:author="Jessica Tebo" w:date="2022-01-21T13:51:00Z">
        <w:r w:rsidR="00D716C5">
          <w:rPr>
            <w:rFonts w:cs="Times New Roman"/>
            <w:szCs w:val="24"/>
          </w:rPr>
          <w:t>,</w:t>
        </w:r>
      </w:ins>
      <w:r w:rsidR="00651435" w:rsidRPr="00137087">
        <w:rPr>
          <w:rFonts w:cs="Times New Roman"/>
          <w:szCs w:val="24"/>
        </w:rPr>
        <w:t xml:space="preserve"> expressed</w:t>
      </w:r>
      <w:proofErr w:type="gramEnd"/>
      <w:r w:rsidR="00651435" w:rsidRPr="00137087">
        <w:rPr>
          <w:rFonts w:cs="Times New Roman"/>
          <w:szCs w:val="24"/>
        </w:rPr>
        <w:t xml:space="preserve"> considerable frustration when he was refashioned by essayists like </w:t>
      </w:r>
      <w:r w:rsidR="0061576F" w:rsidRPr="00137087">
        <w:rPr>
          <w:rFonts w:cs="Times New Roman"/>
          <w:szCs w:val="24"/>
        </w:rPr>
        <w:t xml:space="preserve">William </w:t>
      </w:r>
      <w:r w:rsidR="00651435" w:rsidRPr="00137087">
        <w:rPr>
          <w:rFonts w:cs="Times New Roman"/>
          <w:szCs w:val="24"/>
        </w:rPr>
        <w:t xml:space="preserve">Hazlitt and </w:t>
      </w:r>
      <w:r w:rsidR="0061576F" w:rsidRPr="00137087">
        <w:rPr>
          <w:rFonts w:cs="Times New Roman"/>
          <w:szCs w:val="24"/>
        </w:rPr>
        <w:t xml:space="preserve">Thomas </w:t>
      </w:r>
      <w:r w:rsidR="00651435" w:rsidRPr="00137087">
        <w:rPr>
          <w:rFonts w:cs="Times New Roman"/>
          <w:szCs w:val="24"/>
        </w:rPr>
        <w:t>De Quincey.</w:t>
      </w:r>
      <w:r w:rsidR="00CA2E94" w:rsidRPr="00137087">
        <w:rPr>
          <w:rFonts w:cs="Times New Roman"/>
          <w:szCs w:val="24"/>
        </w:rPr>
        <w:t xml:space="preserve"> </w:t>
      </w:r>
      <w:r w:rsidRPr="00137087">
        <w:rPr>
          <w:rFonts w:cs="Times New Roman"/>
          <w:szCs w:val="24"/>
        </w:rPr>
        <w:t>B</w:t>
      </w:r>
      <w:r w:rsidR="00651435" w:rsidRPr="00137087">
        <w:rPr>
          <w:rFonts w:cs="Times New Roman"/>
          <w:szCs w:val="24"/>
        </w:rPr>
        <w:t>y contrast, B</w:t>
      </w:r>
      <w:r w:rsidRPr="00137087">
        <w:rPr>
          <w:rFonts w:cs="Times New Roman"/>
          <w:szCs w:val="24"/>
        </w:rPr>
        <w:t>owie</w:t>
      </w:r>
      <w:r w:rsidR="0024119E" w:rsidRPr="00137087">
        <w:rPr>
          <w:rFonts w:cs="Times New Roman"/>
          <w:szCs w:val="24"/>
        </w:rPr>
        <w:t>, with the full resources of a postmodern perspective available to him, was able to take</w:t>
      </w:r>
      <w:r w:rsidRPr="00137087">
        <w:rPr>
          <w:rFonts w:cs="Times New Roman"/>
          <w:szCs w:val="24"/>
        </w:rPr>
        <w:t xml:space="preserve"> a more magnanimous approach.</w:t>
      </w:r>
      <w:r w:rsidR="00CA2E94" w:rsidRPr="00137087">
        <w:rPr>
          <w:rFonts w:cs="Times New Roman"/>
          <w:szCs w:val="24"/>
        </w:rPr>
        <w:t xml:space="preserve"> </w:t>
      </w:r>
      <w:r w:rsidRPr="00137087">
        <w:rPr>
          <w:rFonts w:cs="Times New Roman"/>
          <w:szCs w:val="24"/>
        </w:rPr>
        <w:t>Recogni</w:t>
      </w:r>
      <w:r w:rsidR="005C1CD5">
        <w:rPr>
          <w:rFonts w:cs="Times New Roman"/>
          <w:szCs w:val="24"/>
        </w:rPr>
        <w:t>z</w:t>
      </w:r>
      <w:r w:rsidRPr="00137087">
        <w:rPr>
          <w:rFonts w:cs="Times New Roman"/>
          <w:szCs w:val="24"/>
        </w:rPr>
        <w:t xml:space="preserve">ing the impossibility </w:t>
      </w:r>
      <w:r w:rsidR="00651435" w:rsidRPr="00137087">
        <w:rPr>
          <w:rFonts w:cs="Times New Roman"/>
          <w:szCs w:val="24"/>
        </w:rPr>
        <w:t xml:space="preserve">and undesirability </w:t>
      </w:r>
      <w:r w:rsidRPr="00137087">
        <w:rPr>
          <w:rFonts w:cs="Times New Roman"/>
          <w:szCs w:val="24"/>
        </w:rPr>
        <w:t xml:space="preserve">of policing all the ways in which he might be interpreted, he instead multiplied himself in manners </w:t>
      </w:r>
      <w:r w:rsidR="008E6B58" w:rsidRPr="00137087">
        <w:rPr>
          <w:rFonts w:cs="Times New Roman"/>
          <w:szCs w:val="24"/>
        </w:rPr>
        <w:t xml:space="preserve">that were </w:t>
      </w:r>
      <w:r w:rsidRPr="00137087">
        <w:rPr>
          <w:rFonts w:cs="Times New Roman"/>
          <w:szCs w:val="24"/>
        </w:rPr>
        <w:t>“open to limitless interpretations of meaning” (Morley 462).</w:t>
      </w:r>
      <w:r w:rsidR="00CA2E94" w:rsidRPr="00137087">
        <w:rPr>
          <w:rFonts w:cs="Times New Roman"/>
          <w:szCs w:val="24"/>
        </w:rPr>
        <w:t xml:space="preserve"> </w:t>
      </w:r>
      <w:r w:rsidRPr="00137087">
        <w:rPr>
          <w:rFonts w:cs="Times New Roman"/>
          <w:szCs w:val="24"/>
        </w:rPr>
        <w:t>This proved to be an extremely effective strategy in commercial, aesthetic</w:t>
      </w:r>
      <w:r w:rsidR="00FF5DC2">
        <w:rPr>
          <w:rFonts w:cs="Times New Roman"/>
          <w:szCs w:val="24"/>
        </w:rPr>
        <w:t>,</w:t>
      </w:r>
      <w:r w:rsidRPr="00137087">
        <w:rPr>
          <w:rFonts w:cs="Times New Roman"/>
          <w:szCs w:val="24"/>
        </w:rPr>
        <w:t xml:space="preserve"> and affective terms.</w:t>
      </w:r>
      <w:r w:rsidR="00CA2E94" w:rsidRPr="00137087">
        <w:rPr>
          <w:rFonts w:cs="Times New Roman"/>
          <w:szCs w:val="24"/>
        </w:rPr>
        <w:t xml:space="preserve"> </w:t>
      </w:r>
      <w:r w:rsidRPr="00137087">
        <w:rPr>
          <w:rFonts w:cs="Times New Roman"/>
          <w:szCs w:val="24"/>
        </w:rPr>
        <w:t xml:space="preserve">As Shelley wrote enviously </w:t>
      </w:r>
      <w:r w:rsidR="00E1370A" w:rsidRPr="00137087">
        <w:rPr>
          <w:rFonts w:cs="Times New Roman"/>
          <w:szCs w:val="24"/>
        </w:rPr>
        <w:t xml:space="preserve">and somewhat hyperbolically </w:t>
      </w:r>
      <w:r w:rsidRPr="00137087">
        <w:rPr>
          <w:rFonts w:cs="Times New Roman"/>
          <w:szCs w:val="24"/>
        </w:rPr>
        <w:t xml:space="preserve">of Byron in 1822, Bowie’s </w:t>
      </w:r>
      <w:r w:rsidR="0024119E" w:rsidRPr="00137087">
        <w:rPr>
          <w:rFonts w:cs="Times New Roman"/>
          <w:szCs w:val="24"/>
        </w:rPr>
        <w:t xml:space="preserve">multifarious </w:t>
      </w:r>
      <w:r w:rsidRPr="00137087">
        <w:rPr>
          <w:rFonts w:cs="Times New Roman"/>
          <w:szCs w:val="24"/>
        </w:rPr>
        <w:t>representations “</w:t>
      </w:r>
      <w:r w:rsidRPr="00137087">
        <w:rPr>
          <w:rFonts w:cs="Times New Roman"/>
          <w:iCs/>
          <w:szCs w:val="24"/>
        </w:rPr>
        <w:t>touched a chord</w:t>
      </w:r>
      <w:r w:rsidRPr="00137087">
        <w:rPr>
          <w:rFonts w:cs="Times New Roman"/>
          <w:szCs w:val="24"/>
        </w:rPr>
        <w:t xml:space="preserve"> to which a million hearts responded” (</w:t>
      </w:r>
      <w:r w:rsidR="005709B5" w:rsidRPr="00137087">
        <w:rPr>
          <w:rFonts w:cs="Times New Roman"/>
          <w:i/>
          <w:szCs w:val="24"/>
        </w:rPr>
        <w:t xml:space="preserve">Letters </w:t>
      </w:r>
      <w:r w:rsidR="000B2823" w:rsidRPr="00137087">
        <w:rPr>
          <w:rFonts w:cs="Times New Roman"/>
          <w:szCs w:val="24"/>
        </w:rPr>
        <w:t>II:</w:t>
      </w:r>
      <w:r w:rsidRPr="00137087">
        <w:rPr>
          <w:rFonts w:cs="Times New Roman"/>
          <w:szCs w:val="24"/>
        </w:rPr>
        <w:t>436).</w:t>
      </w:r>
    </w:p>
    <w:p w14:paraId="223FE6A6" w14:textId="7D332A2D" w:rsidR="005A3DDD" w:rsidRPr="00137087" w:rsidRDefault="00E1370A" w:rsidP="009E01DA">
      <w:pPr>
        <w:pStyle w:val="NoSpacing"/>
        <w:spacing w:line="480" w:lineRule="auto"/>
        <w:ind w:firstLine="720"/>
        <w:rPr>
          <w:rFonts w:cs="Times New Roman"/>
          <w:bCs/>
          <w:szCs w:val="24"/>
        </w:rPr>
      </w:pPr>
      <w:r w:rsidRPr="00137087">
        <w:rPr>
          <w:rFonts w:cs="Times New Roman"/>
          <w:szCs w:val="24"/>
        </w:rPr>
        <w:lastRenderedPageBreak/>
        <w:t>A</w:t>
      </w:r>
      <w:r w:rsidR="00DB358E" w:rsidRPr="00137087">
        <w:rPr>
          <w:rFonts w:cs="Times New Roman"/>
          <w:szCs w:val="24"/>
        </w:rPr>
        <w:t xml:space="preserve"> crucial aspect of the media environment into which Bowie emerged was the </w:t>
      </w:r>
      <w:r w:rsidR="00D46EB9" w:rsidRPr="00137087">
        <w:rPr>
          <w:rFonts w:cs="Times New Roman"/>
          <w:szCs w:val="24"/>
        </w:rPr>
        <w:t xml:space="preserve">space </w:t>
      </w:r>
      <w:r w:rsidR="00DB358E" w:rsidRPr="00137087">
        <w:rPr>
          <w:rFonts w:cs="Times New Roman"/>
          <w:szCs w:val="24"/>
        </w:rPr>
        <w:t xml:space="preserve">it provided for his audiences </w:t>
      </w:r>
      <w:r w:rsidR="00280142" w:rsidRPr="00137087">
        <w:rPr>
          <w:rFonts w:cs="Times New Roman"/>
          <w:szCs w:val="24"/>
        </w:rPr>
        <w:t xml:space="preserve">to co-author the meanings of his works in </w:t>
      </w:r>
      <w:r w:rsidR="00D46EB9" w:rsidRPr="00137087">
        <w:rPr>
          <w:rFonts w:cs="Times New Roman"/>
          <w:szCs w:val="24"/>
        </w:rPr>
        <w:t xml:space="preserve">manners that were </w:t>
      </w:r>
      <w:r w:rsidR="00DB358E" w:rsidRPr="00137087">
        <w:rPr>
          <w:rFonts w:cs="Times New Roman"/>
          <w:szCs w:val="24"/>
        </w:rPr>
        <w:t xml:space="preserve">far </w:t>
      </w:r>
      <w:r w:rsidR="00D46EB9" w:rsidRPr="00137087">
        <w:rPr>
          <w:rFonts w:cs="Times New Roman"/>
          <w:szCs w:val="24"/>
        </w:rPr>
        <w:t>more comprehensive than those</w:t>
      </w:r>
      <w:r w:rsidR="00DB358E" w:rsidRPr="00137087">
        <w:rPr>
          <w:rFonts w:cs="Times New Roman"/>
          <w:szCs w:val="24"/>
        </w:rPr>
        <w:t xml:space="preserve"> available in the early nineteenth century</w:t>
      </w:r>
      <w:r w:rsidR="00280142" w:rsidRPr="00137087">
        <w:rPr>
          <w:rFonts w:cs="Times New Roman"/>
          <w:szCs w:val="24"/>
        </w:rPr>
        <w:t>.</w:t>
      </w:r>
      <w:r w:rsidR="00CA2E94" w:rsidRPr="00137087">
        <w:rPr>
          <w:rFonts w:cs="Times New Roman"/>
          <w:szCs w:val="24"/>
        </w:rPr>
        <w:t xml:space="preserve"> </w:t>
      </w:r>
      <w:r w:rsidR="00280142" w:rsidRPr="00137087">
        <w:rPr>
          <w:rFonts w:cs="Times New Roman"/>
          <w:bCs/>
          <w:szCs w:val="24"/>
        </w:rPr>
        <w:t>As David Baker puts it, “Bowie as rock star/artist functions in a pop/rock economy of alliance and commonality” (111).</w:t>
      </w:r>
      <w:r w:rsidR="00CA2E94" w:rsidRPr="00137087">
        <w:rPr>
          <w:rFonts w:cs="Times New Roman"/>
          <w:bCs/>
          <w:szCs w:val="24"/>
        </w:rPr>
        <w:t xml:space="preserve"> </w:t>
      </w:r>
      <w:r w:rsidR="00DB358E" w:rsidRPr="00137087">
        <w:rPr>
          <w:rFonts w:cs="Times New Roman"/>
          <w:bCs/>
          <w:szCs w:val="24"/>
        </w:rPr>
        <w:t>Byron and Wordsworth were c</w:t>
      </w:r>
      <w:r w:rsidR="00D46EB9" w:rsidRPr="00137087">
        <w:rPr>
          <w:rFonts w:cs="Times New Roman"/>
          <w:bCs/>
          <w:szCs w:val="24"/>
        </w:rPr>
        <w:t xml:space="preserve">ertainly imitated, </w:t>
      </w:r>
      <w:r w:rsidR="00651435" w:rsidRPr="00137087">
        <w:rPr>
          <w:rFonts w:cs="Times New Roman"/>
          <w:bCs/>
          <w:szCs w:val="24"/>
        </w:rPr>
        <w:t>and Byron in particular</w:t>
      </w:r>
      <w:r w:rsidR="00BA304B">
        <w:rPr>
          <w:rFonts w:cs="Times New Roman"/>
          <w:bCs/>
          <w:szCs w:val="24"/>
        </w:rPr>
        <w:t>—</w:t>
      </w:r>
      <w:r w:rsidR="00651435" w:rsidRPr="00137087">
        <w:rPr>
          <w:rFonts w:cs="Times New Roman"/>
          <w:bCs/>
          <w:szCs w:val="24"/>
        </w:rPr>
        <w:t>along with his publishers and collaborators</w:t>
      </w:r>
      <w:r w:rsidR="00BA304B">
        <w:rPr>
          <w:rFonts w:cs="Times New Roman"/>
          <w:bCs/>
          <w:szCs w:val="24"/>
        </w:rPr>
        <w:t>—</w:t>
      </w:r>
      <w:r w:rsidR="00651435" w:rsidRPr="00137087">
        <w:rPr>
          <w:rFonts w:cs="Times New Roman"/>
          <w:bCs/>
          <w:szCs w:val="24"/>
        </w:rPr>
        <w:t xml:space="preserve">was a pioneer in </w:t>
      </w:r>
      <w:r w:rsidR="0006019E" w:rsidRPr="00137087">
        <w:rPr>
          <w:rFonts w:cs="Times New Roman"/>
          <w:bCs/>
          <w:szCs w:val="24"/>
        </w:rPr>
        <w:t>developing what Tom Mole has characteri</w:t>
      </w:r>
      <w:r w:rsidR="005C1CD5">
        <w:rPr>
          <w:rFonts w:cs="Times New Roman"/>
          <w:bCs/>
          <w:szCs w:val="24"/>
        </w:rPr>
        <w:t>z</w:t>
      </w:r>
      <w:r w:rsidR="0006019E" w:rsidRPr="00137087">
        <w:rPr>
          <w:rFonts w:cs="Times New Roman"/>
          <w:bCs/>
          <w:szCs w:val="24"/>
        </w:rPr>
        <w:t>ed as a hermeneutic of intimacy.</w:t>
      </w:r>
      <w:r w:rsidR="00CA2E94" w:rsidRPr="00137087">
        <w:rPr>
          <w:rFonts w:cs="Times New Roman"/>
          <w:bCs/>
          <w:szCs w:val="24"/>
        </w:rPr>
        <w:t xml:space="preserve"> </w:t>
      </w:r>
      <w:r w:rsidR="0006019E" w:rsidRPr="00137087">
        <w:rPr>
          <w:rFonts w:cs="Times New Roman"/>
          <w:bCs/>
          <w:szCs w:val="24"/>
        </w:rPr>
        <w:t>However, what Bowie could achieve was on a different scale.</w:t>
      </w:r>
      <w:r w:rsidR="00CA2E94" w:rsidRPr="00137087">
        <w:rPr>
          <w:rFonts w:cs="Times New Roman"/>
          <w:bCs/>
          <w:szCs w:val="24"/>
        </w:rPr>
        <w:t xml:space="preserve"> </w:t>
      </w:r>
      <w:r w:rsidR="00651435" w:rsidRPr="00137087">
        <w:rPr>
          <w:rFonts w:cs="Times New Roman"/>
          <w:bCs/>
          <w:szCs w:val="24"/>
        </w:rPr>
        <w:t>Rebuking a</w:t>
      </w:r>
      <w:r w:rsidR="0006019E" w:rsidRPr="00137087">
        <w:rPr>
          <w:rFonts w:cs="Times New Roman"/>
          <w:bCs/>
          <w:szCs w:val="24"/>
        </w:rPr>
        <w:t xml:space="preserve"> newspaper </w:t>
      </w:r>
      <w:r w:rsidR="00651435" w:rsidRPr="00137087">
        <w:rPr>
          <w:rFonts w:cs="Times New Roman"/>
          <w:bCs/>
          <w:szCs w:val="24"/>
        </w:rPr>
        <w:t>article that describe</w:t>
      </w:r>
      <w:ins w:id="103" w:author="Matthew Sangster" w:date="2022-02-09T02:38:00Z">
        <w:r w:rsidR="00A55EA7">
          <w:rPr>
            <w:rFonts w:cs="Times New Roman"/>
            <w:bCs/>
            <w:szCs w:val="24"/>
          </w:rPr>
          <w:t>s</w:t>
        </w:r>
      </w:ins>
      <w:del w:id="104" w:author="Matthew Sangster" w:date="2022-02-09T02:38:00Z">
        <w:r w:rsidR="00651435" w:rsidRPr="00137087" w:rsidDel="00A55EA7">
          <w:rPr>
            <w:rFonts w:cs="Times New Roman"/>
            <w:bCs/>
            <w:szCs w:val="24"/>
          </w:rPr>
          <w:delText>d</w:delText>
        </w:r>
      </w:del>
      <w:r w:rsidR="00651435" w:rsidRPr="00137087">
        <w:rPr>
          <w:rFonts w:cs="Times New Roman"/>
          <w:bCs/>
          <w:szCs w:val="24"/>
        </w:rPr>
        <w:t xml:space="preserve"> Byron as having drawn </w:t>
      </w:r>
      <w:r w:rsidR="0006019E" w:rsidRPr="00137087">
        <w:rPr>
          <w:rFonts w:cs="Times New Roman"/>
          <w:bCs/>
          <w:szCs w:val="24"/>
        </w:rPr>
        <w:t>“</w:t>
      </w:r>
      <w:r w:rsidR="00651435" w:rsidRPr="00137087">
        <w:rPr>
          <w:rFonts w:cs="Times New Roman"/>
          <w:bCs/>
          <w:szCs w:val="24"/>
        </w:rPr>
        <w:t>hordes of screaming young women</w:t>
      </w:r>
      <w:r w:rsidR="00E0674C">
        <w:rPr>
          <w:rFonts w:cs="Times New Roman"/>
          <w:bCs/>
          <w:szCs w:val="24"/>
        </w:rPr>
        <w:t>,”</w:t>
      </w:r>
      <w:r w:rsidR="00651435" w:rsidRPr="00137087">
        <w:rPr>
          <w:rFonts w:cs="Times New Roman"/>
          <w:bCs/>
          <w:szCs w:val="24"/>
        </w:rPr>
        <w:t xml:space="preserve"> Mole contends accurately that these hordes </w:t>
      </w:r>
      <w:r w:rsidR="0006019E" w:rsidRPr="00137087">
        <w:rPr>
          <w:rFonts w:cs="Times New Roman"/>
          <w:bCs/>
          <w:szCs w:val="24"/>
        </w:rPr>
        <w:t>“</w:t>
      </w:r>
      <w:r w:rsidR="00651435" w:rsidRPr="00137087">
        <w:rPr>
          <w:rFonts w:cs="Times New Roman"/>
          <w:bCs/>
          <w:szCs w:val="24"/>
        </w:rPr>
        <w:t>were spliced into Byron’s story from an entirely different cultural memory.</w:t>
      </w:r>
      <w:r w:rsidR="00CA2E94" w:rsidRPr="00137087">
        <w:rPr>
          <w:rFonts w:cs="Times New Roman"/>
          <w:bCs/>
          <w:szCs w:val="24"/>
        </w:rPr>
        <w:t xml:space="preserve"> </w:t>
      </w:r>
      <w:r w:rsidR="00651435" w:rsidRPr="00137087">
        <w:rPr>
          <w:rFonts w:cs="Times New Roman"/>
          <w:bCs/>
          <w:szCs w:val="24"/>
        </w:rPr>
        <w:t>They screamed not for Byron but for the Beatles</w:t>
      </w:r>
      <w:r w:rsidR="0006019E" w:rsidRPr="00137087">
        <w:rPr>
          <w:rFonts w:cs="Times New Roman"/>
          <w:bCs/>
          <w:szCs w:val="24"/>
        </w:rPr>
        <w:t>”</w:t>
      </w:r>
      <w:r w:rsidR="00651435" w:rsidRPr="00137087">
        <w:rPr>
          <w:rFonts w:cs="Times New Roman"/>
          <w:bCs/>
          <w:szCs w:val="24"/>
        </w:rPr>
        <w:t xml:space="preserve"> (2007</w:t>
      </w:r>
      <w:ins w:id="105" w:author="Jessica Tebo" w:date="2022-01-21T13:59:00Z">
        <w:r w:rsidR="00A4405F">
          <w:rPr>
            <w:rFonts w:cs="Times New Roman"/>
            <w:bCs/>
            <w:szCs w:val="24"/>
          </w:rPr>
          <w:t xml:space="preserve"> </w:t>
        </w:r>
      </w:ins>
      <w:del w:id="106" w:author="Jessica Tebo" w:date="2022-01-21T13:59:00Z">
        <w:r w:rsidR="00651435" w:rsidRPr="00137087" w:rsidDel="00A4405F">
          <w:rPr>
            <w:rFonts w:cs="Times New Roman"/>
            <w:bCs/>
            <w:szCs w:val="24"/>
          </w:rPr>
          <w:delText xml:space="preserve"> </w:delText>
        </w:r>
      </w:del>
      <w:r w:rsidR="00651435" w:rsidRPr="00137087">
        <w:rPr>
          <w:rFonts w:cs="Times New Roman"/>
          <w:bCs/>
          <w:szCs w:val="24"/>
        </w:rPr>
        <w:t>xi).</w:t>
      </w:r>
      <w:r w:rsidR="00CA2E94" w:rsidRPr="00137087">
        <w:rPr>
          <w:rFonts w:cs="Times New Roman"/>
          <w:bCs/>
          <w:szCs w:val="24"/>
        </w:rPr>
        <w:t xml:space="preserve"> </w:t>
      </w:r>
      <w:r w:rsidR="0006019E" w:rsidRPr="00137087">
        <w:rPr>
          <w:rFonts w:cs="Times New Roman"/>
          <w:bCs/>
          <w:szCs w:val="24"/>
        </w:rPr>
        <w:t xml:space="preserve">While the media environment was </w:t>
      </w:r>
      <w:proofErr w:type="gramStart"/>
      <w:r w:rsidR="0006019E" w:rsidRPr="00137087">
        <w:rPr>
          <w:rFonts w:cs="Times New Roman"/>
          <w:bCs/>
          <w:szCs w:val="24"/>
        </w:rPr>
        <w:t>opening up</w:t>
      </w:r>
      <w:proofErr w:type="gramEnd"/>
      <w:r w:rsidR="0006019E" w:rsidRPr="00137087">
        <w:rPr>
          <w:rFonts w:cs="Times New Roman"/>
          <w:bCs/>
          <w:szCs w:val="24"/>
        </w:rPr>
        <w:t xml:space="preserve"> during the 1810s and 1820s, writers in this period were </w:t>
      </w:r>
      <w:r w:rsidR="00EA00E6" w:rsidRPr="00137087">
        <w:rPr>
          <w:rFonts w:cs="Times New Roman"/>
          <w:bCs/>
          <w:szCs w:val="24"/>
        </w:rPr>
        <w:t xml:space="preserve">by no means </w:t>
      </w:r>
      <w:r w:rsidR="0006019E" w:rsidRPr="00137087">
        <w:rPr>
          <w:rFonts w:cs="Times New Roman"/>
          <w:bCs/>
          <w:szCs w:val="24"/>
        </w:rPr>
        <w:t xml:space="preserve">as </w:t>
      </w:r>
      <w:r w:rsidR="00DB358E" w:rsidRPr="00137087">
        <w:rPr>
          <w:rFonts w:cs="Times New Roman"/>
          <w:bCs/>
          <w:szCs w:val="24"/>
        </w:rPr>
        <w:t>readily available for appropriation as twentieth-century artist</w:t>
      </w:r>
      <w:r w:rsidR="0006019E" w:rsidRPr="00137087">
        <w:rPr>
          <w:rFonts w:cs="Times New Roman"/>
          <w:bCs/>
          <w:szCs w:val="24"/>
        </w:rPr>
        <w:t>s</w:t>
      </w:r>
      <w:r w:rsidR="00DB358E" w:rsidRPr="00137087">
        <w:rPr>
          <w:rFonts w:cs="Times New Roman"/>
          <w:bCs/>
          <w:szCs w:val="24"/>
        </w:rPr>
        <w:t xml:space="preserve"> </w:t>
      </w:r>
      <w:r w:rsidR="0006019E" w:rsidRPr="00137087">
        <w:rPr>
          <w:rFonts w:cs="Times New Roman"/>
          <w:bCs/>
          <w:szCs w:val="24"/>
        </w:rPr>
        <w:t xml:space="preserve">who </w:t>
      </w:r>
      <w:r w:rsidR="00DB358E" w:rsidRPr="00137087">
        <w:rPr>
          <w:rFonts w:cs="Times New Roman"/>
          <w:bCs/>
          <w:szCs w:val="24"/>
        </w:rPr>
        <w:t>position</w:t>
      </w:r>
      <w:r w:rsidR="0006019E" w:rsidRPr="00137087">
        <w:rPr>
          <w:rFonts w:cs="Times New Roman"/>
          <w:bCs/>
          <w:szCs w:val="24"/>
        </w:rPr>
        <w:t>ed</w:t>
      </w:r>
      <w:r w:rsidR="00DB358E" w:rsidRPr="00137087">
        <w:rPr>
          <w:rFonts w:cs="Times New Roman"/>
          <w:bCs/>
          <w:szCs w:val="24"/>
        </w:rPr>
        <w:t xml:space="preserve"> themselves knowingly within a constellation of magazines, television appearances, costume designers, other musicians, </w:t>
      </w:r>
      <w:r w:rsidR="005709B5" w:rsidRPr="00137087">
        <w:rPr>
          <w:rFonts w:cs="Times New Roman"/>
          <w:bCs/>
          <w:szCs w:val="24"/>
        </w:rPr>
        <w:t xml:space="preserve">movements, </w:t>
      </w:r>
      <w:r w:rsidR="00DB358E" w:rsidRPr="00137087">
        <w:rPr>
          <w:rFonts w:cs="Times New Roman"/>
          <w:bCs/>
          <w:szCs w:val="24"/>
        </w:rPr>
        <w:t>newspapers, controversies, personal interactions, radio</w:t>
      </w:r>
      <w:r w:rsidR="00D46EB9" w:rsidRPr="00137087">
        <w:rPr>
          <w:rFonts w:cs="Times New Roman"/>
          <w:bCs/>
          <w:szCs w:val="24"/>
        </w:rPr>
        <w:t xml:space="preserve"> broadcasts</w:t>
      </w:r>
      <w:r w:rsidR="00DB358E" w:rsidRPr="00137087">
        <w:rPr>
          <w:rFonts w:cs="Times New Roman"/>
          <w:bCs/>
          <w:szCs w:val="24"/>
        </w:rPr>
        <w:t>, sleeves, vinyl</w:t>
      </w:r>
      <w:r w:rsidR="00A97BBB">
        <w:rPr>
          <w:rFonts w:cs="Times New Roman"/>
          <w:bCs/>
          <w:szCs w:val="24"/>
        </w:rPr>
        <w:t>,</w:t>
      </w:r>
      <w:r w:rsidR="00DB358E" w:rsidRPr="00137087">
        <w:rPr>
          <w:rFonts w:cs="Times New Roman"/>
          <w:bCs/>
          <w:szCs w:val="24"/>
        </w:rPr>
        <w:t xml:space="preserve"> and technology.</w:t>
      </w:r>
    </w:p>
    <w:p w14:paraId="180F1302" w14:textId="0BCA99FD" w:rsidR="00FC21AB" w:rsidRPr="00137087" w:rsidRDefault="00D46EB9" w:rsidP="009E01DA">
      <w:pPr>
        <w:pStyle w:val="NoSpacing"/>
        <w:spacing w:line="480" w:lineRule="auto"/>
        <w:ind w:firstLine="720"/>
        <w:rPr>
          <w:rFonts w:cs="Times New Roman"/>
          <w:szCs w:val="24"/>
        </w:rPr>
      </w:pPr>
      <w:r w:rsidRPr="00137087">
        <w:rPr>
          <w:rFonts w:cs="Times New Roman"/>
          <w:bCs/>
          <w:szCs w:val="24"/>
        </w:rPr>
        <w:t>Fans responded</w:t>
      </w:r>
      <w:r w:rsidR="00DB358E" w:rsidRPr="00137087">
        <w:rPr>
          <w:rFonts w:cs="Times New Roman"/>
          <w:bCs/>
          <w:szCs w:val="24"/>
        </w:rPr>
        <w:t xml:space="preserve"> to this cornucopia of </w:t>
      </w:r>
      <w:r w:rsidRPr="00137087">
        <w:rPr>
          <w:rFonts w:cs="Times New Roman"/>
          <w:bCs/>
          <w:szCs w:val="24"/>
        </w:rPr>
        <w:t xml:space="preserve">stimuli both through forming shared interpretive communities and through valuing </w:t>
      </w:r>
      <w:proofErr w:type="gramStart"/>
      <w:r w:rsidRPr="00137087">
        <w:rPr>
          <w:rFonts w:cs="Times New Roman"/>
          <w:bCs/>
          <w:szCs w:val="24"/>
        </w:rPr>
        <w:t>particular irreducible</w:t>
      </w:r>
      <w:proofErr w:type="gramEnd"/>
      <w:r w:rsidRPr="00137087">
        <w:rPr>
          <w:rFonts w:cs="Times New Roman"/>
          <w:bCs/>
          <w:szCs w:val="24"/>
        </w:rPr>
        <w:t xml:space="preserve"> spec</w:t>
      </w:r>
      <w:r w:rsidR="007175CA" w:rsidRPr="00137087">
        <w:rPr>
          <w:rFonts w:cs="Times New Roman"/>
          <w:bCs/>
          <w:szCs w:val="24"/>
        </w:rPr>
        <w:t>ific</w:t>
      </w:r>
      <w:del w:id="107" w:author="Matthew Sangster" w:date="2022-02-06T23:51:00Z">
        <w:r w:rsidR="007175CA" w:rsidRPr="00137087" w:rsidDel="00BD225C">
          <w:rPr>
            <w:rFonts w:cs="Times New Roman"/>
            <w:bCs/>
            <w:szCs w:val="24"/>
          </w:rPr>
          <w:delText>i</w:delText>
        </w:r>
      </w:del>
      <w:del w:id="108" w:author="Matthew Sangster" w:date="2022-02-06T23:50:00Z">
        <w:r w:rsidR="007175CA" w:rsidRPr="00137087" w:rsidDel="00BD225C">
          <w:rPr>
            <w:rFonts w:cs="Times New Roman"/>
            <w:bCs/>
            <w:szCs w:val="24"/>
          </w:rPr>
          <w:delText>tie</w:delText>
        </w:r>
      </w:del>
      <w:r w:rsidR="007175CA" w:rsidRPr="00137087">
        <w:rPr>
          <w:rFonts w:cs="Times New Roman"/>
          <w:bCs/>
          <w:szCs w:val="24"/>
        </w:rPr>
        <w:t>s.</w:t>
      </w:r>
      <w:r w:rsidR="00CA2E94" w:rsidRPr="00137087">
        <w:rPr>
          <w:rFonts w:cs="Times New Roman"/>
          <w:bCs/>
          <w:szCs w:val="24"/>
        </w:rPr>
        <w:t xml:space="preserve"> </w:t>
      </w:r>
      <w:r w:rsidR="007175CA" w:rsidRPr="00137087">
        <w:rPr>
          <w:rFonts w:cs="Times New Roman"/>
          <w:bCs/>
          <w:szCs w:val="24"/>
        </w:rPr>
        <w:t>Bowie’s productions proved to possess</w:t>
      </w:r>
      <w:r w:rsidRPr="00137087">
        <w:rPr>
          <w:rFonts w:cs="Times New Roman"/>
          <w:bCs/>
          <w:szCs w:val="24"/>
        </w:rPr>
        <w:t xml:space="preserve"> an enormous capacity for conjuring feelings of affinity</w:t>
      </w:r>
      <w:r w:rsidR="008A1AA5" w:rsidRPr="00137087">
        <w:rPr>
          <w:rFonts w:cs="Times New Roman"/>
          <w:bCs/>
          <w:szCs w:val="24"/>
        </w:rPr>
        <w:t>.</w:t>
      </w:r>
      <w:r w:rsidR="00CA2E94" w:rsidRPr="00137087">
        <w:rPr>
          <w:rFonts w:cs="Times New Roman"/>
          <w:bCs/>
          <w:szCs w:val="24"/>
        </w:rPr>
        <w:t xml:space="preserve"> </w:t>
      </w:r>
      <w:r w:rsidR="008A1AA5" w:rsidRPr="00137087">
        <w:rPr>
          <w:rFonts w:cs="Times New Roman"/>
          <w:bCs/>
          <w:szCs w:val="24"/>
        </w:rPr>
        <w:t>I</w:t>
      </w:r>
      <w:r w:rsidRPr="00137087">
        <w:rPr>
          <w:rFonts w:cs="Times New Roman"/>
          <w:bCs/>
          <w:szCs w:val="24"/>
        </w:rPr>
        <w:t xml:space="preserve">n Nick Stevenson’s words, fans reacted </w:t>
      </w:r>
      <w:r w:rsidR="008A1AA5" w:rsidRPr="00137087">
        <w:rPr>
          <w:rFonts w:cs="Times New Roman"/>
          <w:bCs/>
          <w:szCs w:val="24"/>
        </w:rPr>
        <w:t xml:space="preserve">to </w:t>
      </w:r>
      <w:r w:rsidRPr="00137087">
        <w:rPr>
          <w:rFonts w:cs="Times New Roman"/>
          <w:bCs/>
          <w:szCs w:val="24"/>
        </w:rPr>
        <w:t xml:space="preserve">Bowie and his works </w:t>
      </w:r>
      <w:r w:rsidR="008A1AA5" w:rsidRPr="00137087">
        <w:rPr>
          <w:rFonts w:cs="Times New Roman"/>
          <w:bCs/>
          <w:szCs w:val="24"/>
        </w:rPr>
        <w:t xml:space="preserve">by employing them </w:t>
      </w:r>
      <w:r w:rsidRPr="00137087">
        <w:rPr>
          <w:rFonts w:cs="Times New Roman"/>
          <w:bCs/>
          <w:szCs w:val="24"/>
        </w:rPr>
        <w:t>for “the creation of meaning through diverse patterns of identification” (149).</w:t>
      </w:r>
      <w:r w:rsidR="00CA2E94" w:rsidRPr="00137087">
        <w:rPr>
          <w:rFonts w:cs="Times New Roman"/>
          <w:bCs/>
          <w:szCs w:val="24"/>
        </w:rPr>
        <w:t xml:space="preserve"> </w:t>
      </w:r>
      <w:r w:rsidRPr="00137087">
        <w:rPr>
          <w:rFonts w:cs="Times New Roman"/>
          <w:bCs/>
          <w:szCs w:val="24"/>
        </w:rPr>
        <w:t>Creative audiences were able to use Bowie’s multivalent capacities to transcend dominant media narratives.</w:t>
      </w:r>
      <w:r w:rsidR="00CA2E94" w:rsidRPr="00137087">
        <w:rPr>
          <w:rFonts w:cs="Times New Roman"/>
          <w:bCs/>
          <w:szCs w:val="24"/>
        </w:rPr>
        <w:t xml:space="preserve"> </w:t>
      </w:r>
      <w:r w:rsidR="00400785" w:rsidRPr="00137087">
        <w:rPr>
          <w:rFonts w:cs="Times New Roman"/>
          <w:szCs w:val="24"/>
        </w:rPr>
        <w:t xml:space="preserve">Patrick Glen, examining Bowie’s outing himself as bisexual in the </w:t>
      </w:r>
      <w:r w:rsidR="00400785" w:rsidRPr="00137087">
        <w:rPr>
          <w:rFonts w:cs="Times New Roman"/>
          <w:i/>
          <w:szCs w:val="24"/>
        </w:rPr>
        <w:t>Melody Maker</w:t>
      </w:r>
      <w:r w:rsidR="00400785" w:rsidRPr="00137087">
        <w:rPr>
          <w:rFonts w:cs="Times New Roman"/>
          <w:szCs w:val="24"/>
        </w:rPr>
        <w:t xml:space="preserve"> in 1972, argues that while reportage often attempted to position </w:t>
      </w:r>
      <w:r w:rsidR="00D22860" w:rsidRPr="00137087">
        <w:rPr>
          <w:rFonts w:cs="Times New Roman"/>
          <w:szCs w:val="24"/>
        </w:rPr>
        <w:t>the singer and his characters</w:t>
      </w:r>
      <w:r w:rsidR="00400785" w:rsidRPr="00137087">
        <w:rPr>
          <w:rFonts w:cs="Times New Roman"/>
          <w:szCs w:val="24"/>
        </w:rPr>
        <w:t xml:space="preserve"> </w:t>
      </w:r>
      <w:r w:rsidR="009338C9" w:rsidRPr="00137087">
        <w:rPr>
          <w:rFonts w:cs="Times New Roman"/>
          <w:szCs w:val="24"/>
        </w:rPr>
        <w:t>with</w:t>
      </w:r>
      <w:r w:rsidR="00400785" w:rsidRPr="00137087">
        <w:rPr>
          <w:rFonts w:cs="Times New Roman"/>
          <w:szCs w:val="24"/>
        </w:rPr>
        <w:t>in constrained tra</w:t>
      </w:r>
      <w:r w:rsidR="009338C9" w:rsidRPr="00137087">
        <w:rPr>
          <w:rFonts w:cs="Times New Roman"/>
          <w:szCs w:val="24"/>
        </w:rPr>
        <w:t>ditions of queer expression, Bowie’s</w:t>
      </w:r>
      <w:r w:rsidR="00400785" w:rsidRPr="00137087">
        <w:rPr>
          <w:rFonts w:cs="Times New Roman"/>
          <w:szCs w:val="24"/>
        </w:rPr>
        <w:t xml:space="preserve"> use of “references drawn from complex scenes that </w:t>
      </w:r>
      <w:r w:rsidR="00400785" w:rsidRPr="00137087">
        <w:rPr>
          <w:rFonts w:cs="Times New Roman"/>
          <w:szCs w:val="24"/>
        </w:rPr>
        <w:lastRenderedPageBreak/>
        <w:t xml:space="preserve">could accommodate a number of narratives, symbols, individual and sexual identities” meant that “[t]hose who had not encountered these scenes </w:t>
      </w:r>
      <w:r w:rsidR="00E0674C">
        <w:rPr>
          <w:rFonts w:cs="Times New Roman"/>
          <w:szCs w:val="24"/>
        </w:rPr>
        <w:t>. . .</w:t>
      </w:r>
      <w:r w:rsidR="00400785" w:rsidRPr="00137087">
        <w:rPr>
          <w:rFonts w:cs="Times New Roman"/>
          <w:szCs w:val="24"/>
        </w:rPr>
        <w:t xml:space="preserve"> could appropriate elements of Bowie’s identity and references for themselves” (423).</w:t>
      </w:r>
      <w:r w:rsidR="00CA2E94" w:rsidRPr="00137087">
        <w:rPr>
          <w:rFonts w:cs="Times New Roman"/>
          <w:szCs w:val="24"/>
        </w:rPr>
        <w:t xml:space="preserve"> </w:t>
      </w:r>
      <w:r w:rsidR="00FA12AA" w:rsidRPr="00137087">
        <w:rPr>
          <w:rFonts w:cs="Times New Roman"/>
          <w:szCs w:val="24"/>
        </w:rPr>
        <w:t xml:space="preserve">John Gill </w:t>
      </w:r>
      <w:r w:rsidR="00D77CCE" w:rsidRPr="00137087">
        <w:rPr>
          <w:rFonts w:cs="Times New Roman"/>
          <w:szCs w:val="24"/>
        </w:rPr>
        <w:t>writes similarly</w:t>
      </w:r>
      <w:r w:rsidR="00FA12AA" w:rsidRPr="00137087">
        <w:rPr>
          <w:rFonts w:cs="Times New Roman"/>
          <w:szCs w:val="24"/>
        </w:rPr>
        <w:t xml:space="preserve"> that Bow</w:t>
      </w:r>
      <w:r w:rsidR="007175CA" w:rsidRPr="00137087">
        <w:rPr>
          <w:rFonts w:cs="Times New Roman"/>
          <w:szCs w:val="24"/>
        </w:rPr>
        <w:t>ie provided a powerful and</w:t>
      </w:r>
      <w:r w:rsidR="00D77CCE" w:rsidRPr="00137087">
        <w:rPr>
          <w:rFonts w:cs="Times New Roman"/>
          <w:szCs w:val="24"/>
        </w:rPr>
        <w:t xml:space="preserve"> </w:t>
      </w:r>
      <w:r w:rsidR="00FA12AA" w:rsidRPr="00137087">
        <w:rPr>
          <w:rFonts w:cs="Times New Roman"/>
          <w:szCs w:val="24"/>
        </w:rPr>
        <w:t>outrageous</w:t>
      </w:r>
      <w:r w:rsidR="006E38A8" w:rsidRPr="00137087">
        <w:rPr>
          <w:rFonts w:cs="Times New Roman"/>
          <w:szCs w:val="24"/>
        </w:rPr>
        <w:t>,</w:t>
      </w:r>
      <w:r w:rsidR="00FA12AA" w:rsidRPr="00137087">
        <w:rPr>
          <w:rFonts w:cs="Times New Roman"/>
          <w:szCs w:val="24"/>
        </w:rPr>
        <w:t xml:space="preserve"> </w:t>
      </w:r>
      <w:r w:rsidR="007175CA" w:rsidRPr="00137087">
        <w:rPr>
          <w:rFonts w:cs="Times New Roman"/>
          <w:szCs w:val="24"/>
        </w:rPr>
        <w:t>if not unproblematic</w:t>
      </w:r>
      <w:r w:rsidR="006E38A8" w:rsidRPr="00137087">
        <w:rPr>
          <w:rFonts w:cs="Times New Roman"/>
          <w:szCs w:val="24"/>
        </w:rPr>
        <w:t>,</w:t>
      </w:r>
      <w:r w:rsidR="007175CA" w:rsidRPr="00137087">
        <w:rPr>
          <w:rFonts w:cs="Times New Roman"/>
          <w:szCs w:val="24"/>
        </w:rPr>
        <w:t xml:space="preserve"> </w:t>
      </w:r>
      <w:r w:rsidR="00FA12AA" w:rsidRPr="00137087">
        <w:rPr>
          <w:rFonts w:cs="Times New Roman"/>
          <w:szCs w:val="24"/>
        </w:rPr>
        <w:t>model for gay identity “at a time when queer appearances in the media tended to be in the form of arrests and police statistics” (110).</w:t>
      </w:r>
      <w:r w:rsidR="00CA2E94" w:rsidRPr="00137087">
        <w:rPr>
          <w:rFonts w:cs="Times New Roman"/>
          <w:bCs/>
          <w:szCs w:val="24"/>
        </w:rPr>
        <w:t xml:space="preserve"> </w:t>
      </w:r>
      <w:r w:rsidR="00D77CCE" w:rsidRPr="00137087">
        <w:rPr>
          <w:rFonts w:cs="Times New Roman"/>
          <w:bCs/>
          <w:szCs w:val="24"/>
        </w:rPr>
        <w:t xml:space="preserve">Bowie was by no means always an ideal role model; as Will Brooker has pointed out, certain performances, </w:t>
      </w:r>
      <w:r w:rsidR="00730436" w:rsidRPr="00137087">
        <w:rPr>
          <w:rFonts w:cs="Times New Roman"/>
          <w:szCs w:val="24"/>
        </w:rPr>
        <w:t>such as “China Girl”</w:t>
      </w:r>
      <w:r w:rsidR="00702202" w:rsidRPr="00137087">
        <w:rPr>
          <w:rFonts w:cs="Times New Roman"/>
          <w:szCs w:val="24"/>
        </w:rPr>
        <w:t xml:space="preserve"> (1983, although written earlier for Iggy Pop)</w:t>
      </w:r>
      <w:r w:rsidR="00730436" w:rsidRPr="00137087">
        <w:rPr>
          <w:rFonts w:cs="Times New Roman"/>
          <w:szCs w:val="24"/>
        </w:rPr>
        <w:t>,</w:t>
      </w:r>
      <w:r w:rsidR="00D11741" w:rsidRPr="00137087">
        <w:rPr>
          <w:rFonts w:cs="Times New Roman"/>
          <w:szCs w:val="24"/>
        </w:rPr>
        <w:t xml:space="preserve"> </w:t>
      </w:r>
      <w:r w:rsidR="0006019E" w:rsidRPr="00137087">
        <w:rPr>
          <w:rFonts w:cs="Times New Roman"/>
          <w:szCs w:val="24"/>
        </w:rPr>
        <w:t>can</w:t>
      </w:r>
      <w:r w:rsidR="00D77CCE" w:rsidRPr="00137087">
        <w:rPr>
          <w:rFonts w:cs="Times New Roman"/>
          <w:szCs w:val="24"/>
        </w:rPr>
        <w:t xml:space="preserve"> right</w:t>
      </w:r>
      <w:del w:id="109" w:author="Matthew Sangster" w:date="2022-02-06T23:51:00Z">
        <w:r w:rsidR="00D77CCE" w:rsidRPr="00137087" w:rsidDel="00324DEA">
          <w:rPr>
            <w:rFonts w:cs="Times New Roman"/>
            <w:szCs w:val="24"/>
          </w:rPr>
          <w:delText>ful</w:delText>
        </w:r>
      </w:del>
      <w:r w:rsidR="00D77CCE" w:rsidRPr="00137087">
        <w:rPr>
          <w:rFonts w:cs="Times New Roman"/>
          <w:szCs w:val="24"/>
        </w:rPr>
        <w:t xml:space="preserve">ly </w:t>
      </w:r>
      <w:r w:rsidR="00D11741" w:rsidRPr="00137087">
        <w:rPr>
          <w:rFonts w:cs="Times New Roman"/>
          <w:szCs w:val="24"/>
        </w:rPr>
        <w:t>be challenged for</w:t>
      </w:r>
      <w:r w:rsidR="00D77CCE" w:rsidRPr="00137087">
        <w:rPr>
          <w:rFonts w:cs="Times New Roman"/>
          <w:szCs w:val="24"/>
        </w:rPr>
        <w:t xml:space="preserve"> </w:t>
      </w:r>
      <w:r w:rsidR="006E38A8" w:rsidRPr="00137087">
        <w:rPr>
          <w:rFonts w:cs="Times New Roman"/>
          <w:szCs w:val="24"/>
        </w:rPr>
        <w:t xml:space="preserve">their </w:t>
      </w:r>
      <w:r w:rsidR="00D11741" w:rsidRPr="00137087">
        <w:rPr>
          <w:rFonts w:cs="Times New Roman"/>
          <w:szCs w:val="24"/>
        </w:rPr>
        <w:t>uncom</w:t>
      </w:r>
      <w:r w:rsidR="00D77CCE" w:rsidRPr="00137087">
        <w:rPr>
          <w:rFonts w:cs="Times New Roman"/>
          <w:szCs w:val="24"/>
        </w:rPr>
        <w:t>fortable cultural appropriation</w:t>
      </w:r>
      <w:r w:rsidR="008A1AA5" w:rsidRPr="00137087">
        <w:rPr>
          <w:rFonts w:cs="Times New Roman"/>
          <w:szCs w:val="24"/>
        </w:rPr>
        <w:t>s</w:t>
      </w:r>
      <w:r w:rsidR="00D77CCE" w:rsidRPr="00137087">
        <w:rPr>
          <w:rFonts w:cs="Times New Roman"/>
          <w:szCs w:val="24"/>
        </w:rPr>
        <w:t xml:space="preserve"> (98</w:t>
      </w:r>
      <w:r w:rsidR="00A74E55" w:rsidRPr="00A74E55">
        <w:rPr>
          <w:rFonts w:cs="Times New Roman"/>
          <w:szCs w:val="24"/>
          <w:lang w:val="en-US"/>
        </w:rPr>
        <w:t>–</w:t>
      </w:r>
      <w:r w:rsidR="00D77CCE" w:rsidRPr="00137087">
        <w:rPr>
          <w:rFonts w:cs="Times New Roman"/>
          <w:szCs w:val="24"/>
        </w:rPr>
        <w:t>100).</w:t>
      </w:r>
      <w:r w:rsidR="00CA2E94" w:rsidRPr="00137087">
        <w:rPr>
          <w:rFonts w:cs="Times New Roman"/>
          <w:szCs w:val="24"/>
        </w:rPr>
        <w:t xml:space="preserve"> </w:t>
      </w:r>
      <w:r w:rsidR="00D77CCE" w:rsidRPr="00137087">
        <w:rPr>
          <w:rFonts w:cs="Times New Roman"/>
          <w:szCs w:val="24"/>
        </w:rPr>
        <w:t>Nevertheless,</w:t>
      </w:r>
      <w:r w:rsidR="00D11741" w:rsidRPr="00137087">
        <w:rPr>
          <w:rFonts w:cs="Times New Roman"/>
          <w:szCs w:val="24"/>
        </w:rPr>
        <w:t xml:space="preserve"> </w:t>
      </w:r>
      <w:r w:rsidR="00E1370A" w:rsidRPr="00137087">
        <w:rPr>
          <w:rFonts w:cs="Times New Roman"/>
          <w:szCs w:val="24"/>
        </w:rPr>
        <w:t>the kinds of fan</w:t>
      </w:r>
      <w:r w:rsidR="00D11741" w:rsidRPr="00137087">
        <w:rPr>
          <w:rFonts w:cs="Times New Roman"/>
          <w:szCs w:val="24"/>
        </w:rPr>
        <w:t xml:space="preserve"> responses </w:t>
      </w:r>
      <w:r w:rsidR="00E1370A" w:rsidRPr="00137087">
        <w:rPr>
          <w:rFonts w:cs="Times New Roman"/>
          <w:szCs w:val="24"/>
        </w:rPr>
        <w:t>recorded by Stevenson, Glen, Gill</w:t>
      </w:r>
      <w:r w:rsidR="00914C98">
        <w:rPr>
          <w:rFonts w:cs="Times New Roman"/>
          <w:szCs w:val="24"/>
        </w:rPr>
        <w:t>,</w:t>
      </w:r>
      <w:r w:rsidR="00E1370A" w:rsidRPr="00137087">
        <w:rPr>
          <w:rFonts w:cs="Times New Roman"/>
          <w:szCs w:val="24"/>
        </w:rPr>
        <w:t xml:space="preserve"> and thousands upon thousands of articles, </w:t>
      </w:r>
      <w:r w:rsidR="007175CA" w:rsidRPr="00137087">
        <w:rPr>
          <w:rFonts w:cs="Times New Roman"/>
          <w:szCs w:val="24"/>
        </w:rPr>
        <w:t xml:space="preserve">conversations, </w:t>
      </w:r>
      <w:r w:rsidR="00E1370A" w:rsidRPr="00137087">
        <w:rPr>
          <w:rFonts w:cs="Times New Roman"/>
          <w:szCs w:val="24"/>
        </w:rPr>
        <w:t>comments, forum posts, Tumblr memes</w:t>
      </w:r>
      <w:r w:rsidR="00914C98">
        <w:rPr>
          <w:rFonts w:cs="Times New Roman"/>
          <w:szCs w:val="24"/>
        </w:rPr>
        <w:t>,</w:t>
      </w:r>
      <w:r w:rsidR="00E1370A" w:rsidRPr="00137087">
        <w:rPr>
          <w:rFonts w:cs="Times New Roman"/>
          <w:szCs w:val="24"/>
        </w:rPr>
        <w:t xml:space="preserve"> and blogs </w:t>
      </w:r>
      <w:r w:rsidR="00D11741" w:rsidRPr="00137087">
        <w:rPr>
          <w:rFonts w:cs="Times New Roman"/>
          <w:szCs w:val="24"/>
        </w:rPr>
        <w:t xml:space="preserve">make it clear that </w:t>
      </w:r>
      <w:r w:rsidR="006E38A8" w:rsidRPr="00137087">
        <w:rPr>
          <w:rFonts w:cs="Times New Roman"/>
          <w:szCs w:val="24"/>
        </w:rPr>
        <w:t>Bowie’s</w:t>
      </w:r>
      <w:r w:rsidR="00D11741" w:rsidRPr="00137087">
        <w:rPr>
          <w:rFonts w:cs="Times New Roman"/>
          <w:szCs w:val="24"/>
        </w:rPr>
        <w:t xml:space="preserve"> modes of expression have often been received as </w:t>
      </w:r>
      <w:r w:rsidR="00D77CCE" w:rsidRPr="00137087">
        <w:rPr>
          <w:rFonts w:cs="Times New Roman"/>
          <w:szCs w:val="24"/>
        </w:rPr>
        <w:t xml:space="preserve">being </w:t>
      </w:r>
      <w:r w:rsidR="00D11741" w:rsidRPr="00137087">
        <w:rPr>
          <w:rFonts w:cs="Times New Roman"/>
          <w:szCs w:val="24"/>
        </w:rPr>
        <w:t>enormously liberating.</w:t>
      </w:r>
      <w:r w:rsidR="00CA2E94" w:rsidRPr="00137087">
        <w:rPr>
          <w:rFonts w:cs="Times New Roman"/>
          <w:szCs w:val="24"/>
        </w:rPr>
        <w:t xml:space="preserve"> </w:t>
      </w:r>
      <w:r w:rsidR="00FA12AA" w:rsidRPr="00137087">
        <w:rPr>
          <w:rFonts w:cs="Times New Roman"/>
          <w:szCs w:val="24"/>
        </w:rPr>
        <w:t xml:space="preserve">While Bowie was not wholly responsible for the emancipatory potential of his </w:t>
      </w:r>
      <w:r w:rsidR="008C7629" w:rsidRPr="00137087">
        <w:rPr>
          <w:rFonts w:cs="Times New Roman"/>
          <w:szCs w:val="24"/>
        </w:rPr>
        <w:t>self-presentations</w:t>
      </w:r>
      <w:r w:rsidR="00FA12AA" w:rsidRPr="00137087">
        <w:rPr>
          <w:rFonts w:cs="Times New Roman"/>
          <w:szCs w:val="24"/>
        </w:rPr>
        <w:t>, he was nevertheless a master manipulator of the forms available to him, creating spaces for alternative subjectivities</w:t>
      </w:r>
      <w:r w:rsidR="008C7629" w:rsidRPr="00137087">
        <w:rPr>
          <w:rFonts w:cs="Times New Roman"/>
          <w:szCs w:val="24"/>
        </w:rPr>
        <w:t>.</w:t>
      </w:r>
      <w:r w:rsidR="00CA2E94" w:rsidRPr="00137087">
        <w:rPr>
          <w:rFonts w:cs="Times New Roman"/>
          <w:szCs w:val="24"/>
        </w:rPr>
        <w:t xml:space="preserve"> </w:t>
      </w:r>
      <w:r w:rsidR="008C7629" w:rsidRPr="00137087">
        <w:rPr>
          <w:rFonts w:cs="Times New Roman"/>
          <w:szCs w:val="24"/>
        </w:rPr>
        <w:t>These subjectivities were</w:t>
      </w:r>
      <w:r w:rsidR="00FA12AA" w:rsidRPr="00137087">
        <w:rPr>
          <w:rFonts w:cs="Times New Roman"/>
          <w:szCs w:val="24"/>
        </w:rPr>
        <w:t xml:space="preserve"> modelled at least in part on Romantic exemplars</w:t>
      </w:r>
      <w:r w:rsidR="008C7629" w:rsidRPr="00137087">
        <w:rPr>
          <w:rFonts w:cs="Times New Roman"/>
          <w:szCs w:val="24"/>
        </w:rPr>
        <w:t xml:space="preserve"> (in a few cases explicitly, as with Screaming Lord Byron</w:t>
      </w:r>
      <w:r w:rsidR="00525E55" w:rsidRPr="00137087">
        <w:rPr>
          <w:rFonts w:cs="Times New Roman"/>
          <w:szCs w:val="24"/>
        </w:rPr>
        <w:t>, as Emily</w:t>
      </w:r>
      <w:r w:rsidR="008C7629" w:rsidRPr="00137087">
        <w:rPr>
          <w:rFonts w:cs="Times New Roman"/>
          <w:szCs w:val="24"/>
        </w:rPr>
        <w:t xml:space="preserve"> Bernhard</w:t>
      </w:r>
      <w:ins w:id="110" w:author="Matthew Sangster" w:date="2022-02-15T20:59:00Z">
        <w:r w:rsidR="00C151BB">
          <w:rPr>
            <w:rFonts w:cs="Times New Roman"/>
            <w:szCs w:val="24"/>
          </w:rPr>
          <w:t>-</w:t>
        </w:r>
      </w:ins>
      <w:del w:id="111" w:author="Matthew Sangster" w:date="2022-02-15T20:59:00Z">
        <w:r w:rsidR="008C7629" w:rsidRPr="00137087" w:rsidDel="00C151BB">
          <w:rPr>
            <w:rFonts w:cs="Times New Roman"/>
            <w:szCs w:val="24"/>
          </w:rPr>
          <w:delText xml:space="preserve"> </w:delText>
        </w:r>
      </w:del>
      <w:r w:rsidR="008C7629" w:rsidRPr="00137087">
        <w:rPr>
          <w:rFonts w:cs="Times New Roman"/>
          <w:szCs w:val="24"/>
        </w:rPr>
        <w:t xml:space="preserve">Jackson </w:t>
      </w:r>
      <w:r w:rsidR="00525E55" w:rsidRPr="00137087">
        <w:rPr>
          <w:rFonts w:cs="Times New Roman"/>
          <w:szCs w:val="24"/>
        </w:rPr>
        <w:t>has discussed (</w:t>
      </w:r>
      <w:r w:rsidR="008C7629" w:rsidRPr="00137087">
        <w:rPr>
          <w:rFonts w:cs="Times New Roman"/>
          <w:szCs w:val="24"/>
        </w:rPr>
        <w:t>2018))</w:t>
      </w:r>
      <w:r w:rsidR="00525E55" w:rsidRPr="00137087">
        <w:rPr>
          <w:rFonts w:cs="Times New Roman"/>
          <w:szCs w:val="24"/>
        </w:rPr>
        <w:t>. However,</w:t>
      </w:r>
      <w:r w:rsidR="008C7629" w:rsidRPr="00137087">
        <w:rPr>
          <w:rFonts w:cs="Times New Roman"/>
          <w:szCs w:val="24"/>
        </w:rPr>
        <w:t xml:space="preserve"> </w:t>
      </w:r>
      <w:r w:rsidR="008A1AA5" w:rsidRPr="00137087">
        <w:rPr>
          <w:rFonts w:cs="Times New Roman"/>
          <w:szCs w:val="24"/>
        </w:rPr>
        <w:t xml:space="preserve">these were </w:t>
      </w:r>
      <w:r w:rsidR="00525E55" w:rsidRPr="00137087">
        <w:rPr>
          <w:rFonts w:cs="Times New Roman"/>
          <w:szCs w:val="24"/>
        </w:rPr>
        <w:t xml:space="preserve">often </w:t>
      </w:r>
      <w:r w:rsidR="008C7629" w:rsidRPr="00137087">
        <w:rPr>
          <w:rFonts w:cs="Times New Roman"/>
          <w:szCs w:val="24"/>
        </w:rPr>
        <w:t>cleverly subverted</w:t>
      </w:r>
      <w:r w:rsidR="00525E55" w:rsidRPr="00137087">
        <w:rPr>
          <w:rFonts w:cs="Times New Roman"/>
          <w:szCs w:val="24"/>
        </w:rPr>
        <w:t xml:space="preserve"> by new contrasts and contexts</w:t>
      </w:r>
      <w:r w:rsidR="008C7629" w:rsidRPr="00137087">
        <w:rPr>
          <w:rFonts w:cs="Times New Roman"/>
          <w:szCs w:val="24"/>
        </w:rPr>
        <w:t>.</w:t>
      </w:r>
      <w:r w:rsidR="00CA2E94" w:rsidRPr="00137087">
        <w:rPr>
          <w:rFonts w:cs="Times New Roman"/>
          <w:szCs w:val="24"/>
        </w:rPr>
        <w:t xml:space="preserve"> </w:t>
      </w:r>
      <w:r w:rsidR="00525E55" w:rsidRPr="00137087">
        <w:rPr>
          <w:rFonts w:cs="Times New Roman"/>
          <w:szCs w:val="24"/>
        </w:rPr>
        <w:t>T</w:t>
      </w:r>
      <w:r w:rsidR="008C7629" w:rsidRPr="00137087">
        <w:rPr>
          <w:rFonts w:cs="Times New Roman"/>
          <w:szCs w:val="24"/>
        </w:rPr>
        <w:t xml:space="preserve">he affordances of modern media forms enabled </w:t>
      </w:r>
      <w:r w:rsidR="00525E55" w:rsidRPr="00137087">
        <w:rPr>
          <w:rFonts w:cs="Times New Roman"/>
          <w:szCs w:val="24"/>
        </w:rPr>
        <w:t>Bowie</w:t>
      </w:r>
      <w:r w:rsidR="00D77CCE" w:rsidRPr="00137087">
        <w:rPr>
          <w:rFonts w:cs="Times New Roman"/>
          <w:szCs w:val="24"/>
        </w:rPr>
        <w:t xml:space="preserve"> to expand</w:t>
      </w:r>
      <w:r w:rsidR="00FA12AA" w:rsidRPr="00137087">
        <w:rPr>
          <w:rFonts w:cs="Times New Roman"/>
          <w:szCs w:val="24"/>
        </w:rPr>
        <w:t xml:space="preserve"> considerably on </w:t>
      </w:r>
      <w:r w:rsidR="00D77CCE" w:rsidRPr="00137087">
        <w:rPr>
          <w:rFonts w:cs="Times New Roman"/>
          <w:szCs w:val="24"/>
        </w:rPr>
        <w:t>the Romantics’</w:t>
      </w:r>
      <w:r w:rsidR="00FA12AA" w:rsidRPr="00137087">
        <w:rPr>
          <w:rFonts w:cs="Times New Roman"/>
          <w:szCs w:val="24"/>
        </w:rPr>
        <w:t xml:space="preserve"> accomplishments in terms of visibility, ease of transmission</w:t>
      </w:r>
      <w:r w:rsidR="0068174E">
        <w:rPr>
          <w:rFonts w:cs="Times New Roman"/>
          <w:szCs w:val="24"/>
        </w:rPr>
        <w:t>,</w:t>
      </w:r>
      <w:r w:rsidR="00FA12AA" w:rsidRPr="00137087">
        <w:rPr>
          <w:rFonts w:cs="Times New Roman"/>
          <w:szCs w:val="24"/>
        </w:rPr>
        <w:t xml:space="preserve"> and potential for </w:t>
      </w:r>
      <w:r w:rsidR="005709B5" w:rsidRPr="00137087">
        <w:rPr>
          <w:rFonts w:cs="Times New Roman"/>
          <w:szCs w:val="24"/>
        </w:rPr>
        <w:t xml:space="preserve">immediate </w:t>
      </w:r>
      <w:r w:rsidR="00FA12AA" w:rsidRPr="00137087">
        <w:rPr>
          <w:rFonts w:cs="Times New Roman"/>
          <w:szCs w:val="24"/>
        </w:rPr>
        <w:t>remediation.</w:t>
      </w:r>
    </w:p>
    <w:p w14:paraId="11A4454B" w14:textId="31FF9465" w:rsidR="00895F55" w:rsidRPr="00137087" w:rsidRDefault="009200C6" w:rsidP="009E01DA">
      <w:pPr>
        <w:pStyle w:val="NoSpacing"/>
        <w:spacing w:line="480" w:lineRule="auto"/>
        <w:ind w:firstLine="720"/>
        <w:rPr>
          <w:rFonts w:cs="Times New Roman"/>
          <w:szCs w:val="24"/>
        </w:rPr>
      </w:pPr>
      <w:r w:rsidRPr="00137087">
        <w:rPr>
          <w:rFonts w:cs="Times New Roman"/>
          <w:szCs w:val="24"/>
        </w:rPr>
        <w:t xml:space="preserve">Bowie’s </w:t>
      </w:r>
      <w:r w:rsidR="00A50E0F" w:rsidRPr="00137087">
        <w:rPr>
          <w:rFonts w:cs="Times New Roman"/>
          <w:szCs w:val="24"/>
        </w:rPr>
        <w:t>approaches to</w:t>
      </w:r>
      <w:r w:rsidRPr="00137087">
        <w:rPr>
          <w:rFonts w:cs="Times New Roman"/>
          <w:szCs w:val="24"/>
        </w:rPr>
        <w:t xml:space="preserve"> core </w:t>
      </w:r>
      <w:r w:rsidR="00A50E0F" w:rsidRPr="00137087">
        <w:rPr>
          <w:rFonts w:cs="Times New Roman"/>
          <w:szCs w:val="24"/>
        </w:rPr>
        <w:t xml:space="preserve">Romantic </w:t>
      </w:r>
      <w:r w:rsidRPr="00137087">
        <w:rPr>
          <w:rFonts w:cs="Times New Roman"/>
          <w:szCs w:val="24"/>
        </w:rPr>
        <w:t xml:space="preserve">concerns </w:t>
      </w:r>
      <w:del w:id="112" w:author="Jessica Tebo" w:date="2022-01-21T09:37:00Z">
        <w:r w:rsidRPr="00137087" w:rsidDel="00163CBF">
          <w:rPr>
            <w:rFonts w:cs="Times New Roman"/>
            <w:szCs w:val="24"/>
          </w:rPr>
          <w:delText>might be also be</w:delText>
        </w:r>
      </w:del>
      <w:ins w:id="113" w:author="Jessica Tebo" w:date="2022-01-21T09:37:00Z">
        <w:r w:rsidR="00163CBF" w:rsidRPr="00137087">
          <w:rPr>
            <w:rFonts w:cs="Times New Roman"/>
            <w:szCs w:val="24"/>
          </w:rPr>
          <w:t>might also be</w:t>
        </w:r>
      </w:ins>
      <w:r w:rsidRPr="00137087">
        <w:rPr>
          <w:rFonts w:cs="Times New Roman"/>
          <w:szCs w:val="24"/>
        </w:rPr>
        <w:t xml:space="preserve"> seen as improvements in other respects</w:t>
      </w:r>
      <w:r w:rsidR="00C334C3" w:rsidRPr="00137087">
        <w:rPr>
          <w:rFonts w:cs="Times New Roman"/>
          <w:szCs w:val="24"/>
        </w:rPr>
        <w:t>.</w:t>
      </w:r>
      <w:r w:rsidR="00CA2E94" w:rsidRPr="00137087">
        <w:rPr>
          <w:rFonts w:cs="Times New Roman"/>
          <w:szCs w:val="24"/>
        </w:rPr>
        <w:t xml:space="preserve"> </w:t>
      </w:r>
      <w:r w:rsidR="00C334C3" w:rsidRPr="00137087">
        <w:rPr>
          <w:rFonts w:cs="Times New Roman"/>
          <w:szCs w:val="24"/>
        </w:rPr>
        <w:t xml:space="preserve">While we would now reject </w:t>
      </w:r>
      <w:r w:rsidR="00A50E0F" w:rsidRPr="00137087">
        <w:rPr>
          <w:rFonts w:cs="Times New Roman"/>
          <w:szCs w:val="24"/>
        </w:rPr>
        <w:t>the exclusionary conservatism in</w:t>
      </w:r>
      <w:r w:rsidR="00C334C3" w:rsidRPr="00137087">
        <w:rPr>
          <w:rFonts w:cs="Times New Roman"/>
          <w:szCs w:val="24"/>
        </w:rPr>
        <w:t xml:space="preserve"> Jeffrey’s </w:t>
      </w:r>
      <w:r w:rsidR="00C105C9" w:rsidRPr="00137087">
        <w:rPr>
          <w:rFonts w:cs="Times New Roman"/>
          <w:i/>
          <w:szCs w:val="24"/>
        </w:rPr>
        <w:t>Thalaba</w:t>
      </w:r>
      <w:r w:rsidR="00C105C9" w:rsidRPr="00137087">
        <w:rPr>
          <w:rFonts w:cs="Times New Roman"/>
          <w:szCs w:val="24"/>
        </w:rPr>
        <w:t xml:space="preserve"> </w:t>
      </w:r>
      <w:r w:rsidR="00C334C3" w:rsidRPr="00137087">
        <w:rPr>
          <w:rFonts w:cs="Times New Roman"/>
          <w:szCs w:val="24"/>
        </w:rPr>
        <w:t xml:space="preserve">review, we </w:t>
      </w:r>
      <w:r w:rsidRPr="00137087">
        <w:rPr>
          <w:rFonts w:cs="Times New Roman"/>
          <w:szCs w:val="24"/>
        </w:rPr>
        <w:t>mi</w:t>
      </w:r>
      <w:r w:rsidR="00262E18" w:rsidRPr="00137087">
        <w:rPr>
          <w:rFonts w:cs="Times New Roman"/>
          <w:szCs w:val="24"/>
        </w:rPr>
        <w:t>ght nevertheless recogni</w:t>
      </w:r>
      <w:r w:rsidR="005C1CD5">
        <w:rPr>
          <w:rFonts w:cs="Times New Roman"/>
          <w:szCs w:val="24"/>
        </w:rPr>
        <w:t>z</w:t>
      </w:r>
      <w:r w:rsidR="00262E18" w:rsidRPr="00137087">
        <w:rPr>
          <w:rFonts w:cs="Times New Roman"/>
          <w:szCs w:val="24"/>
        </w:rPr>
        <w:t xml:space="preserve">e </w:t>
      </w:r>
      <w:r w:rsidR="00A50E0F" w:rsidRPr="00137087">
        <w:rPr>
          <w:rFonts w:cs="Times New Roman"/>
          <w:szCs w:val="24"/>
        </w:rPr>
        <w:t>his</w:t>
      </w:r>
      <w:r w:rsidR="00262E18" w:rsidRPr="00137087">
        <w:rPr>
          <w:rFonts w:cs="Times New Roman"/>
          <w:szCs w:val="24"/>
        </w:rPr>
        <w:t xml:space="preserve"> accuracy</w:t>
      </w:r>
      <w:r w:rsidR="00C334C3" w:rsidRPr="00137087">
        <w:rPr>
          <w:rFonts w:cs="Times New Roman"/>
          <w:szCs w:val="24"/>
        </w:rPr>
        <w:t xml:space="preserve"> </w:t>
      </w:r>
      <w:r w:rsidR="00262E18" w:rsidRPr="00137087">
        <w:rPr>
          <w:rFonts w:cs="Times New Roman"/>
          <w:szCs w:val="24"/>
        </w:rPr>
        <w:t>in contending</w:t>
      </w:r>
      <w:r w:rsidRPr="00137087">
        <w:rPr>
          <w:rFonts w:cs="Times New Roman"/>
          <w:szCs w:val="24"/>
        </w:rPr>
        <w:t xml:space="preserve"> that </w:t>
      </w:r>
      <w:r w:rsidR="00A70AE4" w:rsidRPr="00137087">
        <w:rPr>
          <w:rFonts w:cs="Times New Roman"/>
          <w:szCs w:val="24"/>
        </w:rPr>
        <w:t>the discourses of Romanticism are</w:t>
      </w:r>
      <w:r w:rsidR="00496EB0" w:rsidRPr="00137087">
        <w:rPr>
          <w:rFonts w:cs="Times New Roman"/>
          <w:szCs w:val="24"/>
        </w:rPr>
        <w:t xml:space="preserve"> </w:t>
      </w:r>
      <w:r w:rsidR="007175CA" w:rsidRPr="00137087">
        <w:rPr>
          <w:rFonts w:cs="Times New Roman"/>
          <w:szCs w:val="24"/>
        </w:rPr>
        <w:t xml:space="preserve">often </w:t>
      </w:r>
      <w:r w:rsidR="003513E0" w:rsidRPr="00137087">
        <w:rPr>
          <w:rFonts w:cs="Times New Roman"/>
          <w:szCs w:val="24"/>
        </w:rPr>
        <w:t>intrinsically egocentric</w:t>
      </w:r>
      <w:r w:rsidR="005918D8" w:rsidRPr="00137087">
        <w:rPr>
          <w:rFonts w:cs="Times New Roman"/>
          <w:szCs w:val="24"/>
        </w:rPr>
        <w:t>.</w:t>
      </w:r>
      <w:r w:rsidR="00CA2E94" w:rsidRPr="00137087">
        <w:rPr>
          <w:rFonts w:cs="Times New Roman"/>
          <w:szCs w:val="24"/>
        </w:rPr>
        <w:t xml:space="preserve"> </w:t>
      </w:r>
      <w:r w:rsidR="00965852" w:rsidRPr="00137087">
        <w:rPr>
          <w:rFonts w:cs="Times New Roman"/>
          <w:szCs w:val="24"/>
        </w:rPr>
        <w:t>There is a</w:t>
      </w:r>
      <w:r w:rsidR="00A70AE4" w:rsidRPr="00137087">
        <w:rPr>
          <w:rFonts w:cs="Times New Roman"/>
          <w:szCs w:val="24"/>
        </w:rPr>
        <w:t xml:space="preserve"> crucial</w:t>
      </w:r>
      <w:r w:rsidR="0099063E" w:rsidRPr="00137087">
        <w:rPr>
          <w:rFonts w:cs="Times New Roman"/>
          <w:szCs w:val="24"/>
        </w:rPr>
        <w:t xml:space="preserve"> contradic</w:t>
      </w:r>
      <w:r w:rsidR="001D59B0" w:rsidRPr="00137087">
        <w:rPr>
          <w:rFonts w:cs="Times New Roman"/>
          <w:szCs w:val="24"/>
        </w:rPr>
        <w:t>tion at the heart of Romantic artistry</w:t>
      </w:r>
      <w:r w:rsidR="0099063E" w:rsidRPr="00137087">
        <w:rPr>
          <w:rFonts w:cs="Times New Roman"/>
          <w:szCs w:val="24"/>
        </w:rPr>
        <w:t xml:space="preserve"> between expanding the range of possible re</w:t>
      </w:r>
      <w:r w:rsidR="00C334C3" w:rsidRPr="00137087">
        <w:rPr>
          <w:rFonts w:cs="Times New Roman"/>
          <w:szCs w:val="24"/>
        </w:rPr>
        <w:t xml:space="preserve">presentations and </w:t>
      </w:r>
      <w:r w:rsidR="0099063E" w:rsidRPr="00137087">
        <w:rPr>
          <w:rFonts w:cs="Times New Roman"/>
          <w:szCs w:val="24"/>
        </w:rPr>
        <w:t>focus</w:t>
      </w:r>
      <w:r w:rsidRPr="00137087">
        <w:rPr>
          <w:rFonts w:cs="Times New Roman"/>
          <w:szCs w:val="24"/>
        </w:rPr>
        <w:t>ing in on</w:t>
      </w:r>
      <w:r w:rsidR="0099063E" w:rsidRPr="00137087">
        <w:rPr>
          <w:rFonts w:cs="Times New Roman"/>
          <w:szCs w:val="24"/>
        </w:rPr>
        <w:t xml:space="preserve"> the </w:t>
      </w:r>
      <w:r w:rsidRPr="00137087">
        <w:rPr>
          <w:rFonts w:cs="Times New Roman"/>
          <w:szCs w:val="24"/>
        </w:rPr>
        <w:t xml:space="preserve">special </w:t>
      </w:r>
      <w:r w:rsidR="00F56592" w:rsidRPr="00137087">
        <w:rPr>
          <w:rFonts w:cs="Times New Roman"/>
          <w:szCs w:val="24"/>
        </w:rPr>
        <w:t>minds that performatively accomplish these expansions</w:t>
      </w:r>
      <w:r w:rsidR="0099063E" w:rsidRPr="00137087">
        <w:rPr>
          <w:rFonts w:cs="Times New Roman"/>
          <w:szCs w:val="24"/>
        </w:rPr>
        <w:t>.</w:t>
      </w:r>
      <w:r w:rsidR="00CA2E94" w:rsidRPr="00137087">
        <w:rPr>
          <w:rFonts w:cs="Times New Roman"/>
          <w:szCs w:val="24"/>
        </w:rPr>
        <w:t xml:space="preserve"> </w:t>
      </w:r>
      <w:r w:rsidR="00262E18" w:rsidRPr="00137087">
        <w:rPr>
          <w:rFonts w:cs="Times New Roman"/>
          <w:szCs w:val="24"/>
        </w:rPr>
        <w:t xml:space="preserve">This </w:t>
      </w:r>
      <w:r w:rsidR="001D59B0" w:rsidRPr="00137087">
        <w:rPr>
          <w:rFonts w:cs="Times New Roman"/>
          <w:szCs w:val="24"/>
        </w:rPr>
        <w:lastRenderedPageBreak/>
        <w:t xml:space="preserve">contradiction </w:t>
      </w:r>
      <w:r w:rsidR="00262E18" w:rsidRPr="00137087">
        <w:rPr>
          <w:rFonts w:cs="Times New Roman"/>
          <w:szCs w:val="24"/>
        </w:rPr>
        <w:t xml:space="preserve">is </w:t>
      </w:r>
      <w:r w:rsidR="00EA1DAE" w:rsidRPr="00137087">
        <w:rPr>
          <w:rFonts w:cs="Times New Roman"/>
          <w:szCs w:val="24"/>
        </w:rPr>
        <w:t xml:space="preserve">implicit in </w:t>
      </w:r>
      <w:r w:rsidR="001D59B0" w:rsidRPr="00137087">
        <w:rPr>
          <w:rFonts w:cs="Times New Roman"/>
          <w:szCs w:val="24"/>
        </w:rPr>
        <w:t>Keats’</w:t>
      </w:r>
      <w:r w:rsidR="008B3DEF">
        <w:rPr>
          <w:rFonts w:cs="Times New Roman"/>
          <w:szCs w:val="24"/>
        </w:rPr>
        <w:t>s</w:t>
      </w:r>
      <w:r w:rsidR="001D59B0" w:rsidRPr="00137087">
        <w:rPr>
          <w:rFonts w:cs="Times New Roman"/>
          <w:szCs w:val="24"/>
        </w:rPr>
        <w:t xml:space="preserve"> </w:t>
      </w:r>
      <w:r w:rsidR="00B224EA" w:rsidRPr="00137087">
        <w:rPr>
          <w:rFonts w:cs="Times New Roman"/>
          <w:szCs w:val="24"/>
        </w:rPr>
        <w:t>ideal</w:t>
      </w:r>
      <w:r w:rsidR="001D59B0" w:rsidRPr="00137087">
        <w:rPr>
          <w:rFonts w:cs="Times New Roman"/>
          <w:szCs w:val="24"/>
        </w:rPr>
        <w:t xml:space="preserve"> of </w:t>
      </w:r>
      <w:r w:rsidR="00020534" w:rsidRPr="00137087">
        <w:rPr>
          <w:rFonts w:cs="Times New Roman"/>
          <w:szCs w:val="24"/>
        </w:rPr>
        <w:t>“</w:t>
      </w:r>
      <w:r w:rsidR="001D59B0" w:rsidRPr="00137087">
        <w:rPr>
          <w:rFonts w:eastAsia="Times New Roman" w:cs="Times New Roman"/>
          <w:i/>
          <w:szCs w:val="24"/>
          <w:lang w:eastAsia="en-GB"/>
        </w:rPr>
        <w:t>Negative Capability</w:t>
      </w:r>
      <w:r w:rsidR="001D59B0" w:rsidRPr="00137087">
        <w:rPr>
          <w:rFonts w:eastAsia="Times New Roman" w:cs="Times New Roman"/>
          <w:szCs w:val="24"/>
          <w:lang w:eastAsia="en-GB"/>
        </w:rPr>
        <w:t>, that is when a man is capable of being in uncertainties, Mysteries, doubts, without any irritable reaching after fact &amp; reason</w:t>
      </w:r>
      <w:r w:rsidR="00020534" w:rsidRPr="00137087">
        <w:rPr>
          <w:rFonts w:eastAsia="Times New Roman" w:cs="Times New Roman"/>
          <w:szCs w:val="24"/>
          <w:lang w:eastAsia="en-GB"/>
        </w:rPr>
        <w:t>”</w:t>
      </w:r>
      <w:r w:rsidR="000B2823" w:rsidRPr="00137087">
        <w:rPr>
          <w:rFonts w:eastAsia="Times New Roman" w:cs="Times New Roman"/>
          <w:szCs w:val="24"/>
          <w:lang w:eastAsia="en-GB"/>
        </w:rPr>
        <w:t xml:space="preserve"> (</w:t>
      </w:r>
      <w:r w:rsidR="00D22860" w:rsidRPr="00137087">
        <w:rPr>
          <w:rFonts w:eastAsia="Times New Roman" w:cs="Times New Roman"/>
          <w:i/>
          <w:szCs w:val="24"/>
          <w:lang w:eastAsia="en-GB"/>
        </w:rPr>
        <w:t>Letters</w:t>
      </w:r>
      <w:r w:rsidR="000B2823" w:rsidRPr="00137087">
        <w:rPr>
          <w:rFonts w:eastAsia="Times New Roman" w:cs="Times New Roman"/>
          <w:szCs w:val="24"/>
          <w:lang w:eastAsia="en-GB"/>
        </w:rPr>
        <w:t xml:space="preserve"> I:193</w:t>
      </w:r>
      <w:r w:rsidR="00D22860"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While </w:t>
      </w:r>
      <w:r w:rsidR="00D77CCE" w:rsidRPr="00137087">
        <w:rPr>
          <w:rFonts w:eastAsia="Times New Roman" w:cs="Times New Roman"/>
          <w:szCs w:val="24"/>
          <w:lang w:eastAsia="en-GB"/>
        </w:rPr>
        <w:t xml:space="preserve">the notion of </w:t>
      </w:r>
      <w:r w:rsidR="007C53A4" w:rsidRPr="00137087">
        <w:rPr>
          <w:rFonts w:eastAsia="Times New Roman" w:cs="Times New Roman"/>
          <w:szCs w:val="24"/>
          <w:lang w:eastAsia="en-GB"/>
        </w:rPr>
        <w:t xml:space="preserve">negative capability </w:t>
      </w:r>
      <w:r w:rsidR="00D77CCE" w:rsidRPr="00137087">
        <w:rPr>
          <w:rFonts w:eastAsia="Times New Roman" w:cs="Times New Roman"/>
          <w:szCs w:val="24"/>
          <w:lang w:eastAsia="en-GB"/>
        </w:rPr>
        <w:t xml:space="preserve">is ostensibly focused on </w:t>
      </w:r>
      <w:r w:rsidR="007C53A4" w:rsidRPr="00137087">
        <w:rPr>
          <w:rFonts w:eastAsia="Times New Roman" w:cs="Times New Roman"/>
          <w:szCs w:val="24"/>
          <w:lang w:eastAsia="en-GB"/>
        </w:rPr>
        <w:t>avoid</w:t>
      </w:r>
      <w:r w:rsidR="00D77CCE" w:rsidRPr="00137087">
        <w:rPr>
          <w:rFonts w:eastAsia="Times New Roman" w:cs="Times New Roman"/>
          <w:szCs w:val="24"/>
          <w:lang w:eastAsia="en-GB"/>
        </w:rPr>
        <w:t>ing</w:t>
      </w:r>
      <w:r w:rsidR="007C53A4" w:rsidRPr="00137087">
        <w:rPr>
          <w:rFonts w:eastAsia="Times New Roman" w:cs="Times New Roman"/>
          <w:szCs w:val="24"/>
          <w:lang w:eastAsia="en-GB"/>
        </w:rPr>
        <w:t xml:space="preserve"> certain kinds of overdetermination, the evocation of uncertainties </w:t>
      </w:r>
      <w:r w:rsidR="00C334C3" w:rsidRPr="00137087">
        <w:rPr>
          <w:rFonts w:eastAsia="Times New Roman" w:cs="Times New Roman"/>
          <w:szCs w:val="24"/>
          <w:lang w:eastAsia="en-GB"/>
        </w:rPr>
        <w:t xml:space="preserve">in Romantic poetry </w:t>
      </w:r>
      <w:r w:rsidR="00FF09B8" w:rsidRPr="00137087">
        <w:rPr>
          <w:rFonts w:eastAsia="Times New Roman" w:cs="Times New Roman"/>
          <w:szCs w:val="24"/>
          <w:lang w:eastAsia="en-GB"/>
        </w:rPr>
        <w:t>nearly always</w:t>
      </w:r>
      <w:r w:rsidR="00957B6B" w:rsidRPr="00137087">
        <w:rPr>
          <w:rFonts w:eastAsia="Times New Roman" w:cs="Times New Roman"/>
          <w:szCs w:val="24"/>
          <w:lang w:eastAsia="en-GB"/>
        </w:rPr>
        <w:t xml:space="preserve"> </w:t>
      </w:r>
      <w:r w:rsidR="00C334C3" w:rsidRPr="00137087">
        <w:rPr>
          <w:rFonts w:eastAsia="Times New Roman" w:cs="Times New Roman"/>
          <w:szCs w:val="24"/>
          <w:lang w:eastAsia="en-GB"/>
        </w:rPr>
        <w:t>connotes</w:t>
      </w:r>
      <w:r w:rsidR="007C53A4" w:rsidRPr="00137087">
        <w:rPr>
          <w:rFonts w:eastAsia="Times New Roman" w:cs="Times New Roman"/>
          <w:szCs w:val="24"/>
          <w:lang w:eastAsia="en-GB"/>
        </w:rPr>
        <w:t xml:space="preserve"> a viewing consciousness</w:t>
      </w:r>
      <w:r w:rsidR="00262E18" w:rsidRPr="00137087">
        <w:rPr>
          <w:rFonts w:eastAsia="Times New Roman" w:cs="Times New Roman"/>
          <w:szCs w:val="24"/>
          <w:lang w:eastAsia="en-GB"/>
        </w:rPr>
        <w:t>, privileging</w:t>
      </w:r>
      <w:r w:rsidR="007C53A4" w:rsidRPr="00137087">
        <w:rPr>
          <w:rFonts w:eastAsia="Times New Roman" w:cs="Times New Roman"/>
          <w:szCs w:val="24"/>
          <w:lang w:eastAsia="en-GB"/>
        </w:rPr>
        <w:t xml:space="preserve"> the discriminating power</w:t>
      </w:r>
      <w:r w:rsidR="00C105C9" w:rsidRPr="00137087">
        <w:rPr>
          <w:rFonts w:eastAsia="Times New Roman" w:cs="Times New Roman"/>
          <w:szCs w:val="24"/>
          <w:lang w:eastAsia="en-GB"/>
        </w:rPr>
        <w:t>s</w:t>
      </w:r>
      <w:r w:rsidR="007C53A4" w:rsidRPr="00137087">
        <w:rPr>
          <w:rFonts w:eastAsia="Times New Roman" w:cs="Times New Roman"/>
          <w:szCs w:val="24"/>
          <w:lang w:eastAsia="en-GB"/>
        </w:rPr>
        <w:t xml:space="preserve"> of the artist.</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 xml:space="preserve">This </w:t>
      </w:r>
      <w:r w:rsidR="00C105C9" w:rsidRPr="00137087">
        <w:rPr>
          <w:rFonts w:eastAsia="Times New Roman" w:cs="Times New Roman"/>
          <w:szCs w:val="24"/>
          <w:lang w:eastAsia="en-GB"/>
        </w:rPr>
        <w:t xml:space="preserve">privileging </w:t>
      </w:r>
      <w:r w:rsidR="00D77CCE" w:rsidRPr="00137087">
        <w:rPr>
          <w:rFonts w:eastAsia="Times New Roman" w:cs="Times New Roman"/>
          <w:szCs w:val="24"/>
          <w:lang w:eastAsia="en-GB"/>
        </w:rPr>
        <w:t xml:space="preserve">of the artistic consciousness </w:t>
      </w:r>
      <w:r w:rsidR="00957B6B" w:rsidRPr="00137087">
        <w:rPr>
          <w:rFonts w:eastAsia="Times New Roman" w:cs="Times New Roman"/>
          <w:szCs w:val="24"/>
          <w:lang w:eastAsia="en-GB"/>
        </w:rPr>
        <w:t>is a quint</w:t>
      </w:r>
      <w:r w:rsidR="00A70AE4" w:rsidRPr="00137087">
        <w:rPr>
          <w:rFonts w:eastAsia="Times New Roman" w:cs="Times New Roman"/>
          <w:szCs w:val="24"/>
          <w:lang w:eastAsia="en-GB"/>
        </w:rPr>
        <w:t>essentially Romantic phenomenon.</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I</w:t>
      </w:r>
      <w:r w:rsidR="007C53A4" w:rsidRPr="00137087">
        <w:rPr>
          <w:rFonts w:eastAsia="Times New Roman" w:cs="Times New Roman"/>
          <w:szCs w:val="24"/>
          <w:lang w:eastAsia="en-GB"/>
        </w:rPr>
        <w:t>n no previous</w:t>
      </w:r>
      <w:r w:rsidR="003377EF" w:rsidRPr="00137087">
        <w:rPr>
          <w:rFonts w:eastAsia="Times New Roman" w:cs="Times New Roman"/>
          <w:szCs w:val="24"/>
          <w:lang w:eastAsia="en-GB"/>
        </w:rPr>
        <w:t xml:space="preserve"> era would it have been tenable</w:t>
      </w:r>
      <w:r w:rsidR="007C53A4" w:rsidRPr="00137087">
        <w:rPr>
          <w:rFonts w:eastAsia="Times New Roman" w:cs="Times New Roman"/>
          <w:szCs w:val="24"/>
          <w:lang w:eastAsia="en-GB"/>
        </w:rPr>
        <w:t xml:space="preserve"> to </w:t>
      </w:r>
      <w:r w:rsidR="00FF09B8" w:rsidRPr="00137087">
        <w:rPr>
          <w:rFonts w:eastAsia="Times New Roman" w:cs="Times New Roman"/>
          <w:szCs w:val="24"/>
          <w:lang w:eastAsia="en-GB"/>
        </w:rPr>
        <w:t xml:space="preserve">write </w:t>
      </w:r>
      <w:r w:rsidR="007C53A4" w:rsidRPr="00137087">
        <w:rPr>
          <w:rFonts w:eastAsia="Times New Roman" w:cs="Times New Roman"/>
          <w:szCs w:val="24"/>
          <w:lang w:eastAsia="en-GB"/>
        </w:rPr>
        <w:t xml:space="preserve">an epic poem whose central subject was the </w:t>
      </w:r>
      <w:r w:rsidR="00020534" w:rsidRPr="00137087">
        <w:rPr>
          <w:rFonts w:eastAsia="Times New Roman" w:cs="Times New Roman"/>
          <w:szCs w:val="24"/>
          <w:lang w:eastAsia="en-GB"/>
        </w:rPr>
        <w:t>“</w:t>
      </w:r>
      <w:r w:rsidR="007C53A4" w:rsidRPr="00137087">
        <w:rPr>
          <w:rFonts w:eastAsia="Times New Roman" w:cs="Times New Roman"/>
          <w:szCs w:val="24"/>
          <w:lang w:eastAsia="en-GB"/>
        </w:rPr>
        <w:t>growth of a poet</w:t>
      </w:r>
      <w:r w:rsidR="00020534" w:rsidRPr="00137087">
        <w:rPr>
          <w:rFonts w:eastAsia="Times New Roman" w:cs="Times New Roman"/>
          <w:szCs w:val="24"/>
          <w:lang w:eastAsia="en-GB"/>
        </w:rPr>
        <w:t>’</w:t>
      </w:r>
      <w:r w:rsidR="007C53A4" w:rsidRPr="00137087">
        <w:rPr>
          <w:rFonts w:eastAsia="Times New Roman" w:cs="Times New Roman"/>
          <w:szCs w:val="24"/>
          <w:lang w:eastAsia="en-GB"/>
        </w:rPr>
        <w:t>s mind</w:t>
      </w:r>
      <w:r w:rsidR="00020534" w:rsidRPr="00137087">
        <w:rPr>
          <w:rFonts w:eastAsia="Times New Roman" w:cs="Times New Roman"/>
          <w:szCs w:val="24"/>
          <w:lang w:eastAsia="en-GB"/>
        </w:rPr>
        <w:t>”</w:t>
      </w:r>
      <w:r w:rsidR="007C53A4" w:rsidRPr="00137087">
        <w:rPr>
          <w:rFonts w:eastAsia="Times New Roman" w:cs="Times New Roman"/>
          <w:szCs w:val="24"/>
          <w:lang w:eastAsia="en-GB"/>
        </w:rPr>
        <w:t xml:space="preserve"> </w:t>
      </w:r>
      <w:r w:rsidR="00927E06" w:rsidRPr="00137087">
        <w:rPr>
          <w:rFonts w:eastAsia="Times New Roman" w:cs="Times New Roman"/>
          <w:szCs w:val="24"/>
          <w:lang w:eastAsia="en-GB"/>
        </w:rPr>
        <w:t xml:space="preserve">(Wordsworth, </w:t>
      </w:r>
      <w:r w:rsidR="00927E06" w:rsidRPr="00137087">
        <w:rPr>
          <w:rFonts w:eastAsia="Times New Roman" w:cs="Times New Roman"/>
          <w:i/>
          <w:szCs w:val="24"/>
          <w:lang w:eastAsia="en-GB"/>
        </w:rPr>
        <w:t>Prelude</w:t>
      </w:r>
      <w:r w:rsidR="00927E06"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or to claim </w:t>
      </w:r>
      <w:r w:rsidR="00262E18" w:rsidRPr="00137087">
        <w:rPr>
          <w:rFonts w:eastAsia="Times New Roman" w:cs="Times New Roman"/>
          <w:szCs w:val="24"/>
          <w:lang w:eastAsia="en-GB"/>
        </w:rPr>
        <w:t xml:space="preserve">in all seriousness </w:t>
      </w:r>
      <w:r w:rsidR="007C53A4" w:rsidRPr="00137087">
        <w:rPr>
          <w:rFonts w:eastAsia="Times New Roman" w:cs="Times New Roman"/>
          <w:szCs w:val="24"/>
          <w:lang w:eastAsia="en-GB"/>
        </w:rPr>
        <w:t xml:space="preserve">that </w:t>
      </w:r>
      <w:r w:rsidR="00020534" w:rsidRPr="00137087">
        <w:rPr>
          <w:rFonts w:eastAsia="Times New Roman" w:cs="Times New Roman"/>
          <w:szCs w:val="24"/>
          <w:lang w:eastAsia="en-GB"/>
        </w:rPr>
        <w:t>“</w:t>
      </w:r>
      <w:r w:rsidR="007C53A4" w:rsidRPr="00137087">
        <w:rPr>
          <w:rFonts w:eastAsia="Times New Roman" w:cs="Times New Roman"/>
          <w:szCs w:val="24"/>
          <w:lang w:eastAsia="en-GB"/>
        </w:rPr>
        <w:t>poets are the una</w:t>
      </w:r>
      <w:r w:rsidR="006D5C31" w:rsidRPr="00137087">
        <w:rPr>
          <w:rFonts w:eastAsia="Times New Roman" w:cs="Times New Roman"/>
          <w:szCs w:val="24"/>
          <w:lang w:eastAsia="en-GB"/>
        </w:rPr>
        <w:t>cknowledged legislators of the W</w:t>
      </w:r>
      <w:r w:rsidR="007C53A4" w:rsidRPr="00137087">
        <w:rPr>
          <w:rFonts w:eastAsia="Times New Roman" w:cs="Times New Roman"/>
          <w:szCs w:val="24"/>
          <w:lang w:eastAsia="en-GB"/>
        </w:rPr>
        <w:t>orld</w:t>
      </w:r>
      <w:r w:rsidR="00020534" w:rsidRPr="00137087">
        <w:rPr>
          <w:rFonts w:eastAsia="Times New Roman" w:cs="Times New Roman"/>
          <w:szCs w:val="24"/>
          <w:lang w:eastAsia="en-GB"/>
        </w:rPr>
        <w:t>”</w:t>
      </w:r>
      <w:r w:rsidR="00927E06" w:rsidRPr="00137087">
        <w:rPr>
          <w:rFonts w:eastAsia="Times New Roman" w:cs="Times New Roman"/>
          <w:szCs w:val="24"/>
          <w:lang w:eastAsia="en-GB"/>
        </w:rPr>
        <w:t xml:space="preserve"> (Shelley, </w:t>
      </w:r>
      <w:r w:rsidR="003B2883" w:rsidRPr="00137087">
        <w:rPr>
          <w:rFonts w:eastAsia="Times New Roman" w:cs="Times New Roman"/>
          <w:szCs w:val="24"/>
          <w:lang w:eastAsia="en-GB"/>
        </w:rPr>
        <w:t>“</w:t>
      </w:r>
      <w:r w:rsidR="00927E06" w:rsidRPr="00137087">
        <w:rPr>
          <w:rFonts w:eastAsia="Times New Roman" w:cs="Times New Roman"/>
          <w:szCs w:val="24"/>
          <w:lang w:eastAsia="en-GB"/>
        </w:rPr>
        <w:t>Defence</w:t>
      </w:r>
      <w:r w:rsidR="003B2883" w:rsidRPr="00137087">
        <w:rPr>
          <w:rFonts w:eastAsia="Times New Roman" w:cs="Times New Roman"/>
          <w:szCs w:val="24"/>
          <w:lang w:eastAsia="en-GB"/>
        </w:rPr>
        <w:t>”</w:t>
      </w:r>
      <w:r w:rsidR="006D5C31" w:rsidRPr="00137087">
        <w:rPr>
          <w:rFonts w:eastAsia="Times New Roman" w:cs="Times New Roman"/>
          <w:szCs w:val="24"/>
          <w:lang w:eastAsia="en-GB"/>
        </w:rPr>
        <w:t xml:space="preserve"> 535</w:t>
      </w:r>
      <w:r w:rsidR="00927E06" w:rsidRPr="00137087">
        <w:rPr>
          <w:rFonts w:eastAsia="Times New Roman" w:cs="Times New Roman"/>
          <w:szCs w:val="24"/>
          <w:lang w:eastAsia="en-GB"/>
        </w:rPr>
        <w:t>)</w:t>
      </w:r>
      <w:r w:rsidR="00895F55"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Shelley and Wordsworth </w:t>
      </w:r>
      <w:r w:rsidR="00A70AE4" w:rsidRPr="00137087">
        <w:rPr>
          <w:rFonts w:eastAsia="Times New Roman" w:cs="Times New Roman"/>
          <w:szCs w:val="24"/>
          <w:lang w:eastAsia="en-GB"/>
        </w:rPr>
        <w:t xml:space="preserve">may have </w:t>
      </w:r>
      <w:r w:rsidR="007C53A4" w:rsidRPr="00137087">
        <w:rPr>
          <w:rFonts w:eastAsia="Times New Roman" w:cs="Times New Roman"/>
          <w:szCs w:val="24"/>
          <w:lang w:eastAsia="en-GB"/>
        </w:rPr>
        <w:t>differed on a g</w:t>
      </w:r>
      <w:r w:rsidR="0017302A" w:rsidRPr="00137087">
        <w:rPr>
          <w:rFonts w:eastAsia="Times New Roman" w:cs="Times New Roman"/>
          <w:szCs w:val="24"/>
          <w:lang w:eastAsia="en-GB"/>
        </w:rPr>
        <w:t xml:space="preserve">reat number of issues, </w:t>
      </w:r>
      <w:r w:rsidR="00895F55" w:rsidRPr="00137087">
        <w:rPr>
          <w:rFonts w:eastAsia="Times New Roman" w:cs="Times New Roman"/>
          <w:szCs w:val="24"/>
          <w:lang w:eastAsia="en-GB"/>
        </w:rPr>
        <w:t xml:space="preserve">but </w:t>
      </w:r>
      <w:r w:rsidR="0017302A" w:rsidRPr="00137087">
        <w:rPr>
          <w:rFonts w:eastAsia="Times New Roman" w:cs="Times New Roman"/>
          <w:szCs w:val="24"/>
          <w:lang w:eastAsia="en-GB"/>
        </w:rPr>
        <w:t xml:space="preserve">they were united in </w:t>
      </w:r>
      <w:r w:rsidR="00D77CCE" w:rsidRPr="00137087">
        <w:rPr>
          <w:rFonts w:eastAsia="Times New Roman" w:cs="Times New Roman"/>
          <w:szCs w:val="24"/>
          <w:lang w:eastAsia="en-GB"/>
        </w:rPr>
        <w:t xml:space="preserve">ferociously </w:t>
      </w:r>
      <w:r w:rsidR="0017302A" w:rsidRPr="00137087">
        <w:rPr>
          <w:rFonts w:eastAsia="Times New Roman" w:cs="Times New Roman"/>
          <w:szCs w:val="24"/>
          <w:lang w:eastAsia="en-GB"/>
        </w:rPr>
        <w:t>exalting</w:t>
      </w:r>
      <w:r w:rsidR="007C53A4" w:rsidRPr="00137087">
        <w:rPr>
          <w:rFonts w:eastAsia="Times New Roman" w:cs="Times New Roman"/>
          <w:szCs w:val="24"/>
          <w:lang w:eastAsia="en-GB"/>
        </w:rPr>
        <w:t xml:space="preserve"> the </w:t>
      </w:r>
      <w:r w:rsidR="0017302A" w:rsidRPr="00137087">
        <w:rPr>
          <w:rFonts w:eastAsia="Times New Roman" w:cs="Times New Roman"/>
          <w:szCs w:val="24"/>
          <w:lang w:eastAsia="en-GB"/>
        </w:rPr>
        <w:t xml:space="preserve">power of the </w:t>
      </w:r>
      <w:r w:rsidR="007C53A4" w:rsidRPr="00137087">
        <w:rPr>
          <w:rFonts w:eastAsia="Times New Roman" w:cs="Times New Roman"/>
          <w:szCs w:val="24"/>
          <w:lang w:eastAsia="en-GB"/>
        </w:rPr>
        <w:t>poetic self.</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In his sonnet </w:t>
      </w:r>
      <w:r w:rsidR="00020534" w:rsidRPr="00137087">
        <w:rPr>
          <w:rFonts w:eastAsia="Times New Roman" w:cs="Times New Roman"/>
          <w:szCs w:val="24"/>
          <w:lang w:eastAsia="en-GB"/>
        </w:rPr>
        <w:t>“</w:t>
      </w:r>
      <w:r w:rsidR="007C53A4" w:rsidRPr="00137087">
        <w:rPr>
          <w:rFonts w:eastAsia="Times New Roman" w:cs="Times New Roman"/>
          <w:szCs w:val="24"/>
          <w:lang w:eastAsia="en-GB"/>
        </w:rPr>
        <w:t>To Wo</w:t>
      </w:r>
      <w:r w:rsidR="00A50E0F" w:rsidRPr="00137087">
        <w:rPr>
          <w:rFonts w:eastAsia="Times New Roman" w:cs="Times New Roman"/>
          <w:szCs w:val="24"/>
          <w:lang w:eastAsia="en-GB"/>
        </w:rPr>
        <w:t>rdsworth</w:t>
      </w:r>
      <w:r w:rsidR="00020534" w:rsidRPr="00137087">
        <w:rPr>
          <w:rFonts w:eastAsia="Times New Roman" w:cs="Times New Roman"/>
          <w:szCs w:val="24"/>
          <w:lang w:eastAsia="en-GB"/>
        </w:rPr>
        <w:t>”</w:t>
      </w:r>
      <w:r w:rsidR="005A3DDD" w:rsidRPr="00137087">
        <w:rPr>
          <w:rFonts w:eastAsia="Times New Roman" w:cs="Times New Roman"/>
          <w:szCs w:val="24"/>
          <w:lang w:eastAsia="en-GB"/>
        </w:rPr>
        <w:t xml:space="preserve"> (1816)</w:t>
      </w:r>
      <w:r w:rsidR="00A50E0F" w:rsidRPr="00137087">
        <w:rPr>
          <w:rFonts w:eastAsia="Times New Roman" w:cs="Times New Roman"/>
          <w:szCs w:val="24"/>
          <w:lang w:eastAsia="en-GB"/>
        </w:rPr>
        <w:t>, Shelley</w:t>
      </w:r>
      <w:r w:rsidR="007C53A4" w:rsidRPr="00137087">
        <w:rPr>
          <w:rFonts w:eastAsia="Times New Roman" w:cs="Times New Roman"/>
          <w:szCs w:val="24"/>
          <w:lang w:eastAsia="en-GB"/>
        </w:rPr>
        <w:t xml:space="preserve"> valori</w:t>
      </w:r>
      <w:r w:rsidR="005C1CD5">
        <w:rPr>
          <w:rFonts w:eastAsia="Times New Roman" w:cs="Times New Roman"/>
          <w:szCs w:val="24"/>
          <w:lang w:eastAsia="en-GB"/>
        </w:rPr>
        <w:t>z</w:t>
      </w:r>
      <w:r w:rsidR="007C53A4" w:rsidRPr="00137087">
        <w:rPr>
          <w:rFonts w:eastAsia="Times New Roman" w:cs="Times New Roman"/>
          <w:szCs w:val="24"/>
          <w:lang w:eastAsia="en-GB"/>
        </w:rPr>
        <w:t>es a</w:t>
      </w:r>
      <w:r w:rsidR="005D3EDD" w:rsidRPr="00137087">
        <w:rPr>
          <w:rFonts w:cs="Times New Roman"/>
          <w:szCs w:val="24"/>
        </w:rPr>
        <w:t xml:space="preserve"> </w:t>
      </w:r>
      <w:r w:rsidR="00020534" w:rsidRPr="00137087">
        <w:rPr>
          <w:rFonts w:cs="Times New Roman"/>
          <w:szCs w:val="24"/>
        </w:rPr>
        <w:t>“</w:t>
      </w:r>
      <w:r w:rsidR="005D3EDD" w:rsidRPr="00137087">
        <w:rPr>
          <w:rFonts w:cs="Times New Roman"/>
          <w:szCs w:val="24"/>
        </w:rPr>
        <w:t>Poet of Nature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 </w:t>
      </w:r>
      <w:r w:rsidR="00262E18" w:rsidRPr="00137087">
        <w:rPr>
          <w:rFonts w:cs="Times New Roman"/>
          <w:szCs w:val="24"/>
        </w:rPr>
        <w:t xml:space="preserve">who has the </w:t>
      </w:r>
      <w:r w:rsidR="0017302A" w:rsidRPr="00137087">
        <w:rPr>
          <w:rFonts w:cs="Times New Roman"/>
          <w:szCs w:val="24"/>
        </w:rPr>
        <w:t xml:space="preserve">sublime ability to rise above </w:t>
      </w:r>
      <w:r w:rsidR="00020534" w:rsidRPr="00137087">
        <w:rPr>
          <w:rFonts w:cs="Times New Roman"/>
          <w:szCs w:val="24"/>
        </w:rPr>
        <w:t>“</w:t>
      </w:r>
      <w:r w:rsidR="00262E18" w:rsidRPr="00137087">
        <w:rPr>
          <w:rFonts w:cs="Times New Roman"/>
          <w:szCs w:val="24"/>
        </w:rPr>
        <w:t>the blind and battling multitude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10) </w:t>
      </w:r>
      <w:r w:rsidR="00262E18" w:rsidRPr="00137087">
        <w:rPr>
          <w:rFonts w:cs="Times New Roman"/>
          <w:szCs w:val="24"/>
        </w:rPr>
        <w:t xml:space="preserve">through weaving </w:t>
      </w:r>
      <w:r w:rsidR="00020534" w:rsidRPr="00137087">
        <w:rPr>
          <w:rFonts w:cs="Times New Roman"/>
          <w:szCs w:val="24"/>
        </w:rPr>
        <w:t>“</w:t>
      </w:r>
      <w:r w:rsidR="005D3EDD" w:rsidRPr="00137087">
        <w:rPr>
          <w:rFonts w:cs="Times New Roman"/>
          <w:szCs w:val="24"/>
        </w:rPr>
        <w:t>Songs consecrate to truth and</w:t>
      </w:r>
      <w:r w:rsidR="0017302A" w:rsidRPr="00137087">
        <w:rPr>
          <w:rFonts w:cs="Times New Roman"/>
          <w:szCs w:val="24"/>
        </w:rPr>
        <w:t xml:space="preserve"> liberty</w:t>
      </w:r>
      <w:r w:rsidR="00020534" w:rsidRPr="00137087">
        <w:rPr>
          <w:rFonts w:cs="Times New Roman"/>
          <w:szCs w:val="24"/>
        </w:rPr>
        <w:t>”</w:t>
      </w:r>
      <w:r w:rsidR="006D5C31" w:rsidRPr="00137087">
        <w:rPr>
          <w:rFonts w:cs="Times New Roman"/>
          <w:szCs w:val="24"/>
        </w:rPr>
        <w:t xml:space="preserve"> (l. 12)</w:t>
      </w:r>
      <w:r w:rsidR="0017302A" w:rsidRPr="00137087">
        <w:rPr>
          <w:rFonts w:cs="Times New Roman"/>
          <w:szCs w:val="24"/>
        </w:rPr>
        <w:t>.</w:t>
      </w:r>
      <w:r w:rsidR="00CA2E94" w:rsidRPr="00137087">
        <w:rPr>
          <w:rFonts w:cs="Times New Roman"/>
          <w:szCs w:val="24"/>
        </w:rPr>
        <w:t xml:space="preserve"> </w:t>
      </w:r>
      <w:r w:rsidR="00507422" w:rsidRPr="00137087">
        <w:rPr>
          <w:rFonts w:cs="Times New Roman"/>
          <w:szCs w:val="24"/>
        </w:rPr>
        <w:t>O</w:t>
      </w:r>
      <w:r w:rsidR="005D3EDD" w:rsidRPr="00137087">
        <w:rPr>
          <w:rFonts w:cs="Times New Roman"/>
          <w:szCs w:val="24"/>
        </w:rPr>
        <w:t>f course</w:t>
      </w:r>
      <w:r w:rsidR="0017302A" w:rsidRPr="00137087">
        <w:rPr>
          <w:rFonts w:cs="Times New Roman"/>
          <w:szCs w:val="24"/>
        </w:rPr>
        <w:t>,</w:t>
      </w:r>
      <w:r w:rsidR="005D3EDD" w:rsidRPr="00137087">
        <w:rPr>
          <w:rFonts w:cs="Times New Roman"/>
          <w:szCs w:val="24"/>
        </w:rPr>
        <w:t xml:space="preserve"> Shelley goes on to add, </w:t>
      </w:r>
      <w:r w:rsidR="00020534" w:rsidRPr="00137087">
        <w:rPr>
          <w:rFonts w:cs="Times New Roman"/>
          <w:szCs w:val="24"/>
        </w:rPr>
        <w:t>“</w:t>
      </w:r>
      <w:r w:rsidR="005D3EDD" w:rsidRPr="00137087">
        <w:rPr>
          <w:rFonts w:cs="Times New Roman"/>
          <w:szCs w:val="24"/>
        </w:rPr>
        <w:t>Deserting these, thou leavest me to grieve,</w:t>
      </w:r>
      <w:r w:rsidR="00284754" w:rsidRPr="00137087">
        <w:rPr>
          <w:rFonts w:cs="Times New Roman"/>
          <w:szCs w:val="24"/>
        </w:rPr>
        <w:t xml:space="preserve"> </w:t>
      </w:r>
      <w:r w:rsidR="005D3EDD" w:rsidRPr="00137087">
        <w:rPr>
          <w:rFonts w:cs="Times New Roman"/>
          <w:szCs w:val="24"/>
        </w:rPr>
        <w:t>/ Thus having been, t</w:t>
      </w:r>
      <w:r w:rsidR="00895F55" w:rsidRPr="00137087">
        <w:rPr>
          <w:rFonts w:cs="Times New Roman"/>
          <w:szCs w:val="24"/>
        </w:rPr>
        <w:t>hat thou shou</w:t>
      </w:r>
      <w:r w:rsidR="00A157B3" w:rsidRPr="00137087">
        <w:rPr>
          <w:rFonts w:cs="Times New Roman"/>
          <w:szCs w:val="24"/>
        </w:rPr>
        <w:t>l</w:t>
      </w:r>
      <w:r w:rsidR="00FF09B8" w:rsidRPr="00137087">
        <w:rPr>
          <w:rFonts w:cs="Times New Roman"/>
          <w:szCs w:val="24"/>
        </w:rPr>
        <w:t>dst cease to be</w:t>
      </w:r>
      <w:r w:rsidR="006D5C31" w:rsidRPr="00137087">
        <w:rPr>
          <w:rFonts w:cs="Times New Roman"/>
          <w:szCs w:val="24"/>
        </w:rPr>
        <w:t>” (ll. 13</w:t>
      </w:r>
      <w:r w:rsidR="00A74E55" w:rsidRPr="00A74E55">
        <w:rPr>
          <w:rFonts w:cs="Times New Roman"/>
          <w:szCs w:val="24"/>
          <w:lang w:val="en-US"/>
        </w:rPr>
        <w:t>–</w:t>
      </w:r>
      <w:del w:id="114" w:author="Jessica Tebo" w:date="2022-01-21T14:07:00Z">
        <w:r w:rsidR="006D5C31" w:rsidRPr="00137087" w:rsidDel="00A4405F">
          <w:rPr>
            <w:rFonts w:cs="Times New Roman"/>
            <w:szCs w:val="24"/>
          </w:rPr>
          <w:delText>1</w:delText>
        </w:r>
      </w:del>
      <w:r w:rsidR="006D5C31" w:rsidRPr="00137087">
        <w:rPr>
          <w:rFonts w:cs="Times New Roman"/>
          <w:szCs w:val="24"/>
        </w:rPr>
        <w:t>4</w:t>
      </w:r>
      <w:r w:rsidR="00927E06" w:rsidRPr="00137087">
        <w:rPr>
          <w:rFonts w:cs="Times New Roman"/>
          <w:szCs w:val="24"/>
        </w:rPr>
        <w:t>)</w:t>
      </w:r>
      <w:r w:rsidR="00D77CCE" w:rsidRPr="00137087">
        <w:rPr>
          <w:rFonts w:cs="Times New Roman"/>
          <w:szCs w:val="24"/>
        </w:rPr>
        <w:t>.</w:t>
      </w:r>
      <w:r w:rsidR="00CA2E94" w:rsidRPr="00137087">
        <w:rPr>
          <w:rFonts w:cs="Times New Roman"/>
          <w:szCs w:val="24"/>
        </w:rPr>
        <w:t xml:space="preserve"> </w:t>
      </w:r>
      <w:r w:rsidR="00D77CCE" w:rsidRPr="00137087">
        <w:rPr>
          <w:rFonts w:cs="Times New Roman"/>
          <w:szCs w:val="24"/>
        </w:rPr>
        <w:t>Perhaps these final lines</w:t>
      </w:r>
      <w:r w:rsidR="00FF09B8" w:rsidRPr="00137087">
        <w:rPr>
          <w:rFonts w:cs="Times New Roman"/>
          <w:szCs w:val="24"/>
        </w:rPr>
        <w:t xml:space="preserve"> might</w:t>
      </w:r>
      <w:r w:rsidR="00A157B3" w:rsidRPr="00137087">
        <w:rPr>
          <w:rFonts w:cs="Times New Roman"/>
          <w:szCs w:val="24"/>
        </w:rPr>
        <w:t xml:space="preserve"> </w:t>
      </w:r>
      <w:r w:rsidR="00FF09B8" w:rsidRPr="00137087">
        <w:rPr>
          <w:rFonts w:cs="Times New Roman"/>
          <w:szCs w:val="24"/>
        </w:rPr>
        <w:t xml:space="preserve">helpfully be </w:t>
      </w:r>
      <w:r w:rsidR="00A157B3" w:rsidRPr="00137087">
        <w:rPr>
          <w:rFonts w:cs="Times New Roman"/>
          <w:szCs w:val="24"/>
        </w:rPr>
        <w:t>read</w:t>
      </w:r>
      <w:r w:rsidR="00284754" w:rsidRPr="00137087">
        <w:rPr>
          <w:rFonts w:cs="Times New Roman"/>
          <w:szCs w:val="24"/>
        </w:rPr>
        <w:t xml:space="preserve"> an early</w:t>
      </w:r>
      <w:r w:rsidR="00DE3C58">
        <w:rPr>
          <w:rFonts w:cs="Times New Roman"/>
          <w:szCs w:val="24"/>
        </w:rPr>
        <w:t>-</w:t>
      </w:r>
      <w:r w:rsidR="005D3EDD" w:rsidRPr="00137087">
        <w:rPr>
          <w:rFonts w:cs="Times New Roman"/>
          <w:szCs w:val="24"/>
        </w:rPr>
        <w:t>ninetee</w:t>
      </w:r>
      <w:r w:rsidR="00895F55" w:rsidRPr="00137087">
        <w:rPr>
          <w:rFonts w:cs="Times New Roman"/>
          <w:szCs w:val="24"/>
        </w:rPr>
        <w:t>nth-century equivalent</w:t>
      </w:r>
      <w:r w:rsidR="005D3EDD" w:rsidRPr="00137087">
        <w:rPr>
          <w:rFonts w:cs="Times New Roman"/>
          <w:szCs w:val="24"/>
        </w:rPr>
        <w:t xml:space="preserve"> </w:t>
      </w:r>
      <w:commentRangeStart w:id="115"/>
      <w:commentRangeStart w:id="116"/>
      <w:r w:rsidR="005D3EDD" w:rsidRPr="00137087">
        <w:rPr>
          <w:rFonts w:cs="Times New Roman"/>
          <w:szCs w:val="24"/>
        </w:rPr>
        <w:t xml:space="preserve">of the betrayed </w:t>
      </w:r>
      <w:r w:rsidR="00895F55" w:rsidRPr="00137087">
        <w:rPr>
          <w:rFonts w:cs="Times New Roman"/>
          <w:szCs w:val="24"/>
        </w:rPr>
        <w:t xml:space="preserve">Bob Dylan </w:t>
      </w:r>
      <w:r w:rsidR="005D3EDD" w:rsidRPr="00137087">
        <w:rPr>
          <w:rFonts w:cs="Times New Roman"/>
          <w:szCs w:val="24"/>
        </w:rPr>
        <w:t>fan</w:t>
      </w:r>
      <w:del w:id="117" w:author="Matthew Sangster" w:date="2022-02-05T15:00:00Z">
        <w:r w:rsidR="005D3EDD" w:rsidRPr="00137087" w:rsidDel="00CD14CA">
          <w:rPr>
            <w:rFonts w:cs="Times New Roman"/>
            <w:szCs w:val="24"/>
          </w:rPr>
          <w:delText>’s</w:delText>
        </w:r>
      </w:del>
      <w:r w:rsidR="005D3EDD" w:rsidRPr="00137087">
        <w:rPr>
          <w:rFonts w:cs="Times New Roman"/>
          <w:szCs w:val="24"/>
        </w:rPr>
        <w:t xml:space="preserve"> </w:t>
      </w:r>
      <w:ins w:id="118" w:author="Matthew Sangster" w:date="2022-02-05T15:00:00Z">
        <w:r w:rsidR="00CD14CA">
          <w:rPr>
            <w:rFonts w:cs="Times New Roman"/>
            <w:szCs w:val="24"/>
          </w:rPr>
          <w:t xml:space="preserve">yelling </w:t>
        </w:r>
      </w:ins>
      <w:r w:rsidR="00020534" w:rsidRPr="00137087">
        <w:rPr>
          <w:rFonts w:cs="Times New Roman"/>
          <w:szCs w:val="24"/>
        </w:rPr>
        <w:t>“</w:t>
      </w:r>
      <w:r w:rsidR="005D3EDD" w:rsidRPr="00137087">
        <w:rPr>
          <w:rFonts w:cs="Times New Roman"/>
          <w:szCs w:val="24"/>
        </w:rPr>
        <w:t>Judas!</w:t>
      </w:r>
      <w:r w:rsidR="00020534" w:rsidRPr="00137087">
        <w:rPr>
          <w:rFonts w:cs="Times New Roman"/>
          <w:szCs w:val="24"/>
        </w:rPr>
        <w:t>”</w:t>
      </w:r>
      <w:r w:rsidR="00106B12" w:rsidRPr="00137087">
        <w:rPr>
          <w:rFonts w:cs="Times New Roman"/>
          <w:szCs w:val="24"/>
        </w:rPr>
        <w:t xml:space="preserve"> </w:t>
      </w:r>
      <w:del w:id="119" w:author="Matthew Sangster" w:date="2022-02-05T15:00:00Z">
        <w:r w:rsidR="00106B12" w:rsidRPr="00137087" w:rsidDel="00CD14CA">
          <w:rPr>
            <w:rFonts w:cs="Times New Roman"/>
            <w:szCs w:val="24"/>
          </w:rPr>
          <w:delText xml:space="preserve">heckle </w:delText>
        </w:r>
      </w:del>
      <w:r w:rsidR="005D3EDD" w:rsidRPr="00137087">
        <w:rPr>
          <w:rFonts w:cs="Times New Roman"/>
          <w:szCs w:val="24"/>
        </w:rPr>
        <w:t>at</w:t>
      </w:r>
      <w:r w:rsidR="00895F55" w:rsidRPr="00137087">
        <w:rPr>
          <w:rFonts w:cs="Times New Roman"/>
          <w:szCs w:val="24"/>
        </w:rPr>
        <w:t xml:space="preserve"> the Manchester Free Trade Hall</w:t>
      </w:r>
      <w:commentRangeEnd w:id="115"/>
      <w:r w:rsidR="00A4405F">
        <w:rPr>
          <w:rStyle w:val="CommentReference"/>
        </w:rPr>
        <w:commentReference w:id="115"/>
      </w:r>
      <w:commentRangeEnd w:id="116"/>
      <w:r w:rsidR="00CD14CA">
        <w:rPr>
          <w:rStyle w:val="CommentReference"/>
        </w:rPr>
        <w:commentReference w:id="116"/>
      </w:r>
      <w:ins w:id="120" w:author="Matthew Sangster" w:date="2022-02-05T15:00:00Z">
        <w:r w:rsidR="00CD14CA">
          <w:rPr>
            <w:rFonts w:cs="Times New Roman"/>
            <w:szCs w:val="24"/>
          </w:rPr>
          <w:t>—</w:t>
        </w:r>
      </w:ins>
      <w:commentRangeStart w:id="121"/>
      <w:commentRangeStart w:id="122"/>
      <w:del w:id="123" w:author="Matthew Sangster" w:date="2022-02-05T15:00:00Z">
        <w:r w:rsidR="00895F55" w:rsidRPr="00137087" w:rsidDel="00CD14CA">
          <w:rPr>
            <w:rFonts w:cs="Times New Roman"/>
            <w:szCs w:val="24"/>
          </w:rPr>
          <w:delText xml:space="preserve">, </w:delText>
        </w:r>
      </w:del>
      <w:r w:rsidR="00895F55" w:rsidRPr="00137087">
        <w:rPr>
          <w:rFonts w:cs="Times New Roman"/>
          <w:szCs w:val="24"/>
        </w:rPr>
        <w:t xml:space="preserve">an </w:t>
      </w:r>
      <w:commentRangeEnd w:id="121"/>
      <w:r w:rsidR="00BA025F">
        <w:rPr>
          <w:rStyle w:val="CommentReference"/>
        </w:rPr>
        <w:commentReference w:id="121"/>
      </w:r>
      <w:commentRangeEnd w:id="122"/>
      <w:r w:rsidR="00CD14CA">
        <w:rPr>
          <w:rStyle w:val="CommentReference"/>
        </w:rPr>
        <w:commentReference w:id="122"/>
      </w:r>
      <w:r w:rsidR="00895F55" w:rsidRPr="00137087">
        <w:rPr>
          <w:rFonts w:cs="Times New Roman"/>
          <w:szCs w:val="24"/>
        </w:rPr>
        <w:t xml:space="preserve">attack that criticises </w:t>
      </w:r>
      <w:r w:rsidR="00262E18" w:rsidRPr="00137087">
        <w:rPr>
          <w:rFonts w:cs="Times New Roman"/>
          <w:szCs w:val="24"/>
        </w:rPr>
        <w:t xml:space="preserve">a </w:t>
      </w:r>
      <w:r w:rsidR="00B224EA" w:rsidRPr="00137087">
        <w:rPr>
          <w:rFonts w:cs="Times New Roman"/>
          <w:szCs w:val="24"/>
        </w:rPr>
        <w:t xml:space="preserve">perceived </w:t>
      </w:r>
      <w:r w:rsidR="00262E18" w:rsidRPr="00137087">
        <w:rPr>
          <w:rFonts w:cs="Times New Roman"/>
          <w:szCs w:val="24"/>
        </w:rPr>
        <w:t>swerve</w:t>
      </w:r>
      <w:r w:rsidR="00895F55" w:rsidRPr="00137087">
        <w:rPr>
          <w:rFonts w:cs="Times New Roman"/>
          <w:szCs w:val="24"/>
        </w:rPr>
        <w:t xml:space="preserve"> from </w:t>
      </w:r>
      <w:r w:rsidR="00B224EA" w:rsidRPr="00137087">
        <w:rPr>
          <w:rFonts w:cs="Times New Roman"/>
          <w:szCs w:val="24"/>
        </w:rPr>
        <w:t>genuine</w:t>
      </w:r>
      <w:r w:rsidR="00A70AE4" w:rsidRPr="00137087">
        <w:rPr>
          <w:rFonts w:cs="Times New Roman"/>
          <w:szCs w:val="24"/>
        </w:rPr>
        <w:t xml:space="preserve"> art</w:t>
      </w:r>
      <w:r w:rsidR="00262E18" w:rsidRPr="00137087">
        <w:rPr>
          <w:rFonts w:cs="Times New Roman"/>
          <w:szCs w:val="24"/>
        </w:rPr>
        <w:t xml:space="preserve"> </w:t>
      </w:r>
      <w:r w:rsidR="00195D2F" w:rsidRPr="00137087">
        <w:rPr>
          <w:rFonts w:cs="Times New Roman"/>
          <w:szCs w:val="24"/>
        </w:rPr>
        <w:t>into falsity</w:t>
      </w:r>
      <w:r w:rsidR="00895F55" w:rsidRPr="00137087">
        <w:rPr>
          <w:rFonts w:cs="Times New Roman"/>
          <w:szCs w:val="24"/>
        </w:rPr>
        <w:t>.</w:t>
      </w:r>
      <w:r w:rsidR="00CA2E94" w:rsidRPr="00137087">
        <w:rPr>
          <w:rFonts w:cs="Times New Roman"/>
          <w:szCs w:val="24"/>
        </w:rPr>
        <w:t xml:space="preserve"> </w:t>
      </w:r>
      <w:r w:rsidR="006D5C31" w:rsidRPr="00137087">
        <w:rPr>
          <w:rFonts w:cs="Times New Roman"/>
          <w:szCs w:val="24"/>
        </w:rPr>
        <w:t xml:space="preserve">However, while Shelley and Wordsworth differed regarding the appropriate politics </w:t>
      </w:r>
      <w:r w:rsidR="006D5C31" w:rsidRPr="00137087">
        <w:rPr>
          <w:rFonts w:cs="Times New Roman"/>
          <w:i/>
          <w:szCs w:val="24"/>
        </w:rPr>
        <w:t>for</w:t>
      </w:r>
      <w:r w:rsidR="006D5C31" w:rsidRPr="00137087">
        <w:rPr>
          <w:rFonts w:cs="Times New Roman"/>
          <w:szCs w:val="24"/>
        </w:rPr>
        <w:t xml:space="preserve"> art, they essentially concurred regarding the politics </w:t>
      </w:r>
      <w:r w:rsidR="006D5C31" w:rsidRPr="00137087">
        <w:rPr>
          <w:rFonts w:cs="Times New Roman"/>
          <w:i/>
          <w:szCs w:val="24"/>
        </w:rPr>
        <w:t>of</w:t>
      </w:r>
      <w:r w:rsidR="006D5C31" w:rsidRPr="00137087">
        <w:rPr>
          <w:rFonts w:cs="Times New Roman"/>
          <w:szCs w:val="24"/>
        </w:rPr>
        <w:t xml:space="preserve"> art.</w:t>
      </w:r>
      <w:r w:rsidR="00CA2E94" w:rsidRPr="00137087">
        <w:rPr>
          <w:rFonts w:cs="Times New Roman"/>
          <w:szCs w:val="24"/>
        </w:rPr>
        <w:t xml:space="preserve"> </w:t>
      </w:r>
      <w:r w:rsidR="00155933" w:rsidRPr="00137087">
        <w:rPr>
          <w:rFonts w:cs="Times New Roman"/>
          <w:szCs w:val="24"/>
        </w:rPr>
        <w:t xml:space="preserve">Romantic artists might </w:t>
      </w:r>
      <w:r w:rsidR="00507422" w:rsidRPr="00137087">
        <w:rPr>
          <w:rFonts w:cs="Times New Roman"/>
          <w:szCs w:val="24"/>
        </w:rPr>
        <w:t xml:space="preserve">express </w:t>
      </w:r>
      <w:r w:rsidR="00155933" w:rsidRPr="00137087">
        <w:rPr>
          <w:rFonts w:cs="Times New Roman"/>
          <w:szCs w:val="24"/>
        </w:rPr>
        <w:t>doubt</w:t>
      </w:r>
      <w:r w:rsidR="008A1AA5" w:rsidRPr="00137087">
        <w:rPr>
          <w:rFonts w:cs="Times New Roman"/>
          <w:szCs w:val="24"/>
        </w:rPr>
        <w:t>s</w:t>
      </w:r>
      <w:r w:rsidR="00507422" w:rsidRPr="00137087">
        <w:rPr>
          <w:rFonts w:cs="Times New Roman"/>
          <w:szCs w:val="24"/>
        </w:rPr>
        <w:t xml:space="preserve"> about the</w:t>
      </w:r>
      <w:r w:rsidR="008A1AA5" w:rsidRPr="00137087">
        <w:rPr>
          <w:rFonts w:cs="Times New Roman"/>
          <w:szCs w:val="24"/>
        </w:rPr>
        <w:t>ir</w:t>
      </w:r>
      <w:r w:rsidR="00507422" w:rsidRPr="00137087">
        <w:rPr>
          <w:rFonts w:cs="Times New Roman"/>
          <w:szCs w:val="24"/>
        </w:rPr>
        <w:t xml:space="preserve"> </w:t>
      </w:r>
      <w:r w:rsidR="008A1AA5" w:rsidRPr="00137087">
        <w:rPr>
          <w:rFonts w:cs="Times New Roman"/>
          <w:szCs w:val="24"/>
        </w:rPr>
        <w:t xml:space="preserve">sociocultural </w:t>
      </w:r>
      <w:r w:rsidR="00507422" w:rsidRPr="00137087">
        <w:rPr>
          <w:rFonts w:cs="Times New Roman"/>
          <w:szCs w:val="24"/>
        </w:rPr>
        <w:t>effectiveness</w:t>
      </w:r>
      <w:r w:rsidR="00155933" w:rsidRPr="00137087">
        <w:rPr>
          <w:rFonts w:cs="Times New Roman"/>
          <w:szCs w:val="24"/>
        </w:rPr>
        <w:t xml:space="preserve">, but </w:t>
      </w:r>
      <w:r w:rsidR="00262E18" w:rsidRPr="00137087">
        <w:rPr>
          <w:rFonts w:cs="Times New Roman"/>
          <w:szCs w:val="24"/>
        </w:rPr>
        <w:t>in both Shelley and Wordsworth’s visions</w:t>
      </w:r>
      <w:r w:rsidR="006D5C31" w:rsidRPr="00137087">
        <w:rPr>
          <w:rFonts w:cs="Times New Roman"/>
          <w:szCs w:val="24"/>
        </w:rPr>
        <w:t xml:space="preserve"> and versions</w:t>
      </w:r>
      <w:r w:rsidR="00284754" w:rsidRPr="00137087">
        <w:rPr>
          <w:rFonts w:cs="Times New Roman"/>
          <w:szCs w:val="24"/>
        </w:rPr>
        <w:t>, they possess</w:t>
      </w:r>
      <w:r w:rsidR="00D77CCE" w:rsidRPr="00137087">
        <w:rPr>
          <w:rFonts w:cs="Times New Roman"/>
          <w:szCs w:val="24"/>
        </w:rPr>
        <w:t xml:space="preserve"> t</w:t>
      </w:r>
      <w:r w:rsidR="00262E18" w:rsidRPr="00137087">
        <w:rPr>
          <w:rFonts w:cs="Times New Roman"/>
          <w:szCs w:val="24"/>
        </w:rPr>
        <w:t>he ability</w:t>
      </w:r>
      <w:r w:rsidR="00195D2F" w:rsidRPr="00137087">
        <w:rPr>
          <w:rFonts w:cs="Times New Roman"/>
          <w:szCs w:val="24"/>
        </w:rPr>
        <w:t xml:space="preserve"> and the responsibility</w:t>
      </w:r>
      <w:r w:rsidR="00262E18" w:rsidRPr="00137087">
        <w:rPr>
          <w:rFonts w:cs="Times New Roman"/>
          <w:szCs w:val="24"/>
        </w:rPr>
        <w:t xml:space="preserve"> to </w:t>
      </w:r>
      <w:r w:rsidR="00020534" w:rsidRPr="00137087">
        <w:rPr>
          <w:rFonts w:cs="Times New Roman"/>
          <w:szCs w:val="24"/>
        </w:rPr>
        <w:t>“</w:t>
      </w:r>
      <w:r w:rsidR="00262E18" w:rsidRPr="00137087">
        <w:rPr>
          <w:rFonts w:cs="Times New Roman"/>
          <w:szCs w:val="24"/>
        </w:rPr>
        <w:t xml:space="preserve">see into the life of </w:t>
      </w:r>
      <w:r w:rsidR="00262E18" w:rsidRPr="00137087">
        <w:rPr>
          <w:rFonts w:cs="Times New Roman"/>
          <w:iCs/>
          <w:szCs w:val="24"/>
        </w:rPr>
        <w:t>things</w:t>
      </w:r>
      <w:r w:rsidR="00020534" w:rsidRPr="00137087">
        <w:rPr>
          <w:rFonts w:cs="Times New Roman"/>
          <w:iCs/>
          <w:szCs w:val="24"/>
        </w:rPr>
        <w:t>”</w:t>
      </w:r>
      <w:r w:rsidR="00262E18" w:rsidRPr="00137087">
        <w:rPr>
          <w:rFonts w:cs="Times New Roman"/>
          <w:iCs/>
          <w:szCs w:val="24"/>
        </w:rPr>
        <w:t xml:space="preserve"> </w:t>
      </w:r>
      <w:r w:rsidR="00CB7950" w:rsidRPr="00137087">
        <w:rPr>
          <w:rFonts w:cs="Times New Roman"/>
          <w:iCs/>
          <w:szCs w:val="24"/>
        </w:rPr>
        <w:t>(</w:t>
      </w:r>
      <w:r w:rsidR="00507422" w:rsidRPr="00137087">
        <w:rPr>
          <w:rFonts w:cs="Times New Roman"/>
          <w:iCs/>
          <w:szCs w:val="24"/>
        </w:rPr>
        <w:t>“Tintern Abbey”</w:t>
      </w:r>
      <w:r w:rsidR="00F133EB" w:rsidRPr="00137087">
        <w:rPr>
          <w:rFonts w:cs="Times New Roman"/>
          <w:iCs/>
          <w:szCs w:val="24"/>
        </w:rPr>
        <w:t xml:space="preserve"> </w:t>
      </w:r>
      <w:r w:rsidR="006D5C31" w:rsidRPr="00137087">
        <w:rPr>
          <w:rFonts w:cs="Times New Roman"/>
          <w:iCs/>
          <w:szCs w:val="24"/>
        </w:rPr>
        <w:t xml:space="preserve">l. </w:t>
      </w:r>
      <w:r w:rsidR="000B2823" w:rsidRPr="00137087">
        <w:rPr>
          <w:rFonts w:cs="Times New Roman"/>
          <w:iCs/>
          <w:szCs w:val="24"/>
        </w:rPr>
        <w:t>50</w:t>
      </w:r>
      <w:r w:rsidR="00CB7950" w:rsidRPr="00137087">
        <w:rPr>
          <w:rFonts w:cs="Times New Roman"/>
          <w:iCs/>
          <w:szCs w:val="24"/>
        </w:rPr>
        <w:t xml:space="preserve">) </w:t>
      </w:r>
      <w:r w:rsidR="00D77CCE" w:rsidRPr="00137087">
        <w:rPr>
          <w:rFonts w:cs="Times New Roman"/>
          <w:iCs/>
          <w:szCs w:val="24"/>
        </w:rPr>
        <w:t xml:space="preserve">and be seen as </w:t>
      </w:r>
      <w:r w:rsidR="00262E18" w:rsidRPr="00137087">
        <w:rPr>
          <w:rFonts w:cs="Times New Roman"/>
          <w:iCs/>
          <w:szCs w:val="24"/>
        </w:rPr>
        <w:t>report</w:t>
      </w:r>
      <w:r w:rsidR="00D77CCE" w:rsidRPr="00137087">
        <w:rPr>
          <w:rFonts w:cs="Times New Roman"/>
          <w:iCs/>
          <w:szCs w:val="24"/>
        </w:rPr>
        <w:t>ing</w:t>
      </w:r>
      <w:r w:rsidR="00262E18" w:rsidRPr="00137087">
        <w:rPr>
          <w:rFonts w:cs="Times New Roman"/>
          <w:iCs/>
          <w:szCs w:val="24"/>
        </w:rPr>
        <w:t xml:space="preserve"> back</w:t>
      </w:r>
      <w:r w:rsidR="00195D2F" w:rsidRPr="00137087">
        <w:rPr>
          <w:rFonts w:cs="Times New Roman"/>
          <w:iCs/>
          <w:szCs w:val="24"/>
        </w:rPr>
        <w:t xml:space="preserve"> authentically</w:t>
      </w:r>
      <w:r w:rsidR="00FF09B8" w:rsidRPr="00137087">
        <w:rPr>
          <w:rFonts w:cs="Times New Roman"/>
          <w:iCs/>
          <w:szCs w:val="24"/>
        </w:rPr>
        <w:t xml:space="preserve"> and comprehensively</w:t>
      </w:r>
      <w:r w:rsidR="00262E18" w:rsidRPr="00137087">
        <w:rPr>
          <w:rFonts w:cs="Times New Roman"/>
          <w:iCs/>
          <w:szCs w:val="24"/>
        </w:rPr>
        <w:t>.</w:t>
      </w:r>
    </w:p>
    <w:p w14:paraId="1F65655A" w14:textId="5A20EA24" w:rsidR="00262E18" w:rsidRPr="00137087" w:rsidRDefault="00895F55" w:rsidP="00137087">
      <w:pPr>
        <w:pStyle w:val="NoSpacing"/>
        <w:spacing w:line="480" w:lineRule="auto"/>
        <w:rPr>
          <w:rFonts w:cs="Times New Roman"/>
          <w:szCs w:val="24"/>
        </w:rPr>
      </w:pPr>
      <w:r w:rsidRPr="00137087">
        <w:rPr>
          <w:rFonts w:cs="Times New Roman"/>
          <w:szCs w:val="24"/>
        </w:rPr>
        <w:tab/>
      </w:r>
      <w:r w:rsidR="006D5C31" w:rsidRPr="00137087">
        <w:rPr>
          <w:rFonts w:cs="Times New Roman"/>
          <w:szCs w:val="24"/>
        </w:rPr>
        <w:t>Crucially for the purposes of this essay, th</w:t>
      </w:r>
      <w:r w:rsidR="00262E18" w:rsidRPr="00137087">
        <w:rPr>
          <w:rFonts w:cs="Times New Roman"/>
          <w:szCs w:val="24"/>
        </w:rPr>
        <w:t>is is an idea</w:t>
      </w:r>
      <w:r w:rsidR="006A5579" w:rsidRPr="00137087">
        <w:rPr>
          <w:rFonts w:cs="Times New Roman"/>
          <w:szCs w:val="24"/>
        </w:rPr>
        <w:t>l</w:t>
      </w:r>
      <w:r w:rsidR="00262E18" w:rsidRPr="00137087">
        <w:rPr>
          <w:rFonts w:cs="Times New Roman"/>
          <w:szCs w:val="24"/>
        </w:rPr>
        <w:t xml:space="preserve"> of artistry </w:t>
      </w:r>
      <w:r w:rsidR="00BC5542" w:rsidRPr="00137087">
        <w:rPr>
          <w:rFonts w:cs="Times New Roman"/>
          <w:szCs w:val="24"/>
        </w:rPr>
        <w:t>that</w:t>
      </w:r>
      <w:r w:rsidR="00262E18" w:rsidRPr="00137087">
        <w:rPr>
          <w:rFonts w:cs="Times New Roman"/>
          <w:szCs w:val="24"/>
        </w:rPr>
        <w:t xml:space="preserve"> Bowie</w:t>
      </w:r>
      <w:r w:rsidR="006A5579" w:rsidRPr="00137087">
        <w:rPr>
          <w:rFonts w:cs="Times New Roman"/>
          <w:szCs w:val="24"/>
        </w:rPr>
        <w:t>’s work</w:t>
      </w:r>
      <w:r w:rsidR="00262E18" w:rsidRPr="00137087">
        <w:rPr>
          <w:rFonts w:cs="Times New Roman"/>
          <w:szCs w:val="24"/>
        </w:rPr>
        <w:t xml:space="preserve"> </w:t>
      </w:r>
      <w:r w:rsidR="00B224EA" w:rsidRPr="00137087">
        <w:rPr>
          <w:rFonts w:cs="Times New Roman"/>
          <w:szCs w:val="24"/>
        </w:rPr>
        <w:t>at on</w:t>
      </w:r>
      <w:r w:rsidR="008A1AA5" w:rsidRPr="00137087">
        <w:rPr>
          <w:rFonts w:cs="Times New Roman"/>
          <w:szCs w:val="24"/>
        </w:rPr>
        <w:t>c</w:t>
      </w:r>
      <w:r w:rsidR="00B224EA" w:rsidRPr="00137087">
        <w:rPr>
          <w:rFonts w:cs="Times New Roman"/>
          <w:szCs w:val="24"/>
        </w:rPr>
        <w:t xml:space="preserve">e </w:t>
      </w:r>
      <w:r w:rsidR="00262E18" w:rsidRPr="00137087">
        <w:rPr>
          <w:rFonts w:cs="Times New Roman"/>
          <w:szCs w:val="24"/>
        </w:rPr>
        <w:t xml:space="preserve">partly endorses and utterly undercuts, showing it to be </w:t>
      </w:r>
      <w:r w:rsidR="00B224EA" w:rsidRPr="00137087">
        <w:rPr>
          <w:rFonts w:cs="Times New Roman"/>
          <w:szCs w:val="24"/>
        </w:rPr>
        <w:t xml:space="preserve">simultaneously </w:t>
      </w:r>
      <w:proofErr w:type="gramStart"/>
      <w:r w:rsidR="00262E18" w:rsidRPr="00137087">
        <w:rPr>
          <w:rFonts w:cs="Times New Roman"/>
          <w:szCs w:val="24"/>
        </w:rPr>
        <w:t xml:space="preserve">absolutely </w:t>
      </w:r>
      <w:r w:rsidR="00262E18" w:rsidRPr="00137087">
        <w:rPr>
          <w:rFonts w:cs="Times New Roman"/>
          <w:szCs w:val="24"/>
        </w:rPr>
        <w:lastRenderedPageBreak/>
        <w:t>ersatz</w:t>
      </w:r>
      <w:proofErr w:type="gramEnd"/>
      <w:r w:rsidR="00262E18" w:rsidRPr="00137087">
        <w:rPr>
          <w:rFonts w:cs="Times New Roman"/>
          <w:szCs w:val="24"/>
        </w:rPr>
        <w:t xml:space="preserve"> and absolutely true.</w:t>
      </w:r>
      <w:r w:rsidR="00CA2E94" w:rsidRPr="00137087">
        <w:rPr>
          <w:rFonts w:cs="Times New Roman"/>
          <w:szCs w:val="24"/>
        </w:rPr>
        <w:t xml:space="preserve"> </w:t>
      </w:r>
      <w:r w:rsidR="00262E18" w:rsidRPr="00137087">
        <w:rPr>
          <w:rFonts w:cs="Times New Roman"/>
          <w:szCs w:val="24"/>
        </w:rPr>
        <w:t>For Bowie, as he worked through a series of characters and selves compromi</w:t>
      </w:r>
      <w:r w:rsidR="005C1CD5">
        <w:rPr>
          <w:rFonts w:cs="Times New Roman"/>
          <w:szCs w:val="24"/>
        </w:rPr>
        <w:t>s</w:t>
      </w:r>
      <w:r w:rsidR="00262E18" w:rsidRPr="00137087">
        <w:rPr>
          <w:rFonts w:cs="Times New Roman"/>
          <w:szCs w:val="24"/>
        </w:rPr>
        <w:t>ed by recogni</w:t>
      </w:r>
      <w:r w:rsidR="007A5EE4">
        <w:rPr>
          <w:rFonts w:cs="Times New Roman"/>
          <w:szCs w:val="24"/>
        </w:rPr>
        <w:t>z</w:t>
      </w:r>
      <w:r w:rsidR="00262E18" w:rsidRPr="00137087">
        <w:rPr>
          <w:rFonts w:cs="Times New Roman"/>
          <w:szCs w:val="24"/>
        </w:rPr>
        <w:t>ably Romantic maladies, such as self-love, madness</w:t>
      </w:r>
      <w:r w:rsidR="00E532CF">
        <w:rPr>
          <w:rFonts w:cs="Times New Roman"/>
          <w:szCs w:val="24"/>
        </w:rPr>
        <w:t>,</w:t>
      </w:r>
      <w:r w:rsidR="00262E18" w:rsidRPr="00137087">
        <w:rPr>
          <w:rFonts w:cs="Times New Roman"/>
          <w:szCs w:val="24"/>
        </w:rPr>
        <w:t xml:space="preserve"> an</w:t>
      </w:r>
      <w:r w:rsidR="00E86576" w:rsidRPr="00137087">
        <w:rPr>
          <w:rFonts w:cs="Times New Roman"/>
          <w:szCs w:val="24"/>
        </w:rPr>
        <w:t>d addiction, the artist was simultaneously</w:t>
      </w:r>
      <w:r w:rsidR="00262E18" w:rsidRPr="00137087">
        <w:rPr>
          <w:rFonts w:cs="Times New Roman"/>
          <w:szCs w:val="24"/>
        </w:rPr>
        <w:t xml:space="preserve"> a visionary and a fraud.</w:t>
      </w:r>
      <w:r w:rsidR="00CA2E94" w:rsidRPr="00137087">
        <w:rPr>
          <w:rFonts w:cs="Times New Roman"/>
          <w:szCs w:val="24"/>
        </w:rPr>
        <w:t xml:space="preserve"> </w:t>
      </w:r>
      <w:r w:rsidR="00262E18" w:rsidRPr="00137087">
        <w:rPr>
          <w:rFonts w:cs="Times New Roman"/>
          <w:szCs w:val="24"/>
        </w:rPr>
        <w:t>A</w:t>
      </w:r>
      <w:r w:rsidR="00DB7DA7" w:rsidRPr="00137087">
        <w:rPr>
          <w:rFonts w:cs="Times New Roman"/>
          <w:szCs w:val="24"/>
        </w:rPr>
        <w:t xml:space="preserve"> paradigm of authentic inauthentici</w:t>
      </w:r>
      <w:r w:rsidR="00E86576" w:rsidRPr="00137087">
        <w:rPr>
          <w:rFonts w:cs="Times New Roman"/>
          <w:szCs w:val="24"/>
        </w:rPr>
        <w:t xml:space="preserve">ty lies at the heart of his </w:t>
      </w:r>
      <w:r w:rsidR="00DB7DA7" w:rsidRPr="00137087">
        <w:rPr>
          <w:rFonts w:cs="Times New Roman"/>
          <w:szCs w:val="24"/>
        </w:rPr>
        <w:t xml:space="preserve">artistic practice, which </w:t>
      </w:r>
      <w:r w:rsidR="00262E18" w:rsidRPr="00137087">
        <w:rPr>
          <w:rFonts w:cs="Times New Roman"/>
          <w:szCs w:val="24"/>
        </w:rPr>
        <w:t>rebukes key aspec</w:t>
      </w:r>
      <w:r w:rsidR="00DB7DA7" w:rsidRPr="00137087">
        <w:rPr>
          <w:rFonts w:cs="Times New Roman"/>
          <w:szCs w:val="24"/>
        </w:rPr>
        <w:t>ts of the Romantic paradigm</w:t>
      </w:r>
      <w:r w:rsidR="00E86576" w:rsidRPr="00137087">
        <w:rPr>
          <w:rFonts w:cs="Times New Roman"/>
          <w:szCs w:val="24"/>
        </w:rPr>
        <w:t xml:space="preserve"> while preserving</w:t>
      </w:r>
      <w:r w:rsidR="00262E18" w:rsidRPr="00137087">
        <w:rPr>
          <w:rFonts w:cs="Times New Roman"/>
          <w:szCs w:val="24"/>
        </w:rPr>
        <w:t xml:space="preserve"> its affective charge.</w:t>
      </w:r>
    </w:p>
    <w:p w14:paraId="35A7725A" w14:textId="112B680E" w:rsidR="00005D54" w:rsidRPr="00137087" w:rsidRDefault="0074105D" w:rsidP="009E01DA">
      <w:pPr>
        <w:pStyle w:val="NoSpacing"/>
        <w:spacing w:line="480" w:lineRule="auto"/>
        <w:ind w:firstLine="720"/>
        <w:rPr>
          <w:rFonts w:cs="Times New Roman"/>
          <w:bCs/>
          <w:szCs w:val="24"/>
        </w:rPr>
      </w:pPr>
      <w:r w:rsidRPr="00137087">
        <w:rPr>
          <w:rFonts w:cs="Times New Roman"/>
          <w:szCs w:val="24"/>
        </w:rPr>
        <w:t>In seeking to become a rock star, Bowie was working in a tradition that often drew uncritically on</w:t>
      </w:r>
      <w:r w:rsidR="00C13967" w:rsidRPr="00137087">
        <w:rPr>
          <w:rFonts w:cs="Times New Roman"/>
          <w:szCs w:val="24"/>
        </w:rPr>
        <w:t xml:space="preserve"> the legacies of Romantic </w:t>
      </w:r>
      <w:r w:rsidR="006A5579" w:rsidRPr="00137087">
        <w:rPr>
          <w:rFonts w:cs="Times New Roman"/>
          <w:szCs w:val="24"/>
        </w:rPr>
        <w:t xml:space="preserve">artistic </w:t>
      </w:r>
      <w:r w:rsidR="00C13967" w:rsidRPr="00137087">
        <w:rPr>
          <w:rFonts w:cs="Times New Roman"/>
          <w:szCs w:val="24"/>
        </w:rPr>
        <w:t>exceptionalism</w:t>
      </w:r>
      <w:r w:rsidR="00CE3902" w:rsidRPr="00137087">
        <w:rPr>
          <w:rFonts w:cs="Times New Roman"/>
          <w:szCs w:val="24"/>
        </w:rPr>
        <w:t>.</w:t>
      </w:r>
      <w:r w:rsidR="00CA2E94" w:rsidRPr="00137087">
        <w:rPr>
          <w:rFonts w:cs="Times New Roman"/>
          <w:szCs w:val="24"/>
        </w:rPr>
        <w:t xml:space="preserve"> </w:t>
      </w:r>
      <w:r w:rsidR="00A70AE4" w:rsidRPr="00137087">
        <w:rPr>
          <w:rFonts w:cs="Times New Roman"/>
          <w:szCs w:val="24"/>
        </w:rPr>
        <w:t>W</w:t>
      </w:r>
      <w:r w:rsidRPr="00137087">
        <w:rPr>
          <w:rFonts w:cs="Times New Roman"/>
          <w:szCs w:val="24"/>
        </w:rPr>
        <w:t xml:space="preserve">e might think </w:t>
      </w:r>
      <w:r w:rsidR="00A70AE4" w:rsidRPr="00137087">
        <w:rPr>
          <w:rFonts w:cs="Times New Roman"/>
          <w:szCs w:val="24"/>
        </w:rPr>
        <w:t xml:space="preserve">here </w:t>
      </w:r>
      <w:r w:rsidRPr="00137087">
        <w:rPr>
          <w:rFonts w:cs="Times New Roman"/>
          <w:szCs w:val="24"/>
        </w:rPr>
        <w:t xml:space="preserve">of Mick Jagger quoting </w:t>
      </w:r>
      <w:r w:rsidRPr="00137087">
        <w:rPr>
          <w:rFonts w:cs="Times New Roman"/>
          <w:i/>
          <w:szCs w:val="24"/>
        </w:rPr>
        <w:t>Adonaïs</w:t>
      </w:r>
      <w:r w:rsidRPr="00137087">
        <w:rPr>
          <w:rFonts w:cs="Times New Roman"/>
          <w:szCs w:val="24"/>
        </w:rPr>
        <w:t xml:space="preserve"> at the Brian Jones memorial concert </w:t>
      </w:r>
      <w:r w:rsidR="00FF09B8" w:rsidRPr="00137087">
        <w:rPr>
          <w:rFonts w:cs="Times New Roman"/>
          <w:szCs w:val="24"/>
        </w:rPr>
        <w:t>in 1969.</w:t>
      </w:r>
      <w:r w:rsidR="00CA2E94" w:rsidRPr="00137087">
        <w:rPr>
          <w:rFonts w:cs="Times New Roman"/>
          <w:szCs w:val="24"/>
        </w:rPr>
        <w:t xml:space="preserve"> </w:t>
      </w:r>
      <w:r w:rsidR="00FF09B8" w:rsidRPr="00137087">
        <w:rPr>
          <w:rFonts w:cs="Times New Roman"/>
          <w:szCs w:val="24"/>
        </w:rPr>
        <w:t xml:space="preserve">By </w:t>
      </w:r>
      <w:r w:rsidR="005A3DDD" w:rsidRPr="00137087">
        <w:rPr>
          <w:rFonts w:cs="Times New Roman"/>
          <w:szCs w:val="24"/>
        </w:rPr>
        <w:t>intoning</w:t>
      </w:r>
      <w:r w:rsidR="00FF09B8" w:rsidRPr="00137087">
        <w:rPr>
          <w:rFonts w:cs="Times New Roman"/>
          <w:szCs w:val="24"/>
        </w:rPr>
        <w:t xml:space="preserve"> some of Shelley’s</w:t>
      </w:r>
      <w:r w:rsidRPr="00137087">
        <w:rPr>
          <w:rFonts w:cs="Times New Roman"/>
          <w:szCs w:val="24"/>
        </w:rPr>
        <w:t xml:space="preserve"> least ambival</w:t>
      </w:r>
      <w:r w:rsidR="00FF09B8" w:rsidRPr="00137087">
        <w:rPr>
          <w:rFonts w:cs="Times New Roman"/>
          <w:szCs w:val="24"/>
        </w:rPr>
        <w:t>ent stanzas</w:t>
      </w:r>
      <w:r w:rsidRPr="00137087">
        <w:rPr>
          <w:rFonts w:cs="Times New Roman"/>
          <w:szCs w:val="24"/>
        </w:rPr>
        <w:t xml:space="preserve">, Jagger </w:t>
      </w:r>
      <w:r w:rsidR="00FF09B8" w:rsidRPr="00137087">
        <w:rPr>
          <w:rFonts w:cs="Times New Roman"/>
          <w:szCs w:val="24"/>
        </w:rPr>
        <w:t xml:space="preserve">claimed </w:t>
      </w:r>
      <w:r w:rsidR="00CE3902" w:rsidRPr="00137087">
        <w:rPr>
          <w:rFonts w:cs="Times New Roman"/>
          <w:szCs w:val="24"/>
        </w:rPr>
        <w:t xml:space="preserve">Jones </w:t>
      </w:r>
      <w:r w:rsidR="00DB7DA7" w:rsidRPr="00137087">
        <w:rPr>
          <w:rFonts w:cs="Times New Roman"/>
          <w:szCs w:val="24"/>
        </w:rPr>
        <w:t>as a</w:t>
      </w:r>
      <w:r w:rsidR="00A157B3" w:rsidRPr="00137087">
        <w:rPr>
          <w:rFonts w:cs="Times New Roman"/>
          <w:szCs w:val="24"/>
        </w:rPr>
        <w:t>n exemplary</w:t>
      </w:r>
      <w:r w:rsidR="00DB7DA7" w:rsidRPr="00137087">
        <w:rPr>
          <w:rFonts w:cs="Times New Roman"/>
          <w:szCs w:val="24"/>
        </w:rPr>
        <w:t xml:space="preserve"> paragon</w:t>
      </w:r>
      <w:r w:rsidR="00155933" w:rsidRPr="00137087">
        <w:rPr>
          <w:rFonts w:cs="Times New Roman"/>
          <w:szCs w:val="24"/>
        </w:rPr>
        <w:t xml:space="preserve"> for</w:t>
      </w:r>
      <w:r w:rsidR="00DB7DA7" w:rsidRPr="00137087">
        <w:rPr>
          <w:rFonts w:cs="Times New Roman"/>
          <w:szCs w:val="24"/>
        </w:rPr>
        <w:t xml:space="preserve"> a vast corporeal and media audience.</w:t>
      </w:r>
      <w:r w:rsidR="00CA2E94" w:rsidRPr="00137087">
        <w:rPr>
          <w:rFonts w:cs="Times New Roman"/>
          <w:szCs w:val="24"/>
        </w:rPr>
        <w:t xml:space="preserve"> </w:t>
      </w:r>
      <w:r w:rsidR="00623241" w:rsidRPr="00137087">
        <w:rPr>
          <w:rFonts w:cs="Times New Roman"/>
          <w:szCs w:val="24"/>
        </w:rPr>
        <w:t>B</w:t>
      </w:r>
      <w:r w:rsidR="00CE3902" w:rsidRPr="00137087">
        <w:rPr>
          <w:rFonts w:cs="Times New Roman"/>
          <w:szCs w:val="24"/>
        </w:rPr>
        <w:t>owie was a keen</w:t>
      </w:r>
      <w:r w:rsidR="00FF09B8" w:rsidRPr="00137087">
        <w:rPr>
          <w:rFonts w:cs="Times New Roman"/>
          <w:szCs w:val="24"/>
        </w:rPr>
        <w:t xml:space="preserve"> if slightly alienated</w:t>
      </w:r>
      <w:r w:rsidR="00CE3902" w:rsidRPr="00137087">
        <w:rPr>
          <w:rFonts w:cs="Times New Roman"/>
          <w:szCs w:val="24"/>
        </w:rPr>
        <w:t xml:space="preserve"> observer of such </w:t>
      </w:r>
      <w:r w:rsidR="00C105C9" w:rsidRPr="00137087">
        <w:rPr>
          <w:rFonts w:cs="Times New Roman"/>
          <w:szCs w:val="24"/>
        </w:rPr>
        <w:t>spectacles</w:t>
      </w:r>
      <w:r w:rsidR="00FF09B8" w:rsidRPr="00137087">
        <w:rPr>
          <w:rFonts w:cs="Times New Roman"/>
          <w:szCs w:val="24"/>
        </w:rPr>
        <w:t>.</w:t>
      </w:r>
      <w:r w:rsidR="00CA2E94" w:rsidRPr="00137087">
        <w:rPr>
          <w:rFonts w:cs="Times New Roman"/>
          <w:szCs w:val="24"/>
        </w:rPr>
        <w:t xml:space="preserve"> </w:t>
      </w:r>
      <w:r w:rsidR="00D22860" w:rsidRPr="00137087">
        <w:rPr>
          <w:rFonts w:cs="Times New Roman"/>
          <w:bCs/>
          <w:szCs w:val="24"/>
        </w:rPr>
        <w:t xml:space="preserve">Unlike some </w:t>
      </w:r>
      <w:ins w:id="124" w:author="Matthew Sangster" w:date="2022-02-06T04:04:00Z">
        <w:r w:rsidR="000A17B0">
          <w:rPr>
            <w:rFonts w:cs="Times New Roman"/>
            <w:bCs/>
            <w:szCs w:val="24"/>
          </w:rPr>
          <w:t>s</w:t>
        </w:r>
      </w:ins>
      <w:del w:id="125" w:author="Matthew Sangster" w:date="2022-02-06T04:04:00Z">
        <w:r w:rsidR="00AD0974" w:rsidRPr="003D1F92" w:rsidDel="000A17B0">
          <w:rPr>
            <w:rFonts w:cs="Times New Roman"/>
            <w:bCs/>
            <w:szCs w:val="24"/>
          </w:rPr>
          <w:delText>S</w:delText>
        </w:r>
      </w:del>
      <w:r w:rsidR="00D22860" w:rsidRPr="003D1F92">
        <w:rPr>
          <w:rFonts w:cs="Times New Roman"/>
          <w:bCs/>
          <w:szCs w:val="24"/>
        </w:rPr>
        <w:t>ixties</w:t>
      </w:r>
      <w:r w:rsidR="00D22860" w:rsidRPr="00137087">
        <w:rPr>
          <w:rFonts w:cs="Times New Roman"/>
          <w:bCs/>
          <w:szCs w:val="24"/>
        </w:rPr>
        <w:t xml:space="preserve"> stars, whose careers blazed to l</w:t>
      </w:r>
      <w:r w:rsidR="00507422" w:rsidRPr="00137087">
        <w:rPr>
          <w:rFonts w:cs="Times New Roman"/>
          <w:bCs/>
          <w:szCs w:val="24"/>
        </w:rPr>
        <w:t>ife with astonishing quickness</w:t>
      </w:r>
      <w:r w:rsidR="00BA304B">
        <w:rPr>
          <w:rFonts w:cs="Times New Roman"/>
          <w:bCs/>
          <w:szCs w:val="24"/>
        </w:rPr>
        <w:t>—</w:t>
      </w:r>
      <w:r w:rsidR="00D22860" w:rsidRPr="00137087">
        <w:rPr>
          <w:rFonts w:cs="Times New Roman"/>
          <w:bCs/>
          <w:szCs w:val="24"/>
        </w:rPr>
        <w:t>but l</w:t>
      </w:r>
      <w:r w:rsidR="00B02B1A" w:rsidRPr="00137087">
        <w:rPr>
          <w:rFonts w:cs="Times New Roman"/>
          <w:bCs/>
          <w:szCs w:val="24"/>
        </w:rPr>
        <w:t>ike many</w:t>
      </w:r>
      <w:r w:rsidR="00D22860" w:rsidRPr="00137087">
        <w:rPr>
          <w:rFonts w:cs="Times New Roman"/>
          <w:bCs/>
          <w:szCs w:val="24"/>
        </w:rPr>
        <w:t xml:space="preserve"> of the</w:t>
      </w:r>
      <w:r w:rsidR="00B02B1A" w:rsidRPr="00137087">
        <w:rPr>
          <w:rFonts w:cs="Times New Roman"/>
          <w:bCs/>
          <w:szCs w:val="24"/>
        </w:rPr>
        <w:t xml:space="preserve"> </w:t>
      </w:r>
      <w:r w:rsidR="00623241" w:rsidRPr="00137087">
        <w:rPr>
          <w:rFonts w:cs="Times New Roman"/>
          <w:bCs/>
          <w:szCs w:val="24"/>
        </w:rPr>
        <w:t>poets of the Romantic period</w:t>
      </w:r>
      <w:r w:rsidR="00D22860" w:rsidRPr="00137087">
        <w:rPr>
          <w:rFonts w:cs="Times New Roman"/>
          <w:bCs/>
          <w:szCs w:val="24"/>
        </w:rPr>
        <w:t xml:space="preserve"> who later </w:t>
      </w:r>
      <w:r w:rsidR="00507422" w:rsidRPr="00137087">
        <w:rPr>
          <w:rFonts w:cs="Times New Roman"/>
          <w:bCs/>
          <w:szCs w:val="24"/>
        </w:rPr>
        <w:t>became established as canonical</w:t>
      </w:r>
      <w:r w:rsidR="00BA304B">
        <w:rPr>
          <w:rFonts w:cs="Times New Roman"/>
          <w:bCs/>
          <w:szCs w:val="24"/>
        </w:rPr>
        <w:t>—</w:t>
      </w:r>
      <w:r w:rsidR="00D22860" w:rsidRPr="00137087">
        <w:rPr>
          <w:rFonts w:cs="Times New Roman"/>
          <w:bCs/>
          <w:szCs w:val="24"/>
        </w:rPr>
        <w:t>Bowie</w:t>
      </w:r>
      <w:r w:rsidR="00623241" w:rsidRPr="00137087">
        <w:rPr>
          <w:rFonts w:cs="Times New Roman"/>
          <w:bCs/>
          <w:szCs w:val="24"/>
        </w:rPr>
        <w:t xml:space="preserve"> had to struggle to refine his </w:t>
      </w:r>
      <w:r w:rsidR="00C105C9" w:rsidRPr="00137087">
        <w:rPr>
          <w:rFonts w:cs="Times New Roman"/>
          <w:bCs/>
          <w:szCs w:val="24"/>
        </w:rPr>
        <w:t xml:space="preserve">own </w:t>
      </w:r>
      <w:r w:rsidR="00623241" w:rsidRPr="00137087">
        <w:rPr>
          <w:rFonts w:cs="Times New Roman"/>
          <w:bCs/>
          <w:szCs w:val="24"/>
        </w:rPr>
        <w:t>radical artistry into forms that wou</w:t>
      </w:r>
      <w:r w:rsidR="00FF09B8" w:rsidRPr="00137087">
        <w:rPr>
          <w:rFonts w:cs="Times New Roman"/>
          <w:bCs/>
          <w:szCs w:val="24"/>
        </w:rPr>
        <w:t xml:space="preserve">ld communicate, a process that </w:t>
      </w:r>
      <w:r w:rsidR="00623241" w:rsidRPr="00137087">
        <w:rPr>
          <w:rFonts w:cs="Times New Roman"/>
          <w:bCs/>
          <w:szCs w:val="24"/>
        </w:rPr>
        <w:t>entailed the development of an intense kind of self-reflexivity that we might liken to negative capability.</w:t>
      </w:r>
      <w:r w:rsidR="00CA2E94" w:rsidRPr="00137087">
        <w:rPr>
          <w:rFonts w:cs="Times New Roman"/>
          <w:bCs/>
          <w:szCs w:val="24"/>
        </w:rPr>
        <w:t xml:space="preserve"> </w:t>
      </w:r>
      <w:r w:rsidR="00A157B3" w:rsidRPr="00137087">
        <w:rPr>
          <w:rFonts w:cs="Times New Roman"/>
          <w:bCs/>
          <w:szCs w:val="24"/>
        </w:rPr>
        <w:t>However, i</w:t>
      </w:r>
      <w:r w:rsidR="00623241" w:rsidRPr="00137087">
        <w:rPr>
          <w:rFonts w:cs="Times New Roman"/>
          <w:bCs/>
          <w:szCs w:val="24"/>
        </w:rPr>
        <w:t>n Bowie’</w:t>
      </w:r>
      <w:r w:rsidR="00A157B3" w:rsidRPr="00137087">
        <w:rPr>
          <w:rFonts w:cs="Times New Roman"/>
          <w:bCs/>
          <w:szCs w:val="24"/>
        </w:rPr>
        <w:t>s case</w:t>
      </w:r>
      <w:r w:rsidR="00623241" w:rsidRPr="00137087">
        <w:rPr>
          <w:rFonts w:cs="Times New Roman"/>
          <w:bCs/>
          <w:szCs w:val="24"/>
        </w:rPr>
        <w:t xml:space="preserve">, </w:t>
      </w:r>
      <w:r w:rsidR="00A70AE4" w:rsidRPr="00137087">
        <w:rPr>
          <w:rFonts w:cs="Times New Roman"/>
          <w:bCs/>
          <w:szCs w:val="24"/>
        </w:rPr>
        <w:t>asse</w:t>
      </w:r>
      <w:r w:rsidR="00C105C9" w:rsidRPr="00137087">
        <w:rPr>
          <w:rFonts w:cs="Times New Roman"/>
          <w:bCs/>
          <w:szCs w:val="24"/>
        </w:rPr>
        <w:t>rtions about</w:t>
      </w:r>
      <w:r w:rsidR="00A70AE4" w:rsidRPr="00137087">
        <w:rPr>
          <w:rFonts w:cs="Times New Roman"/>
          <w:bCs/>
          <w:szCs w:val="24"/>
        </w:rPr>
        <w:t xml:space="preserve"> insight</w:t>
      </w:r>
      <w:r w:rsidR="00C105C9" w:rsidRPr="00137087">
        <w:rPr>
          <w:rFonts w:cs="Times New Roman"/>
          <w:bCs/>
          <w:szCs w:val="24"/>
        </w:rPr>
        <w:t>s</w:t>
      </w:r>
      <w:r w:rsidR="00A70AE4" w:rsidRPr="00137087">
        <w:rPr>
          <w:rFonts w:cs="Times New Roman"/>
          <w:bCs/>
          <w:szCs w:val="24"/>
        </w:rPr>
        <w:t xml:space="preserve"> and </w:t>
      </w:r>
      <w:r w:rsidR="00C105C9" w:rsidRPr="00137087">
        <w:rPr>
          <w:rFonts w:cs="Times New Roman"/>
          <w:bCs/>
          <w:szCs w:val="24"/>
        </w:rPr>
        <w:t xml:space="preserve">performed </w:t>
      </w:r>
      <w:r w:rsidR="00A70AE4" w:rsidRPr="00137087">
        <w:rPr>
          <w:rFonts w:cs="Times New Roman"/>
          <w:bCs/>
          <w:szCs w:val="24"/>
        </w:rPr>
        <w:t>processes of doubt are commonly</w:t>
      </w:r>
      <w:r w:rsidR="00A157B3" w:rsidRPr="00137087">
        <w:rPr>
          <w:rFonts w:cs="Times New Roman"/>
          <w:bCs/>
          <w:szCs w:val="24"/>
        </w:rPr>
        <w:t xml:space="preserve"> alloyed with a reflexive</w:t>
      </w:r>
      <w:r w:rsidR="00623241" w:rsidRPr="00137087">
        <w:rPr>
          <w:rFonts w:cs="Times New Roman"/>
          <w:bCs/>
          <w:szCs w:val="24"/>
        </w:rPr>
        <w:t xml:space="preserve"> irony.</w:t>
      </w:r>
      <w:r w:rsidR="00CA2E94" w:rsidRPr="00137087">
        <w:rPr>
          <w:rFonts w:cs="Times New Roman"/>
          <w:bCs/>
          <w:szCs w:val="24"/>
        </w:rPr>
        <w:t xml:space="preserve"> </w:t>
      </w:r>
      <w:r w:rsidR="00005D54" w:rsidRPr="00137087">
        <w:rPr>
          <w:rFonts w:cs="Times New Roman"/>
          <w:bCs/>
          <w:szCs w:val="24"/>
        </w:rPr>
        <w:t xml:space="preserve">As </w:t>
      </w:r>
      <w:r w:rsidR="003574F5" w:rsidRPr="00137087">
        <w:rPr>
          <w:rFonts w:cs="Times New Roman"/>
          <w:bCs/>
          <w:szCs w:val="24"/>
        </w:rPr>
        <w:t>Shel</w:t>
      </w:r>
      <w:r w:rsidR="00030D37" w:rsidRPr="00137087">
        <w:rPr>
          <w:rFonts w:cs="Times New Roman"/>
          <w:bCs/>
          <w:szCs w:val="24"/>
        </w:rPr>
        <w:t>t</w:t>
      </w:r>
      <w:r w:rsidR="003574F5" w:rsidRPr="00137087">
        <w:rPr>
          <w:rFonts w:cs="Times New Roman"/>
          <w:bCs/>
          <w:szCs w:val="24"/>
        </w:rPr>
        <w:t xml:space="preserve">on </w:t>
      </w:r>
      <w:r w:rsidR="00005D54" w:rsidRPr="00137087">
        <w:rPr>
          <w:rFonts w:cs="Times New Roman"/>
          <w:bCs/>
          <w:szCs w:val="24"/>
        </w:rPr>
        <w:t>Waldrep</w:t>
      </w:r>
      <w:r w:rsidR="00B456AD" w:rsidRPr="00137087">
        <w:rPr>
          <w:rFonts w:cs="Times New Roman"/>
          <w:bCs/>
          <w:szCs w:val="24"/>
        </w:rPr>
        <w:t xml:space="preserve"> put</w:t>
      </w:r>
      <w:r w:rsidR="00005D54" w:rsidRPr="00137087">
        <w:rPr>
          <w:rFonts w:cs="Times New Roman"/>
          <w:bCs/>
          <w:szCs w:val="24"/>
        </w:rPr>
        <w:t xml:space="preserve"> it</w:t>
      </w:r>
      <w:r w:rsidR="00B456AD" w:rsidRPr="00137087">
        <w:rPr>
          <w:rFonts w:cs="Times New Roman"/>
          <w:bCs/>
          <w:szCs w:val="24"/>
        </w:rPr>
        <w:t xml:space="preserve"> when discussing the aesthetics of self-invention</w:t>
      </w:r>
      <w:r w:rsidR="00005D54" w:rsidRPr="00137087">
        <w:rPr>
          <w:rFonts w:cs="Times New Roman"/>
          <w:bCs/>
          <w:szCs w:val="24"/>
        </w:rPr>
        <w:t>, “Bowie’s famed artificiality sprang from a desire to reject the immediate history of rock music” (</w:t>
      </w:r>
      <w:r w:rsidR="005709B5" w:rsidRPr="00137087">
        <w:rPr>
          <w:rFonts w:cs="Times New Roman"/>
          <w:bCs/>
          <w:i/>
          <w:szCs w:val="24"/>
        </w:rPr>
        <w:t xml:space="preserve">Aesthetics </w:t>
      </w:r>
      <w:r w:rsidR="00005D54" w:rsidRPr="00137087">
        <w:rPr>
          <w:rFonts w:cs="Times New Roman"/>
          <w:bCs/>
          <w:szCs w:val="24"/>
        </w:rPr>
        <w:t>106).</w:t>
      </w:r>
      <w:r w:rsidR="00CA2E94" w:rsidRPr="00137087">
        <w:rPr>
          <w:rFonts w:cs="Times New Roman"/>
          <w:bCs/>
          <w:szCs w:val="24"/>
        </w:rPr>
        <w:t xml:space="preserve"> </w:t>
      </w:r>
      <w:r w:rsidR="008A1AA5" w:rsidRPr="00137087">
        <w:rPr>
          <w:rFonts w:cs="Times New Roman"/>
          <w:bCs/>
          <w:szCs w:val="24"/>
        </w:rPr>
        <w:t>We might extend this insight to other forms of discourse that insist on the authority of authenticity.</w:t>
      </w:r>
      <w:r w:rsidR="00CA2E94" w:rsidRPr="00137087">
        <w:rPr>
          <w:rFonts w:cs="Times New Roman"/>
          <w:bCs/>
          <w:szCs w:val="24"/>
        </w:rPr>
        <w:t xml:space="preserve"> </w:t>
      </w:r>
      <w:r w:rsidR="00507422" w:rsidRPr="00137087">
        <w:rPr>
          <w:rFonts w:cs="Times New Roman"/>
          <w:bCs/>
          <w:szCs w:val="24"/>
        </w:rPr>
        <w:t>Bowie was</w:t>
      </w:r>
      <w:r w:rsidR="007918BE" w:rsidRPr="00137087">
        <w:rPr>
          <w:rFonts w:cs="Times New Roman"/>
          <w:bCs/>
          <w:szCs w:val="24"/>
        </w:rPr>
        <w:t xml:space="preserve"> very</w:t>
      </w:r>
      <w:r w:rsidR="00507422" w:rsidRPr="00137087">
        <w:rPr>
          <w:rFonts w:cs="Times New Roman"/>
          <w:bCs/>
          <w:szCs w:val="24"/>
        </w:rPr>
        <w:t xml:space="preserve"> uncomfortable with the idea of legislating the world, and through staging his discomfort</w:t>
      </w:r>
      <w:r w:rsidR="007918BE" w:rsidRPr="00137087">
        <w:rPr>
          <w:rFonts w:cs="Times New Roman"/>
          <w:bCs/>
          <w:szCs w:val="24"/>
        </w:rPr>
        <w:t xml:space="preserve"> in a plethora of different manners</w:t>
      </w:r>
      <w:r w:rsidR="00507422" w:rsidRPr="00137087">
        <w:rPr>
          <w:rFonts w:cs="Times New Roman"/>
          <w:bCs/>
          <w:szCs w:val="24"/>
        </w:rPr>
        <w:t>, he encouraged his audience to think about the limits of his powers of communication and the possibility that the performance</w:t>
      </w:r>
      <w:r w:rsidR="007918BE" w:rsidRPr="00137087">
        <w:rPr>
          <w:rFonts w:cs="Times New Roman"/>
          <w:bCs/>
          <w:szCs w:val="24"/>
        </w:rPr>
        <w:t>s</w:t>
      </w:r>
      <w:r w:rsidR="00507422" w:rsidRPr="00137087">
        <w:rPr>
          <w:rFonts w:cs="Times New Roman"/>
          <w:bCs/>
          <w:szCs w:val="24"/>
        </w:rPr>
        <w:t xml:space="preserve"> he put on might as easily mislead as lead.</w:t>
      </w:r>
    </w:p>
    <w:p w14:paraId="2ACE314C" w14:textId="103FC0B5" w:rsidR="00623241" w:rsidRPr="00137087" w:rsidRDefault="00623241" w:rsidP="009E01DA">
      <w:pPr>
        <w:pStyle w:val="NoSpacing"/>
        <w:spacing w:line="480" w:lineRule="auto"/>
        <w:ind w:firstLine="720"/>
        <w:rPr>
          <w:rFonts w:cs="Times New Roman"/>
          <w:bCs/>
          <w:szCs w:val="24"/>
        </w:rPr>
      </w:pPr>
      <w:r w:rsidRPr="00137087">
        <w:rPr>
          <w:rFonts w:cs="Times New Roman"/>
          <w:bCs/>
          <w:szCs w:val="24"/>
        </w:rPr>
        <w:t xml:space="preserve">A good early example </w:t>
      </w:r>
      <w:r w:rsidR="00005D54" w:rsidRPr="00137087">
        <w:rPr>
          <w:rFonts w:cs="Times New Roman"/>
          <w:bCs/>
          <w:szCs w:val="24"/>
        </w:rPr>
        <w:t xml:space="preserve">of Bowie’s suspicious staging of </w:t>
      </w:r>
      <w:r w:rsidR="00507422" w:rsidRPr="00137087">
        <w:rPr>
          <w:rFonts w:cs="Times New Roman"/>
          <w:bCs/>
          <w:szCs w:val="24"/>
        </w:rPr>
        <w:t xml:space="preserve">his artistic self </w:t>
      </w:r>
      <w:r w:rsidR="00005D54" w:rsidRPr="00137087">
        <w:rPr>
          <w:rFonts w:cs="Times New Roman"/>
          <w:bCs/>
          <w:szCs w:val="24"/>
        </w:rPr>
        <w:t>can be found in</w:t>
      </w:r>
      <w:r w:rsidR="00C105C9" w:rsidRPr="00137087">
        <w:rPr>
          <w:rFonts w:cs="Times New Roman"/>
          <w:bCs/>
          <w:szCs w:val="24"/>
        </w:rPr>
        <w:t xml:space="preserve"> </w:t>
      </w:r>
      <w:r w:rsidRPr="00137087">
        <w:rPr>
          <w:rFonts w:cs="Times New Roman"/>
          <w:bCs/>
          <w:szCs w:val="24"/>
        </w:rPr>
        <w:t xml:space="preserve">a key lyric from </w:t>
      </w:r>
      <w:r w:rsidR="00020534" w:rsidRPr="00137087">
        <w:rPr>
          <w:rFonts w:cs="Times New Roman"/>
          <w:bCs/>
          <w:szCs w:val="24"/>
        </w:rPr>
        <w:t>“</w:t>
      </w:r>
      <w:r w:rsidRPr="00137087">
        <w:rPr>
          <w:rFonts w:cs="Times New Roman"/>
          <w:bCs/>
          <w:szCs w:val="24"/>
        </w:rPr>
        <w:t>Changes</w:t>
      </w:r>
      <w:r w:rsidR="00020534" w:rsidRPr="00137087">
        <w:rPr>
          <w:rFonts w:cs="Times New Roman"/>
          <w:bCs/>
          <w:szCs w:val="24"/>
        </w:rPr>
        <w:t>”</w:t>
      </w:r>
      <w:r w:rsidRPr="00137087">
        <w:rPr>
          <w:rFonts w:cs="Times New Roman"/>
          <w:bCs/>
          <w:szCs w:val="24"/>
        </w:rPr>
        <w:t>:</w:t>
      </w:r>
    </w:p>
    <w:p w14:paraId="6C93A2EB" w14:textId="354F05C6" w:rsidR="00623241" w:rsidRPr="00137087" w:rsidRDefault="00623241" w:rsidP="009E01DA">
      <w:pPr>
        <w:pStyle w:val="NoSpacing"/>
        <w:spacing w:line="480" w:lineRule="auto"/>
        <w:ind w:left="720"/>
        <w:rPr>
          <w:rFonts w:cs="Times New Roman"/>
          <w:szCs w:val="24"/>
        </w:rPr>
      </w:pPr>
      <w:proofErr w:type="gramStart"/>
      <w:r w:rsidRPr="00137087">
        <w:rPr>
          <w:rFonts w:cs="Times New Roman"/>
          <w:szCs w:val="24"/>
        </w:rPr>
        <w:lastRenderedPageBreak/>
        <w:t>So</w:t>
      </w:r>
      <w:proofErr w:type="gramEnd"/>
      <w:r w:rsidRPr="00137087">
        <w:rPr>
          <w:rFonts w:cs="Times New Roman"/>
          <w:szCs w:val="24"/>
        </w:rPr>
        <w:t xml:space="preserve"> I turned myself to face </w:t>
      </w:r>
      <w:commentRangeStart w:id="126"/>
      <w:r w:rsidRPr="00137087">
        <w:rPr>
          <w:rFonts w:cs="Times New Roman"/>
          <w:szCs w:val="24"/>
        </w:rPr>
        <w:t>me</w:t>
      </w:r>
      <w:commentRangeEnd w:id="126"/>
      <w:r w:rsidR="00AC4608">
        <w:rPr>
          <w:rStyle w:val="CommentReference"/>
        </w:rPr>
        <w:commentReference w:id="126"/>
      </w:r>
      <w:r w:rsidRPr="00137087">
        <w:rPr>
          <w:rFonts w:cs="Times New Roman"/>
          <w:szCs w:val="24"/>
        </w:rPr>
        <w:br/>
        <w:t>But I’ve never caught a glimpse</w:t>
      </w:r>
      <w:r w:rsidRPr="00137087">
        <w:rPr>
          <w:rFonts w:cs="Times New Roman"/>
          <w:szCs w:val="24"/>
        </w:rPr>
        <w:br/>
        <w:t>Of how the others must see the faker</w:t>
      </w:r>
      <w:r w:rsidRPr="00137087">
        <w:rPr>
          <w:rFonts w:cs="Times New Roman"/>
          <w:szCs w:val="24"/>
        </w:rPr>
        <w:br/>
        <w:t>I’m much too fast to take that test</w:t>
      </w:r>
    </w:p>
    <w:p w14:paraId="3ED99738" w14:textId="25783974" w:rsidR="000E4559" w:rsidRPr="00137087" w:rsidRDefault="00020534" w:rsidP="00137087">
      <w:pPr>
        <w:pStyle w:val="NoSpacing"/>
        <w:spacing w:line="480" w:lineRule="auto"/>
        <w:rPr>
          <w:rFonts w:cs="Times New Roman"/>
          <w:bCs/>
          <w:szCs w:val="24"/>
        </w:rPr>
      </w:pPr>
      <w:r w:rsidRPr="00137087">
        <w:rPr>
          <w:rFonts w:cs="Times New Roman"/>
          <w:bCs/>
          <w:szCs w:val="24"/>
        </w:rPr>
        <w:t>“</w:t>
      </w:r>
      <w:r w:rsidR="00335C81" w:rsidRPr="00137087">
        <w:rPr>
          <w:rFonts w:cs="Times New Roman"/>
          <w:bCs/>
          <w:szCs w:val="24"/>
        </w:rPr>
        <w:t>Changes</w:t>
      </w:r>
      <w:r w:rsidRPr="00137087">
        <w:rPr>
          <w:rFonts w:cs="Times New Roman"/>
          <w:bCs/>
          <w:szCs w:val="24"/>
        </w:rPr>
        <w:t>”</w:t>
      </w:r>
      <w:r w:rsidR="00335C81" w:rsidRPr="00137087">
        <w:rPr>
          <w:rFonts w:cs="Times New Roman"/>
          <w:bCs/>
          <w:szCs w:val="24"/>
        </w:rPr>
        <w:t xml:space="preserve"> presents a vision of identity both more fluid and more playful than </w:t>
      </w:r>
      <w:r w:rsidR="00D22860" w:rsidRPr="00137087">
        <w:rPr>
          <w:rFonts w:cs="Times New Roman"/>
          <w:bCs/>
          <w:szCs w:val="24"/>
        </w:rPr>
        <w:t xml:space="preserve">that found in </w:t>
      </w:r>
      <w:r w:rsidR="00335C81" w:rsidRPr="00137087">
        <w:rPr>
          <w:rFonts w:cs="Times New Roman"/>
          <w:bCs/>
          <w:szCs w:val="24"/>
        </w:rPr>
        <w:t>stereotypical Romantic discourse.</w:t>
      </w:r>
      <w:r w:rsidR="00CA2E94" w:rsidRPr="00137087">
        <w:rPr>
          <w:rFonts w:cs="Times New Roman"/>
          <w:bCs/>
          <w:szCs w:val="24"/>
        </w:rPr>
        <w:t xml:space="preserve"> </w:t>
      </w:r>
      <w:r w:rsidR="00335C81" w:rsidRPr="00137087">
        <w:rPr>
          <w:rFonts w:cs="Times New Roman"/>
          <w:bCs/>
          <w:szCs w:val="24"/>
        </w:rPr>
        <w:t xml:space="preserve">Rather than being the subject of infinite contemplations, the </w:t>
      </w:r>
      <w:commentRangeStart w:id="127"/>
      <w:del w:id="128" w:author="Jessica Tebo" w:date="2022-01-21T09:39:00Z">
        <w:r w:rsidR="00335C81" w:rsidRPr="00137087" w:rsidDel="00163CBF">
          <w:rPr>
            <w:rFonts w:cs="Times New Roman"/>
            <w:bCs/>
            <w:szCs w:val="24"/>
          </w:rPr>
          <w:delText>self slip</w:delText>
        </w:r>
        <w:r w:rsidR="000623EB" w:rsidRPr="00137087" w:rsidDel="00163CBF">
          <w:rPr>
            <w:rFonts w:cs="Times New Roman"/>
            <w:bCs/>
            <w:szCs w:val="24"/>
          </w:rPr>
          <w:delText>s</w:delText>
        </w:r>
      </w:del>
      <w:proofErr w:type="spellStart"/>
      <w:ins w:id="129" w:author="Jessica Tebo" w:date="2022-01-21T09:39:00Z">
        <w:r w:rsidR="00163CBF" w:rsidRPr="00137087">
          <w:rPr>
            <w:rFonts w:cs="Times New Roman"/>
            <w:bCs/>
            <w:szCs w:val="24"/>
          </w:rPr>
          <w:t>self</w:t>
        </w:r>
      </w:ins>
      <w:ins w:id="130" w:author="Matthew Sangster" w:date="2022-02-06T23:56:00Z">
        <w:r w:rsidR="00F31723">
          <w:rPr>
            <w:rFonts w:cs="Times New Roman"/>
            <w:bCs/>
            <w:szCs w:val="24"/>
          </w:rPr>
          <w:t xml:space="preserve"> </w:t>
        </w:r>
      </w:ins>
      <w:ins w:id="131" w:author="Jessica Tebo" w:date="2022-01-21T09:39:00Z">
        <w:del w:id="132" w:author="Matthew Sangster" w:date="2022-02-06T23:56:00Z">
          <w:r w:rsidR="00163CBF" w:rsidRPr="00137087" w:rsidDel="00F31723">
            <w:rPr>
              <w:rFonts w:cs="Times New Roman"/>
              <w:bCs/>
              <w:szCs w:val="24"/>
            </w:rPr>
            <w:delText>-</w:delText>
          </w:r>
        </w:del>
        <w:r w:rsidR="00163CBF" w:rsidRPr="00137087">
          <w:rPr>
            <w:rFonts w:cs="Times New Roman"/>
            <w:bCs/>
            <w:szCs w:val="24"/>
          </w:rPr>
          <w:t>slips</w:t>
        </w:r>
      </w:ins>
      <w:proofErr w:type="spellEnd"/>
      <w:r w:rsidR="000623EB" w:rsidRPr="00137087">
        <w:rPr>
          <w:rFonts w:cs="Times New Roman"/>
          <w:bCs/>
          <w:szCs w:val="24"/>
        </w:rPr>
        <w:t xml:space="preserve"> </w:t>
      </w:r>
      <w:commentRangeEnd w:id="127"/>
      <w:r w:rsidR="00AB1C8A">
        <w:rPr>
          <w:rStyle w:val="CommentReference"/>
        </w:rPr>
        <w:commentReference w:id="127"/>
      </w:r>
      <w:r w:rsidR="000623EB" w:rsidRPr="00137087">
        <w:rPr>
          <w:rFonts w:cs="Times New Roman"/>
          <w:bCs/>
          <w:szCs w:val="24"/>
        </w:rPr>
        <w:t>easily out of view</w:t>
      </w:r>
      <w:r w:rsidR="00F133EB" w:rsidRPr="00137087">
        <w:rPr>
          <w:rFonts w:cs="Times New Roman"/>
          <w:bCs/>
          <w:szCs w:val="24"/>
        </w:rPr>
        <w:t>, proving impossible to pin down</w:t>
      </w:r>
      <w:r w:rsidR="000623EB" w:rsidRPr="00137087">
        <w:rPr>
          <w:rFonts w:cs="Times New Roman"/>
          <w:bCs/>
          <w:szCs w:val="24"/>
        </w:rPr>
        <w:t>.</w:t>
      </w:r>
      <w:r w:rsidR="00CA2E94" w:rsidRPr="00137087">
        <w:rPr>
          <w:rFonts w:cs="Times New Roman"/>
          <w:bCs/>
          <w:szCs w:val="24"/>
        </w:rPr>
        <w:t xml:space="preserve"> </w:t>
      </w:r>
      <w:r w:rsidR="000623EB" w:rsidRPr="00137087">
        <w:rPr>
          <w:rFonts w:cs="Times New Roman"/>
          <w:bCs/>
          <w:szCs w:val="24"/>
        </w:rPr>
        <w:t xml:space="preserve">The </w:t>
      </w:r>
      <w:r w:rsidR="00FF09B8" w:rsidRPr="00137087">
        <w:rPr>
          <w:rFonts w:cs="Times New Roman"/>
          <w:bCs/>
          <w:szCs w:val="24"/>
        </w:rPr>
        <w:t xml:space="preserve">song </w:t>
      </w:r>
      <w:r w:rsidR="000623EB" w:rsidRPr="00137087">
        <w:rPr>
          <w:rFonts w:cs="Times New Roman"/>
          <w:bCs/>
          <w:szCs w:val="24"/>
        </w:rPr>
        <w:t>recogni</w:t>
      </w:r>
      <w:r w:rsidR="005C1CD5">
        <w:rPr>
          <w:rFonts w:cs="Times New Roman"/>
          <w:bCs/>
          <w:szCs w:val="24"/>
        </w:rPr>
        <w:t>z</w:t>
      </w:r>
      <w:r w:rsidR="000623EB" w:rsidRPr="00137087">
        <w:rPr>
          <w:rFonts w:cs="Times New Roman"/>
          <w:bCs/>
          <w:szCs w:val="24"/>
        </w:rPr>
        <w:t>es that the identity o</w:t>
      </w:r>
      <w:r w:rsidR="00F133EB" w:rsidRPr="00137087">
        <w:rPr>
          <w:rFonts w:cs="Times New Roman"/>
          <w:bCs/>
          <w:szCs w:val="24"/>
        </w:rPr>
        <w:t>thers see must always be falsified</w:t>
      </w:r>
      <w:r w:rsidR="000623EB" w:rsidRPr="00137087">
        <w:rPr>
          <w:rFonts w:cs="Times New Roman"/>
          <w:bCs/>
          <w:szCs w:val="24"/>
        </w:rPr>
        <w:t xml:space="preserve"> to </w:t>
      </w:r>
      <w:r w:rsidR="00FA46D2" w:rsidRPr="00137087">
        <w:rPr>
          <w:rFonts w:cs="Times New Roman"/>
          <w:bCs/>
          <w:szCs w:val="24"/>
        </w:rPr>
        <w:t xml:space="preserve">a certain </w:t>
      </w:r>
      <w:del w:id="133" w:author="Jessica Tebo" w:date="2022-01-21T09:39:00Z">
        <w:r w:rsidR="00FA46D2" w:rsidRPr="00137087" w:rsidDel="00163CBF">
          <w:rPr>
            <w:rFonts w:cs="Times New Roman"/>
            <w:bCs/>
            <w:szCs w:val="24"/>
          </w:rPr>
          <w:delText>extent</w:delText>
        </w:r>
        <w:r w:rsidR="00F133EB" w:rsidRPr="00137087" w:rsidDel="00163CBF">
          <w:rPr>
            <w:rFonts w:cs="Times New Roman"/>
            <w:bCs/>
            <w:szCs w:val="24"/>
          </w:rPr>
          <w:delText>, and</w:delText>
        </w:r>
      </w:del>
      <w:ins w:id="134" w:author="Jessica Tebo" w:date="2022-01-21T09:39:00Z">
        <w:r w:rsidR="00163CBF" w:rsidRPr="00137087">
          <w:rPr>
            <w:rFonts w:cs="Times New Roman"/>
            <w:bCs/>
            <w:szCs w:val="24"/>
          </w:rPr>
          <w:t>extent and</w:t>
        </w:r>
      </w:ins>
      <w:r w:rsidR="00F133EB" w:rsidRPr="00137087">
        <w:rPr>
          <w:rFonts w:cs="Times New Roman"/>
          <w:bCs/>
          <w:szCs w:val="24"/>
        </w:rPr>
        <w:t xml:space="preserve"> must always remain </w:t>
      </w:r>
      <w:r w:rsidR="004A44A9" w:rsidRPr="00137087">
        <w:rPr>
          <w:rFonts w:cs="Times New Roman"/>
          <w:bCs/>
          <w:szCs w:val="24"/>
        </w:rPr>
        <w:t>in some respects</w:t>
      </w:r>
      <w:r w:rsidR="00F133EB" w:rsidRPr="00137087">
        <w:rPr>
          <w:rFonts w:cs="Times New Roman"/>
          <w:bCs/>
          <w:szCs w:val="24"/>
        </w:rPr>
        <w:t xml:space="preserve"> ineffable </w:t>
      </w:r>
      <w:r w:rsidR="00786550" w:rsidRPr="00137087">
        <w:rPr>
          <w:rFonts w:cs="Times New Roman"/>
          <w:bCs/>
          <w:szCs w:val="24"/>
        </w:rPr>
        <w:t>to</w:t>
      </w:r>
      <w:r w:rsidR="00F133EB" w:rsidRPr="00137087">
        <w:rPr>
          <w:rFonts w:cs="Times New Roman"/>
          <w:bCs/>
          <w:szCs w:val="24"/>
        </w:rPr>
        <w:t xml:space="preserve"> its possessor</w:t>
      </w:r>
      <w:r w:rsidR="00FA46D2"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this paradigm, t</w:t>
      </w:r>
      <w:r w:rsidR="000623EB" w:rsidRPr="00137087">
        <w:rPr>
          <w:rFonts w:cs="Times New Roman"/>
          <w:bCs/>
          <w:szCs w:val="24"/>
        </w:rPr>
        <w:t>he outpouring</w:t>
      </w:r>
      <w:r w:rsidR="00FA46D2" w:rsidRPr="00137087">
        <w:rPr>
          <w:rFonts w:cs="Times New Roman"/>
          <w:bCs/>
          <w:szCs w:val="24"/>
        </w:rPr>
        <w:t>s</w:t>
      </w:r>
      <w:r w:rsidR="00511926" w:rsidRPr="00137087">
        <w:rPr>
          <w:rFonts w:cs="Times New Roman"/>
          <w:bCs/>
          <w:szCs w:val="24"/>
        </w:rPr>
        <w:t xml:space="preserve"> of self that Romantic poems imagine</w:t>
      </w:r>
      <w:r w:rsidR="000623EB" w:rsidRPr="00137087">
        <w:rPr>
          <w:rFonts w:cs="Times New Roman"/>
          <w:bCs/>
          <w:szCs w:val="24"/>
        </w:rPr>
        <w:t xml:space="preserve"> </w:t>
      </w:r>
      <w:r w:rsidR="00FA46D2" w:rsidRPr="00137087">
        <w:rPr>
          <w:rFonts w:cs="Times New Roman"/>
          <w:bCs/>
          <w:szCs w:val="24"/>
        </w:rPr>
        <w:t>are not valuable because they</w:t>
      </w:r>
      <w:r w:rsidR="000623EB" w:rsidRPr="00137087">
        <w:rPr>
          <w:rFonts w:cs="Times New Roman"/>
          <w:bCs/>
          <w:szCs w:val="24"/>
        </w:rPr>
        <w:t xml:space="preserve"> </w:t>
      </w:r>
      <w:r w:rsidR="00FA46D2" w:rsidRPr="00137087">
        <w:rPr>
          <w:rFonts w:cs="Times New Roman"/>
          <w:bCs/>
          <w:szCs w:val="24"/>
        </w:rPr>
        <w:t xml:space="preserve">genuinely </w:t>
      </w:r>
      <w:r w:rsidR="00FF09B8" w:rsidRPr="00137087">
        <w:rPr>
          <w:rFonts w:cs="Times New Roman"/>
          <w:bCs/>
          <w:szCs w:val="24"/>
        </w:rPr>
        <w:t>communicate lucid truths</w:t>
      </w:r>
      <w:r w:rsidR="000623EB" w:rsidRPr="00137087">
        <w:rPr>
          <w:rFonts w:cs="Times New Roman"/>
          <w:bCs/>
          <w:szCs w:val="24"/>
        </w:rPr>
        <w:t>;</w:t>
      </w:r>
      <w:r w:rsidR="00FF09B8" w:rsidRPr="00137087">
        <w:rPr>
          <w:rFonts w:cs="Times New Roman"/>
          <w:bCs/>
          <w:szCs w:val="24"/>
        </w:rPr>
        <w:t xml:space="preserve"> r</w:t>
      </w:r>
      <w:r w:rsidR="00FA46D2" w:rsidRPr="00137087">
        <w:rPr>
          <w:rFonts w:cs="Times New Roman"/>
          <w:bCs/>
          <w:szCs w:val="24"/>
        </w:rPr>
        <w:t xml:space="preserve">ather, </w:t>
      </w:r>
      <w:r w:rsidR="00FF09B8" w:rsidRPr="00137087">
        <w:rPr>
          <w:rFonts w:cs="Times New Roman"/>
          <w:bCs/>
          <w:szCs w:val="24"/>
        </w:rPr>
        <w:t>their valu</w:t>
      </w:r>
      <w:r w:rsidR="00FA46D2" w:rsidRPr="00137087">
        <w:rPr>
          <w:rFonts w:cs="Times New Roman"/>
          <w:bCs/>
          <w:szCs w:val="24"/>
        </w:rPr>
        <w:t xml:space="preserve">e </w:t>
      </w:r>
      <w:r w:rsidR="00A70AE4" w:rsidRPr="00137087">
        <w:rPr>
          <w:rFonts w:cs="Times New Roman"/>
          <w:bCs/>
          <w:szCs w:val="24"/>
        </w:rPr>
        <w:t>lies in their evoking</w:t>
      </w:r>
      <w:r w:rsidR="00FF09B8" w:rsidRPr="00137087">
        <w:rPr>
          <w:rFonts w:cs="Times New Roman"/>
          <w:bCs/>
          <w:szCs w:val="24"/>
        </w:rPr>
        <w:t xml:space="preserve"> the possibility of such </w:t>
      </w:r>
      <w:r w:rsidR="00FA46D2" w:rsidRPr="00137087">
        <w:rPr>
          <w:rFonts w:cs="Times New Roman"/>
          <w:bCs/>
          <w:szCs w:val="24"/>
        </w:rPr>
        <w:t>powerfully affective communication</w:t>
      </w:r>
      <w:r w:rsidR="00FF09B8" w:rsidRPr="00137087">
        <w:rPr>
          <w:rFonts w:cs="Times New Roman"/>
          <w:bCs/>
          <w:szCs w:val="24"/>
        </w:rPr>
        <w:t>s</w:t>
      </w:r>
      <w:r w:rsidR="00A70AE4" w:rsidRPr="00137087">
        <w:rPr>
          <w:rFonts w:cs="Times New Roman"/>
          <w:bCs/>
          <w:szCs w:val="24"/>
        </w:rPr>
        <w:t>.</w:t>
      </w:r>
      <w:r w:rsidR="00CA2E94" w:rsidRPr="00137087">
        <w:rPr>
          <w:rFonts w:cs="Times New Roman"/>
          <w:bCs/>
          <w:szCs w:val="24"/>
        </w:rPr>
        <w:t xml:space="preserve"> </w:t>
      </w:r>
      <w:r w:rsidR="00A70AE4" w:rsidRPr="00137087">
        <w:rPr>
          <w:rFonts w:cs="Times New Roman"/>
          <w:bCs/>
          <w:szCs w:val="24"/>
        </w:rPr>
        <w:t>F</w:t>
      </w:r>
      <w:r w:rsidR="00A157B3" w:rsidRPr="00137087">
        <w:rPr>
          <w:rFonts w:cs="Times New Roman"/>
          <w:bCs/>
          <w:szCs w:val="24"/>
        </w:rPr>
        <w:t xml:space="preserve">or Bowie, </w:t>
      </w:r>
      <w:r w:rsidR="00FF09B8" w:rsidRPr="00137087">
        <w:rPr>
          <w:rFonts w:cs="Times New Roman"/>
          <w:bCs/>
          <w:szCs w:val="24"/>
        </w:rPr>
        <w:t>the vision</w:t>
      </w:r>
      <w:r w:rsidR="00FA46D2" w:rsidRPr="00137087">
        <w:rPr>
          <w:rFonts w:cs="Times New Roman"/>
          <w:bCs/>
          <w:szCs w:val="24"/>
        </w:rPr>
        <w:t xml:space="preserve"> </w:t>
      </w:r>
      <w:r w:rsidR="00A157B3" w:rsidRPr="00137087">
        <w:rPr>
          <w:rFonts w:cs="Times New Roman"/>
          <w:bCs/>
          <w:szCs w:val="24"/>
        </w:rPr>
        <w:t xml:space="preserve">of </w:t>
      </w:r>
      <w:r w:rsidR="00A70AE4" w:rsidRPr="00137087">
        <w:rPr>
          <w:rFonts w:cs="Times New Roman"/>
          <w:bCs/>
          <w:szCs w:val="24"/>
        </w:rPr>
        <w:t xml:space="preserve">transcendent, authentic </w:t>
      </w:r>
      <w:r w:rsidR="007918BE" w:rsidRPr="00137087">
        <w:rPr>
          <w:rFonts w:cs="Times New Roman"/>
          <w:bCs/>
          <w:szCs w:val="24"/>
        </w:rPr>
        <w:t>correspondence</w:t>
      </w:r>
      <w:r w:rsidR="00A157B3" w:rsidRPr="00137087">
        <w:rPr>
          <w:rFonts w:cs="Times New Roman"/>
          <w:bCs/>
          <w:szCs w:val="24"/>
        </w:rPr>
        <w:t xml:space="preserve"> </w:t>
      </w:r>
      <w:r w:rsidR="00FF09B8" w:rsidRPr="00137087">
        <w:rPr>
          <w:rFonts w:cs="Times New Roman"/>
          <w:bCs/>
          <w:szCs w:val="24"/>
        </w:rPr>
        <w:t>that Romantic art holds out</w:t>
      </w:r>
      <w:r w:rsidR="00FA46D2" w:rsidRPr="00137087">
        <w:rPr>
          <w:rFonts w:cs="Times New Roman"/>
          <w:bCs/>
          <w:szCs w:val="24"/>
        </w:rPr>
        <w:t xml:space="preserve"> </w:t>
      </w:r>
      <w:r w:rsidR="00A70AE4" w:rsidRPr="00137087">
        <w:rPr>
          <w:rFonts w:cs="Times New Roman"/>
          <w:bCs/>
          <w:szCs w:val="24"/>
        </w:rPr>
        <w:t xml:space="preserve">should </w:t>
      </w:r>
      <w:r w:rsidR="00FA46D2" w:rsidRPr="00137087">
        <w:rPr>
          <w:rFonts w:cs="Times New Roman"/>
          <w:bCs/>
          <w:szCs w:val="24"/>
        </w:rPr>
        <w:t xml:space="preserve">not </w:t>
      </w:r>
      <w:r w:rsidR="00FF09B8" w:rsidRPr="00137087">
        <w:rPr>
          <w:rFonts w:cs="Times New Roman"/>
          <w:bCs/>
          <w:szCs w:val="24"/>
        </w:rPr>
        <w:t>be</w:t>
      </w:r>
      <w:r w:rsidR="00A70AE4" w:rsidRPr="00137087">
        <w:rPr>
          <w:rFonts w:cs="Times New Roman"/>
          <w:bCs/>
          <w:szCs w:val="24"/>
        </w:rPr>
        <w:t xml:space="preserve"> </w:t>
      </w:r>
      <w:r w:rsidR="007918BE" w:rsidRPr="00137087">
        <w:rPr>
          <w:rFonts w:cs="Times New Roman"/>
          <w:bCs/>
          <w:szCs w:val="24"/>
        </w:rPr>
        <w:t xml:space="preserve">accepted as </w:t>
      </w:r>
      <w:r w:rsidR="00A70AE4" w:rsidRPr="00137087">
        <w:rPr>
          <w:rFonts w:cs="Times New Roman"/>
          <w:bCs/>
          <w:szCs w:val="24"/>
        </w:rPr>
        <w:t>a totali</w:t>
      </w:r>
      <w:r w:rsidR="005C1CD5">
        <w:rPr>
          <w:rFonts w:cs="Times New Roman"/>
          <w:bCs/>
          <w:szCs w:val="24"/>
        </w:rPr>
        <w:t>z</w:t>
      </w:r>
      <w:r w:rsidR="00A70AE4" w:rsidRPr="00137087">
        <w:rPr>
          <w:rFonts w:cs="Times New Roman"/>
          <w:bCs/>
          <w:szCs w:val="24"/>
        </w:rPr>
        <w:t>ing paradigm</w:t>
      </w:r>
      <w:r w:rsidR="007918BE" w:rsidRPr="00137087">
        <w:rPr>
          <w:rFonts w:cs="Times New Roman"/>
          <w:bCs/>
          <w:szCs w:val="24"/>
        </w:rPr>
        <w:t>, and neither should it inevitably be seen as admirable</w:t>
      </w:r>
      <w:r w:rsidR="00FF09B8"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his work, space is created for</w:t>
      </w:r>
      <w:r w:rsidR="00FA46D2" w:rsidRPr="00137087">
        <w:rPr>
          <w:rFonts w:cs="Times New Roman"/>
          <w:bCs/>
          <w:szCs w:val="24"/>
        </w:rPr>
        <w:t xml:space="preserve"> the audi</w:t>
      </w:r>
      <w:r w:rsidR="00CE3902" w:rsidRPr="00137087">
        <w:rPr>
          <w:rFonts w:cs="Times New Roman"/>
          <w:bCs/>
          <w:szCs w:val="24"/>
        </w:rPr>
        <w:t>ence and the artist to appropriate, misunderstand</w:t>
      </w:r>
      <w:r w:rsidR="000F6264">
        <w:rPr>
          <w:rFonts w:cs="Times New Roman"/>
          <w:bCs/>
          <w:szCs w:val="24"/>
        </w:rPr>
        <w:t>,</w:t>
      </w:r>
      <w:r w:rsidR="00CE3902" w:rsidRPr="00137087">
        <w:rPr>
          <w:rFonts w:cs="Times New Roman"/>
          <w:bCs/>
          <w:szCs w:val="24"/>
        </w:rPr>
        <w:t xml:space="preserve"> and move onward.</w:t>
      </w:r>
      <w:r w:rsidR="00CA2E94" w:rsidRPr="00137087">
        <w:rPr>
          <w:rFonts w:cs="Times New Roman"/>
          <w:bCs/>
          <w:szCs w:val="24"/>
        </w:rPr>
        <w:t xml:space="preserve"> </w:t>
      </w:r>
      <w:r w:rsidR="00FA46D2" w:rsidRPr="00137087">
        <w:rPr>
          <w:rFonts w:cs="Times New Roman"/>
          <w:bCs/>
          <w:szCs w:val="24"/>
        </w:rPr>
        <w:t xml:space="preserve">An unintended </w:t>
      </w:r>
      <w:r w:rsidR="005309D2" w:rsidRPr="00137087">
        <w:rPr>
          <w:rFonts w:cs="Times New Roman"/>
          <w:bCs/>
          <w:szCs w:val="24"/>
        </w:rPr>
        <w:t xml:space="preserve">or misconceived </w:t>
      </w:r>
      <w:r w:rsidR="00FA46D2" w:rsidRPr="00137087">
        <w:rPr>
          <w:rFonts w:cs="Times New Roman"/>
          <w:bCs/>
          <w:szCs w:val="24"/>
        </w:rPr>
        <w:t>meaning need not be any less powerful than an intended one, and painstakingly seeking to draw distinctions is a slow game to play when</w:t>
      </w:r>
      <w:r w:rsidR="000E5145" w:rsidRPr="00137087">
        <w:rPr>
          <w:rFonts w:cs="Times New Roman"/>
          <w:bCs/>
          <w:szCs w:val="24"/>
        </w:rPr>
        <w:t xml:space="preserve"> you can </w:t>
      </w:r>
      <w:r w:rsidR="005309D2" w:rsidRPr="00137087">
        <w:rPr>
          <w:rFonts w:cs="Times New Roman"/>
          <w:bCs/>
          <w:szCs w:val="24"/>
        </w:rPr>
        <w:t xml:space="preserve">just </w:t>
      </w:r>
      <w:r w:rsidR="000E5145" w:rsidRPr="00137087">
        <w:rPr>
          <w:rFonts w:cs="Times New Roman"/>
          <w:bCs/>
          <w:szCs w:val="24"/>
        </w:rPr>
        <w:t>communicate again with a different mask</w:t>
      </w:r>
      <w:r w:rsidR="00FA46D2"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When Bowie</w:t>
      </w:r>
      <w:r w:rsidR="0034467A" w:rsidRPr="00137087">
        <w:rPr>
          <w:rFonts w:cs="Times New Roman"/>
          <w:bCs/>
          <w:szCs w:val="24"/>
        </w:rPr>
        <w:t xml:space="preserve"> tells his audience in “D.J.”</w:t>
      </w:r>
      <w:r w:rsidR="005A3DDD" w:rsidRPr="00137087">
        <w:rPr>
          <w:rFonts w:cs="Times New Roman"/>
          <w:bCs/>
          <w:szCs w:val="24"/>
        </w:rPr>
        <w:t xml:space="preserve"> (1979)</w:t>
      </w:r>
      <w:r w:rsidR="0034467A" w:rsidRPr="00137087">
        <w:rPr>
          <w:rFonts w:cs="Times New Roman"/>
          <w:bCs/>
          <w:szCs w:val="24"/>
        </w:rPr>
        <w:t xml:space="preserve"> “I am what I play</w:t>
      </w:r>
      <w:r w:rsidR="00E0674C">
        <w:rPr>
          <w:rFonts w:cs="Times New Roman"/>
          <w:bCs/>
          <w:szCs w:val="24"/>
        </w:rPr>
        <w:t>,”</w:t>
      </w:r>
      <w:r w:rsidR="0034467A" w:rsidRPr="00137087">
        <w:rPr>
          <w:rFonts w:cs="Times New Roman"/>
          <w:bCs/>
          <w:szCs w:val="24"/>
        </w:rPr>
        <w:t xml:space="preserve"> </w:t>
      </w:r>
      <w:r w:rsidR="00E32ECA" w:rsidRPr="00137087">
        <w:rPr>
          <w:rFonts w:cs="Times New Roman"/>
          <w:bCs/>
          <w:szCs w:val="24"/>
        </w:rPr>
        <w:t xml:space="preserve">he evokes </w:t>
      </w:r>
      <w:r w:rsidR="007918BE" w:rsidRPr="00137087">
        <w:rPr>
          <w:rFonts w:cs="Times New Roman"/>
          <w:bCs/>
          <w:szCs w:val="24"/>
        </w:rPr>
        <w:t>the ease with which art can efface identity, but also</w:t>
      </w:r>
      <w:r w:rsidR="00E32ECA" w:rsidRPr="00137087">
        <w:rPr>
          <w:rFonts w:cs="Times New Roman"/>
          <w:bCs/>
          <w:szCs w:val="24"/>
        </w:rPr>
        <w:t xml:space="preserve"> its capacit</w:t>
      </w:r>
      <w:r w:rsidR="00D11741" w:rsidRPr="00137087">
        <w:rPr>
          <w:rFonts w:cs="Times New Roman"/>
          <w:bCs/>
          <w:szCs w:val="24"/>
        </w:rPr>
        <w:t>y for</w:t>
      </w:r>
      <w:r w:rsidR="00786550" w:rsidRPr="00137087">
        <w:rPr>
          <w:rFonts w:cs="Times New Roman"/>
          <w:bCs/>
          <w:szCs w:val="24"/>
        </w:rPr>
        <w:t xml:space="preserve"> be</w:t>
      </w:r>
      <w:r w:rsidR="00D11741" w:rsidRPr="00137087">
        <w:rPr>
          <w:rFonts w:cs="Times New Roman"/>
          <w:bCs/>
          <w:szCs w:val="24"/>
        </w:rPr>
        <w:t>ing</w:t>
      </w:r>
      <w:r w:rsidR="00786550" w:rsidRPr="00137087">
        <w:rPr>
          <w:rFonts w:cs="Times New Roman"/>
          <w:bCs/>
          <w:szCs w:val="24"/>
        </w:rPr>
        <w:t xml:space="preserve"> duplicated</w:t>
      </w:r>
      <w:r w:rsidR="00D11741" w:rsidRPr="00137087">
        <w:rPr>
          <w:rFonts w:cs="Times New Roman"/>
          <w:bCs/>
          <w:szCs w:val="24"/>
        </w:rPr>
        <w:t>, reconfigured</w:t>
      </w:r>
      <w:r w:rsidR="0059205C">
        <w:rPr>
          <w:rFonts w:cs="Times New Roman"/>
          <w:bCs/>
          <w:szCs w:val="24"/>
        </w:rPr>
        <w:t>,</w:t>
      </w:r>
      <w:r w:rsidR="00D11741" w:rsidRPr="00137087">
        <w:rPr>
          <w:rFonts w:cs="Times New Roman"/>
          <w:bCs/>
          <w:szCs w:val="24"/>
        </w:rPr>
        <w:t xml:space="preserve"> and shared</w:t>
      </w:r>
      <w:r w:rsidR="0059205C">
        <w:rPr>
          <w:rFonts w:cs="Times New Roman"/>
          <w:bCs/>
          <w:szCs w:val="24"/>
        </w:rPr>
        <w:t>—</w:t>
      </w:r>
      <w:r w:rsidR="00D11741" w:rsidRPr="00137087">
        <w:rPr>
          <w:rFonts w:cs="Times New Roman"/>
          <w:bCs/>
          <w:szCs w:val="24"/>
        </w:rPr>
        <w:t>for</w:t>
      </w:r>
      <w:r w:rsidR="00786550" w:rsidRPr="00137087">
        <w:rPr>
          <w:rFonts w:cs="Times New Roman"/>
          <w:bCs/>
          <w:szCs w:val="24"/>
        </w:rPr>
        <w:t xml:space="preserve"> mean</w:t>
      </w:r>
      <w:r w:rsidR="00D11741" w:rsidRPr="00137087">
        <w:rPr>
          <w:rFonts w:cs="Times New Roman"/>
          <w:bCs/>
          <w:szCs w:val="24"/>
        </w:rPr>
        <w:t>ing</w:t>
      </w:r>
      <w:r w:rsidR="00786550" w:rsidRPr="00137087">
        <w:rPr>
          <w:rFonts w:cs="Times New Roman"/>
          <w:bCs/>
          <w:szCs w:val="24"/>
        </w:rPr>
        <w:t xml:space="preserve"> different things to different people at different times and in different places.</w:t>
      </w:r>
      <w:r w:rsidR="00CA2E94" w:rsidRPr="00137087">
        <w:rPr>
          <w:rFonts w:cs="Times New Roman"/>
          <w:bCs/>
          <w:szCs w:val="24"/>
        </w:rPr>
        <w:t xml:space="preserve"> </w:t>
      </w:r>
      <w:r w:rsidR="00786550" w:rsidRPr="00137087">
        <w:rPr>
          <w:rFonts w:cs="Times New Roman"/>
          <w:bCs/>
          <w:szCs w:val="24"/>
        </w:rPr>
        <w:t xml:space="preserve">While the Romantic artist is capable of being in uncertainties, Bowie is prepared to replace the self </w:t>
      </w:r>
      <w:r w:rsidR="007918BE" w:rsidRPr="00137087">
        <w:rPr>
          <w:rFonts w:cs="Times New Roman"/>
          <w:bCs/>
          <w:szCs w:val="24"/>
        </w:rPr>
        <w:t xml:space="preserve">who performs the balancing of these uncertainties </w:t>
      </w:r>
      <w:r w:rsidR="00786550" w:rsidRPr="00137087">
        <w:rPr>
          <w:rFonts w:cs="Times New Roman"/>
          <w:bCs/>
          <w:szCs w:val="24"/>
        </w:rPr>
        <w:t xml:space="preserve">with </w:t>
      </w:r>
      <w:r w:rsidR="007918BE" w:rsidRPr="00137087">
        <w:rPr>
          <w:rFonts w:cs="Times New Roman"/>
          <w:bCs/>
          <w:szCs w:val="24"/>
        </w:rPr>
        <w:t xml:space="preserve">a </w:t>
      </w:r>
      <w:r w:rsidR="00786550" w:rsidRPr="00137087">
        <w:rPr>
          <w:rFonts w:cs="Times New Roman"/>
          <w:bCs/>
          <w:szCs w:val="24"/>
        </w:rPr>
        <w:t>kaleidoscope of different possibilities</w:t>
      </w:r>
      <w:r w:rsidR="00511926" w:rsidRPr="00137087">
        <w:rPr>
          <w:rFonts w:cs="Times New Roman"/>
          <w:bCs/>
          <w:szCs w:val="24"/>
        </w:rPr>
        <w:t>,</w:t>
      </w:r>
      <w:r w:rsidR="00786550" w:rsidRPr="00137087">
        <w:rPr>
          <w:rFonts w:cs="Times New Roman"/>
          <w:bCs/>
          <w:szCs w:val="24"/>
        </w:rPr>
        <w:t xml:space="preserve"> without any irritable reachi</w:t>
      </w:r>
      <w:r w:rsidR="007918BE" w:rsidRPr="00137087">
        <w:rPr>
          <w:rFonts w:cs="Times New Roman"/>
          <w:bCs/>
          <w:szCs w:val="24"/>
        </w:rPr>
        <w:t>ng after definitive</w:t>
      </w:r>
      <w:r w:rsidR="004A44A9" w:rsidRPr="00137087">
        <w:rPr>
          <w:rFonts w:cs="Times New Roman"/>
          <w:bCs/>
          <w:szCs w:val="24"/>
        </w:rPr>
        <w:t>ness</w:t>
      </w:r>
      <w:r w:rsidR="007918BE"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 xml:space="preserve">Through doing so, he captures </w:t>
      </w:r>
      <w:r w:rsidR="00786550" w:rsidRPr="00137087">
        <w:rPr>
          <w:rFonts w:cs="Times New Roman"/>
          <w:bCs/>
          <w:szCs w:val="24"/>
        </w:rPr>
        <w:t xml:space="preserve">a vast range of contingent forms of originality that model character as </w:t>
      </w:r>
      <w:r w:rsidR="007918BE" w:rsidRPr="00137087">
        <w:rPr>
          <w:rFonts w:cs="Times New Roman"/>
          <w:bCs/>
          <w:szCs w:val="24"/>
        </w:rPr>
        <w:t xml:space="preserve">being </w:t>
      </w:r>
      <w:r w:rsidR="00786550" w:rsidRPr="00137087">
        <w:rPr>
          <w:rFonts w:cs="Times New Roman"/>
          <w:bCs/>
          <w:szCs w:val="24"/>
        </w:rPr>
        <w:t>lambent and mutable, rather than centred and cerebral.</w:t>
      </w:r>
    </w:p>
    <w:p w14:paraId="41575A78" w14:textId="779E5E24" w:rsidR="00F133EB" w:rsidRPr="00137087" w:rsidRDefault="00F133EB" w:rsidP="009E01DA">
      <w:pPr>
        <w:pStyle w:val="NoSpacing"/>
        <w:spacing w:line="480" w:lineRule="auto"/>
        <w:ind w:firstLine="720"/>
        <w:rPr>
          <w:rFonts w:cs="Times New Roman"/>
          <w:bCs/>
          <w:szCs w:val="24"/>
        </w:rPr>
      </w:pPr>
      <w:r w:rsidRPr="00137087">
        <w:rPr>
          <w:rFonts w:cs="Times New Roman"/>
          <w:bCs/>
          <w:szCs w:val="24"/>
        </w:rPr>
        <w:lastRenderedPageBreak/>
        <w:t xml:space="preserve">The extent to which Bowie’s self-presentations differ from strong Romantic </w:t>
      </w:r>
      <w:r w:rsidR="00786550" w:rsidRPr="00137087">
        <w:rPr>
          <w:rFonts w:cs="Times New Roman"/>
          <w:bCs/>
          <w:szCs w:val="24"/>
        </w:rPr>
        <w:t xml:space="preserve">evocations of </w:t>
      </w:r>
      <w:r w:rsidR="00511926" w:rsidRPr="00137087">
        <w:rPr>
          <w:rFonts w:cs="Times New Roman"/>
          <w:bCs/>
          <w:szCs w:val="24"/>
        </w:rPr>
        <w:t xml:space="preserve">the </w:t>
      </w:r>
      <w:r w:rsidR="00786550" w:rsidRPr="00137087">
        <w:rPr>
          <w:rFonts w:cs="Times New Roman"/>
          <w:bCs/>
          <w:szCs w:val="24"/>
        </w:rPr>
        <w:t>self might be demonstrated</w:t>
      </w:r>
      <w:r w:rsidRPr="00137087">
        <w:rPr>
          <w:rFonts w:cs="Times New Roman"/>
          <w:bCs/>
          <w:szCs w:val="24"/>
        </w:rPr>
        <w:t xml:space="preserve"> by contrasting a poem like Shelley’s “Ode to the West Wind” </w:t>
      </w:r>
      <w:r w:rsidR="005A3DDD" w:rsidRPr="00137087">
        <w:rPr>
          <w:rFonts w:cs="Times New Roman"/>
          <w:bCs/>
          <w:szCs w:val="24"/>
        </w:rPr>
        <w:t xml:space="preserve">(written in 1819) </w:t>
      </w:r>
      <w:r w:rsidRPr="00137087">
        <w:rPr>
          <w:rFonts w:cs="Times New Roman"/>
          <w:bCs/>
          <w:szCs w:val="24"/>
        </w:rPr>
        <w:t>with a lyric like Bowie’s “Quicksand”</w:t>
      </w:r>
      <w:r w:rsidR="005A3DDD" w:rsidRPr="00137087">
        <w:rPr>
          <w:rFonts w:cs="Times New Roman"/>
          <w:bCs/>
          <w:szCs w:val="24"/>
        </w:rPr>
        <w:t xml:space="preserve"> (1971)</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Both these works deal wit</w:t>
      </w:r>
      <w:r w:rsidR="007918BE" w:rsidRPr="00137087">
        <w:rPr>
          <w:rFonts w:cs="Times New Roman"/>
          <w:bCs/>
          <w:szCs w:val="24"/>
        </w:rPr>
        <w:t xml:space="preserve">h an element of nature </w:t>
      </w:r>
      <w:r w:rsidR="0004499F" w:rsidRPr="00137087">
        <w:rPr>
          <w:rFonts w:cs="Times New Roman"/>
          <w:bCs/>
          <w:szCs w:val="24"/>
        </w:rPr>
        <w:t xml:space="preserve">often </w:t>
      </w:r>
      <w:r w:rsidR="007918BE" w:rsidRPr="00137087">
        <w:rPr>
          <w:rFonts w:cs="Times New Roman"/>
          <w:bCs/>
          <w:szCs w:val="24"/>
        </w:rPr>
        <w:t>depicted as</w:t>
      </w:r>
      <w:r w:rsidRPr="00137087">
        <w:rPr>
          <w:rFonts w:cs="Times New Roman"/>
          <w:bCs/>
          <w:szCs w:val="24"/>
        </w:rPr>
        <w:t xml:space="preserve"> being difficult to grasp, but they approach these elements in </w:t>
      </w:r>
      <w:r w:rsidR="0034467A" w:rsidRPr="00137087">
        <w:rPr>
          <w:rFonts w:cs="Times New Roman"/>
          <w:bCs/>
          <w:szCs w:val="24"/>
        </w:rPr>
        <w:t xml:space="preserve">ideologically disparate </w:t>
      </w:r>
      <w:r w:rsidRPr="00137087">
        <w:rPr>
          <w:rFonts w:cs="Times New Roman"/>
          <w:bCs/>
          <w:szCs w:val="24"/>
        </w:rPr>
        <w:t>manners.</w:t>
      </w:r>
      <w:r w:rsidR="00CA2E94" w:rsidRPr="00137087">
        <w:rPr>
          <w:rFonts w:cs="Times New Roman"/>
          <w:bCs/>
          <w:szCs w:val="24"/>
        </w:rPr>
        <w:t xml:space="preserve"> </w:t>
      </w:r>
      <w:r w:rsidRPr="00137087">
        <w:rPr>
          <w:rFonts w:cs="Times New Roman"/>
          <w:bCs/>
          <w:szCs w:val="24"/>
        </w:rPr>
        <w:t xml:space="preserve">Shelley’s </w:t>
      </w:r>
      <w:r w:rsidR="0034467A" w:rsidRPr="00137087">
        <w:rPr>
          <w:rFonts w:cs="Times New Roman"/>
          <w:bCs/>
          <w:szCs w:val="24"/>
        </w:rPr>
        <w:t>“O</w:t>
      </w:r>
      <w:r w:rsidRPr="00137087">
        <w:rPr>
          <w:rFonts w:cs="Times New Roman"/>
          <w:bCs/>
          <w:szCs w:val="24"/>
        </w:rPr>
        <w:t>de</w:t>
      </w:r>
      <w:r w:rsidR="0034467A" w:rsidRPr="00137087">
        <w:rPr>
          <w:rFonts w:cs="Times New Roman"/>
          <w:bCs/>
          <w:szCs w:val="24"/>
        </w:rPr>
        <w:t>”</w:t>
      </w:r>
      <w:r w:rsidR="003D0663" w:rsidRPr="00137087">
        <w:rPr>
          <w:rFonts w:cs="Times New Roman"/>
          <w:bCs/>
          <w:szCs w:val="24"/>
        </w:rPr>
        <w:t xml:space="preserve"> is a powerful</w:t>
      </w:r>
      <w:r w:rsidRPr="00137087">
        <w:rPr>
          <w:rFonts w:cs="Times New Roman"/>
          <w:bCs/>
          <w:szCs w:val="24"/>
        </w:rPr>
        <w:t xml:space="preserve"> act of shamanism with a sing</w:t>
      </w:r>
      <w:r w:rsidR="008A1AA5" w:rsidRPr="00137087">
        <w:rPr>
          <w:rFonts w:cs="Times New Roman"/>
          <w:bCs/>
          <w:szCs w:val="24"/>
        </w:rPr>
        <w:t>ular</w:t>
      </w:r>
      <w:r w:rsidRPr="00137087">
        <w:rPr>
          <w:rFonts w:cs="Times New Roman"/>
          <w:bCs/>
          <w:szCs w:val="24"/>
        </w:rPr>
        <w:t xml:space="preserve"> focus.</w:t>
      </w:r>
      <w:r w:rsidR="00CA2E94" w:rsidRPr="00137087">
        <w:rPr>
          <w:rFonts w:cs="Times New Roman"/>
          <w:bCs/>
          <w:szCs w:val="24"/>
        </w:rPr>
        <w:t xml:space="preserve"> </w:t>
      </w:r>
      <w:r w:rsidR="00AC4224" w:rsidRPr="00137087">
        <w:rPr>
          <w:rFonts w:cs="Times New Roman"/>
          <w:bCs/>
          <w:szCs w:val="24"/>
        </w:rPr>
        <w:t>The first three stanza pile</w:t>
      </w:r>
      <w:r w:rsidRPr="00137087">
        <w:rPr>
          <w:rFonts w:cs="Times New Roman"/>
          <w:bCs/>
          <w:szCs w:val="24"/>
        </w:rPr>
        <w:t xml:space="preserve"> up calls and invocations</w:t>
      </w:r>
      <w:commentRangeStart w:id="135"/>
      <w:commentRangeStart w:id="136"/>
      <w:r w:rsidRPr="00137087">
        <w:rPr>
          <w:rFonts w:cs="Times New Roman"/>
          <w:bCs/>
          <w:szCs w:val="24"/>
        </w:rPr>
        <w:t>,</w:t>
      </w:r>
      <w:commentRangeEnd w:id="135"/>
      <w:r w:rsidR="00E87861">
        <w:rPr>
          <w:rStyle w:val="CommentReference"/>
        </w:rPr>
        <w:commentReference w:id="135"/>
      </w:r>
      <w:commentRangeEnd w:id="136"/>
      <w:r w:rsidR="00EE76B3">
        <w:rPr>
          <w:rStyle w:val="CommentReference"/>
        </w:rPr>
        <w:commentReference w:id="136"/>
      </w:r>
      <w:r w:rsidRPr="00137087">
        <w:rPr>
          <w:rFonts w:cs="Times New Roman"/>
          <w:bCs/>
          <w:szCs w:val="24"/>
        </w:rPr>
        <w:t xml:space="preserve"> a constant stream of addresses that conjure the wind in </w:t>
      </w:r>
      <w:r w:rsidR="00AC4224" w:rsidRPr="00137087">
        <w:rPr>
          <w:rFonts w:cs="Times New Roman"/>
          <w:bCs/>
          <w:szCs w:val="24"/>
        </w:rPr>
        <w:t>its var</w:t>
      </w:r>
      <w:r w:rsidRPr="00137087">
        <w:rPr>
          <w:rFonts w:cs="Times New Roman"/>
          <w:bCs/>
          <w:szCs w:val="24"/>
        </w:rPr>
        <w:t>ious aspects and locales before seeking tightly to align it with the poet’s own identity.</w:t>
      </w:r>
      <w:r w:rsidR="00CA2E94" w:rsidRPr="00137087">
        <w:rPr>
          <w:rFonts w:cs="Times New Roman"/>
          <w:bCs/>
          <w:szCs w:val="24"/>
        </w:rPr>
        <w:t xml:space="preserve"> </w:t>
      </w:r>
      <w:r w:rsidRPr="00137087">
        <w:rPr>
          <w:rFonts w:cs="Times New Roman"/>
          <w:bCs/>
          <w:szCs w:val="24"/>
        </w:rPr>
        <w:t xml:space="preserve">Shelley </w:t>
      </w:r>
      <w:r w:rsidR="00AC4224" w:rsidRPr="00137087">
        <w:rPr>
          <w:rFonts w:cs="Times New Roman"/>
          <w:bCs/>
          <w:szCs w:val="24"/>
        </w:rPr>
        <w:t xml:space="preserve">ostensibly </w:t>
      </w:r>
      <w:r w:rsidRPr="00137087">
        <w:rPr>
          <w:rFonts w:cs="Times New Roman"/>
          <w:bCs/>
          <w:szCs w:val="24"/>
        </w:rPr>
        <w:t>reco</w:t>
      </w:r>
      <w:r w:rsidR="00AC4224" w:rsidRPr="00137087">
        <w:rPr>
          <w:rFonts w:cs="Times New Roman"/>
          <w:bCs/>
          <w:szCs w:val="24"/>
        </w:rPr>
        <w:t>gni</w:t>
      </w:r>
      <w:r w:rsidR="005C1CD5">
        <w:rPr>
          <w:rFonts w:cs="Times New Roman"/>
          <w:bCs/>
          <w:szCs w:val="24"/>
        </w:rPr>
        <w:t>z</w:t>
      </w:r>
      <w:r w:rsidR="00AC4224" w:rsidRPr="00137087">
        <w:rPr>
          <w:rFonts w:cs="Times New Roman"/>
          <w:bCs/>
          <w:szCs w:val="24"/>
        </w:rPr>
        <w:t xml:space="preserve">es </w:t>
      </w:r>
      <w:r w:rsidR="007918BE" w:rsidRPr="00137087">
        <w:rPr>
          <w:rFonts w:cs="Times New Roman"/>
          <w:bCs/>
          <w:szCs w:val="24"/>
        </w:rPr>
        <w:t xml:space="preserve">his </w:t>
      </w:r>
      <w:r w:rsidRPr="00137087">
        <w:rPr>
          <w:rFonts w:cs="Times New Roman"/>
          <w:bCs/>
          <w:szCs w:val="24"/>
        </w:rPr>
        <w:t>separ</w:t>
      </w:r>
      <w:r w:rsidR="007918BE" w:rsidRPr="00137087">
        <w:rPr>
          <w:rFonts w:cs="Times New Roman"/>
          <w:bCs/>
          <w:szCs w:val="24"/>
        </w:rPr>
        <w:t>ation from the wind in his</w:t>
      </w:r>
      <w:r w:rsidR="00AC4224" w:rsidRPr="00137087">
        <w:rPr>
          <w:rFonts w:cs="Times New Roman"/>
          <w:bCs/>
          <w:szCs w:val="24"/>
        </w:rPr>
        <w:t xml:space="preserve"> </w:t>
      </w:r>
      <w:r w:rsidR="007918BE" w:rsidRPr="00137087">
        <w:rPr>
          <w:rFonts w:cs="Times New Roman"/>
          <w:bCs/>
          <w:szCs w:val="24"/>
        </w:rPr>
        <w:t xml:space="preserve">showy </w:t>
      </w:r>
      <w:r w:rsidR="00AC4224" w:rsidRPr="00137087">
        <w:rPr>
          <w:rFonts w:cs="Times New Roman"/>
          <w:bCs/>
          <w:szCs w:val="24"/>
        </w:rPr>
        <w:t>falling away onto the “thorns of life” (l. 54), but the echoes of Christlike suffering point towards a rise and a resurrection for one self-confessedly “</w:t>
      </w:r>
      <w:r w:rsidRPr="00137087">
        <w:rPr>
          <w:rFonts w:cs="Times New Roman"/>
          <w:bCs/>
          <w:szCs w:val="24"/>
        </w:rPr>
        <w:t>tameless, and swift, and proud</w:t>
      </w:r>
      <w:r w:rsidR="00AC4224" w:rsidRPr="00137087">
        <w:rPr>
          <w:rFonts w:cs="Times New Roman"/>
          <w:bCs/>
          <w:szCs w:val="24"/>
        </w:rPr>
        <w:t>” (l. 56)</w:t>
      </w:r>
      <w:r w:rsidRPr="00137087">
        <w:rPr>
          <w:rFonts w:cs="Times New Roman"/>
          <w:bCs/>
          <w:szCs w:val="24"/>
        </w:rPr>
        <w:t>.</w:t>
      </w:r>
      <w:r w:rsidR="00CA2E94" w:rsidRPr="00137087">
        <w:rPr>
          <w:rFonts w:cs="Times New Roman"/>
          <w:bCs/>
          <w:szCs w:val="24"/>
        </w:rPr>
        <w:t xml:space="preserve"> </w:t>
      </w:r>
      <w:r w:rsidR="00AC4224" w:rsidRPr="00137087">
        <w:rPr>
          <w:rFonts w:cs="Times New Roman"/>
          <w:bCs/>
          <w:szCs w:val="24"/>
        </w:rPr>
        <w:t>In the final stanza, Shelley completes</w:t>
      </w:r>
      <w:r w:rsidR="007918BE" w:rsidRPr="00137087">
        <w:rPr>
          <w:rFonts w:cs="Times New Roman"/>
          <w:bCs/>
          <w:szCs w:val="24"/>
        </w:rPr>
        <w:t xml:space="preserve"> a comprehensive</w:t>
      </w:r>
      <w:r w:rsidR="00AC4224" w:rsidRPr="00137087">
        <w:rPr>
          <w:rFonts w:cs="Times New Roman"/>
          <w:bCs/>
          <w:szCs w:val="24"/>
        </w:rPr>
        <w:t xml:space="preserve"> process of identification</w:t>
      </w:r>
      <w:r w:rsidR="00D7673B" w:rsidRPr="00137087">
        <w:rPr>
          <w:rFonts w:cs="Times New Roman"/>
          <w:bCs/>
          <w:szCs w:val="24"/>
        </w:rPr>
        <w:t xml:space="preserve"> and </w:t>
      </w:r>
      <w:r w:rsidR="007918BE" w:rsidRPr="00137087">
        <w:rPr>
          <w:rFonts w:cs="Times New Roman"/>
          <w:bCs/>
          <w:szCs w:val="24"/>
        </w:rPr>
        <w:t>alignment</w:t>
      </w:r>
      <w:r w:rsidR="00AC4224" w:rsidRPr="00137087">
        <w:rPr>
          <w:rFonts w:cs="Times New Roman"/>
          <w:bCs/>
          <w:szCs w:val="24"/>
        </w:rPr>
        <w:t>, first imagining the wind sounding through him, harrowing him into a pure vo</w:t>
      </w:r>
      <w:r w:rsidR="0004499F" w:rsidRPr="00137087">
        <w:rPr>
          <w:rFonts w:cs="Times New Roman"/>
          <w:bCs/>
          <w:szCs w:val="24"/>
        </w:rPr>
        <w:t>ice, and then imploring it</w:t>
      </w:r>
      <w:r w:rsidR="00AC4224" w:rsidRPr="00137087">
        <w:rPr>
          <w:rFonts w:cs="Times New Roman"/>
          <w:bCs/>
          <w:szCs w:val="24"/>
        </w:rPr>
        <w:t xml:space="preserve"> to beco</w:t>
      </w:r>
      <w:r w:rsidR="0004499F" w:rsidRPr="00137087">
        <w:rPr>
          <w:rFonts w:cs="Times New Roman"/>
          <w:bCs/>
          <w:szCs w:val="24"/>
        </w:rPr>
        <w:t>me the best part of his self-as-</w:t>
      </w:r>
      <w:r w:rsidR="00AC4224" w:rsidRPr="00137087">
        <w:rPr>
          <w:rFonts w:cs="Times New Roman"/>
          <w:bCs/>
          <w:szCs w:val="24"/>
        </w:rPr>
        <w:t>poet:</w:t>
      </w:r>
    </w:p>
    <w:p w14:paraId="4F367A18" w14:textId="7D22CE65"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Make me thy lyre, even as the forest is:</w:t>
      </w:r>
    </w:p>
    <w:p w14:paraId="77F6D603" w14:textId="669BAC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What if my leaves are falling like its own!</w:t>
      </w:r>
    </w:p>
    <w:p w14:paraId="537D357D" w14:textId="179C6A03"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The tumult of thy mighty harmonies</w:t>
      </w:r>
    </w:p>
    <w:p w14:paraId="0579D4C1" w14:textId="77777777" w:rsidR="00F133EB" w:rsidRPr="00137087" w:rsidRDefault="00F133EB" w:rsidP="00137087">
      <w:pPr>
        <w:pStyle w:val="NoSpacing"/>
        <w:spacing w:line="480" w:lineRule="auto"/>
        <w:ind w:left="720"/>
        <w:rPr>
          <w:rFonts w:cs="Times New Roman"/>
          <w:bCs/>
          <w:szCs w:val="24"/>
        </w:rPr>
      </w:pPr>
    </w:p>
    <w:p w14:paraId="2DE3A983" w14:textId="72E007E9"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Will take from both a deep, autumnal tone,</w:t>
      </w:r>
    </w:p>
    <w:p w14:paraId="11EABF50" w14:textId="488D617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Sweet though in sadness. Be thou, Spirit fierce,</w:t>
      </w:r>
    </w:p>
    <w:p w14:paraId="75BA26CB" w14:textId="4BB3B75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 xml:space="preserve">My spirit! </w:t>
      </w:r>
      <w:proofErr w:type="gramStart"/>
      <w:r w:rsidRPr="00137087">
        <w:rPr>
          <w:rFonts w:cs="Times New Roman"/>
          <w:bCs/>
          <w:szCs w:val="24"/>
        </w:rPr>
        <w:t>Be</w:t>
      </w:r>
      <w:proofErr w:type="gramEnd"/>
      <w:r w:rsidRPr="00137087">
        <w:rPr>
          <w:rFonts w:cs="Times New Roman"/>
          <w:bCs/>
          <w:szCs w:val="24"/>
        </w:rPr>
        <w:t xml:space="preserve"> thou me, impetuous one!</w:t>
      </w:r>
    </w:p>
    <w:p w14:paraId="016F2592" w14:textId="77777777" w:rsidR="00F133EB" w:rsidRPr="00137087" w:rsidRDefault="00F133EB" w:rsidP="00137087">
      <w:pPr>
        <w:pStyle w:val="NoSpacing"/>
        <w:spacing w:line="480" w:lineRule="auto"/>
        <w:ind w:left="720"/>
        <w:rPr>
          <w:rFonts w:cs="Times New Roman"/>
          <w:bCs/>
          <w:szCs w:val="24"/>
        </w:rPr>
      </w:pPr>
    </w:p>
    <w:p w14:paraId="20011434" w14:textId="3B54FAB1"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Drive my dead thoughts over the universe</w:t>
      </w:r>
    </w:p>
    <w:p w14:paraId="6470D147" w14:textId="77777777" w:rsidR="00AC4224" w:rsidRPr="00137087" w:rsidRDefault="00F133EB" w:rsidP="00137087">
      <w:pPr>
        <w:pStyle w:val="NoSpacing"/>
        <w:spacing w:line="480" w:lineRule="auto"/>
        <w:ind w:left="720"/>
        <w:rPr>
          <w:rFonts w:cs="Times New Roman"/>
          <w:bCs/>
          <w:szCs w:val="24"/>
        </w:rPr>
      </w:pPr>
      <w:r w:rsidRPr="00137087">
        <w:rPr>
          <w:rFonts w:cs="Times New Roman"/>
          <w:bCs/>
          <w:szCs w:val="24"/>
        </w:rPr>
        <w:t>Like wither’d leaves to quicken a new birth!</w:t>
      </w:r>
    </w:p>
    <w:p w14:paraId="57197396" w14:textId="41D2B698"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And, by the incantation of this verse,</w:t>
      </w:r>
    </w:p>
    <w:p w14:paraId="06741B1C" w14:textId="77777777" w:rsidR="00AC4224" w:rsidRPr="00137087" w:rsidRDefault="00AC4224" w:rsidP="00137087">
      <w:pPr>
        <w:pStyle w:val="NoSpacing"/>
        <w:spacing w:line="480" w:lineRule="auto"/>
        <w:ind w:left="720"/>
        <w:rPr>
          <w:rFonts w:cs="Times New Roman"/>
          <w:bCs/>
          <w:szCs w:val="24"/>
        </w:rPr>
      </w:pPr>
    </w:p>
    <w:p w14:paraId="2F40BDF1" w14:textId="568B874F"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S</w:t>
      </w:r>
      <w:r w:rsidR="003574F5" w:rsidRPr="00137087">
        <w:rPr>
          <w:rFonts w:cs="Times New Roman"/>
          <w:bCs/>
          <w:szCs w:val="24"/>
        </w:rPr>
        <w:t>catter, as from an unextinguish’</w:t>
      </w:r>
      <w:r w:rsidRPr="00137087">
        <w:rPr>
          <w:rFonts w:cs="Times New Roman"/>
          <w:bCs/>
          <w:szCs w:val="24"/>
        </w:rPr>
        <w:t>d hearth</w:t>
      </w:r>
    </w:p>
    <w:p w14:paraId="61C385F0" w14:textId="6F56230C"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Ashes and sparks, my words among mankind!</w:t>
      </w:r>
    </w:p>
    <w:p w14:paraId="24F63BA7" w14:textId="7CAF622C" w:rsidR="00AC4224" w:rsidRPr="00137087" w:rsidRDefault="003574F5" w:rsidP="00137087">
      <w:pPr>
        <w:pStyle w:val="NoSpacing"/>
        <w:spacing w:line="480" w:lineRule="auto"/>
        <w:ind w:left="720"/>
        <w:rPr>
          <w:rFonts w:cs="Times New Roman"/>
          <w:bCs/>
          <w:szCs w:val="24"/>
        </w:rPr>
      </w:pPr>
      <w:r w:rsidRPr="00137087">
        <w:rPr>
          <w:rFonts w:cs="Times New Roman"/>
          <w:bCs/>
          <w:szCs w:val="24"/>
        </w:rPr>
        <w:t>Be through my lips to unawaken’</w:t>
      </w:r>
      <w:r w:rsidR="00AC4224" w:rsidRPr="00137087">
        <w:rPr>
          <w:rFonts w:cs="Times New Roman"/>
          <w:bCs/>
          <w:szCs w:val="24"/>
        </w:rPr>
        <w:t>d earth</w:t>
      </w:r>
    </w:p>
    <w:p w14:paraId="155B4BFD" w14:textId="77777777" w:rsidR="00AC4224" w:rsidRPr="00137087" w:rsidRDefault="00AC4224" w:rsidP="00137087">
      <w:pPr>
        <w:pStyle w:val="NoSpacing"/>
        <w:spacing w:line="480" w:lineRule="auto"/>
        <w:ind w:left="720"/>
        <w:rPr>
          <w:rFonts w:cs="Times New Roman"/>
          <w:bCs/>
          <w:szCs w:val="24"/>
        </w:rPr>
      </w:pPr>
    </w:p>
    <w:p w14:paraId="6A7EE5F9" w14:textId="2F98317D"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The trumpet of a prophecy! O Wind,</w:t>
      </w:r>
    </w:p>
    <w:p w14:paraId="1C369F9D" w14:textId="715B1B01" w:rsidR="00F133EB" w:rsidRPr="00137087" w:rsidRDefault="00AC4224" w:rsidP="009E01DA">
      <w:pPr>
        <w:pStyle w:val="NoSpacing"/>
        <w:spacing w:line="480" w:lineRule="auto"/>
        <w:ind w:left="720"/>
        <w:rPr>
          <w:rFonts w:cs="Times New Roman"/>
          <w:bCs/>
          <w:szCs w:val="24"/>
        </w:rPr>
      </w:pPr>
      <w:r w:rsidRPr="00137087">
        <w:rPr>
          <w:rFonts w:cs="Times New Roman"/>
          <w:bCs/>
          <w:szCs w:val="24"/>
        </w:rPr>
        <w:t>If Winter comes, can Spring be far behind?</w:t>
      </w:r>
      <w:ins w:id="137" w:author="Jessica Tebo" w:date="2022-01-21T16:02:00Z">
        <w:r w:rsidR="00E87861">
          <w:rPr>
            <w:rFonts w:cs="Times New Roman"/>
            <w:bCs/>
            <w:szCs w:val="24"/>
          </w:rPr>
          <w:t xml:space="preserve"> </w:t>
        </w:r>
      </w:ins>
      <w:del w:id="138" w:author="Jessica Tebo" w:date="2022-01-21T16:02:00Z">
        <w:r w:rsidR="00F133EB" w:rsidRPr="00137087" w:rsidDel="00E87861">
          <w:rPr>
            <w:rFonts w:cs="Times New Roman"/>
            <w:bCs/>
            <w:szCs w:val="24"/>
          </w:rPr>
          <w:delText> </w:delText>
        </w:r>
      </w:del>
      <w:r w:rsidRPr="00137087">
        <w:rPr>
          <w:rFonts w:cs="Times New Roman"/>
          <w:bCs/>
          <w:szCs w:val="24"/>
        </w:rPr>
        <w:t>(ll. 57</w:t>
      </w:r>
      <w:r w:rsidR="00A74E55" w:rsidRPr="00A74E55">
        <w:rPr>
          <w:rFonts w:cs="Times New Roman"/>
          <w:bCs/>
          <w:szCs w:val="24"/>
          <w:lang w:val="en-US"/>
        </w:rPr>
        <w:t>–</w:t>
      </w:r>
      <w:r w:rsidRPr="00137087">
        <w:rPr>
          <w:rFonts w:cs="Times New Roman"/>
          <w:bCs/>
          <w:szCs w:val="24"/>
        </w:rPr>
        <w:t>70)</w:t>
      </w:r>
    </w:p>
    <w:p w14:paraId="6477425B" w14:textId="4852C0E9" w:rsidR="008A1AA5" w:rsidRPr="00137087" w:rsidRDefault="00F133EB" w:rsidP="00137087">
      <w:pPr>
        <w:pStyle w:val="NoSpacing"/>
        <w:spacing w:line="480" w:lineRule="auto"/>
        <w:rPr>
          <w:rFonts w:cs="Times New Roman"/>
          <w:bCs/>
          <w:szCs w:val="24"/>
        </w:rPr>
      </w:pPr>
      <w:r w:rsidRPr="00137087">
        <w:rPr>
          <w:rFonts w:cs="Times New Roman"/>
          <w:bCs/>
          <w:szCs w:val="24"/>
        </w:rPr>
        <w:t xml:space="preserve">Shelley’s megalomaniacal </w:t>
      </w:r>
      <w:r w:rsidR="0034467A" w:rsidRPr="00137087">
        <w:rPr>
          <w:rFonts w:cs="Times New Roman"/>
          <w:bCs/>
          <w:szCs w:val="24"/>
        </w:rPr>
        <w:t>focus</w:t>
      </w:r>
      <w:r w:rsidR="00C53BF4" w:rsidRPr="00137087">
        <w:rPr>
          <w:rFonts w:cs="Times New Roman"/>
          <w:bCs/>
          <w:szCs w:val="24"/>
        </w:rPr>
        <w:t xml:space="preserve"> </w:t>
      </w:r>
      <w:r w:rsidR="008E6B58" w:rsidRPr="00137087">
        <w:rPr>
          <w:rFonts w:cs="Times New Roman"/>
          <w:bCs/>
          <w:szCs w:val="24"/>
        </w:rPr>
        <w:t>reaches its apotheosis in this moment, where</w:t>
      </w:r>
      <w:r w:rsidR="00D55B77" w:rsidRPr="00137087">
        <w:rPr>
          <w:rFonts w:cs="Times New Roman"/>
          <w:bCs/>
          <w:szCs w:val="24"/>
        </w:rPr>
        <w:t xml:space="preserve"> the poet and the poem become one, encoding in being so the seeds of </w:t>
      </w:r>
      <w:r w:rsidR="00DE03EC" w:rsidRPr="00137087">
        <w:rPr>
          <w:rFonts w:cs="Times New Roman"/>
          <w:bCs/>
          <w:szCs w:val="24"/>
        </w:rPr>
        <w:t xml:space="preserve">a </w:t>
      </w:r>
      <w:r w:rsidR="00D55B77" w:rsidRPr="00137087">
        <w:rPr>
          <w:rFonts w:cs="Times New Roman"/>
          <w:bCs/>
          <w:szCs w:val="24"/>
        </w:rPr>
        <w:t xml:space="preserve">revolution modelled as </w:t>
      </w:r>
      <w:r w:rsidR="00DE03EC" w:rsidRPr="00137087">
        <w:rPr>
          <w:rFonts w:cs="Times New Roman"/>
          <w:bCs/>
          <w:szCs w:val="24"/>
        </w:rPr>
        <w:t xml:space="preserve">being </w:t>
      </w:r>
      <w:r w:rsidR="00D55B77" w:rsidRPr="00137087">
        <w:rPr>
          <w:rFonts w:cs="Times New Roman"/>
          <w:bCs/>
          <w:szCs w:val="24"/>
        </w:rPr>
        <w:t>necessarily eventually successful.</w:t>
      </w:r>
    </w:p>
    <w:p w14:paraId="72DDBFC0" w14:textId="4E22F485" w:rsidR="002C1EAA" w:rsidRPr="00137087" w:rsidRDefault="00DE03EC" w:rsidP="009E01DA">
      <w:pPr>
        <w:pStyle w:val="NoSpacing"/>
        <w:spacing w:line="480" w:lineRule="auto"/>
        <w:ind w:firstLine="720"/>
        <w:rPr>
          <w:rFonts w:cs="Times New Roman"/>
          <w:bCs/>
          <w:szCs w:val="24"/>
        </w:rPr>
      </w:pPr>
      <w:r w:rsidRPr="00137087">
        <w:rPr>
          <w:rFonts w:cs="Times New Roman"/>
          <w:bCs/>
          <w:szCs w:val="24"/>
        </w:rPr>
        <w:t>This visionary mode</w:t>
      </w:r>
      <w:r w:rsidR="003D0663" w:rsidRPr="00137087">
        <w:rPr>
          <w:rFonts w:cs="Times New Roman"/>
          <w:bCs/>
          <w:szCs w:val="24"/>
        </w:rPr>
        <w:t>, despite its potency and attractiveness,</w:t>
      </w:r>
      <w:r w:rsidRPr="00137087">
        <w:rPr>
          <w:rFonts w:cs="Times New Roman"/>
          <w:bCs/>
          <w:szCs w:val="24"/>
        </w:rPr>
        <w:t xml:space="preserve"> is one regarding which Bowie’s work</w:t>
      </w:r>
      <w:r w:rsidR="00511926" w:rsidRPr="00137087">
        <w:rPr>
          <w:rFonts w:cs="Times New Roman"/>
          <w:bCs/>
          <w:szCs w:val="24"/>
        </w:rPr>
        <w:t>s display</w:t>
      </w:r>
      <w:r w:rsidRPr="00137087">
        <w:rPr>
          <w:rFonts w:cs="Times New Roman"/>
          <w:bCs/>
          <w:szCs w:val="24"/>
        </w:rPr>
        <w:t xml:space="preserve"> considerable suspicion.</w:t>
      </w:r>
      <w:r w:rsidR="00CA2E94" w:rsidRPr="00137087">
        <w:rPr>
          <w:rFonts w:cs="Times New Roman"/>
          <w:bCs/>
          <w:szCs w:val="24"/>
        </w:rPr>
        <w:t xml:space="preserve"> </w:t>
      </w:r>
      <w:r w:rsidR="00D55B77" w:rsidRPr="00137087">
        <w:rPr>
          <w:rFonts w:cs="Times New Roman"/>
          <w:bCs/>
          <w:szCs w:val="24"/>
        </w:rPr>
        <w:t>While he</w:t>
      </w:r>
      <w:r w:rsidR="008E6B58" w:rsidRPr="00137087">
        <w:rPr>
          <w:rFonts w:cs="Times New Roman"/>
          <w:bCs/>
          <w:szCs w:val="24"/>
        </w:rPr>
        <w:t xml:space="preserve"> sometimes employs the abject </w:t>
      </w:r>
      <w:r w:rsidR="003D0663" w:rsidRPr="00137087">
        <w:rPr>
          <w:rFonts w:cs="Times New Roman"/>
          <w:bCs/>
          <w:szCs w:val="24"/>
        </w:rPr>
        <w:t>manner</w:t>
      </w:r>
      <w:r w:rsidR="008E6B58" w:rsidRPr="00137087">
        <w:rPr>
          <w:rFonts w:cs="Times New Roman"/>
          <w:bCs/>
          <w:szCs w:val="24"/>
        </w:rPr>
        <w:t xml:space="preserve"> </w:t>
      </w:r>
      <w:r w:rsidR="003D0663" w:rsidRPr="00137087">
        <w:rPr>
          <w:rFonts w:cs="Times New Roman"/>
          <w:bCs/>
          <w:szCs w:val="24"/>
        </w:rPr>
        <w:t xml:space="preserve">that </w:t>
      </w:r>
      <w:r w:rsidR="008E6B58" w:rsidRPr="00137087">
        <w:rPr>
          <w:rFonts w:cs="Times New Roman"/>
          <w:bCs/>
          <w:szCs w:val="24"/>
        </w:rPr>
        <w:t xml:space="preserve">Shelley assays in the penultimate stanza of </w:t>
      </w:r>
      <w:r w:rsidRPr="00137087">
        <w:rPr>
          <w:rFonts w:cs="Times New Roman"/>
          <w:bCs/>
          <w:szCs w:val="24"/>
        </w:rPr>
        <w:t xml:space="preserve">the </w:t>
      </w:r>
      <w:r w:rsidR="008E6B58" w:rsidRPr="00137087">
        <w:rPr>
          <w:rFonts w:cs="Times New Roman"/>
          <w:bCs/>
          <w:szCs w:val="24"/>
        </w:rPr>
        <w:t>“</w:t>
      </w:r>
      <w:r w:rsidRPr="00137087">
        <w:rPr>
          <w:rFonts w:cs="Times New Roman"/>
          <w:bCs/>
          <w:szCs w:val="24"/>
        </w:rPr>
        <w:t>Ode</w:t>
      </w:r>
      <w:r w:rsidR="00E0674C">
        <w:rPr>
          <w:rFonts w:cs="Times New Roman"/>
          <w:bCs/>
          <w:szCs w:val="24"/>
        </w:rPr>
        <w:t>,”</w:t>
      </w:r>
      <w:r w:rsidR="008E6B58" w:rsidRPr="00137087">
        <w:rPr>
          <w:rFonts w:cs="Times New Roman"/>
          <w:bCs/>
          <w:szCs w:val="24"/>
        </w:rPr>
        <w:t xml:space="preserve"> he is not generally willing to crash through to the kinds of transcendence modelled in the final stanza</w:t>
      </w:r>
      <w:r w:rsidR="00D55B77" w:rsidRPr="00137087">
        <w:rPr>
          <w:rFonts w:cs="Times New Roman"/>
          <w:bCs/>
          <w:szCs w:val="24"/>
        </w:rPr>
        <w:t xml:space="preserve">, at least not without encoding a </w:t>
      </w:r>
      <w:r w:rsidR="006E38A8" w:rsidRPr="00137087">
        <w:rPr>
          <w:rFonts w:cs="Times New Roman"/>
          <w:bCs/>
          <w:szCs w:val="24"/>
        </w:rPr>
        <w:t>substantial</w:t>
      </w:r>
      <w:r w:rsidR="00D55B77" w:rsidRPr="00137087">
        <w:rPr>
          <w:rFonts w:cs="Times New Roman"/>
          <w:bCs/>
          <w:szCs w:val="24"/>
        </w:rPr>
        <w:t xml:space="preserve"> degree of ambivalence</w:t>
      </w:r>
      <w:r w:rsidR="00D7673B" w:rsidRPr="00137087">
        <w:rPr>
          <w:rFonts w:cs="Times New Roman"/>
          <w:bCs/>
          <w:szCs w:val="24"/>
        </w:rPr>
        <w:t>.</w:t>
      </w:r>
      <w:r w:rsidR="00CA2E94" w:rsidRPr="00137087">
        <w:rPr>
          <w:rFonts w:cs="Times New Roman"/>
          <w:bCs/>
          <w:szCs w:val="24"/>
        </w:rPr>
        <w:t xml:space="preserve"> </w:t>
      </w:r>
      <w:r w:rsidR="004A44A9" w:rsidRPr="00137087">
        <w:rPr>
          <w:rFonts w:cs="Times New Roman"/>
          <w:bCs/>
          <w:szCs w:val="24"/>
        </w:rPr>
        <w:t>T</w:t>
      </w:r>
      <w:r w:rsidR="00C53BF4" w:rsidRPr="00137087">
        <w:rPr>
          <w:rFonts w:cs="Times New Roman"/>
          <w:bCs/>
          <w:szCs w:val="24"/>
        </w:rPr>
        <w:t>he subjects Bowie</w:t>
      </w:r>
      <w:r w:rsidR="006F6193" w:rsidRPr="00137087">
        <w:rPr>
          <w:rFonts w:cs="Times New Roman"/>
          <w:bCs/>
          <w:szCs w:val="24"/>
        </w:rPr>
        <w:t xml:space="preserve"> addresses commonly prove to be unresponsive or treacherous</w:t>
      </w:r>
      <w:r w:rsidR="008E6B58" w:rsidRPr="00137087">
        <w:rPr>
          <w:rFonts w:cs="Times New Roman"/>
          <w:bCs/>
          <w:szCs w:val="24"/>
        </w:rPr>
        <w:t>.</w:t>
      </w:r>
      <w:r w:rsidR="00CA2E94" w:rsidRPr="00137087">
        <w:rPr>
          <w:rFonts w:cs="Times New Roman"/>
          <w:bCs/>
          <w:szCs w:val="24"/>
        </w:rPr>
        <w:t xml:space="preserve"> </w:t>
      </w:r>
      <w:r w:rsidR="008E6B58" w:rsidRPr="00137087">
        <w:rPr>
          <w:rFonts w:cs="Times New Roman"/>
          <w:bCs/>
          <w:szCs w:val="24"/>
        </w:rPr>
        <w:t>When he</w:t>
      </w:r>
      <w:r w:rsidR="00E32ECA" w:rsidRPr="00137087">
        <w:rPr>
          <w:rFonts w:cs="Times New Roman"/>
          <w:bCs/>
          <w:szCs w:val="24"/>
        </w:rPr>
        <w:t xml:space="preserve"> breathes words into the void on </w:t>
      </w:r>
      <w:r w:rsidR="007918BE" w:rsidRPr="00137087">
        <w:rPr>
          <w:rFonts w:cs="Times New Roman"/>
          <w:bCs/>
          <w:szCs w:val="24"/>
        </w:rPr>
        <w:t xml:space="preserve">a key track from </w:t>
      </w:r>
      <w:r w:rsidR="00E32ECA" w:rsidRPr="00137087">
        <w:rPr>
          <w:rFonts w:cs="Times New Roman"/>
          <w:bCs/>
          <w:i/>
          <w:szCs w:val="24"/>
        </w:rPr>
        <w:t>Station to Station</w:t>
      </w:r>
      <w:r w:rsidR="008E6B58" w:rsidRPr="00137087">
        <w:rPr>
          <w:rFonts w:cs="Times New Roman"/>
          <w:bCs/>
          <w:szCs w:val="24"/>
        </w:rPr>
        <w:t xml:space="preserve"> </w:t>
      </w:r>
      <w:r w:rsidR="005A3DDD" w:rsidRPr="00137087">
        <w:rPr>
          <w:rFonts w:cs="Times New Roman"/>
          <w:bCs/>
          <w:szCs w:val="24"/>
        </w:rPr>
        <w:t>(197</w:t>
      </w:r>
      <w:r w:rsidR="00691A30" w:rsidRPr="00137087">
        <w:rPr>
          <w:rFonts w:cs="Times New Roman"/>
          <w:bCs/>
          <w:szCs w:val="24"/>
        </w:rPr>
        <w:t>6</w:t>
      </w:r>
      <w:r w:rsidR="005A3DDD" w:rsidRPr="00137087">
        <w:rPr>
          <w:rFonts w:cs="Times New Roman"/>
          <w:bCs/>
          <w:szCs w:val="24"/>
        </w:rPr>
        <w:t>)</w:t>
      </w:r>
      <w:r w:rsidR="00BA304B">
        <w:rPr>
          <w:rFonts w:cs="Times New Roman"/>
          <w:bCs/>
          <w:szCs w:val="24"/>
        </w:rPr>
        <w:t>—</w:t>
      </w:r>
      <w:r w:rsidR="0034467A" w:rsidRPr="00137087">
        <w:rPr>
          <w:rFonts w:cs="Times New Roman"/>
          <w:bCs/>
          <w:szCs w:val="24"/>
        </w:rPr>
        <w:t>“Lord, I kneel and offer you / My word on a wing / And I’m trying hard to fit among / Your scheme of things”</w:t>
      </w:r>
      <w:r w:rsidR="00BA304B">
        <w:rPr>
          <w:rFonts w:cs="Times New Roman"/>
          <w:bCs/>
          <w:szCs w:val="24"/>
        </w:rPr>
        <w:t>—</w:t>
      </w:r>
      <w:r w:rsidR="008E6B58" w:rsidRPr="00137087">
        <w:rPr>
          <w:rFonts w:cs="Times New Roman"/>
          <w:bCs/>
          <w:szCs w:val="24"/>
        </w:rPr>
        <w:t>the song ends with doubt</w:t>
      </w:r>
      <w:r w:rsidR="001A07A2" w:rsidRPr="00137087">
        <w:rPr>
          <w:rFonts w:cs="Times New Roman"/>
          <w:bCs/>
          <w:szCs w:val="24"/>
        </w:rPr>
        <w:t>s</w:t>
      </w:r>
      <w:r w:rsidR="008E6B58" w:rsidRPr="00137087">
        <w:rPr>
          <w:rFonts w:cs="Times New Roman"/>
          <w:bCs/>
          <w:szCs w:val="24"/>
        </w:rPr>
        <w:t xml:space="preserve"> </w:t>
      </w:r>
      <w:r w:rsidRPr="00137087">
        <w:rPr>
          <w:rFonts w:cs="Times New Roman"/>
          <w:bCs/>
          <w:szCs w:val="24"/>
        </w:rPr>
        <w:t xml:space="preserve">as to </w:t>
      </w:r>
      <w:r w:rsidR="00BB197B" w:rsidRPr="00137087">
        <w:rPr>
          <w:rFonts w:cs="Times New Roman"/>
          <w:bCs/>
          <w:szCs w:val="24"/>
        </w:rPr>
        <w:t>whether the singer</w:t>
      </w:r>
      <w:r w:rsidR="00D55B77" w:rsidRPr="00137087">
        <w:rPr>
          <w:rFonts w:cs="Times New Roman"/>
          <w:bCs/>
          <w:szCs w:val="24"/>
        </w:rPr>
        <w:t>’</w:t>
      </w:r>
      <w:r w:rsidR="00BB197B" w:rsidRPr="00137087">
        <w:rPr>
          <w:rFonts w:cs="Times New Roman"/>
          <w:bCs/>
          <w:szCs w:val="24"/>
        </w:rPr>
        <w:t>s</w:t>
      </w:r>
      <w:r w:rsidR="008E6B58" w:rsidRPr="00137087">
        <w:rPr>
          <w:rFonts w:cs="Times New Roman"/>
          <w:bCs/>
          <w:szCs w:val="24"/>
        </w:rPr>
        <w:t xml:space="preserve"> struggles can </w:t>
      </w:r>
      <w:r w:rsidR="00D55B77" w:rsidRPr="00137087">
        <w:rPr>
          <w:rFonts w:cs="Times New Roman"/>
          <w:bCs/>
          <w:szCs w:val="24"/>
        </w:rPr>
        <w:t xml:space="preserve">ever </w:t>
      </w:r>
      <w:r w:rsidR="008E6B58" w:rsidRPr="00137087">
        <w:rPr>
          <w:rFonts w:cs="Times New Roman"/>
          <w:bCs/>
          <w:szCs w:val="24"/>
        </w:rPr>
        <w:t>be successful</w:t>
      </w:r>
      <w:r w:rsidR="00D55B77" w:rsidRPr="00137087">
        <w:rPr>
          <w:rFonts w:cs="Times New Roman"/>
          <w:bCs/>
          <w:szCs w:val="24"/>
        </w:rPr>
        <w:t>ly reconciled</w:t>
      </w:r>
      <w:r w:rsidRPr="00137087">
        <w:rPr>
          <w:rFonts w:cs="Times New Roman"/>
          <w:bCs/>
          <w:szCs w:val="24"/>
        </w:rPr>
        <w:t xml:space="preserve"> with eternal verities</w:t>
      </w:r>
      <w:r w:rsidR="008E6B58" w:rsidRPr="00137087">
        <w:rPr>
          <w:rFonts w:cs="Times New Roman"/>
          <w:bCs/>
          <w:szCs w:val="24"/>
        </w:rPr>
        <w:t>: “Does my pray</w:t>
      </w:r>
      <w:r w:rsidR="00D55B77" w:rsidRPr="00137087">
        <w:rPr>
          <w:rFonts w:cs="Times New Roman"/>
          <w:bCs/>
          <w:szCs w:val="24"/>
        </w:rPr>
        <w:t>er</w:t>
      </w:r>
      <w:r w:rsidR="008E6B58" w:rsidRPr="00137087">
        <w:rPr>
          <w:rFonts w:cs="Times New Roman"/>
          <w:bCs/>
          <w:szCs w:val="24"/>
        </w:rPr>
        <w:t xml:space="preserve"> fit in with your s</w:t>
      </w:r>
      <w:r w:rsidR="001A07A2" w:rsidRPr="00137087">
        <w:rPr>
          <w:rFonts w:cs="Times New Roman"/>
          <w:bCs/>
          <w:szCs w:val="24"/>
        </w:rPr>
        <w:t>cheme of things?”</w:t>
      </w:r>
      <w:r w:rsidR="00CA2E94" w:rsidRPr="00137087">
        <w:rPr>
          <w:rFonts w:cs="Times New Roman"/>
          <w:bCs/>
          <w:szCs w:val="24"/>
        </w:rPr>
        <w:t xml:space="preserve"> </w:t>
      </w:r>
      <w:r w:rsidR="00D55B77" w:rsidRPr="00137087">
        <w:rPr>
          <w:rFonts w:cs="Times New Roman"/>
          <w:bCs/>
          <w:szCs w:val="24"/>
        </w:rPr>
        <w:t>Time in “Time”</w:t>
      </w:r>
      <w:r w:rsidRPr="00137087">
        <w:rPr>
          <w:rFonts w:cs="Times New Roman"/>
          <w:bCs/>
          <w:szCs w:val="24"/>
        </w:rPr>
        <w:t xml:space="preserve"> </w:t>
      </w:r>
      <w:r w:rsidR="005A3DDD" w:rsidRPr="00137087">
        <w:rPr>
          <w:rFonts w:cs="Times New Roman"/>
          <w:bCs/>
          <w:szCs w:val="24"/>
        </w:rPr>
        <w:t xml:space="preserve">(1973) </w:t>
      </w:r>
      <w:r w:rsidRPr="00137087">
        <w:rPr>
          <w:rFonts w:cs="Times New Roman"/>
          <w:bCs/>
          <w:szCs w:val="24"/>
        </w:rPr>
        <w:t>is a toxic and</w:t>
      </w:r>
      <w:r w:rsidR="00D55B77" w:rsidRPr="00137087">
        <w:rPr>
          <w:rFonts w:cs="Times New Roman"/>
          <w:bCs/>
          <w:szCs w:val="24"/>
        </w:rPr>
        <w:t xml:space="preserve"> unreliable muse, </w:t>
      </w:r>
      <w:r w:rsidRPr="00137087">
        <w:rPr>
          <w:rFonts w:cs="Times New Roman"/>
          <w:bCs/>
          <w:szCs w:val="24"/>
        </w:rPr>
        <w:t>who “speaks of senseless things</w:t>
      </w:r>
      <w:r w:rsidR="00E0674C">
        <w:rPr>
          <w:rFonts w:cs="Times New Roman"/>
          <w:bCs/>
          <w:szCs w:val="24"/>
        </w:rPr>
        <w:t>,”</w:t>
      </w:r>
      <w:r w:rsidRPr="00137087">
        <w:rPr>
          <w:rFonts w:cs="Times New Roman"/>
          <w:bCs/>
          <w:szCs w:val="24"/>
        </w:rPr>
        <w:t xml:space="preserve"> demands the lives of friends</w:t>
      </w:r>
      <w:ins w:id="139" w:author="Jessica Tebo" w:date="2022-01-21T16:04:00Z">
        <w:r w:rsidR="00E857F3">
          <w:rPr>
            <w:rFonts w:cs="Times New Roman"/>
            <w:bCs/>
            <w:szCs w:val="24"/>
          </w:rPr>
          <w:t>,</w:t>
        </w:r>
      </w:ins>
      <w:r w:rsidRPr="00137087">
        <w:rPr>
          <w:rFonts w:cs="Times New Roman"/>
          <w:bCs/>
          <w:szCs w:val="24"/>
        </w:rPr>
        <w:t xml:space="preserve"> and attenuates the bonds of relationships.</w:t>
      </w:r>
      <w:r w:rsidR="00CA2E94" w:rsidRPr="00137087">
        <w:rPr>
          <w:rFonts w:cs="Times New Roman"/>
          <w:bCs/>
          <w:szCs w:val="24"/>
        </w:rPr>
        <w:t xml:space="preserve"> </w:t>
      </w:r>
      <w:r w:rsidR="001A07A2" w:rsidRPr="00137087">
        <w:rPr>
          <w:rFonts w:cs="Times New Roman"/>
          <w:bCs/>
          <w:szCs w:val="24"/>
        </w:rPr>
        <w:t>In the song bearing his name</w:t>
      </w:r>
      <w:r w:rsidR="005A3DDD" w:rsidRPr="00137087">
        <w:rPr>
          <w:rFonts w:cs="Times New Roman"/>
          <w:bCs/>
          <w:szCs w:val="24"/>
        </w:rPr>
        <w:t xml:space="preserve"> (1971)</w:t>
      </w:r>
      <w:r w:rsidR="001A07A2" w:rsidRPr="00137087">
        <w:rPr>
          <w:rFonts w:cs="Times New Roman"/>
          <w:bCs/>
          <w:szCs w:val="24"/>
        </w:rPr>
        <w:t xml:space="preserve">, Andy Warhol is </w:t>
      </w:r>
      <w:r w:rsidR="003D0663" w:rsidRPr="00137087">
        <w:rPr>
          <w:rFonts w:cs="Times New Roman"/>
          <w:bCs/>
          <w:szCs w:val="24"/>
        </w:rPr>
        <w:t xml:space="preserve">just as </w:t>
      </w:r>
      <w:r w:rsidR="001A07A2" w:rsidRPr="00137087">
        <w:rPr>
          <w:rFonts w:cs="Times New Roman"/>
          <w:bCs/>
          <w:szCs w:val="24"/>
        </w:rPr>
        <w:t xml:space="preserve">capable of doing “jolly boring” things as he is of </w:t>
      </w:r>
      <w:commentRangeStart w:id="140"/>
      <w:commentRangeStart w:id="141"/>
      <w:r w:rsidR="001A07A2" w:rsidRPr="00137087">
        <w:rPr>
          <w:rFonts w:cs="Times New Roman"/>
          <w:bCs/>
          <w:szCs w:val="24"/>
        </w:rPr>
        <w:t xml:space="preserve">looking </w:t>
      </w:r>
      <w:ins w:id="142" w:author="Matthew Sangster" w:date="2022-02-05T15:03:00Z">
        <w:r w:rsidR="009F2B10">
          <w:rPr>
            <w:rFonts w:cs="Times New Roman"/>
            <w:bCs/>
            <w:szCs w:val="24"/>
          </w:rPr>
          <w:t>“</w:t>
        </w:r>
      </w:ins>
      <w:r w:rsidR="001A07A2" w:rsidRPr="00137087">
        <w:rPr>
          <w:rFonts w:cs="Times New Roman"/>
          <w:bCs/>
          <w:szCs w:val="24"/>
        </w:rPr>
        <w:t>a scream</w:t>
      </w:r>
      <w:commentRangeEnd w:id="140"/>
      <w:ins w:id="143" w:author="Matthew Sangster" w:date="2022-02-05T15:03:00Z">
        <w:r w:rsidR="009F2B10">
          <w:rPr>
            <w:rFonts w:cs="Times New Roman"/>
            <w:bCs/>
            <w:szCs w:val="24"/>
          </w:rPr>
          <w:t>”</w:t>
        </w:r>
      </w:ins>
      <w:r w:rsidR="00E857F3">
        <w:rPr>
          <w:rStyle w:val="CommentReference"/>
        </w:rPr>
        <w:commentReference w:id="140"/>
      </w:r>
      <w:commentRangeEnd w:id="141"/>
      <w:r w:rsidR="00E65C8F">
        <w:rPr>
          <w:rStyle w:val="CommentReference"/>
        </w:rPr>
        <w:commentReference w:id="141"/>
      </w:r>
      <w:r w:rsidR="001A07A2" w:rsidRPr="00137087">
        <w:rPr>
          <w:rFonts w:cs="Times New Roman"/>
          <w:bCs/>
          <w:szCs w:val="24"/>
        </w:rPr>
        <w:t xml:space="preserve">, and </w:t>
      </w:r>
      <w:del w:id="144" w:author="Jessica Tebo" w:date="2022-01-21T09:39:00Z">
        <w:r w:rsidR="001A07A2" w:rsidRPr="00137087" w:rsidDel="00163CBF">
          <w:rPr>
            <w:rFonts w:cs="Times New Roman"/>
            <w:bCs/>
            <w:szCs w:val="24"/>
          </w:rPr>
          <w:delText>ultimately</w:delText>
        </w:r>
      </w:del>
      <w:proofErr w:type="gramStart"/>
      <w:ins w:id="145" w:author="Jessica Tebo" w:date="2022-01-21T09:39:00Z">
        <w:r w:rsidR="00163CBF" w:rsidRPr="00137087">
          <w:rPr>
            <w:rFonts w:cs="Times New Roman"/>
            <w:bCs/>
            <w:szCs w:val="24"/>
          </w:rPr>
          <w:t>ultimately</w:t>
        </w:r>
      </w:ins>
      <w:proofErr w:type="gramEnd"/>
      <w:r w:rsidR="001A07A2" w:rsidRPr="00137087">
        <w:rPr>
          <w:rFonts w:cs="Times New Roman"/>
          <w:bCs/>
          <w:szCs w:val="24"/>
        </w:rPr>
        <w:t xml:space="preserve"> he cannot be differentiated from a “Silver Screen”: he represents a mode of art</w:t>
      </w:r>
      <w:r w:rsidR="00525E55" w:rsidRPr="00137087">
        <w:rPr>
          <w:rFonts w:cs="Times New Roman"/>
          <w:bCs/>
          <w:szCs w:val="24"/>
        </w:rPr>
        <w:t>istic reflection</w:t>
      </w:r>
      <w:r w:rsidR="001A07A2" w:rsidRPr="00137087">
        <w:rPr>
          <w:rFonts w:cs="Times New Roman"/>
          <w:bCs/>
          <w:szCs w:val="24"/>
        </w:rPr>
        <w:t xml:space="preserve">, but not </w:t>
      </w:r>
      <w:r w:rsidR="002C1EAA" w:rsidRPr="00137087">
        <w:rPr>
          <w:rFonts w:cs="Times New Roman"/>
          <w:bCs/>
          <w:szCs w:val="24"/>
        </w:rPr>
        <w:t xml:space="preserve">of </w:t>
      </w:r>
      <w:r w:rsidR="001A07A2" w:rsidRPr="00137087">
        <w:rPr>
          <w:rFonts w:cs="Times New Roman"/>
          <w:bCs/>
          <w:szCs w:val="24"/>
        </w:rPr>
        <w:t>a kind that</w:t>
      </w:r>
      <w:r w:rsidR="006C4760" w:rsidRPr="00137087">
        <w:rPr>
          <w:rFonts w:cs="Times New Roman"/>
          <w:bCs/>
          <w:szCs w:val="24"/>
        </w:rPr>
        <w:t xml:space="preserve"> provides definitive answers</w:t>
      </w:r>
      <w:r w:rsidR="001A07A2" w:rsidRPr="00137087">
        <w:rPr>
          <w:rFonts w:cs="Times New Roman"/>
          <w:bCs/>
          <w:szCs w:val="24"/>
        </w:rPr>
        <w:t>.</w:t>
      </w:r>
    </w:p>
    <w:p w14:paraId="1318F1A2" w14:textId="74C01F91" w:rsidR="00F133EB" w:rsidRPr="00137087" w:rsidRDefault="002C1EAA" w:rsidP="00137087">
      <w:pPr>
        <w:pStyle w:val="NoSpacing"/>
        <w:spacing w:line="480" w:lineRule="auto"/>
        <w:rPr>
          <w:rFonts w:cs="Times New Roman"/>
          <w:bCs/>
          <w:szCs w:val="24"/>
        </w:rPr>
      </w:pPr>
      <w:r w:rsidRPr="00137087">
        <w:rPr>
          <w:rFonts w:cs="Times New Roman"/>
          <w:bCs/>
          <w:szCs w:val="24"/>
        </w:rPr>
        <w:lastRenderedPageBreak/>
        <w:tab/>
        <w:t>Lyrics that maintain a single subject of address in the manner of Shelley’s most famous l</w:t>
      </w:r>
      <w:ins w:id="146" w:author="Matthew Sangster" w:date="2022-02-07T00:01:00Z">
        <w:r w:rsidR="00717B0F">
          <w:rPr>
            <w:rFonts w:cs="Times New Roman"/>
            <w:bCs/>
            <w:szCs w:val="24"/>
          </w:rPr>
          <w:t>ines</w:t>
        </w:r>
      </w:ins>
      <w:del w:id="147" w:author="Matthew Sangster" w:date="2022-02-07T00:01:00Z">
        <w:r w:rsidRPr="00137087" w:rsidDel="00717B0F">
          <w:rPr>
            <w:rFonts w:cs="Times New Roman"/>
            <w:bCs/>
            <w:szCs w:val="24"/>
          </w:rPr>
          <w:delText>yrics</w:delText>
        </w:r>
      </w:del>
      <w:r w:rsidRPr="00137087">
        <w:rPr>
          <w:rFonts w:cs="Times New Roman"/>
          <w:bCs/>
          <w:szCs w:val="24"/>
        </w:rPr>
        <w:t>, or Keats’</w:t>
      </w:r>
      <w:r w:rsidR="008B3DEF">
        <w:rPr>
          <w:rFonts w:cs="Times New Roman"/>
          <w:bCs/>
          <w:szCs w:val="24"/>
        </w:rPr>
        <w:t>s</w:t>
      </w:r>
      <w:r w:rsidRPr="00137087">
        <w:rPr>
          <w:rFonts w:cs="Times New Roman"/>
          <w:bCs/>
          <w:szCs w:val="24"/>
        </w:rPr>
        <w:t xml:space="preserve"> odes, or (perhaps more in theory than in practice) Coleridge’s conversation poems</w:t>
      </w:r>
      <w:r w:rsidR="003D0663" w:rsidRPr="00137087">
        <w:rPr>
          <w:rFonts w:cs="Times New Roman"/>
          <w:bCs/>
          <w:szCs w:val="24"/>
        </w:rPr>
        <w:t xml:space="preserve"> are </w:t>
      </w:r>
      <w:r w:rsidR="006F6193" w:rsidRPr="00137087">
        <w:rPr>
          <w:rFonts w:cs="Times New Roman"/>
          <w:bCs/>
          <w:szCs w:val="24"/>
        </w:rPr>
        <w:t xml:space="preserve">relatively </w:t>
      </w:r>
      <w:r w:rsidRPr="00137087">
        <w:rPr>
          <w:rFonts w:cs="Times New Roman"/>
          <w:bCs/>
          <w:szCs w:val="24"/>
        </w:rPr>
        <w:t xml:space="preserve">uncommon among Bowie’s </w:t>
      </w:r>
      <w:proofErr w:type="gramStart"/>
      <w:r w:rsidRPr="00137087">
        <w:rPr>
          <w:rFonts w:cs="Times New Roman"/>
          <w:bCs/>
          <w:szCs w:val="24"/>
        </w:rPr>
        <w:t>oeuvre</w:t>
      </w:r>
      <w:proofErr w:type="gramEnd"/>
      <w:r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Instead, he</w:t>
      </w:r>
      <w:r w:rsidR="006C4760" w:rsidRPr="00137087">
        <w:rPr>
          <w:rFonts w:cs="Times New Roman"/>
          <w:bCs/>
          <w:szCs w:val="24"/>
        </w:rPr>
        <w:t xml:space="preserve"> </w:t>
      </w:r>
      <w:r w:rsidR="00C53BF4" w:rsidRPr="00137087">
        <w:rPr>
          <w:rFonts w:cs="Times New Roman"/>
          <w:bCs/>
          <w:szCs w:val="24"/>
        </w:rPr>
        <w:t xml:space="preserve">often </w:t>
      </w:r>
      <w:r w:rsidRPr="00137087">
        <w:rPr>
          <w:rFonts w:cs="Times New Roman"/>
          <w:bCs/>
          <w:szCs w:val="24"/>
        </w:rPr>
        <w:t>flickers f</w:t>
      </w:r>
      <w:r w:rsidR="006F6193" w:rsidRPr="00137087">
        <w:rPr>
          <w:rFonts w:cs="Times New Roman"/>
          <w:bCs/>
          <w:szCs w:val="24"/>
        </w:rPr>
        <w:t>rom image to image</w:t>
      </w:r>
      <w:r w:rsidR="00D7673B" w:rsidRPr="00137087">
        <w:rPr>
          <w:rFonts w:cs="Times New Roman"/>
          <w:bCs/>
          <w:szCs w:val="24"/>
        </w:rPr>
        <w:t xml:space="preserve"> even in brief songs</w:t>
      </w:r>
      <w:r w:rsidR="006F6193" w:rsidRPr="00137087">
        <w:rPr>
          <w:rFonts w:cs="Times New Roman"/>
          <w:bCs/>
          <w:szCs w:val="24"/>
        </w:rPr>
        <w:t xml:space="preserve">, creating </w:t>
      </w:r>
      <w:r w:rsidRPr="00137087">
        <w:rPr>
          <w:rFonts w:cs="Times New Roman"/>
          <w:bCs/>
          <w:szCs w:val="24"/>
        </w:rPr>
        <w:t>effect</w:t>
      </w:r>
      <w:r w:rsidR="006F6193" w:rsidRPr="00137087">
        <w:rPr>
          <w:rFonts w:cs="Times New Roman"/>
          <w:bCs/>
          <w:szCs w:val="24"/>
        </w:rPr>
        <w:t>s</w:t>
      </w:r>
      <w:r w:rsidRPr="00137087">
        <w:rPr>
          <w:rFonts w:cs="Times New Roman"/>
          <w:bCs/>
          <w:szCs w:val="24"/>
        </w:rPr>
        <w:t xml:space="preserve"> through collage or accumul</w:t>
      </w:r>
      <w:r w:rsidR="006E6811" w:rsidRPr="00137087">
        <w:rPr>
          <w:rFonts w:cs="Times New Roman"/>
          <w:bCs/>
          <w:szCs w:val="24"/>
        </w:rPr>
        <w:t>ation rather than the careful delineation</w:t>
      </w:r>
      <w:r w:rsidR="003D0663" w:rsidRPr="00137087">
        <w:rPr>
          <w:rFonts w:cs="Times New Roman"/>
          <w:bCs/>
          <w:szCs w:val="24"/>
        </w:rPr>
        <w:t xml:space="preserve"> of a central presence</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In “Quicksand</w:t>
      </w:r>
      <w:r w:rsidR="00E0674C">
        <w:rPr>
          <w:rFonts w:cs="Times New Roman"/>
          <w:bCs/>
          <w:szCs w:val="24"/>
        </w:rPr>
        <w:t>,”</w:t>
      </w:r>
      <w:r w:rsidRPr="00137087">
        <w:rPr>
          <w:rFonts w:cs="Times New Roman"/>
          <w:bCs/>
          <w:szCs w:val="24"/>
        </w:rPr>
        <w:t xml:space="preserve"> he</w:t>
      </w:r>
      <w:r w:rsidR="00F133EB" w:rsidRPr="00137087">
        <w:rPr>
          <w:rFonts w:cs="Times New Roman"/>
          <w:bCs/>
          <w:szCs w:val="24"/>
        </w:rPr>
        <w:t xml:space="preserve"> </w:t>
      </w:r>
      <w:r w:rsidR="00B936A3" w:rsidRPr="00137087">
        <w:rPr>
          <w:rFonts w:cs="Times New Roman"/>
          <w:bCs/>
          <w:szCs w:val="24"/>
        </w:rPr>
        <w:t xml:space="preserve">begins by evoking hermetic </w:t>
      </w:r>
      <w:r w:rsidR="00786550" w:rsidRPr="00137087">
        <w:rPr>
          <w:rFonts w:cs="Times New Roman"/>
          <w:bCs/>
          <w:szCs w:val="24"/>
        </w:rPr>
        <w:t>modes of order</w:t>
      </w:r>
      <w:del w:id="148" w:author="Jessica Tebo" w:date="2022-01-21T09:40:00Z">
        <w:r w:rsidR="00BA304B" w:rsidDel="00163CBF">
          <w:rPr>
            <w:rFonts w:cs="Times New Roman"/>
            <w:bCs/>
            <w:szCs w:val="24"/>
          </w:rPr>
          <w:delText>—</w:delText>
        </w:r>
        <w:r w:rsidR="00F133EB" w:rsidRPr="00137087" w:rsidDel="00163CBF">
          <w:rPr>
            <w:rFonts w:cs="Times New Roman"/>
            <w:bCs/>
            <w:szCs w:val="24"/>
          </w:rPr>
          <w:delText>“</w:delText>
        </w:r>
      </w:del>
      <w:ins w:id="149" w:author="Jessica Tebo" w:date="2022-01-21T09:40:00Z">
        <w:r w:rsidR="00163CBF">
          <w:rPr>
            <w:rFonts w:cs="Times New Roman"/>
            <w:bCs/>
            <w:szCs w:val="24"/>
          </w:rPr>
          <w:t>—</w:t>
        </w:r>
        <w:r w:rsidR="00163CBF" w:rsidRPr="00137087">
          <w:rPr>
            <w:rFonts w:cs="Times New Roman"/>
            <w:bCs/>
            <w:szCs w:val="24"/>
          </w:rPr>
          <w:t xml:space="preserve"> “</w:t>
        </w:r>
      </w:ins>
      <w:r w:rsidR="00F133EB" w:rsidRPr="00137087">
        <w:rPr>
          <w:rFonts w:cs="Times New Roman"/>
          <w:bCs/>
          <w:szCs w:val="24"/>
        </w:rPr>
        <w:t>I’m closer to the Golden Dawn / Immersed in Crowley’s uniform / Of imagery”</w:t>
      </w:r>
      <w:r w:rsidR="00BA304B">
        <w:rPr>
          <w:rFonts w:cs="Times New Roman"/>
          <w:bCs/>
          <w:szCs w:val="24"/>
        </w:rPr>
        <w:t>—</w:t>
      </w:r>
      <w:r w:rsidR="00B936A3" w:rsidRPr="00137087">
        <w:rPr>
          <w:rFonts w:cs="Times New Roman"/>
          <w:bCs/>
          <w:szCs w:val="24"/>
        </w:rPr>
        <w:t xml:space="preserve">but these opening lines already contain </w:t>
      </w:r>
      <w:r w:rsidR="00786550" w:rsidRPr="00137087">
        <w:rPr>
          <w:rFonts w:cs="Times New Roman"/>
          <w:bCs/>
          <w:szCs w:val="24"/>
        </w:rPr>
        <w:t xml:space="preserve">crucial </w:t>
      </w:r>
      <w:r w:rsidR="00B936A3" w:rsidRPr="00137087">
        <w:rPr>
          <w:rFonts w:cs="Times New Roman"/>
          <w:bCs/>
          <w:szCs w:val="24"/>
        </w:rPr>
        <w:t xml:space="preserve">degrees of </w:t>
      </w:r>
      <w:r w:rsidR="005A3DDD" w:rsidRPr="00137087">
        <w:rPr>
          <w:rFonts w:cs="Times New Roman"/>
          <w:bCs/>
          <w:szCs w:val="24"/>
        </w:rPr>
        <w:t xml:space="preserve">deflection and </w:t>
      </w:r>
      <w:r w:rsidR="00B936A3" w:rsidRPr="00137087">
        <w:rPr>
          <w:rFonts w:cs="Times New Roman"/>
          <w:bCs/>
          <w:szCs w:val="24"/>
        </w:rPr>
        <w:t>alienation</w:t>
      </w:r>
      <w:r w:rsidR="006C4760" w:rsidRPr="00137087">
        <w:rPr>
          <w:rFonts w:cs="Times New Roman"/>
          <w:bCs/>
          <w:szCs w:val="24"/>
        </w:rPr>
        <w:t xml:space="preserve"> very different from Romantic reachings-out</w:t>
      </w:r>
      <w:r w:rsidR="00B936A3" w:rsidRPr="00137087">
        <w:rPr>
          <w:rFonts w:cs="Times New Roman"/>
          <w:bCs/>
          <w:szCs w:val="24"/>
        </w:rPr>
        <w:t>.</w:t>
      </w:r>
      <w:r w:rsidR="00CA2E94" w:rsidRPr="00137087">
        <w:rPr>
          <w:rFonts w:cs="Times New Roman"/>
          <w:bCs/>
          <w:szCs w:val="24"/>
        </w:rPr>
        <w:t xml:space="preserve"> </w:t>
      </w:r>
      <w:r w:rsidR="00B936A3" w:rsidRPr="00137087">
        <w:rPr>
          <w:rFonts w:cs="Times New Roman"/>
          <w:bCs/>
          <w:szCs w:val="24"/>
        </w:rPr>
        <w:t xml:space="preserve">Closer is not </w:t>
      </w:r>
      <w:r w:rsidR="00D22018" w:rsidRPr="00137087">
        <w:rPr>
          <w:rFonts w:cs="Times New Roman"/>
          <w:bCs/>
          <w:szCs w:val="24"/>
        </w:rPr>
        <w:t xml:space="preserve">the same as </w:t>
      </w:r>
      <w:r w:rsidR="00B936A3" w:rsidRPr="00137087">
        <w:rPr>
          <w:rFonts w:cs="Times New Roman"/>
          <w:bCs/>
          <w:szCs w:val="24"/>
        </w:rPr>
        <w:t>part of, a uniform is not its wearer, and imagery is not t</w:t>
      </w:r>
      <w:r w:rsidR="006C4760" w:rsidRPr="00137087">
        <w:rPr>
          <w:rFonts w:cs="Times New Roman"/>
          <w:bCs/>
          <w:szCs w:val="24"/>
        </w:rPr>
        <w:t>hat which is represented.</w:t>
      </w:r>
      <w:r w:rsidR="00CA2E94" w:rsidRPr="00137087">
        <w:rPr>
          <w:rFonts w:cs="Times New Roman"/>
          <w:bCs/>
          <w:szCs w:val="24"/>
        </w:rPr>
        <w:t xml:space="preserve"> </w:t>
      </w:r>
      <w:r w:rsidR="006C4760" w:rsidRPr="00137087">
        <w:rPr>
          <w:rFonts w:cs="Times New Roman"/>
          <w:bCs/>
          <w:szCs w:val="24"/>
        </w:rPr>
        <w:t>Where</w:t>
      </w:r>
      <w:r w:rsidR="00B936A3" w:rsidRPr="00137087">
        <w:rPr>
          <w:rFonts w:cs="Times New Roman"/>
          <w:bCs/>
          <w:szCs w:val="24"/>
        </w:rPr>
        <w:t xml:space="preserve"> Shelley longs for </w:t>
      </w:r>
      <w:r w:rsidR="006C4760" w:rsidRPr="00137087">
        <w:rPr>
          <w:rFonts w:cs="Times New Roman"/>
          <w:bCs/>
          <w:szCs w:val="24"/>
        </w:rPr>
        <w:t>purity, truth</w:t>
      </w:r>
      <w:r w:rsidR="00C31D0B">
        <w:rPr>
          <w:rFonts w:cs="Times New Roman"/>
          <w:bCs/>
          <w:szCs w:val="24"/>
        </w:rPr>
        <w:t>,</w:t>
      </w:r>
      <w:r w:rsidR="006C4760" w:rsidRPr="00137087">
        <w:rPr>
          <w:rFonts w:cs="Times New Roman"/>
          <w:bCs/>
          <w:szCs w:val="24"/>
        </w:rPr>
        <w:t xml:space="preserve"> and authenticity</w:t>
      </w:r>
      <w:r w:rsidR="004A44A9" w:rsidRPr="00137087">
        <w:rPr>
          <w:rFonts w:cs="Times New Roman"/>
          <w:bCs/>
          <w:szCs w:val="24"/>
        </w:rPr>
        <w:t xml:space="preserve"> (even while partly recogni</w:t>
      </w:r>
      <w:r w:rsidR="005C1CD5">
        <w:rPr>
          <w:rFonts w:cs="Times New Roman"/>
          <w:bCs/>
          <w:szCs w:val="24"/>
        </w:rPr>
        <w:t>z</w:t>
      </w:r>
      <w:r w:rsidR="004A44A9" w:rsidRPr="00137087">
        <w:rPr>
          <w:rFonts w:cs="Times New Roman"/>
          <w:bCs/>
          <w:szCs w:val="24"/>
        </w:rPr>
        <w:t>ing the desperation of such an ideal)</w:t>
      </w:r>
      <w:r w:rsidR="00B936A3" w:rsidRPr="00137087">
        <w:rPr>
          <w:rFonts w:cs="Times New Roman"/>
          <w:bCs/>
          <w:szCs w:val="24"/>
        </w:rPr>
        <w:t xml:space="preserve">, Bowie suspends himself in a network of </w:t>
      </w:r>
      <w:r w:rsidR="006C4760" w:rsidRPr="00137087">
        <w:rPr>
          <w:rFonts w:cs="Times New Roman"/>
          <w:bCs/>
          <w:szCs w:val="24"/>
        </w:rPr>
        <w:t xml:space="preserve">suggestions and </w:t>
      </w:r>
      <w:r w:rsidR="00B936A3" w:rsidRPr="00137087">
        <w:rPr>
          <w:rFonts w:cs="Times New Roman"/>
          <w:bCs/>
          <w:szCs w:val="24"/>
        </w:rPr>
        <w:t>possibilities</w:t>
      </w:r>
      <w:r w:rsidRPr="00137087">
        <w:rPr>
          <w:rFonts w:cs="Times New Roman"/>
          <w:bCs/>
          <w:szCs w:val="24"/>
        </w:rPr>
        <w:t xml:space="preserve"> that</w:t>
      </w:r>
      <w:r w:rsidR="00511926" w:rsidRPr="00137087">
        <w:rPr>
          <w:rFonts w:cs="Times New Roman"/>
          <w:bCs/>
          <w:szCs w:val="24"/>
        </w:rPr>
        <w:t xml:space="preserve"> rely</w:t>
      </w:r>
      <w:r w:rsidR="00B936A3" w:rsidRPr="00137087">
        <w:rPr>
          <w:rFonts w:cs="Times New Roman"/>
          <w:bCs/>
          <w:szCs w:val="24"/>
        </w:rPr>
        <w:t xml:space="preserve"> on allusions to others’ arts and artifices.</w:t>
      </w:r>
      <w:r w:rsidR="00CA2E94" w:rsidRPr="00137087">
        <w:rPr>
          <w:rFonts w:cs="Times New Roman"/>
          <w:bCs/>
          <w:szCs w:val="24"/>
        </w:rPr>
        <w:t xml:space="preserve"> </w:t>
      </w:r>
      <w:r w:rsidR="00D22018" w:rsidRPr="00137087">
        <w:rPr>
          <w:rFonts w:cs="Times New Roman"/>
          <w:bCs/>
          <w:szCs w:val="24"/>
        </w:rPr>
        <w:t xml:space="preserve">While Shelley begs the wind to be his avatar, </w:t>
      </w:r>
      <w:r w:rsidR="003574F5" w:rsidRPr="00137087">
        <w:rPr>
          <w:rFonts w:cs="Times New Roman"/>
          <w:bCs/>
          <w:szCs w:val="24"/>
        </w:rPr>
        <w:t xml:space="preserve">Bowie </w:t>
      </w:r>
      <w:r w:rsidR="006C4760" w:rsidRPr="00137087">
        <w:rPr>
          <w:rFonts w:cs="Times New Roman"/>
          <w:bCs/>
          <w:szCs w:val="24"/>
        </w:rPr>
        <w:t>asserts himself as an aspect of wider cultures, a being unable to cohere into a position of singular subjectivity or devotion:</w:t>
      </w:r>
    </w:p>
    <w:p w14:paraId="2D3786E7" w14:textId="7D37E2FF" w:rsidR="006C4760" w:rsidRPr="00137087" w:rsidRDefault="00F133EB" w:rsidP="009E01DA">
      <w:pPr>
        <w:pStyle w:val="NoSpacing"/>
        <w:spacing w:line="480" w:lineRule="auto"/>
        <w:ind w:left="720"/>
        <w:rPr>
          <w:rFonts w:cs="Times New Roman"/>
          <w:bCs/>
          <w:szCs w:val="24"/>
        </w:rPr>
      </w:pPr>
      <w:r w:rsidRPr="00137087">
        <w:rPr>
          <w:rFonts w:cs="Times New Roman"/>
          <w:bCs/>
          <w:szCs w:val="24"/>
        </w:rPr>
        <w:t>I’m the twisted name on Garbo’s eyes</w:t>
      </w:r>
      <w:r w:rsidRPr="00137087">
        <w:rPr>
          <w:rFonts w:cs="Times New Roman"/>
          <w:bCs/>
          <w:szCs w:val="24"/>
        </w:rPr>
        <w:br/>
        <w:t>Living proof of Churchill’s lies, I’m destiny</w:t>
      </w:r>
      <w:r w:rsidRPr="00137087">
        <w:rPr>
          <w:rFonts w:cs="Times New Roman"/>
          <w:bCs/>
          <w:szCs w:val="24"/>
        </w:rPr>
        <w:br/>
        <w:t>I’m torn between the light and dark</w:t>
      </w:r>
      <w:r w:rsidRPr="00137087">
        <w:rPr>
          <w:rFonts w:cs="Times New Roman"/>
          <w:bCs/>
          <w:szCs w:val="24"/>
        </w:rPr>
        <w:br/>
        <w:t>Where others see their targets, divine symmetry</w:t>
      </w:r>
    </w:p>
    <w:p w14:paraId="7E594380" w14:textId="20B6BB1A" w:rsidR="00F347B0" w:rsidRPr="00137087" w:rsidRDefault="006C4760" w:rsidP="00137087">
      <w:pPr>
        <w:pStyle w:val="NoSpacing"/>
        <w:spacing w:line="480" w:lineRule="auto"/>
        <w:rPr>
          <w:rFonts w:cs="Times New Roman"/>
          <w:bCs/>
          <w:szCs w:val="24"/>
        </w:rPr>
      </w:pPr>
      <w:r w:rsidRPr="00137087">
        <w:rPr>
          <w:rFonts w:cs="Times New Roman"/>
          <w:bCs/>
          <w:szCs w:val="24"/>
        </w:rPr>
        <w:t>Nor does the song present this lack of definitive positioning as a bad thing.</w:t>
      </w:r>
      <w:r w:rsidR="00CA2E94" w:rsidRPr="00137087">
        <w:rPr>
          <w:rFonts w:cs="Times New Roman"/>
          <w:bCs/>
          <w:szCs w:val="24"/>
        </w:rPr>
        <w:t xml:space="preserve"> </w:t>
      </w:r>
      <w:r w:rsidRPr="00137087">
        <w:rPr>
          <w:rFonts w:cs="Times New Roman"/>
          <w:bCs/>
          <w:szCs w:val="24"/>
        </w:rPr>
        <w:t xml:space="preserve">There are moments of paranoia and melodrama </w:t>
      </w:r>
      <w:r w:rsidR="004A44A9" w:rsidRPr="00137087">
        <w:rPr>
          <w:rFonts w:cs="Times New Roman"/>
          <w:bCs/>
          <w:szCs w:val="24"/>
        </w:rPr>
        <w:t>in the lyrics of</w:t>
      </w:r>
      <w:r w:rsidR="006E6811" w:rsidRPr="00137087">
        <w:rPr>
          <w:rFonts w:cs="Times New Roman"/>
          <w:bCs/>
          <w:szCs w:val="24"/>
        </w:rPr>
        <w:t xml:space="preserve"> </w:t>
      </w:r>
      <w:r w:rsidR="004A44A9" w:rsidRPr="00137087">
        <w:rPr>
          <w:rFonts w:cs="Times New Roman"/>
          <w:bCs/>
          <w:szCs w:val="24"/>
        </w:rPr>
        <w:t>“Quicksand</w:t>
      </w:r>
      <w:r w:rsidR="00E0674C">
        <w:rPr>
          <w:rFonts w:cs="Times New Roman"/>
          <w:bCs/>
          <w:szCs w:val="24"/>
        </w:rPr>
        <w:t>,”</w:t>
      </w:r>
      <w:r w:rsidRPr="00137087">
        <w:rPr>
          <w:rFonts w:cs="Times New Roman"/>
          <w:bCs/>
          <w:szCs w:val="24"/>
        </w:rPr>
        <w:t xml:space="preserve"> but these are underpinned by the beauty of the elegant string parts, which</w:t>
      </w:r>
      <w:r w:rsidR="00EA15FF" w:rsidRPr="00137087">
        <w:rPr>
          <w:rFonts w:cs="Times New Roman"/>
          <w:bCs/>
          <w:szCs w:val="24"/>
        </w:rPr>
        <w:t xml:space="preserve"> evoke</w:t>
      </w:r>
      <w:r w:rsidRPr="00137087">
        <w:rPr>
          <w:rFonts w:cs="Times New Roman"/>
          <w:bCs/>
          <w:szCs w:val="24"/>
        </w:rPr>
        <w:t xml:space="preserve"> a kind of harmony that grounds the </w:t>
      </w:r>
      <w:r w:rsidR="004A44A9" w:rsidRPr="00137087">
        <w:rPr>
          <w:rFonts w:cs="Times New Roman"/>
          <w:bCs/>
          <w:szCs w:val="24"/>
        </w:rPr>
        <w:t>word</w:t>
      </w:r>
      <w:r w:rsidRPr="00137087">
        <w:rPr>
          <w:rFonts w:cs="Times New Roman"/>
          <w:bCs/>
          <w:szCs w:val="24"/>
        </w:rPr>
        <w:t>s’ reflections.</w:t>
      </w:r>
      <w:r w:rsidR="00CA2E94" w:rsidRPr="00137087">
        <w:rPr>
          <w:rFonts w:cs="Times New Roman"/>
          <w:bCs/>
          <w:szCs w:val="24"/>
        </w:rPr>
        <w:t xml:space="preserve"> </w:t>
      </w:r>
      <w:r w:rsidR="003574F5" w:rsidRPr="00137087">
        <w:rPr>
          <w:rFonts w:cs="Times New Roman"/>
          <w:bCs/>
          <w:szCs w:val="24"/>
        </w:rPr>
        <w:t xml:space="preserve">Shelley’s verse is desperate to validate its writer’s self, to make his utterances truths, to spread </w:t>
      </w:r>
      <w:ins w:id="150" w:author="Matthew Sangster" w:date="2022-02-07T00:02:00Z">
        <w:r w:rsidR="00E37FAB" w:rsidRPr="00E37FAB">
          <w:rPr>
            <w:rFonts w:cs="Times New Roman"/>
            <w:bCs/>
            <w:szCs w:val="24"/>
          </w:rPr>
          <w:t xml:space="preserve">across the globe </w:t>
        </w:r>
      </w:ins>
      <w:r w:rsidR="003574F5" w:rsidRPr="00137087">
        <w:rPr>
          <w:rFonts w:cs="Times New Roman"/>
          <w:bCs/>
          <w:szCs w:val="24"/>
        </w:rPr>
        <w:t>what</w:t>
      </w:r>
      <w:r w:rsidR="00EA15FF" w:rsidRPr="00137087">
        <w:rPr>
          <w:rFonts w:cs="Times New Roman"/>
          <w:bCs/>
          <w:szCs w:val="24"/>
        </w:rPr>
        <w:t xml:space="preserve"> he asserts he knows to be right</w:t>
      </w:r>
      <w:del w:id="151" w:author="Matthew Sangster" w:date="2022-02-07T00:02:00Z">
        <w:r w:rsidR="003574F5" w:rsidRPr="00137087" w:rsidDel="00E37FAB">
          <w:rPr>
            <w:rFonts w:cs="Times New Roman"/>
            <w:bCs/>
            <w:szCs w:val="24"/>
          </w:rPr>
          <w:delText xml:space="preserve"> across the gl</w:delText>
        </w:r>
        <w:r w:rsidRPr="00137087" w:rsidDel="00E37FAB">
          <w:rPr>
            <w:rFonts w:cs="Times New Roman"/>
            <w:bCs/>
            <w:szCs w:val="24"/>
          </w:rPr>
          <w:delText>obe</w:delText>
        </w:r>
      </w:del>
      <w:r w:rsidRPr="00137087">
        <w:rPr>
          <w:rFonts w:cs="Times New Roman"/>
          <w:bCs/>
          <w:szCs w:val="24"/>
        </w:rPr>
        <w:t>.</w:t>
      </w:r>
      <w:r w:rsidR="00CA2E94" w:rsidRPr="00137087">
        <w:rPr>
          <w:rFonts w:cs="Times New Roman"/>
          <w:bCs/>
          <w:szCs w:val="24"/>
        </w:rPr>
        <w:t xml:space="preserve"> </w:t>
      </w:r>
      <w:r w:rsidRPr="00137087">
        <w:rPr>
          <w:rFonts w:cs="Times New Roman"/>
          <w:bCs/>
          <w:szCs w:val="24"/>
        </w:rPr>
        <w:t>By contrast, Bowie’s song</w:t>
      </w:r>
      <w:r w:rsidR="003574F5" w:rsidRPr="00137087">
        <w:rPr>
          <w:rFonts w:cs="Times New Roman"/>
          <w:bCs/>
          <w:szCs w:val="24"/>
        </w:rPr>
        <w:t xml:space="preserve"> cautions against certainties</w:t>
      </w:r>
      <w:r w:rsidR="003D0663" w:rsidRPr="00137087">
        <w:rPr>
          <w:rFonts w:cs="Times New Roman"/>
          <w:bCs/>
          <w:szCs w:val="24"/>
        </w:rPr>
        <w:t>.</w:t>
      </w:r>
      <w:r w:rsidR="00CA2E94" w:rsidRPr="00137087">
        <w:rPr>
          <w:rFonts w:cs="Times New Roman"/>
          <w:bCs/>
          <w:szCs w:val="24"/>
        </w:rPr>
        <w:t xml:space="preserve"> </w:t>
      </w:r>
      <w:r w:rsidR="003574F5" w:rsidRPr="00137087">
        <w:rPr>
          <w:rFonts w:cs="Times New Roman"/>
          <w:bCs/>
          <w:szCs w:val="24"/>
        </w:rPr>
        <w:t>Its reference to the “next bardo” evokes Buddhist notions of multiple lives comprising cyclical orders, rather than lines directed forwards.</w:t>
      </w:r>
      <w:r w:rsidR="00CA2E94" w:rsidRPr="00137087">
        <w:rPr>
          <w:rFonts w:cs="Times New Roman"/>
          <w:bCs/>
          <w:szCs w:val="24"/>
        </w:rPr>
        <w:t xml:space="preserve"> </w:t>
      </w:r>
      <w:r w:rsidR="003574F5" w:rsidRPr="00137087">
        <w:rPr>
          <w:rFonts w:cs="Times New Roman"/>
          <w:bCs/>
          <w:szCs w:val="24"/>
        </w:rPr>
        <w:t xml:space="preserve">The </w:t>
      </w:r>
      <w:r w:rsidR="003574F5" w:rsidRPr="00137087">
        <w:rPr>
          <w:rFonts w:cs="Times New Roman"/>
          <w:bCs/>
          <w:szCs w:val="24"/>
        </w:rPr>
        <w:lastRenderedPageBreak/>
        <w:t>words of the chorus</w:t>
      </w:r>
      <w:del w:id="152" w:author="Jessica Tebo" w:date="2022-01-21T09:40:00Z">
        <w:r w:rsidR="00BA304B" w:rsidDel="00163CBF">
          <w:rPr>
            <w:rFonts w:cs="Times New Roman"/>
            <w:bCs/>
            <w:szCs w:val="24"/>
          </w:rPr>
          <w:delText>—</w:delText>
        </w:r>
        <w:r w:rsidR="00F133EB" w:rsidRPr="00137087" w:rsidDel="00163CBF">
          <w:rPr>
            <w:rFonts w:cs="Times New Roman"/>
            <w:bCs/>
            <w:szCs w:val="24"/>
          </w:rPr>
          <w:delText>“</w:delText>
        </w:r>
      </w:del>
      <w:ins w:id="153" w:author="Jessica Tebo" w:date="2022-01-21T09:40:00Z">
        <w:r w:rsidR="00163CBF">
          <w:rPr>
            <w:rFonts w:cs="Times New Roman"/>
            <w:bCs/>
            <w:szCs w:val="24"/>
          </w:rPr>
          <w:t>—</w:t>
        </w:r>
        <w:del w:id="154" w:author="Matthew Sangster" w:date="2022-02-07T00:02:00Z">
          <w:r w:rsidR="00163CBF" w:rsidRPr="00137087" w:rsidDel="00A837EB">
            <w:rPr>
              <w:rFonts w:cs="Times New Roman"/>
              <w:bCs/>
              <w:szCs w:val="24"/>
            </w:rPr>
            <w:delText xml:space="preserve"> </w:delText>
          </w:r>
        </w:del>
        <w:r w:rsidR="00163CBF" w:rsidRPr="00137087">
          <w:rPr>
            <w:rFonts w:cs="Times New Roman"/>
            <w:bCs/>
            <w:szCs w:val="24"/>
          </w:rPr>
          <w:t>“</w:t>
        </w:r>
      </w:ins>
      <w:r w:rsidR="00F133EB" w:rsidRPr="00137087">
        <w:rPr>
          <w:rFonts w:cs="Times New Roman"/>
          <w:bCs/>
          <w:szCs w:val="24"/>
        </w:rPr>
        <w:t xml:space="preserve">Don’t believe in yourself, don’t deceive with belief / </w:t>
      </w:r>
      <w:r w:rsidR="003574F5" w:rsidRPr="00137087">
        <w:rPr>
          <w:rFonts w:cs="Times New Roman"/>
          <w:bCs/>
          <w:szCs w:val="24"/>
        </w:rPr>
        <w:t>Knowledge comes with death’</w:t>
      </w:r>
      <w:r w:rsidR="00F133EB" w:rsidRPr="00137087">
        <w:rPr>
          <w:rFonts w:cs="Times New Roman"/>
          <w:bCs/>
          <w:szCs w:val="24"/>
        </w:rPr>
        <w:t>s release”</w:t>
      </w:r>
      <w:r w:rsidR="00BA304B">
        <w:rPr>
          <w:rFonts w:cs="Times New Roman"/>
          <w:bCs/>
          <w:szCs w:val="24"/>
        </w:rPr>
        <w:t>—</w:t>
      </w:r>
      <w:r w:rsidR="003574F5" w:rsidRPr="00137087">
        <w:rPr>
          <w:rFonts w:cs="Times New Roman"/>
          <w:bCs/>
          <w:szCs w:val="24"/>
        </w:rPr>
        <w:t>rebuke the kinds of confidence that would seek to trumpet forth prophecy.</w:t>
      </w:r>
      <w:r w:rsidR="00CA2E94" w:rsidRPr="00137087">
        <w:rPr>
          <w:rFonts w:cs="Times New Roman"/>
          <w:bCs/>
          <w:szCs w:val="24"/>
        </w:rPr>
        <w:t xml:space="preserve"> </w:t>
      </w:r>
      <w:r w:rsidR="003574F5" w:rsidRPr="00137087">
        <w:rPr>
          <w:rFonts w:cs="Times New Roman"/>
          <w:bCs/>
          <w:szCs w:val="24"/>
        </w:rPr>
        <w:t>While Shelley’s “Ode” concludes with a question that begs a p</w:t>
      </w:r>
      <w:r w:rsidRPr="00137087">
        <w:rPr>
          <w:rFonts w:cs="Times New Roman"/>
          <w:bCs/>
          <w:szCs w:val="24"/>
        </w:rPr>
        <w:t>articular answer, the sung part</w:t>
      </w:r>
      <w:r w:rsidR="003574F5" w:rsidRPr="00137087">
        <w:rPr>
          <w:rFonts w:cs="Times New Roman"/>
          <w:bCs/>
          <w:szCs w:val="24"/>
        </w:rPr>
        <w:t xml:space="preserve"> of Bowie’s song end</w:t>
      </w:r>
      <w:r w:rsidRPr="00137087">
        <w:rPr>
          <w:rFonts w:cs="Times New Roman"/>
          <w:bCs/>
          <w:szCs w:val="24"/>
        </w:rPr>
        <w:t xml:space="preserve">s with </w:t>
      </w:r>
      <w:r w:rsidR="003574F5" w:rsidRPr="00137087">
        <w:rPr>
          <w:rFonts w:cs="Times New Roman"/>
          <w:bCs/>
          <w:szCs w:val="24"/>
        </w:rPr>
        <w:t>voices producing pure</w:t>
      </w:r>
      <w:r w:rsidRPr="00137087">
        <w:rPr>
          <w:rFonts w:cs="Times New Roman"/>
          <w:bCs/>
          <w:szCs w:val="24"/>
        </w:rPr>
        <w:t>, open-throated sounds</w:t>
      </w:r>
      <w:r w:rsidR="003574F5" w:rsidRPr="00137087">
        <w:rPr>
          <w:rFonts w:cs="Times New Roman"/>
          <w:bCs/>
          <w:szCs w:val="24"/>
        </w:rPr>
        <w:t xml:space="preserve"> rather than wor</w:t>
      </w:r>
      <w:r w:rsidR="00EA15FF" w:rsidRPr="00137087">
        <w:rPr>
          <w:rFonts w:cs="Times New Roman"/>
          <w:bCs/>
          <w:szCs w:val="24"/>
        </w:rPr>
        <w:t>ds, fading into pure musicality.</w:t>
      </w:r>
    </w:p>
    <w:p w14:paraId="53B7C208" w14:textId="74AF7747" w:rsidR="00753605" w:rsidRPr="00137087" w:rsidRDefault="00EA15FF" w:rsidP="009E01DA">
      <w:pPr>
        <w:pStyle w:val="NoSpacing"/>
        <w:spacing w:line="480" w:lineRule="auto"/>
        <w:ind w:firstLine="720"/>
        <w:rPr>
          <w:rFonts w:cs="Times New Roman"/>
          <w:bCs/>
          <w:szCs w:val="24"/>
        </w:rPr>
      </w:pPr>
      <w:r w:rsidRPr="00137087">
        <w:rPr>
          <w:rFonts w:cs="Times New Roman"/>
          <w:bCs/>
          <w:szCs w:val="24"/>
        </w:rPr>
        <w:t>Through this comparison, I am not seeking to assert that either</w:t>
      </w:r>
      <w:r w:rsidR="00F347B0" w:rsidRPr="00137087">
        <w:rPr>
          <w:rFonts w:cs="Times New Roman"/>
          <w:bCs/>
          <w:szCs w:val="24"/>
        </w:rPr>
        <w:t xml:space="preserve"> “Quicksand” </w:t>
      </w:r>
      <w:r w:rsidRPr="00137087">
        <w:rPr>
          <w:rFonts w:cs="Times New Roman"/>
          <w:bCs/>
          <w:szCs w:val="24"/>
        </w:rPr>
        <w:t xml:space="preserve">or </w:t>
      </w:r>
      <w:r w:rsidR="00F347B0" w:rsidRPr="00137087">
        <w:rPr>
          <w:rFonts w:cs="Times New Roman"/>
          <w:bCs/>
          <w:szCs w:val="24"/>
        </w:rPr>
        <w:t>“Ode to the West Wind”</w:t>
      </w:r>
      <w:r w:rsidRPr="00137087">
        <w:rPr>
          <w:rFonts w:cs="Times New Roman"/>
          <w:bCs/>
          <w:szCs w:val="24"/>
        </w:rPr>
        <w:t xml:space="preserve"> is a better artwork than the other.</w:t>
      </w:r>
      <w:r w:rsidR="00CA2E94" w:rsidRPr="00137087">
        <w:rPr>
          <w:rFonts w:cs="Times New Roman"/>
          <w:bCs/>
          <w:szCs w:val="24"/>
        </w:rPr>
        <w:t xml:space="preserve"> </w:t>
      </w:r>
      <w:r w:rsidRPr="00137087">
        <w:rPr>
          <w:rFonts w:cs="Times New Roman"/>
          <w:bCs/>
          <w:szCs w:val="24"/>
        </w:rPr>
        <w:t>R</w:t>
      </w:r>
      <w:r w:rsidR="00F347B0" w:rsidRPr="00137087">
        <w:rPr>
          <w:rFonts w:cs="Times New Roman"/>
          <w:bCs/>
          <w:szCs w:val="24"/>
        </w:rPr>
        <w:t>ather</w:t>
      </w:r>
      <w:r w:rsidRPr="00137087">
        <w:rPr>
          <w:rFonts w:cs="Times New Roman"/>
          <w:bCs/>
          <w:szCs w:val="24"/>
        </w:rPr>
        <w:t>, I wish to draw out and</w:t>
      </w:r>
      <w:r w:rsidR="00BB197B" w:rsidRPr="00137087">
        <w:rPr>
          <w:rFonts w:cs="Times New Roman"/>
          <w:bCs/>
          <w:szCs w:val="24"/>
        </w:rPr>
        <w:t xml:space="preserve"> characteri</w:t>
      </w:r>
      <w:r w:rsidR="005C1CD5">
        <w:rPr>
          <w:rFonts w:cs="Times New Roman"/>
          <w:bCs/>
          <w:szCs w:val="24"/>
        </w:rPr>
        <w:t>z</w:t>
      </w:r>
      <w:r w:rsidR="00BB197B" w:rsidRPr="00137087">
        <w:rPr>
          <w:rFonts w:cs="Times New Roman"/>
          <w:bCs/>
          <w:szCs w:val="24"/>
        </w:rPr>
        <w:t>e a</w:t>
      </w:r>
      <w:r w:rsidR="00F347B0" w:rsidRPr="00137087">
        <w:rPr>
          <w:rFonts w:cs="Times New Roman"/>
          <w:bCs/>
          <w:szCs w:val="24"/>
        </w:rPr>
        <w:t xml:space="preserve"> difference in</w:t>
      </w:r>
      <w:r w:rsidRPr="00137087">
        <w:rPr>
          <w:rFonts w:cs="Times New Roman"/>
          <w:bCs/>
          <w:szCs w:val="24"/>
        </w:rPr>
        <w:t xml:space="preserve"> their ideological approaches that reflects what Bowie rejects and reconfigures from the Romantic project.</w:t>
      </w:r>
      <w:r w:rsidR="00CA2E94" w:rsidRPr="00137087">
        <w:rPr>
          <w:rFonts w:cs="Times New Roman"/>
          <w:bCs/>
          <w:szCs w:val="24"/>
        </w:rPr>
        <w:t xml:space="preserve"> </w:t>
      </w:r>
      <w:r w:rsidRPr="00137087">
        <w:rPr>
          <w:rFonts w:cs="Times New Roman"/>
          <w:bCs/>
          <w:szCs w:val="24"/>
        </w:rPr>
        <w:t>Romantic poems depict their poets as concerned with and capable of locating meaningful things.</w:t>
      </w:r>
      <w:r w:rsidR="00CA2E94" w:rsidRPr="00137087">
        <w:rPr>
          <w:rFonts w:cs="Times New Roman"/>
          <w:bCs/>
          <w:szCs w:val="24"/>
        </w:rPr>
        <w:t xml:space="preserve"> </w:t>
      </w:r>
      <w:r w:rsidRPr="00137087">
        <w:rPr>
          <w:rFonts w:cs="Times New Roman"/>
          <w:bCs/>
          <w:szCs w:val="24"/>
        </w:rPr>
        <w:t xml:space="preserve">Sometimes these can be captured in aphorisms like </w:t>
      </w:r>
      <w:r w:rsidR="00F347B0" w:rsidRPr="00137087">
        <w:rPr>
          <w:rFonts w:cs="Times New Roman"/>
          <w:bCs/>
          <w:szCs w:val="24"/>
        </w:rPr>
        <w:t>“Beauty is truth, truth beauty” or “</w:t>
      </w:r>
      <w:r w:rsidR="000B2823" w:rsidRPr="00137087">
        <w:rPr>
          <w:rFonts w:cs="Times New Roman"/>
          <w:bCs/>
          <w:szCs w:val="24"/>
        </w:rPr>
        <w:t>The Child is F</w:t>
      </w:r>
      <w:r w:rsidR="00F347B0" w:rsidRPr="00137087">
        <w:rPr>
          <w:rFonts w:cs="Times New Roman"/>
          <w:bCs/>
          <w:szCs w:val="24"/>
        </w:rPr>
        <w:t>ather of the Man</w:t>
      </w:r>
      <w:r w:rsidR="00E0674C">
        <w:rPr>
          <w:rFonts w:cs="Times New Roman"/>
          <w:bCs/>
          <w:szCs w:val="24"/>
        </w:rPr>
        <w:t>,”</w:t>
      </w:r>
      <w:r w:rsidRPr="00137087">
        <w:rPr>
          <w:rFonts w:cs="Times New Roman"/>
          <w:bCs/>
          <w:szCs w:val="24"/>
        </w:rPr>
        <w:t xml:space="preserve"> sometimes their assertions are more diffuse or allusive, but in either case, </w:t>
      </w:r>
      <w:r w:rsidR="008A082E" w:rsidRPr="00137087">
        <w:rPr>
          <w:rFonts w:cs="Times New Roman"/>
          <w:bCs/>
          <w:szCs w:val="24"/>
        </w:rPr>
        <w:t xml:space="preserve">the </w:t>
      </w:r>
      <w:r w:rsidRPr="00137087">
        <w:rPr>
          <w:rFonts w:cs="Times New Roman"/>
          <w:bCs/>
          <w:szCs w:val="24"/>
        </w:rPr>
        <w:t xml:space="preserve">Romantic poems </w:t>
      </w:r>
      <w:r w:rsidR="008A082E" w:rsidRPr="00137087">
        <w:rPr>
          <w:rFonts w:cs="Times New Roman"/>
          <w:bCs/>
          <w:szCs w:val="24"/>
        </w:rPr>
        <w:t xml:space="preserve">that have been particularly valued </w:t>
      </w:r>
      <w:r w:rsidR="00A32F13" w:rsidRPr="00137087">
        <w:rPr>
          <w:rFonts w:cs="Times New Roman"/>
          <w:bCs/>
          <w:szCs w:val="24"/>
        </w:rPr>
        <w:t xml:space="preserve">often </w:t>
      </w:r>
      <w:r w:rsidRPr="00137087">
        <w:rPr>
          <w:rFonts w:cs="Times New Roman"/>
          <w:bCs/>
          <w:szCs w:val="24"/>
        </w:rPr>
        <w:t>frame t</w:t>
      </w:r>
      <w:r w:rsidR="00C44233" w:rsidRPr="00137087">
        <w:rPr>
          <w:rFonts w:cs="Times New Roman"/>
          <w:bCs/>
          <w:szCs w:val="24"/>
        </w:rPr>
        <w:t>hemselves as their poet’s response</w:t>
      </w:r>
      <w:r w:rsidRPr="00137087">
        <w:rPr>
          <w:rFonts w:cs="Times New Roman"/>
          <w:bCs/>
          <w:szCs w:val="24"/>
        </w:rPr>
        <w:t xml:space="preserve">s to </w:t>
      </w:r>
      <w:r w:rsidR="00C44233" w:rsidRPr="00137087">
        <w:rPr>
          <w:rFonts w:cs="Times New Roman"/>
          <w:bCs/>
          <w:szCs w:val="24"/>
        </w:rPr>
        <w:t xml:space="preserve">significant </w:t>
      </w:r>
      <w:r w:rsidRPr="00137087">
        <w:rPr>
          <w:rFonts w:cs="Times New Roman"/>
          <w:bCs/>
          <w:szCs w:val="24"/>
        </w:rPr>
        <w:t>questions about</w:t>
      </w:r>
      <w:r w:rsidR="00C44233" w:rsidRPr="00137087">
        <w:rPr>
          <w:rFonts w:cs="Times New Roman"/>
          <w:bCs/>
          <w:szCs w:val="24"/>
        </w:rPr>
        <w:t xml:space="preserve"> existence</w:t>
      </w:r>
      <w:r w:rsidRPr="00137087">
        <w:rPr>
          <w:rFonts w:cs="Times New Roman"/>
          <w:bCs/>
          <w:szCs w:val="24"/>
        </w:rPr>
        <w:t>.</w:t>
      </w:r>
      <w:r w:rsidR="00CA2E94" w:rsidRPr="00137087">
        <w:rPr>
          <w:rFonts w:cs="Times New Roman"/>
          <w:bCs/>
          <w:szCs w:val="24"/>
        </w:rPr>
        <w:t xml:space="preserve"> </w:t>
      </w:r>
      <w:r w:rsidR="003D0663" w:rsidRPr="00137087">
        <w:rPr>
          <w:rFonts w:cs="Times New Roman"/>
          <w:bCs/>
          <w:szCs w:val="24"/>
        </w:rPr>
        <w:t xml:space="preserve">Biographical circumstances meant that </w:t>
      </w:r>
      <w:r w:rsidRPr="00137087">
        <w:rPr>
          <w:rFonts w:cs="Times New Roman"/>
          <w:bCs/>
          <w:szCs w:val="24"/>
        </w:rPr>
        <w:t xml:space="preserve">Shelley’s Rousseau was never able to </w:t>
      </w:r>
      <w:r w:rsidR="003D0663" w:rsidRPr="00137087">
        <w:rPr>
          <w:rFonts w:cs="Times New Roman"/>
          <w:bCs/>
          <w:szCs w:val="24"/>
        </w:rPr>
        <w:t xml:space="preserve">tell the </w:t>
      </w:r>
      <w:r w:rsidRPr="00137087">
        <w:rPr>
          <w:rFonts w:cs="Times New Roman"/>
          <w:bCs/>
          <w:szCs w:val="24"/>
        </w:rPr>
        <w:t xml:space="preserve">narrator </w:t>
      </w:r>
      <w:r w:rsidR="003D0663" w:rsidRPr="00137087">
        <w:rPr>
          <w:rFonts w:cs="Times New Roman"/>
          <w:bCs/>
          <w:szCs w:val="24"/>
        </w:rPr>
        <w:t xml:space="preserve">of “The Triumph of Life” </w:t>
      </w:r>
      <w:r w:rsidRPr="00137087">
        <w:rPr>
          <w:rFonts w:cs="Times New Roman"/>
          <w:bCs/>
          <w:szCs w:val="24"/>
        </w:rPr>
        <w:t xml:space="preserve">what life is, but the framing of the question </w:t>
      </w:r>
      <w:r w:rsidR="003D0663" w:rsidRPr="00137087">
        <w:rPr>
          <w:rFonts w:cs="Times New Roman"/>
          <w:bCs/>
          <w:szCs w:val="24"/>
        </w:rPr>
        <w:t xml:space="preserve">nevertheless implies that this is something that poetry might </w:t>
      </w:r>
      <w:r w:rsidR="006F6193" w:rsidRPr="00137087">
        <w:rPr>
          <w:rFonts w:cs="Times New Roman"/>
          <w:bCs/>
          <w:szCs w:val="24"/>
        </w:rPr>
        <w:t xml:space="preserve">potentially </w:t>
      </w:r>
      <w:r w:rsidR="003D0663" w:rsidRPr="00137087">
        <w:rPr>
          <w:rFonts w:cs="Times New Roman"/>
          <w:bCs/>
          <w:szCs w:val="24"/>
        </w:rPr>
        <w:t>establish.</w:t>
      </w:r>
      <w:r w:rsidR="00CA2E94" w:rsidRPr="00137087">
        <w:rPr>
          <w:rFonts w:cs="Times New Roman"/>
          <w:bCs/>
          <w:szCs w:val="24"/>
        </w:rPr>
        <w:t xml:space="preserve"> </w:t>
      </w:r>
      <w:r w:rsidR="003D0663" w:rsidRPr="00137087">
        <w:rPr>
          <w:rFonts w:cs="Times New Roman"/>
          <w:bCs/>
          <w:szCs w:val="24"/>
        </w:rPr>
        <w:t>Bowie’s work challenges such attempts at definitive meaning-making</w:t>
      </w:r>
      <w:r w:rsidR="00C53BF4" w:rsidRPr="00137087">
        <w:rPr>
          <w:rFonts w:cs="Times New Roman"/>
          <w:bCs/>
          <w:szCs w:val="24"/>
        </w:rPr>
        <w:t>,</w:t>
      </w:r>
      <w:r w:rsidR="003D0663" w:rsidRPr="00137087">
        <w:rPr>
          <w:rFonts w:cs="Times New Roman"/>
          <w:bCs/>
          <w:szCs w:val="24"/>
        </w:rPr>
        <w:t xml:space="preserve"> in part due to his greater awareness of the importance of </w:t>
      </w:r>
      <w:r w:rsidR="006E38A8" w:rsidRPr="00137087">
        <w:rPr>
          <w:rFonts w:cs="Times New Roman"/>
          <w:bCs/>
          <w:szCs w:val="24"/>
        </w:rPr>
        <w:t>his</w:t>
      </w:r>
      <w:r w:rsidR="00D7673B" w:rsidRPr="00137087">
        <w:rPr>
          <w:rFonts w:cs="Times New Roman"/>
          <w:bCs/>
          <w:szCs w:val="24"/>
        </w:rPr>
        <w:t xml:space="preserve"> </w:t>
      </w:r>
      <w:r w:rsidR="003D0663" w:rsidRPr="00137087">
        <w:rPr>
          <w:rFonts w:cs="Times New Roman"/>
          <w:bCs/>
          <w:szCs w:val="24"/>
        </w:rPr>
        <w:t>audience</w:t>
      </w:r>
      <w:r w:rsidR="006E38A8" w:rsidRPr="00137087">
        <w:rPr>
          <w:rFonts w:cs="Times New Roman"/>
          <w:bCs/>
          <w:szCs w:val="24"/>
        </w:rPr>
        <w:t>s</w:t>
      </w:r>
      <w:r w:rsidR="003D0663" w:rsidRPr="00137087">
        <w:rPr>
          <w:rFonts w:cs="Times New Roman"/>
          <w:bCs/>
          <w:szCs w:val="24"/>
        </w:rPr>
        <w:t>.</w:t>
      </w:r>
      <w:r w:rsidR="00CA2E94" w:rsidRPr="00137087">
        <w:rPr>
          <w:rFonts w:cs="Times New Roman"/>
          <w:bCs/>
          <w:szCs w:val="24"/>
        </w:rPr>
        <w:t xml:space="preserve"> </w:t>
      </w:r>
      <w:r w:rsidR="001A07A2" w:rsidRPr="00137087">
        <w:rPr>
          <w:rFonts w:cs="Times New Roman"/>
          <w:bCs/>
          <w:szCs w:val="24"/>
        </w:rPr>
        <w:t xml:space="preserve">According to </w:t>
      </w:r>
      <w:r w:rsidR="001A07A2" w:rsidRPr="00137087">
        <w:rPr>
          <w:rFonts w:cs="Times New Roman"/>
          <w:bCs/>
          <w:i/>
          <w:szCs w:val="24"/>
        </w:rPr>
        <w:t>Hunky Dory</w:t>
      </w:r>
      <w:r w:rsidR="001A07A2" w:rsidRPr="00137087">
        <w:rPr>
          <w:rFonts w:cs="Times New Roman"/>
          <w:bCs/>
          <w:szCs w:val="24"/>
        </w:rPr>
        <w:t xml:space="preserve">’s producer, Ken Scott, Bowie intended “The Bewlay Brothers” </w:t>
      </w:r>
      <w:r w:rsidR="00691A30" w:rsidRPr="00137087">
        <w:rPr>
          <w:rFonts w:cs="Times New Roman"/>
          <w:bCs/>
          <w:szCs w:val="24"/>
        </w:rPr>
        <w:t xml:space="preserve">(1971) </w:t>
      </w:r>
      <w:r w:rsidR="001A07A2" w:rsidRPr="00137087">
        <w:rPr>
          <w:rFonts w:cs="Times New Roman"/>
          <w:bCs/>
          <w:szCs w:val="24"/>
        </w:rPr>
        <w:t xml:space="preserve">to be “specifically for the American market </w:t>
      </w:r>
      <w:r w:rsidR="00E0674C">
        <w:rPr>
          <w:rFonts w:cs="Times New Roman"/>
          <w:bCs/>
          <w:szCs w:val="24"/>
        </w:rPr>
        <w:t>. . .</w:t>
      </w:r>
      <w:r w:rsidR="001A07A2" w:rsidRPr="00137087">
        <w:rPr>
          <w:rFonts w:cs="Times New Roman"/>
          <w:bCs/>
          <w:szCs w:val="24"/>
        </w:rPr>
        <w:t xml:space="preserve"> the lyrics makes absolutely no sense, but the Americans always like to read into things, so let them read into it what they will” (Buckley 97).</w:t>
      </w:r>
      <w:r w:rsidR="00CA2E94" w:rsidRPr="00137087">
        <w:rPr>
          <w:rFonts w:cs="Times New Roman"/>
          <w:bCs/>
          <w:szCs w:val="24"/>
        </w:rPr>
        <w:t xml:space="preserve"> </w:t>
      </w:r>
      <w:r w:rsidR="003D0663" w:rsidRPr="00137087">
        <w:rPr>
          <w:rFonts w:cs="Times New Roman"/>
          <w:bCs/>
          <w:szCs w:val="24"/>
        </w:rPr>
        <w:t xml:space="preserve">To the more </w:t>
      </w:r>
      <w:r w:rsidR="008B0319" w:rsidRPr="00137087">
        <w:rPr>
          <w:rFonts w:cs="Times New Roman"/>
          <w:bCs/>
          <w:szCs w:val="24"/>
        </w:rPr>
        <w:t>Romantically inclined</w:t>
      </w:r>
      <w:r w:rsidR="003D0663" w:rsidRPr="00137087">
        <w:rPr>
          <w:rFonts w:cs="Times New Roman"/>
          <w:bCs/>
          <w:szCs w:val="24"/>
        </w:rPr>
        <w:t xml:space="preserve">, this might sound like a terrible abdication </w:t>
      </w:r>
      <w:r w:rsidR="00D7673B" w:rsidRPr="00137087">
        <w:rPr>
          <w:rFonts w:cs="Times New Roman"/>
          <w:bCs/>
          <w:szCs w:val="24"/>
        </w:rPr>
        <w:t>of artistic responsibility, but it reflects Bowie’</w:t>
      </w:r>
      <w:r w:rsidR="00C53BF4" w:rsidRPr="00137087">
        <w:rPr>
          <w:rFonts w:cs="Times New Roman"/>
          <w:bCs/>
          <w:szCs w:val="24"/>
        </w:rPr>
        <w:t>s sense that meaning can never be</w:t>
      </w:r>
      <w:r w:rsidR="00D7673B" w:rsidRPr="00137087">
        <w:rPr>
          <w:rFonts w:cs="Times New Roman"/>
          <w:bCs/>
          <w:szCs w:val="24"/>
        </w:rPr>
        <w:t xml:space="preserve"> created </w:t>
      </w:r>
      <w:r w:rsidR="00483EB6" w:rsidRPr="00137087">
        <w:rPr>
          <w:rFonts w:cs="Times New Roman"/>
          <w:bCs/>
          <w:szCs w:val="24"/>
        </w:rPr>
        <w:t xml:space="preserve">solely </w:t>
      </w:r>
      <w:r w:rsidR="00C53BF4" w:rsidRPr="00137087">
        <w:rPr>
          <w:rFonts w:cs="Times New Roman"/>
          <w:bCs/>
          <w:szCs w:val="24"/>
        </w:rPr>
        <w:t>by the artist</w:t>
      </w:r>
      <w:r w:rsidR="00483EB6" w:rsidRPr="00137087">
        <w:rPr>
          <w:rFonts w:cs="Times New Roman"/>
          <w:bCs/>
          <w:szCs w:val="24"/>
        </w:rPr>
        <w:t xml:space="preserve"> </w:t>
      </w:r>
      <w:r w:rsidR="00511926" w:rsidRPr="00137087">
        <w:rPr>
          <w:rFonts w:cs="Times New Roman"/>
          <w:bCs/>
          <w:szCs w:val="24"/>
        </w:rPr>
        <w:t>(particularly an artist who</w:t>
      </w:r>
      <w:r w:rsidR="00483EB6" w:rsidRPr="00137087">
        <w:rPr>
          <w:rFonts w:cs="Times New Roman"/>
          <w:bCs/>
          <w:szCs w:val="24"/>
        </w:rPr>
        <w:t xml:space="preserve"> works </w:t>
      </w:r>
      <w:r w:rsidR="00511926" w:rsidRPr="00137087">
        <w:rPr>
          <w:rFonts w:cs="Times New Roman"/>
          <w:bCs/>
          <w:szCs w:val="24"/>
        </w:rPr>
        <w:t xml:space="preserve">in concert </w:t>
      </w:r>
      <w:r w:rsidR="00483EB6" w:rsidRPr="00137087">
        <w:rPr>
          <w:rFonts w:cs="Times New Roman"/>
          <w:bCs/>
          <w:szCs w:val="24"/>
        </w:rPr>
        <w:t>with skilled musicians, technicians</w:t>
      </w:r>
      <w:r w:rsidR="000D3382">
        <w:rPr>
          <w:rFonts w:cs="Times New Roman"/>
          <w:bCs/>
          <w:szCs w:val="24"/>
        </w:rPr>
        <w:t>,</w:t>
      </w:r>
      <w:r w:rsidR="00483EB6" w:rsidRPr="00137087">
        <w:rPr>
          <w:rFonts w:cs="Times New Roman"/>
          <w:bCs/>
          <w:szCs w:val="24"/>
        </w:rPr>
        <w:t xml:space="preserve"> and designers).</w:t>
      </w:r>
      <w:r w:rsidR="00CA2E94" w:rsidRPr="00137087">
        <w:rPr>
          <w:rFonts w:cs="Times New Roman"/>
          <w:bCs/>
          <w:szCs w:val="24"/>
        </w:rPr>
        <w:t xml:space="preserve"> </w:t>
      </w:r>
      <w:r w:rsidR="00483EB6" w:rsidRPr="00137087">
        <w:rPr>
          <w:rFonts w:cs="Times New Roman"/>
          <w:bCs/>
          <w:szCs w:val="24"/>
        </w:rPr>
        <w:t>Rather, significance</w:t>
      </w:r>
      <w:r w:rsidR="00C53BF4" w:rsidRPr="00137087">
        <w:rPr>
          <w:rFonts w:cs="Times New Roman"/>
          <w:bCs/>
          <w:szCs w:val="24"/>
        </w:rPr>
        <w:t xml:space="preserve"> </w:t>
      </w:r>
      <w:r w:rsidR="00753605" w:rsidRPr="00137087">
        <w:rPr>
          <w:rFonts w:cs="Times New Roman"/>
          <w:bCs/>
          <w:szCs w:val="24"/>
        </w:rPr>
        <w:t xml:space="preserve">is the product of </w:t>
      </w:r>
      <w:r w:rsidR="00D7673B" w:rsidRPr="00137087">
        <w:rPr>
          <w:rFonts w:cs="Times New Roman"/>
          <w:bCs/>
          <w:szCs w:val="24"/>
        </w:rPr>
        <w:t>complex process</w:t>
      </w:r>
      <w:r w:rsidR="00483EB6" w:rsidRPr="00137087">
        <w:rPr>
          <w:rFonts w:cs="Times New Roman"/>
          <w:bCs/>
          <w:szCs w:val="24"/>
        </w:rPr>
        <w:t>es</w:t>
      </w:r>
      <w:r w:rsidR="00511926" w:rsidRPr="00137087">
        <w:rPr>
          <w:rFonts w:cs="Times New Roman"/>
          <w:bCs/>
          <w:szCs w:val="24"/>
        </w:rPr>
        <w:t xml:space="preserve"> of collaborati</w:t>
      </w:r>
      <w:r w:rsidR="008A082E" w:rsidRPr="00137087">
        <w:rPr>
          <w:rFonts w:cs="Times New Roman"/>
          <w:bCs/>
          <w:szCs w:val="24"/>
        </w:rPr>
        <w:t>on</w:t>
      </w:r>
      <w:r w:rsidR="0038578A"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In his p</w:t>
      </w:r>
      <w:r w:rsidR="00BB197B" w:rsidRPr="00137087">
        <w:rPr>
          <w:rFonts w:cs="Times New Roman"/>
          <w:bCs/>
          <w:szCs w:val="24"/>
        </w:rPr>
        <w:t>ractices</w:t>
      </w:r>
      <w:r w:rsidR="003B2883" w:rsidRPr="00137087">
        <w:rPr>
          <w:rFonts w:cs="Times New Roman"/>
          <w:bCs/>
          <w:szCs w:val="24"/>
        </w:rPr>
        <w:t xml:space="preserve">, Bowie </w:t>
      </w:r>
      <w:r w:rsidR="003B2883" w:rsidRPr="00137087">
        <w:rPr>
          <w:rFonts w:cs="Times New Roman"/>
          <w:bCs/>
          <w:szCs w:val="24"/>
        </w:rPr>
        <w:lastRenderedPageBreak/>
        <w:t>actively sought out</w:t>
      </w:r>
      <w:r w:rsidR="00483EB6" w:rsidRPr="00137087">
        <w:rPr>
          <w:rFonts w:cs="Times New Roman"/>
          <w:bCs/>
          <w:szCs w:val="24"/>
        </w:rPr>
        <w:t xml:space="preserve"> spaces for the co-creation of meaning through the use of </w:t>
      </w:r>
      <w:proofErr w:type="gramStart"/>
      <w:r w:rsidR="00483EB6" w:rsidRPr="00137087">
        <w:rPr>
          <w:rFonts w:cs="Times New Roman"/>
          <w:bCs/>
          <w:szCs w:val="24"/>
        </w:rPr>
        <w:t>cut-ups</w:t>
      </w:r>
      <w:proofErr w:type="gramEnd"/>
      <w:r w:rsidR="00483EB6" w:rsidRPr="00137087">
        <w:rPr>
          <w:rFonts w:cs="Times New Roman"/>
          <w:bCs/>
          <w:szCs w:val="24"/>
        </w:rPr>
        <w:t xml:space="preserve"> in the late </w:t>
      </w:r>
      <w:ins w:id="155" w:author="Matthew Sangster" w:date="2022-02-06T04:05:00Z">
        <w:r w:rsidR="000A17B0">
          <w:rPr>
            <w:rFonts w:cs="Times New Roman"/>
            <w:bCs/>
            <w:szCs w:val="24"/>
          </w:rPr>
          <w:t>s</w:t>
        </w:r>
      </w:ins>
      <w:del w:id="156" w:author="Matthew Sangster" w:date="2022-02-06T04:05:00Z">
        <w:r w:rsidR="00AD0974" w:rsidRPr="003D1F92" w:rsidDel="000A17B0">
          <w:rPr>
            <w:rFonts w:cs="Times New Roman"/>
            <w:bCs/>
            <w:szCs w:val="24"/>
          </w:rPr>
          <w:delText>S</w:delText>
        </w:r>
      </w:del>
      <w:r w:rsidR="00483EB6" w:rsidRPr="003D1F92">
        <w:rPr>
          <w:rFonts w:cs="Times New Roman"/>
          <w:bCs/>
          <w:szCs w:val="24"/>
        </w:rPr>
        <w:t>ixties</w:t>
      </w:r>
      <w:r w:rsidR="00483EB6" w:rsidRPr="00137087">
        <w:rPr>
          <w:rFonts w:cs="Times New Roman"/>
          <w:bCs/>
          <w:szCs w:val="24"/>
        </w:rPr>
        <w:t xml:space="preserve"> and early </w:t>
      </w:r>
      <w:ins w:id="157" w:author="Matthew Sangster" w:date="2022-02-06T04:05:00Z">
        <w:r w:rsidR="000A17B0">
          <w:rPr>
            <w:rFonts w:cs="Times New Roman"/>
            <w:bCs/>
            <w:szCs w:val="24"/>
          </w:rPr>
          <w:t>s</w:t>
        </w:r>
      </w:ins>
      <w:del w:id="158" w:author="Matthew Sangster" w:date="2022-02-06T04:05:00Z">
        <w:r w:rsidR="00AD0974" w:rsidRPr="003D1F92" w:rsidDel="000A17B0">
          <w:rPr>
            <w:rFonts w:cs="Times New Roman"/>
            <w:bCs/>
            <w:szCs w:val="24"/>
          </w:rPr>
          <w:delText>S</w:delText>
        </w:r>
      </w:del>
      <w:r w:rsidR="00483EB6" w:rsidRPr="003D1F92">
        <w:rPr>
          <w:rFonts w:cs="Times New Roman"/>
          <w:bCs/>
          <w:szCs w:val="24"/>
        </w:rPr>
        <w:t>eventies</w:t>
      </w:r>
      <w:r w:rsidR="00483EB6" w:rsidRPr="00137087">
        <w:rPr>
          <w:rFonts w:cs="Times New Roman"/>
          <w:bCs/>
          <w:szCs w:val="24"/>
        </w:rPr>
        <w:t xml:space="preserve"> and Brian Eno and Peter Schmidt’s Oblique Strategies for elements of the Berlin Trilogy</w:t>
      </w:r>
      <w:r w:rsidR="004A44A9" w:rsidRPr="00137087">
        <w:rPr>
          <w:rFonts w:cs="Times New Roman"/>
          <w:bCs/>
          <w:szCs w:val="24"/>
        </w:rPr>
        <w:t xml:space="preserve"> (</w:t>
      </w:r>
      <w:r w:rsidR="004A44A9" w:rsidRPr="00137087">
        <w:rPr>
          <w:rFonts w:cs="Times New Roman"/>
          <w:bCs/>
          <w:i/>
          <w:iCs/>
          <w:szCs w:val="24"/>
        </w:rPr>
        <w:t>Low</w:t>
      </w:r>
      <w:r w:rsidR="004A44A9" w:rsidRPr="00137087">
        <w:rPr>
          <w:rFonts w:cs="Times New Roman"/>
          <w:bCs/>
          <w:szCs w:val="24"/>
        </w:rPr>
        <w:t xml:space="preserve"> (1977), </w:t>
      </w:r>
      <w:r w:rsidR="004A44A9" w:rsidRPr="00137087">
        <w:rPr>
          <w:rFonts w:cs="Times New Roman"/>
          <w:bCs/>
          <w:i/>
          <w:iCs/>
          <w:szCs w:val="24"/>
        </w:rPr>
        <w:t>“Heroes”</w:t>
      </w:r>
      <w:r w:rsidR="004A44A9" w:rsidRPr="00137087">
        <w:rPr>
          <w:rFonts w:cs="Times New Roman"/>
          <w:bCs/>
          <w:szCs w:val="24"/>
        </w:rPr>
        <w:t xml:space="preserve"> (1977)</w:t>
      </w:r>
      <w:r w:rsidR="00E37B7D">
        <w:rPr>
          <w:rFonts w:cs="Times New Roman"/>
          <w:bCs/>
          <w:szCs w:val="24"/>
        </w:rPr>
        <w:t>,</w:t>
      </w:r>
      <w:r w:rsidR="004A44A9" w:rsidRPr="00137087">
        <w:rPr>
          <w:rFonts w:cs="Times New Roman"/>
          <w:bCs/>
          <w:szCs w:val="24"/>
        </w:rPr>
        <w:t xml:space="preserve"> and </w:t>
      </w:r>
      <w:r w:rsidR="004A44A9" w:rsidRPr="00137087">
        <w:rPr>
          <w:rFonts w:cs="Times New Roman"/>
          <w:bCs/>
          <w:i/>
          <w:iCs/>
          <w:szCs w:val="24"/>
        </w:rPr>
        <w:t>Lodger</w:t>
      </w:r>
      <w:r w:rsidR="004A44A9" w:rsidRPr="00137087">
        <w:rPr>
          <w:rFonts w:cs="Times New Roman"/>
          <w:bCs/>
          <w:szCs w:val="24"/>
        </w:rPr>
        <w:t xml:space="preserve"> (1979))</w:t>
      </w:r>
      <w:r w:rsidR="00483EB6"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This preoccupation with the interpretations of others also manifests in his lyrics.</w:t>
      </w:r>
      <w:r w:rsidR="00CA2E94" w:rsidRPr="00137087">
        <w:rPr>
          <w:rFonts w:cs="Times New Roman"/>
          <w:bCs/>
          <w:szCs w:val="24"/>
        </w:rPr>
        <w:t xml:space="preserve"> </w:t>
      </w:r>
      <w:r w:rsidR="00753605" w:rsidRPr="00137087">
        <w:rPr>
          <w:rFonts w:cs="Times New Roman"/>
          <w:bCs/>
          <w:szCs w:val="24"/>
        </w:rPr>
        <w:t xml:space="preserve">The subjects of </w:t>
      </w:r>
      <w:r w:rsidR="00483EB6" w:rsidRPr="00137087">
        <w:rPr>
          <w:rFonts w:cs="Times New Roman"/>
          <w:bCs/>
          <w:szCs w:val="24"/>
        </w:rPr>
        <w:t>his</w:t>
      </w:r>
      <w:r w:rsidR="00C53BF4" w:rsidRPr="00137087">
        <w:rPr>
          <w:rFonts w:cs="Times New Roman"/>
          <w:bCs/>
          <w:szCs w:val="24"/>
        </w:rPr>
        <w:t xml:space="preserve"> songs often shift</w:t>
      </w:r>
      <w:r w:rsidR="00753605" w:rsidRPr="00137087">
        <w:rPr>
          <w:rFonts w:cs="Times New Roman"/>
          <w:bCs/>
          <w:szCs w:val="24"/>
        </w:rPr>
        <w:t xml:space="preserve"> in manners that </w:t>
      </w:r>
      <w:r w:rsidR="00C53BF4" w:rsidRPr="00137087">
        <w:rPr>
          <w:rFonts w:cs="Times New Roman"/>
          <w:bCs/>
          <w:szCs w:val="24"/>
        </w:rPr>
        <w:t>model</w:t>
      </w:r>
      <w:r w:rsidR="00483EB6" w:rsidRPr="00137087">
        <w:rPr>
          <w:rFonts w:cs="Times New Roman"/>
          <w:bCs/>
          <w:szCs w:val="24"/>
        </w:rPr>
        <w:t xml:space="preserve"> </w:t>
      </w:r>
      <w:r w:rsidR="00753605" w:rsidRPr="00137087">
        <w:rPr>
          <w:rFonts w:cs="Times New Roman"/>
          <w:bCs/>
          <w:szCs w:val="24"/>
        </w:rPr>
        <w:t>crossings-over of responsibility and identity.</w:t>
      </w:r>
      <w:r w:rsidR="00CA2E94" w:rsidRPr="00137087">
        <w:rPr>
          <w:rFonts w:cs="Times New Roman"/>
          <w:bCs/>
          <w:szCs w:val="24"/>
        </w:rPr>
        <w:t xml:space="preserve"> </w:t>
      </w:r>
      <w:r w:rsidR="004812B0" w:rsidRPr="00137087">
        <w:rPr>
          <w:rFonts w:cs="Times New Roman"/>
          <w:bCs/>
          <w:szCs w:val="24"/>
        </w:rPr>
        <w:t>A</w:t>
      </w:r>
      <w:r w:rsidR="00190B5D" w:rsidRPr="00137087">
        <w:rPr>
          <w:rFonts w:cs="Times New Roman"/>
          <w:bCs/>
          <w:szCs w:val="24"/>
        </w:rPr>
        <w:t xml:space="preserve">fter the bridge </w:t>
      </w:r>
      <w:r w:rsidR="00AD4635" w:rsidRPr="00137087">
        <w:rPr>
          <w:rFonts w:cs="Times New Roman"/>
          <w:bCs/>
          <w:szCs w:val="24"/>
        </w:rPr>
        <w:t>in “Young Americans”</w:t>
      </w:r>
      <w:r w:rsidR="00691A30" w:rsidRPr="00137087">
        <w:rPr>
          <w:rFonts w:cs="Times New Roman"/>
          <w:bCs/>
          <w:szCs w:val="24"/>
        </w:rPr>
        <w:t xml:space="preserve"> (1975)</w:t>
      </w:r>
      <w:r w:rsidR="00190B5D" w:rsidRPr="00137087">
        <w:rPr>
          <w:rFonts w:cs="Times New Roman"/>
          <w:bCs/>
          <w:szCs w:val="24"/>
        </w:rPr>
        <w:t>,</w:t>
      </w:r>
      <w:r w:rsidR="00AD4635" w:rsidRPr="00137087">
        <w:rPr>
          <w:rFonts w:cs="Times New Roman"/>
          <w:bCs/>
          <w:szCs w:val="24"/>
        </w:rPr>
        <w:t xml:space="preserve"> the song’</w:t>
      </w:r>
      <w:r w:rsidR="00190B5D" w:rsidRPr="00137087">
        <w:rPr>
          <w:rFonts w:cs="Times New Roman"/>
          <w:bCs/>
          <w:szCs w:val="24"/>
        </w:rPr>
        <w:t>s subject moves</w:t>
      </w:r>
      <w:r w:rsidR="00AD4635" w:rsidRPr="00137087">
        <w:rPr>
          <w:rFonts w:cs="Times New Roman"/>
          <w:bCs/>
          <w:szCs w:val="24"/>
        </w:rPr>
        <w:t xml:space="preserve"> from being </w:t>
      </w:r>
      <w:r w:rsidR="004A44A9" w:rsidRPr="00137087">
        <w:rPr>
          <w:rFonts w:cs="Times New Roman"/>
          <w:bCs/>
          <w:szCs w:val="24"/>
        </w:rPr>
        <w:t xml:space="preserve">a series of pitied </w:t>
      </w:r>
      <w:r w:rsidR="00AD4635" w:rsidRPr="00137087">
        <w:rPr>
          <w:rFonts w:cs="Times New Roman"/>
          <w:bCs/>
          <w:szCs w:val="24"/>
        </w:rPr>
        <w:t>characters (he or she “wants the young American”) to the audience (“You want the young American”) and finally the singer (“</w:t>
      </w:r>
      <w:r w:rsidR="00190B5D" w:rsidRPr="00137087">
        <w:rPr>
          <w:rFonts w:cs="Times New Roman"/>
          <w:bCs/>
          <w:szCs w:val="24"/>
        </w:rPr>
        <w:t>I want the young American”).</w:t>
      </w:r>
      <w:r w:rsidR="00CA2E94" w:rsidRPr="00137087">
        <w:rPr>
          <w:rFonts w:cs="Times New Roman"/>
          <w:bCs/>
          <w:szCs w:val="24"/>
        </w:rPr>
        <w:t xml:space="preserve"> </w:t>
      </w:r>
      <w:r w:rsidR="00E45AF9" w:rsidRPr="00137087">
        <w:rPr>
          <w:rFonts w:cs="Times New Roman"/>
          <w:bCs/>
          <w:szCs w:val="24"/>
        </w:rPr>
        <w:t xml:space="preserve">The narrator of “Panic in Detroit” </w:t>
      </w:r>
      <w:r w:rsidR="00691A30" w:rsidRPr="00137087">
        <w:rPr>
          <w:rFonts w:cs="Times New Roman"/>
          <w:bCs/>
          <w:szCs w:val="24"/>
        </w:rPr>
        <w:t xml:space="preserve">(1973) </w:t>
      </w:r>
      <w:r w:rsidR="00E45AF9" w:rsidRPr="00137087">
        <w:rPr>
          <w:rFonts w:cs="Times New Roman"/>
          <w:bCs/>
          <w:szCs w:val="24"/>
        </w:rPr>
        <w:t>is a fan and an imitator of revolutionaries, rather than a revolutionary himself</w:t>
      </w:r>
      <w:r w:rsidR="004812B0" w:rsidRPr="00137087">
        <w:rPr>
          <w:rFonts w:cs="Times New Roman"/>
          <w:bCs/>
          <w:szCs w:val="24"/>
        </w:rPr>
        <w:t xml:space="preserve"> in any uncomplicated sense</w:t>
      </w:r>
      <w:r w:rsidR="00E45AF9" w:rsidRPr="00137087">
        <w:rPr>
          <w:rFonts w:cs="Times New Roman"/>
          <w:bCs/>
          <w:szCs w:val="24"/>
        </w:rPr>
        <w:t>.</w:t>
      </w:r>
      <w:r w:rsidR="00CA2E94" w:rsidRPr="00137087">
        <w:rPr>
          <w:rFonts w:cs="Times New Roman"/>
          <w:bCs/>
          <w:szCs w:val="24"/>
        </w:rPr>
        <w:t xml:space="preserve"> </w:t>
      </w:r>
      <w:r w:rsidR="004812B0" w:rsidRPr="00137087">
        <w:rPr>
          <w:rFonts w:cs="Times New Roman"/>
          <w:bCs/>
          <w:szCs w:val="24"/>
        </w:rPr>
        <w:t xml:space="preserve">The </w:t>
      </w:r>
      <w:r w:rsidR="008D50A9" w:rsidRPr="00137087">
        <w:rPr>
          <w:rFonts w:cs="Times New Roman"/>
          <w:bCs/>
          <w:szCs w:val="24"/>
        </w:rPr>
        <w:t xml:space="preserve">film-devouring </w:t>
      </w:r>
      <w:r w:rsidR="004812B0" w:rsidRPr="00137087">
        <w:rPr>
          <w:rFonts w:cs="Times New Roman"/>
          <w:bCs/>
          <w:szCs w:val="24"/>
        </w:rPr>
        <w:t xml:space="preserve">potential ravers in “Drive-In Saturday” </w:t>
      </w:r>
      <w:r w:rsidR="00691A30" w:rsidRPr="00137087">
        <w:rPr>
          <w:rFonts w:cs="Times New Roman"/>
          <w:bCs/>
          <w:szCs w:val="24"/>
        </w:rPr>
        <w:t xml:space="preserve">(1973) </w:t>
      </w:r>
      <w:r w:rsidR="004812B0" w:rsidRPr="00137087">
        <w:rPr>
          <w:rFonts w:cs="Times New Roman"/>
          <w:bCs/>
          <w:szCs w:val="24"/>
        </w:rPr>
        <w:t>require a crash course in a</w:t>
      </w:r>
      <w:r w:rsidR="00C86D2D" w:rsidRPr="00137087">
        <w:rPr>
          <w:rFonts w:cs="Times New Roman"/>
          <w:bCs/>
          <w:szCs w:val="24"/>
        </w:rPr>
        <w:t xml:space="preserve"> </w:t>
      </w:r>
      <w:r w:rsidR="004A44A9" w:rsidRPr="00137087">
        <w:rPr>
          <w:rFonts w:cs="Times New Roman"/>
          <w:bCs/>
          <w:szCs w:val="24"/>
        </w:rPr>
        <w:t>practice</w:t>
      </w:r>
      <w:r w:rsidR="00C60BD8" w:rsidRPr="00137087">
        <w:rPr>
          <w:rFonts w:cs="Times New Roman"/>
          <w:bCs/>
          <w:szCs w:val="24"/>
        </w:rPr>
        <w:t xml:space="preserve"> in</w:t>
      </w:r>
      <w:r w:rsidR="004812B0" w:rsidRPr="00137087">
        <w:rPr>
          <w:rFonts w:cs="Times New Roman"/>
          <w:bCs/>
          <w:szCs w:val="24"/>
        </w:rPr>
        <w:t xml:space="preserve"> which they feel irredeemably secondary.</w:t>
      </w:r>
      <w:r w:rsidR="00CA2E94" w:rsidRPr="00137087">
        <w:rPr>
          <w:rFonts w:cs="Times New Roman"/>
          <w:bCs/>
          <w:szCs w:val="24"/>
        </w:rPr>
        <w:t xml:space="preserve"> </w:t>
      </w:r>
      <w:r w:rsidR="004812B0" w:rsidRPr="00137087">
        <w:rPr>
          <w:rFonts w:cs="Times New Roman"/>
          <w:bCs/>
          <w:szCs w:val="24"/>
        </w:rPr>
        <w:t xml:space="preserve">On </w:t>
      </w:r>
      <w:r w:rsidR="004812B0" w:rsidRPr="00137087">
        <w:rPr>
          <w:rFonts w:cs="Times New Roman"/>
          <w:bCs/>
          <w:i/>
          <w:szCs w:val="24"/>
        </w:rPr>
        <w:t>Diamond Dogs</w:t>
      </w:r>
      <w:r w:rsidR="004812B0" w:rsidRPr="00137087">
        <w:rPr>
          <w:rFonts w:cs="Times New Roman"/>
          <w:bCs/>
          <w:szCs w:val="24"/>
        </w:rPr>
        <w:t>’</w:t>
      </w:r>
      <w:r w:rsidR="004A051F">
        <w:rPr>
          <w:rFonts w:cs="Times New Roman"/>
          <w:bCs/>
          <w:szCs w:val="24"/>
        </w:rPr>
        <w:t>s</w:t>
      </w:r>
      <w:r w:rsidR="004812B0" w:rsidRPr="00137087">
        <w:rPr>
          <w:rFonts w:cs="Times New Roman"/>
          <w:bCs/>
          <w:szCs w:val="24"/>
        </w:rPr>
        <w:t xml:space="preserve"> “Sweet Thing”</w:t>
      </w:r>
      <w:r w:rsidR="00691A30" w:rsidRPr="00137087">
        <w:rPr>
          <w:rFonts w:cs="Times New Roman"/>
          <w:bCs/>
          <w:szCs w:val="24"/>
        </w:rPr>
        <w:t xml:space="preserve"> (1974)</w:t>
      </w:r>
      <w:r w:rsidR="004812B0" w:rsidRPr="00137087">
        <w:rPr>
          <w:rFonts w:cs="Times New Roman"/>
          <w:bCs/>
          <w:szCs w:val="24"/>
        </w:rPr>
        <w:t>, the singer depicts himself as “a portrait in flesh</w:t>
      </w:r>
      <w:r w:rsidR="00E0674C">
        <w:rPr>
          <w:rFonts w:cs="Times New Roman"/>
          <w:bCs/>
          <w:szCs w:val="24"/>
        </w:rPr>
        <w:t>,”</w:t>
      </w:r>
      <w:r w:rsidR="004812B0" w:rsidRPr="00137087">
        <w:rPr>
          <w:rFonts w:cs="Times New Roman"/>
          <w:bCs/>
          <w:szCs w:val="24"/>
        </w:rPr>
        <w:t xml:space="preserve"> but also wonders desperately whether his auditor will “see that I’m scared and I’m lonely</w:t>
      </w:r>
      <w:r w:rsidR="00E0674C">
        <w:rPr>
          <w:rFonts w:cs="Times New Roman"/>
          <w:bCs/>
          <w:szCs w:val="24"/>
        </w:rPr>
        <w:t>.</w:t>
      </w:r>
      <w:r w:rsidR="004812B0"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Such framings</w:t>
      </w:r>
      <w:r w:rsidR="00483EB6" w:rsidRPr="00137087">
        <w:rPr>
          <w:rFonts w:cs="Times New Roman"/>
          <w:bCs/>
          <w:szCs w:val="24"/>
        </w:rPr>
        <w:t xml:space="preserve"> demand </w:t>
      </w:r>
      <w:r w:rsidR="008A082E" w:rsidRPr="00137087">
        <w:rPr>
          <w:rFonts w:cs="Times New Roman"/>
          <w:bCs/>
          <w:szCs w:val="24"/>
        </w:rPr>
        <w:t xml:space="preserve">that </w:t>
      </w:r>
      <w:r w:rsidR="00E45AF9" w:rsidRPr="00137087">
        <w:rPr>
          <w:rFonts w:cs="Times New Roman"/>
          <w:bCs/>
          <w:szCs w:val="24"/>
        </w:rPr>
        <w:t>the</w:t>
      </w:r>
      <w:r w:rsidR="008A082E" w:rsidRPr="00137087">
        <w:rPr>
          <w:rFonts w:cs="Times New Roman"/>
          <w:bCs/>
          <w:szCs w:val="24"/>
        </w:rPr>
        <w:t>ir</w:t>
      </w:r>
      <w:r w:rsidR="00E45AF9" w:rsidRPr="00137087">
        <w:rPr>
          <w:rFonts w:cs="Times New Roman"/>
          <w:bCs/>
          <w:szCs w:val="24"/>
        </w:rPr>
        <w:t xml:space="preserve"> audience</w:t>
      </w:r>
      <w:r w:rsidR="008A082E" w:rsidRPr="00137087">
        <w:rPr>
          <w:rFonts w:cs="Times New Roman"/>
          <w:bCs/>
          <w:szCs w:val="24"/>
        </w:rPr>
        <w:t>s</w:t>
      </w:r>
      <w:r w:rsidR="00E45AF9" w:rsidRPr="00137087">
        <w:rPr>
          <w:rFonts w:cs="Times New Roman"/>
          <w:bCs/>
          <w:szCs w:val="24"/>
        </w:rPr>
        <w:t xml:space="preserve"> recogni</w:t>
      </w:r>
      <w:r w:rsidR="005C1CD5">
        <w:rPr>
          <w:rFonts w:cs="Times New Roman"/>
          <w:bCs/>
          <w:szCs w:val="24"/>
        </w:rPr>
        <w:t>z</w:t>
      </w:r>
      <w:r w:rsidR="00E45AF9" w:rsidRPr="00137087">
        <w:rPr>
          <w:rFonts w:cs="Times New Roman"/>
          <w:bCs/>
          <w:szCs w:val="24"/>
        </w:rPr>
        <w:t>e</w:t>
      </w:r>
      <w:r w:rsidR="004812B0" w:rsidRPr="00137087">
        <w:rPr>
          <w:rFonts w:cs="Times New Roman"/>
          <w:bCs/>
          <w:szCs w:val="24"/>
        </w:rPr>
        <w:t xml:space="preserve"> </w:t>
      </w:r>
      <w:r w:rsidR="00C53BF4" w:rsidRPr="00137087">
        <w:rPr>
          <w:rFonts w:cs="Times New Roman"/>
          <w:bCs/>
          <w:szCs w:val="24"/>
        </w:rPr>
        <w:t xml:space="preserve">that </w:t>
      </w:r>
      <w:r w:rsidR="004812B0" w:rsidRPr="00137087">
        <w:rPr>
          <w:rFonts w:cs="Times New Roman"/>
          <w:bCs/>
          <w:szCs w:val="24"/>
        </w:rPr>
        <w:t>identities must necessarily be staged</w:t>
      </w:r>
      <w:r w:rsidR="00483EB6" w:rsidRPr="00137087">
        <w:rPr>
          <w:rFonts w:cs="Times New Roman"/>
          <w:bCs/>
          <w:szCs w:val="24"/>
        </w:rPr>
        <w:t xml:space="preserve"> and seen</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A</w:t>
      </w:r>
      <w:r w:rsidR="00E45AF9" w:rsidRPr="00137087">
        <w:rPr>
          <w:rFonts w:cs="Times New Roman"/>
          <w:bCs/>
          <w:szCs w:val="24"/>
        </w:rPr>
        <w:t xml:space="preserve">s Waldrep puts it, </w:t>
      </w:r>
      <w:r w:rsidR="0038578A" w:rsidRPr="00137087">
        <w:rPr>
          <w:rFonts w:cs="Times New Roman"/>
          <w:bCs/>
          <w:szCs w:val="24"/>
        </w:rPr>
        <w:t>“Bowie gives us a way to understand the vicissitudes of performance, aestheticizing the link between rock music and everyday life by calling attention to the artificiality of both</w:t>
      </w:r>
      <w:r w:rsidR="00E45AF9" w:rsidRPr="00137087">
        <w:rPr>
          <w:rFonts w:cs="Times New Roman"/>
          <w:bCs/>
          <w:szCs w:val="24"/>
        </w:rPr>
        <w:t>” (</w:t>
      </w:r>
      <w:r w:rsidR="00E45AF9" w:rsidRPr="00137087">
        <w:rPr>
          <w:rFonts w:cs="Times New Roman"/>
          <w:bCs/>
          <w:i/>
          <w:szCs w:val="24"/>
        </w:rPr>
        <w:t xml:space="preserve">Future Nostalgia </w:t>
      </w:r>
      <w:r w:rsidR="00E45AF9" w:rsidRPr="00137087">
        <w:rPr>
          <w:rFonts w:cs="Times New Roman"/>
          <w:bCs/>
          <w:szCs w:val="24"/>
        </w:rPr>
        <w:t>3).</w:t>
      </w:r>
    </w:p>
    <w:p w14:paraId="299E32C6" w14:textId="17F162C0" w:rsidR="00D11741" w:rsidRPr="009E01DA" w:rsidRDefault="003574F5" w:rsidP="009E01DA">
      <w:pPr>
        <w:pStyle w:val="NoSpacing"/>
        <w:spacing w:line="480" w:lineRule="auto"/>
        <w:ind w:firstLine="720"/>
        <w:rPr>
          <w:rFonts w:cs="Times New Roman"/>
          <w:bCs/>
          <w:szCs w:val="24"/>
        </w:rPr>
      </w:pPr>
      <w:r w:rsidRPr="00137087">
        <w:rPr>
          <w:rFonts w:cs="Times New Roman"/>
          <w:szCs w:val="24"/>
        </w:rPr>
        <w:t>A personal and ideological</w:t>
      </w:r>
      <w:r w:rsidR="00FA46D2" w:rsidRPr="00137087">
        <w:rPr>
          <w:rFonts w:cs="Times New Roman"/>
          <w:szCs w:val="24"/>
        </w:rPr>
        <w:t xml:space="preserve"> investment in the creative potential of unstable identities lies at the heart of Bowie’s artist</w:t>
      </w:r>
      <w:r w:rsidR="005309D2" w:rsidRPr="00137087">
        <w:rPr>
          <w:rFonts w:cs="Times New Roman"/>
          <w:szCs w:val="24"/>
        </w:rPr>
        <w:t>ry</w:t>
      </w:r>
      <w:r w:rsidR="00FA46D2" w:rsidRPr="00137087">
        <w:rPr>
          <w:rFonts w:cs="Times New Roman"/>
          <w:szCs w:val="24"/>
        </w:rPr>
        <w:t>.</w:t>
      </w:r>
      <w:r w:rsidR="00CA2E94" w:rsidRPr="00137087">
        <w:rPr>
          <w:rFonts w:cs="Times New Roman"/>
          <w:szCs w:val="24"/>
        </w:rPr>
        <w:t xml:space="preserve"> </w:t>
      </w:r>
      <w:r w:rsidR="00FA46D2" w:rsidRPr="00137087">
        <w:rPr>
          <w:rFonts w:cs="Times New Roman"/>
          <w:szCs w:val="24"/>
        </w:rPr>
        <w:t xml:space="preserve">He was </w:t>
      </w:r>
      <w:r w:rsidR="001973AD" w:rsidRPr="00137087">
        <w:rPr>
          <w:rFonts w:cs="Times New Roman"/>
          <w:szCs w:val="24"/>
        </w:rPr>
        <w:t xml:space="preserve">fully capable of </w:t>
      </w:r>
      <w:r w:rsidR="00020534" w:rsidRPr="00137087">
        <w:rPr>
          <w:rFonts w:cs="Times New Roman"/>
          <w:szCs w:val="24"/>
        </w:rPr>
        <w:t>“</w:t>
      </w:r>
      <w:r w:rsidR="001973AD" w:rsidRPr="00137087">
        <w:rPr>
          <w:rFonts w:cs="Times New Roman"/>
          <w:szCs w:val="24"/>
        </w:rPr>
        <w:t>play[ing] the wild mutation as a rock &amp; roll star</w:t>
      </w:r>
      <w:r w:rsidR="00020534" w:rsidRPr="00137087">
        <w:rPr>
          <w:rFonts w:cs="Times New Roman"/>
          <w:szCs w:val="24"/>
        </w:rPr>
        <w:t>” (“Star”</w:t>
      </w:r>
      <w:r w:rsidR="00691A30" w:rsidRPr="00137087">
        <w:rPr>
          <w:rFonts w:cs="Times New Roman"/>
          <w:szCs w:val="24"/>
        </w:rPr>
        <w:t xml:space="preserve"> (1972)</w:t>
      </w:r>
      <w:r w:rsidR="00020534" w:rsidRPr="00137087">
        <w:rPr>
          <w:rFonts w:cs="Times New Roman"/>
          <w:szCs w:val="24"/>
        </w:rPr>
        <w:t>)</w:t>
      </w:r>
      <w:r w:rsidR="001973AD" w:rsidRPr="00137087">
        <w:rPr>
          <w:rFonts w:cs="Times New Roman"/>
          <w:szCs w:val="24"/>
        </w:rPr>
        <w:t xml:space="preserve">, but in showing this to be play, albeit of a serious kind, he argued implicitly for </w:t>
      </w:r>
      <w:r w:rsidR="00C53BF4" w:rsidRPr="00137087">
        <w:rPr>
          <w:rFonts w:cs="Times New Roman"/>
          <w:szCs w:val="24"/>
        </w:rPr>
        <w:t>a more fluid notion</w:t>
      </w:r>
      <w:r w:rsidR="001973AD" w:rsidRPr="00137087">
        <w:rPr>
          <w:rFonts w:cs="Times New Roman"/>
          <w:szCs w:val="24"/>
        </w:rPr>
        <w:t xml:space="preserve"> of genius</w:t>
      </w:r>
      <w:r w:rsidR="000E5145" w:rsidRPr="00137087">
        <w:rPr>
          <w:rFonts w:cs="Times New Roman"/>
          <w:szCs w:val="24"/>
        </w:rPr>
        <w:t xml:space="preserve"> </w:t>
      </w:r>
      <w:r w:rsidR="005309D2" w:rsidRPr="00137087">
        <w:rPr>
          <w:rFonts w:cs="Times New Roman"/>
          <w:szCs w:val="24"/>
        </w:rPr>
        <w:t>that</w:t>
      </w:r>
      <w:r w:rsidR="001973AD" w:rsidRPr="00137087">
        <w:rPr>
          <w:rFonts w:cs="Times New Roman"/>
          <w:szCs w:val="24"/>
        </w:rPr>
        <w:t xml:space="preserve"> recogni</w:t>
      </w:r>
      <w:r w:rsidR="005C1CD5">
        <w:rPr>
          <w:rFonts w:cs="Times New Roman"/>
          <w:szCs w:val="24"/>
        </w:rPr>
        <w:t>z</w:t>
      </w:r>
      <w:r w:rsidR="001973AD" w:rsidRPr="00137087">
        <w:rPr>
          <w:rFonts w:cs="Times New Roman"/>
          <w:szCs w:val="24"/>
        </w:rPr>
        <w:t xml:space="preserve">ed the roles played by change, </w:t>
      </w:r>
      <w:r w:rsidR="00A70AE4" w:rsidRPr="00137087">
        <w:rPr>
          <w:rFonts w:cs="Times New Roman"/>
          <w:szCs w:val="24"/>
        </w:rPr>
        <w:t>chance</w:t>
      </w:r>
      <w:r w:rsidR="009C5758">
        <w:rPr>
          <w:rFonts w:cs="Times New Roman"/>
          <w:szCs w:val="24"/>
        </w:rPr>
        <w:t>,</w:t>
      </w:r>
      <w:r w:rsidR="00A70AE4" w:rsidRPr="00137087">
        <w:rPr>
          <w:rFonts w:cs="Times New Roman"/>
          <w:szCs w:val="24"/>
        </w:rPr>
        <w:t xml:space="preserve"> and audi</w:t>
      </w:r>
      <w:r w:rsidR="008A082E" w:rsidRPr="00137087">
        <w:rPr>
          <w:rFonts w:cs="Times New Roman"/>
          <w:szCs w:val="24"/>
        </w:rPr>
        <w:t>tors</w:t>
      </w:r>
      <w:r w:rsidR="001973AD" w:rsidRPr="00137087">
        <w:rPr>
          <w:rFonts w:cs="Times New Roman"/>
          <w:szCs w:val="24"/>
        </w:rPr>
        <w:t>.</w:t>
      </w:r>
      <w:r w:rsidR="00CA2E94" w:rsidRPr="00137087">
        <w:rPr>
          <w:rFonts w:cs="Times New Roman"/>
          <w:szCs w:val="24"/>
        </w:rPr>
        <w:t xml:space="preserve"> </w:t>
      </w:r>
      <w:r w:rsidR="00A157B3" w:rsidRPr="00137087">
        <w:rPr>
          <w:rFonts w:cs="Times New Roman"/>
          <w:szCs w:val="24"/>
        </w:rPr>
        <w:t xml:space="preserve">The characters </w:t>
      </w:r>
      <w:r w:rsidR="00E45AF9" w:rsidRPr="00137087">
        <w:rPr>
          <w:rFonts w:cs="Times New Roman"/>
          <w:szCs w:val="24"/>
        </w:rPr>
        <w:t xml:space="preserve">who </w:t>
      </w:r>
      <w:r w:rsidR="00A157B3" w:rsidRPr="00137087">
        <w:rPr>
          <w:rFonts w:cs="Times New Roman"/>
          <w:szCs w:val="24"/>
        </w:rPr>
        <w:t xml:space="preserve">he </w:t>
      </w:r>
      <w:r w:rsidR="00E45AF9" w:rsidRPr="00137087">
        <w:rPr>
          <w:rFonts w:cs="Times New Roman"/>
          <w:szCs w:val="24"/>
        </w:rPr>
        <w:t xml:space="preserve">both </w:t>
      </w:r>
      <w:r w:rsidR="00A157B3" w:rsidRPr="00137087">
        <w:rPr>
          <w:rFonts w:cs="Times New Roman"/>
          <w:szCs w:val="24"/>
        </w:rPr>
        <w:t>played</w:t>
      </w:r>
      <w:r w:rsidR="000E5145" w:rsidRPr="00137087">
        <w:rPr>
          <w:rFonts w:cs="Times New Roman"/>
          <w:szCs w:val="24"/>
        </w:rPr>
        <w:t xml:space="preserve"> </w:t>
      </w:r>
      <w:r w:rsidR="00E45AF9" w:rsidRPr="00137087">
        <w:rPr>
          <w:rFonts w:cs="Times New Roman"/>
          <w:szCs w:val="24"/>
        </w:rPr>
        <w:t xml:space="preserve">and observed are </w:t>
      </w:r>
      <w:r w:rsidR="00C53BF4" w:rsidRPr="00137087">
        <w:rPr>
          <w:rFonts w:cs="Times New Roman"/>
          <w:szCs w:val="24"/>
        </w:rPr>
        <w:t xml:space="preserve">commonly </w:t>
      </w:r>
      <w:r w:rsidR="00E45AF9" w:rsidRPr="00137087">
        <w:rPr>
          <w:rFonts w:cs="Times New Roman"/>
          <w:szCs w:val="24"/>
        </w:rPr>
        <w:t>flawed, fragmented,</w:t>
      </w:r>
      <w:r w:rsidR="000E5145" w:rsidRPr="00137087">
        <w:rPr>
          <w:rFonts w:cs="Times New Roman"/>
          <w:szCs w:val="24"/>
        </w:rPr>
        <w:t xml:space="preserve"> doubting</w:t>
      </w:r>
      <w:r w:rsidR="009C5758">
        <w:rPr>
          <w:rFonts w:cs="Times New Roman"/>
          <w:szCs w:val="24"/>
        </w:rPr>
        <w:t>,</w:t>
      </w:r>
      <w:r w:rsidR="00E45AF9" w:rsidRPr="00137087">
        <w:rPr>
          <w:rFonts w:cs="Times New Roman"/>
          <w:szCs w:val="24"/>
        </w:rPr>
        <w:t xml:space="preserve"> or</w:t>
      </w:r>
      <w:r w:rsidR="004812B0" w:rsidRPr="00137087">
        <w:rPr>
          <w:rFonts w:cs="Times New Roman"/>
          <w:szCs w:val="24"/>
        </w:rPr>
        <w:t xml:space="preserve"> blinkered</w:t>
      </w:r>
      <w:r w:rsidR="000E5145" w:rsidRPr="00137087">
        <w:rPr>
          <w:rFonts w:cs="Times New Roman"/>
          <w:szCs w:val="24"/>
        </w:rPr>
        <w:t>.</w:t>
      </w:r>
      <w:r w:rsidR="00CA2E94" w:rsidRPr="00137087">
        <w:rPr>
          <w:rFonts w:cs="Times New Roman"/>
          <w:szCs w:val="24"/>
        </w:rPr>
        <w:t xml:space="preserve"> </w:t>
      </w:r>
      <w:r w:rsidR="00335C81" w:rsidRPr="00137087">
        <w:rPr>
          <w:rFonts w:cs="Times New Roman"/>
          <w:szCs w:val="24"/>
        </w:rPr>
        <w:t xml:space="preserve">Over the course of </w:t>
      </w:r>
      <w:r w:rsidR="00FF09B8" w:rsidRPr="00137087">
        <w:rPr>
          <w:rFonts w:cs="Times New Roman"/>
          <w:i/>
          <w:szCs w:val="24"/>
        </w:rPr>
        <w:t>The Rise and Fall of Ziggy Stardust</w:t>
      </w:r>
      <w:r w:rsidR="00FF09B8" w:rsidRPr="00137087">
        <w:rPr>
          <w:rFonts w:cs="Times New Roman"/>
          <w:szCs w:val="24"/>
        </w:rPr>
        <w:t xml:space="preserve">, </w:t>
      </w:r>
      <w:r w:rsidR="00335C81" w:rsidRPr="00137087">
        <w:rPr>
          <w:rFonts w:cs="Times New Roman"/>
          <w:szCs w:val="24"/>
        </w:rPr>
        <w:t>it becomes</w:t>
      </w:r>
      <w:r w:rsidR="00A70AE4" w:rsidRPr="00137087">
        <w:rPr>
          <w:rFonts w:cs="Times New Roman"/>
          <w:szCs w:val="24"/>
        </w:rPr>
        <w:t xml:space="preserve"> </w:t>
      </w:r>
      <w:r w:rsidR="0017302A" w:rsidRPr="00137087">
        <w:rPr>
          <w:rFonts w:cs="Times New Roman"/>
          <w:szCs w:val="24"/>
        </w:rPr>
        <w:t xml:space="preserve">clear that </w:t>
      </w:r>
      <w:r w:rsidR="00FF09B8" w:rsidRPr="00137087">
        <w:rPr>
          <w:rFonts w:cs="Times New Roman"/>
          <w:szCs w:val="24"/>
        </w:rPr>
        <w:t xml:space="preserve">the title character </w:t>
      </w:r>
      <w:r w:rsidR="00335C81" w:rsidRPr="00137087">
        <w:rPr>
          <w:rFonts w:cs="Times New Roman"/>
          <w:szCs w:val="24"/>
        </w:rPr>
        <w:t xml:space="preserve">is </w:t>
      </w:r>
      <w:r w:rsidR="000E5145" w:rsidRPr="00137087">
        <w:rPr>
          <w:rFonts w:cs="Times New Roman"/>
          <w:szCs w:val="24"/>
        </w:rPr>
        <w:t>at least in part a</w:t>
      </w:r>
      <w:r w:rsidR="00E45AF9" w:rsidRPr="00137087">
        <w:rPr>
          <w:rFonts w:cs="Times New Roman"/>
          <w:szCs w:val="24"/>
        </w:rPr>
        <w:t>n awful</w:t>
      </w:r>
      <w:r w:rsidR="00A157B3" w:rsidRPr="00137087">
        <w:rPr>
          <w:rFonts w:cs="Times New Roman"/>
          <w:szCs w:val="24"/>
        </w:rPr>
        <w:t xml:space="preserve"> person,</w:t>
      </w:r>
      <w:r w:rsidR="000E5145" w:rsidRPr="00137087">
        <w:rPr>
          <w:rFonts w:cs="Times New Roman"/>
          <w:szCs w:val="24"/>
        </w:rPr>
        <w:t xml:space="preserve"> </w:t>
      </w:r>
      <w:r w:rsidR="00335C81" w:rsidRPr="00137087">
        <w:rPr>
          <w:rFonts w:cs="Times New Roman"/>
          <w:szCs w:val="24"/>
        </w:rPr>
        <w:t>self-absorbed and self-regarding</w:t>
      </w:r>
      <w:r w:rsidR="00E45AF9" w:rsidRPr="00137087">
        <w:rPr>
          <w:rFonts w:cs="Times New Roman"/>
          <w:szCs w:val="24"/>
        </w:rPr>
        <w:t>.</w:t>
      </w:r>
      <w:r w:rsidR="00CA2E94" w:rsidRPr="00137087">
        <w:rPr>
          <w:rFonts w:cs="Times New Roman"/>
          <w:szCs w:val="24"/>
        </w:rPr>
        <w:t xml:space="preserve"> </w:t>
      </w:r>
      <w:r w:rsidR="00E45AF9" w:rsidRPr="00137087">
        <w:rPr>
          <w:rFonts w:cs="Times New Roman"/>
          <w:szCs w:val="24"/>
        </w:rPr>
        <w:t>W</w:t>
      </w:r>
      <w:r w:rsidR="00623241" w:rsidRPr="00137087">
        <w:rPr>
          <w:rFonts w:cs="Times New Roman"/>
          <w:szCs w:val="24"/>
        </w:rPr>
        <w:t>hen a</w:t>
      </w:r>
      <w:r w:rsidR="00434C41" w:rsidRPr="00137087">
        <w:rPr>
          <w:rFonts w:cs="Times New Roman"/>
          <w:szCs w:val="24"/>
        </w:rPr>
        <w:t xml:space="preserve">sked by Alan Yentob whether </w:t>
      </w:r>
      <w:r w:rsidR="00020534" w:rsidRPr="00137087">
        <w:rPr>
          <w:rFonts w:cs="Times New Roman"/>
          <w:szCs w:val="24"/>
        </w:rPr>
        <w:t>“</w:t>
      </w:r>
      <w:r w:rsidR="00434C41" w:rsidRPr="00137087">
        <w:rPr>
          <w:rFonts w:cs="Times New Roman"/>
          <w:szCs w:val="24"/>
        </w:rPr>
        <w:t>Ziggy was a mons</w:t>
      </w:r>
      <w:r w:rsidR="00623241" w:rsidRPr="00137087">
        <w:rPr>
          <w:rFonts w:cs="Times New Roman"/>
          <w:szCs w:val="24"/>
        </w:rPr>
        <w:t>ter</w:t>
      </w:r>
      <w:r w:rsidR="00E0674C">
        <w:rPr>
          <w:rFonts w:cs="Times New Roman"/>
          <w:szCs w:val="24"/>
        </w:rPr>
        <w:t>,”</w:t>
      </w:r>
      <w:r w:rsidR="00434C41" w:rsidRPr="00137087">
        <w:rPr>
          <w:rFonts w:cs="Times New Roman"/>
          <w:szCs w:val="24"/>
        </w:rPr>
        <w:t xml:space="preserve"> </w:t>
      </w:r>
      <w:r w:rsidR="00434C41" w:rsidRPr="00137087">
        <w:rPr>
          <w:rFonts w:cs="Times New Roman"/>
          <w:szCs w:val="24"/>
        </w:rPr>
        <w:lastRenderedPageBreak/>
        <w:t>Bow</w:t>
      </w:r>
      <w:r w:rsidR="00D15B16" w:rsidRPr="00137087">
        <w:rPr>
          <w:rFonts w:cs="Times New Roman"/>
          <w:szCs w:val="24"/>
        </w:rPr>
        <w:t xml:space="preserve">ie </w:t>
      </w:r>
      <w:del w:id="159" w:author="Jessica Tebo" w:date="2022-01-21T09:40:00Z">
        <w:r w:rsidR="00D15B16" w:rsidRPr="00137087" w:rsidDel="00163CBF">
          <w:rPr>
            <w:rFonts w:cs="Times New Roman"/>
            <w:szCs w:val="24"/>
          </w:rPr>
          <w:delText>replied</w:delText>
        </w:r>
      </w:del>
      <w:ins w:id="160" w:author="Jessica Tebo" w:date="2022-01-21T09:40:00Z">
        <w:r w:rsidR="00163CBF" w:rsidRPr="00137087">
          <w:rPr>
            <w:rFonts w:cs="Times New Roman"/>
            <w:szCs w:val="24"/>
          </w:rPr>
          <w:t>replied,</w:t>
        </w:r>
      </w:ins>
      <w:r w:rsidR="00D15B16" w:rsidRPr="00137087">
        <w:rPr>
          <w:rFonts w:cs="Times New Roman"/>
          <w:szCs w:val="24"/>
        </w:rPr>
        <w:t xml:space="preserve"> </w:t>
      </w:r>
      <w:r w:rsidR="00020534" w:rsidRPr="00137087">
        <w:rPr>
          <w:rFonts w:cs="Times New Roman"/>
          <w:szCs w:val="24"/>
        </w:rPr>
        <w:t>“</w:t>
      </w:r>
      <w:r w:rsidR="00D15B16" w:rsidRPr="00137087">
        <w:rPr>
          <w:rFonts w:cs="Times New Roman"/>
          <w:szCs w:val="24"/>
        </w:rPr>
        <w:t>Oh he certainly was</w:t>
      </w:r>
      <w:r w:rsidR="00020534" w:rsidRPr="00137087">
        <w:rPr>
          <w:rFonts w:cs="Times New Roman"/>
          <w:szCs w:val="24"/>
        </w:rPr>
        <w:t>”</w:t>
      </w:r>
      <w:r w:rsidR="00D15B16" w:rsidRPr="00137087">
        <w:rPr>
          <w:rFonts w:cs="Times New Roman"/>
          <w:szCs w:val="24"/>
        </w:rPr>
        <w:t xml:space="preserve"> (</w:t>
      </w:r>
      <w:r w:rsidR="00D15B16" w:rsidRPr="00137087">
        <w:rPr>
          <w:rFonts w:cs="Times New Roman"/>
          <w:i/>
          <w:szCs w:val="24"/>
        </w:rPr>
        <w:t>Cracked Actor</w:t>
      </w:r>
      <w:r w:rsidR="00D15B16" w:rsidRPr="00137087">
        <w:rPr>
          <w:rFonts w:cs="Times New Roman"/>
          <w:szCs w:val="24"/>
        </w:rPr>
        <w:t>).</w:t>
      </w:r>
      <w:r w:rsidR="00CA2E94" w:rsidRPr="00137087">
        <w:rPr>
          <w:rFonts w:cs="Times New Roman"/>
          <w:szCs w:val="24"/>
        </w:rPr>
        <w:t xml:space="preserve"> </w:t>
      </w:r>
      <w:r w:rsidR="000E5145" w:rsidRPr="00137087">
        <w:rPr>
          <w:rFonts w:cs="Times New Roman"/>
          <w:szCs w:val="24"/>
        </w:rPr>
        <w:t>The nature of Ziggy’s</w:t>
      </w:r>
      <w:r w:rsidR="00335C81" w:rsidRPr="00137087">
        <w:rPr>
          <w:rFonts w:cs="Times New Roman"/>
          <w:szCs w:val="24"/>
        </w:rPr>
        <w:t xml:space="preserve"> monstrosity is often coded Romantically</w:t>
      </w:r>
      <w:r w:rsidR="000E5145" w:rsidRPr="00137087">
        <w:rPr>
          <w:rFonts w:cs="Times New Roman"/>
          <w:szCs w:val="24"/>
        </w:rPr>
        <w:t>.</w:t>
      </w:r>
      <w:r w:rsidR="00CA2E94" w:rsidRPr="00137087">
        <w:rPr>
          <w:rFonts w:cs="Times New Roman"/>
          <w:szCs w:val="24"/>
        </w:rPr>
        <w:t xml:space="preserve"> </w:t>
      </w:r>
      <w:ins w:id="161" w:author="Matthew Sangster" w:date="2022-02-05T15:04:00Z">
        <w:r w:rsidR="00363B0F">
          <w:rPr>
            <w:rFonts w:cs="Times New Roman"/>
            <w:szCs w:val="24"/>
          </w:rPr>
          <w:t>T</w:t>
        </w:r>
        <w:r w:rsidR="00363B0F" w:rsidRPr="00363B0F">
          <w:rPr>
            <w:rFonts w:cs="Times New Roman"/>
            <w:szCs w:val="24"/>
          </w:rPr>
          <w:t>he flaw that Jeffrey detects in the Lakers</w:t>
        </w:r>
        <w:r w:rsidR="00363B0F">
          <w:rPr>
            <w:rFonts w:cs="Times New Roman"/>
            <w:szCs w:val="24"/>
          </w:rPr>
          <w:t>,</w:t>
        </w:r>
        <w:r w:rsidR="00363B0F" w:rsidRPr="00363B0F">
          <w:rPr>
            <w:rFonts w:cs="Times New Roman"/>
            <w:szCs w:val="24"/>
          </w:rPr>
          <w:t xml:space="preserve"> </w:t>
        </w:r>
      </w:ins>
      <w:r w:rsidR="00020534" w:rsidRPr="00137087">
        <w:rPr>
          <w:rFonts w:cs="Times New Roman"/>
          <w:szCs w:val="24"/>
        </w:rPr>
        <w:t>“</w:t>
      </w:r>
      <w:commentRangeStart w:id="162"/>
      <w:commentRangeStart w:id="163"/>
      <w:r w:rsidR="000E5145" w:rsidRPr="00137087">
        <w:rPr>
          <w:rFonts w:cs="Times New Roman"/>
          <w:szCs w:val="24"/>
        </w:rPr>
        <w:t>Making love with [one’s] ego</w:t>
      </w:r>
      <w:r w:rsidR="00E0674C">
        <w:rPr>
          <w:rFonts w:cs="Times New Roman"/>
          <w:szCs w:val="24"/>
        </w:rPr>
        <w:t>,”</w:t>
      </w:r>
      <w:del w:id="164" w:author="Matthew Sangster" w:date="2022-02-05T15:04:00Z">
        <w:r w:rsidR="000E5145" w:rsidRPr="00137087" w:rsidDel="00363B0F">
          <w:rPr>
            <w:rFonts w:cs="Times New Roman"/>
            <w:szCs w:val="24"/>
          </w:rPr>
          <w:delText xml:space="preserve"> the </w:delText>
        </w:r>
        <w:r w:rsidR="00335C81" w:rsidRPr="00137087" w:rsidDel="00363B0F">
          <w:rPr>
            <w:rFonts w:cs="Times New Roman"/>
            <w:szCs w:val="24"/>
          </w:rPr>
          <w:delText>flaw that Jeffrey detects in the Lakers,</w:delText>
        </w:r>
      </w:del>
      <w:r w:rsidR="00335C81" w:rsidRPr="00137087">
        <w:rPr>
          <w:rFonts w:cs="Times New Roman"/>
          <w:szCs w:val="24"/>
        </w:rPr>
        <w:t xml:space="preserve"> is </w:t>
      </w:r>
      <w:ins w:id="165" w:author="Matthew Sangster" w:date="2022-02-05T15:04:00Z">
        <w:r w:rsidR="00363B0F">
          <w:rPr>
            <w:rFonts w:cs="Times New Roman"/>
            <w:szCs w:val="24"/>
          </w:rPr>
          <w:t xml:space="preserve">also </w:t>
        </w:r>
      </w:ins>
      <w:r w:rsidR="00335C81" w:rsidRPr="00137087">
        <w:rPr>
          <w:rFonts w:cs="Times New Roman"/>
          <w:szCs w:val="24"/>
        </w:rPr>
        <w:t>Ziggy’s flaw</w:t>
      </w:r>
      <w:del w:id="166" w:author="Matthew Sangster" w:date="2022-02-05T15:04:00Z">
        <w:r w:rsidR="00335C81" w:rsidRPr="00137087" w:rsidDel="00363B0F">
          <w:rPr>
            <w:rFonts w:cs="Times New Roman"/>
            <w:szCs w:val="24"/>
          </w:rPr>
          <w:delText xml:space="preserve"> also</w:delText>
        </w:r>
      </w:del>
      <w:r w:rsidR="00335C81" w:rsidRPr="00137087">
        <w:rPr>
          <w:rFonts w:cs="Times New Roman"/>
          <w:szCs w:val="24"/>
        </w:rPr>
        <w:t xml:space="preserve">, and </w:t>
      </w:r>
      <w:r w:rsidR="00020534" w:rsidRPr="00137087">
        <w:rPr>
          <w:rFonts w:cs="Times New Roman"/>
          <w:szCs w:val="24"/>
        </w:rPr>
        <w:t>“</w:t>
      </w:r>
      <w:r w:rsidR="00D95088" w:rsidRPr="00137087">
        <w:rPr>
          <w:rFonts w:cs="Times New Roman"/>
          <w:szCs w:val="24"/>
        </w:rPr>
        <w:t>l</w:t>
      </w:r>
      <w:r w:rsidR="0017302A" w:rsidRPr="00137087">
        <w:rPr>
          <w:rFonts w:cs="Times New Roman"/>
          <w:szCs w:val="24"/>
        </w:rPr>
        <w:t>eper messiah</w:t>
      </w:r>
      <w:r w:rsidR="00020534" w:rsidRPr="00137087">
        <w:rPr>
          <w:rFonts w:cs="Times New Roman"/>
          <w:szCs w:val="24"/>
        </w:rPr>
        <w:t>”</w:t>
      </w:r>
      <w:r w:rsidR="0017302A" w:rsidRPr="00137087">
        <w:rPr>
          <w:rFonts w:cs="Times New Roman"/>
          <w:szCs w:val="24"/>
        </w:rPr>
        <w:t xml:space="preserve"> </w:t>
      </w:r>
      <w:r w:rsidR="00CB7950" w:rsidRPr="00137087">
        <w:rPr>
          <w:rFonts w:cs="Times New Roman"/>
          <w:szCs w:val="24"/>
        </w:rPr>
        <w:t>(“Ziggy Stardust”</w:t>
      </w:r>
      <w:r w:rsidR="00691A30" w:rsidRPr="00137087">
        <w:rPr>
          <w:rFonts w:cs="Times New Roman"/>
          <w:szCs w:val="24"/>
        </w:rPr>
        <w:t xml:space="preserve"> (1972)</w:t>
      </w:r>
      <w:r w:rsidR="00CB7950" w:rsidRPr="00137087">
        <w:rPr>
          <w:rFonts w:cs="Times New Roman"/>
          <w:szCs w:val="24"/>
        </w:rPr>
        <w:t xml:space="preserve">) </w:t>
      </w:r>
      <w:r w:rsidR="00335C81" w:rsidRPr="00137087">
        <w:rPr>
          <w:rFonts w:cs="Times New Roman"/>
          <w:szCs w:val="24"/>
        </w:rPr>
        <w:t>sounds like a status</w:t>
      </w:r>
      <w:r w:rsidR="0017302A" w:rsidRPr="00137087">
        <w:rPr>
          <w:rFonts w:cs="Times New Roman"/>
          <w:szCs w:val="24"/>
        </w:rPr>
        <w:t xml:space="preserve"> th</w:t>
      </w:r>
      <w:r w:rsidR="00D22860" w:rsidRPr="00137087">
        <w:rPr>
          <w:rFonts w:cs="Times New Roman"/>
          <w:szCs w:val="24"/>
        </w:rPr>
        <w:t xml:space="preserve">at Shelley would have been </w:t>
      </w:r>
      <w:r w:rsidR="0017302A" w:rsidRPr="00137087">
        <w:rPr>
          <w:rFonts w:cs="Times New Roman"/>
          <w:szCs w:val="24"/>
        </w:rPr>
        <w:t>glad to claim</w:t>
      </w:r>
      <w:r w:rsidR="00D22860" w:rsidRPr="00137087">
        <w:rPr>
          <w:rFonts w:cs="Times New Roman"/>
          <w:szCs w:val="24"/>
        </w:rPr>
        <w:t xml:space="preserve"> in his more self-abasing moments</w:t>
      </w:r>
      <w:commentRangeEnd w:id="162"/>
      <w:r w:rsidR="004D592F">
        <w:rPr>
          <w:rStyle w:val="CommentReference"/>
        </w:rPr>
        <w:commentReference w:id="162"/>
      </w:r>
      <w:commentRangeEnd w:id="163"/>
      <w:r w:rsidR="00363B0F">
        <w:rPr>
          <w:rStyle w:val="CommentReference"/>
        </w:rPr>
        <w:commentReference w:id="163"/>
      </w:r>
      <w:r w:rsidR="0017302A" w:rsidRPr="00137087">
        <w:rPr>
          <w:rFonts w:cs="Times New Roman"/>
          <w:szCs w:val="24"/>
        </w:rPr>
        <w:t>.</w:t>
      </w:r>
      <w:r w:rsidR="00CA2E94" w:rsidRPr="00137087">
        <w:rPr>
          <w:rFonts w:cs="Times New Roman"/>
          <w:szCs w:val="24"/>
        </w:rPr>
        <w:t xml:space="preserve"> </w:t>
      </w:r>
      <w:r w:rsidR="00D22860" w:rsidRPr="00137087">
        <w:rPr>
          <w:rFonts w:cs="Times New Roman"/>
          <w:szCs w:val="24"/>
        </w:rPr>
        <w:t xml:space="preserve">However, </w:t>
      </w:r>
      <w:r w:rsidR="004812B0" w:rsidRPr="00137087">
        <w:rPr>
          <w:rFonts w:cs="Times New Roman"/>
          <w:szCs w:val="24"/>
        </w:rPr>
        <w:t xml:space="preserve">for Bowie, Ziggy is far from being </w:t>
      </w:r>
      <w:r w:rsidR="000E5145" w:rsidRPr="00137087">
        <w:rPr>
          <w:rFonts w:cs="Times New Roman"/>
          <w:szCs w:val="24"/>
        </w:rPr>
        <w:t>a</w:t>
      </w:r>
      <w:r w:rsidR="00A157B3" w:rsidRPr="00137087">
        <w:rPr>
          <w:rFonts w:cs="Times New Roman"/>
          <w:szCs w:val="24"/>
        </w:rPr>
        <w:t>n all-consuming</w:t>
      </w:r>
      <w:r w:rsidR="004812B0" w:rsidRPr="00137087">
        <w:rPr>
          <w:rFonts w:cs="Times New Roman"/>
          <w:szCs w:val="24"/>
        </w:rPr>
        <w:t xml:space="preserve"> role</w:t>
      </w:r>
      <w:r w:rsidR="00A157B3" w:rsidRPr="00137087">
        <w:rPr>
          <w:rFonts w:cs="Times New Roman"/>
          <w:szCs w:val="24"/>
        </w:rPr>
        <w:t>.</w:t>
      </w:r>
      <w:r w:rsidR="00CA2E94" w:rsidRPr="00137087">
        <w:rPr>
          <w:rFonts w:cs="Times New Roman"/>
          <w:szCs w:val="24"/>
        </w:rPr>
        <w:t xml:space="preserve"> </w:t>
      </w:r>
      <w:r w:rsidR="00C47A5B" w:rsidRPr="00137087">
        <w:rPr>
          <w:rFonts w:cs="Times New Roman"/>
          <w:szCs w:val="24"/>
        </w:rPr>
        <w:t>His</w:t>
      </w:r>
      <w:r w:rsidR="00FF09B8" w:rsidRPr="00137087">
        <w:rPr>
          <w:rFonts w:cs="Times New Roman"/>
          <w:szCs w:val="24"/>
        </w:rPr>
        <w:t xml:space="preserve"> rise and fall</w:t>
      </w:r>
      <w:r w:rsidR="000E5145" w:rsidRPr="00137087">
        <w:rPr>
          <w:rFonts w:cs="Times New Roman"/>
          <w:szCs w:val="24"/>
        </w:rPr>
        <w:t xml:space="preserve"> </w:t>
      </w:r>
      <w:proofErr w:type="gramStart"/>
      <w:r w:rsidR="000E5145" w:rsidRPr="00137087">
        <w:rPr>
          <w:rFonts w:cs="Times New Roman"/>
          <w:szCs w:val="24"/>
        </w:rPr>
        <w:t>is</w:t>
      </w:r>
      <w:proofErr w:type="gramEnd"/>
      <w:r w:rsidR="000E5145" w:rsidRPr="00137087">
        <w:rPr>
          <w:rFonts w:cs="Times New Roman"/>
          <w:szCs w:val="24"/>
        </w:rPr>
        <w:t xml:space="preserve"> a story told around its central character</w:t>
      </w:r>
      <w:r w:rsidR="00511926" w:rsidRPr="00137087">
        <w:rPr>
          <w:rFonts w:cs="Times New Roman"/>
          <w:szCs w:val="24"/>
        </w:rPr>
        <w:t>.</w:t>
      </w:r>
      <w:r w:rsidR="00CA2E94" w:rsidRPr="00137087">
        <w:rPr>
          <w:rFonts w:cs="Times New Roman"/>
          <w:szCs w:val="24"/>
        </w:rPr>
        <w:t xml:space="preserve"> </w:t>
      </w:r>
      <w:r w:rsidR="00511926" w:rsidRPr="00137087">
        <w:rPr>
          <w:rFonts w:cs="Times New Roman"/>
          <w:szCs w:val="24"/>
        </w:rPr>
        <w:t>E</w:t>
      </w:r>
      <w:r w:rsidR="00E86576" w:rsidRPr="00137087">
        <w:rPr>
          <w:rFonts w:cs="Times New Roman"/>
          <w:szCs w:val="24"/>
        </w:rPr>
        <w:t>ven th</w:t>
      </w:r>
      <w:r w:rsidR="004812B0" w:rsidRPr="00137087">
        <w:rPr>
          <w:rFonts w:cs="Times New Roman"/>
          <w:szCs w:val="24"/>
        </w:rPr>
        <w:t xml:space="preserve">e song that bears his name is narrated </w:t>
      </w:r>
      <w:r w:rsidR="00511926" w:rsidRPr="00137087">
        <w:rPr>
          <w:rFonts w:cs="Times New Roman"/>
          <w:szCs w:val="24"/>
        </w:rPr>
        <w:t>by his</w:t>
      </w:r>
      <w:r w:rsidR="00E86576" w:rsidRPr="00137087">
        <w:rPr>
          <w:rFonts w:cs="Times New Roman"/>
          <w:szCs w:val="24"/>
        </w:rPr>
        <w:t xml:space="preserve"> bandmate</w:t>
      </w:r>
      <w:r w:rsidR="00511926" w:rsidRPr="00137087">
        <w:rPr>
          <w:rFonts w:cs="Times New Roman"/>
          <w:szCs w:val="24"/>
        </w:rPr>
        <w:t>s,</w:t>
      </w:r>
      <w:r w:rsidR="00E86576" w:rsidRPr="00137087">
        <w:rPr>
          <w:rFonts w:cs="Times New Roman"/>
          <w:szCs w:val="24"/>
        </w:rPr>
        <w:t xml:space="preserve"> </w:t>
      </w:r>
      <w:r w:rsidR="004812B0" w:rsidRPr="00137087">
        <w:rPr>
          <w:rFonts w:cs="Times New Roman"/>
          <w:szCs w:val="24"/>
        </w:rPr>
        <w:t xml:space="preserve">frustrated </w:t>
      </w:r>
      <w:r w:rsidR="00511926" w:rsidRPr="00137087">
        <w:rPr>
          <w:rFonts w:cs="Times New Roman"/>
          <w:szCs w:val="24"/>
        </w:rPr>
        <w:t>by the alienating effects of their</w:t>
      </w:r>
      <w:r w:rsidR="004812B0" w:rsidRPr="00137087">
        <w:rPr>
          <w:rFonts w:cs="Times New Roman"/>
          <w:szCs w:val="24"/>
        </w:rPr>
        <w:t xml:space="preserve"> lead singer’s</w:t>
      </w:r>
      <w:r w:rsidR="00C53BF4" w:rsidRPr="00137087">
        <w:rPr>
          <w:rFonts w:cs="Times New Roman"/>
          <w:szCs w:val="24"/>
        </w:rPr>
        <w:t xml:space="preserve"> megalomania</w:t>
      </w:r>
      <w:r w:rsidR="00E86576" w:rsidRPr="00137087">
        <w:rPr>
          <w:rFonts w:cs="Times New Roman"/>
          <w:szCs w:val="24"/>
        </w:rPr>
        <w:t>.</w:t>
      </w:r>
      <w:r w:rsidR="00CA2E94" w:rsidRPr="00137087">
        <w:rPr>
          <w:rFonts w:cs="Times New Roman"/>
          <w:szCs w:val="24"/>
        </w:rPr>
        <w:t xml:space="preserve"> </w:t>
      </w:r>
      <w:r w:rsidR="004812B0" w:rsidRPr="00137087">
        <w:rPr>
          <w:rFonts w:cs="Times New Roman"/>
          <w:szCs w:val="24"/>
        </w:rPr>
        <w:t>Crucially, though</w:t>
      </w:r>
      <w:r w:rsidR="00B02B1A" w:rsidRPr="00137087">
        <w:rPr>
          <w:rFonts w:cs="Times New Roman"/>
          <w:szCs w:val="24"/>
        </w:rPr>
        <w:t>, this does not mean tha</w:t>
      </w:r>
      <w:r w:rsidR="00D86CED" w:rsidRPr="00137087">
        <w:rPr>
          <w:rFonts w:cs="Times New Roman"/>
          <w:szCs w:val="24"/>
        </w:rPr>
        <w:t>t Ziggy’s project is necessarily a</w:t>
      </w:r>
      <w:r w:rsidR="00B02B1A" w:rsidRPr="00137087">
        <w:rPr>
          <w:rFonts w:cs="Times New Roman"/>
          <w:szCs w:val="24"/>
        </w:rPr>
        <w:t xml:space="preserve"> failure.</w:t>
      </w:r>
      <w:r w:rsidR="00CA2E94" w:rsidRPr="00137087">
        <w:rPr>
          <w:rFonts w:cs="Times New Roman"/>
          <w:szCs w:val="24"/>
        </w:rPr>
        <w:t xml:space="preserve"> </w:t>
      </w:r>
      <w:r w:rsidR="00E86576" w:rsidRPr="00137087">
        <w:rPr>
          <w:rFonts w:cs="Times New Roman"/>
          <w:szCs w:val="24"/>
        </w:rPr>
        <w:t xml:space="preserve">What matters is not so much </w:t>
      </w:r>
      <w:r w:rsidR="00B02B1A" w:rsidRPr="00137087">
        <w:rPr>
          <w:rFonts w:cs="Times New Roman"/>
          <w:szCs w:val="24"/>
        </w:rPr>
        <w:t>the artist</w:t>
      </w:r>
      <w:r w:rsidR="00E86576" w:rsidRPr="00137087">
        <w:rPr>
          <w:rFonts w:cs="Times New Roman"/>
          <w:szCs w:val="24"/>
        </w:rPr>
        <w:t xml:space="preserve"> himself, but </w:t>
      </w:r>
      <w:r w:rsidR="00B02B1A" w:rsidRPr="00137087">
        <w:rPr>
          <w:rFonts w:cs="Times New Roman"/>
          <w:szCs w:val="24"/>
        </w:rPr>
        <w:t xml:space="preserve">the inspiration that </w:t>
      </w:r>
      <w:r w:rsidR="005309D2" w:rsidRPr="00137087">
        <w:rPr>
          <w:rFonts w:cs="Times New Roman"/>
          <w:szCs w:val="24"/>
        </w:rPr>
        <w:t xml:space="preserve">other </w:t>
      </w:r>
      <w:r w:rsidR="00E86576" w:rsidRPr="00137087">
        <w:rPr>
          <w:rFonts w:cs="Times New Roman"/>
          <w:szCs w:val="24"/>
        </w:rPr>
        <w:t>people</w:t>
      </w:r>
      <w:r w:rsidR="00A157B3" w:rsidRPr="00137087">
        <w:rPr>
          <w:rFonts w:cs="Times New Roman"/>
          <w:szCs w:val="24"/>
        </w:rPr>
        <w:t xml:space="preserve"> draw</w:t>
      </w:r>
      <w:r w:rsidR="00085629" w:rsidRPr="00137087">
        <w:rPr>
          <w:rFonts w:cs="Times New Roman"/>
          <w:szCs w:val="24"/>
        </w:rPr>
        <w:t xml:space="preserve"> from him</w:t>
      </w:r>
      <w:r w:rsidR="00B02B1A" w:rsidRPr="00137087">
        <w:rPr>
          <w:rFonts w:cs="Times New Roman"/>
          <w:szCs w:val="24"/>
        </w:rPr>
        <w:t xml:space="preserve"> and build upon</w:t>
      </w:r>
      <w:r w:rsidR="00085629" w:rsidRPr="00137087">
        <w:rPr>
          <w:rFonts w:cs="Times New Roman"/>
          <w:szCs w:val="24"/>
        </w:rPr>
        <w:t>.</w:t>
      </w:r>
      <w:r w:rsidR="00CA2E94" w:rsidRPr="00137087">
        <w:rPr>
          <w:rFonts w:cs="Times New Roman"/>
          <w:szCs w:val="24"/>
        </w:rPr>
        <w:t xml:space="preserve"> </w:t>
      </w:r>
      <w:r w:rsidR="00085629" w:rsidRPr="00137087">
        <w:rPr>
          <w:rFonts w:cs="Times New Roman"/>
          <w:szCs w:val="24"/>
        </w:rPr>
        <w:t>What’s reported of t</w:t>
      </w:r>
      <w:r w:rsidR="00E86576" w:rsidRPr="00137087">
        <w:rPr>
          <w:rFonts w:cs="Times New Roman"/>
          <w:szCs w:val="24"/>
        </w:rPr>
        <w:t xml:space="preserve">he </w:t>
      </w:r>
      <w:proofErr w:type="spellStart"/>
      <w:ins w:id="167" w:author="Matthew Sangster" w:date="2022-02-05T15:05:00Z">
        <w:r w:rsidR="00657D4F">
          <w:rPr>
            <w:rFonts w:cs="Times New Roman"/>
            <w:szCs w:val="24"/>
          </w:rPr>
          <w:t>s</w:t>
        </w:r>
      </w:ins>
      <w:commentRangeStart w:id="168"/>
      <w:commentRangeStart w:id="169"/>
      <w:del w:id="170" w:author="Matthew Sangster" w:date="2022-02-05T15:05:00Z">
        <w:r w:rsidR="00E86576" w:rsidRPr="00137087" w:rsidDel="00657D4F">
          <w:rPr>
            <w:rFonts w:cs="Times New Roman"/>
            <w:szCs w:val="24"/>
          </w:rPr>
          <w:delText>S</w:delText>
        </w:r>
      </w:del>
      <w:r w:rsidR="00E86576" w:rsidRPr="00137087">
        <w:rPr>
          <w:rFonts w:cs="Times New Roman"/>
          <w:szCs w:val="24"/>
        </w:rPr>
        <w:t>tarman</w:t>
      </w:r>
      <w:r w:rsidR="00085629" w:rsidRPr="00137087">
        <w:rPr>
          <w:rFonts w:cs="Times New Roman"/>
          <w:szCs w:val="24"/>
        </w:rPr>
        <w:t>’s</w:t>
      </w:r>
      <w:commentRangeEnd w:id="168"/>
      <w:proofErr w:type="spellEnd"/>
      <w:r w:rsidR="004D592F">
        <w:rPr>
          <w:rStyle w:val="CommentReference"/>
        </w:rPr>
        <w:commentReference w:id="168"/>
      </w:r>
      <w:commentRangeEnd w:id="169"/>
      <w:r w:rsidR="00657D4F">
        <w:rPr>
          <w:rStyle w:val="CommentReference"/>
        </w:rPr>
        <w:commentReference w:id="169"/>
      </w:r>
      <w:r w:rsidR="00085629" w:rsidRPr="00137087">
        <w:rPr>
          <w:rFonts w:cs="Times New Roman"/>
          <w:szCs w:val="24"/>
        </w:rPr>
        <w:t xml:space="preserve"> </w:t>
      </w:r>
      <w:r w:rsidR="00020534" w:rsidRPr="00137087">
        <w:rPr>
          <w:rFonts w:cs="Times New Roman"/>
          <w:szCs w:val="24"/>
        </w:rPr>
        <w:t>“</w:t>
      </w:r>
      <w:r w:rsidR="00085629" w:rsidRPr="00137087">
        <w:rPr>
          <w:rFonts w:cs="Times New Roman"/>
          <w:szCs w:val="24"/>
        </w:rPr>
        <w:t>hazy cosmic jive</w:t>
      </w:r>
      <w:r w:rsidR="00020534" w:rsidRPr="00137087">
        <w:rPr>
          <w:rFonts w:cs="Times New Roman"/>
          <w:szCs w:val="24"/>
        </w:rPr>
        <w:t>”</w:t>
      </w:r>
      <w:r w:rsidR="00CB7950" w:rsidRPr="00137087">
        <w:rPr>
          <w:rFonts w:cs="Times New Roman"/>
          <w:szCs w:val="24"/>
        </w:rPr>
        <w:t xml:space="preserve"> </w:t>
      </w:r>
      <w:r w:rsidR="00691A30" w:rsidRPr="00137087">
        <w:rPr>
          <w:rFonts w:cs="Times New Roman"/>
          <w:szCs w:val="24"/>
        </w:rPr>
        <w:t xml:space="preserve">(1972) </w:t>
      </w:r>
      <w:r w:rsidR="004812B0" w:rsidRPr="00137087">
        <w:rPr>
          <w:rFonts w:cs="Times New Roman"/>
          <w:szCs w:val="24"/>
        </w:rPr>
        <w:t>is</w:t>
      </w:r>
      <w:r w:rsidR="00C47A5B" w:rsidRPr="00137087">
        <w:rPr>
          <w:rFonts w:cs="Times New Roman"/>
          <w:szCs w:val="24"/>
        </w:rPr>
        <w:t xml:space="preserve"> </w:t>
      </w:r>
      <w:r w:rsidR="00B02B1A" w:rsidRPr="00137087">
        <w:rPr>
          <w:rFonts w:cs="Times New Roman"/>
          <w:szCs w:val="24"/>
        </w:rPr>
        <w:t>vague and garbled; what’s important is how his transmission</w:t>
      </w:r>
      <w:r w:rsidR="00E86576" w:rsidRPr="00137087">
        <w:rPr>
          <w:rFonts w:cs="Times New Roman"/>
          <w:szCs w:val="24"/>
        </w:rPr>
        <w:t xml:space="preserve"> makes his li</w:t>
      </w:r>
      <w:r w:rsidR="00B02B1A" w:rsidRPr="00137087">
        <w:rPr>
          <w:rFonts w:cs="Times New Roman"/>
          <w:szCs w:val="24"/>
        </w:rPr>
        <w:t>steners feel,</w:t>
      </w:r>
      <w:r w:rsidR="00CE4F9C" w:rsidRPr="00137087">
        <w:rPr>
          <w:rFonts w:cs="Times New Roman"/>
          <w:szCs w:val="24"/>
        </w:rPr>
        <w:t xml:space="preserve"> creating</w:t>
      </w:r>
      <w:r w:rsidR="00E86576" w:rsidRPr="00137087">
        <w:rPr>
          <w:rFonts w:cs="Times New Roman"/>
          <w:szCs w:val="24"/>
        </w:rPr>
        <w:t xml:space="preserve"> a community united for a moment in the ecstasy of shared excitement.</w:t>
      </w:r>
      <w:r w:rsidR="00CA2E94" w:rsidRPr="00137087">
        <w:rPr>
          <w:rFonts w:cs="Times New Roman"/>
          <w:szCs w:val="24"/>
        </w:rPr>
        <w:t xml:space="preserve"> </w:t>
      </w:r>
      <w:r w:rsidR="00E86576" w:rsidRPr="00137087">
        <w:rPr>
          <w:rFonts w:cs="Times New Roman"/>
          <w:szCs w:val="24"/>
        </w:rPr>
        <w:t>The unity at the heart of the song is not so much in the lyrics</w:t>
      </w:r>
      <w:r w:rsidR="005309D2" w:rsidRPr="00137087">
        <w:rPr>
          <w:rFonts w:cs="Times New Roman"/>
          <w:szCs w:val="24"/>
        </w:rPr>
        <w:t>,</w:t>
      </w:r>
      <w:r w:rsidR="00E86576" w:rsidRPr="00137087">
        <w:rPr>
          <w:rFonts w:cs="Times New Roman"/>
          <w:szCs w:val="24"/>
        </w:rPr>
        <w:t xml:space="preserve"> but rather in the </w:t>
      </w:r>
      <w:proofErr w:type="gramStart"/>
      <w:r w:rsidR="00E86576" w:rsidRPr="00137087">
        <w:rPr>
          <w:rFonts w:cs="Times New Roman"/>
          <w:szCs w:val="24"/>
        </w:rPr>
        <w:t>many-voiced</w:t>
      </w:r>
      <w:proofErr w:type="gramEnd"/>
      <w:r w:rsidR="00E86576" w:rsidRPr="00137087">
        <w:rPr>
          <w:rFonts w:cs="Times New Roman"/>
          <w:szCs w:val="24"/>
        </w:rPr>
        <w:t xml:space="preserve"> </w:t>
      </w:r>
      <w:r w:rsidR="00020534" w:rsidRPr="00137087">
        <w:rPr>
          <w:rFonts w:cs="Times New Roman"/>
          <w:szCs w:val="24"/>
        </w:rPr>
        <w:t>“</w:t>
      </w:r>
      <w:r w:rsidR="00E86576" w:rsidRPr="00137087">
        <w:rPr>
          <w:rFonts w:cs="Times New Roman"/>
          <w:szCs w:val="24"/>
        </w:rPr>
        <w:t>na na</w:t>
      </w:r>
      <w:r w:rsidR="00020534" w:rsidRPr="00137087">
        <w:rPr>
          <w:rFonts w:cs="Times New Roman"/>
          <w:szCs w:val="24"/>
        </w:rPr>
        <w:t>”</w:t>
      </w:r>
      <w:r w:rsidR="00E86576" w:rsidRPr="00137087">
        <w:rPr>
          <w:rFonts w:cs="Times New Roman"/>
          <w:szCs w:val="24"/>
        </w:rPr>
        <w:t xml:space="preserve"> chant that follow</w:t>
      </w:r>
      <w:r w:rsidR="00CE4F9C" w:rsidRPr="00137087">
        <w:rPr>
          <w:rFonts w:cs="Times New Roman"/>
          <w:szCs w:val="24"/>
        </w:rPr>
        <w:t>s</w:t>
      </w:r>
      <w:r w:rsidR="00E86576" w:rsidRPr="00137087">
        <w:rPr>
          <w:rFonts w:cs="Times New Roman"/>
          <w:szCs w:val="24"/>
        </w:rPr>
        <w:t xml:space="preserve"> the </w:t>
      </w:r>
      <w:r w:rsidR="00EF501E" w:rsidRPr="00137087">
        <w:rPr>
          <w:rFonts w:cs="Times New Roman"/>
          <w:szCs w:val="24"/>
        </w:rPr>
        <w:t xml:space="preserve">later </w:t>
      </w:r>
      <w:r w:rsidR="00C47A5B" w:rsidRPr="00137087">
        <w:rPr>
          <w:rFonts w:cs="Times New Roman"/>
          <w:szCs w:val="24"/>
        </w:rPr>
        <w:t>choruses and run</w:t>
      </w:r>
      <w:r w:rsidR="00CE4F9C" w:rsidRPr="00137087">
        <w:rPr>
          <w:rFonts w:cs="Times New Roman"/>
          <w:szCs w:val="24"/>
        </w:rPr>
        <w:t>s</w:t>
      </w:r>
      <w:r w:rsidR="00C47A5B" w:rsidRPr="00137087">
        <w:rPr>
          <w:rFonts w:cs="Times New Roman"/>
          <w:szCs w:val="24"/>
        </w:rPr>
        <w:t xml:space="preserve"> in</w:t>
      </w:r>
      <w:r w:rsidR="00E86576" w:rsidRPr="00137087">
        <w:rPr>
          <w:rFonts w:cs="Times New Roman"/>
          <w:szCs w:val="24"/>
        </w:rPr>
        <w:t>to the closing fade.</w:t>
      </w:r>
      <w:r w:rsidR="00CA2E94" w:rsidRPr="00137087">
        <w:rPr>
          <w:rFonts w:cs="Times New Roman"/>
          <w:szCs w:val="24"/>
        </w:rPr>
        <w:t xml:space="preserve"> </w:t>
      </w:r>
      <w:r w:rsidR="00085629" w:rsidRPr="00137087">
        <w:rPr>
          <w:rFonts w:cs="Times New Roman"/>
          <w:szCs w:val="24"/>
        </w:rPr>
        <w:t xml:space="preserve">While </w:t>
      </w:r>
      <w:r w:rsidR="00085629" w:rsidRPr="00137087">
        <w:rPr>
          <w:rFonts w:cs="Times New Roman"/>
          <w:i/>
          <w:szCs w:val="24"/>
        </w:rPr>
        <w:t>Ziggy Stardust</w:t>
      </w:r>
      <w:r w:rsidR="00085629" w:rsidRPr="00137087">
        <w:rPr>
          <w:rFonts w:cs="Times New Roman"/>
          <w:szCs w:val="24"/>
        </w:rPr>
        <w:t xml:space="preserve"> ironi</w:t>
      </w:r>
      <w:r w:rsidR="005C1CD5">
        <w:rPr>
          <w:rFonts w:cs="Times New Roman"/>
          <w:szCs w:val="24"/>
        </w:rPr>
        <w:t>z</w:t>
      </w:r>
      <w:r w:rsidR="00085629" w:rsidRPr="00137087">
        <w:rPr>
          <w:rFonts w:cs="Times New Roman"/>
          <w:szCs w:val="24"/>
        </w:rPr>
        <w:t xml:space="preserve">es artistic egocentricity, it is </w:t>
      </w:r>
      <w:r w:rsidR="00F3722A" w:rsidRPr="00137087">
        <w:rPr>
          <w:rFonts w:cs="Times New Roman"/>
          <w:szCs w:val="24"/>
        </w:rPr>
        <w:t xml:space="preserve">also </w:t>
      </w:r>
      <w:r w:rsidR="00085629" w:rsidRPr="00137087">
        <w:rPr>
          <w:rFonts w:cs="Times New Roman"/>
          <w:szCs w:val="24"/>
        </w:rPr>
        <w:t>a recor</w:t>
      </w:r>
      <w:r w:rsidR="005309D2" w:rsidRPr="00137087">
        <w:rPr>
          <w:rFonts w:cs="Times New Roman"/>
          <w:szCs w:val="24"/>
        </w:rPr>
        <w:t>d that advocates repeatedly</w:t>
      </w:r>
      <w:r w:rsidR="00085629" w:rsidRPr="00137087">
        <w:rPr>
          <w:rFonts w:cs="Times New Roman"/>
          <w:szCs w:val="24"/>
        </w:rPr>
        <w:t xml:space="preserve"> f</w:t>
      </w:r>
      <w:r w:rsidR="00B02B1A" w:rsidRPr="00137087">
        <w:rPr>
          <w:rFonts w:cs="Times New Roman"/>
          <w:szCs w:val="24"/>
        </w:rPr>
        <w:t>or art</w:t>
      </w:r>
      <w:r w:rsidR="00C47A5B" w:rsidRPr="00137087">
        <w:rPr>
          <w:rFonts w:cs="Times New Roman"/>
          <w:szCs w:val="24"/>
        </w:rPr>
        <w:t>’s power</w:t>
      </w:r>
      <w:r w:rsidR="00B02B1A" w:rsidRPr="00137087">
        <w:rPr>
          <w:rFonts w:cs="Times New Roman"/>
          <w:szCs w:val="24"/>
        </w:rPr>
        <w:t xml:space="preserve"> to create and</w:t>
      </w:r>
      <w:r w:rsidR="00085629" w:rsidRPr="00137087">
        <w:rPr>
          <w:rFonts w:cs="Times New Roman"/>
          <w:szCs w:val="24"/>
        </w:rPr>
        <w:t xml:space="preserve"> evoke powerful connections.</w:t>
      </w:r>
      <w:r w:rsidR="00CA2E94" w:rsidRPr="00137087">
        <w:rPr>
          <w:rFonts w:cs="Times New Roman"/>
          <w:szCs w:val="24"/>
        </w:rPr>
        <w:t xml:space="preserve"> </w:t>
      </w:r>
      <w:r w:rsidR="009B78A8" w:rsidRPr="00137087">
        <w:rPr>
          <w:rFonts w:cs="Times New Roman"/>
          <w:szCs w:val="24"/>
        </w:rPr>
        <w:t xml:space="preserve">In both his lyrics and his practice, Bowie </w:t>
      </w:r>
      <w:r w:rsidR="008A082E" w:rsidRPr="00137087">
        <w:rPr>
          <w:rFonts w:cs="Times New Roman"/>
          <w:szCs w:val="24"/>
        </w:rPr>
        <w:t xml:space="preserve">shows </w:t>
      </w:r>
      <w:r w:rsidR="009B78A8" w:rsidRPr="00137087">
        <w:rPr>
          <w:rFonts w:cs="Times New Roman"/>
          <w:szCs w:val="24"/>
        </w:rPr>
        <w:t xml:space="preserve">that art and its insights do not have to be perfect </w:t>
      </w:r>
      <w:r w:rsidR="00511926" w:rsidRPr="00137087">
        <w:rPr>
          <w:rFonts w:cs="Times New Roman"/>
          <w:szCs w:val="24"/>
        </w:rPr>
        <w:t xml:space="preserve">or essentially true </w:t>
      </w:r>
      <w:r w:rsidR="009B78A8" w:rsidRPr="00137087">
        <w:rPr>
          <w:rFonts w:cs="Times New Roman"/>
          <w:szCs w:val="24"/>
        </w:rPr>
        <w:t>to communicate powerfully.</w:t>
      </w:r>
      <w:r w:rsidR="00CA2E94" w:rsidRPr="00137087">
        <w:rPr>
          <w:rFonts w:cs="Times New Roman"/>
          <w:szCs w:val="24"/>
        </w:rPr>
        <w:t xml:space="preserve"> </w:t>
      </w:r>
      <w:r w:rsidR="009B78A8" w:rsidRPr="00137087">
        <w:rPr>
          <w:rFonts w:cs="Times New Roman"/>
          <w:szCs w:val="24"/>
        </w:rPr>
        <w:t xml:space="preserve">Discussing Bowie’s voice, </w:t>
      </w:r>
      <w:r w:rsidR="009B78A8" w:rsidRPr="00137087">
        <w:rPr>
          <w:rFonts w:cs="Times New Roman"/>
          <w:bCs/>
          <w:szCs w:val="24"/>
        </w:rPr>
        <w:t>Waldrep writes that he employs “a distinctive type of singing that almost oversignifies to remind listeners repeatedly that what they are hearing is a self-conscious performance of character and emotion (singing to make you think about singing) that yet connects to so many people because it is closer to how they experience emotion than music that attempts to be ‘naturalistic’” (</w:t>
      </w:r>
      <w:r w:rsidR="009B78A8" w:rsidRPr="00137087">
        <w:rPr>
          <w:rFonts w:cs="Times New Roman"/>
          <w:bCs/>
          <w:i/>
          <w:szCs w:val="24"/>
        </w:rPr>
        <w:t>Aesthetics</w:t>
      </w:r>
      <w:r w:rsidR="009B78A8" w:rsidRPr="00137087">
        <w:rPr>
          <w:rFonts w:cs="Times New Roman"/>
          <w:bCs/>
          <w:szCs w:val="24"/>
        </w:rPr>
        <w:t xml:space="preserve"> 116).</w:t>
      </w:r>
      <w:r w:rsidR="00CA2E94" w:rsidRPr="00137087">
        <w:rPr>
          <w:rFonts w:cs="Times New Roman"/>
          <w:bCs/>
          <w:szCs w:val="24"/>
        </w:rPr>
        <w:t xml:space="preserve"> </w:t>
      </w:r>
      <w:r w:rsidR="009B78A8" w:rsidRPr="00137087">
        <w:rPr>
          <w:rFonts w:cs="Times New Roman"/>
          <w:bCs/>
          <w:szCs w:val="24"/>
        </w:rPr>
        <w:t>I</w:t>
      </w:r>
      <w:r w:rsidR="009B78A8" w:rsidRPr="00137087">
        <w:rPr>
          <w:rFonts w:cs="Times New Roman"/>
          <w:szCs w:val="24"/>
        </w:rPr>
        <w:t>n Bowie’s work t</w:t>
      </w:r>
      <w:r w:rsidR="00085629" w:rsidRPr="00137087">
        <w:rPr>
          <w:rFonts w:cs="Times New Roman"/>
          <w:szCs w:val="24"/>
        </w:rPr>
        <w:t xml:space="preserve">he medium and the message are both </w:t>
      </w:r>
      <w:r w:rsidR="00D86CED" w:rsidRPr="00137087">
        <w:rPr>
          <w:rFonts w:cs="Times New Roman"/>
          <w:szCs w:val="24"/>
        </w:rPr>
        <w:t xml:space="preserve">shown to be </w:t>
      </w:r>
      <w:r w:rsidR="009B78A8" w:rsidRPr="00137087">
        <w:rPr>
          <w:rFonts w:cs="Times New Roman"/>
          <w:szCs w:val="24"/>
        </w:rPr>
        <w:t xml:space="preserve">fallible, but </w:t>
      </w:r>
      <w:r w:rsidR="00085629" w:rsidRPr="00137087">
        <w:rPr>
          <w:rFonts w:cs="Times New Roman"/>
          <w:szCs w:val="24"/>
        </w:rPr>
        <w:t>their</w:t>
      </w:r>
      <w:r w:rsidR="00EF501E" w:rsidRPr="00137087">
        <w:rPr>
          <w:rFonts w:cs="Times New Roman"/>
          <w:szCs w:val="24"/>
        </w:rPr>
        <w:t xml:space="preserve"> </w:t>
      </w:r>
      <w:r w:rsidR="00D86CED" w:rsidRPr="00137087">
        <w:rPr>
          <w:rFonts w:cs="Times New Roman"/>
          <w:szCs w:val="24"/>
        </w:rPr>
        <w:t xml:space="preserve">human </w:t>
      </w:r>
      <w:r w:rsidR="00EF501E" w:rsidRPr="00137087">
        <w:rPr>
          <w:rFonts w:cs="Times New Roman"/>
          <w:szCs w:val="24"/>
        </w:rPr>
        <w:t xml:space="preserve">fallibility is intrinsic </w:t>
      </w:r>
      <w:r w:rsidR="00D86CED" w:rsidRPr="00137087">
        <w:rPr>
          <w:rFonts w:cs="Times New Roman"/>
          <w:szCs w:val="24"/>
        </w:rPr>
        <w:t>to their effectiveness as</w:t>
      </w:r>
      <w:r w:rsidR="009B78A8" w:rsidRPr="00137087">
        <w:rPr>
          <w:rFonts w:cs="Times New Roman"/>
          <w:szCs w:val="24"/>
        </w:rPr>
        <w:t xml:space="preserve"> meaningful and</w:t>
      </w:r>
      <w:r w:rsidR="005309D2" w:rsidRPr="00137087">
        <w:rPr>
          <w:rFonts w:cs="Times New Roman"/>
          <w:szCs w:val="24"/>
        </w:rPr>
        <w:t xml:space="preserve"> appropriable art</w:t>
      </w:r>
      <w:r w:rsidR="009B78A8" w:rsidRPr="00137087">
        <w:rPr>
          <w:rFonts w:cs="Times New Roman"/>
          <w:szCs w:val="24"/>
        </w:rPr>
        <w:t>.</w:t>
      </w:r>
    </w:p>
    <w:p w14:paraId="0E3AD899" w14:textId="2CFB9AFE" w:rsidR="001973AD" w:rsidRPr="00137087" w:rsidRDefault="009B78A8" w:rsidP="009E01DA">
      <w:pPr>
        <w:pStyle w:val="NoSpacing"/>
        <w:spacing w:line="480" w:lineRule="auto"/>
        <w:ind w:firstLine="720"/>
        <w:rPr>
          <w:rFonts w:cs="Times New Roman"/>
          <w:szCs w:val="24"/>
        </w:rPr>
      </w:pPr>
      <w:r w:rsidRPr="00137087">
        <w:rPr>
          <w:rFonts w:cs="Times New Roman"/>
          <w:szCs w:val="24"/>
        </w:rPr>
        <w:lastRenderedPageBreak/>
        <w:t>An</w:t>
      </w:r>
      <w:r w:rsidR="00EF501E" w:rsidRPr="00137087">
        <w:rPr>
          <w:rFonts w:cs="Times New Roman"/>
          <w:szCs w:val="24"/>
        </w:rPr>
        <w:t xml:space="preserve"> investment in </w:t>
      </w:r>
      <w:r w:rsidR="00D86CED" w:rsidRPr="00137087">
        <w:rPr>
          <w:rFonts w:cs="Times New Roman"/>
          <w:szCs w:val="24"/>
        </w:rPr>
        <w:t xml:space="preserve">exploring </w:t>
      </w:r>
      <w:r w:rsidR="00EF501E" w:rsidRPr="00137087">
        <w:rPr>
          <w:rFonts w:cs="Times New Roman"/>
          <w:szCs w:val="24"/>
        </w:rPr>
        <w:t xml:space="preserve">the interlinked power and fragility of selves and communications </w:t>
      </w:r>
      <w:r w:rsidR="00D86CED" w:rsidRPr="00137087">
        <w:rPr>
          <w:rFonts w:cs="Times New Roman"/>
          <w:szCs w:val="24"/>
        </w:rPr>
        <w:t xml:space="preserve">is </w:t>
      </w:r>
      <w:r w:rsidR="00EF501E" w:rsidRPr="00137087">
        <w:rPr>
          <w:rFonts w:cs="Times New Roman"/>
          <w:szCs w:val="24"/>
        </w:rPr>
        <w:t xml:space="preserve">remarkably consistent across Bowie’s many reinventions, from the </w:t>
      </w:r>
      <w:r w:rsidR="00A157B3" w:rsidRPr="00137087">
        <w:rPr>
          <w:rFonts w:cs="Times New Roman"/>
          <w:szCs w:val="24"/>
        </w:rPr>
        <w:t xml:space="preserve">overdetermined dead circuit in </w:t>
      </w:r>
      <w:r w:rsidR="00020534" w:rsidRPr="00137087">
        <w:rPr>
          <w:rFonts w:cs="Times New Roman"/>
          <w:szCs w:val="24"/>
        </w:rPr>
        <w:t>“</w:t>
      </w:r>
      <w:r w:rsidR="00A157B3" w:rsidRPr="00137087">
        <w:rPr>
          <w:rFonts w:cs="Times New Roman"/>
          <w:szCs w:val="24"/>
        </w:rPr>
        <w:t>Space Oddity</w:t>
      </w:r>
      <w:r w:rsidR="00020534" w:rsidRPr="00137087">
        <w:rPr>
          <w:rFonts w:cs="Times New Roman"/>
          <w:szCs w:val="24"/>
        </w:rPr>
        <w:t>”</w:t>
      </w:r>
      <w:r w:rsidR="00A157B3" w:rsidRPr="00137087">
        <w:rPr>
          <w:rFonts w:cs="Times New Roman"/>
          <w:szCs w:val="24"/>
        </w:rPr>
        <w:t xml:space="preserve"> </w:t>
      </w:r>
      <w:r w:rsidR="00691A30" w:rsidRPr="00137087">
        <w:rPr>
          <w:rFonts w:cs="Times New Roman"/>
          <w:szCs w:val="24"/>
        </w:rPr>
        <w:t>(1969)</w:t>
      </w:r>
      <w:ins w:id="171" w:author="Jessica Tebo" w:date="2022-01-21T17:36:00Z">
        <w:r w:rsidR="004D592F">
          <w:rPr>
            <w:rFonts w:cs="Times New Roman"/>
            <w:szCs w:val="24"/>
          </w:rPr>
          <w:t xml:space="preserve">, </w:t>
        </w:r>
      </w:ins>
      <w:del w:id="172" w:author="Jessica Tebo" w:date="2022-01-21T17:36:00Z">
        <w:r w:rsidR="00691A30" w:rsidRPr="00137087" w:rsidDel="004D592F">
          <w:rPr>
            <w:rFonts w:cs="Times New Roman"/>
            <w:szCs w:val="24"/>
          </w:rPr>
          <w:delText xml:space="preserve"> </w:delText>
        </w:r>
      </w:del>
      <w:r w:rsidR="00A157B3" w:rsidRPr="00137087">
        <w:rPr>
          <w:rFonts w:cs="Times New Roman"/>
          <w:szCs w:val="24"/>
        </w:rPr>
        <w:t xml:space="preserve">to the </w:t>
      </w:r>
      <w:r w:rsidR="006C6FC8" w:rsidRPr="00137087">
        <w:rPr>
          <w:rFonts w:cs="Times New Roman"/>
          <w:szCs w:val="24"/>
        </w:rPr>
        <w:t xml:space="preserve">insistence on glorious potential existing </w:t>
      </w:r>
      <w:r w:rsidR="00020534" w:rsidRPr="00137087">
        <w:rPr>
          <w:rFonts w:cs="Times New Roman"/>
          <w:szCs w:val="24"/>
        </w:rPr>
        <w:t>“</w:t>
      </w:r>
      <w:r w:rsidR="00EF501E" w:rsidRPr="00137087">
        <w:rPr>
          <w:rFonts w:cs="Times New Roman"/>
          <w:szCs w:val="24"/>
        </w:rPr>
        <w:t>just for one day</w:t>
      </w:r>
      <w:r w:rsidR="00020534" w:rsidRPr="00137087">
        <w:rPr>
          <w:rFonts w:cs="Times New Roman"/>
          <w:szCs w:val="24"/>
        </w:rPr>
        <w:t>”</w:t>
      </w:r>
      <w:r w:rsidR="00EF501E" w:rsidRPr="00137087">
        <w:rPr>
          <w:rFonts w:cs="Times New Roman"/>
          <w:szCs w:val="24"/>
        </w:rPr>
        <w:t xml:space="preserve"> in </w:t>
      </w:r>
      <w:r w:rsidR="00927E06" w:rsidRPr="00137087">
        <w:rPr>
          <w:rFonts w:cs="Times New Roman"/>
          <w:szCs w:val="24"/>
        </w:rPr>
        <w:t>“</w:t>
      </w:r>
      <w:r w:rsidR="00EF501E" w:rsidRPr="00137087">
        <w:rPr>
          <w:rFonts w:cs="Times New Roman"/>
          <w:szCs w:val="24"/>
        </w:rPr>
        <w:t>‘Heroes’</w:t>
      </w:r>
      <w:r w:rsidR="00927E06" w:rsidRPr="00137087">
        <w:rPr>
          <w:rFonts w:cs="Times New Roman"/>
          <w:szCs w:val="24"/>
        </w:rPr>
        <w:t>”</w:t>
      </w:r>
      <w:r w:rsidR="00EF501E" w:rsidRPr="00137087">
        <w:rPr>
          <w:rFonts w:cs="Times New Roman"/>
          <w:szCs w:val="24"/>
        </w:rPr>
        <w:t xml:space="preserve"> </w:t>
      </w:r>
      <w:r w:rsidR="00691A30" w:rsidRPr="00137087">
        <w:rPr>
          <w:rFonts w:cs="Times New Roman"/>
          <w:szCs w:val="24"/>
        </w:rPr>
        <w:t>(1977)</w:t>
      </w:r>
      <w:ins w:id="173" w:author="Jessica Tebo" w:date="2022-01-21T17:36:00Z">
        <w:r w:rsidR="004D592F">
          <w:rPr>
            <w:rFonts w:cs="Times New Roman"/>
            <w:szCs w:val="24"/>
          </w:rPr>
          <w:t xml:space="preserve">, </w:t>
        </w:r>
      </w:ins>
      <w:del w:id="174" w:author="Jessica Tebo" w:date="2022-01-21T17:36:00Z">
        <w:r w:rsidR="00691A30" w:rsidRPr="00137087" w:rsidDel="004D592F">
          <w:rPr>
            <w:rFonts w:cs="Times New Roman"/>
            <w:szCs w:val="24"/>
          </w:rPr>
          <w:delText xml:space="preserve"> </w:delText>
        </w:r>
      </w:del>
      <w:r w:rsidR="00EF501E" w:rsidRPr="00137087">
        <w:rPr>
          <w:rFonts w:cs="Times New Roman"/>
          <w:szCs w:val="24"/>
        </w:rPr>
        <w:t xml:space="preserve">to </w:t>
      </w:r>
      <w:r w:rsidR="001973AD" w:rsidRPr="00137087">
        <w:rPr>
          <w:rFonts w:cs="Times New Roman"/>
          <w:szCs w:val="24"/>
        </w:rPr>
        <w:t xml:space="preserve">the final song on his final record, </w:t>
      </w:r>
      <w:r w:rsidR="00020534" w:rsidRPr="00137087">
        <w:rPr>
          <w:rFonts w:cs="Times New Roman"/>
          <w:szCs w:val="24"/>
        </w:rPr>
        <w:t>“</w:t>
      </w:r>
      <w:r w:rsidR="001973AD" w:rsidRPr="00137087">
        <w:rPr>
          <w:rFonts w:cs="Times New Roman"/>
          <w:szCs w:val="24"/>
        </w:rPr>
        <w:t>I Can’t Give Everything Away</w:t>
      </w:r>
      <w:r w:rsidR="00020534" w:rsidRPr="00137087">
        <w:rPr>
          <w:rFonts w:cs="Times New Roman"/>
          <w:szCs w:val="24"/>
        </w:rPr>
        <w:t>”</w:t>
      </w:r>
      <w:r w:rsidR="00691A30" w:rsidRPr="00137087">
        <w:rPr>
          <w:rFonts w:cs="Times New Roman"/>
          <w:szCs w:val="24"/>
        </w:rPr>
        <w:t xml:space="preserve"> (2016)</w:t>
      </w:r>
      <w:r w:rsidR="001973AD" w:rsidRPr="00137087">
        <w:rPr>
          <w:rFonts w:cs="Times New Roman"/>
          <w:szCs w:val="24"/>
        </w:rPr>
        <w:t>:</w:t>
      </w:r>
    </w:p>
    <w:p w14:paraId="0610CBF2" w14:textId="16284BAB" w:rsidR="001973AD" w:rsidRPr="00137087" w:rsidRDefault="0074105D" w:rsidP="009E01DA">
      <w:pPr>
        <w:pStyle w:val="NoSpacing"/>
        <w:spacing w:line="480" w:lineRule="auto"/>
        <w:ind w:left="720"/>
        <w:rPr>
          <w:rFonts w:cs="Times New Roman"/>
          <w:szCs w:val="24"/>
        </w:rPr>
      </w:pPr>
      <w:r w:rsidRPr="00137087">
        <w:rPr>
          <w:rFonts w:cs="Times New Roman"/>
          <w:szCs w:val="24"/>
        </w:rPr>
        <w:t>Seeing more and feeling less</w:t>
      </w:r>
      <w:r w:rsidRPr="00137087">
        <w:rPr>
          <w:rFonts w:cs="Times New Roman"/>
          <w:szCs w:val="24"/>
        </w:rPr>
        <w:br/>
        <w:t>Saying no but meaning yes</w:t>
      </w:r>
      <w:r w:rsidRPr="00137087">
        <w:rPr>
          <w:rFonts w:cs="Times New Roman"/>
          <w:szCs w:val="24"/>
        </w:rPr>
        <w:br/>
        <w:t>This is all I ever meant</w:t>
      </w:r>
      <w:r w:rsidRPr="00137087">
        <w:rPr>
          <w:rFonts w:cs="Times New Roman"/>
          <w:szCs w:val="24"/>
        </w:rPr>
        <w:br/>
        <w:t>That’s the message that I sent</w:t>
      </w:r>
    </w:p>
    <w:p w14:paraId="14093981" w14:textId="01E24AFE" w:rsidR="00DD7122" w:rsidRPr="00320363" w:rsidRDefault="00085629" w:rsidP="00137087">
      <w:pPr>
        <w:pStyle w:val="NoSpacing"/>
        <w:spacing w:line="480" w:lineRule="auto"/>
        <w:rPr>
          <w:rFonts w:cs="Times New Roman"/>
          <w:szCs w:val="24"/>
        </w:rPr>
      </w:pPr>
      <w:r w:rsidRPr="00137087">
        <w:rPr>
          <w:rFonts w:cs="Times New Roman"/>
          <w:szCs w:val="24"/>
        </w:rPr>
        <w:t xml:space="preserve">In </w:t>
      </w:r>
      <w:r w:rsidR="001973AD" w:rsidRPr="00137087">
        <w:rPr>
          <w:rFonts w:cs="Times New Roman"/>
          <w:szCs w:val="24"/>
        </w:rPr>
        <w:t xml:space="preserve">the </w:t>
      </w:r>
      <w:r w:rsidRPr="00137087">
        <w:rPr>
          <w:rFonts w:cs="Times New Roman"/>
          <w:szCs w:val="24"/>
        </w:rPr>
        <w:t xml:space="preserve">stanza’s </w:t>
      </w:r>
      <w:r w:rsidR="001973AD" w:rsidRPr="00137087">
        <w:rPr>
          <w:rFonts w:cs="Times New Roman"/>
          <w:szCs w:val="24"/>
        </w:rPr>
        <w:t>first line</w:t>
      </w:r>
      <w:r w:rsidR="00486224" w:rsidRPr="00137087">
        <w:rPr>
          <w:rFonts w:cs="Times New Roman"/>
          <w:szCs w:val="24"/>
        </w:rPr>
        <w:t>, there i</w:t>
      </w:r>
      <w:r w:rsidRPr="00137087">
        <w:rPr>
          <w:rFonts w:cs="Times New Roman"/>
          <w:szCs w:val="24"/>
        </w:rPr>
        <w:t>s perhaps a little echo</w:t>
      </w:r>
      <w:r w:rsidR="001973AD" w:rsidRPr="00137087">
        <w:rPr>
          <w:rFonts w:cs="Times New Roman"/>
          <w:szCs w:val="24"/>
        </w:rPr>
        <w:t xml:space="preserve"> of the epitaph of </w:t>
      </w:r>
      <w:r w:rsidR="00020534" w:rsidRPr="00137087">
        <w:rPr>
          <w:rFonts w:cs="Times New Roman"/>
          <w:szCs w:val="24"/>
        </w:rPr>
        <w:t xml:space="preserve">W.B. Yeats, one of </w:t>
      </w:r>
      <w:r w:rsidR="001973AD" w:rsidRPr="00137087">
        <w:rPr>
          <w:rFonts w:cs="Times New Roman"/>
          <w:szCs w:val="24"/>
        </w:rPr>
        <w:t xml:space="preserve">the self-proclaimed </w:t>
      </w:r>
      <w:r w:rsidR="00020534" w:rsidRPr="00137087">
        <w:rPr>
          <w:rFonts w:cs="Times New Roman"/>
          <w:szCs w:val="24"/>
        </w:rPr>
        <w:t xml:space="preserve">“last </w:t>
      </w:r>
      <w:r w:rsidR="00486224" w:rsidRPr="00137087">
        <w:rPr>
          <w:rFonts w:cs="Times New Roman"/>
          <w:szCs w:val="24"/>
        </w:rPr>
        <w:t>r</w:t>
      </w:r>
      <w:r w:rsidR="001973AD" w:rsidRPr="00137087">
        <w:rPr>
          <w:rFonts w:cs="Times New Roman"/>
          <w:szCs w:val="24"/>
        </w:rPr>
        <w:t>omantics</w:t>
      </w:r>
      <w:r w:rsidR="00020534" w:rsidRPr="00137087">
        <w:rPr>
          <w:rFonts w:cs="Times New Roman"/>
          <w:szCs w:val="24"/>
        </w:rPr>
        <w:t>” who “chose for theme</w:t>
      </w:r>
      <w:r w:rsidR="00483EB6" w:rsidRPr="00137087">
        <w:rPr>
          <w:rFonts w:cs="Times New Roman"/>
          <w:szCs w:val="24"/>
        </w:rPr>
        <w:t xml:space="preserve"> </w:t>
      </w:r>
      <w:r w:rsidR="00020534" w:rsidRPr="00137087">
        <w:rPr>
          <w:rFonts w:cs="Times New Roman"/>
          <w:szCs w:val="24"/>
        </w:rPr>
        <w:t>/ Traditional sanctity and loveliness” (“</w:t>
      </w:r>
      <w:r w:rsidR="003377EF" w:rsidRPr="00137087">
        <w:rPr>
          <w:rFonts w:cs="Times New Roman"/>
          <w:bCs/>
          <w:szCs w:val="24"/>
        </w:rPr>
        <w:t>Coole Park a</w:t>
      </w:r>
      <w:r w:rsidR="00020534" w:rsidRPr="00137087">
        <w:rPr>
          <w:rFonts w:cs="Times New Roman"/>
          <w:bCs/>
          <w:szCs w:val="24"/>
        </w:rPr>
        <w:t>nd Ballylee, 1931</w:t>
      </w:r>
      <w:r w:rsidR="00486224" w:rsidRPr="00137087">
        <w:rPr>
          <w:rFonts w:cs="Times New Roman"/>
          <w:bCs/>
          <w:szCs w:val="24"/>
        </w:rPr>
        <w:t>” ll. 41</w:t>
      </w:r>
      <w:r w:rsidR="004828D4" w:rsidRPr="004828D4">
        <w:rPr>
          <w:rFonts w:cs="Times New Roman"/>
          <w:bCs/>
          <w:szCs w:val="24"/>
          <w:lang w:val="en-US"/>
        </w:rPr>
        <w:t>–</w:t>
      </w:r>
      <w:del w:id="175" w:author="Jessica Tebo" w:date="2022-01-21T17:38:00Z">
        <w:r w:rsidR="004828D4" w:rsidDel="004D592F">
          <w:rPr>
            <w:rFonts w:cs="Times New Roman"/>
            <w:bCs/>
            <w:szCs w:val="24"/>
            <w:lang w:val="en-US"/>
          </w:rPr>
          <w:delText>4</w:delText>
        </w:r>
      </w:del>
      <w:r w:rsidR="00486224" w:rsidRPr="00137087">
        <w:rPr>
          <w:rFonts w:cs="Times New Roman"/>
          <w:bCs/>
          <w:szCs w:val="24"/>
        </w:rPr>
        <w:t>2</w:t>
      </w:r>
      <w:r w:rsidR="00020534" w:rsidRPr="00137087">
        <w:rPr>
          <w:rFonts w:cs="Times New Roman"/>
          <w:szCs w:val="24"/>
        </w:rPr>
        <w:t>).</w:t>
      </w:r>
      <w:r w:rsidR="00CA2E94" w:rsidRPr="00137087">
        <w:rPr>
          <w:rFonts w:cs="Times New Roman"/>
          <w:szCs w:val="24"/>
        </w:rPr>
        <w:t xml:space="preserve"> </w:t>
      </w:r>
      <w:r w:rsidR="00020534" w:rsidRPr="00137087">
        <w:rPr>
          <w:rFonts w:cs="Times New Roman"/>
          <w:szCs w:val="24"/>
        </w:rPr>
        <w:t>Yeats’</w:t>
      </w:r>
      <w:r w:rsidR="00B74A35">
        <w:rPr>
          <w:rFonts w:cs="Times New Roman"/>
          <w:szCs w:val="24"/>
        </w:rPr>
        <w:t>s</w:t>
      </w:r>
      <w:r w:rsidR="00020534" w:rsidRPr="00137087">
        <w:rPr>
          <w:rFonts w:cs="Times New Roman"/>
          <w:szCs w:val="24"/>
        </w:rPr>
        <w:t xml:space="preserve"> self-chosen grave inscription, as laid out in “Under Ben Bulben</w:t>
      </w:r>
      <w:r w:rsidR="00E0674C">
        <w:rPr>
          <w:rFonts w:cs="Times New Roman"/>
          <w:szCs w:val="24"/>
        </w:rPr>
        <w:t>,”</w:t>
      </w:r>
      <w:r w:rsidR="00020534" w:rsidRPr="00137087">
        <w:rPr>
          <w:rFonts w:cs="Times New Roman"/>
          <w:szCs w:val="24"/>
        </w:rPr>
        <w:t xml:space="preserve"> runs</w:t>
      </w:r>
      <w:r w:rsidR="001973AD" w:rsidRPr="00137087">
        <w:rPr>
          <w:rFonts w:cs="Times New Roman"/>
          <w:szCs w:val="24"/>
        </w:rPr>
        <w:t xml:space="preserve"> </w:t>
      </w:r>
      <w:r w:rsidR="00020534" w:rsidRPr="00137087">
        <w:rPr>
          <w:rFonts w:cs="Times New Roman"/>
          <w:szCs w:val="24"/>
        </w:rPr>
        <w:t>“</w:t>
      </w:r>
      <w:r w:rsidR="001973AD" w:rsidRPr="00137087">
        <w:rPr>
          <w:rFonts w:cs="Times New Roman"/>
          <w:bCs/>
          <w:i/>
          <w:szCs w:val="24"/>
        </w:rPr>
        <w:t>Cast a cold eye</w:t>
      </w:r>
      <w:r w:rsidR="00486224" w:rsidRPr="00137087">
        <w:rPr>
          <w:rFonts w:cs="Times New Roman"/>
          <w:bCs/>
          <w:i/>
          <w:szCs w:val="24"/>
        </w:rPr>
        <w:t xml:space="preserve"> </w:t>
      </w:r>
      <w:r w:rsidR="001973AD" w:rsidRPr="00137087">
        <w:rPr>
          <w:rFonts w:cs="Times New Roman"/>
          <w:b/>
          <w:bCs/>
          <w:i/>
          <w:szCs w:val="24"/>
        </w:rPr>
        <w:t>/</w:t>
      </w:r>
      <w:r w:rsidR="001973AD" w:rsidRPr="00137087">
        <w:rPr>
          <w:rFonts w:cs="Times New Roman"/>
          <w:i/>
          <w:szCs w:val="24"/>
        </w:rPr>
        <w:t xml:space="preserve"> On life, on death</w:t>
      </w:r>
      <w:r w:rsidR="00483EB6" w:rsidRPr="00137087">
        <w:rPr>
          <w:rFonts w:cs="Times New Roman"/>
          <w:i/>
          <w:szCs w:val="24"/>
        </w:rPr>
        <w:t xml:space="preserve"> </w:t>
      </w:r>
      <w:r w:rsidR="00486224" w:rsidRPr="00137087">
        <w:rPr>
          <w:rFonts w:cs="Times New Roman"/>
          <w:i/>
          <w:szCs w:val="24"/>
        </w:rPr>
        <w:t>/ Horseman, pass by!</w:t>
      </w:r>
      <w:r w:rsidR="00486224" w:rsidRPr="00137087">
        <w:rPr>
          <w:rFonts w:cs="Times New Roman"/>
          <w:szCs w:val="24"/>
        </w:rPr>
        <w:t>” (ll. 92</w:t>
      </w:r>
      <w:r w:rsidR="004828D4" w:rsidRPr="004828D4">
        <w:rPr>
          <w:rFonts w:cs="Times New Roman"/>
          <w:szCs w:val="24"/>
          <w:lang w:val="en-US"/>
        </w:rPr>
        <w:t>–</w:t>
      </w:r>
      <w:del w:id="176" w:author="Jessica Tebo" w:date="2022-01-21T17:38:00Z">
        <w:r w:rsidR="004828D4" w:rsidDel="004D592F">
          <w:rPr>
            <w:rFonts w:cs="Times New Roman"/>
            <w:szCs w:val="24"/>
            <w:lang w:val="en-US"/>
          </w:rPr>
          <w:delText>9</w:delText>
        </w:r>
      </w:del>
      <w:r w:rsidR="00486224" w:rsidRPr="00137087">
        <w:rPr>
          <w:rFonts w:cs="Times New Roman"/>
          <w:szCs w:val="24"/>
        </w:rPr>
        <w:t>4</w:t>
      </w:r>
      <w:r w:rsidR="00CB7950" w:rsidRPr="00137087">
        <w:rPr>
          <w:rFonts w:cs="Times New Roman"/>
          <w:szCs w:val="24"/>
        </w:rPr>
        <w:t>)</w:t>
      </w:r>
      <w:r w:rsidR="001973AD" w:rsidRPr="00137087">
        <w:rPr>
          <w:rFonts w:cs="Times New Roman"/>
          <w:szCs w:val="24"/>
        </w:rPr>
        <w:t>.</w:t>
      </w:r>
      <w:r w:rsidR="00CA2E94" w:rsidRPr="00137087">
        <w:rPr>
          <w:rFonts w:cs="Times New Roman"/>
          <w:szCs w:val="24"/>
        </w:rPr>
        <w:t xml:space="preserve"> </w:t>
      </w:r>
      <w:r w:rsidR="000A2ED0" w:rsidRPr="00137087">
        <w:rPr>
          <w:rFonts w:cs="Times New Roman"/>
          <w:szCs w:val="24"/>
        </w:rPr>
        <w:t>However, while Yeats’</w:t>
      </w:r>
      <w:r w:rsidR="00B74A35">
        <w:rPr>
          <w:rFonts w:cs="Times New Roman"/>
          <w:szCs w:val="24"/>
        </w:rPr>
        <w:t>s</w:t>
      </w:r>
      <w:r w:rsidR="000A2ED0" w:rsidRPr="00137087">
        <w:rPr>
          <w:rFonts w:cs="Times New Roman"/>
          <w:szCs w:val="24"/>
        </w:rPr>
        <w:t xml:space="preserve"> lines are </w:t>
      </w:r>
      <w:ins w:id="177" w:author="Matthew Sangster" w:date="2022-02-07T00:46:00Z">
        <w:r w:rsidR="006B7E29">
          <w:rPr>
            <w:rFonts w:cs="Times New Roman"/>
            <w:szCs w:val="24"/>
          </w:rPr>
          <w:t>decisive</w:t>
        </w:r>
      </w:ins>
      <w:del w:id="178" w:author="Matthew Sangster" w:date="2022-02-07T00:46:00Z">
        <w:r w:rsidR="000A2ED0" w:rsidRPr="00137087" w:rsidDel="006B7E29">
          <w:rPr>
            <w:rFonts w:cs="Times New Roman"/>
            <w:szCs w:val="24"/>
          </w:rPr>
          <w:delText>conclusive</w:delText>
        </w:r>
      </w:del>
      <w:r w:rsidR="000A2ED0" w:rsidRPr="00137087">
        <w:rPr>
          <w:rFonts w:cs="Times New Roman"/>
          <w:szCs w:val="24"/>
        </w:rPr>
        <w:t>, Bowie’s sec</w:t>
      </w:r>
      <w:r w:rsidR="001973AD" w:rsidRPr="00137087">
        <w:rPr>
          <w:rFonts w:cs="Times New Roman"/>
          <w:szCs w:val="24"/>
        </w:rPr>
        <w:t xml:space="preserve">ond line </w:t>
      </w:r>
      <w:r w:rsidR="000A2ED0" w:rsidRPr="00137087">
        <w:rPr>
          <w:rFonts w:cs="Times New Roman"/>
          <w:szCs w:val="24"/>
        </w:rPr>
        <w:t>flips to give</w:t>
      </w:r>
      <w:r w:rsidR="001973AD" w:rsidRPr="00137087">
        <w:rPr>
          <w:rFonts w:cs="Times New Roman"/>
          <w:szCs w:val="24"/>
        </w:rPr>
        <w:t xml:space="preserve"> t</w:t>
      </w:r>
      <w:r w:rsidR="00EF501E" w:rsidRPr="00137087">
        <w:rPr>
          <w:rFonts w:cs="Times New Roman"/>
          <w:szCs w:val="24"/>
        </w:rPr>
        <w:t>he other side of the equation</w:t>
      </w:r>
      <w:r w:rsidR="000A2ED0" w:rsidRPr="00137087">
        <w:rPr>
          <w:rFonts w:cs="Times New Roman"/>
          <w:szCs w:val="24"/>
        </w:rPr>
        <w:t>: not quite a contradiction, but a reversal of the dynamics between the internal and external worlds that the first line lays out</w:t>
      </w:r>
      <w:r w:rsidR="00EF501E" w:rsidRPr="00137087">
        <w:rPr>
          <w:rFonts w:cs="Times New Roman"/>
          <w:szCs w:val="24"/>
        </w:rPr>
        <w:t>.</w:t>
      </w:r>
      <w:r w:rsidR="00CA2E94" w:rsidRPr="00137087">
        <w:rPr>
          <w:rFonts w:cs="Times New Roman"/>
          <w:szCs w:val="24"/>
        </w:rPr>
        <w:t xml:space="preserve"> </w:t>
      </w:r>
      <w:r w:rsidR="000A2ED0" w:rsidRPr="00137087">
        <w:rPr>
          <w:rFonts w:cs="Times New Roman"/>
          <w:szCs w:val="24"/>
        </w:rPr>
        <w:t>While seeing more and feeling less implies a desire for a kind of cold, objective voyeurism, saying no but meaning yes gestures towards a</w:t>
      </w:r>
      <w:r w:rsidR="009B78A8" w:rsidRPr="00137087">
        <w:rPr>
          <w:rFonts w:cs="Times New Roman"/>
          <w:szCs w:val="24"/>
        </w:rPr>
        <w:t xml:space="preserve"> positive</w:t>
      </w:r>
      <w:r w:rsidR="000A2ED0" w:rsidRPr="00137087">
        <w:rPr>
          <w:rFonts w:cs="Times New Roman"/>
          <w:szCs w:val="24"/>
        </w:rPr>
        <w:t xml:space="preserve"> connection expressed through the performance of alienation.</w:t>
      </w:r>
      <w:r w:rsidR="00CA2E94" w:rsidRPr="00137087">
        <w:rPr>
          <w:rFonts w:cs="Times New Roman"/>
          <w:szCs w:val="24"/>
        </w:rPr>
        <w:t xml:space="preserve"> </w:t>
      </w:r>
      <w:r w:rsidR="000A2ED0" w:rsidRPr="00137087">
        <w:rPr>
          <w:rFonts w:cs="Times New Roman"/>
          <w:szCs w:val="24"/>
        </w:rPr>
        <w:t>In these lines, d</w:t>
      </w:r>
      <w:r w:rsidR="001973AD" w:rsidRPr="00137087">
        <w:rPr>
          <w:rFonts w:cs="Times New Roman"/>
          <w:szCs w:val="24"/>
        </w:rPr>
        <w:t>enial and affirmation t</w:t>
      </w:r>
      <w:r w:rsidRPr="00137087">
        <w:rPr>
          <w:rFonts w:cs="Times New Roman"/>
          <w:szCs w:val="24"/>
        </w:rPr>
        <w:t>angle together</w:t>
      </w:r>
      <w:r w:rsidR="00EF501E" w:rsidRPr="00137087">
        <w:rPr>
          <w:rFonts w:cs="Times New Roman"/>
          <w:szCs w:val="24"/>
        </w:rPr>
        <w:t xml:space="preserve"> in a paradox that nevertheless communicates</w:t>
      </w:r>
      <w:r w:rsidRPr="00137087">
        <w:rPr>
          <w:rFonts w:cs="Times New Roman"/>
          <w:szCs w:val="24"/>
        </w:rPr>
        <w:t>.</w:t>
      </w:r>
      <w:r w:rsidR="00CA2E94" w:rsidRPr="00137087">
        <w:rPr>
          <w:rFonts w:cs="Times New Roman"/>
          <w:szCs w:val="24"/>
        </w:rPr>
        <w:t xml:space="preserve"> </w:t>
      </w:r>
      <w:r w:rsidRPr="00137087">
        <w:rPr>
          <w:rFonts w:cs="Times New Roman"/>
          <w:szCs w:val="24"/>
        </w:rPr>
        <w:t>You can’t give everything away</w:t>
      </w:r>
      <w:r w:rsidR="00BA304B">
        <w:rPr>
          <w:rFonts w:cs="Times New Roman"/>
          <w:szCs w:val="24"/>
        </w:rPr>
        <w:t>—</w:t>
      </w:r>
      <w:r w:rsidRPr="00137087">
        <w:rPr>
          <w:rFonts w:cs="Times New Roman"/>
          <w:szCs w:val="24"/>
        </w:rPr>
        <w:t xml:space="preserve">there’s never time </w:t>
      </w:r>
      <w:r w:rsidR="00CE4F9C" w:rsidRPr="00137087">
        <w:rPr>
          <w:rFonts w:cs="Times New Roman"/>
          <w:szCs w:val="24"/>
        </w:rPr>
        <w:t xml:space="preserve">or words </w:t>
      </w:r>
      <w:r w:rsidRPr="00137087">
        <w:rPr>
          <w:rFonts w:cs="Times New Roman"/>
          <w:szCs w:val="24"/>
        </w:rPr>
        <w:t>enough</w:t>
      </w:r>
      <w:r w:rsidR="00BA304B">
        <w:rPr>
          <w:rFonts w:cs="Times New Roman"/>
          <w:szCs w:val="24"/>
        </w:rPr>
        <w:t>—</w:t>
      </w:r>
      <w:r w:rsidRPr="00137087">
        <w:rPr>
          <w:rFonts w:cs="Times New Roman"/>
          <w:szCs w:val="24"/>
        </w:rPr>
        <w:t xml:space="preserve">but </w:t>
      </w:r>
      <w:r w:rsidR="00EF501E" w:rsidRPr="00137087">
        <w:rPr>
          <w:rFonts w:cs="Times New Roman"/>
          <w:szCs w:val="24"/>
        </w:rPr>
        <w:t xml:space="preserve">the faith remains </w:t>
      </w:r>
      <w:r w:rsidR="00D86CED" w:rsidRPr="00137087">
        <w:rPr>
          <w:rFonts w:cs="Times New Roman"/>
          <w:szCs w:val="24"/>
        </w:rPr>
        <w:t xml:space="preserve">nevertheless </w:t>
      </w:r>
      <w:r w:rsidR="00EF501E" w:rsidRPr="00137087">
        <w:rPr>
          <w:rFonts w:cs="Times New Roman"/>
          <w:szCs w:val="24"/>
        </w:rPr>
        <w:t xml:space="preserve">that </w:t>
      </w:r>
      <w:r w:rsidRPr="00137087">
        <w:rPr>
          <w:rFonts w:cs="Times New Roman"/>
          <w:szCs w:val="24"/>
        </w:rPr>
        <w:t xml:space="preserve">something, perhaps </w:t>
      </w:r>
      <w:r w:rsidR="00EF501E" w:rsidRPr="00137087">
        <w:rPr>
          <w:rFonts w:cs="Times New Roman"/>
          <w:szCs w:val="24"/>
        </w:rPr>
        <w:t xml:space="preserve">something </w:t>
      </w:r>
      <w:r w:rsidRPr="00137087">
        <w:rPr>
          <w:rFonts w:cs="Times New Roman"/>
          <w:szCs w:val="24"/>
        </w:rPr>
        <w:t xml:space="preserve">unexpected, </w:t>
      </w:r>
      <w:r w:rsidR="00EF501E" w:rsidRPr="00137087">
        <w:rPr>
          <w:rFonts w:cs="Times New Roman"/>
          <w:szCs w:val="24"/>
        </w:rPr>
        <w:t>carries and can</w:t>
      </w:r>
      <w:r w:rsidRPr="00137087">
        <w:rPr>
          <w:rFonts w:cs="Times New Roman"/>
          <w:szCs w:val="24"/>
        </w:rPr>
        <w:t xml:space="preserve"> suffice</w:t>
      </w:r>
      <w:r w:rsidR="00D86CED" w:rsidRPr="00137087">
        <w:rPr>
          <w:rFonts w:cs="Times New Roman"/>
          <w:szCs w:val="24"/>
        </w:rPr>
        <w:t xml:space="preserve"> for someone else</w:t>
      </w:r>
      <w:r w:rsidRPr="00137087">
        <w:rPr>
          <w:rFonts w:cs="Times New Roman"/>
          <w:szCs w:val="24"/>
        </w:rPr>
        <w:t>.</w:t>
      </w:r>
      <w:r w:rsidR="00CA2E94" w:rsidRPr="00137087">
        <w:rPr>
          <w:rFonts w:cs="Times New Roman"/>
          <w:szCs w:val="24"/>
        </w:rPr>
        <w:t xml:space="preserve"> </w:t>
      </w:r>
      <w:r w:rsidR="009B78A8" w:rsidRPr="00137087">
        <w:rPr>
          <w:rFonts w:cs="Times New Roman"/>
          <w:szCs w:val="24"/>
        </w:rPr>
        <w:t>If Bowie’s work throws into doubt the</w:t>
      </w:r>
      <w:r w:rsidR="008D50A9" w:rsidRPr="00137087">
        <w:rPr>
          <w:rFonts w:cs="Times New Roman"/>
          <w:szCs w:val="24"/>
        </w:rPr>
        <w:t xml:space="preserve"> Romantic</w:t>
      </w:r>
      <w:r w:rsidR="009B78A8" w:rsidRPr="00137087">
        <w:rPr>
          <w:rFonts w:cs="Times New Roman"/>
          <w:szCs w:val="24"/>
        </w:rPr>
        <w:t xml:space="preserve"> </w:t>
      </w:r>
      <w:r w:rsidR="008D50A9" w:rsidRPr="00137087">
        <w:rPr>
          <w:rFonts w:cs="Times New Roman"/>
          <w:szCs w:val="24"/>
        </w:rPr>
        <w:t>authority of the</w:t>
      </w:r>
      <w:r w:rsidR="001445B3" w:rsidRPr="00137087">
        <w:rPr>
          <w:rFonts w:cs="Times New Roman"/>
          <w:szCs w:val="24"/>
        </w:rPr>
        <w:t xml:space="preserve"> artist as transcendent visionary, it does not do so in order to break the </w:t>
      </w:r>
      <w:r w:rsidR="003E45D2" w:rsidRPr="00137087">
        <w:rPr>
          <w:rFonts w:cs="Times New Roman"/>
          <w:szCs w:val="24"/>
        </w:rPr>
        <w:t xml:space="preserve">potency </w:t>
      </w:r>
      <w:r w:rsidR="001445B3" w:rsidRPr="00137087">
        <w:rPr>
          <w:rFonts w:cs="Times New Roman"/>
          <w:szCs w:val="24"/>
        </w:rPr>
        <w:t>of art, but rather to think about how accepting artists’ limitations need not compromi</w:t>
      </w:r>
      <w:r w:rsidR="00CC301F">
        <w:rPr>
          <w:rFonts w:cs="Times New Roman"/>
          <w:szCs w:val="24"/>
        </w:rPr>
        <w:t>s</w:t>
      </w:r>
      <w:r w:rsidR="001445B3" w:rsidRPr="00137087">
        <w:rPr>
          <w:rFonts w:cs="Times New Roman"/>
          <w:szCs w:val="24"/>
        </w:rPr>
        <w:t>e the power of thei</w:t>
      </w:r>
      <w:r w:rsidR="003E45D2" w:rsidRPr="00137087">
        <w:rPr>
          <w:rFonts w:cs="Times New Roman"/>
          <w:szCs w:val="24"/>
        </w:rPr>
        <w:t>r works to work for others.</w:t>
      </w:r>
      <w:r w:rsidR="00CA2E94" w:rsidRPr="00137087">
        <w:rPr>
          <w:rFonts w:cs="Times New Roman"/>
          <w:szCs w:val="24"/>
        </w:rPr>
        <w:t xml:space="preserve"> </w:t>
      </w:r>
      <w:r w:rsidR="003E45D2" w:rsidRPr="00137087">
        <w:rPr>
          <w:rFonts w:cs="Times New Roman"/>
          <w:szCs w:val="24"/>
        </w:rPr>
        <w:t>Bowie’s</w:t>
      </w:r>
      <w:r w:rsidR="001445B3" w:rsidRPr="00137087">
        <w:rPr>
          <w:rFonts w:cs="Times New Roman"/>
          <w:szCs w:val="24"/>
        </w:rPr>
        <w:t xml:space="preserve"> concern with his audience and his respect for his listeners’ </w:t>
      </w:r>
      <w:r w:rsidR="001445B3" w:rsidRPr="00137087">
        <w:rPr>
          <w:rFonts w:cs="Times New Roman"/>
          <w:szCs w:val="24"/>
        </w:rPr>
        <w:lastRenderedPageBreak/>
        <w:t>capacity for making meanings maintains a modified faith in the value of artistic communication, but recogni</w:t>
      </w:r>
      <w:r w:rsidR="00950164">
        <w:rPr>
          <w:rFonts w:cs="Times New Roman"/>
          <w:szCs w:val="24"/>
        </w:rPr>
        <w:t>z</w:t>
      </w:r>
      <w:r w:rsidR="001445B3" w:rsidRPr="00137087">
        <w:rPr>
          <w:rFonts w:cs="Times New Roman"/>
          <w:szCs w:val="24"/>
        </w:rPr>
        <w:t>es that for art to be genuinely representative, it needs to reach out beyond the concerns of its maker by embracing the potential for radical openness in the lyric utterance.</w:t>
      </w:r>
    </w:p>
    <w:p w14:paraId="57A1FDAF" w14:textId="3BF90BF1" w:rsidR="00DD7122" w:rsidRPr="009E01DA" w:rsidRDefault="001B4D56" w:rsidP="009E01DA">
      <w:pPr>
        <w:pStyle w:val="NoSpacing"/>
        <w:spacing w:line="480" w:lineRule="auto"/>
        <w:ind w:firstLine="720"/>
        <w:rPr>
          <w:rFonts w:cs="Times New Roman"/>
          <w:b/>
          <w:bCs/>
          <w:szCs w:val="24"/>
        </w:rPr>
      </w:pPr>
      <w:r w:rsidRPr="00137087">
        <w:rPr>
          <w:rFonts w:cs="Times New Roman"/>
          <w:szCs w:val="24"/>
        </w:rPr>
        <w:t>While this embrace is sometimes oblique in Bowie’s music, at other times, it is startlingly and touchingly direct.</w:t>
      </w:r>
      <w:r w:rsidR="00CA2E94" w:rsidRPr="00137087">
        <w:rPr>
          <w:rFonts w:cs="Times New Roman"/>
          <w:szCs w:val="24"/>
        </w:rPr>
        <w:t xml:space="preserve"> </w:t>
      </w:r>
      <w:r w:rsidR="005405DC" w:rsidRPr="00137087">
        <w:rPr>
          <w:rFonts w:cs="Times New Roman"/>
          <w:szCs w:val="24"/>
        </w:rPr>
        <w:t>T</w:t>
      </w:r>
      <w:r w:rsidR="00DD7122" w:rsidRPr="00137087">
        <w:rPr>
          <w:rFonts w:cs="Times New Roman"/>
          <w:szCs w:val="24"/>
        </w:rPr>
        <w:t xml:space="preserve">he last song on </w:t>
      </w:r>
      <w:r w:rsidR="00DD7122" w:rsidRPr="00137087">
        <w:rPr>
          <w:rFonts w:cs="Times New Roman"/>
          <w:i/>
          <w:szCs w:val="24"/>
        </w:rPr>
        <w:t>Ziggy Stardust</w:t>
      </w:r>
      <w:r w:rsidR="00DD7122" w:rsidRPr="00137087">
        <w:rPr>
          <w:rFonts w:cs="Times New Roman"/>
          <w:szCs w:val="24"/>
        </w:rPr>
        <w:t>, “Rock ‘n’ Roll Suicide”</w:t>
      </w:r>
      <w:r w:rsidR="00691A30" w:rsidRPr="00137087">
        <w:rPr>
          <w:rFonts w:cs="Times New Roman"/>
          <w:szCs w:val="24"/>
        </w:rPr>
        <w:t xml:space="preserve"> (1972)</w:t>
      </w:r>
      <w:r w:rsidR="00DD7122" w:rsidRPr="00137087">
        <w:rPr>
          <w:rFonts w:cs="Times New Roman"/>
          <w:szCs w:val="24"/>
        </w:rPr>
        <w:t>,</w:t>
      </w:r>
      <w:r w:rsidR="005405DC" w:rsidRPr="00137087">
        <w:rPr>
          <w:rFonts w:cs="Times New Roman"/>
          <w:szCs w:val="24"/>
        </w:rPr>
        <w:t xml:space="preserve"> makes</w:t>
      </w:r>
      <w:r w:rsidR="00DD7122" w:rsidRPr="00137087">
        <w:rPr>
          <w:rFonts w:cs="Times New Roman"/>
          <w:szCs w:val="24"/>
        </w:rPr>
        <w:t xml:space="preserve"> </w:t>
      </w:r>
      <w:r w:rsidR="005405DC" w:rsidRPr="00137087">
        <w:rPr>
          <w:rFonts w:cs="Times New Roman"/>
          <w:szCs w:val="24"/>
        </w:rPr>
        <w:t>a</w:t>
      </w:r>
      <w:r w:rsidR="00DD7122" w:rsidRPr="00137087">
        <w:rPr>
          <w:rFonts w:cs="Times New Roman"/>
          <w:szCs w:val="24"/>
        </w:rPr>
        <w:t xml:space="preserve"> strange shift </w:t>
      </w:r>
      <w:r w:rsidR="005405DC" w:rsidRPr="00137087">
        <w:rPr>
          <w:rFonts w:cs="Times New Roman"/>
          <w:szCs w:val="24"/>
        </w:rPr>
        <w:t xml:space="preserve">from much of the </w:t>
      </w:r>
      <w:r w:rsidR="001B6507" w:rsidRPr="00137087">
        <w:rPr>
          <w:rFonts w:cs="Times New Roman"/>
          <w:szCs w:val="24"/>
        </w:rPr>
        <w:t xml:space="preserve">preceding </w:t>
      </w:r>
      <w:r w:rsidR="005405DC" w:rsidRPr="00137087">
        <w:rPr>
          <w:rFonts w:cs="Times New Roman"/>
          <w:szCs w:val="24"/>
        </w:rPr>
        <w:t xml:space="preserve">album, moving </w:t>
      </w:r>
      <w:r w:rsidR="00DD7122" w:rsidRPr="00137087">
        <w:rPr>
          <w:rFonts w:cs="Times New Roman"/>
          <w:szCs w:val="24"/>
        </w:rPr>
        <w:t>to a second person that projects Romantic ennui</w:t>
      </w:r>
      <w:r w:rsidR="001B6507" w:rsidRPr="00137087">
        <w:rPr>
          <w:rFonts w:cs="Times New Roman"/>
          <w:szCs w:val="24"/>
        </w:rPr>
        <w:t xml:space="preserve"> onto its addressee</w:t>
      </w:r>
      <w:r w:rsidR="00DD7122" w:rsidRPr="00137087">
        <w:rPr>
          <w:rFonts w:cs="Times New Roman"/>
          <w:szCs w:val="24"/>
        </w:rPr>
        <w:t>.</w:t>
      </w:r>
      <w:r w:rsidR="00CA2E94" w:rsidRPr="00137087">
        <w:rPr>
          <w:rFonts w:cs="Times New Roman"/>
          <w:szCs w:val="24"/>
        </w:rPr>
        <w:t xml:space="preserve"> </w:t>
      </w:r>
      <w:r w:rsidR="00DD7122" w:rsidRPr="00137087">
        <w:rPr>
          <w:rFonts w:cs="Times New Roman"/>
          <w:szCs w:val="24"/>
        </w:rPr>
        <w:t xml:space="preserve">While the song begins by telling </w:t>
      </w:r>
      <w:r w:rsidR="005405DC" w:rsidRPr="00137087">
        <w:rPr>
          <w:rFonts w:cs="Times New Roman"/>
          <w:szCs w:val="24"/>
        </w:rPr>
        <w:t>the listener</w:t>
      </w:r>
      <w:r w:rsidR="00DD7122" w:rsidRPr="00137087">
        <w:rPr>
          <w:rFonts w:cs="Times New Roman"/>
          <w:szCs w:val="24"/>
        </w:rPr>
        <w:t xml:space="preserve"> that </w:t>
      </w:r>
      <w:r w:rsidR="005405DC" w:rsidRPr="00137087">
        <w:rPr>
          <w:rFonts w:cs="Times New Roman"/>
          <w:szCs w:val="24"/>
        </w:rPr>
        <w:t>they’ve</w:t>
      </w:r>
      <w:r w:rsidR="00DD7122" w:rsidRPr="00137087">
        <w:rPr>
          <w:rFonts w:cs="Times New Roman"/>
          <w:szCs w:val="24"/>
        </w:rPr>
        <w:t xml:space="preserve"> fallen into a state of irrevocable solipsism</w:t>
      </w:r>
      <w:del w:id="179" w:author="Jessica Tebo" w:date="2022-01-21T09:40:00Z">
        <w:r w:rsidR="00BA304B" w:rsidDel="002C2DF4">
          <w:rPr>
            <w:rFonts w:cs="Times New Roman"/>
            <w:szCs w:val="24"/>
          </w:rPr>
          <w:delText>—</w:delText>
        </w:r>
        <w:r w:rsidR="00DD7122" w:rsidRPr="00137087" w:rsidDel="002C2DF4">
          <w:rPr>
            <w:rFonts w:cs="Times New Roman"/>
            <w:szCs w:val="24"/>
          </w:rPr>
          <w:delText>“</w:delText>
        </w:r>
      </w:del>
      <w:ins w:id="180" w:author="Jessica Tebo" w:date="2022-01-21T09:40:00Z">
        <w:r w:rsidR="002C2DF4">
          <w:rPr>
            <w:rFonts w:cs="Times New Roman"/>
            <w:szCs w:val="24"/>
          </w:rPr>
          <w:t>—</w:t>
        </w:r>
        <w:r w:rsidR="002C2DF4" w:rsidRPr="00137087">
          <w:rPr>
            <w:rFonts w:cs="Times New Roman"/>
            <w:szCs w:val="24"/>
          </w:rPr>
          <w:t xml:space="preserve"> “</w:t>
        </w:r>
      </w:ins>
      <w:r w:rsidR="00DD7122" w:rsidRPr="00137087">
        <w:rPr>
          <w:rFonts w:cs="Times New Roman"/>
          <w:szCs w:val="24"/>
        </w:rPr>
        <w:t>Oh, no, no, no, you’re a rock ‘n’ roll suicide”</w:t>
      </w:r>
      <w:r w:rsidR="00BA304B">
        <w:rPr>
          <w:rFonts w:cs="Times New Roman"/>
          <w:szCs w:val="24"/>
        </w:rPr>
        <w:t>—</w:t>
      </w:r>
      <w:r w:rsidR="00DD7122" w:rsidRPr="00137087">
        <w:rPr>
          <w:rFonts w:cs="Times New Roman"/>
          <w:szCs w:val="24"/>
        </w:rPr>
        <w:t>the last words gloriously counterpoise this with a cry of connection that reasserts the brilliance not of the singer, but of the auditor who responds:</w:t>
      </w:r>
    </w:p>
    <w:p w14:paraId="7C8DF8D0" w14:textId="77777777" w:rsidR="00DD7122" w:rsidRPr="00137087" w:rsidRDefault="00DD7122" w:rsidP="00137087">
      <w:pPr>
        <w:pStyle w:val="NoSpacing"/>
        <w:spacing w:line="480" w:lineRule="auto"/>
        <w:rPr>
          <w:rFonts w:cs="Times New Roman"/>
          <w:szCs w:val="24"/>
        </w:rPr>
      </w:pPr>
      <w:r w:rsidRPr="00137087">
        <w:rPr>
          <w:rFonts w:cs="Times New Roman"/>
          <w:szCs w:val="24"/>
        </w:rPr>
        <w:tab/>
      </w:r>
      <w:r w:rsidRPr="00137087">
        <w:rPr>
          <w:rFonts w:cs="Times New Roman"/>
          <w:szCs w:val="24"/>
        </w:rPr>
        <w:tab/>
      </w:r>
      <w:r w:rsidRPr="00137087">
        <w:rPr>
          <w:rFonts w:cs="Times New Roman"/>
          <w:szCs w:val="24"/>
        </w:rPr>
        <w:tab/>
      </w:r>
      <w:r w:rsidRPr="00137087">
        <w:rPr>
          <w:rFonts w:cs="Times New Roman"/>
          <w:iCs/>
          <w:szCs w:val="24"/>
        </w:rPr>
        <w:t>You</w:t>
      </w:r>
      <w:r w:rsidRPr="00137087">
        <w:rPr>
          <w:rFonts w:cs="Times New Roman"/>
          <w:szCs w:val="24"/>
        </w:rPr>
        <w:t>’</w:t>
      </w:r>
      <w:r w:rsidRPr="00137087">
        <w:rPr>
          <w:rFonts w:cs="Times New Roman"/>
          <w:iCs/>
          <w:szCs w:val="24"/>
        </w:rPr>
        <w:t>re not alone</w:t>
      </w:r>
      <w:r w:rsidRPr="00137087">
        <w:rPr>
          <w:rFonts w:cs="Times New Roman"/>
          <w:szCs w:val="24"/>
        </w:rPr>
        <w:t>.</w:t>
      </w:r>
    </w:p>
    <w:p w14:paraId="4DBB4642" w14:textId="176E2328" w:rsidR="00DD7122" w:rsidRPr="00137087" w:rsidRDefault="00DD7122" w:rsidP="009E01DA">
      <w:pPr>
        <w:pStyle w:val="NoSpacing"/>
        <w:spacing w:line="480" w:lineRule="auto"/>
        <w:ind w:firstLine="720"/>
        <w:rPr>
          <w:rFonts w:cs="Times New Roman"/>
          <w:bCs/>
          <w:szCs w:val="24"/>
        </w:rPr>
      </w:pPr>
      <w:r w:rsidRPr="00137087">
        <w:rPr>
          <w:rFonts w:cs="Times New Roman"/>
          <w:szCs w:val="24"/>
        </w:rPr>
        <w:t xml:space="preserve">Gimme </w:t>
      </w:r>
      <w:r w:rsidRPr="00137087">
        <w:rPr>
          <w:rFonts w:cs="Times New Roman"/>
          <w:iCs/>
          <w:szCs w:val="24"/>
        </w:rPr>
        <w:t>your hands</w:t>
      </w:r>
      <w:r w:rsidRPr="00137087">
        <w:rPr>
          <w:rFonts w:cs="Times New Roman"/>
          <w:szCs w:val="24"/>
        </w:rPr>
        <w:t xml:space="preserve"> ’cause you</w:t>
      </w:r>
      <w:r w:rsidR="00BB65AA" w:rsidRPr="00137087">
        <w:rPr>
          <w:rFonts w:cs="Times New Roman"/>
          <w:szCs w:val="24"/>
        </w:rPr>
        <w:t>’</w:t>
      </w:r>
      <w:r w:rsidRPr="00137087">
        <w:rPr>
          <w:rFonts w:cs="Times New Roman"/>
          <w:szCs w:val="24"/>
        </w:rPr>
        <w:t>re wonderful</w:t>
      </w:r>
    </w:p>
    <w:p w14:paraId="255607D9" w14:textId="5F9676C3" w:rsidR="00752BBE" w:rsidRPr="00137087" w:rsidRDefault="00BB65AA" w:rsidP="00137087">
      <w:pPr>
        <w:pStyle w:val="NoSpacing"/>
        <w:spacing w:line="480" w:lineRule="auto"/>
        <w:rPr>
          <w:rFonts w:cs="Times New Roman"/>
          <w:bCs/>
          <w:szCs w:val="24"/>
        </w:rPr>
      </w:pPr>
      <w:r w:rsidRPr="00137087">
        <w:rPr>
          <w:rFonts w:cs="Times New Roman"/>
          <w:bCs/>
          <w:szCs w:val="24"/>
        </w:rPr>
        <w:t xml:space="preserve">This invitation to take hold of what the song provides and use it as a mooring point seems to me to typify Bowie’s works’ </w:t>
      </w:r>
      <w:r w:rsidR="00C14474" w:rsidRPr="00137087">
        <w:rPr>
          <w:rFonts w:cs="Times New Roman"/>
          <w:bCs/>
          <w:szCs w:val="24"/>
        </w:rPr>
        <w:t>laudable</w:t>
      </w:r>
      <w:r w:rsidRPr="00137087">
        <w:rPr>
          <w:rFonts w:cs="Times New Roman"/>
          <w:bCs/>
          <w:szCs w:val="24"/>
        </w:rPr>
        <w:t xml:space="preserve"> openness to imaginative and emotional appropriation.</w:t>
      </w:r>
      <w:r w:rsidR="00CA2E94" w:rsidRPr="00137087">
        <w:rPr>
          <w:rFonts w:cs="Times New Roman"/>
          <w:bCs/>
          <w:szCs w:val="24"/>
        </w:rPr>
        <w:t xml:space="preserve"> </w:t>
      </w:r>
      <w:r w:rsidR="008A082E" w:rsidRPr="00137087">
        <w:rPr>
          <w:rFonts w:cs="Times New Roman"/>
          <w:bCs/>
          <w:szCs w:val="24"/>
        </w:rPr>
        <w:t>The capital-P poet can be a powerful ideal, but it also one that risks actuating Romantic art’s unpleasant potential for insular elitism, where the insights art models are for an elect</w:t>
      </w:r>
      <w:r w:rsidR="001B4D56" w:rsidRPr="00137087">
        <w:rPr>
          <w:rFonts w:cs="Times New Roman"/>
          <w:bCs/>
          <w:szCs w:val="24"/>
        </w:rPr>
        <w:t xml:space="preserve"> who might perhaps deign to share them </w:t>
      </w:r>
      <w:proofErr w:type="gramStart"/>
      <w:r w:rsidR="00CE6E24" w:rsidRPr="00137087">
        <w:rPr>
          <w:rFonts w:cs="Times New Roman"/>
          <w:bCs/>
          <w:szCs w:val="24"/>
        </w:rPr>
        <w:t>as long as</w:t>
      </w:r>
      <w:proofErr w:type="gramEnd"/>
      <w:r w:rsidR="001B4D56" w:rsidRPr="00137087">
        <w:rPr>
          <w:rFonts w:cs="Times New Roman"/>
          <w:bCs/>
          <w:szCs w:val="24"/>
        </w:rPr>
        <w:t xml:space="preserve"> their genius is </w:t>
      </w:r>
      <w:r w:rsidRPr="00137087">
        <w:rPr>
          <w:rFonts w:cs="Times New Roman"/>
          <w:bCs/>
          <w:szCs w:val="24"/>
        </w:rPr>
        <w:t>acknowledged</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Bowie’s work flirts with this position on occasion, but he recogni</w:t>
      </w:r>
      <w:r w:rsidR="00950164">
        <w:rPr>
          <w:rFonts w:cs="Times New Roman"/>
          <w:bCs/>
          <w:szCs w:val="24"/>
        </w:rPr>
        <w:t>z</w:t>
      </w:r>
      <w:r w:rsidR="008A082E" w:rsidRPr="00137087">
        <w:rPr>
          <w:rFonts w:cs="Times New Roman"/>
          <w:bCs/>
          <w:szCs w:val="24"/>
        </w:rPr>
        <w:t xml:space="preserve">ed </w:t>
      </w:r>
      <w:r w:rsidR="001B4D56" w:rsidRPr="00137087">
        <w:rPr>
          <w:rFonts w:cs="Times New Roman"/>
          <w:bCs/>
          <w:szCs w:val="24"/>
        </w:rPr>
        <w:t>its</w:t>
      </w:r>
      <w:r w:rsidR="008A082E" w:rsidRPr="00137087">
        <w:rPr>
          <w:rFonts w:cs="Times New Roman"/>
          <w:bCs/>
          <w:szCs w:val="24"/>
        </w:rPr>
        <w:t xml:space="preserve"> dangers</w:t>
      </w:r>
      <w:r w:rsidR="001B4D56"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Even in troubled moments, such as when he </w:t>
      </w:r>
      <w:r w:rsidR="008A082E" w:rsidRPr="00137087">
        <w:rPr>
          <w:rFonts w:cs="Times New Roman"/>
          <w:bCs/>
          <w:szCs w:val="24"/>
        </w:rPr>
        <w:t>assert</w:t>
      </w:r>
      <w:r w:rsidRPr="00137087">
        <w:rPr>
          <w:rFonts w:cs="Times New Roman"/>
          <w:bCs/>
          <w:szCs w:val="24"/>
        </w:rPr>
        <w:t>ed</w:t>
      </w:r>
      <w:r w:rsidR="008A082E" w:rsidRPr="00137087">
        <w:rPr>
          <w:rFonts w:cs="Times New Roman"/>
          <w:bCs/>
          <w:szCs w:val="24"/>
        </w:rPr>
        <w:t xml:space="preserve"> that he “always had a repulsive sort of need to be something more than human” (Crowe)</w:t>
      </w:r>
      <w:r w:rsidRPr="00137087">
        <w:rPr>
          <w:rFonts w:cs="Times New Roman"/>
          <w:bCs/>
          <w:szCs w:val="24"/>
        </w:rPr>
        <w:t>, his recogni</w:t>
      </w:r>
      <w:r w:rsidR="005C1CD5">
        <w:rPr>
          <w:rFonts w:cs="Times New Roman"/>
          <w:bCs/>
          <w:szCs w:val="24"/>
        </w:rPr>
        <w:t>z</w:t>
      </w:r>
      <w:r w:rsidRPr="00137087">
        <w:rPr>
          <w:rFonts w:cs="Times New Roman"/>
          <w:bCs/>
          <w:szCs w:val="24"/>
        </w:rPr>
        <w:t xml:space="preserve">ing this need as repulsive registers a concern about modes that close off, rather than </w:t>
      </w:r>
      <w:proofErr w:type="gramStart"/>
      <w:r w:rsidRPr="00137087">
        <w:rPr>
          <w:rFonts w:cs="Times New Roman"/>
          <w:bCs/>
          <w:szCs w:val="24"/>
        </w:rPr>
        <w:t>open up</w:t>
      </w:r>
      <w:proofErr w:type="gramEnd"/>
      <w:r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His success at tempering </w:t>
      </w:r>
      <w:r w:rsidR="00C14474" w:rsidRPr="00137087">
        <w:rPr>
          <w:rFonts w:cs="Times New Roman"/>
          <w:bCs/>
          <w:szCs w:val="24"/>
        </w:rPr>
        <w:t>the</w:t>
      </w:r>
      <w:r w:rsidRPr="00137087">
        <w:rPr>
          <w:rFonts w:cs="Times New Roman"/>
          <w:bCs/>
          <w:szCs w:val="24"/>
        </w:rPr>
        <w:t xml:space="preserve"> Romantic desire for transcendence created the space for him to recogni</w:t>
      </w:r>
      <w:r w:rsidR="00950164">
        <w:rPr>
          <w:rFonts w:cs="Times New Roman"/>
          <w:bCs/>
          <w:szCs w:val="24"/>
        </w:rPr>
        <w:t>z</w:t>
      </w:r>
      <w:r w:rsidRPr="00137087">
        <w:rPr>
          <w:rFonts w:cs="Times New Roman"/>
          <w:bCs/>
          <w:szCs w:val="24"/>
        </w:rPr>
        <w:t>e others, and to be made a part of others’ lives</w:t>
      </w:r>
      <w:r w:rsidR="00C14474" w:rsidRPr="00137087">
        <w:rPr>
          <w:rFonts w:cs="Times New Roman"/>
          <w:bCs/>
          <w:szCs w:val="24"/>
        </w:rPr>
        <w:t xml:space="preserve"> in ways that have allowed him to persist as an avatar of empathy, transformation</w:t>
      </w:r>
      <w:r w:rsidR="00DB52E9">
        <w:rPr>
          <w:rFonts w:cs="Times New Roman"/>
          <w:bCs/>
          <w:szCs w:val="24"/>
        </w:rPr>
        <w:t>,</w:t>
      </w:r>
      <w:r w:rsidR="00C14474" w:rsidRPr="00137087">
        <w:rPr>
          <w:rFonts w:cs="Times New Roman"/>
          <w:bCs/>
          <w:szCs w:val="24"/>
        </w:rPr>
        <w:t xml:space="preserve"> and perverse integrity</w:t>
      </w:r>
      <w:r w:rsidRPr="00137087">
        <w:rPr>
          <w:rFonts w:cs="Times New Roman"/>
          <w:bCs/>
          <w:szCs w:val="24"/>
        </w:rPr>
        <w:t>.</w:t>
      </w:r>
      <w:r w:rsidR="00CA2E94" w:rsidRPr="00137087">
        <w:rPr>
          <w:rFonts w:cs="Times New Roman"/>
          <w:bCs/>
          <w:szCs w:val="24"/>
        </w:rPr>
        <w:t xml:space="preserve"> </w:t>
      </w:r>
      <w:r w:rsidR="00752BBE" w:rsidRPr="00137087">
        <w:rPr>
          <w:rFonts w:cs="Times New Roman"/>
          <w:bCs/>
          <w:szCs w:val="24"/>
        </w:rPr>
        <w:t>In an article mark</w:t>
      </w:r>
      <w:r w:rsidR="00DB52E9">
        <w:rPr>
          <w:rFonts w:cs="Times New Roman"/>
          <w:bCs/>
          <w:szCs w:val="24"/>
        </w:rPr>
        <w:t>ing</w:t>
      </w:r>
      <w:r w:rsidR="00752BBE" w:rsidRPr="00137087">
        <w:rPr>
          <w:rFonts w:cs="Times New Roman"/>
          <w:bCs/>
          <w:szCs w:val="24"/>
        </w:rPr>
        <w:t xml:space="preserve"> the fifth anniversary of </w:t>
      </w:r>
      <w:r w:rsidR="00C05626">
        <w:rPr>
          <w:rFonts w:cs="Times New Roman"/>
          <w:bCs/>
          <w:szCs w:val="24"/>
        </w:rPr>
        <w:t>his</w:t>
      </w:r>
      <w:r w:rsidR="00752BBE" w:rsidRPr="00137087">
        <w:rPr>
          <w:rFonts w:cs="Times New Roman"/>
          <w:bCs/>
          <w:szCs w:val="24"/>
        </w:rPr>
        <w:t xml:space="preserve"> death, </w:t>
      </w:r>
      <w:r w:rsidR="00217C07" w:rsidRPr="00137087">
        <w:rPr>
          <w:rFonts w:cs="Times New Roman"/>
          <w:bCs/>
          <w:szCs w:val="24"/>
        </w:rPr>
        <w:t xml:space="preserve">Lynsey Hanley </w:t>
      </w:r>
      <w:r w:rsidRPr="00137087">
        <w:rPr>
          <w:rFonts w:cs="Times New Roman"/>
          <w:bCs/>
          <w:szCs w:val="24"/>
        </w:rPr>
        <w:lastRenderedPageBreak/>
        <w:t xml:space="preserve">writes that </w:t>
      </w:r>
      <w:r w:rsidR="00217C07" w:rsidRPr="00137087">
        <w:rPr>
          <w:rFonts w:cs="Times New Roman"/>
          <w:bCs/>
          <w:szCs w:val="24"/>
        </w:rPr>
        <w:t>“life, for Bowie, was a series of encounters with people and things that made change possible, not a series of transactions designed to get one over on other people.”</w:t>
      </w:r>
      <w:r w:rsidR="00CA2E94" w:rsidRPr="00137087">
        <w:rPr>
          <w:rFonts w:cs="Times New Roman"/>
          <w:bCs/>
          <w:szCs w:val="24"/>
        </w:rPr>
        <w:t xml:space="preserve"> </w:t>
      </w:r>
      <w:r w:rsidR="00217C07" w:rsidRPr="00137087">
        <w:rPr>
          <w:rFonts w:cs="Times New Roman"/>
          <w:bCs/>
          <w:szCs w:val="24"/>
        </w:rPr>
        <w:t xml:space="preserve">In the same article, </w:t>
      </w:r>
      <w:r w:rsidR="003E1A8F" w:rsidRPr="00137087">
        <w:rPr>
          <w:rFonts w:cs="Times New Roman"/>
          <w:bCs/>
          <w:szCs w:val="24"/>
        </w:rPr>
        <w:t xml:space="preserve">the singer </w:t>
      </w:r>
      <w:r w:rsidR="00217C07" w:rsidRPr="00137087">
        <w:rPr>
          <w:rFonts w:cs="Times New Roman"/>
          <w:bCs/>
          <w:szCs w:val="24"/>
        </w:rPr>
        <w:t xml:space="preserve">Edwyn Collins </w:t>
      </w:r>
      <w:r w:rsidRPr="00137087">
        <w:rPr>
          <w:rFonts w:cs="Times New Roman"/>
          <w:bCs/>
          <w:szCs w:val="24"/>
        </w:rPr>
        <w:t xml:space="preserve">states that </w:t>
      </w:r>
      <w:r w:rsidR="00217C07" w:rsidRPr="00137087">
        <w:rPr>
          <w:rFonts w:cs="Times New Roman"/>
          <w:bCs/>
          <w:szCs w:val="24"/>
        </w:rPr>
        <w:t>“He was warm; you could walk around with him in your head all day and it comforted you.”</w:t>
      </w:r>
      <w:r w:rsidR="00CA2E94" w:rsidRPr="00137087">
        <w:rPr>
          <w:rFonts w:cs="Times New Roman"/>
          <w:bCs/>
          <w:szCs w:val="24"/>
        </w:rPr>
        <w:t xml:space="preserve"> </w:t>
      </w:r>
      <w:r w:rsidR="00C14474" w:rsidRPr="00137087">
        <w:rPr>
          <w:rFonts w:cs="Times New Roman"/>
          <w:bCs/>
          <w:szCs w:val="24"/>
        </w:rPr>
        <w:t>If these feelings typify what Bowie</w:t>
      </w:r>
      <w:r w:rsidR="00DE2131" w:rsidRPr="00137087">
        <w:rPr>
          <w:rFonts w:cs="Times New Roman"/>
          <w:bCs/>
          <w:szCs w:val="24"/>
        </w:rPr>
        <w:t xml:space="preserve"> can conjure</w:t>
      </w:r>
      <w:r w:rsidR="00C14474" w:rsidRPr="00137087">
        <w:rPr>
          <w:rFonts w:cs="Times New Roman"/>
          <w:bCs/>
          <w:szCs w:val="24"/>
        </w:rPr>
        <w:t xml:space="preserve">, then it seems clear to me that his artistic self-fashioning has been profoundly, </w:t>
      </w:r>
      <w:proofErr w:type="gramStart"/>
      <w:r w:rsidR="00C14474" w:rsidRPr="00137087">
        <w:rPr>
          <w:rFonts w:cs="Times New Roman"/>
          <w:bCs/>
          <w:szCs w:val="24"/>
        </w:rPr>
        <w:t>Romantically</w:t>
      </w:r>
      <w:proofErr w:type="gramEnd"/>
      <w:r w:rsidR="00C14474" w:rsidRPr="00137087">
        <w:rPr>
          <w:rFonts w:cs="Times New Roman"/>
          <w:bCs/>
          <w:szCs w:val="24"/>
        </w:rPr>
        <w:t xml:space="preserve"> successful.</w:t>
      </w:r>
    </w:p>
    <w:p w14:paraId="37CF967C" w14:textId="77777777" w:rsidR="003E1A8F" w:rsidRPr="00137087" w:rsidRDefault="003E1A8F" w:rsidP="00137087">
      <w:pPr>
        <w:spacing w:after="0" w:line="480" w:lineRule="auto"/>
        <w:rPr>
          <w:rFonts w:cs="Times New Roman"/>
          <w:b/>
          <w:bCs/>
          <w:szCs w:val="24"/>
          <w:u w:val="single"/>
        </w:rPr>
      </w:pPr>
    </w:p>
    <w:p w14:paraId="484EED1B" w14:textId="77777777" w:rsidR="00B84DC0" w:rsidRPr="00BA7CE6" w:rsidRDefault="00B84DC0" w:rsidP="005F5D74">
      <w:pPr>
        <w:pStyle w:val="NoSpacing"/>
        <w:spacing w:line="480" w:lineRule="auto"/>
        <w:jc w:val="center"/>
        <w:rPr>
          <w:rFonts w:cs="Times New Roman"/>
          <w:b/>
          <w:bCs/>
          <w:szCs w:val="24"/>
        </w:rPr>
      </w:pPr>
      <w:r w:rsidRPr="00BA7CE6">
        <w:rPr>
          <w:rFonts w:cs="Times New Roman"/>
          <w:b/>
          <w:bCs/>
          <w:szCs w:val="24"/>
        </w:rPr>
        <w:t>Works Cited</w:t>
      </w:r>
    </w:p>
    <w:p w14:paraId="16EB05EB" w14:textId="77777777" w:rsidR="00E45AF9" w:rsidRPr="00137087" w:rsidRDefault="00E45AF9" w:rsidP="00137087">
      <w:pPr>
        <w:spacing w:after="0" w:line="480" w:lineRule="auto"/>
        <w:rPr>
          <w:rFonts w:eastAsia="Calibri" w:cs="Times New Roman"/>
          <w:szCs w:val="24"/>
          <w:lang w:eastAsia="en-GB"/>
        </w:rPr>
      </w:pPr>
    </w:p>
    <w:p w14:paraId="70EF2022" w14:textId="0795B352" w:rsidR="008C7629" w:rsidRPr="00BA7CE6" w:rsidRDefault="004A556B"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 xml:space="preserve">Baker, David. “Bowie’s Covers: The Artist as Modernist.” </w:t>
      </w:r>
      <w:r w:rsidRPr="00137087">
        <w:rPr>
          <w:rFonts w:eastAsia="Calibri" w:cs="Times New Roman"/>
          <w:i/>
          <w:szCs w:val="24"/>
          <w:lang w:eastAsia="en-GB"/>
        </w:rPr>
        <w:t>Enchanting David Bowie: Space/Time/Body/Memory</w:t>
      </w:r>
      <w:r w:rsidRPr="00137087">
        <w:rPr>
          <w:rFonts w:eastAsia="Calibri" w:cs="Times New Roman"/>
          <w:szCs w:val="24"/>
          <w:lang w:eastAsia="en-GB"/>
        </w:rPr>
        <w:t>, edited by Toija Cinque, Christopher Moore and Sean Redmond, Bloomsbury, 2015, pp. 103</w:t>
      </w:r>
      <w:r w:rsidR="0055668A" w:rsidRPr="0055668A">
        <w:rPr>
          <w:rFonts w:eastAsia="Calibri" w:cs="Times New Roman"/>
          <w:szCs w:val="24"/>
          <w:lang w:val="en-US" w:eastAsia="en-GB"/>
        </w:rPr>
        <w:t>–</w:t>
      </w:r>
      <w:r w:rsidRPr="00137087">
        <w:rPr>
          <w:rFonts w:eastAsia="Calibri" w:cs="Times New Roman"/>
          <w:szCs w:val="24"/>
          <w:lang w:eastAsia="en-GB"/>
        </w:rPr>
        <w:t>18.</w:t>
      </w:r>
    </w:p>
    <w:p w14:paraId="56DF2A9A" w14:textId="2E074CA6" w:rsidR="004A556B" w:rsidRPr="00BA7CE6" w:rsidRDefault="008C762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Bernhard Jackson, Emily A. “‘Sometimes I feel like the whole human race’: Lord Byron and David Bowie Consider the Question of Identity.” </w:t>
      </w:r>
      <w:r w:rsidRPr="00137087">
        <w:rPr>
          <w:rFonts w:cs="Times New Roman"/>
          <w:i/>
          <w:iCs/>
          <w:szCs w:val="24"/>
          <w:lang w:eastAsia="en-GB"/>
        </w:rPr>
        <w:t>Byron Journal</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46</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2, 2018, pp. 113</w:t>
      </w:r>
      <w:r w:rsidR="0055668A" w:rsidRPr="0055668A">
        <w:rPr>
          <w:rFonts w:cs="Times New Roman"/>
          <w:szCs w:val="24"/>
          <w:lang w:val="en-US" w:eastAsia="en-GB"/>
        </w:rPr>
        <w:t>–</w:t>
      </w:r>
      <w:r w:rsidRPr="00137087">
        <w:rPr>
          <w:rFonts w:cs="Times New Roman"/>
          <w:szCs w:val="24"/>
          <w:lang w:eastAsia="en-GB"/>
        </w:rPr>
        <w:t>25.</w:t>
      </w:r>
    </w:p>
    <w:p w14:paraId="1D549904" w14:textId="75FE454E" w:rsidR="00927E06" w:rsidRPr="00137087" w:rsidRDefault="00927E06"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Bowie, David. “Aladdin Sane (1913-1938-197</w:t>
      </w:r>
      <w:commentRangeStart w:id="181"/>
      <w:commentRangeStart w:id="182"/>
      <w:r w:rsidRPr="00137087">
        <w:rPr>
          <w:rFonts w:eastAsia="Calibri" w:cs="Times New Roman"/>
          <w:szCs w:val="24"/>
          <w:lang w:eastAsia="en-GB"/>
        </w:rPr>
        <w:t>?</w:t>
      </w:r>
      <w:commentRangeEnd w:id="181"/>
      <w:r w:rsidR="00FB2142">
        <w:rPr>
          <w:rStyle w:val="CommentReference"/>
        </w:rPr>
        <w:commentReference w:id="181"/>
      </w:r>
      <w:commentRangeEnd w:id="182"/>
      <w:r w:rsidR="001514EF">
        <w:rPr>
          <w:rStyle w:val="CommentReference"/>
        </w:rPr>
        <w:commentReference w:id="182"/>
      </w:r>
      <w:r w:rsidRPr="00137087">
        <w:rPr>
          <w:rFonts w:eastAsia="Calibri" w:cs="Times New Roman"/>
          <w:szCs w:val="24"/>
          <w:lang w:eastAsia="en-GB"/>
        </w:rPr>
        <w:t>)</w:t>
      </w:r>
      <w:r w:rsidR="004A556B" w:rsidRPr="00137087">
        <w:rPr>
          <w:rFonts w:eastAsia="Calibri" w:cs="Times New Roman"/>
          <w:szCs w:val="24"/>
          <w:lang w:eastAsia="en-GB"/>
        </w:rPr>
        <w:t>.</w:t>
      </w:r>
      <w:r w:rsidR="009A3B73"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Aladdin Sane</w:t>
      </w:r>
      <w:r w:rsidRPr="00137087">
        <w:rPr>
          <w:rFonts w:eastAsia="Calibri" w:cs="Times New Roman"/>
          <w:szCs w:val="24"/>
          <w:lang w:eastAsia="en-GB"/>
        </w:rPr>
        <w:t>, RCA, 1973.</w:t>
      </w:r>
    </w:p>
    <w:p w14:paraId="1F1B3EE0" w14:textId="1DB292B9" w:rsidR="006936BD"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6936BD" w:rsidRPr="00137087">
        <w:rPr>
          <w:rFonts w:cs="Times New Roman"/>
          <w:szCs w:val="24"/>
          <w:lang w:eastAsia="en-GB"/>
        </w:rPr>
        <w:t xml:space="preserve">. “An Occasional Dream.” </w:t>
      </w:r>
      <w:r w:rsidR="006936BD" w:rsidRPr="00137087">
        <w:rPr>
          <w:rFonts w:cs="Times New Roman"/>
          <w:i/>
          <w:szCs w:val="24"/>
          <w:lang w:eastAsia="en-GB"/>
        </w:rPr>
        <w:t>David Bowie</w:t>
      </w:r>
      <w:r w:rsidR="006936BD" w:rsidRPr="00137087">
        <w:rPr>
          <w:rFonts w:cs="Times New Roman"/>
          <w:szCs w:val="24"/>
          <w:lang w:eastAsia="en-GB"/>
        </w:rPr>
        <w:t>, Philips, 1969.</w:t>
      </w:r>
    </w:p>
    <w:p w14:paraId="0EC79571" w14:textId="68CA2C1D" w:rsidR="001A07A2"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1A07A2" w:rsidRPr="00137087">
        <w:rPr>
          <w:rFonts w:cs="Times New Roman"/>
          <w:szCs w:val="24"/>
          <w:lang w:eastAsia="en-GB"/>
        </w:rPr>
        <w:t xml:space="preserve">. “Andy Warhol.” </w:t>
      </w:r>
      <w:r w:rsidR="001A07A2" w:rsidRPr="00137087">
        <w:rPr>
          <w:rFonts w:cs="Times New Roman"/>
          <w:i/>
          <w:szCs w:val="24"/>
          <w:lang w:eastAsia="en-GB"/>
        </w:rPr>
        <w:t>Hunky Dory</w:t>
      </w:r>
      <w:r w:rsidR="001A07A2" w:rsidRPr="00137087">
        <w:rPr>
          <w:rFonts w:cs="Times New Roman"/>
          <w:szCs w:val="24"/>
          <w:lang w:eastAsia="en-GB"/>
        </w:rPr>
        <w:t>, RCA, 1971.</w:t>
      </w:r>
    </w:p>
    <w:p w14:paraId="7B9A0D35" w14:textId="5931D85E" w:rsidR="00D95088" w:rsidRPr="00137087" w:rsidRDefault="00BA7CE6" w:rsidP="00FB2142">
      <w:pPr>
        <w:pStyle w:val="NoSpacing"/>
        <w:spacing w:line="480" w:lineRule="auto"/>
        <w:ind w:left="360" w:hanging="360"/>
        <w:rPr>
          <w:rFonts w:cs="Times New Roman"/>
          <w:szCs w:val="24"/>
          <w:lang w:eastAsia="en-GB"/>
        </w:rPr>
      </w:pPr>
      <w:r w:rsidRPr="00BA7CE6">
        <w:rPr>
          <w:rFonts w:cs="Times New Roman"/>
          <w:szCs w:val="24"/>
          <w:lang w:eastAsia="en-GB"/>
        </w:rPr>
        <w:t>———</w:t>
      </w:r>
      <w:r w:rsidR="00D95088" w:rsidRPr="00137087">
        <w:rPr>
          <w:rFonts w:cs="Times New Roman"/>
          <w:szCs w:val="24"/>
          <w:lang w:eastAsia="en-GB"/>
        </w:rPr>
        <w:t xml:space="preserve">. “The Bewlay Brothers.” </w:t>
      </w:r>
      <w:r w:rsidR="00D95088" w:rsidRPr="00137087">
        <w:rPr>
          <w:rFonts w:cs="Times New Roman"/>
          <w:i/>
          <w:szCs w:val="24"/>
          <w:lang w:eastAsia="en-GB"/>
        </w:rPr>
        <w:t>Hunky Dory</w:t>
      </w:r>
      <w:r w:rsidR="00D95088" w:rsidRPr="00137087">
        <w:rPr>
          <w:rFonts w:cs="Times New Roman"/>
          <w:szCs w:val="24"/>
          <w:lang w:eastAsia="en-GB"/>
        </w:rPr>
        <w:t>, RCA, 1971.</w:t>
      </w:r>
    </w:p>
    <w:p w14:paraId="14708CD8" w14:textId="3AE16214" w:rsidR="00702202"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9A3B73" w:rsidRPr="00137087">
        <w:rPr>
          <w:rFonts w:eastAsia="Calibri" w:cs="Times New Roman"/>
          <w:szCs w:val="24"/>
          <w:lang w:eastAsia="en-GB"/>
        </w:rPr>
        <w:t>. “Changes.”</w:t>
      </w:r>
      <w:r w:rsidR="00927E06" w:rsidRPr="00137087">
        <w:rPr>
          <w:rFonts w:eastAsia="Calibri" w:cs="Times New Roman"/>
          <w:szCs w:val="24"/>
          <w:lang w:eastAsia="en-GB"/>
        </w:rPr>
        <w:t xml:space="preserve"> </w:t>
      </w:r>
      <w:r w:rsidR="00927E06" w:rsidRPr="00137087">
        <w:rPr>
          <w:rFonts w:eastAsia="Calibri" w:cs="Times New Roman"/>
          <w:i/>
          <w:szCs w:val="24"/>
          <w:lang w:eastAsia="en-GB"/>
        </w:rPr>
        <w:t>Hunky Dory</w:t>
      </w:r>
      <w:r w:rsidR="00927E06" w:rsidRPr="00137087">
        <w:rPr>
          <w:rFonts w:eastAsia="Calibri" w:cs="Times New Roman"/>
          <w:szCs w:val="24"/>
          <w:lang w:eastAsia="en-GB"/>
        </w:rPr>
        <w:t>, RCA, 1971.</w:t>
      </w:r>
    </w:p>
    <w:p w14:paraId="09C20899" w14:textId="55BA0724" w:rsidR="00927E06" w:rsidRPr="0058705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702202" w:rsidRPr="00137087">
        <w:rPr>
          <w:rFonts w:cs="Times New Roman"/>
          <w:szCs w:val="24"/>
          <w:lang w:eastAsia="en-GB"/>
        </w:rPr>
        <w:t xml:space="preserve">. “China Girl.” </w:t>
      </w:r>
      <w:r w:rsidR="00702202" w:rsidRPr="00137087">
        <w:rPr>
          <w:rFonts w:cs="Times New Roman"/>
          <w:i/>
          <w:iCs/>
          <w:szCs w:val="24"/>
          <w:lang w:eastAsia="en-GB"/>
        </w:rPr>
        <w:t>Let’s Dance</w:t>
      </w:r>
      <w:r w:rsidR="00702202" w:rsidRPr="00137087">
        <w:rPr>
          <w:rFonts w:cs="Times New Roman"/>
          <w:szCs w:val="24"/>
          <w:lang w:eastAsia="en-GB"/>
        </w:rPr>
        <w:t>, EMI America, 1983.</w:t>
      </w:r>
    </w:p>
    <w:p w14:paraId="2A9E295D" w14:textId="4C01B7E0"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“Cygnet Committee.” </w:t>
      </w:r>
      <w:r w:rsidR="006936BD" w:rsidRPr="00137087">
        <w:rPr>
          <w:rFonts w:cs="Times New Roman"/>
          <w:i/>
          <w:szCs w:val="24"/>
          <w:lang w:eastAsia="en-GB"/>
        </w:rPr>
        <w:t>David Bowie</w:t>
      </w:r>
      <w:r w:rsidR="006936BD" w:rsidRPr="00137087">
        <w:rPr>
          <w:rFonts w:cs="Times New Roman"/>
          <w:szCs w:val="24"/>
          <w:lang w:eastAsia="en-GB"/>
        </w:rPr>
        <w:t>, Philips, 1969.</w:t>
      </w:r>
    </w:p>
    <w:p w14:paraId="213E0099" w14:textId="6C1E681D" w:rsidR="0034467A"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34467A" w:rsidRPr="00137087">
        <w:rPr>
          <w:rFonts w:cs="Times New Roman"/>
          <w:szCs w:val="24"/>
          <w:lang w:eastAsia="en-GB"/>
        </w:rPr>
        <w:t xml:space="preserve">. “D.J.” </w:t>
      </w:r>
      <w:r w:rsidR="0034467A" w:rsidRPr="00137087">
        <w:rPr>
          <w:rFonts w:cs="Times New Roman"/>
          <w:i/>
          <w:szCs w:val="24"/>
          <w:lang w:eastAsia="en-GB"/>
        </w:rPr>
        <w:t>Lodger</w:t>
      </w:r>
      <w:r w:rsidR="0034467A" w:rsidRPr="00137087">
        <w:rPr>
          <w:rFonts w:cs="Times New Roman"/>
          <w:szCs w:val="24"/>
          <w:lang w:eastAsia="en-GB"/>
        </w:rPr>
        <w:t>, RCA, 1979.</w:t>
      </w:r>
    </w:p>
    <w:p w14:paraId="279B2867" w14:textId="7E23393E" w:rsidR="00682FF6" w:rsidRPr="00137087" w:rsidRDefault="00587057" w:rsidP="00FB2142">
      <w:pPr>
        <w:pStyle w:val="NoSpacing"/>
        <w:spacing w:line="480" w:lineRule="auto"/>
        <w:ind w:left="360" w:hanging="360"/>
        <w:rPr>
          <w:rFonts w:cs="Times New Roman"/>
          <w:bCs/>
          <w:szCs w:val="24"/>
          <w:lang w:eastAsia="en-GB"/>
        </w:rPr>
      </w:pPr>
      <w:r w:rsidRPr="00587057">
        <w:rPr>
          <w:rFonts w:cs="Times New Roman"/>
          <w:szCs w:val="24"/>
          <w:lang w:eastAsia="en-GB"/>
        </w:rPr>
        <w:t>———</w:t>
      </w:r>
      <w:r w:rsidR="004812B0" w:rsidRPr="00137087">
        <w:rPr>
          <w:rFonts w:cs="Times New Roman"/>
          <w:szCs w:val="24"/>
          <w:lang w:eastAsia="en-GB"/>
        </w:rPr>
        <w:t>. “</w:t>
      </w:r>
      <w:r w:rsidR="004812B0" w:rsidRPr="00137087">
        <w:rPr>
          <w:rFonts w:cs="Times New Roman"/>
          <w:bCs/>
          <w:szCs w:val="24"/>
          <w:lang w:eastAsia="en-GB"/>
        </w:rPr>
        <w:t xml:space="preserve">Drive-In Saturday.”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48E2057" w14:textId="1B772F99" w:rsidR="004812B0" w:rsidRPr="00137087" w:rsidRDefault="00587057" w:rsidP="00FB2142">
      <w:pPr>
        <w:pStyle w:val="NoSpacing"/>
        <w:spacing w:line="480" w:lineRule="auto"/>
        <w:ind w:left="360" w:hanging="360"/>
        <w:rPr>
          <w:rFonts w:cs="Times New Roman"/>
          <w:szCs w:val="24"/>
          <w:lang w:eastAsia="en-GB"/>
        </w:rPr>
      </w:pPr>
      <w:r w:rsidRPr="00587057">
        <w:rPr>
          <w:rFonts w:cs="Times New Roman"/>
          <w:bCs/>
          <w:szCs w:val="24"/>
          <w:lang w:eastAsia="en-GB"/>
        </w:rPr>
        <w:t>———</w:t>
      </w:r>
      <w:r w:rsidR="00682FF6" w:rsidRPr="00137087">
        <w:rPr>
          <w:rFonts w:cs="Times New Roman"/>
          <w:bCs/>
          <w:szCs w:val="24"/>
          <w:lang w:eastAsia="en-GB"/>
        </w:rPr>
        <w:t xml:space="preserve">. “Eight Line Poem.” </w:t>
      </w:r>
      <w:r w:rsidR="00682FF6" w:rsidRPr="00137087">
        <w:rPr>
          <w:rFonts w:cs="Times New Roman"/>
          <w:bCs/>
          <w:i/>
          <w:szCs w:val="24"/>
          <w:lang w:eastAsia="en-GB"/>
        </w:rPr>
        <w:t>Hunky Dory</w:t>
      </w:r>
      <w:r w:rsidR="00682FF6" w:rsidRPr="00137087">
        <w:rPr>
          <w:rFonts w:cs="Times New Roman"/>
          <w:bCs/>
          <w:szCs w:val="24"/>
          <w:lang w:eastAsia="en-GB"/>
        </w:rPr>
        <w:t>, RCA, 1971.</w:t>
      </w:r>
    </w:p>
    <w:p w14:paraId="4C3500AC" w14:textId="4224CF13" w:rsidR="00CB7950" w:rsidRPr="0013708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lastRenderedPageBreak/>
        <w:t>———</w:t>
      </w:r>
      <w:r w:rsidR="00CB7950" w:rsidRPr="00137087">
        <w:rPr>
          <w:rFonts w:eastAsia="Calibri" w:cs="Times New Roman"/>
          <w:szCs w:val="24"/>
          <w:lang w:eastAsia="en-GB"/>
        </w:rPr>
        <w:t>. “‘Heroes’</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Heroes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1977.</w:t>
      </w:r>
    </w:p>
    <w:p w14:paraId="2B4D5884" w14:textId="3E565515" w:rsidR="00753605" w:rsidRPr="00587057" w:rsidRDefault="00587057" w:rsidP="00FB2142">
      <w:pPr>
        <w:spacing w:after="0" w:line="480" w:lineRule="auto"/>
        <w:ind w:left="360" w:hanging="360"/>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“I Can’t Give Everything Away</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Blackstar</w:t>
      </w:r>
      <w:r w:rsidR="00927E06" w:rsidRPr="00137087">
        <w:rPr>
          <w:rFonts w:eastAsia="Calibri" w:cs="Times New Roman"/>
          <w:szCs w:val="24"/>
          <w:lang w:eastAsia="en-GB"/>
        </w:rPr>
        <w:t>, ISO, Columbia and Sony, 2016.</w:t>
      </w:r>
    </w:p>
    <w:p w14:paraId="0B53C3D3" w14:textId="65239785" w:rsidR="00020534"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9A3B73" w:rsidRPr="00137087">
        <w:rPr>
          <w:rFonts w:cs="Times New Roman"/>
          <w:szCs w:val="24"/>
          <w:lang w:eastAsia="en-GB"/>
        </w:rPr>
        <w:t>. “Lady Stardust.”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6528415C" w14:textId="794B0449" w:rsidR="006936BD" w:rsidRPr="00137087" w:rsidRDefault="00587057" w:rsidP="00FB2142">
      <w:pPr>
        <w:pStyle w:val="NoSpacing"/>
        <w:spacing w:line="480" w:lineRule="auto"/>
        <w:ind w:left="360" w:hanging="360"/>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“Memory of a Free Festival.” </w:t>
      </w:r>
      <w:r w:rsidR="006936BD" w:rsidRPr="00137087">
        <w:rPr>
          <w:rFonts w:cs="Times New Roman"/>
          <w:i/>
          <w:szCs w:val="24"/>
          <w:lang w:eastAsia="en-GB"/>
        </w:rPr>
        <w:t>David Bowie</w:t>
      </w:r>
      <w:r w:rsidR="006936BD" w:rsidRPr="00137087">
        <w:rPr>
          <w:rFonts w:cs="Times New Roman"/>
          <w:szCs w:val="24"/>
          <w:lang w:eastAsia="en-GB"/>
        </w:rPr>
        <w:t>, Philips, 1969.</w:t>
      </w:r>
    </w:p>
    <w:p w14:paraId="4735271C" w14:textId="41AD3695" w:rsidR="00CB7950" w:rsidRPr="00DA3EAF" w:rsidRDefault="00DA3EAF" w:rsidP="00FB2142">
      <w:pPr>
        <w:spacing w:after="0" w:line="480" w:lineRule="auto"/>
        <w:ind w:left="360" w:hanging="360"/>
        <w:rPr>
          <w:rFonts w:eastAsia="Calibri" w:cs="Times New Roman"/>
          <w:szCs w:val="24"/>
          <w:lang w:eastAsia="en-GB"/>
        </w:rPr>
      </w:pPr>
      <w:r w:rsidRPr="00DA3EAF">
        <w:rPr>
          <w:rFonts w:eastAsia="Calibri" w:cs="Times New Roman"/>
          <w:szCs w:val="24"/>
          <w:lang w:eastAsia="en-GB"/>
        </w:rPr>
        <w:t>———</w:t>
      </w:r>
      <w:r w:rsidR="00D15B16" w:rsidRPr="00137087">
        <w:rPr>
          <w:rFonts w:eastAsia="Calibri" w:cs="Times New Roman"/>
          <w:szCs w:val="24"/>
          <w:lang w:eastAsia="en-GB"/>
        </w:rPr>
        <w:t>. “</w:t>
      </w:r>
      <w:r w:rsidR="00020534" w:rsidRPr="00137087">
        <w:rPr>
          <w:rFonts w:eastAsia="Calibri" w:cs="Times New Roman"/>
          <w:szCs w:val="24"/>
          <w:lang w:eastAsia="en-GB"/>
        </w:rPr>
        <w:t>Moonage Daydream</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 xml:space="preserve">The </w:t>
      </w:r>
      <w:r w:rsidR="00CB7950" w:rsidRPr="00137087">
        <w:rPr>
          <w:rFonts w:eastAsia="Calibri" w:cs="Times New Roman"/>
          <w:i/>
          <w:iCs/>
          <w:szCs w:val="24"/>
          <w:lang w:eastAsia="en-GB"/>
        </w:rPr>
        <w:t>Rise and Fall of Ziggy Stardust</w:t>
      </w:r>
      <w:r w:rsidR="00CB7950" w:rsidRPr="00137087">
        <w:rPr>
          <w:rFonts w:eastAsia="Calibri" w:cs="Times New Roman"/>
          <w:i/>
          <w:szCs w:val="24"/>
          <w:lang w:eastAsia="en-GB"/>
        </w:rPr>
        <w:t xml:space="preserve"> and the Spiders from Mars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1972.</w:t>
      </w:r>
    </w:p>
    <w:p w14:paraId="35D293AE" w14:textId="5965C718" w:rsidR="004812B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4812B0" w:rsidRPr="00137087">
        <w:rPr>
          <w:rFonts w:cs="Times New Roman"/>
          <w:szCs w:val="24"/>
          <w:lang w:eastAsia="en-GB"/>
        </w:rPr>
        <w:t xml:space="preserve">. “Panic in Detroit.”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28B676F" w14:textId="2D07F331" w:rsidR="00F11661"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F11661" w:rsidRPr="00137087">
        <w:rPr>
          <w:rFonts w:cs="Times New Roman"/>
          <w:szCs w:val="24"/>
          <w:lang w:eastAsia="en-GB"/>
        </w:rPr>
        <w:t xml:space="preserve">. “Quicksand.” </w:t>
      </w:r>
      <w:r w:rsidR="00F11661" w:rsidRPr="00137087">
        <w:rPr>
          <w:rFonts w:cs="Times New Roman"/>
          <w:i/>
          <w:szCs w:val="24"/>
          <w:lang w:eastAsia="en-GB"/>
        </w:rPr>
        <w:t>Hunky Dory</w:t>
      </w:r>
      <w:r w:rsidR="00F11661" w:rsidRPr="00137087">
        <w:rPr>
          <w:rFonts w:cs="Times New Roman"/>
          <w:szCs w:val="24"/>
          <w:lang w:eastAsia="en-GB"/>
        </w:rPr>
        <w:t>, RCA, 1971.</w:t>
      </w:r>
    </w:p>
    <w:p w14:paraId="375CD731" w14:textId="5CB21308"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“Rock ‘n’ Roll Suicide</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A72977E" w14:textId="101CED64" w:rsidR="00020534"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020534" w:rsidRPr="00137087">
        <w:rPr>
          <w:rFonts w:cs="Times New Roman"/>
          <w:szCs w:val="24"/>
          <w:lang w:eastAsia="en-GB"/>
        </w:rPr>
        <w:t>. “Star</w:t>
      </w:r>
      <w:r w:rsidR="009A3B73" w:rsidRPr="00137087">
        <w:rPr>
          <w:rFonts w:cs="Times New Roman"/>
          <w:szCs w:val="24"/>
          <w:lang w:eastAsia="en-GB"/>
        </w:rPr>
        <w: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7492B7AA" w14:textId="3EBD3E2F" w:rsidR="00CB7950"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“Starman</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3B99FC3" w14:textId="328434D7"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“Space Oddity</w:t>
      </w:r>
      <w:r w:rsidR="009A3B73" w:rsidRPr="00137087">
        <w:rPr>
          <w:rFonts w:cs="Times New Roman"/>
          <w:szCs w:val="24"/>
          <w:lang w:eastAsia="en-GB"/>
        </w:rPr>
        <w:t>.</w:t>
      </w:r>
      <w:r w:rsidR="00CB7950" w:rsidRPr="00137087">
        <w:rPr>
          <w:rFonts w:cs="Times New Roman"/>
          <w:szCs w:val="24"/>
          <w:lang w:eastAsia="en-GB"/>
        </w:rPr>
        <w:t>”</w:t>
      </w:r>
      <w:r w:rsidR="00331F8F" w:rsidRPr="00137087">
        <w:rPr>
          <w:rFonts w:cs="Times New Roman"/>
          <w:szCs w:val="24"/>
          <w:lang w:eastAsia="en-GB"/>
        </w:rPr>
        <w:t xml:space="preserve"> </w:t>
      </w:r>
      <w:r w:rsidR="00331F8F" w:rsidRPr="00137087">
        <w:rPr>
          <w:rFonts w:cs="Times New Roman"/>
          <w:i/>
          <w:szCs w:val="24"/>
          <w:lang w:eastAsia="en-GB"/>
        </w:rPr>
        <w:t>David Bowie</w:t>
      </w:r>
      <w:r w:rsidR="00927E06" w:rsidRPr="00137087">
        <w:rPr>
          <w:rFonts w:cs="Times New Roman"/>
          <w:szCs w:val="24"/>
          <w:lang w:eastAsia="en-GB"/>
        </w:rPr>
        <w:t xml:space="preserve">, </w:t>
      </w:r>
      <w:r w:rsidR="00331F8F" w:rsidRPr="00137087">
        <w:rPr>
          <w:rFonts w:cs="Times New Roman"/>
          <w:szCs w:val="24"/>
          <w:lang w:eastAsia="en-GB"/>
        </w:rPr>
        <w:t>Philips, 1969</w:t>
      </w:r>
      <w:r w:rsidR="00927E06" w:rsidRPr="00137087">
        <w:rPr>
          <w:rFonts w:cs="Times New Roman"/>
          <w:szCs w:val="24"/>
          <w:lang w:eastAsia="en-GB"/>
        </w:rPr>
        <w:t>.</w:t>
      </w:r>
    </w:p>
    <w:p w14:paraId="60D87431" w14:textId="1FE83F76" w:rsidR="0034467A"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34467A" w:rsidRPr="00137087">
        <w:rPr>
          <w:rFonts w:cs="Times New Roman"/>
          <w:szCs w:val="24"/>
          <w:lang w:eastAsia="en-GB"/>
        </w:rPr>
        <w:t xml:space="preserve">. “Sweet Thing.” </w:t>
      </w:r>
      <w:r w:rsidR="0034467A" w:rsidRPr="00137087">
        <w:rPr>
          <w:rFonts w:cs="Times New Roman"/>
          <w:i/>
          <w:szCs w:val="24"/>
          <w:lang w:eastAsia="en-GB"/>
        </w:rPr>
        <w:t>Diamond Dogs</w:t>
      </w:r>
      <w:r w:rsidR="0034467A" w:rsidRPr="00137087">
        <w:rPr>
          <w:rFonts w:cs="Times New Roman"/>
          <w:szCs w:val="24"/>
          <w:lang w:eastAsia="en-GB"/>
        </w:rPr>
        <w:t>, RCA, 1974.</w:t>
      </w:r>
    </w:p>
    <w:p w14:paraId="58887603" w14:textId="56E3ABD8" w:rsidR="00DE03EC"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DE03EC" w:rsidRPr="00137087">
        <w:rPr>
          <w:rFonts w:cs="Times New Roman"/>
          <w:szCs w:val="24"/>
          <w:lang w:eastAsia="en-GB"/>
        </w:rPr>
        <w:t xml:space="preserve">. “Time.” </w:t>
      </w:r>
      <w:r w:rsidR="00DE03EC" w:rsidRPr="00137087">
        <w:rPr>
          <w:rFonts w:cs="Times New Roman"/>
          <w:i/>
          <w:szCs w:val="24"/>
          <w:lang w:eastAsia="en-GB"/>
        </w:rPr>
        <w:t>Aladdin Sane</w:t>
      </w:r>
      <w:r w:rsidR="00DE03EC" w:rsidRPr="00137087">
        <w:rPr>
          <w:rFonts w:cs="Times New Roman"/>
          <w:szCs w:val="24"/>
          <w:lang w:eastAsia="en-GB"/>
        </w:rPr>
        <w:t>, RCA, 1973.</w:t>
      </w:r>
    </w:p>
    <w:p w14:paraId="129B8506" w14:textId="50E049CA" w:rsidR="006936BD" w:rsidRPr="00137087" w:rsidRDefault="00DA3EAF" w:rsidP="00FB2142">
      <w:pPr>
        <w:pStyle w:val="NoSpacing"/>
        <w:spacing w:line="480" w:lineRule="auto"/>
        <w:ind w:left="360" w:hanging="360"/>
        <w:rPr>
          <w:rFonts w:cs="Times New Roman"/>
          <w:szCs w:val="24"/>
          <w:lang w:eastAsia="en-GB"/>
        </w:rPr>
      </w:pPr>
      <w:r w:rsidRPr="00DA3EAF">
        <w:rPr>
          <w:rFonts w:cs="Times New Roman"/>
          <w:szCs w:val="24"/>
          <w:lang w:eastAsia="en-GB"/>
        </w:rPr>
        <w:t>———</w:t>
      </w:r>
      <w:r w:rsidR="006936BD" w:rsidRPr="00137087">
        <w:rPr>
          <w:rFonts w:cs="Times New Roman"/>
          <w:szCs w:val="24"/>
          <w:lang w:eastAsia="en-GB"/>
        </w:rPr>
        <w:t xml:space="preserve">. “Unwashed and Somewhat Slightly Dazed.” </w:t>
      </w:r>
      <w:r w:rsidR="006936BD" w:rsidRPr="00137087">
        <w:rPr>
          <w:rFonts w:cs="Times New Roman"/>
          <w:i/>
          <w:szCs w:val="24"/>
          <w:lang w:eastAsia="en-GB"/>
        </w:rPr>
        <w:t>David Bowie</w:t>
      </w:r>
      <w:r w:rsidR="006936BD" w:rsidRPr="00137087">
        <w:rPr>
          <w:rFonts w:cs="Times New Roman"/>
          <w:szCs w:val="24"/>
          <w:lang w:eastAsia="en-GB"/>
        </w:rPr>
        <w:t>, Philips, 1969.</w:t>
      </w:r>
    </w:p>
    <w:p w14:paraId="15A082C3" w14:textId="15A691EB" w:rsidR="006936B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936BD" w:rsidRPr="00137087">
        <w:rPr>
          <w:rFonts w:cs="Times New Roman"/>
          <w:szCs w:val="24"/>
          <w:lang w:eastAsia="en-GB"/>
        </w:rPr>
        <w:t xml:space="preserve">. “Wild Eyed Boy from Freecloud.” </w:t>
      </w:r>
      <w:r w:rsidR="006936BD" w:rsidRPr="00137087">
        <w:rPr>
          <w:rFonts w:cs="Times New Roman"/>
          <w:i/>
          <w:szCs w:val="24"/>
          <w:lang w:eastAsia="en-GB"/>
        </w:rPr>
        <w:t>David Bowie</w:t>
      </w:r>
      <w:r w:rsidR="006936BD" w:rsidRPr="00137087">
        <w:rPr>
          <w:rFonts w:cs="Times New Roman"/>
          <w:szCs w:val="24"/>
          <w:lang w:eastAsia="en-GB"/>
        </w:rPr>
        <w:t>, Philips, 1969.</w:t>
      </w:r>
    </w:p>
    <w:p w14:paraId="341CC34F" w14:textId="6E0B5595" w:rsidR="00DE03EC"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DE03EC" w:rsidRPr="00137087">
        <w:rPr>
          <w:rFonts w:cs="Times New Roman"/>
          <w:szCs w:val="24"/>
          <w:lang w:eastAsia="en-GB"/>
        </w:rPr>
        <w:t xml:space="preserve">. “Word on a Wing.” </w:t>
      </w:r>
      <w:r w:rsidR="00DE03EC" w:rsidRPr="00137087">
        <w:rPr>
          <w:rFonts w:cs="Times New Roman"/>
          <w:i/>
          <w:szCs w:val="24"/>
          <w:lang w:eastAsia="en-GB"/>
        </w:rPr>
        <w:t>Station to Station</w:t>
      </w:r>
      <w:r w:rsidR="00DE03EC" w:rsidRPr="00137087">
        <w:rPr>
          <w:rFonts w:cs="Times New Roman"/>
          <w:szCs w:val="24"/>
          <w:lang w:eastAsia="en-GB"/>
        </w:rPr>
        <w:t>, RCA, 1976.</w:t>
      </w:r>
    </w:p>
    <w:p w14:paraId="3CA97A23" w14:textId="143A576E" w:rsidR="00190B5D"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190B5D" w:rsidRPr="00137087">
        <w:rPr>
          <w:rFonts w:cs="Times New Roman"/>
          <w:szCs w:val="24"/>
          <w:lang w:eastAsia="en-GB"/>
        </w:rPr>
        <w:t xml:space="preserve">. “Young Americans.” </w:t>
      </w:r>
      <w:r w:rsidR="00190B5D" w:rsidRPr="00137087">
        <w:rPr>
          <w:rFonts w:cs="Times New Roman"/>
          <w:i/>
          <w:szCs w:val="24"/>
          <w:lang w:eastAsia="en-GB"/>
        </w:rPr>
        <w:t xml:space="preserve">Young Americans. </w:t>
      </w:r>
      <w:r w:rsidR="00190B5D" w:rsidRPr="00137087">
        <w:rPr>
          <w:rFonts w:cs="Times New Roman"/>
          <w:szCs w:val="24"/>
          <w:lang w:eastAsia="en-GB"/>
        </w:rPr>
        <w:t>RCA, 1975.</w:t>
      </w:r>
    </w:p>
    <w:p w14:paraId="68280715" w14:textId="46C05AA5" w:rsidR="0034467A"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CB7950" w:rsidRPr="00137087">
        <w:rPr>
          <w:rFonts w:cs="Times New Roman"/>
          <w:szCs w:val="24"/>
          <w:lang w:eastAsia="en-GB"/>
        </w:rPr>
        <w:t>. “Ziggy Stardust</w:t>
      </w:r>
      <w:r w:rsidR="009A3B73"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EB42001" w14:textId="0B469E9E" w:rsidR="00BB5B30" w:rsidRPr="00640997" w:rsidRDefault="00B84DC0"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Brooker, Will</w:t>
      </w:r>
      <w:r w:rsidR="00D15B16"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 xml:space="preserve">Forever Stardust: </w:t>
      </w:r>
      <w:r w:rsidR="00D15B16" w:rsidRPr="00137087">
        <w:rPr>
          <w:rFonts w:eastAsia="Calibri" w:cs="Times New Roman"/>
          <w:i/>
          <w:szCs w:val="24"/>
          <w:lang w:eastAsia="en-GB"/>
        </w:rPr>
        <w:t xml:space="preserve">David Bowie Across the Universe. </w:t>
      </w:r>
      <w:r w:rsidR="00D15B16" w:rsidRPr="00137087">
        <w:rPr>
          <w:rFonts w:eastAsia="Calibri" w:cs="Times New Roman"/>
          <w:szCs w:val="24"/>
          <w:lang w:eastAsia="en-GB"/>
        </w:rPr>
        <w:t>I.B. Tauris, 2017</w:t>
      </w:r>
      <w:r w:rsidRPr="00137087">
        <w:rPr>
          <w:rFonts w:eastAsia="Calibri" w:cs="Times New Roman"/>
          <w:szCs w:val="24"/>
          <w:lang w:eastAsia="en-GB"/>
        </w:rPr>
        <w:t>.</w:t>
      </w:r>
    </w:p>
    <w:p w14:paraId="15A6A7E0" w14:textId="4E3C0E1D" w:rsidR="00B84DC0" w:rsidRPr="0064099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lastRenderedPageBreak/>
        <w:t>Buckley,</w:t>
      </w:r>
      <w:r w:rsidR="00BB5B30" w:rsidRPr="00137087">
        <w:rPr>
          <w:rFonts w:cs="Times New Roman"/>
          <w:szCs w:val="24"/>
          <w:lang w:eastAsia="en-GB"/>
        </w:rPr>
        <w:t xml:space="preserve"> David. </w:t>
      </w:r>
      <w:r w:rsidR="00BB5B30" w:rsidRPr="00137087">
        <w:rPr>
          <w:rFonts w:cs="Times New Roman"/>
          <w:i/>
          <w:szCs w:val="24"/>
          <w:lang w:eastAsia="en-GB"/>
        </w:rPr>
        <w:t>Strange Fascination: David Bowie: The Definitive Story</w:t>
      </w:r>
      <w:r w:rsidR="00BB5B30" w:rsidRPr="00137087">
        <w:rPr>
          <w:rFonts w:cs="Times New Roman"/>
          <w:szCs w:val="24"/>
          <w:lang w:eastAsia="en-GB"/>
        </w:rPr>
        <w:t>. Virgin Books, 2005.</w:t>
      </w:r>
    </w:p>
    <w:p w14:paraId="45644640" w14:textId="3394E165" w:rsidR="00D15B16" w:rsidRPr="00137087" w:rsidRDefault="00F3722A" w:rsidP="00FB2142">
      <w:pPr>
        <w:pStyle w:val="NoSpacing"/>
        <w:spacing w:line="480" w:lineRule="auto"/>
        <w:ind w:left="360" w:hanging="360"/>
        <w:rPr>
          <w:rFonts w:cs="Times New Roman"/>
          <w:szCs w:val="24"/>
          <w:lang w:eastAsia="en-GB"/>
        </w:rPr>
      </w:pPr>
      <w:r w:rsidRPr="00137087">
        <w:rPr>
          <w:rFonts w:cs="Times New Roman"/>
          <w:szCs w:val="24"/>
          <w:lang w:eastAsia="en-GB"/>
        </w:rPr>
        <w:t>Cleave,</w:t>
      </w:r>
      <w:r w:rsidR="00946AE3" w:rsidRPr="00137087">
        <w:rPr>
          <w:rFonts w:cs="Times New Roman"/>
          <w:szCs w:val="24"/>
          <w:lang w:eastAsia="en-GB"/>
        </w:rPr>
        <w:t xml:space="preserve"> Maureen. “How does a Beatle live? John Lennon lives like this</w:t>
      </w:r>
      <w:r w:rsidR="00765182" w:rsidRPr="00137087">
        <w:rPr>
          <w:rFonts w:cs="Times New Roman"/>
          <w:szCs w:val="24"/>
          <w:lang w:eastAsia="en-GB"/>
        </w:rPr>
        <w:t>.</w:t>
      </w:r>
      <w:r w:rsidR="00946AE3" w:rsidRPr="00137087">
        <w:rPr>
          <w:rFonts w:cs="Times New Roman"/>
          <w:szCs w:val="24"/>
          <w:lang w:eastAsia="en-GB"/>
        </w:rPr>
        <w:t xml:space="preserve">” </w:t>
      </w:r>
      <w:r w:rsidR="00946AE3" w:rsidRPr="00137087">
        <w:rPr>
          <w:rFonts w:cs="Times New Roman"/>
          <w:i/>
          <w:szCs w:val="24"/>
          <w:lang w:eastAsia="en-GB"/>
        </w:rPr>
        <w:t>Evening Standard</w:t>
      </w:r>
      <w:r w:rsidR="00946AE3" w:rsidRPr="00137087">
        <w:rPr>
          <w:rFonts w:cs="Times New Roman"/>
          <w:szCs w:val="24"/>
          <w:lang w:eastAsia="en-GB"/>
        </w:rPr>
        <w:t>, 4 March 1966, p. 10.</w:t>
      </w:r>
    </w:p>
    <w:p w14:paraId="0A82A4D9" w14:textId="6FD92A14" w:rsidR="00752BBE" w:rsidRPr="00137087" w:rsidRDefault="00752BBE"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Crowe, Cameron. “David Bowie: Ground Control to Davy Jones.” </w:t>
      </w:r>
      <w:r w:rsidRPr="00137087">
        <w:rPr>
          <w:rFonts w:cs="Times New Roman"/>
          <w:i/>
          <w:iCs/>
          <w:szCs w:val="24"/>
          <w:lang w:eastAsia="en-GB"/>
        </w:rPr>
        <w:t>Rolling Stone</w:t>
      </w:r>
      <w:r w:rsidRPr="00137087">
        <w:rPr>
          <w:rFonts w:cs="Times New Roman"/>
          <w:szCs w:val="24"/>
          <w:lang w:eastAsia="en-GB"/>
        </w:rPr>
        <w:t>, 12 February 1976,</w:t>
      </w:r>
      <w:r w:rsidR="00CA2E94" w:rsidRPr="00137087">
        <w:rPr>
          <w:rFonts w:cs="Times New Roman"/>
          <w:szCs w:val="24"/>
          <w:lang w:eastAsia="en-GB"/>
        </w:rPr>
        <w:t xml:space="preserve"> </w:t>
      </w:r>
      <w:hyperlink r:id="rId11" w:history="1">
        <w:r w:rsidR="005F5D74" w:rsidRPr="00A65344">
          <w:rPr>
            <w:rStyle w:val="Hyperlink"/>
            <w:rFonts w:cs="Times New Roman"/>
            <w:szCs w:val="24"/>
            <w:lang w:eastAsia="en-GB"/>
          </w:rPr>
          <w:t>www.rollingstone.com/music/music-news/david-bowie-ground-control-to-davy-jones-77059/</w:t>
        </w:r>
      </w:hyperlink>
      <w:r w:rsidRPr="00137087">
        <w:rPr>
          <w:rFonts w:cs="Times New Roman"/>
          <w:szCs w:val="24"/>
          <w:lang w:eastAsia="en-GB"/>
        </w:rPr>
        <w:t>.</w:t>
      </w:r>
    </w:p>
    <w:p w14:paraId="056BDB43" w14:textId="6E27D7BD" w:rsidR="00E45AF9" w:rsidRPr="00137087" w:rsidRDefault="00E45AF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Gill, John. </w:t>
      </w:r>
      <w:r w:rsidRPr="00137087">
        <w:rPr>
          <w:rFonts w:cs="Times New Roman"/>
          <w:i/>
          <w:szCs w:val="24"/>
          <w:lang w:eastAsia="en-GB"/>
        </w:rPr>
        <w:t>Queer Noises: Male and Female Homosexuality in Twentieth-Century Music</w:t>
      </w:r>
      <w:r w:rsidRPr="00137087">
        <w:rPr>
          <w:rFonts w:cs="Times New Roman"/>
          <w:szCs w:val="24"/>
          <w:lang w:eastAsia="en-GB"/>
        </w:rPr>
        <w:t>. U of Minnesota P, 1995.</w:t>
      </w:r>
    </w:p>
    <w:p w14:paraId="1B141181" w14:textId="6914413D" w:rsidR="00B84DC0" w:rsidRPr="0064099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Glen, Patrick. “‘</w:t>
      </w:r>
      <w:proofErr w:type="gramStart"/>
      <w:r w:rsidRPr="00137087">
        <w:rPr>
          <w:rFonts w:cs="Times New Roman"/>
          <w:szCs w:val="24"/>
          <w:lang w:eastAsia="en-GB"/>
        </w:rPr>
        <w:t>Oh</w:t>
      </w:r>
      <w:proofErr w:type="gramEnd"/>
      <w:r w:rsidRPr="00137087">
        <w:rPr>
          <w:rFonts w:cs="Times New Roman"/>
          <w:szCs w:val="24"/>
          <w:lang w:eastAsia="en-GB"/>
        </w:rPr>
        <w:t xml:space="preserve"> You Pretty Thi</w:t>
      </w:r>
      <w:r w:rsidR="00400785" w:rsidRPr="00137087">
        <w:rPr>
          <w:rFonts w:cs="Times New Roman"/>
          <w:szCs w:val="24"/>
          <w:lang w:eastAsia="en-GB"/>
        </w:rPr>
        <w:t xml:space="preserve">ng!’: How David Bowie ‘Unlocked </w:t>
      </w:r>
      <w:r w:rsidRPr="00137087">
        <w:rPr>
          <w:rFonts w:cs="Times New Roman"/>
          <w:szCs w:val="24"/>
          <w:lang w:eastAsia="en-GB"/>
        </w:rPr>
        <w:t>Everybody’s Inner Queen’ in spite of the music press</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Contemporary British History</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31</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3</w:t>
      </w:r>
      <w:r w:rsidR="009A3B73" w:rsidRPr="00137087">
        <w:rPr>
          <w:rFonts w:cs="Times New Roman"/>
          <w:szCs w:val="24"/>
          <w:lang w:eastAsia="en-GB"/>
        </w:rPr>
        <w:t>, 2017</w:t>
      </w:r>
      <w:r w:rsidRPr="00137087">
        <w:rPr>
          <w:rFonts w:cs="Times New Roman"/>
          <w:szCs w:val="24"/>
          <w:lang w:eastAsia="en-GB"/>
        </w:rPr>
        <w:t xml:space="preserve">, pp. </w:t>
      </w:r>
      <w:r w:rsidR="00D22860" w:rsidRPr="00137087">
        <w:rPr>
          <w:rFonts w:cs="Times New Roman"/>
          <w:szCs w:val="24"/>
          <w:lang w:eastAsia="en-GB"/>
        </w:rPr>
        <w:t>407</w:t>
      </w:r>
      <w:r w:rsidR="00133B4C" w:rsidRPr="00133B4C">
        <w:rPr>
          <w:rFonts w:cs="Times New Roman"/>
          <w:szCs w:val="24"/>
          <w:lang w:val="en-US" w:eastAsia="en-GB"/>
        </w:rPr>
        <w:t>–</w:t>
      </w:r>
      <w:r w:rsidR="00D22860" w:rsidRPr="00137087">
        <w:rPr>
          <w:rFonts w:cs="Times New Roman"/>
          <w:szCs w:val="24"/>
          <w:lang w:eastAsia="en-GB"/>
        </w:rPr>
        <w:t>29.</w:t>
      </w:r>
    </w:p>
    <w:p w14:paraId="7F323B85" w14:textId="06BE5375" w:rsidR="00217C07" w:rsidRPr="00137087" w:rsidRDefault="00217C07"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Hanley, Lynsey. “‘His life is a rebuke to cynicism’: what five years without David Bowie has taught us.” </w:t>
      </w:r>
      <w:r w:rsidRPr="00137087">
        <w:rPr>
          <w:rFonts w:cs="Times New Roman"/>
          <w:i/>
          <w:iCs/>
          <w:szCs w:val="24"/>
          <w:lang w:eastAsia="en-GB"/>
        </w:rPr>
        <w:t>The Guardian</w:t>
      </w:r>
      <w:r w:rsidRPr="00137087">
        <w:rPr>
          <w:rFonts w:cs="Times New Roman"/>
          <w:szCs w:val="24"/>
          <w:lang w:eastAsia="en-GB"/>
        </w:rPr>
        <w:t xml:space="preserve">, 8 January 2021, </w:t>
      </w:r>
      <w:hyperlink r:id="rId12" w:history="1">
        <w:r w:rsidR="005F5D74" w:rsidRPr="00A65344">
          <w:rPr>
            <w:rStyle w:val="Hyperlink"/>
            <w:rFonts w:cs="Times New Roman"/>
            <w:szCs w:val="24"/>
            <w:lang w:eastAsia="en-GB"/>
          </w:rPr>
          <w:t>www.theguardian.com/music/2021/jan/08/what-five-years-without-david-bowie-has-taught-us</w:t>
        </w:r>
      </w:hyperlink>
      <w:r w:rsidRPr="00137087">
        <w:rPr>
          <w:rFonts w:cs="Times New Roman"/>
          <w:szCs w:val="24"/>
          <w:lang w:eastAsia="en-GB"/>
        </w:rPr>
        <w:t>.</w:t>
      </w:r>
    </w:p>
    <w:p w14:paraId="7AD629C8" w14:textId="1D02D8C7" w:rsidR="00331F8F" w:rsidRPr="00640997" w:rsidRDefault="000F3202" w:rsidP="00FB2142">
      <w:pPr>
        <w:spacing w:after="0" w:line="480" w:lineRule="auto"/>
        <w:ind w:left="360" w:hanging="360"/>
        <w:rPr>
          <w:rFonts w:eastAsia="Calibri" w:cs="Times New Roman"/>
          <w:szCs w:val="24"/>
          <w:lang w:eastAsia="en-GB"/>
        </w:rPr>
      </w:pPr>
      <w:r w:rsidRPr="00137087">
        <w:rPr>
          <w:rFonts w:eastAsia="Calibri" w:cs="Times New Roman"/>
          <w:szCs w:val="24"/>
          <w:lang w:eastAsia="en-GB"/>
        </w:rPr>
        <w:t>Higgins, David.</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Romantic Genius and the Literary Magazine:</w:t>
      </w:r>
      <w:r w:rsidR="00D15B16" w:rsidRPr="00137087">
        <w:rPr>
          <w:rFonts w:eastAsia="Calibri" w:cs="Times New Roman"/>
          <w:i/>
          <w:szCs w:val="24"/>
          <w:lang w:eastAsia="en-GB"/>
        </w:rPr>
        <w:t xml:space="preserve"> Biography, Celebrity, Politics. </w:t>
      </w:r>
      <w:r w:rsidR="00D15B16" w:rsidRPr="00137087">
        <w:rPr>
          <w:rFonts w:eastAsia="Calibri" w:cs="Times New Roman"/>
          <w:szCs w:val="24"/>
          <w:lang w:eastAsia="en-GB"/>
        </w:rPr>
        <w:t>Routledge, 2005</w:t>
      </w:r>
      <w:r w:rsidR="00B84DC0" w:rsidRPr="00137087">
        <w:rPr>
          <w:rFonts w:eastAsia="Calibri" w:cs="Times New Roman"/>
          <w:szCs w:val="24"/>
          <w:lang w:eastAsia="en-GB"/>
        </w:rPr>
        <w:t>.</w:t>
      </w:r>
    </w:p>
    <w:p w14:paraId="7DE2EB3D" w14:textId="1EDAA138" w:rsidR="00B84DC0" w:rsidRPr="00137087" w:rsidRDefault="00331F8F"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[Jeffrey, Francis]. Review of Southey’s </w:t>
      </w:r>
      <w:r w:rsidRPr="00137087">
        <w:rPr>
          <w:rFonts w:cs="Times New Roman"/>
          <w:i/>
          <w:color w:val="000000" w:themeColor="text1"/>
          <w:szCs w:val="24"/>
          <w:lang w:eastAsia="en-GB"/>
        </w:rPr>
        <w:t>Thalaba</w:t>
      </w:r>
      <w:r w:rsidRPr="00137087">
        <w:rPr>
          <w:rFonts w:cs="Times New Roman"/>
          <w:color w:val="000000" w:themeColor="text1"/>
          <w:szCs w:val="24"/>
          <w:lang w:eastAsia="en-GB"/>
        </w:rPr>
        <w:t xml:space="preserve">. </w:t>
      </w:r>
      <w:r w:rsidRPr="00137087">
        <w:rPr>
          <w:rFonts w:cs="Times New Roman"/>
          <w:i/>
          <w:color w:val="000000" w:themeColor="text1"/>
          <w:szCs w:val="24"/>
          <w:lang w:eastAsia="en-GB"/>
        </w:rPr>
        <w:t>Edinburgh Review</w:t>
      </w:r>
      <w:r w:rsidRPr="00137087">
        <w:rPr>
          <w:rFonts w:cs="Times New Roman"/>
          <w:color w:val="000000" w:themeColor="text1"/>
          <w:szCs w:val="24"/>
          <w:lang w:eastAsia="en-GB"/>
        </w:rPr>
        <w:t>, 1, October 1802, pp. 63</w:t>
      </w:r>
      <w:r w:rsidR="00133B4C" w:rsidRPr="00133B4C">
        <w:rPr>
          <w:rFonts w:cs="Times New Roman"/>
          <w:color w:val="000000" w:themeColor="text1"/>
          <w:szCs w:val="24"/>
          <w:lang w:val="en-US" w:eastAsia="en-GB"/>
        </w:rPr>
        <w:t>–</w:t>
      </w:r>
      <w:r w:rsidRPr="00137087">
        <w:rPr>
          <w:rFonts w:cs="Times New Roman"/>
          <w:color w:val="000000" w:themeColor="text1"/>
          <w:szCs w:val="24"/>
          <w:lang w:eastAsia="en-GB"/>
        </w:rPr>
        <w:t>83.</w:t>
      </w:r>
    </w:p>
    <w:p w14:paraId="4DDF2E56" w14:textId="0B0E771D" w:rsidR="00817DC3" w:rsidRPr="00137087" w:rsidRDefault="00817DC3"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Keats, John. “Addressed to the Same [B.R. Haydon].” </w:t>
      </w:r>
      <w:r w:rsidRPr="00137087">
        <w:rPr>
          <w:rFonts w:cs="Times New Roman"/>
          <w:i/>
          <w:color w:val="000000" w:themeColor="text1"/>
          <w:szCs w:val="24"/>
          <w:lang w:eastAsia="en-GB"/>
        </w:rPr>
        <w:t>The Poems of John Keats</w:t>
      </w:r>
      <w:r w:rsidRPr="00137087">
        <w:rPr>
          <w:rFonts w:cs="Times New Roman"/>
          <w:color w:val="000000" w:themeColor="text1"/>
          <w:szCs w:val="24"/>
          <w:lang w:eastAsia="en-GB"/>
        </w:rPr>
        <w:t>, edited by Jack Stillinger, Heinemann, 1978, p. 36.</w:t>
      </w:r>
    </w:p>
    <w:p w14:paraId="5D957D94" w14:textId="63480878" w:rsidR="00817DC3"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D22860"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 xml:space="preserve">The </w:t>
      </w:r>
      <w:r w:rsidR="00D22860" w:rsidRPr="00137087">
        <w:rPr>
          <w:rFonts w:cs="Times New Roman"/>
          <w:i/>
          <w:color w:val="000000" w:themeColor="text1"/>
          <w:szCs w:val="24"/>
          <w:lang w:eastAsia="en-GB"/>
        </w:rPr>
        <w:t>Letters</w:t>
      </w:r>
      <w:r w:rsidR="00486224" w:rsidRPr="00137087">
        <w:rPr>
          <w:rFonts w:cs="Times New Roman"/>
          <w:i/>
          <w:color w:val="000000" w:themeColor="text1"/>
          <w:szCs w:val="24"/>
          <w:lang w:eastAsia="en-GB"/>
        </w:rPr>
        <w:t xml:space="preserve"> of John Keats, 1814</w:t>
      </w:r>
      <w:r w:rsidR="00133B4C" w:rsidRPr="00133B4C">
        <w:rPr>
          <w:rFonts w:cs="Times New Roman"/>
          <w:i/>
          <w:color w:val="000000" w:themeColor="text1"/>
          <w:szCs w:val="24"/>
          <w:lang w:val="en-US" w:eastAsia="en-GB"/>
        </w:rPr>
        <w:t>–</w:t>
      </w:r>
      <w:r w:rsidR="00486224" w:rsidRPr="00137087">
        <w:rPr>
          <w:rFonts w:cs="Times New Roman"/>
          <w:i/>
          <w:color w:val="000000" w:themeColor="text1"/>
          <w:szCs w:val="24"/>
          <w:lang w:eastAsia="en-GB"/>
        </w:rPr>
        <w:t>1821</w:t>
      </w:r>
      <w:r w:rsidR="00486224" w:rsidRPr="00137087">
        <w:rPr>
          <w:rFonts w:cs="Times New Roman"/>
          <w:color w:val="000000" w:themeColor="text1"/>
          <w:szCs w:val="24"/>
          <w:lang w:eastAsia="en-GB"/>
        </w:rPr>
        <w:t xml:space="preserve">. Edited by Hyder Edward Rollins, 2 vols, Cambridge </w:t>
      </w:r>
      <w:r w:rsidR="00425305">
        <w:rPr>
          <w:rFonts w:cs="Times New Roman"/>
          <w:color w:val="000000" w:themeColor="text1"/>
          <w:szCs w:val="24"/>
          <w:lang w:eastAsia="en-GB"/>
        </w:rPr>
        <w:t>U</w:t>
      </w:r>
      <w:r w:rsidR="00486224" w:rsidRPr="00137087">
        <w:rPr>
          <w:rFonts w:cs="Times New Roman"/>
          <w:color w:val="000000" w:themeColor="text1"/>
          <w:szCs w:val="24"/>
          <w:lang w:eastAsia="en-GB"/>
        </w:rPr>
        <w:t>P, 1958.</w:t>
      </w:r>
    </w:p>
    <w:p w14:paraId="2C6318F9" w14:textId="664DE90E" w:rsidR="002C0909"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lastRenderedPageBreak/>
        <w:t>———</w:t>
      </w:r>
      <w:r w:rsidR="002C0909" w:rsidRPr="00137087">
        <w:rPr>
          <w:rFonts w:cs="Times New Roman"/>
          <w:color w:val="000000" w:themeColor="text1"/>
          <w:szCs w:val="24"/>
          <w:lang w:eastAsia="en-GB"/>
        </w:rPr>
        <w:t>. “Ode on a Grecian Urn.”</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The Poems of John Keats</w:t>
      </w:r>
      <w:r w:rsidR="00486224" w:rsidRPr="00137087">
        <w:rPr>
          <w:rFonts w:cs="Times New Roman"/>
          <w:color w:val="000000" w:themeColor="text1"/>
          <w:szCs w:val="24"/>
          <w:lang w:eastAsia="en-GB"/>
        </w:rPr>
        <w:t>, edited by Jack Stillinger, Heinemann, 1978, pp. 372</w:t>
      </w:r>
      <w:r w:rsidR="00133B4C" w:rsidRPr="00133B4C">
        <w:rPr>
          <w:rFonts w:cs="Times New Roman"/>
          <w:color w:val="000000" w:themeColor="text1"/>
          <w:szCs w:val="24"/>
          <w:lang w:val="en-US" w:eastAsia="en-GB"/>
        </w:rPr>
        <w:t>–</w:t>
      </w:r>
      <w:r w:rsidR="00486224" w:rsidRPr="00137087">
        <w:rPr>
          <w:rFonts w:cs="Times New Roman"/>
          <w:color w:val="000000" w:themeColor="text1"/>
          <w:szCs w:val="24"/>
          <w:lang w:eastAsia="en-GB"/>
        </w:rPr>
        <w:t>3.</w:t>
      </w:r>
    </w:p>
    <w:p w14:paraId="578980FF" w14:textId="3B23340D" w:rsidR="00C85312" w:rsidRPr="00640997" w:rsidRDefault="00C85312"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Klancher, Jon. </w:t>
      </w:r>
      <w:r w:rsidRPr="00137087">
        <w:rPr>
          <w:rFonts w:cs="Times New Roman"/>
          <w:i/>
          <w:color w:val="000000" w:themeColor="text1"/>
          <w:szCs w:val="24"/>
          <w:lang w:eastAsia="en-GB"/>
        </w:rPr>
        <w:t>Transfiguring the Arts and Sciences: Knowledge and Cultural Institutions in the Romantic Age</w:t>
      </w:r>
      <w:r w:rsidRPr="00137087">
        <w:rPr>
          <w:rFonts w:cs="Times New Roman"/>
          <w:color w:val="000000" w:themeColor="text1"/>
          <w:szCs w:val="24"/>
          <w:lang w:eastAsia="en-GB"/>
        </w:rPr>
        <w:t>. Cambridge UP, 2013.</w:t>
      </w:r>
    </w:p>
    <w:p w14:paraId="5391FB2D" w14:textId="49B0EFE8" w:rsidR="00AD4635" w:rsidRPr="00137087" w:rsidRDefault="00AD46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Löwy, Michael and Robert Sayre. </w:t>
      </w:r>
      <w:r w:rsidRPr="00137087">
        <w:rPr>
          <w:rFonts w:cs="Times New Roman"/>
          <w:i/>
          <w:szCs w:val="24"/>
          <w:lang w:eastAsia="en-GB"/>
        </w:rPr>
        <w:t>Romanticism Against the Tide of Modernity</w:t>
      </w:r>
      <w:r w:rsidRPr="00137087">
        <w:rPr>
          <w:rFonts w:cs="Times New Roman"/>
          <w:szCs w:val="24"/>
          <w:lang w:eastAsia="en-GB"/>
        </w:rPr>
        <w:t>. Translated by Catherine Porter, Duke UP, 2001.</w:t>
      </w:r>
    </w:p>
    <w:p w14:paraId="0344C763" w14:textId="5A22532B" w:rsidR="00331F8F" w:rsidRPr="00137087" w:rsidRDefault="0024608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Mathias, Thomas James. </w:t>
      </w:r>
      <w:r w:rsidRPr="00137087">
        <w:rPr>
          <w:rFonts w:cs="Times New Roman"/>
          <w:i/>
          <w:szCs w:val="24"/>
          <w:lang w:eastAsia="en-GB"/>
        </w:rPr>
        <w:t>The Pursuits of Literature: A Satirical Poem in Four Dialogues</w:t>
      </w:r>
      <w:r w:rsidRPr="00137087">
        <w:rPr>
          <w:rFonts w:cs="Times New Roman"/>
          <w:szCs w:val="24"/>
          <w:lang w:eastAsia="en-GB"/>
        </w:rPr>
        <w:t>. 7</w:t>
      </w:r>
      <w:r w:rsidRPr="00137087">
        <w:rPr>
          <w:rFonts w:cs="Times New Roman"/>
          <w:szCs w:val="24"/>
          <w:vertAlign w:val="superscript"/>
          <w:lang w:eastAsia="en-GB"/>
        </w:rPr>
        <w:t>th</w:t>
      </w:r>
      <w:r w:rsidRPr="00137087">
        <w:rPr>
          <w:rFonts w:cs="Times New Roman"/>
          <w:szCs w:val="24"/>
          <w:lang w:eastAsia="en-GB"/>
        </w:rPr>
        <w:t xml:space="preserve"> edition, T. Becket, 1798.</w:t>
      </w:r>
    </w:p>
    <w:p w14:paraId="5DAFEA15" w14:textId="3354DB24" w:rsidR="00246089" w:rsidRPr="00137087" w:rsidRDefault="00331F8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McGann, Jerome J. </w:t>
      </w:r>
      <w:r w:rsidRPr="00137087">
        <w:rPr>
          <w:rFonts w:cs="Times New Roman"/>
          <w:i/>
          <w:szCs w:val="24"/>
          <w:lang w:eastAsia="en-GB"/>
        </w:rPr>
        <w:t>The Romantic Ideology: A Critical Investigation</w:t>
      </w:r>
      <w:r w:rsidRPr="00137087">
        <w:rPr>
          <w:rFonts w:cs="Times New Roman"/>
          <w:szCs w:val="24"/>
          <w:lang w:eastAsia="en-GB"/>
        </w:rPr>
        <w:t xml:space="preserve">. </w:t>
      </w:r>
      <w:r w:rsidR="00425305">
        <w:rPr>
          <w:rFonts w:cs="Times New Roman"/>
          <w:szCs w:val="24"/>
          <w:lang w:eastAsia="en-GB"/>
        </w:rPr>
        <w:t>U</w:t>
      </w:r>
      <w:r w:rsidRPr="00137087">
        <w:rPr>
          <w:rFonts w:cs="Times New Roman"/>
          <w:szCs w:val="24"/>
          <w:lang w:eastAsia="en-GB"/>
        </w:rPr>
        <w:t xml:space="preserve"> of Chicago P, 1983.</w:t>
      </w:r>
    </w:p>
    <w:p w14:paraId="549943FD" w14:textId="6EE67FCC" w:rsidR="00651435" w:rsidRPr="00137087" w:rsidRDefault="006720BF"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Miles, Robert. </w:t>
      </w:r>
      <w:r w:rsidRPr="00137087">
        <w:rPr>
          <w:rFonts w:cs="Times New Roman"/>
          <w:i/>
          <w:szCs w:val="24"/>
          <w:lang w:eastAsia="en-GB"/>
        </w:rPr>
        <w:t>Romantic Misfits</w:t>
      </w:r>
      <w:r w:rsidRPr="00137087">
        <w:rPr>
          <w:rFonts w:cs="Times New Roman"/>
          <w:szCs w:val="24"/>
          <w:lang w:eastAsia="en-GB"/>
        </w:rPr>
        <w:t>. Palgrave, 2008.</w:t>
      </w:r>
    </w:p>
    <w:p w14:paraId="574C7267" w14:textId="778B17BD" w:rsidR="006720BF" w:rsidRPr="00137087" w:rsidRDefault="00651435"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Mole, Tom. </w:t>
      </w:r>
      <w:r w:rsidRPr="00137087">
        <w:rPr>
          <w:rFonts w:cs="Times New Roman"/>
          <w:i/>
          <w:iCs/>
          <w:szCs w:val="24"/>
          <w:lang w:eastAsia="en-GB"/>
        </w:rPr>
        <w:t>Byron’s Romantic Celebrity: Industrial Culture and the Hermeneutic of Intimacy</w:t>
      </w:r>
      <w:r w:rsidRPr="00137087">
        <w:rPr>
          <w:rFonts w:cs="Times New Roman"/>
          <w:szCs w:val="24"/>
          <w:lang w:eastAsia="en-GB"/>
        </w:rPr>
        <w:t>. Palgrave, 2007.</w:t>
      </w:r>
    </w:p>
    <w:p w14:paraId="32D56075" w14:textId="69FF6629" w:rsidR="006D75E3"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6D75E3" w:rsidRPr="00137087">
        <w:rPr>
          <w:rFonts w:cs="Times New Roman"/>
          <w:szCs w:val="24"/>
          <w:lang w:eastAsia="en-GB"/>
        </w:rPr>
        <w:t xml:space="preserve">. </w:t>
      </w:r>
      <w:r w:rsidR="006D75E3" w:rsidRPr="00137087">
        <w:rPr>
          <w:rFonts w:cs="Times New Roman"/>
          <w:i/>
          <w:szCs w:val="24"/>
          <w:lang w:eastAsia="en-GB"/>
        </w:rPr>
        <w:t>What the Victorians Made of Romanticism</w:t>
      </w:r>
      <w:r w:rsidR="006D75E3" w:rsidRPr="00137087">
        <w:rPr>
          <w:rFonts w:cs="Times New Roman"/>
          <w:szCs w:val="24"/>
          <w:lang w:eastAsia="en-GB"/>
        </w:rPr>
        <w:t>. Princeton UP, 2017.</w:t>
      </w:r>
    </w:p>
    <w:p w14:paraId="069F9819" w14:textId="3FCF1350" w:rsidR="00D11741" w:rsidRPr="00137087" w:rsidRDefault="00D1174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Morley, Paul. </w:t>
      </w:r>
      <w:r w:rsidRPr="00137087">
        <w:rPr>
          <w:rFonts w:cs="Times New Roman"/>
          <w:i/>
          <w:szCs w:val="24"/>
          <w:lang w:eastAsia="en-GB"/>
        </w:rPr>
        <w:t>The Age of Bowie: How David Bowie Made a World of Difference</w:t>
      </w:r>
      <w:r w:rsidRPr="00137087">
        <w:rPr>
          <w:rFonts w:cs="Times New Roman"/>
          <w:szCs w:val="24"/>
          <w:lang w:eastAsia="en-GB"/>
        </w:rPr>
        <w:t>. Simon and Schuster, 2017.</w:t>
      </w:r>
    </w:p>
    <w:p w14:paraId="4EE0CA4C" w14:textId="3D00AE3F" w:rsidR="00897D6A" w:rsidRPr="00137087" w:rsidRDefault="00897D6A"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Newlyn, Lucy. </w:t>
      </w:r>
      <w:r w:rsidRPr="00137087">
        <w:rPr>
          <w:rFonts w:cs="Times New Roman"/>
          <w:i/>
          <w:iCs/>
          <w:szCs w:val="24"/>
          <w:lang w:eastAsia="en-GB"/>
        </w:rPr>
        <w:t>Reading, Writing, and Romanticism: The Anxiety of Reception</w:t>
      </w:r>
      <w:r w:rsidRPr="00137087">
        <w:rPr>
          <w:rFonts w:cs="Times New Roman"/>
          <w:szCs w:val="24"/>
          <w:lang w:eastAsia="en-GB"/>
        </w:rPr>
        <w:t>. Oxford U</w:t>
      </w:r>
      <w:r w:rsidR="00443B0D">
        <w:rPr>
          <w:rFonts w:cs="Times New Roman"/>
          <w:szCs w:val="24"/>
          <w:lang w:eastAsia="en-GB"/>
        </w:rPr>
        <w:t>P</w:t>
      </w:r>
      <w:r w:rsidRPr="00137087">
        <w:rPr>
          <w:rFonts w:cs="Times New Roman"/>
          <w:szCs w:val="24"/>
          <w:lang w:eastAsia="en-GB"/>
        </w:rPr>
        <w:t>, 2000.</w:t>
      </w:r>
    </w:p>
    <w:p w14:paraId="4D605AB6" w14:textId="7886F3EF" w:rsidR="00B84DC0" w:rsidRPr="00137087" w:rsidRDefault="00D15B16" w:rsidP="00FB2142">
      <w:pPr>
        <w:pStyle w:val="NoSpacing"/>
        <w:spacing w:line="480" w:lineRule="auto"/>
        <w:ind w:left="360" w:hanging="360"/>
        <w:rPr>
          <w:rFonts w:cs="Times New Roman"/>
          <w:szCs w:val="24"/>
          <w:lang w:eastAsia="en-GB"/>
        </w:rPr>
      </w:pPr>
      <w:r w:rsidRPr="00137087">
        <w:rPr>
          <w:rFonts w:cs="Times New Roman"/>
          <w:szCs w:val="24"/>
          <w:lang w:eastAsia="en-GB"/>
        </w:rPr>
        <w:t>North, Julian.</w:t>
      </w:r>
      <w:r w:rsidR="00B84DC0" w:rsidRPr="00137087">
        <w:rPr>
          <w:rFonts w:cs="Times New Roman"/>
          <w:szCs w:val="24"/>
          <w:lang w:eastAsia="en-GB"/>
        </w:rPr>
        <w:t xml:space="preserve"> </w:t>
      </w:r>
      <w:r w:rsidR="00B84DC0" w:rsidRPr="00137087">
        <w:rPr>
          <w:rFonts w:cs="Times New Roman"/>
          <w:i/>
          <w:szCs w:val="24"/>
          <w:lang w:eastAsia="en-GB"/>
        </w:rPr>
        <w:t>The Domestication of Genius: Biography and the Romantic Poet</w:t>
      </w:r>
      <w:r w:rsidRPr="00137087">
        <w:rPr>
          <w:rFonts w:cs="Times New Roman"/>
          <w:szCs w:val="24"/>
          <w:lang w:eastAsia="en-GB"/>
        </w:rPr>
        <w:t xml:space="preserve">. </w:t>
      </w:r>
      <w:r w:rsidR="00B84DC0" w:rsidRPr="00137087">
        <w:rPr>
          <w:rFonts w:cs="Times New Roman"/>
          <w:szCs w:val="24"/>
          <w:lang w:eastAsia="en-GB"/>
        </w:rPr>
        <w:t xml:space="preserve">Oxford </w:t>
      </w:r>
      <w:r w:rsidRPr="00137087">
        <w:rPr>
          <w:rFonts w:cs="Times New Roman"/>
          <w:szCs w:val="24"/>
          <w:lang w:eastAsia="en-GB"/>
        </w:rPr>
        <w:t>UP, 2009</w:t>
      </w:r>
      <w:r w:rsidR="00B84DC0" w:rsidRPr="00137087">
        <w:rPr>
          <w:rFonts w:cs="Times New Roman"/>
          <w:szCs w:val="24"/>
          <w:lang w:eastAsia="en-GB"/>
        </w:rPr>
        <w:t>.</w:t>
      </w:r>
    </w:p>
    <w:p w14:paraId="757A810E" w14:textId="59DD2CB0" w:rsidR="009A3B73" w:rsidRPr="00137087" w:rsidRDefault="009A3B73"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Perry, Seamus. “Romanticism: The Brief History of a Concept.” </w:t>
      </w:r>
      <w:r w:rsidRPr="00137087">
        <w:rPr>
          <w:rFonts w:cs="Times New Roman"/>
          <w:i/>
          <w:szCs w:val="24"/>
          <w:lang w:eastAsia="en-GB"/>
        </w:rPr>
        <w:t>A Companion to Romanticism</w:t>
      </w:r>
      <w:r w:rsidRPr="00137087">
        <w:rPr>
          <w:rFonts w:cs="Times New Roman"/>
          <w:szCs w:val="24"/>
          <w:lang w:eastAsia="en-GB"/>
        </w:rPr>
        <w:t>, edited by Duncan Wu, Blackwell, 1998, pp. 3</w:t>
      </w:r>
      <w:r w:rsidR="006D7E9D" w:rsidRPr="006D7E9D">
        <w:rPr>
          <w:rFonts w:cs="Times New Roman"/>
          <w:szCs w:val="24"/>
          <w:lang w:val="en-US" w:eastAsia="en-GB"/>
        </w:rPr>
        <w:t>–</w:t>
      </w:r>
      <w:r w:rsidRPr="00137087">
        <w:rPr>
          <w:rFonts w:cs="Times New Roman"/>
          <w:szCs w:val="24"/>
          <w:lang w:eastAsia="en-GB"/>
        </w:rPr>
        <w:t>11.</w:t>
      </w:r>
    </w:p>
    <w:p w14:paraId="17802B9F" w14:textId="19B8993A" w:rsidR="006D5C31" w:rsidRPr="00137087" w:rsidRDefault="006D5C31"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Shelley, Percy Bysshe. “A Defence of Poetry.” </w:t>
      </w:r>
      <w:r w:rsidRPr="00137087">
        <w:rPr>
          <w:rFonts w:cs="Times New Roman"/>
          <w:i/>
          <w:szCs w:val="24"/>
          <w:lang w:eastAsia="en-GB"/>
        </w:rPr>
        <w:t>Shelley’s Poetry and Prose</w:t>
      </w:r>
      <w:r w:rsidRPr="00137087">
        <w:rPr>
          <w:rFonts w:cs="Times New Roman"/>
          <w:szCs w:val="24"/>
          <w:lang w:eastAsia="en-GB"/>
        </w:rPr>
        <w:t>, edited by Donald H. Reiman and Ne</w:t>
      </w:r>
      <w:r w:rsidR="001445B3" w:rsidRPr="00137087">
        <w:rPr>
          <w:rFonts w:cs="Times New Roman"/>
          <w:szCs w:val="24"/>
          <w:lang w:eastAsia="en-GB"/>
        </w:rPr>
        <w:t>il Fraistat, W.W. Norton, 2002,</w:t>
      </w:r>
      <w:r w:rsidRPr="00137087">
        <w:rPr>
          <w:rFonts w:cs="Times New Roman"/>
          <w:szCs w:val="24"/>
          <w:lang w:eastAsia="en-GB"/>
        </w:rPr>
        <w:t xml:space="preserve"> pp. 509</w:t>
      </w:r>
      <w:r w:rsidR="006D7E9D" w:rsidRPr="006D7E9D">
        <w:rPr>
          <w:rFonts w:cs="Times New Roman"/>
          <w:szCs w:val="24"/>
          <w:lang w:val="en-US" w:eastAsia="en-GB"/>
        </w:rPr>
        <w:t>–</w:t>
      </w:r>
      <w:r w:rsidRPr="00137087">
        <w:rPr>
          <w:rFonts w:cs="Times New Roman"/>
          <w:szCs w:val="24"/>
          <w:lang w:eastAsia="en-GB"/>
        </w:rPr>
        <w:t>35.</w:t>
      </w:r>
    </w:p>
    <w:p w14:paraId="0B2A8AD2" w14:textId="5A83C7DF" w:rsidR="006D5C31" w:rsidRPr="00640997" w:rsidRDefault="00640997" w:rsidP="00FB2142">
      <w:pPr>
        <w:spacing w:after="0" w:line="480" w:lineRule="auto"/>
        <w:ind w:left="360" w:hanging="360"/>
        <w:rPr>
          <w:rFonts w:eastAsia="Calibri" w:cs="Times New Roman"/>
          <w:szCs w:val="24"/>
          <w:lang w:eastAsia="en-GB"/>
        </w:rPr>
      </w:pPr>
      <w:r w:rsidRPr="00640997">
        <w:rPr>
          <w:rFonts w:eastAsia="Calibri" w:cs="Times New Roman"/>
          <w:szCs w:val="24"/>
          <w:lang w:eastAsia="en-GB"/>
        </w:rPr>
        <w:t>———</w:t>
      </w:r>
      <w:r w:rsidR="00D15B16" w:rsidRPr="00137087">
        <w:rPr>
          <w:rFonts w:eastAsia="Calibri" w:cs="Times New Roman"/>
          <w:szCs w:val="24"/>
          <w:lang w:eastAsia="en-GB"/>
        </w:rPr>
        <w:t>.</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 xml:space="preserve">The </w:t>
      </w:r>
      <w:r w:rsidR="00D15B16" w:rsidRPr="00137087">
        <w:rPr>
          <w:rFonts w:eastAsia="Calibri" w:cs="Times New Roman"/>
          <w:i/>
          <w:szCs w:val="24"/>
          <w:lang w:eastAsia="en-GB"/>
        </w:rPr>
        <w:t>Letters of Percy Bysshe Shelley.</w:t>
      </w:r>
      <w:r w:rsidR="009A3B73" w:rsidRPr="00137087">
        <w:rPr>
          <w:rFonts w:eastAsia="Calibri" w:cs="Times New Roman"/>
          <w:szCs w:val="24"/>
          <w:lang w:eastAsia="en-GB"/>
        </w:rPr>
        <w:t xml:space="preserve"> Edited</w:t>
      </w:r>
      <w:r w:rsidR="00B84DC0" w:rsidRPr="00137087">
        <w:rPr>
          <w:rFonts w:eastAsia="Calibri" w:cs="Times New Roman"/>
          <w:szCs w:val="24"/>
          <w:lang w:eastAsia="en-GB"/>
        </w:rPr>
        <w:t xml:space="preserve"> by Frederick L. Jone</w:t>
      </w:r>
      <w:r w:rsidR="009338C9" w:rsidRPr="00137087">
        <w:rPr>
          <w:rFonts w:eastAsia="Calibri" w:cs="Times New Roman"/>
          <w:szCs w:val="24"/>
          <w:lang w:eastAsia="en-GB"/>
        </w:rPr>
        <w:t>s, 2 vols</w:t>
      </w:r>
      <w:r w:rsidR="009A3B73" w:rsidRPr="00137087">
        <w:rPr>
          <w:rFonts w:eastAsia="Calibri" w:cs="Times New Roman"/>
          <w:szCs w:val="24"/>
          <w:lang w:eastAsia="en-GB"/>
        </w:rPr>
        <w:t>,</w:t>
      </w:r>
      <w:r w:rsidR="009338C9" w:rsidRPr="00137087">
        <w:rPr>
          <w:rFonts w:eastAsia="Calibri" w:cs="Times New Roman"/>
          <w:szCs w:val="24"/>
          <w:lang w:eastAsia="en-GB"/>
        </w:rPr>
        <w:t xml:space="preserve"> Clarendon Press, 1964</w:t>
      </w:r>
      <w:r w:rsidR="00B84DC0" w:rsidRPr="00137087">
        <w:rPr>
          <w:rFonts w:eastAsia="Calibri" w:cs="Times New Roman"/>
          <w:szCs w:val="24"/>
          <w:lang w:eastAsia="en-GB"/>
        </w:rPr>
        <w:t>.</w:t>
      </w:r>
    </w:p>
    <w:p w14:paraId="29A9B7D8" w14:textId="171EDA88" w:rsidR="003D0663"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lastRenderedPageBreak/>
        <w:t>———</w:t>
      </w:r>
      <w:r w:rsidR="00F347B0" w:rsidRPr="00137087">
        <w:rPr>
          <w:rFonts w:cs="Times New Roman"/>
          <w:szCs w:val="24"/>
          <w:lang w:eastAsia="en-GB"/>
        </w:rPr>
        <w:t>. “Ode to the West Wind.”</w:t>
      </w:r>
      <w:r w:rsidR="001A27EB" w:rsidRPr="00137087">
        <w:rPr>
          <w:rFonts w:cs="Times New Roman"/>
          <w:szCs w:val="24"/>
          <w:lang w:eastAsia="en-GB"/>
        </w:rPr>
        <w:t xml:space="preserve"> </w:t>
      </w:r>
      <w:r w:rsidR="001A27EB" w:rsidRPr="00137087">
        <w:rPr>
          <w:rFonts w:cs="Times New Roman"/>
          <w:i/>
          <w:szCs w:val="24"/>
          <w:lang w:eastAsia="en-GB"/>
        </w:rPr>
        <w:t>Shelley’s Poetry and Prose</w:t>
      </w:r>
      <w:r w:rsidR="001A27EB"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1A27EB" w:rsidRPr="00137087">
        <w:rPr>
          <w:rFonts w:cs="Times New Roman"/>
          <w:szCs w:val="24"/>
          <w:lang w:eastAsia="en-GB"/>
        </w:rPr>
        <w:t>pp. 298</w:t>
      </w:r>
      <w:r w:rsidR="006D7E9D" w:rsidRPr="006D7E9D">
        <w:rPr>
          <w:rFonts w:cs="Times New Roman"/>
          <w:szCs w:val="24"/>
          <w:lang w:val="en-US" w:eastAsia="en-GB"/>
        </w:rPr>
        <w:t>–</w:t>
      </w:r>
      <w:r w:rsidR="001A27EB" w:rsidRPr="00137087">
        <w:rPr>
          <w:rFonts w:cs="Times New Roman"/>
          <w:szCs w:val="24"/>
          <w:lang w:eastAsia="en-GB"/>
        </w:rPr>
        <w:t>301.</w:t>
      </w:r>
    </w:p>
    <w:p w14:paraId="15B245B0" w14:textId="613DE20C" w:rsidR="00B738BE" w:rsidRPr="00137087" w:rsidRDefault="00B738BE"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“To Wordsworth.” </w:t>
      </w:r>
      <w:r w:rsidRPr="00137087">
        <w:rPr>
          <w:rFonts w:cs="Times New Roman"/>
          <w:i/>
          <w:szCs w:val="24"/>
          <w:lang w:eastAsia="en-GB"/>
        </w:rPr>
        <w:t>Shelley’s Poetry and Prose</w:t>
      </w:r>
      <w:r w:rsidRPr="00137087">
        <w:rPr>
          <w:rFonts w:cs="Times New Roman"/>
          <w:szCs w:val="24"/>
          <w:lang w:eastAsia="en-GB"/>
        </w:rPr>
        <w:t>, edited by Donald H. Reiman and Neil Fraistat, W.W. Norton, 2002, p. 92.</w:t>
      </w:r>
    </w:p>
    <w:p w14:paraId="39DBCA46" w14:textId="2622F068" w:rsidR="00F347B0" w:rsidRPr="00137087" w:rsidRDefault="00640997"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003D0663" w:rsidRPr="00137087">
        <w:rPr>
          <w:rFonts w:cs="Times New Roman"/>
          <w:szCs w:val="24"/>
          <w:lang w:eastAsia="en-GB"/>
        </w:rPr>
        <w:t xml:space="preserve">. “The Triumph of Life.” </w:t>
      </w:r>
      <w:r w:rsidR="003D0663" w:rsidRPr="00137087">
        <w:rPr>
          <w:rFonts w:cs="Times New Roman"/>
          <w:i/>
          <w:szCs w:val="24"/>
          <w:lang w:eastAsia="en-GB"/>
        </w:rPr>
        <w:t>Shelley’s Poetry and Prose</w:t>
      </w:r>
      <w:r w:rsidR="003D0663" w:rsidRPr="00137087">
        <w:rPr>
          <w:rFonts w:cs="Times New Roman"/>
          <w:szCs w:val="24"/>
          <w:lang w:eastAsia="en-GB"/>
        </w:rPr>
        <w:t>, edited by Donald H. Reiman and Nei</w:t>
      </w:r>
      <w:r w:rsidR="001445B3" w:rsidRPr="00137087">
        <w:rPr>
          <w:rFonts w:cs="Times New Roman"/>
          <w:szCs w:val="24"/>
          <w:lang w:eastAsia="en-GB"/>
        </w:rPr>
        <w:t xml:space="preserve">l Fraistat, W.W. Norton, 2002, </w:t>
      </w:r>
      <w:r w:rsidR="003D0663" w:rsidRPr="00137087">
        <w:rPr>
          <w:rFonts w:cs="Times New Roman"/>
          <w:szCs w:val="24"/>
          <w:lang w:eastAsia="en-GB"/>
        </w:rPr>
        <w:t>pp. 481</w:t>
      </w:r>
      <w:r w:rsidR="006D7E9D" w:rsidRPr="006D7E9D">
        <w:rPr>
          <w:rFonts w:cs="Times New Roman"/>
          <w:szCs w:val="24"/>
          <w:lang w:val="en-US" w:eastAsia="en-GB"/>
        </w:rPr>
        <w:t>–</w:t>
      </w:r>
      <w:r w:rsidR="003D0663" w:rsidRPr="00137087">
        <w:rPr>
          <w:rFonts w:cs="Times New Roman"/>
          <w:szCs w:val="24"/>
          <w:lang w:eastAsia="en-GB"/>
        </w:rPr>
        <w:t>500.</w:t>
      </w:r>
    </w:p>
    <w:p w14:paraId="4D0A3D02" w14:textId="16686A66" w:rsidR="00D15B16" w:rsidRPr="00137087" w:rsidRDefault="000F3202" w:rsidP="00FB2142">
      <w:pPr>
        <w:pStyle w:val="NoSpacing"/>
        <w:spacing w:line="480" w:lineRule="auto"/>
        <w:ind w:left="360" w:hanging="360"/>
        <w:rPr>
          <w:rFonts w:cs="Times New Roman"/>
          <w:szCs w:val="24"/>
          <w:lang w:eastAsia="en-GB"/>
        </w:rPr>
      </w:pPr>
      <w:r w:rsidRPr="00137087">
        <w:rPr>
          <w:rFonts w:cs="Times New Roman"/>
          <w:szCs w:val="24"/>
          <w:lang w:eastAsia="en-GB"/>
        </w:rPr>
        <w:t>Siskin, Clifford.</w:t>
      </w:r>
      <w:r w:rsidR="00B84DC0" w:rsidRPr="00137087">
        <w:rPr>
          <w:rFonts w:cs="Times New Roman"/>
          <w:szCs w:val="24"/>
          <w:lang w:eastAsia="en-GB"/>
        </w:rPr>
        <w:t xml:space="preserve"> </w:t>
      </w:r>
      <w:r w:rsidR="00B84DC0" w:rsidRPr="00137087">
        <w:rPr>
          <w:rFonts w:cs="Times New Roman"/>
          <w:i/>
          <w:szCs w:val="24"/>
          <w:lang w:eastAsia="en-GB"/>
        </w:rPr>
        <w:t>The Historicity of Romantic Discourse</w:t>
      </w:r>
      <w:r w:rsidR="00D22860" w:rsidRPr="00137087">
        <w:rPr>
          <w:rFonts w:cs="Times New Roman"/>
          <w:szCs w:val="24"/>
          <w:lang w:eastAsia="en-GB"/>
        </w:rPr>
        <w:t>. Oxford U</w:t>
      </w:r>
      <w:r w:rsidR="00443B0D">
        <w:rPr>
          <w:rFonts w:cs="Times New Roman"/>
          <w:szCs w:val="24"/>
          <w:lang w:eastAsia="en-GB"/>
        </w:rPr>
        <w:t>P</w:t>
      </w:r>
      <w:r w:rsidR="00D22860" w:rsidRPr="00137087">
        <w:rPr>
          <w:rFonts w:cs="Times New Roman"/>
          <w:szCs w:val="24"/>
          <w:lang w:eastAsia="en-GB"/>
        </w:rPr>
        <w:t>, 1988</w:t>
      </w:r>
      <w:r w:rsidR="00B84DC0" w:rsidRPr="00137087">
        <w:rPr>
          <w:rFonts w:cs="Times New Roman"/>
          <w:szCs w:val="24"/>
          <w:lang w:eastAsia="en-GB"/>
        </w:rPr>
        <w:t>.</w:t>
      </w:r>
    </w:p>
    <w:p w14:paraId="70BA49B1" w14:textId="560F4AF1" w:rsidR="002C0909" w:rsidRPr="00137087" w:rsidRDefault="002C0909"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Stevenson, Nick. </w:t>
      </w:r>
      <w:r w:rsidRPr="00137087">
        <w:rPr>
          <w:rFonts w:cs="Times New Roman"/>
          <w:i/>
          <w:szCs w:val="24"/>
          <w:lang w:eastAsia="en-GB"/>
        </w:rPr>
        <w:t>David Bowie: Fame, Sound and Vision</w:t>
      </w:r>
      <w:r w:rsidRPr="00137087">
        <w:rPr>
          <w:rFonts w:cs="Times New Roman"/>
          <w:szCs w:val="24"/>
          <w:lang w:eastAsia="en-GB"/>
        </w:rPr>
        <w:t>. Polity, 2006.</w:t>
      </w:r>
    </w:p>
    <w:p w14:paraId="55210149" w14:textId="49179F32" w:rsidR="003B7684" w:rsidRPr="00137087" w:rsidRDefault="003B7684"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Tetzlaff, David. </w:t>
      </w:r>
      <w:r w:rsidR="009A3B73" w:rsidRPr="00137087">
        <w:rPr>
          <w:rFonts w:cs="Times New Roman"/>
          <w:szCs w:val="24"/>
          <w:lang w:eastAsia="en-GB"/>
        </w:rPr>
        <w:t>“</w:t>
      </w:r>
      <w:r w:rsidRPr="00137087">
        <w:rPr>
          <w:rFonts w:cs="Times New Roman"/>
          <w:szCs w:val="24"/>
          <w:lang w:eastAsia="en-GB"/>
        </w:rPr>
        <w:t>Music for Meaning: Reading the Discourse of Authenticity in Rock</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Journal of Communication Inquiry</w:t>
      </w:r>
      <w:r w:rsidRPr="00137087">
        <w:rPr>
          <w:rFonts w:cs="Times New Roman"/>
          <w:szCs w:val="24"/>
          <w:lang w:eastAsia="en-GB"/>
        </w:rPr>
        <w:t xml:space="preserve">, </w:t>
      </w:r>
      <w:r w:rsidR="00DF73A4">
        <w:rPr>
          <w:rFonts w:cs="Times New Roman"/>
          <w:szCs w:val="24"/>
          <w:lang w:eastAsia="en-GB"/>
        </w:rPr>
        <w:t xml:space="preserve">vol. </w:t>
      </w:r>
      <w:r w:rsidR="009A3B73" w:rsidRPr="00137087">
        <w:rPr>
          <w:rFonts w:cs="Times New Roman"/>
          <w:szCs w:val="24"/>
          <w:lang w:eastAsia="en-GB"/>
        </w:rPr>
        <w:t>18</w:t>
      </w:r>
      <w:r w:rsidR="0004166D">
        <w:rPr>
          <w:rFonts w:cs="Times New Roman"/>
          <w:szCs w:val="24"/>
          <w:lang w:eastAsia="en-GB"/>
        </w:rPr>
        <w:t>,</w:t>
      </w:r>
      <w:r w:rsidR="00DF73A4">
        <w:rPr>
          <w:rFonts w:cs="Times New Roman"/>
          <w:szCs w:val="24"/>
          <w:lang w:eastAsia="en-GB"/>
        </w:rPr>
        <w:t xml:space="preserve"> no. </w:t>
      </w:r>
      <w:r w:rsidR="009A3B73" w:rsidRPr="00137087">
        <w:rPr>
          <w:rFonts w:cs="Times New Roman"/>
          <w:szCs w:val="24"/>
          <w:lang w:eastAsia="en-GB"/>
        </w:rPr>
        <w:t>1, 1994</w:t>
      </w:r>
      <w:r w:rsidRPr="00137087">
        <w:rPr>
          <w:rFonts w:cs="Times New Roman"/>
          <w:szCs w:val="24"/>
          <w:lang w:eastAsia="en-GB"/>
        </w:rPr>
        <w:t>, pp. 95</w:t>
      </w:r>
      <w:r w:rsidR="006D7E9D" w:rsidRPr="006D7E9D">
        <w:rPr>
          <w:rFonts w:cs="Times New Roman"/>
          <w:szCs w:val="24"/>
          <w:lang w:val="en-US" w:eastAsia="en-GB"/>
        </w:rPr>
        <w:t>–</w:t>
      </w:r>
      <w:r w:rsidRPr="00137087">
        <w:rPr>
          <w:rFonts w:cs="Times New Roman"/>
          <w:szCs w:val="24"/>
          <w:lang w:eastAsia="en-GB"/>
        </w:rPr>
        <w:t>117.</w:t>
      </w:r>
    </w:p>
    <w:p w14:paraId="6F4A9B9E" w14:textId="293FD244" w:rsidR="000A39E8" w:rsidRPr="00137087" w:rsidRDefault="000A39E8" w:rsidP="00FB2142">
      <w:pPr>
        <w:pStyle w:val="NoSpacing"/>
        <w:spacing w:line="480" w:lineRule="auto"/>
        <w:ind w:left="360" w:hanging="360"/>
        <w:rPr>
          <w:rFonts w:cs="Times New Roman"/>
          <w:szCs w:val="24"/>
          <w:lang w:eastAsia="en-GB"/>
        </w:rPr>
      </w:pPr>
      <w:r w:rsidRPr="00137087">
        <w:rPr>
          <w:rFonts w:cs="Times New Roman"/>
          <w:szCs w:val="24"/>
          <w:lang w:eastAsia="en-GB"/>
        </w:rPr>
        <w:t xml:space="preserve">Waldrep, Shelton. </w:t>
      </w:r>
      <w:r w:rsidR="00331F8F" w:rsidRPr="00137087">
        <w:rPr>
          <w:rFonts w:cs="Times New Roman"/>
          <w:i/>
          <w:szCs w:val="24"/>
          <w:lang w:eastAsia="en-GB"/>
        </w:rPr>
        <w:t xml:space="preserve">The </w:t>
      </w:r>
      <w:r w:rsidRPr="00137087">
        <w:rPr>
          <w:rFonts w:cs="Times New Roman"/>
          <w:i/>
          <w:szCs w:val="24"/>
          <w:lang w:eastAsia="en-GB"/>
        </w:rPr>
        <w:t>Aesthetics of Self Invention: Oscar Wilde to David Bowie</w:t>
      </w:r>
      <w:r w:rsidRPr="00137087">
        <w:rPr>
          <w:rFonts w:cs="Times New Roman"/>
          <w:szCs w:val="24"/>
          <w:lang w:eastAsia="en-GB"/>
        </w:rPr>
        <w:t>.</w:t>
      </w:r>
      <w:r w:rsidR="00400785" w:rsidRPr="00137087">
        <w:rPr>
          <w:rFonts w:cs="Times New Roman"/>
          <w:szCs w:val="24"/>
          <w:lang w:eastAsia="en-GB"/>
        </w:rPr>
        <w:t xml:space="preserve"> </w:t>
      </w:r>
      <w:r w:rsidRPr="00137087">
        <w:rPr>
          <w:rFonts w:cs="Times New Roman"/>
          <w:szCs w:val="24"/>
          <w:lang w:eastAsia="en-GB"/>
        </w:rPr>
        <w:t>U of Minnesota P, 2004.</w:t>
      </w:r>
    </w:p>
    <w:p w14:paraId="001120C5" w14:textId="2D2A110B" w:rsidR="00E45AF9" w:rsidRPr="003F6F55" w:rsidRDefault="00640997" w:rsidP="00FB2142">
      <w:pPr>
        <w:pStyle w:val="NoSpacing"/>
        <w:spacing w:line="480" w:lineRule="auto"/>
        <w:ind w:left="360" w:hanging="360"/>
        <w:rPr>
          <w:rFonts w:cs="Times New Roman"/>
          <w:szCs w:val="24"/>
          <w:lang w:eastAsia="en-GB"/>
        </w:rPr>
      </w:pPr>
      <w:r w:rsidRPr="00640997">
        <w:rPr>
          <w:rFonts w:cs="Times New Roman"/>
          <w:bCs/>
          <w:szCs w:val="24"/>
          <w:lang w:eastAsia="en-GB"/>
        </w:rPr>
        <w:t>———</w:t>
      </w:r>
      <w:r w:rsidR="00E45AF9" w:rsidRPr="00137087">
        <w:rPr>
          <w:rFonts w:cs="Times New Roman"/>
          <w:bCs/>
          <w:szCs w:val="24"/>
          <w:lang w:eastAsia="en-GB"/>
        </w:rPr>
        <w:t xml:space="preserve">. </w:t>
      </w:r>
      <w:r w:rsidR="00E45AF9" w:rsidRPr="00137087">
        <w:rPr>
          <w:rFonts w:cs="Times New Roman"/>
          <w:bCs/>
          <w:i/>
          <w:iCs/>
          <w:szCs w:val="24"/>
          <w:lang w:eastAsia="en-GB"/>
        </w:rPr>
        <w:t>Future Nostalgia: Performing David Bowie</w:t>
      </w:r>
      <w:r w:rsidR="00E45AF9" w:rsidRPr="00137087">
        <w:rPr>
          <w:rFonts w:cs="Times New Roman"/>
          <w:bCs/>
          <w:szCs w:val="24"/>
          <w:lang w:eastAsia="en-GB"/>
        </w:rPr>
        <w:t>. Bloomsbury Academic, 2015.</w:t>
      </w:r>
    </w:p>
    <w:p w14:paraId="517CDAB1" w14:textId="17E2CF08" w:rsidR="003249DE" w:rsidRPr="00137087" w:rsidRDefault="00927E06"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t xml:space="preserve">Wordsworth, William. </w:t>
      </w:r>
      <w:r w:rsidR="00486224" w:rsidRPr="00137087">
        <w:rPr>
          <w:rFonts w:cs="Times New Roman"/>
          <w:color w:val="000000" w:themeColor="text1"/>
          <w:szCs w:val="24"/>
          <w:lang w:eastAsia="en-GB"/>
        </w:rPr>
        <w:t>“Lines Written</w:t>
      </w:r>
      <w:r w:rsidR="002C0909" w:rsidRPr="00137087">
        <w:rPr>
          <w:rFonts w:cs="Times New Roman"/>
          <w:color w:val="000000" w:themeColor="text1"/>
          <w:szCs w:val="24"/>
          <w:lang w:eastAsia="en-GB"/>
        </w:rPr>
        <w:t xml:space="preserve"> a Few Miles above Tintern Abbey.”</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pp. 49</w:t>
      </w:r>
      <w:r w:rsidR="006D7E9D" w:rsidRPr="006D7E9D">
        <w:rPr>
          <w:rFonts w:cs="Times New Roman"/>
          <w:color w:val="000000" w:themeColor="text1"/>
          <w:szCs w:val="24"/>
          <w:lang w:val="en-US" w:eastAsia="en-GB"/>
        </w:rPr>
        <w:t>–</w:t>
      </w:r>
      <w:r w:rsidR="00486224" w:rsidRPr="00137087">
        <w:rPr>
          <w:rFonts w:cs="Times New Roman"/>
          <w:color w:val="000000" w:themeColor="text1"/>
          <w:szCs w:val="24"/>
          <w:lang w:eastAsia="en-GB"/>
        </w:rPr>
        <w:t>53.</w:t>
      </w:r>
    </w:p>
    <w:p w14:paraId="20F7C577" w14:textId="3B9AC6FF" w:rsidR="00F347B0"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w:t>
      </w:r>
      <w:r w:rsidR="00F347B0" w:rsidRPr="00137087">
        <w:rPr>
          <w:rFonts w:cs="Times New Roman"/>
          <w:color w:val="000000" w:themeColor="text1"/>
          <w:szCs w:val="24"/>
          <w:lang w:eastAsia="en-GB"/>
        </w:rPr>
        <w:t xml:space="preserve">My </w:t>
      </w:r>
      <w:r w:rsidR="00486224" w:rsidRPr="00137087">
        <w:rPr>
          <w:rFonts w:cs="Times New Roman"/>
          <w:color w:val="000000" w:themeColor="text1"/>
          <w:szCs w:val="24"/>
          <w:lang w:eastAsia="en-GB"/>
        </w:rPr>
        <w:t xml:space="preserve">heart leaps up when I behold.”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w:t>
      </w:r>
      <w:r w:rsidR="005F5D74">
        <w:rPr>
          <w:rFonts w:cs="Times New Roman"/>
          <w:color w:val="000000" w:themeColor="text1"/>
          <w:szCs w:val="24"/>
          <w:lang w:eastAsia="en-GB"/>
        </w:rPr>
        <w:t>P</w:t>
      </w:r>
      <w:r w:rsidR="00486224" w:rsidRPr="00137087">
        <w:rPr>
          <w:rFonts w:cs="Times New Roman"/>
          <w:color w:val="000000" w:themeColor="text1"/>
          <w:szCs w:val="24"/>
          <w:lang w:eastAsia="en-GB"/>
        </w:rPr>
        <w:t>, 2010, p. 264.</w:t>
      </w:r>
    </w:p>
    <w:p w14:paraId="4B1607F0" w14:textId="35A6BFCB" w:rsidR="00392134" w:rsidRPr="00392134" w:rsidRDefault="00392134" w:rsidP="00FB2142">
      <w:pPr>
        <w:pStyle w:val="NoSpacing"/>
        <w:spacing w:line="480" w:lineRule="auto"/>
        <w:ind w:left="360" w:hanging="360"/>
        <w:rPr>
          <w:rFonts w:cs="Times New Roman"/>
          <w:szCs w:val="24"/>
          <w:lang w:eastAsia="en-GB"/>
        </w:rPr>
      </w:pPr>
      <w:r w:rsidRPr="00640997">
        <w:rPr>
          <w:rFonts w:cs="Times New Roman"/>
          <w:szCs w:val="24"/>
          <w:lang w:eastAsia="en-GB"/>
        </w:rPr>
        <w:t>———</w:t>
      </w:r>
      <w:r w:rsidRPr="00137087">
        <w:rPr>
          <w:rFonts w:cs="Times New Roman"/>
          <w:szCs w:val="24"/>
          <w:lang w:eastAsia="en-GB"/>
        </w:rPr>
        <w:t>. “</w:t>
      </w:r>
      <w:commentRangeStart w:id="183"/>
      <w:commentRangeStart w:id="184"/>
      <w:r w:rsidRPr="00137087">
        <w:rPr>
          <w:rFonts w:cs="Times New Roman"/>
          <w:szCs w:val="24"/>
          <w:lang w:eastAsia="en-GB"/>
        </w:rPr>
        <w:t xml:space="preserve">Preface.” </w:t>
      </w:r>
      <w:r w:rsidRPr="00137087">
        <w:rPr>
          <w:rFonts w:cs="Times New Roman"/>
          <w:i/>
          <w:szCs w:val="24"/>
          <w:lang w:eastAsia="en-GB"/>
        </w:rPr>
        <w:t>Lyrical Ballads, with Other Poems</w:t>
      </w:r>
      <w:r w:rsidRPr="00137087">
        <w:rPr>
          <w:rFonts w:cs="Times New Roman"/>
          <w:szCs w:val="24"/>
          <w:lang w:eastAsia="en-GB"/>
        </w:rPr>
        <w:t>, 2</w:t>
      </w:r>
      <w:r w:rsidRPr="00137087">
        <w:rPr>
          <w:rFonts w:cs="Times New Roman"/>
          <w:szCs w:val="24"/>
          <w:vertAlign w:val="superscript"/>
          <w:lang w:eastAsia="en-GB"/>
        </w:rPr>
        <w:t>nd</w:t>
      </w:r>
      <w:r w:rsidRPr="00137087">
        <w:rPr>
          <w:rFonts w:cs="Times New Roman"/>
          <w:szCs w:val="24"/>
          <w:lang w:eastAsia="en-GB"/>
        </w:rPr>
        <w:t xml:space="preserve"> edition, 2 vols, Longman and Rees, 1800, pp. v</w:t>
      </w:r>
      <w:r w:rsidRPr="006D7E9D">
        <w:rPr>
          <w:rFonts w:cs="Times New Roman"/>
          <w:szCs w:val="24"/>
          <w:lang w:val="en-US" w:eastAsia="en-GB"/>
        </w:rPr>
        <w:t>–</w:t>
      </w:r>
      <w:r w:rsidRPr="00137087">
        <w:rPr>
          <w:rFonts w:cs="Times New Roman"/>
          <w:szCs w:val="24"/>
          <w:lang w:eastAsia="en-GB"/>
        </w:rPr>
        <w:t>xlvi.</w:t>
      </w:r>
    </w:p>
    <w:p w14:paraId="49445116" w14:textId="4A50EB44" w:rsidR="00507422" w:rsidRPr="00137087" w:rsidRDefault="00640997" w:rsidP="00FB2142">
      <w:pPr>
        <w:pStyle w:val="NoSpacing"/>
        <w:spacing w:line="480" w:lineRule="auto"/>
        <w:ind w:left="360" w:hanging="360"/>
        <w:rPr>
          <w:rFonts w:cs="Times New Roman"/>
          <w:szCs w:val="24"/>
          <w:lang w:eastAsia="en-GB"/>
        </w:rPr>
      </w:pPr>
      <w:r w:rsidRPr="00640997">
        <w:rPr>
          <w:rFonts w:cs="Times New Roman"/>
          <w:color w:val="000000" w:themeColor="text1"/>
          <w:szCs w:val="24"/>
          <w:lang w:eastAsia="en-GB"/>
        </w:rPr>
        <w:t>———</w:t>
      </w:r>
      <w:r w:rsidR="00507422" w:rsidRPr="00137087">
        <w:rPr>
          <w:rFonts w:cs="Times New Roman"/>
          <w:color w:val="000000" w:themeColor="text1"/>
          <w:szCs w:val="24"/>
          <w:lang w:eastAsia="en-GB"/>
        </w:rPr>
        <w:t xml:space="preserve">. </w:t>
      </w:r>
      <w:r w:rsidR="00507422" w:rsidRPr="00137087">
        <w:rPr>
          <w:rFonts w:cs="Times New Roman"/>
          <w:i/>
          <w:color w:val="000000" w:themeColor="text1"/>
          <w:szCs w:val="24"/>
          <w:lang w:eastAsia="en-GB"/>
        </w:rPr>
        <w:t xml:space="preserve">The Prelude, or Growth of a Poet’s Mind; An Autobiographical Poem. </w:t>
      </w:r>
      <w:r w:rsidR="00507422" w:rsidRPr="00137087">
        <w:rPr>
          <w:rFonts w:cs="Times New Roman"/>
          <w:szCs w:val="24"/>
          <w:lang w:eastAsia="en-GB"/>
        </w:rPr>
        <w:t>Edward Moxon, 1850.</w:t>
      </w:r>
    </w:p>
    <w:p w14:paraId="5036CD22" w14:textId="6581F740" w:rsidR="00927E06" w:rsidRPr="00137087" w:rsidRDefault="00640997" w:rsidP="00FB2142">
      <w:pPr>
        <w:pStyle w:val="NoSpacing"/>
        <w:spacing w:line="480" w:lineRule="auto"/>
        <w:ind w:left="360" w:hanging="360"/>
        <w:rPr>
          <w:rFonts w:cs="Times New Roman"/>
          <w:color w:val="000000" w:themeColor="text1"/>
          <w:szCs w:val="24"/>
          <w:lang w:eastAsia="en-GB"/>
        </w:rPr>
      </w:pPr>
      <w:r w:rsidRPr="00640997">
        <w:rPr>
          <w:rFonts w:cs="Times New Roman"/>
          <w:color w:val="000000" w:themeColor="text1"/>
          <w:szCs w:val="24"/>
          <w:lang w:eastAsia="en-GB"/>
        </w:rPr>
        <w:t>———</w:t>
      </w:r>
      <w:r w:rsidR="003249DE" w:rsidRPr="00137087">
        <w:rPr>
          <w:rFonts w:cs="Times New Roman"/>
          <w:color w:val="000000" w:themeColor="text1"/>
          <w:szCs w:val="24"/>
          <w:lang w:eastAsia="en-GB"/>
        </w:rPr>
        <w:t xml:space="preserve">. “Preface.” </w:t>
      </w:r>
      <w:r w:rsidR="003249DE" w:rsidRPr="00137087">
        <w:rPr>
          <w:rFonts w:cs="Times New Roman"/>
          <w:i/>
          <w:color w:val="000000" w:themeColor="text1"/>
          <w:szCs w:val="24"/>
          <w:lang w:eastAsia="en-GB"/>
        </w:rPr>
        <w:t>Lyrical Ballads, with Pastoral and Other Poems</w:t>
      </w:r>
      <w:r w:rsidR="003249DE" w:rsidRPr="00137087">
        <w:rPr>
          <w:rFonts w:cs="Times New Roman"/>
          <w:color w:val="000000" w:themeColor="text1"/>
          <w:szCs w:val="24"/>
          <w:lang w:eastAsia="en-GB"/>
        </w:rPr>
        <w:t>, 3</w:t>
      </w:r>
      <w:r w:rsidR="003249DE" w:rsidRPr="00137087">
        <w:rPr>
          <w:rFonts w:cs="Times New Roman"/>
          <w:color w:val="000000" w:themeColor="text1"/>
          <w:szCs w:val="24"/>
          <w:vertAlign w:val="superscript"/>
          <w:lang w:eastAsia="en-GB"/>
        </w:rPr>
        <w:t>rd</w:t>
      </w:r>
      <w:r w:rsidR="003249DE" w:rsidRPr="00137087">
        <w:rPr>
          <w:rFonts w:cs="Times New Roman"/>
          <w:color w:val="000000" w:themeColor="text1"/>
          <w:szCs w:val="24"/>
          <w:lang w:eastAsia="en-GB"/>
        </w:rPr>
        <w:t xml:space="preserve"> edition, 2 vols, Longman and Rees, 1802, pp. </w:t>
      </w:r>
      <w:proofErr w:type="spellStart"/>
      <w:r w:rsidR="003249DE" w:rsidRPr="00137087">
        <w:rPr>
          <w:rFonts w:cs="Times New Roman"/>
          <w:color w:val="000000" w:themeColor="text1"/>
          <w:szCs w:val="24"/>
          <w:lang w:eastAsia="en-GB"/>
        </w:rPr>
        <w:t>i</w:t>
      </w:r>
      <w:proofErr w:type="spellEnd"/>
      <w:r w:rsidR="006D7E9D" w:rsidRPr="006D7E9D">
        <w:rPr>
          <w:rFonts w:cs="Times New Roman"/>
          <w:color w:val="000000" w:themeColor="text1"/>
          <w:szCs w:val="24"/>
          <w:lang w:val="en-US" w:eastAsia="en-GB"/>
        </w:rPr>
        <w:t>–</w:t>
      </w:r>
      <w:r w:rsidR="003249DE" w:rsidRPr="00137087">
        <w:rPr>
          <w:rFonts w:cs="Times New Roman"/>
          <w:color w:val="000000" w:themeColor="text1"/>
          <w:szCs w:val="24"/>
          <w:lang w:eastAsia="en-GB"/>
        </w:rPr>
        <w:t>lxiv.</w:t>
      </w:r>
      <w:commentRangeEnd w:id="183"/>
      <w:r w:rsidR="00E41A08">
        <w:rPr>
          <w:rStyle w:val="CommentReference"/>
        </w:rPr>
        <w:commentReference w:id="183"/>
      </w:r>
      <w:commentRangeEnd w:id="184"/>
      <w:r w:rsidR="002664D7">
        <w:rPr>
          <w:rStyle w:val="CommentReference"/>
        </w:rPr>
        <w:commentReference w:id="184"/>
      </w:r>
    </w:p>
    <w:p w14:paraId="7F469890" w14:textId="3BD10106" w:rsidR="000A39E8" w:rsidRPr="00137087" w:rsidRDefault="000A39E8" w:rsidP="00FB2142">
      <w:pPr>
        <w:pStyle w:val="NoSpacing"/>
        <w:spacing w:line="480" w:lineRule="auto"/>
        <w:ind w:left="360" w:hanging="360"/>
        <w:rPr>
          <w:rFonts w:cs="Times New Roman"/>
          <w:color w:val="000000" w:themeColor="text1"/>
          <w:szCs w:val="24"/>
          <w:lang w:eastAsia="en-GB"/>
        </w:rPr>
      </w:pPr>
      <w:r w:rsidRPr="00137087">
        <w:rPr>
          <w:rFonts w:cs="Times New Roman"/>
          <w:color w:val="000000" w:themeColor="text1"/>
          <w:szCs w:val="24"/>
          <w:lang w:eastAsia="en-GB"/>
        </w:rPr>
        <w:lastRenderedPageBreak/>
        <w:t>Yeats, W.B. “</w:t>
      </w:r>
      <w:r w:rsidRPr="00137087">
        <w:rPr>
          <w:rFonts w:cs="Times New Roman"/>
          <w:bCs/>
          <w:color w:val="000000" w:themeColor="text1"/>
          <w:szCs w:val="24"/>
          <w:lang w:eastAsia="en-GB"/>
        </w:rPr>
        <w:t>Coole</w:t>
      </w:r>
      <w:r w:rsidR="003377EF" w:rsidRPr="00137087">
        <w:rPr>
          <w:rFonts w:cs="Times New Roman"/>
          <w:bCs/>
          <w:color w:val="000000" w:themeColor="text1"/>
          <w:szCs w:val="24"/>
          <w:lang w:eastAsia="en-GB"/>
        </w:rPr>
        <w:t xml:space="preserve"> Park a</w:t>
      </w:r>
      <w:r w:rsidRPr="00137087">
        <w:rPr>
          <w:rFonts w:cs="Times New Roman"/>
          <w:bCs/>
          <w:color w:val="000000" w:themeColor="text1"/>
          <w:szCs w:val="24"/>
          <w:lang w:eastAsia="en-GB"/>
        </w:rPr>
        <w:t>nd Ballylee, 1931</w:t>
      </w:r>
      <w:r w:rsidR="009A3B73" w:rsidRPr="00137087">
        <w:rPr>
          <w:rFonts w:cs="Times New Roman"/>
          <w:bCs/>
          <w:color w:val="000000" w:themeColor="text1"/>
          <w:szCs w:val="24"/>
          <w:lang w:eastAsia="en-GB"/>
        </w:rPr>
        <w:t>.</w:t>
      </w:r>
      <w:r w:rsidRPr="00137087">
        <w:rPr>
          <w:rFonts w:cs="Times New Roman"/>
          <w:bCs/>
          <w:color w:val="000000" w:themeColor="text1"/>
          <w:szCs w:val="24"/>
          <w:lang w:eastAsia="en-GB"/>
        </w:rPr>
        <w:t>”</w:t>
      </w:r>
      <w:r w:rsidR="00486224" w:rsidRPr="00137087">
        <w:rPr>
          <w:rFonts w:cs="Times New Roman"/>
          <w:bCs/>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440</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2.</w:t>
      </w:r>
    </w:p>
    <w:p w14:paraId="00C1AB34" w14:textId="5E54CA55" w:rsidR="0029142E" w:rsidRPr="00137087" w:rsidRDefault="00BA7CE6" w:rsidP="00FB2142">
      <w:pPr>
        <w:pStyle w:val="NoSpacing"/>
        <w:spacing w:line="480" w:lineRule="auto"/>
        <w:ind w:left="360" w:hanging="360"/>
        <w:rPr>
          <w:rFonts w:cs="Times New Roman"/>
          <w:bCs/>
          <w:color w:val="000000" w:themeColor="text1"/>
          <w:szCs w:val="24"/>
          <w:lang w:eastAsia="en-GB"/>
        </w:rPr>
      </w:pPr>
      <w:r w:rsidRPr="00BA7CE6">
        <w:rPr>
          <w:rFonts w:cs="Times New Roman"/>
          <w:color w:val="000000" w:themeColor="text1"/>
          <w:szCs w:val="24"/>
          <w:lang w:eastAsia="en-GB"/>
        </w:rPr>
        <w:t>———</w:t>
      </w:r>
      <w:r w:rsidR="009A3B73" w:rsidRPr="00137087">
        <w:rPr>
          <w:rFonts w:cs="Times New Roman"/>
          <w:color w:val="000000" w:themeColor="text1"/>
          <w:szCs w:val="24"/>
          <w:lang w:eastAsia="en-GB"/>
        </w:rPr>
        <w:t>. “Under Ben Bulben.”</w:t>
      </w:r>
      <w:r w:rsidR="00486224" w:rsidRPr="00137087">
        <w:rPr>
          <w:rFonts w:cs="Times New Roman"/>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edited by Peter Allt and Russell K. Alspach, Macmillan, 1957, pp. 636</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40.</w:t>
      </w:r>
    </w:p>
    <w:p w14:paraId="0C032480" w14:textId="25817DC7" w:rsidR="00B84DC0" w:rsidRPr="00BA7CE6" w:rsidRDefault="0029142E" w:rsidP="00FB2142">
      <w:pPr>
        <w:pStyle w:val="NoSpacing"/>
        <w:spacing w:line="480" w:lineRule="auto"/>
        <w:ind w:left="360" w:hanging="360"/>
        <w:rPr>
          <w:rFonts w:cs="Times New Roman"/>
          <w:color w:val="000000" w:themeColor="text1"/>
          <w:szCs w:val="24"/>
          <w:lang w:eastAsia="en-GB"/>
        </w:rPr>
      </w:pPr>
      <w:r w:rsidRPr="00137087">
        <w:rPr>
          <w:rFonts w:cs="Times New Roman"/>
          <w:bCs/>
          <w:iCs/>
          <w:color w:val="000000" w:themeColor="text1"/>
          <w:szCs w:val="24"/>
          <w:lang w:eastAsia="en-GB"/>
        </w:rPr>
        <w:t xml:space="preserve">Yentob, Alan, director. </w:t>
      </w:r>
      <w:r w:rsidRPr="00137087">
        <w:rPr>
          <w:rFonts w:cs="Times New Roman"/>
          <w:bCs/>
          <w:i/>
          <w:color w:val="000000" w:themeColor="text1"/>
          <w:szCs w:val="24"/>
          <w:lang w:eastAsia="en-GB"/>
        </w:rPr>
        <w:t>Cracked Actor</w:t>
      </w:r>
      <w:r w:rsidRPr="00137087">
        <w:rPr>
          <w:rFonts w:cs="Times New Roman"/>
          <w:bCs/>
          <w:color w:val="000000" w:themeColor="text1"/>
          <w:szCs w:val="24"/>
          <w:lang w:eastAsia="en-GB"/>
        </w:rPr>
        <w:t>. British Broadcasting Corporation, 1975.</w:t>
      </w:r>
    </w:p>
    <w:sectPr w:rsidR="00B84DC0" w:rsidRPr="00BA7CE6">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Sangster" w:date="2022-02-15T14:35:00Z" w:initials="MS">
    <w:p w14:paraId="37BD4D44" w14:textId="19F51C11" w:rsidR="00CE3B8A" w:rsidRDefault="00CE3B8A">
      <w:pPr>
        <w:pStyle w:val="CommentText"/>
      </w:pPr>
      <w:r>
        <w:rPr>
          <w:rStyle w:val="CommentReference"/>
        </w:rPr>
        <w:annotationRef/>
      </w:r>
      <w:r>
        <w:t>Have amended this in line with your comments on the introduction.</w:t>
      </w:r>
    </w:p>
  </w:comment>
  <w:comment w:id="3" w:author="Jessica Tebo" w:date="2022-01-21T10:12:00Z" w:initials="JT">
    <w:p w14:paraId="5B1652D1" w14:textId="6A509DF1" w:rsidR="001C5443" w:rsidRDefault="001C5443">
      <w:pPr>
        <w:pStyle w:val="CommentText"/>
      </w:pPr>
      <w:r>
        <w:rPr>
          <w:rStyle w:val="CommentReference"/>
        </w:rPr>
        <w:annotationRef/>
      </w:r>
      <w:r>
        <w:t xml:space="preserve">Just a suggestion, it might be more succinct to write, “He is currently editing collections” </w:t>
      </w:r>
    </w:p>
  </w:comment>
  <w:comment w:id="4" w:author="Matthew Sangster" w:date="2022-02-05T07:44:00Z" w:initials="MS">
    <w:p w14:paraId="7A5E3A8D" w14:textId="4CD4DEDD" w:rsidR="00DF0184" w:rsidRDefault="00DF0184">
      <w:pPr>
        <w:pStyle w:val="CommentText"/>
      </w:pPr>
      <w:r>
        <w:rPr>
          <w:rStyle w:val="CommentReference"/>
        </w:rPr>
        <w:annotationRef/>
      </w:r>
      <w:r w:rsidR="0077776E">
        <w:t>Happy to tweak here – I was avoiding simply ‘editing’ as that feels like full credit, but co-editing and the brackets work.</w:t>
      </w:r>
    </w:p>
  </w:comment>
  <w:comment w:id="13" w:author="Jessica Tebo" w:date="2022-01-21T10:50:00Z" w:initials="JT">
    <w:p w14:paraId="62BDD188" w14:textId="10D35799" w:rsidR="003659D4" w:rsidRDefault="003659D4">
      <w:pPr>
        <w:pStyle w:val="CommentText"/>
      </w:pPr>
      <w:r>
        <w:rPr>
          <w:rStyle w:val="CommentReference"/>
        </w:rPr>
        <w:annotationRef/>
      </w:r>
      <w:r>
        <w:t>Did you mean “consider”?</w:t>
      </w:r>
    </w:p>
  </w:comment>
  <w:comment w:id="14" w:author="Matthew Sangster" w:date="2022-02-04T21:23:00Z" w:initials="MS">
    <w:p w14:paraId="1FCF3C6C" w14:textId="00F527C1" w:rsidR="00CA6551" w:rsidRDefault="00CA6551">
      <w:pPr>
        <w:pStyle w:val="CommentText"/>
      </w:pPr>
      <w:r>
        <w:rPr>
          <w:rStyle w:val="CommentReference"/>
        </w:rPr>
        <w:annotationRef/>
      </w:r>
      <w:r w:rsidR="00091057">
        <w:t>I think either works – I prefer ‘considering’</w:t>
      </w:r>
      <w:r w:rsidR="0093782D">
        <w:t>, though,</w:t>
      </w:r>
      <w:r w:rsidR="00091057">
        <w:t xml:space="preserve"> to echo back to ‘discussing’, rather than ‘consider’ </w:t>
      </w:r>
      <w:r w:rsidR="00091057">
        <w:t>to pair with ‘draw’.</w:t>
      </w:r>
    </w:p>
  </w:comment>
  <w:comment w:id="29" w:author="Jessica Tebo" w:date="2022-01-21T11:06:00Z" w:initials="JT">
    <w:p w14:paraId="24A40C74" w14:textId="11EF4368" w:rsidR="00D20151" w:rsidRDefault="00D20151">
      <w:pPr>
        <w:pStyle w:val="CommentText"/>
      </w:pPr>
      <w:r>
        <w:rPr>
          <w:rStyle w:val="CommentReference"/>
        </w:rPr>
        <w:annotationRef/>
      </w:r>
      <w:r>
        <w:t xml:space="preserve">Maybe add an </w:t>
      </w:r>
      <w:r>
        <w:t>em dash between “‘Festival’” and “all”?</w:t>
      </w:r>
    </w:p>
  </w:comment>
  <w:comment w:id="30" w:author="Matthew Sangster" w:date="2022-02-05T07:46:00Z" w:initials="MS">
    <w:p w14:paraId="04B28D20" w14:textId="264BD97B" w:rsidR="0093782D" w:rsidRDefault="0093782D">
      <w:pPr>
        <w:pStyle w:val="CommentText"/>
      </w:pPr>
      <w:r>
        <w:rPr>
          <w:rStyle w:val="CommentReference"/>
        </w:rPr>
        <w:annotationRef/>
      </w:r>
      <w:r>
        <w:t>Done</w:t>
      </w:r>
      <w:r w:rsidR="00DB57F6">
        <w:t>.</w:t>
      </w:r>
    </w:p>
  </w:comment>
  <w:comment w:id="21" w:author="Jessica Tebo" w:date="2022-01-21T11:05:00Z" w:initials="JT">
    <w:p w14:paraId="2020543E" w14:textId="5E33EC01" w:rsidR="00D20151" w:rsidRDefault="00D20151">
      <w:pPr>
        <w:pStyle w:val="CommentText"/>
      </w:pPr>
      <w:r>
        <w:rPr>
          <w:rStyle w:val="CommentReference"/>
        </w:rPr>
        <w:annotationRef/>
      </w:r>
      <w:r>
        <w:t xml:space="preserve">It might help your readers to replace the commas in this list with semicolons. </w:t>
      </w:r>
    </w:p>
  </w:comment>
  <w:comment w:id="22" w:author="Matthew Sangster" w:date="2022-02-05T07:45:00Z" w:initials="MS">
    <w:p w14:paraId="56DEF2EB" w14:textId="60026AE7" w:rsidR="0093782D" w:rsidRDefault="0093782D">
      <w:pPr>
        <w:pStyle w:val="CommentText"/>
      </w:pPr>
      <w:r>
        <w:rPr>
          <w:rStyle w:val="CommentReference"/>
        </w:rPr>
        <w:annotationRef/>
      </w:r>
      <w:r>
        <w:t>Sounds good to me.</w:t>
      </w:r>
    </w:p>
  </w:comment>
  <w:comment w:id="51" w:author="Jessica Tebo" w:date="2022-01-21T11:19:00Z" w:initials="JT">
    <w:p w14:paraId="397DD1EE" w14:textId="77777777" w:rsidR="001E52DF" w:rsidRDefault="001E52DF">
      <w:pPr>
        <w:pStyle w:val="CommentText"/>
      </w:pPr>
      <w:r>
        <w:rPr>
          <w:rStyle w:val="CommentReference"/>
        </w:rPr>
        <w:annotationRef/>
      </w:r>
      <w:r>
        <w:t>Consider rewriting this sentence—its current grammatical construction is a bit confusing</w:t>
      </w:r>
      <w:r>
        <w:t>. Thanks!</w:t>
      </w:r>
    </w:p>
    <w:p w14:paraId="5BE2B915" w14:textId="3EA7769A" w:rsidR="001E52DF" w:rsidRDefault="001E52DF" w:rsidP="001E52DF">
      <w:pPr>
        <w:pStyle w:val="CommentText"/>
        <w:tabs>
          <w:tab w:val="left" w:pos="7290"/>
        </w:tabs>
      </w:pPr>
    </w:p>
  </w:comment>
  <w:comment w:id="52" w:author="Matthew Sangster" w:date="2022-02-05T07:48:00Z" w:initials="MS">
    <w:p w14:paraId="54AE3462" w14:textId="6AF286CC" w:rsidR="00C54A19" w:rsidRDefault="00C54A19">
      <w:pPr>
        <w:pStyle w:val="CommentText"/>
      </w:pPr>
      <w:r>
        <w:rPr>
          <w:rStyle w:val="CommentReference"/>
        </w:rPr>
        <w:annotationRef/>
      </w:r>
      <w:r>
        <w:t>Done – think this is smoother?</w:t>
      </w:r>
    </w:p>
  </w:comment>
  <w:comment w:id="69" w:author="Jessica Tebo" w:date="2022-01-21T13:29:00Z" w:initials="JT">
    <w:p w14:paraId="5D69B1BC" w14:textId="2E047CD6" w:rsidR="00DD68C3" w:rsidRDefault="00DD68C3">
      <w:pPr>
        <w:pStyle w:val="CommentText"/>
      </w:pPr>
      <w:r>
        <w:rPr>
          <w:rStyle w:val="CommentReference"/>
        </w:rPr>
        <w:annotationRef/>
      </w:r>
      <w:r>
        <w:t>Consider changing to a colon.</w:t>
      </w:r>
    </w:p>
  </w:comment>
  <w:comment w:id="70" w:author="Matthew Sangster" w:date="2022-02-05T07:50:00Z" w:initials="MS">
    <w:p w14:paraId="3616C04C" w14:textId="425D0394" w:rsidR="00540332" w:rsidRDefault="00540332">
      <w:pPr>
        <w:pStyle w:val="CommentText"/>
      </w:pPr>
      <w:r>
        <w:rPr>
          <w:rStyle w:val="CommentReference"/>
        </w:rPr>
        <w:annotationRef/>
      </w:r>
      <w:r>
        <w:t>I don’t think that works for me</w:t>
      </w:r>
      <w:r w:rsidR="00D13FC7">
        <w:t xml:space="preserve"> here.</w:t>
      </w:r>
    </w:p>
  </w:comment>
  <w:comment w:id="71" w:author="Jessica Tebo" w:date="2022-01-21T13:33:00Z" w:initials="JT">
    <w:p w14:paraId="60D62EFD" w14:textId="5024CB5A" w:rsidR="00DD68C3" w:rsidRDefault="00DD68C3">
      <w:pPr>
        <w:pStyle w:val="CommentText"/>
      </w:pPr>
      <w:r>
        <w:rPr>
          <w:rStyle w:val="CommentReference"/>
        </w:rPr>
        <w:annotationRef/>
      </w:r>
      <w:r>
        <w:t xml:space="preserve">Should there be a period here? </w:t>
      </w:r>
    </w:p>
  </w:comment>
  <w:comment w:id="72" w:author="Matthew Sangster" w:date="2022-02-05T07:53:00Z" w:initials="MS">
    <w:p w14:paraId="288DBB90" w14:textId="391911B7" w:rsidR="00B706A9" w:rsidRDefault="00B706A9">
      <w:pPr>
        <w:pStyle w:val="CommentText"/>
      </w:pPr>
      <w:r>
        <w:rPr>
          <w:rStyle w:val="CommentReference"/>
        </w:rPr>
        <w:annotationRef/>
      </w:r>
      <w:r>
        <w:t xml:space="preserve">I transcribed from the liner notes to the album, which don’t use one.  </w:t>
      </w:r>
      <w:r w:rsidR="00F73F9D">
        <w:t>W</w:t>
      </w:r>
      <w:r w:rsidR="00470417">
        <w:t xml:space="preserve">ith </w:t>
      </w:r>
      <w:r w:rsidR="00F73F9D">
        <w:t xml:space="preserve">song </w:t>
      </w:r>
      <w:r w:rsidR="00470417">
        <w:t xml:space="preserve">lyrics, there’s often not a completely canonical written form, </w:t>
      </w:r>
      <w:r w:rsidR="00F73F9D">
        <w:t>but</w:t>
      </w:r>
      <w:r w:rsidR="00470417">
        <w:t xml:space="preserve"> I thought it best to go with </w:t>
      </w:r>
      <w:r w:rsidR="00F73F9D">
        <w:t xml:space="preserve">what seemed to be </w:t>
      </w:r>
      <w:r w:rsidR="00470417">
        <w:t xml:space="preserve">the </w:t>
      </w:r>
      <w:r w:rsidR="00F73F9D">
        <w:t xml:space="preserve">most authoritative written </w:t>
      </w:r>
      <w:r w:rsidR="00470417">
        <w:t xml:space="preserve">version I have available </w:t>
      </w:r>
      <w:r w:rsidR="00F73F9D">
        <w:t>(which</w:t>
      </w:r>
      <w:r w:rsidR="00470417">
        <w:t xml:space="preserve"> Bowie presumably endorsed by releasing</w:t>
      </w:r>
      <w:r w:rsidR="00F73F9D">
        <w:t>)</w:t>
      </w:r>
      <w:r w:rsidR="00470417">
        <w:t>.</w:t>
      </w:r>
    </w:p>
  </w:comment>
  <w:comment w:id="80" w:author="Jessica Tebo" w:date="2022-01-21T13:35:00Z" w:initials="JT">
    <w:p w14:paraId="4811C942" w14:textId="6BBDFA94" w:rsidR="00DD68C3" w:rsidRDefault="00DD68C3">
      <w:pPr>
        <w:pStyle w:val="CommentText"/>
      </w:pPr>
      <w:r>
        <w:rPr>
          <w:rStyle w:val="CommentReference"/>
        </w:rPr>
        <w:annotationRef/>
      </w:r>
      <w:r>
        <w:t xml:space="preserve">Consider using parentheses here. </w:t>
      </w:r>
    </w:p>
  </w:comment>
  <w:comment w:id="81" w:author="Matthew Sangster" w:date="2022-02-05T07:55:00Z" w:initials="MS">
    <w:p w14:paraId="19F114C5" w14:textId="6D146825" w:rsidR="003E574D" w:rsidRDefault="003E574D">
      <w:pPr>
        <w:pStyle w:val="CommentText"/>
      </w:pPr>
      <w:r>
        <w:rPr>
          <w:rStyle w:val="CommentReference"/>
        </w:rPr>
        <w:annotationRef/>
      </w:r>
      <w:r>
        <w:t xml:space="preserve">Sure – </w:t>
      </w:r>
      <w:r>
        <w:t>em-dashes are best, I think, as brackets would look awkward after the date.</w:t>
      </w:r>
    </w:p>
  </w:comment>
  <w:comment w:id="85" w:author="Jessica Tebo" w:date="2022-01-21T13:45:00Z" w:initials="JT">
    <w:p w14:paraId="036865B5" w14:textId="53CF4151" w:rsidR="00937B7F" w:rsidRDefault="00937B7F">
      <w:pPr>
        <w:pStyle w:val="CommentText"/>
      </w:pPr>
      <w:r>
        <w:rPr>
          <w:rStyle w:val="CommentReference"/>
        </w:rPr>
        <w:annotationRef/>
      </w:r>
      <w:r>
        <w:t xml:space="preserve">If you are referring directly to the album, this will need to be italicized. </w:t>
      </w:r>
    </w:p>
  </w:comment>
  <w:comment w:id="86" w:author="Matthew Sangster" w:date="2022-02-05T07:56:00Z" w:initials="MS">
    <w:p w14:paraId="4EDB08AB" w14:textId="413469BD" w:rsidR="003E574D" w:rsidRDefault="003E574D">
      <w:pPr>
        <w:pStyle w:val="CommentText"/>
      </w:pPr>
      <w:r>
        <w:rPr>
          <w:rStyle w:val="CommentReference"/>
        </w:rPr>
        <w:annotationRef/>
      </w:r>
      <w:r>
        <w:t>I’m really referring to the character here</w:t>
      </w:r>
      <w:r w:rsidR="00BC02B8">
        <w:t>, rather than the album</w:t>
      </w:r>
      <w:r w:rsidR="00963CA2">
        <w:t xml:space="preserve"> – I’ve added words in the parentheses to clarify.</w:t>
      </w:r>
    </w:p>
  </w:comment>
  <w:comment w:id="91" w:author="Jessica Tebo" w:date="2022-01-21T13:49:00Z" w:initials="JT">
    <w:p w14:paraId="44D5C6E6" w14:textId="67F72120" w:rsidR="00D716C5" w:rsidRDefault="00D716C5">
      <w:pPr>
        <w:pStyle w:val="CommentText"/>
      </w:pPr>
      <w:r>
        <w:rPr>
          <w:rStyle w:val="CommentReference"/>
        </w:rPr>
        <w:annotationRef/>
      </w:r>
      <w:r>
        <w:t xml:space="preserve">I suggest finding a way to break up this sentence—either through an </w:t>
      </w:r>
      <w:r>
        <w:t xml:space="preserve">em dash, a period, or even a semicolon. </w:t>
      </w:r>
    </w:p>
  </w:comment>
  <w:comment w:id="92" w:author="Matthew Sangster" w:date="2022-02-05T20:30:00Z" w:initials="MS">
    <w:p w14:paraId="1ED0CAD8" w14:textId="461040D3" w:rsidR="007F21ED" w:rsidRDefault="007F21ED">
      <w:pPr>
        <w:pStyle w:val="CommentText"/>
      </w:pPr>
      <w:r>
        <w:rPr>
          <w:rStyle w:val="CommentReference"/>
        </w:rPr>
        <w:annotationRef/>
      </w:r>
      <w:r>
        <w:t>Tried a change with a semicolon.</w:t>
      </w:r>
    </w:p>
  </w:comment>
  <w:comment w:id="96" w:author="Jessica Tebo" w:date="2022-01-21T13:50:00Z" w:initials="JT">
    <w:p w14:paraId="5D7AB67B" w14:textId="7466B24A" w:rsidR="00D716C5" w:rsidRDefault="00D716C5">
      <w:pPr>
        <w:pStyle w:val="CommentText"/>
      </w:pPr>
      <w:r>
        <w:rPr>
          <w:rStyle w:val="CommentReference"/>
        </w:rPr>
        <w:annotationRef/>
      </w:r>
      <w:r>
        <w:t>Are you referring to Wagner here</w:t>
      </w:r>
      <w:r>
        <w:t xml:space="preserve">? A footnote might be helpful for your readers. </w:t>
      </w:r>
    </w:p>
  </w:comment>
  <w:comment w:id="97" w:author="Matthew Sangster" w:date="2022-02-05T07:58:00Z" w:initials="MS">
    <w:p w14:paraId="0D0EB0C4" w14:textId="055D3634" w:rsidR="00C81E70" w:rsidRDefault="00C81E70">
      <w:pPr>
        <w:pStyle w:val="CommentText"/>
      </w:pPr>
      <w:r>
        <w:rPr>
          <w:rStyle w:val="CommentReference"/>
        </w:rPr>
        <w:annotationRef/>
      </w:r>
      <w:r>
        <w:t>I am.  As I’ve not used footnotes elsewhere, I’ve just added a bit inline.  Happy to go with a longer note if you prefer, though.</w:t>
      </w:r>
    </w:p>
  </w:comment>
  <w:comment w:id="115" w:author="Jessica Tebo" w:date="2022-01-21T14:08:00Z" w:initials="JT">
    <w:p w14:paraId="71BE22BA" w14:textId="1A8370F9" w:rsidR="00A4405F" w:rsidRDefault="00A4405F">
      <w:pPr>
        <w:pStyle w:val="CommentText"/>
      </w:pPr>
      <w:r>
        <w:rPr>
          <w:rStyle w:val="CommentReference"/>
        </w:rPr>
        <w:annotationRef/>
      </w:r>
      <w:r>
        <w:t>I recommend rewriting this so that it is less passive</w:t>
      </w:r>
      <w:r>
        <w:t>. How about: “</w:t>
      </w:r>
      <w:r w:rsidR="00BA025F">
        <w:t>a betrayed Bob Dylan fan yelling ‘Judas!’</w:t>
      </w:r>
      <w:r w:rsidR="00CD14CA">
        <w:t xml:space="preserve"> </w:t>
      </w:r>
      <w:r w:rsidR="00BA025F">
        <w:t>at the Manchester Free Trade Hall”</w:t>
      </w:r>
      <w:r w:rsidR="00BA025F">
        <w:br/>
        <w:t xml:space="preserve"> </w:t>
      </w:r>
    </w:p>
  </w:comment>
  <w:comment w:id="116" w:author="Matthew Sangster" w:date="2022-02-05T08:00:00Z" w:initials="MS">
    <w:p w14:paraId="0EDDC50D" w14:textId="0E54EC1F" w:rsidR="00CD14CA" w:rsidRDefault="00CD14CA">
      <w:pPr>
        <w:pStyle w:val="CommentText"/>
      </w:pPr>
      <w:r>
        <w:rPr>
          <w:rStyle w:val="CommentReference"/>
        </w:rPr>
        <w:annotationRef/>
      </w:r>
      <w:r>
        <w:t>Agree that’s better – have changed.</w:t>
      </w:r>
    </w:p>
  </w:comment>
  <w:comment w:id="121" w:author="Jessica Tebo" w:date="2022-01-21T14:11:00Z" w:initials="JT">
    <w:p w14:paraId="55DE1914" w14:textId="4D8E0E43" w:rsidR="00BA025F" w:rsidRDefault="00BA025F">
      <w:pPr>
        <w:pStyle w:val="CommentText"/>
      </w:pPr>
      <w:r>
        <w:rPr>
          <w:rStyle w:val="CommentReference"/>
        </w:rPr>
        <w:annotationRef/>
      </w:r>
      <w:r>
        <w:t xml:space="preserve">Maybe change this comma to an </w:t>
      </w:r>
      <w:r>
        <w:t xml:space="preserve">em dash? </w:t>
      </w:r>
    </w:p>
  </w:comment>
  <w:comment w:id="122" w:author="Matthew Sangster" w:date="2022-02-05T08:00:00Z" w:initials="MS">
    <w:p w14:paraId="53CBB0DA" w14:textId="79C7C202" w:rsidR="00CD14CA" w:rsidRDefault="00CD14CA">
      <w:pPr>
        <w:pStyle w:val="CommentText"/>
      </w:pPr>
      <w:r>
        <w:rPr>
          <w:rStyle w:val="CommentReference"/>
        </w:rPr>
        <w:annotationRef/>
      </w:r>
      <w:r>
        <w:t>Done.</w:t>
      </w:r>
    </w:p>
  </w:comment>
  <w:comment w:id="126" w:author="Matthew Sangster" w:date="2022-02-05T08:01:00Z" w:initials="MS">
    <w:p w14:paraId="64DE9500" w14:textId="64DE9EA4" w:rsidR="00AC4608" w:rsidRDefault="00AC4608">
      <w:pPr>
        <w:pStyle w:val="CommentText"/>
      </w:pPr>
      <w:r>
        <w:rPr>
          <w:rStyle w:val="CommentReference"/>
        </w:rPr>
        <w:annotationRef/>
      </w:r>
      <w:r w:rsidR="00293539">
        <w:t>This is all one verse</w:t>
      </w:r>
      <w:r w:rsidR="004A2F3E">
        <w:t>, so have removed the added line break here.</w:t>
      </w:r>
    </w:p>
  </w:comment>
  <w:comment w:id="127" w:author="Matthew Sangster" w:date="2022-02-04T21:28:00Z" w:initials="MS">
    <w:p w14:paraId="1003E7DF" w14:textId="67418E1D" w:rsidR="00AB1C8A" w:rsidRDefault="00AB1C8A">
      <w:pPr>
        <w:pStyle w:val="CommentText"/>
      </w:pPr>
      <w:r>
        <w:rPr>
          <w:rStyle w:val="CommentReference"/>
        </w:rPr>
        <w:annotationRef/>
      </w:r>
      <w:r w:rsidR="00F31723">
        <w:t>Have undone this</w:t>
      </w:r>
      <w:r w:rsidR="00AC4608">
        <w:t xml:space="preserve"> compound </w:t>
      </w:r>
      <w:r w:rsidR="00293539">
        <w:t>– this is correct as ‘</w:t>
      </w:r>
      <w:r w:rsidR="00293539">
        <w:t xml:space="preserve">self </w:t>
      </w:r>
      <w:r w:rsidR="00293539">
        <w:t>slips’</w:t>
      </w:r>
      <w:r w:rsidR="004A2F3E">
        <w:t>.</w:t>
      </w:r>
    </w:p>
  </w:comment>
  <w:comment w:id="135" w:author="Jessica Tebo" w:date="2022-01-21T16:02:00Z" w:initials="JT">
    <w:p w14:paraId="48B7A6C5" w14:textId="338682AC" w:rsidR="00E87861" w:rsidRDefault="00E87861">
      <w:pPr>
        <w:pStyle w:val="CommentText"/>
      </w:pPr>
      <w:r>
        <w:rPr>
          <w:rStyle w:val="CommentReference"/>
        </w:rPr>
        <w:annotationRef/>
      </w:r>
      <w:r>
        <w:t xml:space="preserve">Consider using a colon instead of a comma here. </w:t>
      </w:r>
    </w:p>
  </w:comment>
  <w:comment w:id="136" w:author="Matthew Sangster" w:date="2022-02-05T08:02:00Z" w:initials="MS">
    <w:p w14:paraId="7BA9B5C4" w14:textId="013D0301" w:rsidR="00EE76B3" w:rsidRDefault="00EE76B3">
      <w:pPr>
        <w:pStyle w:val="CommentText"/>
      </w:pPr>
      <w:r>
        <w:rPr>
          <w:rStyle w:val="CommentReference"/>
        </w:rPr>
        <w:annotationRef/>
      </w:r>
      <w:r>
        <w:t>A colon breaks the flow here for me.</w:t>
      </w:r>
    </w:p>
  </w:comment>
  <w:comment w:id="140" w:author="Jessica Tebo" w:date="2022-01-21T16:05:00Z" w:initials="JT">
    <w:p w14:paraId="26471EDA" w14:textId="51ED1307" w:rsidR="00E857F3" w:rsidRDefault="00E857F3">
      <w:pPr>
        <w:pStyle w:val="CommentText"/>
      </w:pPr>
      <w:r>
        <w:rPr>
          <w:rStyle w:val="CommentReference"/>
        </w:rPr>
        <w:annotationRef/>
      </w:r>
      <w:r>
        <w:t xml:space="preserve">I am not entirely sure what you mean by this—consider using a clearer phrase? </w:t>
      </w:r>
    </w:p>
  </w:comment>
  <w:comment w:id="141" w:author="Matthew Sangster" w:date="2022-02-04T21:29:00Z" w:initials="MS">
    <w:p w14:paraId="2C1DFCFE" w14:textId="06315CC6" w:rsidR="00E65C8F" w:rsidRDefault="00E65C8F">
      <w:pPr>
        <w:pStyle w:val="CommentText"/>
      </w:pPr>
      <w:r>
        <w:rPr>
          <w:rStyle w:val="CommentReference"/>
        </w:rPr>
        <w:annotationRef/>
      </w:r>
      <w:r>
        <w:t xml:space="preserve">I’m </w:t>
      </w:r>
      <w:r w:rsidR="00EE76B3">
        <w:t>alluding to a lyric</w:t>
      </w:r>
      <w:r w:rsidR="009F2B10">
        <w:t>, ‘Andy Warhol looks a scream’, but I’ve made that clearer by adding extra marks.</w:t>
      </w:r>
    </w:p>
  </w:comment>
  <w:comment w:id="162" w:author="Jessica Tebo" w:date="2022-01-21T17:29:00Z" w:initials="JT">
    <w:p w14:paraId="37348EEB" w14:textId="2CB25A31" w:rsidR="004D592F" w:rsidRDefault="004D592F">
      <w:pPr>
        <w:pStyle w:val="CommentText"/>
      </w:pPr>
      <w:r>
        <w:rPr>
          <w:rStyle w:val="CommentReference"/>
        </w:rPr>
        <w:annotationRef/>
      </w:r>
      <w:r>
        <w:t>Consider restructuring this sentence</w:t>
      </w:r>
      <w:r>
        <w:t xml:space="preserve">. Maybe something like this? </w:t>
      </w:r>
      <w:r>
        <w:br/>
        <w:t xml:space="preserve">The flaw that Jeffrey detects in the Lakers, “Making love with [one’s] ego,” is also Ziggy’s flaw, and ‘leper messiah’” </w:t>
      </w:r>
    </w:p>
  </w:comment>
  <w:comment w:id="163" w:author="Matthew Sangster" w:date="2022-02-05T08:04:00Z" w:initials="MS">
    <w:p w14:paraId="728EDCCC" w14:textId="312F10F5" w:rsidR="00363B0F" w:rsidRDefault="00363B0F">
      <w:pPr>
        <w:pStyle w:val="CommentText"/>
      </w:pPr>
      <w:r>
        <w:rPr>
          <w:rStyle w:val="CommentReference"/>
        </w:rPr>
        <w:annotationRef/>
      </w:r>
      <w:r>
        <w:t>Sounds good – have changed.</w:t>
      </w:r>
    </w:p>
  </w:comment>
  <w:comment w:id="168" w:author="Jessica Tebo" w:date="2022-01-21T17:34:00Z" w:initials="JT">
    <w:p w14:paraId="2F0511C4" w14:textId="7EE38515" w:rsidR="004D592F" w:rsidRDefault="004D592F">
      <w:pPr>
        <w:pStyle w:val="CommentText"/>
      </w:pPr>
      <w:r>
        <w:rPr>
          <w:rStyle w:val="CommentReference"/>
        </w:rPr>
        <w:annotationRef/>
      </w:r>
      <w:r>
        <w:t xml:space="preserve">Should this be lowercase? </w:t>
      </w:r>
    </w:p>
  </w:comment>
  <w:comment w:id="169" w:author="Matthew Sangster" w:date="2022-02-05T08:05:00Z" w:initials="MS">
    <w:p w14:paraId="16FCAD31" w14:textId="4E42ECE8" w:rsidR="00657D4F" w:rsidRDefault="00657D4F">
      <w:pPr>
        <w:pStyle w:val="CommentText"/>
      </w:pPr>
      <w:r>
        <w:rPr>
          <w:rStyle w:val="CommentReference"/>
        </w:rPr>
        <w:annotationRef/>
      </w:r>
      <w:r>
        <w:t xml:space="preserve">Either could work, but </w:t>
      </w:r>
      <w:r w:rsidR="00B33916">
        <w:t>the lyrics in the album booklet have lowercase, so let’s go with that.</w:t>
      </w:r>
    </w:p>
  </w:comment>
  <w:comment w:id="181" w:author="Jessica Tebo" w:date="2022-01-21T18:11:00Z" w:initials="JT">
    <w:p w14:paraId="4F1B58AD" w14:textId="3B198918" w:rsidR="00FB2142" w:rsidRDefault="00FB2142">
      <w:pPr>
        <w:pStyle w:val="CommentText"/>
      </w:pPr>
      <w:r>
        <w:rPr>
          <w:rStyle w:val="CommentReference"/>
        </w:rPr>
        <w:annotationRef/>
      </w:r>
      <w:r>
        <w:t>Was this functioning as a placeholder?</w:t>
      </w:r>
    </w:p>
  </w:comment>
  <w:comment w:id="182" w:author="Matthew Sangster" w:date="2022-02-04T21:30:00Z" w:initials="MS">
    <w:p w14:paraId="3C529542" w14:textId="75D3B8A6" w:rsidR="001514EF" w:rsidRDefault="001514EF">
      <w:pPr>
        <w:pStyle w:val="CommentText"/>
      </w:pPr>
      <w:r>
        <w:rPr>
          <w:rStyle w:val="CommentReference"/>
        </w:rPr>
        <w:annotationRef/>
      </w:r>
      <w:r w:rsidR="002664D7">
        <w:t>Possibly for Bowie when he wrote it, but it’s</w:t>
      </w:r>
      <w:r>
        <w:t xml:space="preserve"> part of the song title</w:t>
      </w:r>
      <w:r w:rsidR="00E73C2D">
        <w:t xml:space="preserve">: </w:t>
      </w:r>
      <w:hyperlink r:id="rId1" w:history="1">
        <w:r w:rsidR="00E21582" w:rsidRPr="00E074D6">
          <w:rPr>
            <w:rStyle w:val="Hyperlink"/>
          </w:rPr>
          <w:t>https://www.davidbowie.com/aladdin-sane</w:t>
        </w:r>
      </w:hyperlink>
      <w:r w:rsidR="00E21582">
        <w:t xml:space="preserve">. </w:t>
      </w:r>
    </w:p>
  </w:comment>
  <w:comment w:id="183" w:author="Jessica Tebo" w:date="2022-01-25T11:20:00Z" w:initials="JT">
    <w:p w14:paraId="57B4BF88" w14:textId="29A5B664" w:rsidR="00E41A08" w:rsidRDefault="00E41A08">
      <w:pPr>
        <w:pStyle w:val="CommentText"/>
      </w:pPr>
      <w:r>
        <w:rPr>
          <w:rStyle w:val="CommentReference"/>
        </w:rPr>
        <w:annotationRef/>
      </w:r>
      <w:r>
        <w:t xml:space="preserve">The MLA oddly asks for “city of publication” for sources published before 1900. </w:t>
      </w:r>
    </w:p>
  </w:comment>
  <w:comment w:id="184" w:author="Matthew Sangster" w:date="2022-02-04T21:32:00Z" w:initials="MS">
    <w:p w14:paraId="5868375E" w14:textId="65CD9E40" w:rsidR="002664D7" w:rsidRDefault="002664D7">
      <w:pPr>
        <w:pStyle w:val="CommentText"/>
      </w:pPr>
      <w:r>
        <w:rPr>
          <w:rStyle w:val="CommentReference"/>
        </w:rPr>
        <w:annotationRef/>
      </w:r>
      <w:r w:rsidR="00B33916">
        <w:t>That is a strange convention.  These should all be ‘London’, then.  Is this in addition to the publisher, or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D4D44" w15:done="0"/>
  <w15:commentEx w15:paraId="5B1652D1" w15:done="0"/>
  <w15:commentEx w15:paraId="7A5E3A8D" w15:paraIdParent="5B1652D1" w15:done="0"/>
  <w15:commentEx w15:paraId="62BDD188" w15:done="0"/>
  <w15:commentEx w15:paraId="1FCF3C6C" w15:paraIdParent="62BDD188" w15:done="0"/>
  <w15:commentEx w15:paraId="24A40C74" w15:done="0"/>
  <w15:commentEx w15:paraId="04B28D20" w15:paraIdParent="24A40C74" w15:done="0"/>
  <w15:commentEx w15:paraId="2020543E" w15:done="0"/>
  <w15:commentEx w15:paraId="56DEF2EB" w15:paraIdParent="2020543E" w15:done="0"/>
  <w15:commentEx w15:paraId="5BE2B915" w15:done="0"/>
  <w15:commentEx w15:paraId="54AE3462" w15:paraIdParent="5BE2B915" w15:done="0"/>
  <w15:commentEx w15:paraId="5D69B1BC" w15:done="0"/>
  <w15:commentEx w15:paraId="3616C04C" w15:paraIdParent="5D69B1BC" w15:done="0"/>
  <w15:commentEx w15:paraId="60D62EFD" w15:done="0"/>
  <w15:commentEx w15:paraId="288DBB90" w15:paraIdParent="60D62EFD" w15:done="0"/>
  <w15:commentEx w15:paraId="4811C942" w15:done="0"/>
  <w15:commentEx w15:paraId="19F114C5" w15:paraIdParent="4811C942" w15:done="0"/>
  <w15:commentEx w15:paraId="036865B5" w15:done="0"/>
  <w15:commentEx w15:paraId="4EDB08AB" w15:paraIdParent="036865B5" w15:done="0"/>
  <w15:commentEx w15:paraId="44D5C6E6" w15:done="0"/>
  <w15:commentEx w15:paraId="1ED0CAD8" w15:paraIdParent="44D5C6E6" w15:done="0"/>
  <w15:commentEx w15:paraId="5D7AB67B" w15:done="0"/>
  <w15:commentEx w15:paraId="0D0EB0C4" w15:paraIdParent="5D7AB67B" w15:done="0"/>
  <w15:commentEx w15:paraId="71BE22BA" w15:done="0"/>
  <w15:commentEx w15:paraId="0EDDC50D" w15:paraIdParent="71BE22BA" w15:done="0"/>
  <w15:commentEx w15:paraId="55DE1914" w15:done="0"/>
  <w15:commentEx w15:paraId="53CBB0DA" w15:paraIdParent="55DE1914" w15:done="0"/>
  <w15:commentEx w15:paraId="64DE9500" w15:done="0"/>
  <w15:commentEx w15:paraId="1003E7DF" w15:done="0"/>
  <w15:commentEx w15:paraId="48B7A6C5" w15:done="0"/>
  <w15:commentEx w15:paraId="7BA9B5C4" w15:paraIdParent="48B7A6C5" w15:done="0"/>
  <w15:commentEx w15:paraId="26471EDA" w15:done="0"/>
  <w15:commentEx w15:paraId="2C1DFCFE" w15:paraIdParent="26471EDA" w15:done="0"/>
  <w15:commentEx w15:paraId="37348EEB" w15:done="0"/>
  <w15:commentEx w15:paraId="728EDCCC" w15:paraIdParent="37348EEB" w15:done="0"/>
  <w15:commentEx w15:paraId="2F0511C4" w15:done="0"/>
  <w15:commentEx w15:paraId="16FCAD31" w15:paraIdParent="2F0511C4" w15:done="0"/>
  <w15:commentEx w15:paraId="4F1B58AD" w15:done="0"/>
  <w15:commentEx w15:paraId="3C529542" w15:paraIdParent="4F1B58AD" w15:done="0"/>
  <w15:commentEx w15:paraId="57B4BF88" w15:done="0"/>
  <w15:commentEx w15:paraId="5868375E" w15:paraIdParent="57B4B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9B4F" w16cex:dateUtc="2022-02-15T21:35:00Z"/>
  <w16cex:commentExtensible w16cex:durableId="25950576" w16cex:dateUtc="2022-01-21T17:12:00Z"/>
  <w16cex:commentExtensible w16cex:durableId="25A90BD3" w16cex:dateUtc="2022-02-05T14:44:00Z"/>
  <w16cex:commentExtensible w16cex:durableId="25950E5E" w16cex:dateUtc="2022-01-21T17:50:00Z"/>
  <w16cex:commentExtensible w16cex:durableId="25A87A54" w16cex:dateUtc="2022-02-05T04:23:00Z"/>
  <w16cex:commentExtensible w16cex:durableId="2595123D" w16cex:dateUtc="2022-01-21T18:06:00Z"/>
  <w16cex:commentExtensible w16cex:durableId="25A90C2A" w16cex:dateUtc="2022-02-05T14:46:00Z"/>
  <w16cex:commentExtensible w16cex:durableId="259511F1" w16cex:dateUtc="2022-01-21T18:05:00Z"/>
  <w16cex:commentExtensible w16cex:durableId="25A90C10" w16cex:dateUtc="2022-02-05T14:45:00Z"/>
  <w16cex:commentExtensible w16cex:durableId="2595154B" w16cex:dateUtc="2022-01-21T18:19:00Z"/>
  <w16cex:commentExtensible w16cex:durableId="25A90CB5" w16cex:dateUtc="2022-02-05T14:48:00Z"/>
  <w16cex:commentExtensible w16cex:durableId="259533CE" w16cex:dateUtc="2022-01-21T20:29:00Z"/>
  <w16cex:commentExtensible w16cex:durableId="25A90D1E" w16cex:dateUtc="2022-02-05T14:50:00Z"/>
  <w16cex:commentExtensible w16cex:durableId="259534B2" w16cex:dateUtc="2022-01-21T20:33:00Z"/>
  <w16cex:commentExtensible w16cex:durableId="25A90E05" w16cex:dateUtc="2022-02-05T14:53:00Z"/>
  <w16cex:commentExtensible w16cex:durableId="2595351A" w16cex:dateUtc="2022-01-21T20:35:00Z"/>
  <w16cex:commentExtensible w16cex:durableId="25A90E7B" w16cex:dateUtc="2022-02-05T14:55:00Z"/>
  <w16cex:commentExtensible w16cex:durableId="25953795" w16cex:dateUtc="2022-01-21T20:45:00Z"/>
  <w16cex:commentExtensible w16cex:durableId="25A90E99" w16cex:dateUtc="2022-02-05T14:56:00Z"/>
  <w16cex:commentExtensible w16cex:durableId="2595384E" w16cex:dateUtc="2022-01-21T20:49:00Z"/>
  <w16cex:commentExtensible w16cex:durableId="25A9BF6A" w16cex:dateUtc="2022-02-06T03:30:00Z"/>
  <w16cex:commentExtensible w16cex:durableId="259538B8" w16cex:dateUtc="2022-01-21T20:50:00Z"/>
  <w16cex:commentExtensible w16cex:durableId="25A90F02" w16cex:dateUtc="2022-02-05T14:58:00Z"/>
  <w16cex:commentExtensible w16cex:durableId="25953CD2" w16cex:dateUtc="2022-01-21T21:08:00Z"/>
  <w16cex:commentExtensible w16cex:durableId="25A90F89" w16cex:dateUtc="2022-02-05T15:00:00Z"/>
  <w16cex:commentExtensible w16cex:durableId="25953D81" w16cex:dateUtc="2022-01-21T21:11:00Z"/>
  <w16cex:commentExtensible w16cex:durableId="25A90F90" w16cex:dateUtc="2022-02-05T15:00:00Z"/>
  <w16cex:commentExtensible w16cex:durableId="25A90FBD" w16cex:dateUtc="2022-02-05T15:01:00Z"/>
  <w16cex:commentExtensible w16cex:durableId="25A87B7E" w16cex:dateUtc="2022-02-05T04:28:00Z"/>
  <w16cex:commentExtensible w16cex:durableId="2595578E" w16cex:dateUtc="2022-01-21T23:02:00Z"/>
  <w16cex:commentExtensible w16cex:durableId="25A91004" w16cex:dateUtc="2022-02-05T15:02:00Z"/>
  <w16cex:commentExtensible w16cex:durableId="2595583A" w16cex:dateUtc="2022-01-21T23:05:00Z"/>
  <w16cex:commentExtensible w16cex:durableId="25A87B97" w16cex:dateUtc="2022-02-05T04:29:00Z"/>
  <w16cex:commentExtensible w16cex:durableId="25956BF6" w16cex:dateUtc="2022-01-22T00:29:00Z"/>
  <w16cex:commentExtensible w16cex:durableId="25A91079" w16cex:dateUtc="2022-02-05T15:04:00Z"/>
  <w16cex:commentExtensible w16cex:durableId="25956D0C" w16cex:dateUtc="2022-01-22T00:34:00Z"/>
  <w16cex:commentExtensible w16cex:durableId="25A910C1" w16cex:dateUtc="2022-02-05T15:05:00Z"/>
  <w16cex:commentExtensible w16cex:durableId="259575E5" w16cex:dateUtc="2022-01-22T01:11:00Z"/>
  <w16cex:commentExtensible w16cex:durableId="25A87BD0" w16cex:dateUtc="2022-02-05T04:30:00Z"/>
  <w16cex:commentExtensible w16cex:durableId="259A5B6B" w16cex:dateUtc="2022-01-25T18:20:00Z"/>
  <w16cex:commentExtensible w16cex:durableId="25A87C6A" w16cex:dateUtc="2022-02-05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D4D44" w16cid:durableId="25B69B4F"/>
  <w16cid:commentId w16cid:paraId="5B1652D1" w16cid:durableId="25950576"/>
  <w16cid:commentId w16cid:paraId="7A5E3A8D" w16cid:durableId="25A90BD3"/>
  <w16cid:commentId w16cid:paraId="62BDD188" w16cid:durableId="25950E5E"/>
  <w16cid:commentId w16cid:paraId="1FCF3C6C" w16cid:durableId="25A87A54"/>
  <w16cid:commentId w16cid:paraId="24A40C74" w16cid:durableId="2595123D"/>
  <w16cid:commentId w16cid:paraId="04B28D20" w16cid:durableId="25A90C2A"/>
  <w16cid:commentId w16cid:paraId="2020543E" w16cid:durableId="259511F1"/>
  <w16cid:commentId w16cid:paraId="56DEF2EB" w16cid:durableId="25A90C10"/>
  <w16cid:commentId w16cid:paraId="5BE2B915" w16cid:durableId="2595154B"/>
  <w16cid:commentId w16cid:paraId="54AE3462" w16cid:durableId="25A90CB5"/>
  <w16cid:commentId w16cid:paraId="5D69B1BC" w16cid:durableId="259533CE"/>
  <w16cid:commentId w16cid:paraId="3616C04C" w16cid:durableId="25A90D1E"/>
  <w16cid:commentId w16cid:paraId="60D62EFD" w16cid:durableId="259534B2"/>
  <w16cid:commentId w16cid:paraId="288DBB90" w16cid:durableId="25A90E05"/>
  <w16cid:commentId w16cid:paraId="4811C942" w16cid:durableId="2595351A"/>
  <w16cid:commentId w16cid:paraId="19F114C5" w16cid:durableId="25A90E7B"/>
  <w16cid:commentId w16cid:paraId="036865B5" w16cid:durableId="25953795"/>
  <w16cid:commentId w16cid:paraId="4EDB08AB" w16cid:durableId="25A90E99"/>
  <w16cid:commentId w16cid:paraId="44D5C6E6" w16cid:durableId="2595384E"/>
  <w16cid:commentId w16cid:paraId="1ED0CAD8" w16cid:durableId="25A9BF6A"/>
  <w16cid:commentId w16cid:paraId="5D7AB67B" w16cid:durableId="259538B8"/>
  <w16cid:commentId w16cid:paraId="0D0EB0C4" w16cid:durableId="25A90F02"/>
  <w16cid:commentId w16cid:paraId="71BE22BA" w16cid:durableId="25953CD2"/>
  <w16cid:commentId w16cid:paraId="0EDDC50D" w16cid:durableId="25A90F89"/>
  <w16cid:commentId w16cid:paraId="55DE1914" w16cid:durableId="25953D81"/>
  <w16cid:commentId w16cid:paraId="53CBB0DA" w16cid:durableId="25A90F90"/>
  <w16cid:commentId w16cid:paraId="64DE9500" w16cid:durableId="25A90FBD"/>
  <w16cid:commentId w16cid:paraId="1003E7DF" w16cid:durableId="25A87B7E"/>
  <w16cid:commentId w16cid:paraId="48B7A6C5" w16cid:durableId="2595578E"/>
  <w16cid:commentId w16cid:paraId="7BA9B5C4" w16cid:durableId="25A91004"/>
  <w16cid:commentId w16cid:paraId="26471EDA" w16cid:durableId="2595583A"/>
  <w16cid:commentId w16cid:paraId="2C1DFCFE" w16cid:durableId="25A87B97"/>
  <w16cid:commentId w16cid:paraId="37348EEB" w16cid:durableId="25956BF6"/>
  <w16cid:commentId w16cid:paraId="728EDCCC" w16cid:durableId="25A91079"/>
  <w16cid:commentId w16cid:paraId="2F0511C4" w16cid:durableId="25956D0C"/>
  <w16cid:commentId w16cid:paraId="16FCAD31" w16cid:durableId="25A910C1"/>
  <w16cid:commentId w16cid:paraId="4F1B58AD" w16cid:durableId="259575E5"/>
  <w16cid:commentId w16cid:paraId="3C529542" w16cid:durableId="25A87BD0"/>
  <w16cid:commentId w16cid:paraId="57B4BF88" w16cid:durableId="259A5B6B"/>
  <w16cid:commentId w16cid:paraId="5868375E" w16cid:durableId="25A87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535E" w14:textId="77777777" w:rsidR="008D3796" w:rsidRDefault="008D3796" w:rsidP="001B0B58">
      <w:pPr>
        <w:spacing w:after="0" w:line="240" w:lineRule="auto"/>
      </w:pPr>
      <w:r>
        <w:separator/>
      </w:r>
    </w:p>
  </w:endnote>
  <w:endnote w:type="continuationSeparator" w:id="0">
    <w:p w14:paraId="44FB3C2B" w14:textId="77777777" w:rsidR="008D3796" w:rsidRDefault="008D3796" w:rsidP="001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74956"/>
      <w:docPartObj>
        <w:docPartGallery w:val="Page Numbers (Bottom of Page)"/>
        <w:docPartUnique/>
      </w:docPartObj>
    </w:sdtPr>
    <w:sdtEndPr>
      <w:rPr>
        <w:noProof/>
      </w:rPr>
    </w:sdtEndPr>
    <w:sdtContent>
      <w:p w14:paraId="302ECBA5" w14:textId="77777777" w:rsidR="00525E55" w:rsidRDefault="00525E5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E47496B" w14:textId="77777777" w:rsidR="00525E55" w:rsidRDefault="0052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D3EE" w14:textId="77777777" w:rsidR="008D3796" w:rsidRDefault="008D3796" w:rsidP="001B0B58">
      <w:pPr>
        <w:spacing w:after="0" w:line="240" w:lineRule="auto"/>
      </w:pPr>
      <w:r>
        <w:separator/>
      </w:r>
    </w:p>
  </w:footnote>
  <w:footnote w:type="continuationSeparator" w:id="0">
    <w:p w14:paraId="6DF21482" w14:textId="77777777" w:rsidR="008D3796" w:rsidRDefault="008D3796" w:rsidP="001B0B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Sangster">
    <w15:presenceInfo w15:providerId="Windows Live" w15:userId="83b98d586de09db3"/>
  </w15:person>
  <w15:person w15:author="Jessica Tebo">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B58"/>
    <w:rsid w:val="000023FE"/>
    <w:rsid w:val="00005D54"/>
    <w:rsid w:val="00020534"/>
    <w:rsid w:val="0002063F"/>
    <w:rsid w:val="00023543"/>
    <w:rsid w:val="000268EC"/>
    <w:rsid w:val="00030D37"/>
    <w:rsid w:val="0004166D"/>
    <w:rsid w:val="0004499F"/>
    <w:rsid w:val="00057776"/>
    <w:rsid w:val="0005786F"/>
    <w:rsid w:val="0006019E"/>
    <w:rsid w:val="000623EB"/>
    <w:rsid w:val="000639E1"/>
    <w:rsid w:val="000700D4"/>
    <w:rsid w:val="00075317"/>
    <w:rsid w:val="0008237B"/>
    <w:rsid w:val="00085629"/>
    <w:rsid w:val="00091057"/>
    <w:rsid w:val="00093E8B"/>
    <w:rsid w:val="000A05EC"/>
    <w:rsid w:val="000A17B0"/>
    <w:rsid w:val="000A2ED0"/>
    <w:rsid w:val="000A39E8"/>
    <w:rsid w:val="000A4F1E"/>
    <w:rsid w:val="000A5911"/>
    <w:rsid w:val="000A670E"/>
    <w:rsid w:val="000B2823"/>
    <w:rsid w:val="000B41D9"/>
    <w:rsid w:val="000C4F6E"/>
    <w:rsid w:val="000D3382"/>
    <w:rsid w:val="000D6ABD"/>
    <w:rsid w:val="000E4559"/>
    <w:rsid w:val="000E5145"/>
    <w:rsid w:val="000E56E1"/>
    <w:rsid w:val="000E62B8"/>
    <w:rsid w:val="000F3202"/>
    <w:rsid w:val="000F6264"/>
    <w:rsid w:val="00106B12"/>
    <w:rsid w:val="001179FF"/>
    <w:rsid w:val="00133B4C"/>
    <w:rsid w:val="00137087"/>
    <w:rsid w:val="001445B3"/>
    <w:rsid w:val="00144F31"/>
    <w:rsid w:val="001507FD"/>
    <w:rsid w:val="00150DB2"/>
    <w:rsid w:val="001514EF"/>
    <w:rsid w:val="00155933"/>
    <w:rsid w:val="001576B8"/>
    <w:rsid w:val="00163CBF"/>
    <w:rsid w:val="00166E78"/>
    <w:rsid w:val="0017302A"/>
    <w:rsid w:val="0018014D"/>
    <w:rsid w:val="0018336D"/>
    <w:rsid w:val="00185E7D"/>
    <w:rsid w:val="00190B5D"/>
    <w:rsid w:val="00195D2F"/>
    <w:rsid w:val="001973AD"/>
    <w:rsid w:val="00197D85"/>
    <w:rsid w:val="001A07A2"/>
    <w:rsid w:val="001A11E7"/>
    <w:rsid w:val="001A27EB"/>
    <w:rsid w:val="001A45B0"/>
    <w:rsid w:val="001B05B2"/>
    <w:rsid w:val="001B0B58"/>
    <w:rsid w:val="001B4D56"/>
    <w:rsid w:val="001B6507"/>
    <w:rsid w:val="001B6728"/>
    <w:rsid w:val="001C4654"/>
    <w:rsid w:val="001C5443"/>
    <w:rsid w:val="001D59B0"/>
    <w:rsid w:val="001E52DF"/>
    <w:rsid w:val="001E7F44"/>
    <w:rsid w:val="002011C1"/>
    <w:rsid w:val="00206CF0"/>
    <w:rsid w:val="00217C07"/>
    <w:rsid w:val="002216A7"/>
    <w:rsid w:val="00226D66"/>
    <w:rsid w:val="0023098A"/>
    <w:rsid w:val="00232471"/>
    <w:rsid w:val="0023595F"/>
    <w:rsid w:val="0024119E"/>
    <w:rsid w:val="002443A4"/>
    <w:rsid w:val="00246089"/>
    <w:rsid w:val="00250EDD"/>
    <w:rsid w:val="0025733A"/>
    <w:rsid w:val="00262E18"/>
    <w:rsid w:val="002664D7"/>
    <w:rsid w:val="00273BA4"/>
    <w:rsid w:val="00274C0C"/>
    <w:rsid w:val="00277798"/>
    <w:rsid w:val="00280142"/>
    <w:rsid w:val="00283328"/>
    <w:rsid w:val="00284754"/>
    <w:rsid w:val="0029142E"/>
    <w:rsid w:val="00293539"/>
    <w:rsid w:val="002B7171"/>
    <w:rsid w:val="002C0909"/>
    <w:rsid w:val="002C1EAA"/>
    <w:rsid w:val="002C2DF4"/>
    <w:rsid w:val="002E4EB3"/>
    <w:rsid w:val="002E7395"/>
    <w:rsid w:val="002F037A"/>
    <w:rsid w:val="002F4613"/>
    <w:rsid w:val="002F67F9"/>
    <w:rsid w:val="002F6E43"/>
    <w:rsid w:val="002F753A"/>
    <w:rsid w:val="00304F8A"/>
    <w:rsid w:val="00320363"/>
    <w:rsid w:val="00323531"/>
    <w:rsid w:val="003249DE"/>
    <w:rsid w:val="00324DEA"/>
    <w:rsid w:val="00325A03"/>
    <w:rsid w:val="00331F8F"/>
    <w:rsid w:val="00335C81"/>
    <w:rsid w:val="00335CA5"/>
    <w:rsid w:val="0033757B"/>
    <w:rsid w:val="003377EF"/>
    <w:rsid w:val="00342549"/>
    <w:rsid w:val="0034467A"/>
    <w:rsid w:val="0034754B"/>
    <w:rsid w:val="003513E0"/>
    <w:rsid w:val="00356251"/>
    <w:rsid w:val="003574F5"/>
    <w:rsid w:val="00363B0F"/>
    <w:rsid w:val="003659D4"/>
    <w:rsid w:val="0036728F"/>
    <w:rsid w:val="00367F63"/>
    <w:rsid w:val="003744DE"/>
    <w:rsid w:val="00374A74"/>
    <w:rsid w:val="0038578A"/>
    <w:rsid w:val="00387377"/>
    <w:rsid w:val="00392134"/>
    <w:rsid w:val="003953C7"/>
    <w:rsid w:val="003A4C04"/>
    <w:rsid w:val="003A6BE1"/>
    <w:rsid w:val="003B2883"/>
    <w:rsid w:val="003B3A24"/>
    <w:rsid w:val="003B7684"/>
    <w:rsid w:val="003C5AFC"/>
    <w:rsid w:val="003D0663"/>
    <w:rsid w:val="003D1F92"/>
    <w:rsid w:val="003D45EA"/>
    <w:rsid w:val="003D7163"/>
    <w:rsid w:val="003E1A8F"/>
    <w:rsid w:val="003E45D2"/>
    <w:rsid w:val="003E574D"/>
    <w:rsid w:val="003E7850"/>
    <w:rsid w:val="003F130C"/>
    <w:rsid w:val="003F2BB8"/>
    <w:rsid w:val="003F4EE9"/>
    <w:rsid w:val="003F6F55"/>
    <w:rsid w:val="00400785"/>
    <w:rsid w:val="004058DB"/>
    <w:rsid w:val="00423A14"/>
    <w:rsid w:val="00424DF0"/>
    <w:rsid w:val="00425305"/>
    <w:rsid w:val="00434C41"/>
    <w:rsid w:val="00436C55"/>
    <w:rsid w:val="00442398"/>
    <w:rsid w:val="00443B0D"/>
    <w:rsid w:val="00447E3A"/>
    <w:rsid w:val="00450343"/>
    <w:rsid w:val="00450375"/>
    <w:rsid w:val="004639E9"/>
    <w:rsid w:val="004700DA"/>
    <w:rsid w:val="00470417"/>
    <w:rsid w:val="004717BC"/>
    <w:rsid w:val="004812B0"/>
    <w:rsid w:val="00481D09"/>
    <w:rsid w:val="004828D4"/>
    <w:rsid w:val="00483EB6"/>
    <w:rsid w:val="00486224"/>
    <w:rsid w:val="004914AF"/>
    <w:rsid w:val="00496535"/>
    <w:rsid w:val="00496EB0"/>
    <w:rsid w:val="00497420"/>
    <w:rsid w:val="004A051F"/>
    <w:rsid w:val="004A0CD3"/>
    <w:rsid w:val="004A2F3E"/>
    <w:rsid w:val="004A44A9"/>
    <w:rsid w:val="004A556B"/>
    <w:rsid w:val="004A602F"/>
    <w:rsid w:val="004B62EE"/>
    <w:rsid w:val="004C2124"/>
    <w:rsid w:val="004C72B6"/>
    <w:rsid w:val="004D592F"/>
    <w:rsid w:val="00506B95"/>
    <w:rsid w:val="00507422"/>
    <w:rsid w:val="00511926"/>
    <w:rsid w:val="0051517F"/>
    <w:rsid w:val="005172BF"/>
    <w:rsid w:val="00525E55"/>
    <w:rsid w:val="005309D2"/>
    <w:rsid w:val="00540332"/>
    <w:rsid w:val="005405DC"/>
    <w:rsid w:val="0055668A"/>
    <w:rsid w:val="005628CE"/>
    <w:rsid w:val="005709B5"/>
    <w:rsid w:val="00577F05"/>
    <w:rsid w:val="00581B69"/>
    <w:rsid w:val="00587057"/>
    <w:rsid w:val="005918D8"/>
    <w:rsid w:val="0059205C"/>
    <w:rsid w:val="005A21EF"/>
    <w:rsid w:val="005A24E1"/>
    <w:rsid w:val="005A3DDD"/>
    <w:rsid w:val="005B46FD"/>
    <w:rsid w:val="005C1CD5"/>
    <w:rsid w:val="005C5204"/>
    <w:rsid w:val="005C5976"/>
    <w:rsid w:val="005D3C06"/>
    <w:rsid w:val="005D3EDD"/>
    <w:rsid w:val="005D6624"/>
    <w:rsid w:val="005E5BF9"/>
    <w:rsid w:val="005E7CED"/>
    <w:rsid w:val="005F5D74"/>
    <w:rsid w:val="005F6397"/>
    <w:rsid w:val="00605E76"/>
    <w:rsid w:val="0061576F"/>
    <w:rsid w:val="00616F64"/>
    <w:rsid w:val="00623241"/>
    <w:rsid w:val="006334DA"/>
    <w:rsid w:val="00640997"/>
    <w:rsid w:val="0064236C"/>
    <w:rsid w:val="006438A9"/>
    <w:rsid w:val="00645A9F"/>
    <w:rsid w:val="00646D2C"/>
    <w:rsid w:val="00651435"/>
    <w:rsid w:val="00657D4F"/>
    <w:rsid w:val="00661ECE"/>
    <w:rsid w:val="006720BF"/>
    <w:rsid w:val="00672BCB"/>
    <w:rsid w:val="0068174E"/>
    <w:rsid w:val="00682FF6"/>
    <w:rsid w:val="00686F43"/>
    <w:rsid w:val="0068769F"/>
    <w:rsid w:val="00691A30"/>
    <w:rsid w:val="006936BD"/>
    <w:rsid w:val="006A083A"/>
    <w:rsid w:val="006A5579"/>
    <w:rsid w:val="006B07C5"/>
    <w:rsid w:val="006B791F"/>
    <w:rsid w:val="006B7E29"/>
    <w:rsid w:val="006C4760"/>
    <w:rsid w:val="006C6FC8"/>
    <w:rsid w:val="006D21C4"/>
    <w:rsid w:val="006D5C31"/>
    <w:rsid w:val="006D75E3"/>
    <w:rsid w:val="006D7E9D"/>
    <w:rsid w:val="006E01E5"/>
    <w:rsid w:val="006E327B"/>
    <w:rsid w:val="006E38A8"/>
    <w:rsid w:val="006E6811"/>
    <w:rsid w:val="006F0AC9"/>
    <w:rsid w:val="006F2CAC"/>
    <w:rsid w:val="006F6193"/>
    <w:rsid w:val="00701417"/>
    <w:rsid w:val="00702202"/>
    <w:rsid w:val="00705F63"/>
    <w:rsid w:val="00706D2F"/>
    <w:rsid w:val="007138F2"/>
    <w:rsid w:val="007175CA"/>
    <w:rsid w:val="00717B0F"/>
    <w:rsid w:val="0072405B"/>
    <w:rsid w:val="0072730B"/>
    <w:rsid w:val="00730436"/>
    <w:rsid w:val="00740630"/>
    <w:rsid w:val="0074105D"/>
    <w:rsid w:val="00752BBE"/>
    <w:rsid w:val="00753605"/>
    <w:rsid w:val="00754B30"/>
    <w:rsid w:val="00765182"/>
    <w:rsid w:val="00766C10"/>
    <w:rsid w:val="007678C7"/>
    <w:rsid w:val="00773AA8"/>
    <w:rsid w:val="0077776E"/>
    <w:rsid w:val="00783A1A"/>
    <w:rsid w:val="00786550"/>
    <w:rsid w:val="007918BE"/>
    <w:rsid w:val="00792F0A"/>
    <w:rsid w:val="007A5EE4"/>
    <w:rsid w:val="007C29BB"/>
    <w:rsid w:val="007C53A4"/>
    <w:rsid w:val="007E4654"/>
    <w:rsid w:val="007E4830"/>
    <w:rsid w:val="007F169C"/>
    <w:rsid w:val="007F21ED"/>
    <w:rsid w:val="007F6590"/>
    <w:rsid w:val="00804665"/>
    <w:rsid w:val="008054E7"/>
    <w:rsid w:val="008057C2"/>
    <w:rsid w:val="00807E45"/>
    <w:rsid w:val="00816753"/>
    <w:rsid w:val="00817DC3"/>
    <w:rsid w:val="00836F66"/>
    <w:rsid w:val="0084232D"/>
    <w:rsid w:val="008504E5"/>
    <w:rsid w:val="00851BBA"/>
    <w:rsid w:val="008613B4"/>
    <w:rsid w:val="00870384"/>
    <w:rsid w:val="0087606D"/>
    <w:rsid w:val="00883457"/>
    <w:rsid w:val="00895F55"/>
    <w:rsid w:val="00896559"/>
    <w:rsid w:val="00897D6A"/>
    <w:rsid w:val="008A082E"/>
    <w:rsid w:val="008A1AA5"/>
    <w:rsid w:val="008A2501"/>
    <w:rsid w:val="008B0319"/>
    <w:rsid w:val="008B18DC"/>
    <w:rsid w:val="008B3DEF"/>
    <w:rsid w:val="008C0699"/>
    <w:rsid w:val="008C21AA"/>
    <w:rsid w:val="008C7629"/>
    <w:rsid w:val="008D32C5"/>
    <w:rsid w:val="008D3796"/>
    <w:rsid w:val="008D50A9"/>
    <w:rsid w:val="008E4CC9"/>
    <w:rsid w:val="008E6B58"/>
    <w:rsid w:val="0090105B"/>
    <w:rsid w:val="00914C98"/>
    <w:rsid w:val="009200C6"/>
    <w:rsid w:val="009210ED"/>
    <w:rsid w:val="00922ABB"/>
    <w:rsid w:val="00926C25"/>
    <w:rsid w:val="00927E06"/>
    <w:rsid w:val="009338C9"/>
    <w:rsid w:val="0093782D"/>
    <w:rsid w:val="00937B7F"/>
    <w:rsid w:val="00946AE3"/>
    <w:rsid w:val="00947A86"/>
    <w:rsid w:val="00950164"/>
    <w:rsid w:val="009551D1"/>
    <w:rsid w:val="00956C80"/>
    <w:rsid w:val="00957B6B"/>
    <w:rsid w:val="00963CA2"/>
    <w:rsid w:val="00965852"/>
    <w:rsid w:val="00970062"/>
    <w:rsid w:val="009705B1"/>
    <w:rsid w:val="00971FED"/>
    <w:rsid w:val="00973308"/>
    <w:rsid w:val="00974F05"/>
    <w:rsid w:val="00985A26"/>
    <w:rsid w:val="0099063E"/>
    <w:rsid w:val="009A3B73"/>
    <w:rsid w:val="009A5CD9"/>
    <w:rsid w:val="009B145C"/>
    <w:rsid w:val="009B3F2F"/>
    <w:rsid w:val="009B78A8"/>
    <w:rsid w:val="009C5170"/>
    <w:rsid w:val="009C5758"/>
    <w:rsid w:val="009E01DA"/>
    <w:rsid w:val="009E1C6D"/>
    <w:rsid w:val="009E3EF0"/>
    <w:rsid w:val="009E6349"/>
    <w:rsid w:val="009F2B10"/>
    <w:rsid w:val="009F598B"/>
    <w:rsid w:val="00A157B3"/>
    <w:rsid w:val="00A32F13"/>
    <w:rsid w:val="00A3665C"/>
    <w:rsid w:val="00A43BC3"/>
    <w:rsid w:val="00A4405F"/>
    <w:rsid w:val="00A45668"/>
    <w:rsid w:val="00A50E0F"/>
    <w:rsid w:val="00A54552"/>
    <w:rsid w:val="00A54A4B"/>
    <w:rsid w:val="00A55EA7"/>
    <w:rsid w:val="00A61E9F"/>
    <w:rsid w:val="00A70AE4"/>
    <w:rsid w:val="00A70E6D"/>
    <w:rsid w:val="00A74E55"/>
    <w:rsid w:val="00A74FCB"/>
    <w:rsid w:val="00A837EB"/>
    <w:rsid w:val="00A90D91"/>
    <w:rsid w:val="00A97037"/>
    <w:rsid w:val="00A97BBB"/>
    <w:rsid w:val="00AB1C8A"/>
    <w:rsid w:val="00AB5FAF"/>
    <w:rsid w:val="00AB7B49"/>
    <w:rsid w:val="00AC100A"/>
    <w:rsid w:val="00AC4224"/>
    <w:rsid w:val="00AC4608"/>
    <w:rsid w:val="00AC46E8"/>
    <w:rsid w:val="00AC7DC6"/>
    <w:rsid w:val="00AD0974"/>
    <w:rsid w:val="00AD4635"/>
    <w:rsid w:val="00AD6714"/>
    <w:rsid w:val="00AF18ED"/>
    <w:rsid w:val="00AF31BB"/>
    <w:rsid w:val="00AF4A5E"/>
    <w:rsid w:val="00AF6426"/>
    <w:rsid w:val="00B01FB4"/>
    <w:rsid w:val="00B02B1A"/>
    <w:rsid w:val="00B10766"/>
    <w:rsid w:val="00B13E78"/>
    <w:rsid w:val="00B15298"/>
    <w:rsid w:val="00B172E4"/>
    <w:rsid w:val="00B224EA"/>
    <w:rsid w:val="00B31E72"/>
    <w:rsid w:val="00B33916"/>
    <w:rsid w:val="00B446C1"/>
    <w:rsid w:val="00B456AD"/>
    <w:rsid w:val="00B706A9"/>
    <w:rsid w:val="00B738BE"/>
    <w:rsid w:val="00B74A35"/>
    <w:rsid w:val="00B84DC0"/>
    <w:rsid w:val="00B936A3"/>
    <w:rsid w:val="00B97913"/>
    <w:rsid w:val="00BA025F"/>
    <w:rsid w:val="00BA304B"/>
    <w:rsid w:val="00BA7CE6"/>
    <w:rsid w:val="00BB197B"/>
    <w:rsid w:val="00BB5B30"/>
    <w:rsid w:val="00BB65AA"/>
    <w:rsid w:val="00BB6880"/>
    <w:rsid w:val="00BC02B8"/>
    <w:rsid w:val="00BC5542"/>
    <w:rsid w:val="00BD225C"/>
    <w:rsid w:val="00BD7FC5"/>
    <w:rsid w:val="00BE0D04"/>
    <w:rsid w:val="00BE1634"/>
    <w:rsid w:val="00BE3F13"/>
    <w:rsid w:val="00BF4FA9"/>
    <w:rsid w:val="00C05626"/>
    <w:rsid w:val="00C105C9"/>
    <w:rsid w:val="00C10C0F"/>
    <w:rsid w:val="00C13967"/>
    <w:rsid w:val="00C14474"/>
    <w:rsid w:val="00C151BB"/>
    <w:rsid w:val="00C31D0B"/>
    <w:rsid w:val="00C334C3"/>
    <w:rsid w:val="00C36CA5"/>
    <w:rsid w:val="00C44233"/>
    <w:rsid w:val="00C44707"/>
    <w:rsid w:val="00C452FC"/>
    <w:rsid w:val="00C476FF"/>
    <w:rsid w:val="00C47A5B"/>
    <w:rsid w:val="00C52915"/>
    <w:rsid w:val="00C53BF4"/>
    <w:rsid w:val="00C54A19"/>
    <w:rsid w:val="00C55A2F"/>
    <w:rsid w:val="00C579E6"/>
    <w:rsid w:val="00C60BD8"/>
    <w:rsid w:val="00C709B1"/>
    <w:rsid w:val="00C71D33"/>
    <w:rsid w:val="00C7337A"/>
    <w:rsid w:val="00C767CA"/>
    <w:rsid w:val="00C80418"/>
    <w:rsid w:val="00C81E70"/>
    <w:rsid w:val="00C831B2"/>
    <w:rsid w:val="00C85312"/>
    <w:rsid w:val="00C86D2D"/>
    <w:rsid w:val="00C90826"/>
    <w:rsid w:val="00C96E73"/>
    <w:rsid w:val="00CA2E94"/>
    <w:rsid w:val="00CA6256"/>
    <w:rsid w:val="00CA6551"/>
    <w:rsid w:val="00CB7950"/>
    <w:rsid w:val="00CC301F"/>
    <w:rsid w:val="00CC3B14"/>
    <w:rsid w:val="00CC4AE5"/>
    <w:rsid w:val="00CD14CA"/>
    <w:rsid w:val="00CD566B"/>
    <w:rsid w:val="00CE3902"/>
    <w:rsid w:val="00CE3B8A"/>
    <w:rsid w:val="00CE436E"/>
    <w:rsid w:val="00CE4F9C"/>
    <w:rsid w:val="00CE6E24"/>
    <w:rsid w:val="00CE7027"/>
    <w:rsid w:val="00CE78C2"/>
    <w:rsid w:val="00D06F04"/>
    <w:rsid w:val="00D11741"/>
    <w:rsid w:val="00D13FC7"/>
    <w:rsid w:val="00D15B16"/>
    <w:rsid w:val="00D20151"/>
    <w:rsid w:val="00D22018"/>
    <w:rsid w:val="00D22860"/>
    <w:rsid w:val="00D23B46"/>
    <w:rsid w:val="00D27C17"/>
    <w:rsid w:val="00D33E29"/>
    <w:rsid w:val="00D36D8C"/>
    <w:rsid w:val="00D425E8"/>
    <w:rsid w:val="00D4367F"/>
    <w:rsid w:val="00D46EB9"/>
    <w:rsid w:val="00D518F4"/>
    <w:rsid w:val="00D526F6"/>
    <w:rsid w:val="00D55B77"/>
    <w:rsid w:val="00D665EA"/>
    <w:rsid w:val="00D70A3F"/>
    <w:rsid w:val="00D716C5"/>
    <w:rsid w:val="00D75975"/>
    <w:rsid w:val="00D75A8C"/>
    <w:rsid w:val="00D7673B"/>
    <w:rsid w:val="00D77CCE"/>
    <w:rsid w:val="00D815D9"/>
    <w:rsid w:val="00D821D6"/>
    <w:rsid w:val="00D85A49"/>
    <w:rsid w:val="00D86CED"/>
    <w:rsid w:val="00D91A66"/>
    <w:rsid w:val="00D940A7"/>
    <w:rsid w:val="00D95088"/>
    <w:rsid w:val="00DA3EAF"/>
    <w:rsid w:val="00DB358E"/>
    <w:rsid w:val="00DB52E9"/>
    <w:rsid w:val="00DB57F6"/>
    <w:rsid w:val="00DB66E2"/>
    <w:rsid w:val="00DB7DA7"/>
    <w:rsid w:val="00DD3AFA"/>
    <w:rsid w:val="00DD6791"/>
    <w:rsid w:val="00DD68C3"/>
    <w:rsid w:val="00DD7122"/>
    <w:rsid w:val="00DE03EC"/>
    <w:rsid w:val="00DE2131"/>
    <w:rsid w:val="00DE21E6"/>
    <w:rsid w:val="00DE3C58"/>
    <w:rsid w:val="00DF0184"/>
    <w:rsid w:val="00DF09C9"/>
    <w:rsid w:val="00DF73A4"/>
    <w:rsid w:val="00E0674C"/>
    <w:rsid w:val="00E1370A"/>
    <w:rsid w:val="00E21582"/>
    <w:rsid w:val="00E23E42"/>
    <w:rsid w:val="00E2759F"/>
    <w:rsid w:val="00E32ECA"/>
    <w:rsid w:val="00E37B7D"/>
    <w:rsid w:val="00E37FAB"/>
    <w:rsid w:val="00E41A08"/>
    <w:rsid w:val="00E41D28"/>
    <w:rsid w:val="00E45AF9"/>
    <w:rsid w:val="00E52E64"/>
    <w:rsid w:val="00E532CF"/>
    <w:rsid w:val="00E5361F"/>
    <w:rsid w:val="00E56A6B"/>
    <w:rsid w:val="00E64769"/>
    <w:rsid w:val="00E6579A"/>
    <w:rsid w:val="00E65C8F"/>
    <w:rsid w:val="00E67E0D"/>
    <w:rsid w:val="00E73C2D"/>
    <w:rsid w:val="00E857F3"/>
    <w:rsid w:val="00E86576"/>
    <w:rsid w:val="00E86E56"/>
    <w:rsid w:val="00E87861"/>
    <w:rsid w:val="00E87FC3"/>
    <w:rsid w:val="00E9238A"/>
    <w:rsid w:val="00EA00E6"/>
    <w:rsid w:val="00EA01B5"/>
    <w:rsid w:val="00EA15FF"/>
    <w:rsid w:val="00EA1DAE"/>
    <w:rsid w:val="00EA5E84"/>
    <w:rsid w:val="00EA60A2"/>
    <w:rsid w:val="00EB3B9F"/>
    <w:rsid w:val="00EC4A31"/>
    <w:rsid w:val="00ED0029"/>
    <w:rsid w:val="00ED41F1"/>
    <w:rsid w:val="00EE76B3"/>
    <w:rsid w:val="00EF501E"/>
    <w:rsid w:val="00EF6498"/>
    <w:rsid w:val="00F11661"/>
    <w:rsid w:val="00F133EB"/>
    <w:rsid w:val="00F2619B"/>
    <w:rsid w:val="00F26942"/>
    <w:rsid w:val="00F27B1B"/>
    <w:rsid w:val="00F27DB2"/>
    <w:rsid w:val="00F306F3"/>
    <w:rsid w:val="00F31723"/>
    <w:rsid w:val="00F347B0"/>
    <w:rsid w:val="00F34C2E"/>
    <w:rsid w:val="00F3722A"/>
    <w:rsid w:val="00F51A89"/>
    <w:rsid w:val="00F53A6D"/>
    <w:rsid w:val="00F56592"/>
    <w:rsid w:val="00F62C1B"/>
    <w:rsid w:val="00F73F9D"/>
    <w:rsid w:val="00F74F30"/>
    <w:rsid w:val="00F815BC"/>
    <w:rsid w:val="00F92EC3"/>
    <w:rsid w:val="00FA12AA"/>
    <w:rsid w:val="00FA46D2"/>
    <w:rsid w:val="00FA6551"/>
    <w:rsid w:val="00FB2142"/>
    <w:rsid w:val="00FB44E1"/>
    <w:rsid w:val="00FC0C8F"/>
    <w:rsid w:val="00FC21AB"/>
    <w:rsid w:val="00FC3DC3"/>
    <w:rsid w:val="00FC53CF"/>
    <w:rsid w:val="00FE0EEB"/>
    <w:rsid w:val="00FE4761"/>
    <w:rsid w:val="00FF09B8"/>
    <w:rsid w:val="00FF3EEF"/>
    <w:rsid w:val="00FF5DC2"/>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432DB"/>
  <w15:docId w15:val="{2F5A4C62-D664-4C78-873B-0C220EC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A6256"/>
    <w:rPr>
      <w:rFonts w:ascii="Times New Roman" w:hAnsi="Times New Roman"/>
      <w:sz w:val="24"/>
    </w:rPr>
  </w:style>
  <w:style w:type="paragraph" w:styleId="Heading1">
    <w:name w:val="heading 1"/>
    <w:basedOn w:val="Normal"/>
    <w:next w:val="Normal"/>
    <w:link w:val="Heading1Char"/>
    <w:uiPriority w:val="9"/>
    <w:qFormat/>
    <w:rsid w:val="0002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06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1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2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B0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B58"/>
    <w:rPr>
      <w:rFonts w:ascii="Times New Roman" w:hAnsi="Times New Roman"/>
      <w:sz w:val="20"/>
      <w:szCs w:val="20"/>
    </w:rPr>
  </w:style>
  <w:style w:type="character" w:styleId="FootnoteReference">
    <w:name w:val="footnote reference"/>
    <w:basedOn w:val="DefaultParagraphFont"/>
    <w:uiPriority w:val="99"/>
    <w:semiHidden/>
    <w:unhideWhenUsed/>
    <w:rsid w:val="001B0B58"/>
    <w:rPr>
      <w:vertAlign w:val="superscript"/>
    </w:rPr>
  </w:style>
  <w:style w:type="character" w:styleId="Hyperlink">
    <w:name w:val="Hyperlink"/>
    <w:basedOn w:val="DefaultParagraphFont"/>
    <w:uiPriority w:val="99"/>
    <w:unhideWhenUsed/>
    <w:rsid w:val="005D3EDD"/>
    <w:rPr>
      <w:color w:val="0563C1" w:themeColor="hyperlink"/>
      <w:u w:val="single"/>
    </w:rPr>
  </w:style>
  <w:style w:type="character" w:customStyle="1" w:styleId="Heading3Char">
    <w:name w:val="Heading 3 Char"/>
    <w:basedOn w:val="DefaultParagraphFont"/>
    <w:link w:val="Heading3"/>
    <w:uiPriority w:val="9"/>
    <w:semiHidden/>
    <w:rsid w:val="00990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05D"/>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C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67"/>
    <w:rPr>
      <w:rFonts w:ascii="Times New Roman" w:hAnsi="Times New Roman"/>
      <w:sz w:val="24"/>
    </w:rPr>
  </w:style>
  <w:style w:type="paragraph" w:styleId="Footer">
    <w:name w:val="footer"/>
    <w:basedOn w:val="Normal"/>
    <w:link w:val="FooterChar"/>
    <w:uiPriority w:val="99"/>
    <w:unhideWhenUsed/>
    <w:rsid w:val="00C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67"/>
    <w:rPr>
      <w:rFonts w:ascii="Times New Roman" w:hAnsi="Times New Roman"/>
      <w:sz w:val="24"/>
    </w:rPr>
  </w:style>
  <w:style w:type="character" w:customStyle="1" w:styleId="Heading1Char">
    <w:name w:val="Heading 1 Char"/>
    <w:basedOn w:val="DefaultParagraphFont"/>
    <w:link w:val="Heading1"/>
    <w:uiPriority w:val="9"/>
    <w:rsid w:val="0002053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47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47B0"/>
    <w:rPr>
      <w:rFonts w:ascii="Consolas" w:hAnsi="Consolas"/>
      <w:sz w:val="20"/>
      <w:szCs w:val="20"/>
    </w:rPr>
  </w:style>
  <w:style w:type="paragraph" w:styleId="ListParagraph">
    <w:name w:val="List Paragraph"/>
    <w:basedOn w:val="Normal"/>
    <w:uiPriority w:val="34"/>
    <w:qFormat/>
    <w:rsid w:val="00765182"/>
    <w:pPr>
      <w:ind w:left="720"/>
      <w:contextualSpacing/>
    </w:pPr>
  </w:style>
  <w:style w:type="paragraph" w:styleId="BalloonText">
    <w:name w:val="Balloon Text"/>
    <w:basedOn w:val="Normal"/>
    <w:link w:val="BalloonTextChar"/>
    <w:uiPriority w:val="99"/>
    <w:semiHidden/>
    <w:unhideWhenUsed/>
    <w:rsid w:val="0033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7B"/>
    <w:rPr>
      <w:rFonts w:ascii="Segoe UI" w:hAnsi="Segoe UI" w:cs="Segoe UI"/>
      <w:sz w:val="18"/>
      <w:szCs w:val="18"/>
    </w:rPr>
  </w:style>
  <w:style w:type="character" w:styleId="CommentReference">
    <w:name w:val="annotation reference"/>
    <w:basedOn w:val="DefaultParagraphFont"/>
    <w:uiPriority w:val="99"/>
    <w:semiHidden/>
    <w:unhideWhenUsed/>
    <w:rsid w:val="00D27C17"/>
    <w:rPr>
      <w:sz w:val="16"/>
      <w:szCs w:val="16"/>
    </w:rPr>
  </w:style>
  <w:style w:type="paragraph" w:styleId="CommentText">
    <w:name w:val="annotation text"/>
    <w:basedOn w:val="Normal"/>
    <w:link w:val="CommentTextChar"/>
    <w:uiPriority w:val="99"/>
    <w:semiHidden/>
    <w:unhideWhenUsed/>
    <w:rsid w:val="00D27C17"/>
    <w:pPr>
      <w:spacing w:line="240" w:lineRule="auto"/>
    </w:pPr>
    <w:rPr>
      <w:sz w:val="20"/>
      <w:szCs w:val="20"/>
    </w:rPr>
  </w:style>
  <w:style w:type="character" w:customStyle="1" w:styleId="CommentTextChar">
    <w:name w:val="Comment Text Char"/>
    <w:basedOn w:val="DefaultParagraphFont"/>
    <w:link w:val="CommentText"/>
    <w:uiPriority w:val="99"/>
    <w:semiHidden/>
    <w:rsid w:val="00D27C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7C17"/>
    <w:rPr>
      <w:b/>
      <w:bCs/>
    </w:rPr>
  </w:style>
  <w:style w:type="character" w:customStyle="1" w:styleId="CommentSubjectChar">
    <w:name w:val="Comment Subject Char"/>
    <w:basedOn w:val="CommentTextChar"/>
    <w:link w:val="CommentSubject"/>
    <w:uiPriority w:val="99"/>
    <w:semiHidden/>
    <w:rsid w:val="00D27C17"/>
    <w:rPr>
      <w:rFonts w:ascii="Times New Roman" w:hAnsi="Times New Roman"/>
      <w:b/>
      <w:bCs/>
      <w:sz w:val="20"/>
      <w:szCs w:val="20"/>
    </w:rPr>
  </w:style>
  <w:style w:type="character" w:styleId="UnresolvedMention">
    <w:name w:val="Unresolved Mention"/>
    <w:basedOn w:val="DefaultParagraphFont"/>
    <w:uiPriority w:val="99"/>
    <w:semiHidden/>
    <w:unhideWhenUsed/>
    <w:rsid w:val="00217C07"/>
    <w:rPr>
      <w:color w:val="605E5C"/>
      <w:shd w:val="clear" w:color="auto" w:fill="E1DFDD"/>
    </w:rPr>
  </w:style>
  <w:style w:type="character" w:styleId="FollowedHyperlink">
    <w:name w:val="FollowedHyperlink"/>
    <w:basedOn w:val="DefaultParagraphFont"/>
    <w:uiPriority w:val="99"/>
    <w:semiHidden/>
    <w:unhideWhenUsed/>
    <w:rsid w:val="005F5D74"/>
    <w:rPr>
      <w:color w:val="954F72" w:themeColor="followedHyperlink"/>
      <w:u w:val="single"/>
    </w:rPr>
  </w:style>
  <w:style w:type="paragraph" w:styleId="Revision">
    <w:name w:val="Revision"/>
    <w:hidden/>
    <w:uiPriority w:val="99"/>
    <w:semiHidden/>
    <w:rsid w:val="009E3EF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096">
      <w:bodyDiv w:val="1"/>
      <w:marLeft w:val="0"/>
      <w:marRight w:val="0"/>
      <w:marTop w:val="0"/>
      <w:marBottom w:val="0"/>
      <w:divBdr>
        <w:top w:val="none" w:sz="0" w:space="0" w:color="auto"/>
        <w:left w:val="none" w:sz="0" w:space="0" w:color="auto"/>
        <w:bottom w:val="none" w:sz="0" w:space="0" w:color="auto"/>
        <w:right w:val="none" w:sz="0" w:space="0" w:color="auto"/>
      </w:divBdr>
    </w:div>
    <w:div w:id="236870248">
      <w:bodyDiv w:val="1"/>
      <w:marLeft w:val="0"/>
      <w:marRight w:val="0"/>
      <w:marTop w:val="0"/>
      <w:marBottom w:val="0"/>
      <w:divBdr>
        <w:top w:val="none" w:sz="0" w:space="0" w:color="auto"/>
        <w:left w:val="none" w:sz="0" w:space="0" w:color="auto"/>
        <w:bottom w:val="none" w:sz="0" w:space="0" w:color="auto"/>
        <w:right w:val="none" w:sz="0" w:space="0" w:color="auto"/>
      </w:divBdr>
      <w:divsChild>
        <w:div w:id="188572415">
          <w:marLeft w:val="0"/>
          <w:marRight w:val="0"/>
          <w:marTop w:val="0"/>
          <w:marBottom w:val="0"/>
          <w:divBdr>
            <w:top w:val="none" w:sz="0" w:space="0" w:color="auto"/>
            <w:left w:val="none" w:sz="0" w:space="0" w:color="auto"/>
            <w:bottom w:val="none" w:sz="0" w:space="0" w:color="auto"/>
            <w:right w:val="none" w:sz="0" w:space="0" w:color="auto"/>
          </w:divBdr>
        </w:div>
        <w:div w:id="1695882321">
          <w:marLeft w:val="0"/>
          <w:marRight w:val="0"/>
          <w:marTop w:val="0"/>
          <w:marBottom w:val="0"/>
          <w:divBdr>
            <w:top w:val="none" w:sz="0" w:space="0" w:color="auto"/>
            <w:left w:val="none" w:sz="0" w:space="0" w:color="auto"/>
            <w:bottom w:val="none" w:sz="0" w:space="0" w:color="auto"/>
            <w:right w:val="none" w:sz="0" w:space="0" w:color="auto"/>
          </w:divBdr>
        </w:div>
        <w:div w:id="1740009813">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sChild>
    </w:div>
    <w:div w:id="559486980">
      <w:bodyDiv w:val="1"/>
      <w:marLeft w:val="0"/>
      <w:marRight w:val="0"/>
      <w:marTop w:val="0"/>
      <w:marBottom w:val="0"/>
      <w:divBdr>
        <w:top w:val="none" w:sz="0" w:space="0" w:color="auto"/>
        <w:left w:val="none" w:sz="0" w:space="0" w:color="auto"/>
        <w:bottom w:val="none" w:sz="0" w:space="0" w:color="auto"/>
        <w:right w:val="none" w:sz="0" w:space="0" w:color="auto"/>
      </w:divBdr>
    </w:div>
    <w:div w:id="655032893">
      <w:bodyDiv w:val="1"/>
      <w:marLeft w:val="0"/>
      <w:marRight w:val="0"/>
      <w:marTop w:val="0"/>
      <w:marBottom w:val="0"/>
      <w:divBdr>
        <w:top w:val="none" w:sz="0" w:space="0" w:color="auto"/>
        <w:left w:val="none" w:sz="0" w:space="0" w:color="auto"/>
        <w:bottom w:val="none" w:sz="0" w:space="0" w:color="auto"/>
        <w:right w:val="none" w:sz="0" w:space="0" w:color="auto"/>
      </w:divBdr>
    </w:div>
    <w:div w:id="655569961">
      <w:bodyDiv w:val="1"/>
      <w:marLeft w:val="0"/>
      <w:marRight w:val="0"/>
      <w:marTop w:val="0"/>
      <w:marBottom w:val="0"/>
      <w:divBdr>
        <w:top w:val="none" w:sz="0" w:space="0" w:color="auto"/>
        <w:left w:val="none" w:sz="0" w:space="0" w:color="auto"/>
        <w:bottom w:val="none" w:sz="0" w:space="0" w:color="auto"/>
        <w:right w:val="none" w:sz="0" w:space="0" w:color="auto"/>
      </w:divBdr>
      <w:divsChild>
        <w:div w:id="594021154">
          <w:marLeft w:val="0"/>
          <w:marRight w:val="0"/>
          <w:marTop w:val="0"/>
          <w:marBottom w:val="0"/>
          <w:divBdr>
            <w:top w:val="none" w:sz="0" w:space="0" w:color="auto"/>
            <w:left w:val="none" w:sz="0" w:space="0" w:color="auto"/>
            <w:bottom w:val="none" w:sz="0" w:space="0" w:color="auto"/>
            <w:right w:val="none" w:sz="0" w:space="0" w:color="auto"/>
          </w:divBdr>
        </w:div>
        <w:div w:id="876359374">
          <w:marLeft w:val="0"/>
          <w:marRight w:val="0"/>
          <w:marTop w:val="0"/>
          <w:marBottom w:val="0"/>
          <w:divBdr>
            <w:top w:val="none" w:sz="0" w:space="0" w:color="auto"/>
            <w:left w:val="none" w:sz="0" w:space="0" w:color="auto"/>
            <w:bottom w:val="none" w:sz="0" w:space="0" w:color="auto"/>
            <w:right w:val="none" w:sz="0" w:space="0" w:color="auto"/>
          </w:divBdr>
        </w:div>
      </w:divsChild>
    </w:div>
    <w:div w:id="699235681">
      <w:bodyDiv w:val="1"/>
      <w:marLeft w:val="0"/>
      <w:marRight w:val="0"/>
      <w:marTop w:val="0"/>
      <w:marBottom w:val="0"/>
      <w:divBdr>
        <w:top w:val="none" w:sz="0" w:space="0" w:color="auto"/>
        <w:left w:val="none" w:sz="0" w:space="0" w:color="auto"/>
        <w:bottom w:val="none" w:sz="0" w:space="0" w:color="auto"/>
        <w:right w:val="none" w:sz="0" w:space="0" w:color="auto"/>
      </w:divBdr>
    </w:div>
    <w:div w:id="705495584">
      <w:bodyDiv w:val="1"/>
      <w:marLeft w:val="0"/>
      <w:marRight w:val="0"/>
      <w:marTop w:val="0"/>
      <w:marBottom w:val="0"/>
      <w:divBdr>
        <w:top w:val="none" w:sz="0" w:space="0" w:color="auto"/>
        <w:left w:val="none" w:sz="0" w:space="0" w:color="auto"/>
        <w:bottom w:val="none" w:sz="0" w:space="0" w:color="auto"/>
        <w:right w:val="none" w:sz="0" w:space="0" w:color="auto"/>
      </w:divBdr>
      <w:divsChild>
        <w:div w:id="1984655692">
          <w:marLeft w:val="0"/>
          <w:marRight w:val="0"/>
          <w:marTop w:val="0"/>
          <w:marBottom w:val="0"/>
          <w:divBdr>
            <w:top w:val="none" w:sz="0" w:space="0" w:color="auto"/>
            <w:left w:val="none" w:sz="0" w:space="0" w:color="auto"/>
            <w:bottom w:val="none" w:sz="0" w:space="0" w:color="auto"/>
            <w:right w:val="none" w:sz="0" w:space="0" w:color="auto"/>
          </w:divBdr>
        </w:div>
      </w:divsChild>
    </w:div>
    <w:div w:id="774902121">
      <w:bodyDiv w:val="1"/>
      <w:marLeft w:val="0"/>
      <w:marRight w:val="0"/>
      <w:marTop w:val="0"/>
      <w:marBottom w:val="0"/>
      <w:divBdr>
        <w:top w:val="none" w:sz="0" w:space="0" w:color="auto"/>
        <w:left w:val="none" w:sz="0" w:space="0" w:color="auto"/>
        <w:bottom w:val="none" w:sz="0" w:space="0" w:color="auto"/>
        <w:right w:val="none" w:sz="0" w:space="0" w:color="auto"/>
      </w:divBdr>
      <w:divsChild>
        <w:div w:id="1647540800">
          <w:marLeft w:val="0"/>
          <w:marRight w:val="0"/>
          <w:marTop w:val="0"/>
          <w:marBottom w:val="0"/>
          <w:divBdr>
            <w:top w:val="none" w:sz="0" w:space="0" w:color="auto"/>
            <w:left w:val="none" w:sz="0" w:space="0" w:color="auto"/>
            <w:bottom w:val="none" w:sz="0" w:space="0" w:color="auto"/>
            <w:right w:val="none" w:sz="0" w:space="0" w:color="auto"/>
          </w:divBdr>
        </w:div>
        <w:div w:id="399408038">
          <w:marLeft w:val="0"/>
          <w:marRight w:val="0"/>
          <w:marTop w:val="0"/>
          <w:marBottom w:val="0"/>
          <w:divBdr>
            <w:top w:val="none" w:sz="0" w:space="0" w:color="auto"/>
            <w:left w:val="none" w:sz="0" w:space="0" w:color="auto"/>
            <w:bottom w:val="none" w:sz="0" w:space="0" w:color="auto"/>
            <w:right w:val="none" w:sz="0" w:space="0" w:color="auto"/>
          </w:divBdr>
        </w:div>
      </w:divsChild>
    </w:div>
    <w:div w:id="860431630">
      <w:bodyDiv w:val="1"/>
      <w:marLeft w:val="0"/>
      <w:marRight w:val="0"/>
      <w:marTop w:val="0"/>
      <w:marBottom w:val="0"/>
      <w:divBdr>
        <w:top w:val="none" w:sz="0" w:space="0" w:color="auto"/>
        <w:left w:val="none" w:sz="0" w:space="0" w:color="auto"/>
        <w:bottom w:val="none" w:sz="0" w:space="0" w:color="auto"/>
        <w:right w:val="none" w:sz="0" w:space="0" w:color="auto"/>
      </w:divBdr>
      <w:divsChild>
        <w:div w:id="1544823604">
          <w:marLeft w:val="0"/>
          <w:marRight w:val="0"/>
          <w:marTop w:val="0"/>
          <w:marBottom w:val="0"/>
          <w:divBdr>
            <w:top w:val="none" w:sz="0" w:space="0" w:color="auto"/>
            <w:left w:val="none" w:sz="0" w:space="0" w:color="auto"/>
            <w:bottom w:val="none" w:sz="0" w:space="0" w:color="auto"/>
            <w:right w:val="none" w:sz="0" w:space="0" w:color="auto"/>
          </w:divBdr>
        </w:div>
        <w:div w:id="107087797">
          <w:marLeft w:val="0"/>
          <w:marRight w:val="0"/>
          <w:marTop w:val="0"/>
          <w:marBottom w:val="0"/>
          <w:divBdr>
            <w:top w:val="none" w:sz="0" w:space="0" w:color="auto"/>
            <w:left w:val="none" w:sz="0" w:space="0" w:color="auto"/>
            <w:bottom w:val="none" w:sz="0" w:space="0" w:color="auto"/>
            <w:right w:val="none" w:sz="0" w:space="0" w:color="auto"/>
          </w:divBdr>
        </w:div>
        <w:div w:id="967399946">
          <w:marLeft w:val="0"/>
          <w:marRight w:val="0"/>
          <w:marTop w:val="0"/>
          <w:marBottom w:val="0"/>
          <w:divBdr>
            <w:top w:val="none" w:sz="0" w:space="0" w:color="auto"/>
            <w:left w:val="none" w:sz="0" w:space="0" w:color="auto"/>
            <w:bottom w:val="none" w:sz="0" w:space="0" w:color="auto"/>
            <w:right w:val="none" w:sz="0" w:space="0" w:color="auto"/>
          </w:divBdr>
        </w:div>
        <w:div w:id="1383746984">
          <w:marLeft w:val="0"/>
          <w:marRight w:val="0"/>
          <w:marTop w:val="0"/>
          <w:marBottom w:val="0"/>
          <w:divBdr>
            <w:top w:val="none" w:sz="0" w:space="0" w:color="auto"/>
            <w:left w:val="none" w:sz="0" w:space="0" w:color="auto"/>
            <w:bottom w:val="none" w:sz="0" w:space="0" w:color="auto"/>
            <w:right w:val="none" w:sz="0" w:space="0" w:color="auto"/>
          </w:divBdr>
        </w:div>
        <w:div w:id="1178304102">
          <w:marLeft w:val="0"/>
          <w:marRight w:val="0"/>
          <w:marTop w:val="0"/>
          <w:marBottom w:val="0"/>
          <w:divBdr>
            <w:top w:val="none" w:sz="0" w:space="0" w:color="auto"/>
            <w:left w:val="none" w:sz="0" w:space="0" w:color="auto"/>
            <w:bottom w:val="none" w:sz="0" w:space="0" w:color="auto"/>
            <w:right w:val="none" w:sz="0" w:space="0" w:color="auto"/>
          </w:divBdr>
        </w:div>
        <w:div w:id="1208449427">
          <w:marLeft w:val="0"/>
          <w:marRight w:val="0"/>
          <w:marTop w:val="0"/>
          <w:marBottom w:val="0"/>
          <w:divBdr>
            <w:top w:val="none" w:sz="0" w:space="0" w:color="auto"/>
            <w:left w:val="none" w:sz="0" w:space="0" w:color="auto"/>
            <w:bottom w:val="none" w:sz="0" w:space="0" w:color="auto"/>
            <w:right w:val="none" w:sz="0" w:space="0" w:color="auto"/>
          </w:divBdr>
        </w:div>
        <w:div w:id="860362237">
          <w:marLeft w:val="0"/>
          <w:marRight w:val="0"/>
          <w:marTop w:val="0"/>
          <w:marBottom w:val="0"/>
          <w:divBdr>
            <w:top w:val="none" w:sz="0" w:space="0" w:color="auto"/>
            <w:left w:val="none" w:sz="0" w:space="0" w:color="auto"/>
            <w:bottom w:val="none" w:sz="0" w:space="0" w:color="auto"/>
            <w:right w:val="none" w:sz="0" w:space="0" w:color="auto"/>
          </w:divBdr>
        </w:div>
        <w:div w:id="230165409">
          <w:marLeft w:val="0"/>
          <w:marRight w:val="0"/>
          <w:marTop w:val="0"/>
          <w:marBottom w:val="0"/>
          <w:divBdr>
            <w:top w:val="none" w:sz="0" w:space="0" w:color="auto"/>
            <w:left w:val="none" w:sz="0" w:space="0" w:color="auto"/>
            <w:bottom w:val="none" w:sz="0" w:space="0" w:color="auto"/>
            <w:right w:val="none" w:sz="0" w:space="0" w:color="auto"/>
          </w:divBdr>
        </w:div>
        <w:div w:id="732436453">
          <w:marLeft w:val="0"/>
          <w:marRight w:val="0"/>
          <w:marTop w:val="0"/>
          <w:marBottom w:val="0"/>
          <w:divBdr>
            <w:top w:val="none" w:sz="0" w:space="0" w:color="auto"/>
            <w:left w:val="none" w:sz="0" w:space="0" w:color="auto"/>
            <w:bottom w:val="none" w:sz="0" w:space="0" w:color="auto"/>
            <w:right w:val="none" w:sz="0" w:space="0" w:color="auto"/>
          </w:divBdr>
        </w:div>
        <w:div w:id="766580265">
          <w:marLeft w:val="0"/>
          <w:marRight w:val="0"/>
          <w:marTop w:val="0"/>
          <w:marBottom w:val="0"/>
          <w:divBdr>
            <w:top w:val="none" w:sz="0" w:space="0" w:color="auto"/>
            <w:left w:val="none" w:sz="0" w:space="0" w:color="auto"/>
            <w:bottom w:val="none" w:sz="0" w:space="0" w:color="auto"/>
            <w:right w:val="none" w:sz="0" w:space="0" w:color="auto"/>
          </w:divBdr>
        </w:div>
      </w:divsChild>
    </w:div>
    <w:div w:id="1030105848">
      <w:bodyDiv w:val="1"/>
      <w:marLeft w:val="0"/>
      <w:marRight w:val="0"/>
      <w:marTop w:val="0"/>
      <w:marBottom w:val="0"/>
      <w:divBdr>
        <w:top w:val="none" w:sz="0" w:space="0" w:color="auto"/>
        <w:left w:val="none" w:sz="0" w:space="0" w:color="auto"/>
        <w:bottom w:val="none" w:sz="0" w:space="0" w:color="auto"/>
        <w:right w:val="none" w:sz="0" w:space="0" w:color="auto"/>
      </w:divBdr>
    </w:div>
    <w:div w:id="1559051638">
      <w:bodyDiv w:val="1"/>
      <w:marLeft w:val="0"/>
      <w:marRight w:val="0"/>
      <w:marTop w:val="0"/>
      <w:marBottom w:val="0"/>
      <w:divBdr>
        <w:top w:val="none" w:sz="0" w:space="0" w:color="auto"/>
        <w:left w:val="none" w:sz="0" w:space="0" w:color="auto"/>
        <w:bottom w:val="none" w:sz="0" w:space="0" w:color="auto"/>
        <w:right w:val="none" w:sz="0" w:space="0" w:color="auto"/>
      </w:divBdr>
      <w:divsChild>
        <w:div w:id="1939559773">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sChild>
    </w:div>
    <w:div w:id="1674919529">
      <w:bodyDiv w:val="1"/>
      <w:marLeft w:val="0"/>
      <w:marRight w:val="0"/>
      <w:marTop w:val="0"/>
      <w:marBottom w:val="0"/>
      <w:divBdr>
        <w:top w:val="none" w:sz="0" w:space="0" w:color="auto"/>
        <w:left w:val="none" w:sz="0" w:space="0" w:color="auto"/>
        <w:bottom w:val="none" w:sz="0" w:space="0" w:color="auto"/>
        <w:right w:val="none" w:sz="0" w:space="0" w:color="auto"/>
      </w:divBdr>
      <w:divsChild>
        <w:div w:id="951015646">
          <w:marLeft w:val="0"/>
          <w:marRight w:val="0"/>
          <w:marTop w:val="0"/>
          <w:marBottom w:val="0"/>
          <w:divBdr>
            <w:top w:val="none" w:sz="0" w:space="0" w:color="auto"/>
            <w:left w:val="none" w:sz="0" w:space="0" w:color="auto"/>
            <w:bottom w:val="none" w:sz="0" w:space="0" w:color="auto"/>
            <w:right w:val="none" w:sz="0" w:space="0" w:color="auto"/>
          </w:divBdr>
        </w:div>
      </w:divsChild>
    </w:div>
    <w:div w:id="1916011182">
      <w:bodyDiv w:val="1"/>
      <w:marLeft w:val="0"/>
      <w:marRight w:val="0"/>
      <w:marTop w:val="0"/>
      <w:marBottom w:val="0"/>
      <w:divBdr>
        <w:top w:val="none" w:sz="0" w:space="0" w:color="auto"/>
        <w:left w:val="none" w:sz="0" w:space="0" w:color="auto"/>
        <w:bottom w:val="none" w:sz="0" w:space="0" w:color="auto"/>
        <w:right w:val="none" w:sz="0" w:space="0" w:color="auto"/>
      </w:divBdr>
      <w:divsChild>
        <w:div w:id="840049106">
          <w:marLeft w:val="0"/>
          <w:marRight w:val="0"/>
          <w:marTop w:val="0"/>
          <w:marBottom w:val="0"/>
          <w:divBdr>
            <w:top w:val="none" w:sz="0" w:space="0" w:color="auto"/>
            <w:left w:val="none" w:sz="0" w:space="0" w:color="auto"/>
            <w:bottom w:val="none" w:sz="0" w:space="0" w:color="auto"/>
            <w:right w:val="none" w:sz="0" w:space="0" w:color="auto"/>
          </w:divBdr>
        </w:div>
        <w:div w:id="215363712">
          <w:marLeft w:val="0"/>
          <w:marRight w:val="0"/>
          <w:marTop w:val="0"/>
          <w:marBottom w:val="0"/>
          <w:divBdr>
            <w:top w:val="none" w:sz="0" w:space="0" w:color="auto"/>
            <w:left w:val="none" w:sz="0" w:space="0" w:color="auto"/>
            <w:bottom w:val="none" w:sz="0" w:space="0" w:color="auto"/>
            <w:right w:val="none" w:sz="0" w:space="0" w:color="auto"/>
          </w:divBdr>
        </w:div>
        <w:div w:id="752630957">
          <w:marLeft w:val="0"/>
          <w:marRight w:val="0"/>
          <w:marTop w:val="0"/>
          <w:marBottom w:val="0"/>
          <w:divBdr>
            <w:top w:val="none" w:sz="0" w:space="0" w:color="auto"/>
            <w:left w:val="none" w:sz="0" w:space="0" w:color="auto"/>
            <w:bottom w:val="none" w:sz="0" w:space="0" w:color="auto"/>
            <w:right w:val="none" w:sz="0" w:space="0" w:color="auto"/>
          </w:divBdr>
        </w:div>
        <w:div w:id="1208302716">
          <w:marLeft w:val="0"/>
          <w:marRight w:val="0"/>
          <w:marTop w:val="0"/>
          <w:marBottom w:val="0"/>
          <w:divBdr>
            <w:top w:val="none" w:sz="0" w:space="0" w:color="auto"/>
            <w:left w:val="none" w:sz="0" w:space="0" w:color="auto"/>
            <w:bottom w:val="none" w:sz="0" w:space="0" w:color="auto"/>
            <w:right w:val="none" w:sz="0" w:space="0" w:color="auto"/>
          </w:divBdr>
        </w:div>
        <w:div w:id="2015915855">
          <w:marLeft w:val="0"/>
          <w:marRight w:val="0"/>
          <w:marTop w:val="0"/>
          <w:marBottom w:val="0"/>
          <w:divBdr>
            <w:top w:val="none" w:sz="0" w:space="0" w:color="auto"/>
            <w:left w:val="none" w:sz="0" w:space="0" w:color="auto"/>
            <w:bottom w:val="none" w:sz="0" w:space="0" w:color="auto"/>
            <w:right w:val="none" w:sz="0" w:space="0" w:color="auto"/>
          </w:divBdr>
        </w:div>
        <w:div w:id="1307855836">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 w:id="5331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avidbowie.com/aladdin-san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theguardian.com/music/2021/jan/08/what-five-years-without-david-bowie-has-taught-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llingstone.com/music/music-news/david-bowie-ground-control-to-davy-jones-77059/"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A3D8FF-0AE5-4700-B2D6-C3C51EC5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9234</Words>
  <Characters>52639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2</cp:revision>
  <dcterms:created xsi:type="dcterms:W3CDTF">2022-02-16T21:18:00Z</dcterms:created>
  <dcterms:modified xsi:type="dcterms:W3CDTF">2022-02-16T21:18:00Z</dcterms:modified>
</cp:coreProperties>
</file>