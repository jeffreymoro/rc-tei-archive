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D2E0" w14:textId="7CF14E7D" w:rsidR="00CE659E" w:rsidRPr="00B42D25" w:rsidRDefault="00CE659E"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Abstract</w:t>
      </w:r>
    </w:p>
    <w:p w14:paraId="0F4CCA77" w14:textId="77777777" w:rsidR="00B42D25" w:rsidRDefault="00B42D25" w:rsidP="00B42D25">
      <w:pPr>
        <w:spacing w:after="0" w:line="480" w:lineRule="auto"/>
        <w:rPr>
          <w:rFonts w:ascii="Times New Roman" w:hAnsi="Times New Roman" w:cs="Times New Roman"/>
          <w:sz w:val="24"/>
          <w:szCs w:val="24"/>
        </w:rPr>
      </w:pPr>
    </w:p>
    <w:p w14:paraId="505CFFA1" w14:textId="5C783C64" w:rsidR="00CE659E" w:rsidRPr="00B42D25" w:rsidRDefault="00D852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Poised at the start of the 1970s,</w:t>
      </w:r>
      <w:ins w:id="0" w:author="Jessica Tebo" w:date="2022-01-28T11:10:00Z">
        <w:r w:rsidR="00347F0F">
          <w:rPr>
            <w:rFonts w:ascii="Times New Roman" w:hAnsi="Times New Roman" w:cs="Times New Roman"/>
            <w:sz w:val="24"/>
            <w:szCs w:val="24"/>
          </w:rPr>
          <w:t xml:space="preserve"> David Bowie’s</w:t>
        </w:r>
      </w:ins>
      <w:r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now feels prophetic in its visions of a cynical </w:t>
      </w:r>
      <w:r w:rsidR="009144DC">
        <w:rPr>
          <w:rFonts w:ascii="Times New Roman" w:hAnsi="Times New Roman" w:cs="Times New Roman"/>
          <w:sz w:val="24"/>
          <w:szCs w:val="24"/>
        </w:rPr>
        <w:t>“</w:t>
      </w:r>
      <w:r w:rsidRPr="00B42D25">
        <w:rPr>
          <w:rFonts w:ascii="Times New Roman" w:hAnsi="Times New Roman" w:cs="Times New Roman"/>
          <w:sz w:val="24"/>
          <w:szCs w:val="24"/>
        </w:rPr>
        <w:t>world to come</w:t>
      </w:r>
      <w:r w:rsidR="009144DC">
        <w:rPr>
          <w:rFonts w:ascii="Times New Roman" w:hAnsi="Times New Roman" w:cs="Times New Roman"/>
          <w:sz w:val="24"/>
          <w:szCs w:val="24"/>
        </w:rPr>
        <w:t>”</w:t>
      </w:r>
      <w:del w:id="1" w:author="Jessica Tebo" w:date="2022-01-28T11:16:00Z">
        <w:r w:rsidRPr="00B42D25" w:rsidDel="00347F0F">
          <w:rPr>
            <w:rFonts w:ascii="Times New Roman" w:hAnsi="Times New Roman" w:cs="Times New Roman"/>
            <w:sz w:val="24"/>
            <w:szCs w:val="24"/>
          </w:rPr>
          <w:delText>,</w:delText>
        </w:r>
      </w:del>
      <w:r w:rsidRPr="00B42D25">
        <w:rPr>
          <w:rFonts w:ascii="Times New Roman" w:hAnsi="Times New Roman" w:cs="Times New Roman"/>
          <w:sz w:val="24"/>
          <w:szCs w:val="24"/>
        </w:rPr>
        <w:t xml:space="preserve"> and the embittered </w:t>
      </w:r>
      <w:r w:rsidR="000319D1" w:rsidRPr="00B42D25">
        <w:rPr>
          <w:rFonts w:ascii="Times New Roman" w:hAnsi="Times New Roman" w:cs="Times New Roman"/>
          <w:sz w:val="24"/>
          <w:szCs w:val="24"/>
        </w:rPr>
        <w:t>generation</w:t>
      </w:r>
      <w:r w:rsidRPr="00B42D25">
        <w:rPr>
          <w:rFonts w:ascii="Times New Roman" w:hAnsi="Times New Roman" w:cs="Times New Roman"/>
          <w:sz w:val="24"/>
          <w:szCs w:val="24"/>
        </w:rPr>
        <w:t xml:space="preserve"> who </w:t>
      </w:r>
      <w:r w:rsidR="000319D1" w:rsidRPr="00B42D25">
        <w:rPr>
          <w:rFonts w:ascii="Times New Roman" w:hAnsi="Times New Roman" w:cs="Times New Roman"/>
          <w:sz w:val="24"/>
          <w:szCs w:val="24"/>
        </w:rPr>
        <w:t>lived the long post-Woodstock comedown</w:t>
      </w:r>
      <w:r w:rsidR="005D70A4" w:rsidRPr="00B42D25">
        <w:rPr>
          <w:rFonts w:ascii="Times New Roman" w:hAnsi="Times New Roman" w:cs="Times New Roman"/>
          <w:sz w:val="24"/>
          <w:szCs w:val="24"/>
        </w:rPr>
        <w:t xml:space="preserve">. This essay argues that the album </w:t>
      </w:r>
      <w:r w:rsidR="000558D1" w:rsidRPr="00B42D25">
        <w:rPr>
          <w:rFonts w:ascii="Times New Roman" w:hAnsi="Times New Roman" w:cs="Times New Roman"/>
          <w:sz w:val="24"/>
          <w:szCs w:val="24"/>
        </w:rPr>
        <w:t>mobili</w:t>
      </w:r>
      <w:r w:rsidR="002F6E74">
        <w:rPr>
          <w:rFonts w:ascii="Times New Roman" w:hAnsi="Times New Roman" w:cs="Times New Roman"/>
          <w:sz w:val="24"/>
          <w:szCs w:val="24"/>
        </w:rPr>
        <w:t>z</w:t>
      </w:r>
      <w:r w:rsidR="000558D1" w:rsidRPr="00B42D25">
        <w:rPr>
          <w:rFonts w:ascii="Times New Roman" w:hAnsi="Times New Roman" w:cs="Times New Roman"/>
          <w:sz w:val="24"/>
          <w:szCs w:val="24"/>
        </w:rPr>
        <w:t>es a</w:t>
      </w:r>
      <w:r w:rsidR="005D70A4" w:rsidRPr="00B42D25">
        <w:rPr>
          <w:rFonts w:ascii="Times New Roman" w:hAnsi="Times New Roman" w:cs="Times New Roman"/>
          <w:sz w:val="24"/>
          <w:szCs w:val="24"/>
        </w:rPr>
        <w:t xml:space="preserve"> discourse of ideali</w:t>
      </w:r>
      <w:r w:rsidR="002F6E74">
        <w:rPr>
          <w:rFonts w:ascii="Times New Roman" w:hAnsi="Times New Roman" w:cs="Times New Roman"/>
          <w:sz w:val="24"/>
          <w:szCs w:val="24"/>
        </w:rPr>
        <w:t>z</w:t>
      </w:r>
      <w:r w:rsidR="005D70A4" w:rsidRPr="00B42D25">
        <w:rPr>
          <w:rFonts w:ascii="Times New Roman" w:hAnsi="Times New Roman" w:cs="Times New Roman"/>
          <w:sz w:val="24"/>
          <w:szCs w:val="24"/>
        </w:rPr>
        <w:t>ed childhood that</w:t>
      </w:r>
      <w:r w:rsidR="000558D1" w:rsidRPr="00B42D25">
        <w:rPr>
          <w:rFonts w:ascii="Times New Roman" w:hAnsi="Times New Roman" w:cs="Times New Roman"/>
          <w:sz w:val="24"/>
          <w:szCs w:val="24"/>
        </w:rPr>
        <w:t xml:space="preserve"> is</w:t>
      </w:r>
      <w:r w:rsidR="005D70A4" w:rsidRPr="00B42D25">
        <w:rPr>
          <w:rFonts w:ascii="Times New Roman" w:hAnsi="Times New Roman" w:cs="Times New Roman"/>
          <w:sz w:val="24"/>
          <w:szCs w:val="24"/>
        </w:rPr>
        <w:t xml:space="preserve"> one of Romanticism’s most enduring legacies, in order to </w:t>
      </w:r>
      <w:r w:rsidR="000558D1" w:rsidRPr="00B42D25">
        <w:rPr>
          <w:rFonts w:ascii="Times New Roman" w:hAnsi="Times New Roman" w:cs="Times New Roman"/>
          <w:sz w:val="24"/>
          <w:szCs w:val="24"/>
        </w:rPr>
        <w:t xml:space="preserve">enact a </w:t>
      </w:r>
      <w:r w:rsidR="00A60406" w:rsidRPr="00B42D25">
        <w:rPr>
          <w:rFonts w:ascii="Times New Roman" w:hAnsi="Times New Roman" w:cs="Times New Roman"/>
          <w:sz w:val="24"/>
          <w:szCs w:val="24"/>
        </w:rPr>
        <w:t xml:space="preserve">generational struggle </w:t>
      </w:r>
      <w:r w:rsidR="000558D1" w:rsidRPr="00B42D25">
        <w:rPr>
          <w:rFonts w:ascii="Times New Roman" w:hAnsi="Times New Roman" w:cs="Times New Roman"/>
          <w:sz w:val="24"/>
          <w:szCs w:val="24"/>
        </w:rPr>
        <w:t xml:space="preserve">that is both </w:t>
      </w:r>
      <w:r w:rsidR="00A60406" w:rsidRPr="00B42D25">
        <w:rPr>
          <w:rFonts w:ascii="Times New Roman" w:hAnsi="Times New Roman" w:cs="Times New Roman"/>
          <w:sz w:val="24"/>
          <w:szCs w:val="24"/>
        </w:rPr>
        <w:t>personal</w:t>
      </w:r>
      <w:r w:rsidR="003A746D">
        <w:rPr>
          <w:rFonts w:ascii="Times New Roman" w:hAnsi="Times New Roman" w:cs="Times New Roman"/>
          <w:sz w:val="24"/>
          <w:szCs w:val="24"/>
        </w:rPr>
        <w:t>—</w:t>
      </w:r>
      <w:r w:rsidR="00A60406" w:rsidRPr="00B42D25">
        <w:rPr>
          <w:rFonts w:ascii="Times New Roman" w:hAnsi="Times New Roman" w:cs="Times New Roman"/>
          <w:sz w:val="24"/>
          <w:szCs w:val="24"/>
        </w:rPr>
        <w:t>the anxiety of the parent who fears creative displacement by their child</w:t>
      </w:r>
      <w:r w:rsidR="003A746D">
        <w:rPr>
          <w:rFonts w:ascii="Times New Roman" w:hAnsi="Times New Roman" w:cs="Times New Roman"/>
          <w:sz w:val="24"/>
          <w:szCs w:val="24"/>
        </w:rPr>
        <w:t>—</w:t>
      </w:r>
      <w:r w:rsidR="00A60406" w:rsidRPr="00B42D25">
        <w:rPr>
          <w:rFonts w:ascii="Times New Roman" w:hAnsi="Times New Roman" w:cs="Times New Roman"/>
          <w:sz w:val="24"/>
          <w:szCs w:val="24"/>
        </w:rPr>
        <w:t>and public</w:t>
      </w:r>
      <w:commentRangeStart w:id="2"/>
      <w:r w:rsidR="003A746D">
        <w:rPr>
          <w:rFonts w:ascii="Times New Roman" w:hAnsi="Times New Roman" w:cs="Times New Roman"/>
          <w:sz w:val="24"/>
          <w:szCs w:val="24"/>
        </w:rPr>
        <w:t>—</w:t>
      </w:r>
      <w:commentRangeEnd w:id="2"/>
      <w:r w:rsidR="00095F74">
        <w:rPr>
          <w:rStyle w:val="CommentReference"/>
        </w:rPr>
        <w:commentReference w:id="2"/>
      </w:r>
      <w:r w:rsidR="00A60406" w:rsidRPr="00B42D25">
        <w:rPr>
          <w:rFonts w:ascii="Times New Roman" w:hAnsi="Times New Roman" w:cs="Times New Roman"/>
          <w:sz w:val="24"/>
          <w:szCs w:val="24"/>
        </w:rPr>
        <w:t>t</w:t>
      </w:r>
      <w:r w:rsidR="000558D1" w:rsidRPr="00B42D25">
        <w:rPr>
          <w:rFonts w:ascii="Times New Roman" w:hAnsi="Times New Roman" w:cs="Times New Roman"/>
          <w:sz w:val="24"/>
          <w:szCs w:val="24"/>
        </w:rPr>
        <w:t>he nostalgic and idealistic parent generation of the 1960s</w:t>
      </w:r>
      <w:r w:rsidR="00A60406" w:rsidRPr="00B42D25">
        <w:rPr>
          <w:rFonts w:ascii="Times New Roman" w:hAnsi="Times New Roman" w:cs="Times New Roman"/>
          <w:sz w:val="24"/>
          <w:szCs w:val="24"/>
        </w:rPr>
        <w:t xml:space="preserve"> versus the bitter realism </w:t>
      </w:r>
      <w:r w:rsidR="00B53A49" w:rsidRPr="00B42D25">
        <w:rPr>
          <w:rFonts w:ascii="Times New Roman" w:hAnsi="Times New Roman" w:cs="Times New Roman"/>
          <w:sz w:val="24"/>
          <w:szCs w:val="24"/>
        </w:rPr>
        <w:t>of their</w:t>
      </w:r>
      <w:r w:rsidR="00406A9B" w:rsidRPr="00B42D25">
        <w:rPr>
          <w:rFonts w:ascii="Times New Roman" w:hAnsi="Times New Roman" w:cs="Times New Roman"/>
          <w:sz w:val="24"/>
          <w:szCs w:val="24"/>
        </w:rPr>
        <w:t xml:space="preserve"> descendants</w:t>
      </w:r>
      <w:r w:rsidR="00B53A49" w:rsidRPr="00B42D25">
        <w:rPr>
          <w:rFonts w:ascii="Times New Roman" w:hAnsi="Times New Roman" w:cs="Times New Roman"/>
          <w:sz w:val="24"/>
          <w:szCs w:val="24"/>
        </w:rPr>
        <w:t xml:space="preserve">. Tracing how “Kooks” replicates the image of the ‘Romantic child’ as articulated primarily in Wordsworth and Coleridge’s poetry, the essay </w:t>
      </w:r>
      <w:r w:rsidR="004160BD" w:rsidRPr="00B42D25">
        <w:rPr>
          <w:rFonts w:ascii="Times New Roman" w:hAnsi="Times New Roman" w:cs="Times New Roman"/>
          <w:sz w:val="24"/>
          <w:szCs w:val="24"/>
        </w:rPr>
        <w:t>situates</w:t>
      </w:r>
      <w:r w:rsidR="00B53A49" w:rsidRPr="00B42D25">
        <w:rPr>
          <w:rFonts w:ascii="Times New Roman" w:hAnsi="Times New Roman" w:cs="Times New Roman"/>
          <w:sz w:val="24"/>
          <w:szCs w:val="24"/>
        </w:rPr>
        <w:t xml:space="preserve"> the </w:t>
      </w:r>
      <w:r w:rsidR="004160BD" w:rsidRPr="00B42D25">
        <w:rPr>
          <w:rFonts w:ascii="Times New Roman" w:hAnsi="Times New Roman" w:cs="Times New Roman"/>
          <w:sz w:val="24"/>
          <w:szCs w:val="24"/>
        </w:rPr>
        <w:t>narrator’s</w:t>
      </w:r>
      <w:r w:rsidR="00B53A49" w:rsidRPr="00B42D25">
        <w:rPr>
          <w:rFonts w:ascii="Times New Roman" w:hAnsi="Times New Roman" w:cs="Times New Roman"/>
          <w:sz w:val="24"/>
          <w:szCs w:val="24"/>
        </w:rPr>
        <w:t xml:space="preserve"> reactionary impulse to keep the child a child forever </w:t>
      </w:r>
      <w:r w:rsidR="004160BD" w:rsidRPr="00B42D25">
        <w:rPr>
          <w:rFonts w:ascii="Times New Roman" w:hAnsi="Times New Roman" w:cs="Times New Roman"/>
          <w:sz w:val="24"/>
          <w:szCs w:val="24"/>
        </w:rPr>
        <w:t>against the album’s surrounding cas</w:t>
      </w:r>
      <w:r w:rsidR="00372626" w:rsidRPr="00B42D25">
        <w:rPr>
          <w:rFonts w:ascii="Times New Roman" w:hAnsi="Times New Roman" w:cs="Times New Roman"/>
          <w:sz w:val="24"/>
          <w:szCs w:val="24"/>
        </w:rPr>
        <w:t>t</w:t>
      </w:r>
      <w:r w:rsidR="004160BD" w:rsidRPr="00B42D25">
        <w:rPr>
          <w:rFonts w:ascii="Times New Roman" w:hAnsi="Times New Roman" w:cs="Times New Roman"/>
          <w:sz w:val="24"/>
          <w:szCs w:val="24"/>
        </w:rPr>
        <w:t xml:space="preserve"> of angry, knowing teenagers. It argues that the Romantic child discourse</w:t>
      </w:r>
      <w:r w:rsidR="003A746D">
        <w:rPr>
          <w:rFonts w:ascii="Times New Roman" w:hAnsi="Times New Roman" w:cs="Times New Roman"/>
          <w:sz w:val="24"/>
          <w:szCs w:val="24"/>
        </w:rPr>
        <w:t>—</w:t>
      </w:r>
      <w:r w:rsidR="004160BD" w:rsidRPr="00B42D25">
        <w:rPr>
          <w:rFonts w:ascii="Times New Roman" w:hAnsi="Times New Roman" w:cs="Times New Roman"/>
          <w:sz w:val="24"/>
          <w:szCs w:val="24"/>
        </w:rPr>
        <w:t>and the ways in which it still shapes, implicitly or otherwise, ideas about the relationships between parents and children, authors and texts, and reproduction and creative genius</w:t>
      </w:r>
      <w:r w:rsidR="003A746D">
        <w:rPr>
          <w:rFonts w:ascii="Times New Roman" w:hAnsi="Times New Roman" w:cs="Times New Roman"/>
          <w:sz w:val="24"/>
          <w:szCs w:val="24"/>
        </w:rPr>
        <w:t>—</w:t>
      </w:r>
      <w:r w:rsidR="004160BD" w:rsidRPr="00B42D25">
        <w:rPr>
          <w:rFonts w:ascii="Times New Roman" w:hAnsi="Times New Roman" w:cs="Times New Roman"/>
          <w:sz w:val="24"/>
          <w:szCs w:val="24"/>
        </w:rPr>
        <w:t xml:space="preserve">enables the album to dramatize as a coherent text the ways in which those who inherited 1960s </w:t>
      </w:r>
      <w:del w:id="3" w:author="Jessica Tebo" w:date="2022-01-28T11:17:00Z">
        <w:r w:rsidR="004160BD" w:rsidRPr="00B42D25" w:rsidDel="00347F0F">
          <w:rPr>
            <w:rFonts w:ascii="Times New Roman" w:hAnsi="Times New Roman" w:cs="Times New Roman"/>
            <w:sz w:val="24"/>
            <w:szCs w:val="24"/>
          </w:rPr>
          <w:delText>counter-culture</w:delText>
        </w:r>
      </w:del>
      <w:ins w:id="4" w:author="Jessica Tebo" w:date="2022-01-28T11:17:00Z">
        <w:r w:rsidR="00347F0F" w:rsidRPr="00B42D25">
          <w:rPr>
            <w:rFonts w:ascii="Times New Roman" w:hAnsi="Times New Roman" w:cs="Times New Roman"/>
            <w:sz w:val="24"/>
            <w:szCs w:val="24"/>
          </w:rPr>
          <w:t>counterculture</w:t>
        </w:r>
      </w:ins>
      <w:r w:rsidR="004160BD" w:rsidRPr="00B42D25">
        <w:rPr>
          <w:rFonts w:ascii="Times New Roman" w:hAnsi="Times New Roman" w:cs="Times New Roman"/>
          <w:sz w:val="24"/>
          <w:szCs w:val="24"/>
        </w:rPr>
        <w:t xml:space="preserve"> might, like Romanticism’s children in the 1820s and </w:t>
      </w:r>
      <w:r w:rsidR="00644ABA">
        <w:rPr>
          <w:rFonts w:ascii="Times New Roman" w:hAnsi="Times New Roman" w:cs="Times New Roman"/>
          <w:sz w:val="24"/>
          <w:szCs w:val="24"/>
        </w:rPr>
        <w:t>18</w:t>
      </w:r>
      <w:r w:rsidR="004160BD" w:rsidRPr="00B42D25">
        <w:rPr>
          <w:rFonts w:ascii="Times New Roman" w:hAnsi="Times New Roman" w:cs="Times New Roman"/>
          <w:sz w:val="24"/>
          <w:szCs w:val="24"/>
        </w:rPr>
        <w:t xml:space="preserve">30s, resist calls to mythic, timeless unknowingness and instead turn to face painfully unfolding knowledge. </w:t>
      </w:r>
    </w:p>
    <w:p w14:paraId="4177AB93" w14:textId="77777777" w:rsidR="00CE659E" w:rsidRPr="00B42D25" w:rsidRDefault="00CE659E" w:rsidP="00B42D25">
      <w:pPr>
        <w:spacing w:after="0" w:line="480" w:lineRule="auto"/>
        <w:rPr>
          <w:rFonts w:ascii="Times New Roman" w:hAnsi="Times New Roman" w:cs="Times New Roman"/>
          <w:sz w:val="24"/>
          <w:szCs w:val="24"/>
        </w:rPr>
      </w:pPr>
    </w:p>
    <w:p w14:paraId="780AE440" w14:textId="4FFE0BE7" w:rsidR="00CE659E" w:rsidRPr="00B42D25" w:rsidRDefault="00CE659E"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Biographical Note</w:t>
      </w:r>
    </w:p>
    <w:p w14:paraId="68C1E914" w14:textId="77777777" w:rsidR="00B42D25" w:rsidRDefault="00B42D25" w:rsidP="00B42D25">
      <w:pPr>
        <w:spacing w:after="0" w:line="480" w:lineRule="auto"/>
        <w:rPr>
          <w:rFonts w:ascii="Times New Roman" w:hAnsi="Times New Roman" w:cs="Times New Roman"/>
          <w:sz w:val="24"/>
          <w:szCs w:val="24"/>
        </w:rPr>
      </w:pPr>
    </w:p>
    <w:p w14:paraId="67F70256" w14:textId="0EF4A6A8" w:rsidR="00CE659E" w:rsidDel="00095F74" w:rsidRDefault="005D14BB" w:rsidP="00B42D25">
      <w:pPr>
        <w:spacing w:after="0" w:line="480" w:lineRule="auto"/>
        <w:rPr>
          <w:del w:id="5" w:author="Jessica Tebo" w:date="2022-01-28T11:18:00Z"/>
          <w:rFonts w:ascii="Times New Roman" w:hAnsi="Times New Roman" w:cs="Times New Roman"/>
          <w:sz w:val="24"/>
          <w:szCs w:val="24"/>
          <w:u w:val="single"/>
        </w:rPr>
      </w:pPr>
      <w:r w:rsidRPr="00B42D25">
        <w:rPr>
          <w:rFonts w:ascii="Times New Roman" w:hAnsi="Times New Roman" w:cs="Times New Roman"/>
          <w:sz w:val="24"/>
          <w:szCs w:val="24"/>
        </w:rPr>
        <w:t xml:space="preserve">Beatrice Turner is </w:t>
      </w:r>
      <w:r w:rsidR="00003757" w:rsidRPr="00B42D25">
        <w:rPr>
          <w:rFonts w:ascii="Times New Roman" w:hAnsi="Times New Roman" w:cs="Times New Roman"/>
          <w:sz w:val="24"/>
          <w:szCs w:val="24"/>
        </w:rPr>
        <w:t>Head of the Research Office and Graduate School</w:t>
      </w:r>
      <w:r w:rsidRPr="00B42D25">
        <w:rPr>
          <w:rFonts w:ascii="Times New Roman" w:hAnsi="Times New Roman" w:cs="Times New Roman"/>
          <w:sz w:val="24"/>
          <w:szCs w:val="24"/>
        </w:rPr>
        <w:t xml:space="preserve"> at the University of Roehampton. When not absorbed in preparations for statutory frameworks of varying degrees of mind-numbing administrative complexity, her research focu</w:t>
      </w:r>
      <w:del w:id="6" w:author="Jessica Tebo" w:date="2022-01-28T11:18:00Z">
        <w:r w:rsidRPr="00B42D25" w:rsidDel="00095F74">
          <w:rPr>
            <w:rFonts w:ascii="Times New Roman" w:hAnsi="Times New Roman" w:cs="Times New Roman"/>
            <w:sz w:val="24"/>
            <w:szCs w:val="24"/>
          </w:rPr>
          <w:delText>s</w:delText>
        </w:r>
      </w:del>
      <w:r w:rsidRPr="00B42D25">
        <w:rPr>
          <w:rFonts w:ascii="Times New Roman" w:hAnsi="Times New Roman" w:cs="Times New Roman"/>
          <w:sz w:val="24"/>
          <w:szCs w:val="24"/>
        </w:rPr>
        <w:t xml:space="preserve">ses on Romanticism’s children, biological and textual: her first monograph is </w:t>
      </w:r>
      <w:r w:rsidRPr="00B42D25">
        <w:rPr>
          <w:rFonts w:ascii="Times New Roman" w:hAnsi="Times New Roman" w:cs="Times New Roman"/>
          <w:i/>
          <w:sz w:val="24"/>
          <w:szCs w:val="24"/>
        </w:rPr>
        <w:t xml:space="preserve">Romantic Childhood, Romantic Heirs: </w:t>
      </w:r>
      <w:r w:rsidRPr="00B42D25">
        <w:rPr>
          <w:rFonts w:ascii="Times New Roman" w:hAnsi="Times New Roman" w:cs="Times New Roman"/>
          <w:i/>
          <w:sz w:val="24"/>
          <w:szCs w:val="24"/>
        </w:rPr>
        <w:lastRenderedPageBreak/>
        <w:t>Reproduction and Retrospection 1820</w:t>
      </w:r>
      <w:r w:rsidR="00907DCE" w:rsidRPr="00B42D25">
        <w:rPr>
          <w:rFonts w:ascii="Times New Roman" w:hAnsi="Times New Roman" w:cs="Times New Roman"/>
          <w:i/>
          <w:sz w:val="24"/>
          <w:szCs w:val="24"/>
        </w:rPr>
        <w:t>−</w:t>
      </w:r>
      <w:r w:rsidRPr="00B42D25">
        <w:rPr>
          <w:rFonts w:ascii="Times New Roman" w:hAnsi="Times New Roman" w:cs="Times New Roman"/>
          <w:i/>
          <w:sz w:val="24"/>
          <w:szCs w:val="24"/>
        </w:rPr>
        <w:t>1850</w:t>
      </w:r>
      <w:r w:rsidRPr="00B42D25">
        <w:rPr>
          <w:rFonts w:ascii="Times New Roman" w:hAnsi="Times New Roman" w:cs="Times New Roman"/>
          <w:sz w:val="24"/>
          <w:szCs w:val="24"/>
        </w:rPr>
        <w:t xml:space="preserve"> (</w:t>
      </w:r>
      <w:r w:rsidR="00F22F33" w:rsidRPr="00B42D25">
        <w:rPr>
          <w:rFonts w:ascii="Times New Roman" w:hAnsi="Times New Roman" w:cs="Times New Roman"/>
          <w:sz w:val="24"/>
          <w:szCs w:val="24"/>
        </w:rPr>
        <w:t xml:space="preserve">Palgrave, </w:t>
      </w:r>
      <w:r w:rsidRPr="00B42D25">
        <w:rPr>
          <w:rFonts w:ascii="Times New Roman" w:hAnsi="Times New Roman" w:cs="Times New Roman"/>
          <w:sz w:val="24"/>
          <w:szCs w:val="24"/>
        </w:rPr>
        <w:t xml:space="preserve">2017). She </w:t>
      </w:r>
      <w:r w:rsidR="00003757" w:rsidRPr="00B42D25">
        <w:rPr>
          <w:rFonts w:ascii="Times New Roman" w:hAnsi="Times New Roman" w:cs="Times New Roman"/>
          <w:sz w:val="24"/>
          <w:szCs w:val="24"/>
        </w:rPr>
        <w:t>has recently co-edited</w:t>
      </w:r>
      <w:r w:rsidRPr="00B42D25">
        <w:rPr>
          <w:rFonts w:ascii="Times New Roman" w:hAnsi="Times New Roman" w:cs="Times New Roman"/>
          <w:sz w:val="24"/>
          <w:szCs w:val="24"/>
        </w:rPr>
        <w:t xml:space="preserve">, with Eliza O’Brien and Helen Stark, a collection entitled </w:t>
      </w:r>
      <w:r w:rsidRPr="00B42D25">
        <w:rPr>
          <w:rFonts w:ascii="Times New Roman" w:hAnsi="Times New Roman" w:cs="Times New Roman"/>
          <w:i/>
          <w:iCs/>
          <w:sz w:val="24"/>
          <w:szCs w:val="24"/>
        </w:rPr>
        <w:t>New Approaches to William Godwin: Forms, Fears, Futures</w:t>
      </w:r>
      <w:r w:rsidR="009F10B6">
        <w:rPr>
          <w:rFonts w:ascii="Times New Roman" w:hAnsi="Times New Roman" w:cs="Times New Roman"/>
          <w:sz w:val="24"/>
          <w:szCs w:val="24"/>
        </w:rPr>
        <w:t xml:space="preserve"> </w:t>
      </w:r>
      <w:r w:rsidR="00003757" w:rsidRPr="00B42D25">
        <w:rPr>
          <w:rFonts w:ascii="Times New Roman" w:hAnsi="Times New Roman" w:cs="Times New Roman"/>
          <w:sz w:val="24"/>
          <w:szCs w:val="24"/>
        </w:rPr>
        <w:t>(</w:t>
      </w:r>
      <w:r w:rsidR="009F10B6">
        <w:rPr>
          <w:rFonts w:ascii="Times New Roman" w:hAnsi="Times New Roman" w:cs="Times New Roman"/>
          <w:sz w:val="24"/>
          <w:szCs w:val="24"/>
        </w:rPr>
        <w:t xml:space="preserve">Palgrave, </w:t>
      </w:r>
      <w:r w:rsidR="00003757" w:rsidRPr="00B42D25">
        <w:rPr>
          <w:rFonts w:ascii="Times New Roman" w:hAnsi="Times New Roman" w:cs="Times New Roman"/>
          <w:sz w:val="24"/>
          <w:szCs w:val="24"/>
        </w:rPr>
        <w:t>202</w:t>
      </w:r>
      <w:r w:rsidR="00406A9B" w:rsidRPr="00B42D25">
        <w:rPr>
          <w:rFonts w:ascii="Times New Roman" w:hAnsi="Times New Roman" w:cs="Times New Roman"/>
          <w:sz w:val="24"/>
          <w:szCs w:val="24"/>
        </w:rPr>
        <w:t>1</w:t>
      </w:r>
      <w:r w:rsidR="00003757" w:rsidRPr="00B42D25">
        <w:rPr>
          <w:rFonts w:ascii="Times New Roman" w:hAnsi="Times New Roman" w:cs="Times New Roman"/>
          <w:sz w:val="24"/>
          <w:szCs w:val="24"/>
        </w:rPr>
        <w:t>)</w:t>
      </w:r>
      <w:r w:rsidRPr="00B42D25">
        <w:rPr>
          <w:rFonts w:ascii="Times New Roman" w:hAnsi="Times New Roman" w:cs="Times New Roman"/>
          <w:sz w:val="24"/>
          <w:szCs w:val="24"/>
        </w:rPr>
        <w:t>.</w:t>
      </w:r>
    </w:p>
    <w:p w14:paraId="5AAA3ADE" w14:textId="77777777" w:rsidR="00095F74" w:rsidRPr="00B42D25" w:rsidRDefault="00095F74" w:rsidP="00B42D25">
      <w:pPr>
        <w:spacing w:after="0" w:line="480" w:lineRule="auto"/>
        <w:rPr>
          <w:ins w:id="7" w:author="Jessica Tebo" w:date="2022-01-28T11:18:00Z"/>
          <w:rFonts w:ascii="Times New Roman" w:hAnsi="Times New Roman" w:cs="Times New Roman"/>
          <w:sz w:val="24"/>
          <w:szCs w:val="24"/>
        </w:rPr>
      </w:pPr>
    </w:p>
    <w:p w14:paraId="4F644414" w14:textId="77777777" w:rsidR="00372626" w:rsidRPr="00B42D25" w:rsidRDefault="00372626" w:rsidP="00B42D25">
      <w:pPr>
        <w:spacing w:after="0" w:line="480" w:lineRule="auto"/>
        <w:rPr>
          <w:rFonts w:ascii="Times New Roman" w:hAnsi="Times New Roman" w:cs="Times New Roman"/>
          <w:sz w:val="24"/>
          <w:szCs w:val="24"/>
          <w:u w:val="single"/>
        </w:rPr>
      </w:pPr>
      <w:del w:id="8" w:author="Jessica Tebo" w:date="2022-01-28T11:18:00Z">
        <w:r w:rsidRPr="00B42D25" w:rsidDel="00095F74">
          <w:rPr>
            <w:rFonts w:ascii="Times New Roman" w:hAnsi="Times New Roman" w:cs="Times New Roman"/>
            <w:sz w:val="24"/>
            <w:szCs w:val="24"/>
            <w:u w:val="single"/>
          </w:rPr>
          <w:br w:type="page"/>
        </w:r>
      </w:del>
    </w:p>
    <w:p w14:paraId="623D382C" w14:textId="77777777" w:rsidR="00E37D4F" w:rsidRPr="00E37D4F" w:rsidRDefault="00E37D4F" w:rsidP="00E37D4F">
      <w:pPr>
        <w:spacing w:after="0" w:line="480" w:lineRule="auto"/>
        <w:jc w:val="center"/>
        <w:rPr>
          <w:rFonts w:ascii="Times New Roman" w:hAnsi="Times New Roman" w:cs="Times New Roman"/>
          <w:b/>
          <w:bCs/>
          <w:sz w:val="28"/>
          <w:szCs w:val="28"/>
        </w:rPr>
      </w:pPr>
      <w:r w:rsidRPr="00E37D4F">
        <w:rPr>
          <w:rFonts w:ascii="Times New Roman" w:hAnsi="Times New Roman" w:cs="Times New Roman"/>
          <w:b/>
          <w:bCs/>
          <w:sz w:val="28"/>
          <w:szCs w:val="28"/>
        </w:rPr>
        <w:t xml:space="preserve">“Will you stay”: “Kooks,” </w:t>
      </w:r>
      <w:r w:rsidRPr="00E37D4F">
        <w:rPr>
          <w:rFonts w:ascii="Times New Roman" w:hAnsi="Times New Roman" w:cs="Times New Roman"/>
          <w:b/>
          <w:bCs/>
          <w:i/>
          <w:iCs/>
          <w:sz w:val="28"/>
          <w:szCs w:val="28"/>
        </w:rPr>
        <w:t>Hunky Dory</w:t>
      </w:r>
      <w:r w:rsidRPr="00E37D4F">
        <w:rPr>
          <w:rFonts w:ascii="Times New Roman" w:hAnsi="Times New Roman" w:cs="Times New Roman"/>
          <w:b/>
          <w:bCs/>
          <w:sz w:val="28"/>
          <w:szCs w:val="28"/>
        </w:rPr>
        <w:t>, and Romantic Childhood</w:t>
      </w:r>
    </w:p>
    <w:p w14:paraId="20F4BFEE" w14:textId="77777777" w:rsidR="00E37D4F" w:rsidRPr="00E37D4F" w:rsidRDefault="00E37D4F" w:rsidP="00E37D4F">
      <w:pPr>
        <w:spacing w:after="0" w:line="480" w:lineRule="auto"/>
        <w:rPr>
          <w:rFonts w:ascii="Times New Roman" w:hAnsi="Times New Roman" w:cs="Times New Roman"/>
          <w:i/>
          <w:sz w:val="24"/>
          <w:szCs w:val="24"/>
        </w:rPr>
      </w:pPr>
      <w:r w:rsidRPr="00E37D4F">
        <w:rPr>
          <w:rFonts w:ascii="Times New Roman" w:hAnsi="Times New Roman" w:cs="Times New Roman"/>
          <w:i/>
          <w:sz w:val="24"/>
          <w:szCs w:val="24"/>
        </w:rPr>
        <w:t>Beatrice Turner</w:t>
      </w:r>
    </w:p>
    <w:p w14:paraId="61A0ED90" w14:textId="5C64C55F" w:rsidR="00E37D4F" w:rsidRPr="00E37D4F" w:rsidRDefault="00E37D4F" w:rsidP="00E37D4F">
      <w:pPr>
        <w:spacing w:after="0" w:line="480" w:lineRule="auto"/>
        <w:rPr>
          <w:rFonts w:ascii="Times New Roman" w:hAnsi="Times New Roman" w:cs="Times New Roman"/>
          <w:i/>
          <w:sz w:val="24"/>
          <w:szCs w:val="24"/>
        </w:rPr>
      </w:pPr>
      <w:r w:rsidRPr="00E37D4F">
        <w:rPr>
          <w:rFonts w:ascii="Times New Roman" w:hAnsi="Times New Roman" w:cs="Times New Roman"/>
          <w:i/>
          <w:sz w:val="24"/>
          <w:szCs w:val="24"/>
        </w:rPr>
        <w:t>University of Roehampton</w:t>
      </w:r>
    </w:p>
    <w:p w14:paraId="0C92495C" w14:textId="77777777" w:rsidR="00B42D25" w:rsidRDefault="00B42D25" w:rsidP="00B42D25">
      <w:pPr>
        <w:spacing w:after="0" w:line="480" w:lineRule="auto"/>
        <w:rPr>
          <w:rFonts w:ascii="Times New Roman" w:hAnsi="Times New Roman" w:cs="Times New Roman"/>
          <w:i/>
          <w:sz w:val="24"/>
          <w:szCs w:val="24"/>
        </w:rPr>
      </w:pPr>
    </w:p>
    <w:p w14:paraId="5D28668E" w14:textId="51E7163D" w:rsidR="00882FEB" w:rsidRPr="00B42D25" w:rsidRDefault="0036585E" w:rsidP="00B42D25">
      <w:pPr>
        <w:spacing w:after="0" w:line="480" w:lineRule="auto"/>
        <w:rPr>
          <w:rFonts w:ascii="Times New Roman" w:hAnsi="Times New Roman" w:cs="Times New Roman"/>
          <w:sz w:val="24"/>
          <w:szCs w:val="24"/>
        </w:rPr>
      </w:pP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(1971) is a record </w:t>
      </w:r>
      <w:r w:rsidR="00416087" w:rsidRPr="00B42D25">
        <w:rPr>
          <w:rFonts w:ascii="Times New Roman" w:hAnsi="Times New Roman" w:cs="Times New Roman"/>
          <w:sz w:val="24"/>
          <w:szCs w:val="24"/>
        </w:rPr>
        <w:t xml:space="preserve">on </w:t>
      </w:r>
      <w:r w:rsidRPr="00B42D25">
        <w:rPr>
          <w:rFonts w:ascii="Times New Roman" w:hAnsi="Times New Roman" w:cs="Times New Roman"/>
          <w:sz w:val="24"/>
          <w:szCs w:val="24"/>
        </w:rPr>
        <w:t>which thing</w:t>
      </w:r>
      <w:r w:rsidR="00006F26" w:rsidRPr="00B42D25">
        <w:rPr>
          <w:rFonts w:ascii="Times New Roman" w:hAnsi="Times New Roman" w:cs="Times New Roman"/>
          <w:sz w:val="24"/>
          <w:szCs w:val="24"/>
        </w:rPr>
        <w:t>s are everything but</w:t>
      </w:r>
      <w:r w:rsidR="001E43E4" w:rsidRPr="00B42D25">
        <w:rPr>
          <w:rFonts w:ascii="Times New Roman" w:hAnsi="Times New Roman" w:cs="Times New Roman"/>
          <w:sz w:val="24"/>
          <w:szCs w:val="24"/>
        </w:rPr>
        <w:t xml:space="preserve">. </w:t>
      </w:r>
      <w:r w:rsidR="00342AA9" w:rsidRPr="00B42D25">
        <w:rPr>
          <w:rFonts w:ascii="Times New Roman" w:hAnsi="Times New Roman" w:cs="Times New Roman"/>
          <w:sz w:val="24"/>
          <w:szCs w:val="24"/>
        </w:rPr>
        <w:t>Exemplifying</w:t>
      </w:r>
      <w:r w:rsidR="00E66717" w:rsidRPr="00B42D25">
        <w:rPr>
          <w:rFonts w:ascii="Times New Roman" w:hAnsi="Times New Roman" w:cs="Times New Roman"/>
          <w:sz w:val="24"/>
          <w:szCs w:val="24"/>
        </w:rPr>
        <w:t xml:space="preserve"> </w:t>
      </w:r>
      <w:r w:rsidR="00755602" w:rsidRPr="00B42D25">
        <w:rPr>
          <w:rFonts w:ascii="Times New Roman" w:hAnsi="Times New Roman" w:cs="Times New Roman"/>
          <w:sz w:val="24"/>
          <w:szCs w:val="24"/>
        </w:rPr>
        <w:t xml:space="preserve">David </w:t>
      </w:r>
      <w:r w:rsidR="00BB14A7" w:rsidRPr="00B42D25">
        <w:rPr>
          <w:rFonts w:ascii="Times New Roman" w:hAnsi="Times New Roman" w:cs="Times New Roman"/>
          <w:sz w:val="24"/>
          <w:szCs w:val="24"/>
        </w:rPr>
        <w:t xml:space="preserve">Bowie’s talent for inhabiting and dramatizing </w:t>
      </w:r>
      <w:r w:rsidR="0077458D" w:rsidRPr="00B42D25">
        <w:rPr>
          <w:rFonts w:ascii="Times New Roman" w:hAnsi="Times New Roman" w:cs="Times New Roman"/>
          <w:sz w:val="24"/>
          <w:szCs w:val="24"/>
        </w:rPr>
        <w:t>multiple identities</w:t>
      </w:r>
      <w:r w:rsidR="0096018F" w:rsidRPr="00B42D25">
        <w:rPr>
          <w:rFonts w:ascii="Times New Roman" w:hAnsi="Times New Roman" w:cs="Times New Roman"/>
          <w:sz w:val="24"/>
          <w:szCs w:val="24"/>
        </w:rPr>
        <w:t>, it is</w:t>
      </w:r>
      <w:r w:rsidR="001928F7" w:rsidRPr="00B42D25">
        <w:rPr>
          <w:rFonts w:ascii="Times New Roman" w:hAnsi="Times New Roman" w:cs="Times New Roman"/>
          <w:sz w:val="24"/>
          <w:szCs w:val="24"/>
        </w:rPr>
        <w:t xml:space="preserve"> </w:t>
      </w:r>
      <w:r w:rsidR="00116FF8" w:rsidRPr="00B42D25">
        <w:rPr>
          <w:rFonts w:ascii="Times New Roman" w:hAnsi="Times New Roman" w:cs="Times New Roman"/>
          <w:sz w:val="24"/>
          <w:szCs w:val="24"/>
        </w:rPr>
        <w:t xml:space="preserve">spoken </w:t>
      </w:r>
      <w:r w:rsidR="008A6167" w:rsidRPr="00B42D25">
        <w:rPr>
          <w:rFonts w:ascii="Times New Roman" w:hAnsi="Times New Roman" w:cs="Times New Roman"/>
          <w:sz w:val="24"/>
          <w:szCs w:val="24"/>
        </w:rPr>
        <w:t xml:space="preserve">both </w:t>
      </w:r>
      <w:r w:rsidR="00116FF8" w:rsidRPr="00B42D25">
        <w:rPr>
          <w:rFonts w:ascii="Times New Roman" w:hAnsi="Times New Roman" w:cs="Times New Roman"/>
          <w:sz w:val="24"/>
          <w:szCs w:val="24"/>
        </w:rPr>
        <w:t>by and to</w:t>
      </w:r>
      <w:r w:rsidR="00CA209F"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the kids</w:t>
      </w:r>
      <w:r w:rsidR="00FB3921" w:rsidRPr="00B42D25">
        <w:rPr>
          <w:rFonts w:ascii="Times New Roman" w:hAnsi="Times New Roman" w:cs="Times New Roman"/>
          <w:sz w:val="24"/>
          <w:szCs w:val="24"/>
        </w:rPr>
        <w:t xml:space="preserve"> who have</w:t>
      </w:r>
      <w:r w:rsidR="00346505" w:rsidRPr="00B42D25">
        <w:rPr>
          <w:rFonts w:ascii="Times New Roman" w:hAnsi="Times New Roman" w:cs="Times New Roman"/>
          <w:sz w:val="24"/>
          <w:szCs w:val="24"/>
        </w:rPr>
        <w:t xml:space="preserve"> been left</w:t>
      </w:r>
      <w:r w:rsidR="00347D6D" w:rsidRPr="00B42D25">
        <w:rPr>
          <w:rFonts w:ascii="Times New Roman" w:hAnsi="Times New Roman" w:cs="Times New Roman"/>
          <w:sz w:val="24"/>
          <w:szCs w:val="24"/>
        </w:rPr>
        <w:t xml:space="preserve">, as </w:t>
      </w:r>
      <w:r w:rsidR="00416087" w:rsidRPr="00B42D25">
        <w:rPr>
          <w:rFonts w:ascii="Times New Roman" w:hAnsi="Times New Roman" w:cs="Times New Roman"/>
          <w:sz w:val="24"/>
          <w:szCs w:val="24"/>
        </w:rPr>
        <w:t>“</w:t>
      </w:r>
      <w:r w:rsidR="00347D6D" w:rsidRPr="00B42D25">
        <w:rPr>
          <w:rFonts w:ascii="Times New Roman" w:hAnsi="Times New Roman" w:cs="Times New Roman"/>
          <w:sz w:val="24"/>
          <w:szCs w:val="24"/>
        </w:rPr>
        <w:t>Changes</w:t>
      </w:r>
      <w:r w:rsidR="00416087" w:rsidRPr="00B42D25">
        <w:rPr>
          <w:rFonts w:ascii="Times New Roman" w:hAnsi="Times New Roman" w:cs="Times New Roman"/>
          <w:sz w:val="24"/>
          <w:szCs w:val="24"/>
        </w:rPr>
        <w:t>”</w:t>
      </w:r>
      <w:r w:rsidR="00347D6D" w:rsidRPr="00B42D25">
        <w:rPr>
          <w:rFonts w:ascii="Times New Roman" w:hAnsi="Times New Roman" w:cs="Times New Roman"/>
          <w:sz w:val="24"/>
          <w:szCs w:val="24"/>
        </w:rPr>
        <w:t xml:space="preserve"> has it,</w:t>
      </w:r>
      <w:r w:rsidR="00346505"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w:t>
      </w:r>
      <w:r w:rsidR="00346505" w:rsidRPr="00B42D25">
        <w:rPr>
          <w:rFonts w:ascii="Times New Roman" w:hAnsi="Times New Roman" w:cs="Times New Roman"/>
          <w:sz w:val="24"/>
          <w:szCs w:val="24"/>
        </w:rPr>
        <w:t>up to our necks in it</w:t>
      </w:r>
      <w:r w:rsidR="00CE659E" w:rsidRPr="00B42D25">
        <w:rPr>
          <w:rFonts w:ascii="Times New Roman" w:hAnsi="Times New Roman" w:cs="Times New Roman"/>
          <w:sz w:val="24"/>
          <w:szCs w:val="24"/>
        </w:rPr>
        <w:t>”</w:t>
      </w:r>
      <w:r w:rsidR="00E102DE" w:rsidRPr="00B42D25">
        <w:rPr>
          <w:rFonts w:ascii="Times New Roman" w:hAnsi="Times New Roman" w:cs="Times New Roman"/>
          <w:sz w:val="24"/>
          <w:szCs w:val="24"/>
        </w:rPr>
        <w:t xml:space="preserve"> by </w:t>
      </w:r>
      <w:r w:rsidR="001E781D" w:rsidRPr="00B42D25">
        <w:rPr>
          <w:rFonts w:ascii="Times New Roman" w:hAnsi="Times New Roman" w:cs="Times New Roman"/>
          <w:sz w:val="24"/>
          <w:szCs w:val="24"/>
        </w:rPr>
        <w:t>an etiolated</w:t>
      </w:r>
      <w:r w:rsidR="00E102DE" w:rsidRPr="00B42D25">
        <w:rPr>
          <w:rFonts w:ascii="Times New Roman" w:hAnsi="Times New Roman" w:cs="Times New Roman"/>
          <w:sz w:val="24"/>
          <w:szCs w:val="24"/>
        </w:rPr>
        <w:t xml:space="preserve"> parent generation</w:t>
      </w:r>
      <w:r w:rsidR="00006F26"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 xml:space="preserve">At its centre, however, is </w:t>
      </w:r>
      <w:r w:rsidR="00CE659E" w:rsidRPr="00B42D25">
        <w:rPr>
          <w:rFonts w:ascii="Times New Roman" w:hAnsi="Times New Roman" w:cs="Times New Roman"/>
          <w:sz w:val="24"/>
          <w:szCs w:val="24"/>
        </w:rPr>
        <w:t>“</w:t>
      </w:r>
      <w:r w:rsidR="00E102DE" w:rsidRPr="00B42D25">
        <w:rPr>
          <w:rFonts w:ascii="Times New Roman" w:hAnsi="Times New Roman" w:cs="Times New Roman"/>
          <w:sz w:val="24"/>
          <w:szCs w:val="24"/>
        </w:rPr>
        <w:t>Kooks</w:t>
      </w:r>
      <w:r w:rsidR="00C358B3">
        <w:rPr>
          <w:rFonts w:ascii="Times New Roman" w:hAnsi="Times New Roman" w:cs="Times New Roman"/>
          <w:sz w:val="24"/>
          <w:szCs w:val="24"/>
        </w:rPr>
        <w:t>,</w:t>
      </w:r>
      <w:r w:rsidR="00416087" w:rsidRPr="00B42D25">
        <w:rPr>
          <w:rFonts w:ascii="Times New Roman" w:hAnsi="Times New Roman" w:cs="Times New Roman"/>
          <w:sz w:val="24"/>
          <w:szCs w:val="24"/>
        </w:rPr>
        <w:t>”</w:t>
      </w:r>
      <w:r w:rsidR="00BF3281"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 xml:space="preserve">a track </w:t>
      </w:r>
      <w:r w:rsidR="00B031AC" w:rsidRPr="00B42D25">
        <w:rPr>
          <w:rFonts w:ascii="Times New Roman" w:hAnsi="Times New Roman" w:cs="Times New Roman"/>
          <w:sz w:val="24"/>
          <w:szCs w:val="24"/>
        </w:rPr>
        <w:t xml:space="preserve">whose inclusion at the heart of the </w:t>
      </w:r>
      <w:r w:rsidR="007F6118" w:rsidRPr="00B42D25">
        <w:rPr>
          <w:rFonts w:ascii="Times New Roman" w:hAnsi="Times New Roman" w:cs="Times New Roman"/>
          <w:sz w:val="24"/>
          <w:szCs w:val="24"/>
        </w:rPr>
        <w:t xml:space="preserve">record bothered me </w:t>
      </w:r>
      <w:r w:rsidR="00AC35A7" w:rsidRPr="00B42D25">
        <w:rPr>
          <w:rFonts w:ascii="Times New Roman" w:hAnsi="Times New Roman" w:cs="Times New Roman"/>
          <w:sz w:val="24"/>
          <w:szCs w:val="24"/>
        </w:rPr>
        <w:t xml:space="preserve">when </w:t>
      </w:r>
      <w:r w:rsidR="00380047" w:rsidRPr="00B42D25">
        <w:rPr>
          <w:rFonts w:ascii="Times New Roman" w:hAnsi="Times New Roman" w:cs="Times New Roman"/>
          <w:sz w:val="24"/>
          <w:szCs w:val="24"/>
        </w:rPr>
        <w:t xml:space="preserve">I </w:t>
      </w:r>
      <w:r w:rsidR="006A76F8" w:rsidRPr="00B42D25">
        <w:rPr>
          <w:rFonts w:ascii="Times New Roman" w:hAnsi="Times New Roman" w:cs="Times New Roman"/>
          <w:sz w:val="24"/>
          <w:szCs w:val="24"/>
        </w:rPr>
        <w:t xml:space="preserve">first heard the album </w:t>
      </w:r>
      <w:r w:rsidR="000437A6" w:rsidRPr="00B42D25">
        <w:rPr>
          <w:rFonts w:ascii="Times New Roman" w:hAnsi="Times New Roman" w:cs="Times New Roman"/>
          <w:sz w:val="24"/>
          <w:szCs w:val="24"/>
        </w:rPr>
        <w:t>as</w:t>
      </w:r>
      <w:r w:rsidR="004D678F" w:rsidRPr="00B42D25">
        <w:rPr>
          <w:rFonts w:ascii="Times New Roman" w:hAnsi="Times New Roman" w:cs="Times New Roman"/>
          <w:sz w:val="24"/>
          <w:szCs w:val="24"/>
        </w:rPr>
        <w:t xml:space="preserve"> a</w:t>
      </w:r>
      <w:r w:rsidR="00AC35A7" w:rsidRPr="00B42D25">
        <w:rPr>
          <w:rFonts w:ascii="Times New Roman" w:hAnsi="Times New Roman" w:cs="Times New Roman"/>
          <w:sz w:val="24"/>
          <w:szCs w:val="24"/>
        </w:rPr>
        <w:t xml:space="preserve">n </w:t>
      </w:r>
      <w:del w:id="9" w:author="Jessica Tebo" w:date="2022-01-28T11:20:00Z">
        <w:r w:rsidR="00AC35A7" w:rsidRPr="00B42D25" w:rsidDel="00095F74">
          <w:rPr>
            <w:rFonts w:ascii="Times New Roman" w:hAnsi="Times New Roman" w:cs="Times New Roman"/>
            <w:sz w:val="24"/>
            <w:szCs w:val="24"/>
          </w:rPr>
          <w:delText xml:space="preserve">undergraduate, </w:delText>
        </w:r>
        <w:r w:rsidR="00AB7AD9" w:rsidRPr="00B42D25" w:rsidDel="00095F74">
          <w:rPr>
            <w:rFonts w:ascii="Times New Roman" w:hAnsi="Times New Roman" w:cs="Times New Roman"/>
            <w:sz w:val="24"/>
            <w:szCs w:val="24"/>
          </w:rPr>
          <w:delText>and</w:delText>
        </w:r>
      </w:del>
      <w:ins w:id="10" w:author="Jessica Tebo" w:date="2022-01-28T11:20:00Z">
        <w:r w:rsidR="00095F74" w:rsidRPr="00B42D25">
          <w:rPr>
            <w:rFonts w:ascii="Times New Roman" w:hAnsi="Times New Roman" w:cs="Times New Roman"/>
            <w:sz w:val="24"/>
            <w:szCs w:val="24"/>
          </w:rPr>
          <w:t>undergraduate and</w:t>
        </w:r>
      </w:ins>
      <w:r w:rsidR="00AB7AD9" w:rsidRPr="00B42D25">
        <w:rPr>
          <w:rFonts w:ascii="Times New Roman" w:hAnsi="Times New Roman" w:cs="Times New Roman"/>
          <w:sz w:val="24"/>
          <w:szCs w:val="24"/>
        </w:rPr>
        <w:t xml:space="preserve"> </w:t>
      </w:r>
      <w:r w:rsidR="00AC35A7" w:rsidRPr="00B42D25">
        <w:rPr>
          <w:rFonts w:ascii="Times New Roman" w:hAnsi="Times New Roman" w:cs="Times New Roman"/>
          <w:sz w:val="24"/>
          <w:szCs w:val="24"/>
        </w:rPr>
        <w:t>has continued to bother me since</w:t>
      </w:r>
      <w:r w:rsidR="00BF3281" w:rsidRPr="00B42D25">
        <w:rPr>
          <w:rFonts w:ascii="Times New Roman" w:hAnsi="Times New Roman" w:cs="Times New Roman"/>
          <w:sz w:val="24"/>
          <w:szCs w:val="24"/>
        </w:rPr>
        <w:t xml:space="preserve">. </w:t>
      </w:r>
      <w:r w:rsidR="00AB7AD9" w:rsidRPr="00B42D25">
        <w:rPr>
          <w:rFonts w:ascii="Times New Roman" w:hAnsi="Times New Roman" w:cs="Times New Roman"/>
          <w:sz w:val="24"/>
          <w:szCs w:val="24"/>
        </w:rPr>
        <w:t>The bothering</w:t>
      </w:r>
      <w:r w:rsidR="000B6DE0" w:rsidRPr="00B42D25">
        <w:rPr>
          <w:rFonts w:ascii="Times New Roman" w:hAnsi="Times New Roman" w:cs="Times New Roman"/>
          <w:sz w:val="24"/>
          <w:szCs w:val="24"/>
        </w:rPr>
        <w:t xml:space="preserve"> is</w:t>
      </w:r>
      <w:r w:rsidR="00AB7AD9" w:rsidRPr="00B42D25">
        <w:rPr>
          <w:rFonts w:ascii="Times New Roman" w:hAnsi="Times New Roman" w:cs="Times New Roman"/>
          <w:sz w:val="24"/>
          <w:szCs w:val="24"/>
        </w:rPr>
        <w:t xml:space="preserve">, in fact, </w:t>
      </w:r>
      <w:r w:rsidR="00C722F5" w:rsidRPr="00B42D25">
        <w:rPr>
          <w:rFonts w:ascii="Times New Roman" w:hAnsi="Times New Roman" w:cs="Times New Roman"/>
          <w:sz w:val="24"/>
          <w:szCs w:val="24"/>
        </w:rPr>
        <w:t xml:space="preserve">a not insignificant factor </w:t>
      </w:r>
      <w:r w:rsidR="007A2042" w:rsidRPr="00B42D25">
        <w:rPr>
          <w:rFonts w:ascii="Times New Roman" w:hAnsi="Times New Roman" w:cs="Times New Roman"/>
          <w:sz w:val="24"/>
          <w:szCs w:val="24"/>
        </w:rPr>
        <w:t xml:space="preserve">in my abiding love for </w:t>
      </w:r>
      <w:r w:rsidR="007A2042" w:rsidRPr="00B42D25">
        <w:rPr>
          <w:rFonts w:ascii="Times New Roman" w:hAnsi="Times New Roman" w:cs="Times New Roman"/>
          <w:i/>
          <w:sz w:val="24"/>
          <w:szCs w:val="24"/>
        </w:rPr>
        <w:t>Hunky Dory</w:t>
      </w:r>
      <w:r w:rsidR="007A2042" w:rsidRPr="00B42D25">
        <w:rPr>
          <w:rFonts w:ascii="Times New Roman" w:hAnsi="Times New Roman" w:cs="Times New Roman"/>
          <w:sz w:val="24"/>
          <w:szCs w:val="24"/>
        </w:rPr>
        <w:t xml:space="preserve"> above any other record by Bowie.</w:t>
      </w:r>
      <w:r w:rsidR="007E4CA3" w:rsidRPr="00B42D25">
        <w:rPr>
          <w:rFonts w:ascii="Times New Roman" w:hAnsi="Times New Roman" w:cs="Times New Roman"/>
          <w:sz w:val="24"/>
          <w:szCs w:val="24"/>
        </w:rPr>
        <w:t xml:space="preserve"> </w:t>
      </w:r>
      <w:r w:rsidR="00741B51" w:rsidRPr="00B42D25">
        <w:rPr>
          <w:rFonts w:ascii="Times New Roman" w:hAnsi="Times New Roman" w:cs="Times New Roman"/>
          <w:sz w:val="24"/>
          <w:szCs w:val="24"/>
        </w:rPr>
        <w:t>Set against the lyrical</w:t>
      </w:r>
      <w:r w:rsidR="00346505" w:rsidRPr="00B42D25">
        <w:rPr>
          <w:rFonts w:ascii="Times New Roman" w:hAnsi="Times New Roman" w:cs="Times New Roman"/>
          <w:sz w:val="24"/>
          <w:szCs w:val="24"/>
        </w:rPr>
        <w:t xml:space="preserve"> cynicism </w:t>
      </w:r>
      <w:r w:rsidR="00741B51" w:rsidRPr="00B42D25">
        <w:rPr>
          <w:rFonts w:ascii="Times New Roman" w:hAnsi="Times New Roman" w:cs="Times New Roman"/>
          <w:sz w:val="24"/>
          <w:szCs w:val="24"/>
        </w:rPr>
        <w:t xml:space="preserve">and extravagant orchestrations </w:t>
      </w:r>
      <w:r w:rsidR="00346505" w:rsidRPr="00B42D25">
        <w:rPr>
          <w:rFonts w:ascii="Times New Roman" w:hAnsi="Times New Roman" w:cs="Times New Roman"/>
          <w:sz w:val="24"/>
          <w:szCs w:val="24"/>
        </w:rPr>
        <w:t xml:space="preserve">of </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Oh</w:t>
      </w:r>
      <w:r w:rsidR="00D8012F" w:rsidRPr="00B42D25">
        <w:rPr>
          <w:rFonts w:ascii="Times New Roman" w:hAnsi="Times New Roman" w:cs="Times New Roman"/>
          <w:sz w:val="24"/>
          <w:szCs w:val="24"/>
        </w:rPr>
        <w:t>!</w:t>
      </w:r>
      <w:r w:rsidR="00741B51" w:rsidRPr="00B42D25">
        <w:rPr>
          <w:rFonts w:ascii="Times New Roman" w:hAnsi="Times New Roman" w:cs="Times New Roman"/>
          <w:sz w:val="24"/>
          <w:szCs w:val="24"/>
        </w:rPr>
        <w:t xml:space="preserve"> You Pretty Things</w:t>
      </w:r>
      <w:r w:rsidR="00C358B3">
        <w:rPr>
          <w:rFonts w:ascii="Times New Roman" w:hAnsi="Times New Roman" w:cs="Times New Roman"/>
          <w:sz w:val="24"/>
          <w:szCs w:val="24"/>
        </w:rPr>
        <w:t>,</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 xml:space="preserve"> or </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Life on Mars</w:t>
      </w:r>
      <w:r w:rsidR="008A6167" w:rsidRPr="00B42D25">
        <w:rPr>
          <w:rFonts w:ascii="Times New Roman" w:hAnsi="Times New Roman" w:cs="Times New Roman"/>
          <w:sz w:val="24"/>
          <w:szCs w:val="24"/>
        </w:rPr>
        <w:t>?</w:t>
      </w:r>
      <w:r w:rsidR="00423CAB" w:rsidRPr="00B42D25">
        <w:rPr>
          <w:rFonts w:ascii="Times New Roman" w:hAnsi="Times New Roman" w:cs="Times New Roman"/>
          <w:sz w:val="24"/>
          <w:szCs w:val="24"/>
        </w:rPr>
        <w:t>”</w:t>
      </w:r>
      <w:r w:rsidR="00AD148A" w:rsidRPr="00B42D25">
        <w:rPr>
          <w:rFonts w:ascii="Times New Roman" w:hAnsi="Times New Roman" w:cs="Times New Roman"/>
          <w:sz w:val="24"/>
          <w:szCs w:val="24"/>
        </w:rPr>
        <w:t xml:space="preserve">, or the visionary anti-prophecy of </w:t>
      </w:r>
      <w:r w:rsidR="00423CAB" w:rsidRPr="00B42D25">
        <w:rPr>
          <w:rFonts w:ascii="Times New Roman" w:hAnsi="Times New Roman" w:cs="Times New Roman"/>
          <w:sz w:val="24"/>
          <w:szCs w:val="24"/>
        </w:rPr>
        <w:t>“</w:t>
      </w:r>
      <w:r w:rsidR="00AD148A" w:rsidRPr="00B42D25">
        <w:rPr>
          <w:rFonts w:ascii="Times New Roman" w:hAnsi="Times New Roman" w:cs="Times New Roman"/>
          <w:sz w:val="24"/>
          <w:szCs w:val="24"/>
        </w:rPr>
        <w:t>Quicksand</w:t>
      </w:r>
      <w:r w:rsidR="00423CAB" w:rsidRPr="00B42D25">
        <w:rPr>
          <w:rFonts w:ascii="Times New Roman" w:hAnsi="Times New Roman" w:cs="Times New Roman"/>
          <w:sz w:val="24"/>
          <w:szCs w:val="24"/>
        </w:rPr>
        <w:t>”</w:t>
      </w:r>
      <w:r w:rsidR="00FB7FF3" w:rsidRPr="00B42D25">
        <w:rPr>
          <w:rFonts w:ascii="Times New Roman" w:hAnsi="Times New Roman" w:cs="Times New Roman"/>
          <w:sz w:val="24"/>
          <w:szCs w:val="24"/>
        </w:rPr>
        <w:t xml:space="preserve"> which follows it to close Side A</w:t>
      </w:r>
      <w:r w:rsidR="00741B51" w:rsidRPr="00B42D25">
        <w:rPr>
          <w:rFonts w:ascii="Times New Roman" w:hAnsi="Times New Roman" w:cs="Times New Roman"/>
          <w:sz w:val="24"/>
          <w:szCs w:val="24"/>
        </w:rPr>
        <w:t xml:space="preserve">, </w:t>
      </w:r>
      <w:r w:rsidR="00416087" w:rsidRPr="00B42D25">
        <w:rPr>
          <w:rFonts w:ascii="Times New Roman" w:hAnsi="Times New Roman" w:cs="Times New Roman"/>
          <w:sz w:val="24"/>
          <w:szCs w:val="24"/>
        </w:rPr>
        <w:t>“</w:t>
      </w:r>
      <w:r w:rsidR="00AD148A" w:rsidRPr="00B42D25">
        <w:rPr>
          <w:rFonts w:ascii="Times New Roman" w:hAnsi="Times New Roman" w:cs="Times New Roman"/>
          <w:sz w:val="24"/>
          <w:szCs w:val="24"/>
        </w:rPr>
        <w:t>Kooks</w:t>
      </w:r>
      <w:r w:rsidR="00416087" w:rsidRPr="00B42D25">
        <w:rPr>
          <w:rFonts w:ascii="Times New Roman" w:hAnsi="Times New Roman" w:cs="Times New Roman"/>
          <w:sz w:val="24"/>
          <w:szCs w:val="24"/>
        </w:rPr>
        <w:t>”</w:t>
      </w:r>
      <w:r w:rsidR="00CE659E" w:rsidRPr="00B42D25">
        <w:rPr>
          <w:rFonts w:ascii="Times New Roman" w:hAnsi="Times New Roman" w:cs="Times New Roman"/>
          <w:sz w:val="24"/>
          <w:szCs w:val="24"/>
        </w:rPr>
        <w:t>’</w:t>
      </w:r>
      <w:r w:rsidR="006A7C9C">
        <w:rPr>
          <w:rFonts w:ascii="Times New Roman" w:hAnsi="Times New Roman" w:cs="Times New Roman"/>
          <w:sz w:val="24"/>
          <w:szCs w:val="24"/>
        </w:rPr>
        <w:t>s</w:t>
      </w:r>
      <w:r w:rsidR="00236E3A" w:rsidRPr="00B42D25">
        <w:rPr>
          <w:rFonts w:ascii="Times New Roman" w:hAnsi="Times New Roman" w:cs="Times New Roman"/>
          <w:sz w:val="24"/>
          <w:szCs w:val="24"/>
        </w:rPr>
        <w:t xml:space="preserve"> simple,</w:t>
      </w:r>
      <w:r w:rsidR="00AD148A" w:rsidRPr="00B42D25">
        <w:rPr>
          <w:rFonts w:ascii="Times New Roman" w:hAnsi="Times New Roman" w:cs="Times New Roman"/>
          <w:sz w:val="24"/>
          <w:szCs w:val="24"/>
        </w:rPr>
        <w:t xml:space="preserve"> </w:t>
      </w:r>
      <w:r w:rsidR="00DF66DC" w:rsidRPr="00B42D25">
        <w:rPr>
          <w:rFonts w:ascii="Times New Roman" w:hAnsi="Times New Roman" w:cs="Times New Roman"/>
          <w:sz w:val="24"/>
          <w:szCs w:val="24"/>
        </w:rPr>
        <w:t>twee</w:t>
      </w:r>
      <w:r w:rsidR="00586706" w:rsidRPr="00B42D25">
        <w:rPr>
          <w:rFonts w:ascii="Times New Roman" w:hAnsi="Times New Roman" w:cs="Times New Roman"/>
          <w:sz w:val="24"/>
          <w:szCs w:val="24"/>
        </w:rPr>
        <w:t xml:space="preserve"> arrangement and</w:t>
      </w:r>
      <w:r w:rsidR="00895670" w:rsidRPr="00B42D25">
        <w:rPr>
          <w:rFonts w:ascii="Times New Roman" w:hAnsi="Times New Roman" w:cs="Times New Roman"/>
          <w:sz w:val="24"/>
          <w:szCs w:val="24"/>
        </w:rPr>
        <w:t xml:space="preserve"> </w:t>
      </w:r>
      <w:r w:rsidR="00024C46" w:rsidRPr="00B42D25">
        <w:rPr>
          <w:rFonts w:ascii="Times New Roman" w:hAnsi="Times New Roman" w:cs="Times New Roman"/>
          <w:sz w:val="24"/>
          <w:szCs w:val="24"/>
        </w:rPr>
        <w:t xml:space="preserve">sentimental </w:t>
      </w:r>
      <w:r w:rsidR="005E319F" w:rsidRPr="00B42D25">
        <w:rPr>
          <w:rFonts w:ascii="Times New Roman" w:hAnsi="Times New Roman" w:cs="Times New Roman"/>
          <w:sz w:val="24"/>
          <w:szCs w:val="24"/>
        </w:rPr>
        <w:t>parental address</w:t>
      </w:r>
      <w:r w:rsidR="00024C46" w:rsidRPr="00B42D25">
        <w:rPr>
          <w:rFonts w:ascii="Times New Roman" w:hAnsi="Times New Roman" w:cs="Times New Roman"/>
          <w:sz w:val="24"/>
          <w:szCs w:val="24"/>
        </w:rPr>
        <w:t xml:space="preserve"> </w:t>
      </w:r>
      <w:r w:rsidR="00F27E28" w:rsidRPr="00B42D25">
        <w:rPr>
          <w:rFonts w:ascii="Times New Roman" w:hAnsi="Times New Roman" w:cs="Times New Roman"/>
          <w:sz w:val="24"/>
          <w:szCs w:val="24"/>
        </w:rPr>
        <w:t>has always</w:t>
      </w:r>
      <w:r w:rsidR="00BF3281" w:rsidRPr="00B42D25">
        <w:rPr>
          <w:rFonts w:ascii="Times New Roman" w:hAnsi="Times New Roman" w:cs="Times New Roman"/>
          <w:sz w:val="24"/>
          <w:szCs w:val="24"/>
        </w:rPr>
        <w:t xml:space="preserve"> </w:t>
      </w:r>
      <w:r w:rsidR="00B368FE" w:rsidRPr="00B42D25">
        <w:rPr>
          <w:rFonts w:ascii="Times New Roman" w:hAnsi="Times New Roman" w:cs="Times New Roman"/>
          <w:sz w:val="24"/>
          <w:szCs w:val="24"/>
        </w:rPr>
        <w:t xml:space="preserve">seemed </w:t>
      </w:r>
      <w:r w:rsidR="00BF3281" w:rsidRPr="00B42D25">
        <w:rPr>
          <w:rFonts w:ascii="Times New Roman" w:hAnsi="Times New Roman" w:cs="Times New Roman"/>
          <w:sz w:val="24"/>
          <w:szCs w:val="24"/>
        </w:rPr>
        <w:t>wilfully naïve</w:t>
      </w:r>
      <w:r w:rsidR="00F27E28" w:rsidRPr="00B42D25">
        <w:rPr>
          <w:rFonts w:ascii="Times New Roman" w:hAnsi="Times New Roman" w:cs="Times New Roman"/>
          <w:sz w:val="24"/>
          <w:szCs w:val="24"/>
        </w:rPr>
        <w:t xml:space="preserve"> to me</w:t>
      </w:r>
      <w:r w:rsidR="00BF3281" w:rsidRPr="00B42D25">
        <w:rPr>
          <w:rFonts w:ascii="Times New Roman" w:hAnsi="Times New Roman" w:cs="Times New Roman"/>
          <w:sz w:val="24"/>
          <w:szCs w:val="24"/>
        </w:rPr>
        <w:t>, at odds with the rest of the album</w:t>
      </w:r>
      <w:r w:rsidR="00D37500" w:rsidRPr="00B42D25">
        <w:rPr>
          <w:rFonts w:ascii="Times New Roman" w:hAnsi="Times New Roman" w:cs="Times New Roman"/>
          <w:sz w:val="24"/>
          <w:szCs w:val="24"/>
        </w:rPr>
        <w:t>’</w:t>
      </w:r>
      <w:r w:rsidR="005A1BF2" w:rsidRPr="00B42D25">
        <w:rPr>
          <w:rFonts w:ascii="Times New Roman" w:hAnsi="Times New Roman" w:cs="Times New Roman"/>
          <w:sz w:val="24"/>
          <w:szCs w:val="24"/>
        </w:rPr>
        <w:t xml:space="preserve">s </w:t>
      </w:r>
      <w:r w:rsidR="009752D9" w:rsidRPr="00B42D25">
        <w:rPr>
          <w:rFonts w:ascii="Times New Roman" w:hAnsi="Times New Roman" w:cs="Times New Roman"/>
          <w:sz w:val="24"/>
          <w:szCs w:val="24"/>
        </w:rPr>
        <w:t xml:space="preserve">knowing </w:t>
      </w:r>
      <w:r w:rsidR="00E954BF" w:rsidRPr="00B42D25">
        <w:rPr>
          <w:rFonts w:ascii="Times New Roman" w:hAnsi="Times New Roman" w:cs="Times New Roman"/>
          <w:sz w:val="24"/>
          <w:szCs w:val="24"/>
        </w:rPr>
        <w:t>embrace</w:t>
      </w:r>
      <w:r w:rsidR="00F27E28" w:rsidRPr="00B42D25">
        <w:rPr>
          <w:rFonts w:ascii="Times New Roman" w:hAnsi="Times New Roman" w:cs="Times New Roman"/>
          <w:sz w:val="24"/>
          <w:szCs w:val="24"/>
        </w:rPr>
        <w:t xml:space="preserve"> of </w:t>
      </w:r>
      <w:r w:rsidR="00A17E4F" w:rsidRPr="00B42D25">
        <w:rPr>
          <w:rFonts w:ascii="Times New Roman" w:hAnsi="Times New Roman" w:cs="Times New Roman"/>
          <w:sz w:val="24"/>
          <w:szCs w:val="24"/>
        </w:rPr>
        <w:t>coming</w:t>
      </w:r>
      <w:r w:rsidR="00B70AE9" w:rsidRPr="00B42D25">
        <w:rPr>
          <w:rFonts w:ascii="Times New Roman" w:hAnsi="Times New Roman" w:cs="Times New Roman"/>
          <w:sz w:val="24"/>
          <w:szCs w:val="24"/>
        </w:rPr>
        <w:t xml:space="preserve"> apocalypse</w:t>
      </w:r>
      <w:r w:rsidR="00A17E4F" w:rsidRPr="00B42D25">
        <w:rPr>
          <w:rFonts w:ascii="Times New Roman" w:hAnsi="Times New Roman" w:cs="Times New Roman"/>
          <w:sz w:val="24"/>
          <w:szCs w:val="24"/>
        </w:rPr>
        <w:t xml:space="preserve"> and </w:t>
      </w:r>
      <w:r w:rsidR="00B368FE" w:rsidRPr="00B42D25">
        <w:rPr>
          <w:rFonts w:ascii="Times New Roman" w:hAnsi="Times New Roman" w:cs="Times New Roman"/>
          <w:sz w:val="24"/>
          <w:szCs w:val="24"/>
        </w:rPr>
        <w:t>its associated</w:t>
      </w:r>
      <w:r w:rsidR="00A17E4F" w:rsidRPr="00B42D25">
        <w:rPr>
          <w:rFonts w:ascii="Times New Roman" w:hAnsi="Times New Roman" w:cs="Times New Roman"/>
          <w:sz w:val="24"/>
          <w:szCs w:val="24"/>
        </w:rPr>
        <w:t xml:space="preserve"> regenerative possibilities</w:t>
      </w:r>
      <w:r w:rsidR="00BF3281" w:rsidRPr="00B42D25">
        <w:rPr>
          <w:rFonts w:ascii="Times New Roman" w:hAnsi="Times New Roman" w:cs="Times New Roman"/>
          <w:sz w:val="24"/>
          <w:szCs w:val="24"/>
        </w:rPr>
        <w:t>.</w:t>
      </w:r>
      <w:r w:rsidR="007670A8" w:rsidRPr="00B42D25">
        <w:rPr>
          <w:rFonts w:ascii="Times New Roman" w:hAnsi="Times New Roman" w:cs="Times New Roman"/>
          <w:sz w:val="24"/>
          <w:szCs w:val="24"/>
        </w:rPr>
        <w:t xml:space="preserve"> </w:t>
      </w:r>
      <w:r w:rsidR="00F9689D" w:rsidRPr="00B42D25">
        <w:rPr>
          <w:rFonts w:ascii="Times New Roman" w:hAnsi="Times New Roman" w:cs="Times New Roman"/>
          <w:sz w:val="24"/>
          <w:szCs w:val="24"/>
        </w:rPr>
        <w:t xml:space="preserve">In an album </w:t>
      </w:r>
      <w:r w:rsidR="00197361" w:rsidRPr="00B42D25">
        <w:rPr>
          <w:rFonts w:ascii="Times New Roman" w:hAnsi="Times New Roman" w:cs="Times New Roman"/>
          <w:sz w:val="24"/>
          <w:szCs w:val="24"/>
        </w:rPr>
        <w:t xml:space="preserve">otherwise oriented towards </w:t>
      </w:r>
      <w:r w:rsidR="00CE659E" w:rsidRPr="00B42D25">
        <w:rPr>
          <w:rFonts w:ascii="Times New Roman" w:hAnsi="Times New Roman" w:cs="Times New Roman"/>
          <w:sz w:val="24"/>
          <w:szCs w:val="24"/>
        </w:rPr>
        <w:t>“</w:t>
      </w:r>
      <w:r w:rsidR="00197361" w:rsidRPr="00B42D25">
        <w:rPr>
          <w:rFonts w:ascii="Times New Roman" w:hAnsi="Times New Roman" w:cs="Times New Roman"/>
          <w:sz w:val="24"/>
          <w:szCs w:val="24"/>
        </w:rPr>
        <w:t>a world to come</w:t>
      </w:r>
      <w:r w:rsidR="00C358B3">
        <w:rPr>
          <w:rFonts w:ascii="Times New Roman" w:hAnsi="Times New Roman" w:cs="Times New Roman"/>
          <w:sz w:val="24"/>
          <w:szCs w:val="24"/>
        </w:rPr>
        <w:t>,</w:t>
      </w:r>
      <w:r w:rsidR="00CE659E" w:rsidRPr="00B42D25">
        <w:rPr>
          <w:rFonts w:ascii="Times New Roman" w:hAnsi="Times New Roman" w:cs="Times New Roman"/>
          <w:sz w:val="24"/>
          <w:szCs w:val="24"/>
        </w:rPr>
        <w:t>”</w:t>
      </w:r>
      <w:r w:rsidR="00197361" w:rsidRPr="00B42D25">
        <w:rPr>
          <w:rFonts w:ascii="Times New Roman" w:hAnsi="Times New Roman" w:cs="Times New Roman"/>
          <w:sz w:val="24"/>
          <w:szCs w:val="24"/>
        </w:rPr>
        <w:t xml:space="preserve"> it is an appeal against </w:t>
      </w:r>
      <w:r w:rsidR="00FC4C6E" w:rsidRPr="00B42D25">
        <w:rPr>
          <w:rFonts w:ascii="Times New Roman" w:hAnsi="Times New Roman" w:cs="Times New Roman"/>
          <w:sz w:val="24"/>
          <w:szCs w:val="24"/>
        </w:rPr>
        <w:t xml:space="preserve">change, against growing up, pointing both lyrically and musically back into </w:t>
      </w:r>
      <w:r w:rsidR="00887834" w:rsidRPr="00B42D25">
        <w:rPr>
          <w:rFonts w:ascii="Times New Roman" w:hAnsi="Times New Roman" w:cs="Times New Roman"/>
          <w:sz w:val="24"/>
          <w:szCs w:val="24"/>
        </w:rPr>
        <w:t xml:space="preserve">a </w:t>
      </w:r>
      <w:r w:rsidR="001D4BB5" w:rsidRPr="00B42D25">
        <w:rPr>
          <w:rFonts w:ascii="Times New Roman" w:hAnsi="Times New Roman" w:cs="Times New Roman"/>
          <w:sz w:val="24"/>
          <w:szCs w:val="24"/>
        </w:rPr>
        <w:t>mythologi</w:t>
      </w:r>
      <w:r w:rsidR="002F6E74">
        <w:rPr>
          <w:rFonts w:ascii="Times New Roman" w:hAnsi="Times New Roman" w:cs="Times New Roman"/>
          <w:sz w:val="24"/>
          <w:szCs w:val="24"/>
        </w:rPr>
        <w:t>z</w:t>
      </w:r>
      <w:r w:rsidR="001D4BB5" w:rsidRPr="00B42D25">
        <w:rPr>
          <w:rFonts w:ascii="Times New Roman" w:hAnsi="Times New Roman" w:cs="Times New Roman"/>
          <w:sz w:val="24"/>
          <w:szCs w:val="24"/>
        </w:rPr>
        <w:t>ed childhood.</w:t>
      </w:r>
    </w:p>
    <w:p w14:paraId="68F1832E" w14:textId="7CA721D2" w:rsidR="007C05D4" w:rsidRPr="00B42D25" w:rsidRDefault="007670A8"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friction generated by that </w:t>
      </w:r>
      <w:r w:rsidR="00771DEA" w:rsidRPr="00B42D25">
        <w:rPr>
          <w:rFonts w:ascii="Times New Roman" w:hAnsi="Times New Roman" w:cs="Times New Roman"/>
          <w:sz w:val="24"/>
          <w:szCs w:val="24"/>
        </w:rPr>
        <w:t xml:space="preserve">juxtaposition of </w:t>
      </w:r>
      <w:r w:rsidR="00040293" w:rsidRPr="00B42D25">
        <w:rPr>
          <w:rFonts w:ascii="Times New Roman" w:hAnsi="Times New Roman" w:cs="Times New Roman"/>
          <w:sz w:val="24"/>
          <w:szCs w:val="24"/>
        </w:rPr>
        <w:t xml:space="preserve">imaginative </w:t>
      </w:r>
      <w:r w:rsidR="00771DEA" w:rsidRPr="00B42D25">
        <w:rPr>
          <w:rFonts w:ascii="Times New Roman" w:hAnsi="Times New Roman" w:cs="Times New Roman"/>
          <w:sz w:val="24"/>
          <w:szCs w:val="24"/>
        </w:rPr>
        <w:t xml:space="preserve">stasis </w:t>
      </w:r>
      <w:r w:rsidR="00D81667" w:rsidRPr="00B42D25">
        <w:rPr>
          <w:rFonts w:ascii="Times New Roman" w:hAnsi="Times New Roman" w:cs="Times New Roman"/>
          <w:sz w:val="24"/>
          <w:szCs w:val="24"/>
        </w:rPr>
        <w:t>and</w:t>
      </w:r>
      <w:r w:rsidR="00040293" w:rsidRPr="00B42D25">
        <w:rPr>
          <w:rFonts w:ascii="Times New Roman" w:hAnsi="Times New Roman" w:cs="Times New Roman"/>
          <w:sz w:val="24"/>
          <w:szCs w:val="24"/>
        </w:rPr>
        <w:t xml:space="preserve"> knowing momentum</w:t>
      </w:r>
      <w:r w:rsidR="00617421" w:rsidRPr="00B42D25">
        <w:rPr>
          <w:rFonts w:ascii="Times New Roman" w:hAnsi="Times New Roman" w:cs="Times New Roman"/>
          <w:sz w:val="24"/>
          <w:szCs w:val="24"/>
        </w:rPr>
        <w:t>,</w:t>
      </w:r>
      <w:r w:rsidR="00771DEA" w:rsidRPr="00B42D25">
        <w:rPr>
          <w:rFonts w:ascii="Times New Roman" w:hAnsi="Times New Roman" w:cs="Times New Roman"/>
          <w:sz w:val="24"/>
          <w:szCs w:val="24"/>
        </w:rPr>
        <w:t xml:space="preserve"> </w:t>
      </w:r>
      <w:r w:rsidR="00D81667" w:rsidRPr="00B42D25">
        <w:rPr>
          <w:rFonts w:ascii="Times New Roman" w:hAnsi="Times New Roman" w:cs="Times New Roman"/>
          <w:sz w:val="24"/>
          <w:szCs w:val="24"/>
        </w:rPr>
        <w:t>or</w:t>
      </w:r>
      <w:r w:rsidR="0029170F" w:rsidRPr="00B42D25">
        <w:rPr>
          <w:rFonts w:ascii="Times New Roman" w:hAnsi="Times New Roman" w:cs="Times New Roman"/>
          <w:sz w:val="24"/>
          <w:szCs w:val="24"/>
        </w:rPr>
        <w:t xml:space="preserve"> innocence and experience</w:t>
      </w:r>
      <w:r w:rsidR="00C21D1E" w:rsidRPr="00B42D25">
        <w:rPr>
          <w:rFonts w:ascii="Times New Roman" w:hAnsi="Times New Roman" w:cs="Times New Roman"/>
          <w:sz w:val="24"/>
          <w:szCs w:val="24"/>
        </w:rPr>
        <w:t xml:space="preserve"> (</w:t>
      </w:r>
      <w:r w:rsidR="00D81667" w:rsidRPr="00B42D25">
        <w:rPr>
          <w:rFonts w:ascii="Times New Roman" w:hAnsi="Times New Roman" w:cs="Times New Roman"/>
          <w:sz w:val="24"/>
          <w:szCs w:val="24"/>
        </w:rPr>
        <w:t xml:space="preserve">to make plain the </w:t>
      </w:r>
      <w:r w:rsidR="00926A30" w:rsidRPr="00B42D25">
        <w:rPr>
          <w:rFonts w:ascii="Times New Roman" w:hAnsi="Times New Roman" w:cs="Times New Roman"/>
          <w:sz w:val="24"/>
          <w:szCs w:val="24"/>
        </w:rPr>
        <w:t xml:space="preserve">thread this essay will string between a proto-glam </w:t>
      </w:r>
      <w:r w:rsidR="007842F3" w:rsidRPr="00B42D25">
        <w:rPr>
          <w:rFonts w:ascii="Times New Roman" w:hAnsi="Times New Roman" w:cs="Times New Roman"/>
          <w:sz w:val="24"/>
          <w:szCs w:val="24"/>
        </w:rPr>
        <w:t>pop</w:t>
      </w:r>
      <w:r w:rsidR="00926A30" w:rsidRPr="00B42D25">
        <w:rPr>
          <w:rFonts w:ascii="Times New Roman" w:hAnsi="Times New Roman" w:cs="Times New Roman"/>
          <w:sz w:val="24"/>
          <w:szCs w:val="24"/>
        </w:rPr>
        <w:t xml:space="preserve"> album and Romantic poetry</w:t>
      </w:r>
      <w:r w:rsidR="00C21D1E" w:rsidRPr="00B42D25">
        <w:rPr>
          <w:rFonts w:ascii="Times New Roman" w:hAnsi="Times New Roman" w:cs="Times New Roman"/>
          <w:sz w:val="24"/>
          <w:szCs w:val="24"/>
        </w:rPr>
        <w:t>)</w:t>
      </w:r>
      <w:r w:rsidR="00926A30"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is </w:t>
      </w:r>
      <w:r w:rsidR="001D4BB5" w:rsidRPr="00B42D25">
        <w:rPr>
          <w:rFonts w:ascii="Times New Roman" w:hAnsi="Times New Roman" w:cs="Times New Roman"/>
          <w:sz w:val="24"/>
          <w:szCs w:val="24"/>
        </w:rPr>
        <w:t xml:space="preserve">central to understanding </w:t>
      </w:r>
      <w:r w:rsidRPr="00B42D25">
        <w:rPr>
          <w:rFonts w:ascii="Times New Roman" w:hAnsi="Times New Roman" w:cs="Times New Roman"/>
          <w:sz w:val="24"/>
          <w:szCs w:val="24"/>
        </w:rPr>
        <w:t xml:space="preserve">the </w:t>
      </w:r>
      <w:r w:rsidRPr="00B42D25">
        <w:rPr>
          <w:rFonts w:ascii="Times New Roman" w:hAnsi="Times New Roman" w:cs="Times New Roman"/>
          <w:sz w:val="24"/>
          <w:szCs w:val="24"/>
        </w:rPr>
        <w:lastRenderedPageBreak/>
        <w:t>album’s</w:t>
      </w:r>
      <w:r w:rsidR="009F2D3D" w:rsidRPr="00B42D25">
        <w:rPr>
          <w:rFonts w:ascii="Times New Roman" w:hAnsi="Times New Roman" w:cs="Times New Roman"/>
          <w:sz w:val="24"/>
          <w:szCs w:val="24"/>
        </w:rPr>
        <w:t xml:space="preserve"> (</w:t>
      </w:r>
      <w:commentRangeStart w:id="11"/>
      <w:r w:rsidR="009F2D3D" w:rsidRPr="00B42D25">
        <w:rPr>
          <w:rFonts w:ascii="Times New Roman" w:hAnsi="Times New Roman" w:cs="Times New Roman"/>
          <w:sz w:val="24"/>
          <w:szCs w:val="24"/>
        </w:rPr>
        <w:t>to me)</w:t>
      </w:r>
      <w:r w:rsidRPr="00B42D25">
        <w:rPr>
          <w:rFonts w:ascii="Times New Roman" w:hAnsi="Times New Roman" w:cs="Times New Roman"/>
          <w:sz w:val="24"/>
          <w:szCs w:val="24"/>
        </w:rPr>
        <w:t xml:space="preserve"> </w:t>
      </w:r>
      <w:commentRangeEnd w:id="11"/>
      <w:r w:rsidR="004411B4">
        <w:rPr>
          <w:rStyle w:val="CommentReference"/>
        </w:rPr>
        <w:commentReference w:id="11"/>
      </w:r>
      <w:r w:rsidR="001D4BB5" w:rsidRPr="00B42D25">
        <w:rPr>
          <w:rFonts w:ascii="Times New Roman" w:hAnsi="Times New Roman" w:cs="Times New Roman"/>
          <w:sz w:val="24"/>
          <w:szCs w:val="24"/>
        </w:rPr>
        <w:t xml:space="preserve">powerful </w:t>
      </w:r>
      <w:r w:rsidR="00570222" w:rsidRPr="00B42D25">
        <w:rPr>
          <w:rFonts w:ascii="Times New Roman" w:hAnsi="Times New Roman" w:cs="Times New Roman"/>
          <w:sz w:val="24"/>
          <w:szCs w:val="24"/>
        </w:rPr>
        <w:t>sense</w:t>
      </w:r>
      <w:r w:rsidR="009F2D3D" w:rsidRPr="00B42D25">
        <w:rPr>
          <w:rFonts w:ascii="Times New Roman" w:hAnsi="Times New Roman" w:cs="Times New Roman"/>
          <w:sz w:val="24"/>
          <w:szCs w:val="24"/>
        </w:rPr>
        <w:t xml:space="preserve"> of</w:t>
      </w:r>
      <w:r w:rsidR="007D19D4" w:rsidRPr="00B42D25">
        <w:rPr>
          <w:rFonts w:ascii="Times New Roman" w:hAnsi="Times New Roman" w:cs="Times New Roman"/>
          <w:sz w:val="24"/>
          <w:szCs w:val="24"/>
        </w:rPr>
        <w:t xml:space="preserve"> </w:t>
      </w:r>
      <w:r w:rsidR="00B15306" w:rsidRPr="00B42D25">
        <w:rPr>
          <w:rFonts w:ascii="Times New Roman" w:hAnsi="Times New Roman" w:cs="Times New Roman"/>
          <w:sz w:val="24"/>
          <w:szCs w:val="24"/>
        </w:rPr>
        <w:t>tectonic cultural shift</w:t>
      </w:r>
      <w:r w:rsidR="00C06A77" w:rsidRPr="00B42D25">
        <w:rPr>
          <w:rFonts w:ascii="Times New Roman" w:hAnsi="Times New Roman" w:cs="Times New Roman"/>
          <w:sz w:val="24"/>
          <w:szCs w:val="24"/>
        </w:rPr>
        <w:t>, and to understanding it as a profoundly Romantic text</w:t>
      </w:r>
      <w:r w:rsidR="00B15306" w:rsidRPr="00B42D25">
        <w:rPr>
          <w:rFonts w:ascii="Times New Roman" w:hAnsi="Times New Roman" w:cs="Times New Roman"/>
          <w:sz w:val="24"/>
          <w:szCs w:val="24"/>
        </w:rPr>
        <w:t xml:space="preserve">. </w:t>
      </w:r>
      <w:r w:rsidR="000B2F1A" w:rsidRPr="00B42D25">
        <w:rPr>
          <w:rFonts w:ascii="Times New Roman" w:hAnsi="Times New Roman" w:cs="Times New Roman"/>
          <w:i/>
          <w:sz w:val="24"/>
          <w:szCs w:val="24"/>
        </w:rPr>
        <w:t>Hunky Dory</w:t>
      </w:r>
      <w:r w:rsidR="00AD24E1" w:rsidRPr="00B42D25">
        <w:rPr>
          <w:rFonts w:ascii="Times New Roman" w:hAnsi="Times New Roman" w:cs="Times New Roman"/>
          <w:sz w:val="24"/>
          <w:szCs w:val="24"/>
        </w:rPr>
        <w:t>, as some of its e</w:t>
      </w:r>
      <w:r w:rsidR="00541AFC" w:rsidRPr="00B42D25">
        <w:rPr>
          <w:rFonts w:ascii="Times New Roman" w:hAnsi="Times New Roman" w:cs="Times New Roman"/>
          <w:sz w:val="24"/>
          <w:szCs w:val="24"/>
        </w:rPr>
        <w:t>arly reviewers recogni</w:t>
      </w:r>
      <w:r w:rsidR="002F6E74">
        <w:rPr>
          <w:rFonts w:ascii="Times New Roman" w:hAnsi="Times New Roman" w:cs="Times New Roman"/>
          <w:sz w:val="24"/>
          <w:szCs w:val="24"/>
        </w:rPr>
        <w:t>z</w:t>
      </w:r>
      <w:r w:rsidR="00541AFC" w:rsidRPr="00B42D25">
        <w:rPr>
          <w:rFonts w:ascii="Times New Roman" w:hAnsi="Times New Roman" w:cs="Times New Roman"/>
          <w:sz w:val="24"/>
          <w:szCs w:val="24"/>
        </w:rPr>
        <w:t xml:space="preserve">ed, </w:t>
      </w:r>
      <w:r w:rsidR="000B2F1A" w:rsidRPr="00B42D25">
        <w:rPr>
          <w:rFonts w:ascii="Times New Roman" w:hAnsi="Times New Roman" w:cs="Times New Roman"/>
          <w:sz w:val="24"/>
          <w:szCs w:val="24"/>
        </w:rPr>
        <w:t xml:space="preserve">is about </w:t>
      </w:r>
      <w:r w:rsidR="00CE659E" w:rsidRPr="00B42D25">
        <w:rPr>
          <w:rFonts w:ascii="Times New Roman" w:hAnsi="Times New Roman" w:cs="Times New Roman"/>
          <w:sz w:val="24"/>
          <w:szCs w:val="24"/>
        </w:rPr>
        <w:t>“</w:t>
      </w:r>
      <w:r w:rsidR="001C5E01" w:rsidRPr="00B42D25">
        <w:rPr>
          <w:rFonts w:ascii="Times New Roman" w:hAnsi="Times New Roman" w:cs="Times New Roman"/>
          <w:sz w:val="24"/>
          <w:szCs w:val="24"/>
        </w:rPr>
        <w:t xml:space="preserve">both </w:t>
      </w:r>
      <w:r w:rsidR="000954D0" w:rsidRPr="00B42D25">
        <w:rPr>
          <w:rFonts w:ascii="Times New Roman" w:hAnsi="Times New Roman" w:cs="Times New Roman"/>
          <w:sz w:val="24"/>
          <w:szCs w:val="24"/>
        </w:rPr>
        <w:t>fathers and sons</w:t>
      </w:r>
      <w:r w:rsidR="00CE659E" w:rsidRPr="00B42D25">
        <w:rPr>
          <w:rFonts w:ascii="Times New Roman" w:hAnsi="Times New Roman" w:cs="Times New Roman"/>
          <w:sz w:val="24"/>
          <w:szCs w:val="24"/>
        </w:rPr>
        <w:t>”</w:t>
      </w:r>
      <w:r w:rsidR="00416087" w:rsidRPr="00B42D25">
        <w:rPr>
          <w:rFonts w:ascii="Times New Roman" w:hAnsi="Times New Roman" w:cs="Times New Roman"/>
          <w:sz w:val="24"/>
          <w:szCs w:val="24"/>
        </w:rPr>
        <w:t xml:space="preserve"> (Ross)</w:t>
      </w:r>
      <w:r w:rsidR="00AC77A8" w:rsidRPr="00B42D25">
        <w:rPr>
          <w:rFonts w:ascii="Times New Roman" w:hAnsi="Times New Roman" w:cs="Times New Roman"/>
          <w:sz w:val="24"/>
          <w:szCs w:val="24"/>
        </w:rPr>
        <w:t>.</w:t>
      </w:r>
      <w:r w:rsidR="009213AE" w:rsidRPr="00B42D25">
        <w:rPr>
          <w:rStyle w:val="FootnoteReference"/>
          <w:rFonts w:ascii="Times New Roman" w:hAnsi="Times New Roman" w:cs="Times New Roman"/>
          <w:sz w:val="24"/>
          <w:szCs w:val="24"/>
        </w:rPr>
        <w:t xml:space="preserve"> </w:t>
      </w:r>
      <w:r w:rsidR="009213AE" w:rsidRPr="00B42D25">
        <w:rPr>
          <w:rFonts w:ascii="Times New Roman" w:hAnsi="Times New Roman" w:cs="Times New Roman"/>
          <w:sz w:val="24"/>
          <w:szCs w:val="24"/>
        </w:rPr>
        <w:t xml:space="preserve">But </w:t>
      </w:r>
      <w:r w:rsidR="001463EA" w:rsidRPr="00B42D25">
        <w:rPr>
          <w:rFonts w:ascii="Times New Roman" w:hAnsi="Times New Roman" w:cs="Times New Roman"/>
          <w:sz w:val="24"/>
          <w:szCs w:val="24"/>
        </w:rPr>
        <w:t xml:space="preserve">childhood and </w:t>
      </w:r>
      <w:r w:rsidR="00FF1B69" w:rsidRPr="00B42D25">
        <w:rPr>
          <w:rFonts w:ascii="Times New Roman" w:hAnsi="Times New Roman" w:cs="Times New Roman"/>
          <w:sz w:val="24"/>
          <w:szCs w:val="24"/>
        </w:rPr>
        <w:t>parenthood as concept</w:t>
      </w:r>
      <w:r w:rsidR="001463EA" w:rsidRPr="00B42D25">
        <w:rPr>
          <w:rFonts w:ascii="Times New Roman" w:hAnsi="Times New Roman" w:cs="Times New Roman"/>
          <w:sz w:val="24"/>
          <w:szCs w:val="24"/>
        </w:rPr>
        <w:t>s</w:t>
      </w:r>
      <w:r w:rsidR="00FF1B69" w:rsidRPr="00B42D25">
        <w:rPr>
          <w:rFonts w:ascii="Times New Roman" w:hAnsi="Times New Roman" w:cs="Times New Roman"/>
          <w:sz w:val="24"/>
          <w:szCs w:val="24"/>
        </w:rPr>
        <w:t xml:space="preserve"> do double duty</w:t>
      </w:r>
      <w:r w:rsidR="008647DF" w:rsidRPr="00B42D25">
        <w:rPr>
          <w:rFonts w:ascii="Times New Roman" w:hAnsi="Times New Roman" w:cs="Times New Roman"/>
          <w:sz w:val="24"/>
          <w:szCs w:val="24"/>
        </w:rPr>
        <w:t xml:space="preserve"> </w:t>
      </w:r>
      <w:r w:rsidR="00FF1B69" w:rsidRPr="00B42D25">
        <w:rPr>
          <w:rFonts w:ascii="Times New Roman" w:hAnsi="Times New Roman" w:cs="Times New Roman"/>
          <w:sz w:val="24"/>
          <w:szCs w:val="24"/>
        </w:rPr>
        <w:t>in this text in a way that w</w:t>
      </w:r>
      <w:r w:rsidR="00FE76F5" w:rsidRPr="00B42D25">
        <w:rPr>
          <w:rFonts w:ascii="Times New Roman" w:hAnsi="Times New Roman" w:cs="Times New Roman"/>
          <w:sz w:val="24"/>
          <w:szCs w:val="24"/>
        </w:rPr>
        <w:t>ill be</w:t>
      </w:r>
      <w:r w:rsidR="0017632B" w:rsidRPr="00B42D25">
        <w:rPr>
          <w:rFonts w:ascii="Times New Roman" w:hAnsi="Times New Roman" w:cs="Times New Roman"/>
          <w:sz w:val="24"/>
          <w:szCs w:val="24"/>
        </w:rPr>
        <w:t xml:space="preserve"> familiar </w:t>
      </w:r>
      <w:r w:rsidR="00FE76F5" w:rsidRPr="00B42D25">
        <w:rPr>
          <w:rFonts w:ascii="Times New Roman" w:hAnsi="Times New Roman" w:cs="Times New Roman"/>
          <w:sz w:val="24"/>
          <w:szCs w:val="24"/>
        </w:rPr>
        <w:t xml:space="preserve">to readers of </w:t>
      </w:r>
      <w:r w:rsidR="0017632B" w:rsidRPr="00B42D25">
        <w:rPr>
          <w:rFonts w:ascii="Times New Roman" w:hAnsi="Times New Roman" w:cs="Times New Roman"/>
          <w:sz w:val="24"/>
          <w:szCs w:val="24"/>
        </w:rPr>
        <w:t>Romantic</w:t>
      </w:r>
      <w:r w:rsidR="00FE76F5" w:rsidRPr="00B42D25">
        <w:rPr>
          <w:rFonts w:ascii="Times New Roman" w:hAnsi="Times New Roman" w:cs="Times New Roman"/>
          <w:sz w:val="24"/>
          <w:szCs w:val="24"/>
        </w:rPr>
        <w:t xml:space="preserve"> poetry</w:t>
      </w:r>
      <w:r w:rsidR="007457E1" w:rsidRPr="00B42D25">
        <w:rPr>
          <w:rFonts w:ascii="Times New Roman" w:hAnsi="Times New Roman" w:cs="Times New Roman"/>
          <w:sz w:val="24"/>
          <w:szCs w:val="24"/>
        </w:rPr>
        <w:t xml:space="preserve">: the album </w:t>
      </w:r>
      <w:r w:rsidR="008647DF" w:rsidRPr="00B42D25">
        <w:rPr>
          <w:rFonts w:ascii="Times New Roman" w:hAnsi="Times New Roman" w:cs="Times New Roman"/>
          <w:sz w:val="24"/>
          <w:szCs w:val="24"/>
        </w:rPr>
        <w:t>understands</w:t>
      </w:r>
      <w:r w:rsidR="0069418A" w:rsidRPr="00B42D25">
        <w:rPr>
          <w:rFonts w:ascii="Times New Roman" w:hAnsi="Times New Roman" w:cs="Times New Roman"/>
          <w:sz w:val="24"/>
          <w:szCs w:val="24"/>
        </w:rPr>
        <w:t xml:space="preserve"> </w:t>
      </w:r>
      <w:r w:rsidR="007457E1" w:rsidRPr="00B42D25">
        <w:rPr>
          <w:rFonts w:ascii="Times New Roman" w:hAnsi="Times New Roman" w:cs="Times New Roman"/>
          <w:sz w:val="24"/>
          <w:szCs w:val="24"/>
        </w:rPr>
        <w:t xml:space="preserve">both </w:t>
      </w:r>
      <w:r w:rsidR="0069418A" w:rsidRPr="00B42D25">
        <w:rPr>
          <w:rFonts w:ascii="Times New Roman" w:hAnsi="Times New Roman" w:cs="Times New Roman"/>
          <w:sz w:val="24"/>
          <w:szCs w:val="24"/>
        </w:rPr>
        <w:t xml:space="preserve">the </w:t>
      </w:r>
      <w:r w:rsidR="005D5CA0" w:rsidRPr="00B42D25">
        <w:rPr>
          <w:rFonts w:ascii="Times New Roman" w:hAnsi="Times New Roman" w:cs="Times New Roman"/>
          <w:sz w:val="24"/>
          <w:szCs w:val="24"/>
        </w:rPr>
        <w:t>powerful</w:t>
      </w:r>
      <w:r w:rsidR="006A57A0" w:rsidRPr="00B42D25">
        <w:rPr>
          <w:rFonts w:ascii="Times New Roman" w:hAnsi="Times New Roman" w:cs="Times New Roman"/>
          <w:sz w:val="24"/>
          <w:szCs w:val="24"/>
        </w:rPr>
        <w:t xml:space="preserve">, </w:t>
      </w:r>
      <w:r w:rsidR="005D5CA0" w:rsidRPr="00B42D25">
        <w:rPr>
          <w:rFonts w:ascii="Times New Roman" w:hAnsi="Times New Roman" w:cs="Times New Roman"/>
          <w:sz w:val="24"/>
          <w:szCs w:val="24"/>
        </w:rPr>
        <w:t>ambivalent feelings that</w:t>
      </w:r>
      <w:r w:rsidR="00F51300" w:rsidRPr="00B42D25">
        <w:rPr>
          <w:rFonts w:ascii="Times New Roman" w:hAnsi="Times New Roman" w:cs="Times New Roman"/>
          <w:sz w:val="24"/>
          <w:szCs w:val="24"/>
        </w:rPr>
        <w:t xml:space="preserve"> parents and children</w:t>
      </w:r>
      <w:r w:rsidR="006F5562" w:rsidRPr="00B42D25">
        <w:rPr>
          <w:rFonts w:ascii="Times New Roman" w:hAnsi="Times New Roman" w:cs="Times New Roman"/>
          <w:sz w:val="24"/>
          <w:szCs w:val="24"/>
        </w:rPr>
        <w:t xml:space="preserve"> produce in each other</w:t>
      </w:r>
      <w:r w:rsidR="00D454C8" w:rsidRPr="00B42D25">
        <w:rPr>
          <w:rFonts w:ascii="Times New Roman" w:hAnsi="Times New Roman" w:cs="Times New Roman"/>
          <w:sz w:val="24"/>
          <w:szCs w:val="24"/>
        </w:rPr>
        <w:t xml:space="preserve">, </w:t>
      </w:r>
      <w:r w:rsidR="002F226F" w:rsidRPr="00B42D25">
        <w:rPr>
          <w:rFonts w:ascii="Times New Roman" w:hAnsi="Times New Roman" w:cs="Times New Roman"/>
          <w:sz w:val="24"/>
          <w:szCs w:val="24"/>
        </w:rPr>
        <w:t xml:space="preserve">and </w:t>
      </w:r>
      <w:r w:rsidR="00DD0CE1" w:rsidRPr="00B42D25">
        <w:rPr>
          <w:rFonts w:ascii="Times New Roman" w:hAnsi="Times New Roman" w:cs="Times New Roman"/>
          <w:sz w:val="24"/>
          <w:szCs w:val="24"/>
        </w:rPr>
        <w:t xml:space="preserve">the </w:t>
      </w:r>
      <w:r w:rsidR="00D57677" w:rsidRPr="00B42D25">
        <w:rPr>
          <w:rFonts w:ascii="Times New Roman" w:hAnsi="Times New Roman" w:cs="Times New Roman"/>
          <w:sz w:val="24"/>
          <w:szCs w:val="24"/>
        </w:rPr>
        <w:t xml:space="preserve">no less ambivalent </w:t>
      </w:r>
      <w:r w:rsidR="00442744" w:rsidRPr="00B42D25">
        <w:rPr>
          <w:rFonts w:ascii="Times New Roman" w:hAnsi="Times New Roman" w:cs="Times New Roman"/>
          <w:sz w:val="24"/>
          <w:szCs w:val="24"/>
        </w:rPr>
        <w:t xml:space="preserve">forms of </w:t>
      </w:r>
      <w:r w:rsidR="00984C59" w:rsidRPr="00B42D25">
        <w:rPr>
          <w:rFonts w:ascii="Times New Roman" w:hAnsi="Times New Roman" w:cs="Times New Roman"/>
          <w:sz w:val="24"/>
          <w:szCs w:val="24"/>
        </w:rPr>
        <w:t>response and interrogation</w:t>
      </w:r>
      <w:r w:rsidR="006A57A0" w:rsidRPr="00B42D25">
        <w:rPr>
          <w:rFonts w:ascii="Times New Roman" w:hAnsi="Times New Roman" w:cs="Times New Roman"/>
          <w:sz w:val="24"/>
          <w:szCs w:val="24"/>
        </w:rPr>
        <w:t xml:space="preserve"> </w:t>
      </w:r>
      <w:r w:rsidR="007B3234" w:rsidRPr="00B42D25">
        <w:rPr>
          <w:rFonts w:ascii="Times New Roman" w:hAnsi="Times New Roman" w:cs="Times New Roman"/>
          <w:sz w:val="24"/>
          <w:szCs w:val="24"/>
        </w:rPr>
        <w:t xml:space="preserve">at play when </w:t>
      </w:r>
      <w:r w:rsidR="002974F3" w:rsidRPr="00B42D25">
        <w:rPr>
          <w:rFonts w:ascii="Times New Roman" w:hAnsi="Times New Roman" w:cs="Times New Roman"/>
          <w:sz w:val="24"/>
          <w:szCs w:val="24"/>
        </w:rPr>
        <w:t xml:space="preserve">a parent generation </w:t>
      </w:r>
      <w:r w:rsidR="00C21D1E" w:rsidRPr="00B42D25">
        <w:rPr>
          <w:rFonts w:ascii="Times New Roman" w:hAnsi="Times New Roman" w:cs="Times New Roman"/>
          <w:sz w:val="24"/>
          <w:szCs w:val="24"/>
        </w:rPr>
        <w:t>is</w:t>
      </w:r>
      <w:r w:rsidR="00C008B4" w:rsidRPr="00B42D25">
        <w:rPr>
          <w:rFonts w:ascii="Times New Roman" w:hAnsi="Times New Roman" w:cs="Times New Roman"/>
          <w:sz w:val="24"/>
          <w:szCs w:val="24"/>
        </w:rPr>
        <w:t xml:space="preserve"> supplanted by </w:t>
      </w:r>
      <w:r w:rsidR="00416087" w:rsidRPr="00B42D25">
        <w:rPr>
          <w:rFonts w:ascii="Times New Roman" w:hAnsi="Times New Roman" w:cs="Times New Roman"/>
          <w:sz w:val="24"/>
          <w:szCs w:val="24"/>
        </w:rPr>
        <w:t>its descendants</w:t>
      </w:r>
      <w:r w:rsidR="00D85209" w:rsidRPr="00B42D25">
        <w:rPr>
          <w:rFonts w:ascii="Times New Roman" w:hAnsi="Times New Roman" w:cs="Times New Roman"/>
          <w:sz w:val="24"/>
          <w:szCs w:val="24"/>
        </w:rPr>
        <w:t>.</w:t>
      </w:r>
      <w:r w:rsidR="00324D6C" w:rsidRPr="00B42D25">
        <w:rPr>
          <w:rFonts w:ascii="Times New Roman" w:hAnsi="Times New Roman" w:cs="Times New Roman"/>
          <w:sz w:val="24"/>
          <w:szCs w:val="24"/>
        </w:rPr>
        <w:t xml:space="preserve"> </w:t>
      </w:r>
      <w:r w:rsidR="001F3D81" w:rsidRPr="00B42D25">
        <w:rPr>
          <w:rFonts w:ascii="Times New Roman" w:hAnsi="Times New Roman" w:cs="Times New Roman"/>
          <w:sz w:val="24"/>
          <w:szCs w:val="24"/>
        </w:rPr>
        <w:t xml:space="preserve">In both of these senses, the </w:t>
      </w:r>
      <w:r w:rsidR="00FB254D" w:rsidRPr="00B42D25">
        <w:rPr>
          <w:rFonts w:ascii="Times New Roman" w:hAnsi="Times New Roman" w:cs="Times New Roman"/>
          <w:sz w:val="24"/>
          <w:szCs w:val="24"/>
        </w:rPr>
        <w:t>personal</w:t>
      </w:r>
      <w:r w:rsidR="001F3D81" w:rsidRPr="00B42D25">
        <w:rPr>
          <w:rFonts w:ascii="Times New Roman" w:hAnsi="Times New Roman" w:cs="Times New Roman"/>
          <w:sz w:val="24"/>
          <w:szCs w:val="24"/>
        </w:rPr>
        <w:t xml:space="preserve"> and the </w:t>
      </w:r>
      <w:r w:rsidR="00FB254D" w:rsidRPr="00B42D25">
        <w:rPr>
          <w:rFonts w:ascii="Times New Roman" w:hAnsi="Times New Roman" w:cs="Times New Roman"/>
          <w:sz w:val="24"/>
          <w:szCs w:val="24"/>
        </w:rPr>
        <w:t>cultural</w:t>
      </w:r>
      <w:r w:rsidR="00BA7A20" w:rsidRPr="00B42D25">
        <w:rPr>
          <w:rFonts w:ascii="Times New Roman" w:hAnsi="Times New Roman" w:cs="Times New Roman"/>
          <w:sz w:val="24"/>
          <w:szCs w:val="24"/>
        </w:rPr>
        <w:t xml:space="preserve">, </w:t>
      </w:r>
      <w:r w:rsidR="00BA7A20" w:rsidRPr="00B42D25">
        <w:rPr>
          <w:rFonts w:ascii="Times New Roman" w:hAnsi="Times New Roman" w:cs="Times New Roman"/>
          <w:i/>
          <w:sz w:val="24"/>
          <w:szCs w:val="24"/>
        </w:rPr>
        <w:t>Hunky Dory</w:t>
      </w:r>
      <w:r w:rsidR="00BA7A20" w:rsidRPr="00B42D25">
        <w:rPr>
          <w:rFonts w:ascii="Times New Roman" w:hAnsi="Times New Roman" w:cs="Times New Roman"/>
          <w:sz w:val="24"/>
          <w:szCs w:val="24"/>
        </w:rPr>
        <w:t xml:space="preserve"> </w:t>
      </w:r>
      <w:r w:rsidR="00C21D1E" w:rsidRPr="00B42D25">
        <w:rPr>
          <w:rFonts w:ascii="Times New Roman" w:hAnsi="Times New Roman" w:cs="Times New Roman"/>
          <w:sz w:val="24"/>
          <w:szCs w:val="24"/>
        </w:rPr>
        <w:t xml:space="preserve">speaks about </w:t>
      </w:r>
      <w:r w:rsidR="007C05D4" w:rsidRPr="00B42D25">
        <w:rPr>
          <w:rFonts w:ascii="Times New Roman" w:hAnsi="Times New Roman" w:cs="Times New Roman"/>
          <w:sz w:val="24"/>
          <w:szCs w:val="24"/>
        </w:rPr>
        <w:t>the implicit violence of reproduction</w:t>
      </w:r>
      <w:r w:rsidR="00C21D1E" w:rsidRPr="00B42D25">
        <w:rPr>
          <w:rFonts w:ascii="Times New Roman" w:hAnsi="Times New Roman" w:cs="Times New Roman"/>
          <w:sz w:val="24"/>
          <w:szCs w:val="24"/>
        </w:rPr>
        <w:t xml:space="preserve">. It </w:t>
      </w:r>
      <w:r w:rsidR="005A595E" w:rsidRPr="00B42D25">
        <w:rPr>
          <w:rFonts w:ascii="Times New Roman" w:hAnsi="Times New Roman" w:cs="Times New Roman"/>
          <w:sz w:val="24"/>
          <w:szCs w:val="24"/>
        </w:rPr>
        <w:t xml:space="preserve">presciently </w:t>
      </w:r>
      <w:r w:rsidR="000D4D98" w:rsidRPr="00B42D25">
        <w:rPr>
          <w:rFonts w:ascii="Times New Roman" w:hAnsi="Times New Roman" w:cs="Times New Roman"/>
          <w:sz w:val="24"/>
          <w:szCs w:val="24"/>
        </w:rPr>
        <w:t>identif</w:t>
      </w:r>
      <w:r w:rsidR="00C21D1E" w:rsidRPr="00B42D25">
        <w:rPr>
          <w:rFonts w:ascii="Times New Roman" w:hAnsi="Times New Roman" w:cs="Times New Roman"/>
          <w:sz w:val="24"/>
          <w:szCs w:val="24"/>
        </w:rPr>
        <w:t>ies</w:t>
      </w:r>
      <w:r w:rsidR="000D4D98" w:rsidRPr="00B42D25">
        <w:rPr>
          <w:rFonts w:ascii="Times New Roman" w:hAnsi="Times New Roman" w:cs="Times New Roman"/>
          <w:sz w:val="24"/>
          <w:szCs w:val="24"/>
        </w:rPr>
        <w:t xml:space="preserve"> how</w:t>
      </w:r>
      <w:r w:rsidR="00D27492" w:rsidRPr="00B42D25">
        <w:rPr>
          <w:rFonts w:ascii="Times New Roman" w:hAnsi="Times New Roman" w:cs="Times New Roman"/>
          <w:sz w:val="24"/>
          <w:szCs w:val="24"/>
        </w:rPr>
        <w:t xml:space="preserve"> </w:t>
      </w:r>
      <w:r w:rsidR="00F45C9F" w:rsidRPr="00B42D25">
        <w:rPr>
          <w:rFonts w:ascii="Times New Roman" w:hAnsi="Times New Roman" w:cs="Times New Roman"/>
          <w:sz w:val="24"/>
          <w:szCs w:val="24"/>
        </w:rPr>
        <w:t>comfortably na</w:t>
      </w:r>
      <w:r w:rsidR="00755602" w:rsidRPr="00B42D25">
        <w:rPr>
          <w:rFonts w:ascii="Times New Roman" w:hAnsi="Times New Roman" w:cs="Times New Roman"/>
          <w:sz w:val="24"/>
          <w:szCs w:val="24"/>
        </w:rPr>
        <w:t>ï</w:t>
      </w:r>
      <w:r w:rsidR="00F45C9F" w:rsidRPr="00B42D25">
        <w:rPr>
          <w:rFonts w:ascii="Times New Roman" w:hAnsi="Times New Roman" w:cs="Times New Roman"/>
          <w:sz w:val="24"/>
          <w:szCs w:val="24"/>
        </w:rPr>
        <w:t>ve</w:t>
      </w:r>
      <w:r w:rsidR="00897EA9" w:rsidRPr="00B42D25">
        <w:rPr>
          <w:rFonts w:ascii="Times New Roman" w:hAnsi="Times New Roman" w:cs="Times New Roman"/>
          <w:sz w:val="24"/>
          <w:szCs w:val="24"/>
        </w:rPr>
        <w:t xml:space="preserve"> 1960s </w:t>
      </w:r>
      <w:r w:rsidR="00CE659E" w:rsidRPr="00B42D25">
        <w:rPr>
          <w:rFonts w:ascii="Times New Roman" w:hAnsi="Times New Roman" w:cs="Times New Roman"/>
          <w:sz w:val="24"/>
          <w:szCs w:val="24"/>
        </w:rPr>
        <w:t>‘</w:t>
      </w:r>
      <w:r w:rsidR="00897EA9" w:rsidRPr="00B42D25">
        <w:rPr>
          <w:rFonts w:ascii="Times New Roman" w:hAnsi="Times New Roman" w:cs="Times New Roman"/>
          <w:sz w:val="24"/>
          <w:szCs w:val="24"/>
        </w:rPr>
        <w:t>Flower Power</w:t>
      </w:r>
      <w:r w:rsidR="00CE659E" w:rsidRPr="00B42D25">
        <w:rPr>
          <w:rFonts w:ascii="Times New Roman" w:hAnsi="Times New Roman" w:cs="Times New Roman"/>
          <w:sz w:val="24"/>
          <w:szCs w:val="24"/>
        </w:rPr>
        <w:t>’</w:t>
      </w:r>
      <w:r w:rsidR="00853D0B" w:rsidRPr="00B42D25">
        <w:rPr>
          <w:rFonts w:ascii="Times New Roman" w:hAnsi="Times New Roman" w:cs="Times New Roman"/>
          <w:sz w:val="24"/>
          <w:szCs w:val="24"/>
        </w:rPr>
        <w:t xml:space="preserve"> </w:t>
      </w:r>
      <w:del w:id="12" w:author="Jessica Tebo" w:date="2022-01-28T11:32:00Z">
        <w:r w:rsidR="00853D0B" w:rsidRPr="00B42D25" w:rsidDel="004411B4">
          <w:rPr>
            <w:rFonts w:ascii="Times New Roman" w:hAnsi="Times New Roman" w:cs="Times New Roman"/>
            <w:sz w:val="24"/>
            <w:szCs w:val="24"/>
          </w:rPr>
          <w:delText>counter-culture</w:delText>
        </w:r>
      </w:del>
      <w:ins w:id="13" w:author="Jessica Tebo" w:date="2022-01-28T11:32:00Z">
        <w:r w:rsidR="004411B4" w:rsidRPr="00B42D25">
          <w:rPr>
            <w:rFonts w:ascii="Times New Roman" w:hAnsi="Times New Roman" w:cs="Times New Roman"/>
            <w:sz w:val="24"/>
            <w:szCs w:val="24"/>
          </w:rPr>
          <w:t>counterculture</w:t>
        </w:r>
      </w:ins>
      <w:r w:rsidR="005A595E" w:rsidRPr="00B42D25">
        <w:rPr>
          <w:rFonts w:ascii="Times New Roman" w:hAnsi="Times New Roman" w:cs="Times New Roman"/>
          <w:sz w:val="24"/>
          <w:szCs w:val="24"/>
        </w:rPr>
        <w:t xml:space="preserve"> w</w:t>
      </w:r>
      <w:r w:rsidR="000D4D98" w:rsidRPr="00B42D25">
        <w:rPr>
          <w:rFonts w:ascii="Times New Roman" w:hAnsi="Times New Roman" w:cs="Times New Roman"/>
          <w:sz w:val="24"/>
          <w:szCs w:val="24"/>
        </w:rPr>
        <w:t>ould</w:t>
      </w:r>
      <w:r w:rsidR="00F45C9F" w:rsidRPr="00B42D25">
        <w:rPr>
          <w:rFonts w:ascii="Times New Roman" w:hAnsi="Times New Roman" w:cs="Times New Roman"/>
          <w:sz w:val="24"/>
          <w:szCs w:val="24"/>
        </w:rPr>
        <w:t xml:space="preserve"> look when</w:t>
      </w:r>
      <w:r w:rsidR="000D4D98" w:rsidRPr="00B42D25">
        <w:rPr>
          <w:rFonts w:ascii="Times New Roman" w:hAnsi="Times New Roman" w:cs="Times New Roman"/>
          <w:sz w:val="24"/>
          <w:szCs w:val="24"/>
        </w:rPr>
        <w:t xml:space="preserve"> eyed up by the </w:t>
      </w:r>
      <w:r w:rsidR="00420440" w:rsidRPr="00B42D25">
        <w:rPr>
          <w:rFonts w:ascii="Times New Roman" w:hAnsi="Times New Roman" w:cs="Times New Roman"/>
          <w:sz w:val="24"/>
          <w:szCs w:val="24"/>
        </w:rPr>
        <w:t>more jaundiced teenagers of the 1970s</w:t>
      </w:r>
      <w:r w:rsidR="00733098" w:rsidRPr="00B42D25">
        <w:rPr>
          <w:rFonts w:ascii="Times New Roman" w:hAnsi="Times New Roman" w:cs="Times New Roman"/>
          <w:sz w:val="24"/>
          <w:szCs w:val="24"/>
        </w:rPr>
        <w:t xml:space="preserve">, while it also </w:t>
      </w:r>
      <w:r w:rsidR="00F67073" w:rsidRPr="00B42D25">
        <w:rPr>
          <w:rFonts w:ascii="Times New Roman" w:hAnsi="Times New Roman" w:cs="Times New Roman"/>
          <w:sz w:val="24"/>
          <w:szCs w:val="24"/>
        </w:rPr>
        <w:t xml:space="preserve">seeks self-consciously </w:t>
      </w:r>
      <w:r w:rsidR="00AB1D37" w:rsidRPr="00B42D25">
        <w:rPr>
          <w:rFonts w:ascii="Times New Roman" w:hAnsi="Times New Roman" w:cs="Times New Roman"/>
          <w:sz w:val="24"/>
          <w:szCs w:val="24"/>
        </w:rPr>
        <w:t xml:space="preserve">to </w:t>
      </w:r>
      <w:r w:rsidR="00F67073" w:rsidRPr="00B42D25">
        <w:rPr>
          <w:rFonts w:ascii="Times New Roman" w:hAnsi="Times New Roman" w:cs="Times New Roman"/>
          <w:sz w:val="24"/>
          <w:szCs w:val="24"/>
        </w:rPr>
        <w:t xml:space="preserve">mystify Bowie’s own feelings </w:t>
      </w:r>
      <w:r w:rsidR="0033472B" w:rsidRPr="00B42D25">
        <w:rPr>
          <w:rFonts w:ascii="Times New Roman" w:hAnsi="Times New Roman" w:cs="Times New Roman"/>
          <w:sz w:val="24"/>
          <w:szCs w:val="24"/>
        </w:rPr>
        <w:t>about impending fatherhood</w:t>
      </w:r>
      <w:r w:rsidR="00D77BB5" w:rsidRPr="00B42D25">
        <w:rPr>
          <w:rFonts w:ascii="Times New Roman" w:hAnsi="Times New Roman" w:cs="Times New Roman"/>
          <w:sz w:val="24"/>
          <w:szCs w:val="24"/>
        </w:rPr>
        <w:t>. H</w:t>
      </w:r>
      <w:r w:rsidR="001B471C" w:rsidRPr="00B42D25">
        <w:rPr>
          <w:rFonts w:ascii="Times New Roman" w:hAnsi="Times New Roman" w:cs="Times New Roman"/>
          <w:sz w:val="24"/>
          <w:szCs w:val="24"/>
        </w:rPr>
        <w:t xml:space="preserve">istorical particularities of </w:t>
      </w:r>
      <w:r w:rsidR="00F51589" w:rsidRPr="00B42D25">
        <w:rPr>
          <w:rFonts w:ascii="Times New Roman" w:hAnsi="Times New Roman" w:cs="Times New Roman"/>
          <w:sz w:val="24"/>
          <w:szCs w:val="24"/>
        </w:rPr>
        <w:t>1970s Britain</w:t>
      </w:r>
      <w:r w:rsidR="001B471C" w:rsidRPr="00B42D25">
        <w:rPr>
          <w:rFonts w:ascii="Times New Roman" w:hAnsi="Times New Roman" w:cs="Times New Roman"/>
          <w:sz w:val="24"/>
          <w:szCs w:val="24"/>
        </w:rPr>
        <w:t xml:space="preserve"> aside,</w:t>
      </w:r>
      <w:r w:rsidR="007B633A" w:rsidRPr="00B42D25">
        <w:rPr>
          <w:rFonts w:ascii="Times New Roman" w:hAnsi="Times New Roman" w:cs="Times New Roman"/>
          <w:sz w:val="24"/>
          <w:szCs w:val="24"/>
        </w:rPr>
        <w:t xml:space="preserve"> </w:t>
      </w:r>
      <w:r w:rsidR="001B471C" w:rsidRPr="00B42D25">
        <w:rPr>
          <w:rFonts w:ascii="Times New Roman" w:hAnsi="Times New Roman" w:cs="Times New Roman"/>
          <w:sz w:val="24"/>
          <w:szCs w:val="24"/>
        </w:rPr>
        <w:t>this is an agon with a clear and specific Romantic origin</w:t>
      </w:r>
      <w:r w:rsidR="00BC7062" w:rsidRPr="00B42D25">
        <w:rPr>
          <w:rFonts w:ascii="Times New Roman" w:hAnsi="Times New Roman" w:cs="Times New Roman"/>
          <w:sz w:val="24"/>
          <w:szCs w:val="24"/>
        </w:rPr>
        <w:t>.</w:t>
      </w:r>
      <w:r w:rsidR="00A61AFC" w:rsidRPr="00B42D25">
        <w:rPr>
          <w:rFonts w:ascii="Times New Roman" w:hAnsi="Times New Roman" w:cs="Times New Roman"/>
          <w:sz w:val="24"/>
          <w:szCs w:val="24"/>
        </w:rPr>
        <w:t xml:space="preserve"> </w:t>
      </w:r>
      <w:r w:rsidR="000B15D5" w:rsidRPr="00B42D25">
        <w:rPr>
          <w:rFonts w:ascii="Times New Roman" w:hAnsi="Times New Roman" w:cs="Times New Roman"/>
          <w:sz w:val="24"/>
          <w:szCs w:val="24"/>
        </w:rPr>
        <w:t>“</w:t>
      </w:r>
      <w:r w:rsidR="00A441B9" w:rsidRPr="00B42D25">
        <w:rPr>
          <w:rFonts w:ascii="Times New Roman" w:hAnsi="Times New Roman" w:cs="Times New Roman"/>
          <w:sz w:val="24"/>
          <w:szCs w:val="24"/>
        </w:rPr>
        <w:t>Kooks</w:t>
      </w:r>
      <w:r w:rsidR="000B15D5" w:rsidRPr="00B42D25">
        <w:rPr>
          <w:rFonts w:ascii="Times New Roman" w:hAnsi="Times New Roman" w:cs="Times New Roman"/>
          <w:sz w:val="24"/>
          <w:szCs w:val="24"/>
        </w:rPr>
        <w:t>”</w:t>
      </w:r>
      <w:r w:rsidR="001B471C" w:rsidRPr="00B42D25">
        <w:rPr>
          <w:rFonts w:ascii="Times New Roman" w:hAnsi="Times New Roman" w:cs="Times New Roman"/>
          <w:sz w:val="24"/>
          <w:szCs w:val="24"/>
        </w:rPr>
        <w:t xml:space="preserve"> </w:t>
      </w:r>
      <w:r w:rsidR="001157E7" w:rsidRPr="00B42D25">
        <w:rPr>
          <w:rFonts w:ascii="Times New Roman" w:hAnsi="Times New Roman" w:cs="Times New Roman"/>
          <w:sz w:val="24"/>
          <w:szCs w:val="24"/>
        </w:rPr>
        <w:t>reproduc</w:t>
      </w:r>
      <w:r w:rsidR="00853D0B" w:rsidRPr="00B42D25">
        <w:rPr>
          <w:rFonts w:ascii="Times New Roman" w:hAnsi="Times New Roman" w:cs="Times New Roman"/>
          <w:sz w:val="24"/>
          <w:szCs w:val="24"/>
        </w:rPr>
        <w:t xml:space="preserve">es </w:t>
      </w:r>
      <w:r w:rsidR="005F0C29" w:rsidRPr="00B42D25">
        <w:rPr>
          <w:rFonts w:ascii="Times New Roman" w:hAnsi="Times New Roman" w:cs="Times New Roman"/>
          <w:sz w:val="24"/>
          <w:szCs w:val="24"/>
        </w:rPr>
        <w:t xml:space="preserve">with </w:t>
      </w:r>
      <w:r w:rsidR="00A441B9" w:rsidRPr="00B42D25">
        <w:rPr>
          <w:rFonts w:ascii="Times New Roman" w:hAnsi="Times New Roman" w:cs="Times New Roman"/>
          <w:sz w:val="24"/>
          <w:szCs w:val="24"/>
        </w:rPr>
        <w:t xml:space="preserve">remarkable precision </w:t>
      </w:r>
      <w:r w:rsidR="001157E7" w:rsidRPr="00B42D25">
        <w:rPr>
          <w:rFonts w:ascii="Times New Roman" w:hAnsi="Times New Roman" w:cs="Times New Roman"/>
          <w:sz w:val="24"/>
          <w:szCs w:val="24"/>
        </w:rPr>
        <w:t>a</w:t>
      </w:r>
      <w:r w:rsidR="005F0C29" w:rsidRPr="00B42D25">
        <w:rPr>
          <w:rFonts w:ascii="Times New Roman" w:hAnsi="Times New Roman" w:cs="Times New Roman"/>
          <w:sz w:val="24"/>
          <w:szCs w:val="24"/>
        </w:rPr>
        <w:t>n image of the ideali</w:t>
      </w:r>
      <w:r w:rsidR="002F6E74">
        <w:rPr>
          <w:rFonts w:ascii="Times New Roman" w:hAnsi="Times New Roman" w:cs="Times New Roman"/>
          <w:sz w:val="24"/>
          <w:szCs w:val="24"/>
        </w:rPr>
        <w:t>z</w:t>
      </w:r>
      <w:r w:rsidR="005F0C29" w:rsidRPr="00B42D25">
        <w:rPr>
          <w:rFonts w:ascii="Times New Roman" w:hAnsi="Times New Roman" w:cs="Times New Roman"/>
          <w:sz w:val="24"/>
          <w:szCs w:val="24"/>
        </w:rPr>
        <w:t>ed child</w:t>
      </w:r>
      <w:r w:rsidR="001A4357" w:rsidRPr="00B42D25">
        <w:rPr>
          <w:rFonts w:ascii="Times New Roman" w:hAnsi="Times New Roman" w:cs="Times New Roman"/>
          <w:sz w:val="24"/>
          <w:szCs w:val="24"/>
        </w:rPr>
        <w:t xml:space="preserve"> of nature</w:t>
      </w:r>
      <w:r w:rsidR="003A746D">
        <w:rPr>
          <w:rFonts w:ascii="Times New Roman" w:hAnsi="Times New Roman" w:cs="Times New Roman"/>
          <w:sz w:val="24"/>
          <w:szCs w:val="24"/>
        </w:rPr>
        <w:t>—</w:t>
      </w:r>
      <w:r w:rsidR="004D337E" w:rsidRPr="00B42D25">
        <w:rPr>
          <w:rFonts w:ascii="Times New Roman" w:hAnsi="Times New Roman" w:cs="Times New Roman"/>
          <w:sz w:val="24"/>
          <w:szCs w:val="24"/>
        </w:rPr>
        <w:t xml:space="preserve">located most commonly in a handful of </w:t>
      </w:r>
      <w:r w:rsidR="00755602" w:rsidRPr="00B42D25">
        <w:rPr>
          <w:rFonts w:ascii="Times New Roman" w:hAnsi="Times New Roman" w:cs="Times New Roman"/>
          <w:sz w:val="24"/>
          <w:szCs w:val="24"/>
        </w:rPr>
        <w:t xml:space="preserve">William </w:t>
      </w:r>
      <w:r w:rsidR="004D337E" w:rsidRPr="00B42D25">
        <w:rPr>
          <w:rFonts w:ascii="Times New Roman" w:hAnsi="Times New Roman" w:cs="Times New Roman"/>
          <w:sz w:val="24"/>
          <w:szCs w:val="24"/>
        </w:rPr>
        <w:t xml:space="preserve">Wordsworth and </w:t>
      </w:r>
      <w:r w:rsidR="00755602" w:rsidRPr="00B42D25">
        <w:rPr>
          <w:rFonts w:ascii="Times New Roman" w:hAnsi="Times New Roman" w:cs="Times New Roman"/>
          <w:sz w:val="24"/>
          <w:szCs w:val="24"/>
        </w:rPr>
        <w:t xml:space="preserve">Samuel Taylor </w:t>
      </w:r>
      <w:r w:rsidR="004D337E" w:rsidRPr="00B42D25">
        <w:rPr>
          <w:rFonts w:ascii="Times New Roman" w:hAnsi="Times New Roman" w:cs="Times New Roman"/>
          <w:sz w:val="24"/>
          <w:szCs w:val="24"/>
        </w:rPr>
        <w:t>Coleridge’s poems</w:t>
      </w:r>
      <w:r w:rsidR="003A746D">
        <w:rPr>
          <w:rFonts w:ascii="Times New Roman" w:hAnsi="Times New Roman" w:cs="Times New Roman"/>
          <w:sz w:val="24"/>
          <w:szCs w:val="24"/>
        </w:rPr>
        <w:t>—</w:t>
      </w:r>
      <w:r w:rsidR="001F6A52" w:rsidRPr="00B42D25">
        <w:rPr>
          <w:rFonts w:ascii="Times New Roman" w:hAnsi="Times New Roman" w:cs="Times New Roman"/>
          <w:sz w:val="24"/>
          <w:szCs w:val="24"/>
        </w:rPr>
        <w:t xml:space="preserve">which </w:t>
      </w:r>
      <w:r w:rsidR="00C628D9" w:rsidRPr="00B42D25">
        <w:rPr>
          <w:rFonts w:ascii="Times New Roman" w:hAnsi="Times New Roman" w:cs="Times New Roman"/>
          <w:sz w:val="24"/>
          <w:szCs w:val="24"/>
        </w:rPr>
        <w:t>scholars have named the ‘Romantic child’</w:t>
      </w:r>
      <w:r w:rsidR="004D337E" w:rsidRPr="00B42D25">
        <w:rPr>
          <w:rFonts w:ascii="Times New Roman" w:hAnsi="Times New Roman" w:cs="Times New Roman"/>
          <w:sz w:val="24"/>
          <w:szCs w:val="24"/>
        </w:rPr>
        <w:t xml:space="preserve">. But it also reproduces the fraught relationship this </w:t>
      </w:r>
      <w:r w:rsidR="00AC46B1" w:rsidRPr="00B42D25">
        <w:rPr>
          <w:rFonts w:ascii="Times New Roman" w:hAnsi="Times New Roman" w:cs="Times New Roman"/>
          <w:sz w:val="24"/>
          <w:szCs w:val="24"/>
        </w:rPr>
        <w:t>text-</w:t>
      </w:r>
      <w:r w:rsidR="004D337E" w:rsidRPr="00B42D25">
        <w:rPr>
          <w:rFonts w:ascii="Times New Roman" w:hAnsi="Times New Roman" w:cs="Times New Roman"/>
          <w:sz w:val="24"/>
          <w:szCs w:val="24"/>
        </w:rPr>
        <w:t>child has with</w:t>
      </w:r>
      <w:r w:rsidR="007B633A" w:rsidRPr="00B42D25">
        <w:rPr>
          <w:rFonts w:ascii="Times New Roman" w:hAnsi="Times New Roman" w:cs="Times New Roman"/>
          <w:sz w:val="24"/>
          <w:szCs w:val="24"/>
        </w:rPr>
        <w:t xml:space="preserve"> their parent-author</w:t>
      </w:r>
      <w:r w:rsidR="007D0A74" w:rsidRPr="00B42D25">
        <w:rPr>
          <w:rFonts w:ascii="Times New Roman" w:hAnsi="Times New Roman" w:cs="Times New Roman"/>
          <w:sz w:val="24"/>
          <w:szCs w:val="24"/>
        </w:rPr>
        <w:t xml:space="preserve">, while the </w:t>
      </w:r>
      <w:r w:rsidR="001336BC" w:rsidRPr="00B42D25">
        <w:rPr>
          <w:rFonts w:ascii="Times New Roman" w:hAnsi="Times New Roman" w:cs="Times New Roman"/>
          <w:sz w:val="24"/>
          <w:szCs w:val="24"/>
        </w:rPr>
        <w:t xml:space="preserve">album’s </w:t>
      </w:r>
      <w:r w:rsidR="007D0A74" w:rsidRPr="00B42D25">
        <w:rPr>
          <w:rFonts w:ascii="Times New Roman" w:hAnsi="Times New Roman" w:cs="Times New Roman"/>
          <w:sz w:val="24"/>
          <w:szCs w:val="24"/>
        </w:rPr>
        <w:t xml:space="preserve">surrounding cast of angry, knowing adolescents dramatize the ways in which this </w:t>
      </w:r>
      <w:r w:rsidR="007C263E" w:rsidRPr="00B42D25">
        <w:rPr>
          <w:rFonts w:ascii="Times New Roman" w:hAnsi="Times New Roman" w:cs="Times New Roman"/>
          <w:sz w:val="24"/>
          <w:szCs w:val="24"/>
        </w:rPr>
        <w:t>reactionar</w:t>
      </w:r>
      <w:r w:rsidR="00501754" w:rsidRPr="00B42D25">
        <w:rPr>
          <w:rFonts w:ascii="Times New Roman" w:hAnsi="Times New Roman" w:cs="Times New Roman"/>
          <w:sz w:val="24"/>
          <w:szCs w:val="24"/>
        </w:rPr>
        <w:t>y</w:t>
      </w:r>
      <w:r w:rsidR="005F0C29" w:rsidRPr="00B42D25">
        <w:rPr>
          <w:rFonts w:ascii="Times New Roman" w:hAnsi="Times New Roman" w:cs="Times New Roman"/>
          <w:sz w:val="24"/>
          <w:szCs w:val="24"/>
        </w:rPr>
        <w:t xml:space="preserve"> idea of childhood</w:t>
      </w:r>
      <w:r w:rsidR="007D0A74" w:rsidRPr="00B42D25">
        <w:rPr>
          <w:rFonts w:ascii="Times New Roman" w:hAnsi="Times New Roman" w:cs="Times New Roman"/>
          <w:sz w:val="24"/>
          <w:szCs w:val="24"/>
        </w:rPr>
        <w:t xml:space="preserve"> </w:t>
      </w:r>
      <w:r w:rsidR="00C60AC7" w:rsidRPr="00B42D25">
        <w:rPr>
          <w:rFonts w:ascii="Times New Roman" w:hAnsi="Times New Roman" w:cs="Times New Roman"/>
          <w:sz w:val="24"/>
          <w:szCs w:val="24"/>
        </w:rPr>
        <w:t>has to be</w:t>
      </w:r>
      <w:r w:rsidR="007D0A74" w:rsidRPr="00B42D25">
        <w:rPr>
          <w:rFonts w:ascii="Times New Roman" w:hAnsi="Times New Roman" w:cs="Times New Roman"/>
          <w:sz w:val="24"/>
          <w:szCs w:val="24"/>
        </w:rPr>
        <w:t xml:space="preserve"> negotiated by</w:t>
      </w:r>
      <w:r w:rsidR="00B34AE6" w:rsidRPr="00B42D25">
        <w:rPr>
          <w:rFonts w:ascii="Times New Roman" w:hAnsi="Times New Roman" w:cs="Times New Roman"/>
          <w:sz w:val="24"/>
          <w:szCs w:val="24"/>
        </w:rPr>
        <w:t xml:space="preserve"> th</w:t>
      </w:r>
      <w:r w:rsidR="007457E1" w:rsidRPr="00B42D25">
        <w:rPr>
          <w:rFonts w:ascii="Times New Roman" w:hAnsi="Times New Roman" w:cs="Times New Roman"/>
          <w:sz w:val="24"/>
          <w:szCs w:val="24"/>
        </w:rPr>
        <w:t>ose</w:t>
      </w:r>
      <w:r w:rsidR="00B34AE6" w:rsidRPr="00B42D25">
        <w:rPr>
          <w:rFonts w:ascii="Times New Roman" w:hAnsi="Times New Roman" w:cs="Times New Roman"/>
          <w:sz w:val="24"/>
          <w:szCs w:val="24"/>
        </w:rPr>
        <w:t xml:space="preserve"> who inherit it</w:t>
      </w:r>
      <w:r w:rsidR="005F0C29" w:rsidRPr="00B42D25">
        <w:rPr>
          <w:rFonts w:ascii="Times New Roman" w:hAnsi="Times New Roman" w:cs="Times New Roman"/>
          <w:sz w:val="24"/>
          <w:szCs w:val="24"/>
        </w:rPr>
        <w:t>.</w:t>
      </w:r>
      <w:r w:rsidR="005F6A6A" w:rsidRPr="00B42D25">
        <w:rPr>
          <w:rFonts w:ascii="Times New Roman" w:hAnsi="Times New Roman" w:cs="Times New Roman"/>
          <w:sz w:val="24"/>
          <w:szCs w:val="24"/>
        </w:rPr>
        <w:t xml:space="preserve"> </w:t>
      </w:r>
    </w:p>
    <w:p w14:paraId="2EDEC403" w14:textId="347F33F4" w:rsidR="00CE659E" w:rsidRPr="00B42D25" w:rsidRDefault="00726DCA"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My argument, then, is that we </w:t>
      </w:r>
      <w:r w:rsidR="00D51505" w:rsidRPr="00B42D25">
        <w:rPr>
          <w:rFonts w:ascii="Times New Roman" w:hAnsi="Times New Roman" w:cs="Times New Roman"/>
          <w:sz w:val="24"/>
          <w:szCs w:val="24"/>
        </w:rPr>
        <w:t>should read</w:t>
      </w:r>
      <w:r w:rsidR="003A746D">
        <w:rPr>
          <w:rFonts w:ascii="Times New Roman" w:hAnsi="Times New Roman" w:cs="Times New Roman"/>
          <w:sz w:val="24"/>
          <w:szCs w:val="24"/>
        </w:rPr>
        <w:t>—</w:t>
      </w:r>
      <w:r w:rsidR="00D51505" w:rsidRPr="00B42D25">
        <w:rPr>
          <w:rFonts w:ascii="Times New Roman" w:hAnsi="Times New Roman" w:cs="Times New Roman"/>
          <w:sz w:val="24"/>
          <w:szCs w:val="24"/>
        </w:rPr>
        <w:t>and hear</w:t>
      </w:r>
      <w:r w:rsidR="003A746D">
        <w:rPr>
          <w:rFonts w:ascii="Times New Roman" w:hAnsi="Times New Roman" w:cs="Times New Roman"/>
          <w:sz w:val="24"/>
          <w:szCs w:val="24"/>
        </w:rPr>
        <w:t>—</w:t>
      </w:r>
      <w:r w:rsidR="000B15D5" w:rsidRPr="00B42D25">
        <w:rPr>
          <w:rFonts w:ascii="Times New Roman" w:hAnsi="Times New Roman" w:cs="Times New Roman"/>
          <w:sz w:val="24"/>
          <w:szCs w:val="24"/>
        </w:rPr>
        <w:t>“</w:t>
      </w:r>
      <w:r w:rsidR="00D51505" w:rsidRPr="00B42D25">
        <w:rPr>
          <w:rFonts w:ascii="Times New Roman" w:hAnsi="Times New Roman" w:cs="Times New Roman"/>
          <w:sz w:val="24"/>
          <w:szCs w:val="24"/>
        </w:rPr>
        <w:t>Kooks</w:t>
      </w:r>
      <w:r w:rsidR="000B15D5" w:rsidRPr="00B42D25">
        <w:rPr>
          <w:rFonts w:ascii="Times New Roman" w:hAnsi="Times New Roman" w:cs="Times New Roman"/>
          <w:sz w:val="24"/>
          <w:szCs w:val="24"/>
        </w:rPr>
        <w:t>”</w:t>
      </w:r>
      <w:r w:rsidR="00D51505" w:rsidRPr="00B42D25">
        <w:rPr>
          <w:rFonts w:ascii="Times New Roman" w:hAnsi="Times New Roman" w:cs="Times New Roman"/>
          <w:sz w:val="24"/>
          <w:szCs w:val="24"/>
        </w:rPr>
        <w:t xml:space="preserve"> as </w:t>
      </w:r>
      <w:r w:rsidR="008E66DA" w:rsidRPr="00B42D25">
        <w:rPr>
          <w:rFonts w:ascii="Times New Roman" w:hAnsi="Times New Roman" w:cs="Times New Roman"/>
          <w:sz w:val="24"/>
          <w:szCs w:val="24"/>
        </w:rPr>
        <w:t xml:space="preserve">a text </w:t>
      </w:r>
      <w:r w:rsidR="00AC2577" w:rsidRPr="00B42D25">
        <w:rPr>
          <w:rFonts w:ascii="Times New Roman" w:hAnsi="Times New Roman" w:cs="Times New Roman"/>
          <w:sz w:val="24"/>
          <w:szCs w:val="24"/>
        </w:rPr>
        <w:t>that</w:t>
      </w:r>
      <w:r w:rsidR="00FE4D96" w:rsidRPr="00B42D25">
        <w:rPr>
          <w:rFonts w:ascii="Times New Roman" w:hAnsi="Times New Roman" w:cs="Times New Roman"/>
          <w:sz w:val="24"/>
          <w:szCs w:val="24"/>
        </w:rPr>
        <w:t xml:space="preserve"> </w:t>
      </w:r>
      <w:r w:rsidR="00665F85" w:rsidRPr="00B42D25">
        <w:rPr>
          <w:rFonts w:ascii="Times New Roman" w:hAnsi="Times New Roman" w:cs="Times New Roman"/>
          <w:sz w:val="24"/>
          <w:szCs w:val="24"/>
        </w:rPr>
        <w:t>articulate</w:t>
      </w:r>
      <w:r w:rsidR="00FE4D96" w:rsidRPr="00B42D25">
        <w:rPr>
          <w:rFonts w:ascii="Times New Roman" w:hAnsi="Times New Roman" w:cs="Times New Roman"/>
          <w:sz w:val="24"/>
          <w:szCs w:val="24"/>
        </w:rPr>
        <w:t>s</w:t>
      </w:r>
      <w:r w:rsidR="00665F85" w:rsidRPr="00B42D25">
        <w:rPr>
          <w:rFonts w:ascii="Times New Roman" w:hAnsi="Times New Roman" w:cs="Times New Roman"/>
          <w:sz w:val="24"/>
          <w:szCs w:val="24"/>
        </w:rPr>
        <w:t xml:space="preserve"> </w:t>
      </w:r>
      <w:r w:rsidR="00530930" w:rsidRPr="00B42D25">
        <w:rPr>
          <w:rFonts w:ascii="Times New Roman" w:hAnsi="Times New Roman" w:cs="Times New Roman"/>
          <w:sz w:val="24"/>
          <w:szCs w:val="24"/>
        </w:rPr>
        <w:t xml:space="preserve">this Romantic </w:t>
      </w:r>
      <w:r w:rsidR="00665F85" w:rsidRPr="00B42D25">
        <w:rPr>
          <w:rFonts w:ascii="Times New Roman" w:hAnsi="Times New Roman" w:cs="Times New Roman"/>
          <w:sz w:val="24"/>
          <w:szCs w:val="24"/>
        </w:rPr>
        <w:t>archetype of childhood</w:t>
      </w:r>
      <w:r w:rsidR="001336BC" w:rsidRPr="00B42D25">
        <w:rPr>
          <w:rFonts w:ascii="Times New Roman" w:hAnsi="Times New Roman" w:cs="Times New Roman"/>
          <w:sz w:val="24"/>
          <w:szCs w:val="24"/>
        </w:rPr>
        <w:t xml:space="preserve">, and </w:t>
      </w:r>
      <w:r w:rsidR="00BA045C" w:rsidRPr="00B42D25">
        <w:rPr>
          <w:rFonts w:ascii="Times New Roman" w:hAnsi="Times New Roman" w:cs="Times New Roman"/>
          <w:i/>
          <w:sz w:val="24"/>
          <w:szCs w:val="24"/>
        </w:rPr>
        <w:t>Hunky Dory</w:t>
      </w:r>
      <w:r w:rsidR="00BA045C" w:rsidRPr="00B42D25">
        <w:rPr>
          <w:rFonts w:ascii="Times New Roman" w:hAnsi="Times New Roman" w:cs="Times New Roman"/>
          <w:sz w:val="24"/>
          <w:szCs w:val="24"/>
        </w:rPr>
        <w:t xml:space="preserve"> as a text that </w:t>
      </w:r>
      <w:r w:rsidR="00586EA1" w:rsidRPr="00B42D25">
        <w:rPr>
          <w:rFonts w:ascii="Times New Roman" w:hAnsi="Times New Roman" w:cs="Times New Roman"/>
          <w:sz w:val="24"/>
          <w:szCs w:val="24"/>
        </w:rPr>
        <w:t xml:space="preserve">works </w:t>
      </w:r>
      <w:r w:rsidR="00885B6B" w:rsidRPr="00B42D25">
        <w:rPr>
          <w:rFonts w:ascii="Times New Roman" w:hAnsi="Times New Roman" w:cs="Times New Roman"/>
          <w:sz w:val="24"/>
          <w:szCs w:val="24"/>
        </w:rPr>
        <w:t>through a way of responding to that archetype</w:t>
      </w:r>
      <w:r w:rsidR="001275D0" w:rsidRPr="00B42D25">
        <w:rPr>
          <w:rFonts w:ascii="Times New Roman" w:hAnsi="Times New Roman" w:cs="Times New Roman"/>
          <w:sz w:val="24"/>
          <w:szCs w:val="24"/>
        </w:rPr>
        <w:t>, and to the wider Romantic project</w:t>
      </w:r>
      <w:r w:rsidR="00A220BA" w:rsidRPr="00B42D25">
        <w:rPr>
          <w:rFonts w:ascii="Times New Roman" w:hAnsi="Times New Roman" w:cs="Times New Roman"/>
          <w:sz w:val="24"/>
          <w:szCs w:val="24"/>
        </w:rPr>
        <w:t xml:space="preserve">. </w:t>
      </w:r>
      <w:commentRangeStart w:id="14"/>
      <w:r w:rsidR="00A220BA" w:rsidRPr="00B42D25">
        <w:rPr>
          <w:rFonts w:ascii="Times New Roman" w:hAnsi="Times New Roman" w:cs="Times New Roman"/>
          <w:sz w:val="24"/>
          <w:szCs w:val="24"/>
        </w:rPr>
        <w:t>Th</w:t>
      </w:r>
      <w:r w:rsidR="001D78CF" w:rsidRPr="00B42D25">
        <w:rPr>
          <w:rFonts w:ascii="Times New Roman" w:hAnsi="Times New Roman" w:cs="Times New Roman"/>
          <w:sz w:val="24"/>
          <w:szCs w:val="24"/>
        </w:rPr>
        <w:t>e Romantic child</w:t>
      </w:r>
      <w:r w:rsidR="005466E8" w:rsidRPr="00B42D25">
        <w:rPr>
          <w:rFonts w:ascii="Times New Roman" w:hAnsi="Times New Roman" w:cs="Times New Roman"/>
          <w:sz w:val="24"/>
          <w:szCs w:val="24"/>
        </w:rPr>
        <w:t xml:space="preserve"> is </w:t>
      </w:r>
      <w:r w:rsidR="00F7634E" w:rsidRPr="00B42D25">
        <w:rPr>
          <w:rFonts w:ascii="Times New Roman" w:hAnsi="Times New Roman" w:cs="Times New Roman"/>
          <w:sz w:val="24"/>
          <w:szCs w:val="24"/>
        </w:rPr>
        <w:t>the ideali</w:t>
      </w:r>
      <w:r w:rsidR="002F6E74">
        <w:rPr>
          <w:rFonts w:ascii="Times New Roman" w:hAnsi="Times New Roman" w:cs="Times New Roman"/>
          <w:sz w:val="24"/>
          <w:szCs w:val="24"/>
        </w:rPr>
        <w:t>z</w:t>
      </w:r>
      <w:r w:rsidR="00F7634E" w:rsidRPr="00B42D25">
        <w:rPr>
          <w:rFonts w:ascii="Times New Roman" w:hAnsi="Times New Roman" w:cs="Times New Roman"/>
          <w:sz w:val="24"/>
          <w:szCs w:val="24"/>
        </w:rPr>
        <w:t xml:space="preserve">ed child of </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We </w:t>
      </w:r>
      <w:r w:rsidR="008A6167" w:rsidRPr="00B42D25">
        <w:rPr>
          <w:rFonts w:ascii="Times New Roman" w:hAnsi="Times New Roman" w:cs="Times New Roman"/>
          <w:sz w:val="24"/>
          <w:szCs w:val="24"/>
        </w:rPr>
        <w:t>A</w:t>
      </w:r>
      <w:r w:rsidR="00F7634E" w:rsidRPr="00B42D25">
        <w:rPr>
          <w:rFonts w:ascii="Times New Roman" w:hAnsi="Times New Roman" w:cs="Times New Roman"/>
          <w:sz w:val="24"/>
          <w:szCs w:val="24"/>
        </w:rPr>
        <w:t>re Seven</w:t>
      </w:r>
      <w:r w:rsidR="00C358B3">
        <w:rPr>
          <w:rFonts w:ascii="Times New Roman" w:hAnsi="Times New Roman" w:cs="Times New Roman"/>
          <w:sz w:val="24"/>
          <w:szCs w:val="24"/>
        </w:rPr>
        <w:t>,</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 or </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Frost at Midnight</w:t>
      </w:r>
      <w:r w:rsidR="00C358B3">
        <w:rPr>
          <w:rFonts w:ascii="Times New Roman" w:hAnsi="Times New Roman" w:cs="Times New Roman"/>
          <w:sz w:val="24"/>
          <w:szCs w:val="24"/>
        </w:rPr>
        <w:t>,</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 </w:t>
      </w:r>
      <w:r w:rsidR="002A0BAD" w:rsidRPr="00B42D25">
        <w:rPr>
          <w:rFonts w:ascii="Times New Roman" w:hAnsi="Times New Roman" w:cs="Times New Roman"/>
          <w:sz w:val="24"/>
          <w:szCs w:val="24"/>
        </w:rPr>
        <w:t>or the Boy of Winander</w:t>
      </w:r>
      <w:r w:rsidR="007A3EA1" w:rsidRPr="00B42D25">
        <w:rPr>
          <w:rFonts w:ascii="Times New Roman" w:hAnsi="Times New Roman" w:cs="Times New Roman"/>
          <w:sz w:val="24"/>
          <w:szCs w:val="24"/>
        </w:rPr>
        <w:t xml:space="preserve">. </w:t>
      </w:r>
      <w:commentRangeEnd w:id="14"/>
      <w:r w:rsidR="006B07AD">
        <w:rPr>
          <w:rStyle w:val="CommentReference"/>
        </w:rPr>
        <w:commentReference w:id="14"/>
      </w:r>
      <w:r w:rsidR="007A3EA1" w:rsidRPr="00B42D25">
        <w:rPr>
          <w:rFonts w:ascii="Times New Roman" w:hAnsi="Times New Roman" w:cs="Times New Roman"/>
          <w:sz w:val="24"/>
          <w:szCs w:val="24"/>
        </w:rPr>
        <w:t xml:space="preserve">This is the child figure who </w:t>
      </w:r>
      <w:r w:rsidR="004B0F50" w:rsidRPr="00B42D25">
        <w:rPr>
          <w:rFonts w:ascii="Times New Roman" w:hAnsi="Times New Roman" w:cs="Times New Roman"/>
          <w:sz w:val="24"/>
          <w:szCs w:val="24"/>
        </w:rPr>
        <w:t xml:space="preserve">arrives direct from </w:t>
      </w:r>
      <w:r w:rsidR="00416471" w:rsidRPr="00B42D25">
        <w:rPr>
          <w:rFonts w:ascii="Times New Roman" w:hAnsi="Times New Roman" w:cs="Times New Roman"/>
          <w:sz w:val="24"/>
          <w:szCs w:val="24"/>
        </w:rPr>
        <w:t>heaven</w:t>
      </w:r>
      <w:r w:rsidR="00861A81"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w:t>
      </w:r>
      <w:r w:rsidR="00861A81" w:rsidRPr="00B42D25">
        <w:rPr>
          <w:rFonts w:ascii="Times New Roman" w:hAnsi="Times New Roman" w:cs="Times New Roman"/>
          <w:sz w:val="24"/>
          <w:szCs w:val="24"/>
        </w:rPr>
        <w:t>trailing clouds of glory</w:t>
      </w:r>
      <w:r w:rsidR="00CE659E" w:rsidRPr="00B42D25">
        <w:rPr>
          <w:rFonts w:ascii="Times New Roman" w:hAnsi="Times New Roman" w:cs="Times New Roman"/>
          <w:sz w:val="24"/>
          <w:szCs w:val="24"/>
        </w:rPr>
        <w:t>”</w:t>
      </w:r>
      <w:r w:rsidR="00861A81" w:rsidRPr="00B42D25">
        <w:rPr>
          <w:rFonts w:ascii="Times New Roman" w:hAnsi="Times New Roman" w:cs="Times New Roman"/>
          <w:sz w:val="24"/>
          <w:szCs w:val="24"/>
        </w:rPr>
        <w:t xml:space="preserve"> in </w:t>
      </w:r>
      <w:ins w:id="15" w:author="Jessica Tebo" w:date="2022-01-28T11:45:00Z">
        <w:r w:rsidR="006B07AD">
          <w:rPr>
            <w:rFonts w:ascii="Times New Roman" w:hAnsi="Times New Roman" w:cs="Times New Roman"/>
            <w:sz w:val="24"/>
            <w:szCs w:val="24"/>
          </w:rPr>
          <w:t>Word</w:t>
        </w:r>
      </w:ins>
      <w:ins w:id="16" w:author="Jessica Tebo" w:date="2022-01-28T11:46:00Z">
        <w:r w:rsidR="006B07AD">
          <w:rPr>
            <w:rFonts w:ascii="Times New Roman" w:hAnsi="Times New Roman" w:cs="Times New Roman"/>
            <w:sz w:val="24"/>
            <w:szCs w:val="24"/>
          </w:rPr>
          <w:t>sworth’s</w:t>
        </w:r>
      </w:ins>
      <w:del w:id="17" w:author="Jessica Tebo" w:date="2022-01-28T11:45:00Z">
        <w:r w:rsidR="00751F9D" w:rsidRPr="00B42D25" w:rsidDel="006B07AD">
          <w:rPr>
            <w:rFonts w:ascii="Times New Roman" w:hAnsi="Times New Roman" w:cs="Times New Roman"/>
            <w:sz w:val="24"/>
            <w:szCs w:val="24"/>
          </w:rPr>
          <w:delText>the</w:delText>
        </w:r>
      </w:del>
      <w:r w:rsidR="00861A81" w:rsidRPr="00B42D25">
        <w:rPr>
          <w:rFonts w:ascii="Times New Roman" w:hAnsi="Times New Roman" w:cs="Times New Roman"/>
          <w:sz w:val="24"/>
          <w:szCs w:val="24"/>
        </w:rPr>
        <w:t xml:space="preserve"> </w:t>
      </w:r>
      <w:r w:rsidR="008048E9" w:rsidRPr="00B42D25">
        <w:rPr>
          <w:rFonts w:ascii="Times New Roman" w:hAnsi="Times New Roman" w:cs="Times New Roman"/>
          <w:sz w:val="24"/>
          <w:szCs w:val="24"/>
        </w:rPr>
        <w:t>“</w:t>
      </w:r>
      <w:r w:rsidR="00861A81" w:rsidRPr="00B42D25">
        <w:rPr>
          <w:rFonts w:ascii="Times New Roman" w:hAnsi="Times New Roman" w:cs="Times New Roman"/>
          <w:sz w:val="24"/>
          <w:szCs w:val="24"/>
        </w:rPr>
        <w:t>Intimations Ode</w:t>
      </w:r>
      <w:r w:rsidR="008048E9" w:rsidRPr="00B42D25">
        <w:rPr>
          <w:rFonts w:ascii="Times New Roman" w:hAnsi="Times New Roman" w:cs="Times New Roman"/>
          <w:sz w:val="24"/>
          <w:szCs w:val="24"/>
        </w:rPr>
        <w:t>”</w:t>
      </w:r>
      <w:r w:rsidR="00332C7B"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l</w:t>
      </w:r>
      <w:r w:rsidR="005028AC" w:rsidRPr="00B42D25">
        <w:rPr>
          <w:rFonts w:ascii="Times New Roman" w:hAnsi="Times New Roman" w:cs="Times New Roman"/>
          <w:sz w:val="24"/>
          <w:szCs w:val="24"/>
        </w:rPr>
        <w:t>. 64)</w:t>
      </w:r>
      <w:r w:rsidR="00861A81" w:rsidRPr="00B42D25">
        <w:rPr>
          <w:rFonts w:ascii="Times New Roman" w:hAnsi="Times New Roman" w:cs="Times New Roman"/>
          <w:sz w:val="24"/>
          <w:szCs w:val="24"/>
        </w:rPr>
        <w:t xml:space="preserve">, </w:t>
      </w:r>
      <w:r w:rsidR="0041555B" w:rsidRPr="00B42D25">
        <w:rPr>
          <w:rFonts w:ascii="Times New Roman" w:hAnsi="Times New Roman" w:cs="Times New Roman"/>
          <w:sz w:val="24"/>
          <w:szCs w:val="24"/>
        </w:rPr>
        <w:t xml:space="preserve">the </w:t>
      </w:r>
      <w:r w:rsidR="00CE659E" w:rsidRPr="00B42D25">
        <w:rPr>
          <w:rFonts w:ascii="Times New Roman" w:hAnsi="Times New Roman" w:cs="Times New Roman"/>
          <w:sz w:val="24"/>
          <w:szCs w:val="24"/>
        </w:rPr>
        <w:t>“</w:t>
      </w:r>
      <w:r w:rsidR="0041555B" w:rsidRPr="00B42D25">
        <w:rPr>
          <w:rFonts w:ascii="Times New Roman" w:hAnsi="Times New Roman" w:cs="Times New Roman"/>
          <w:sz w:val="24"/>
          <w:szCs w:val="24"/>
        </w:rPr>
        <w:t>seer blest!</w:t>
      </w:r>
      <w:ins w:id="18" w:author="Jessica Tebo" w:date="2022-01-28T11:46:00Z">
        <w:r w:rsidR="006B07AD">
          <w:rPr>
            <w:rFonts w:ascii="Times New Roman" w:hAnsi="Times New Roman" w:cs="Times New Roman"/>
            <w:sz w:val="24"/>
            <w:szCs w:val="24"/>
          </w:rPr>
          <w:t>,</w:t>
        </w:r>
      </w:ins>
      <w:r w:rsidR="00CE659E" w:rsidRPr="00B42D25">
        <w:rPr>
          <w:rFonts w:ascii="Times New Roman" w:hAnsi="Times New Roman" w:cs="Times New Roman"/>
          <w:sz w:val="24"/>
          <w:szCs w:val="24"/>
        </w:rPr>
        <w:t>”</w:t>
      </w:r>
      <w:r w:rsidR="0041555B" w:rsidRPr="00B42D25">
        <w:rPr>
          <w:rFonts w:ascii="Times New Roman" w:hAnsi="Times New Roman" w:cs="Times New Roman"/>
          <w:sz w:val="24"/>
          <w:szCs w:val="24"/>
        </w:rPr>
        <w:t xml:space="preserve"> </w:t>
      </w:r>
      <w:r w:rsidR="00861A81" w:rsidRPr="00B42D25">
        <w:rPr>
          <w:rFonts w:ascii="Times New Roman" w:hAnsi="Times New Roman" w:cs="Times New Roman"/>
          <w:sz w:val="24"/>
          <w:szCs w:val="24"/>
        </w:rPr>
        <w:t>who Barbara Garlitz c</w:t>
      </w:r>
      <w:r w:rsidR="00D77BC9" w:rsidRPr="00B42D25">
        <w:rPr>
          <w:rFonts w:ascii="Times New Roman" w:hAnsi="Times New Roman" w:cs="Times New Roman"/>
          <w:sz w:val="24"/>
          <w:szCs w:val="24"/>
        </w:rPr>
        <w:t xml:space="preserve">ould claim </w:t>
      </w:r>
      <w:commentRangeStart w:id="19"/>
      <w:r w:rsidR="00D77BC9" w:rsidRPr="00B42D25">
        <w:rPr>
          <w:rFonts w:ascii="Times New Roman" w:hAnsi="Times New Roman" w:cs="Times New Roman"/>
          <w:sz w:val="24"/>
          <w:szCs w:val="24"/>
        </w:rPr>
        <w:t>in 196</w:t>
      </w:r>
      <w:r w:rsidR="00651457" w:rsidRPr="00B42D25">
        <w:rPr>
          <w:rFonts w:ascii="Times New Roman" w:hAnsi="Times New Roman" w:cs="Times New Roman"/>
          <w:sz w:val="24"/>
          <w:szCs w:val="24"/>
        </w:rPr>
        <w:t>6</w:t>
      </w:r>
      <w:r w:rsidR="00D77BC9" w:rsidRPr="00B42D25">
        <w:rPr>
          <w:rFonts w:ascii="Times New Roman" w:hAnsi="Times New Roman" w:cs="Times New Roman"/>
          <w:sz w:val="24"/>
          <w:szCs w:val="24"/>
        </w:rPr>
        <w:t xml:space="preserve"> </w:t>
      </w:r>
      <w:commentRangeEnd w:id="19"/>
      <w:r w:rsidR="006B07AD">
        <w:rPr>
          <w:rStyle w:val="CommentReference"/>
        </w:rPr>
        <w:commentReference w:id="19"/>
      </w:r>
      <w:r w:rsidR="00D77BC9" w:rsidRPr="00B42D25">
        <w:rPr>
          <w:rFonts w:ascii="Times New Roman" w:hAnsi="Times New Roman" w:cs="Times New Roman"/>
          <w:sz w:val="24"/>
          <w:szCs w:val="24"/>
        </w:rPr>
        <w:t>had</w:t>
      </w:r>
      <w:r w:rsidR="00861A81" w:rsidRPr="00B42D25">
        <w:rPr>
          <w:rFonts w:ascii="Times New Roman" w:hAnsi="Times New Roman" w:cs="Times New Roman"/>
          <w:sz w:val="24"/>
          <w:szCs w:val="24"/>
        </w:rPr>
        <w:t xml:space="preserve"> completely redefined attitudes to childhood for a century</w:t>
      </w:r>
      <w:r w:rsidR="00D77BC9" w:rsidRPr="00B42D25">
        <w:rPr>
          <w:rFonts w:ascii="Times New Roman" w:hAnsi="Times New Roman" w:cs="Times New Roman"/>
          <w:sz w:val="24"/>
          <w:szCs w:val="24"/>
        </w:rPr>
        <w:t xml:space="preserve">, </w:t>
      </w:r>
      <w:r w:rsidR="00751F9D" w:rsidRPr="00B42D25">
        <w:rPr>
          <w:rFonts w:ascii="Times New Roman" w:hAnsi="Times New Roman" w:cs="Times New Roman"/>
          <w:sz w:val="24"/>
          <w:szCs w:val="24"/>
        </w:rPr>
        <w:t>and</w:t>
      </w:r>
      <w:r w:rsidR="00D77BC9" w:rsidRPr="00B42D25">
        <w:rPr>
          <w:rFonts w:ascii="Times New Roman" w:hAnsi="Times New Roman" w:cs="Times New Roman"/>
          <w:sz w:val="24"/>
          <w:szCs w:val="24"/>
        </w:rPr>
        <w:t xml:space="preserve"> whose </w:t>
      </w:r>
      <w:r w:rsidR="00D77BC9" w:rsidRPr="00B42D25">
        <w:rPr>
          <w:rFonts w:ascii="Times New Roman" w:hAnsi="Times New Roman" w:cs="Times New Roman"/>
          <w:sz w:val="24"/>
          <w:szCs w:val="24"/>
        </w:rPr>
        <w:lastRenderedPageBreak/>
        <w:t xml:space="preserve">legacy in fact remains </w:t>
      </w:r>
      <w:r w:rsidR="00C77255" w:rsidRPr="00B42D25">
        <w:rPr>
          <w:rFonts w:ascii="Times New Roman" w:hAnsi="Times New Roman" w:cs="Times New Roman"/>
          <w:sz w:val="24"/>
          <w:szCs w:val="24"/>
        </w:rPr>
        <w:t xml:space="preserve">the dominant cultural understanding of childhood in the </w:t>
      </w:r>
      <w:commentRangeStart w:id="20"/>
      <w:ins w:id="21" w:author="Jessica Tebo" w:date="2022-01-28T11:49:00Z">
        <w:r w:rsidR="006B07AD">
          <w:rPr>
            <w:rFonts w:ascii="Times New Roman" w:hAnsi="Times New Roman" w:cs="Times New Roman"/>
            <w:sz w:val="24"/>
            <w:szCs w:val="24"/>
          </w:rPr>
          <w:t>W</w:t>
        </w:r>
      </w:ins>
      <w:del w:id="22" w:author="Jessica Tebo" w:date="2022-01-28T11:49:00Z">
        <w:r w:rsidR="009970EE" w:rsidRPr="00B42D25" w:rsidDel="006B07AD">
          <w:rPr>
            <w:rFonts w:ascii="Times New Roman" w:hAnsi="Times New Roman" w:cs="Times New Roman"/>
            <w:sz w:val="24"/>
            <w:szCs w:val="24"/>
          </w:rPr>
          <w:delText>w</w:delText>
        </w:r>
      </w:del>
      <w:r w:rsidR="009970EE" w:rsidRPr="00B42D25">
        <w:rPr>
          <w:rFonts w:ascii="Times New Roman" w:hAnsi="Times New Roman" w:cs="Times New Roman"/>
          <w:sz w:val="24"/>
          <w:szCs w:val="24"/>
        </w:rPr>
        <w:t xml:space="preserve">estern </w:t>
      </w:r>
      <w:commentRangeEnd w:id="20"/>
      <w:r w:rsidR="006B07AD">
        <w:rPr>
          <w:rStyle w:val="CommentReference"/>
        </w:rPr>
        <w:commentReference w:id="20"/>
      </w:r>
      <w:r w:rsidR="009970EE" w:rsidRPr="00B42D25">
        <w:rPr>
          <w:rFonts w:ascii="Times New Roman" w:hAnsi="Times New Roman" w:cs="Times New Roman"/>
          <w:sz w:val="24"/>
          <w:szCs w:val="24"/>
        </w:rPr>
        <w:t>imagination</w:t>
      </w:r>
      <w:r w:rsidR="008048E9" w:rsidRPr="00B42D25">
        <w:rPr>
          <w:rFonts w:ascii="Times New Roman" w:hAnsi="Times New Roman" w:cs="Times New Roman"/>
          <w:sz w:val="24"/>
          <w:szCs w:val="24"/>
        </w:rPr>
        <w:t xml:space="preserve"> (Garlitz 639)</w:t>
      </w:r>
      <w:r w:rsidR="00651457" w:rsidRPr="00B42D25">
        <w:rPr>
          <w:rFonts w:ascii="Times New Roman" w:hAnsi="Times New Roman" w:cs="Times New Roman"/>
          <w:sz w:val="24"/>
          <w:szCs w:val="24"/>
        </w:rPr>
        <w:t>.</w:t>
      </w:r>
      <w:r w:rsidR="002B723F" w:rsidRPr="00B42D25">
        <w:rPr>
          <w:rFonts w:ascii="Times New Roman" w:hAnsi="Times New Roman" w:cs="Times New Roman"/>
          <w:sz w:val="24"/>
          <w:szCs w:val="24"/>
        </w:rPr>
        <w:t>Thes</w:t>
      </w:r>
      <w:r w:rsidR="000C1DE1" w:rsidRPr="00B42D25">
        <w:rPr>
          <w:rFonts w:ascii="Times New Roman" w:hAnsi="Times New Roman" w:cs="Times New Roman"/>
          <w:sz w:val="24"/>
          <w:szCs w:val="24"/>
        </w:rPr>
        <w:t>e</w:t>
      </w:r>
      <w:r w:rsidR="002B723F" w:rsidRPr="00B42D25">
        <w:rPr>
          <w:rFonts w:ascii="Times New Roman" w:hAnsi="Times New Roman" w:cs="Times New Roman"/>
          <w:sz w:val="24"/>
          <w:szCs w:val="24"/>
        </w:rPr>
        <w:t xml:space="preserve"> poems</w:t>
      </w:r>
      <w:r w:rsidR="00E30EFE" w:rsidRPr="00B42D25">
        <w:rPr>
          <w:rFonts w:ascii="Times New Roman" w:hAnsi="Times New Roman" w:cs="Times New Roman"/>
          <w:sz w:val="24"/>
          <w:szCs w:val="24"/>
        </w:rPr>
        <w:t xml:space="preserve"> imagined a radical new image of the child as someone </w:t>
      </w:r>
      <w:r w:rsidR="002B723F" w:rsidRPr="00B42D25">
        <w:rPr>
          <w:rFonts w:ascii="Times New Roman" w:hAnsi="Times New Roman" w:cs="Times New Roman"/>
          <w:sz w:val="24"/>
          <w:szCs w:val="24"/>
        </w:rPr>
        <w:t xml:space="preserve">preserved in eternal innocence and creative potentiality by </w:t>
      </w:r>
      <w:r w:rsidR="00E2576E" w:rsidRPr="00B42D25">
        <w:rPr>
          <w:rFonts w:ascii="Times New Roman" w:hAnsi="Times New Roman" w:cs="Times New Roman"/>
          <w:sz w:val="24"/>
          <w:szCs w:val="24"/>
        </w:rPr>
        <w:t>their</w:t>
      </w:r>
      <w:r w:rsidR="002B723F" w:rsidRPr="00B42D25">
        <w:rPr>
          <w:rFonts w:ascii="Times New Roman" w:hAnsi="Times New Roman" w:cs="Times New Roman"/>
          <w:sz w:val="24"/>
          <w:szCs w:val="24"/>
        </w:rPr>
        <w:t xml:space="preserve"> seclusion from formal education, society, the city, or any other form of experience that might taint </w:t>
      </w:r>
      <w:r w:rsidR="00E2576E" w:rsidRPr="00B42D25">
        <w:rPr>
          <w:rFonts w:ascii="Times New Roman" w:hAnsi="Times New Roman" w:cs="Times New Roman"/>
          <w:sz w:val="24"/>
          <w:szCs w:val="24"/>
        </w:rPr>
        <w:t>their</w:t>
      </w:r>
      <w:r w:rsidR="002B723F" w:rsidRPr="00B42D25">
        <w:rPr>
          <w:rFonts w:ascii="Times New Roman" w:hAnsi="Times New Roman" w:cs="Times New Roman"/>
          <w:sz w:val="24"/>
          <w:szCs w:val="24"/>
        </w:rPr>
        <w:t xml:space="preserve"> intuitive ability to read the natural world. </w:t>
      </w:r>
      <w:r w:rsidR="00DB5AA2" w:rsidRPr="00B42D25">
        <w:rPr>
          <w:rFonts w:ascii="Times New Roman" w:hAnsi="Times New Roman" w:cs="Times New Roman"/>
          <w:sz w:val="24"/>
          <w:szCs w:val="24"/>
        </w:rPr>
        <w:t>The</w:t>
      </w:r>
      <w:r w:rsidR="000F70DA" w:rsidRPr="00B42D25">
        <w:rPr>
          <w:rFonts w:ascii="Times New Roman" w:hAnsi="Times New Roman" w:cs="Times New Roman"/>
          <w:sz w:val="24"/>
          <w:szCs w:val="24"/>
        </w:rPr>
        <w:t>y</w:t>
      </w:r>
      <w:r w:rsidR="00DB5AA2" w:rsidRPr="00B42D25">
        <w:rPr>
          <w:rFonts w:ascii="Times New Roman" w:hAnsi="Times New Roman" w:cs="Times New Roman"/>
          <w:sz w:val="24"/>
          <w:szCs w:val="24"/>
        </w:rPr>
        <w:t xml:space="preserve"> also, </w:t>
      </w:r>
      <w:r w:rsidR="00665F85" w:rsidRPr="00B42D25">
        <w:rPr>
          <w:rFonts w:ascii="Times New Roman" w:hAnsi="Times New Roman" w:cs="Times New Roman"/>
          <w:sz w:val="24"/>
          <w:szCs w:val="24"/>
        </w:rPr>
        <w:t xml:space="preserve">however, </w:t>
      </w:r>
      <w:r w:rsidR="0060620B" w:rsidRPr="00B42D25">
        <w:rPr>
          <w:rFonts w:ascii="Times New Roman" w:hAnsi="Times New Roman" w:cs="Times New Roman"/>
          <w:sz w:val="24"/>
          <w:szCs w:val="24"/>
        </w:rPr>
        <w:t xml:space="preserve">consciously and unconsciously </w:t>
      </w:r>
      <w:r w:rsidR="00665F85" w:rsidRPr="00B42D25">
        <w:rPr>
          <w:rFonts w:ascii="Times New Roman" w:hAnsi="Times New Roman" w:cs="Times New Roman"/>
          <w:sz w:val="24"/>
          <w:szCs w:val="24"/>
        </w:rPr>
        <w:t>dramatize the way</w:t>
      </w:r>
      <w:r w:rsidR="0060620B" w:rsidRPr="00B42D25">
        <w:rPr>
          <w:rFonts w:ascii="Times New Roman" w:hAnsi="Times New Roman" w:cs="Times New Roman"/>
          <w:sz w:val="24"/>
          <w:szCs w:val="24"/>
        </w:rPr>
        <w:t>s</w:t>
      </w:r>
      <w:r w:rsidR="00665F85" w:rsidRPr="00B42D25">
        <w:rPr>
          <w:rFonts w:ascii="Times New Roman" w:hAnsi="Times New Roman" w:cs="Times New Roman"/>
          <w:sz w:val="24"/>
          <w:szCs w:val="24"/>
        </w:rPr>
        <w:t xml:space="preserve"> in which </w:t>
      </w:r>
      <w:r w:rsidR="008973F9" w:rsidRPr="00B42D25">
        <w:rPr>
          <w:rFonts w:ascii="Times New Roman" w:hAnsi="Times New Roman" w:cs="Times New Roman"/>
          <w:sz w:val="24"/>
          <w:szCs w:val="24"/>
        </w:rPr>
        <w:t>the</w:t>
      </w:r>
      <w:r w:rsidR="00665F85" w:rsidRPr="00B42D25">
        <w:rPr>
          <w:rFonts w:ascii="Times New Roman" w:hAnsi="Times New Roman" w:cs="Times New Roman"/>
          <w:sz w:val="24"/>
          <w:szCs w:val="24"/>
        </w:rPr>
        <w:t xml:space="preserve"> adult author or parent </w:t>
      </w:r>
      <w:r w:rsidR="008973F9" w:rsidRPr="00B42D25">
        <w:rPr>
          <w:rFonts w:ascii="Times New Roman" w:hAnsi="Times New Roman" w:cs="Times New Roman"/>
          <w:sz w:val="24"/>
          <w:szCs w:val="24"/>
        </w:rPr>
        <w:t xml:space="preserve">creates this ideal </w:t>
      </w:r>
      <w:r w:rsidR="00DB5AA2" w:rsidRPr="00B42D25">
        <w:rPr>
          <w:rFonts w:ascii="Times New Roman" w:hAnsi="Times New Roman" w:cs="Times New Roman"/>
          <w:sz w:val="24"/>
          <w:szCs w:val="24"/>
        </w:rPr>
        <w:t xml:space="preserve">child </w:t>
      </w:r>
      <w:r w:rsidR="008973F9" w:rsidRPr="00B42D25">
        <w:rPr>
          <w:rFonts w:ascii="Times New Roman" w:hAnsi="Times New Roman" w:cs="Times New Roman"/>
          <w:sz w:val="24"/>
          <w:szCs w:val="24"/>
        </w:rPr>
        <w:t>by over-inscribing</w:t>
      </w:r>
      <w:r w:rsidR="00665F85" w:rsidRPr="00B42D25">
        <w:rPr>
          <w:rFonts w:ascii="Times New Roman" w:hAnsi="Times New Roman" w:cs="Times New Roman"/>
          <w:sz w:val="24"/>
          <w:szCs w:val="24"/>
        </w:rPr>
        <w:t xml:space="preserve"> a real ch</w:t>
      </w:r>
      <w:r w:rsidR="008973F9" w:rsidRPr="00B42D25">
        <w:rPr>
          <w:rFonts w:ascii="Times New Roman" w:hAnsi="Times New Roman" w:cs="Times New Roman"/>
          <w:sz w:val="24"/>
          <w:szCs w:val="24"/>
        </w:rPr>
        <w:t xml:space="preserve">ild with a set of meanings that meet the author’s psychological and </w:t>
      </w:r>
      <w:r w:rsidR="0088186E" w:rsidRPr="00B42D25">
        <w:rPr>
          <w:rFonts w:ascii="Times New Roman" w:hAnsi="Times New Roman" w:cs="Times New Roman"/>
          <w:sz w:val="24"/>
          <w:szCs w:val="24"/>
        </w:rPr>
        <w:t>creative need for an eternal,</w:t>
      </w:r>
      <w:r w:rsidR="008973F9" w:rsidRPr="00B42D25">
        <w:rPr>
          <w:rFonts w:ascii="Times New Roman" w:hAnsi="Times New Roman" w:cs="Times New Roman"/>
          <w:sz w:val="24"/>
          <w:szCs w:val="24"/>
        </w:rPr>
        <w:t xml:space="preserve"> archetyp</w:t>
      </w:r>
      <w:r w:rsidR="0088186E" w:rsidRPr="00B42D25">
        <w:rPr>
          <w:rFonts w:ascii="Times New Roman" w:hAnsi="Times New Roman" w:cs="Times New Roman"/>
          <w:sz w:val="24"/>
          <w:szCs w:val="24"/>
        </w:rPr>
        <w:t>al child</w:t>
      </w:r>
      <w:r w:rsidR="00C55A06" w:rsidRPr="00B42D25">
        <w:rPr>
          <w:rFonts w:ascii="Times New Roman" w:hAnsi="Times New Roman" w:cs="Times New Roman"/>
          <w:sz w:val="24"/>
          <w:szCs w:val="24"/>
        </w:rPr>
        <w:t>.</w:t>
      </w:r>
      <w:r w:rsidR="0088186E" w:rsidRPr="00B42D25">
        <w:rPr>
          <w:rFonts w:ascii="Times New Roman" w:hAnsi="Times New Roman" w:cs="Times New Roman"/>
          <w:sz w:val="24"/>
          <w:szCs w:val="24"/>
        </w:rPr>
        <w:t xml:space="preserve"> </w:t>
      </w:r>
      <w:r w:rsidR="00C55A06" w:rsidRPr="00B42D25">
        <w:rPr>
          <w:rFonts w:ascii="Times New Roman" w:hAnsi="Times New Roman" w:cs="Times New Roman"/>
          <w:sz w:val="24"/>
          <w:szCs w:val="24"/>
        </w:rPr>
        <w:t xml:space="preserve">By </w:t>
      </w:r>
      <w:r w:rsidR="0088186E" w:rsidRPr="00B42D25">
        <w:rPr>
          <w:rFonts w:ascii="Times New Roman" w:hAnsi="Times New Roman" w:cs="Times New Roman"/>
          <w:sz w:val="24"/>
          <w:szCs w:val="24"/>
        </w:rPr>
        <w:t>reifying the child into an aesthetic production</w:t>
      </w:r>
      <w:r w:rsidR="00BB08D8" w:rsidRPr="00B42D25">
        <w:rPr>
          <w:rFonts w:ascii="Times New Roman" w:hAnsi="Times New Roman" w:cs="Times New Roman"/>
          <w:sz w:val="24"/>
          <w:szCs w:val="24"/>
        </w:rPr>
        <w:t xml:space="preserve">, </w:t>
      </w:r>
      <w:r w:rsidR="00AD56D2" w:rsidRPr="00B42D25">
        <w:rPr>
          <w:rFonts w:ascii="Times New Roman" w:hAnsi="Times New Roman" w:cs="Times New Roman"/>
          <w:sz w:val="24"/>
          <w:szCs w:val="24"/>
        </w:rPr>
        <w:t xml:space="preserve">its </w:t>
      </w:r>
      <w:r w:rsidR="00BB08D8" w:rsidRPr="00B42D25">
        <w:rPr>
          <w:rFonts w:ascii="Times New Roman" w:hAnsi="Times New Roman" w:cs="Times New Roman"/>
          <w:sz w:val="24"/>
          <w:szCs w:val="24"/>
        </w:rPr>
        <w:t xml:space="preserve">creative potentiality </w:t>
      </w:r>
      <w:r w:rsidR="00C55A06" w:rsidRPr="00B42D25">
        <w:rPr>
          <w:rFonts w:ascii="Times New Roman" w:hAnsi="Times New Roman" w:cs="Times New Roman"/>
          <w:sz w:val="24"/>
          <w:szCs w:val="24"/>
        </w:rPr>
        <w:t xml:space="preserve">is </w:t>
      </w:r>
      <w:r w:rsidR="00BB08D8" w:rsidRPr="00B42D25">
        <w:rPr>
          <w:rFonts w:ascii="Times New Roman" w:hAnsi="Times New Roman" w:cs="Times New Roman"/>
          <w:sz w:val="24"/>
          <w:szCs w:val="24"/>
        </w:rPr>
        <w:t>always forestalled</w:t>
      </w:r>
      <w:r w:rsidR="00AD56D2" w:rsidRPr="00B42D25">
        <w:rPr>
          <w:rFonts w:ascii="Times New Roman" w:hAnsi="Times New Roman" w:cs="Times New Roman"/>
          <w:sz w:val="24"/>
          <w:szCs w:val="24"/>
        </w:rPr>
        <w:t>; the child remains the adult’s own creation</w:t>
      </w:r>
      <w:r w:rsidR="0088186E" w:rsidRPr="00B42D25">
        <w:rPr>
          <w:rFonts w:ascii="Times New Roman" w:hAnsi="Times New Roman" w:cs="Times New Roman"/>
          <w:sz w:val="24"/>
          <w:szCs w:val="24"/>
        </w:rPr>
        <w:t>.</w:t>
      </w:r>
      <w:r w:rsidR="008973F9" w:rsidRPr="00B42D25">
        <w:rPr>
          <w:rFonts w:ascii="Times New Roman" w:hAnsi="Times New Roman" w:cs="Times New Roman"/>
          <w:sz w:val="24"/>
          <w:szCs w:val="24"/>
        </w:rPr>
        <w:t xml:space="preserve"> </w:t>
      </w:r>
      <w:r w:rsidR="00BB08D8" w:rsidRPr="00B42D25">
        <w:rPr>
          <w:rFonts w:ascii="Times New Roman" w:hAnsi="Times New Roman" w:cs="Times New Roman"/>
          <w:sz w:val="24"/>
          <w:szCs w:val="24"/>
        </w:rPr>
        <w:t xml:space="preserve">As I have argued elsewhere, </w:t>
      </w:r>
      <w:r w:rsidR="00F31484" w:rsidRPr="00B42D25">
        <w:rPr>
          <w:rFonts w:ascii="Times New Roman" w:hAnsi="Times New Roman" w:cs="Times New Roman"/>
          <w:sz w:val="24"/>
          <w:szCs w:val="24"/>
        </w:rPr>
        <w:t xml:space="preserve">it is this process of reification, and the </w:t>
      </w:r>
      <w:r w:rsidR="00FD28AC" w:rsidRPr="00B42D25">
        <w:rPr>
          <w:rFonts w:ascii="Times New Roman" w:hAnsi="Times New Roman" w:cs="Times New Roman"/>
          <w:sz w:val="24"/>
          <w:szCs w:val="24"/>
        </w:rPr>
        <w:t xml:space="preserve">authorial </w:t>
      </w:r>
      <w:r w:rsidR="003C12FE" w:rsidRPr="00B42D25">
        <w:rPr>
          <w:rFonts w:ascii="Times New Roman" w:hAnsi="Times New Roman" w:cs="Times New Roman"/>
          <w:sz w:val="24"/>
          <w:szCs w:val="24"/>
        </w:rPr>
        <w:t xml:space="preserve">anxiety of replacement that underlies it, that </w:t>
      </w:r>
      <w:r w:rsidR="006962F1" w:rsidRPr="00B42D25">
        <w:rPr>
          <w:rFonts w:ascii="Times New Roman" w:hAnsi="Times New Roman" w:cs="Times New Roman"/>
          <w:sz w:val="24"/>
          <w:szCs w:val="24"/>
        </w:rPr>
        <w:t xml:space="preserve">the Romantic </w:t>
      </w:r>
      <w:r w:rsidR="00FD28AC" w:rsidRPr="00B42D25">
        <w:rPr>
          <w:rFonts w:ascii="Times New Roman" w:hAnsi="Times New Roman" w:cs="Times New Roman"/>
          <w:sz w:val="24"/>
          <w:szCs w:val="24"/>
        </w:rPr>
        <w:t>poem is about when it speaks about childhood.</w:t>
      </w:r>
      <w:r w:rsidR="00CE659E" w:rsidRPr="00B42D25">
        <w:rPr>
          <w:rStyle w:val="EndnoteReference"/>
          <w:rFonts w:ascii="Times New Roman" w:hAnsi="Times New Roman" w:cs="Times New Roman"/>
          <w:sz w:val="24"/>
          <w:szCs w:val="24"/>
        </w:rPr>
        <w:endnoteReference w:id="2"/>
      </w:r>
      <w:r w:rsidR="00CE659E" w:rsidRPr="00B42D25">
        <w:rPr>
          <w:rFonts w:ascii="Times New Roman" w:hAnsi="Times New Roman" w:cs="Times New Roman"/>
          <w:sz w:val="24"/>
          <w:szCs w:val="24"/>
        </w:rPr>
        <w:t xml:space="preserve"> </w:t>
      </w:r>
    </w:p>
    <w:p w14:paraId="71F334D1" w14:textId="313FBCB6"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This reading of the child as the creative production of the adult speaker who cannot allow them to grow up shows us what is at stake for those who reject Romantic innocence, and it is this tension that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repeats, knowingly or otherwise. It is not my intention to claim that</w:t>
      </w:r>
      <w:r w:rsidRPr="00B42D25">
        <w:rPr>
          <w:rFonts w:ascii="Times New Roman" w:hAnsi="Times New Roman" w:cs="Times New Roman"/>
          <w:i/>
          <w:sz w:val="24"/>
          <w:szCs w:val="24"/>
        </w:rPr>
        <w:t xml:space="preserve"> </w:t>
      </w:r>
      <w:r w:rsidRPr="00B42D25">
        <w:rPr>
          <w:rFonts w:ascii="Times New Roman" w:hAnsi="Times New Roman" w:cs="Times New Roman"/>
          <w:sz w:val="24"/>
          <w:szCs w:val="24"/>
        </w:rPr>
        <w:t xml:space="preserve">Bowie is consciously responding to and critiquing Romantic constructions of childhood; however, I am arguing that they form an available and culturally powerful discourse with which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engages. This discourse, and the ways in which it still shapes, implicitly or otherwise, ideas about the relationships between parents and children, authors and texts, and reproduction and creative genius, enables the album to dramatize as a coherent text the ways in which those who inherited 1960s </w:t>
      </w:r>
      <w:del w:id="23" w:author="Jessica Tebo" w:date="2022-01-28T11:50:00Z">
        <w:r w:rsidRPr="00B42D25" w:rsidDel="00B37AEA">
          <w:rPr>
            <w:rFonts w:ascii="Times New Roman" w:hAnsi="Times New Roman" w:cs="Times New Roman"/>
            <w:sz w:val="24"/>
            <w:szCs w:val="24"/>
          </w:rPr>
          <w:delText>counter-culture</w:delText>
        </w:r>
      </w:del>
      <w:ins w:id="24" w:author="Jessica Tebo" w:date="2022-01-28T11:50:00Z">
        <w:r w:rsidR="00B37AEA" w:rsidRPr="00B42D25">
          <w:rPr>
            <w:rFonts w:ascii="Times New Roman" w:hAnsi="Times New Roman" w:cs="Times New Roman"/>
            <w:sz w:val="24"/>
            <w:szCs w:val="24"/>
          </w:rPr>
          <w:t>counterculture</w:t>
        </w:r>
      </w:ins>
      <w:r w:rsidRPr="00B42D25">
        <w:rPr>
          <w:rFonts w:ascii="Times New Roman" w:hAnsi="Times New Roman" w:cs="Times New Roman"/>
          <w:sz w:val="24"/>
          <w:szCs w:val="24"/>
        </w:rPr>
        <w:t xml:space="preserve"> might, like Romanticism’s children in the 1820s and 30s, resist calls to mythic, timeless unknowingness and instead turn to face painfully unfolding knowledge.</w:t>
      </w:r>
    </w:p>
    <w:p w14:paraId="1F546111" w14:textId="5493FAD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Before I consider the ways in which “Kooks” in particular draws on a Romantic discourse of childhood, it is useful to think about what makes it a Romantic text at all, </w:t>
      </w:r>
      <w:r w:rsidRPr="00B42D25">
        <w:rPr>
          <w:rFonts w:ascii="Times New Roman" w:hAnsi="Times New Roman" w:cs="Times New Roman"/>
          <w:sz w:val="24"/>
          <w:szCs w:val="24"/>
        </w:rPr>
        <w:lastRenderedPageBreak/>
        <w:t>because the milieu the song works to establish, one in which Bowie and son might “take the car downtown</w:t>
      </w:r>
      <w:r w:rsidR="00C358B3">
        <w:rPr>
          <w:rFonts w:ascii="Times New Roman" w:hAnsi="Times New Roman" w:cs="Times New Roman"/>
          <w:sz w:val="24"/>
          <w:szCs w:val="24"/>
        </w:rPr>
        <w:t>,</w:t>
      </w:r>
      <w:r w:rsidRPr="00B42D25">
        <w:rPr>
          <w:rFonts w:ascii="Times New Roman" w:hAnsi="Times New Roman" w:cs="Times New Roman"/>
          <w:sz w:val="24"/>
          <w:szCs w:val="24"/>
        </w:rPr>
        <w:t xml:space="preserve">” </w:t>
      </w:r>
      <w:commentRangeStart w:id="25"/>
      <w:r w:rsidRPr="00B42D25">
        <w:rPr>
          <w:rFonts w:ascii="Times New Roman" w:hAnsi="Times New Roman" w:cs="Times New Roman"/>
          <w:sz w:val="24"/>
          <w:szCs w:val="24"/>
        </w:rPr>
        <w:t>is very firmly of its contemporary momen</w:t>
      </w:r>
      <w:commentRangeEnd w:id="25"/>
      <w:r w:rsidR="00B37AEA">
        <w:rPr>
          <w:rStyle w:val="CommentReference"/>
        </w:rPr>
        <w:commentReference w:id="25"/>
      </w:r>
      <w:r w:rsidRPr="00B42D25">
        <w:rPr>
          <w:rFonts w:ascii="Times New Roman" w:hAnsi="Times New Roman" w:cs="Times New Roman"/>
          <w:sz w:val="24"/>
          <w:szCs w:val="24"/>
        </w:rPr>
        <w:t>t. This sets it at odds with the rest of the album, in which the songs generally freewheel between imagined temporalities, mixing present, future, and mythic timelessness in a way more consistent with the usual swooping through-lines and leapings-off of the Romantic lyric. “Oh! You Pretty Things</w:t>
      </w:r>
      <w:r w:rsidR="00C358B3">
        <w:rPr>
          <w:rFonts w:ascii="Times New Roman" w:hAnsi="Times New Roman" w:cs="Times New Roman"/>
          <w:sz w:val="24"/>
          <w:szCs w:val="24"/>
        </w:rPr>
        <w:t>,</w:t>
      </w:r>
      <w:r w:rsidRPr="00B42D25">
        <w:rPr>
          <w:rFonts w:ascii="Times New Roman" w:hAnsi="Times New Roman" w:cs="Times New Roman"/>
          <w:sz w:val="24"/>
          <w:szCs w:val="24"/>
        </w:rPr>
        <w:t>” for instance, opens on a scene of co</w:t>
      </w:r>
      <w:ins w:id="26" w:author="Jessica Tebo" w:date="2022-01-28T11:52:00Z">
        <w:r w:rsidR="00B37AEA">
          <w:rPr>
            <w:rFonts w:ascii="Times New Roman" w:hAnsi="Times New Roman" w:cs="Times New Roman"/>
            <w:sz w:val="24"/>
            <w:szCs w:val="24"/>
          </w:rPr>
          <w:t>z</w:t>
        </w:r>
      </w:ins>
      <w:del w:id="27" w:author="Jessica Tebo" w:date="2022-01-28T11:52:00Z">
        <w:r w:rsidRPr="00B42D25" w:rsidDel="00B37AEA">
          <w:rPr>
            <w:rFonts w:ascii="Times New Roman" w:hAnsi="Times New Roman" w:cs="Times New Roman"/>
            <w:sz w:val="24"/>
            <w:szCs w:val="24"/>
          </w:rPr>
          <w:delText>s</w:delText>
        </w:r>
      </w:del>
      <w:r w:rsidRPr="00B42D25">
        <w:rPr>
          <w:rFonts w:ascii="Times New Roman" w:hAnsi="Times New Roman" w:cs="Times New Roman"/>
          <w:sz w:val="24"/>
          <w:szCs w:val="24"/>
        </w:rPr>
        <w:t xml:space="preserve">y, anachronistic domesticity (“throw another log on the fire for me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I’ve made some breakfast and coffee”) only to jump dizzyingly forwards and outwards into cosmic prophecy via the image of the “crack in the sky and a hand reaching down to me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Linguistically, too, there’s an opposition between the </w:t>
      </w:r>
      <w:r w:rsidR="00211D46" w:rsidRPr="00B42D25">
        <w:rPr>
          <w:rFonts w:ascii="Times New Roman" w:hAnsi="Times New Roman" w:cs="Times New Roman"/>
          <w:sz w:val="24"/>
          <w:szCs w:val="24"/>
        </w:rPr>
        <w:t>contemporary slanginess</w:t>
      </w:r>
      <w:r w:rsidR="00003757" w:rsidRPr="00B42D25">
        <w:rPr>
          <w:rFonts w:ascii="Times New Roman" w:hAnsi="Times New Roman" w:cs="Times New Roman"/>
          <w:sz w:val="24"/>
          <w:szCs w:val="24"/>
        </w:rPr>
        <w:t xml:space="preserve"> </w:t>
      </w:r>
      <w:r w:rsidRPr="00B42D25">
        <w:rPr>
          <w:rFonts w:ascii="Times New Roman" w:hAnsi="Times New Roman" w:cs="Times New Roman"/>
          <w:sz w:val="24"/>
          <w:szCs w:val="24"/>
        </w:rPr>
        <w:t>of “Kooks”’</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vernacular (“I’m not much cop at punching other people’s dads”) and the styli</w:t>
      </w:r>
      <w:r w:rsidR="002F6E74">
        <w:rPr>
          <w:rFonts w:ascii="Times New Roman" w:hAnsi="Times New Roman" w:cs="Times New Roman"/>
          <w:sz w:val="24"/>
          <w:szCs w:val="24"/>
        </w:rPr>
        <w:t>z</w:t>
      </w:r>
      <w:r w:rsidRPr="00B42D25">
        <w:rPr>
          <w:rFonts w:ascii="Times New Roman" w:hAnsi="Times New Roman" w:cs="Times New Roman"/>
          <w:sz w:val="24"/>
          <w:szCs w:val="24"/>
        </w:rPr>
        <w:t xml:space="preserve">ed, surrealist imagery of, for example, “Eight Line Poem”: “But the key to the city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Is in the sun which pins the branches to the sky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Contemporary setting and language aside, however, it is in the song’s celebration of quotidian detail and structural simplicity that its Romantic influence lies.</w:t>
      </w:r>
      <w:del w:id="28" w:author="Jessica Tebo" w:date="2022-01-28T11:53:00Z">
        <w:r w:rsidRPr="00B42D25" w:rsidDel="00B37AEA">
          <w:rPr>
            <w:rFonts w:ascii="Times New Roman" w:hAnsi="Times New Roman" w:cs="Times New Roman"/>
            <w:sz w:val="24"/>
            <w:szCs w:val="24"/>
          </w:rPr>
          <w:delText xml:space="preserve"> </w:delText>
        </w:r>
      </w:del>
    </w:p>
    <w:p w14:paraId="436B779A" w14:textId="512694D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Like many of Wordsworth’s ballad poems, or Coleridge’s conversation poems, the song creates a domestic universe with an affect in excess of its constituent parts. This is achieved by picking out small individual images or events and elevating their intensity whilst limiting the imaginative horizon of the protagonists. In “Kooks,” that horizon is marked by the chorus refrain: “soon you’ll grow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So take a chance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On a couple of kooks</w:t>
      </w:r>
      <w:r w:rsidR="00E045A0">
        <w:rPr>
          <w:rFonts w:ascii="Times New Roman" w:hAnsi="Times New Roman" w:cs="Times New Roman"/>
          <w:sz w:val="24"/>
          <w:szCs w:val="24"/>
        </w:rPr>
        <w:t xml:space="preserve"> . . .”</w:t>
      </w:r>
      <w:r w:rsidRPr="00B42D25">
        <w:rPr>
          <w:rFonts w:ascii="Times New Roman" w:hAnsi="Times New Roman" w:cs="Times New Roman"/>
          <w:sz w:val="24"/>
          <w:szCs w:val="24"/>
        </w:rPr>
        <w:t xml:space="preserve"> The baby boy Bowie addresses will “soon </w:t>
      </w:r>
      <w:r w:rsidR="003A746D">
        <w:rPr>
          <w:rFonts w:ascii="Times New Roman" w:hAnsi="Times New Roman" w:cs="Times New Roman"/>
          <w:sz w:val="24"/>
          <w:szCs w:val="24"/>
        </w:rPr>
        <w:t>. . .</w:t>
      </w:r>
      <w:r w:rsidRPr="00B42D25">
        <w:rPr>
          <w:rFonts w:ascii="Times New Roman" w:hAnsi="Times New Roman" w:cs="Times New Roman"/>
          <w:sz w:val="24"/>
          <w:szCs w:val="24"/>
        </w:rPr>
        <w:t xml:space="preserve"> grow</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but into who, or what, is deferred for now. Just as the world of the “little cottage girl” of “We Are Seven” is circumscribed by the limits of the churchyard in which her siblings lie, Bowie the new father cannot imagine a spatial or temporal world beyond the </w:t>
      </w:r>
      <w:del w:id="29" w:author="Jessica Tebo" w:date="2022-01-28T12:00:00Z">
        <w:r w:rsidRPr="00B42D25" w:rsidDel="00B00521">
          <w:rPr>
            <w:rFonts w:ascii="Times New Roman" w:hAnsi="Times New Roman" w:cs="Times New Roman"/>
            <w:sz w:val="24"/>
            <w:szCs w:val="24"/>
          </w:rPr>
          <w:delText>newly-established</w:delText>
        </w:r>
      </w:del>
      <w:ins w:id="30" w:author="Jessica Tebo" w:date="2022-01-28T12:00:00Z">
        <w:r w:rsidR="00B00521" w:rsidRPr="00B42D25">
          <w:rPr>
            <w:rFonts w:ascii="Times New Roman" w:hAnsi="Times New Roman" w:cs="Times New Roman"/>
            <w:sz w:val="24"/>
            <w:szCs w:val="24"/>
          </w:rPr>
          <w:t>newly established</w:t>
        </w:r>
      </w:ins>
      <w:r w:rsidRPr="00B42D25">
        <w:rPr>
          <w:rFonts w:ascii="Times New Roman" w:hAnsi="Times New Roman" w:cs="Times New Roman"/>
          <w:sz w:val="24"/>
          <w:szCs w:val="24"/>
        </w:rPr>
        <w:t xml:space="preserve"> familial borders. Instead, he lists the items he and his wife have prepared for their child’s impending arrival: “a lot of things to keep you warm and dry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A funny old crib on which the paint won’t dry”; “a pair of shoes, a trumpet </w:t>
      </w:r>
      <w:r w:rsidRPr="00B42D25">
        <w:rPr>
          <w:rFonts w:ascii="Times New Roman" w:hAnsi="Times New Roman" w:cs="Times New Roman"/>
          <w:sz w:val="24"/>
          <w:szCs w:val="24"/>
        </w:rPr>
        <w:lastRenderedPageBreak/>
        <w:t xml:space="preserve">you can blow, and a book of rules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Of what to say to people when they pick on you</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As in “We Are Seven,” in which it is left to the reader to infer a family’s grief from the little girl’s recitation of her mundane daily rituals of eating, singing, and sewing at her siblings’ graves, this list does its own explicatory work without the narrator’s explicit reali</w:t>
      </w:r>
      <w:r w:rsidR="00AD748B">
        <w:rPr>
          <w:rFonts w:ascii="Times New Roman" w:hAnsi="Times New Roman" w:cs="Times New Roman"/>
          <w:sz w:val="24"/>
          <w:szCs w:val="24"/>
        </w:rPr>
        <w:t>z</w:t>
      </w:r>
      <w:r w:rsidRPr="00B42D25">
        <w:rPr>
          <w:rFonts w:ascii="Times New Roman" w:hAnsi="Times New Roman" w:cs="Times New Roman"/>
          <w:sz w:val="24"/>
          <w:szCs w:val="24"/>
        </w:rPr>
        <w:t xml:space="preserve">ation: the inexpertly-painted crib and baby clothes sit on one side of the caesura created by the shift in melody and metre, and on the other, the presumably decorative rather than protective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paaaair of shoes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 single stress awkwardly drawn out for two beats to make up the bar), the trumpet (mimetically illustrated), and the book of comebacks. It is left to the listener to get an immediate joke about these bohemian parents’ preparedness (or otherwise) for their new baby, and to recognize a more profound claim about the impossibility of anyone ever really being able to imagine what it’s like after a child arrives.</w:t>
      </w:r>
    </w:p>
    <w:p w14:paraId="483214B1" w14:textId="58F0B023"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Lyrically, then, “Kooks” might be considered a Romantic poem in the Wordsworthian mould. It certainly fits Wordsworth’s own criteria of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incidents and situations from common life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expressed in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plainer and more emphatic language</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especially in comparison to the heightened, occasionally grandiose language and styli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ed imagery of the rest of the album (Wordsworth 596; 597). It is also a good exemplar of his rule that in a poem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the feeling therein </w:t>
      </w:r>
      <w:r w:rsidR="00AB1D37" w:rsidRPr="00B42D25">
        <w:rPr>
          <w:rFonts w:ascii="Times New Roman" w:hAnsi="Times New Roman" w:cs="Times New Roman"/>
          <w:sz w:val="24"/>
          <w:szCs w:val="24"/>
        </w:rPr>
        <w:t xml:space="preserve">developed </w:t>
      </w:r>
      <w:r w:rsidRPr="00B42D25">
        <w:rPr>
          <w:rFonts w:ascii="Times New Roman" w:hAnsi="Times New Roman" w:cs="Times New Roman"/>
          <w:sz w:val="24"/>
          <w:szCs w:val="24"/>
        </w:rPr>
        <w:t>gives importance to the action and situation, and not the action and situation to the feeling</w:t>
      </w:r>
      <w:r w:rsidR="00BD3395" w:rsidRPr="00B42D25">
        <w:rPr>
          <w:rFonts w:ascii="Times New Roman" w:hAnsi="Times New Roman" w:cs="Times New Roman"/>
          <w:sz w:val="24"/>
          <w:szCs w:val="24"/>
        </w:rPr>
        <w:t>”</w:t>
      </w:r>
      <w:r w:rsidR="00AB1D37" w:rsidRPr="00B42D25">
        <w:rPr>
          <w:rFonts w:ascii="Times New Roman" w:hAnsi="Times New Roman" w:cs="Times New Roman"/>
          <w:sz w:val="24"/>
          <w:szCs w:val="24"/>
        </w:rPr>
        <w:t xml:space="preserve"> (599)</w:t>
      </w:r>
      <w:r w:rsidRPr="00B42D25">
        <w:rPr>
          <w:rFonts w:ascii="Times New Roman" w:hAnsi="Times New Roman" w:cs="Times New Roman"/>
          <w:sz w:val="24"/>
          <w:szCs w:val="24"/>
        </w:rPr>
        <w:t>: the song builds upon the very slightest of actual incidents. Musically, too, it has a structural simplicity which echoes the plain diction of the lyrics. The song’s 4:4 time signature, the simplest of tempos (and usually the first learned), has an analogue in the ballad metre which drives many of Wordsworth’s narrative poems such as “Goody Blake and Harry Gill</w:t>
      </w:r>
      <w:r w:rsidR="00E045A0">
        <w:rPr>
          <w:rFonts w:ascii="Times New Roman" w:hAnsi="Times New Roman" w:cs="Times New Roman"/>
          <w:sz w:val="24"/>
          <w:szCs w:val="24"/>
        </w:rPr>
        <w:t>,</w:t>
      </w:r>
      <w:r w:rsidRPr="00B42D25">
        <w:rPr>
          <w:rFonts w:ascii="Times New Roman" w:hAnsi="Times New Roman" w:cs="Times New Roman"/>
          <w:sz w:val="24"/>
          <w:szCs w:val="24"/>
        </w:rPr>
        <w:t>” “The Idiot Boy</w:t>
      </w:r>
      <w:r w:rsidR="00E045A0">
        <w:rPr>
          <w:rFonts w:ascii="Times New Roman" w:hAnsi="Times New Roman" w:cs="Times New Roman"/>
          <w:sz w:val="24"/>
          <w:szCs w:val="24"/>
        </w:rPr>
        <w:t>,</w:t>
      </w:r>
      <w:r w:rsidRPr="00B42D25">
        <w:rPr>
          <w:rFonts w:ascii="Times New Roman" w:hAnsi="Times New Roman" w:cs="Times New Roman"/>
          <w:sz w:val="24"/>
          <w:szCs w:val="24"/>
        </w:rPr>
        <w:t>” or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ballad metre, which alternates lines of iambic tetrameter and trimeter in four</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line stanzas, would have been familiar to an eighteenth-century reader from popular broadsides: it is what might be called a ‘folk’ metre. It emphasi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es rhythm over flow, drawing primary attention to the repetitive </w:t>
      </w:r>
      <w:r w:rsidRPr="00B42D25">
        <w:rPr>
          <w:rFonts w:ascii="Times New Roman" w:hAnsi="Times New Roman" w:cs="Times New Roman"/>
          <w:sz w:val="24"/>
          <w:szCs w:val="24"/>
        </w:rPr>
        <w:lastRenderedPageBreak/>
        <w:t>bouncy stanzas, and creates an effect that is, as numerous Romantic critics have observed, naïve or childlike, suggesting a nursery rhyme rather than a ‘</w:t>
      </w:r>
      <w:commentRangeStart w:id="31"/>
      <w:r w:rsidRPr="00B42D25">
        <w:rPr>
          <w:rFonts w:ascii="Times New Roman" w:hAnsi="Times New Roman" w:cs="Times New Roman"/>
          <w:sz w:val="24"/>
          <w:szCs w:val="24"/>
        </w:rPr>
        <w:t>serious’</w:t>
      </w:r>
      <w:commentRangeEnd w:id="31"/>
      <w:r w:rsidR="00C53D8A">
        <w:rPr>
          <w:rStyle w:val="CommentReference"/>
        </w:rPr>
        <w:commentReference w:id="31"/>
      </w:r>
      <w:r w:rsidRPr="00B42D25">
        <w:rPr>
          <w:rFonts w:ascii="Times New Roman" w:hAnsi="Times New Roman" w:cs="Times New Roman"/>
          <w:sz w:val="24"/>
          <w:szCs w:val="24"/>
        </w:rPr>
        <w:t xml:space="preserve"> poem.</w:t>
      </w:r>
      <w:r w:rsidRPr="00B42D25">
        <w:rPr>
          <w:rStyle w:val="EndnoteReference"/>
          <w:rFonts w:ascii="Times New Roman" w:hAnsi="Times New Roman" w:cs="Times New Roman"/>
          <w:sz w:val="24"/>
          <w:szCs w:val="24"/>
        </w:rPr>
        <w:endnoteReference w:id="3"/>
      </w:r>
      <w:r w:rsidRPr="00B42D25">
        <w:rPr>
          <w:rFonts w:ascii="Times New Roman" w:hAnsi="Times New Roman" w:cs="Times New Roman"/>
          <w:sz w:val="24"/>
          <w:szCs w:val="24"/>
        </w:rPr>
        <w:t xml:space="preserve"> “Kooks”</w:t>
      </w:r>
      <w:r w:rsidR="00BD3395" w:rsidRPr="00B42D25">
        <w:rPr>
          <w:rFonts w:ascii="Times New Roman" w:hAnsi="Times New Roman" w:cs="Times New Roman"/>
          <w:sz w:val="24"/>
          <w:szCs w:val="24"/>
        </w:rPr>
        <w:t>’</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syncopated four-beat bars work in a similar way, establishing a relationship between childlike rhythm and subject, and suggesting, perhaps, that here is something that, unlike the rest of the album, ought not to be taken particularly seriously.</w:t>
      </w:r>
      <w:r w:rsidR="00F140E2" w:rsidRPr="00B42D25">
        <w:rPr>
          <w:rStyle w:val="EndnoteReference"/>
          <w:rFonts w:ascii="Times New Roman" w:hAnsi="Times New Roman" w:cs="Times New Roman"/>
          <w:sz w:val="24"/>
          <w:szCs w:val="24"/>
        </w:rPr>
        <w:endnoteReference w:id="4"/>
      </w:r>
      <w:r w:rsidR="007D555A" w:rsidRPr="00B42D25">
        <w:rPr>
          <w:rFonts w:ascii="Times New Roman" w:hAnsi="Times New Roman" w:cs="Times New Roman"/>
          <w:sz w:val="24"/>
          <w:szCs w:val="24"/>
        </w:rPr>
        <w:t xml:space="preserve"> </w:t>
      </w:r>
    </w:p>
    <w:p w14:paraId="72242A54" w14:textId="510AC3F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And yet its central position in the track order suggests that “Kooks” does matter, very much, and in what follows I will attempt to show why by reading it as an instance of a Romantic child poem</w:t>
      </w:r>
      <w:del w:id="33" w:author="Jessica Tebo" w:date="2022-01-28T12:12:00Z">
        <w:r w:rsidRPr="00B42D25" w:rsidDel="00C53D8A">
          <w:rPr>
            <w:rFonts w:ascii="Times New Roman" w:hAnsi="Times New Roman" w:cs="Times New Roman"/>
            <w:sz w:val="24"/>
            <w:szCs w:val="24"/>
          </w:rPr>
          <w:delText>,</w:delText>
        </w:r>
      </w:del>
      <w:r w:rsidRPr="00B42D25">
        <w:rPr>
          <w:rFonts w:ascii="Times New Roman" w:hAnsi="Times New Roman" w:cs="Times New Roman"/>
          <w:sz w:val="24"/>
          <w:szCs w:val="24"/>
        </w:rPr>
        <w:t xml:space="preserve"> and by unpicking the Romantic child’s relationship to creative and paternal authority. The song celebrates unselfconscious childish innocence and joyful resistance of adult knowledge in favour of an authentic native wisdom. That stance rests upon a central tenet of the Romantic child ethos, which is the suspicion of, and downright resistance to, formal education and sociali</w:t>
      </w:r>
      <w:r w:rsidR="00AD748B">
        <w:rPr>
          <w:rFonts w:ascii="Times New Roman" w:hAnsi="Times New Roman" w:cs="Times New Roman"/>
          <w:sz w:val="24"/>
          <w:szCs w:val="24"/>
        </w:rPr>
        <w:t>z</w:t>
      </w:r>
      <w:r w:rsidRPr="00B42D25">
        <w:rPr>
          <w:rFonts w:ascii="Times New Roman" w:hAnsi="Times New Roman" w:cs="Times New Roman"/>
          <w:sz w:val="24"/>
          <w:szCs w:val="24"/>
        </w:rPr>
        <w:t>ation, as numerous Romantic critics have noted, to very different interpretive ends.</w:t>
      </w:r>
      <w:r w:rsidRPr="00B42D25">
        <w:rPr>
          <w:rStyle w:val="EndnoteReference"/>
          <w:rFonts w:ascii="Times New Roman" w:hAnsi="Times New Roman" w:cs="Times New Roman"/>
          <w:sz w:val="24"/>
          <w:szCs w:val="24"/>
        </w:rPr>
        <w:endnoteReference w:id="5"/>
      </w:r>
      <w:r w:rsidRPr="00B42D25">
        <w:rPr>
          <w:rFonts w:ascii="Times New Roman" w:hAnsi="Times New Roman" w:cs="Times New Roman"/>
          <w:sz w:val="24"/>
          <w:szCs w:val="24"/>
        </w:rPr>
        <w:t xml:space="preserve"> </w:t>
      </w:r>
      <w:commentRangeStart w:id="34"/>
      <w:r w:rsidR="00BD3395" w:rsidRPr="00B42D25">
        <w:rPr>
          <w:rFonts w:ascii="Times New Roman" w:hAnsi="Times New Roman" w:cs="Times New Roman"/>
          <w:sz w:val="24"/>
          <w:szCs w:val="24"/>
        </w:rPr>
        <w:t xml:space="preserve">The fifth book of </w:t>
      </w:r>
      <w:r w:rsidRPr="00B42D25">
        <w:rPr>
          <w:rFonts w:ascii="Times New Roman" w:hAnsi="Times New Roman" w:cs="Times New Roman"/>
          <w:i/>
          <w:iCs/>
          <w:sz w:val="24"/>
          <w:szCs w:val="24"/>
        </w:rPr>
        <w:t>The Prelude</w:t>
      </w:r>
      <w:r w:rsidRPr="00B42D25">
        <w:rPr>
          <w:rFonts w:ascii="Times New Roman" w:hAnsi="Times New Roman" w:cs="Times New Roman"/>
          <w:sz w:val="24"/>
          <w:szCs w:val="24"/>
        </w:rPr>
        <w:t xml:space="preserve"> famously conjures up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monster birth</w:t>
      </w:r>
      <w:r w:rsidR="00BD3395" w:rsidRPr="00B42D25">
        <w:rPr>
          <w:rFonts w:ascii="Times New Roman" w:hAnsi="Times New Roman" w:cs="Times New Roman"/>
          <w:sz w:val="24"/>
          <w:szCs w:val="24"/>
        </w:rPr>
        <w:t>” of</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these too industrious times,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 child who has been crammed with “learning and books” at the expense of his visionary connection with nature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293</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4; 319). </w:t>
      </w:r>
      <w:commentRangeEnd w:id="34"/>
      <w:r w:rsidR="00C53D8A">
        <w:rPr>
          <w:rStyle w:val="CommentReference"/>
        </w:rPr>
        <w:commentReference w:id="34"/>
      </w:r>
      <w:r w:rsidRPr="00B42D25">
        <w:rPr>
          <w:rFonts w:ascii="Times New Roman" w:hAnsi="Times New Roman" w:cs="Times New Roman"/>
          <w:sz w:val="24"/>
          <w:szCs w:val="24"/>
        </w:rPr>
        <w:t>This product of a structured</w:t>
      </w:r>
      <w:r w:rsidR="00193071">
        <w:rPr>
          <w:rFonts w:ascii="Times New Roman" w:hAnsi="Times New Roman" w:cs="Times New Roman"/>
          <w:sz w:val="24"/>
          <w:szCs w:val="24"/>
        </w:rPr>
        <w:t xml:space="preserve"> </w:t>
      </w:r>
      <w:r w:rsidRPr="00B42D25">
        <w:rPr>
          <w:rFonts w:ascii="Times New Roman" w:hAnsi="Times New Roman" w:cs="Times New Roman"/>
          <w:sz w:val="24"/>
          <w:szCs w:val="24"/>
        </w:rPr>
        <w:t xml:space="preserve">education system has become “no Child </w:t>
      </w:r>
      <w:r w:rsidR="000343E0">
        <w:rPr>
          <w:rFonts w:ascii="Times New Roman" w:hAnsi="Times New Roman" w:cs="Times New Roman"/>
          <w:sz w:val="24"/>
          <w:szCs w:val="24"/>
        </w:rPr>
        <w:t>/</w:t>
      </w:r>
      <w:r w:rsidRPr="00B42D25">
        <w:rPr>
          <w:rFonts w:ascii="Times New Roman" w:hAnsi="Times New Roman" w:cs="Times New Roman"/>
          <w:sz w:val="24"/>
          <w:szCs w:val="24"/>
        </w:rPr>
        <w:t xml:space="preserve"> But a dwarf Man”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295</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6) while</w:t>
      </w:r>
      <w:ins w:id="35" w:author="Jessica Tebo" w:date="2022-01-28T12:14:00Z">
        <w:r w:rsidR="00C53D8A">
          <w:rPr>
            <w:rFonts w:ascii="Times New Roman" w:hAnsi="Times New Roman" w:cs="Times New Roman"/>
            <w:sz w:val="24"/>
            <w:szCs w:val="24"/>
          </w:rPr>
          <w:t>:</w:t>
        </w:r>
      </w:ins>
      <w:del w:id="36" w:author="Jessica Tebo" w:date="2022-01-28T12:14:00Z">
        <w:r w:rsidRPr="00B42D25" w:rsidDel="00C53D8A">
          <w:rPr>
            <w:rFonts w:ascii="Times New Roman" w:hAnsi="Times New Roman" w:cs="Times New Roman"/>
            <w:sz w:val="24"/>
            <w:szCs w:val="24"/>
          </w:rPr>
          <w:delText xml:space="preserve"> </w:delText>
        </w:r>
      </w:del>
    </w:p>
    <w:p w14:paraId="29C809DE" w14:textId="7A2F54C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old Grandame Earth is grieved to find </w:t>
      </w:r>
    </w:p>
    <w:p w14:paraId="7ED6E098" w14:textId="3B2CD2D3"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the playthings, which her love designed for him,</w:t>
      </w:r>
    </w:p>
    <w:p w14:paraId="503DE2D7" w14:textId="610484C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unthought of</w:t>
      </w:r>
      <w:ins w:id="37" w:author="Jessica Tebo" w:date="2022-01-28T12:14:00Z">
        <w:r w:rsidR="00C53D8A">
          <w:rPr>
            <w:rFonts w:ascii="Times New Roman" w:hAnsi="Times New Roman" w:cs="Times New Roman"/>
            <w:sz w:val="24"/>
            <w:szCs w:val="24"/>
          </w:rPr>
          <w:t>.</w:t>
        </w:r>
      </w:ins>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347</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9)</w:t>
      </w:r>
      <w:del w:id="38" w:author="Jessica Tebo" w:date="2022-01-28T12:14:00Z">
        <w:r w:rsidRPr="00B42D25" w:rsidDel="00C53D8A">
          <w:rPr>
            <w:rFonts w:ascii="Times New Roman" w:hAnsi="Times New Roman" w:cs="Times New Roman"/>
            <w:sz w:val="24"/>
            <w:szCs w:val="24"/>
          </w:rPr>
          <w:delText>.</w:delText>
        </w:r>
      </w:del>
    </w:p>
    <w:p w14:paraId="5C32DAA4" w14:textId="24DF1AB1"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The ultimate horror of the rational child, Wordsworth suggests here, is its inability to value Nature’s gifts. The visionary access to the world which, as the Intimations Ode says, all children claim as their birthright, is lost to a brain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choked with grammars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325).</w:t>
      </w:r>
    </w:p>
    <w:p w14:paraId="7F42829A" w14:textId="4BEBD7D9"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“Frost at Midnight” offers a hopeful vision of an alternative future. Drawing on the same language of entrapment and freedom, it deplores Coleridge’s own schooldays,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pent mid </w:t>
      </w:r>
      <w:r w:rsidRPr="00B42D25">
        <w:rPr>
          <w:rFonts w:ascii="Times New Roman" w:hAnsi="Times New Roman" w:cs="Times New Roman"/>
          <w:sz w:val="24"/>
          <w:szCs w:val="24"/>
        </w:rPr>
        <w:lastRenderedPageBreak/>
        <w:t>cloisters dim,</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revels instead in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far other lore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that his son Hartley shall know: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lovely shapes and sounds intelligible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of the landscapes he wanders through unhindered (52; 59</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60). In both texts, structured learning is an impediment to accessing creative potential and to true insight. “Kooks” repeats this central idea, </w:t>
      </w:r>
      <w:ins w:id="39" w:author="Jessica Tebo" w:date="2022-01-28T12:17:00Z">
        <w:r w:rsidR="00C53D8A">
          <w:rPr>
            <w:rFonts w:ascii="Times New Roman" w:hAnsi="Times New Roman" w:cs="Times New Roman"/>
            <w:sz w:val="24"/>
            <w:szCs w:val="24"/>
          </w:rPr>
          <w:t xml:space="preserve">with </w:t>
        </w:r>
      </w:ins>
      <w:r w:rsidRPr="00B42D25">
        <w:rPr>
          <w:rFonts w:ascii="Times New Roman" w:hAnsi="Times New Roman" w:cs="Times New Roman"/>
          <w:sz w:val="24"/>
          <w:szCs w:val="24"/>
        </w:rPr>
        <w:t xml:space="preserve">Bowie telling his baby son,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if you ever have to go to school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remember how they messed up this old fool</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Like the education in nature Coleridge desires for Hartley, he imagines his son’s freedom from the formal schooling that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messed</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him up: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if the homework brings you down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we’ll throw it on the fire and take the car downtown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w:t>
      </w:r>
    </w:p>
    <w:p w14:paraId="62E80C1C" w14:textId="25739CB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Another important aspect of the Romantic child is their social seclusion: the Boy of Winander’s companions are the owls whose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mimic hootings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he repeats (l. 398); those of the little girl of “We Are Seven”</w:t>
      </w:r>
      <w:ins w:id="40" w:author="Jessica Tebo" w:date="2022-01-28T12:22:00Z">
        <w:r w:rsidR="00031C68">
          <w:rPr>
            <w:rFonts w:ascii="Times New Roman" w:hAnsi="Times New Roman" w:cs="Times New Roman"/>
            <w:sz w:val="24"/>
            <w:szCs w:val="24"/>
          </w:rPr>
          <w:t xml:space="preserve"> are</w:t>
        </w:r>
      </w:ins>
      <w:r w:rsidRPr="00B42D25">
        <w:rPr>
          <w:rFonts w:ascii="Times New Roman" w:hAnsi="Times New Roman" w:cs="Times New Roman"/>
          <w:sz w:val="24"/>
          <w:szCs w:val="24"/>
        </w:rPr>
        <w:t xml:space="preserve"> her dead brother and sister. Dialogue with nature requires solitude; social exchange blocks the child’s visionary interpretation. “Kooks” replicates this too; Bowie’s gift of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a book of rules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of what to say to people when they pick on you</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makes clear that being a ‘kook’, with its attendant creative gifts, means social exclusion. If this all sounds equally reminiscent of the much more recent counter-cultural imperative to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turn on, tune in, and drop out</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it is worth thinking about the importance of Blake to Ginsberg and Dylan, Wordsworth’s influence on Ray Davies, and flower power’s pantheist overtones. The popular culture of the 1960s, as Luke Walker notes, was heavily indebted to the Romantic poets (1). I want to insist however that on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we can hear something other than Romanticism as it was refracted through the 1960s. The discourse of Romantic childhood which it engages can be read as a celebration of the child’s intuition and inherent creativity</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self-born carol</w:t>
      </w:r>
      <w:r w:rsidR="00BD3395" w:rsidRPr="00B42D25">
        <w:rPr>
          <w:rFonts w:ascii="Times New Roman" w:hAnsi="Times New Roman" w:cs="Times New Roman"/>
          <w:sz w:val="24"/>
          <w:szCs w:val="24"/>
        </w:rPr>
        <w:t>”</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but we can also read it as one that seeks to hold off experience and induction into the social order for reasons that have much more to do with the desires of the narrating adult than the child who is addressed and written into being under the supervising eye of the parent-author. </w:t>
      </w:r>
    </w:p>
    <w:p w14:paraId="1BC866BE" w14:textId="1C4D1F5A"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In Wordsworth’s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little girl’s ideality derives from her inability to understand (and therefore her proximity to) death, and I think in that poem we are asked to regard the </w:t>
      </w:r>
      <w:r w:rsidR="00076769" w:rsidRPr="00B42D25">
        <w:rPr>
          <w:rFonts w:ascii="Times New Roman" w:hAnsi="Times New Roman" w:cs="Times New Roman"/>
          <w:sz w:val="24"/>
          <w:szCs w:val="24"/>
        </w:rPr>
        <w:t>increasingly frustrated</w:t>
      </w:r>
      <w:r w:rsidRPr="00B42D25">
        <w:rPr>
          <w:rFonts w:ascii="Times New Roman" w:hAnsi="Times New Roman" w:cs="Times New Roman"/>
          <w:sz w:val="24"/>
          <w:szCs w:val="24"/>
        </w:rPr>
        <w:t xml:space="preserve"> speaker not just with contempt but with profound suspicion. Alan Richardson observes that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Wordsworthian children of nature </w:t>
      </w:r>
      <w:r w:rsidR="003A746D">
        <w:rPr>
          <w:rFonts w:ascii="Times New Roman" w:hAnsi="Times New Roman" w:cs="Times New Roman"/>
          <w:sz w:val="24"/>
          <w:szCs w:val="24"/>
        </w:rPr>
        <w:t>. . .</w:t>
      </w:r>
      <w:r w:rsidRPr="00B42D25">
        <w:rPr>
          <w:rFonts w:ascii="Times New Roman" w:hAnsi="Times New Roman" w:cs="Times New Roman"/>
          <w:sz w:val="24"/>
          <w:szCs w:val="24"/>
        </w:rPr>
        <w:t xml:space="preserve"> must die so early</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because,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rooted in a transcendental nature rather than culturally produced</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they are left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unsocialised and frozen in a state of eternal innocence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(Richardson </w:t>
      </w:r>
      <w:r w:rsidR="001F1FF5">
        <w:rPr>
          <w:rFonts w:ascii="Times New Roman" w:hAnsi="Times New Roman" w:cs="Times New Roman"/>
          <w:sz w:val="24"/>
          <w:szCs w:val="24"/>
        </w:rPr>
        <w:t>1989</w:t>
      </w:r>
      <w:r w:rsidR="00EB6039">
        <w:rPr>
          <w:rFonts w:ascii="Times New Roman" w:hAnsi="Times New Roman" w:cs="Times New Roman"/>
          <w:sz w:val="24"/>
          <w:szCs w:val="24"/>
        </w:rPr>
        <w:t>,</w:t>
      </w:r>
      <w:r w:rsidR="001F1FF5">
        <w:rPr>
          <w:rFonts w:ascii="Times New Roman" w:hAnsi="Times New Roman" w:cs="Times New Roman"/>
          <w:sz w:val="24"/>
          <w:szCs w:val="24"/>
        </w:rPr>
        <w:t xml:space="preserve"> </w:t>
      </w:r>
      <w:r w:rsidRPr="00B42D25">
        <w:rPr>
          <w:rFonts w:ascii="Times New Roman" w:hAnsi="Times New Roman" w:cs="Times New Roman"/>
          <w:sz w:val="24"/>
          <w:szCs w:val="24"/>
        </w:rPr>
        <w:t>861)</w:t>
      </w:r>
      <w:r w:rsidR="006A7053" w:rsidRPr="00B42D25">
        <w:rPr>
          <w:rFonts w:ascii="Times New Roman" w:hAnsi="Times New Roman" w:cs="Times New Roman"/>
          <w:sz w:val="24"/>
          <w:szCs w:val="24"/>
        </w:rPr>
        <w:t>.</w:t>
      </w:r>
      <w:r w:rsidRPr="00B42D25">
        <w:rPr>
          <w:rFonts w:ascii="Times New Roman" w:hAnsi="Times New Roman" w:cs="Times New Roman"/>
          <w:sz w:val="24"/>
          <w:szCs w:val="24"/>
        </w:rPr>
        <w:t xml:space="preserve"> In fact</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they are aligned with death </w:t>
      </w:r>
      <w:r w:rsidRPr="00B42D25">
        <w:rPr>
          <w:rFonts w:ascii="Times New Roman" w:hAnsi="Times New Roman" w:cs="Times New Roman"/>
          <w:i/>
          <w:iCs/>
          <w:sz w:val="24"/>
          <w:szCs w:val="24"/>
        </w:rPr>
        <w:t>because</w:t>
      </w:r>
      <w:r w:rsidRPr="00B42D25">
        <w:rPr>
          <w:rFonts w:ascii="Times New Roman" w:hAnsi="Times New Roman" w:cs="Times New Roman"/>
          <w:sz w:val="24"/>
          <w:szCs w:val="24"/>
        </w:rPr>
        <w:t xml:space="preserve"> they are culturally produced. Richardson means that Wordsworth’s children always appear isolated from society and cultural structures, but this overlooks the fact that they are also produced as aesthetic objects that meet certain creative or psychological needs of the author. Even as the little cottage girl gracefully evades her interlocutor’s attempts to subjugate her worldview to his rational scheme, the poet-narrator’s interrogation compels her to produces herself for him as exactly what he really needs her to be: the death-marked Romantic child. His self-conscious presence in the poem reminds us that we can only ever approach a child in a Wordsworth poem through the poet’s mediating art. It is their production as this aesthetic ideal, as art rather than something natural, that the unavoidable death of the child in nature overwrites. Lucy’s fate, to be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Rolled round in earth’s diurnal course </w:t>
      </w:r>
      <w:r w:rsidR="0045424D">
        <w:rPr>
          <w:rFonts w:ascii="Times New Roman" w:hAnsi="Times New Roman" w:cs="Times New Roman"/>
          <w:sz w:val="24"/>
          <w:szCs w:val="24"/>
        </w:rPr>
        <w:t>/</w:t>
      </w:r>
      <w:r w:rsidRPr="00B42D25">
        <w:rPr>
          <w:rFonts w:ascii="Times New Roman" w:hAnsi="Times New Roman" w:cs="Times New Roman"/>
          <w:sz w:val="24"/>
          <w:szCs w:val="24"/>
        </w:rPr>
        <w:t xml:space="preserve"> With rocks and stones and trees</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is that of all immortal Wordsworthian children: bodily interment and disintegration is not just the price of transcendent immateriality</w:t>
      </w:r>
      <w:del w:id="41" w:author="Jessica Tebo" w:date="2022-01-28T12:29:00Z">
        <w:r w:rsidRPr="00B42D25" w:rsidDel="00031C68">
          <w:rPr>
            <w:rFonts w:ascii="Times New Roman" w:hAnsi="Times New Roman" w:cs="Times New Roman"/>
            <w:sz w:val="24"/>
            <w:szCs w:val="24"/>
          </w:rPr>
          <w:delText>,</w:delText>
        </w:r>
      </w:del>
      <w:r w:rsidRPr="00B42D25">
        <w:rPr>
          <w:rFonts w:ascii="Times New Roman" w:hAnsi="Times New Roman" w:cs="Times New Roman"/>
          <w:sz w:val="24"/>
          <w:szCs w:val="24"/>
        </w:rPr>
        <w:t xml:space="preserve"> but the sign of an exchange between death and art (ll.</w:t>
      </w:r>
      <w:r w:rsidR="00BD3395" w:rsidRPr="00B42D25">
        <w:rPr>
          <w:rFonts w:ascii="Times New Roman" w:hAnsi="Times New Roman" w:cs="Times New Roman"/>
          <w:sz w:val="24"/>
          <w:szCs w:val="24"/>
        </w:rPr>
        <w:t xml:space="preserve"> </w:t>
      </w:r>
      <w:r w:rsidRPr="00B42D25">
        <w:rPr>
          <w:rFonts w:ascii="Times New Roman" w:hAnsi="Times New Roman" w:cs="Times New Roman"/>
          <w:sz w:val="24"/>
          <w:szCs w:val="24"/>
        </w:rPr>
        <w:t>7</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8). </w:t>
      </w:r>
    </w:p>
    <w:p w14:paraId="3C253D05" w14:textId="1CF92F00"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The innocent creativity of the Romantic child is always forestalled by early death because a condition of being a Romantic child is that their creative potential cannot ever be reali</w:t>
      </w:r>
      <w:r w:rsidR="009D2638">
        <w:rPr>
          <w:rFonts w:ascii="Times New Roman" w:hAnsi="Times New Roman" w:cs="Times New Roman"/>
          <w:sz w:val="24"/>
          <w:szCs w:val="24"/>
        </w:rPr>
        <w:t>z</w:t>
      </w:r>
      <w:r w:rsidRPr="00B42D25">
        <w:rPr>
          <w:rFonts w:ascii="Times New Roman" w:hAnsi="Times New Roman" w:cs="Times New Roman"/>
          <w:sz w:val="24"/>
          <w:szCs w:val="24"/>
        </w:rPr>
        <w:t>ed. Wordsworth’s “To H. C., Six Years Old</w:t>
      </w:r>
      <w:r w:rsidR="00E045A0">
        <w:rPr>
          <w:rFonts w:ascii="Times New Roman" w:hAnsi="Times New Roman" w:cs="Times New Roman"/>
          <w:sz w:val="24"/>
          <w:szCs w:val="24"/>
        </w:rPr>
        <w:t>,</w:t>
      </w:r>
      <w:r w:rsidRPr="00B42D25">
        <w:rPr>
          <w:rFonts w:ascii="Times New Roman" w:hAnsi="Times New Roman" w:cs="Times New Roman"/>
          <w:sz w:val="24"/>
          <w:szCs w:val="24"/>
        </w:rPr>
        <w:t>” makes this quite explicit:</w:t>
      </w:r>
      <w:del w:id="42" w:author="Jessica Tebo" w:date="2022-01-28T12:29:00Z">
        <w:r w:rsidRPr="00B42D25" w:rsidDel="00031C68">
          <w:rPr>
            <w:rFonts w:ascii="Times New Roman" w:hAnsi="Times New Roman" w:cs="Times New Roman"/>
            <w:sz w:val="24"/>
            <w:szCs w:val="24"/>
          </w:rPr>
          <w:delText xml:space="preserve"> </w:delText>
        </w:r>
      </w:del>
    </w:p>
    <w:p w14:paraId="7BA2B012"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Nature will either end thee quite;</w:t>
      </w:r>
    </w:p>
    <w:p w14:paraId="2B4998C7"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Or, lengthening out thy season of delight.</w:t>
      </w:r>
    </w:p>
    <w:p w14:paraId="4176D60C"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Preserve for thee, by individual right,</w:t>
      </w:r>
    </w:p>
    <w:p w14:paraId="06FE5657" w14:textId="25A1C14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A young Lamb’s heart among the full-grown flocks (ll. 21</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24).</w:t>
      </w:r>
    </w:p>
    <w:p w14:paraId="38C75AD4" w14:textId="24406F38"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Coleridge’s description of poetic genius, the ability </w:t>
      </w:r>
      <w:r w:rsidR="0068198E" w:rsidRPr="00B42D25">
        <w:rPr>
          <w:rFonts w:ascii="Times New Roman" w:hAnsi="Times New Roman" w:cs="Times New Roman"/>
          <w:sz w:val="24"/>
          <w:szCs w:val="24"/>
        </w:rPr>
        <w:t>“</w:t>
      </w:r>
      <w:r w:rsidRPr="00B42D25">
        <w:rPr>
          <w:rFonts w:ascii="Times New Roman" w:hAnsi="Times New Roman" w:cs="Times New Roman"/>
          <w:sz w:val="24"/>
          <w:szCs w:val="24"/>
        </w:rPr>
        <w:t>to carry on the feelings of childhood into the powers of manhood</w:t>
      </w:r>
      <w:r w:rsidR="0082472B" w:rsidRPr="00B42D25">
        <w:rPr>
          <w:rFonts w:ascii="Times New Roman" w:hAnsi="Times New Roman" w:cs="Times New Roman"/>
          <w:sz w:val="24"/>
          <w:szCs w:val="24"/>
        </w:rPr>
        <w:t>” (IV.i</w:t>
      </w:r>
      <w:r w:rsidR="00C9245F">
        <w:rPr>
          <w:rFonts w:ascii="Times New Roman" w:hAnsi="Times New Roman" w:cs="Times New Roman"/>
          <w:sz w:val="24"/>
          <w:szCs w:val="24"/>
        </w:rPr>
        <w:t>.</w:t>
      </w:r>
      <w:commentRangeStart w:id="43"/>
      <w:r w:rsidR="0082472B" w:rsidRPr="00B42D25">
        <w:rPr>
          <w:rFonts w:ascii="Times New Roman" w:hAnsi="Times New Roman" w:cs="Times New Roman"/>
          <w:sz w:val="24"/>
          <w:szCs w:val="24"/>
        </w:rPr>
        <w:t>09</w:t>
      </w:r>
      <w:commentRangeEnd w:id="43"/>
      <w:r w:rsidR="00031C68">
        <w:rPr>
          <w:rStyle w:val="CommentReference"/>
        </w:rPr>
        <w:commentReference w:id="43"/>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suggests why. His definition sets up the child as an emotional and imaginative repository to be drawn on for inspiration and consolation by the poet. The child in the Romantic poem, therefore, can only be either the poet’s child self encountered in memory</w:t>
      </w:r>
      <w:del w:id="44" w:author="Jessica Tebo" w:date="2022-01-28T12:36:00Z">
        <w:r w:rsidRPr="00B42D25" w:rsidDel="00A95721">
          <w:rPr>
            <w:rFonts w:ascii="Times New Roman" w:hAnsi="Times New Roman" w:cs="Times New Roman"/>
            <w:sz w:val="24"/>
            <w:szCs w:val="24"/>
          </w:rPr>
          <w:delText>,</w:delText>
        </w:r>
      </w:del>
      <w:r w:rsidRPr="00B42D25">
        <w:rPr>
          <w:rFonts w:ascii="Times New Roman" w:hAnsi="Times New Roman" w:cs="Times New Roman"/>
          <w:sz w:val="24"/>
          <w:szCs w:val="24"/>
        </w:rPr>
        <w:t xml:space="preserve"> or a figure that remains fixed in a perpetual childhood, their creative threat neutrali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ed. Viewed in these terms, the Romantic child figure represents a psycho-creative anxiety of replacement: this figure can produce no rival poems. When, as is the case for Coleridge and for the speaker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Kooks</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that authorship is complicated and overwritten by fatherhood, the anxiety of replacement is magnified, engendering a more disturbing displacement of biological child by textual creation. The generative ‘shalls’ of “Frost at Midnight” make Hartley a doubly-produced child,</w:t>
      </w:r>
      <w:commentRangeStart w:id="45"/>
      <w:r w:rsidRPr="00B42D25">
        <w:rPr>
          <w:rFonts w:ascii="Times New Roman" w:hAnsi="Times New Roman" w:cs="Times New Roman"/>
          <w:sz w:val="24"/>
          <w:szCs w:val="24"/>
        </w:rPr>
        <w:t xml:space="preserve"> </w:t>
      </w:r>
      <w:commentRangeEnd w:id="45"/>
      <w:r w:rsidR="00A95721">
        <w:rPr>
          <w:rStyle w:val="CommentReference"/>
        </w:rPr>
        <w:commentReference w:id="45"/>
      </w:r>
      <w:r w:rsidRPr="00B42D25">
        <w:rPr>
          <w:rFonts w:ascii="Times New Roman" w:hAnsi="Times New Roman" w:cs="Times New Roman"/>
          <w:sz w:val="24"/>
          <w:szCs w:val="24"/>
        </w:rPr>
        <w:t>his future path determined by his father’s verse. “Kooks” may style its productive force as a question</w:t>
      </w:r>
      <w:r w:rsidR="003A746D">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will you stay?</w:t>
      </w:r>
      <w:r w:rsidR="0082472B" w:rsidRPr="00B42D25">
        <w:rPr>
          <w:rFonts w:ascii="Times New Roman" w:hAnsi="Times New Roman" w:cs="Times New Roman"/>
          <w:sz w:val="24"/>
          <w:szCs w:val="24"/>
        </w:rPr>
        <w:t>”</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but like Coleridge’s commandments, the lyrics inscribe the son as a future fellow kook. Bowie’s promotional notes hammer the point: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baby was born and it looked like me and it looked like Angie and the song came out like</w:t>
      </w:r>
      <w:r w:rsidR="003A746D">
        <w:rPr>
          <w:rFonts w:ascii="Times New Roman" w:hAnsi="Times New Roman" w:cs="Times New Roman"/>
          <w:sz w:val="24"/>
          <w:szCs w:val="24"/>
        </w:rPr>
        <w:t>—</w:t>
      </w:r>
      <w:r w:rsidRPr="00B42D25">
        <w:rPr>
          <w:rFonts w:ascii="Times New Roman" w:hAnsi="Times New Roman" w:cs="Times New Roman"/>
          <w:sz w:val="24"/>
          <w:szCs w:val="24"/>
        </w:rPr>
        <w:t>if you’re gonna stay with us you’re gonna grow up Bananas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(Bowie, </w:t>
      </w:r>
      <w:r w:rsidR="00BF2C42" w:rsidRPr="00BF2C42">
        <w:rPr>
          <w:rFonts w:ascii="Times New Roman" w:hAnsi="Times New Roman" w:cs="Times New Roman"/>
          <w:i/>
          <w:iCs/>
          <w:sz w:val="24"/>
          <w:szCs w:val="24"/>
        </w:rPr>
        <w:t>Hunky Dory</w:t>
      </w:r>
      <w:r w:rsidR="00BF2C42" w:rsidRPr="00BF2C42">
        <w:rPr>
          <w:rFonts w:ascii="Times New Roman" w:hAnsi="Times New Roman" w:cs="Times New Roman"/>
          <w:sz w:val="24"/>
          <w:szCs w:val="24"/>
        </w:rPr>
        <w:t xml:space="preserve"> promotional material</w:t>
      </w:r>
      <w:r w:rsidRPr="00B42D25">
        <w:rPr>
          <w:rFonts w:ascii="Times New Roman" w:hAnsi="Times New Roman" w:cs="Times New Roman"/>
          <w:sz w:val="24"/>
          <w:szCs w:val="24"/>
        </w:rPr>
        <w:t>). Non-kookiness means not staying. It means not belonging to the father.</w:t>
      </w:r>
    </w:p>
    <w:p w14:paraId="73804A11" w14:textId="2BAFC82B" w:rsidR="00CE659E" w:rsidRPr="00B42D25" w:rsidRDefault="0082472B"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t>
      </w:r>
      <w:r w:rsidR="00CE659E" w:rsidRPr="00B42D25">
        <w:rPr>
          <w:rFonts w:ascii="Times New Roman" w:hAnsi="Times New Roman" w:cs="Times New Roman"/>
          <w:sz w:val="24"/>
          <w:szCs w:val="24"/>
        </w:rPr>
        <w:t>Frost at Midnight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and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Kooks</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both show a father responding to a son’s birth with another creative act, an implicitly competitive gesture</w:t>
      </w:r>
      <w:r w:rsidR="002E2B1D" w:rsidRPr="00B42D25">
        <w:rPr>
          <w:rFonts w:ascii="Times New Roman" w:hAnsi="Times New Roman" w:cs="Times New Roman"/>
          <w:sz w:val="24"/>
          <w:szCs w:val="24"/>
        </w:rPr>
        <w:t>.</w:t>
      </w:r>
      <w:r w:rsidR="007D555A"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 xml:space="preserve">But these are also texts that in both cases reproduce the child as a silent creation who possesses no authorial power of his own. In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Frost at Midnight</w:t>
      </w:r>
      <w:r w:rsidR="00E045A0">
        <w:rPr>
          <w:rFonts w:ascii="Times New Roman" w:hAnsi="Times New Roman" w:cs="Times New Roman"/>
          <w:sz w:val="24"/>
          <w:szCs w:val="24"/>
        </w:rPr>
        <w: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Hartley is not merely a silent presence in the text, but is imagined by his father as always without the means to articulate himself: though he’ll learn to read the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lovely shapes and sounds intelligible of God in nature</w:t>
      </w:r>
      <w:r w:rsidR="00E045A0">
        <w:rPr>
          <w:rFonts w:ascii="Times New Roman" w:hAnsi="Times New Roman" w:cs="Times New Roman"/>
          <w:sz w:val="24"/>
          <w:szCs w:val="24"/>
        </w:rPr>
        <w: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the only language Hartley</w:t>
      </w:r>
      <w:r w:rsidRPr="00B42D25">
        <w:rPr>
          <w:rFonts w:ascii="Times New Roman" w:hAnsi="Times New Roman" w:cs="Times New Roman"/>
          <w:sz w:val="24"/>
          <w:szCs w:val="24"/>
        </w:rPr>
        <w:t xml:space="preserve"> i</w:t>
      </w:r>
      <w:r w:rsidR="00CE659E" w:rsidRPr="00B42D25">
        <w:rPr>
          <w:rFonts w:ascii="Times New Roman" w:hAnsi="Times New Roman" w:cs="Times New Roman"/>
          <w:sz w:val="24"/>
          <w:szCs w:val="24"/>
        </w:rPr>
        <w:t xml:space="preserve">s going to learn is that which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God utters</w:t>
      </w:r>
      <w:r w:rsidRPr="00B42D25">
        <w:rPr>
          <w:rFonts w:ascii="Times New Roman" w:hAnsi="Times New Roman" w:cs="Times New Roman"/>
          <w:sz w:val="24"/>
          <w:szCs w:val="24"/>
        </w:rPr>
        <w:t>”</w:t>
      </w:r>
      <w:r w:rsidR="003A746D">
        <w:rPr>
          <w:rFonts w:ascii="Times New Roman" w:hAnsi="Times New Roman" w:cs="Times New Roman"/>
          <w:sz w:val="24"/>
          <w:szCs w:val="24"/>
        </w:rPr>
        <w:t>—</w:t>
      </w:r>
      <w:r w:rsidR="00CE659E" w:rsidRPr="00B42D25">
        <w:rPr>
          <w:rFonts w:ascii="Times New Roman" w:hAnsi="Times New Roman" w:cs="Times New Roman"/>
          <w:sz w:val="24"/>
          <w:szCs w:val="24"/>
        </w:rPr>
        <w:t xml:space="preserve">a language it would be blasphemy to speak (l. 61). As such, the </w:t>
      </w:r>
      <w:r w:rsidR="00CE659E" w:rsidRPr="00B42D25">
        <w:rPr>
          <w:rFonts w:ascii="Times New Roman" w:hAnsi="Times New Roman" w:cs="Times New Roman"/>
          <w:sz w:val="24"/>
          <w:szCs w:val="24"/>
        </w:rPr>
        <w:lastRenderedPageBreak/>
        <w:t xml:space="preserve">poem imagines a perpetual infancy in which Hartley’s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silent breathing</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is the only possible</w:t>
      </w:r>
      <w:r w:rsidR="003A746D">
        <w:rPr>
          <w:rFonts w:ascii="Times New Roman" w:hAnsi="Times New Roman" w:cs="Times New Roman"/>
          <w:sz w:val="24"/>
          <w:szCs w:val="24"/>
        </w:rPr>
        <w:t>—</w:t>
      </w:r>
      <w:r w:rsidR="00CE659E" w:rsidRPr="00B42D25">
        <w:rPr>
          <w:rFonts w:ascii="Times New Roman" w:hAnsi="Times New Roman" w:cs="Times New Roman"/>
          <w:sz w:val="24"/>
          <w:szCs w:val="24"/>
        </w:rPr>
        <w:t>or desirable</w:t>
      </w:r>
      <w:r w:rsidR="003A746D">
        <w:rPr>
          <w:rFonts w:ascii="Times New Roman" w:hAnsi="Times New Roman" w:cs="Times New Roman"/>
          <w:sz w:val="24"/>
          <w:szCs w:val="24"/>
        </w:rPr>
        <w:t>—</w:t>
      </w:r>
      <w:r w:rsidR="00CE659E" w:rsidRPr="00B42D25">
        <w:rPr>
          <w:rFonts w:ascii="Times New Roman" w:hAnsi="Times New Roman" w:cs="Times New Roman"/>
          <w:sz w:val="24"/>
          <w:szCs w:val="24"/>
        </w:rPr>
        <w:t>communication (l. 7). “Kooks” is framed as a one-sided dialogue, the chorus a repeated question that leaves no opening for a reply:</w:t>
      </w:r>
    </w:p>
    <w:p w14:paraId="637266AD" w14:textId="2C982C56"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Will you stay in our lovers’ story?</w:t>
      </w:r>
    </w:p>
    <w:p w14:paraId="75F07F71"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If you stay, you won’t be sorry</w:t>
      </w:r>
      <w:del w:id="46" w:author="Jessica Tebo" w:date="2022-01-28T12:39:00Z">
        <w:r w:rsidRPr="00B42D25" w:rsidDel="00A95721">
          <w:rPr>
            <w:rFonts w:ascii="Times New Roman" w:hAnsi="Times New Roman" w:cs="Times New Roman"/>
            <w:sz w:val="24"/>
            <w:szCs w:val="24"/>
          </w:rPr>
          <w:delText xml:space="preserve"> </w:delText>
        </w:r>
      </w:del>
    </w:p>
    <w:p w14:paraId="69901EE5"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Soon you’ll grow so take a chance</w:t>
      </w:r>
      <w:del w:id="47" w:author="Jessica Tebo" w:date="2022-01-28T12:39:00Z">
        <w:r w:rsidRPr="00B42D25" w:rsidDel="00A95721">
          <w:rPr>
            <w:rFonts w:ascii="Times New Roman" w:hAnsi="Times New Roman" w:cs="Times New Roman"/>
            <w:sz w:val="24"/>
            <w:szCs w:val="24"/>
          </w:rPr>
          <w:delText xml:space="preserve"> </w:delText>
        </w:r>
      </w:del>
    </w:p>
    <w:p w14:paraId="416BBE1B" w14:textId="0857947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With a couple of kooks hung up romancing</w:t>
      </w:r>
      <w:r w:rsidR="003A746D">
        <w:rPr>
          <w:rFonts w:ascii="Times New Roman" w:hAnsi="Times New Roman" w:cs="Times New Roman"/>
          <w:sz w:val="24"/>
          <w:szCs w:val="24"/>
        </w:rPr>
        <w:t xml:space="preserve"> . . .</w:t>
      </w:r>
    </w:p>
    <w:p w14:paraId="64F5D0A1" w14:textId="34DA1819"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Romancing who? The line trails off and refuses to say, but it’s the kid, surely, who’s being romanced, seduced into an endless childhood through that repeated entreaty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in the adults’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story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speaker’s offer to his son of his own extended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season of delight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conceals the fact he is subordinate to the narrator’s personal narrative, one in which the author remains the lover and the kook</w:t>
      </w:r>
      <w:r w:rsidR="00030CAF">
        <w:rPr>
          <w:rFonts w:ascii="Times New Roman" w:hAnsi="Times New Roman" w:cs="Times New Roman"/>
          <w:sz w:val="24"/>
          <w:szCs w:val="24"/>
        </w:rPr>
        <w:t>—</w:t>
      </w:r>
      <w:r w:rsidRPr="00B42D25">
        <w:rPr>
          <w:rFonts w:ascii="Times New Roman" w:hAnsi="Times New Roman" w:cs="Times New Roman"/>
          <w:sz w:val="24"/>
          <w:szCs w:val="24"/>
        </w:rPr>
        <w:t>the Romantic poet</w:t>
      </w:r>
      <w:r w:rsidR="00030CAF">
        <w:rPr>
          <w:rFonts w:ascii="Times New Roman" w:hAnsi="Times New Roman" w:cs="Times New Roman"/>
          <w:sz w:val="24"/>
          <w:szCs w:val="24"/>
        </w:rPr>
        <w:t>—</w:t>
      </w:r>
      <w:r w:rsidRPr="00B42D25">
        <w:rPr>
          <w:rFonts w:ascii="Times New Roman" w:hAnsi="Times New Roman" w:cs="Times New Roman"/>
          <w:sz w:val="24"/>
          <w:szCs w:val="24"/>
        </w:rPr>
        <w:t>and the child remains a child.</w:t>
      </w:r>
      <w:del w:id="48" w:author="Jessica Tebo" w:date="2022-01-28T12:40:00Z">
        <w:r w:rsidRPr="00B42D25" w:rsidDel="00A95721">
          <w:rPr>
            <w:rFonts w:ascii="Times New Roman" w:hAnsi="Times New Roman" w:cs="Times New Roman"/>
            <w:sz w:val="24"/>
            <w:szCs w:val="24"/>
          </w:rPr>
          <w:delText xml:space="preserve"> </w:delText>
        </w:r>
      </w:del>
    </w:p>
    <w:p w14:paraId="41E39C8C" w14:textId="7BFE3181"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The Oedipal threat, and the implicit violence of reifying one’s child into art which “Frost at Midnight” dramatizes, reveals the problematic nature of the adult desire for the child to remain a child. The question of whether this desire might stem from something more personal than the politics of education and</w:t>
      </w:r>
      <w:ins w:id="49" w:author="Jessica Tebo" w:date="2022-01-28T12:41:00Z">
        <w:r w:rsidR="00A95721">
          <w:rPr>
            <w:rFonts w:ascii="Times New Roman" w:hAnsi="Times New Roman" w:cs="Times New Roman"/>
            <w:sz w:val="24"/>
            <w:szCs w:val="24"/>
          </w:rPr>
          <w:t xml:space="preserve"> the</w:t>
        </w:r>
      </w:ins>
      <w:r w:rsidRPr="00B42D25">
        <w:rPr>
          <w:rFonts w:ascii="Times New Roman" w:hAnsi="Times New Roman" w:cs="Times New Roman"/>
          <w:sz w:val="24"/>
          <w:szCs w:val="24"/>
        </w:rPr>
        <w:t xml:space="preserve"> </w:t>
      </w:r>
      <w:del w:id="50" w:author="Jessica Tebo" w:date="2022-01-28T12:41:00Z">
        <w:r w:rsidRPr="00B42D25" w:rsidDel="00A95721">
          <w:rPr>
            <w:rFonts w:ascii="Times New Roman" w:hAnsi="Times New Roman" w:cs="Times New Roman"/>
            <w:sz w:val="24"/>
            <w:szCs w:val="24"/>
          </w:rPr>
          <w:delText>questions</w:delText>
        </w:r>
      </w:del>
      <w:ins w:id="51" w:author="Jessica Tebo" w:date="2022-01-28T12:41:00Z">
        <w:r w:rsidR="00A95721" w:rsidRPr="00B42D25">
          <w:rPr>
            <w:rFonts w:ascii="Times New Roman" w:hAnsi="Times New Roman" w:cs="Times New Roman"/>
            <w:sz w:val="24"/>
            <w:szCs w:val="24"/>
          </w:rPr>
          <w:t>question</w:t>
        </w:r>
      </w:ins>
      <w:r w:rsidRPr="00B42D25">
        <w:rPr>
          <w:rFonts w:ascii="Times New Roman" w:hAnsi="Times New Roman" w:cs="Times New Roman"/>
          <w:sz w:val="24"/>
          <w:szCs w:val="24"/>
        </w:rPr>
        <w:t xml:space="preserve"> of social progress is something to which criticism has paid </w:t>
      </w:r>
      <w:r w:rsidR="00D17F16" w:rsidRPr="00B42D25">
        <w:rPr>
          <w:rFonts w:ascii="Times New Roman" w:hAnsi="Times New Roman" w:cs="Times New Roman"/>
          <w:sz w:val="24"/>
          <w:szCs w:val="24"/>
        </w:rPr>
        <w:t>surpri</w:t>
      </w:r>
      <w:r w:rsidR="00D17F16">
        <w:rPr>
          <w:rFonts w:ascii="Times New Roman" w:hAnsi="Times New Roman" w:cs="Times New Roman"/>
          <w:sz w:val="24"/>
          <w:szCs w:val="24"/>
        </w:rPr>
        <w:t>s</w:t>
      </w:r>
      <w:r w:rsidR="00D17F16" w:rsidRPr="00B42D25">
        <w:rPr>
          <w:rFonts w:ascii="Times New Roman" w:hAnsi="Times New Roman" w:cs="Times New Roman"/>
          <w:sz w:val="24"/>
          <w:szCs w:val="24"/>
        </w:rPr>
        <w:t>ingly</w:t>
      </w:r>
      <w:r w:rsidRPr="00B42D25">
        <w:rPr>
          <w:rFonts w:ascii="Times New Roman" w:hAnsi="Times New Roman" w:cs="Times New Roman"/>
          <w:sz w:val="24"/>
          <w:szCs w:val="24"/>
        </w:rPr>
        <w:t xml:space="preserve"> little attention. The consequence has been that in texts such as “Frost at Midnight” and “We Are Seven</w:t>
      </w:r>
      <w:r w:rsidR="00E045A0">
        <w:rPr>
          <w:rFonts w:ascii="Times New Roman" w:hAnsi="Times New Roman" w:cs="Times New Roman"/>
          <w:sz w:val="24"/>
          <w:szCs w:val="24"/>
        </w:rPr>
        <w:t>,</w:t>
      </w:r>
      <w:r w:rsidRPr="00B42D25">
        <w:rPr>
          <w:rFonts w:ascii="Times New Roman" w:hAnsi="Times New Roman" w:cs="Times New Roman"/>
          <w:sz w:val="24"/>
          <w:szCs w:val="24"/>
        </w:rPr>
        <w:t>” which dramatize this adult address to and production of the ideal Romantic child, the extent to which these poems are self-aware about that process has not really been acknowledged in the critical urge to either condemn or to celebrate Romantic childhood. As James Holt McGavran and Jennifer Daniel argue, scholarship which emphasi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es the perceived social and political disengagement of the Romantic child does not adequately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recognize how deeply the sense of crisis</w:t>
      </w:r>
      <w:r w:rsidR="003A746D">
        <w:rPr>
          <w:rFonts w:ascii="Times New Roman" w:hAnsi="Times New Roman" w:cs="Times New Roman"/>
          <w:sz w:val="24"/>
          <w:szCs w:val="24"/>
        </w:rPr>
        <w:t>—</w:t>
      </w:r>
      <w:r w:rsidRPr="00B42D25">
        <w:rPr>
          <w:rFonts w:ascii="Times New Roman" w:hAnsi="Times New Roman" w:cs="Times New Roman"/>
          <w:sz w:val="24"/>
          <w:szCs w:val="24"/>
        </w:rPr>
        <w:t>of repeated threats to children and childhood across time, class, race and gender</w:t>
      </w:r>
      <w:r w:rsidR="003A746D">
        <w:rPr>
          <w:rFonts w:ascii="Times New Roman" w:hAnsi="Times New Roman" w:cs="Times New Roman"/>
          <w:sz w:val="24"/>
          <w:szCs w:val="24"/>
        </w:rPr>
        <w:t>—</w:t>
      </w:r>
      <w:r w:rsidRPr="00B42D25">
        <w:rPr>
          <w:rFonts w:ascii="Times New Roman" w:hAnsi="Times New Roman" w:cs="Times New Roman"/>
          <w:sz w:val="24"/>
          <w:szCs w:val="24"/>
        </w:rPr>
        <w:t>is embedded in the Romantic concept itself</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(xv). Yet it is precisely that flickering self-awareness, the way that </w:t>
      </w:r>
      <w:r w:rsidRPr="00B42D25">
        <w:rPr>
          <w:rFonts w:ascii="Times New Roman" w:hAnsi="Times New Roman" w:cs="Times New Roman"/>
          <w:sz w:val="24"/>
          <w:szCs w:val="24"/>
        </w:rPr>
        <w:lastRenderedPageBreak/>
        <w:t xml:space="preserve">Coleridge and Wordsworth poise a poem on the edge of admitting the fear and jealousy the child raises whilst also acknowledging its ideality, that “Kooks” engages, and that </w:t>
      </w:r>
      <w:r w:rsidR="0082472B"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as a whole responds to.</w:t>
      </w:r>
      <w:del w:id="52" w:author="Jessica Tebo" w:date="2022-01-28T12:45:00Z">
        <w:r w:rsidRPr="00B42D25" w:rsidDel="00C33F62">
          <w:rPr>
            <w:rFonts w:ascii="Times New Roman" w:hAnsi="Times New Roman" w:cs="Times New Roman"/>
            <w:sz w:val="24"/>
            <w:szCs w:val="24"/>
          </w:rPr>
          <w:delText xml:space="preserve"> </w:delText>
        </w:r>
      </w:del>
    </w:p>
    <w:p w14:paraId="1993C674" w14:textId="09F114CD"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Whether it is consciously understood as a Romantic tension or not, in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Bowie puts this address to the child at the heart of an album that that speaks insistently back to “Kooks”</w:t>
      </w:r>
      <w:r w:rsidR="0082472B" w:rsidRPr="00B42D25">
        <w:rPr>
          <w:rFonts w:ascii="Times New Roman" w:hAnsi="Times New Roman" w:cs="Times New Roman"/>
          <w:sz w:val="24"/>
          <w:szCs w:val="24"/>
        </w:rPr>
        <w:t>’</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ideali</w:t>
      </w:r>
      <w:r w:rsidR="00AD748B">
        <w:rPr>
          <w:rFonts w:ascii="Times New Roman" w:hAnsi="Times New Roman" w:cs="Times New Roman"/>
          <w:sz w:val="24"/>
          <w:szCs w:val="24"/>
        </w:rPr>
        <w:t>z</w:t>
      </w:r>
      <w:r w:rsidRPr="00B42D25">
        <w:rPr>
          <w:rFonts w:ascii="Times New Roman" w:hAnsi="Times New Roman" w:cs="Times New Roman"/>
          <w:sz w:val="24"/>
          <w:szCs w:val="24"/>
        </w:rPr>
        <w:t>ations. In so doing it reveals why, despite Bowie’</w:t>
      </w:r>
      <w:r w:rsidR="0082472B" w:rsidRPr="00B42D25">
        <w:rPr>
          <w:rFonts w:ascii="Times New Roman" w:hAnsi="Times New Roman" w:cs="Times New Roman"/>
          <w:sz w:val="24"/>
          <w:szCs w:val="24"/>
        </w:rPr>
        <w:t>s</w:t>
      </w:r>
      <w:r w:rsidRPr="00B42D25">
        <w:rPr>
          <w:rFonts w:ascii="Times New Roman" w:hAnsi="Times New Roman" w:cs="Times New Roman"/>
          <w:sz w:val="24"/>
          <w:szCs w:val="24"/>
        </w:rPr>
        <w:t xml:space="preserve"> publicity statements, the relationship between David Bowie the person and the speaker of “Kooks” is far from straightforward. The performance works to bring out the ways in which the lyrics ventriloqui</w:t>
      </w:r>
      <w:r w:rsidR="00D17F16">
        <w:rPr>
          <w:rFonts w:ascii="Times New Roman" w:hAnsi="Times New Roman" w:cs="Times New Roman"/>
          <w:sz w:val="24"/>
          <w:szCs w:val="24"/>
        </w:rPr>
        <w:t>z</w:t>
      </w:r>
      <w:r w:rsidRPr="00B42D25">
        <w:rPr>
          <w:rFonts w:ascii="Times New Roman" w:hAnsi="Times New Roman" w:cs="Times New Roman"/>
          <w:sz w:val="24"/>
          <w:szCs w:val="24"/>
        </w:rPr>
        <w:t xml:space="preserve">e this adult speaker who may well represent counter-cultural freedom, but also doesn’t want the kid to grow up and become, as “Changes” has it,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immune to your consultations</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There’s a neat congruence between the subject and the arrangement</w:t>
      </w:r>
      <w:r w:rsidR="003A746D">
        <w:rPr>
          <w:rFonts w:ascii="Times New Roman" w:hAnsi="Times New Roman" w:cs="Times New Roman"/>
          <w:sz w:val="24"/>
          <w:szCs w:val="24"/>
        </w:rPr>
        <w:t>—</w:t>
      </w:r>
      <w:r w:rsidRPr="00B42D25">
        <w:rPr>
          <w:rFonts w:ascii="Times New Roman" w:hAnsi="Times New Roman" w:cs="Times New Roman"/>
          <w:sz w:val="24"/>
          <w:szCs w:val="24"/>
        </w:rPr>
        <w:t>that simple 4:4 time, the childish-sounding piano arrangement</w:t>
      </w:r>
      <w:r w:rsidR="003A746D">
        <w:rPr>
          <w:rFonts w:ascii="Times New Roman" w:hAnsi="Times New Roman" w:cs="Times New Roman"/>
          <w:sz w:val="24"/>
          <w:szCs w:val="24"/>
        </w:rPr>
        <w:t>—</w:t>
      </w:r>
      <w:r w:rsidRPr="00B42D25">
        <w:rPr>
          <w:rFonts w:ascii="Times New Roman" w:hAnsi="Times New Roman" w:cs="Times New Roman"/>
          <w:sz w:val="24"/>
          <w:szCs w:val="24"/>
        </w:rPr>
        <w:t>which is missing from the other tracks. The coherence of form and content almost seems designed to resist thought. Unlike “Life on Mars?” and “Oh! You Pretty Things</w:t>
      </w:r>
      <w:r w:rsidR="00B42D25">
        <w:rPr>
          <w:rFonts w:ascii="Times New Roman" w:hAnsi="Times New Roman" w:cs="Times New Roman"/>
          <w:sz w:val="24"/>
          <w:szCs w:val="24"/>
        </w:rPr>
        <w:t>,</w:t>
      </w:r>
      <w:r w:rsidRPr="00B42D25">
        <w:rPr>
          <w:rFonts w:ascii="Times New Roman" w:hAnsi="Times New Roman" w:cs="Times New Roman"/>
          <w:sz w:val="24"/>
          <w:szCs w:val="24"/>
        </w:rPr>
        <w:t>” or “Fill Your Heart</w:t>
      </w:r>
      <w:r w:rsidR="00B42D25">
        <w:rPr>
          <w:rFonts w:ascii="Times New Roman" w:hAnsi="Times New Roman" w:cs="Times New Roman"/>
          <w:sz w:val="24"/>
          <w:szCs w:val="24"/>
        </w:rPr>
        <w:t>,</w:t>
      </w:r>
      <w:r w:rsidRPr="00B42D25">
        <w:rPr>
          <w:rFonts w:ascii="Times New Roman" w:hAnsi="Times New Roman" w:cs="Times New Roman"/>
          <w:sz w:val="24"/>
          <w:szCs w:val="24"/>
        </w:rPr>
        <w:t xml:space="preserve">” the listener is not required to unpick the lyrics from the orchestrations. The speaker has a complex relationship to Bowie: while the song was written as a response to the birth of Bowie’s real-life son, he is </w:t>
      </w:r>
      <w:r w:rsidR="0082472B" w:rsidRPr="00B42D25">
        <w:rPr>
          <w:rFonts w:ascii="Times New Roman" w:hAnsi="Times New Roman" w:cs="Times New Roman"/>
          <w:sz w:val="24"/>
          <w:szCs w:val="24"/>
        </w:rPr>
        <w:t xml:space="preserve">also </w:t>
      </w:r>
      <w:r w:rsidRPr="00B42D25">
        <w:rPr>
          <w:rFonts w:ascii="Times New Roman" w:hAnsi="Times New Roman" w:cs="Times New Roman"/>
          <w:sz w:val="24"/>
          <w:szCs w:val="24"/>
        </w:rPr>
        <w:t>doing one of his voices on “Kooks</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Of course, he is arguably always doing a voice, but this I think is a performatively insincere voice. When he rolls his R</w:t>
      </w:r>
      <w:ins w:id="53" w:author="Jessica Tebo" w:date="2022-01-28T12:50:00Z">
        <w:r w:rsidR="00C33F62">
          <w:rPr>
            <w:rFonts w:ascii="Times New Roman" w:hAnsi="Times New Roman" w:cs="Times New Roman"/>
            <w:sz w:val="24"/>
            <w:szCs w:val="24"/>
          </w:rPr>
          <w:t>’</w:t>
        </w:r>
      </w:ins>
      <w:r w:rsidRPr="00B42D25">
        <w:rPr>
          <w:rFonts w:ascii="Times New Roman" w:hAnsi="Times New Roman" w:cs="Times New Roman"/>
          <w:sz w:val="24"/>
          <w:szCs w:val="24"/>
        </w:rPr>
        <w:t xml:space="preserve">s on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brings you down</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we’re supposed to hear not just a Bowie cipher speaking but a parody of parochial Englishness. It is a more exaggerated version of Ray Davies’</w:t>
      </w:r>
      <w:r w:rsidR="006751D4">
        <w:rPr>
          <w:rFonts w:ascii="Times New Roman" w:hAnsi="Times New Roman" w:cs="Times New Roman"/>
          <w:sz w:val="24"/>
          <w:szCs w:val="24"/>
        </w:rPr>
        <w:t>s</w:t>
      </w:r>
      <w:r w:rsidRPr="00B42D25">
        <w:rPr>
          <w:rFonts w:ascii="Times New Roman" w:hAnsi="Times New Roman" w:cs="Times New Roman"/>
          <w:sz w:val="24"/>
          <w:szCs w:val="24"/>
        </w:rPr>
        <w:t xml:space="preserve"> vocal performance </w:t>
      </w:r>
      <w:r w:rsidR="00ED4DED">
        <w:rPr>
          <w:rFonts w:ascii="Times New Roman" w:hAnsi="Times New Roman" w:cs="Times New Roman"/>
          <w:sz w:val="24"/>
          <w:szCs w:val="24"/>
        </w:rPr>
        <w:t>o</w:t>
      </w:r>
      <w:r w:rsidRPr="00B42D25">
        <w:rPr>
          <w:rFonts w:ascii="Times New Roman" w:hAnsi="Times New Roman" w:cs="Times New Roman"/>
          <w:sz w:val="24"/>
          <w:szCs w:val="24"/>
        </w:rPr>
        <w:t xml:space="preserve">n </w:t>
      </w:r>
      <w:r w:rsidR="006751D4" w:rsidRPr="006751D4">
        <w:rPr>
          <w:rFonts w:ascii="Times New Roman" w:hAnsi="Times New Roman" w:cs="Times New Roman"/>
          <w:i/>
          <w:iCs/>
          <w:sz w:val="24"/>
          <w:szCs w:val="24"/>
        </w:rPr>
        <w:t xml:space="preserve">The Kinks are The </w:t>
      </w:r>
      <w:r w:rsidRPr="006751D4">
        <w:rPr>
          <w:rFonts w:ascii="Times New Roman" w:hAnsi="Times New Roman" w:cs="Times New Roman"/>
          <w:i/>
          <w:iCs/>
          <w:sz w:val="24"/>
          <w:szCs w:val="24"/>
        </w:rPr>
        <w:t>Village Green Preservation Society</w:t>
      </w:r>
      <w:r w:rsidRPr="00B42D25">
        <w:rPr>
          <w:rFonts w:ascii="Times New Roman" w:hAnsi="Times New Roman" w:cs="Times New Roman"/>
          <w:sz w:val="24"/>
          <w:szCs w:val="24"/>
        </w:rPr>
        <w:t xml:space="preserve"> (1968), an album with its own ambivalent relationship to Romantic poetry, and to Wordsworth in particular. The speaker of “We Are Seven” belongs to a text that wants to make fun of his pedantry, and in a similar way Bowie’s vocal performance on “Kooks” works to make the narrator sound old-fashioned and fussy, for all his carefree Romantic intentions.</w:t>
      </w:r>
    </w:p>
    <w:p w14:paraId="607AD9C5" w14:textId="793749D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It is the presence of this adult figure, and his Romantic conservatism (although, like the Coleridge of “Frost at Midnight</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he’d never view himself as a reactionary), that provides the album with a focal figure at which the rest of the album’s anger and grim sense of prophecy can be directed. </w:t>
      </w:r>
      <w:r w:rsidR="009D25BB" w:rsidRPr="00B42D25">
        <w:rPr>
          <w:rFonts w:ascii="Times New Roman" w:hAnsi="Times New Roman" w:cs="Times New Roman"/>
          <w:sz w:val="24"/>
          <w:szCs w:val="24"/>
        </w:rPr>
        <w:t>The opening track makes this generational conflict central to the album. In “Changes</w:t>
      </w:r>
      <w:r w:rsidR="00E045A0">
        <w:rPr>
          <w:rFonts w:ascii="Times New Roman" w:hAnsi="Times New Roman" w:cs="Times New Roman"/>
          <w:sz w:val="24"/>
          <w:szCs w:val="24"/>
        </w:rPr>
        <w:t>,</w:t>
      </w:r>
      <w:r w:rsidR="009D25BB" w:rsidRPr="00B42D25">
        <w:rPr>
          <w:rFonts w:ascii="Times New Roman" w:hAnsi="Times New Roman" w:cs="Times New Roman"/>
          <w:sz w:val="24"/>
          <w:szCs w:val="24"/>
        </w:rPr>
        <w:t>” t</w:t>
      </w:r>
      <w:r w:rsidRPr="00B42D25">
        <w:rPr>
          <w:rFonts w:ascii="Times New Roman" w:hAnsi="Times New Roman" w:cs="Times New Roman"/>
          <w:sz w:val="24"/>
          <w:szCs w:val="24"/>
        </w:rPr>
        <w:t xml:space="preserve">he </w:t>
      </w:r>
      <w:r w:rsidR="000A38D2" w:rsidRPr="00B42D25">
        <w:rPr>
          <w:rFonts w:ascii="Times New Roman" w:hAnsi="Times New Roman" w:cs="Times New Roman"/>
          <w:sz w:val="24"/>
          <w:szCs w:val="24"/>
        </w:rPr>
        <w:t>children of the old generation are “trying to change their worlds</w:t>
      </w:r>
      <w:r w:rsidR="00E045A0">
        <w:rPr>
          <w:rFonts w:ascii="Times New Roman" w:hAnsi="Times New Roman" w:cs="Times New Roman"/>
          <w:sz w:val="24"/>
          <w:szCs w:val="24"/>
        </w:rPr>
        <w:t>,</w:t>
      </w:r>
      <w:r w:rsidR="000A38D2" w:rsidRPr="00B42D25">
        <w:rPr>
          <w:rFonts w:ascii="Times New Roman" w:hAnsi="Times New Roman" w:cs="Times New Roman"/>
          <w:sz w:val="24"/>
          <w:szCs w:val="24"/>
        </w:rPr>
        <w:t xml:space="preserve">” exchanging monolithic certainties for fragmentation and multiplicity, and the </w:t>
      </w:r>
      <w:r w:rsidRPr="00B42D25">
        <w:rPr>
          <w:rFonts w:ascii="Times New Roman" w:hAnsi="Times New Roman" w:cs="Times New Roman"/>
          <w:sz w:val="24"/>
          <w:szCs w:val="24"/>
        </w:rPr>
        <w:t xml:space="preserve">speaker </w:t>
      </w:r>
      <w:r w:rsidR="000A38D2" w:rsidRPr="00B42D25">
        <w:rPr>
          <w:rFonts w:ascii="Times New Roman" w:hAnsi="Times New Roman" w:cs="Times New Roman"/>
          <w:sz w:val="24"/>
          <w:szCs w:val="24"/>
        </w:rPr>
        <w:t>turns from his self-interrogations to admonish that listening parent figure</w:t>
      </w:r>
      <w:r w:rsidR="005911D0">
        <w:rPr>
          <w:rFonts w:ascii="Times New Roman" w:hAnsi="Times New Roman" w:cs="Times New Roman"/>
          <w:sz w:val="24"/>
          <w:szCs w:val="24"/>
        </w:rPr>
        <w:t>:</w:t>
      </w:r>
      <w:r w:rsidR="000A38D2" w:rsidRPr="00B42D25">
        <w:rPr>
          <w:rFonts w:ascii="Times New Roman" w:hAnsi="Times New Roman" w:cs="Times New Roman"/>
          <w:sz w:val="24"/>
          <w:szCs w:val="24"/>
        </w:rPr>
        <w:t xml:space="preserve"> “Don’t tell them to grow up and out of it</w:t>
      </w:r>
      <w:r w:rsidR="00E045A0">
        <w:rPr>
          <w:rFonts w:ascii="Times New Roman" w:hAnsi="Times New Roman" w:cs="Times New Roman"/>
          <w:sz w:val="24"/>
          <w:szCs w:val="24"/>
        </w:rPr>
        <w:t>.”</w:t>
      </w:r>
      <w:r w:rsidR="000A38D2" w:rsidRPr="00B42D25">
        <w:rPr>
          <w:rFonts w:ascii="Times New Roman" w:hAnsi="Times New Roman" w:cs="Times New Roman"/>
          <w:sz w:val="24"/>
          <w:szCs w:val="24"/>
        </w:rPr>
        <w:t xml:space="preserve"> It’s clear that a different kind of growing up is stake when he asks,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Where’s your shame, you’ve left us up to our necks in it</w:t>
      </w:r>
      <w:r w:rsidR="0082472B" w:rsidRPr="00B42D25">
        <w:rPr>
          <w:rFonts w:ascii="Times New Roman" w:hAnsi="Times New Roman" w:cs="Times New Roman"/>
          <w:sz w:val="24"/>
          <w:szCs w:val="24"/>
        </w:rPr>
        <w:t>”</w:t>
      </w:r>
      <w:r w:rsidR="000B2921" w:rsidRPr="00B42D25">
        <w:rPr>
          <w:rFonts w:ascii="Times New Roman" w:hAnsi="Times New Roman" w:cs="Times New Roman"/>
          <w:sz w:val="24"/>
          <w:szCs w:val="24"/>
        </w:rPr>
        <w:t xml:space="preserve">: growing up </w:t>
      </w:r>
      <w:r w:rsidR="009D25BB" w:rsidRPr="00B42D25">
        <w:rPr>
          <w:rFonts w:ascii="Times New Roman" w:hAnsi="Times New Roman" w:cs="Times New Roman"/>
          <w:sz w:val="24"/>
          <w:szCs w:val="24"/>
        </w:rPr>
        <w:t xml:space="preserve">on those terms </w:t>
      </w:r>
      <w:r w:rsidR="000B2921" w:rsidRPr="00B42D25">
        <w:rPr>
          <w:rFonts w:ascii="Times New Roman" w:hAnsi="Times New Roman" w:cs="Times New Roman"/>
          <w:sz w:val="24"/>
          <w:szCs w:val="24"/>
        </w:rPr>
        <w:t xml:space="preserve">means exchanging adolescent rebellion for acceptance of the status quo, rather than acquiring the social </w:t>
      </w:r>
      <w:r w:rsidR="009D25BB" w:rsidRPr="00B42D25">
        <w:rPr>
          <w:rFonts w:ascii="Times New Roman" w:hAnsi="Times New Roman" w:cs="Times New Roman"/>
          <w:sz w:val="24"/>
          <w:szCs w:val="24"/>
        </w:rPr>
        <w:t>knowledge</w:t>
      </w:r>
      <w:r w:rsidR="000B2921" w:rsidRPr="00B42D25">
        <w:rPr>
          <w:rFonts w:ascii="Times New Roman" w:hAnsi="Times New Roman" w:cs="Times New Roman"/>
          <w:sz w:val="24"/>
          <w:szCs w:val="24"/>
        </w:rPr>
        <w:t xml:space="preserve"> that sparks </w:t>
      </w:r>
      <w:r w:rsidR="009D25BB" w:rsidRPr="00B42D25">
        <w:rPr>
          <w:rFonts w:ascii="Times New Roman" w:hAnsi="Times New Roman" w:cs="Times New Roman"/>
          <w:sz w:val="24"/>
          <w:szCs w:val="24"/>
        </w:rPr>
        <w:t>the desire to create your own bespoke world</w:t>
      </w:r>
      <w:r w:rsidR="000B2921" w:rsidRPr="00B42D25">
        <w:rPr>
          <w:rFonts w:ascii="Times New Roman" w:hAnsi="Times New Roman" w:cs="Times New Roman"/>
          <w:sz w:val="24"/>
          <w:szCs w:val="24"/>
        </w:rPr>
        <w:t xml:space="preserve">. </w:t>
      </w:r>
      <w:r w:rsidRPr="00B42D25">
        <w:rPr>
          <w:rFonts w:ascii="Times New Roman" w:hAnsi="Times New Roman" w:cs="Times New Roman"/>
          <w:sz w:val="24"/>
          <w:szCs w:val="24"/>
        </w:rPr>
        <w:t>Teenaged anger at the social and cultural inheritance left by the previous generation is repeated in various ways across the album, but it comes into focus, and responds most directly to “Kooks”</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performance of Romantic nostalgia in “Oh! You Pretty Things.” </w:t>
      </w:r>
    </w:p>
    <w:p w14:paraId="1305B33C" w14:textId="6C0ADA88"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track begins with a Blakean visionary awakening into a nightmare: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look out my window, what do I see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a crack in the sky and a hand reaching down to me.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This vision, seemingly addressed to one of the pretty young things, seems to prophesi</w:t>
      </w:r>
      <w:r w:rsidR="00D17F16">
        <w:rPr>
          <w:rFonts w:ascii="Times New Roman" w:hAnsi="Times New Roman" w:cs="Times New Roman"/>
          <w:sz w:val="24"/>
          <w:szCs w:val="24"/>
        </w:rPr>
        <w:t>z</w:t>
      </w:r>
      <w:r w:rsidRPr="00B42D25">
        <w:rPr>
          <w:rFonts w:ascii="Times New Roman" w:hAnsi="Times New Roman" w:cs="Times New Roman"/>
          <w:sz w:val="24"/>
          <w:szCs w:val="24"/>
        </w:rPr>
        <w:t xml:space="preserve">e a new social order, a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world to come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In the present,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the earth is a bitch, we’ve finished our news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Homo Sapiens have outgrown their use</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but the future offers regenerative potential that is both exhilarating and terrifying to the speaker: the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nightmares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are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here to stay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In a move that exemplifies the speakers’ ambiguous position as neither one of the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coming race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nor their parents, he switches address between the first and second verse, so that the song is</w:t>
      </w:r>
      <w:r w:rsidR="00AB53EF"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addressed back to the parents: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look at your children, see their faces in golden rays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don’t kid yourself they belong to you, they’re the start of a coming race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On the album version, Bowie sings this line in an ambiguous way, with a slight pause after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yourself</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so that it could mean </w:t>
      </w:r>
      <w:r w:rsidR="0082472B" w:rsidRPr="00B42D25">
        <w:rPr>
          <w:rFonts w:ascii="Times New Roman" w:hAnsi="Times New Roman" w:cs="Times New Roman"/>
          <w:sz w:val="24"/>
          <w:szCs w:val="24"/>
        </w:rPr>
        <w:lastRenderedPageBreak/>
        <w:t>“</w:t>
      </w:r>
      <w:r w:rsidRPr="00B42D25">
        <w:rPr>
          <w:rFonts w:ascii="Times New Roman" w:hAnsi="Times New Roman" w:cs="Times New Roman"/>
          <w:sz w:val="24"/>
          <w:szCs w:val="24"/>
        </w:rPr>
        <w:t>don’t be fooled that your children or the golden rays that illuminate them have anything to do with you</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or it could mean,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kid yourself, these rather sinister Nietzschean super children are precisely your fault</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Either way, if the coming age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Homo Superior</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promises hope or destruction, the cheerful, bathetic chorus line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you know you’re driving your mamas and papas insane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makes plain how little the parent generation understands what is happening, or what futures are at stake. The father of “Kooks” who wants his son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 in our lovers’ story</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here becomes the unknowing one, unable to see that the children who rejected his call for eternal innocence are engaged in remaking the world for their own purposes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rather than merely driving him insane.</w:t>
      </w:r>
    </w:p>
    <w:p w14:paraId="0D416B7D" w14:textId="62F6D6E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When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was released, Bowie’s notes on each of the tracks were used as promotional material. This is the note for “Pretty Things”: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reaction of me to my wife being pregnant was archetypal daddy</w:t>
      </w:r>
      <w:r w:rsidR="003A746D">
        <w:rPr>
          <w:rFonts w:ascii="Times New Roman" w:hAnsi="Times New Roman" w:cs="Times New Roman"/>
          <w:sz w:val="24"/>
          <w:szCs w:val="24"/>
        </w:rPr>
        <w:t>—</w:t>
      </w:r>
      <w:r w:rsidRPr="00B42D25">
        <w:rPr>
          <w:rFonts w:ascii="Times New Roman" w:hAnsi="Times New Roman" w:cs="Times New Roman"/>
          <w:sz w:val="24"/>
          <w:szCs w:val="24"/>
        </w:rPr>
        <w:t>Oh he’s gonna be another Elvis. This song is all that plus a dash of sci-fi</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(Bowie, </w:t>
      </w:r>
      <w:r w:rsidR="00BF2C42" w:rsidRPr="00BF2C42">
        <w:rPr>
          <w:rFonts w:ascii="Times New Roman" w:hAnsi="Times New Roman" w:cs="Times New Roman"/>
          <w:i/>
          <w:iCs/>
          <w:sz w:val="24"/>
          <w:szCs w:val="24"/>
        </w:rPr>
        <w:t>Hunky Dory</w:t>
      </w:r>
      <w:r w:rsidR="00BF2C42" w:rsidRPr="00BF2C42">
        <w:rPr>
          <w:rFonts w:ascii="Times New Roman" w:hAnsi="Times New Roman" w:cs="Times New Roman"/>
          <w:sz w:val="24"/>
          <w:szCs w:val="24"/>
        </w:rPr>
        <w:t xml:space="preserve"> promotional material</w:t>
      </w:r>
      <w:r w:rsidRPr="00B42D25">
        <w:rPr>
          <w:rFonts w:ascii="Times New Roman" w:hAnsi="Times New Roman" w:cs="Times New Roman"/>
          <w:sz w:val="24"/>
          <w:szCs w:val="24"/>
        </w:rPr>
        <w:t>)</w:t>
      </w:r>
      <w:r w:rsidR="003313AF">
        <w:rPr>
          <w:rFonts w:ascii="Times New Roman" w:hAnsi="Times New Roman" w:cs="Times New Roman"/>
          <w:sz w:val="24"/>
          <w:szCs w:val="24"/>
        </w:rPr>
        <w:t>.</w:t>
      </w:r>
      <w:r w:rsidRPr="00B42D25">
        <w:rPr>
          <w:rFonts w:ascii="Times New Roman" w:hAnsi="Times New Roman" w:cs="Times New Roman"/>
          <w:sz w:val="24"/>
          <w:szCs w:val="24"/>
        </w:rPr>
        <w:t xml:space="preserve"> If the song records at one level a father’s sense that his child will, and should, eclipse him, then “Kooks” offers an interesting corollary. It is a narrative in which the speaker’s son is not part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coming race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he and his generation have not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outgrown their use</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but rather imagines a perpetual summer of love in which, crucially, the new Elvis cannot displace him creatively. The resonance between those two tracks reflects the Romantic anxiety of replacement I described in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Frost at Midnight’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in Wordsworth’s dead Romantic children, an anxiety which finds release in the act of fixing the child in text. In an interview with </w:t>
      </w:r>
      <w:r w:rsidRPr="00B42D25">
        <w:rPr>
          <w:rFonts w:ascii="Times New Roman" w:hAnsi="Times New Roman" w:cs="Times New Roman"/>
          <w:i/>
          <w:sz w:val="24"/>
          <w:szCs w:val="24"/>
        </w:rPr>
        <w:t xml:space="preserve">Melody Maker </w:t>
      </w:r>
      <w:r w:rsidRPr="00B42D25">
        <w:rPr>
          <w:rFonts w:ascii="Times New Roman" w:hAnsi="Times New Roman" w:cs="Times New Roman"/>
          <w:iCs/>
          <w:sz w:val="24"/>
          <w:szCs w:val="24"/>
        </w:rPr>
        <w:t>shortly after the album’s release</w:t>
      </w:r>
      <w:r w:rsidRPr="00B42D25">
        <w:rPr>
          <w:rFonts w:ascii="Times New Roman" w:hAnsi="Times New Roman" w:cs="Times New Roman"/>
          <w:sz w:val="24"/>
          <w:szCs w:val="24"/>
        </w:rPr>
        <w:t xml:space="preserve">, Bowie described his work as analogous to psychotherapy: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my act is my couch</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(Watts).</w:t>
      </w:r>
      <w:del w:id="54" w:author="Jessica Tebo" w:date="2022-01-28T12:58:00Z">
        <w:r w:rsidRPr="00B42D25" w:rsidDel="004117D6">
          <w:rPr>
            <w:rFonts w:ascii="Times New Roman" w:hAnsi="Times New Roman" w:cs="Times New Roman"/>
            <w:sz w:val="24"/>
            <w:szCs w:val="24"/>
          </w:rPr>
          <w:delText xml:space="preserve"> </w:delText>
        </w:r>
      </w:del>
    </w:p>
    <w:p w14:paraId="5C0C810C" w14:textId="5D551F7E" w:rsidR="00CE659E" w:rsidRPr="00B42D25" w:rsidRDefault="00CE659E" w:rsidP="00BF2C42">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But offering the text and its performance up as analysand’s narrative marshals the listener into a private reading while also conceal</w:t>
      </w:r>
      <w:r w:rsidR="0082472B" w:rsidRPr="00B42D25">
        <w:rPr>
          <w:rFonts w:ascii="Times New Roman" w:hAnsi="Times New Roman" w:cs="Times New Roman"/>
          <w:sz w:val="24"/>
          <w:szCs w:val="24"/>
        </w:rPr>
        <w:t>ing</w:t>
      </w:r>
      <w:r w:rsidRPr="00B42D25">
        <w:rPr>
          <w:rFonts w:ascii="Times New Roman" w:hAnsi="Times New Roman" w:cs="Times New Roman"/>
          <w:sz w:val="24"/>
          <w:szCs w:val="24"/>
        </w:rPr>
        <w:t xml:space="preserve"> both the cultural work the song does and its historical sense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82472B" w:rsidRPr="00B42D25">
        <w:rPr>
          <w:rFonts w:ascii="Times New Roman" w:hAnsi="Times New Roman" w:cs="Times New Roman"/>
          <w:sz w:val="24"/>
          <w:szCs w:val="24"/>
        </w:rPr>
        <w:t>T</w:t>
      </w:r>
      <w:r w:rsidRPr="00B42D25">
        <w:rPr>
          <w:rFonts w:ascii="Times New Roman" w:hAnsi="Times New Roman" w:cs="Times New Roman"/>
          <w:sz w:val="24"/>
          <w:szCs w:val="24"/>
        </w:rPr>
        <w:t xml:space="preserve">o suggest the song is a straightforward conduit into his inner psychology </w:t>
      </w:r>
      <w:r w:rsidRPr="00B42D25">
        <w:rPr>
          <w:rFonts w:ascii="Times New Roman" w:hAnsi="Times New Roman" w:cs="Times New Roman"/>
          <w:sz w:val="24"/>
          <w:szCs w:val="24"/>
        </w:rPr>
        <w:lastRenderedPageBreak/>
        <w:t xml:space="preserve">is a characteristically misleading piece of Bowie commentary. Like Wordsworth and Coleridge’s constructions of Romantic childhood, “Kooks” encodes its own fissures, wearing the signs of a strained artifice. The speaker is not or does want to be aware that his personal and cultural moment is drawing to a close; his repeated entreaty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w:t>
      </w:r>
      <w:r w:rsidR="0082472B" w:rsidRPr="00B42D25">
        <w:rPr>
          <w:rFonts w:ascii="Times New Roman" w:hAnsi="Times New Roman" w:cs="Times New Roman"/>
          <w:sz w:val="24"/>
          <w:szCs w:val="24"/>
        </w:rPr>
        <w:t xml:space="preserve">” is </w:t>
      </w:r>
      <w:r w:rsidRPr="00B42D25">
        <w:rPr>
          <w:rFonts w:ascii="Times New Roman" w:hAnsi="Times New Roman" w:cs="Times New Roman"/>
          <w:sz w:val="24"/>
          <w:szCs w:val="24"/>
        </w:rPr>
        <w:t xml:space="preserve">symptomatic of his refusal to confront both his son’s eventual adulthood and his own creative displacement by the harsher art of the new pretty things. As an album,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belongs to that new generation. It </w:t>
      </w:r>
      <w:r w:rsidR="00D17F16" w:rsidRPr="00B42D25">
        <w:rPr>
          <w:rFonts w:ascii="Times New Roman" w:hAnsi="Times New Roman" w:cs="Times New Roman"/>
          <w:sz w:val="24"/>
          <w:szCs w:val="24"/>
        </w:rPr>
        <w:t>dramatizes</w:t>
      </w:r>
      <w:r w:rsidRPr="00B42D25">
        <w:rPr>
          <w:rFonts w:ascii="Times New Roman" w:hAnsi="Times New Roman" w:cs="Times New Roman"/>
          <w:sz w:val="24"/>
          <w:szCs w:val="24"/>
        </w:rPr>
        <w:t xml:space="preserve"> the gaze of the child back at the texts and cultural monuments of their parents, and the ways in which they find those monuments wanting. “Kooks”</w:t>
      </w:r>
      <w:r w:rsidR="00E56809" w:rsidRPr="00B42D25">
        <w:rPr>
          <w:rFonts w:ascii="Times New Roman" w:hAnsi="Times New Roman" w:cs="Times New Roman"/>
          <w:sz w:val="24"/>
          <w:szCs w:val="24"/>
        </w:rPr>
        <w:t>’</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position at the album’s cent</w:t>
      </w:r>
      <w:ins w:id="55" w:author="Jessica Tebo" w:date="2022-01-28T13:00:00Z">
        <w:r w:rsidR="004117D6">
          <w:rPr>
            <w:rFonts w:ascii="Times New Roman" w:hAnsi="Times New Roman" w:cs="Times New Roman"/>
            <w:sz w:val="24"/>
            <w:szCs w:val="24"/>
          </w:rPr>
          <w:t>er</w:t>
        </w:r>
      </w:ins>
      <w:del w:id="56" w:author="Jessica Tebo" w:date="2022-01-28T13:00:00Z">
        <w:r w:rsidRPr="00B42D25" w:rsidDel="004117D6">
          <w:rPr>
            <w:rFonts w:ascii="Times New Roman" w:hAnsi="Times New Roman" w:cs="Times New Roman"/>
            <w:sz w:val="24"/>
            <w:szCs w:val="24"/>
          </w:rPr>
          <w:delText>re</w:delText>
        </w:r>
      </w:del>
      <w:r w:rsidRPr="00B42D25">
        <w:rPr>
          <w:rFonts w:ascii="Times New Roman" w:hAnsi="Times New Roman" w:cs="Times New Roman"/>
          <w:sz w:val="24"/>
          <w:szCs w:val="24"/>
        </w:rPr>
        <w:t xml:space="preserve"> directs our attention to its tonal incongruity, while Bowie’s shapeshifting acts</w:t>
      </w:r>
      <w:commentRangeStart w:id="57"/>
      <w:r w:rsidRPr="00B42D25">
        <w:rPr>
          <w:rFonts w:ascii="Times New Roman" w:hAnsi="Times New Roman" w:cs="Times New Roman"/>
          <w:sz w:val="24"/>
          <w:szCs w:val="24"/>
        </w:rPr>
        <w:t>, from nostalgic dad to furious teenager to dispassionate narrator</w:t>
      </w:r>
      <w:commentRangeEnd w:id="57"/>
      <w:r w:rsidR="004117D6">
        <w:rPr>
          <w:rStyle w:val="CommentReference"/>
        </w:rPr>
        <w:commentReference w:id="57"/>
      </w:r>
      <w:r w:rsidRPr="00B42D25">
        <w:rPr>
          <w:rFonts w:ascii="Times New Roman" w:hAnsi="Times New Roman" w:cs="Times New Roman"/>
          <w:sz w:val="24"/>
          <w:szCs w:val="24"/>
        </w:rPr>
        <w:t xml:space="preserve">, suggest </w:t>
      </w:r>
      <w:r w:rsidR="00E56809" w:rsidRPr="00B42D25">
        <w:rPr>
          <w:rFonts w:ascii="Times New Roman" w:hAnsi="Times New Roman" w:cs="Times New Roman"/>
          <w:sz w:val="24"/>
          <w:szCs w:val="24"/>
        </w:rPr>
        <w:t xml:space="preserve">that </w:t>
      </w:r>
      <w:r w:rsidRPr="00B42D25">
        <w:rPr>
          <w:rFonts w:ascii="Times New Roman" w:hAnsi="Times New Roman" w:cs="Times New Roman"/>
          <w:sz w:val="24"/>
          <w:szCs w:val="24"/>
        </w:rPr>
        <w:t>he’s ultimately on the side of experience, not innocence.</w:t>
      </w:r>
    </w:p>
    <w:p w14:paraId="3CA96D54" w14:textId="5DB10610" w:rsidR="00577F3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As I said at this essay’s outset, childhood and parenthood are doubled concepts in the Romantic poem, and they are on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too. If “Kooks” subconsciously articulates an Oedipal struggle between the poet-father and his text-son that is intensely personal, it also </w:t>
      </w:r>
      <w:r w:rsidR="00D17F16" w:rsidRPr="00B42D25">
        <w:rPr>
          <w:rFonts w:ascii="Times New Roman" w:hAnsi="Times New Roman" w:cs="Times New Roman"/>
          <w:sz w:val="24"/>
          <w:szCs w:val="24"/>
        </w:rPr>
        <w:t>dramatizes</w:t>
      </w:r>
      <w:r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a</w:t>
      </w:r>
      <w:r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publicly</w:t>
      </w:r>
      <w:r w:rsidRPr="00B42D25">
        <w:rPr>
          <w:rFonts w:ascii="Times New Roman" w:hAnsi="Times New Roman" w:cs="Times New Roman"/>
          <w:sz w:val="24"/>
          <w:szCs w:val="24"/>
        </w:rPr>
        <w:t xml:space="preserve">-oriented reactionary adult incursion into teenaged self-awakening that brings into focus the rest of the album’s call to </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wake up, sleepyhead</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As Shelton Waldrep notes, from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onwards, </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Bowie quickly established himself and his songs as anti-sixties, pro-seventies anthems for the doomed youth of the future</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 xml:space="preserve"> (106)</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2F6EF6" w:rsidRPr="00B42D25">
        <w:rPr>
          <w:rFonts w:ascii="Times New Roman" w:hAnsi="Times New Roman" w:cs="Times New Roman"/>
          <w:i/>
          <w:sz w:val="24"/>
          <w:szCs w:val="24"/>
        </w:rPr>
        <w:t>Hunky Dory</w:t>
      </w:r>
      <w:r w:rsidR="002F6EF6" w:rsidRPr="00B42D25">
        <w:rPr>
          <w:rFonts w:ascii="Times New Roman" w:hAnsi="Times New Roman" w:cs="Times New Roman"/>
          <w:sz w:val="24"/>
          <w:szCs w:val="24"/>
        </w:rPr>
        <w:t xml:space="preserve"> seems eerily prescient about the ways in which the revolutionary optimism of the 1960s would in the 70s be replaced by economic stagnation and social unrest on both sides of the Atlantic, </w:t>
      </w:r>
      <w:commentRangeStart w:id="58"/>
      <w:r w:rsidR="002F6EF6" w:rsidRPr="00B42D25">
        <w:rPr>
          <w:rFonts w:ascii="Times New Roman" w:hAnsi="Times New Roman" w:cs="Times New Roman"/>
          <w:sz w:val="24"/>
          <w:szCs w:val="24"/>
        </w:rPr>
        <w:t>the spectre of the Vietnam War and Watergate hanging over the US cultural imagination, while in Britain the decade would come to be synonymous with rising inflation, the erosion of workers’ rights, and sectarian conflict</w:t>
      </w:r>
      <w:commentRangeEnd w:id="58"/>
      <w:r w:rsidR="004117D6">
        <w:rPr>
          <w:rStyle w:val="CommentReference"/>
        </w:rPr>
        <w:commentReference w:id="58"/>
      </w:r>
      <w:r w:rsidR="002F6EF6" w:rsidRPr="00B42D25">
        <w:rPr>
          <w:rFonts w:ascii="Times New Roman" w:hAnsi="Times New Roman" w:cs="Times New Roman"/>
          <w:sz w:val="24"/>
          <w:szCs w:val="24"/>
        </w:rPr>
        <w:t>.</w:t>
      </w:r>
      <w:r w:rsidR="00FA74E6" w:rsidRPr="00B42D25">
        <w:rPr>
          <w:rFonts w:ascii="Times New Roman" w:hAnsi="Times New Roman" w:cs="Times New Roman"/>
          <w:sz w:val="24"/>
          <w:szCs w:val="24"/>
        </w:rPr>
        <w:t xml:space="preserve"> The u</w:t>
      </w:r>
      <w:r w:rsidR="00530A9E" w:rsidRPr="00B42D25">
        <w:rPr>
          <w:rFonts w:ascii="Times New Roman" w:hAnsi="Times New Roman" w:cs="Times New Roman"/>
          <w:sz w:val="24"/>
          <w:szCs w:val="24"/>
        </w:rPr>
        <w:t>topian visions of the 1960s</w:t>
      </w:r>
      <w:r w:rsidR="00B02031" w:rsidRPr="00B42D25">
        <w:rPr>
          <w:rFonts w:ascii="Times New Roman" w:hAnsi="Times New Roman" w:cs="Times New Roman"/>
          <w:sz w:val="24"/>
          <w:szCs w:val="24"/>
        </w:rPr>
        <w:t>, personified by “Kooks” Romantically-inclined narrator, must have felt distant and naïve to those who came of age in the decade after Woodstock</w:t>
      </w:r>
      <w:r w:rsidR="00583BEF" w:rsidRPr="00B42D25">
        <w:rPr>
          <w:rFonts w:ascii="Times New Roman" w:hAnsi="Times New Roman" w:cs="Times New Roman"/>
          <w:sz w:val="24"/>
          <w:szCs w:val="24"/>
        </w:rPr>
        <w:t>.</w:t>
      </w:r>
      <w:del w:id="59" w:author="Jessica Tebo" w:date="2022-01-28T13:02:00Z">
        <w:r w:rsidR="002F6EF6" w:rsidRPr="00B42D25" w:rsidDel="004117D6">
          <w:rPr>
            <w:rFonts w:ascii="Times New Roman" w:hAnsi="Times New Roman" w:cs="Times New Roman"/>
            <w:sz w:val="24"/>
            <w:szCs w:val="24"/>
          </w:rPr>
          <w:delText xml:space="preserve"> </w:delText>
        </w:r>
      </w:del>
    </w:p>
    <w:p w14:paraId="305229CF" w14:textId="1E28DC78" w:rsidR="00787E86" w:rsidRPr="00B42D25" w:rsidRDefault="00B02031"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i/>
          <w:sz w:val="24"/>
          <w:szCs w:val="24"/>
        </w:rPr>
        <w:lastRenderedPageBreak/>
        <w:t>Hunky Dory</w:t>
      </w:r>
      <w:r w:rsidR="002F6EF6" w:rsidRPr="00B42D25">
        <w:rPr>
          <w:rFonts w:ascii="Times New Roman" w:hAnsi="Times New Roman" w:cs="Times New Roman"/>
          <w:sz w:val="24"/>
          <w:szCs w:val="24"/>
        </w:rPr>
        <w:t xml:space="preserve"> </w:t>
      </w:r>
      <w:r w:rsidR="007965CA" w:rsidRPr="00B42D25">
        <w:rPr>
          <w:rFonts w:ascii="Times New Roman" w:hAnsi="Times New Roman" w:cs="Times New Roman"/>
          <w:sz w:val="24"/>
          <w:szCs w:val="24"/>
        </w:rPr>
        <w:t xml:space="preserve">describes </w:t>
      </w:r>
      <w:r w:rsidR="00FE1E47" w:rsidRPr="00B42D25">
        <w:rPr>
          <w:rFonts w:ascii="Times New Roman" w:hAnsi="Times New Roman" w:cs="Times New Roman"/>
          <w:sz w:val="24"/>
          <w:szCs w:val="24"/>
        </w:rPr>
        <w:t xml:space="preserve">a </w:t>
      </w:r>
      <w:r w:rsidR="00EB2EB8" w:rsidRPr="00B42D25">
        <w:rPr>
          <w:rFonts w:ascii="Times New Roman" w:hAnsi="Times New Roman" w:cs="Times New Roman"/>
          <w:sz w:val="24"/>
          <w:szCs w:val="24"/>
        </w:rPr>
        <w:t xml:space="preserve">cultural </w:t>
      </w:r>
      <w:r w:rsidR="00FE1E47" w:rsidRPr="00B42D25">
        <w:rPr>
          <w:rFonts w:ascii="Times New Roman" w:hAnsi="Times New Roman" w:cs="Times New Roman"/>
          <w:sz w:val="24"/>
          <w:szCs w:val="24"/>
        </w:rPr>
        <w:t xml:space="preserve">shift from a </w:t>
      </w:r>
      <w:r w:rsidR="007965CA" w:rsidRPr="00B42D25">
        <w:rPr>
          <w:rFonts w:ascii="Times New Roman" w:hAnsi="Times New Roman" w:cs="Times New Roman"/>
          <w:sz w:val="24"/>
          <w:szCs w:val="24"/>
        </w:rPr>
        <w:t xml:space="preserve">Romantic </w:t>
      </w:r>
      <w:r w:rsidR="00FE1E47" w:rsidRPr="00B42D25">
        <w:rPr>
          <w:rFonts w:ascii="Times New Roman" w:hAnsi="Times New Roman" w:cs="Times New Roman"/>
          <w:sz w:val="24"/>
          <w:szCs w:val="24"/>
        </w:rPr>
        <w:t>idealism, one in which Major Tom can</w:t>
      </w:r>
      <w:r w:rsidR="00EB2EB8" w:rsidRPr="00B42D25">
        <w:rPr>
          <w:rFonts w:ascii="Times New Roman" w:hAnsi="Times New Roman" w:cs="Times New Roman"/>
          <w:sz w:val="24"/>
          <w:szCs w:val="24"/>
        </w:rPr>
        <w:t xml:space="preserve"> </w:t>
      </w:r>
      <w:r w:rsidR="00FE1E47" w:rsidRPr="00B42D25">
        <w:rPr>
          <w:rFonts w:ascii="Times New Roman" w:hAnsi="Times New Roman" w:cs="Times New Roman"/>
          <w:sz w:val="24"/>
          <w:szCs w:val="24"/>
        </w:rPr>
        <w:t>look in awe at the beauty of “Planet Earth</w:t>
      </w:r>
      <w:r w:rsidR="00E045A0">
        <w:rPr>
          <w:rFonts w:ascii="Times New Roman" w:hAnsi="Times New Roman" w:cs="Times New Roman"/>
          <w:sz w:val="24"/>
          <w:szCs w:val="24"/>
        </w:rPr>
        <w:t>,</w:t>
      </w:r>
      <w:r w:rsidR="00FE1E47" w:rsidRPr="00B42D25">
        <w:rPr>
          <w:rFonts w:ascii="Times New Roman" w:hAnsi="Times New Roman" w:cs="Times New Roman"/>
          <w:sz w:val="24"/>
          <w:szCs w:val="24"/>
        </w:rPr>
        <w:t xml:space="preserve">” unifying </w:t>
      </w:r>
      <w:r w:rsidR="00AB529B" w:rsidRPr="00B42D25">
        <w:rPr>
          <w:rFonts w:ascii="Times New Roman" w:hAnsi="Times New Roman" w:cs="Times New Roman"/>
          <w:sz w:val="24"/>
          <w:szCs w:val="24"/>
        </w:rPr>
        <w:t>the human race</w:t>
      </w:r>
      <w:r w:rsidR="00FE1E47" w:rsidRPr="00B42D25">
        <w:rPr>
          <w:rFonts w:ascii="Times New Roman" w:hAnsi="Times New Roman" w:cs="Times New Roman"/>
          <w:sz w:val="24"/>
          <w:szCs w:val="24"/>
        </w:rPr>
        <w:t xml:space="preserve"> through his gaze from “one hundred thousand miles</w:t>
      </w:r>
      <w:r w:rsidR="00E045A0">
        <w:rPr>
          <w:rFonts w:ascii="Times New Roman" w:hAnsi="Times New Roman" w:cs="Times New Roman"/>
          <w:sz w:val="24"/>
          <w:szCs w:val="24"/>
        </w:rPr>
        <w:t>,</w:t>
      </w:r>
      <w:r w:rsidR="00FE1E47" w:rsidRPr="00B42D25">
        <w:rPr>
          <w:rFonts w:ascii="Times New Roman" w:hAnsi="Times New Roman" w:cs="Times New Roman"/>
          <w:sz w:val="24"/>
          <w:szCs w:val="24"/>
        </w:rPr>
        <w:t xml:space="preserve">” to </w:t>
      </w:r>
      <w:r w:rsidR="00EB2EB8" w:rsidRPr="00B42D25">
        <w:rPr>
          <w:rFonts w:ascii="Times New Roman" w:hAnsi="Times New Roman" w:cs="Times New Roman"/>
          <w:sz w:val="24"/>
          <w:szCs w:val="24"/>
        </w:rPr>
        <w:t>a social order characteri</w:t>
      </w:r>
      <w:r w:rsidR="00D17F16">
        <w:rPr>
          <w:rFonts w:ascii="Times New Roman" w:hAnsi="Times New Roman" w:cs="Times New Roman"/>
          <w:sz w:val="24"/>
          <w:szCs w:val="24"/>
        </w:rPr>
        <w:t>z</w:t>
      </w:r>
      <w:r w:rsidR="00EB2EB8" w:rsidRPr="00B42D25">
        <w:rPr>
          <w:rFonts w:ascii="Times New Roman" w:hAnsi="Times New Roman" w:cs="Times New Roman"/>
          <w:sz w:val="24"/>
          <w:szCs w:val="24"/>
        </w:rPr>
        <w:t xml:space="preserve">ed by </w:t>
      </w:r>
      <w:r w:rsidR="00AB529B" w:rsidRPr="00B42D25">
        <w:rPr>
          <w:rFonts w:ascii="Times New Roman" w:hAnsi="Times New Roman" w:cs="Times New Roman"/>
          <w:sz w:val="24"/>
          <w:szCs w:val="24"/>
        </w:rPr>
        <w:t>fragmentation and pop culture’s demand for performance, in which, as “Life on Mars</w:t>
      </w:r>
      <w:r w:rsidR="00046587" w:rsidRPr="00B42D25">
        <w:rPr>
          <w:rFonts w:ascii="Times New Roman" w:hAnsi="Times New Roman" w:cs="Times New Roman"/>
          <w:sz w:val="24"/>
          <w:szCs w:val="24"/>
        </w:rPr>
        <w:t>?</w:t>
      </w:r>
      <w:r w:rsidR="00AB529B" w:rsidRPr="00B42D25">
        <w:rPr>
          <w:rFonts w:ascii="Times New Roman" w:hAnsi="Times New Roman" w:cs="Times New Roman"/>
          <w:sz w:val="24"/>
          <w:szCs w:val="24"/>
        </w:rPr>
        <w:t>” has it, we are each the stars of “the freakiest” and “the best-selling show</w:t>
      </w:r>
      <w:r w:rsidR="00E045A0">
        <w:rPr>
          <w:rFonts w:ascii="Times New Roman" w:hAnsi="Times New Roman" w:cs="Times New Roman"/>
          <w:sz w:val="24"/>
          <w:szCs w:val="24"/>
        </w:rPr>
        <w:t>,</w:t>
      </w:r>
      <w:r w:rsidR="00AB529B" w:rsidRPr="00B42D25">
        <w:rPr>
          <w:rFonts w:ascii="Times New Roman" w:hAnsi="Times New Roman" w:cs="Times New Roman"/>
          <w:sz w:val="24"/>
          <w:szCs w:val="24"/>
        </w:rPr>
        <w:t>” trapped in endless</w:t>
      </w:r>
      <w:r w:rsidR="00FE1E47" w:rsidRPr="00B42D25">
        <w:rPr>
          <w:rFonts w:ascii="Times New Roman" w:hAnsi="Times New Roman" w:cs="Times New Roman"/>
          <w:sz w:val="24"/>
          <w:szCs w:val="24"/>
        </w:rPr>
        <w:t xml:space="preserve"> </w:t>
      </w:r>
      <w:r w:rsidR="00AB529B" w:rsidRPr="00B42D25">
        <w:rPr>
          <w:rFonts w:ascii="Times New Roman" w:hAnsi="Times New Roman" w:cs="Times New Roman"/>
          <w:sz w:val="24"/>
          <w:szCs w:val="24"/>
        </w:rPr>
        <w:t>representation (“it’s about to be writ again”)</w:t>
      </w:r>
      <w:r w:rsidR="00332F9A" w:rsidRPr="00B42D25">
        <w:rPr>
          <w:rFonts w:ascii="Times New Roman" w:hAnsi="Times New Roman" w:cs="Times New Roman"/>
          <w:sz w:val="24"/>
          <w:szCs w:val="24"/>
        </w:rPr>
        <w:t>. In this vision, rather than gaze back approvingly at ourselves from afar, we are instead strangers</w:t>
      </w:r>
      <w:r w:rsidR="00C72C8B" w:rsidRPr="00B42D25">
        <w:rPr>
          <w:rFonts w:ascii="Times New Roman" w:hAnsi="Times New Roman" w:cs="Times New Roman"/>
          <w:sz w:val="24"/>
          <w:szCs w:val="24"/>
        </w:rPr>
        <w:t xml:space="preserve"> to each other and ourselves</w:t>
      </w:r>
      <w:r w:rsidR="00332F9A" w:rsidRPr="00B42D25">
        <w:rPr>
          <w:rFonts w:ascii="Times New Roman" w:hAnsi="Times New Roman" w:cs="Times New Roman"/>
          <w:sz w:val="24"/>
          <w:szCs w:val="24"/>
        </w:rPr>
        <w:t>, looking outwards for aliens</w:t>
      </w:r>
      <w:r w:rsidR="00C72C8B" w:rsidRPr="00B42D25">
        <w:rPr>
          <w:rFonts w:ascii="Times New Roman" w:hAnsi="Times New Roman" w:cs="Times New Roman"/>
          <w:sz w:val="24"/>
          <w:szCs w:val="24"/>
        </w:rPr>
        <w:t xml:space="preserve">. This </w:t>
      </w:r>
      <w:r w:rsidR="002F6EF6" w:rsidRPr="00B42D25">
        <w:rPr>
          <w:rFonts w:ascii="Times New Roman" w:hAnsi="Times New Roman" w:cs="Times New Roman"/>
          <w:sz w:val="24"/>
          <w:szCs w:val="24"/>
        </w:rPr>
        <w:t>bears comparison I think with another post-revolutionary comedown</w:t>
      </w:r>
      <w:r w:rsidR="00051E26" w:rsidRPr="00B42D25">
        <w:rPr>
          <w:rFonts w:ascii="Times New Roman" w:hAnsi="Times New Roman" w:cs="Times New Roman"/>
          <w:sz w:val="24"/>
          <w:szCs w:val="24"/>
        </w:rPr>
        <w:t>.</w:t>
      </w:r>
      <w:r w:rsidR="002F6EF6" w:rsidRPr="00B42D25">
        <w:rPr>
          <w:rFonts w:ascii="Times New Roman" w:hAnsi="Times New Roman" w:cs="Times New Roman"/>
          <w:sz w:val="24"/>
          <w:szCs w:val="24"/>
        </w:rPr>
        <w:t xml:space="preserve"> </w:t>
      </w:r>
      <w:r w:rsidR="00051E26" w:rsidRPr="00B42D25">
        <w:rPr>
          <w:rFonts w:ascii="Times New Roman" w:hAnsi="Times New Roman" w:cs="Times New Roman"/>
          <w:sz w:val="24"/>
          <w:szCs w:val="24"/>
        </w:rPr>
        <w:t>A</w:t>
      </w:r>
      <w:r w:rsidR="002F6EF6" w:rsidRPr="00B42D25">
        <w:rPr>
          <w:rFonts w:ascii="Times New Roman" w:hAnsi="Times New Roman" w:cs="Times New Roman"/>
          <w:sz w:val="24"/>
          <w:szCs w:val="24"/>
        </w:rPr>
        <w:t xml:space="preserve">fter </w:t>
      </w:r>
      <w:r w:rsidR="0038069D" w:rsidRPr="00B42D25">
        <w:rPr>
          <w:rFonts w:ascii="Times New Roman" w:hAnsi="Times New Roman" w:cs="Times New Roman"/>
          <w:sz w:val="24"/>
          <w:szCs w:val="24"/>
        </w:rPr>
        <w:t xml:space="preserve">the Battle of </w:t>
      </w:r>
      <w:r w:rsidR="002F6EF6" w:rsidRPr="00B42D25">
        <w:rPr>
          <w:rFonts w:ascii="Times New Roman" w:hAnsi="Times New Roman" w:cs="Times New Roman"/>
          <w:sz w:val="24"/>
          <w:szCs w:val="24"/>
        </w:rPr>
        <w:t>Waterloo,</w:t>
      </w:r>
      <w:r w:rsidR="00A11528" w:rsidRPr="00B42D25">
        <w:rPr>
          <w:rFonts w:ascii="Times New Roman" w:hAnsi="Times New Roman" w:cs="Times New Roman"/>
          <w:sz w:val="24"/>
          <w:szCs w:val="24"/>
        </w:rPr>
        <w:t xml:space="preserve"> the</w:t>
      </w:r>
      <w:r w:rsidR="00471593" w:rsidRPr="00B42D25">
        <w:rPr>
          <w:rFonts w:ascii="Times New Roman" w:hAnsi="Times New Roman" w:cs="Times New Roman"/>
          <w:sz w:val="24"/>
          <w:szCs w:val="24"/>
        </w:rPr>
        <w:t xml:space="preserve"> Romantic</w:t>
      </w:r>
      <w:r w:rsidR="0016314F" w:rsidRPr="00B42D25">
        <w:rPr>
          <w:rFonts w:ascii="Times New Roman" w:hAnsi="Times New Roman" w:cs="Times New Roman"/>
          <w:sz w:val="24"/>
          <w:szCs w:val="24"/>
        </w:rPr>
        <w:t xml:space="preserve"> counter-cultur</w:t>
      </w:r>
      <w:r w:rsidR="008166F2" w:rsidRPr="00B42D25">
        <w:rPr>
          <w:rFonts w:ascii="Times New Roman" w:hAnsi="Times New Roman" w:cs="Times New Roman"/>
          <w:sz w:val="24"/>
          <w:szCs w:val="24"/>
        </w:rPr>
        <w:t>e movement</w:t>
      </w:r>
      <w:r w:rsidR="00A27212" w:rsidRPr="00B42D25">
        <w:rPr>
          <w:rFonts w:ascii="Times New Roman" w:hAnsi="Times New Roman" w:cs="Times New Roman"/>
          <w:sz w:val="24"/>
          <w:szCs w:val="24"/>
        </w:rPr>
        <w:t xml:space="preserve"> </w:t>
      </w:r>
      <w:r w:rsidR="00640775" w:rsidRPr="00B42D25">
        <w:rPr>
          <w:rFonts w:ascii="Times New Roman" w:hAnsi="Times New Roman" w:cs="Times New Roman"/>
          <w:sz w:val="24"/>
          <w:szCs w:val="24"/>
        </w:rPr>
        <w:t>also</w:t>
      </w:r>
      <w:r w:rsidR="00DA5423" w:rsidRPr="00B42D25">
        <w:rPr>
          <w:rFonts w:ascii="Times New Roman" w:hAnsi="Times New Roman" w:cs="Times New Roman"/>
          <w:sz w:val="24"/>
          <w:szCs w:val="24"/>
        </w:rPr>
        <w:t xml:space="preserve"> </w:t>
      </w:r>
      <w:r w:rsidR="006D44DB" w:rsidRPr="00B42D25">
        <w:rPr>
          <w:rFonts w:ascii="Times New Roman" w:hAnsi="Times New Roman" w:cs="Times New Roman"/>
          <w:sz w:val="24"/>
          <w:szCs w:val="24"/>
        </w:rPr>
        <w:t xml:space="preserve">gave way to </w:t>
      </w:r>
      <w:r w:rsidR="00916214" w:rsidRPr="00B42D25">
        <w:rPr>
          <w:rFonts w:ascii="Times New Roman" w:hAnsi="Times New Roman" w:cs="Times New Roman"/>
          <w:sz w:val="24"/>
          <w:szCs w:val="24"/>
        </w:rPr>
        <w:t xml:space="preserve">a more cynical and conservative pervading </w:t>
      </w:r>
      <w:r w:rsidR="00C32F0C" w:rsidRPr="00B42D25">
        <w:rPr>
          <w:rFonts w:ascii="Times New Roman" w:hAnsi="Times New Roman" w:cs="Times New Roman"/>
          <w:sz w:val="24"/>
          <w:szCs w:val="24"/>
        </w:rPr>
        <w:t>spirit</w:t>
      </w:r>
      <w:r w:rsidR="001D40FE" w:rsidRPr="00B42D25">
        <w:rPr>
          <w:rFonts w:ascii="Times New Roman" w:hAnsi="Times New Roman" w:cs="Times New Roman"/>
          <w:sz w:val="24"/>
          <w:szCs w:val="24"/>
        </w:rPr>
        <w:t>.</w:t>
      </w:r>
      <w:r w:rsidR="002F4D1A" w:rsidRPr="00B42D25">
        <w:rPr>
          <w:rFonts w:ascii="Times New Roman" w:hAnsi="Times New Roman" w:cs="Times New Roman"/>
          <w:sz w:val="24"/>
          <w:szCs w:val="24"/>
        </w:rPr>
        <w:t xml:space="preserve"> </w:t>
      </w:r>
      <w:r w:rsidR="00195324" w:rsidRPr="00B42D25">
        <w:rPr>
          <w:rFonts w:ascii="Times New Roman" w:hAnsi="Times New Roman" w:cs="Times New Roman"/>
          <w:sz w:val="24"/>
          <w:szCs w:val="24"/>
        </w:rPr>
        <w:t>Victor Nemoianu called the post-1815 period one which register</w:t>
      </w:r>
      <w:r w:rsidR="00242520" w:rsidRPr="00B42D25">
        <w:rPr>
          <w:rFonts w:ascii="Times New Roman" w:hAnsi="Times New Roman" w:cs="Times New Roman"/>
          <w:sz w:val="24"/>
          <w:szCs w:val="24"/>
        </w:rPr>
        <w:t>ed</w:t>
      </w:r>
      <w:r w:rsidR="00195324"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the social and spiritual shock of the preceding age</w:t>
      </w:r>
      <w:r w:rsidR="00E045A0">
        <w:rPr>
          <w:rFonts w:ascii="Times New Roman" w:hAnsi="Times New Roman" w:cs="Times New Roman"/>
          <w:sz w:val="24"/>
          <w:szCs w:val="24"/>
        </w:rPr>
        <w:t>,</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 xml:space="preserve"> manifested in both a </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feeling of chaos</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 xml:space="preserve"> and a therapeutic interest in the family, in empiricism and factual precision</w:t>
      </w:r>
      <w:r w:rsidR="002561A3" w:rsidRPr="00B42D25">
        <w:rPr>
          <w:rFonts w:ascii="Times New Roman" w:hAnsi="Times New Roman" w:cs="Times New Roman"/>
          <w:sz w:val="24"/>
          <w:szCs w:val="24"/>
        </w:rPr>
        <w:t xml:space="preserve"> </w:t>
      </w:r>
      <w:r w:rsidR="00195324" w:rsidRPr="00B42D25">
        <w:rPr>
          <w:rFonts w:ascii="Times New Roman" w:hAnsi="Times New Roman" w:cs="Times New Roman"/>
          <w:sz w:val="24"/>
          <w:szCs w:val="24"/>
        </w:rPr>
        <w:t>and in history</w:t>
      </w:r>
      <w:r w:rsidR="000B341D" w:rsidRPr="00B42D25">
        <w:rPr>
          <w:rFonts w:ascii="Times New Roman" w:hAnsi="Times New Roman" w:cs="Times New Roman"/>
          <w:sz w:val="24"/>
          <w:szCs w:val="24"/>
        </w:rPr>
        <w:t xml:space="preserve"> (14</w:t>
      </w:r>
      <w:r w:rsidR="00193071" w:rsidRPr="00193071">
        <w:rPr>
          <w:rFonts w:ascii="Times New Roman" w:hAnsi="Times New Roman" w:cs="Times New Roman"/>
          <w:sz w:val="24"/>
          <w:szCs w:val="24"/>
        </w:rPr>
        <w:t>–</w:t>
      </w:r>
      <w:del w:id="60" w:author="Jessica Tebo" w:date="2022-01-28T13:03:00Z">
        <w:r w:rsidR="000B341D" w:rsidRPr="00B42D25" w:rsidDel="004117D6">
          <w:rPr>
            <w:rFonts w:ascii="Times New Roman" w:hAnsi="Times New Roman" w:cs="Times New Roman"/>
            <w:sz w:val="24"/>
            <w:szCs w:val="24"/>
          </w:rPr>
          <w:delText>1</w:delText>
        </w:r>
      </w:del>
      <w:r w:rsidR="000B341D" w:rsidRPr="00B42D25">
        <w:rPr>
          <w:rFonts w:ascii="Times New Roman" w:hAnsi="Times New Roman" w:cs="Times New Roman"/>
          <w:sz w:val="24"/>
          <w:szCs w:val="24"/>
        </w:rPr>
        <w:t>6; 30)</w:t>
      </w:r>
      <w:r w:rsidR="00FF7B3B" w:rsidRPr="00B42D25">
        <w:rPr>
          <w:rFonts w:ascii="Times New Roman" w:hAnsi="Times New Roman" w:cs="Times New Roman"/>
          <w:sz w:val="24"/>
          <w:szCs w:val="24"/>
        </w:rPr>
        <w:t xml:space="preserve">. </w:t>
      </w:r>
      <w:r w:rsidR="00EB0D6F" w:rsidRPr="00B42D25">
        <w:rPr>
          <w:rFonts w:ascii="Times New Roman" w:hAnsi="Times New Roman" w:cs="Times New Roman"/>
          <w:sz w:val="24"/>
          <w:szCs w:val="24"/>
        </w:rPr>
        <w:t>A</w:t>
      </w:r>
      <w:r w:rsidR="002F6EF6" w:rsidRPr="00B42D25">
        <w:rPr>
          <w:rFonts w:ascii="Times New Roman" w:hAnsi="Times New Roman" w:cs="Times New Roman"/>
          <w:sz w:val="24"/>
          <w:szCs w:val="24"/>
        </w:rPr>
        <w:t xml:space="preserve"> </w:t>
      </w:r>
      <w:r w:rsidR="00F85394" w:rsidRPr="00B42D25">
        <w:rPr>
          <w:rFonts w:ascii="Times New Roman" w:hAnsi="Times New Roman" w:cs="Times New Roman"/>
          <w:sz w:val="24"/>
          <w:szCs w:val="24"/>
        </w:rPr>
        <w:t xml:space="preserve">new </w:t>
      </w:r>
      <w:r w:rsidR="002F6EF6" w:rsidRPr="00B42D25">
        <w:rPr>
          <w:rFonts w:ascii="Times New Roman" w:hAnsi="Times New Roman" w:cs="Times New Roman"/>
          <w:sz w:val="24"/>
          <w:szCs w:val="24"/>
        </w:rPr>
        <w:t xml:space="preserve">generation of authors, </w:t>
      </w:r>
      <w:r w:rsidR="00577F3E" w:rsidRPr="00B42D25">
        <w:rPr>
          <w:rFonts w:ascii="Times New Roman" w:hAnsi="Times New Roman" w:cs="Times New Roman"/>
          <w:sz w:val="24"/>
          <w:szCs w:val="24"/>
        </w:rPr>
        <w:t xml:space="preserve">some of whom, like Hartley and Sara Coleridge, </w:t>
      </w:r>
      <w:r w:rsidR="00737F43" w:rsidRPr="00B42D25">
        <w:rPr>
          <w:rFonts w:ascii="Times New Roman" w:hAnsi="Times New Roman" w:cs="Times New Roman"/>
          <w:sz w:val="24"/>
          <w:szCs w:val="24"/>
        </w:rPr>
        <w:t>had to</w:t>
      </w:r>
      <w:r w:rsidR="005160C0" w:rsidRPr="00B42D25">
        <w:rPr>
          <w:rFonts w:ascii="Times New Roman" w:hAnsi="Times New Roman" w:cs="Times New Roman"/>
          <w:sz w:val="24"/>
          <w:szCs w:val="24"/>
        </w:rPr>
        <w:t xml:space="preserve"> </w:t>
      </w:r>
      <w:r w:rsidR="00326E91" w:rsidRPr="00B42D25">
        <w:rPr>
          <w:rFonts w:ascii="Times New Roman" w:hAnsi="Times New Roman" w:cs="Times New Roman"/>
          <w:sz w:val="24"/>
          <w:szCs w:val="24"/>
        </w:rPr>
        <w:t xml:space="preserve">contend with their </w:t>
      </w:r>
      <w:r w:rsidR="00E8716E" w:rsidRPr="00B42D25">
        <w:rPr>
          <w:rFonts w:ascii="Times New Roman" w:hAnsi="Times New Roman" w:cs="Times New Roman"/>
          <w:sz w:val="24"/>
          <w:szCs w:val="24"/>
        </w:rPr>
        <w:t>father’s text</w:t>
      </w:r>
      <w:r w:rsidR="00B83E63" w:rsidRPr="00B42D25">
        <w:rPr>
          <w:rFonts w:ascii="Times New Roman" w:hAnsi="Times New Roman" w:cs="Times New Roman"/>
          <w:sz w:val="24"/>
          <w:szCs w:val="24"/>
        </w:rPr>
        <w:t>uali</w:t>
      </w:r>
      <w:r w:rsidR="00AD748B">
        <w:rPr>
          <w:rFonts w:ascii="Times New Roman" w:hAnsi="Times New Roman" w:cs="Times New Roman"/>
          <w:sz w:val="24"/>
          <w:szCs w:val="24"/>
        </w:rPr>
        <w:t>z</w:t>
      </w:r>
      <w:r w:rsidR="00B83E63" w:rsidRPr="00B42D25">
        <w:rPr>
          <w:rFonts w:ascii="Times New Roman" w:hAnsi="Times New Roman" w:cs="Times New Roman"/>
          <w:sz w:val="24"/>
          <w:szCs w:val="24"/>
        </w:rPr>
        <w:t>ations</w:t>
      </w:r>
      <w:r w:rsidR="00ED2C49" w:rsidRPr="00B42D25">
        <w:rPr>
          <w:rFonts w:ascii="Times New Roman" w:hAnsi="Times New Roman" w:cs="Times New Roman"/>
          <w:sz w:val="24"/>
          <w:szCs w:val="24"/>
        </w:rPr>
        <w:t xml:space="preserve"> of their child selves</w:t>
      </w:r>
      <w:r w:rsidR="00D94E6C" w:rsidRPr="00B42D25">
        <w:rPr>
          <w:rFonts w:ascii="Times New Roman" w:hAnsi="Times New Roman" w:cs="Times New Roman"/>
          <w:sz w:val="24"/>
          <w:szCs w:val="24"/>
        </w:rPr>
        <w:t xml:space="preserve">, like </w:t>
      </w:r>
      <w:r w:rsidR="009C2F95" w:rsidRPr="00B42D25">
        <w:rPr>
          <w:rFonts w:ascii="Times New Roman" w:hAnsi="Times New Roman" w:cs="Times New Roman"/>
          <w:sz w:val="24"/>
          <w:szCs w:val="24"/>
        </w:rPr>
        <w:t>the</w:t>
      </w:r>
      <w:r w:rsidR="00917DDB" w:rsidRPr="00B42D25">
        <w:rPr>
          <w:rFonts w:ascii="Times New Roman" w:hAnsi="Times New Roman" w:cs="Times New Roman"/>
          <w:sz w:val="24"/>
          <w:szCs w:val="24"/>
        </w:rPr>
        <w:t xml:space="preserve"> </w:t>
      </w:r>
      <w:r w:rsidR="007D13F0" w:rsidRPr="00B42D25">
        <w:rPr>
          <w:rFonts w:ascii="Times New Roman" w:hAnsi="Times New Roman" w:cs="Times New Roman"/>
          <w:sz w:val="24"/>
          <w:szCs w:val="24"/>
        </w:rPr>
        <w:t>disenchanted tee</w:t>
      </w:r>
      <w:r w:rsidR="006F556E" w:rsidRPr="00B42D25">
        <w:rPr>
          <w:rFonts w:ascii="Times New Roman" w:hAnsi="Times New Roman" w:cs="Times New Roman"/>
          <w:sz w:val="24"/>
          <w:szCs w:val="24"/>
        </w:rPr>
        <w:t xml:space="preserve">naged voices of </w:t>
      </w:r>
      <w:r w:rsidR="006F556E" w:rsidRPr="00B42D25">
        <w:rPr>
          <w:rFonts w:ascii="Times New Roman" w:hAnsi="Times New Roman" w:cs="Times New Roman"/>
          <w:i/>
          <w:iCs/>
          <w:sz w:val="24"/>
          <w:szCs w:val="24"/>
        </w:rPr>
        <w:t>Hunky Dory</w:t>
      </w:r>
      <w:r w:rsidR="00E56809" w:rsidRPr="00B42D25">
        <w:rPr>
          <w:rFonts w:ascii="Times New Roman" w:hAnsi="Times New Roman" w:cs="Times New Roman"/>
          <w:iCs/>
          <w:sz w:val="24"/>
          <w:szCs w:val="24"/>
        </w:rPr>
        <w:t>,</w:t>
      </w:r>
      <w:r w:rsidR="002F6EF6" w:rsidRPr="00B42D25">
        <w:rPr>
          <w:rFonts w:ascii="Times New Roman" w:hAnsi="Times New Roman" w:cs="Times New Roman"/>
          <w:sz w:val="24"/>
          <w:szCs w:val="24"/>
        </w:rPr>
        <w:t xml:space="preserve"> </w:t>
      </w:r>
      <w:r w:rsidR="00080F33" w:rsidRPr="00B42D25">
        <w:rPr>
          <w:rFonts w:ascii="Times New Roman" w:hAnsi="Times New Roman" w:cs="Times New Roman"/>
          <w:sz w:val="24"/>
          <w:szCs w:val="24"/>
        </w:rPr>
        <w:t>saw that</w:t>
      </w:r>
      <w:r w:rsidR="002F6EF6" w:rsidRPr="00B42D25">
        <w:rPr>
          <w:rFonts w:ascii="Times New Roman" w:hAnsi="Times New Roman" w:cs="Times New Roman"/>
          <w:sz w:val="24"/>
          <w:szCs w:val="24"/>
        </w:rPr>
        <w:t xml:space="preserve"> their parent</w:t>
      </w:r>
      <w:r w:rsidR="00E56809" w:rsidRPr="00B42D25">
        <w:rPr>
          <w:rFonts w:ascii="Times New Roman" w:hAnsi="Times New Roman" w:cs="Times New Roman"/>
          <w:sz w:val="24"/>
          <w:szCs w:val="24"/>
        </w:rPr>
        <w:t>s’</w:t>
      </w:r>
      <w:r w:rsidR="002F6EF6" w:rsidRPr="00B42D25">
        <w:rPr>
          <w:rFonts w:ascii="Times New Roman" w:hAnsi="Times New Roman" w:cs="Times New Roman"/>
          <w:sz w:val="24"/>
          <w:szCs w:val="24"/>
        </w:rPr>
        <w:t xml:space="preserve"> generation</w:t>
      </w:r>
      <w:r w:rsidR="00F83289" w:rsidRPr="00B42D25">
        <w:rPr>
          <w:rFonts w:ascii="Times New Roman" w:hAnsi="Times New Roman" w:cs="Times New Roman"/>
          <w:sz w:val="24"/>
          <w:szCs w:val="24"/>
        </w:rPr>
        <w:t>’s experiment</w:t>
      </w:r>
      <w:r w:rsidR="002F6EF6" w:rsidRPr="00B42D25">
        <w:rPr>
          <w:rFonts w:ascii="Times New Roman" w:hAnsi="Times New Roman" w:cs="Times New Roman"/>
          <w:sz w:val="24"/>
          <w:szCs w:val="24"/>
        </w:rPr>
        <w:t xml:space="preserve"> </w:t>
      </w:r>
      <w:r w:rsidR="00A47BC9" w:rsidRPr="00B42D25">
        <w:rPr>
          <w:rFonts w:ascii="Times New Roman" w:hAnsi="Times New Roman" w:cs="Times New Roman"/>
          <w:sz w:val="24"/>
          <w:szCs w:val="24"/>
        </w:rPr>
        <w:t xml:space="preserve">had </w:t>
      </w:r>
      <w:r w:rsidR="002F6EF6" w:rsidRPr="00B42D25">
        <w:rPr>
          <w:rFonts w:ascii="Times New Roman" w:hAnsi="Times New Roman" w:cs="Times New Roman"/>
          <w:sz w:val="24"/>
          <w:szCs w:val="24"/>
        </w:rPr>
        <w:t>fail</w:t>
      </w:r>
      <w:r w:rsidR="00A47BC9" w:rsidRPr="00B42D25">
        <w:rPr>
          <w:rFonts w:ascii="Times New Roman" w:hAnsi="Times New Roman" w:cs="Times New Roman"/>
          <w:sz w:val="24"/>
          <w:szCs w:val="24"/>
        </w:rPr>
        <w:t>ed</w:t>
      </w:r>
      <w:r w:rsidR="002F6EF6" w:rsidRPr="00B42D25">
        <w:rPr>
          <w:rFonts w:ascii="Times New Roman" w:hAnsi="Times New Roman" w:cs="Times New Roman"/>
          <w:sz w:val="24"/>
          <w:szCs w:val="24"/>
        </w:rPr>
        <w:t xml:space="preserve"> to turn radical enthusiasm into </w:t>
      </w:r>
      <w:r w:rsidR="00577F3E" w:rsidRPr="00B42D25">
        <w:rPr>
          <w:rFonts w:ascii="Times New Roman" w:hAnsi="Times New Roman" w:cs="Times New Roman"/>
          <w:sz w:val="24"/>
          <w:szCs w:val="24"/>
        </w:rPr>
        <w:t>the promised better world</w:t>
      </w:r>
      <w:r w:rsidR="002F6EF6" w:rsidRPr="00B42D25">
        <w:rPr>
          <w:rFonts w:ascii="Times New Roman" w:hAnsi="Times New Roman" w:cs="Times New Roman"/>
          <w:sz w:val="24"/>
          <w:szCs w:val="24"/>
        </w:rPr>
        <w:t>.</w:t>
      </w:r>
      <w:r w:rsidR="00F36FFC" w:rsidRPr="00B42D25">
        <w:rPr>
          <w:rFonts w:ascii="Times New Roman" w:hAnsi="Times New Roman" w:cs="Times New Roman"/>
          <w:sz w:val="24"/>
          <w:szCs w:val="24"/>
        </w:rPr>
        <w:t xml:space="preserve"> </w:t>
      </w:r>
      <w:r w:rsidR="00274CC7" w:rsidRPr="00B42D25">
        <w:rPr>
          <w:rFonts w:ascii="Times New Roman" w:hAnsi="Times New Roman" w:cs="Times New Roman"/>
          <w:sz w:val="24"/>
          <w:szCs w:val="24"/>
        </w:rPr>
        <w:t>The</w:t>
      </w:r>
      <w:r w:rsidR="00E7592D" w:rsidRPr="00B42D25">
        <w:rPr>
          <w:rFonts w:ascii="Times New Roman" w:hAnsi="Times New Roman" w:cs="Times New Roman"/>
          <w:sz w:val="24"/>
          <w:szCs w:val="24"/>
        </w:rPr>
        <w:t xml:space="preserve"> conservative decades of the </w:t>
      </w:r>
      <w:r w:rsidR="00BE413B" w:rsidRPr="00B42D25">
        <w:rPr>
          <w:rFonts w:ascii="Times New Roman" w:hAnsi="Times New Roman" w:cs="Times New Roman"/>
          <w:sz w:val="24"/>
          <w:szCs w:val="24"/>
        </w:rPr>
        <w:t>18</w:t>
      </w:r>
      <w:r w:rsidR="00D455A0" w:rsidRPr="00B42D25">
        <w:rPr>
          <w:rFonts w:ascii="Times New Roman" w:hAnsi="Times New Roman" w:cs="Times New Roman"/>
          <w:sz w:val="24"/>
          <w:szCs w:val="24"/>
        </w:rPr>
        <w:t>20s and 1830s</w:t>
      </w:r>
      <w:r w:rsidR="00054B61" w:rsidRPr="00B42D25">
        <w:rPr>
          <w:rFonts w:ascii="Times New Roman" w:hAnsi="Times New Roman" w:cs="Times New Roman"/>
          <w:sz w:val="24"/>
          <w:szCs w:val="24"/>
        </w:rPr>
        <w:t xml:space="preserve">, </w:t>
      </w:r>
      <w:r w:rsidR="00F74BF4" w:rsidRPr="00B42D25">
        <w:rPr>
          <w:rFonts w:ascii="Times New Roman" w:hAnsi="Times New Roman" w:cs="Times New Roman"/>
          <w:sz w:val="24"/>
          <w:szCs w:val="24"/>
        </w:rPr>
        <w:t xml:space="preserve">like the </w:t>
      </w:r>
      <w:r w:rsidR="00B775E9" w:rsidRPr="00B42D25">
        <w:rPr>
          <w:rFonts w:ascii="Times New Roman" w:hAnsi="Times New Roman" w:cs="Times New Roman"/>
          <w:sz w:val="24"/>
          <w:szCs w:val="24"/>
        </w:rPr>
        <w:t xml:space="preserve">1970s and 1980s, </w:t>
      </w:r>
      <w:r w:rsidR="00C57491" w:rsidRPr="00B42D25">
        <w:rPr>
          <w:rFonts w:ascii="Times New Roman" w:hAnsi="Times New Roman" w:cs="Times New Roman"/>
          <w:sz w:val="24"/>
          <w:szCs w:val="24"/>
        </w:rPr>
        <w:t>would re</w:t>
      </w:r>
      <w:r w:rsidR="00D441A4" w:rsidRPr="00B42D25">
        <w:rPr>
          <w:rFonts w:ascii="Times New Roman" w:hAnsi="Times New Roman" w:cs="Times New Roman"/>
          <w:sz w:val="24"/>
          <w:szCs w:val="24"/>
        </w:rPr>
        <w:t>qu</w:t>
      </w:r>
      <w:r w:rsidR="007404BA" w:rsidRPr="00B42D25">
        <w:rPr>
          <w:rFonts w:ascii="Times New Roman" w:hAnsi="Times New Roman" w:cs="Times New Roman"/>
          <w:sz w:val="24"/>
          <w:szCs w:val="24"/>
        </w:rPr>
        <w:t xml:space="preserve">ire new forms of protest and </w:t>
      </w:r>
      <w:r w:rsidR="00D56C59" w:rsidRPr="00B42D25">
        <w:rPr>
          <w:rFonts w:ascii="Times New Roman" w:hAnsi="Times New Roman" w:cs="Times New Roman"/>
          <w:sz w:val="24"/>
          <w:szCs w:val="24"/>
        </w:rPr>
        <w:t>new forms of art</w:t>
      </w:r>
      <w:r w:rsidR="00FB5B60" w:rsidRPr="00B42D25">
        <w:rPr>
          <w:rFonts w:ascii="Times New Roman" w:hAnsi="Times New Roman" w:cs="Times New Roman"/>
          <w:sz w:val="24"/>
          <w:szCs w:val="24"/>
        </w:rPr>
        <w:t>.</w:t>
      </w:r>
      <w:r w:rsidR="0039514E" w:rsidRPr="00B42D25">
        <w:rPr>
          <w:rFonts w:ascii="Times New Roman" w:hAnsi="Times New Roman" w:cs="Times New Roman"/>
          <w:sz w:val="24"/>
          <w:szCs w:val="24"/>
        </w:rPr>
        <w:t xml:space="preserve"> The nihilism of punk, disco, and new wave appear on the face of it to articulate creative identities that stood apart from the utopian aesthetics of their precursors more successfully than Romanticism’s direct inheritors</w:t>
      </w:r>
      <w:r w:rsidR="0023201B" w:rsidRPr="00B42D25">
        <w:rPr>
          <w:rFonts w:ascii="Times New Roman" w:hAnsi="Times New Roman" w:cs="Times New Roman"/>
          <w:sz w:val="24"/>
          <w:szCs w:val="24"/>
        </w:rPr>
        <w:t xml:space="preserve"> were able to find sufficiently new forms of expression. </w:t>
      </w:r>
      <w:r w:rsidR="00401CAE" w:rsidRPr="00B42D25">
        <w:rPr>
          <w:rFonts w:ascii="Times New Roman" w:hAnsi="Times New Roman" w:cs="Times New Roman"/>
          <w:sz w:val="24"/>
          <w:szCs w:val="24"/>
        </w:rPr>
        <w:t>Yet Romanticism proved a resilient set of ideas in both centuries, able to survive both Europe’s bitter struggle towards representative democracy in the 1830s and the depredations of free market economics, and it remains the structuring discourse for how we think and feel about childhood.</w:t>
      </w:r>
      <w:r w:rsidR="00046587" w:rsidRPr="00B42D25">
        <w:rPr>
          <w:rFonts w:ascii="Times New Roman" w:hAnsi="Times New Roman" w:cs="Times New Roman"/>
          <w:sz w:val="24"/>
          <w:szCs w:val="24"/>
        </w:rPr>
        <w:t xml:space="preserve"> </w:t>
      </w:r>
      <w:r w:rsidR="00C36F55" w:rsidRPr="00B42D25">
        <w:rPr>
          <w:rFonts w:ascii="Times New Roman" w:hAnsi="Times New Roman" w:cs="Times New Roman"/>
          <w:sz w:val="24"/>
          <w:szCs w:val="24"/>
        </w:rPr>
        <w:t xml:space="preserve">The baby of “Kooks” and the sleeping Hartley of “Frost at Midnight” retain an emotional force that manages to transcend scepticism </w:t>
      </w:r>
      <w:r w:rsidR="00C36F55" w:rsidRPr="00B42D25">
        <w:rPr>
          <w:rFonts w:ascii="Times New Roman" w:hAnsi="Times New Roman" w:cs="Times New Roman"/>
          <w:sz w:val="24"/>
          <w:szCs w:val="24"/>
        </w:rPr>
        <w:lastRenderedPageBreak/>
        <w:t>about their parents’ motives</w:t>
      </w:r>
      <w:r w:rsidR="00E56809" w:rsidRPr="00B42D25">
        <w:rPr>
          <w:rFonts w:ascii="Times New Roman" w:hAnsi="Times New Roman" w:cs="Times New Roman"/>
          <w:sz w:val="24"/>
          <w:szCs w:val="24"/>
        </w:rPr>
        <w:t>, encoding</w:t>
      </w:r>
      <w:r w:rsidR="00C36F55" w:rsidRPr="00B42D25">
        <w:rPr>
          <w:rFonts w:ascii="Times New Roman" w:hAnsi="Times New Roman" w:cs="Times New Roman"/>
          <w:sz w:val="24"/>
          <w:szCs w:val="24"/>
        </w:rPr>
        <w:t xml:space="preserve"> our</w:t>
      </w:r>
      <w:r w:rsidR="00BB0788"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 xml:space="preserve">ambivalent </w:t>
      </w:r>
      <w:r w:rsidR="00BB0788" w:rsidRPr="00B42D25">
        <w:rPr>
          <w:rFonts w:ascii="Times New Roman" w:hAnsi="Times New Roman" w:cs="Times New Roman"/>
          <w:sz w:val="24"/>
          <w:szCs w:val="24"/>
        </w:rPr>
        <w:t>collective cultural investment in the idea of the eternal child.</w:t>
      </w:r>
    </w:p>
    <w:p w14:paraId="56BCC938" w14:textId="0DF3ED57" w:rsidR="00AE63EC" w:rsidRPr="00B42D25" w:rsidRDefault="00AE63EC" w:rsidP="00B42D25">
      <w:pPr>
        <w:spacing w:after="0" w:line="480" w:lineRule="auto"/>
        <w:rPr>
          <w:rFonts w:ascii="Times New Roman" w:hAnsi="Times New Roman" w:cs="Times New Roman"/>
          <w:sz w:val="24"/>
          <w:szCs w:val="24"/>
        </w:rPr>
      </w:pPr>
    </w:p>
    <w:p w14:paraId="61E4D94D" w14:textId="111C3E9C" w:rsidR="00AE63EC" w:rsidRPr="00B42D25" w:rsidRDefault="00AE63EC" w:rsidP="000E63DB">
      <w:pPr>
        <w:spacing w:after="0" w:line="480" w:lineRule="auto"/>
        <w:jc w:val="center"/>
        <w:rPr>
          <w:rFonts w:ascii="Times New Roman" w:hAnsi="Times New Roman" w:cs="Times New Roman"/>
          <w:b/>
          <w:bCs/>
          <w:sz w:val="24"/>
          <w:szCs w:val="24"/>
        </w:rPr>
        <w:pPrChange w:id="61" w:author="Jessica Tebo" w:date="2022-01-28T13:04:00Z">
          <w:pPr>
            <w:spacing w:after="0" w:line="480" w:lineRule="auto"/>
          </w:pPr>
        </w:pPrChange>
      </w:pPr>
      <w:r w:rsidRPr="00B42D25">
        <w:rPr>
          <w:rFonts w:ascii="Times New Roman" w:hAnsi="Times New Roman" w:cs="Times New Roman"/>
          <w:b/>
          <w:bCs/>
          <w:sz w:val="24"/>
          <w:szCs w:val="24"/>
        </w:rPr>
        <w:t>Works Cited</w:t>
      </w:r>
    </w:p>
    <w:p w14:paraId="10A64D2A" w14:textId="77777777" w:rsidR="00B42D25" w:rsidRDefault="00B42D25" w:rsidP="00B42D25">
      <w:pPr>
        <w:spacing w:after="0" w:line="480" w:lineRule="auto"/>
        <w:rPr>
          <w:rFonts w:ascii="Times New Roman" w:hAnsi="Times New Roman" w:cs="Times New Roman"/>
          <w:sz w:val="24"/>
          <w:szCs w:val="24"/>
        </w:rPr>
      </w:pPr>
    </w:p>
    <w:p w14:paraId="40BAEF6A" w14:textId="60607EF3" w:rsidR="00F57407" w:rsidRPr="00B42D25" w:rsidRDefault="00F57407" w:rsidP="000E63DB">
      <w:pPr>
        <w:spacing w:after="0" w:line="480" w:lineRule="auto"/>
        <w:ind w:left="360" w:hanging="360"/>
        <w:rPr>
          <w:rFonts w:ascii="Times New Roman" w:hAnsi="Times New Roman" w:cs="Times New Roman"/>
          <w:sz w:val="24"/>
          <w:szCs w:val="24"/>
        </w:rPr>
        <w:pPrChange w:id="62" w:author="Jessica Tebo" w:date="2022-01-28T13:05:00Z">
          <w:pPr>
            <w:spacing w:after="0" w:line="480" w:lineRule="auto"/>
          </w:pPr>
        </w:pPrChange>
      </w:pPr>
      <w:r w:rsidRPr="00B42D25">
        <w:rPr>
          <w:rFonts w:ascii="Times New Roman" w:hAnsi="Times New Roman" w:cs="Times New Roman"/>
          <w:sz w:val="24"/>
          <w:szCs w:val="24"/>
        </w:rPr>
        <w:t xml:space="preserve">Bowie, David.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w:t>
      </w:r>
      <w:r w:rsidR="006F6128" w:rsidRPr="00B42D25">
        <w:rPr>
          <w:rFonts w:ascii="Times New Roman" w:hAnsi="Times New Roman" w:cs="Times New Roman"/>
          <w:sz w:val="24"/>
          <w:szCs w:val="24"/>
        </w:rPr>
        <w:t>RCA</w:t>
      </w:r>
      <w:r w:rsidR="00B42D25">
        <w:rPr>
          <w:rFonts w:ascii="Times New Roman" w:hAnsi="Times New Roman" w:cs="Times New Roman"/>
          <w:sz w:val="24"/>
          <w:szCs w:val="24"/>
        </w:rPr>
        <w:t xml:space="preserve"> </w:t>
      </w:r>
      <w:r w:rsidR="00AA70B4" w:rsidRPr="00B42D25">
        <w:rPr>
          <w:rFonts w:ascii="Times New Roman" w:hAnsi="Times New Roman" w:cs="Times New Roman"/>
          <w:sz w:val="24"/>
          <w:szCs w:val="24"/>
        </w:rPr>
        <w:t>Records</w:t>
      </w:r>
      <w:r w:rsidR="00096530" w:rsidRPr="00B42D25">
        <w:rPr>
          <w:rFonts w:ascii="Times New Roman" w:hAnsi="Times New Roman" w:cs="Times New Roman"/>
          <w:sz w:val="24"/>
          <w:szCs w:val="24"/>
        </w:rPr>
        <w:t>,</w:t>
      </w:r>
      <w:r w:rsidR="00AA70B4" w:rsidRPr="00B42D25">
        <w:rPr>
          <w:rFonts w:ascii="Times New Roman" w:hAnsi="Times New Roman" w:cs="Times New Roman"/>
          <w:sz w:val="24"/>
          <w:szCs w:val="24"/>
        </w:rPr>
        <w:t xml:space="preserve"> 1971</w:t>
      </w:r>
      <w:r w:rsidR="00096530" w:rsidRPr="00B42D25">
        <w:rPr>
          <w:rFonts w:ascii="Times New Roman" w:hAnsi="Times New Roman" w:cs="Times New Roman"/>
          <w:sz w:val="24"/>
          <w:szCs w:val="24"/>
        </w:rPr>
        <w:t>.</w:t>
      </w:r>
    </w:p>
    <w:p w14:paraId="7C1892DA" w14:textId="241AF6A0" w:rsidR="00AE63EC" w:rsidRPr="00B42D25" w:rsidRDefault="00B42D25" w:rsidP="000E63DB">
      <w:pPr>
        <w:spacing w:after="0" w:line="480" w:lineRule="auto"/>
        <w:ind w:left="360" w:hanging="360"/>
        <w:rPr>
          <w:rFonts w:ascii="Times New Roman" w:hAnsi="Times New Roman" w:cs="Times New Roman"/>
          <w:sz w:val="24"/>
          <w:szCs w:val="24"/>
        </w:rPr>
        <w:pPrChange w:id="63" w:author="Jessica Tebo" w:date="2022-01-28T13:05:00Z">
          <w:pPr>
            <w:spacing w:after="0" w:line="480" w:lineRule="auto"/>
          </w:pPr>
        </w:pPrChange>
      </w:pPr>
      <w:bookmarkStart w:id="64" w:name="_Hlk77620621"/>
      <w:r>
        <w:rPr>
          <w:rFonts w:ascii="Times New Roman" w:hAnsi="Times New Roman" w:cs="Times New Roman"/>
          <w:sz w:val="24"/>
          <w:szCs w:val="24"/>
        </w:rPr>
        <w:t>———</w:t>
      </w:r>
      <w:bookmarkEnd w:id="64"/>
      <w:r w:rsidR="003522DF" w:rsidRPr="00B42D25">
        <w:rPr>
          <w:rFonts w:ascii="Times New Roman" w:hAnsi="Times New Roman" w:cs="Times New Roman"/>
          <w:sz w:val="24"/>
          <w:szCs w:val="24"/>
        </w:rPr>
        <w:t xml:space="preserve">. </w:t>
      </w:r>
      <w:commentRangeStart w:id="65"/>
      <w:r w:rsidR="00AE63EC" w:rsidRPr="00B42D25">
        <w:rPr>
          <w:rFonts w:ascii="Times New Roman" w:hAnsi="Times New Roman" w:cs="Times New Roman"/>
          <w:i/>
          <w:iCs/>
          <w:sz w:val="24"/>
          <w:szCs w:val="24"/>
        </w:rPr>
        <w:t>Hunky Dory</w:t>
      </w:r>
      <w:r w:rsidR="00AE63EC" w:rsidRPr="00B42D25">
        <w:rPr>
          <w:rFonts w:ascii="Times New Roman" w:hAnsi="Times New Roman" w:cs="Times New Roman"/>
          <w:sz w:val="24"/>
          <w:szCs w:val="24"/>
        </w:rPr>
        <w:t xml:space="preserve"> promotional material</w:t>
      </w:r>
      <w:commentRangeEnd w:id="65"/>
      <w:r w:rsidR="000E63DB">
        <w:rPr>
          <w:rStyle w:val="CommentReference"/>
        </w:rPr>
        <w:commentReference w:id="65"/>
      </w:r>
      <w:r w:rsidR="00DB6D02" w:rsidRPr="00B42D25">
        <w:rPr>
          <w:rFonts w:ascii="Times New Roman" w:hAnsi="Times New Roman" w:cs="Times New Roman"/>
          <w:sz w:val="24"/>
          <w:szCs w:val="24"/>
        </w:rPr>
        <w:t xml:space="preserve">. </w:t>
      </w:r>
      <w:r w:rsidR="00AE63EC" w:rsidRPr="00B42D25">
        <w:rPr>
          <w:rFonts w:ascii="Times New Roman" w:hAnsi="Times New Roman" w:cs="Times New Roman"/>
          <w:i/>
          <w:iCs/>
          <w:sz w:val="24"/>
          <w:szCs w:val="24"/>
        </w:rPr>
        <w:t>Bowie Bible</w:t>
      </w:r>
      <w:r w:rsidR="00A11A22" w:rsidRPr="00B42D25">
        <w:rPr>
          <w:rFonts w:ascii="Times New Roman" w:hAnsi="Times New Roman" w:cs="Times New Roman"/>
          <w:sz w:val="24"/>
          <w:szCs w:val="24"/>
        </w:rPr>
        <w:t xml:space="preserve">, </w:t>
      </w:r>
      <w:r w:rsidR="009F53AF">
        <w:fldChar w:fldCharType="begin"/>
      </w:r>
      <w:r w:rsidR="009F53AF">
        <w:instrText xml:space="preserve"> HYPERLINK "https://www.bowiebible.com/albums/hunky-dory/6/" \l "The_release" </w:instrText>
      </w:r>
      <w:r w:rsidR="009F53AF">
        <w:fldChar w:fldCharType="separate"/>
      </w:r>
      <w:r w:rsidR="00F57407" w:rsidRPr="00B42D25">
        <w:rPr>
          <w:rStyle w:val="Hyperlink"/>
          <w:rFonts w:ascii="Times New Roman" w:hAnsi="Times New Roman" w:cs="Times New Roman"/>
          <w:sz w:val="24"/>
          <w:szCs w:val="24"/>
        </w:rPr>
        <w:t>bowiebible.com/a</w:t>
      </w:r>
      <w:r w:rsidR="00F57407" w:rsidRPr="00B42D25">
        <w:rPr>
          <w:rStyle w:val="Hyperlink"/>
          <w:rFonts w:ascii="Times New Roman" w:hAnsi="Times New Roman" w:cs="Times New Roman"/>
          <w:sz w:val="24"/>
          <w:szCs w:val="24"/>
        </w:rPr>
        <w:t>l</w:t>
      </w:r>
      <w:r w:rsidR="00F57407" w:rsidRPr="00B42D25">
        <w:rPr>
          <w:rStyle w:val="Hyperlink"/>
          <w:rFonts w:ascii="Times New Roman" w:hAnsi="Times New Roman" w:cs="Times New Roman"/>
          <w:sz w:val="24"/>
          <w:szCs w:val="24"/>
        </w:rPr>
        <w:t>bums/hunky-dory/6/#The_release</w:t>
      </w:r>
      <w:r w:rsidR="009F53AF">
        <w:rPr>
          <w:rStyle w:val="Hyperlink"/>
          <w:rFonts w:ascii="Times New Roman" w:hAnsi="Times New Roman" w:cs="Times New Roman"/>
          <w:sz w:val="24"/>
          <w:szCs w:val="24"/>
        </w:rPr>
        <w:fldChar w:fldCharType="end"/>
      </w:r>
      <w:r w:rsidR="00A11A22" w:rsidRPr="00B42D25">
        <w:rPr>
          <w:rFonts w:ascii="Times New Roman" w:hAnsi="Times New Roman" w:cs="Times New Roman"/>
          <w:sz w:val="24"/>
          <w:szCs w:val="24"/>
        </w:rPr>
        <w:t>.</w:t>
      </w:r>
    </w:p>
    <w:p w14:paraId="420EBAE9" w14:textId="673C9E38" w:rsidR="00EB2EB8" w:rsidRPr="00B42D25" w:rsidRDefault="00B42D25" w:rsidP="000E63DB">
      <w:pPr>
        <w:spacing w:after="0" w:line="480" w:lineRule="auto"/>
        <w:ind w:left="360" w:hanging="360"/>
        <w:rPr>
          <w:rFonts w:ascii="Times New Roman" w:hAnsi="Times New Roman" w:cs="Times New Roman"/>
          <w:sz w:val="24"/>
          <w:szCs w:val="24"/>
        </w:rPr>
        <w:pPrChange w:id="66" w:author="Jessica Tebo" w:date="2022-01-28T13:05:00Z">
          <w:pPr>
            <w:spacing w:after="0" w:line="480" w:lineRule="auto"/>
          </w:pPr>
        </w:pPrChange>
      </w:pPr>
      <w:r w:rsidRPr="00B42D25">
        <w:rPr>
          <w:rFonts w:ascii="Times New Roman" w:hAnsi="Times New Roman" w:cs="Times New Roman"/>
          <w:sz w:val="24"/>
          <w:szCs w:val="24"/>
        </w:rPr>
        <w:t>———</w:t>
      </w:r>
      <w:r w:rsidR="00EB2EB8" w:rsidRPr="00B42D25">
        <w:rPr>
          <w:rFonts w:ascii="Times New Roman" w:hAnsi="Times New Roman" w:cs="Times New Roman"/>
          <w:sz w:val="24"/>
          <w:szCs w:val="24"/>
        </w:rPr>
        <w:t xml:space="preserve">. </w:t>
      </w:r>
      <w:r w:rsidR="00EB2EB8" w:rsidRPr="00B42D25">
        <w:rPr>
          <w:rFonts w:ascii="Times New Roman" w:hAnsi="Times New Roman" w:cs="Times New Roman"/>
          <w:i/>
          <w:iCs/>
          <w:sz w:val="24"/>
          <w:szCs w:val="24"/>
        </w:rPr>
        <w:t xml:space="preserve">Bowie at the Beeb: </w:t>
      </w:r>
      <w:r w:rsidR="000D1172" w:rsidRPr="00B42D25">
        <w:rPr>
          <w:rFonts w:ascii="Times New Roman" w:hAnsi="Times New Roman" w:cs="Times New Roman"/>
          <w:i/>
          <w:iCs/>
          <w:sz w:val="24"/>
          <w:szCs w:val="24"/>
        </w:rPr>
        <w:t>T</w:t>
      </w:r>
      <w:r w:rsidR="00EB2EB8" w:rsidRPr="00B42D25">
        <w:rPr>
          <w:rFonts w:ascii="Times New Roman" w:hAnsi="Times New Roman" w:cs="Times New Roman"/>
          <w:i/>
          <w:iCs/>
          <w:sz w:val="24"/>
          <w:szCs w:val="24"/>
        </w:rPr>
        <w:t>he Best of the BBC Radio Sessions 68</w:t>
      </w:r>
      <w:r w:rsidR="00907DCE" w:rsidRPr="00B42D25">
        <w:rPr>
          <w:rFonts w:ascii="Times New Roman" w:hAnsi="Times New Roman" w:cs="Times New Roman"/>
          <w:i/>
          <w:iCs/>
          <w:sz w:val="24"/>
          <w:szCs w:val="24"/>
        </w:rPr>
        <w:t>−</w:t>
      </w:r>
      <w:r w:rsidR="00EB2EB8" w:rsidRPr="00B42D25">
        <w:rPr>
          <w:rFonts w:ascii="Times New Roman" w:hAnsi="Times New Roman" w:cs="Times New Roman"/>
          <w:i/>
          <w:iCs/>
          <w:sz w:val="24"/>
          <w:szCs w:val="24"/>
        </w:rPr>
        <w:t>72</w:t>
      </w:r>
      <w:r w:rsidR="00EB2EB8" w:rsidRPr="00B42D25">
        <w:rPr>
          <w:rFonts w:ascii="Times New Roman" w:hAnsi="Times New Roman" w:cs="Times New Roman"/>
          <w:sz w:val="24"/>
          <w:szCs w:val="24"/>
        </w:rPr>
        <w:t>. EMI Virgin, 2000.</w:t>
      </w:r>
    </w:p>
    <w:p w14:paraId="7DC4C74D" w14:textId="6DE86503" w:rsidR="00F65761" w:rsidRPr="00B42D25" w:rsidRDefault="00F65761" w:rsidP="000E63DB">
      <w:pPr>
        <w:spacing w:after="0" w:line="480" w:lineRule="auto"/>
        <w:ind w:left="360" w:hanging="360"/>
        <w:rPr>
          <w:rFonts w:ascii="Times New Roman" w:hAnsi="Times New Roman" w:cs="Times New Roman"/>
          <w:sz w:val="24"/>
          <w:szCs w:val="24"/>
        </w:rPr>
        <w:pPrChange w:id="67" w:author="Jessica Tebo" w:date="2022-01-28T13:05:00Z">
          <w:pPr>
            <w:spacing w:after="0" w:line="480" w:lineRule="auto"/>
          </w:pPr>
        </w:pPrChange>
      </w:pPr>
      <w:r w:rsidRPr="00B42D25">
        <w:rPr>
          <w:rFonts w:ascii="Times New Roman" w:hAnsi="Times New Roman" w:cs="Times New Roman"/>
          <w:sz w:val="24"/>
          <w:szCs w:val="24"/>
        </w:rPr>
        <w:t xml:space="preserve">Coleridge, Samuel Taylor. </w:t>
      </w:r>
      <w:r w:rsidRPr="00B42D25">
        <w:rPr>
          <w:rFonts w:ascii="Times New Roman" w:hAnsi="Times New Roman" w:cs="Times New Roman"/>
          <w:i/>
          <w:iCs/>
          <w:sz w:val="24"/>
          <w:szCs w:val="24"/>
        </w:rPr>
        <w:t>Collected Works.</w:t>
      </w:r>
      <w:r w:rsidRPr="00B42D25">
        <w:rPr>
          <w:rFonts w:ascii="Times New Roman" w:hAnsi="Times New Roman" w:cs="Times New Roman"/>
          <w:sz w:val="24"/>
          <w:szCs w:val="24"/>
        </w:rPr>
        <w:t xml:space="preserve"> Edited by Kathleen Coburn and others</w:t>
      </w:r>
      <w:r w:rsidR="00096530" w:rsidRPr="00B42D25">
        <w:rPr>
          <w:rFonts w:ascii="Times New Roman" w:hAnsi="Times New Roman" w:cs="Times New Roman"/>
          <w:sz w:val="24"/>
          <w:szCs w:val="24"/>
        </w:rPr>
        <w:t>,</w:t>
      </w:r>
      <w:r w:rsidRPr="00B42D25">
        <w:rPr>
          <w:rFonts w:ascii="Times New Roman" w:hAnsi="Times New Roman" w:cs="Times New Roman"/>
          <w:sz w:val="24"/>
          <w:szCs w:val="24"/>
        </w:rPr>
        <w:t xml:space="preserve"> 16 vols</w:t>
      </w:r>
      <w:ins w:id="68" w:author="Jessica Tebo" w:date="2022-01-28T13:12:00Z">
        <w:r w:rsidR="000E63DB">
          <w:rPr>
            <w:rFonts w:ascii="Times New Roman" w:hAnsi="Times New Roman" w:cs="Times New Roman"/>
            <w:sz w:val="24"/>
            <w:szCs w:val="24"/>
          </w:rPr>
          <w:t>.</w:t>
        </w:r>
      </w:ins>
      <w:r w:rsidR="00096530" w:rsidRPr="00B42D25">
        <w:rPr>
          <w:rFonts w:ascii="Times New Roman" w:hAnsi="Times New Roman" w:cs="Times New Roman"/>
          <w:sz w:val="24"/>
          <w:szCs w:val="24"/>
        </w:rPr>
        <w:t>,</w:t>
      </w:r>
      <w:r w:rsidRPr="00B42D25">
        <w:rPr>
          <w:rFonts w:ascii="Times New Roman" w:hAnsi="Times New Roman" w:cs="Times New Roman"/>
          <w:sz w:val="24"/>
          <w:szCs w:val="24"/>
        </w:rPr>
        <w:t xml:space="preserve"> Princeton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1969−2002</w:t>
      </w:r>
      <w:r w:rsidR="00096530" w:rsidRPr="00B42D25">
        <w:rPr>
          <w:rFonts w:ascii="Times New Roman" w:hAnsi="Times New Roman" w:cs="Times New Roman"/>
          <w:sz w:val="24"/>
          <w:szCs w:val="24"/>
        </w:rPr>
        <w:t>.</w:t>
      </w:r>
    </w:p>
    <w:p w14:paraId="6990E23C" w14:textId="3CF42979" w:rsidR="00E56809" w:rsidRPr="00B42D25" w:rsidRDefault="00E56809" w:rsidP="000E63DB">
      <w:pPr>
        <w:spacing w:after="0" w:line="480" w:lineRule="auto"/>
        <w:ind w:left="360" w:hanging="360"/>
        <w:rPr>
          <w:rFonts w:ascii="Times New Roman" w:hAnsi="Times New Roman" w:cs="Times New Roman"/>
          <w:sz w:val="24"/>
          <w:szCs w:val="24"/>
        </w:rPr>
        <w:pPrChange w:id="69" w:author="Jessica Tebo" w:date="2022-01-28T13:05:00Z">
          <w:pPr>
            <w:spacing w:after="0" w:line="480" w:lineRule="auto"/>
          </w:pPr>
        </w:pPrChange>
      </w:pPr>
      <w:r w:rsidRPr="00B42D25">
        <w:rPr>
          <w:rFonts w:ascii="Times New Roman" w:hAnsi="Times New Roman" w:cs="Times New Roman"/>
          <w:sz w:val="24"/>
          <w:szCs w:val="24"/>
        </w:rPr>
        <w:t xml:space="preserve">Darnton, F.J. Harvey. </w:t>
      </w:r>
      <w:r w:rsidRPr="00B42D25">
        <w:rPr>
          <w:rFonts w:ascii="Times New Roman" w:hAnsi="Times New Roman" w:cs="Times New Roman"/>
          <w:i/>
          <w:sz w:val="24"/>
          <w:szCs w:val="24"/>
        </w:rPr>
        <w:t>Children’s Books in England</w:t>
      </w:r>
      <w:r w:rsidRPr="00B42D25">
        <w:rPr>
          <w:rFonts w:ascii="Times New Roman" w:hAnsi="Times New Roman" w:cs="Times New Roman"/>
          <w:sz w:val="24"/>
          <w:szCs w:val="24"/>
        </w:rPr>
        <w:t>. 2</w:t>
      </w:r>
      <w:r w:rsidRPr="00B42D25">
        <w:rPr>
          <w:rFonts w:ascii="Times New Roman" w:hAnsi="Times New Roman" w:cs="Times New Roman"/>
          <w:sz w:val="24"/>
          <w:szCs w:val="24"/>
          <w:vertAlign w:val="superscript"/>
        </w:rPr>
        <w:t>nd</w:t>
      </w:r>
      <w:r w:rsidRPr="00B42D25">
        <w:rPr>
          <w:rFonts w:ascii="Times New Roman" w:hAnsi="Times New Roman" w:cs="Times New Roman"/>
          <w:sz w:val="24"/>
          <w:szCs w:val="24"/>
        </w:rPr>
        <w:t xml:space="preserve"> ed</w:t>
      </w:r>
      <w:ins w:id="70" w:author="Jessica Tebo" w:date="2022-01-28T13:13:00Z">
        <w:r w:rsidR="000E63DB">
          <w:rPr>
            <w:rFonts w:ascii="Times New Roman" w:hAnsi="Times New Roman" w:cs="Times New Roman"/>
            <w:sz w:val="24"/>
            <w:szCs w:val="24"/>
          </w:rPr>
          <w:t>.</w:t>
        </w:r>
      </w:ins>
      <w:del w:id="71" w:author="Jessica Tebo" w:date="2022-01-28T13:13:00Z">
        <w:r w:rsidRPr="00B42D25" w:rsidDel="000E63DB">
          <w:rPr>
            <w:rFonts w:ascii="Times New Roman" w:hAnsi="Times New Roman" w:cs="Times New Roman"/>
            <w:sz w:val="24"/>
            <w:szCs w:val="24"/>
          </w:rPr>
          <w:delText>ition</w:delText>
        </w:r>
      </w:del>
      <w:r w:rsidRPr="00B42D25">
        <w:rPr>
          <w:rFonts w:ascii="Times New Roman" w:hAnsi="Times New Roman" w:cs="Times New Roman"/>
          <w:sz w:val="24"/>
          <w:szCs w:val="24"/>
        </w:rPr>
        <w:t>, Cambridge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1960.</w:t>
      </w:r>
    </w:p>
    <w:p w14:paraId="1DCF3CF9" w14:textId="647C0A21" w:rsidR="0043375F" w:rsidRPr="00B42D25" w:rsidRDefault="00F57407" w:rsidP="000E63DB">
      <w:pPr>
        <w:spacing w:after="0" w:line="480" w:lineRule="auto"/>
        <w:ind w:left="360" w:hanging="360"/>
        <w:rPr>
          <w:rFonts w:ascii="Times New Roman" w:hAnsi="Times New Roman" w:cs="Times New Roman"/>
          <w:sz w:val="24"/>
          <w:szCs w:val="24"/>
        </w:rPr>
        <w:pPrChange w:id="72" w:author="Jessica Tebo" w:date="2022-01-28T13:05:00Z">
          <w:pPr>
            <w:spacing w:after="0" w:line="480" w:lineRule="auto"/>
          </w:pPr>
        </w:pPrChange>
      </w:pPr>
      <w:r w:rsidRPr="00B42D25">
        <w:rPr>
          <w:rFonts w:ascii="Times New Roman" w:hAnsi="Times New Roman" w:cs="Times New Roman"/>
          <w:sz w:val="24"/>
          <w:szCs w:val="24"/>
        </w:rPr>
        <w:t>Garlitz, Barbara</w:t>
      </w:r>
      <w:r w:rsidR="00FA1D47"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“The Immortality Ode: Its Cultural Progeny.” </w:t>
      </w:r>
      <w:r w:rsidRPr="00B42D25">
        <w:rPr>
          <w:rFonts w:ascii="Times New Roman" w:hAnsi="Times New Roman" w:cs="Times New Roman"/>
          <w:i/>
          <w:iCs/>
          <w:sz w:val="24"/>
          <w:szCs w:val="24"/>
        </w:rPr>
        <w:t>SEL</w:t>
      </w:r>
      <w:r w:rsidR="00332233"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C06B65" w:rsidRPr="00B42D25">
        <w:rPr>
          <w:rFonts w:ascii="Times New Roman" w:hAnsi="Times New Roman" w:cs="Times New Roman"/>
          <w:sz w:val="24"/>
          <w:szCs w:val="24"/>
        </w:rPr>
        <w:t xml:space="preserve">vol. </w:t>
      </w:r>
      <w:r w:rsidRPr="00B42D25">
        <w:rPr>
          <w:rFonts w:ascii="Times New Roman" w:hAnsi="Times New Roman" w:cs="Times New Roman"/>
          <w:sz w:val="24"/>
          <w:szCs w:val="24"/>
        </w:rPr>
        <w:t>6</w:t>
      </w:r>
      <w:r w:rsidR="00332233" w:rsidRPr="00B42D25">
        <w:rPr>
          <w:rFonts w:ascii="Times New Roman" w:hAnsi="Times New Roman" w:cs="Times New Roman"/>
          <w:sz w:val="24"/>
          <w:szCs w:val="24"/>
        </w:rPr>
        <w:t xml:space="preserve">, </w:t>
      </w:r>
      <w:r w:rsidRPr="00B42D25">
        <w:rPr>
          <w:rFonts w:ascii="Times New Roman" w:hAnsi="Times New Roman" w:cs="Times New Roman"/>
          <w:sz w:val="24"/>
          <w:szCs w:val="24"/>
        </w:rPr>
        <w:t>1966</w:t>
      </w:r>
      <w:r w:rsidR="00332233" w:rsidRPr="00B42D25">
        <w:rPr>
          <w:rFonts w:ascii="Times New Roman" w:hAnsi="Times New Roman" w:cs="Times New Roman"/>
          <w:sz w:val="24"/>
          <w:szCs w:val="24"/>
        </w:rPr>
        <w:t xml:space="preserve">, pp. </w:t>
      </w:r>
      <w:r w:rsidRPr="00B42D25">
        <w:rPr>
          <w:rFonts w:ascii="Times New Roman" w:hAnsi="Times New Roman" w:cs="Times New Roman"/>
          <w:sz w:val="24"/>
          <w:szCs w:val="24"/>
        </w:rPr>
        <w:t>639−</w:t>
      </w:r>
      <w:del w:id="73" w:author="Jessica Tebo" w:date="2022-01-28T13:13:00Z">
        <w:r w:rsidRPr="00B42D25" w:rsidDel="000E63DB">
          <w:rPr>
            <w:rFonts w:ascii="Times New Roman" w:hAnsi="Times New Roman" w:cs="Times New Roman"/>
            <w:sz w:val="24"/>
            <w:szCs w:val="24"/>
          </w:rPr>
          <w:delText>6</w:delText>
        </w:r>
      </w:del>
      <w:r w:rsidRPr="00B42D25">
        <w:rPr>
          <w:rFonts w:ascii="Times New Roman" w:hAnsi="Times New Roman" w:cs="Times New Roman"/>
          <w:sz w:val="24"/>
          <w:szCs w:val="24"/>
        </w:rPr>
        <w:t>49.</w:t>
      </w:r>
    </w:p>
    <w:p w14:paraId="059D7061" w14:textId="66067E25" w:rsidR="00E56809" w:rsidRDefault="00E56809" w:rsidP="000E63DB">
      <w:pPr>
        <w:spacing w:after="0" w:line="480" w:lineRule="auto"/>
        <w:ind w:left="360" w:hanging="360"/>
        <w:rPr>
          <w:rFonts w:ascii="Times New Roman" w:hAnsi="Times New Roman" w:cs="Times New Roman"/>
          <w:sz w:val="24"/>
          <w:szCs w:val="24"/>
        </w:rPr>
        <w:pPrChange w:id="74" w:author="Jessica Tebo" w:date="2022-01-28T13:05:00Z">
          <w:pPr>
            <w:spacing w:after="0" w:line="480" w:lineRule="auto"/>
          </w:pPr>
        </w:pPrChange>
      </w:pPr>
      <w:r w:rsidRPr="00B42D25">
        <w:rPr>
          <w:rFonts w:ascii="Times New Roman" w:hAnsi="Times New Roman" w:cs="Times New Roman"/>
          <w:iCs/>
          <w:sz w:val="24"/>
          <w:szCs w:val="24"/>
        </w:rPr>
        <w:t>Glen, Heather.</w:t>
      </w:r>
      <w:r w:rsidRPr="00B42D25">
        <w:rPr>
          <w:rFonts w:ascii="Times New Roman" w:hAnsi="Times New Roman" w:cs="Times New Roman"/>
          <w:i/>
          <w:iCs/>
          <w:sz w:val="24"/>
          <w:szCs w:val="24"/>
        </w:rPr>
        <w:t xml:space="preserve"> Vision and Disenchantment: Blake’s </w:t>
      </w:r>
      <w:r w:rsidRPr="00B42D25">
        <w:rPr>
          <w:rFonts w:ascii="Times New Roman" w:hAnsi="Times New Roman" w:cs="Times New Roman"/>
          <w:sz w:val="24"/>
          <w:szCs w:val="24"/>
        </w:rPr>
        <w:t>Songs</w:t>
      </w:r>
      <w:r w:rsidRPr="00B42D25">
        <w:rPr>
          <w:rFonts w:ascii="Times New Roman" w:hAnsi="Times New Roman" w:cs="Times New Roman"/>
          <w:i/>
          <w:iCs/>
          <w:sz w:val="24"/>
          <w:szCs w:val="24"/>
        </w:rPr>
        <w:t xml:space="preserve"> and Wordsworth’s</w:t>
      </w:r>
      <w:r w:rsidRPr="00B42D25">
        <w:rPr>
          <w:rFonts w:ascii="Times New Roman" w:hAnsi="Times New Roman" w:cs="Times New Roman"/>
          <w:sz w:val="24"/>
          <w:szCs w:val="24"/>
        </w:rPr>
        <w:t xml:space="preserve"> Lyrical Ballads. Cambridge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1983.</w:t>
      </w:r>
    </w:p>
    <w:p w14:paraId="158CD187" w14:textId="3F685BF3" w:rsidR="00E56809" w:rsidRDefault="00E56809" w:rsidP="000E63DB">
      <w:pPr>
        <w:spacing w:after="0" w:line="480" w:lineRule="auto"/>
        <w:ind w:left="360" w:hanging="360"/>
        <w:rPr>
          <w:rFonts w:ascii="Times New Roman" w:hAnsi="Times New Roman" w:cs="Times New Roman"/>
          <w:sz w:val="24"/>
          <w:szCs w:val="24"/>
        </w:rPr>
        <w:pPrChange w:id="75" w:author="Jessica Tebo" w:date="2022-01-28T13:05:00Z">
          <w:pPr>
            <w:spacing w:after="0" w:line="480" w:lineRule="auto"/>
          </w:pPr>
        </w:pPrChange>
      </w:pPr>
      <w:r w:rsidRPr="00B42D25">
        <w:rPr>
          <w:rFonts w:ascii="Times New Roman" w:hAnsi="Times New Roman" w:cs="Times New Roman"/>
          <w:sz w:val="24"/>
          <w:szCs w:val="24"/>
        </w:rPr>
        <w:t xml:space="preserve">Jackson, Mary. </w:t>
      </w:r>
      <w:r w:rsidRPr="00B42D25">
        <w:rPr>
          <w:rFonts w:ascii="Times New Roman" w:hAnsi="Times New Roman" w:cs="Times New Roman"/>
          <w:i/>
          <w:sz w:val="24"/>
          <w:szCs w:val="24"/>
        </w:rPr>
        <w:t>Engines of Instruction, Mischief and Magic: Children’s Literature in England from its Beginnings to 1839</w:t>
      </w:r>
      <w:r w:rsidRPr="00B42D25">
        <w:rPr>
          <w:rFonts w:ascii="Times New Roman" w:hAnsi="Times New Roman" w:cs="Times New Roman"/>
          <w:sz w:val="24"/>
          <w:szCs w:val="24"/>
        </w:rPr>
        <w:t>. U</w:t>
      </w:r>
      <w:r w:rsidR="00CE0940">
        <w:rPr>
          <w:rFonts w:ascii="Times New Roman" w:hAnsi="Times New Roman" w:cs="Times New Roman"/>
          <w:sz w:val="24"/>
          <w:szCs w:val="24"/>
        </w:rPr>
        <w:t xml:space="preserve"> </w:t>
      </w:r>
      <w:r w:rsidRPr="00B42D25">
        <w:rPr>
          <w:rFonts w:ascii="Times New Roman" w:hAnsi="Times New Roman" w:cs="Times New Roman"/>
          <w:sz w:val="24"/>
          <w:szCs w:val="24"/>
        </w:rPr>
        <w:t>of Nebraska P, 1989.</w:t>
      </w:r>
    </w:p>
    <w:p w14:paraId="219C44F5" w14:textId="54665274" w:rsidR="009E5A1D" w:rsidRPr="00B42D25" w:rsidRDefault="009E5A1D" w:rsidP="000E63DB">
      <w:pPr>
        <w:spacing w:after="0" w:line="480" w:lineRule="auto"/>
        <w:ind w:left="360" w:hanging="360"/>
        <w:rPr>
          <w:rFonts w:ascii="Times New Roman" w:hAnsi="Times New Roman" w:cs="Times New Roman"/>
          <w:sz w:val="24"/>
          <w:szCs w:val="24"/>
        </w:rPr>
        <w:pPrChange w:id="76" w:author="Jessica Tebo" w:date="2022-01-28T13:05:00Z">
          <w:pPr>
            <w:spacing w:after="0" w:line="480" w:lineRule="auto"/>
          </w:pPr>
        </w:pPrChange>
      </w:pPr>
      <w:r>
        <w:rPr>
          <w:rFonts w:ascii="Times New Roman" w:hAnsi="Times New Roman" w:cs="Times New Roman"/>
          <w:sz w:val="24"/>
          <w:szCs w:val="24"/>
        </w:rPr>
        <w:t xml:space="preserve">Kinks, The. </w:t>
      </w:r>
      <w:r w:rsidRPr="005C06F0">
        <w:rPr>
          <w:rFonts w:ascii="Times New Roman" w:hAnsi="Times New Roman" w:cs="Times New Roman"/>
          <w:i/>
          <w:iCs/>
          <w:sz w:val="24"/>
          <w:szCs w:val="24"/>
        </w:rPr>
        <w:t>The Kinks are The Village Green Preservation Society</w:t>
      </w:r>
      <w:r>
        <w:rPr>
          <w:rFonts w:ascii="Times New Roman" w:hAnsi="Times New Roman" w:cs="Times New Roman"/>
          <w:sz w:val="24"/>
          <w:szCs w:val="24"/>
        </w:rPr>
        <w:t>. Pye, 1968.</w:t>
      </w:r>
    </w:p>
    <w:p w14:paraId="35647A3E" w14:textId="3E4C80FC" w:rsidR="00E818B4" w:rsidRPr="00B42D25" w:rsidRDefault="00E818B4" w:rsidP="000E63DB">
      <w:pPr>
        <w:spacing w:after="0" w:line="480" w:lineRule="auto"/>
        <w:ind w:left="360" w:hanging="360"/>
        <w:rPr>
          <w:rFonts w:ascii="Times New Roman" w:hAnsi="Times New Roman" w:cs="Times New Roman"/>
          <w:sz w:val="24"/>
          <w:szCs w:val="24"/>
        </w:rPr>
        <w:pPrChange w:id="77" w:author="Jessica Tebo" w:date="2022-01-28T13:05:00Z">
          <w:pPr>
            <w:spacing w:after="0" w:line="480" w:lineRule="auto"/>
          </w:pPr>
        </w:pPrChange>
      </w:pPr>
      <w:r w:rsidRPr="00B42D25">
        <w:rPr>
          <w:rFonts w:ascii="Times New Roman" w:hAnsi="Times New Roman" w:cs="Times New Roman"/>
          <w:sz w:val="24"/>
          <w:szCs w:val="24"/>
        </w:rPr>
        <w:t>McGavran, James Holt and Jennifer Daniel</w:t>
      </w:r>
      <w:r w:rsidR="00CE0940">
        <w:rPr>
          <w:rFonts w:ascii="Times New Roman" w:hAnsi="Times New Roman" w:cs="Times New Roman"/>
          <w:sz w:val="24"/>
          <w:szCs w:val="24"/>
        </w:rPr>
        <w:t>, editors</w:t>
      </w:r>
      <w:r w:rsidRPr="00B42D25">
        <w:rPr>
          <w:rFonts w:ascii="Times New Roman" w:hAnsi="Times New Roman" w:cs="Times New Roman"/>
          <w:sz w:val="24"/>
          <w:szCs w:val="24"/>
        </w:rPr>
        <w:t xml:space="preserve">. “Introduction.” </w:t>
      </w:r>
      <w:r w:rsidRPr="00B42D25">
        <w:rPr>
          <w:rFonts w:ascii="Times New Roman" w:hAnsi="Times New Roman" w:cs="Times New Roman"/>
          <w:i/>
          <w:iCs/>
          <w:sz w:val="24"/>
          <w:szCs w:val="24"/>
        </w:rPr>
        <w:t>Time of Beauty,</w:t>
      </w:r>
      <w:r w:rsidR="00E437EF" w:rsidRPr="00B42D25">
        <w:rPr>
          <w:rFonts w:ascii="Times New Roman" w:hAnsi="Times New Roman" w:cs="Times New Roman"/>
          <w:i/>
          <w:iCs/>
          <w:sz w:val="24"/>
          <w:szCs w:val="24"/>
        </w:rPr>
        <w:t xml:space="preserve"> </w:t>
      </w:r>
      <w:r w:rsidRPr="00B42D25">
        <w:rPr>
          <w:rFonts w:ascii="Times New Roman" w:hAnsi="Times New Roman" w:cs="Times New Roman"/>
          <w:i/>
          <w:iCs/>
          <w:sz w:val="24"/>
          <w:szCs w:val="24"/>
        </w:rPr>
        <w:t>Time of Fear: The Romantic Legacy in the Literature of Childhood</w:t>
      </w:r>
      <w:r w:rsidRPr="00B42D25">
        <w:rPr>
          <w:rFonts w:ascii="Times New Roman" w:hAnsi="Times New Roman" w:cs="Times New Roman"/>
          <w:sz w:val="24"/>
          <w:szCs w:val="24"/>
        </w:rPr>
        <w:t xml:space="preserve">, </w:t>
      </w:r>
      <w:r w:rsidR="00096530" w:rsidRPr="00B42D25">
        <w:rPr>
          <w:rFonts w:ascii="Times New Roman" w:hAnsi="Times New Roman" w:cs="Times New Roman"/>
          <w:sz w:val="24"/>
          <w:szCs w:val="24"/>
        </w:rPr>
        <w:t xml:space="preserve">U of Iowa P, 2012, </w:t>
      </w:r>
      <w:r w:rsidRPr="00B42D25">
        <w:rPr>
          <w:rFonts w:ascii="Times New Roman" w:hAnsi="Times New Roman" w:cs="Times New Roman"/>
          <w:sz w:val="24"/>
          <w:szCs w:val="24"/>
        </w:rPr>
        <w:t>pp. xi−xxv.</w:t>
      </w:r>
    </w:p>
    <w:p w14:paraId="79A77379" w14:textId="646FEBA9" w:rsidR="00E56809" w:rsidRPr="00B42D25" w:rsidRDefault="00E56809" w:rsidP="000E63DB">
      <w:pPr>
        <w:spacing w:after="0" w:line="480" w:lineRule="auto"/>
        <w:ind w:left="360" w:hanging="360"/>
        <w:rPr>
          <w:rFonts w:ascii="Times New Roman" w:hAnsi="Times New Roman" w:cs="Times New Roman"/>
          <w:sz w:val="24"/>
          <w:szCs w:val="24"/>
        </w:rPr>
        <w:pPrChange w:id="78" w:author="Jessica Tebo" w:date="2022-01-28T13:05:00Z">
          <w:pPr>
            <w:spacing w:after="0" w:line="480" w:lineRule="auto"/>
          </w:pPr>
        </w:pPrChange>
      </w:pPr>
      <w:r w:rsidRPr="00B42D25">
        <w:rPr>
          <w:rFonts w:ascii="Times New Roman" w:hAnsi="Times New Roman" w:cs="Times New Roman"/>
          <w:sz w:val="24"/>
          <w:szCs w:val="24"/>
        </w:rPr>
        <w:t xml:space="preserve">Muir, Percy. </w:t>
      </w:r>
      <w:r w:rsidRPr="00B42D25">
        <w:rPr>
          <w:rFonts w:ascii="Times New Roman" w:hAnsi="Times New Roman" w:cs="Times New Roman"/>
          <w:i/>
          <w:sz w:val="24"/>
          <w:szCs w:val="24"/>
        </w:rPr>
        <w:t>English Children’s Books</w:t>
      </w:r>
      <w:r w:rsidR="007A5968" w:rsidRPr="00B42D25">
        <w:rPr>
          <w:rFonts w:ascii="Times New Roman" w:hAnsi="Times New Roman" w:cs="Times New Roman"/>
          <w:i/>
          <w:sz w:val="24"/>
          <w:szCs w:val="24"/>
        </w:rPr>
        <w:t>, 1600</w:t>
      </w:r>
      <w:r w:rsidR="00193071" w:rsidRPr="00193071">
        <w:rPr>
          <w:rFonts w:ascii="Times New Roman" w:hAnsi="Times New Roman" w:cs="Times New Roman"/>
          <w:i/>
          <w:sz w:val="24"/>
          <w:szCs w:val="24"/>
        </w:rPr>
        <w:t>–</w:t>
      </w:r>
      <w:r w:rsidR="007A5968" w:rsidRPr="00B42D25">
        <w:rPr>
          <w:rFonts w:ascii="Times New Roman" w:hAnsi="Times New Roman" w:cs="Times New Roman"/>
          <w:i/>
          <w:sz w:val="24"/>
          <w:szCs w:val="24"/>
        </w:rPr>
        <w:t>1900</w:t>
      </w:r>
      <w:r w:rsidR="007A5968" w:rsidRPr="00B42D25">
        <w:rPr>
          <w:rFonts w:ascii="Times New Roman" w:hAnsi="Times New Roman" w:cs="Times New Roman"/>
          <w:sz w:val="24"/>
          <w:szCs w:val="24"/>
        </w:rPr>
        <w:t>. Praeger, 1954.</w:t>
      </w:r>
    </w:p>
    <w:p w14:paraId="737097D7" w14:textId="3595722A" w:rsidR="007A5968" w:rsidRPr="00B42D25" w:rsidRDefault="007A5968" w:rsidP="000E63DB">
      <w:pPr>
        <w:spacing w:after="0" w:line="480" w:lineRule="auto"/>
        <w:ind w:left="360" w:hanging="360"/>
        <w:rPr>
          <w:rFonts w:ascii="Times New Roman" w:hAnsi="Times New Roman" w:cs="Times New Roman"/>
          <w:sz w:val="24"/>
          <w:szCs w:val="24"/>
        </w:rPr>
        <w:pPrChange w:id="79" w:author="Jessica Tebo" w:date="2022-01-28T13:05:00Z">
          <w:pPr>
            <w:spacing w:after="0" w:line="480" w:lineRule="auto"/>
          </w:pPr>
        </w:pPrChange>
      </w:pPr>
      <w:r w:rsidRPr="00B42D25">
        <w:rPr>
          <w:rFonts w:ascii="Times New Roman" w:hAnsi="Times New Roman" w:cs="Times New Roman"/>
          <w:sz w:val="24"/>
          <w:szCs w:val="24"/>
        </w:rPr>
        <w:t xml:space="preserve">Myers, Mitzi. “Reading Children and Homeopathic Romanticism: Paradigm Lost, Revisionary Gleam, or ‘Plus Ça Change, Plus C’est la Même Chose’?” </w:t>
      </w:r>
      <w:r w:rsidRPr="00B42D25">
        <w:rPr>
          <w:rFonts w:ascii="Times New Roman" w:hAnsi="Times New Roman" w:cs="Times New Roman"/>
          <w:i/>
          <w:sz w:val="24"/>
          <w:szCs w:val="24"/>
        </w:rPr>
        <w:t xml:space="preserve">Literature and the </w:t>
      </w:r>
      <w:r w:rsidRPr="00B42D25">
        <w:rPr>
          <w:rFonts w:ascii="Times New Roman" w:hAnsi="Times New Roman" w:cs="Times New Roman"/>
          <w:i/>
          <w:sz w:val="24"/>
          <w:szCs w:val="24"/>
        </w:rPr>
        <w:lastRenderedPageBreak/>
        <w:t>Child: Romantic Continuations, Postmodern Contestations</w:t>
      </w:r>
      <w:r w:rsidRPr="00B42D25">
        <w:rPr>
          <w:rFonts w:ascii="Times New Roman" w:hAnsi="Times New Roman" w:cs="Times New Roman"/>
          <w:sz w:val="24"/>
          <w:szCs w:val="24"/>
        </w:rPr>
        <w:t>, edited by James Holt McGavran, U</w:t>
      </w:r>
      <w:r w:rsidR="00CE0940">
        <w:rPr>
          <w:rFonts w:ascii="Times New Roman" w:hAnsi="Times New Roman" w:cs="Times New Roman"/>
          <w:sz w:val="24"/>
          <w:szCs w:val="24"/>
        </w:rPr>
        <w:t xml:space="preserve"> </w:t>
      </w:r>
      <w:r w:rsidRPr="00B42D25">
        <w:rPr>
          <w:rFonts w:ascii="Times New Roman" w:hAnsi="Times New Roman" w:cs="Times New Roman"/>
          <w:sz w:val="24"/>
          <w:szCs w:val="24"/>
        </w:rPr>
        <w:t>of Iowa P, 1999, pp. 44</w:t>
      </w:r>
      <w:r w:rsidR="00CE0940" w:rsidRPr="00CE0940">
        <w:rPr>
          <w:rFonts w:ascii="Times New Roman" w:hAnsi="Times New Roman" w:cs="Times New Roman"/>
          <w:sz w:val="24"/>
          <w:szCs w:val="24"/>
        </w:rPr>
        <w:t>–</w:t>
      </w:r>
      <w:r w:rsidRPr="00B42D25">
        <w:rPr>
          <w:rFonts w:ascii="Times New Roman" w:hAnsi="Times New Roman" w:cs="Times New Roman"/>
          <w:sz w:val="24"/>
          <w:szCs w:val="24"/>
        </w:rPr>
        <w:t>84.</w:t>
      </w:r>
    </w:p>
    <w:p w14:paraId="325BFB15" w14:textId="0F8D946D" w:rsidR="000B341D" w:rsidRPr="00B42D25" w:rsidRDefault="000B341D" w:rsidP="000E63DB">
      <w:pPr>
        <w:spacing w:after="0" w:line="480" w:lineRule="auto"/>
        <w:ind w:left="360" w:hanging="360"/>
        <w:rPr>
          <w:rFonts w:ascii="Times New Roman" w:hAnsi="Times New Roman" w:cs="Times New Roman"/>
          <w:iCs/>
          <w:sz w:val="24"/>
          <w:szCs w:val="24"/>
        </w:rPr>
        <w:pPrChange w:id="80" w:author="Jessica Tebo" w:date="2022-01-28T13:05:00Z">
          <w:pPr>
            <w:spacing w:after="0" w:line="480" w:lineRule="auto"/>
          </w:pPr>
        </w:pPrChange>
      </w:pPr>
      <w:r w:rsidRPr="00B42D25">
        <w:rPr>
          <w:rFonts w:ascii="Times New Roman" w:hAnsi="Times New Roman" w:cs="Times New Roman"/>
          <w:sz w:val="24"/>
          <w:szCs w:val="24"/>
        </w:rPr>
        <w:t>Nemoianu, Victor.</w:t>
      </w:r>
      <w:r w:rsidRPr="00B42D25">
        <w:rPr>
          <w:rFonts w:ascii="Times New Roman" w:hAnsi="Times New Roman" w:cs="Times New Roman"/>
          <w:i/>
          <w:iCs/>
          <w:sz w:val="24"/>
          <w:szCs w:val="24"/>
        </w:rPr>
        <w:t xml:space="preserve"> The Taming of Romanticism: European Literature and the Age of Beidermeier</w:t>
      </w:r>
      <w:r w:rsidRPr="00B42D25">
        <w:rPr>
          <w:rFonts w:ascii="Times New Roman" w:hAnsi="Times New Roman" w:cs="Times New Roman"/>
          <w:iCs/>
          <w:sz w:val="24"/>
          <w:szCs w:val="24"/>
        </w:rPr>
        <w:t>.</w:t>
      </w:r>
      <w:r w:rsidRPr="00B42D25">
        <w:rPr>
          <w:rFonts w:ascii="Times New Roman" w:hAnsi="Times New Roman" w:cs="Times New Roman"/>
          <w:i/>
          <w:iCs/>
          <w:sz w:val="24"/>
          <w:szCs w:val="24"/>
        </w:rPr>
        <w:t xml:space="preserve"> </w:t>
      </w:r>
      <w:r w:rsidRPr="00B42D25">
        <w:rPr>
          <w:rFonts w:ascii="Times New Roman" w:hAnsi="Times New Roman" w:cs="Times New Roman"/>
          <w:sz w:val="24"/>
          <w:szCs w:val="24"/>
        </w:rPr>
        <w:t>Harvard U</w:t>
      </w:r>
      <w:r w:rsidR="00406A9B" w:rsidRPr="00B42D25">
        <w:rPr>
          <w:rFonts w:ascii="Times New Roman" w:hAnsi="Times New Roman" w:cs="Times New Roman"/>
          <w:sz w:val="24"/>
          <w:szCs w:val="24"/>
        </w:rPr>
        <w:t>P</w:t>
      </w:r>
      <w:r w:rsidRPr="00B42D25">
        <w:rPr>
          <w:rFonts w:ascii="Times New Roman" w:hAnsi="Times New Roman" w:cs="Times New Roman"/>
          <w:sz w:val="24"/>
          <w:szCs w:val="24"/>
        </w:rPr>
        <w:t>, 1984</w:t>
      </w:r>
      <w:r w:rsidRPr="00B42D25">
        <w:rPr>
          <w:rFonts w:ascii="Times New Roman" w:hAnsi="Times New Roman" w:cs="Times New Roman"/>
          <w:i/>
          <w:iCs/>
          <w:sz w:val="24"/>
          <w:szCs w:val="24"/>
        </w:rPr>
        <w:t>.</w:t>
      </w:r>
    </w:p>
    <w:p w14:paraId="78C49DD5" w14:textId="33D7F855" w:rsidR="007A5968" w:rsidRPr="00B42D25" w:rsidRDefault="007A5968" w:rsidP="000E63DB">
      <w:pPr>
        <w:spacing w:after="0" w:line="480" w:lineRule="auto"/>
        <w:ind w:left="360" w:hanging="360"/>
        <w:rPr>
          <w:rFonts w:ascii="Times New Roman" w:hAnsi="Times New Roman" w:cs="Times New Roman"/>
          <w:iCs/>
          <w:sz w:val="24"/>
          <w:szCs w:val="24"/>
        </w:rPr>
        <w:pPrChange w:id="81" w:author="Jessica Tebo" w:date="2022-01-28T13:05:00Z">
          <w:pPr>
            <w:spacing w:after="0" w:line="480" w:lineRule="auto"/>
          </w:pPr>
        </w:pPrChange>
      </w:pPr>
      <w:r w:rsidRPr="00B42D25">
        <w:rPr>
          <w:rFonts w:ascii="Times New Roman" w:hAnsi="Times New Roman" w:cs="Times New Roman"/>
          <w:iCs/>
          <w:sz w:val="24"/>
          <w:szCs w:val="24"/>
        </w:rPr>
        <w:t xml:space="preserve">O’Malley, Andrew. </w:t>
      </w:r>
      <w:r w:rsidRPr="00B42D25">
        <w:rPr>
          <w:rFonts w:ascii="Times New Roman" w:hAnsi="Times New Roman" w:cs="Times New Roman"/>
          <w:i/>
          <w:iCs/>
          <w:sz w:val="24"/>
          <w:szCs w:val="24"/>
        </w:rPr>
        <w:t>The Making of the Modern Child: Children’s Literature and Childhood in the Late Eighteenth Century</w:t>
      </w:r>
      <w:r w:rsidRPr="00B42D25">
        <w:rPr>
          <w:rFonts w:ascii="Times New Roman" w:hAnsi="Times New Roman" w:cs="Times New Roman"/>
          <w:iCs/>
          <w:sz w:val="24"/>
          <w:szCs w:val="24"/>
        </w:rPr>
        <w:t>. Routledge, 2003.</w:t>
      </w:r>
    </w:p>
    <w:p w14:paraId="3DAC26D1" w14:textId="7FEE7086" w:rsidR="007A5968" w:rsidRPr="00B42D25" w:rsidRDefault="007A5968" w:rsidP="000E63DB">
      <w:pPr>
        <w:spacing w:after="0" w:line="480" w:lineRule="auto"/>
        <w:ind w:left="360" w:hanging="360"/>
        <w:rPr>
          <w:rFonts w:ascii="Times New Roman" w:hAnsi="Times New Roman" w:cs="Times New Roman"/>
          <w:iCs/>
          <w:sz w:val="24"/>
          <w:szCs w:val="24"/>
        </w:rPr>
        <w:pPrChange w:id="82" w:author="Jessica Tebo" w:date="2022-01-28T13:05:00Z">
          <w:pPr>
            <w:spacing w:after="0" w:line="480" w:lineRule="auto"/>
          </w:pPr>
        </w:pPrChange>
      </w:pPr>
      <w:r w:rsidRPr="00B42D25">
        <w:rPr>
          <w:rFonts w:ascii="Times New Roman" w:hAnsi="Times New Roman" w:cs="Times New Roman"/>
          <w:iCs/>
          <w:sz w:val="24"/>
          <w:szCs w:val="24"/>
        </w:rPr>
        <w:t xml:space="preserve">Plotz, Judith. “The Annus Mirabilis and the Lost Boy: Hartley’s Case.” </w:t>
      </w:r>
      <w:r w:rsidRPr="00B42D25">
        <w:rPr>
          <w:rFonts w:ascii="Times New Roman" w:hAnsi="Times New Roman" w:cs="Times New Roman"/>
          <w:i/>
          <w:iCs/>
          <w:sz w:val="24"/>
          <w:szCs w:val="24"/>
        </w:rPr>
        <w:t>Studies in Romanticism</w:t>
      </w:r>
      <w:r w:rsidRPr="00B42D25">
        <w:rPr>
          <w:rFonts w:ascii="Times New Roman" w:hAnsi="Times New Roman" w:cs="Times New Roman"/>
          <w:iCs/>
          <w:sz w:val="24"/>
          <w:szCs w:val="24"/>
        </w:rPr>
        <w:t>, vol. 33, 1994, pp. 181</w:t>
      </w:r>
      <w:r w:rsidR="00907DCE" w:rsidRPr="00B42D25">
        <w:rPr>
          <w:rFonts w:ascii="Times New Roman" w:hAnsi="Times New Roman" w:cs="Times New Roman"/>
          <w:iCs/>
          <w:sz w:val="24"/>
          <w:szCs w:val="24"/>
        </w:rPr>
        <w:t>−</w:t>
      </w:r>
      <w:r w:rsidRPr="00B42D25">
        <w:rPr>
          <w:rFonts w:ascii="Times New Roman" w:hAnsi="Times New Roman" w:cs="Times New Roman"/>
          <w:iCs/>
          <w:sz w:val="24"/>
          <w:szCs w:val="24"/>
        </w:rPr>
        <w:t>200.</w:t>
      </w:r>
    </w:p>
    <w:p w14:paraId="2C70FEDB" w14:textId="789B3671" w:rsidR="00E56809" w:rsidRPr="00B42D25" w:rsidRDefault="00E56809" w:rsidP="000E63DB">
      <w:pPr>
        <w:spacing w:after="0" w:line="480" w:lineRule="auto"/>
        <w:ind w:left="360" w:hanging="360"/>
        <w:rPr>
          <w:rFonts w:ascii="Times New Roman" w:hAnsi="Times New Roman" w:cs="Times New Roman"/>
          <w:iCs/>
          <w:sz w:val="24"/>
          <w:szCs w:val="24"/>
        </w:rPr>
        <w:pPrChange w:id="83" w:author="Jessica Tebo" w:date="2022-01-28T13:05:00Z">
          <w:pPr>
            <w:spacing w:after="0" w:line="480" w:lineRule="auto"/>
          </w:pPr>
        </w:pPrChange>
      </w:pPr>
      <w:r w:rsidRPr="00B42D25">
        <w:rPr>
          <w:rFonts w:ascii="Times New Roman" w:hAnsi="Times New Roman" w:cs="Times New Roman"/>
          <w:iCs/>
          <w:sz w:val="24"/>
          <w:szCs w:val="24"/>
        </w:rPr>
        <w:t xml:space="preserve">Richardson, Alan. </w:t>
      </w:r>
      <w:r w:rsidRPr="00B42D25">
        <w:rPr>
          <w:rFonts w:ascii="Times New Roman" w:hAnsi="Times New Roman" w:cs="Times New Roman"/>
          <w:i/>
          <w:iCs/>
          <w:sz w:val="24"/>
          <w:szCs w:val="24"/>
        </w:rPr>
        <w:t>Literature, Education and Romanticism: Reading as Social Practice, 1780</w:t>
      </w:r>
      <w:r w:rsidR="00193071" w:rsidRPr="00193071">
        <w:rPr>
          <w:rFonts w:ascii="Times New Roman" w:hAnsi="Times New Roman" w:cs="Times New Roman"/>
          <w:i/>
          <w:iCs/>
          <w:sz w:val="24"/>
          <w:szCs w:val="24"/>
        </w:rPr>
        <w:t>–</w:t>
      </w:r>
      <w:r w:rsidRPr="00B42D25">
        <w:rPr>
          <w:rFonts w:ascii="Times New Roman" w:hAnsi="Times New Roman" w:cs="Times New Roman"/>
          <w:i/>
          <w:iCs/>
          <w:sz w:val="24"/>
          <w:szCs w:val="24"/>
        </w:rPr>
        <w:t>1832</w:t>
      </w:r>
      <w:r w:rsidRPr="00B42D25">
        <w:rPr>
          <w:rFonts w:ascii="Times New Roman" w:hAnsi="Times New Roman" w:cs="Times New Roman"/>
          <w:iCs/>
          <w:sz w:val="24"/>
          <w:szCs w:val="24"/>
        </w:rPr>
        <w:t>. Cambridge U</w:t>
      </w:r>
      <w:r w:rsidR="00406A9B" w:rsidRPr="00B42D25">
        <w:rPr>
          <w:rFonts w:ascii="Times New Roman" w:hAnsi="Times New Roman" w:cs="Times New Roman"/>
          <w:iCs/>
          <w:sz w:val="24"/>
          <w:szCs w:val="24"/>
        </w:rPr>
        <w:t>P</w:t>
      </w:r>
      <w:r w:rsidRPr="00B42D25">
        <w:rPr>
          <w:rFonts w:ascii="Times New Roman" w:hAnsi="Times New Roman" w:cs="Times New Roman"/>
          <w:iCs/>
          <w:sz w:val="24"/>
          <w:szCs w:val="24"/>
        </w:rPr>
        <w:t>, 1994</w:t>
      </w:r>
      <w:r w:rsidR="00406A9B" w:rsidRPr="00B42D25">
        <w:rPr>
          <w:rFonts w:ascii="Times New Roman" w:hAnsi="Times New Roman" w:cs="Times New Roman"/>
          <w:iCs/>
          <w:sz w:val="24"/>
          <w:szCs w:val="24"/>
        </w:rPr>
        <w:t>.</w:t>
      </w:r>
    </w:p>
    <w:p w14:paraId="56F54769" w14:textId="61CDCE1F" w:rsidR="0043375F" w:rsidRPr="00B42D25" w:rsidRDefault="0043375F" w:rsidP="000E63DB">
      <w:pPr>
        <w:spacing w:after="0" w:line="480" w:lineRule="auto"/>
        <w:ind w:left="360" w:hanging="360"/>
        <w:rPr>
          <w:rFonts w:ascii="Times New Roman" w:hAnsi="Times New Roman" w:cs="Times New Roman"/>
          <w:sz w:val="24"/>
          <w:szCs w:val="24"/>
        </w:rPr>
        <w:pPrChange w:id="84" w:author="Jessica Tebo" w:date="2022-01-28T13:05:00Z">
          <w:pPr>
            <w:spacing w:after="0" w:line="480" w:lineRule="auto"/>
          </w:pPr>
        </w:pPrChange>
      </w:pPr>
      <w:r w:rsidRPr="00B42D25">
        <w:rPr>
          <w:rFonts w:ascii="Times New Roman" w:hAnsi="Times New Roman" w:cs="Times New Roman"/>
          <w:sz w:val="24"/>
          <w:szCs w:val="24"/>
        </w:rPr>
        <w:t>Richardson, Alan. “</w:t>
      </w:r>
      <w:r w:rsidR="00BE7E1D" w:rsidRPr="00B42D25">
        <w:rPr>
          <w:rFonts w:ascii="Times New Roman" w:hAnsi="Times New Roman" w:cs="Times New Roman"/>
          <w:sz w:val="24"/>
          <w:szCs w:val="24"/>
        </w:rPr>
        <w:t xml:space="preserve">The Politics of Childhood: </w:t>
      </w:r>
      <w:r w:rsidRPr="00B42D25">
        <w:rPr>
          <w:rFonts w:ascii="Times New Roman" w:hAnsi="Times New Roman" w:cs="Times New Roman"/>
          <w:sz w:val="24"/>
          <w:szCs w:val="24"/>
        </w:rPr>
        <w:t xml:space="preserve">Wordsworth, Blake and Catechistic Method.” </w:t>
      </w:r>
      <w:r w:rsidRPr="00B42D25">
        <w:rPr>
          <w:rFonts w:ascii="Times New Roman" w:hAnsi="Times New Roman" w:cs="Times New Roman"/>
          <w:i/>
          <w:iCs/>
          <w:sz w:val="24"/>
          <w:szCs w:val="24"/>
        </w:rPr>
        <w:t>ELH</w:t>
      </w:r>
      <w:r w:rsidR="00B3720A"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B3720A" w:rsidRPr="00B42D25">
        <w:rPr>
          <w:rFonts w:ascii="Times New Roman" w:hAnsi="Times New Roman" w:cs="Times New Roman"/>
          <w:sz w:val="24"/>
          <w:szCs w:val="24"/>
        </w:rPr>
        <w:t xml:space="preserve">vol. </w:t>
      </w:r>
      <w:r w:rsidRPr="00B42D25">
        <w:rPr>
          <w:rFonts w:ascii="Times New Roman" w:hAnsi="Times New Roman" w:cs="Times New Roman"/>
          <w:sz w:val="24"/>
          <w:szCs w:val="24"/>
        </w:rPr>
        <w:t>56</w:t>
      </w:r>
      <w:r w:rsidR="00B3720A" w:rsidRPr="00B42D25">
        <w:rPr>
          <w:rFonts w:ascii="Times New Roman" w:hAnsi="Times New Roman" w:cs="Times New Roman"/>
          <w:sz w:val="24"/>
          <w:szCs w:val="24"/>
        </w:rPr>
        <w:t>,</w:t>
      </w:r>
      <w:r w:rsidR="00BE7E1D" w:rsidRPr="00B42D25">
        <w:rPr>
          <w:rFonts w:ascii="Times New Roman" w:hAnsi="Times New Roman" w:cs="Times New Roman"/>
          <w:sz w:val="24"/>
          <w:szCs w:val="24"/>
        </w:rPr>
        <w:t xml:space="preserve"> no. 4,</w:t>
      </w:r>
      <w:r w:rsidR="00B3720A" w:rsidRPr="00B42D25">
        <w:rPr>
          <w:rFonts w:ascii="Times New Roman" w:hAnsi="Times New Roman" w:cs="Times New Roman"/>
          <w:sz w:val="24"/>
          <w:szCs w:val="24"/>
        </w:rPr>
        <w:t xml:space="preserve"> </w:t>
      </w:r>
      <w:r w:rsidRPr="00B42D25">
        <w:rPr>
          <w:rFonts w:ascii="Times New Roman" w:hAnsi="Times New Roman" w:cs="Times New Roman"/>
          <w:sz w:val="24"/>
          <w:szCs w:val="24"/>
        </w:rPr>
        <w:t>1989, p</w:t>
      </w:r>
      <w:r w:rsidR="00B3720A" w:rsidRPr="00B42D25">
        <w:rPr>
          <w:rFonts w:ascii="Times New Roman" w:hAnsi="Times New Roman" w:cs="Times New Roman"/>
          <w:sz w:val="24"/>
          <w:szCs w:val="24"/>
        </w:rPr>
        <w:t>p</w:t>
      </w:r>
      <w:r w:rsidR="00BE7E1D" w:rsidRPr="00B42D25">
        <w:rPr>
          <w:rFonts w:ascii="Times New Roman" w:hAnsi="Times New Roman" w:cs="Times New Roman"/>
          <w:sz w:val="24"/>
          <w:szCs w:val="24"/>
        </w:rPr>
        <w:t xml:space="preserve"> 853</w:t>
      </w:r>
      <w:r w:rsidR="00CE0940" w:rsidRPr="00CE0940">
        <w:rPr>
          <w:rFonts w:ascii="Times New Roman" w:hAnsi="Times New Roman" w:cs="Times New Roman"/>
          <w:sz w:val="24"/>
          <w:szCs w:val="24"/>
        </w:rPr>
        <w:t>–</w:t>
      </w:r>
      <w:del w:id="85" w:author="Jessica Tebo" w:date="2022-01-28T13:15:00Z">
        <w:r w:rsidR="00BE7E1D" w:rsidRPr="00B42D25" w:rsidDel="00597188">
          <w:rPr>
            <w:rFonts w:ascii="Times New Roman" w:hAnsi="Times New Roman" w:cs="Times New Roman"/>
            <w:sz w:val="24"/>
            <w:szCs w:val="24"/>
          </w:rPr>
          <w:delText>8</w:delText>
        </w:r>
      </w:del>
      <w:r w:rsidR="00BE7E1D" w:rsidRPr="00B42D25">
        <w:rPr>
          <w:rFonts w:ascii="Times New Roman" w:hAnsi="Times New Roman" w:cs="Times New Roman"/>
          <w:sz w:val="24"/>
          <w:szCs w:val="24"/>
        </w:rPr>
        <w:t>68</w:t>
      </w:r>
      <w:r w:rsidR="00B3720A" w:rsidRPr="00B42D25">
        <w:rPr>
          <w:rFonts w:ascii="Times New Roman" w:hAnsi="Times New Roman" w:cs="Times New Roman"/>
          <w:sz w:val="24"/>
          <w:szCs w:val="24"/>
        </w:rPr>
        <w:t>.</w:t>
      </w:r>
    </w:p>
    <w:p w14:paraId="50D65837" w14:textId="55067D61" w:rsidR="00022821" w:rsidRPr="00B42D25" w:rsidRDefault="00FA4CB3" w:rsidP="000E63DB">
      <w:pPr>
        <w:spacing w:after="0" w:line="480" w:lineRule="auto"/>
        <w:ind w:left="360" w:hanging="360"/>
        <w:rPr>
          <w:rFonts w:ascii="Times New Roman" w:hAnsi="Times New Roman" w:cs="Times New Roman"/>
          <w:sz w:val="24"/>
          <w:szCs w:val="24"/>
        </w:rPr>
        <w:pPrChange w:id="86" w:author="Jessica Tebo" w:date="2022-01-28T13:05:00Z">
          <w:pPr>
            <w:spacing w:after="0" w:line="480" w:lineRule="auto"/>
          </w:pPr>
        </w:pPrChange>
      </w:pPr>
      <w:r w:rsidRPr="00B42D25">
        <w:rPr>
          <w:rFonts w:ascii="Times New Roman" w:hAnsi="Times New Roman" w:cs="Times New Roman"/>
          <w:sz w:val="24"/>
          <w:szCs w:val="24"/>
        </w:rPr>
        <w:t>Ross</w:t>
      </w:r>
      <w:r w:rsidR="00E64113" w:rsidRPr="00B42D25">
        <w:rPr>
          <w:rFonts w:ascii="Times New Roman" w:hAnsi="Times New Roman" w:cs="Times New Roman"/>
          <w:sz w:val="24"/>
          <w:szCs w:val="24"/>
        </w:rPr>
        <w:t>, Ron</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 xml:space="preserve"> </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David Bowie: Phallus in Pigtails, or the Music of the Spheres Considered as Cosmic Boogie</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 xml:space="preserve"> </w:t>
      </w:r>
      <w:r w:rsidR="0043375F" w:rsidRPr="00B42D25">
        <w:rPr>
          <w:rFonts w:ascii="Times New Roman" w:hAnsi="Times New Roman" w:cs="Times New Roman"/>
          <w:i/>
          <w:iCs/>
          <w:sz w:val="24"/>
          <w:szCs w:val="24"/>
        </w:rPr>
        <w:t>Words &amp; Music</w:t>
      </w:r>
      <w:r w:rsidR="00E64113" w:rsidRPr="00B42D25">
        <w:rPr>
          <w:rFonts w:ascii="Times New Roman" w:hAnsi="Times New Roman" w:cs="Times New Roman"/>
          <w:sz w:val="24"/>
          <w:szCs w:val="24"/>
        </w:rPr>
        <w:t xml:space="preserve">, </w:t>
      </w:r>
      <w:r w:rsidR="0043375F" w:rsidRPr="00B42D25">
        <w:rPr>
          <w:rFonts w:ascii="Times New Roman" w:hAnsi="Times New Roman" w:cs="Times New Roman"/>
          <w:sz w:val="24"/>
          <w:szCs w:val="24"/>
        </w:rPr>
        <w:t>July 1972</w:t>
      </w:r>
      <w:r w:rsidR="00322BB6" w:rsidRPr="00B42D25">
        <w:rPr>
          <w:rFonts w:ascii="Times New Roman" w:hAnsi="Times New Roman" w:cs="Times New Roman"/>
          <w:sz w:val="24"/>
          <w:szCs w:val="24"/>
        </w:rPr>
        <w:t xml:space="preserve">. </w:t>
      </w:r>
      <w:r w:rsidR="00322BB6" w:rsidRPr="00B42D25">
        <w:rPr>
          <w:rFonts w:ascii="Times New Roman" w:hAnsi="Times New Roman" w:cs="Times New Roman"/>
          <w:i/>
          <w:iCs/>
          <w:sz w:val="24"/>
          <w:szCs w:val="24"/>
        </w:rPr>
        <w:t>Rock’s Back Pages</w:t>
      </w:r>
      <w:r w:rsidR="00322BB6" w:rsidRPr="00B42D25">
        <w:rPr>
          <w:rFonts w:ascii="Times New Roman" w:hAnsi="Times New Roman" w:cs="Times New Roman"/>
          <w:sz w:val="24"/>
          <w:szCs w:val="24"/>
        </w:rPr>
        <w:t>,</w:t>
      </w:r>
      <w:r w:rsidR="00A85BD9" w:rsidRPr="00B42D25">
        <w:rPr>
          <w:rFonts w:ascii="Times New Roman" w:hAnsi="Times New Roman" w:cs="Times New Roman"/>
          <w:sz w:val="24"/>
          <w:szCs w:val="24"/>
        </w:rPr>
        <w:t xml:space="preserve"> </w:t>
      </w:r>
      <w:r w:rsidR="009F53AF">
        <w:fldChar w:fldCharType="begin"/>
      </w:r>
      <w:r w:rsidR="009F53AF">
        <w:instrText xml:space="preserve"> HYPERLINK "https://rocksbackpages.com/Library/Article/david-bowie-phallus-in-pigtails-or-the-music-of-the-spheres-considered-as-cosmic-boogie" </w:instrText>
      </w:r>
      <w:r w:rsidR="009F53AF">
        <w:fldChar w:fldCharType="separate"/>
      </w:r>
      <w:del w:id="87" w:author="Jessica Tebo" w:date="2022-01-28T13:15:00Z">
        <w:r w:rsidR="00BA2190" w:rsidRPr="00D92E41" w:rsidDel="00597188">
          <w:rPr>
            <w:rStyle w:val="Hyperlink"/>
            <w:rFonts w:ascii="Times New Roman" w:hAnsi="Times New Roman" w:cs="Times New Roman"/>
            <w:sz w:val="24"/>
            <w:szCs w:val="24"/>
          </w:rPr>
          <w:delText>https://</w:delText>
        </w:r>
      </w:del>
      <w:r w:rsidR="00BA2190" w:rsidRPr="00D92E41">
        <w:rPr>
          <w:rStyle w:val="Hyperlink"/>
          <w:rFonts w:ascii="Times New Roman" w:hAnsi="Times New Roman" w:cs="Times New Roman"/>
          <w:sz w:val="24"/>
          <w:szCs w:val="24"/>
        </w:rPr>
        <w:t>r</w:t>
      </w:r>
      <w:r w:rsidR="00BA2190" w:rsidRPr="00D92E41">
        <w:rPr>
          <w:rStyle w:val="Hyperlink"/>
          <w:rFonts w:ascii="Times New Roman" w:hAnsi="Times New Roman" w:cs="Times New Roman"/>
          <w:sz w:val="24"/>
          <w:szCs w:val="24"/>
        </w:rPr>
        <w:t>ocksbackpages.com/Library/Article/david-bowie-phallus-in-pigtails-or-the-music-of-the-spheres-considered-as-cosmic-boogie</w:t>
      </w:r>
      <w:r w:rsidR="009F53AF">
        <w:rPr>
          <w:rStyle w:val="Hyperlink"/>
          <w:rFonts w:ascii="Times New Roman" w:hAnsi="Times New Roman" w:cs="Times New Roman"/>
          <w:sz w:val="24"/>
          <w:szCs w:val="24"/>
        </w:rPr>
        <w:fldChar w:fldCharType="end"/>
      </w:r>
      <w:r w:rsidR="00BA2190">
        <w:rPr>
          <w:rFonts w:ascii="Times New Roman" w:hAnsi="Times New Roman" w:cs="Times New Roman"/>
          <w:sz w:val="24"/>
          <w:szCs w:val="24"/>
        </w:rPr>
        <w:t>.</w:t>
      </w:r>
    </w:p>
    <w:p w14:paraId="28F4EE13" w14:textId="0B2A72B0" w:rsidR="00E56809" w:rsidRPr="00B42D25" w:rsidRDefault="00E56809" w:rsidP="000E63DB">
      <w:pPr>
        <w:spacing w:after="0" w:line="480" w:lineRule="auto"/>
        <w:ind w:left="360" w:hanging="360"/>
        <w:rPr>
          <w:rFonts w:ascii="Times New Roman" w:hAnsi="Times New Roman" w:cs="Times New Roman"/>
          <w:sz w:val="24"/>
          <w:szCs w:val="24"/>
        </w:rPr>
        <w:pPrChange w:id="88" w:author="Jessica Tebo" w:date="2022-01-28T13:05:00Z">
          <w:pPr>
            <w:spacing w:after="0" w:line="480" w:lineRule="auto"/>
          </w:pPr>
        </w:pPrChange>
      </w:pPr>
      <w:r w:rsidRPr="00B42D25">
        <w:rPr>
          <w:rFonts w:ascii="Times New Roman" w:hAnsi="Times New Roman" w:cs="Times New Roman"/>
          <w:sz w:val="24"/>
          <w:szCs w:val="24"/>
        </w:rPr>
        <w:t xml:space="preserve">Summerfield, Geoffrey. </w:t>
      </w:r>
      <w:r w:rsidRPr="00B42D25">
        <w:rPr>
          <w:rFonts w:ascii="Times New Roman" w:hAnsi="Times New Roman" w:cs="Times New Roman"/>
          <w:i/>
          <w:sz w:val="24"/>
          <w:szCs w:val="24"/>
        </w:rPr>
        <w:t>Fantasy and Reason: Children’s Literature in the Eighteenth Century</w:t>
      </w:r>
      <w:r w:rsidRPr="00B42D25">
        <w:rPr>
          <w:rFonts w:ascii="Times New Roman" w:hAnsi="Times New Roman" w:cs="Times New Roman"/>
          <w:sz w:val="24"/>
          <w:szCs w:val="24"/>
        </w:rPr>
        <w:t>. Methuen, 1983.</w:t>
      </w:r>
    </w:p>
    <w:p w14:paraId="767E7924" w14:textId="3BD7FC2A" w:rsidR="007A5968" w:rsidRPr="00B42D25" w:rsidRDefault="007A5968" w:rsidP="000E63DB">
      <w:pPr>
        <w:spacing w:after="0" w:line="480" w:lineRule="auto"/>
        <w:ind w:left="360" w:hanging="360"/>
        <w:rPr>
          <w:rFonts w:ascii="Times New Roman" w:hAnsi="Times New Roman" w:cs="Times New Roman"/>
          <w:sz w:val="24"/>
          <w:szCs w:val="24"/>
        </w:rPr>
        <w:pPrChange w:id="89" w:author="Jessica Tebo" w:date="2022-01-28T13:05:00Z">
          <w:pPr>
            <w:spacing w:after="0" w:line="480" w:lineRule="auto"/>
          </w:pPr>
        </w:pPrChange>
      </w:pPr>
      <w:r w:rsidRPr="00B42D25">
        <w:rPr>
          <w:rFonts w:ascii="Times New Roman" w:hAnsi="Times New Roman" w:cs="Times New Roman"/>
          <w:sz w:val="24"/>
          <w:szCs w:val="24"/>
        </w:rPr>
        <w:t xml:space="preserve">Thwaite, Mary. </w:t>
      </w:r>
      <w:r w:rsidRPr="00B42D25">
        <w:rPr>
          <w:rFonts w:ascii="Times New Roman" w:hAnsi="Times New Roman" w:cs="Times New Roman"/>
          <w:i/>
          <w:sz w:val="24"/>
          <w:szCs w:val="24"/>
        </w:rPr>
        <w:t>From Primer to Pleasure: An Introduction to the History of Children’s Books in England</w:t>
      </w:r>
      <w:r w:rsidRPr="00B42D25">
        <w:rPr>
          <w:rFonts w:ascii="Times New Roman" w:hAnsi="Times New Roman" w:cs="Times New Roman"/>
          <w:sz w:val="24"/>
          <w:szCs w:val="24"/>
        </w:rPr>
        <w:t>. Library Association, 1963.</w:t>
      </w:r>
    </w:p>
    <w:p w14:paraId="07FE217F" w14:textId="7AFFB035" w:rsidR="00E56809" w:rsidRPr="00B42D25" w:rsidRDefault="00E56809" w:rsidP="000E63DB">
      <w:pPr>
        <w:spacing w:after="0" w:line="480" w:lineRule="auto"/>
        <w:ind w:left="360" w:hanging="360"/>
        <w:rPr>
          <w:rFonts w:ascii="Times New Roman" w:hAnsi="Times New Roman" w:cs="Times New Roman"/>
          <w:sz w:val="24"/>
          <w:szCs w:val="24"/>
        </w:rPr>
        <w:pPrChange w:id="90" w:author="Jessica Tebo" w:date="2022-01-28T13:05:00Z">
          <w:pPr>
            <w:spacing w:after="0" w:line="480" w:lineRule="auto"/>
          </w:pPr>
        </w:pPrChange>
      </w:pPr>
      <w:r w:rsidRPr="00B42D25">
        <w:rPr>
          <w:rFonts w:ascii="Times New Roman" w:hAnsi="Times New Roman" w:cs="Times New Roman"/>
          <w:sz w:val="24"/>
          <w:szCs w:val="24"/>
        </w:rPr>
        <w:t xml:space="preserve">Turner, Beatrice. </w:t>
      </w:r>
      <w:r w:rsidRPr="00B42D25">
        <w:rPr>
          <w:rFonts w:ascii="Times New Roman" w:hAnsi="Times New Roman" w:cs="Times New Roman"/>
          <w:i/>
          <w:sz w:val="24"/>
          <w:szCs w:val="24"/>
        </w:rPr>
        <w:t>Romantic Childhood, Romantic Heirs: Reproduction and Retrospection 1820</w:t>
      </w:r>
      <w:r w:rsidR="00907DCE" w:rsidRPr="00B42D25">
        <w:rPr>
          <w:rFonts w:ascii="Times New Roman" w:hAnsi="Times New Roman" w:cs="Times New Roman"/>
          <w:i/>
          <w:sz w:val="24"/>
          <w:szCs w:val="24"/>
        </w:rPr>
        <w:t>−</w:t>
      </w:r>
      <w:r w:rsidRPr="00B42D25">
        <w:rPr>
          <w:rFonts w:ascii="Times New Roman" w:hAnsi="Times New Roman" w:cs="Times New Roman"/>
          <w:i/>
          <w:sz w:val="24"/>
          <w:szCs w:val="24"/>
        </w:rPr>
        <w:t>1850</w:t>
      </w:r>
      <w:r w:rsidRPr="00B42D25">
        <w:rPr>
          <w:rFonts w:ascii="Times New Roman" w:hAnsi="Times New Roman" w:cs="Times New Roman"/>
          <w:sz w:val="24"/>
          <w:szCs w:val="24"/>
        </w:rPr>
        <w:t>. Palgrave, 2017</w:t>
      </w:r>
    </w:p>
    <w:p w14:paraId="3E00A9C0" w14:textId="685623F1" w:rsidR="00A83A66" w:rsidRPr="00B42D25" w:rsidRDefault="00A83A66" w:rsidP="000E63DB">
      <w:pPr>
        <w:spacing w:after="0" w:line="480" w:lineRule="auto"/>
        <w:ind w:left="360" w:hanging="360"/>
        <w:rPr>
          <w:rFonts w:ascii="Times New Roman" w:hAnsi="Times New Roman" w:cs="Times New Roman"/>
          <w:sz w:val="24"/>
          <w:szCs w:val="24"/>
        </w:rPr>
        <w:pPrChange w:id="91" w:author="Jessica Tebo" w:date="2022-01-28T13:05:00Z">
          <w:pPr>
            <w:spacing w:after="0" w:line="480" w:lineRule="auto"/>
          </w:pPr>
        </w:pPrChange>
      </w:pPr>
      <w:r w:rsidRPr="00B42D25">
        <w:rPr>
          <w:rFonts w:ascii="Times New Roman" w:hAnsi="Times New Roman" w:cs="Times New Roman"/>
          <w:sz w:val="24"/>
          <w:szCs w:val="24"/>
        </w:rPr>
        <w:t xml:space="preserve">Waldrep, Sheldon. </w:t>
      </w:r>
      <w:r w:rsidRPr="00B42D25">
        <w:rPr>
          <w:rFonts w:ascii="Times New Roman" w:hAnsi="Times New Roman" w:cs="Times New Roman"/>
          <w:i/>
          <w:iCs/>
          <w:sz w:val="24"/>
          <w:szCs w:val="24"/>
        </w:rPr>
        <w:t>The Aesthetics of Self-Invention: Oscar Wilde to David Bowie</w:t>
      </w:r>
      <w:r w:rsidRPr="00B42D25">
        <w:rPr>
          <w:rFonts w:ascii="Times New Roman" w:hAnsi="Times New Roman" w:cs="Times New Roman"/>
          <w:sz w:val="24"/>
          <w:szCs w:val="24"/>
        </w:rPr>
        <w:t>. Minnesota U</w:t>
      </w:r>
      <w:r w:rsidR="005918E3" w:rsidRPr="00B42D25">
        <w:rPr>
          <w:rFonts w:ascii="Times New Roman" w:hAnsi="Times New Roman" w:cs="Times New Roman"/>
          <w:sz w:val="24"/>
          <w:szCs w:val="24"/>
        </w:rPr>
        <w:t>P</w:t>
      </w:r>
      <w:r w:rsidRPr="00B42D25">
        <w:rPr>
          <w:rFonts w:ascii="Times New Roman" w:hAnsi="Times New Roman" w:cs="Times New Roman"/>
          <w:sz w:val="24"/>
          <w:szCs w:val="24"/>
        </w:rPr>
        <w:t>, 2004</w:t>
      </w:r>
      <w:r w:rsidR="0005303E" w:rsidRPr="00B42D25">
        <w:rPr>
          <w:rFonts w:ascii="Times New Roman" w:hAnsi="Times New Roman" w:cs="Times New Roman"/>
          <w:sz w:val="24"/>
          <w:szCs w:val="24"/>
        </w:rPr>
        <w:t>.</w:t>
      </w:r>
    </w:p>
    <w:p w14:paraId="5D2E5EBC" w14:textId="360A99FA" w:rsidR="0043375F" w:rsidRPr="00B42D25" w:rsidRDefault="00A83A66" w:rsidP="000E63DB">
      <w:pPr>
        <w:spacing w:after="0" w:line="480" w:lineRule="auto"/>
        <w:ind w:left="360" w:hanging="360"/>
        <w:rPr>
          <w:rFonts w:ascii="Times New Roman" w:hAnsi="Times New Roman" w:cs="Times New Roman"/>
          <w:sz w:val="24"/>
          <w:szCs w:val="24"/>
        </w:rPr>
        <w:pPrChange w:id="92" w:author="Jessica Tebo" w:date="2022-01-28T13:05:00Z">
          <w:pPr>
            <w:spacing w:after="0" w:line="480" w:lineRule="auto"/>
          </w:pPr>
        </w:pPrChange>
      </w:pPr>
      <w:r w:rsidRPr="00B42D25">
        <w:rPr>
          <w:rFonts w:ascii="Times New Roman" w:hAnsi="Times New Roman" w:cs="Times New Roman"/>
          <w:sz w:val="24"/>
          <w:szCs w:val="24"/>
        </w:rPr>
        <w:lastRenderedPageBreak/>
        <w:t>Walker</w:t>
      </w:r>
      <w:r w:rsidR="0005303E" w:rsidRPr="00B42D25">
        <w:rPr>
          <w:rFonts w:ascii="Times New Roman" w:hAnsi="Times New Roman" w:cs="Times New Roman"/>
          <w:sz w:val="24"/>
          <w:szCs w:val="24"/>
        </w:rPr>
        <w:t>, Luke.</w:t>
      </w:r>
      <w:r w:rsidRPr="00B42D25">
        <w:rPr>
          <w:rFonts w:ascii="Times New Roman" w:hAnsi="Times New Roman" w:cs="Times New Roman"/>
          <w:sz w:val="24"/>
          <w:szCs w:val="24"/>
        </w:rPr>
        <w:t xml:space="preserve"> </w:t>
      </w:r>
      <w:r w:rsidR="0005303E" w:rsidRPr="00B42D25">
        <w:rPr>
          <w:rFonts w:ascii="Times New Roman" w:hAnsi="Times New Roman" w:cs="Times New Roman"/>
          <w:sz w:val="24"/>
          <w:szCs w:val="24"/>
        </w:rPr>
        <w:t>“</w:t>
      </w:r>
      <w:r w:rsidRPr="00B42D25">
        <w:rPr>
          <w:rFonts w:ascii="Times New Roman" w:hAnsi="Times New Roman" w:cs="Times New Roman"/>
          <w:sz w:val="24"/>
          <w:szCs w:val="24"/>
        </w:rPr>
        <w:t>Tangled up in Blake: The Triangular Relationship Among Dylan, Blake, and the Beats</w:t>
      </w:r>
      <w:r w:rsidR="00406A9B" w:rsidRPr="00B42D25">
        <w:rPr>
          <w:rFonts w:ascii="Times New Roman" w:hAnsi="Times New Roman" w:cs="Times New Roman"/>
          <w:sz w:val="24"/>
          <w:szCs w:val="24"/>
        </w:rPr>
        <w:t>.</w:t>
      </w:r>
      <w:r w:rsidR="0005303E"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Rock and Romanticism: Blake, Wordsworth, and Rock from Dylan to U2</w:t>
      </w:r>
      <w:r w:rsidRPr="00B42D25">
        <w:rPr>
          <w:rFonts w:ascii="Times New Roman" w:hAnsi="Times New Roman" w:cs="Times New Roman"/>
          <w:sz w:val="24"/>
          <w:szCs w:val="24"/>
        </w:rPr>
        <w:t>, ed</w:t>
      </w:r>
      <w:r w:rsidR="00A55646" w:rsidRPr="00B42D25">
        <w:rPr>
          <w:rFonts w:ascii="Times New Roman" w:hAnsi="Times New Roman" w:cs="Times New Roman"/>
          <w:sz w:val="24"/>
          <w:szCs w:val="24"/>
        </w:rPr>
        <w:t>ited by</w:t>
      </w:r>
      <w:r w:rsidRPr="00B42D25">
        <w:rPr>
          <w:rFonts w:ascii="Times New Roman" w:hAnsi="Times New Roman" w:cs="Times New Roman"/>
          <w:sz w:val="24"/>
          <w:szCs w:val="24"/>
        </w:rPr>
        <w:t xml:space="preserve"> James Rovira</w:t>
      </w:r>
      <w:r w:rsidR="00096530" w:rsidRPr="00B42D25">
        <w:rPr>
          <w:rFonts w:ascii="Times New Roman" w:hAnsi="Times New Roman" w:cs="Times New Roman"/>
          <w:sz w:val="24"/>
          <w:szCs w:val="24"/>
        </w:rPr>
        <w:t>,</w:t>
      </w:r>
      <w:r w:rsidR="00A55646" w:rsidRPr="00B42D25">
        <w:rPr>
          <w:rFonts w:ascii="Times New Roman" w:hAnsi="Times New Roman" w:cs="Times New Roman"/>
          <w:sz w:val="24"/>
          <w:szCs w:val="24"/>
        </w:rPr>
        <w:t xml:space="preserve"> </w:t>
      </w:r>
      <w:r w:rsidRPr="00B42D25">
        <w:rPr>
          <w:rFonts w:ascii="Times New Roman" w:hAnsi="Times New Roman" w:cs="Times New Roman"/>
          <w:sz w:val="24"/>
          <w:szCs w:val="24"/>
        </w:rPr>
        <w:t>Lexington Books, 2018</w:t>
      </w:r>
      <w:r w:rsidR="001A4E88" w:rsidRPr="00B42D25">
        <w:rPr>
          <w:rFonts w:ascii="Times New Roman" w:hAnsi="Times New Roman" w:cs="Times New Roman"/>
          <w:sz w:val="24"/>
          <w:szCs w:val="24"/>
        </w:rPr>
        <w:t xml:space="preserve">, </w:t>
      </w:r>
      <w:r w:rsidRPr="00B42D25">
        <w:rPr>
          <w:rFonts w:ascii="Times New Roman" w:hAnsi="Times New Roman" w:cs="Times New Roman"/>
          <w:sz w:val="24"/>
          <w:szCs w:val="24"/>
        </w:rPr>
        <w:t>pp. 1</w:t>
      </w:r>
      <w:r w:rsidR="00907DCE" w:rsidRPr="00B42D25">
        <w:rPr>
          <w:rFonts w:ascii="Times New Roman" w:hAnsi="Times New Roman" w:cs="Times New Roman"/>
          <w:sz w:val="24"/>
          <w:szCs w:val="24"/>
        </w:rPr>
        <w:t>−</w:t>
      </w:r>
      <w:r w:rsidRPr="00B42D25">
        <w:rPr>
          <w:rFonts w:ascii="Times New Roman" w:hAnsi="Times New Roman" w:cs="Times New Roman"/>
          <w:sz w:val="24"/>
          <w:szCs w:val="24"/>
        </w:rPr>
        <w:t>18</w:t>
      </w:r>
      <w:r w:rsidR="00A55646" w:rsidRPr="00B42D25">
        <w:rPr>
          <w:rFonts w:ascii="Times New Roman" w:hAnsi="Times New Roman" w:cs="Times New Roman"/>
          <w:sz w:val="24"/>
          <w:szCs w:val="24"/>
        </w:rPr>
        <w:t>.</w:t>
      </w:r>
    </w:p>
    <w:p w14:paraId="4F041C5B" w14:textId="4F6AA4E7" w:rsidR="00AE63EC" w:rsidRPr="00B42D25" w:rsidRDefault="00AE63EC" w:rsidP="000E63DB">
      <w:pPr>
        <w:spacing w:after="0" w:line="480" w:lineRule="auto"/>
        <w:ind w:left="360" w:hanging="360"/>
        <w:rPr>
          <w:rFonts w:ascii="Times New Roman" w:hAnsi="Times New Roman" w:cs="Times New Roman"/>
          <w:sz w:val="24"/>
          <w:szCs w:val="24"/>
        </w:rPr>
        <w:pPrChange w:id="93" w:author="Jessica Tebo" w:date="2022-01-28T13:05:00Z">
          <w:pPr>
            <w:spacing w:after="0" w:line="480" w:lineRule="auto"/>
          </w:pPr>
        </w:pPrChange>
      </w:pPr>
      <w:r w:rsidRPr="00B42D25">
        <w:rPr>
          <w:rFonts w:ascii="Times New Roman" w:hAnsi="Times New Roman" w:cs="Times New Roman"/>
          <w:sz w:val="24"/>
          <w:szCs w:val="24"/>
        </w:rPr>
        <w:t xml:space="preserve">Watts, </w:t>
      </w:r>
      <w:r w:rsidR="001A4E88" w:rsidRPr="00B42D25">
        <w:rPr>
          <w:rFonts w:ascii="Times New Roman" w:hAnsi="Times New Roman" w:cs="Times New Roman"/>
          <w:sz w:val="24"/>
          <w:szCs w:val="24"/>
        </w:rPr>
        <w:t>Michael. “</w:t>
      </w:r>
      <w:r w:rsidRPr="00B42D25">
        <w:rPr>
          <w:rFonts w:ascii="Times New Roman" w:hAnsi="Times New Roman" w:cs="Times New Roman"/>
          <w:sz w:val="24"/>
          <w:szCs w:val="24"/>
        </w:rPr>
        <w:t>Oh, You Pretty Thing</w:t>
      </w:r>
      <w:r w:rsidR="001A4E88"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Melody Maker</w:t>
      </w:r>
      <w:r w:rsidR="001A4E88" w:rsidRPr="00B42D25">
        <w:rPr>
          <w:rFonts w:ascii="Times New Roman" w:hAnsi="Times New Roman" w:cs="Times New Roman"/>
          <w:sz w:val="24"/>
          <w:szCs w:val="24"/>
        </w:rPr>
        <w:t xml:space="preserve">, </w:t>
      </w:r>
      <w:r w:rsidRPr="00B42D25">
        <w:rPr>
          <w:rFonts w:ascii="Times New Roman" w:hAnsi="Times New Roman" w:cs="Times New Roman"/>
          <w:sz w:val="24"/>
          <w:szCs w:val="24"/>
        </w:rPr>
        <w:t>22 January 1972</w:t>
      </w:r>
      <w:r w:rsidR="002D6E11" w:rsidRPr="00B42D25">
        <w:rPr>
          <w:rFonts w:ascii="Times New Roman" w:hAnsi="Times New Roman" w:cs="Times New Roman"/>
          <w:sz w:val="24"/>
          <w:szCs w:val="24"/>
        </w:rPr>
        <w:t>, p.19.</w:t>
      </w:r>
    </w:p>
    <w:p w14:paraId="329D222F" w14:textId="7A672F7D" w:rsidR="0078129B" w:rsidRPr="00B42D25" w:rsidRDefault="00F031EA" w:rsidP="000E63DB">
      <w:pPr>
        <w:spacing w:after="0" w:line="480" w:lineRule="auto"/>
        <w:ind w:left="360" w:hanging="360"/>
        <w:rPr>
          <w:rFonts w:ascii="Times New Roman" w:hAnsi="Times New Roman" w:cs="Times New Roman"/>
          <w:sz w:val="24"/>
          <w:szCs w:val="24"/>
        </w:rPr>
        <w:pPrChange w:id="94" w:author="Jessica Tebo" w:date="2022-01-28T13:05:00Z">
          <w:pPr>
            <w:spacing w:after="0" w:line="480" w:lineRule="auto"/>
          </w:pPr>
        </w:pPrChange>
      </w:pPr>
      <w:r w:rsidRPr="00B42D25">
        <w:rPr>
          <w:rFonts w:ascii="Times New Roman" w:hAnsi="Times New Roman" w:cs="Times New Roman"/>
          <w:sz w:val="24"/>
          <w:szCs w:val="24"/>
        </w:rPr>
        <w:t xml:space="preserve">Wordsworth, William. </w:t>
      </w:r>
      <w:r w:rsidRPr="00B42D25">
        <w:rPr>
          <w:rFonts w:ascii="Times New Roman" w:hAnsi="Times New Roman" w:cs="Times New Roman"/>
          <w:i/>
          <w:iCs/>
          <w:sz w:val="24"/>
          <w:szCs w:val="24"/>
        </w:rPr>
        <w:t>The Major Works</w:t>
      </w:r>
      <w:r w:rsidR="00096530" w:rsidRPr="00B42D25">
        <w:rPr>
          <w:rFonts w:ascii="Times New Roman" w:hAnsi="Times New Roman" w:cs="Times New Roman"/>
          <w:sz w:val="24"/>
          <w:szCs w:val="24"/>
        </w:rPr>
        <w:t>.</w:t>
      </w:r>
      <w:r w:rsidR="00F65761" w:rsidRPr="00B42D25">
        <w:rPr>
          <w:rFonts w:ascii="Times New Roman" w:hAnsi="Times New Roman" w:cs="Times New Roman"/>
          <w:sz w:val="24"/>
          <w:szCs w:val="24"/>
        </w:rPr>
        <w:t xml:space="preserve"> </w:t>
      </w:r>
      <w:r w:rsidR="00096530" w:rsidRPr="00B42D25">
        <w:rPr>
          <w:rFonts w:ascii="Times New Roman" w:hAnsi="Times New Roman" w:cs="Times New Roman"/>
          <w:sz w:val="24"/>
          <w:szCs w:val="24"/>
        </w:rPr>
        <w:t>E</w:t>
      </w:r>
      <w:r w:rsidR="00F65761" w:rsidRPr="00B42D25">
        <w:rPr>
          <w:rFonts w:ascii="Times New Roman" w:hAnsi="Times New Roman" w:cs="Times New Roman"/>
          <w:sz w:val="24"/>
          <w:szCs w:val="24"/>
        </w:rPr>
        <w:t>dited by Stephen Gill</w:t>
      </w:r>
      <w:r w:rsidR="00096530" w:rsidRPr="00B42D25">
        <w:rPr>
          <w:rFonts w:ascii="Times New Roman" w:hAnsi="Times New Roman" w:cs="Times New Roman"/>
          <w:sz w:val="24"/>
          <w:szCs w:val="24"/>
        </w:rPr>
        <w:t>,</w:t>
      </w:r>
      <w:r w:rsidR="00F65761" w:rsidRPr="00B42D25">
        <w:rPr>
          <w:rFonts w:ascii="Times New Roman" w:hAnsi="Times New Roman" w:cs="Times New Roman"/>
          <w:sz w:val="24"/>
          <w:szCs w:val="24"/>
        </w:rPr>
        <w:t xml:space="preserve"> O</w:t>
      </w:r>
      <w:r w:rsidR="00D506C2" w:rsidRPr="00B42D25">
        <w:rPr>
          <w:rFonts w:ascii="Times New Roman" w:hAnsi="Times New Roman" w:cs="Times New Roman"/>
          <w:sz w:val="24"/>
          <w:szCs w:val="24"/>
        </w:rPr>
        <w:t xml:space="preserve">xford </w:t>
      </w:r>
      <w:r w:rsidR="00F65761" w:rsidRPr="00B42D25">
        <w:rPr>
          <w:rFonts w:ascii="Times New Roman" w:hAnsi="Times New Roman" w:cs="Times New Roman"/>
          <w:sz w:val="24"/>
          <w:szCs w:val="24"/>
        </w:rPr>
        <w:t>U</w:t>
      </w:r>
      <w:r w:rsidR="00406A9B" w:rsidRPr="00B42D25">
        <w:rPr>
          <w:rFonts w:ascii="Times New Roman" w:hAnsi="Times New Roman" w:cs="Times New Roman"/>
          <w:sz w:val="24"/>
          <w:szCs w:val="24"/>
        </w:rPr>
        <w:t>P</w:t>
      </w:r>
      <w:r w:rsidR="00F65761" w:rsidRPr="00B42D25">
        <w:rPr>
          <w:rFonts w:ascii="Times New Roman" w:hAnsi="Times New Roman" w:cs="Times New Roman"/>
          <w:sz w:val="24"/>
          <w:szCs w:val="24"/>
        </w:rPr>
        <w:t>, 2002.</w:t>
      </w:r>
    </w:p>
    <w:p w14:paraId="0331A8E3" w14:textId="77777777" w:rsidR="00D506C2" w:rsidRPr="00355775" w:rsidRDefault="00D506C2" w:rsidP="000E63DB">
      <w:pPr>
        <w:ind w:left="360" w:hanging="360"/>
        <w:rPr>
          <w:rFonts w:ascii="Arial" w:hAnsi="Arial" w:cs="Arial"/>
        </w:rPr>
        <w:pPrChange w:id="95" w:author="Jessica Tebo" w:date="2022-01-28T13:05:00Z">
          <w:pPr/>
        </w:pPrChange>
      </w:pPr>
    </w:p>
    <w:sectPr w:rsidR="00D506C2" w:rsidRPr="00355775">
      <w:footerReference w:type="default" r:id="rId11"/>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sica Tebo" w:date="2022-01-28T11:19:00Z" w:initials="JT">
    <w:p w14:paraId="53E59DB4" w14:textId="6ECA1807" w:rsidR="00095F74" w:rsidRDefault="00095F74">
      <w:pPr>
        <w:pStyle w:val="CommentText"/>
      </w:pPr>
      <w:r>
        <w:rPr>
          <w:rStyle w:val="CommentReference"/>
        </w:rPr>
        <w:annotationRef/>
      </w:r>
      <w:r>
        <w:t xml:space="preserve">Consider replacing this em dash with a colon. </w:t>
      </w:r>
    </w:p>
  </w:comment>
  <w:comment w:id="11" w:author="Jessica Tebo" w:date="2022-01-28T11:29:00Z" w:initials="JT">
    <w:p w14:paraId="693EC425" w14:textId="7C157008" w:rsidR="004411B4" w:rsidRDefault="004411B4">
      <w:pPr>
        <w:pStyle w:val="CommentText"/>
      </w:pPr>
      <w:r>
        <w:rPr>
          <w:rStyle w:val="CommentReference"/>
        </w:rPr>
        <w:annotationRef/>
      </w:r>
      <w:r>
        <w:t>This doesn’t seem necessary—consider removing</w:t>
      </w:r>
    </w:p>
  </w:comment>
  <w:comment w:id="14" w:author="Jessica Tebo" w:date="2022-01-28T11:44:00Z" w:initials="JT">
    <w:p w14:paraId="463DA92D" w14:textId="77777777" w:rsidR="006B07AD" w:rsidRDefault="006B07AD">
      <w:pPr>
        <w:pStyle w:val="CommentText"/>
      </w:pPr>
      <w:r>
        <w:rPr>
          <w:rStyle w:val="CommentReference"/>
        </w:rPr>
        <w:annotationRef/>
      </w:r>
      <w:r>
        <w:t>It might be helpful to readers who are less familiar with Romanticism to directly attribute these poems to their authors.</w:t>
      </w:r>
    </w:p>
    <w:p w14:paraId="62C8DE1F" w14:textId="67FF3FC0" w:rsidR="006B07AD" w:rsidRDefault="006B07AD">
      <w:pPr>
        <w:pStyle w:val="CommentText"/>
      </w:pPr>
    </w:p>
  </w:comment>
  <w:comment w:id="19" w:author="Jessica Tebo" w:date="2022-01-28T11:46:00Z" w:initials="JT">
    <w:p w14:paraId="1974517E" w14:textId="6E01826F" w:rsidR="006B07AD" w:rsidRDefault="006B07AD">
      <w:pPr>
        <w:pStyle w:val="CommentText"/>
      </w:pPr>
      <w:r>
        <w:rPr>
          <w:rStyle w:val="CommentReference"/>
        </w:rPr>
        <w:annotationRef/>
      </w:r>
      <w:r>
        <w:t xml:space="preserve">Consider cutting this out to help make this sentence less complicated. </w:t>
      </w:r>
    </w:p>
  </w:comment>
  <w:comment w:id="20" w:author="Jessica Tebo" w:date="2022-01-28T11:49:00Z" w:initials="JT">
    <w:p w14:paraId="192F46AC" w14:textId="013FD1FE" w:rsidR="006B07AD" w:rsidRDefault="006B07AD">
      <w:pPr>
        <w:pStyle w:val="CommentText"/>
      </w:pPr>
      <w:r>
        <w:rPr>
          <w:rStyle w:val="CommentReference"/>
        </w:rPr>
        <w:annotationRef/>
      </w:r>
      <w:r>
        <w:t xml:space="preserve">See CMOS </w:t>
      </w:r>
      <w:r w:rsidR="00B37AEA">
        <w:t>8.47</w:t>
      </w:r>
    </w:p>
  </w:comment>
  <w:comment w:id="25" w:author="Jessica Tebo" w:date="2022-01-28T11:52:00Z" w:initials="JT">
    <w:p w14:paraId="7AC6F35B" w14:textId="6C76DD07" w:rsidR="00B37AEA" w:rsidRDefault="00B37AEA">
      <w:pPr>
        <w:pStyle w:val="CommentText"/>
      </w:pPr>
      <w:r>
        <w:rPr>
          <w:rStyle w:val="CommentReference"/>
        </w:rPr>
        <w:annotationRef/>
      </w:r>
      <w:r>
        <w:t xml:space="preserve">Consider rewriting this for clarity. </w:t>
      </w:r>
    </w:p>
  </w:comment>
  <w:comment w:id="31" w:author="Jessica Tebo" w:date="2022-01-28T12:11:00Z" w:initials="JT">
    <w:p w14:paraId="079783A3" w14:textId="2E75034E" w:rsidR="00C53D8A" w:rsidRDefault="00C53D8A">
      <w:pPr>
        <w:pStyle w:val="CommentText"/>
      </w:pPr>
      <w:r>
        <w:rPr>
          <w:rStyle w:val="CommentReference"/>
        </w:rPr>
        <w:annotationRef/>
      </w:r>
      <w:r>
        <w:t xml:space="preserve">RC discourages the frequent use of scare quotes. </w:t>
      </w:r>
    </w:p>
  </w:comment>
  <w:comment w:id="34" w:author="Jessica Tebo" w:date="2022-01-28T12:14:00Z" w:initials="JT">
    <w:p w14:paraId="572C2901" w14:textId="7820DC12" w:rsidR="00C53D8A" w:rsidRDefault="00C53D8A">
      <w:pPr>
        <w:pStyle w:val="CommentText"/>
      </w:pPr>
      <w:r>
        <w:rPr>
          <w:rStyle w:val="CommentReference"/>
        </w:rPr>
        <w:annotationRef/>
      </w:r>
      <w:r>
        <w:t xml:space="preserve">Please consider rewriting for clarity. </w:t>
      </w:r>
    </w:p>
  </w:comment>
  <w:comment w:id="43" w:author="Jessica Tebo" w:date="2022-01-28T12:30:00Z" w:initials="JT">
    <w:p w14:paraId="1027A4BF" w14:textId="0F8BFE95" w:rsidR="00031C68" w:rsidRDefault="00031C68">
      <w:pPr>
        <w:pStyle w:val="CommentText"/>
      </w:pPr>
      <w:r>
        <w:rPr>
          <w:rStyle w:val="CommentReference"/>
        </w:rPr>
        <w:annotationRef/>
      </w:r>
      <w:r>
        <w:t xml:space="preserve">Please double-check this, I am not sure that the zero is necessary. </w:t>
      </w:r>
    </w:p>
  </w:comment>
  <w:comment w:id="45" w:author="Jessica Tebo" w:date="2022-01-28T12:37:00Z" w:initials="JT">
    <w:p w14:paraId="16F56257" w14:textId="42E5AB86" w:rsidR="00A95721" w:rsidRDefault="00A95721">
      <w:pPr>
        <w:pStyle w:val="CommentText"/>
      </w:pPr>
      <w:r>
        <w:rPr>
          <w:rStyle w:val="CommentReference"/>
        </w:rPr>
        <w:annotationRef/>
      </w:r>
      <w:r>
        <w:t>Consider replacing this comma with a colon.</w:t>
      </w:r>
    </w:p>
  </w:comment>
  <w:comment w:id="57" w:author="Jessica Tebo" w:date="2022-01-28T13:00:00Z" w:initials="JT">
    <w:p w14:paraId="26442E99" w14:textId="133055D6" w:rsidR="004117D6" w:rsidRDefault="004117D6">
      <w:pPr>
        <w:pStyle w:val="CommentText"/>
      </w:pPr>
      <w:r>
        <w:rPr>
          <w:rStyle w:val="CommentReference"/>
        </w:rPr>
        <w:annotationRef/>
      </w:r>
      <w:r>
        <w:t xml:space="preserve">For the ease of your readers, consider setting this within parentheses. </w:t>
      </w:r>
    </w:p>
  </w:comment>
  <w:comment w:id="58" w:author="Jessica Tebo" w:date="2022-01-28T13:02:00Z" w:initials="JT">
    <w:p w14:paraId="406E197E" w14:textId="14ED9AB2" w:rsidR="004117D6" w:rsidRDefault="004117D6">
      <w:pPr>
        <w:pStyle w:val="CommentText"/>
      </w:pPr>
      <w:r>
        <w:rPr>
          <w:rStyle w:val="CommentReference"/>
        </w:rPr>
        <w:annotationRef/>
      </w:r>
      <w:r>
        <w:t xml:space="preserve">Because this isn’t essential to your argument, I suggest cutting it. </w:t>
      </w:r>
    </w:p>
  </w:comment>
  <w:comment w:id="65" w:author="Jessica Tebo" w:date="2022-01-28T13:06:00Z" w:initials="JT">
    <w:p w14:paraId="4914C64C" w14:textId="3A3515D7" w:rsidR="000E63DB" w:rsidRPr="000E63DB" w:rsidRDefault="000E63DB">
      <w:pPr>
        <w:pStyle w:val="CommentText"/>
      </w:pPr>
      <w:r>
        <w:rPr>
          <w:rStyle w:val="CommentReference"/>
        </w:rPr>
        <w:annotationRef/>
      </w:r>
      <w:r>
        <w:t xml:space="preserve">Should there be a comma between </w:t>
      </w:r>
      <w:r>
        <w:rPr>
          <w:i/>
          <w:iCs/>
        </w:rPr>
        <w:t>Hunky Dory</w:t>
      </w:r>
      <w:r>
        <w:t xml:space="preserve"> and material? Not sure on this one, your call.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E59DB4" w15:done="0"/>
  <w15:commentEx w15:paraId="693EC425" w15:done="0"/>
  <w15:commentEx w15:paraId="62C8DE1F" w15:done="0"/>
  <w15:commentEx w15:paraId="1974517E" w15:done="0"/>
  <w15:commentEx w15:paraId="192F46AC" w15:done="0"/>
  <w15:commentEx w15:paraId="7AC6F35B" w15:done="0"/>
  <w15:commentEx w15:paraId="079783A3" w15:done="0"/>
  <w15:commentEx w15:paraId="572C2901" w15:done="0"/>
  <w15:commentEx w15:paraId="1027A4BF" w15:done="0"/>
  <w15:commentEx w15:paraId="16F56257" w15:done="0"/>
  <w15:commentEx w15:paraId="26442E99" w15:done="0"/>
  <w15:commentEx w15:paraId="406E197E" w15:done="0"/>
  <w15:commentEx w15:paraId="4914C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4FBA" w16cex:dateUtc="2022-01-28T18:19:00Z"/>
  <w16cex:commentExtensible w16cex:durableId="259E51FF" w16cex:dateUtc="2022-01-28T18:29:00Z"/>
  <w16cex:commentExtensible w16cex:durableId="259E5580" w16cex:dateUtc="2022-01-28T18:44:00Z"/>
  <w16cex:commentExtensible w16cex:durableId="259E561B" w16cex:dateUtc="2022-01-28T18:46:00Z"/>
  <w16cex:commentExtensible w16cex:durableId="259E56B3" w16cex:dateUtc="2022-01-28T18:49:00Z"/>
  <w16cex:commentExtensible w16cex:durableId="259E5773" w16cex:dateUtc="2022-01-28T18:52:00Z"/>
  <w16cex:commentExtensible w16cex:durableId="259E5BEA" w16cex:dateUtc="2022-01-28T19:11:00Z"/>
  <w16cex:commentExtensible w16cex:durableId="259E5C91" w16cex:dateUtc="2022-01-28T19:14:00Z"/>
  <w16cex:commentExtensible w16cex:durableId="259E6059" w16cex:dateUtc="2022-01-28T19:30:00Z"/>
  <w16cex:commentExtensible w16cex:durableId="259E6216" w16cex:dateUtc="2022-01-28T19:37:00Z"/>
  <w16cex:commentExtensible w16cex:durableId="259E6776" w16cex:dateUtc="2022-01-28T20:00:00Z"/>
  <w16cex:commentExtensible w16cex:durableId="259E67D0" w16cex:dateUtc="2022-01-28T20:02:00Z"/>
  <w16cex:commentExtensible w16cex:durableId="259E68C7" w16cex:dateUtc="2022-01-28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E59DB4" w16cid:durableId="259E4FBA"/>
  <w16cid:commentId w16cid:paraId="693EC425" w16cid:durableId="259E51FF"/>
  <w16cid:commentId w16cid:paraId="62C8DE1F" w16cid:durableId="259E5580"/>
  <w16cid:commentId w16cid:paraId="1974517E" w16cid:durableId="259E561B"/>
  <w16cid:commentId w16cid:paraId="192F46AC" w16cid:durableId="259E56B3"/>
  <w16cid:commentId w16cid:paraId="7AC6F35B" w16cid:durableId="259E5773"/>
  <w16cid:commentId w16cid:paraId="079783A3" w16cid:durableId="259E5BEA"/>
  <w16cid:commentId w16cid:paraId="572C2901" w16cid:durableId="259E5C91"/>
  <w16cid:commentId w16cid:paraId="1027A4BF" w16cid:durableId="259E6059"/>
  <w16cid:commentId w16cid:paraId="16F56257" w16cid:durableId="259E6216"/>
  <w16cid:commentId w16cid:paraId="26442E99" w16cid:durableId="259E6776"/>
  <w16cid:commentId w16cid:paraId="406E197E" w16cid:durableId="259E67D0"/>
  <w16cid:commentId w16cid:paraId="4914C64C" w16cid:durableId="259E68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4749" w14:textId="77777777" w:rsidR="009F53AF" w:rsidRDefault="009F53AF" w:rsidP="00651457">
      <w:pPr>
        <w:spacing w:after="0" w:line="240" w:lineRule="auto"/>
      </w:pPr>
      <w:r>
        <w:separator/>
      </w:r>
    </w:p>
  </w:endnote>
  <w:endnote w:type="continuationSeparator" w:id="0">
    <w:p w14:paraId="1E343551" w14:textId="77777777" w:rsidR="009F53AF" w:rsidRDefault="009F53AF" w:rsidP="00651457">
      <w:pPr>
        <w:spacing w:after="0" w:line="240" w:lineRule="auto"/>
      </w:pPr>
      <w:r>
        <w:continuationSeparator/>
      </w:r>
    </w:p>
  </w:endnote>
  <w:endnote w:type="continuationNotice" w:id="1">
    <w:p w14:paraId="6FB8EEDB" w14:textId="77777777" w:rsidR="009F53AF" w:rsidRDefault="009F53AF">
      <w:pPr>
        <w:spacing w:after="0" w:line="240" w:lineRule="auto"/>
      </w:pPr>
    </w:p>
  </w:endnote>
  <w:endnote w:id="2">
    <w:p w14:paraId="5C56F9B1" w14:textId="4A006795" w:rsidR="00E34D24" w:rsidRPr="00B42D25" w:rsidRDefault="00E34D24"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See especially section two of Chapter One, </w:t>
      </w:r>
      <w:r w:rsidR="00D506C2" w:rsidRPr="00B42D25">
        <w:rPr>
          <w:rFonts w:ascii="Times New Roman" w:hAnsi="Times New Roman" w:cs="Times New Roman"/>
          <w:sz w:val="24"/>
          <w:szCs w:val="24"/>
        </w:rPr>
        <w:t>“</w:t>
      </w:r>
      <w:r w:rsidRPr="00B42D25">
        <w:rPr>
          <w:rFonts w:ascii="Times New Roman" w:hAnsi="Times New Roman" w:cs="Times New Roman"/>
          <w:sz w:val="24"/>
          <w:szCs w:val="24"/>
        </w:rPr>
        <w:t>The Family, the Child, and the Memorial</w:t>
      </w:r>
      <w:r w:rsidR="007D53E4">
        <w:rPr>
          <w:rFonts w:ascii="Times New Roman" w:hAnsi="Times New Roman" w:cs="Times New Roman"/>
          <w:sz w:val="24"/>
          <w:szCs w:val="24"/>
        </w:rPr>
        <w:t>,</w:t>
      </w:r>
      <w:r w:rsidR="00D506C2" w:rsidRPr="00B42D25">
        <w:rPr>
          <w:rFonts w:ascii="Times New Roman" w:hAnsi="Times New Roman" w:cs="Times New Roman"/>
          <w:sz w:val="24"/>
          <w:szCs w:val="24"/>
        </w:rPr>
        <w:t>”</w:t>
      </w:r>
      <w:r w:rsidRPr="00B42D25">
        <w:rPr>
          <w:rFonts w:ascii="Times New Roman" w:hAnsi="Times New Roman" w:cs="Times New Roman"/>
          <w:sz w:val="24"/>
          <w:szCs w:val="24"/>
        </w:rPr>
        <w:t xml:space="preserve"> in </w:t>
      </w:r>
      <w:r w:rsidRPr="00B42D25">
        <w:rPr>
          <w:rFonts w:ascii="Times New Roman" w:hAnsi="Times New Roman" w:cs="Times New Roman"/>
          <w:i/>
          <w:iCs/>
          <w:sz w:val="24"/>
          <w:szCs w:val="24"/>
        </w:rPr>
        <w:t>Romantic Childhood, Romantic Heirs: Reproduction and Retrospection 1820</w:t>
      </w:r>
      <w:r w:rsidR="00907DCE" w:rsidRPr="00B42D25">
        <w:rPr>
          <w:rFonts w:ascii="Times New Roman" w:hAnsi="Times New Roman" w:cs="Times New Roman"/>
          <w:i/>
          <w:iCs/>
          <w:sz w:val="24"/>
          <w:szCs w:val="24"/>
        </w:rPr>
        <w:t>−</w:t>
      </w:r>
      <w:r w:rsidRPr="00B42D25">
        <w:rPr>
          <w:rFonts w:ascii="Times New Roman" w:hAnsi="Times New Roman" w:cs="Times New Roman"/>
          <w:i/>
          <w:iCs/>
          <w:sz w:val="24"/>
          <w:szCs w:val="24"/>
        </w:rPr>
        <w:t>1850</w:t>
      </w:r>
      <w:r w:rsidRPr="00B42D25">
        <w:rPr>
          <w:rFonts w:ascii="Times New Roman" w:hAnsi="Times New Roman" w:cs="Times New Roman"/>
          <w:sz w:val="24"/>
          <w:szCs w:val="24"/>
        </w:rPr>
        <w:t>. Palgrave, 2017.</w:t>
      </w:r>
    </w:p>
  </w:endnote>
  <w:endnote w:id="3">
    <w:p w14:paraId="0592E5F6" w14:textId="40367BB0" w:rsidR="00E34D24" w:rsidRPr="00B42D25" w:rsidRDefault="00E34D24"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See, for example, </w:t>
      </w:r>
      <w:r w:rsidRPr="00B42D25">
        <w:rPr>
          <w:rFonts w:ascii="Times New Roman" w:hAnsi="Times New Roman" w:cs="Times New Roman"/>
          <w:iCs/>
          <w:sz w:val="24"/>
          <w:szCs w:val="24"/>
        </w:rPr>
        <w:t>Heather Glen</w:t>
      </w:r>
      <w:r w:rsidR="00D506C2" w:rsidRPr="00B42D25">
        <w:rPr>
          <w:rFonts w:ascii="Times New Roman" w:hAnsi="Times New Roman" w:cs="Times New Roman"/>
          <w:iCs/>
          <w:sz w:val="24"/>
          <w:szCs w:val="24"/>
        </w:rPr>
        <w:t>’s</w:t>
      </w:r>
      <w:r w:rsidRPr="00B42D25">
        <w:rPr>
          <w:rFonts w:ascii="Times New Roman" w:hAnsi="Times New Roman" w:cs="Times New Roman"/>
          <w:i/>
          <w:iCs/>
          <w:sz w:val="24"/>
          <w:szCs w:val="24"/>
        </w:rPr>
        <w:t xml:space="preserve"> Vision and Disenchantment: Blake’s </w:t>
      </w:r>
      <w:r w:rsidRPr="00B42D25">
        <w:rPr>
          <w:rFonts w:ascii="Times New Roman" w:hAnsi="Times New Roman" w:cs="Times New Roman"/>
          <w:sz w:val="24"/>
          <w:szCs w:val="24"/>
        </w:rPr>
        <w:t>Songs</w:t>
      </w:r>
      <w:r w:rsidRPr="00B42D25">
        <w:rPr>
          <w:rFonts w:ascii="Times New Roman" w:hAnsi="Times New Roman" w:cs="Times New Roman"/>
          <w:i/>
          <w:iCs/>
          <w:sz w:val="24"/>
          <w:szCs w:val="24"/>
        </w:rPr>
        <w:t xml:space="preserve"> and Wordsworth’s</w:t>
      </w:r>
      <w:r w:rsidRPr="00B42D25">
        <w:rPr>
          <w:rFonts w:ascii="Times New Roman" w:hAnsi="Times New Roman" w:cs="Times New Roman"/>
          <w:sz w:val="24"/>
          <w:szCs w:val="24"/>
        </w:rPr>
        <w:t xml:space="preserve"> Lyrical Ballads</w:t>
      </w:r>
      <w:r w:rsidR="00D506C2" w:rsidRPr="00B42D25">
        <w:rPr>
          <w:rFonts w:ascii="Times New Roman" w:hAnsi="Times New Roman" w:cs="Times New Roman"/>
          <w:sz w:val="24"/>
          <w:szCs w:val="24"/>
        </w:rPr>
        <w:t xml:space="preserve"> </w:t>
      </w:r>
      <w:r w:rsidRPr="00B42D25">
        <w:rPr>
          <w:rFonts w:ascii="Times New Roman" w:hAnsi="Times New Roman" w:cs="Times New Roman"/>
          <w:sz w:val="24"/>
          <w:szCs w:val="24"/>
        </w:rPr>
        <w:t>and Alan Richardson</w:t>
      </w:r>
      <w:r w:rsidR="00D506C2" w:rsidRPr="00B42D25">
        <w:rPr>
          <w:rFonts w:ascii="Times New Roman" w:hAnsi="Times New Roman" w:cs="Times New Roman"/>
          <w:sz w:val="24"/>
          <w:szCs w:val="24"/>
        </w:rPr>
        <w:t>’s</w:t>
      </w:r>
      <w:r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Literature, Education and Romanticism: Reading as Social Practice, 1780</w:t>
      </w:r>
      <w:r w:rsidR="00907DCE" w:rsidRPr="00B42D25">
        <w:rPr>
          <w:rFonts w:ascii="Times New Roman" w:hAnsi="Times New Roman" w:cs="Times New Roman"/>
          <w:i/>
          <w:iCs/>
          <w:sz w:val="24"/>
          <w:szCs w:val="24"/>
        </w:rPr>
        <w:t>−</w:t>
      </w:r>
      <w:r w:rsidRPr="00B42D25">
        <w:rPr>
          <w:rFonts w:ascii="Times New Roman" w:hAnsi="Times New Roman" w:cs="Times New Roman"/>
          <w:i/>
          <w:iCs/>
          <w:sz w:val="24"/>
          <w:szCs w:val="24"/>
        </w:rPr>
        <w:t>1832</w:t>
      </w:r>
      <w:r w:rsidRPr="00B42D25">
        <w:rPr>
          <w:rFonts w:ascii="Times New Roman" w:hAnsi="Times New Roman" w:cs="Times New Roman"/>
          <w:sz w:val="24"/>
          <w:szCs w:val="24"/>
        </w:rPr>
        <w:t>.</w:t>
      </w:r>
    </w:p>
  </w:endnote>
  <w:endnote w:id="4">
    <w:p w14:paraId="42F122B6" w14:textId="79BF7246" w:rsidR="00F140E2" w:rsidRPr="00B42D25" w:rsidRDefault="00F140E2"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A version recorded for John Peel at the BBC in June 1971 has a single acoustic guitar accompaniment</w:t>
      </w:r>
      <w:r w:rsidR="00597188">
        <w:rPr>
          <w:rFonts w:ascii="Times New Roman" w:hAnsi="Times New Roman" w:cs="Times New Roman"/>
          <w:sz w:val="24"/>
          <w:szCs w:val="24"/>
        </w:rPr>
        <w:t>th</w:t>
      </w:r>
      <w:del w:id="32" w:author="Jessica Tebo" w:date="2022-01-28T13:16:00Z">
        <w:r w:rsidRPr="00B42D25" w:rsidDel="00597188">
          <w:rPr>
            <w:rFonts w:ascii="Times New Roman" w:hAnsi="Times New Roman" w:cs="Times New Roman"/>
            <w:sz w:val="24"/>
            <w:szCs w:val="24"/>
          </w:rPr>
          <w:delText>,</w:delText>
        </w:r>
      </w:del>
      <w:r w:rsidRPr="00B42D25">
        <w:rPr>
          <w:rFonts w:ascii="Times New Roman" w:hAnsi="Times New Roman" w:cs="Times New Roman"/>
          <w:sz w:val="24"/>
          <w:szCs w:val="24"/>
        </w:rPr>
        <w:t xml:space="preserve"> and is played in a minor key. Bowie sings with far less emphasis on the beat, and sometimes off it altogether. The result is an elegiac, quite different song, </w:t>
      </w:r>
      <w:r w:rsidR="00EB2EB8" w:rsidRPr="00B42D25">
        <w:rPr>
          <w:rFonts w:ascii="Times New Roman" w:hAnsi="Times New Roman" w:cs="Times New Roman"/>
          <w:sz w:val="24"/>
          <w:szCs w:val="24"/>
        </w:rPr>
        <w:t>but one in which the central resistance to growing up remains.</w:t>
      </w:r>
    </w:p>
  </w:endnote>
  <w:endnote w:id="5">
    <w:p w14:paraId="26C539D6" w14:textId="203E5056" w:rsidR="00E34D24" w:rsidRDefault="00E34D24" w:rsidP="00B42D25">
      <w:pPr>
        <w:pStyle w:val="EndnoteText"/>
        <w:spacing w:line="480" w:lineRule="auto"/>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The ‘fantasy versus reason’ debate is familiar enough that I do not need to rehearse it extensively. In the hands of children’s literature scholars such as Geoffrey Summerfield, Mary Jackson and, earlier in the twentieth century, F. J. Harvey Darton, Percy Muir and Mary Thwaite, the Romantic child’s lack of education represented the triumph of </w:t>
      </w:r>
      <w:r w:rsidR="007D53E4">
        <w:rPr>
          <w:rFonts w:ascii="Times New Roman" w:hAnsi="Times New Roman" w:cs="Times New Roman"/>
          <w:sz w:val="24"/>
          <w:szCs w:val="24"/>
        </w:rPr>
        <w:t>“</w:t>
      </w:r>
      <w:r w:rsidRPr="00B42D25">
        <w:rPr>
          <w:rFonts w:ascii="Times New Roman" w:hAnsi="Times New Roman" w:cs="Times New Roman"/>
          <w:sz w:val="24"/>
          <w:szCs w:val="24"/>
        </w:rPr>
        <w:t>fantasy over reason</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(Summerfield 175) or </w:t>
      </w:r>
      <w:r w:rsidR="007D53E4">
        <w:rPr>
          <w:rFonts w:ascii="Times New Roman" w:hAnsi="Times New Roman" w:cs="Times New Roman"/>
          <w:sz w:val="24"/>
          <w:szCs w:val="24"/>
        </w:rPr>
        <w:t>“</w:t>
      </w:r>
      <w:r w:rsidRPr="00B42D25">
        <w:rPr>
          <w:rFonts w:ascii="Times New Roman" w:hAnsi="Times New Roman" w:cs="Times New Roman"/>
          <w:sz w:val="24"/>
          <w:szCs w:val="24"/>
        </w:rPr>
        <w:t>a revulsion among those of enlightened artistic and literary predilections against an airless, inhumanly narrow view of the child’s mind</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(Jackson 191). To later critics such as Mitzi Myers, Judith Plotz, Andrew O’Malley and Alan Richardson, who are influenced by the social and political perspectives of feminist criticism and new historicism, the Romantic discourse of childhood conceals a reactionary conservatism which uses the state of childhood to retreat to </w:t>
      </w:r>
      <w:r w:rsidR="007D53E4">
        <w:rPr>
          <w:rFonts w:ascii="Times New Roman" w:hAnsi="Times New Roman" w:cs="Times New Roman"/>
          <w:sz w:val="24"/>
          <w:szCs w:val="24"/>
        </w:rPr>
        <w:t>“</w:t>
      </w:r>
      <w:r w:rsidRPr="00B42D25">
        <w:rPr>
          <w:rFonts w:ascii="Times New Roman" w:hAnsi="Times New Roman" w:cs="Times New Roman"/>
          <w:sz w:val="24"/>
          <w:szCs w:val="24"/>
        </w:rPr>
        <w:t>a conservative fantasy of an idyllic past</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rather than engage with the ambivalence and complexity of a socially and industrially developing society (O’Malley 128). In this reading, the Romantic child’s lack of education strips deprives them of agency and ensures their economic and social subjugation.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54593"/>
      <w:docPartObj>
        <w:docPartGallery w:val="Page Numbers (Bottom of Page)"/>
        <w:docPartUnique/>
      </w:docPartObj>
    </w:sdtPr>
    <w:sdtEndPr>
      <w:rPr>
        <w:rFonts w:ascii="Times New Roman" w:hAnsi="Times New Roman" w:cs="Times New Roman"/>
        <w:noProof/>
        <w:sz w:val="24"/>
        <w:szCs w:val="24"/>
      </w:rPr>
    </w:sdtEndPr>
    <w:sdtContent>
      <w:p w14:paraId="0BFDEF8C" w14:textId="2D3C780D" w:rsidR="001C6E5F" w:rsidRPr="001C6E5F" w:rsidRDefault="001C6E5F">
        <w:pPr>
          <w:pStyle w:val="Footer"/>
          <w:jc w:val="right"/>
          <w:rPr>
            <w:rFonts w:ascii="Times New Roman" w:hAnsi="Times New Roman" w:cs="Times New Roman"/>
            <w:sz w:val="24"/>
            <w:szCs w:val="24"/>
          </w:rPr>
        </w:pPr>
        <w:r w:rsidRPr="001C6E5F">
          <w:rPr>
            <w:rFonts w:ascii="Times New Roman" w:hAnsi="Times New Roman" w:cs="Times New Roman"/>
            <w:sz w:val="24"/>
            <w:szCs w:val="24"/>
          </w:rPr>
          <w:fldChar w:fldCharType="begin"/>
        </w:r>
        <w:r w:rsidRPr="001C6E5F">
          <w:rPr>
            <w:rFonts w:ascii="Times New Roman" w:hAnsi="Times New Roman" w:cs="Times New Roman"/>
            <w:sz w:val="24"/>
            <w:szCs w:val="24"/>
          </w:rPr>
          <w:instrText xml:space="preserve"> PAGE   \* MERGEFORMAT </w:instrText>
        </w:r>
        <w:r w:rsidRPr="001C6E5F">
          <w:rPr>
            <w:rFonts w:ascii="Times New Roman" w:hAnsi="Times New Roman" w:cs="Times New Roman"/>
            <w:sz w:val="24"/>
            <w:szCs w:val="24"/>
          </w:rPr>
          <w:fldChar w:fldCharType="separate"/>
        </w:r>
        <w:r w:rsidRPr="001C6E5F">
          <w:rPr>
            <w:rFonts w:ascii="Times New Roman" w:hAnsi="Times New Roman" w:cs="Times New Roman"/>
            <w:noProof/>
            <w:sz w:val="24"/>
            <w:szCs w:val="24"/>
          </w:rPr>
          <w:t>2</w:t>
        </w:r>
        <w:r w:rsidRPr="001C6E5F">
          <w:rPr>
            <w:rFonts w:ascii="Times New Roman" w:hAnsi="Times New Roman" w:cs="Times New Roman"/>
            <w:noProof/>
            <w:sz w:val="24"/>
            <w:szCs w:val="24"/>
          </w:rPr>
          <w:fldChar w:fldCharType="end"/>
        </w:r>
      </w:p>
    </w:sdtContent>
  </w:sdt>
  <w:p w14:paraId="3F628C21" w14:textId="77777777" w:rsidR="001C6E5F" w:rsidRDefault="001C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36A8" w14:textId="77777777" w:rsidR="009F53AF" w:rsidRDefault="009F53AF" w:rsidP="00651457">
      <w:pPr>
        <w:spacing w:after="0" w:line="240" w:lineRule="auto"/>
      </w:pPr>
      <w:r>
        <w:separator/>
      </w:r>
    </w:p>
  </w:footnote>
  <w:footnote w:type="continuationSeparator" w:id="0">
    <w:p w14:paraId="096DFA21" w14:textId="77777777" w:rsidR="009F53AF" w:rsidRDefault="009F53AF" w:rsidP="00651457">
      <w:pPr>
        <w:spacing w:after="0" w:line="240" w:lineRule="auto"/>
      </w:pPr>
      <w:r>
        <w:continuationSeparator/>
      </w:r>
    </w:p>
  </w:footnote>
  <w:footnote w:type="continuationNotice" w:id="1">
    <w:p w14:paraId="2CF6CD28" w14:textId="77777777" w:rsidR="009F53AF" w:rsidRDefault="009F53A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AD" w15:userId="S::jepi8148@colorado.edu::7bd3b8eb-ce83-458c-abbb-1ab27e6cd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51A"/>
    <w:rsid w:val="00000F3C"/>
    <w:rsid w:val="00001614"/>
    <w:rsid w:val="000017B8"/>
    <w:rsid w:val="00003757"/>
    <w:rsid w:val="0000442C"/>
    <w:rsid w:val="00004827"/>
    <w:rsid w:val="00005649"/>
    <w:rsid w:val="0000612B"/>
    <w:rsid w:val="00006B3D"/>
    <w:rsid w:val="00006F26"/>
    <w:rsid w:val="000076D3"/>
    <w:rsid w:val="000106B2"/>
    <w:rsid w:val="000108F6"/>
    <w:rsid w:val="00010CDC"/>
    <w:rsid w:val="00012290"/>
    <w:rsid w:val="00014312"/>
    <w:rsid w:val="0001611F"/>
    <w:rsid w:val="0002067B"/>
    <w:rsid w:val="00022821"/>
    <w:rsid w:val="00022AD8"/>
    <w:rsid w:val="0002426D"/>
    <w:rsid w:val="00024C46"/>
    <w:rsid w:val="00030CAF"/>
    <w:rsid w:val="000319D1"/>
    <w:rsid w:val="00031C68"/>
    <w:rsid w:val="00033E88"/>
    <w:rsid w:val="000343E0"/>
    <w:rsid w:val="00034D6E"/>
    <w:rsid w:val="00034F4B"/>
    <w:rsid w:val="00036751"/>
    <w:rsid w:val="00036B64"/>
    <w:rsid w:val="00037048"/>
    <w:rsid w:val="00040293"/>
    <w:rsid w:val="00040592"/>
    <w:rsid w:val="00040620"/>
    <w:rsid w:val="000437A6"/>
    <w:rsid w:val="00044BDA"/>
    <w:rsid w:val="000464F5"/>
    <w:rsid w:val="00046587"/>
    <w:rsid w:val="00046E09"/>
    <w:rsid w:val="000511B9"/>
    <w:rsid w:val="00051C9B"/>
    <w:rsid w:val="00051E26"/>
    <w:rsid w:val="0005303E"/>
    <w:rsid w:val="00054B61"/>
    <w:rsid w:val="000558D1"/>
    <w:rsid w:val="00055B9C"/>
    <w:rsid w:val="000568C6"/>
    <w:rsid w:val="00056A5F"/>
    <w:rsid w:val="000572AA"/>
    <w:rsid w:val="00060299"/>
    <w:rsid w:val="000606B1"/>
    <w:rsid w:val="0006167E"/>
    <w:rsid w:val="00062B5C"/>
    <w:rsid w:val="000646F8"/>
    <w:rsid w:val="00064768"/>
    <w:rsid w:val="000649B1"/>
    <w:rsid w:val="00064E96"/>
    <w:rsid w:val="0006521A"/>
    <w:rsid w:val="00066183"/>
    <w:rsid w:val="00071F19"/>
    <w:rsid w:val="00074900"/>
    <w:rsid w:val="000752AF"/>
    <w:rsid w:val="00076090"/>
    <w:rsid w:val="00076769"/>
    <w:rsid w:val="000778D7"/>
    <w:rsid w:val="00077F6D"/>
    <w:rsid w:val="00080F33"/>
    <w:rsid w:val="000820DD"/>
    <w:rsid w:val="000825CD"/>
    <w:rsid w:val="00083796"/>
    <w:rsid w:val="00083BEC"/>
    <w:rsid w:val="0008419C"/>
    <w:rsid w:val="00091A2A"/>
    <w:rsid w:val="000946F1"/>
    <w:rsid w:val="00094AEC"/>
    <w:rsid w:val="000954D0"/>
    <w:rsid w:val="00095F74"/>
    <w:rsid w:val="00096530"/>
    <w:rsid w:val="000A14C7"/>
    <w:rsid w:val="000A18D3"/>
    <w:rsid w:val="000A22C5"/>
    <w:rsid w:val="000A2530"/>
    <w:rsid w:val="000A38D2"/>
    <w:rsid w:val="000A42A9"/>
    <w:rsid w:val="000A4325"/>
    <w:rsid w:val="000A7505"/>
    <w:rsid w:val="000B0795"/>
    <w:rsid w:val="000B15D5"/>
    <w:rsid w:val="000B2921"/>
    <w:rsid w:val="000B2F1A"/>
    <w:rsid w:val="000B341D"/>
    <w:rsid w:val="000B3B56"/>
    <w:rsid w:val="000B3F3E"/>
    <w:rsid w:val="000B4445"/>
    <w:rsid w:val="000B469A"/>
    <w:rsid w:val="000B6B92"/>
    <w:rsid w:val="000B6DE0"/>
    <w:rsid w:val="000C1DE1"/>
    <w:rsid w:val="000C259A"/>
    <w:rsid w:val="000C4F16"/>
    <w:rsid w:val="000C5A79"/>
    <w:rsid w:val="000C5DF8"/>
    <w:rsid w:val="000C6300"/>
    <w:rsid w:val="000C6A43"/>
    <w:rsid w:val="000C7AF9"/>
    <w:rsid w:val="000D02F4"/>
    <w:rsid w:val="000D1172"/>
    <w:rsid w:val="000D2A4B"/>
    <w:rsid w:val="000D2C35"/>
    <w:rsid w:val="000D2C42"/>
    <w:rsid w:val="000D4C1A"/>
    <w:rsid w:val="000D4D98"/>
    <w:rsid w:val="000D6F02"/>
    <w:rsid w:val="000D7335"/>
    <w:rsid w:val="000E2CCB"/>
    <w:rsid w:val="000E48F4"/>
    <w:rsid w:val="000E63DB"/>
    <w:rsid w:val="000E7776"/>
    <w:rsid w:val="000F119F"/>
    <w:rsid w:val="000F351A"/>
    <w:rsid w:val="000F70DA"/>
    <w:rsid w:val="000F76B2"/>
    <w:rsid w:val="00104CF1"/>
    <w:rsid w:val="00107039"/>
    <w:rsid w:val="00110177"/>
    <w:rsid w:val="00111AF0"/>
    <w:rsid w:val="00111DD9"/>
    <w:rsid w:val="0011217D"/>
    <w:rsid w:val="00113245"/>
    <w:rsid w:val="001135CC"/>
    <w:rsid w:val="00114A38"/>
    <w:rsid w:val="001157E7"/>
    <w:rsid w:val="00116D37"/>
    <w:rsid w:val="00116FF8"/>
    <w:rsid w:val="00120571"/>
    <w:rsid w:val="00120D88"/>
    <w:rsid w:val="00122D7C"/>
    <w:rsid w:val="00122F9D"/>
    <w:rsid w:val="00123EFD"/>
    <w:rsid w:val="00126F80"/>
    <w:rsid w:val="001275D0"/>
    <w:rsid w:val="00127F98"/>
    <w:rsid w:val="0013052A"/>
    <w:rsid w:val="001336BC"/>
    <w:rsid w:val="001346E8"/>
    <w:rsid w:val="00135086"/>
    <w:rsid w:val="00135D96"/>
    <w:rsid w:val="00136435"/>
    <w:rsid w:val="00136ECB"/>
    <w:rsid w:val="00136FC9"/>
    <w:rsid w:val="00137D19"/>
    <w:rsid w:val="00143508"/>
    <w:rsid w:val="001458FF"/>
    <w:rsid w:val="001463EA"/>
    <w:rsid w:val="00146572"/>
    <w:rsid w:val="00146D66"/>
    <w:rsid w:val="00147648"/>
    <w:rsid w:val="00150B61"/>
    <w:rsid w:val="00151F2C"/>
    <w:rsid w:val="00153032"/>
    <w:rsid w:val="00155A18"/>
    <w:rsid w:val="00155A58"/>
    <w:rsid w:val="00156051"/>
    <w:rsid w:val="001619A9"/>
    <w:rsid w:val="00162F07"/>
    <w:rsid w:val="0016314F"/>
    <w:rsid w:val="00164389"/>
    <w:rsid w:val="0016595C"/>
    <w:rsid w:val="0017020C"/>
    <w:rsid w:val="0017084E"/>
    <w:rsid w:val="00170AD8"/>
    <w:rsid w:val="00170C08"/>
    <w:rsid w:val="00170CFC"/>
    <w:rsid w:val="00172E83"/>
    <w:rsid w:val="00174C9C"/>
    <w:rsid w:val="00175288"/>
    <w:rsid w:val="0017632B"/>
    <w:rsid w:val="00176499"/>
    <w:rsid w:val="001810E2"/>
    <w:rsid w:val="00183B67"/>
    <w:rsid w:val="00183C11"/>
    <w:rsid w:val="00185505"/>
    <w:rsid w:val="00187193"/>
    <w:rsid w:val="0018767C"/>
    <w:rsid w:val="00191EAD"/>
    <w:rsid w:val="00191F8F"/>
    <w:rsid w:val="00192176"/>
    <w:rsid w:val="0019260D"/>
    <w:rsid w:val="001928F7"/>
    <w:rsid w:val="00192A34"/>
    <w:rsid w:val="00193071"/>
    <w:rsid w:val="00193134"/>
    <w:rsid w:val="001943C4"/>
    <w:rsid w:val="00194BF2"/>
    <w:rsid w:val="00195324"/>
    <w:rsid w:val="0019662E"/>
    <w:rsid w:val="00197361"/>
    <w:rsid w:val="001A18D6"/>
    <w:rsid w:val="001A200E"/>
    <w:rsid w:val="001A3119"/>
    <w:rsid w:val="001A38DA"/>
    <w:rsid w:val="001A4357"/>
    <w:rsid w:val="001A4576"/>
    <w:rsid w:val="001A4E88"/>
    <w:rsid w:val="001A51DD"/>
    <w:rsid w:val="001A5FE8"/>
    <w:rsid w:val="001A637A"/>
    <w:rsid w:val="001A7ADA"/>
    <w:rsid w:val="001B2F11"/>
    <w:rsid w:val="001B471C"/>
    <w:rsid w:val="001B5220"/>
    <w:rsid w:val="001B64E0"/>
    <w:rsid w:val="001C056F"/>
    <w:rsid w:val="001C1A39"/>
    <w:rsid w:val="001C2C94"/>
    <w:rsid w:val="001C52AF"/>
    <w:rsid w:val="001C5435"/>
    <w:rsid w:val="001C5A18"/>
    <w:rsid w:val="001C5E01"/>
    <w:rsid w:val="001C5FEB"/>
    <w:rsid w:val="001C6E5F"/>
    <w:rsid w:val="001C7F6C"/>
    <w:rsid w:val="001D0112"/>
    <w:rsid w:val="001D3ABF"/>
    <w:rsid w:val="001D40FE"/>
    <w:rsid w:val="001D4388"/>
    <w:rsid w:val="001D4BB5"/>
    <w:rsid w:val="001D5B3F"/>
    <w:rsid w:val="001D65A6"/>
    <w:rsid w:val="001D78CF"/>
    <w:rsid w:val="001E0EB7"/>
    <w:rsid w:val="001E2335"/>
    <w:rsid w:val="001E412E"/>
    <w:rsid w:val="001E43E4"/>
    <w:rsid w:val="001E5C69"/>
    <w:rsid w:val="001E781D"/>
    <w:rsid w:val="001F02B0"/>
    <w:rsid w:val="001F03FE"/>
    <w:rsid w:val="001F0634"/>
    <w:rsid w:val="001F16D3"/>
    <w:rsid w:val="001F1FF5"/>
    <w:rsid w:val="001F37D8"/>
    <w:rsid w:val="001F3D81"/>
    <w:rsid w:val="001F6023"/>
    <w:rsid w:val="001F6822"/>
    <w:rsid w:val="001F6A52"/>
    <w:rsid w:val="001F77EB"/>
    <w:rsid w:val="00200281"/>
    <w:rsid w:val="00200F4F"/>
    <w:rsid w:val="002026F3"/>
    <w:rsid w:val="00203B0B"/>
    <w:rsid w:val="0020407A"/>
    <w:rsid w:val="00204D1C"/>
    <w:rsid w:val="002074CA"/>
    <w:rsid w:val="00207F80"/>
    <w:rsid w:val="00210F88"/>
    <w:rsid w:val="00211D46"/>
    <w:rsid w:val="002121E4"/>
    <w:rsid w:val="00214550"/>
    <w:rsid w:val="002163C0"/>
    <w:rsid w:val="00216D91"/>
    <w:rsid w:val="00217C9E"/>
    <w:rsid w:val="002202A5"/>
    <w:rsid w:val="00220423"/>
    <w:rsid w:val="00222272"/>
    <w:rsid w:val="00222753"/>
    <w:rsid w:val="002249BA"/>
    <w:rsid w:val="00224EBF"/>
    <w:rsid w:val="002270F0"/>
    <w:rsid w:val="002305E5"/>
    <w:rsid w:val="00231054"/>
    <w:rsid w:val="0023201B"/>
    <w:rsid w:val="00233088"/>
    <w:rsid w:val="002339B5"/>
    <w:rsid w:val="00235098"/>
    <w:rsid w:val="00236A7A"/>
    <w:rsid w:val="00236E3A"/>
    <w:rsid w:val="00237B5F"/>
    <w:rsid w:val="00242520"/>
    <w:rsid w:val="00243190"/>
    <w:rsid w:val="00243AB6"/>
    <w:rsid w:val="00243F3A"/>
    <w:rsid w:val="002451B8"/>
    <w:rsid w:val="00245F6B"/>
    <w:rsid w:val="00246590"/>
    <w:rsid w:val="00251659"/>
    <w:rsid w:val="00251E78"/>
    <w:rsid w:val="0025204D"/>
    <w:rsid w:val="00254370"/>
    <w:rsid w:val="00254806"/>
    <w:rsid w:val="00254A5B"/>
    <w:rsid w:val="00255204"/>
    <w:rsid w:val="002561A3"/>
    <w:rsid w:val="00257B72"/>
    <w:rsid w:val="00257C2F"/>
    <w:rsid w:val="002615E1"/>
    <w:rsid w:val="00262D16"/>
    <w:rsid w:val="00263A22"/>
    <w:rsid w:val="00263E13"/>
    <w:rsid w:val="002713CD"/>
    <w:rsid w:val="002735F6"/>
    <w:rsid w:val="00274353"/>
    <w:rsid w:val="00274CC7"/>
    <w:rsid w:val="002751C1"/>
    <w:rsid w:val="00275D53"/>
    <w:rsid w:val="00277368"/>
    <w:rsid w:val="00280050"/>
    <w:rsid w:val="0028384A"/>
    <w:rsid w:val="00283C51"/>
    <w:rsid w:val="00286B3F"/>
    <w:rsid w:val="0029170F"/>
    <w:rsid w:val="00292209"/>
    <w:rsid w:val="00293543"/>
    <w:rsid w:val="00293798"/>
    <w:rsid w:val="00293E95"/>
    <w:rsid w:val="00294817"/>
    <w:rsid w:val="002953D4"/>
    <w:rsid w:val="00296B1D"/>
    <w:rsid w:val="002974F3"/>
    <w:rsid w:val="002A03E4"/>
    <w:rsid w:val="002A0BAD"/>
    <w:rsid w:val="002A173A"/>
    <w:rsid w:val="002A1B5E"/>
    <w:rsid w:val="002A3D74"/>
    <w:rsid w:val="002A5503"/>
    <w:rsid w:val="002A588D"/>
    <w:rsid w:val="002A6C30"/>
    <w:rsid w:val="002A78C6"/>
    <w:rsid w:val="002B0A7E"/>
    <w:rsid w:val="002B0E14"/>
    <w:rsid w:val="002B1611"/>
    <w:rsid w:val="002B1948"/>
    <w:rsid w:val="002B381A"/>
    <w:rsid w:val="002B55B4"/>
    <w:rsid w:val="002B5995"/>
    <w:rsid w:val="002B723F"/>
    <w:rsid w:val="002C25EB"/>
    <w:rsid w:val="002C47AE"/>
    <w:rsid w:val="002C4D17"/>
    <w:rsid w:val="002C70D1"/>
    <w:rsid w:val="002D1DB0"/>
    <w:rsid w:val="002D4525"/>
    <w:rsid w:val="002D541E"/>
    <w:rsid w:val="002D666D"/>
    <w:rsid w:val="002D6E11"/>
    <w:rsid w:val="002E0B48"/>
    <w:rsid w:val="002E1A1C"/>
    <w:rsid w:val="002E1C11"/>
    <w:rsid w:val="002E2B1D"/>
    <w:rsid w:val="002E2EDF"/>
    <w:rsid w:val="002E33C2"/>
    <w:rsid w:val="002E3432"/>
    <w:rsid w:val="002E46D2"/>
    <w:rsid w:val="002E4C23"/>
    <w:rsid w:val="002E5693"/>
    <w:rsid w:val="002E6326"/>
    <w:rsid w:val="002F05CA"/>
    <w:rsid w:val="002F226F"/>
    <w:rsid w:val="002F256B"/>
    <w:rsid w:val="002F2E68"/>
    <w:rsid w:val="002F2FA2"/>
    <w:rsid w:val="002F3E11"/>
    <w:rsid w:val="002F4D1A"/>
    <w:rsid w:val="002F648A"/>
    <w:rsid w:val="002F6E74"/>
    <w:rsid w:val="002F6EF6"/>
    <w:rsid w:val="00301291"/>
    <w:rsid w:val="003020F4"/>
    <w:rsid w:val="00302D6E"/>
    <w:rsid w:val="00303343"/>
    <w:rsid w:val="00303B7B"/>
    <w:rsid w:val="00303C5B"/>
    <w:rsid w:val="00304783"/>
    <w:rsid w:val="003063B8"/>
    <w:rsid w:val="003064C8"/>
    <w:rsid w:val="00306A0A"/>
    <w:rsid w:val="0030700E"/>
    <w:rsid w:val="00307142"/>
    <w:rsid w:val="00307301"/>
    <w:rsid w:val="003077A6"/>
    <w:rsid w:val="00310117"/>
    <w:rsid w:val="00310727"/>
    <w:rsid w:val="00312AEA"/>
    <w:rsid w:val="00315B0F"/>
    <w:rsid w:val="003160F8"/>
    <w:rsid w:val="0032032E"/>
    <w:rsid w:val="00320342"/>
    <w:rsid w:val="00320E1B"/>
    <w:rsid w:val="00321BE4"/>
    <w:rsid w:val="00322A80"/>
    <w:rsid w:val="00322BB6"/>
    <w:rsid w:val="003238EC"/>
    <w:rsid w:val="00324D6C"/>
    <w:rsid w:val="003251CC"/>
    <w:rsid w:val="0032605B"/>
    <w:rsid w:val="00326E91"/>
    <w:rsid w:val="00326ED8"/>
    <w:rsid w:val="00327997"/>
    <w:rsid w:val="003304FD"/>
    <w:rsid w:val="00330C07"/>
    <w:rsid w:val="003313AF"/>
    <w:rsid w:val="00332233"/>
    <w:rsid w:val="00332C7B"/>
    <w:rsid w:val="00332F9A"/>
    <w:rsid w:val="00333920"/>
    <w:rsid w:val="00334546"/>
    <w:rsid w:val="0033472B"/>
    <w:rsid w:val="00335DC6"/>
    <w:rsid w:val="003370E8"/>
    <w:rsid w:val="00340DD5"/>
    <w:rsid w:val="00340F9B"/>
    <w:rsid w:val="00341302"/>
    <w:rsid w:val="0034239D"/>
    <w:rsid w:val="00342AA9"/>
    <w:rsid w:val="00342EB5"/>
    <w:rsid w:val="0034439F"/>
    <w:rsid w:val="00344D78"/>
    <w:rsid w:val="00344E42"/>
    <w:rsid w:val="00346505"/>
    <w:rsid w:val="00346CB6"/>
    <w:rsid w:val="00347D6D"/>
    <w:rsid w:val="00347F0F"/>
    <w:rsid w:val="00350755"/>
    <w:rsid w:val="003522DF"/>
    <w:rsid w:val="003537CE"/>
    <w:rsid w:val="00353944"/>
    <w:rsid w:val="00355775"/>
    <w:rsid w:val="00357C9F"/>
    <w:rsid w:val="00360A3A"/>
    <w:rsid w:val="00361AFE"/>
    <w:rsid w:val="00361B00"/>
    <w:rsid w:val="0036585E"/>
    <w:rsid w:val="00367CE6"/>
    <w:rsid w:val="00371640"/>
    <w:rsid w:val="00372534"/>
    <w:rsid w:val="003725D9"/>
    <w:rsid w:val="00372626"/>
    <w:rsid w:val="003733B6"/>
    <w:rsid w:val="003769D9"/>
    <w:rsid w:val="00376D6E"/>
    <w:rsid w:val="00380047"/>
    <w:rsid w:val="0038069D"/>
    <w:rsid w:val="003806D6"/>
    <w:rsid w:val="00380C1A"/>
    <w:rsid w:val="0038222D"/>
    <w:rsid w:val="00384394"/>
    <w:rsid w:val="0038465F"/>
    <w:rsid w:val="00385F88"/>
    <w:rsid w:val="003870FB"/>
    <w:rsid w:val="00387793"/>
    <w:rsid w:val="0039035D"/>
    <w:rsid w:val="003915CD"/>
    <w:rsid w:val="00392DB7"/>
    <w:rsid w:val="00393B79"/>
    <w:rsid w:val="00393DDA"/>
    <w:rsid w:val="0039514E"/>
    <w:rsid w:val="0039787F"/>
    <w:rsid w:val="003A0FFC"/>
    <w:rsid w:val="003A368E"/>
    <w:rsid w:val="003A4DAC"/>
    <w:rsid w:val="003A7455"/>
    <w:rsid w:val="003A746D"/>
    <w:rsid w:val="003B1033"/>
    <w:rsid w:val="003B225F"/>
    <w:rsid w:val="003B3E35"/>
    <w:rsid w:val="003B417C"/>
    <w:rsid w:val="003B585B"/>
    <w:rsid w:val="003B6A47"/>
    <w:rsid w:val="003B6F02"/>
    <w:rsid w:val="003C12FE"/>
    <w:rsid w:val="003C2326"/>
    <w:rsid w:val="003C2A7D"/>
    <w:rsid w:val="003C358F"/>
    <w:rsid w:val="003C6DD6"/>
    <w:rsid w:val="003C7292"/>
    <w:rsid w:val="003C72C1"/>
    <w:rsid w:val="003C74B9"/>
    <w:rsid w:val="003C7EF0"/>
    <w:rsid w:val="003D0567"/>
    <w:rsid w:val="003D11D5"/>
    <w:rsid w:val="003D1472"/>
    <w:rsid w:val="003D1DFA"/>
    <w:rsid w:val="003D436F"/>
    <w:rsid w:val="003D46BE"/>
    <w:rsid w:val="003D4A2F"/>
    <w:rsid w:val="003D57BF"/>
    <w:rsid w:val="003D5E03"/>
    <w:rsid w:val="003E5C02"/>
    <w:rsid w:val="003E67E3"/>
    <w:rsid w:val="003F0FE5"/>
    <w:rsid w:val="003F2666"/>
    <w:rsid w:val="003F2E44"/>
    <w:rsid w:val="003F38AD"/>
    <w:rsid w:val="003F3A87"/>
    <w:rsid w:val="003F4528"/>
    <w:rsid w:val="003F486A"/>
    <w:rsid w:val="003F698F"/>
    <w:rsid w:val="003F7397"/>
    <w:rsid w:val="00400803"/>
    <w:rsid w:val="004008C2"/>
    <w:rsid w:val="00400972"/>
    <w:rsid w:val="00400C14"/>
    <w:rsid w:val="00401CAE"/>
    <w:rsid w:val="004020F7"/>
    <w:rsid w:val="00403BBB"/>
    <w:rsid w:val="00406A9B"/>
    <w:rsid w:val="004117D6"/>
    <w:rsid w:val="00411A15"/>
    <w:rsid w:val="00411FFE"/>
    <w:rsid w:val="004133A2"/>
    <w:rsid w:val="004148A6"/>
    <w:rsid w:val="004150BD"/>
    <w:rsid w:val="0041555B"/>
    <w:rsid w:val="00416087"/>
    <w:rsid w:val="004160BD"/>
    <w:rsid w:val="00416368"/>
    <w:rsid w:val="00416471"/>
    <w:rsid w:val="004172E5"/>
    <w:rsid w:val="00417B80"/>
    <w:rsid w:val="00420440"/>
    <w:rsid w:val="00420CEA"/>
    <w:rsid w:val="004222EC"/>
    <w:rsid w:val="004223A9"/>
    <w:rsid w:val="00423CAB"/>
    <w:rsid w:val="00424975"/>
    <w:rsid w:val="0042767F"/>
    <w:rsid w:val="0043154F"/>
    <w:rsid w:val="004329B3"/>
    <w:rsid w:val="00432B16"/>
    <w:rsid w:val="00433756"/>
    <w:rsid w:val="0043375F"/>
    <w:rsid w:val="0043497E"/>
    <w:rsid w:val="004411B4"/>
    <w:rsid w:val="00442744"/>
    <w:rsid w:val="00447E12"/>
    <w:rsid w:val="00452803"/>
    <w:rsid w:val="0045369F"/>
    <w:rsid w:val="0045424D"/>
    <w:rsid w:val="0045552E"/>
    <w:rsid w:val="00456288"/>
    <w:rsid w:val="004600B3"/>
    <w:rsid w:val="00460F5A"/>
    <w:rsid w:val="004626BD"/>
    <w:rsid w:val="0046398B"/>
    <w:rsid w:val="00464151"/>
    <w:rsid w:val="00464370"/>
    <w:rsid w:val="00464A95"/>
    <w:rsid w:val="00465F74"/>
    <w:rsid w:val="00466DDE"/>
    <w:rsid w:val="00471593"/>
    <w:rsid w:val="0047212C"/>
    <w:rsid w:val="00473041"/>
    <w:rsid w:val="004738B0"/>
    <w:rsid w:val="00473982"/>
    <w:rsid w:val="004739F1"/>
    <w:rsid w:val="004740AB"/>
    <w:rsid w:val="00474E78"/>
    <w:rsid w:val="00475D3F"/>
    <w:rsid w:val="004800E8"/>
    <w:rsid w:val="00480398"/>
    <w:rsid w:val="00481614"/>
    <w:rsid w:val="004817D0"/>
    <w:rsid w:val="004820BE"/>
    <w:rsid w:val="0048365A"/>
    <w:rsid w:val="00483675"/>
    <w:rsid w:val="00483730"/>
    <w:rsid w:val="0048488A"/>
    <w:rsid w:val="004849ED"/>
    <w:rsid w:val="004850B1"/>
    <w:rsid w:val="004865DF"/>
    <w:rsid w:val="00490F77"/>
    <w:rsid w:val="00491CC7"/>
    <w:rsid w:val="00492C06"/>
    <w:rsid w:val="00493254"/>
    <w:rsid w:val="00494A33"/>
    <w:rsid w:val="00494E01"/>
    <w:rsid w:val="004953C2"/>
    <w:rsid w:val="00495CD9"/>
    <w:rsid w:val="0049625A"/>
    <w:rsid w:val="00497DEF"/>
    <w:rsid w:val="00497F78"/>
    <w:rsid w:val="004A081B"/>
    <w:rsid w:val="004A0A1B"/>
    <w:rsid w:val="004A12AB"/>
    <w:rsid w:val="004A1A87"/>
    <w:rsid w:val="004A50FF"/>
    <w:rsid w:val="004A6AFC"/>
    <w:rsid w:val="004A764F"/>
    <w:rsid w:val="004B0591"/>
    <w:rsid w:val="004B0F50"/>
    <w:rsid w:val="004B16C9"/>
    <w:rsid w:val="004B2031"/>
    <w:rsid w:val="004B331D"/>
    <w:rsid w:val="004B5571"/>
    <w:rsid w:val="004B690F"/>
    <w:rsid w:val="004C082E"/>
    <w:rsid w:val="004C13C4"/>
    <w:rsid w:val="004C4CCB"/>
    <w:rsid w:val="004C6816"/>
    <w:rsid w:val="004C771B"/>
    <w:rsid w:val="004C7841"/>
    <w:rsid w:val="004C7A32"/>
    <w:rsid w:val="004D0158"/>
    <w:rsid w:val="004D06F3"/>
    <w:rsid w:val="004D08A2"/>
    <w:rsid w:val="004D15D5"/>
    <w:rsid w:val="004D247B"/>
    <w:rsid w:val="004D25E3"/>
    <w:rsid w:val="004D337E"/>
    <w:rsid w:val="004D349D"/>
    <w:rsid w:val="004D427D"/>
    <w:rsid w:val="004D5807"/>
    <w:rsid w:val="004D5E15"/>
    <w:rsid w:val="004D5EE6"/>
    <w:rsid w:val="004D678F"/>
    <w:rsid w:val="004D71E3"/>
    <w:rsid w:val="004D7F18"/>
    <w:rsid w:val="004E1E39"/>
    <w:rsid w:val="004E33B9"/>
    <w:rsid w:val="004E34EC"/>
    <w:rsid w:val="004E4CDC"/>
    <w:rsid w:val="004E5A4E"/>
    <w:rsid w:val="004E5EAE"/>
    <w:rsid w:val="004E7481"/>
    <w:rsid w:val="004F24F1"/>
    <w:rsid w:val="004F35E4"/>
    <w:rsid w:val="004F3B02"/>
    <w:rsid w:val="004F5D56"/>
    <w:rsid w:val="004F66E4"/>
    <w:rsid w:val="005006C3"/>
    <w:rsid w:val="00501754"/>
    <w:rsid w:val="005028AC"/>
    <w:rsid w:val="00502C40"/>
    <w:rsid w:val="00502ED4"/>
    <w:rsid w:val="00503064"/>
    <w:rsid w:val="005042BE"/>
    <w:rsid w:val="0050532D"/>
    <w:rsid w:val="00507783"/>
    <w:rsid w:val="00507BB6"/>
    <w:rsid w:val="0051083D"/>
    <w:rsid w:val="00511B06"/>
    <w:rsid w:val="00512E9D"/>
    <w:rsid w:val="0051448B"/>
    <w:rsid w:val="005160C0"/>
    <w:rsid w:val="005232BD"/>
    <w:rsid w:val="0052362A"/>
    <w:rsid w:val="0052523D"/>
    <w:rsid w:val="0053008C"/>
    <w:rsid w:val="005308FF"/>
    <w:rsid w:val="00530930"/>
    <w:rsid w:val="00530A9E"/>
    <w:rsid w:val="00531F98"/>
    <w:rsid w:val="00534A0A"/>
    <w:rsid w:val="00535778"/>
    <w:rsid w:val="005357BB"/>
    <w:rsid w:val="00535B7C"/>
    <w:rsid w:val="005377A4"/>
    <w:rsid w:val="00537C0F"/>
    <w:rsid w:val="0054029E"/>
    <w:rsid w:val="0054080B"/>
    <w:rsid w:val="00541AFC"/>
    <w:rsid w:val="00542EFB"/>
    <w:rsid w:val="00543EC8"/>
    <w:rsid w:val="00544130"/>
    <w:rsid w:val="005466E8"/>
    <w:rsid w:val="0054677F"/>
    <w:rsid w:val="00547484"/>
    <w:rsid w:val="005523F5"/>
    <w:rsid w:val="005527D7"/>
    <w:rsid w:val="00552B3C"/>
    <w:rsid w:val="0055406C"/>
    <w:rsid w:val="00554324"/>
    <w:rsid w:val="00554ECF"/>
    <w:rsid w:val="00556CB6"/>
    <w:rsid w:val="005601BA"/>
    <w:rsid w:val="00562AA3"/>
    <w:rsid w:val="00563278"/>
    <w:rsid w:val="00564178"/>
    <w:rsid w:val="005670B7"/>
    <w:rsid w:val="00570222"/>
    <w:rsid w:val="0057184C"/>
    <w:rsid w:val="00571B13"/>
    <w:rsid w:val="00572CF5"/>
    <w:rsid w:val="00572D65"/>
    <w:rsid w:val="005735D9"/>
    <w:rsid w:val="00573B8A"/>
    <w:rsid w:val="0057441A"/>
    <w:rsid w:val="00577F3E"/>
    <w:rsid w:val="005806DD"/>
    <w:rsid w:val="00580B8C"/>
    <w:rsid w:val="00581E41"/>
    <w:rsid w:val="00582005"/>
    <w:rsid w:val="0058214F"/>
    <w:rsid w:val="00582184"/>
    <w:rsid w:val="00582319"/>
    <w:rsid w:val="005835AF"/>
    <w:rsid w:val="005837ED"/>
    <w:rsid w:val="00583BEF"/>
    <w:rsid w:val="005841AF"/>
    <w:rsid w:val="005842DB"/>
    <w:rsid w:val="00584608"/>
    <w:rsid w:val="005865E9"/>
    <w:rsid w:val="00586706"/>
    <w:rsid w:val="00586D82"/>
    <w:rsid w:val="00586EA1"/>
    <w:rsid w:val="005903DD"/>
    <w:rsid w:val="00590713"/>
    <w:rsid w:val="00590ED0"/>
    <w:rsid w:val="005911D0"/>
    <w:rsid w:val="0059174F"/>
    <w:rsid w:val="00591855"/>
    <w:rsid w:val="005918E3"/>
    <w:rsid w:val="0059518E"/>
    <w:rsid w:val="00597188"/>
    <w:rsid w:val="005A04EB"/>
    <w:rsid w:val="005A0814"/>
    <w:rsid w:val="005A0D34"/>
    <w:rsid w:val="005A1BF2"/>
    <w:rsid w:val="005A23B1"/>
    <w:rsid w:val="005A40F3"/>
    <w:rsid w:val="005A595E"/>
    <w:rsid w:val="005A6C57"/>
    <w:rsid w:val="005B0155"/>
    <w:rsid w:val="005B0AF9"/>
    <w:rsid w:val="005B12BC"/>
    <w:rsid w:val="005B1822"/>
    <w:rsid w:val="005B54A8"/>
    <w:rsid w:val="005B6A14"/>
    <w:rsid w:val="005C06F0"/>
    <w:rsid w:val="005C1E09"/>
    <w:rsid w:val="005C23DB"/>
    <w:rsid w:val="005C4C9A"/>
    <w:rsid w:val="005C6D98"/>
    <w:rsid w:val="005C6F95"/>
    <w:rsid w:val="005D028C"/>
    <w:rsid w:val="005D14BB"/>
    <w:rsid w:val="005D2D0E"/>
    <w:rsid w:val="005D2E81"/>
    <w:rsid w:val="005D3E28"/>
    <w:rsid w:val="005D410D"/>
    <w:rsid w:val="005D53B7"/>
    <w:rsid w:val="005D5CA0"/>
    <w:rsid w:val="005D707D"/>
    <w:rsid w:val="005D70A4"/>
    <w:rsid w:val="005E13C3"/>
    <w:rsid w:val="005E20F9"/>
    <w:rsid w:val="005E2226"/>
    <w:rsid w:val="005E29B8"/>
    <w:rsid w:val="005E319F"/>
    <w:rsid w:val="005E5575"/>
    <w:rsid w:val="005E609B"/>
    <w:rsid w:val="005E68F9"/>
    <w:rsid w:val="005E73D2"/>
    <w:rsid w:val="005E7B1F"/>
    <w:rsid w:val="005F0C29"/>
    <w:rsid w:val="005F4447"/>
    <w:rsid w:val="005F4E32"/>
    <w:rsid w:val="005F4E89"/>
    <w:rsid w:val="005F6A6A"/>
    <w:rsid w:val="0060162B"/>
    <w:rsid w:val="0060434B"/>
    <w:rsid w:val="006044EC"/>
    <w:rsid w:val="0060620B"/>
    <w:rsid w:val="0061190B"/>
    <w:rsid w:val="0061397D"/>
    <w:rsid w:val="0061415B"/>
    <w:rsid w:val="00617421"/>
    <w:rsid w:val="00617D90"/>
    <w:rsid w:val="0062554F"/>
    <w:rsid w:val="006256EE"/>
    <w:rsid w:val="00626A65"/>
    <w:rsid w:val="00626FEA"/>
    <w:rsid w:val="00627AAC"/>
    <w:rsid w:val="00630C00"/>
    <w:rsid w:val="00630C33"/>
    <w:rsid w:val="00630CC9"/>
    <w:rsid w:val="00631835"/>
    <w:rsid w:val="00632634"/>
    <w:rsid w:val="0063337D"/>
    <w:rsid w:val="006405FA"/>
    <w:rsid w:val="00640775"/>
    <w:rsid w:val="00640BE5"/>
    <w:rsid w:val="00641004"/>
    <w:rsid w:val="00642D48"/>
    <w:rsid w:val="006433DC"/>
    <w:rsid w:val="006434E7"/>
    <w:rsid w:val="00644ABA"/>
    <w:rsid w:val="0064547E"/>
    <w:rsid w:val="00645873"/>
    <w:rsid w:val="00647989"/>
    <w:rsid w:val="00651457"/>
    <w:rsid w:val="006514C8"/>
    <w:rsid w:val="00653B0F"/>
    <w:rsid w:val="006546C8"/>
    <w:rsid w:val="00660B39"/>
    <w:rsid w:val="00661D54"/>
    <w:rsid w:val="00663462"/>
    <w:rsid w:val="00665108"/>
    <w:rsid w:val="00665F85"/>
    <w:rsid w:val="006671B5"/>
    <w:rsid w:val="006724E4"/>
    <w:rsid w:val="006732D9"/>
    <w:rsid w:val="00673F13"/>
    <w:rsid w:val="006751D4"/>
    <w:rsid w:val="006768AC"/>
    <w:rsid w:val="006769B6"/>
    <w:rsid w:val="00676DB7"/>
    <w:rsid w:val="00677199"/>
    <w:rsid w:val="006773DB"/>
    <w:rsid w:val="0068028D"/>
    <w:rsid w:val="00680AB5"/>
    <w:rsid w:val="0068198E"/>
    <w:rsid w:val="006839C0"/>
    <w:rsid w:val="006842A8"/>
    <w:rsid w:val="0068541D"/>
    <w:rsid w:val="0068658C"/>
    <w:rsid w:val="00687147"/>
    <w:rsid w:val="006907D8"/>
    <w:rsid w:val="0069418A"/>
    <w:rsid w:val="00694A19"/>
    <w:rsid w:val="006962F1"/>
    <w:rsid w:val="006977F5"/>
    <w:rsid w:val="006A182D"/>
    <w:rsid w:val="006A3801"/>
    <w:rsid w:val="006A4270"/>
    <w:rsid w:val="006A45E6"/>
    <w:rsid w:val="006A57A0"/>
    <w:rsid w:val="006A59FE"/>
    <w:rsid w:val="006A5B0B"/>
    <w:rsid w:val="006A5CFB"/>
    <w:rsid w:val="006A5E77"/>
    <w:rsid w:val="006A6DD1"/>
    <w:rsid w:val="006A7053"/>
    <w:rsid w:val="006A76F8"/>
    <w:rsid w:val="006A7C9C"/>
    <w:rsid w:val="006B07AD"/>
    <w:rsid w:val="006B353A"/>
    <w:rsid w:val="006B3B19"/>
    <w:rsid w:val="006B4437"/>
    <w:rsid w:val="006B4950"/>
    <w:rsid w:val="006B5177"/>
    <w:rsid w:val="006B58C5"/>
    <w:rsid w:val="006B5B7E"/>
    <w:rsid w:val="006B64BC"/>
    <w:rsid w:val="006B654B"/>
    <w:rsid w:val="006C0E41"/>
    <w:rsid w:val="006C21DF"/>
    <w:rsid w:val="006C25BD"/>
    <w:rsid w:val="006C514E"/>
    <w:rsid w:val="006C6384"/>
    <w:rsid w:val="006C763F"/>
    <w:rsid w:val="006D0164"/>
    <w:rsid w:val="006D423E"/>
    <w:rsid w:val="006D44DB"/>
    <w:rsid w:val="006D635F"/>
    <w:rsid w:val="006E1F29"/>
    <w:rsid w:val="006E3D5C"/>
    <w:rsid w:val="006E49B5"/>
    <w:rsid w:val="006E5E32"/>
    <w:rsid w:val="006E6507"/>
    <w:rsid w:val="006E65EC"/>
    <w:rsid w:val="006E709D"/>
    <w:rsid w:val="006E7A4B"/>
    <w:rsid w:val="006F5562"/>
    <w:rsid w:val="006F556E"/>
    <w:rsid w:val="006F6128"/>
    <w:rsid w:val="006F65D3"/>
    <w:rsid w:val="0070254B"/>
    <w:rsid w:val="00702BC2"/>
    <w:rsid w:val="00702F11"/>
    <w:rsid w:val="0070407F"/>
    <w:rsid w:val="00704792"/>
    <w:rsid w:val="00704A38"/>
    <w:rsid w:val="00705803"/>
    <w:rsid w:val="007070F7"/>
    <w:rsid w:val="007105A0"/>
    <w:rsid w:val="00713076"/>
    <w:rsid w:val="00713985"/>
    <w:rsid w:val="00716783"/>
    <w:rsid w:val="00717133"/>
    <w:rsid w:val="00722232"/>
    <w:rsid w:val="00724CDB"/>
    <w:rsid w:val="0072508D"/>
    <w:rsid w:val="0072527B"/>
    <w:rsid w:val="00726AE4"/>
    <w:rsid w:val="00726DCA"/>
    <w:rsid w:val="00727819"/>
    <w:rsid w:val="00727DF3"/>
    <w:rsid w:val="00730486"/>
    <w:rsid w:val="00731D08"/>
    <w:rsid w:val="007320D7"/>
    <w:rsid w:val="00733098"/>
    <w:rsid w:val="00734B0A"/>
    <w:rsid w:val="00736188"/>
    <w:rsid w:val="00736241"/>
    <w:rsid w:val="00737F43"/>
    <w:rsid w:val="007404BA"/>
    <w:rsid w:val="00740782"/>
    <w:rsid w:val="00741B51"/>
    <w:rsid w:val="0074202C"/>
    <w:rsid w:val="007457E1"/>
    <w:rsid w:val="0074588B"/>
    <w:rsid w:val="00745A4D"/>
    <w:rsid w:val="00746DE0"/>
    <w:rsid w:val="007471E4"/>
    <w:rsid w:val="00747A38"/>
    <w:rsid w:val="00750DA6"/>
    <w:rsid w:val="00751F9D"/>
    <w:rsid w:val="00752C59"/>
    <w:rsid w:val="00754702"/>
    <w:rsid w:val="00755602"/>
    <w:rsid w:val="0076019D"/>
    <w:rsid w:val="0076297B"/>
    <w:rsid w:val="00764600"/>
    <w:rsid w:val="007670A8"/>
    <w:rsid w:val="00770E27"/>
    <w:rsid w:val="00770F56"/>
    <w:rsid w:val="0077112D"/>
    <w:rsid w:val="007719D8"/>
    <w:rsid w:val="00771D0B"/>
    <w:rsid w:val="00771DEA"/>
    <w:rsid w:val="00772D19"/>
    <w:rsid w:val="00773510"/>
    <w:rsid w:val="00773EFB"/>
    <w:rsid w:val="0077458D"/>
    <w:rsid w:val="00774E80"/>
    <w:rsid w:val="0077597A"/>
    <w:rsid w:val="00776F91"/>
    <w:rsid w:val="0078129B"/>
    <w:rsid w:val="00783D34"/>
    <w:rsid w:val="00783D94"/>
    <w:rsid w:val="00783EF3"/>
    <w:rsid w:val="007842F3"/>
    <w:rsid w:val="0078705F"/>
    <w:rsid w:val="00787C03"/>
    <w:rsid w:val="00787E86"/>
    <w:rsid w:val="007901E8"/>
    <w:rsid w:val="00791CF6"/>
    <w:rsid w:val="00791F96"/>
    <w:rsid w:val="0079244D"/>
    <w:rsid w:val="00792640"/>
    <w:rsid w:val="0079292A"/>
    <w:rsid w:val="00793391"/>
    <w:rsid w:val="00793C53"/>
    <w:rsid w:val="007949EB"/>
    <w:rsid w:val="00795DE4"/>
    <w:rsid w:val="007965CA"/>
    <w:rsid w:val="007977AE"/>
    <w:rsid w:val="007A0758"/>
    <w:rsid w:val="007A0C41"/>
    <w:rsid w:val="007A2042"/>
    <w:rsid w:val="007A3EA1"/>
    <w:rsid w:val="007A42AA"/>
    <w:rsid w:val="007A4FB7"/>
    <w:rsid w:val="007A5968"/>
    <w:rsid w:val="007A718D"/>
    <w:rsid w:val="007A730B"/>
    <w:rsid w:val="007B0DD3"/>
    <w:rsid w:val="007B2CA7"/>
    <w:rsid w:val="007B2FE8"/>
    <w:rsid w:val="007B3234"/>
    <w:rsid w:val="007B3881"/>
    <w:rsid w:val="007B4505"/>
    <w:rsid w:val="007B633A"/>
    <w:rsid w:val="007C008F"/>
    <w:rsid w:val="007C05D4"/>
    <w:rsid w:val="007C1F29"/>
    <w:rsid w:val="007C263E"/>
    <w:rsid w:val="007C2B97"/>
    <w:rsid w:val="007C301C"/>
    <w:rsid w:val="007C35F2"/>
    <w:rsid w:val="007C3680"/>
    <w:rsid w:val="007C4484"/>
    <w:rsid w:val="007C5586"/>
    <w:rsid w:val="007C6D8A"/>
    <w:rsid w:val="007C7834"/>
    <w:rsid w:val="007D0833"/>
    <w:rsid w:val="007D0A74"/>
    <w:rsid w:val="007D13F0"/>
    <w:rsid w:val="007D19D4"/>
    <w:rsid w:val="007D26D5"/>
    <w:rsid w:val="007D2C2B"/>
    <w:rsid w:val="007D4378"/>
    <w:rsid w:val="007D53E4"/>
    <w:rsid w:val="007D555A"/>
    <w:rsid w:val="007D6D85"/>
    <w:rsid w:val="007E16C2"/>
    <w:rsid w:val="007E449D"/>
    <w:rsid w:val="007E45A1"/>
    <w:rsid w:val="007E4755"/>
    <w:rsid w:val="007E4CA3"/>
    <w:rsid w:val="007E5371"/>
    <w:rsid w:val="007E6016"/>
    <w:rsid w:val="007E7D25"/>
    <w:rsid w:val="007F3549"/>
    <w:rsid w:val="007F45BC"/>
    <w:rsid w:val="007F5142"/>
    <w:rsid w:val="007F60A2"/>
    <w:rsid w:val="007F6118"/>
    <w:rsid w:val="007F6C15"/>
    <w:rsid w:val="007F6CA9"/>
    <w:rsid w:val="0080193C"/>
    <w:rsid w:val="008048E9"/>
    <w:rsid w:val="00804992"/>
    <w:rsid w:val="00806017"/>
    <w:rsid w:val="00810740"/>
    <w:rsid w:val="0081333C"/>
    <w:rsid w:val="00815FB0"/>
    <w:rsid w:val="008161D9"/>
    <w:rsid w:val="008166F2"/>
    <w:rsid w:val="008172B2"/>
    <w:rsid w:val="00817FA2"/>
    <w:rsid w:val="00820D25"/>
    <w:rsid w:val="00821A8F"/>
    <w:rsid w:val="00823256"/>
    <w:rsid w:val="0082472B"/>
    <w:rsid w:val="008252DB"/>
    <w:rsid w:val="00826886"/>
    <w:rsid w:val="0082750D"/>
    <w:rsid w:val="008309FB"/>
    <w:rsid w:val="00830A18"/>
    <w:rsid w:val="00831829"/>
    <w:rsid w:val="0083451C"/>
    <w:rsid w:val="0083527A"/>
    <w:rsid w:val="00836DE1"/>
    <w:rsid w:val="00837ECC"/>
    <w:rsid w:val="008414CB"/>
    <w:rsid w:val="0084689D"/>
    <w:rsid w:val="0084769B"/>
    <w:rsid w:val="008520CE"/>
    <w:rsid w:val="00852EB9"/>
    <w:rsid w:val="00853870"/>
    <w:rsid w:val="00853D0B"/>
    <w:rsid w:val="008566A0"/>
    <w:rsid w:val="00856BD5"/>
    <w:rsid w:val="00860AED"/>
    <w:rsid w:val="00860B42"/>
    <w:rsid w:val="0086138A"/>
    <w:rsid w:val="00861A81"/>
    <w:rsid w:val="00862022"/>
    <w:rsid w:val="008623F9"/>
    <w:rsid w:val="00863486"/>
    <w:rsid w:val="008647DF"/>
    <w:rsid w:val="0086494A"/>
    <w:rsid w:val="00864A99"/>
    <w:rsid w:val="008651BA"/>
    <w:rsid w:val="00866BFF"/>
    <w:rsid w:val="00870491"/>
    <w:rsid w:val="00870FB0"/>
    <w:rsid w:val="00871221"/>
    <w:rsid w:val="008713C1"/>
    <w:rsid w:val="008718B3"/>
    <w:rsid w:val="00872BEC"/>
    <w:rsid w:val="00873C97"/>
    <w:rsid w:val="00873E26"/>
    <w:rsid w:val="00873ECA"/>
    <w:rsid w:val="00874EAC"/>
    <w:rsid w:val="008755D5"/>
    <w:rsid w:val="0087669D"/>
    <w:rsid w:val="00877D27"/>
    <w:rsid w:val="008814CD"/>
    <w:rsid w:val="0088186E"/>
    <w:rsid w:val="00882FEB"/>
    <w:rsid w:val="008848ED"/>
    <w:rsid w:val="00884D1D"/>
    <w:rsid w:val="0088531D"/>
    <w:rsid w:val="00885B6B"/>
    <w:rsid w:val="008865E8"/>
    <w:rsid w:val="008875BA"/>
    <w:rsid w:val="00887777"/>
    <w:rsid w:val="00887834"/>
    <w:rsid w:val="00892680"/>
    <w:rsid w:val="00895670"/>
    <w:rsid w:val="00896291"/>
    <w:rsid w:val="00896F52"/>
    <w:rsid w:val="008973F9"/>
    <w:rsid w:val="00897EA9"/>
    <w:rsid w:val="008A13C9"/>
    <w:rsid w:val="008A2326"/>
    <w:rsid w:val="008A44B6"/>
    <w:rsid w:val="008A6167"/>
    <w:rsid w:val="008B2171"/>
    <w:rsid w:val="008B481C"/>
    <w:rsid w:val="008B5109"/>
    <w:rsid w:val="008B69D4"/>
    <w:rsid w:val="008C10CC"/>
    <w:rsid w:val="008C21E8"/>
    <w:rsid w:val="008C5632"/>
    <w:rsid w:val="008D1B5F"/>
    <w:rsid w:val="008D2BDB"/>
    <w:rsid w:val="008D5A16"/>
    <w:rsid w:val="008E006A"/>
    <w:rsid w:val="008E66DA"/>
    <w:rsid w:val="008F2BC1"/>
    <w:rsid w:val="008F3F8B"/>
    <w:rsid w:val="008F4225"/>
    <w:rsid w:val="008F4684"/>
    <w:rsid w:val="008F4AB0"/>
    <w:rsid w:val="008F4B25"/>
    <w:rsid w:val="008F5C9F"/>
    <w:rsid w:val="008F683A"/>
    <w:rsid w:val="008F685E"/>
    <w:rsid w:val="009012FC"/>
    <w:rsid w:val="00904C01"/>
    <w:rsid w:val="00906191"/>
    <w:rsid w:val="00907795"/>
    <w:rsid w:val="00907DCE"/>
    <w:rsid w:val="00910783"/>
    <w:rsid w:val="00910E54"/>
    <w:rsid w:val="009144DC"/>
    <w:rsid w:val="00915428"/>
    <w:rsid w:val="00916214"/>
    <w:rsid w:val="00917DDB"/>
    <w:rsid w:val="00920A66"/>
    <w:rsid w:val="009213AE"/>
    <w:rsid w:val="00922A78"/>
    <w:rsid w:val="009232AC"/>
    <w:rsid w:val="00925EBA"/>
    <w:rsid w:val="00926A30"/>
    <w:rsid w:val="0093019C"/>
    <w:rsid w:val="009310D2"/>
    <w:rsid w:val="00931DE0"/>
    <w:rsid w:val="009348D1"/>
    <w:rsid w:val="009361ED"/>
    <w:rsid w:val="00936493"/>
    <w:rsid w:val="0093678F"/>
    <w:rsid w:val="00936E4F"/>
    <w:rsid w:val="009378BD"/>
    <w:rsid w:val="00944707"/>
    <w:rsid w:val="0095382E"/>
    <w:rsid w:val="00955003"/>
    <w:rsid w:val="0095572F"/>
    <w:rsid w:val="009567B7"/>
    <w:rsid w:val="0095702F"/>
    <w:rsid w:val="0096018F"/>
    <w:rsid w:val="009609C1"/>
    <w:rsid w:val="00961649"/>
    <w:rsid w:val="0096468A"/>
    <w:rsid w:val="00964695"/>
    <w:rsid w:val="0096519A"/>
    <w:rsid w:val="009660AE"/>
    <w:rsid w:val="00966467"/>
    <w:rsid w:val="00966911"/>
    <w:rsid w:val="00966B31"/>
    <w:rsid w:val="00967614"/>
    <w:rsid w:val="00970EB4"/>
    <w:rsid w:val="00972BA7"/>
    <w:rsid w:val="00973B01"/>
    <w:rsid w:val="00973DD9"/>
    <w:rsid w:val="00974A9B"/>
    <w:rsid w:val="009752D9"/>
    <w:rsid w:val="00977A0A"/>
    <w:rsid w:val="00980EBD"/>
    <w:rsid w:val="009814B4"/>
    <w:rsid w:val="009820C3"/>
    <w:rsid w:val="0098406B"/>
    <w:rsid w:val="0098441B"/>
    <w:rsid w:val="00984B59"/>
    <w:rsid w:val="00984C59"/>
    <w:rsid w:val="00985883"/>
    <w:rsid w:val="009863E3"/>
    <w:rsid w:val="00986D6F"/>
    <w:rsid w:val="0099012A"/>
    <w:rsid w:val="0099151F"/>
    <w:rsid w:val="0099337E"/>
    <w:rsid w:val="00995BC3"/>
    <w:rsid w:val="009970EE"/>
    <w:rsid w:val="00997492"/>
    <w:rsid w:val="009A13CD"/>
    <w:rsid w:val="009A4F4D"/>
    <w:rsid w:val="009A542F"/>
    <w:rsid w:val="009A644C"/>
    <w:rsid w:val="009A7555"/>
    <w:rsid w:val="009A76AB"/>
    <w:rsid w:val="009B086B"/>
    <w:rsid w:val="009B2FBA"/>
    <w:rsid w:val="009B33FE"/>
    <w:rsid w:val="009B374D"/>
    <w:rsid w:val="009B4883"/>
    <w:rsid w:val="009B4964"/>
    <w:rsid w:val="009B5BA5"/>
    <w:rsid w:val="009B5DDF"/>
    <w:rsid w:val="009B60EC"/>
    <w:rsid w:val="009B682B"/>
    <w:rsid w:val="009C1522"/>
    <w:rsid w:val="009C2F95"/>
    <w:rsid w:val="009C5D89"/>
    <w:rsid w:val="009C6045"/>
    <w:rsid w:val="009D08D0"/>
    <w:rsid w:val="009D14FB"/>
    <w:rsid w:val="009D22DF"/>
    <w:rsid w:val="009D25BB"/>
    <w:rsid w:val="009D2638"/>
    <w:rsid w:val="009D3187"/>
    <w:rsid w:val="009D32D1"/>
    <w:rsid w:val="009D51D3"/>
    <w:rsid w:val="009E10ED"/>
    <w:rsid w:val="009E2888"/>
    <w:rsid w:val="009E30F9"/>
    <w:rsid w:val="009E501D"/>
    <w:rsid w:val="009E5A1D"/>
    <w:rsid w:val="009E6001"/>
    <w:rsid w:val="009E60E7"/>
    <w:rsid w:val="009F061A"/>
    <w:rsid w:val="009F10B6"/>
    <w:rsid w:val="009F289B"/>
    <w:rsid w:val="009F2D3D"/>
    <w:rsid w:val="009F53AF"/>
    <w:rsid w:val="00A01418"/>
    <w:rsid w:val="00A02D38"/>
    <w:rsid w:val="00A04D28"/>
    <w:rsid w:val="00A05EFB"/>
    <w:rsid w:val="00A066A2"/>
    <w:rsid w:val="00A110BD"/>
    <w:rsid w:val="00A11528"/>
    <w:rsid w:val="00A11A22"/>
    <w:rsid w:val="00A143E6"/>
    <w:rsid w:val="00A14C87"/>
    <w:rsid w:val="00A1514C"/>
    <w:rsid w:val="00A169DF"/>
    <w:rsid w:val="00A17B47"/>
    <w:rsid w:val="00A17E4F"/>
    <w:rsid w:val="00A2027D"/>
    <w:rsid w:val="00A20F80"/>
    <w:rsid w:val="00A21397"/>
    <w:rsid w:val="00A21D0F"/>
    <w:rsid w:val="00A220BA"/>
    <w:rsid w:val="00A22378"/>
    <w:rsid w:val="00A23237"/>
    <w:rsid w:val="00A23D45"/>
    <w:rsid w:val="00A24276"/>
    <w:rsid w:val="00A24979"/>
    <w:rsid w:val="00A24D9A"/>
    <w:rsid w:val="00A257B3"/>
    <w:rsid w:val="00A27099"/>
    <w:rsid w:val="00A27103"/>
    <w:rsid w:val="00A27212"/>
    <w:rsid w:val="00A31F6A"/>
    <w:rsid w:val="00A32F76"/>
    <w:rsid w:val="00A3628C"/>
    <w:rsid w:val="00A404F1"/>
    <w:rsid w:val="00A40812"/>
    <w:rsid w:val="00A42358"/>
    <w:rsid w:val="00A425C1"/>
    <w:rsid w:val="00A441B9"/>
    <w:rsid w:val="00A45027"/>
    <w:rsid w:val="00A47348"/>
    <w:rsid w:val="00A478F0"/>
    <w:rsid w:val="00A47BC9"/>
    <w:rsid w:val="00A50283"/>
    <w:rsid w:val="00A5155D"/>
    <w:rsid w:val="00A526F9"/>
    <w:rsid w:val="00A5540F"/>
    <w:rsid w:val="00A554B2"/>
    <w:rsid w:val="00A554F8"/>
    <w:rsid w:val="00A55646"/>
    <w:rsid w:val="00A574D7"/>
    <w:rsid w:val="00A60406"/>
    <w:rsid w:val="00A60E9D"/>
    <w:rsid w:val="00A61AFC"/>
    <w:rsid w:val="00A6232A"/>
    <w:rsid w:val="00A63960"/>
    <w:rsid w:val="00A649BA"/>
    <w:rsid w:val="00A65721"/>
    <w:rsid w:val="00A66073"/>
    <w:rsid w:val="00A6768D"/>
    <w:rsid w:val="00A67BFB"/>
    <w:rsid w:val="00A72406"/>
    <w:rsid w:val="00A728C6"/>
    <w:rsid w:val="00A73591"/>
    <w:rsid w:val="00A74360"/>
    <w:rsid w:val="00A75D4B"/>
    <w:rsid w:val="00A7734A"/>
    <w:rsid w:val="00A80C9A"/>
    <w:rsid w:val="00A812A9"/>
    <w:rsid w:val="00A8278F"/>
    <w:rsid w:val="00A827E8"/>
    <w:rsid w:val="00A827FF"/>
    <w:rsid w:val="00A83A66"/>
    <w:rsid w:val="00A844FC"/>
    <w:rsid w:val="00A85BD9"/>
    <w:rsid w:val="00A86028"/>
    <w:rsid w:val="00A87B26"/>
    <w:rsid w:val="00A906E9"/>
    <w:rsid w:val="00A90CFE"/>
    <w:rsid w:val="00A91B8C"/>
    <w:rsid w:val="00A926CF"/>
    <w:rsid w:val="00A9413E"/>
    <w:rsid w:val="00A941E2"/>
    <w:rsid w:val="00A95721"/>
    <w:rsid w:val="00A9732B"/>
    <w:rsid w:val="00AA28E3"/>
    <w:rsid w:val="00AA6CDB"/>
    <w:rsid w:val="00AA70B4"/>
    <w:rsid w:val="00AA7398"/>
    <w:rsid w:val="00AB1D37"/>
    <w:rsid w:val="00AB4FA4"/>
    <w:rsid w:val="00AB529B"/>
    <w:rsid w:val="00AB53EF"/>
    <w:rsid w:val="00AB5837"/>
    <w:rsid w:val="00AB6A9D"/>
    <w:rsid w:val="00AB6C11"/>
    <w:rsid w:val="00AB7AD9"/>
    <w:rsid w:val="00AC0E64"/>
    <w:rsid w:val="00AC2577"/>
    <w:rsid w:val="00AC25A5"/>
    <w:rsid w:val="00AC35A7"/>
    <w:rsid w:val="00AC42AB"/>
    <w:rsid w:val="00AC460A"/>
    <w:rsid w:val="00AC46B1"/>
    <w:rsid w:val="00AC691C"/>
    <w:rsid w:val="00AC77A8"/>
    <w:rsid w:val="00AC7E69"/>
    <w:rsid w:val="00AD148A"/>
    <w:rsid w:val="00AD1A2C"/>
    <w:rsid w:val="00AD24E1"/>
    <w:rsid w:val="00AD463B"/>
    <w:rsid w:val="00AD52C6"/>
    <w:rsid w:val="00AD537C"/>
    <w:rsid w:val="00AD56D2"/>
    <w:rsid w:val="00AD676D"/>
    <w:rsid w:val="00AD748B"/>
    <w:rsid w:val="00AE18F9"/>
    <w:rsid w:val="00AE3E89"/>
    <w:rsid w:val="00AE63EC"/>
    <w:rsid w:val="00AF19CF"/>
    <w:rsid w:val="00AF2A47"/>
    <w:rsid w:val="00AF463C"/>
    <w:rsid w:val="00AF4C86"/>
    <w:rsid w:val="00B00521"/>
    <w:rsid w:val="00B00605"/>
    <w:rsid w:val="00B01F93"/>
    <w:rsid w:val="00B02031"/>
    <w:rsid w:val="00B02CCE"/>
    <w:rsid w:val="00B031AC"/>
    <w:rsid w:val="00B03355"/>
    <w:rsid w:val="00B04F5A"/>
    <w:rsid w:val="00B05251"/>
    <w:rsid w:val="00B06E73"/>
    <w:rsid w:val="00B06F7F"/>
    <w:rsid w:val="00B1237A"/>
    <w:rsid w:val="00B12CDE"/>
    <w:rsid w:val="00B14146"/>
    <w:rsid w:val="00B15215"/>
    <w:rsid w:val="00B15306"/>
    <w:rsid w:val="00B22616"/>
    <w:rsid w:val="00B228A0"/>
    <w:rsid w:val="00B23C2C"/>
    <w:rsid w:val="00B24043"/>
    <w:rsid w:val="00B247F6"/>
    <w:rsid w:val="00B2493E"/>
    <w:rsid w:val="00B24ED9"/>
    <w:rsid w:val="00B25FF8"/>
    <w:rsid w:val="00B306C4"/>
    <w:rsid w:val="00B30A52"/>
    <w:rsid w:val="00B32815"/>
    <w:rsid w:val="00B333C2"/>
    <w:rsid w:val="00B33EB7"/>
    <w:rsid w:val="00B3412B"/>
    <w:rsid w:val="00B349D7"/>
    <w:rsid w:val="00B34AE6"/>
    <w:rsid w:val="00B35288"/>
    <w:rsid w:val="00B35D9E"/>
    <w:rsid w:val="00B366D0"/>
    <w:rsid w:val="00B368FE"/>
    <w:rsid w:val="00B3720A"/>
    <w:rsid w:val="00B37AEA"/>
    <w:rsid w:val="00B40E53"/>
    <w:rsid w:val="00B4180E"/>
    <w:rsid w:val="00B41AFC"/>
    <w:rsid w:val="00B428AA"/>
    <w:rsid w:val="00B42D25"/>
    <w:rsid w:val="00B44436"/>
    <w:rsid w:val="00B45BBA"/>
    <w:rsid w:val="00B479A3"/>
    <w:rsid w:val="00B50C89"/>
    <w:rsid w:val="00B52B4B"/>
    <w:rsid w:val="00B52F6E"/>
    <w:rsid w:val="00B53A49"/>
    <w:rsid w:val="00B566B6"/>
    <w:rsid w:val="00B56B17"/>
    <w:rsid w:val="00B57B86"/>
    <w:rsid w:val="00B6078C"/>
    <w:rsid w:val="00B6087A"/>
    <w:rsid w:val="00B62C3B"/>
    <w:rsid w:val="00B63EB7"/>
    <w:rsid w:val="00B65327"/>
    <w:rsid w:val="00B66BE7"/>
    <w:rsid w:val="00B6764B"/>
    <w:rsid w:val="00B70372"/>
    <w:rsid w:val="00B70AE9"/>
    <w:rsid w:val="00B70B86"/>
    <w:rsid w:val="00B72A4E"/>
    <w:rsid w:val="00B72CA0"/>
    <w:rsid w:val="00B7532C"/>
    <w:rsid w:val="00B775E9"/>
    <w:rsid w:val="00B77911"/>
    <w:rsid w:val="00B8118F"/>
    <w:rsid w:val="00B83747"/>
    <w:rsid w:val="00B83E63"/>
    <w:rsid w:val="00B846F9"/>
    <w:rsid w:val="00B85515"/>
    <w:rsid w:val="00B932A9"/>
    <w:rsid w:val="00B94BA9"/>
    <w:rsid w:val="00B950C6"/>
    <w:rsid w:val="00B9552E"/>
    <w:rsid w:val="00B95589"/>
    <w:rsid w:val="00B958A5"/>
    <w:rsid w:val="00B95EAB"/>
    <w:rsid w:val="00B9715F"/>
    <w:rsid w:val="00B9745B"/>
    <w:rsid w:val="00B97EAC"/>
    <w:rsid w:val="00BA039E"/>
    <w:rsid w:val="00BA045C"/>
    <w:rsid w:val="00BA2190"/>
    <w:rsid w:val="00BA4E97"/>
    <w:rsid w:val="00BA597F"/>
    <w:rsid w:val="00BA7A20"/>
    <w:rsid w:val="00BB0068"/>
    <w:rsid w:val="00BB0788"/>
    <w:rsid w:val="00BB08D8"/>
    <w:rsid w:val="00BB0C76"/>
    <w:rsid w:val="00BB14A7"/>
    <w:rsid w:val="00BB16EC"/>
    <w:rsid w:val="00BB285F"/>
    <w:rsid w:val="00BB2B3A"/>
    <w:rsid w:val="00BB30A8"/>
    <w:rsid w:val="00BB3298"/>
    <w:rsid w:val="00BB4A38"/>
    <w:rsid w:val="00BB5050"/>
    <w:rsid w:val="00BB6AC7"/>
    <w:rsid w:val="00BB7E24"/>
    <w:rsid w:val="00BC0D7F"/>
    <w:rsid w:val="00BC4C05"/>
    <w:rsid w:val="00BC4C9E"/>
    <w:rsid w:val="00BC54AC"/>
    <w:rsid w:val="00BC57EA"/>
    <w:rsid w:val="00BC7062"/>
    <w:rsid w:val="00BC7D43"/>
    <w:rsid w:val="00BC7E49"/>
    <w:rsid w:val="00BD2B85"/>
    <w:rsid w:val="00BD32D4"/>
    <w:rsid w:val="00BD3395"/>
    <w:rsid w:val="00BD3BE1"/>
    <w:rsid w:val="00BD5246"/>
    <w:rsid w:val="00BE06AE"/>
    <w:rsid w:val="00BE1793"/>
    <w:rsid w:val="00BE1C2B"/>
    <w:rsid w:val="00BE413B"/>
    <w:rsid w:val="00BE42F7"/>
    <w:rsid w:val="00BE5924"/>
    <w:rsid w:val="00BE7D24"/>
    <w:rsid w:val="00BE7E1D"/>
    <w:rsid w:val="00BF1446"/>
    <w:rsid w:val="00BF23B8"/>
    <w:rsid w:val="00BF2C42"/>
    <w:rsid w:val="00BF3281"/>
    <w:rsid w:val="00BF3409"/>
    <w:rsid w:val="00BF3551"/>
    <w:rsid w:val="00BF36C1"/>
    <w:rsid w:val="00BF4E61"/>
    <w:rsid w:val="00BF5D45"/>
    <w:rsid w:val="00BF5E44"/>
    <w:rsid w:val="00BF64A2"/>
    <w:rsid w:val="00BF7BF9"/>
    <w:rsid w:val="00C008B4"/>
    <w:rsid w:val="00C01A9E"/>
    <w:rsid w:val="00C0303C"/>
    <w:rsid w:val="00C03074"/>
    <w:rsid w:val="00C059B2"/>
    <w:rsid w:val="00C06A77"/>
    <w:rsid w:val="00C06B65"/>
    <w:rsid w:val="00C079A3"/>
    <w:rsid w:val="00C10080"/>
    <w:rsid w:val="00C10892"/>
    <w:rsid w:val="00C12A3C"/>
    <w:rsid w:val="00C12AA9"/>
    <w:rsid w:val="00C1374E"/>
    <w:rsid w:val="00C138BA"/>
    <w:rsid w:val="00C15DCA"/>
    <w:rsid w:val="00C16B13"/>
    <w:rsid w:val="00C16CCE"/>
    <w:rsid w:val="00C1798B"/>
    <w:rsid w:val="00C21D1E"/>
    <w:rsid w:val="00C234F4"/>
    <w:rsid w:val="00C242DD"/>
    <w:rsid w:val="00C25549"/>
    <w:rsid w:val="00C26688"/>
    <w:rsid w:val="00C26D0A"/>
    <w:rsid w:val="00C276E5"/>
    <w:rsid w:val="00C27DD3"/>
    <w:rsid w:val="00C31D5B"/>
    <w:rsid w:val="00C32F0C"/>
    <w:rsid w:val="00C33014"/>
    <w:rsid w:val="00C3307B"/>
    <w:rsid w:val="00C33235"/>
    <w:rsid w:val="00C33F62"/>
    <w:rsid w:val="00C352F4"/>
    <w:rsid w:val="00C358B3"/>
    <w:rsid w:val="00C36140"/>
    <w:rsid w:val="00C365A3"/>
    <w:rsid w:val="00C36F55"/>
    <w:rsid w:val="00C371D9"/>
    <w:rsid w:val="00C40181"/>
    <w:rsid w:val="00C409F6"/>
    <w:rsid w:val="00C40AE8"/>
    <w:rsid w:val="00C42380"/>
    <w:rsid w:val="00C43D46"/>
    <w:rsid w:val="00C46BE0"/>
    <w:rsid w:val="00C47310"/>
    <w:rsid w:val="00C500DE"/>
    <w:rsid w:val="00C50320"/>
    <w:rsid w:val="00C52004"/>
    <w:rsid w:val="00C533B6"/>
    <w:rsid w:val="00C5379D"/>
    <w:rsid w:val="00C53D8A"/>
    <w:rsid w:val="00C5559C"/>
    <w:rsid w:val="00C5582D"/>
    <w:rsid w:val="00C55A06"/>
    <w:rsid w:val="00C5694A"/>
    <w:rsid w:val="00C57150"/>
    <w:rsid w:val="00C57491"/>
    <w:rsid w:val="00C601DA"/>
    <w:rsid w:val="00C60AC7"/>
    <w:rsid w:val="00C60C9F"/>
    <w:rsid w:val="00C619F9"/>
    <w:rsid w:val="00C628D9"/>
    <w:rsid w:val="00C63521"/>
    <w:rsid w:val="00C63962"/>
    <w:rsid w:val="00C6445D"/>
    <w:rsid w:val="00C6719C"/>
    <w:rsid w:val="00C67DAB"/>
    <w:rsid w:val="00C722F5"/>
    <w:rsid w:val="00C724E0"/>
    <w:rsid w:val="00C729F0"/>
    <w:rsid w:val="00C72C8B"/>
    <w:rsid w:val="00C73BED"/>
    <w:rsid w:val="00C75A09"/>
    <w:rsid w:val="00C75A5D"/>
    <w:rsid w:val="00C76499"/>
    <w:rsid w:val="00C76543"/>
    <w:rsid w:val="00C7665E"/>
    <w:rsid w:val="00C77255"/>
    <w:rsid w:val="00C77874"/>
    <w:rsid w:val="00C830EB"/>
    <w:rsid w:val="00C85DD0"/>
    <w:rsid w:val="00C91222"/>
    <w:rsid w:val="00C9245F"/>
    <w:rsid w:val="00C92D9F"/>
    <w:rsid w:val="00C936CF"/>
    <w:rsid w:val="00C939B2"/>
    <w:rsid w:val="00C93CB7"/>
    <w:rsid w:val="00C93FAA"/>
    <w:rsid w:val="00C9474D"/>
    <w:rsid w:val="00C969AB"/>
    <w:rsid w:val="00CA0397"/>
    <w:rsid w:val="00CA053A"/>
    <w:rsid w:val="00CA175D"/>
    <w:rsid w:val="00CA209F"/>
    <w:rsid w:val="00CA219A"/>
    <w:rsid w:val="00CA4C12"/>
    <w:rsid w:val="00CA52FC"/>
    <w:rsid w:val="00CA5C0B"/>
    <w:rsid w:val="00CA669E"/>
    <w:rsid w:val="00CA728B"/>
    <w:rsid w:val="00CA7801"/>
    <w:rsid w:val="00CA79E8"/>
    <w:rsid w:val="00CB22A7"/>
    <w:rsid w:val="00CB4BCB"/>
    <w:rsid w:val="00CB57A5"/>
    <w:rsid w:val="00CB5F55"/>
    <w:rsid w:val="00CB6B9C"/>
    <w:rsid w:val="00CB6D95"/>
    <w:rsid w:val="00CC0D5D"/>
    <w:rsid w:val="00CC0F27"/>
    <w:rsid w:val="00CC10E3"/>
    <w:rsid w:val="00CC2EB0"/>
    <w:rsid w:val="00CD23B6"/>
    <w:rsid w:val="00CD462C"/>
    <w:rsid w:val="00CD6B36"/>
    <w:rsid w:val="00CD7472"/>
    <w:rsid w:val="00CE0940"/>
    <w:rsid w:val="00CE1931"/>
    <w:rsid w:val="00CE4581"/>
    <w:rsid w:val="00CE5FF6"/>
    <w:rsid w:val="00CE659E"/>
    <w:rsid w:val="00CE6747"/>
    <w:rsid w:val="00CE73E0"/>
    <w:rsid w:val="00CE7D21"/>
    <w:rsid w:val="00CF03A5"/>
    <w:rsid w:val="00CF0E78"/>
    <w:rsid w:val="00CF0F8D"/>
    <w:rsid w:val="00CF0FFE"/>
    <w:rsid w:val="00CF224C"/>
    <w:rsid w:val="00CF2DA6"/>
    <w:rsid w:val="00CF379F"/>
    <w:rsid w:val="00CF3D5C"/>
    <w:rsid w:val="00CF4487"/>
    <w:rsid w:val="00CF6788"/>
    <w:rsid w:val="00CF67EF"/>
    <w:rsid w:val="00CF69EB"/>
    <w:rsid w:val="00CF6AA5"/>
    <w:rsid w:val="00CF6E1C"/>
    <w:rsid w:val="00CF77F2"/>
    <w:rsid w:val="00D01A3E"/>
    <w:rsid w:val="00D02C87"/>
    <w:rsid w:val="00D034F2"/>
    <w:rsid w:val="00D03D70"/>
    <w:rsid w:val="00D059FC"/>
    <w:rsid w:val="00D0697A"/>
    <w:rsid w:val="00D10A48"/>
    <w:rsid w:val="00D1404B"/>
    <w:rsid w:val="00D14458"/>
    <w:rsid w:val="00D14D42"/>
    <w:rsid w:val="00D17F16"/>
    <w:rsid w:val="00D2045A"/>
    <w:rsid w:val="00D20D3B"/>
    <w:rsid w:val="00D22BAA"/>
    <w:rsid w:val="00D252E2"/>
    <w:rsid w:val="00D25735"/>
    <w:rsid w:val="00D26D24"/>
    <w:rsid w:val="00D27492"/>
    <w:rsid w:val="00D30207"/>
    <w:rsid w:val="00D30477"/>
    <w:rsid w:val="00D3096A"/>
    <w:rsid w:val="00D33098"/>
    <w:rsid w:val="00D33855"/>
    <w:rsid w:val="00D37257"/>
    <w:rsid w:val="00D37500"/>
    <w:rsid w:val="00D402B0"/>
    <w:rsid w:val="00D43888"/>
    <w:rsid w:val="00D4390C"/>
    <w:rsid w:val="00D43DF6"/>
    <w:rsid w:val="00D441A4"/>
    <w:rsid w:val="00D44425"/>
    <w:rsid w:val="00D44B2A"/>
    <w:rsid w:val="00D44D81"/>
    <w:rsid w:val="00D454C8"/>
    <w:rsid w:val="00D455A0"/>
    <w:rsid w:val="00D47DAF"/>
    <w:rsid w:val="00D50316"/>
    <w:rsid w:val="00D50523"/>
    <w:rsid w:val="00D506C2"/>
    <w:rsid w:val="00D51505"/>
    <w:rsid w:val="00D524F2"/>
    <w:rsid w:val="00D53217"/>
    <w:rsid w:val="00D53A22"/>
    <w:rsid w:val="00D53A9B"/>
    <w:rsid w:val="00D54504"/>
    <w:rsid w:val="00D54D8C"/>
    <w:rsid w:val="00D556D6"/>
    <w:rsid w:val="00D55A08"/>
    <w:rsid w:val="00D56C59"/>
    <w:rsid w:val="00D57677"/>
    <w:rsid w:val="00D57F22"/>
    <w:rsid w:val="00D620AA"/>
    <w:rsid w:val="00D62965"/>
    <w:rsid w:val="00D6306B"/>
    <w:rsid w:val="00D67123"/>
    <w:rsid w:val="00D67EE3"/>
    <w:rsid w:val="00D714C8"/>
    <w:rsid w:val="00D72670"/>
    <w:rsid w:val="00D742E5"/>
    <w:rsid w:val="00D743E5"/>
    <w:rsid w:val="00D74C9F"/>
    <w:rsid w:val="00D74ED6"/>
    <w:rsid w:val="00D75C23"/>
    <w:rsid w:val="00D768D3"/>
    <w:rsid w:val="00D76E33"/>
    <w:rsid w:val="00D77BB5"/>
    <w:rsid w:val="00D77BC9"/>
    <w:rsid w:val="00D8012F"/>
    <w:rsid w:val="00D81667"/>
    <w:rsid w:val="00D830DA"/>
    <w:rsid w:val="00D85209"/>
    <w:rsid w:val="00D876EA"/>
    <w:rsid w:val="00D94E6C"/>
    <w:rsid w:val="00D958DD"/>
    <w:rsid w:val="00D976E8"/>
    <w:rsid w:val="00DA2BDB"/>
    <w:rsid w:val="00DA4A9B"/>
    <w:rsid w:val="00DA5423"/>
    <w:rsid w:val="00DA63EE"/>
    <w:rsid w:val="00DA7949"/>
    <w:rsid w:val="00DB0623"/>
    <w:rsid w:val="00DB097B"/>
    <w:rsid w:val="00DB10B5"/>
    <w:rsid w:val="00DB2457"/>
    <w:rsid w:val="00DB4EFA"/>
    <w:rsid w:val="00DB4F3C"/>
    <w:rsid w:val="00DB5639"/>
    <w:rsid w:val="00DB5AA2"/>
    <w:rsid w:val="00DB6D02"/>
    <w:rsid w:val="00DB76CF"/>
    <w:rsid w:val="00DB7821"/>
    <w:rsid w:val="00DB7AEB"/>
    <w:rsid w:val="00DB7B0E"/>
    <w:rsid w:val="00DC03DC"/>
    <w:rsid w:val="00DC0460"/>
    <w:rsid w:val="00DC0464"/>
    <w:rsid w:val="00DC04E5"/>
    <w:rsid w:val="00DC1AA5"/>
    <w:rsid w:val="00DC20FF"/>
    <w:rsid w:val="00DC217B"/>
    <w:rsid w:val="00DC3787"/>
    <w:rsid w:val="00DC4E2B"/>
    <w:rsid w:val="00DC52CD"/>
    <w:rsid w:val="00DC5D2C"/>
    <w:rsid w:val="00DC5DC3"/>
    <w:rsid w:val="00DC6410"/>
    <w:rsid w:val="00DC75EF"/>
    <w:rsid w:val="00DD0671"/>
    <w:rsid w:val="00DD0A59"/>
    <w:rsid w:val="00DD0CE1"/>
    <w:rsid w:val="00DD0F2B"/>
    <w:rsid w:val="00DD188B"/>
    <w:rsid w:val="00DD1CC0"/>
    <w:rsid w:val="00DD21E0"/>
    <w:rsid w:val="00DE1AE7"/>
    <w:rsid w:val="00DE2F70"/>
    <w:rsid w:val="00DE439F"/>
    <w:rsid w:val="00DE6CDE"/>
    <w:rsid w:val="00DF09AC"/>
    <w:rsid w:val="00DF178E"/>
    <w:rsid w:val="00DF322A"/>
    <w:rsid w:val="00DF436C"/>
    <w:rsid w:val="00DF66DC"/>
    <w:rsid w:val="00E011B8"/>
    <w:rsid w:val="00E012C2"/>
    <w:rsid w:val="00E017EA"/>
    <w:rsid w:val="00E0268D"/>
    <w:rsid w:val="00E04504"/>
    <w:rsid w:val="00E045A0"/>
    <w:rsid w:val="00E05ECC"/>
    <w:rsid w:val="00E079FC"/>
    <w:rsid w:val="00E07A27"/>
    <w:rsid w:val="00E102DE"/>
    <w:rsid w:val="00E12508"/>
    <w:rsid w:val="00E126C8"/>
    <w:rsid w:val="00E1308B"/>
    <w:rsid w:val="00E13404"/>
    <w:rsid w:val="00E15369"/>
    <w:rsid w:val="00E155F0"/>
    <w:rsid w:val="00E16473"/>
    <w:rsid w:val="00E17D6D"/>
    <w:rsid w:val="00E17E3A"/>
    <w:rsid w:val="00E222A0"/>
    <w:rsid w:val="00E240B5"/>
    <w:rsid w:val="00E2576E"/>
    <w:rsid w:val="00E276FE"/>
    <w:rsid w:val="00E30EFE"/>
    <w:rsid w:val="00E32A65"/>
    <w:rsid w:val="00E32F89"/>
    <w:rsid w:val="00E3360D"/>
    <w:rsid w:val="00E337BC"/>
    <w:rsid w:val="00E34C83"/>
    <w:rsid w:val="00E34D24"/>
    <w:rsid w:val="00E351B7"/>
    <w:rsid w:val="00E36A5C"/>
    <w:rsid w:val="00E37700"/>
    <w:rsid w:val="00E37D4F"/>
    <w:rsid w:val="00E42228"/>
    <w:rsid w:val="00E425F1"/>
    <w:rsid w:val="00E42A54"/>
    <w:rsid w:val="00E437EF"/>
    <w:rsid w:val="00E44347"/>
    <w:rsid w:val="00E46C0B"/>
    <w:rsid w:val="00E50451"/>
    <w:rsid w:val="00E50569"/>
    <w:rsid w:val="00E50E4C"/>
    <w:rsid w:val="00E51079"/>
    <w:rsid w:val="00E55E91"/>
    <w:rsid w:val="00E56586"/>
    <w:rsid w:val="00E56731"/>
    <w:rsid w:val="00E56809"/>
    <w:rsid w:val="00E60C79"/>
    <w:rsid w:val="00E60D9E"/>
    <w:rsid w:val="00E6203A"/>
    <w:rsid w:val="00E62FBC"/>
    <w:rsid w:val="00E638C6"/>
    <w:rsid w:val="00E64113"/>
    <w:rsid w:val="00E664A0"/>
    <w:rsid w:val="00E66717"/>
    <w:rsid w:val="00E73F42"/>
    <w:rsid w:val="00E74556"/>
    <w:rsid w:val="00E75404"/>
    <w:rsid w:val="00E7592D"/>
    <w:rsid w:val="00E803DC"/>
    <w:rsid w:val="00E80423"/>
    <w:rsid w:val="00E818B4"/>
    <w:rsid w:val="00E82A09"/>
    <w:rsid w:val="00E83CB2"/>
    <w:rsid w:val="00E8503B"/>
    <w:rsid w:val="00E85B61"/>
    <w:rsid w:val="00E85BC1"/>
    <w:rsid w:val="00E86477"/>
    <w:rsid w:val="00E8716E"/>
    <w:rsid w:val="00E87898"/>
    <w:rsid w:val="00E91524"/>
    <w:rsid w:val="00E926EA"/>
    <w:rsid w:val="00E928FE"/>
    <w:rsid w:val="00E934FF"/>
    <w:rsid w:val="00E93517"/>
    <w:rsid w:val="00E94D91"/>
    <w:rsid w:val="00E95284"/>
    <w:rsid w:val="00E954BF"/>
    <w:rsid w:val="00E9556B"/>
    <w:rsid w:val="00EA1036"/>
    <w:rsid w:val="00EA1177"/>
    <w:rsid w:val="00EA1CA7"/>
    <w:rsid w:val="00EA3762"/>
    <w:rsid w:val="00EA5E74"/>
    <w:rsid w:val="00EB0D6F"/>
    <w:rsid w:val="00EB2DEE"/>
    <w:rsid w:val="00EB2EB8"/>
    <w:rsid w:val="00EB3EF5"/>
    <w:rsid w:val="00EB557A"/>
    <w:rsid w:val="00EB5A3C"/>
    <w:rsid w:val="00EB6039"/>
    <w:rsid w:val="00EB60B2"/>
    <w:rsid w:val="00EB7929"/>
    <w:rsid w:val="00EB7A5A"/>
    <w:rsid w:val="00EC306C"/>
    <w:rsid w:val="00EC426E"/>
    <w:rsid w:val="00EC46D5"/>
    <w:rsid w:val="00EC6B6F"/>
    <w:rsid w:val="00ED0396"/>
    <w:rsid w:val="00ED08AC"/>
    <w:rsid w:val="00ED185B"/>
    <w:rsid w:val="00ED2401"/>
    <w:rsid w:val="00ED2C49"/>
    <w:rsid w:val="00ED2EB7"/>
    <w:rsid w:val="00ED4DED"/>
    <w:rsid w:val="00ED5DF8"/>
    <w:rsid w:val="00EE0CA5"/>
    <w:rsid w:val="00EE41C6"/>
    <w:rsid w:val="00EE46A6"/>
    <w:rsid w:val="00EE5027"/>
    <w:rsid w:val="00EE69DA"/>
    <w:rsid w:val="00EE7989"/>
    <w:rsid w:val="00EF1D8C"/>
    <w:rsid w:val="00EF3649"/>
    <w:rsid w:val="00EF364C"/>
    <w:rsid w:val="00EF3DA9"/>
    <w:rsid w:val="00EF4622"/>
    <w:rsid w:val="00EF6196"/>
    <w:rsid w:val="00EF69E0"/>
    <w:rsid w:val="00F00BC8"/>
    <w:rsid w:val="00F02B37"/>
    <w:rsid w:val="00F0316E"/>
    <w:rsid w:val="00F031EA"/>
    <w:rsid w:val="00F03B8B"/>
    <w:rsid w:val="00F04085"/>
    <w:rsid w:val="00F073F6"/>
    <w:rsid w:val="00F07513"/>
    <w:rsid w:val="00F07C2A"/>
    <w:rsid w:val="00F140E2"/>
    <w:rsid w:val="00F147EA"/>
    <w:rsid w:val="00F16BFF"/>
    <w:rsid w:val="00F2021D"/>
    <w:rsid w:val="00F21FED"/>
    <w:rsid w:val="00F22810"/>
    <w:rsid w:val="00F22A00"/>
    <w:rsid w:val="00F22F33"/>
    <w:rsid w:val="00F25040"/>
    <w:rsid w:val="00F27E28"/>
    <w:rsid w:val="00F31484"/>
    <w:rsid w:val="00F32915"/>
    <w:rsid w:val="00F33632"/>
    <w:rsid w:val="00F35876"/>
    <w:rsid w:val="00F36B8C"/>
    <w:rsid w:val="00F36FFC"/>
    <w:rsid w:val="00F377D8"/>
    <w:rsid w:val="00F41BD9"/>
    <w:rsid w:val="00F42097"/>
    <w:rsid w:val="00F43F01"/>
    <w:rsid w:val="00F44901"/>
    <w:rsid w:val="00F45C9F"/>
    <w:rsid w:val="00F51300"/>
    <w:rsid w:val="00F51589"/>
    <w:rsid w:val="00F51EF2"/>
    <w:rsid w:val="00F52108"/>
    <w:rsid w:val="00F528FA"/>
    <w:rsid w:val="00F54372"/>
    <w:rsid w:val="00F54CB1"/>
    <w:rsid w:val="00F56B13"/>
    <w:rsid w:val="00F57407"/>
    <w:rsid w:val="00F57567"/>
    <w:rsid w:val="00F5794B"/>
    <w:rsid w:val="00F57C4E"/>
    <w:rsid w:val="00F60676"/>
    <w:rsid w:val="00F6253B"/>
    <w:rsid w:val="00F62939"/>
    <w:rsid w:val="00F638D0"/>
    <w:rsid w:val="00F64866"/>
    <w:rsid w:val="00F65761"/>
    <w:rsid w:val="00F67073"/>
    <w:rsid w:val="00F71CD3"/>
    <w:rsid w:val="00F737EB"/>
    <w:rsid w:val="00F738D0"/>
    <w:rsid w:val="00F74120"/>
    <w:rsid w:val="00F744A4"/>
    <w:rsid w:val="00F74BF4"/>
    <w:rsid w:val="00F75081"/>
    <w:rsid w:val="00F7634E"/>
    <w:rsid w:val="00F772D8"/>
    <w:rsid w:val="00F80AF9"/>
    <w:rsid w:val="00F83289"/>
    <w:rsid w:val="00F8351A"/>
    <w:rsid w:val="00F85394"/>
    <w:rsid w:val="00F85445"/>
    <w:rsid w:val="00F854BB"/>
    <w:rsid w:val="00F86BD1"/>
    <w:rsid w:val="00F90CC6"/>
    <w:rsid w:val="00F92E65"/>
    <w:rsid w:val="00F939CA"/>
    <w:rsid w:val="00F94EA6"/>
    <w:rsid w:val="00F9501B"/>
    <w:rsid w:val="00F9689D"/>
    <w:rsid w:val="00FA1D47"/>
    <w:rsid w:val="00FA38A6"/>
    <w:rsid w:val="00FA4CB3"/>
    <w:rsid w:val="00FA58EA"/>
    <w:rsid w:val="00FA74E6"/>
    <w:rsid w:val="00FA7CCB"/>
    <w:rsid w:val="00FA7F16"/>
    <w:rsid w:val="00FB254D"/>
    <w:rsid w:val="00FB3921"/>
    <w:rsid w:val="00FB4835"/>
    <w:rsid w:val="00FB5B60"/>
    <w:rsid w:val="00FB7FF3"/>
    <w:rsid w:val="00FC0575"/>
    <w:rsid w:val="00FC22E0"/>
    <w:rsid w:val="00FC25EF"/>
    <w:rsid w:val="00FC4C1E"/>
    <w:rsid w:val="00FC4C6E"/>
    <w:rsid w:val="00FC4F31"/>
    <w:rsid w:val="00FC6055"/>
    <w:rsid w:val="00FC6D27"/>
    <w:rsid w:val="00FD0772"/>
    <w:rsid w:val="00FD0CBA"/>
    <w:rsid w:val="00FD28AC"/>
    <w:rsid w:val="00FD3057"/>
    <w:rsid w:val="00FD4138"/>
    <w:rsid w:val="00FD41EF"/>
    <w:rsid w:val="00FD5F98"/>
    <w:rsid w:val="00FE0B06"/>
    <w:rsid w:val="00FE1E47"/>
    <w:rsid w:val="00FE23F0"/>
    <w:rsid w:val="00FE44FB"/>
    <w:rsid w:val="00FE4D96"/>
    <w:rsid w:val="00FE5CA6"/>
    <w:rsid w:val="00FE654B"/>
    <w:rsid w:val="00FE76F5"/>
    <w:rsid w:val="00FE7A48"/>
    <w:rsid w:val="00FF0144"/>
    <w:rsid w:val="00FF06F8"/>
    <w:rsid w:val="00FF1934"/>
    <w:rsid w:val="00FF1B69"/>
    <w:rsid w:val="00FF3A2D"/>
    <w:rsid w:val="00FF3BA8"/>
    <w:rsid w:val="00FF3D8B"/>
    <w:rsid w:val="00FF40AF"/>
    <w:rsid w:val="00FF46A8"/>
    <w:rsid w:val="00FF5CD5"/>
    <w:rsid w:val="00FF669C"/>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6872"/>
  <w15:chartTrackingRefBased/>
  <w15:docId w15:val="{6864511A-BAE7-4FE5-8A7B-5EFD7454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14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457"/>
    <w:rPr>
      <w:sz w:val="20"/>
      <w:szCs w:val="20"/>
      <w:lang w:val="en-GB"/>
    </w:rPr>
  </w:style>
  <w:style w:type="character" w:styleId="FootnoteReference">
    <w:name w:val="footnote reference"/>
    <w:basedOn w:val="DefaultParagraphFont"/>
    <w:uiPriority w:val="99"/>
    <w:semiHidden/>
    <w:unhideWhenUsed/>
    <w:rsid w:val="00651457"/>
    <w:rPr>
      <w:vertAlign w:val="superscript"/>
    </w:rPr>
  </w:style>
  <w:style w:type="paragraph" w:styleId="Header">
    <w:name w:val="header"/>
    <w:basedOn w:val="Normal"/>
    <w:link w:val="HeaderChar"/>
    <w:uiPriority w:val="99"/>
    <w:unhideWhenUsed/>
    <w:rsid w:val="00CF0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8D"/>
    <w:rPr>
      <w:lang w:val="en-GB"/>
    </w:rPr>
  </w:style>
  <w:style w:type="paragraph" w:styleId="Footer">
    <w:name w:val="footer"/>
    <w:basedOn w:val="Normal"/>
    <w:link w:val="FooterChar"/>
    <w:uiPriority w:val="99"/>
    <w:unhideWhenUsed/>
    <w:rsid w:val="00CF0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8D"/>
    <w:rPr>
      <w:lang w:val="en-GB"/>
    </w:rPr>
  </w:style>
  <w:style w:type="character" w:styleId="CommentReference">
    <w:name w:val="annotation reference"/>
    <w:basedOn w:val="DefaultParagraphFont"/>
    <w:uiPriority w:val="99"/>
    <w:semiHidden/>
    <w:unhideWhenUsed/>
    <w:rsid w:val="00755602"/>
    <w:rPr>
      <w:sz w:val="16"/>
      <w:szCs w:val="16"/>
    </w:rPr>
  </w:style>
  <w:style w:type="paragraph" w:styleId="CommentText">
    <w:name w:val="annotation text"/>
    <w:basedOn w:val="Normal"/>
    <w:link w:val="CommentTextChar"/>
    <w:uiPriority w:val="99"/>
    <w:semiHidden/>
    <w:unhideWhenUsed/>
    <w:rsid w:val="00755602"/>
    <w:pPr>
      <w:spacing w:line="240" w:lineRule="auto"/>
    </w:pPr>
    <w:rPr>
      <w:sz w:val="20"/>
      <w:szCs w:val="20"/>
    </w:rPr>
  </w:style>
  <w:style w:type="character" w:customStyle="1" w:styleId="CommentTextChar">
    <w:name w:val="Comment Text Char"/>
    <w:basedOn w:val="DefaultParagraphFont"/>
    <w:link w:val="CommentText"/>
    <w:uiPriority w:val="99"/>
    <w:semiHidden/>
    <w:rsid w:val="00755602"/>
    <w:rPr>
      <w:sz w:val="20"/>
      <w:szCs w:val="20"/>
      <w:lang w:val="en-GB"/>
    </w:rPr>
  </w:style>
  <w:style w:type="paragraph" w:styleId="CommentSubject">
    <w:name w:val="annotation subject"/>
    <w:basedOn w:val="CommentText"/>
    <w:next w:val="CommentText"/>
    <w:link w:val="CommentSubjectChar"/>
    <w:uiPriority w:val="99"/>
    <w:semiHidden/>
    <w:unhideWhenUsed/>
    <w:rsid w:val="00755602"/>
    <w:rPr>
      <w:b/>
      <w:bCs/>
    </w:rPr>
  </w:style>
  <w:style w:type="character" w:customStyle="1" w:styleId="CommentSubjectChar">
    <w:name w:val="Comment Subject Char"/>
    <w:basedOn w:val="CommentTextChar"/>
    <w:link w:val="CommentSubject"/>
    <w:uiPriority w:val="99"/>
    <w:semiHidden/>
    <w:rsid w:val="00755602"/>
    <w:rPr>
      <w:b/>
      <w:bCs/>
      <w:sz w:val="20"/>
      <w:szCs w:val="20"/>
      <w:lang w:val="en-GB"/>
    </w:rPr>
  </w:style>
  <w:style w:type="paragraph" w:styleId="BalloonText">
    <w:name w:val="Balloon Text"/>
    <w:basedOn w:val="Normal"/>
    <w:link w:val="BalloonTextChar"/>
    <w:uiPriority w:val="99"/>
    <w:semiHidden/>
    <w:unhideWhenUsed/>
    <w:rsid w:val="00755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602"/>
    <w:rPr>
      <w:rFonts w:ascii="Segoe UI" w:hAnsi="Segoe UI" w:cs="Segoe UI"/>
      <w:sz w:val="18"/>
      <w:szCs w:val="18"/>
      <w:lang w:val="en-GB"/>
    </w:rPr>
  </w:style>
  <w:style w:type="character" w:styleId="Hyperlink">
    <w:name w:val="Hyperlink"/>
    <w:basedOn w:val="DefaultParagraphFont"/>
    <w:uiPriority w:val="99"/>
    <w:unhideWhenUsed/>
    <w:rsid w:val="00F57407"/>
    <w:rPr>
      <w:color w:val="0563C1" w:themeColor="hyperlink"/>
      <w:u w:val="single"/>
    </w:rPr>
  </w:style>
  <w:style w:type="character" w:customStyle="1" w:styleId="UnresolvedMention1">
    <w:name w:val="Unresolved Mention1"/>
    <w:basedOn w:val="DefaultParagraphFont"/>
    <w:uiPriority w:val="99"/>
    <w:semiHidden/>
    <w:unhideWhenUsed/>
    <w:rsid w:val="00F57407"/>
    <w:rPr>
      <w:color w:val="605E5C"/>
      <w:shd w:val="clear" w:color="auto" w:fill="E1DFDD"/>
    </w:rPr>
  </w:style>
  <w:style w:type="paragraph" w:styleId="EndnoteText">
    <w:name w:val="endnote text"/>
    <w:basedOn w:val="Normal"/>
    <w:link w:val="EndnoteTextChar"/>
    <w:uiPriority w:val="99"/>
    <w:semiHidden/>
    <w:unhideWhenUsed/>
    <w:rsid w:val="00CE65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659E"/>
    <w:rPr>
      <w:sz w:val="20"/>
      <w:szCs w:val="20"/>
      <w:lang w:val="en-GB"/>
    </w:rPr>
  </w:style>
  <w:style w:type="character" w:styleId="EndnoteReference">
    <w:name w:val="endnote reference"/>
    <w:basedOn w:val="DefaultParagraphFont"/>
    <w:uiPriority w:val="99"/>
    <w:semiHidden/>
    <w:unhideWhenUsed/>
    <w:rsid w:val="00CE659E"/>
    <w:rPr>
      <w:vertAlign w:val="superscript"/>
    </w:rPr>
  </w:style>
  <w:style w:type="character" w:styleId="UnresolvedMention">
    <w:name w:val="Unresolved Mention"/>
    <w:basedOn w:val="DefaultParagraphFont"/>
    <w:uiPriority w:val="99"/>
    <w:semiHidden/>
    <w:unhideWhenUsed/>
    <w:rsid w:val="00BA2190"/>
    <w:rPr>
      <w:color w:val="605E5C"/>
      <w:shd w:val="clear" w:color="auto" w:fill="E1DFDD"/>
    </w:rPr>
  </w:style>
  <w:style w:type="paragraph" w:styleId="Revision">
    <w:name w:val="Revision"/>
    <w:hidden/>
    <w:uiPriority w:val="99"/>
    <w:semiHidden/>
    <w:rsid w:val="00347F0F"/>
    <w:pPr>
      <w:spacing w:after="0" w:line="240" w:lineRule="auto"/>
    </w:pPr>
    <w:rPr>
      <w:lang w:val="en-GB"/>
    </w:rPr>
  </w:style>
  <w:style w:type="character" w:styleId="FollowedHyperlink">
    <w:name w:val="FollowedHyperlink"/>
    <w:basedOn w:val="DefaultParagraphFont"/>
    <w:uiPriority w:val="99"/>
    <w:semiHidden/>
    <w:unhideWhenUsed/>
    <w:rsid w:val="000E6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3677">
      <w:bodyDiv w:val="1"/>
      <w:marLeft w:val="0"/>
      <w:marRight w:val="0"/>
      <w:marTop w:val="0"/>
      <w:marBottom w:val="0"/>
      <w:divBdr>
        <w:top w:val="none" w:sz="0" w:space="0" w:color="auto"/>
        <w:left w:val="none" w:sz="0" w:space="0" w:color="auto"/>
        <w:bottom w:val="none" w:sz="0" w:space="0" w:color="auto"/>
        <w:right w:val="none" w:sz="0" w:space="0" w:color="auto"/>
      </w:divBdr>
    </w:div>
    <w:div w:id="843008627">
      <w:bodyDiv w:val="1"/>
      <w:marLeft w:val="0"/>
      <w:marRight w:val="0"/>
      <w:marTop w:val="0"/>
      <w:marBottom w:val="0"/>
      <w:divBdr>
        <w:top w:val="none" w:sz="0" w:space="0" w:color="auto"/>
        <w:left w:val="none" w:sz="0" w:space="0" w:color="auto"/>
        <w:bottom w:val="none" w:sz="0" w:space="0" w:color="auto"/>
        <w:right w:val="none" w:sz="0" w:space="0" w:color="auto"/>
      </w:divBdr>
    </w:div>
    <w:div w:id="19322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Gar</b:Tag>
    <b:SourceType>JournalArticle</b:SourceType>
    <b:Guid>{C7834053-3ABE-4395-86C9-28F885E8017D}</b:Guid>
    <b:Author>
      <b:Author>
        <b:NameList>
          <b:Person>
            <b:Last>Garlitz</b:Last>
            <b:First>Barbara</b:First>
          </b:Person>
        </b:NameList>
      </b:Author>
    </b:Author>
    <b:Title>“The Immortality Ode: Its Cultural Progeny”</b:Title>
    <b:JournalName>Studies in English Literature</b:JournalName>
    <b:Year>1966</b:Year>
    <b:Pages>639 - 649</b:Pages>
    <b:RefOrder>1</b:RefOrder>
  </b:Source>
</b:Sources>
</file>

<file path=customXml/itemProps1.xml><?xml version="1.0" encoding="utf-8"?>
<ds:datastoreItem xmlns:ds="http://schemas.openxmlformats.org/officeDocument/2006/customXml" ds:itemID="{B9E9E641-25D9-43AC-BD0C-6898A86E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5565</Words>
  <Characters>31723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Turner</dc:creator>
  <cp:keywords/>
  <dc:description/>
  <cp:lastModifiedBy>Jessica Tebo</cp:lastModifiedBy>
  <cp:revision>2</cp:revision>
  <dcterms:created xsi:type="dcterms:W3CDTF">2022-01-28T20:22:00Z</dcterms:created>
  <dcterms:modified xsi:type="dcterms:W3CDTF">2022-01-28T20:22:00Z</dcterms:modified>
</cp:coreProperties>
</file>