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32EBC" w14:textId="77777777" w:rsidR="00C924C1" w:rsidRPr="00043B90" w:rsidRDefault="00C924C1" w:rsidP="00C924C1">
      <w:pPr>
        <w:spacing w:after="0" w:line="480" w:lineRule="auto"/>
        <w:rPr>
          <w:rFonts w:ascii="Times New Roman" w:hAnsi="Times New Roman" w:cs="Times New Roman"/>
          <w:b/>
          <w:sz w:val="24"/>
          <w:szCs w:val="24"/>
        </w:rPr>
      </w:pPr>
      <w:r w:rsidRPr="00043B90">
        <w:rPr>
          <w:rFonts w:ascii="Times New Roman" w:hAnsi="Times New Roman" w:cs="Times New Roman"/>
          <w:b/>
          <w:sz w:val="24"/>
          <w:szCs w:val="24"/>
        </w:rPr>
        <w:t>Abstract</w:t>
      </w:r>
    </w:p>
    <w:p w14:paraId="43649493" w14:textId="77777777" w:rsidR="008D1173" w:rsidRPr="00043B90" w:rsidRDefault="008D1173" w:rsidP="00C924C1">
      <w:pPr>
        <w:spacing w:after="0" w:line="480" w:lineRule="auto"/>
        <w:rPr>
          <w:rFonts w:ascii="Times New Roman" w:hAnsi="Times New Roman" w:cs="Times New Roman"/>
          <w:sz w:val="24"/>
          <w:szCs w:val="24"/>
        </w:rPr>
      </w:pPr>
    </w:p>
    <w:p w14:paraId="04A4A0AD" w14:textId="7F4D4B04" w:rsidR="00C924C1" w:rsidRPr="00043B90" w:rsidRDefault="00066186" w:rsidP="00196D5A">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 xml:space="preserve">This introduction </w:t>
      </w:r>
      <w:r w:rsidR="008D1173" w:rsidRPr="00043B90">
        <w:rPr>
          <w:rFonts w:ascii="Times New Roman" w:hAnsi="Times New Roman" w:cs="Times New Roman"/>
          <w:sz w:val="24"/>
          <w:szCs w:val="24"/>
        </w:rPr>
        <w:t xml:space="preserve">lays out the predicates of </w:t>
      </w:r>
      <w:r w:rsidR="008D1173" w:rsidRPr="00043B90">
        <w:rPr>
          <w:rFonts w:ascii="Times New Roman" w:hAnsi="Times New Roman" w:cs="Times New Roman"/>
          <w:i/>
          <w:sz w:val="24"/>
          <w:szCs w:val="24"/>
        </w:rPr>
        <w:t>David Bowie and the Legacies of Romanticism</w:t>
      </w:r>
      <w:r w:rsidR="008D1173" w:rsidRPr="00043B90">
        <w:rPr>
          <w:rFonts w:ascii="Times New Roman" w:hAnsi="Times New Roman" w:cs="Times New Roman"/>
          <w:sz w:val="24"/>
          <w:szCs w:val="24"/>
        </w:rPr>
        <w:t xml:space="preserve">, exploring the diversity of Romantic inheritances and considering the ways in which David Bowie can be seen </w:t>
      </w:r>
      <w:r w:rsidR="00DC4C53" w:rsidRPr="00043B90">
        <w:rPr>
          <w:rFonts w:ascii="Times New Roman" w:hAnsi="Times New Roman" w:cs="Times New Roman"/>
          <w:sz w:val="24"/>
          <w:szCs w:val="24"/>
        </w:rPr>
        <w:t xml:space="preserve">as </w:t>
      </w:r>
      <w:r w:rsidR="008D1173" w:rsidRPr="00043B90">
        <w:rPr>
          <w:rFonts w:ascii="Times New Roman" w:hAnsi="Times New Roman" w:cs="Times New Roman"/>
          <w:sz w:val="24"/>
          <w:szCs w:val="24"/>
        </w:rPr>
        <w:t>engaging with them.</w:t>
      </w:r>
      <w:r w:rsidR="00062BC0" w:rsidRPr="00043B90">
        <w:rPr>
          <w:rFonts w:ascii="Times New Roman" w:hAnsi="Times New Roman" w:cs="Times New Roman"/>
          <w:sz w:val="24"/>
          <w:szCs w:val="24"/>
        </w:rPr>
        <w:t xml:space="preserve"> </w:t>
      </w:r>
      <w:r w:rsidR="008D1173" w:rsidRPr="00043B90">
        <w:rPr>
          <w:rFonts w:ascii="Times New Roman" w:hAnsi="Times New Roman" w:cs="Times New Roman"/>
          <w:sz w:val="24"/>
          <w:szCs w:val="24"/>
        </w:rPr>
        <w:t>It argues that while the Romantic period’s influence is less obvious than that of some other literary epochs, this is in large part because Romantic innovations changed so fundamentally the ways in which culture conceive</w:t>
      </w:r>
      <w:r w:rsidR="00A42910" w:rsidRPr="00043B90">
        <w:rPr>
          <w:rFonts w:ascii="Times New Roman" w:hAnsi="Times New Roman" w:cs="Times New Roman"/>
          <w:sz w:val="24"/>
          <w:szCs w:val="24"/>
        </w:rPr>
        <w:t>s</w:t>
      </w:r>
      <w:r w:rsidR="008D1173" w:rsidRPr="00043B90">
        <w:rPr>
          <w:rFonts w:ascii="Times New Roman" w:hAnsi="Times New Roman" w:cs="Times New Roman"/>
          <w:sz w:val="24"/>
          <w:szCs w:val="24"/>
        </w:rPr>
        <w:t xml:space="preserve"> of art and identity</w:t>
      </w:r>
      <w:r w:rsidR="008D1173" w:rsidRPr="007528B4">
        <w:rPr>
          <w:rFonts w:ascii="Times New Roman" w:hAnsi="Times New Roman" w:cs="Times New Roman"/>
          <w:sz w:val="24"/>
          <w:szCs w:val="24"/>
        </w:rPr>
        <w:t>.</w:t>
      </w:r>
      <w:r w:rsidR="00062BC0" w:rsidRPr="007528B4">
        <w:rPr>
          <w:rFonts w:ascii="Times New Roman" w:hAnsi="Times New Roman" w:cs="Times New Roman"/>
          <w:sz w:val="24"/>
          <w:szCs w:val="24"/>
        </w:rPr>
        <w:t xml:space="preserve"> </w:t>
      </w:r>
      <w:r w:rsidR="008D1173" w:rsidRPr="007528B4">
        <w:rPr>
          <w:rFonts w:ascii="Times New Roman" w:hAnsi="Times New Roman" w:cs="Times New Roman"/>
          <w:sz w:val="24"/>
          <w:szCs w:val="24"/>
        </w:rPr>
        <w:t xml:space="preserve">Considering how Bowie engages with these changes allows us to see how Romanticism survives in </w:t>
      </w:r>
      <w:r w:rsidR="00DA4635" w:rsidRPr="007528B4">
        <w:rPr>
          <w:rFonts w:ascii="Times New Roman" w:hAnsi="Times New Roman" w:cs="Times New Roman"/>
          <w:sz w:val="24"/>
          <w:szCs w:val="24"/>
        </w:rPr>
        <w:t xml:space="preserve">a range of </w:t>
      </w:r>
      <w:r w:rsidR="008D1173" w:rsidRPr="007528B4">
        <w:rPr>
          <w:rFonts w:ascii="Times New Roman" w:hAnsi="Times New Roman" w:cs="Times New Roman"/>
          <w:sz w:val="24"/>
          <w:szCs w:val="24"/>
        </w:rPr>
        <w:t>dynamic shaping forces</w:t>
      </w:r>
      <w:r w:rsidR="00666A84" w:rsidRPr="007528B4">
        <w:rPr>
          <w:rFonts w:ascii="Times New Roman" w:hAnsi="Times New Roman" w:cs="Times New Roman"/>
          <w:sz w:val="24"/>
          <w:szCs w:val="24"/>
        </w:rPr>
        <w:t>,</w:t>
      </w:r>
      <w:r w:rsidR="008D1173" w:rsidRPr="007528B4">
        <w:rPr>
          <w:rFonts w:ascii="Times New Roman" w:hAnsi="Times New Roman" w:cs="Times New Roman"/>
          <w:sz w:val="24"/>
          <w:szCs w:val="24"/>
        </w:rPr>
        <w:t xml:space="preserve"> empower</w:t>
      </w:r>
      <w:r w:rsidR="00666A84" w:rsidRPr="007528B4">
        <w:rPr>
          <w:rFonts w:ascii="Times New Roman" w:hAnsi="Times New Roman" w:cs="Times New Roman"/>
          <w:sz w:val="24"/>
          <w:szCs w:val="24"/>
        </w:rPr>
        <w:t>ing</w:t>
      </w:r>
      <w:r w:rsidR="008D1173" w:rsidRPr="007528B4">
        <w:rPr>
          <w:rFonts w:ascii="Times New Roman" w:hAnsi="Times New Roman" w:cs="Times New Roman"/>
          <w:sz w:val="24"/>
          <w:szCs w:val="24"/>
        </w:rPr>
        <w:t xml:space="preserve"> later artists through providing both </w:t>
      </w:r>
      <w:r w:rsidR="00666A84" w:rsidRPr="007528B4">
        <w:rPr>
          <w:rFonts w:ascii="Times New Roman" w:hAnsi="Times New Roman" w:cs="Times New Roman"/>
          <w:sz w:val="24"/>
          <w:szCs w:val="24"/>
        </w:rPr>
        <w:t xml:space="preserve">flexible </w:t>
      </w:r>
      <w:r w:rsidR="008D1173" w:rsidRPr="007528B4">
        <w:rPr>
          <w:rFonts w:ascii="Times New Roman" w:hAnsi="Times New Roman" w:cs="Times New Roman"/>
          <w:sz w:val="24"/>
          <w:szCs w:val="24"/>
        </w:rPr>
        <w:t xml:space="preserve">tools to repurpose and </w:t>
      </w:r>
      <w:r w:rsidR="00666A84" w:rsidRPr="007528B4">
        <w:rPr>
          <w:rFonts w:ascii="Times New Roman" w:hAnsi="Times New Roman" w:cs="Times New Roman"/>
          <w:sz w:val="24"/>
          <w:szCs w:val="24"/>
        </w:rPr>
        <w:t xml:space="preserve">overarching </w:t>
      </w:r>
      <w:r w:rsidR="008D1173" w:rsidRPr="007528B4">
        <w:rPr>
          <w:rFonts w:ascii="Times New Roman" w:hAnsi="Times New Roman" w:cs="Times New Roman"/>
          <w:sz w:val="24"/>
          <w:szCs w:val="24"/>
        </w:rPr>
        <w:t>systems to reconfigure and oppose.</w:t>
      </w:r>
    </w:p>
    <w:p w14:paraId="3AB4CC16" w14:textId="77777777" w:rsidR="00C924C1" w:rsidRPr="00043B90" w:rsidRDefault="00C924C1" w:rsidP="00C924C1">
      <w:pPr>
        <w:spacing w:after="0" w:line="480" w:lineRule="auto"/>
        <w:rPr>
          <w:rFonts w:ascii="Times New Roman" w:hAnsi="Times New Roman" w:cs="Times New Roman"/>
          <w:b/>
          <w:sz w:val="24"/>
          <w:szCs w:val="24"/>
          <w:u w:val="single"/>
        </w:rPr>
      </w:pPr>
    </w:p>
    <w:p w14:paraId="45064D85" w14:textId="77777777" w:rsidR="00C924C1" w:rsidRPr="00043B90" w:rsidRDefault="00C924C1" w:rsidP="00C924C1">
      <w:pPr>
        <w:spacing w:after="0" w:line="480" w:lineRule="auto"/>
        <w:rPr>
          <w:rFonts w:ascii="Times New Roman" w:hAnsi="Times New Roman" w:cs="Times New Roman"/>
          <w:b/>
          <w:sz w:val="24"/>
          <w:szCs w:val="24"/>
        </w:rPr>
      </w:pPr>
      <w:r w:rsidRPr="00043B90">
        <w:rPr>
          <w:rFonts w:ascii="Times New Roman" w:hAnsi="Times New Roman" w:cs="Times New Roman"/>
          <w:b/>
          <w:sz w:val="24"/>
          <w:szCs w:val="24"/>
        </w:rPr>
        <w:t>Biographical Note</w:t>
      </w:r>
    </w:p>
    <w:p w14:paraId="1DD8C5E1" w14:textId="77777777" w:rsidR="00C924C1" w:rsidRPr="00043B90" w:rsidRDefault="00C924C1" w:rsidP="00C924C1">
      <w:pPr>
        <w:spacing w:after="0" w:line="480" w:lineRule="auto"/>
        <w:rPr>
          <w:rFonts w:ascii="Times New Roman" w:hAnsi="Times New Roman" w:cs="Times New Roman"/>
          <w:sz w:val="24"/>
          <w:szCs w:val="24"/>
        </w:rPr>
      </w:pPr>
    </w:p>
    <w:p w14:paraId="5AD86674" w14:textId="41EB76FB" w:rsidR="00456BEF" w:rsidRPr="00043B90" w:rsidRDefault="00456BEF" w:rsidP="00456BEF">
      <w:pPr>
        <w:spacing w:after="0" w:line="480" w:lineRule="auto"/>
        <w:rPr>
          <w:rFonts w:ascii="Times New Roman" w:hAnsi="Times New Roman" w:cs="Times New Roman"/>
          <w:sz w:val="24"/>
          <w:szCs w:val="24"/>
        </w:rPr>
      </w:pPr>
      <w:r w:rsidRPr="00043B90">
        <w:rPr>
          <w:rFonts w:ascii="Times New Roman" w:hAnsi="Times New Roman" w:cs="Times New Roman"/>
          <w:sz w:val="24"/>
          <w:szCs w:val="24"/>
        </w:rPr>
        <w:t xml:space="preserve">Matthew Sangster is Senior Lecturer in Romantic Studies, Fantasy, and Cultural History at the University of Glasgow. His book </w:t>
      </w:r>
      <w:r w:rsidRPr="00043B90">
        <w:rPr>
          <w:rFonts w:ascii="Times New Roman" w:hAnsi="Times New Roman" w:cs="Times New Roman"/>
          <w:i/>
          <w:sz w:val="24"/>
          <w:szCs w:val="24"/>
        </w:rPr>
        <w:t>Living as an Author in the Romantic Period</w:t>
      </w:r>
      <w:r w:rsidRPr="00043B90">
        <w:rPr>
          <w:rFonts w:ascii="Times New Roman" w:hAnsi="Times New Roman" w:cs="Times New Roman"/>
          <w:sz w:val="24"/>
          <w:szCs w:val="24"/>
        </w:rPr>
        <w:t xml:space="preserve"> was published by Palgrave in 2021. He is currently working</w:t>
      </w:r>
      <w:ins w:id="0" w:author="Jessica Tebo" w:date="2021-11-08T11:57:00Z">
        <w:r w:rsidR="009365AC">
          <w:rPr>
            <w:rFonts w:ascii="Times New Roman" w:hAnsi="Times New Roman" w:cs="Times New Roman"/>
            <w:sz w:val="24"/>
            <w:szCs w:val="24"/>
          </w:rPr>
          <w:t xml:space="preserve"> with </w:t>
        </w:r>
        <w:r w:rsidR="00CA6326">
          <w:rPr>
            <w:rFonts w:ascii="Times New Roman" w:hAnsi="Times New Roman" w:cs="Times New Roman"/>
            <w:sz w:val="24"/>
            <w:szCs w:val="24"/>
          </w:rPr>
          <w:t xml:space="preserve">John </w:t>
        </w:r>
        <w:proofErr w:type="spellStart"/>
        <w:r w:rsidR="00CA6326">
          <w:rPr>
            <w:rFonts w:ascii="Times New Roman" w:hAnsi="Times New Roman" w:cs="Times New Roman"/>
            <w:sz w:val="24"/>
            <w:szCs w:val="24"/>
          </w:rPr>
          <w:t>Mee</w:t>
        </w:r>
      </w:ins>
      <w:proofErr w:type="spellEnd"/>
      <w:r w:rsidRPr="00043B90">
        <w:rPr>
          <w:rFonts w:ascii="Times New Roman" w:hAnsi="Times New Roman" w:cs="Times New Roman"/>
          <w:sz w:val="24"/>
          <w:szCs w:val="24"/>
        </w:rPr>
        <w:t xml:space="preserve"> on edited collections on institutions and </w:t>
      </w:r>
      <w:commentRangeStart w:id="1"/>
      <w:r w:rsidRPr="00043B90">
        <w:rPr>
          <w:rFonts w:ascii="Times New Roman" w:hAnsi="Times New Roman" w:cs="Times New Roman"/>
          <w:sz w:val="24"/>
          <w:szCs w:val="24"/>
        </w:rPr>
        <w:t>on</w:t>
      </w:r>
      <w:commentRangeEnd w:id="1"/>
      <w:r w:rsidR="00CA6326">
        <w:rPr>
          <w:rStyle w:val="CommentReference"/>
        </w:rPr>
        <w:commentReference w:id="1"/>
      </w:r>
      <w:r w:rsidRPr="00043B90">
        <w:rPr>
          <w:rFonts w:ascii="Times New Roman" w:hAnsi="Times New Roman" w:cs="Times New Roman"/>
          <w:sz w:val="24"/>
          <w:szCs w:val="24"/>
        </w:rPr>
        <w:t xml:space="preserve"> the 1820s</w:t>
      </w:r>
      <w:del w:id="2" w:author="Jessica Tebo" w:date="2021-11-08T11:58:00Z">
        <w:r w:rsidRPr="00043B90" w:rsidDel="00233003">
          <w:rPr>
            <w:rFonts w:ascii="Times New Roman" w:hAnsi="Times New Roman" w:cs="Times New Roman"/>
            <w:sz w:val="24"/>
            <w:szCs w:val="24"/>
          </w:rPr>
          <w:delText xml:space="preserve"> (with Jon Mee) </w:delText>
        </w:r>
      </w:del>
      <w:r w:rsidRPr="00043B90">
        <w:rPr>
          <w:rFonts w:ascii="Times New Roman" w:hAnsi="Times New Roman" w:cs="Times New Roman"/>
          <w:sz w:val="24"/>
          <w:szCs w:val="24"/>
        </w:rPr>
        <w:t>and has recently published on William Hunter’s library, Robert Southey’s encounters with London, and reading in Enlightenment Glasgow. Forthcoming work includes a database of the Royal Literary Fund Archive, data-driven explorations of eighteenth-century library borrowing records, a chapter on Romantic metropolitanism, and an essay on the ethical and imaginative potential of fantastical cities.</w:t>
      </w:r>
    </w:p>
    <w:p w14:paraId="3912646F" w14:textId="076C16D6" w:rsidR="00CB604B" w:rsidRPr="00043B90" w:rsidRDefault="00CB604B">
      <w:pPr>
        <w:rPr>
          <w:rFonts w:ascii="Times New Roman" w:hAnsi="Times New Roman" w:cs="Times New Roman"/>
          <w:b/>
          <w:sz w:val="24"/>
          <w:szCs w:val="24"/>
        </w:rPr>
      </w:pPr>
    </w:p>
    <w:p w14:paraId="5853238B" w14:textId="77777777" w:rsidR="00461689" w:rsidRDefault="00461689" w:rsidP="00CB604B">
      <w:pPr>
        <w:spacing w:after="0" w:line="480" w:lineRule="auto"/>
        <w:jc w:val="center"/>
        <w:rPr>
          <w:rFonts w:ascii="Times New Roman" w:hAnsi="Times New Roman" w:cs="Times New Roman"/>
          <w:b/>
          <w:sz w:val="24"/>
          <w:szCs w:val="24"/>
        </w:rPr>
      </w:pPr>
    </w:p>
    <w:p w14:paraId="4DB780DF" w14:textId="77777777" w:rsidR="00461689" w:rsidRDefault="00461689" w:rsidP="00CB604B">
      <w:pPr>
        <w:spacing w:after="0" w:line="480" w:lineRule="auto"/>
        <w:jc w:val="center"/>
        <w:rPr>
          <w:rFonts w:ascii="Times New Roman" w:hAnsi="Times New Roman" w:cs="Times New Roman"/>
          <w:b/>
          <w:sz w:val="24"/>
          <w:szCs w:val="24"/>
        </w:rPr>
      </w:pPr>
    </w:p>
    <w:p w14:paraId="4E96189A" w14:textId="52085B76" w:rsidR="00C924C1" w:rsidRPr="00461689" w:rsidRDefault="00CB604B" w:rsidP="00461689">
      <w:pPr>
        <w:spacing w:after="0" w:line="480" w:lineRule="auto"/>
        <w:jc w:val="center"/>
        <w:rPr>
          <w:rFonts w:ascii="Times New Roman" w:hAnsi="Times New Roman" w:cs="Times New Roman"/>
          <w:b/>
          <w:sz w:val="24"/>
          <w:szCs w:val="24"/>
        </w:rPr>
      </w:pPr>
      <w:r w:rsidRPr="00043B90">
        <w:rPr>
          <w:rFonts w:ascii="Times New Roman" w:hAnsi="Times New Roman" w:cs="Times New Roman"/>
          <w:b/>
          <w:sz w:val="24"/>
          <w:szCs w:val="24"/>
        </w:rPr>
        <w:lastRenderedPageBreak/>
        <w:t>Introduction: David Bowie and Romanticism’s Wild Mutations</w:t>
      </w:r>
    </w:p>
    <w:p w14:paraId="36D1AEE2" w14:textId="746386AD" w:rsidR="007955C7" w:rsidRPr="00043B90" w:rsidRDefault="00F27A26" w:rsidP="00461689">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“Poetry makes nothing happen</w:t>
      </w:r>
      <w:r w:rsidR="00645300" w:rsidRPr="00043B90">
        <w:rPr>
          <w:rFonts w:ascii="Times New Roman" w:hAnsi="Times New Roman" w:cs="Times New Roman"/>
          <w:sz w:val="24"/>
          <w:szCs w:val="24"/>
        </w:rPr>
        <w:t>,</w:t>
      </w:r>
      <w:r w:rsidRPr="00043B90">
        <w:rPr>
          <w:rFonts w:ascii="Times New Roman" w:hAnsi="Times New Roman" w:cs="Times New Roman"/>
          <w:sz w:val="24"/>
          <w:szCs w:val="24"/>
        </w:rPr>
        <w:t>” W.H. Auden contends in his elegy “In Memory of W.B. Yeats</w:t>
      </w:r>
      <w:r w:rsidR="00755E89" w:rsidRPr="00043B90">
        <w:rPr>
          <w:rFonts w:ascii="Times New Roman" w:hAnsi="Times New Roman" w:cs="Times New Roman"/>
          <w:sz w:val="24"/>
          <w:szCs w:val="24"/>
        </w:rPr>
        <w:t>.</w:t>
      </w:r>
      <w:r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However, he goes on to write that nevertheless “it survives,</w:t>
      </w:r>
      <w:r w:rsidR="003B43AE" w:rsidRPr="00043B90">
        <w:rPr>
          <w:rFonts w:ascii="Times New Roman" w:hAnsi="Times New Roman" w:cs="Times New Roman"/>
          <w:sz w:val="24"/>
          <w:szCs w:val="24"/>
        </w:rPr>
        <w:t xml:space="preserve"> </w:t>
      </w:r>
      <w:r w:rsidRPr="00043B90">
        <w:rPr>
          <w:rFonts w:ascii="Times New Roman" w:hAnsi="Times New Roman" w:cs="Times New Roman"/>
          <w:sz w:val="24"/>
          <w:szCs w:val="24"/>
        </w:rPr>
        <w:t>/ A way of happening, a mouth”</w:t>
      </w:r>
      <w:r w:rsidR="004C7855" w:rsidRPr="00043B90">
        <w:rPr>
          <w:rFonts w:ascii="Times New Roman" w:hAnsi="Times New Roman" w:cs="Times New Roman"/>
          <w:sz w:val="24"/>
          <w:szCs w:val="24"/>
        </w:rPr>
        <w:t xml:space="preserve"> (246).</w:t>
      </w:r>
      <w:r w:rsidR="00062BC0" w:rsidRPr="00043B90">
        <w:rPr>
          <w:rFonts w:ascii="Times New Roman" w:hAnsi="Times New Roman" w:cs="Times New Roman"/>
          <w:sz w:val="24"/>
          <w:szCs w:val="24"/>
        </w:rPr>
        <w:t xml:space="preserve"> </w:t>
      </w:r>
      <w:r w:rsidR="00BC3A05" w:rsidRPr="00043B90">
        <w:rPr>
          <w:rFonts w:ascii="Times New Roman" w:hAnsi="Times New Roman" w:cs="Times New Roman"/>
          <w:sz w:val="24"/>
          <w:szCs w:val="24"/>
        </w:rPr>
        <w:t xml:space="preserve">This collection is concerned with </w:t>
      </w:r>
      <w:r w:rsidR="001A6B98" w:rsidRPr="00043B90">
        <w:rPr>
          <w:rFonts w:ascii="Times New Roman" w:hAnsi="Times New Roman" w:cs="Times New Roman"/>
          <w:sz w:val="24"/>
          <w:szCs w:val="24"/>
        </w:rPr>
        <w:t xml:space="preserve">the ways </w:t>
      </w:r>
      <w:r w:rsidR="00D44D2E" w:rsidRPr="00043B90">
        <w:rPr>
          <w:rFonts w:ascii="Times New Roman" w:hAnsi="Times New Roman" w:cs="Times New Roman"/>
          <w:sz w:val="24"/>
          <w:szCs w:val="24"/>
        </w:rPr>
        <w:t>in which</w:t>
      </w:r>
      <w:r w:rsidR="001A6B98" w:rsidRPr="00043B90">
        <w:rPr>
          <w:rFonts w:ascii="Times New Roman" w:hAnsi="Times New Roman" w:cs="Times New Roman"/>
          <w:sz w:val="24"/>
          <w:szCs w:val="24"/>
        </w:rPr>
        <w:t xml:space="preserve"> </w:t>
      </w:r>
      <w:r w:rsidR="00460BC8" w:rsidRPr="00043B90">
        <w:rPr>
          <w:rFonts w:ascii="Times New Roman" w:hAnsi="Times New Roman" w:cs="Times New Roman"/>
          <w:sz w:val="24"/>
          <w:szCs w:val="24"/>
        </w:rPr>
        <w:t xml:space="preserve">the </w:t>
      </w:r>
      <w:r w:rsidR="001A6B98" w:rsidRPr="00043B90">
        <w:rPr>
          <w:rFonts w:ascii="Times New Roman" w:hAnsi="Times New Roman" w:cs="Times New Roman"/>
          <w:sz w:val="24"/>
          <w:szCs w:val="24"/>
        </w:rPr>
        <w:t>clusters of ideas awkwardly bundled together under the heading of Romanticism survive</w:t>
      </w:r>
      <w:r w:rsidR="001F2F0C" w:rsidRPr="00043B90">
        <w:rPr>
          <w:rFonts w:ascii="Times New Roman" w:hAnsi="Times New Roman" w:cs="Times New Roman"/>
          <w:sz w:val="24"/>
          <w:szCs w:val="24"/>
        </w:rPr>
        <w:t xml:space="preserve"> </w:t>
      </w:r>
      <w:r w:rsidR="00457C5B" w:rsidRPr="00043B90">
        <w:rPr>
          <w:rFonts w:ascii="Times New Roman" w:hAnsi="Times New Roman" w:cs="Times New Roman"/>
          <w:sz w:val="24"/>
          <w:szCs w:val="24"/>
        </w:rPr>
        <w:t>as ways of happening in the twentieth and twenty-first centuries</w:t>
      </w:r>
      <w:r w:rsidR="00D44D2E" w:rsidRPr="00043B90">
        <w:rPr>
          <w:rFonts w:ascii="Times New Roman" w:hAnsi="Times New Roman" w:cs="Times New Roman"/>
          <w:sz w:val="24"/>
          <w:szCs w:val="24"/>
        </w:rPr>
        <w:t xml:space="preserve">, albeit </w:t>
      </w:r>
      <w:r w:rsidR="001F2F0C" w:rsidRPr="00043B90">
        <w:rPr>
          <w:rFonts w:ascii="Times New Roman" w:hAnsi="Times New Roman" w:cs="Times New Roman"/>
          <w:sz w:val="24"/>
          <w:szCs w:val="24"/>
        </w:rPr>
        <w:t xml:space="preserve">in </w:t>
      </w:r>
      <w:r w:rsidR="00B73F02" w:rsidRPr="00043B90">
        <w:rPr>
          <w:rFonts w:ascii="Times New Roman" w:hAnsi="Times New Roman" w:cs="Times New Roman"/>
          <w:sz w:val="24"/>
          <w:szCs w:val="24"/>
        </w:rPr>
        <w:t xml:space="preserve">forms </w:t>
      </w:r>
      <w:r w:rsidR="001E1061" w:rsidRPr="00043B90">
        <w:rPr>
          <w:rFonts w:ascii="Times New Roman" w:hAnsi="Times New Roman" w:cs="Times New Roman"/>
          <w:sz w:val="24"/>
          <w:szCs w:val="24"/>
        </w:rPr>
        <w:t xml:space="preserve">necessarily </w:t>
      </w:r>
      <w:r w:rsidR="00B73F02" w:rsidRPr="00043B90">
        <w:rPr>
          <w:rFonts w:ascii="Times New Roman" w:hAnsi="Times New Roman" w:cs="Times New Roman"/>
          <w:sz w:val="24"/>
          <w:szCs w:val="24"/>
        </w:rPr>
        <w:t>“modified in the guts of the living” (245)</w:t>
      </w:r>
      <w:r w:rsidR="001A6B98"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1A6B98" w:rsidRPr="00043B90">
        <w:rPr>
          <w:rFonts w:ascii="Times New Roman" w:hAnsi="Times New Roman" w:cs="Times New Roman"/>
          <w:sz w:val="24"/>
          <w:szCs w:val="24"/>
        </w:rPr>
        <w:t xml:space="preserve">Our prisms for examining the ongoing currency of Romantic </w:t>
      </w:r>
      <w:r w:rsidR="00CA6CB3" w:rsidRPr="00043B90">
        <w:rPr>
          <w:rFonts w:ascii="Times New Roman" w:hAnsi="Times New Roman" w:cs="Times New Roman"/>
          <w:sz w:val="24"/>
          <w:szCs w:val="24"/>
        </w:rPr>
        <w:t>conceptions</w:t>
      </w:r>
      <w:r w:rsidR="001A6B98" w:rsidRPr="00043B90">
        <w:rPr>
          <w:rFonts w:ascii="Times New Roman" w:hAnsi="Times New Roman" w:cs="Times New Roman"/>
          <w:sz w:val="24"/>
          <w:szCs w:val="24"/>
        </w:rPr>
        <w:t xml:space="preserve"> are </w:t>
      </w:r>
      <w:r w:rsidR="007A785D" w:rsidRPr="00043B90">
        <w:rPr>
          <w:rFonts w:ascii="Times New Roman" w:hAnsi="Times New Roman" w:cs="Times New Roman"/>
          <w:sz w:val="24"/>
          <w:szCs w:val="24"/>
        </w:rPr>
        <w:t>the works, performances</w:t>
      </w:r>
      <w:r w:rsidR="00170B18" w:rsidRPr="00043B90">
        <w:rPr>
          <w:rFonts w:ascii="Times New Roman" w:hAnsi="Times New Roman" w:cs="Times New Roman"/>
          <w:sz w:val="24"/>
          <w:szCs w:val="24"/>
        </w:rPr>
        <w:t>,</w:t>
      </w:r>
      <w:r w:rsidR="007A785D" w:rsidRPr="00043B90">
        <w:rPr>
          <w:rFonts w:ascii="Times New Roman" w:hAnsi="Times New Roman" w:cs="Times New Roman"/>
          <w:sz w:val="24"/>
          <w:szCs w:val="24"/>
        </w:rPr>
        <w:t xml:space="preserve"> and legacies of </w:t>
      </w:r>
      <w:r w:rsidR="003061EC" w:rsidRPr="00043B90">
        <w:rPr>
          <w:rFonts w:ascii="Times New Roman" w:hAnsi="Times New Roman" w:cs="Times New Roman"/>
          <w:sz w:val="24"/>
          <w:szCs w:val="24"/>
        </w:rPr>
        <w:t>David Bowie</w:t>
      </w:r>
      <w:r w:rsidR="001E76E0"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1E76E0" w:rsidRPr="00043B90">
        <w:rPr>
          <w:rFonts w:ascii="Times New Roman" w:hAnsi="Times New Roman" w:cs="Times New Roman"/>
          <w:sz w:val="24"/>
          <w:szCs w:val="24"/>
        </w:rPr>
        <w:t>W</w:t>
      </w:r>
      <w:r w:rsidR="001A6B98" w:rsidRPr="00043B90">
        <w:rPr>
          <w:rFonts w:ascii="Times New Roman" w:hAnsi="Times New Roman" w:cs="Times New Roman"/>
          <w:sz w:val="24"/>
          <w:szCs w:val="24"/>
        </w:rPr>
        <w:t xml:space="preserve">e argue </w:t>
      </w:r>
      <w:r w:rsidR="001E76E0" w:rsidRPr="00043B90">
        <w:rPr>
          <w:rFonts w:ascii="Times New Roman" w:hAnsi="Times New Roman" w:cs="Times New Roman"/>
          <w:sz w:val="24"/>
          <w:szCs w:val="24"/>
        </w:rPr>
        <w:t xml:space="preserve">that </w:t>
      </w:r>
      <w:r w:rsidR="00460BC8" w:rsidRPr="00043B90">
        <w:rPr>
          <w:rFonts w:ascii="Times New Roman" w:hAnsi="Times New Roman" w:cs="Times New Roman"/>
          <w:sz w:val="24"/>
          <w:szCs w:val="24"/>
        </w:rPr>
        <w:t xml:space="preserve">many of </w:t>
      </w:r>
      <w:r w:rsidR="001E76E0" w:rsidRPr="00043B90">
        <w:rPr>
          <w:rFonts w:ascii="Times New Roman" w:hAnsi="Times New Roman" w:cs="Times New Roman"/>
          <w:sz w:val="24"/>
          <w:szCs w:val="24"/>
        </w:rPr>
        <w:t>Bowie’s manifestations</w:t>
      </w:r>
      <w:r w:rsidR="00D85A45" w:rsidRPr="00043B90">
        <w:rPr>
          <w:rFonts w:ascii="Times New Roman" w:hAnsi="Times New Roman" w:cs="Times New Roman"/>
          <w:sz w:val="24"/>
          <w:szCs w:val="24"/>
        </w:rPr>
        <w:t xml:space="preserve"> </w:t>
      </w:r>
      <w:r w:rsidR="00A25E9B" w:rsidRPr="00043B90">
        <w:rPr>
          <w:rFonts w:ascii="Times New Roman" w:hAnsi="Times New Roman" w:cs="Times New Roman"/>
          <w:sz w:val="24"/>
          <w:szCs w:val="24"/>
        </w:rPr>
        <w:t>engage</w:t>
      </w:r>
      <w:r w:rsidR="001A6B98" w:rsidRPr="00043B90">
        <w:rPr>
          <w:rFonts w:ascii="Times New Roman" w:hAnsi="Times New Roman" w:cs="Times New Roman"/>
          <w:sz w:val="24"/>
          <w:szCs w:val="24"/>
        </w:rPr>
        <w:t xml:space="preserve"> in </w:t>
      </w:r>
      <w:r w:rsidR="00D64F37" w:rsidRPr="00043B90">
        <w:rPr>
          <w:rFonts w:ascii="Times New Roman" w:hAnsi="Times New Roman" w:cs="Times New Roman"/>
          <w:sz w:val="24"/>
          <w:szCs w:val="24"/>
        </w:rPr>
        <w:t xml:space="preserve">meaningful </w:t>
      </w:r>
      <w:r w:rsidR="001A6B98" w:rsidRPr="00043B90">
        <w:rPr>
          <w:rFonts w:ascii="Times New Roman" w:hAnsi="Times New Roman" w:cs="Times New Roman"/>
          <w:sz w:val="24"/>
          <w:szCs w:val="24"/>
        </w:rPr>
        <w:t>creative and critical conversation</w:t>
      </w:r>
      <w:r w:rsidR="00A25E9B" w:rsidRPr="00043B90">
        <w:rPr>
          <w:rFonts w:ascii="Times New Roman" w:hAnsi="Times New Roman" w:cs="Times New Roman"/>
          <w:sz w:val="24"/>
          <w:szCs w:val="24"/>
        </w:rPr>
        <w:t>s</w:t>
      </w:r>
      <w:r w:rsidR="001A6B98" w:rsidRPr="00043B90">
        <w:rPr>
          <w:rFonts w:ascii="Times New Roman" w:hAnsi="Times New Roman" w:cs="Times New Roman"/>
          <w:sz w:val="24"/>
          <w:szCs w:val="24"/>
        </w:rPr>
        <w:t xml:space="preserve"> with assumptions that </w:t>
      </w:r>
      <w:r w:rsidR="00663CEF" w:rsidRPr="00043B90">
        <w:rPr>
          <w:rFonts w:ascii="Times New Roman" w:hAnsi="Times New Roman" w:cs="Times New Roman"/>
          <w:sz w:val="24"/>
          <w:szCs w:val="24"/>
        </w:rPr>
        <w:t xml:space="preserve">originally </w:t>
      </w:r>
      <w:r w:rsidR="001A6B98" w:rsidRPr="00043B90">
        <w:rPr>
          <w:rFonts w:ascii="Times New Roman" w:hAnsi="Times New Roman" w:cs="Times New Roman"/>
          <w:sz w:val="24"/>
          <w:szCs w:val="24"/>
        </w:rPr>
        <w:t>crystalli</w:t>
      </w:r>
      <w:r w:rsidR="00ED1F74" w:rsidRPr="00043B90">
        <w:rPr>
          <w:rFonts w:ascii="Times New Roman" w:hAnsi="Times New Roman" w:cs="Times New Roman"/>
          <w:sz w:val="24"/>
          <w:szCs w:val="24"/>
        </w:rPr>
        <w:t>z</w:t>
      </w:r>
      <w:r w:rsidR="001A6B98" w:rsidRPr="00043B90">
        <w:rPr>
          <w:rFonts w:ascii="Times New Roman" w:hAnsi="Times New Roman" w:cs="Times New Roman"/>
          <w:sz w:val="24"/>
          <w:szCs w:val="24"/>
        </w:rPr>
        <w:t xml:space="preserve">ed in </w:t>
      </w:r>
      <w:r w:rsidR="00A25E9B" w:rsidRPr="00043B90">
        <w:rPr>
          <w:rFonts w:ascii="Times New Roman" w:hAnsi="Times New Roman" w:cs="Times New Roman"/>
          <w:sz w:val="24"/>
          <w:szCs w:val="24"/>
        </w:rPr>
        <w:t>Romantic</w:t>
      </w:r>
      <w:r w:rsidR="00DA4635" w:rsidRPr="00043B90">
        <w:rPr>
          <w:rFonts w:ascii="Times New Roman" w:hAnsi="Times New Roman" w:cs="Times New Roman"/>
          <w:sz w:val="24"/>
          <w:szCs w:val="24"/>
        </w:rPr>
        <w:t>-period</w:t>
      </w:r>
      <w:r w:rsidR="00A25E9B" w:rsidRPr="00043B90">
        <w:rPr>
          <w:rFonts w:ascii="Times New Roman" w:hAnsi="Times New Roman" w:cs="Times New Roman"/>
          <w:sz w:val="24"/>
          <w:szCs w:val="24"/>
        </w:rPr>
        <w:t xml:space="preserve"> </w:t>
      </w:r>
      <w:r w:rsidR="00DA4635" w:rsidRPr="00043B90">
        <w:rPr>
          <w:rFonts w:ascii="Times New Roman" w:hAnsi="Times New Roman" w:cs="Times New Roman"/>
          <w:sz w:val="24"/>
          <w:szCs w:val="24"/>
        </w:rPr>
        <w:t xml:space="preserve">discourses and </w:t>
      </w:r>
      <w:r w:rsidR="001A6B98" w:rsidRPr="00043B90">
        <w:rPr>
          <w:rFonts w:ascii="Times New Roman" w:hAnsi="Times New Roman" w:cs="Times New Roman"/>
          <w:sz w:val="24"/>
          <w:szCs w:val="24"/>
        </w:rPr>
        <w:t>forms</w:t>
      </w:r>
      <w:r w:rsidR="00663CEF"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663CEF" w:rsidRPr="00043B90">
        <w:rPr>
          <w:rFonts w:ascii="Times New Roman" w:hAnsi="Times New Roman" w:cs="Times New Roman"/>
          <w:sz w:val="24"/>
          <w:szCs w:val="24"/>
        </w:rPr>
        <w:t>Specifically, the</w:t>
      </w:r>
      <w:r w:rsidR="00D85A45" w:rsidRPr="00043B90">
        <w:rPr>
          <w:rFonts w:ascii="Times New Roman" w:hAnsi="Times New Roman" w:cs="Times New Roman"/>
          <w:sz w:val="24"/>
          <w:szCs w:val="24"/>
        </w:rPr>
        <w:t xml:space="preserve"> </w:t>
      </w:r>
      <w:r w:rsidR="006C2A61" w:rsidRPr="00043B90">
        <w:rPr>
          <w:rFonts w:ascii="Times New Roman" w:hAnsi="Times New Roman" w:cs="Times New Roman"/>
          <w:sz w:val="24"/>
          <w:szCs w:val="24"/>
        </w:rPr>
        <w:t xml:space="preserve">five </w:t>
      </w:r>
      <w:r w:rsidR="00663CEF" w:rsidRPr="00043B90">
        <w:rPr>
          <w:rFonts w:ascii="Times New Roman" w:hAnsi="Times New Roman" w:cs="Times New Roman"/>
          <w:sz w:val="24"/>
          <w:szCs w:val="24"/>
        </w:rPr>
        <w:t xml:space="preserve">essays </w:t>
      </w:r>
      <w:r w:rsidR="00D85A45" w:rsidRPr="00043B90">
        <w:rPr>
          <w:rFonts w:ascii="Times New Roman" w:hAnsi="Times New Roman" w:cs="Times New Roman"/>
          <w:sz w:val="24"/>
          <w:szCs w:val="24"/>
        </w:rPr>
        <w:t>t</w:t>
      </w:r>
      <w:r w:rsidR="001E76E0" w:rsidRPr="00043B90">
        <w:rPr>
          <w:rFonts w:ascii="Times New Roman" w:hAnsi="Times New Roman" w:cs="Times New Roman"/>
          <w:sz w:val="24"/>
          <w:szCs w:val="24"/>
        </w:rPr>
        <w:t xml:space="preserve">hat follow </w:t>
      </w:r>
      <w:r w:rsidR="00663CEF" w:rsidRPr="00043B90">
        <w:rPr>
          <w:rFonts w:ascii="Times New Roman" w:hAnsi="Times New Roman" w:cs="Times New Roman"/>
          <w:sz w:val="24"/>
          <w:szCs w:val="24"/>
        </w:rPr>
        <w:t xml:space="preserve">explore </w:t>
      </w:r>
      <w:r w:rsidR="001A6B98" w:rsidRPr="00043B90">
        <w:rPr>
          <w:rFonts w:ascii="Times New Roman" w:hAnsi="Times New Roman" w:cs="Times New Roman"/>
          <w:sz w:val="24"/>
          <w:szCs w:val="24"/>
        </w:rPr>
        <w:t>ideas relat</w:t>
      </w:r>
      <w:r w:rsidR="00663CEF" w:rsidRPr="00043B90">
        <w:rPr>
          <w:rFonts w:ascii="Times New Roman" w:hAnsi="Times New Roman" w:cs="Times New Roman"/>
          <w:sz w:val="24"/>
          <w:szCs w:val="24"/>
        </w:rPr>
        <w:t>ing</w:t>
      </w:r>
      <w:r w:rsidR="001A6B98" w:rsidRPr="00043B90">
        <w:rPr>
          <w:rFonts w:ascii="Times New Roman" w:hAnsi="Times New Roman" w:cs="Times New Roman"/>
          <w:sz w:val="24"/>
          <w:szCs w:val="24"/>
        </w:rPr>
        <w:t xml:space="preserve"> to space, childhood, identity, artistry</w:t>
      </w:r>
      <w:r w:rsidR="00170B18" w:rsidRPr="00043B90">
        <w:rPr>
          <w:rFonts w:ascii="Times New Roman" w:hAnsi="Times New Roman" w:cs="Times New Roman"/>
          <w:sz w:val="24"/>
          <w:szCs w:val="24"/>
        </w:rPr>
        <w:t>,</w:t>
      </w:r>
      <w:r w:rsidR="001A6B98" w:rsidRPr="00043B90">
        <w:rPr>
          <w:rFonts w:ascii="Times New Roman" w:hAnsi="Times New Roman" w:cs="Times New Roman"/>
          <w:sz w:val="24"/>
          <w:szCs w:val="24"/>
        </w:rPr>
        <w:t xml:space="preserve"> and the image of freedom</w:t>
      </w:r>
      <w:r w:rsidR="00663CEF" w:rsidRPr="00043B90">
        <w:rPr>
          <w:rFonts w:ascii="Times New Roman" w:hAnsi="Times New Roman" w:cs="Times New Roman"/>
          <w:sz w:val="24"/>
          <w:szCs w:val="24"/>
        </w:rPr>
        <w:t xml:space="preserve">: all </w:t>
      </w:r>
      <w:r w:rsidR="00D64F37" w:rsidRPr="00043B90">
        <w:rPr>
          <w:rFonts w:ascii="Times New Roman" w:hAnsi="Times New Roman" w:cs="Times New Roman"/>
          <w:sz w:val="24"/>
          <w:szCs w:val="24"/>
        </w:rPr>
        <w:t>key Romantic concerns that continue to resonate in Bowie</w:t>
      </w:r>
      <w:r w:rsidR="00A8436E" w:rsidRPr="00043B90">
        <w:rPr>
          <w:rFonts w:ascii="Times New Roman" w:hAnsi="Times New Roman" w:cs="Times New Roman"/>
          <w:sz w:val="24"/>
          <w:szCs w:val="24"/>
        </w:rPr>
        <w:t xml:space="preserve"> and his works</w:t>
      </w:r>
      <w:r w:rsidR="003061EC"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4128A7" w:rsidRPr="00043B90">
        <w:rPr>
          <w:rFonts w:ascii="Times New Roman" w:hAnsi="Times New Roman" w:cs="Times New Roman"/>
          <w:sz w:val="24"/>
          <w:szCs w:val="24"/>
        </w:rPr>
        <w:t>In</w:t>
      </w:r>
      <w:r w:rsidR="00A06278" w:rsidRPr="00043B90">
        <w:rPr>
          <w:rFonts w:ascii="Times New Roman" w:hAnsi="Times New Roman" w:cs="Times New Roman"/>
          <w:sz w:val="24"/>
          <w:szCs w:val="24"/>
        </w:rPr>
        <w:t xml:space="preserve"> discussing how Bowie’s music, personae</w:t>
      </w:r>
      <w:r w:rsidR="00170B18" w:rsidRPr="00043B90">
        <w:rPr>
          <w:rFonts w:ascii="Times New Roman" w:hAnsi="Times New Roman" w:cs="Times New Roman"/>
          <w:sz w:val="24"/>
          <w:szCs w:val="24"/>
        </w:rPr>
        <w:t>,</w:t>
      </w:r>
      <w:r w:rsidR="00A06278" w:rsidRPr="00043B90">
        <w:rPr>
          <w:rFonts w:ascii="Times New Roman" w:hAnsi="Times New Roman" w:cs="Times New Roman"/>
          <w:sz w:val="24"/>
          <w:szCs w:val="24"/>
        </w:rPr>
        <w:t xml:space="preserve"> and cultural presence</w:t>
      </w:r>
      <w:r w:rsidR="00D85A45" w:rsidRPr="00043B90">
        <w:rPr>
          <w:rFonts w:ascii="Times New Roman" w:hAnsi="Times New Roman" w:cs="Times New Roman"/>
          <w:sz w:val="24"/>
          <w:szCs w:val="24"/>
        </w:rPr>
        <w:t>s</w:t>
      </w:r>
      <w:r w:rsidR="00A06278" w:rsidRPr="00043B90">
        <w:rPr>
          <w:rFonts w:ascii="Times New Roman" w:hAnsi="Times New Roman" w:cs="Times New Roman"/>
          <w:sz w:val="24"/>
          <w:szCs w:val="24"/>
        </w:rPr>
        <w:t xml:space="preserve"> engage with </w:t>
      </w:r>
      <w:r w:rsidR="00F355EB" w:rsidRPr="00043B90">
        <w:rPr>
          <w:rFonts w:ascii="Times New Roman" w:hAnsi="Times New Roman" w:cs="Times New Roman"/>
          <w:sz w:val="24"/>
          <w:szCs w:val="24"/>
        </w:rPr>
        <w:t>late-eighteenth</w:t>
      </w:r>
      <w:del w:id="3" w:author="Jessica Tebo" w:date="2021-08-08T15:29:00Z">
        <w:r w:rsidR="00F355EB" w:rsidRPr="00043B90" w:rsidDel="008C782F">
          <w:rPr>
            <w:rFonts w:ascii="Times New Roman" w:hAnsi="Times New Roman" w:cs="Times New Roman"/>
            <w:sz w:val="24"/>
            <w:szCs w:val="24"/>
          </w:rPr>
          <w:delText>-</w:delText>
        </w:r>
      </w:del>
      <w:r w:rsidR="00F355EB" w:rsidRPr="00043B90">
        <w:rPr>
          <w:rFonts w:ascii="Times New Roman" w:hAnsi="Times New Roman" w:cs="Times New Roman"/>
          <w:sz w:val="24"/>
          <w:szCs w:val="24"/>
        </w:rPr>
        <w:t xml:space="preserve"> and early-nineteenth-century thoughts and artworlds, </w:t>
      </w:r>
      <w:r w:rsidR="006C2A61" w:rsidRPr="00043B90">
        <w:rPr>
          <w:rFonts w:ascii="Times New Roman" w:hAnsi="Times New Roman" w:cs="Times New Roman"/>
          <w:sz w:val="24"/>
          <w:szCs w:val="24"/>
        </w:rPr>
        <w:t>this volume</w:t>
      </w:r>
      <w:r w:rsidR="00F64610" w:rsidRPr="00043B90">
        <w:rPr>
          <w:rFonts w:ascii="Times New Roman" w:hAnsi="Times New Roman" w:cs="Times New Roman"/>
          <w:sz w:val="24"/>
          <w:szCs w:val="24"/>
        </w:rPr>
        <w:t xml:space="preserve"> trace</w:t>
      </w:r>
      <w:r w:rsidR="006C2A61" w:rsidRPr="00043B90">
        <w:rPr>
          <w:rFonts w:ascii="Times New Roman" w:hAnsi="Times New Roman" w:cs="Times New Roman"/>
          <w:sz w:val="24"/>
          <w:szCs w:val="24"/>
        </w:rPr>
        <w:t>s</w:t>
      </w:r>
      <w:r w:rsidR="00F64610" w:rsidRPr="00043B90">
        <w:rPr>
          <w:rFonts w:ascii="Times New Roman" w:hAnsi="Times New Roman" w:cs="Times New Roman"/>
          <w:sz w:val="24"/>
          <w:szCs w:val="24"/>
        </w:rPr>
        <w:t xml:space="preserve"> a</w:t>
      </w:r>
      <w:r w:rsidR="00831B89" w:rsidRPr="00043B90">
        <w:rPr>
          <w:rFonts w:ascii="Times New Roman" w:hAnsi="Times New Roman" w:cs="Times New Roman"/>
          <w:sz w:val="24"/>
          <w:szCs w:val="24"/>
        </w:rPr>
        <w:t xml:space="preserve"> variety of different forms of </w:t>
      </w:r>
      <w:r w:rsidR="00DA4635" w:rsidRPr="00043B90">
        <w:rPr>
          <w:rFonts w:ascii="Times New Roman" w:hAnsi="Times New Roman" w:cs="Times New Roman"/>
          <w:sz w:val="24"/>
          <w:szCs w:val="24"/>
        </w:rPr>
        <w:t>re</w:t>
      </w:r>
      <w:r w:rsidR="00831B89" w:rsidRPr="00043B90">
        <w:rPr>
          <w:rFonts w:ascii="Times New Roman" w:hAnsi="Times New Roman" w:cs="Times New Roman"/>
          <w:sz w:val="24"/>
          <w:szCs w:val="24"/>
        </w:rPr>
        <w:t>mediation, including reflection, diffusion, resistance, amplification</w:t>
      </w:r>
      <w:r w:rsidR="00170B18" w:rsidRPr="00043B90">
        <w:rPr>
          <w:rFonts w:ascii="Times New Roman" w:hAnsi="Times New Roman" w:cs="Times New Roman"/>
          <w:sz w:val="24"/>
          <w:szCs w:val="24"/>
        </w:rPr>
        <w:t>,</w:t>
      </w:r>
      <w:r w:rsidR="00831B89" w:rsidRPr="00043B90">
        <w:rPr>
          <w:rFonts w:ascii="Times New Roman" w:hAnsi="Times New Roman" w:cs="Times New Roman"/>
          <w:sz w:val="24"/>
          <w:szCs w:val="24"/>
        </w:rPr>
        <w:t xml:space="preserve"> and transfiguration.</w:t>
      </w:r>
      <w:r w:rsidR="00062BC0" w:rsidRPr="00043B90">
        <w:rPr>
          <w:rFonts w:ascii="Times New Roman" w:hAnsi="Times New Roman" w:cs="Times New Roman"/>
          <w:sz w:val="24"/>
          <w:szCs w:val="24"/>
        </w:rPr>
        <w:t xml:space="preserve"> </w:t>
      </w:r>
      <w:r w:rsidR="000965C6" w:rsidRPr="00043B90">
        <w:rPr>
          <w:rFonts w:ascii="Times New Roman" w:hAnsi="Times New Roman" w:cs="Times New Roman"/>
          <w:sz w:val="24"/>
          <w:szCs w:val="24"/>
        </w:rPr>
        <w:t xml:space="preserve">Bowie is far from being straightforwardly </w:t>
      </w:r>
      <w:r w:rsidR="00A25E9B" w:rsidRPr="00043B90">
        <w:rPr>
          <w:rFonts w:ascii="Times New Roman" w:hAnsi="Times New Roman" w:cs="Times New Roman"/>
          <w:sz w:val="24"/>
          <w:szCs w:val="24"/>
        </w:rPr>
        <w:t xml:space="preserve">a </w:t>
      </w:r>
      <w:proofErr w:type="gramStart"/>
      <w:r w:rsidR="000965C6" w:rsidRPr="00043B90">
        <w:rPr>
          <w:rFonts w:ascii="Times New Roman" w:hAnsi="Times New Roman" w:cs="Times New Roman"/>
          <w:sz w:val="24"/>
          <w:szCs w:val="24"/>
        </w:rPr>
        <w:t>Romantic</w:t>
      </w:r>
      <w:proofErr w:type="gramEnd"/>
      <w:r w:rsidR="000965C6" w:rsidRPr="00043B90">
        <w:rPr>
          <w:rFonts w:ascii="Times New Roman" w:hAnsi="Times New Roman" w:cs="Times New Roman"/>
          <w:sz w:val="24"/>
          <w:szCs w:val="24"/>
        </w:rPr>
        <w:t xml:space="preserve"> artist, but </w:t>
      </w:r>
      <w:r w:rsidR="00EF3749" w:rsidRPr="00043B90">
        <w:rPr>
          <w:rFonts w:ascii="Times New Roman" w:hAnsi="Times New Roman" w:cs="Times New Roman"/>
          <w:sz w:val="24"/>
          <w:szCs w:val="24"/>
        </w:rPr>
        <w:t>the very complexities of his relationships with Romanticism make him a more revealing lens through which to</w:t>
      </w:r>
      <w:r w:rsidR="001A6B98" w:rsidRPr="00043B90">
        <w:rPr>
          <w:rFonts w:ascii="Times New Roman" w:hAnsi="Times New Roman" w:cs="Times New Roman"/>
          <w:sz w:val="24"/>
          <w:szCs w:val="24"/>
        </w:rPr>
        <w:t xml:space="preserve"> explor</w:t>
      </w:r>
      <w:r w:rsidR="00EF3749" w:rsidRPr="00043B90">
        <w:rPr>
          <w:rFonts w:ascii="Times New Roman" w:hAnsi="Times New Roman" w:cs="Times New Roman"/>
          <w:sz w:val="24"/>
          <w:szCs w:val="24"/>
        </w:rPr>
        <w:t>e</w:t>
      </w:r>
      <w:r w:rsidR="001A6B98" w:rsidRPr="00043B90">
        <w:rPr>
          <w:rFonts w:ascii="Times New Roman" w:hAnsi="Times New Roman" w:cs="Times New Roman"/>
          <w:sz w:val="24"/>
          <w:szCs w:val="24"/>
        </w:rPr>
        <w:t xml:space="preserve"> the pervasiveness, richness</w:t>
      </w:r>
      <w:r w:rsidR="007863C6" w:rsidRPr="00043B90">
        <w:rPr>
          <w:rFonts w:ascii="Times New Roman" w:hAnsi="Times New Roman" w:cs="Times New Roman"/>
          <w:sz w:val="24"/>
          <w:szCs w:val="24"/>
        </w:rPr>
        <w:t>,</w:t>
      </w:r>
      <w:r w:rsidR="001A6B98" w:rsidRPr="00043B90">
        <w:rPr>
          <w:rFonts w:ascii="Times New Roman" w:hAnsi="Times New Roman" w:cs="Times New Roman"/>
          <w:sz w:val="24"/>
          <w:szCs w:val="24"/>
        </w:rPr>
        <w:t xml:space="preserve"> and </w:t>
      </w:r>
      <w:r w:rsidR="00EF3749" w:rsidRPr="00043B90">
        <w:rPr>
          <w:rFonts w:ascii="Times New Roman" w:hAnsi="Times New Roman" w:cs="Times New Roman"/>
          <w:sz w:val="24"/>
          <w:szCs w:val="24"/>
        </w:rPr>
        <w:t xml:space="preserve">predicaments </w:t>
      </w:r>
      <w:r w:rsidR="001A6B98" w:rsidRPr="00043B90">
        <w:rPr>
          <w:rFonts w:ascii="Times New Roman" w:hAnsi="Times New Roman" w:cs="Times New Roman"/>
          <w:sz w:val="24"/>
          <w:szCs w:val="24"/>
        </w:rPr>
        <w:t>of our Romantic inheritances.</w:t>
      </w:r>
      <w:r w:rsidR="00062BC0" w:rsidRPr="00043B90">
        <w:rPr>
          <w:rFonts w:ascii="Times New Roman" w:hAnsi="Times New Roman" w:cs="Times New Roman"/>
          <w:sz w:val="24"/>
          <w:szCs w:val="24"/>
        </w:rPr>
        <w:t xml:space="preserve"> </w:t>
      </w:r>
      <w:r w:rsidR="001A6B98" w:rsidRPr="00043B90">
        <w:rPr>
          <w:rFonts w:ascii="Times New Roman" w:hAnsi="Times New Roman" w:cs="Times New Roman"/>
          <w:sz w:val="24"/>
          <w:szCs w:val="24"/>
        </w:rPr>
        <w:t xml:space="preserve">As Auden does for poetry, we </w:t>
      </w:r>
      <w:commentRangeStart w:id="4"/>
      <w:r w:rsidR="001A6B98" w:rsidRPr="00043B90">
        <w:rPr>
          <w:rFonts w:ascii="Times New Roman" w:hAnsi="Times New Roman" w:cs="Times New Roman"/>
          <w:sz w:val="24"/>
          <w:szCs w:val="24"/>
        </w:rPr>
        <w:t>would</w:t>
      </w:r>
      <w:commentRangeEnd w:id="4"/>
      <w:r w:rsidR="006343B7">
        <w:rPr>
          <w:rStyle w:val="CommentReference"/>
        </w:rPr>
        <w:commentReference w:id="4"/>
      </w:r>
      <w:r w:rsidR="001A6B98" w:rsidRPr="00043B90">
        <w:rPr>
          <w:rFonts w:ascii="Times New Roman" w:hAnsi="Times New Roman" w:cs="Times New Roman"/>
          <w:sz w:val="24"/>
          <w:szCs w:val="24"/>
        </w:rPr>
        <w:t xml:space="preserve"> </w:t>
      </w:r>
      <w:r w:rsidR="001A6B98" w:rsidRPr="00557809">
        <w:rPr>
          <w:rFonts w:ascii="Times New Roman" w:hAnsi="Times New Roman" w:cs="Times New Roman"/>
          <w:sz w:val="24"/>
          <w:szCs w:val="24"/>
        </w:rPr>
        <w:t xml:space="preserve">wish to reject a straightforwardly functional vision of Romanticism as a form of action in </w:t>
      </w:r>
      <w:r w:rsidR="00A25E9B" w:rsidRPr="00557809">
        <w:rPr>
          <w:rFonts w:ascii="Times New Roman" w:hAnsi="Times New Roman" w:cs="Times New Roman"/>
          <w:sz w:val="24"/>
          <w:szCs w:val="24"/>
        </w:rPr>
        <w:t>the present</w:t>
      </w:r>
      <w:r w:rsidR="00A25E9B" w:rsidRPr="00043B90">
        <w:rPr>
          <w:rFonts w:ascii="Times New Roman" w:hAnsi="Times New Roman" w:cs="Times New Roman"/>
          <w:sz w:val="24"/>
          <w:szCs w:val="24"/>
        </w:rPr>
        <w:t xml:space="preserve"> in </w:t>
      </w:r>
      <w:r w:rsidR="001A6B98" w:rsidRPr="00043B90">
        <w:rPr>
          <w:rFonts w:ascii="Times New Roman" w:hAnsi="Times New Roman" w:cs="Times New Roman"/>
          <w:sz w:val="24"/>
          <w:szCs w:val="24"/>
        </w:rPr>
        <w:t xml:space="preserve">favour of </w:t>
      </w:r>
      <w:r w:rsidR="00D85A45" w:rsidRPr="00043B90">
        <w:rPr>
          <w:rFonts w:ascii="Times New Roman" w:hAnsi="Times New Roman" w:cs="Times New Roman"/>
          <w:sz w:val="24"/>
          <w:szCs w:val="24"/>
        </w:rPr>
        <w:t>seeing</w:t>
      </w:r>
      <w:r w:rsidR="001A6B98" w:rsidRPr="00043B90">
        <w:rPr>
          <w:rFonts w:ascii="Times New Roman" w:hAnsi="Times New Roman" w:cs="Times New Roman"/>
          <w:sz w:val="24"/>
          <w:szCs w:val="24"/>
        </w:rPr>
        <w:t xml:space="preserve"> it as a series of mod</w:t>
      </w:r>
      <w:r w:rsidR="006C2A61" w:rsidRPr="00043B90">
        <w:rPr>
          <w:rFonts w:ascii="Times New Roman" w:hAnsi="Times New Roman" w:cs="Times New Roman"/>
          <w:sz w:val="24"/>
          <w:szCs w:val="24"/>
        </w:rPr>
        <w:t xml:space="preserve">alities </w:t>
      </w:r>
      <w:r w:rsidR="001A6B98" w:rsidRPr="00043B90">
        <w:rPr>
          <w:rFonts w:ascii="Times New Roman" w:hAnsi="Times New Roman" w:cs="Times New Roman"/>
          <w:sz w:val="24"/>
          <w:szCs w:val="24"/>
        </w:rPr>
        <w:t xml:space="preserve">that </w:t>
      </w:r>
      <w:r w:rsidR="00B73F02" w:rsidRPr="00043B90">
        <w:rPr>
          <w:rFonts w:ascii="Times New Roman" w:hAnsi="Times New Roman" w:cs="Times New Roman"/>
          <w:sz w:val="24"/>
          <w:szCs w:val="24"/>
        </w:rPr>
        <w:t>inventive</w:t>
      </w:r>
      <w:r w:rsidR="001A6B98" w:rsidRPr="00043B90">
        <w:rPr>
          <w:rFonts w:ascii="Times New Roman" w:hAnsi="Times New Roman" w:cs="Times New Roman"/>
          <w:sz w:val="24"/>
          <w:szCs w:val="24"/>
        </w:rPr>
        <w:t xml:space="preserve"> interpreters like Bowie have been able to </w:t>
      </w:r>
      <w:r w:rsidR="00A25E9B" w:rsidRPr="00043B90">
        <w:rPr>
          <w:rFonts w:ascii="Times New Roman" w:hAnsi="Times New Roman" w:cs="Times New Roman"/>
          <w:sz w:val="24"/>
          <w:szCs w:val="24"/>
        </w:rPr>
        <w:t xml:space="preserve">extend, </w:t>
      </w:r>
      <w:r w:rsidR="001A6B98" w:rsidRPr="00043B90">
        <w:rPr>
          <w:rFonts w:ascii="Times New Roman" w:hAnsi="Times New Roman" w:cs="Times New Roman"/>
          <w:sz w:val="24"/>
          <w:szCs w:val="24"/>
        </w:rPr>
        <w:t>nuance, transform</w:t>
      </w:r>
      <w:r w:rsidR="007863C6" w:rsidRPr="00043B90">
        <w:rPr>
          <w:rFonts w:ascii="Times New Roman" w:hAnsi="Times New Roman" w:cs="Times New Roman"/>
          <w:sz w:val="24"/>
          <w:szCs w:val="24"/>
        </w:rPr>
        <w:t>,</w:t>
      </w:r>
      <w:r w:rsidR="001A6B98" w:rsidRPr="00043B90">
        <w:rPr>
          <w:rFonts w:ascii="Times New Roman" w:hAnsi="Times New Roman" w:cs="Times New Roman"/>
          <w:sz w:val="24"/>
          <w:szCs w:val="24"/>
        </w:rPr>
        <w:t xml:space="preserve"> and</w:t>
      </w:r>
      <w:r w:rsidR="001A4766" w:rsidRPr="00043B90">
        <w:rPr>
          <w:rFonts w:ascii="Times New Roman" w:hAnsi="Times New Roman" w:cs="Times New Roman"/>
          <w:sz w:val="24"/>
          <w:szCs w:val="24"/>
        </w:rPr>
        <w:t>—</w:t>
      </w:r>
      <w:r w:rsidR="00B73F02" w:rsidRPr="00043B90">
        <w:rPr>
          <w:rFonts w:ascii="Times New Roman" w:hAnsi="Times New Roman" w:cs="Times New Roman"/>
          <w:sz w:val="24"/>
          <w:szCs w:val="24"/>
        </w:rPr>
        <w:t>i</w:t>
      </w:r>
      <w:r w:rsidR="001A6B98" w:rsidRPr="00043B90">
        <w:rPr>
          <w:rFonts w:ascii="Times New Roman" w:hAnsi="Times New Roman" w:cs="Times New Roman"/>
          <w:sz w:val="24"/>
          <w:szCs w:val="24"/>
        </w:rPr>
        <w:t>n some c</w:t>
      </w:r>
      <w:r w:rsidR="00DA4635" w:rsidRPr="00043B90">
        <w:rPr>
          <w:rFonts w:ascii="Times New Roman" w:hAnsi="Times New Roman" w:cs="Times New Roman"/>
          <w:sz w:val="24"/>
          <w:szCs w:val="24"/>
        </w:rPr>
        <w:t>ircumstances</w:t>
      </w:r>
      <w:r w:rsidR="001A4766" w:rsidRPr="00043B90">
        <w:rPr>
          <w:rFonts w:ascii="Times New Roman" w:hAnsi="Times New Roman" w:cs="Times New Roman"/>
          <w:sz w:val="24"/>
          <w:szCs w:val="24"/>
        </w:rPr>
        <w:t>—</w:t>
      </w:r>
      <w:r w:rsidR="001A6B98" w:rsidRPr="00043B90">
        <w:rPr>
          <w:rFonts w:ascii="Times New Roman" w:hAnsi="Times New Roman" w:cs="Times New Roman"/>
          <w:sz w:val="24"/>
          <w:szCs w:val="24"/>
        </w:rPr>
        <w:t>shuck off.</w:t>
      </w:r>
    </w:p>
    <w:p w14:paraId="141A8BD9" w14:textId="4604A571" w:rsidR="00B73F02" w:rsidRPr="00043B90" w:rsidRDefault="00B73F02"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 xml:space="preserve">This </w:t>
      </w:r>
      <w:r w:rsidR="006C2A61" w:rsidRPr="00043B90">
        <w:rPr>
          <w:rFonts w:ascii="Times New Roman" w:hAnsi="Times New Roman" w:cs="Times New Roman"/>
          <w:sz w:val="24"/>
          <w:szCs w:val="24"/>
        </w:rPr>
        <w:t>collection</w:t>
      </w:r>
      <w:r w:rsidR="005E7740" w:rsidRPr="00043B90">
        <w:rPr>
          <w:rFonts w:ascii="Times New Roman" w:hAnsi="Times New Roman" w:cs="Times New Roman"/>
          <w:sz w:val="24"/>
          <w:szCs w:val="24"/>
        </w:rPr>
        <w:t>, like many good things,</w:t>
      </w:r>
      <w:r w:rsidRPr="00043B90">
        <w:rPr>
          <w:rFonts w:ascii="Times New Roman" w:hAnsi="Times New Roman" w:cs="Times New Roman"/>
          <w:sz w:val="24"/>
          <w:szCs w:val="24"/>
        </w:rPr>
        <w:t xml:space="preserve"> </w:t>
      </w:r>
      <w:r w:rsidR="00A138D2" w:rsidRPr="00043B90">
        <w:rPr>
          <w:rFonts w:ascii="Times New Roman" w:hAnsi="Times New Roman" w:cs="Times New Roman"/>
          <w:sz w:val="24"/>
          <w:szCs w:val="24"/>
        </w:rPr>
        <w:t xml:space="preserve">owes its existence </w:t>
      </w:r>
      <w:r w:rsidR="005E7740" w:rsidRPr="00043B90">
        <w:rPr>
          <w:rFonts w:ascii="Times New Roman" w:hAnsi="Times New Roman" w:cs="Times New Roman"/>
          <w:sz w:val="24"/>
          <w:szCs w:val="24"/>
        </w:rPr>
        <w:t xml:space="preserve">to </w:t>
      </w:r>
      <w:r w:rsidR="006C2A61" w:rsidRPr="00043B90">
        <w:rPr>
          <w:rFonts w:ascii="Times New Roman" w:hAnsi="Times New Roman" w:cs="Times New Roman"/>
          <w:sz w:val="24"/>
          <w:szCs w:val="24"/>
        </w:rPr>
        <w:t xml:space="preserve">connections sparked by </w:t>
      </w:r>
      <w:r w:rsidR="005E7740" w:rsidRPr="00043B90">
        <w:rPr>
          <w:rFonts w:ascii="Times New Roman" w:hAnsi="Times New Roman" w:cs="Times New Roman"/>
          <w:sz w:val="24"/>
          <w:szCs w:val="24"/>
        </w:rPr>
        <w:t>conference</w:t>
      </w:r>
      <w:r w:rsidR="004A6F3F" w:rsidRPr="00043B90">
        <w:rPr>
          <w:rFonts w:ascii="Times New Roman" w:hAnsi="Times New Roman" w:cs="Times New Roman"/>
          <w:sz w:val="24"/>
          <w:szCs w:val="24"/>
        </w:rPr>
        <w:t xml:space="preserve"> conviviality</w:t>
      </w:r>
      <w:r w:rsidR="005E7740"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5E7740" w:rsidRPr="00043B90">
        <w:rPr>
          <w:rFonts w:ascii="Times New Roman" w:hAnsi="Times New Roman" w:cs="Times New Roman"/>
          <w:sz w:val="24"/>
          <w:szCs w:val="24"/>
        </w:rPr>
        <w:t>Its roots</w:t>
      </w:r>
      <w:r w:rsidRPr="00043B90">
        <w:rPr>
          <w:rFonts w:ascii="Times New Roman" w:hAnsi="Times New Roman" w:cs="Times New Roman"/>
          <w:sz w:val="24"/>
          <w:szCs w:val="24"/>
        </w:rPr>
        <w:t xml:space="preserve"> </w:t>
      </w:r>
      <w:r w:rsidR="005E7740" w:rsidRPr="00043B90">
        <w:rPr>
          <w:rFonts w:ascii="Times New Roman" w:hAnsi="Times New Roman" w:cs="Times New Roman"/>
          <w:sz w:val="24"/>
          <w:szCs w:val="24"/>
        </w:rPr>
        <w:t xml:space="preserve">lie </w:t>
      </w:r>
      <w:r w:rsidRPr="00043B90">
        <w:rPr>
          <w:rFonts w:ascii="Times New Roman" w:hAnsi="Times New Roman" w:cs="Times New Roman"/>
          <w:sz w:val="24"/>
          <w:szCs w:val="24"/>
        </w:rPr>
        <w:t>in after-dinner discussions between Joanna E. Taylor</w:t>
      </w:r>
      <w:r w:rsidR="009C42AC" w:rsidRPr="00043B90">
        <w:rPr>
          <w:rFonts w:ascii="Times New Roman" w:hAnsi="Times New Roman" w:cs="Times New Roman"/>
          <w:sz w:val="24"/>
          <w:szCs w:val="24"/>
        </w:rPr>
        <w:t>,</w:t>
      </w:r>
      <w:r w:rsidRPr="00043B90">
        <w:rPr>
          <w:rFonts w:ascii="Times New Roman" w:hAnsi="Times New Roman" w:cs="Times New Roman"/>
          <w:sz w:val="24"/>
          <w:szCs w:val="24"/>
        </w:rPr>
        <w:t xml:space="preserve"> </w:t>
      </w:r>
      <w:r w:rsidR="009C42AC" w:rsidRPr="00043B90">
        <w:rPr>
          <w:rFonts w:ascii="Times New Roman" w:hAnsi="Times New Roman" w:cs="Times New Roman"/>
          <w:sz w:val="24"/>
          <w:szCs w:val="24"/>
        </w:rPr>
        <w:t>Beatrice Turner</w:t>
      </w:r>
      <w:r w:rsidR="00530EFB" w:rsidRPr="00131165">
        <w:rPr>
          <w:rFonts w:ascii="Times New Roman" w:hAnsi="Times New Roman" w:cs="Times New Roman"/>
          <w:sz w:val="24"/>
          <w:szCs w:val="24"/>
        </w:rPr>
        <w:t>,</w:t>
      </w:r>
      <w:r w:rsidR="009C42AC" w:rsidRPr="00131165">
        <w:rPr>
          <w:rFonts w:ascii="Times New Roman" w:hAnsi="Times New Roman" w:cs="Times New Roman"/>
          <w:sz w:val="24"/>
          <w:szCs w:val="24"/>
        </w:rPr>
        <w:t xml:space="preserve"> </w:t>
      </w:r>
      <w:r w:rsidRPr="00131165">
        <w:rPr>
          <w:rFonts w:ascii="Times New Roman" w:hAnsi="Times New Roman" w:cs="Times New Roman"/>
          <w:sz w:val="24"/>
          <w:szCs w:val="24"/>
        </w:rPr>
        <w:t xml:space="preserve">and </w:t>
      </w:r>
      <w:proofErr w:type="gramStart"/>
      <w:r w:rsidR="001E76E0" w:rsidRPr="00131165">
        <w:rPr>
          <w:rFonts w:ascii="Times New Roman" w:hAnsi="Times New Roman" w:cs="Times New Roman"/>
          <w:sz w:val="24"/>
          <w:szCs w:val="24"/>
        </w:rPr>
        <w:t>m</w:t>
      </w:r>
      <w:r w:rsidR="007863C6" w:rsidRPr="00131165">
        <w:rPr>
          <w:rFonts w:ascii="Times New Roman" w:hAnsi="Times New Roman" w:cs="Times New Roman"/>
          <w:sz w:val="24"/>
          <w:szCs w:val="24"/>
        </w:rPr>
        <w:t>yself</w:t>
      </w:r>
      <w:proofErr w:type="gramEnd"/>
      <w:r w:rsidRPr="00043B90">
        <w:rPr>
          <w:rFonts w:ascii="Times New Roman" w:hAnsi="Times New Roman" w:cs="Times New Roman"/>
          <w:sz w:val="24"/>
          <w:szCs w:val="24"/>
        </w:rPr>
        <w:t xml:space="preserve"> at the 2015 British Association for Romantic Studies (BARS) </w:t>
      </w:r>
      <w:ins w:id="5" w:author="Jessica Tebo" w:date="2021-08-08T15:35:00Z">
        <w:r w:rsidR="002F0418">
          <w:rPr>
            <w:rFonts w:ascii="Times New Roman" w:hAnsi="Times New Roman" w:cs="Times New Roman"/>
            <w:sz w:val="24"/>
            <w:szCs w:val="24"/>
          </w:rPr>
          <w:lastRenderedPageBreak/>
          <w:t>C</w:t>
        </w:r>
      </w:ins>
      <w:del w:id="6" w:author="Jessica Tebo" w:date="2021-08-08T15:35:00Z">
        <w:r w:rsidRPr="00043B90" w:rsidDel="002F0418">
          <w:rPr>
            <w:rFonts w:ascii="Times New Roman" w:hAnsi="Times New Roman" w:cs="Times New Roman"/>
            <w:sz w:val="24"/>
            <w:szCs w:val="24"/>
          </w:rPr>
          <w:delText>c</w:delText>
        </w:r>
      </w:del>
      <w:r w:rsidRPr="00043B90">
        <w:rPr>
          <w:rFonts w:ascii="Times New Roman" w:hAnsi="Times New Roman" w:cs="Times New Roman"/>
          <w:sz w:val="24"/>
          <w:szCs w:val="24"/>
        </w:rPr>
        <w:t>onference in Cardiff.</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The idea </w:t>
      </w:r>
      <w:r w:rsidR="005E7740" w:rsidRPr="00043B90">
        <w:rPr>
          <w:rFonts w:ascii="Times New Roman" w:hAnsi="Times New Roman" w:cs="Times New Roman"/>
          <w:sz w:val="24"/>
          <w:szCs w:val="24"/>
        </w:rPr>
        <w:t xml:space="preserve">of juxtaposing Bowie and Romanticism (two great </w:t>
      </w:r>
      <w:commentRangeStart w:id="7"/>
      <w:r w:rsidR="005E7740" w:rsidRPr="00043B90">
        <w:rPr>
          <w:rFonts w:ascii="Times New Roman" w:hAnsi="Times New Roman" w:cs="Times New Roman"/>
          <w:sz w:val="24"/>
          <w:szCs w:val="24"/>
        </w:rPr>
        <w:t xml:space="preserve">tastes </w:t>
      </w:r>
      <w:commentRangeEnd w:id="7"/>
      <w:r w:rsidR="00BC6A7F">
        <w:rPr>
          <w:rStyle w:val="CommentReference"/>
        </w:rPr>
        <w:commentReference w:id="7"/>
      </w:r>
      <w:r w:rsidR="005E7740" w:rsidRPr="00043B90">
        <w:rPr>
          <w:rFonts w:ascii="Times New Roman" w:hAnsi="Times New Roman" w:cs="Times New Roman"/>
          <w:sz w:val="24"/>
          <w:szCs w:val="24"/>
        </w:rPr>
        <w:t xml:space="preserve">that we hoped would taste great together) </w:t>
      </w:r>
      <w:r w:rsidR="00D923C5" w:rsidRPr="00043B90">
        <w:rPr>
          <w:rFonts w:ascii="Times New Roman" w:hAnsi="Times New Roman" w:cs="Times New Roman"/>
          <w:sz w:val="24"/>
          <w:szCs w:val="24"/>
        </w:rPr>
        <w:t>swiftly</w:t>
      </w:r>
      <w:r w:rsidR="005E7740" w:rsidRPr="00043B90">
        <w:rPr>
          <w:rFonts w:ascii="Times New Roman" w:hAnsi="Times New Roman" w:cs="Times New Roman"/>
          <w:sz w:val="24"/>
          <w:szCs w:val="24"/>
        </w:rPr>
        <w:t xml:space="preserve"> </w:t>
      </w:r>
      <w:r w:rsidR="00D923C5" w:rsidRPr="00043B90">
        <w:rPr>
          <w:rFonts w:ascii="Times New Roman" w:hAnsi="Times New Roman" w:cs="Times New Roman"/>
          <w:sz w:val="24"/>
          <w:szCs w:val="24"/>
        </w:rPr>
        <w:t xml:space="preserve">created a </w:t>
      </w:r>
      <w:r w:rsidR="005E7740" w:rsidRPr="00043B90">
        <w:rPr>
          <w:rFonts w:ascii="Times New Roman" w:hAnsi="Times New Roman" w:cs="Times New Roman"/>
          <w:sz w:val="24"/>
          <w:szCs w:val="24"/>
        </w:rPr>
        <w:t>compelling</w:t>
      </w:r>
      <w:r w:rsidR="00D923C5" w:rsidRPr="00043B90">
        <w:rPr>
          <w:rFonts w:ascii="Times New Roman" w:hAnsi="Times New Roman" w:cs="Times New Roman"/>
          <w:sz w:val="24"/>
          <w:szCs w:val="24"/>
        </w:rPr>
        <w:t xml:space="preserve"> </w:t>
      </w:r>
      <w:r w:rsidR="00DA4635" w:rsidRPr="00043B90">
        <w:rPr>
          <w:rFonts w:ascii="Times New Roman" w:hAnsi="Times New Roman" w:cs="Times New Roman"/>
          <w:sz w:val="24"/>
          <w:szCs w:val="24"/>
        </w:rPr>
        <w:t>play</w:t>
      </w:r>
      <w:r w:rsidR="00D923C5" w:rsidRPr="00043B90">
        <w:rPr>
          <w:rFonts w:ascii="Times New Roman" w:hAnsi="Times New Roman" w:cs="Times New Roman"/>
          <w:sz w:val="24"/>
          <w:szCs w:val="24"/>
        </w:rPr>
        <w:t xml:space="preserve"> of possibilities, and </w:t>
      </w:r>
      <w:r w:rsidR="005E7740" w:rsidRPr="00043B90">
        <w:rPr>
          <w:rFonts w:ascii="Times New Roman" w:hAnsi="Times New Roman" w:cs="Times New Roman"/>
          <w:sz w:val="24"/>
          <w:szCs w:val="24"/>
        </w:rPr>
        <w:t xml:space="preserve">the </w:t>
      </w:r>
      <w:r w:rsidR="006C2A61" w:rsidRPr="00043B90">
        <w:rPr>
          <w:rFonts w:ascii="Times New Roman" w:hAnsi="Times New Roman" w:cs="Times New Roman"/>
          <w:sz w:val="24"/>
          <w:szCs w:val="24"/>
        </w:rPr>
        <w:t>notion</w:t>
      </w:r>
      <w:r w:rsidR="005E7740" w:rsidRPr="00043B90">
        <w:rPr>
          <w:rFonts w:ascii="Times New Roman" w:hAnsi="Times New Roman" w:cs="Times New Roman"/>
          <w:sz w:val="24"/>
          <w:szCs w:val="24"/>
        </w:rPr>
        <w:t xml:space="preserve"> </w:t>
      </w:r>
      <w:r w:rsidR="00D923C5" w:rsidRPr="00043B90">
        <w:rPr>
          <w:rFonts w:ascii="Times New Roman" w:hAnsi="Times New Roman" w:cs="Times New Roman"/>
          <w:sz w:val="24"/>
          <w:szCs w:val="24"/>
        </w:rPr>
        <w:t xml:space="preserve">of working these up </w:t>
      </w:r>
      <w:r w:rsidRPr="00043B90">
        <w:rPr>
          <w:rFonts w:ascii="Times New Roman" w:hAnsi="Times New Roman" w:cs="Times New Roman"/>
          <w:sz w:val="24"/>
          <w:szCs w:val="24"/>
        </w:rPr>
        <w:t>continued to nag at us</w:t>
      </w:r>
      <w:r w:rsidR="005E7740" w:rsidRPr="00043B90">
        <w:rPr>
          <w:rFonts w:ascii="Times New Roman" w:hAnsi="Times New Roman" w:cs="Times New Roman"/>
          <w:sz w:val="24"/>
          <w:szCs w:val="24"/>
        </w:rPr>
        <w:t xml:space="preserve"> long after we departed from Wales.</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Bowie’s subsequent passing</w:t>
      </w:r>
      <w:r w:rsidR="001A4766" w:rsidRPr="00043B90">
        <w:rPr>
          <w:rFonts w:ascii="Times New Roman" w:hAnsi="Times New Roman" w:cs="Times New Roman"/>
          <w:sz w:val="24"/>
          <w:szCs w:val="24"/>
        </w:rPr>
        <w:t>—</w:t>
      </w:r>
      <w:r w:rsidR="00A8436E" w:rsidRPr="00043B90">
        <w:rPr>
          <w:rFonts w:ascii="Times New Roman" w:hAnsi="Times New Roman" w:cs="Times New Roman"/>
          <w:sz w:val="24"/>
          <w:szCs w:val="24"/>
        </w:rPr>
        <w:t>one of</w:t>
      </w:r>
      <w:r w:rsidR="006C2A61"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the first of 2016’s </w:t>
      </w:r>
      <w:r w:rsidR="00EB41CA" w:rsidRPr="00043B90">
        <w:rPr>
          <w:rFonts w:ascii="Times New Roman" w:hAnsi="Times New Roman" w:cs="Times New Roman"/>
          <w:sz w:val="24"/>
          <w:szCs w:val="24"/>
        </w:rPr>
        <w:t>numerous</w:t>
      </w:r>
      <w:r w:rsidRPr="00043B90">
        <w:rPr>
          <w:rFonts w:ascii="Times New Roman" w:hAnsi="Times New Roman" w:cs="Times New Roman"/>
          <w:sz w:val="24"/>
          <w:szCs w:val="24"/>
        </w:rPr>
        <w:t xml:space="preserve"> great losses</w:t>
      </w:r>
      <w:r w:rsidR="001A4766" w:rsidRPr="00043B90">
        <w:rPr>
          <w:rFonts w:ascii="Times New Roman" w:hAnsi="Times New Roman" w:cs="Times New Roman"/>
          <w:sz w:val="24"/>
          <w:szCs w:val="24"/>
        </w:rPr>
        <w:t>—</w:t>
      </w:r>
      <w:r w:rsidRPr="00043B90">
        <w:rPr>
          <w:rFonts w:ascii="Times New Roman" w:hAnsi="Times New Roman" w:cs="Times New Roman"/>
          <w:sz w:val="24"/>
          <w:szCs w:val="24"/>
        </w:rPr>
        <w:t xml:space="preserve">intensified our desire to see what </w:t>
      </w:r>
      <w:r w:rsidR="005E7740" w:rsidRPr="00043B90">
        <w:rPr>
          <w:rFonts w:ascii="Times New Roman" w:hAnsi="Times New Roman" w:cs="Times New Roman"/>
          <w:sz w:val="24"/>
          <w:szCs w:val="24"/>
        </w:rPr>
        <w:t xml:space="preserve">we could </w:t>
      </w:r>
      <w:r w:rsidR="00EB41CA" w:rsidRPr="00043B90">
        <w:rPr>
          <w:rFonts w:ascii="Times New Roman" w:hAnsi="Times New Roman" w:cs="Times New Roman"/>
          <w:sz w:val="24"/>
          <w:szCs w:val="24"/>
        </w:rPr>
        <w:t>do</w:t>
      </w:r>
      <w:r w:rsidR="005E7740" w:rsidRPr="00043B90">
        <w:rPr>
          <w:rFonts w:ascii="Times New Roman" w:hAnsi="Times New Roman" w:cs="Times New Roman"/>
          <w:sz w:val="24"/>
          <w:szCs w:val="24"/>
        </w:rPr>
        <w:t xml:space="preserve"> by</w:t>
      </w:r>
      <w:r w:rsidRPr="00043B90">
        <w:rPr>
          <w:rFonts w:ascii="Times New Roman" w:hAnsi="Times New Roman" w:cs="Times New Roman"/>
          <w:sz w:val="24"/>
          <w:szCs w:val="24"/>
        </w:rPr>
        <w:t xml:space="preserve"> examining Bowie through the prism of Romanticism and </w:t>
      </w:r>
      <w:r w:rsidR="00EB41CA" w:rsidRPr="00043B90">
        <w:rPr>
          <w:rFonts w:ascii="Times New Roman" w:hAnsi="Times New Roman" w:cs="Times New Roman"/>
          <w:sz w:val="24"/>
          <w:szCs w:val="24"/>
        </w:rPr>
        <w:t>vice</w:t>
      </w:r>
      <w:r w:rsidRPr="00043B90">
        <w:rPr>
          <w:rFonts w:ascii="Times New Roman" w:hAnsi="Times New Roman" w:cs="Times New Roman"/>
          <w:sz w:val="24"/>
          <w:szCs w:val="24"/>
        </w:rPr>
        <w:t xml:space="preserve"> versa.</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On the </w:t>
      </w:r>
      <w:r w:rsidR="005E7740" w:rsidRPr="00043B90">
        <w:rPr>
          <w:rFonts w:ascii="Times New Roman" w:hAnsi="Times New Roman" w:cs="Times New Roman"/>
          <w:sz w:val="24"/>
          <w:szCs w:val="24"/>
        </w:rPr>
        <w:t xml:space="preserve">helpful </w:t>
      </w:r>
      <w:r w:rsidRPr="00043B90">
        <w:rPr>
          <w:rFonts w:ascii="Times New Roman" w:hAnsi="Times New Roman" w:cs="Times New Roman"/>
          <w:sz w:val="24"/>
          <w:szCs w:val="24"/>
        </w:rPr>
        <w:t>recommendation of Michael Gamer, we asked Emily Bernhard Jackson</w:t>
      </w:r>
      <w:commentRangeStart w:id="8"/>
      <w:r w:rsidRPr="00043B90">
        <w:rPr>
          <w:rFonts w:ascii="Times New Roman" w:hAnsi="Times New Roman" w:cs="Times New Roman"/>
          <w:sz w:val="24"/>
          <w:szCs w:val="24"/>
        </w:rPr>
        <w:t xml:space="preserve">, who was already completing </w:t>
      </w:r>
      <w:r w:rsidR="00DA4635" w:rsidRPr="00043B90">
        <w:rPr>
          <w:rFonts w:ascii="Times New Roman" w:hAnsi="Times New Roman" w:cs="Times New Roman"/>
          <w:sz w:val="24"/>
          <w:szCs w:val="24"/>
        </w:rPr>
        <w:t xml:space="preserve">new </w:t>
      </w:r>
      <w:r w:rsidRPr="00043B90">
        <w:rPr>
          <w:rFonts w:ascii="Times New Roman" w:hAnsi="Times New Roman" w:cs="Times New Roman"/>
          <w:sz w:val="24"/>
          <w:szCs w:val="24"/>
        </w:rPr>
        <w:t xml:space="preserve">work on Bowie and Byron, </w:t>
      </w:r>
      <w:commentRangeEnd w:id="8"/>
      <w:r w:rsidR="00DC3AE3">
        <w:rPr>
          <w:rStyle w:val="CommentReference"/>
        </w:rPr>
        <w:commentReference w:id="8"/>
      </w:r>
      <w:r w:rsidRPr="00043B90">
        <w:rPr>
          <w:rFonts w:ascii="Times New Roman" w:hAnsi="Times New Roman" w:cs="Times New Roman"/>
          <w:sz w:val="24"/>
          <w:szCs w:val="24"/>
        </w:rPr>
        <w:t xml:space="preserve">to join us, and the four of us presented our ideas as a panel at the 2017 </w:t>
      </w:r>
      <w:r w:rsidRPr="00471E70">
        <w:rPr>
          <w:rFonts w:ascii="Times New Roman" w:hAnsi="Times New Roman" w:cs="Times New Roman"/>
          <w:sz w:val="24"/>
          <w:szCs w:val="24"/>
        </w:rPr>
        <w:t xml:space="preserve">BARS </w:t>
      </w:r>
      <w:ins w:id="9" w:author="Jessica Tebo" w:date="2021-08-08T15:41:00Z">
        <w:r w:rsidR="00FE2B77" w:rsidRPr="00471E70">
          <w:rPr>
            <w:rFonts w:ascii="Times New Roman" w:hAnsi="Times New Roman" w:cs="Times New Roman"/>
            <w:sz w:val="24"/>
            <w:szCs w:val="24"/>
          </w:rPr>
          <w:t>C</w:t>
        </w:r>
      </w:ins>
      <w:del w:id="10" w:author="Jessica Tebo" w:date="2021-08-08T15:41:00Z">
        <w:r w:rsidRPr="00471E70" w:rsidDel="00FE2B77">
          <w:rPr>
            <w:rFonts w:ascii="Times New Roman" w:hAnsi="Times New Roman" w:cs="Times New Roman"/>
            <w:sz w:val="24"/>
            <w:szCs w:val="24"/>
          </w:rPr>
          <w:delText>c</w:delText>
        </w:r>
      </w:del>
      <w:r w:rsidRPr="00471E70">
        <w:rPr>
          <w:rFonts w:ascii="Times New Roman" w:hAnsi="Times New Roman" w:cs="Times New Roman"/>
          <w:sz w:val="24"/>
          <w:szCs w:val="24"/>
        </w:rPr>
        <w:t>onference</w:t>
      </w:r>
      <w:r w:rsidRPr="00043B90">
        <w:rPr>
          <w:rFonts w:ascii="Times New Roman" w:hAnsi="Times New Roman" w:cs="Times New Roman"/>
          <w:sz w:val="24"/>
          <w:szCs w:val="24"/>
        </w:rPr>
        <w:t xml:space="preserve"> in York.</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We were gratified both by the number of people who showed up at a relatively early hour </w:t>
      </w:r>
      <w:commentRangeStart w:id="11"/>
      <w:r w:rsidRPr="00043B90">
        <w:rPr>
          <w:rFonts w:ascii="Times New Roman" w:hAnsi="Times New Roman" w:cs="Times New Roman"/>
          <w:sz w:val="24"/>
          <w:szCs w:val="24"/>
        </w:rPr>
        <w:t xml:space="preserve">on </w:t>
      </w:r>
      <w:r w:rsidR="00B769BE" w:rsidRPr="00043B90">
        <w:rPr>
          <w:rFonts w:ascii="Times New Roman" w:hAnsi="Times New Roman" w:cs="Times New Roman"/>
          <w:sz w:val="24"/>
          <w:szCs w:val="24"/>
        </w:rPr>
        <w:t xml:space="preserve">the </w:t>
      </w:r>
      <w:r w:rsidRPr="00043B90">
        <w:rPr>
          <w:rFonts w:ascii="Times New Roman" w:hAnsi="Times New Roman" w:cs="Times New Roman"/>
          <w:sz w:val="24"/>
          <w:szCs w:val="24"/>
        </w:rPr>
        <w:t>Sunday morning after the banquet</w:t>
      </w:r>
      <w:commentRangeEnd w:id="11"/>
      <w:r w:rsidR="002A6DE3">
        <w:rPr>
          <w:rStyle w:val="CommentReference"/>
        </w:rPr>
        <w:commentReference w:id="11"/>
      </w:r>
      <w:r w:rsidRPr="00043B90">
        <w:rPr>
          <w:rFonts w:ascii="Times New Roman" w:hAnsi="Times New Roman" w:cs="Times New Roman"/>
          <w:sz w:val="24"/>
          <w:szCs w:val="24"/>
        </w:rPr>
        <w:t xml:space="preserve"> and by the enthusiasm expressed in questions and responses</w:t>
      </w:r>
      <w:r w:rsidR="005E7740"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5E7740" w:rsidRPr="00043B90">
        <w:rPr>
          <w:rFonts w:ascii="Times New Roman" w:hAnsi="Times New Roman" w:cs="Times New Roman"/>
          <w:sz w:val="24"/>
          <w:szCs w:val="24"/>
        </w:rPr>
        <w:t>Th</w:t>
      </w:r>
      <w:r w:rsidR="00E7683D" w:rsidRPr="00043B90">
        <w:rPr>
          <w:rFonts w:ascii="Times New Roman" w:hAnsi="Times New Roman" w:cs="Times New Roman"/>
          <w:sz w:val="24"/>
          <w:szCs w:val="24"/>
        </w:rPr>
        <w:t>is</w:t>
      </w:r>
      <w:r w:rsidR="00D85A45" w:rsidRPr="00043B90">
        <w:rPr>
          <w:rFonts w:ascii="Times New Roman" w:hAnsi="Times New Roman" w:cs="Times New Roman"/>
          <w:sz w:val="24"/>
          <w:szCs w:val="24"/>
        </w:rPr>
        <w:t xml:space="preserve"> made us keen </w:t>
      </w:r>
      <w:r w:rsidRPr="00043B90">
        <w:rPr>
          <w:rFonts w:ascii="Times New Roman" w:hAnsi="Times New Roman" w:cs="Times New Roman"/>
          <w:sz w:val="24"/>
          <w:szCs w:val="24"/>
        </w:rPr>
        <w:t xml:space="preserve">to </w:t>
      </w:r>
      <w:r w:rsidR="006C2A61" w:rsidRPr="00043B90">
        <w:rPr>
          <w:rFonts w:ascii="Times New Roman" w:hAnsi="Times New Roman" w:cs="Times New Roman"/>
          <w:sz w:val="24"/>
          <w:szCs w:val="24"/>
        </w:rPr>
        <w:t>develop</w:t>
      </w:r>
      <w:r w:rsidRPr="00043B90">
        <w:rPr>
          <w:rFonts w:ascii="Times New Roman" w:hAnsi="Times New Roman" w:cs="Times New Roman"/>
          <w:sz w:val="24"/>
          <w:szCs w:val="24"/>
        </w:rPr>
        <w:t xml:space="preserve"> our thoughts for publication to extend the </w:t>
      </w:r>
      <w:r w:rsidR="006C2A61" w:rsidRPr="00043B90">
        <w:rPr>
          <w:rFonts w:ascii="Times New Roman" w:hAnsi="Times New Roman" w:cs="Times New Roman"/>
          <w:sz w:val="24"/>
          <w:szCs w:val="24"/>
        </w:rPr>
        <w:t xml:space="preserve">stimulating </w:t>
      </w:r>
      <w:r w:rsidRPr="00043B90">
        <w:rPr>
          <w:rFonts w:ascii="Times New Roman" w:hAnsi="Times New Roman" w:cs="Times New Roman"/>
          <w:sz w:val="24"/>
          <w:szCs w:val="24"/>
        </w:rPr>
        <w:t>conversations we</w:t>
      </w:r>
      <w:r w:rsidR="008132D8" w:rsidRPr="00043B90">
        <w:rPr>
          <w:rFonts w:ascii="Times New Roman" w:hAnsi="Times New Roman" w:cs="Times New Roman"/>
          <w:sz w:val="24"/>
          <w:szCs w:val="24"/>
        </w:rPr>
        <w:t xml:space="preserve"> ha</w:t>
      </w:r>
      <w:r w:rsidRPr="00043B90">
        <w:rPr>
          <w:rFonts w:ascii="Times New Roman" w:hAnsi="Times New Roman" w:cs="Times New Roman"/>
          <w:sz w:val="24"/>
          <w:szCs w:val="24"/>
        </w:rPr>
        <w:t>d begun.</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When we submitted </w:t>
      </w:r>
      <w:r w:rsidR="00A8436E" w:rsidRPr="00043B90">
        <w:rPr>
          <w:rFonts w:ascii="Times New Roman" w:hAnsi="Times New Roman" w:cs="Times New Roman"/>
          <w:sz w:val="24"/>
          <w:szCs w:val="24"/>
        </w:rPr>
        <w:t>a</w:t>
      </w:r>
      <w:r w:rsidRPr="00043B90">
        <w:rPr>
          <w:rFonts w:ascii="Times New Roman" w:hAnsi="Times New Roman" w:cs="Times New Roman"/>
          <w:sz w:val="24"/>
          <w:szCs w:val="24"/>
        </w:rPr>
        <w:t xml:space="preserve"> proposal </w:t>
      </w:r>
      <w:r w:rsidR="00DA4635" w:rsidRPr="00043B90">
        <w:rPr>
          <w:rFonts w:ascii="Times New Roman" w:hAnsi="Times New Roman" w:cs="Times New Roman"/>
          <w:sz w:val="24"/>
          <w:szCs w:val="24"/>
        </w:rPr>
        <w:t>to the Praxis series</w:t>
      </w:r>
      <w:r w:rsidRPr="00043B90">
        <w:rPr>
          <w:rFonts w:ascii="Times New Roman" w:hAnsi="Times New Roman" w:cs="Times New Roman"/>
          <w:sz w:val="24"/>
          <w:szCs w:val="24"/>
        </w:rPr>
        <w:t>, Orrin Wang kindly mentioned that Forest Pyle had recently been thinking about Bowie in relation to his current projects on contemporary Romanticisms</w:t>
      </w:r>
      <w:commentRangeStart w:id="12"/>
      <w:r w:rsidRPr="00043B90">
        <w:rPr>
          <w:rFonts w:ascii="Times New Roman" w:hAnsi="Times New Roman" w:cs="Times New Roman"/>
          <w:sz w:val="24"/>
          <w:szCs w:val="24"/>
        </w:rPr>
        <w:t xml:space="preserve">; when </w:t>
      </w:r>
      <w:commentRangeEnd w:id="12"/>
      <w:r w:rsidR="00C3624A">
        <w:rPr>
          <w:rStyle w:val="CommentReference"/>
        </w:rPr>
        <w:commentReference w:id="12"/>
      </w:r>
      <w:r w:rsidRPr="00043B90">
        <w:rPr>
          <w:rFonts w:ascii="Times New Roman" w:hAnsi="Times New Roman" w:cs="Times New Roman"/>
          <w:sz w:val="24"/>
          <w:szCs w:val="24"/>
        </w:rPr>
        <w:t xml:space="preserve">we subsequently approached him, it swiftly became apparent that his </w:t>
      </w:r>
      <w:r w:rsidR="00D85A45" w:rsidRPr="00043B90">
        <w:rPr>
          <w:rFonts w:ascii="Times New Roman" w:hAnsi="Times New Roman" w:cs="Times New Roman"/>
          <w:sz w:val="24"/>
          <w:szCs w:val="24"/>
        </w:rPr>
        <w:t>perspective</w:t>
      </w:r>
      <w:r w:rsidRPr="00043B90">
        <w:rPr>
          <w:rFonts w:ascii="Times New Roman" w:hAnsi="Times New Roman" w:cs="Times New Roman"/>
          <w:sz w:val="24"/>
          <w:szCs w:val="24"/>
        </w:rPr>
        <w:t xml:space="preserve"> would bring something new and distinctive beyond what we’d gather</w:t>
      </w:r>
      <w:r w:rsidR="00DA4635" w:rsidRPr="00043B90">
        <w:rPr>
          <w:rFonts w:ascii="Times New Roman" w:hAnsi="Times New Roman" w:cs="Times New Roman"/>
          <w:sz w:val="24"/>
          <w:szCs w:val="24"/>
        </w:rPr>
        <w:t>ed</w:t>
      </w:r>
      <w:r w:rsidRPr="00043B90">
        <w:rPr>
          <w:rFonts w:ascii="Times New Roman" w:hAnsi="Times New Roman" w:cs="Times New Roman"/>
          <w:sz w:val="24"/>
          <w:szCs w:val="24"/>
        </w:rPr>
        <w:t xml:space="preserve"> in the original panel, so we were delighted when he agreed to contribute </w:t>
      </w:r>
      <w:ins w:id="13" w:author="Jessica Tebo" w:date="2021-08-08T15:47:00Z">
        <w:r w:rsidR="00291E89">
          <w:rPr>
            <w:rFonts w:ascii="Times New Roman" w:hAnsi="Times New Roman" w:cs="Times New Roman"/>
            <w:sz w:val="24"/>
            <w:szCs w:val="24"/>
          </w:rPr>
          <w:t>a</w:t>
        </w:r>
      </w:ins>
      <w:del w:id="14" w:author="Jessica Tebo" w:date="2021-08-08T15:47:00Z">
        <w:r w:rsidR="005E7740" w:rsidRPr="00043B90" w:rsidDel="00291E89">
          <w:rPr>
            <w:rFonts w:ascii="Times New Roman" w:hAnsi="Times New Roman" w:cs="Times New Roman"/>
            <w:sz w:val="24"/>
            <w:szCs w:val="24"/>
          </w:rPr>
          <w:delText>this colle</w:delText>
        </w:r>
        <w:r w:rsidR="005E7740" w:rsidRPr="00043B90" w:rsidDel="0086469A">
          <w:rPr>
            <w:rFonts w:ascii="Times New Roman" w:hAnsi="Times New Roman" w:cs="Times New Roman"/>
            <w:sz w:val="24"/>
            <w:szCs w:val="24"/>
          </w:rPr>
          <w:delText>ction’</w:delText>
        </w:r>
      </w:del>
      <w:del w:id="15" w:author="Jessica Tebo" w:date="2021-08-08T15:46:00Z">
        <w:r w:rsidR="005E7740" w:rsidRPr="00043B90" w:rsidDel="0086469A">
          <w:rPr>
            <w:rFonts w:ascii="Times New Roman" w:hAnsi="Times New Roman" w:cs="Times New Roman"/>
            <w:sz w:val="24"/>
            <w:szCs w:val="24"/>
          </w:rPr>
          <w:delText>s</w:delText>
        </w:r>
      </w:del>
      <w:r w:rsidRPr="00043B90">
        <w:rPr>
          <w:rFonts w:ascii="Times New Roman" w:hAnsi="Times New Roman" w:cs="Times New Roman"/>
          <w:sz w:val="24"/>
          <w:szCs w:val="24"/>
        </w:rPr>
        <w:t xml:space="preserve"> concluding essay</w:t>
      </w:r>
      <w:ins w:id="16" w:author="Jessica Tebo" w:date="2021-08-08T15:47:00Z">
        <w:r w:rsidR="00291E89">
          <w:rPr>
            <w:rFonts w:ascii="Times New Roman" w:hAnsi="Times New Roman" w:cs="Times New Roman"/>
            <w:sz w:val="24"/>
            <w:szCs w:val="24"/>
          </w:rPr>
          <w:t xml:space="preserve"> to this collection</w:t>
        </w:r>
      </w:ins>
      <w:r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6C2A61" w:rsidRPr="00043B90">
        <w:rPr>
          <w:rFonts w:ascii="Times New Roman" w:hAnsi="Times New Roman" w:cs="Times New Roman"/>
          <w:sz w:val="24"/>
          <w:szCs w:val="24"/>
        </w:rPr>
        <w:t xml:space="preserve">The completion of this volume is </w:t>
      </w:r>
      <w:r w:rsidR="006224C5" w:rsidRPr="00043B90">
        <w:rPr>
          <w:rFonts w:ascii="Times New Roman" w:hAnsi="Times New Roman" w:cs="Times New Roman"/>
          <w:sz w:val="24"/>
          <w:szCs w:val="24"/>
        </w:rPr>
        <w:t xml:space="preserve">thus </w:t>
      </w:r>
      <w:r w:rsidR="006C2A61" w:rsidRPr="00043B90">
        <w:rPr>
          <w:rFonts w:ascii="Times New Roman" w:hAnsi="Times New Roman" w:cs="Times New Roman"/>
          <w:sz w:val="24"/>
          <w:szCs w:val="24"/>
        </w:rPr>
        <w:t>a tribute to Romantic Studies’ openness and</w:t>
      </w:r>
      <w:r w:rsidR="004A6F3F" w:rsidRPr="00043B90">
        <w:rPr>
          <w:rFonts w:ascii="Times New Roman" w:hAnsi="Times New Roman" w:cs="Times New Roman"/>
          <w:sz w:val="24"/>
          <w:szCs w:val="24"/>
        </w:rPr>
        <w:t xml:space="preserve"> cordiality</w:t>
      </w:r>
      <w:r w:rsidR="00755E89"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755E89" w:rsidRPr="00043B90">
        <w:rPr>
          <w:rFonts w:ascii="Times New Roman" w:hAnsi="Times New Roman" w:cs="Times New Roman"/>
          <w:sz w:val="24"/>
          <w:szCs w:val="24"/>
        </w:rPr>
        <w:t>W</w:t>
      </w:r>
      <w:r w:rsidR="006C2A61" w:rsidRPr="00043B90">
        <w:rPr>
          <w:rFonts w:ascii="Times New Roman" w:hAnsi="Times New Roman" w:cs="Times New Roman"/>
          <w:sz w:val="24"/>
          <w:szCs w:val="24"/>
        </w:rPr>
        <w:t>e’d like to offer heartfelt thanks to all those who’ve listened to</w:t>
      </w:r>
      <w:r w:rsidR="00D85A45" w:rsidRPr="00043B90">
        <w:rPr>
          <w:rFonts w:ascii="Times New Roman" w:hAnsi="Times New Roman" w:cs="Times New Roman"/>
          <w:sz w:val="24"/>
          <w:szCs w:val="24"/>
        </w:rPr>
        <w:t>,</w:t>
      </w:r>
      <w:r w:rsidR="006C2A61" w:rsidRPr="00043B90">
        <w:rPr>
          <w:rFonts w:ascii="Times New Roman" w:hAnsi="Times New Roman" w:cs="Times New Roman"/>
          <w:sz w:val="24"/>
          <w:szCs w:val="24"/>
        </w:rPr>
        <w:t xml:space="preserve"> supported</w:t>
      </w:r>
      <w:r w:rsidR="00530EFB" w:rsidRPr="00043B90">
        <w:rPr>
          <w:rFonts w:ascii="Times New Roman" w:hAnsi="Times New Roman" w:cs="Times New Roman"/>
          <w:sz w:val="24"/>
          <w:szCs w:val="24"/>
        </w:rPr>
        <w:t>,</w:t>
      </w:r>
      <w:r w:rsidR="006C2A61" w:rsidRPr="00043B90">
        <w:rPr>
          <w:rFonts w:ascii="Times New Roman" w:hAnsi="Times New Roman" w:cs="Times New Roman"/>
          <w:sz w:val="24"/>
          <w:szCs w:val="24"/>
        </w:rPr>
        <w:t xml:space="preserve"> </w:t>
      </w:r>
      <w:r w:rsidR="00D85A45" w:rsidRPr="00043B90">
        <w:rPr>
          <w:rFonts w:ascii="Times New Roman" w:hAnsi="Times New Roman" w:cs="Times New Roman"/>
          <w:sz w:val="24"/>
          <w:szCs w:val="24"/>
        </w:rPr>
        <w:t xml:space="preserve">and provided feedback on </w:t>
      </w:r>
      <w:r w:rsidR="006C2A61" w:rsidRPr="00043B90">
        <w:rPr>
          <w:rFonts w:ascii="Times New Roman" w:hAnsi="Times New Roman" w:cs="Times New Roman"/>
          <w:sz w:val="24"/>
          <w:szCs w:val="24"/>
        </w:rPr>
        <w:t>this research as it</w:t>
      </w:r>
      <w:r w:rsidR="00A8436E" w:rsidRPr="00043B90">
        <w:rPr>
          <w:rFonts w:ascii="Times New Roman" w:hAnsi="Times New Roman" w:cs="Times New Roman"/>
          <w:sz w:val="24"/>
          <w:szCs w:val="24"/>
        </w:rPr>
        <w:t xml:space="preserve"> has</w:t>
      </w:r>
      <w:r w:rsidR="006C2A61" w:rsidRPr="00043B90">
        <w:rPr>
          <w:rFonts w:ascii="Times New Roman" w:hAnsi="Times New Roman" w:cs="Times New Roman"/>
          <w:sz w:val="24"/>
          <w:szCs w:val="24"/>
        </w:rPr>
        <w:t xml:space="preserve"> developed.</w:t>
      </w:r>
    </w:p>
    <w:p w14:paraId="474663A1" w14:textId="6F20D526" w:rsidR="007955C7" w:rsidRPr="00043B90" w:rsidRDefault="00480474"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 xml:space="preserve">The framing of this collection begs two related questions: why place such emphasis on Romantic legacies, and why use David Bowie to </w:t>
      </w:r>
      <w:r w:rsidR="004028D0" w:rsidRPr="00043B90">
        <w:rPr>
          <w:rFonts w:ascii="Times New Roman" w:hAnsi="Times New Roman" w:cs="Times New Roman"/>
          <w:sz w:val="24"/>
          <w:szCs w:val="24"/>
        </w:rPr>
        <w:t>explore these</w:t>
      </w:r>
      <w:r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commentRangeStart w:id="17"/>
      <w:r w:rsidRPr="00043B90">
        <w:rPr>
          <w:rFonts w:ascii="Times New Roman" w:hAnsi="Times New Roman" w:cs="Times New Roman"/>
          <w:sz w:val="24"/>
          <w:szCs w:val="24"/>
        </w:rPr>
        <w:t>Taking the first of these questions first:</w:t>
      </w:r>
      <w:commentRangeEnd w:id="17"/>
      <w:r w:rsidR="00332249">
        <w:rPr>
          <w:rStyle w:val="CommentReference"/>
        </w:rPr>
        <w:commentReference w:id="17"/>
      </w:r>
      <w:r w:rsidRPr="00043B90">
        <w:rPr>
          <w:rFonts w:ascii="Times New Roman" w:hAnsi="Times New Roman" w:cs="Times New Roman"/>
          <w:sz w:val="24"/>
          <w:szCs w:val="24"/>
        </w:rPr>
        <w:t xml:space="preserve"> we</w:t>
      </w:r>
      <w:r w:rsidR="00242201" w:rsidRPr="00043B90">
        <w:rPr>
          <w:rFonts w:ascii="Times New Roman" w:hAnsi="Times New Roman" w:cs="Times New Roman"/>
          <w:sz w:val="24"/>
          <w:szCs w:val="24"/>
        </w:rPr>
        <w:t xml:space="preserve"> a</w:t>
      </w:r>
      <w:r w:rsidRPr="00043B90">
        <w:rPr>
          <w:rFonts w:ascii="Times New Roman" w:hAnsi="Times New Roman" w:cs="Times New Roman"/>
          <w:sz w:val="24"/>
          <w:szCs w:val="24"/>
        </w:rPr>
        <w:t>re aware that f</w:t>
      </w:r>
      <w:r w:rsidR="00A25E9B" w:rsidRPr="00043B90">
        <w:rPr>
          <w:rFonts w:ascii="Times New Roman" w:hAnsi="Times New Roman" w:cs="Times New Roman"/>
          <w:sz w:val="24"/>
          <w:szCs w:val="24"/>
        </w:rPr>
        <w:t>rom certain perspectives, explo</w:t>
      </w:r>
      <w:r w:rsidR="00D64F37" w:rsidRPr="00043B90">
        <w:rPr>
          <w:rFonts w:ascii="Times New Roman" w:hAnsi="Times New Roman" w:cs="Times New Roman"/>
          <w:sz w:val="24"/>
          <w:szCs w:val="24"/>
        </w:rPr>
        <w:t xml:space="preserve">ring </w:t>
      </w:r>
      <w:r w:rsidR="00D372FE" w:rsidRPr="00043B90">
        <w:rPr>
          <w:rFonts w:ascii="Times New Roman" w:hAnsi="Times New Roman" w:cs="Times New Roman"/>
          <w:sz w:val="24"/>
          <w:szCs w:val="24"/>
        </w:rPr>
        <w:t>Romantic</w:t>
      </w:r>
      <w:r w:rsidR="00D64F37" w:rsidRPr="00043B90">
        <w:rPr>
          <w:rFonts w:ascii="Times New Roman" w:hAnsi="Times New Roman" w:cs="Times New Roman"/>
          <w:sz w:val="24"/>
          <w:szCs w:val="24"/>
        </w:rPr>
        <w:t xml:space="preserve"> resonances</w:t>
      </w:r>
      <w:r w:rsidR="00A25E9B" w:rsidRPr="00043B90">
        <w:rPr>
          <w:rFonts w:ascii="Times New Roman" w:hAnsi="Times New Roman" w:cs="Times New Roman"/>
          <w:sz w:val="24"/>
          <w:szCs w:val="24"/>
        </w:rPr>
        <w:t xml:space="preserve"> </w:t>
      </w:r>
      <w:r w:rsidR="00D372FE" w:rsidRPr="00043B90">
        <w:rPr>
          <w:rFonts w:ascii="Times New Roman" w:hAnsi="Times New Roman" w:cs="Times New Roman"/>
          <w:sz w:val="24"/>
          <w:szCs w:val="24"/>
        </w:rPr>
        <w:t xml:space="preserve">in David Bowie </w:t>
      </w:r>
      <w:r w:rsidR="00A25E9B" w:rsidRPr="00043B90">
        <w:rPr>
          <w:rFonts w:ascii="Times New Roman" w:hAnsi="Times New Roman" w:cs="Times New Roman"/>
          <w:sz w:val="24"/>
          <w:szCs w:val="24"/>
        </w:rPr>
        <w:t xml:space="preserve">might seem </w:t>
      </w:r>
      <w:r w:rsidR="00D64F37" w:rsidRPr="00043B90">
        <w:rPr>
          <w:rFonts w:ascii="Times New Roman" w:hAnsi="Times New Roman" w:cs="Times New Roman"/>
          <w:sz w:val="24"/>
          <w:szCs w:val="24"/>
        </w:rPr>
        <w:t xml:space="preserve">to be </w:t>
      </w:r>
      <w:r w:rsidR="00B73F02" w:rsidRPr="00043B90">
        <w:rPr>
          <w:rFonts w:ascii="Times New Roman" w:hAnsi="Times New Roman" w:cs="Times New Roman"/>
          <w:sz w:val="24"/>
          <w:szCs w:val="24"/>
        </w:rPr>
        <w:t xml:space="preserve">a </w:t>
      </w:r>
      <w:r w:rsidR="00A25E9B" w:rsidRPr="00043B90">
        <w:rPr>
          <w:rFonts w:ascii="Times New Roman" w:hAnsi="Times New Roman" w:cs="Times New Roman"/>
          <w:sz w:val="24"/>
          <w:szCs w:val="24"/>
        </w:rPr>
        <w:t>rather tangential</w:t>
      </w:r>
      <w:r w:rsidR="001A4766" w:rsidRPr="00043B90">
        <w:rPr>
          <w:rFonts w:ascii="Times New Roman" w:hAnsi="Times New Roman" w:cs="Times New Roman"/>
          <w:sz w:val="24"/>
          <w:szCs w:val="24"/>
        </w:rPr>
        <w:t>—</w:t>
      </w:r>
      <w:r w:rsidR="00A25E9B" w:rsidRPr="00043B90">
        <w:rPr>
          <w:rFonts w:ascii="Times New Roman" w:hAnsi="Times New Roman" w:cs="Times New Roman"/>
          <w:sz w:val="24"/>
          <w:szCs w:val="24"/>
        </w:rPr>
        <w:t>or even quixotic</w:t>
      </w:r>
      <w:r w:rsidR="001A4766" w:rsidRPr="00043B90">
        <w:rPr>
          <w:rFonts w:ascii="Times New Roman" w:hAnsi="Times New Roman" w:cs="Times New Roman"/>
          <w:sz w:val="24"/>
          <w:szCs w:val="24"/>
        </w:rPr>
        <w:t>—</w:t>
      </w:r>
      <w:r w:rsidR="00D64F37" w:rsidRPr="00043B90">
        <w:rPr>
          <w:rFonts w:ascii="Times New Roman" w:hAnsi="Times New Roman" w:cs="Times New Roman"/>
          <w:sz w:val="24"/>
          <w:szCs w:val="24"/>
        </w:rPr>
        <w:t>endeavour</w:t>
      </w:r>
      <w:r w:rsidR="00A25E9B"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D64F37" w:rsidRPr="00D8795C">
        <w:rPr>
          <w:rFonts w:ascii="Times New Roman" w:hAnsi="Times New Roman" w:cs="Times New Roman"/>
          <w:sz w:val="24"/>
          <w:szCs w:val="24"/>
        </w:rPr>
        <w:t>For the past three decades, m</w:t>
      </w:r>
      <w:r w:rsidR="00A25E9B" w:rsidRPr="00D8795C">
        <w:rPr>
          <w:rFonts w:ascii="Times New Roman" w:hAnsi="Times New Roman" w:cs="Times New Roman"/>
          <w:sz w:val="24"/>
          <w:szCs w:val="24"/>
        </w:rPr>
        <w:t xml:space="preserve">ainstream scholarship in Romantic Studies has been strongly invested in </w:t>
      </w:r>
      <w:r w:rsidR="00A25E9B" w:rsidRPr="00D8795C">
        <w:rPr>
          <w:rFonts w:ascii="Times New Roman" w:hAnsi="Times New Roman" w:cs="Times New Roman"/>
          <w:sz w:val="24"/>
          <w:szCs w:val="24"/>
        </w:rPr>
        <w:lastRenderedPageBreak/>
        <w:t>recovering historical circumstances, vesting value claims for works in the</w:t>
      </w:r>
      <w:r w:rsidR="00D64F37" w:rsidRPr="00D8795C">
        <w:rPr>
          <w:rFonts w:ascii="Times New Roman" w:hAnsi="Times New Roman" w:cs="Times New Roman"/>
          <w:sz w:val="24"/>
          <w:szCs w:val="24"/>
        </w:rPr>
        <w:t>ir</w:t>
      </w:r>
      <w:r w:rsidR="00A25E9B" w:rsidRPr="00D8795C">
        <w:rPr>
          <w:rFonts w:ascii="Times New Roman" w:hAnsi="Times New Roman" w:cs="Times New Roman"/>
          <w:sz w:val="24"/>
          <w:szCs w:val="24"/>
        </w:rPr>
        <w:t xml:space="preserve"> conditions of possibility at the time</w:t>
      </w:r>
      <w:r w:rsidR="005E7740" w:rsidRPr="00D8795C">
        <w:rPr>
          <w:rFonts w:ascii="Times New Roman" w:hAnsi="Times New Roman" w:cs="Times New Roman"/>
          <w:sz w:val="24"/>
          <w:szCs w:val="24"/>
        </w:rPr>
        <w:t>s</w:t>
      </w:r>
      <w:r w:rsidR="00A25E9B" w:rsidRPr="00D8795C">
        <w:rPr>
          <w:rFonts w:ascii="Times New Roman" w:hAnsi="Times New Roman" w:cs="Times New Roman"/>
          <w:sz w:val="24"/>
          <w:szCs w:val="24"/>
        </w:rPr>
        <w:t xml:space="preserve"> of their creation</w:t>
      </w:r>
      <w:r w:rsidR="005E7740" w:rsidRPr="00D8795C">
        <w:rPr>
          <w:rFonts w:ascii="Times New Roman" w:hAnsi="Times New Roman" w:cs="Times New Roman"/>
          <w:sz w:val="24"/>
          <w:szCs w:val="24"/>
        </w:rPr>
        <w:t>s</w:t>
      </w:r>
      <w:r w:rsidR="00A25E9B"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A25E9B" w:rsidRPr="00043B90">
        <w:rPr>
          <w:rFonts w:ascii="Times New Roman" w:hAnsi="Times New Roman" w:cs="Times New Roman"/>
          <w:sz w:val="24"/>
          <w:szCs w:val="24"/>
        </w:rPr>
        <w:t xml:space="preserve">This has </w:t>
      </w:r>
      <w:r w:rsidR="00D05EE3" w:rsidRPr="00043B90">
        <w:rPr>
          <w:rFonts w:ascii="Times New Roman" w:hAnsi="Times New Roman" w:cs="Times New Roman"/>
          <w:sz w:val="24"/>
          <w:szCs w:val="24"/>
        </w:rPr>
        <w:t>led many scholars to</w:t>
      </w:r>
      <w:del w:id="18" w:author="Jessica Tebo" w:date="2021-08-08T16:07:00Z">
        <w:r w:rsidR="00D05EE3" w:rsidRPr="00043B90" w:rsidDel="008A3EF1">
          <w:rPr>
            <w:rFonts w:ascii="Times New Roman" w:hAnsi="Times New Roman" w:cs="Times New Roman"/>
            <w:sz w:val="24"/>
            <w:szCs w:val="24"/>
          </w:rPr>
          <w:delText xml:space="preserve"> favo</w:delText>
        </w:r>
        <w:r w:rsidR="00D05EE3" w:rsidRPr="00043B90" w:rsidDel="0098728B">
          <w:rPr>
            <w:rFonts w:ascii="Times New Roman" w:hAnsi="Times New Roman" w:cs="Times New Roman"/>
            <w:sz w:val="24"/>
            <w:szCs w:val="24"/>
          </w:rPr>
          <w:delText>u</w:delText>
        </w:r>
        <w:r w:rsidR="00D05EE3" w:rsidRPr="00043B90" w:rsidDel="008A3EF1">
          <w:rPr>
            <w:rFonts w:ascii="Times New Roman" w:hAnsi="Times New Roman" w:cs="Times New Roman"/>
            <w:sz w:val="24"/>
            <w:szCs w:val="24"/>
          </w:rPr>
          <w:delText>r</w:delText>
        </w:r>
      </w:del>
      <w:r w:rsidR="00D05EE3" w:rsidRPr="00043B90">
        <w:rPr>
          <w:rFonts w:ascii="Times New Roman" w:hAnsi="Times New Roman" w:cs="Times New Roman"/>
          <w:sz w:val="24"/>
          <w:szCs w:val="24"/>
        </w:rPr>
        <w:t xml:space="preserve"> implicitly</w:t>
      </w:r>
      <w:ins w:id="19" w:author="Jessica Tebo" w:date="2021-08-08T16:07:00Z">
        <w:r w:rsidR="008A3EF1">
          <w:rPr>
            <w:rFonts w:ascii="Times New Roman" w:hAnsi="Times New Roman" w:cs="Times New Roman"/>
            <w:sz w:val="24"/>
            <w:szCs w:val="24"/>
          </w:rPr>
          <w:t xml:space="preserve"> favour</w:t>
        </w:r>
      </w:ins>
      <w:r w:rsidR="00D05EE3" w:rsidRPr="00043B90">
        <w:rPr>
          <w:rFonts w:ascii="Times New Roman" w:hAnsi="Times New Roman" w:cs="Times New Roman"/>
          <w:sz w:val="24"/>
          <w:szCs w:val="24"/>
        </w:rPr>
        <w:t xml:space="preserve"> a stance Tom Mole has called “punctual historicism</w:t>
      </w:r>
      <w:r w:rsidR="00A25E9B" w:rsidRPr="00043B90">
        <w:rPr>
          <w:rFonts w:ascii="Times New Roman" w:hAnsi="Times New Roman" w:cs="Times New Roman"/>
          <w:sz w:val="24"/>
          <w:szCs w:val="24"/>
        </w:rPr>
        <w:t>,</w:t>
      </w:r>
      <w:r w:rsidR="00D05EE3" w:rsidRPr="00043B90">
        <w:rPr>
          <w:rFonts w:ascii="Times New Roman" w:hAnsi="Times New Roman" w:cs="Times New Roman"/>
          <w:sz w:val="24"/>
          <w:szCs w:val="24"/>
        </w:rPr>
        <w:t>” which he defines as a tendency to “think the most important context for understanding literature is the context of its composition or its first publication” (21).</w:t>
      </w:r>
      <w:r w:rsidR="00062BC0" w:rsidRPr="00043B90">
        <w:rPr>
          <w:rFonts w:ascii="Times New Roman" w:hAnsi="Times New Roman" w:cs="Times New Roman"/>
          <w:sz w:val="24"/>
          <w:szCs w:val="24"/>
        </w:rPr>
        <w:t xml:space="preserve"> </w:t>
      </w:r>
      <w:r w:rsidR="002866AC" w:rsidRPr="00043B90">
        <w:rPr>
          <w:rFonts w:ascii="Times New Roman" w:hAnsi="Times New Roman" w:cs="Times New Roman"/>
          <w:sz w:val="24"/>
          <w:szCs w:val="24"/>
        </w:rPr>
        <w:t xml:space="preserve">This impulse has been the </w:t>
      </w:r>
      <w:r w:rsidR="002866AC" w:rsidRPr="006D2DE0">
        <w:rPr>
          <w:rFonts w:ascii="Times New Roman" w:hAnsi="Times New Roman" w:cs="Times New Roman"/>
          <w:sz w:val="24"/>
          <w:szCs w:val="24"/>
        </w:rPr>
        <w:t>spur</w:t>
      </w:r>
      <w:r w:rsidR="002866AC" w:rsidRPr="00043B90">
        <w:rPr>
          <w:rFonts w:ascii="Times New Roman" w:hAnsi="Times New Roman" w:cs="Times New Roman"/>
          <w:sz w:val="24"/>
          <w:szCs w:val="24"/>
        </w:rPr>
        <w:t xml:space="preserve"> for </w:t>
      </w:r>
      <w:r w:rsidR="00B73F02" w:rsidRPr="00043B90">
        <w:rPr>
          <w:rFonts w:ascii="Times New Roman" w:hAnsi="Times New Roman" w:cs="Times New Roman"/>
          <w:sz w:val="24"/>
          <w:szCs w:val="24"/>
        </w:rPr>
        <w:t>a huge body of</w:t>
      </w:r>
      <w:r w:rsidR="002866AC" w:rsidRPr="00043B90">
        <w:rPr>
          <w:rFonts w:ascii="Times New Roman" w:hAnsi="Times New Roman" w:cs="Times New Roman"/>
          <w:sz w:val="24"/>
          <w:szCs w:val="24"/>
        </w:rPr>
        <w:t xml:space="preserve"> </w:t>
      </w:r>
      <w:r w:rsidR="00D64F37" w:rsidRPr="00043B90">
        <w:rPr>
          <w:rFonts w:ascii="Times New Roman" w:hAnsi="Times New Roman" w:cs="Times New Roman"/>
          <w:sz w:val="24"/>
          <w:szCs w:val="24"/>
        </w:rPr>
        <w:t>significant</w:t>
      </w:r>
      <w:r w:rsidR="002866AC" w:rsidRPr="00043B90">
        <w:rPr>
          <w:rFonts w:ascii="Times New Roman" w:hAnsi="Times New Roman" w:cs="Times New Roman"/>
          <w:sz w:val="24"/>
          <w:szCs w:val="24"/>
        </w:rPr>
        <w:t xml:space="preserve"> </w:t>
      </w:r>
      <w:r w:rsidR="004128A7" w:rsidRPr="00043B90">
        <w:rPr>
          <w:rFonts w:ascii="Times New Roman" w:hAnsi="Times New Roman" w:cs="Times New Roman"/>
          <w:sz w:val="24"/>
          <w:szCs w:val="24"/>
        </w:rPr>
        <w:t>critical and editorial</w:t>
      </w:r>
      <w:r w:rsidR="002866AC" w:rsidRPr="00043B90">
        <w:rPr>
          <w:rFonts w:ascii="Times New Roman" w:hAnsi="Times New Roman" w:cs="Times New Roman"/>
          <w:sz w:val="24"/>
          <w:szCs w:val="24"/>
        </w:rPr>
        <w:t xml:space="preserve"> work </w:t>
      </w:r>
      <w:r w:rsidR="004128A7" w:rsidRPr="00043B90">
        <w:rPr>
          <w:rFonts w:ascii="Times New Roman" w:hAnsi="Times New Roman" w:cs="Times New Roman"/>
          <w:sz w:val="24"/>
          <w:szCs w:val="24"/>
        </w:rPr>
        <w:t xml:space="preserve">that has helped immeasurably in getting us to </w:t>
      </w:r>
      <w:r w:rsidR="00B73F02" w:rsidRPr="00043B90">
        <w:rPr>
          <w:rFonts w:ascii="Times New Roman" w:hAnsi="Times New Roman" w:cs="Times New Roman"/>
          <w:sz w:val="24"/>
          <w:szCs w:val="24"/>
        </w:rPr>
        <w:t xml:space="preserve">a </w:t>
      </w:r>
      <w:r w:rsidR="004128A7" w:rsidRPr="00043B90">
        <w:rPr>
          <w:rFonts w:ascii="Times New Roman" w:hAnsi="Times New Roman" w:cs="Times New Roman"/>
          <w:sz w:val="24"/>
          <w:szCs w:val="24"/>
        </w:rPr>
        <w:t>position where we can more adequately claim that we might “read a text like its first readers” (23).</w:t>
      </w:r>
      <w:r w:rsidR="00062BC0" w:rsidRPr="00043B90">
        <w:rPr>
          <w:rFonts w:ascii="Times New Roman" w:hAnsi="Times New Roman" w:cs="Times New Roman"/>
          <w:sz w:val="24"/>
          <w:szCs w:val="24"/>
        </w:rPr>
        <w:t xml:space="preserve"> </w:t>
      </w:r>
      <w:r w:rsidR="004128A7" w:rsidRPr="00043B90">
        <w:rPr>
          <w:rFonts w:ascii="Times New Roman" w:hAnsi="Times New Roman" w:cs="Times New Roman"/>
          <w:sz w:val="24"/>
          <w:szCs w:val="24"/>
        </w:rPr>
        <w:t>However</w:t>
      </w:r>
      <w:r w:rsidR="003633D0" w:rsidRPr="00043B90">
        <w:rPr>
          <w:rFonts w:ascii="Times New Roman" w:hAnsi="Times New Roman" w:cs="Times New Roman"/>
          <w:sz w:val="24"/>
          <w:szCs w:val="24"/>
        </w:rPr>
        <w:t xml:space="preserve">, </w:t>
      </w:r>
      <w:r w:rsidR="004128A7" w:rsidRPr="00043B90">
        <w:rPr>
          <w:rFonts w:ascii="Times New Roman" w:hAnsi="Times New Roman" w:cs="Times New Roman"/>
          <w:sz w:val="24"/>
          <w:szCs w:val="24"/>
        </w:rPr>
        <w:t xml:space="preserve">such scholarship, while immensely valuable, should not constitute the whole </w:t>
      </w:r>
      <w:r w:rsidR="00EB41CA" w:rsidRPr="00043B90">
        <w:rPr>
          <w:rFonts w:ascii="Times New Roman" w:hAnsi="Times New Roman" w:cs="Times New Roman"/>
          <w:sz w:val="24"/>
          <w:szCs w:val="24"/>
        </w:rPr>
        <w:t xml:space="preserve">literary-critical </w:t>
      </w:r>
      <w:r w:rsidR="004128A7" w:rsidRPr="00043B90">
        <w:rPr>
          <w:rFonts w:ascii="Times New Roman" w:hAnsi="Times New Roman" w:cs="Times New Roman"/>
          <w:sz w:val="24"/>
          <w:szCs w:val="24"/>
        </w:rPr>
        <w:t>picture</w:t>
      </w:r>
      <w:r w:rsidR="003633D0"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B73F02" w:rsidRPr="00043B90">
        <w:rPr>
          <w:rFonts w:ascii="Times New Roman" w:hAnsi="Times New Roman" w:cs="Times New Roman"/>
          <w:sz w:val="24"/>
          <w:szCs w:val="24"/>
        </w:rPr>
        <w:t>The ways that texts</w:t>
      </w:r>
      <w:r w:rsidR="00EA6AE4" w:rsidRPr="00043B90">
        <w:rPr>
          <w:rFonts w:ascii="Times New Roman" w:hAnsi="Times New Roman" w:cs="Times New Roman"/>
          <w:sz w:val="24"/>
          <w:szCs w:val="24"/>
        </w:rPr>
        <w:t xml:space="preserve"> happened in the past</w:t>
      </w:r>
      <w:r w:rsidR="00B73F02" w:rsidRPr="00043B90">
        <w:rPr>
          <w:rFonts w:ascii="Times New Roman" w:hAnsi="Times New Roman" w:cs="Times New Roman"/>
          <w:sz w:val="24"/>
          <w:szCs w:val="24"/>
        </w:rPr>
        <w:t xml:space="preserve"> are hugely important</w:t>
      </w:r>
      <w:r w:rsidR="00EA6AE4" w:rsidRPr="00043B90">
        <w:rPr>
          <w:rFonts w:ascii="Times New Roman" w:hAnsi="Times New Roman" w:cs="Times New Roman"/>
          <w:sz w:val="24"/>
          <w:szCs w:val="24"/>
        </w:rPr>
        <w:t>, but t</w:t>
      </w:r>
      <w:r w:rsidR="00B73F02" w:rsidRPr="00043B90">
        <w:rPr>
          <w:rFonts w:ascii="Times New Roman" w:hAnsi="Times New Roman" w:cs="Times New Roman"/>
          <w:sz w:val="24"/>
          <w:szCs w:val="24"/>
        </w:rPr>
        <w:t>exts</w:t>
      </w:r>
      <w:r w:rsidR="00EA6AE4" w:rsidRPr="00043B90">
        <w:rPr>
          <w:rFonts w:ascii="Times New Roman" w:hAnsi="Times New Roman" w:cs="Times New Roman"/>
          <w:sz w:val="24"/>
          <w:szCs w:val="24"/>
        </w:rPr>
        <w:t xml:space="preserve"> </w:t>
      </w:r>
      <w:r w:rsidR="00BC67ED" w:rsidRPr="00043B90">
        <w:rPr>
          <w:rFonts w:ascii="Times New Roman" w:hAnsi="Times New Roman" w:cs="Times New Roman"/>
          <w:sz w:val="24"/>
          <w:szCs w:val="24"/>
        </w:rPr>
        <w:t xml:space="preserve">and the idea clusters they spawn </w:t>
      </w:r>
      <w:r w:rsidR="00EA6AE4" w:rsidRPr="00043B90">
        <w:rPr>
          <w:rFonts w:ascii="Times New Roman" w:hAnsi="Times New Roman" w:cs="Times New Roman"/>
          <w:sz w:val="24"/>
          <w:szCs w:val="24"/>
        </w:rPr>
        <w:t>are also fascinating for the complex ways that they continue to happen in our lives, institutions, minds</w:t>
      </w:r>
      <w:r w:rsidR="00D0659A" w:rsidRPr="00043B90">
        <w:rPr>
          <w:rFonts w:ascii="Times New Roman" w:hAnsi="Times New Roman" w:cs="Times New Roman"/>
          <w:sz w:val="24"/>
          <w:szCs w:val="24"/>
        </w:rPr>
        <w:t>,</w:t>
      </w:r>
      <w:r w:rsidR="00EA6AE4" w:rsidRPr="00043B90">
        <w:rPr>
          <w:rFonts w:ascii="Times New Roman" w:hAnsi="Times New Roman" w:cs="Times New Roman"/>
          <w:sz w:val="24"/>
          <w:szCs w:val="24"/>
        </w:rPr>
        <w:t xml:space="preserve"> and seminar rooms.</w:t>
      </w:r>
      <w:r w:rsidR="00062BC0" w:rsidRPr="00043B90">
        <w:rPr>
          <w:rFonts w:ascii="Times New Roman" w:hAnsi="Times New Roman" w:cs="Times New Roman"/>
          <w:sz w:val="24"/>
          <w:szCs w:val="24"/>
        </w:rPr>
        <w:t xml:space="preserve"> </w:t>
      </w:r>
      <w:r w:rsidR="00EA6AE4" w:rsidRPr="00043B90">
        <w:rPr>
          <w:rFonts w:ascii="Times New Roman" w:hAnsi="Times New Roman" w:cs="Times New Roman"/>
          <w:sz w:val="24"/>
          <w:szCs w:val="24"/>
        </w:rPr>
        <w:t xml:space="preserve">Clearly, part of our role </w:t>
      </w:r>
      <w:r w:rsidR="00727F9E" w:rsidRPr="00043B90">
        <w:rPr>
          <w:rFonts w:ascii="Times New Roman" w:hAnsi="Times New Roman" w:cs="Times New Roman"/>
          <w:sz w:val="24"/>
          <w:szCs w:val="24"/>
        </w:rPr>
        <w:t>as</w:t>
      </w:r>
      <w:r w:rsidR="00EA6AE4" w:rsidRPr="00043B90">
        <w:rPr>
          <w:rFonts w:ascii="Times New Roman" w:hAnsi="Times New Roman" w:cs="Times New Roman"/>
          <w:sz w:val="24"/>
          <w:szCs w:val="24"/>
        </w:rPr>
        <w:t xml:space="preserve"> </w:t>
      </w:r>
      <w:r w:rsidR="004028D0" w:rsidRPr="00043B90">
        <w:rPr>
          <w:rFonts w:ascii="Times New Roman" w:hAnsi="Times New Roman" w:cs="Times New Roman"/>
          <w:sz w:val="24"/>
          <w:szCs w:val="24"/>
        </w:rPr>
        <w:t>Romanticists</w:t>
      </w:r>
      <w:r w:rsidR="00EA6AE4" w:rsidRPr="00043B90">
        <w:rPr>
          <w:rFonts w:ascii="Times New Roman" w:hAnsi="Times New Roman" w:cs="Times New Roman"/>
          <w:sz w:val="24"/>
          <w:szCs w:val="24"/>
        </w:rPr>
        <w:t xml:space="preserve"> is to </w:t>
      </w:r>
      <w:r w:rsidR="00A8436E" w:rsidRPr="00043B90">
        <w:rPr>
          <w:rFonts w:ascii="Times New Roman" w:hAnsi="Times New Roman" w:cs="Times New Roman"/>
          <w:sz w:val="24"/>
          <w:szCs w:val="24"/>
        </w:rPr>
        <w:t xml:space="preserve">try </w:t>
      </w:r>
      <w:r w:rsidR="001B3E2A" w:rsidRPr="00043B90">
        <w:rPr>
          <w:rFonts w:ascii="Times New Roman" w:hAnsi="Times New Roman" w:cs="Times New Roman"/>
          <w:sz w:val="24"/>
          <w:szCs w:val="24"/>
        </w:rPr>
        <w:t>to</w:t>
      </w:r>
      <w:r w:rsidR="00A8436E" w:rsidRPr="00043B90">
        <w:rPr>
          <w:rFonts w:ascii="Times New Roman" w:hAnsi="Times New Roman" w:cs="Times New Roman"/>
          <w:sz w:val="24"/>
          <w:szCs w:val="24"/>
        </w:rPr>
        <w:t xml:space="preserve"> </w:t>
      </w:r>
      <w:r w:rsidR="00727F9E" w:rsidRPr="00043B90">
        <w:rPr>
          <w:rFonts w:ascii="Times New Roman" w:hAnsi="Times New Roman" w:cs="Times New Roman"/>
          <w:sz w:val="24"/>
          <w:szCs w:val="24"/>
        </w:rPr>
        <w:t>remember</w:t>
      </w:r>
      <w:r w:rsidR="00A8436E" w:rsidRPr="00043B90">
        <w:rPr>
          <w:rFonts w:ascii="Times New Roman" w:hAnsi="Times New Roman" w:cs="Times New Roman"/>
          <w:sz w:val="24"/>
          <w:szCs w:val="24"/>
        </w:rPr>
        <w:t>, imagine</w:t>
      </w:r>
      <w:r w:rsidR="00D0659A" w:rsidRPr="00043B90">
        <w:rPr>
          <w:rFonts w:ascii="Times New Roman" w:hAnsi="Times New Roman" w:cs="Times New Roman"/>
          <w:sz w:val="24"/>
          <w:szCs w:val="24"/>
        </w:rPr>
        <w:t>,</w:t>
      </w:r>
      <w:r w:rsidR="00727F9E" w:rsidRPr="00043B90">
        <w:rPr>
          <w:rFonts w:ascii="Times New Roman" w:hAnsi="Times New Roman" w:cs="Times New Roman"/>
          <w:sz w:val="24"/>
          <w:szCs w:val="24"/>
        </w:rPr>
        <w:t xml:space="preserve"> and </w:t>
      </w:r>
      <w:r w:rsidR="00EA6AE4" w:rsidRPr="00043B90">
        <w:rPr>
          <w:rFonts w:ascii="Times New Roman" w:hAnsi="Times New Roman" w:cs="Times New Roman"/>
          <w:sz w:val="24"/>
          <w:szCs w:val="24"/>
        </w:rPr>
        <w:t xml:space="preserve">explain how the Romantic period </w:t>
      </w:r>
      <w:r w:rsidR="00D64F37" w:rsidRPr="00043B90">
        <w:rPr>
          <w:rFonts w:ascii="Times New Roman" w:hAnsi="Times New Roman" w:cs="Times New Roman"/>
          <w:sz w:val="24"/>
          <w:szCs w:val="24"/>
        </w:rPr>
        <w:t>was</w:t>
      </w:r>
      <w:r w:rsidR="00EA6AE4" w:rsidRPr="00043B90">
        <w:rPr>
          <w:rFonts w:ascii="Times New Roman" w:hAnsi="Times New Roman" w:cs="Times New Roman"/>
          <w:sz w:val="24"/>
          <w:szCs w:val="24"/>
        </w:rPr>
        <w:t xml:space="preserve"> </w:t>
      </w:r>
      <w:r w:rsidR="00D64F37" w:rsidRPr="00043B90">
        <w:rPr>
          <w:rFonts w:ascii="Times New Roman" w:hAnsi="Times New Roman" w:cs="Times New Roman"/>
          <w:sz w:val="24"/>
          <w:szCs w:val="24"/>
        </w:rPr>
        <w:t>for</w:t>
      </w:r>
      <w:r w:rsidR="00EA6AE4" w:rsidRPr="00043B90">
        <w:rPr>
          <w:rFonts w:ascii="Times New Roman" w:hAnsi="Times New Roman" w:cs="Times New Roman"/>
          <w:sz w:val="24"/>
          <w:szCs w:val="24"/>
        </w:rPr>
        <w:t xml:space="preserve"> those who lived through it, but it is also important to be explicit that </w:t>
      </w:r>
      <w:r w:rsidR="00B73F02" w:rsidRPr="00043B90">
        <w:rPr>
          <w:rFonts w:ascii="Times New Roman" w:hAnsi="Times New Roman" w:cs="Times New Roman"/>
          <w:sz w:val="24"/>
          <w:szCs w:val="24"/>
        </w:rPr>
        <w:t>its works and the new affordances of thought</w:t>
      </w:r>
      <w:r w:rsidR="00EA6AE4" w:rsidRPr="00043B90">
        <w:rPr>
          <w:rFonts w:ascii="Times New Roman" w:hAnsi="Times New Roman" w:cs="Times New Roman"/>
          <w:sz w:val="24"/>
          <w:szCs w:val="24"/>
        </w:rPr>
        <w:t xml:space="preserve"> </w:t>
      </w:r>
      <w:r w:rsidR="00B73F02" w:rsidRPr="00043B90">
        <w:rPr>
          <w:rFonts w:ascii="Times New Roman" w:hAnsi="Times New Roman" w:cs="Times New Roman"/>
          <w:sz w:val="24"/>
          <w:szCs w:val="24"/>
        </w:rPr>
        <w:t>and feeling</w:t>
      </w:r>
      <w:r w:rsidR="003633D0" w:rsidRPr="00043B90">
        <w:rPr>
          <w:rFonts w:ascii="Times New Roman" w:hAnsi="Times New Roman" w:cs="Times New Roman"/>
          <w:sz w:val="24"/>
          <w:szCs w:val="24"/>
        </w:rPr>
        <w:t xml:space="preserve"> </w:t>
      </w:r>
      <w:r w:rsidR="00B73F02" w:rsidRPr="00043B90">
        <w:rPr>
          <w:rFonts w:ascii="Times New Roman" w:hAnsi="Times New Roman" w:cs="Times New Roman"/>
          <w:sz w:val="24"/>
          <w:szCs w:val="24"/>
        </w:rPr>
        <w:t xml:space="preserve">they developed </w:t>
      </w:r>
      <w:r w:rsidR="00EA6AE4" w:rsidRPr="00043B90">
        <w:rPr>
          <w:rFonts w:ascii="Times New Roman" w:hAnsi="Times New Roman" w:cs="Times New Roman"/>
          <w:sz w:val="24"/>
          <w:szCs w:val="24"/>
        </w:rPr>
        <w:t>continue</w:t>
      </w:r>
      <w:r w:rsidR="00B73F02" w:rsidRPr="00043B90">
        <w:rPr>
          <w:rFonts w:ascii="Times New Roman" w:hAnsi="Times New Roman" w:cs="Times New Roman"/>
          <w:sz w:val="24"/>
          <w:szCs w:val="24"/>
        </w:rPr>
        <w:t xml:space="preserve"> </w:t>
      </w:r>
      <w:r w:rsidR="00EA6AE4" w:rsidRPr="00043B90">
        <w:rPr>
          <w:rFonts w:ascii="Times New Roman" w:hAnsi="Times New Roman" w:cs="Times New Roman"/>
          <w:sz w:val="24"/>
          <w:szCs w:val="24"/>
        </w:rPr>
        <w:t>to live on in our understandings, apprehensions</w:t>
      </w:r>
      <w:r w:rsidR="00EB183F" w:rsidRPr="00043B90">
        <w:rPr>
          <w:rFonts w:ascii="Times New Roman" w:hAnsi="Times New Roman" w:cs="Times New Roman"/>
          <w:sz w:val="24"/>
          <w:szCs w:val="24"/>
        </w:rPr>
        <w:t>,</w:t>
      </w:r>
      <w:r w:rsidR="00EA6AE4" w:rsidRPr="00043B90">
        <w:rPr>
          <w:rFonts w:ascii="Times New Roman" w:hAnsi="Times New Roman" w:cs="Times New Roman"/>
          <w:sz w:val="24"/>
          <w:szCs w:val="24"/>
        </w:rPr>
        <w:t xml:space="preserve"> and misapprehensions.</w:t>
      </w:r>
    </w:p>
    <w:p w14:paraId="3E05E712" w14:textId="3EEFD933" w:rsidR="004128A7" w:rsidRPr="00043B90" w:rsidRDefault="004128A7" w:rsidP="008D08A8">
      <w:pPr>
        <w:spacing w:after="0" w:line="480" w:lineRule="auto"/>
        <w:ind w:firstLine="720"/>
        <w:rPr>
          <w:rFonts w:ascii="Times New Roman" w:hAnsi="Times New Roman" w:cs="Times New Roman"/>
          <w:sz w:val="24"/>
          <w:szCs w:val="24"/>
          <w:lang w:val="en-US"/>
        </w:rPr>
      </w:pPr>
      <w:r w:rsidRPr="00043B90">
        <w:rPr>
          <w:rFonts w:ascii="Times New Roman" w:hAnsi="Times New Roman" w:cs="Times New Roman"/>
          <w:sz w:val="24"/>
          <w:szCs w:val="24"/>
        </w:rPr>
        <w:t>In recent years, a</w:t>
      </w:r>
      <w:r w:rsidR="00D64F37" w:rsidRPr="00043B90">
        <w:rPr>
          <w:rFonts w:ascii="Times New Roman" w:hAnsi="Times New Roman" w:cs="Times New Roman"/>
          <w:sz w:val="24"/>
          <w:szCs w:val="24"/>
        </w:rPr>
        <w:t xml:space="preserve"> growing body of work</w:t>
      </w:r>
      <w:r w:rsidR="00727F9E" w:rsidRPr="00043B90">
        <w:rPr>
          <w:rFonts w:ascii="Times New Roman" w:hAnsi="Times New Roman" w:cs="Times New Roman"/>
          <w:sz w:val="24"/>
          <w:szCs w:val="24"/>
        </w:rPr>
        <w:t xml:space="preserve"> </w:t>
      </w:r>
      <w:r w:rsidR="00D64F37" w:rsidRPr="00043B90">
        <w:rPr>
          <w:rFonts w:ascii="Times New Roman" w:hAnsi="Times New Roman" w:cs="Times New Roman"/>
          <w:sz w:val="24"/>
          <w:szCs w:val="24"/>
        </w:rPr>
        <w:t xml:space="preserve">has </w:t>
      </w:r>
      <w:r w:rsidR="00727F9E" w:rsidRPr="00043B90">
        <w:rPr>
          <w:rFonts w:ascii="Times New Roman" w:hAnsi="Times New Roman" w:cs="Times New Roman"/>
          <w:sz w:val="24"/>
          <w:szCs w:val="24"/>
        </w:rPr>
        <w:t xml:space="preserve">made significant progress in </w:t>
      </w:r>
      <w:r w:rsidR="009C42AC" w:rsidRPr="00043B90">
        <w:rPr>
          <w:rFonts w:ascii="Times New Roman" w:hAnsi="Times New Roman" w:cs="Times New Roman"/>
          <w:sz w:val="24"/>
          <w:szCs w:val="24"/>
        </w:rPr>
        <w:t>investigating</w:t>
      </w:r>
      <w:r w:rsidR="00D64F37" w:rsidRPr="00043B90">
        <w:rPr>
          <w:rFonts w:ascii="Times New Roman" w:hAnsi="Times New Roman" w:cs="Times New Roman"/>
          <w:sz w:val="24"/>
          <w:szCs w:val="24"/>
        </w:rPr>
        <w:t xml:space="preserve"> </w:t>
      </w:r>
      <w:r w:rsidR="00727F9E" w:rsidRPr="00043B90">
        <w:rPr>
          <w:rFonts w:ascii="Times New Roman" w:hAnsi="Times New Roman" w:cs="Times New Roman"/>
          <w:sz w:val="24"/>
          <w:szCs w:val="24"/>
        </w:rPr>
        <w:t xml:space="preserve">how </w:t>
      </w:r>
      <w:proofErr w:type="gramStart"/>
      <w:r w:rsidR="00D64F37" w:rsidRPr="00043B90">
        <w:rPr>
          <w:rFonts w:ascii="Times New Roman" w:hAnsi="Times New Roman" w:cs="Times New Roman"/>
          <w:sz w:val="24"/>
          <w:szCs w:val="24"/>
        </w:rPr>
        <w:t>Romantic-period</w:t>
      </w:r>
      <w:proofErr w:type="gramEnd"/>
      <w:r w:rsidR="00D64F37" w:rsidRPr="00043B90">
        <w:rPr>
          <w:rFonts w:ascii="Times New Roman" w:hAnsi="Times New Roman" w:cs="Times New Roman"/>
          <w:sz w:val="24"/>
          <w:szCs w:val="24"/>
        </w:rPr>
        <w:t xml:space="preserve"> artforms and ideologies have played out in the works of successor artists.</w:t>
      </w:r>
      <w:r w:rsidR="00062BC0" w:rsidRPr="00043B90">
        <w:rPr>
          <w:rFonts w:ascii="Times New Roman" w:hAnsi="Times New Roman" w:cs="Times New Roman"/>
          <w:sz w:val="24"/>
          <w:szCs w:val="24"/>
        </w:rPr>
        <w:t xml:space="preserve"> </w:t>
      </w:r>
      <w:r w:rsidR="00BF6D26" w:rsidRPr="00043B90">
        <w:rPr>
          <w:rFonts w:ascii="Times New Roman" w:hAnsi="Times New Roman" w:cs="Times New Roman"/>
          <w:sz w:val="24"/>
          <w:szCs w:val="24"/>
        </w:rPr>
        <w:t>Interestingly, much of this research has been issued in the form of essay collections</w:t>
      </w:r>
      <w:commentRangeStart w:id="20"/>
      <w:r w:rsidR="00BF6D26" w:rsidRPr="00043B90">
        <w:rPr>
          <w:rFonts w:ascii="Times New Roman" w:hAnsi="Times New Roman" w:cs="Times New Roman"/>
          <w:sz w:val="24"/>
          <w:szCs w:val="24"/>
        </w:rPr>
        <w:t>,</w:t>
      </w:r>
      <w:commentRangeEnd w:id="20"/>
      <w:r w:rsidR="00B505CC">
        <w:rPr>
          <w:rStyle w:val="CommentReference"/>
        </w:rPr>
        <w:commentReference w:id="20"/>
      </w:r>
      <w:r w:rsidR="00BF6D26" w:rsidRPr="00043B90">
        <w:rPr>
          <w:rFonts w:ascii="Times New Roman" w:hAnsi="Times New Roman" w:cs="Times New Roman"/>
          <w:sz w:val="24"/>
          <w:szCs w:val="24"/>
        </w:rPr>
        <w:t xml:space="preserve"> perhaps indicating a consensus that complex questions regarding legacies are be</w:t>
      </w:r>
      <w:r w:rsidR="00A8436E" w:rsidRPr="00043B90">
        <w:rPr>
          <w:rFonts w:ascii="Times New Roman" w:hAnsi="Times New Roman" w:cs="Times New Roman"/>
          <w:sz w:val="24"/>
          <w:szCs w:val="24"/>
        </w:rPr>
        <w:t>st</w:t>
      </w:r>
      <w:r w:rsidR="00BF6D26" w:rsidRPr="00043B90">
        <w:rPr>
          <w:rFonts w:ascii="Times New Roman" w:hAnsi="Times New Roman" w:cs="Times New Roman"/>
          <w:sz w:val="24"/>
          <w:szCs w:val="24"/>
        </w:rPr>
        <w:t xml:space="preserve"> a</w:t>
      </w:r>
      <w:r w:rsidR="00A8436E" w:rsidRPr="00043B90">
        <w:rPr>
          <w:rFonts w:ascii="Times New Roman" w:hAnsi="Times New Roman" w:cs="Times New Roman"/>
          <w:sz w:val="24"/>
          <w:szCs w:val="24"/>
        </w:rPr>
        <w:t>ddress</w:t>
      </w:r>
      <w:r w:rsidR="00BF6D26" w:rsidRPr="00043B90">
        <w:rPr>
          <w:rFonts w:ascii="Times New Roman" w:hAnsi="Times New Roman" w:cs="Times New Roman"/>
          <w:sz w:val="24"/>
          <w:szCs w:val="24"/>
        </w:rPr>
        <w:t xml:space="preserve">ed through providing a series of complementary perspectives rather than seeking to be </w:t>
      </w:r>
      <w:r w:rsidR="00BC67ED" w:rsidRPr="00043B90">
        <w:rPr>
          <w:rFonts w:ascii="Times New Roman" w:hAnsi="Times New Roman" w:cs="Times New Roman"/>
          <w:sz w:val="24"/>
          <w:szCs w:val="24"/>
        </w:rPr>
        <w:t>singular</w:t>
      </w:r>
      <w:r w:rsidR="004028D0" w:rsidRPr="00043B90">
        <w:rPr>
          <w:rFonts w:ascii="Times New Roman" w:hAnsi="Times New Roman" w:cs="Times New Roman"/>
          <w:sz w:val="24"/>
          <w:szCs w:val="24"/>
        </w:rPr>
        <w:t xml:space="preserve"> and</w:t>
      </w:r>
      <w:r w:rsidR="00BC67ED" w:rsidRPr="00043B90">
        <w:rPr>
          <w:rFonts w:ascii="Times New Roman" w:hAnsi="Times New Roman" w:cs="Times New Roman"/>
          <w:sz w:val="24"/>
          <w:szCs w:val="24"/>
        </w:rPr>
        <w:t xml:space="preserve"> </w:t>
      </w:r>
      <w:r w:rsidR="00BF6D26" w:rsidRPr="00043B90">
        <w:rPr>
          <w:rFonts w:ascii="Times New Roman" w:hAnsi="Times New Roman" w:cs="Times New Roman"/>
          <w:sz w:val="24"/>
          <w:szCs w:val="24"/>
        </w:rPr>
        <w:t>definitiv</w:t>
      </w:r>
      <w:r w:rsidR="00C53D79" w:rsidRPr="00043B90">
        <w:rPr>
          <w:rFonts w:ascii="Times New Roman" w:hAnsi="Times New Roman" w:cs="Times New Roman"/>
          <w:sz w:val="24"/>
          <w:szCs w:val="24"/>
        </w:rPr>
        <w:t>e.</w:t>
      </w:r>
      <w:r w:rsidR="00C53D79" w:rsidRPr="00043B90">
        <w:rPr>
          <w:rStyle w:val="EndnoteReference"/>
          <w:rFonts w:ascii="Times New Roman" w:hAnsi="Times New Roman" w:cs="Times New Roman"/>
          <w:sz w:val="24"/>
          <w:szCs w:val="24"/>
        </w:rPr>
        <w:endnoteReference w:id="1"/>
      </w:r>
      <w:r w:rsidR="00062BC0" w:rsidRPr="00043B90">
        <w:rPr>
          <w:rFonts w:ascii="Times New Roman" w:hAnsi="Times New Roman" w:cs="Times New Roman"/>
          <w:sz w:val="24"/>
          <w:szCs w:val="24"/>
          <w:lang w:val="en-US"/>
        </w:rPr>
        <w:t xml:space="preserve"> </w:t>
      </w:r>
      <w:r w:rsidR="00C53D79" w:rsidRPr="00043B90">
        <w:rPr>
          <w:rFonts w:ascii="Times New Roman" w:hAnsi="Times New Roman" w:cs="Times New Roman"/>
          <w:sz w:val="24"/>
          <w:szCs w:val="24"/>
          <w:lang w:val="en-US"/>
        </w:rPr>
        <w:t xml:space="preserve">While many essay </w:t>
      </w:r>
      <w:r w:rsidR="00CE3B4D" w:rsidRPr="00043B90">
        <w:rPr>
          <w:rFonts w:ascii="Times New Roman" w:hAnsi="Times New Roman" w:cs="Times New Roman"/>
          <w:sz w:val="24"/>
          <w:szCs w:val="24"/>
          <w:lang w:val="en-US"/>
        </w:rPr>
        <w:t xml:space="preserve">volumes </w:t>
      </w:r>
      <w:r w:rsidR="00C53D79" w:rsidRPr="00043B90">
        <w:rPr>
          <w:rFonts w:ascii="Times New Roman" w:hAnsi="Times New Roman" w:cs="Times New Roman"/>
          <w:sz w:val="24"/>
          <w:szCs w:val="24"/>
          <w:lang w:val="en-US"/>
        </w:rPr>
        <w:t xml:space="preserve">have </w:t>
      </w:r>
      <w:r w:rsidR="001D591B" w:rsidRPr="00043B90">
        <w:rPr>
          <w:rFonts w:ascii="Times New Roman" w:hAnsi="Times New Roman" w:cs="Times New Roman"/>
          <w:sz w:val="24"/>
          <w:szCs w:val="24"/>
          <w:lang w:val="en-US"/>
        </w:rPr>
        <w:t>deal</w:t>
      </w:r>
      <w:r w:rsidR="00C53D79" w:rsidRPr="00043B90">
        <w:rPr>
          <w:rFonts w:ascii="Times New Roman" w:hAnsi="Times New Roman" w:cs="Times New Roman"/>
          <w:sz w:val="24"/>
          <w:szCs w:val="24"/>
          <w:lang w:val="en-US"/>
        </w:rPr>
        <w:t>t</w:t>
      </w:r>
      <w:r w:rsidR="001D591B" w:rsidRPr="00043B90">
        <w:rPr>
          <w:rFonts w:ascii="Times New Roman" w:hAnsi="Times New Roman" w:cs="Times New Roman"/>
          <w:sz w:val="24"/>
          <w:szCs w:val="24"/>
          <w:lang w:val="en-US"/>
        </w:rPr>
        <w:t xml:space="preserve"> principally with high cultural </w:t>
      </w:r>
      <w:r w:rsidR="00ED3925" w:rsidRPr="00043B90">
        <w:rPr>
          <w:rFonts w:ascii="Times New Roman" w:hAnsi="Times New Roman" w:cs="Times New Roman"/>
          <w:sz w:val="24"/>
          <w:szCs w:val="24"/>
          <w:lang w:val="en-US"/>
        </w:rPr>
        <w:t>resonances</w:t>
      </w:r>
      <w:r w:rsidR="001D591B" w:rsidRPr="00043B90">
        <w:rPr>
          <w:rFonts w:ascii="Times New Roman" w:hAnsi="Times New Roman" w:cs="Times New Roman"/>
          <w:sz w:val="24"/>
          <w:szCs w:val="24"/>
          <w:lang w:val="en-US"/>
        </w:rPr>
        <w:t xml:space="preserve">, </w:t>
      </w:r>
      <w:r w:rsidR="00A25209" w:rsidRPr="00043B90">
        <w:rPr>
          <w:rFonts w:ascii="Times New Roman" w:hAnsi="Times New Roman" w:cs="Times New Roman"/>
          <w:sz w:val="24"/>
          <w:szCs w:val="24"/>
          <w:lang w:val="en-US"/>
        </w:rPr>
        <w:t xml:space="preserve">a number have also explored </w:t>
      </w:r>
      <w:r w:rsidR="001D591B" w:rsidRPr="00043B90">
        <w:rPr>
          <w:rFonts w:ascii="Times New Roman" w:hAnsi="Times New Roman" w:cs="Times New Roman"/>
          <w:sz w:val="24"/>
          <w:szCs w:val="24"/>
          <w:lang w:val="en-US"/>
        </w:rPr>
        <w:t xml:space="preserve">connections with contemporary </w:t>
      </w:r>
      <w:r w:rsidR="004A6F3F" w:rsidRPr="00043B90">
        <w:rPr>
          <w:rFonts w:ascii="Times New Roman" w:hAnsi="Times New Roman" w:cs="Times New Roman"/>
          <w:sz w:val="24"/>
          <w:szCs w:val="24"/>
          <w:lang w:val="en-US"/>
        </w:rPr>
        <w:t>popular culture</w:t>
      </w:r>
      <w:r w:rsidR="00C53D79" w:rsidRPr="00043B90">
        <w:rPr>
          <w:rFonts w:ascii="Times New Roman" w:hAnsi="Times New Roman" w:cs="Times New Roman"/>
          <w:sz w:val="24"/>
          <w:szCs w:val="24"/>
          <w:lang w:val="en-US"/>
        </w:rPr>
        <w:t>, often with an eye to demystifying Romanticism in the seminar room</w:t>
      </w:r>
      <w:r w:rsidR="001D591B" w:rsidRPr="00043B90">
        <w:rPr>
          <w:rFonts w:ascii="Times New Roman" w:hAnsi="Times New Roman" w:cs="Times New Roman"/>
          <w:sz w:val="24"/>
          <w:szCs w:val="24"/>
          <w:lang w:val="en-US"/>
        </w:rPr>
        <w:t>.</w:t>
      </w:r>
      <w:r w:rsidR="00C53D79" w:rsidRPr="00043B90">
        <w:rPr>
          <w:rStyle w:val="EndnoteReference"/>
          <w:rFonts w:ascii="Times New Roman" w:hAnsi="Times New Roman" w:cs="Times New Roman"/>
          <w:sz w:val="24"/>
          <w:szCs w:val="24"/>
          <w:lang w:val="en-US"/>
        </w:rPr>
        <w:endnoteReference w:id="2"/>
      </w:r>
      <w:r w:rsidR="00062BC0" w:rsidRPr="00043B90">
        <w:rPr>
          <w:rFonts w:ascii="Times New Roman" w:hAnsi="Times New Roman" w:cs="Times New Roman"/>
          <w:sz w:val="24"/>
          <w:szCs w:val="24"/>
          <w:lang w:val="en-US"/>
        </w:rPr>
        <w:t xml:space="preserve"> </w:t>
      </w:r>
      <w:r w:rsidR="004A6F3F" w:rsidRPr="00043B90">
        <w:rPr>
          <w:rFonts w:ascii="Times New Roman" w:hAnsi="Times New Roman" w:cs="Times New Roman"/>
          <w:sz w:val="24"/>
          <w:szCs w:val="24"/>
        </w:rPr>
        <w:t xml:space="preserve">Such work brings home both the intellectual potential of revivifying Romanticism through analogy and the very </w:t>
      </w:r>
      <w:r w:rsidR="004A6F3F" w:rsidRPr="00043B90">
        <w:rPr>
          <w:rFonts w:ascii="Times New Roman" w:hAnsi="Times New Roman" w:cs="Times New Roman"/>
          <w:sz w:val="24"/>
          <w:szCs w:val="24"/>
        </w:rPr>
        <w:lastRenderedPageBreak/>
        <w:t xml:space="preserve">real necessity of thinking about how </w:t>
      </w:r>
      <w:r w:rsidR="00BC67ED" w:rsidRPr="00043B90">
        <w:rPr>
          <w:rFonts w:ascii="Times New Roman" w:hAnsi="Times New Roman" w:cs="Times New Roman"/>
          <w:sz w:val="24"/>
          <w:szCs w:val="24"/>
        </w:rPr>
        <w:t xml:space="preserve">versions and variants of </w:t>
      </w:r>
      <w:r w:rsidR="004A6F3F" w:rsidRPr="00043B90">
        <w:rPr>
          <w:rFonts w:ascii="Times New Roman" w:hAnsi="Times New Roman" w:cs="Times New Roman"/>
          <w:sz w:val="24"/>
          <w:szCs w:val="24"/>
        </w:rPr>
        <w:t xml:space="preserve">Romanticism </w:t>
      </w:r>
      <w:r w:rsidR="00EB41CA" w:rsidRPr="00043B90">
        <w:rPr>
          <w:rFonts w:ascii="Times New Roman" w:hAnsi="Times New Roman" w:cs="Times New Roman"/>
          <w:sz w:val="24"/>
          <w:szCs w:val="24"/>
        </w:rPr>
        <w:t xml:space="preserve">might </w:t>
      </w:r>
      <w:r w:rsidR="004A6F3F" w:rsidRPr="00043B90">
        <w:rPr>
          <w:rFonts w:ascii="Times New Roman" w:hAnsi="Times New Roman" w:cs="Times New Roman"/>
          <w:sz w:val="24"/>
          <w:szCs w:val="24"/>
        </w:rPr>
        <w:t>matter now when constructing our syllabi and explaining our passions.</w:t>
      </w:r>
    </w:p>
    <w:p w14:paraId="24F8DE73" w14:textId="67E2356B" w:rsidR="006115B8" w:rsidRPr="00043B90" w:rsidRDefault="00D64F37"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However, w</w:t>
      </w:r>
      <w:r w:rsidR="00D92572" w:rsidRPr="00043B90">
        <w:rPr>
          <w:rFonts w:ascii="Times New Roman" w:hAnsi="Times New Roman" w:cs="Times New Roman"/>
          <w:sz w:val="24"/>
          <w:szCs w:val="24"/>
        </w:rPr>
        <w:t xml:space="preserve">hile </w:t>
      </w:r>
      <w:r w:rsidR="004A6F3F" w:rsidRPr="00043B90">
        <w:rPr>
          <w:rFonts w:ascii="Times New Roman" w:hAnsi="Times New Roman" w:cs="Times New Roman"/>
          <w:sz w:val="24"/>
          <w:szCs w:val="24"/>
        </w:rPr>
        <w:t xml:space="preserve">such collections provide both excellent sources and helpful methodological toolkits for investigating </w:t>
      </w:r>
      <w:r w:rsidR="00ED4DE3" w:rsidRPr="00043B90">
        <w:rPr>
          <w:rFonts w:ascii="Times New Roman" w:hAnsi="Times New Roman" w:cs="Times New Roman"/>
          <w:sz w:val="24"/>
          <w:szCs w:val="24"/>
        </w:rPr>
        <w:t>the longer-term influence of Romantic-period writing</w:t>
      </w:r>
      <w:r w:rsidR="001A4766" w:rsidRPr="00043B90">
        <w:rPr>
          <w:rFonts w:ascii="Times New Roman" w:hAnsi="Times New Roman" w:cs="Times New Roman"/>
          <w:sz w:val="24"/>
          <w:szCs w:val="24"/>
        </w:rPr>
        <w:t>—</w:t>
      </w:r>
      <w:r w:rsidR="004A6008" w:rsidRPr="00043B90">
        <w:rPr>
          <w:rFonts w:ascii="Times New Roman" w:hAnsi="Times New Roman" w:cs="Times New Roman"/>
          <w:sz w:val="24"/>
          <w:szCs w:val="24"/>
        </w:rPr>
        <w:t>especially</w:t>
      </w:r>
      <w:r w:rsidR="00883D4F" w:rsidRPr="00043B90">
        <w:rPr>
          <w:rFonts w:ascii="Times New Roman" w:hAnsi="Times New Roman" w:cs="Times New Roman"/>
          <w:sz w:val="24"/>
          <w:szCs w:val="24"/>
        </w:rPr>
        <w:t xml:space="preserve"> </w:t>
      </w:r>
      <w:r w:rsidR="004A6008" w:rsidRPr="00043B90">
        <w:rPr>
          <w:rFonts w:ascii="Times New Roman" w:hAnsi="Times New Roman" w:cs="Times New Roman"/>
          <w:sz w:val="24"/>
          <w:szCs w:val="24"/>
        </w:rPr>
        <w:t>poetry</w:t>
      </w:r>
      <w:r w:rsidR="001A4766" w:rsidRPr="00043B90">
        <w:rPr>
          <w:rFonts w:ascii="Times New Roman" w:hAnsi="Times New Roman" w:cs="Times New Roman"/>
          <w:sz w:val="24"/>
          <w:szCs w:val="24"/>
        </w:rPr>
        <w:t>—</w:t>
      </w:r>
      <w:r w:rsidR="00ED4DE3" w:rsidRPr="00043B90">
        <w:rPr>
          <w:rFonts w:ascii="Times New Roman" w:hAnsi="Times New Roman" w:cs="Times New Roman"/>
          <w:sz w:val="24"/>
          <w:szCs w:val="24"/>
        </w:rPr>
        <w:t xml:space="preserve">there is </w:t>
      </w:r>
      <w:r w:rsidR="00883D4F" w:rsidRPr="00043B90">
        <w:rPr>
          <w:rFonts w:ascii="Times New Roman" w:hAnsi="Times New Roman" w:cs="Times New Roman"/>
          <w:sz w:val="24"/>
          <w:szCs w:val="24"/>
        </w:rPr>
        <w:t xml:space="preserve">as yet </w:t>
      </w:r>
      <w:proofErr w:type="gramStart"/>
      <w:r w:rsidR="00ED4DE3" w:rsidRPr="00043B90">
        <w:rPr>
          <w:rFonts w:ascii="Times New Roman" w:hAnsi="Times New Roman" w:cs="Times New Roman"/>
          <w:sz w:val="24"/>
          <w:szCs w:val="24"/>
        </w:rPr>
        <w:t>no</w:t>
      </w:r>
      <w:proofErr w:type="gramEnd"/>
      <w:r w:rsidR="00ED4DE3" w:rsidRPr="00043B90">
        <w:rPr>
          <w:rFonts w:ascii="Times New Roman" w:hAnsi="Times New Roman" w:cs="Times New Roman"/>
          <w:sz w:val="24"/>
          <w:szCs w:val="24"/>
        </w:rPr>
        <w:t xml:space="preserve"> </w:t>
      </w:r>
      <w:r w:rsidR="001D591B" w:rsidRPr="00043B90">
        <w:rPr>
          <w:rFonts w:ascii="Times New Roman" w:hAnsi="Times New Roman" w:cs="Times New Roman"/>
          <w:sz w:val="24"/>
          <w:szCs w:val="24"/>
        </w:rPr>
        <w:t>strongly established</w:t>
      </w:r>
      <w:r w:rsidR="00ED4DE3" w:rsidRPr="00043B90">
        <w:rPr>
          <w:rFonts w:ascii="Times New Roman" w:hAnsi="Times New Roman" w:cs="Times New Roman"/>
          <w:sz w:val="24"/>
          <w:szCs w:val="24"/>
        </w:rPr>
        <w:t xml:space="preserve"> equivalent in Romantic Studies </w:t>
      </w:r>
      <w:r w:rsidR="001D591B" w:rsidRPr="00043B90">
        <w:rPr>
          <w:rFonts w:ascii="Times New Roman" w:hAnsi="Times New Roman" w:cs="Times New Roman"/>
          <w:sz w:val="24"/>
          <w:szCs w:val="24"/>
        </w:rPr>
        <w:t>to</w:t>
      </w:r>
      <w:r w:rsidR="00ED4DE3" w:rsidRPr="00043B90">
        <w:rPr>
          <w:rFonts w:ascii="Times New Roman" w:hAnsi="Times New Roman" w:cs="Times New Roman"/>
          <w:sz w:val="24"/>
          <w:szCs w:val="24"/>
        </w:rPr>
        <w:t xml:space="preserve"> the burgeoning interest in Neo-Victorianism</w:t>
      </w:r>
      <w:r w:rsidR="001D591B" w:rsidRPr="00043B90">
        <w:rPr>
          <w:rFonts w:ascii="Times New Roman" w:hAnsi="Times New Roman" w:cs="Times New Roman"/>
          <w:sz w:val="24"/>
          <w:szCs w:val="24"/>
        </w:rPr>
        <w:t xml:space="preserve"> in Victorian Studies</w:t>
      </w:r>
      <w:r w:rsidR="00ED4DE3"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4A6F3F" w:rsidRPr="00043B90">
        <w:rPr>
          <w:rFonts w:ascii="Times New Roman" w:hAnsi="Times New Roman" w:cs="Times New Roman"/>
          <w:sz w:val="24"/>
          <w:szCs w:val="24"/>
        </w:rPr>
        <w:t>This</w:t>
      </w:r>
      <w:r w:rsidR="00BC67ED" w:rsidRPr="00043B90">
        <w:rPr>
          <w:rFonts w:ascii="Times New Roman" w:hAnsi="Times New Roman" w:cs="Times New Roman"/>
          <w:sz w:val="24"/>
          <w:szCs w:val="24"/>
        </w:rPr>
        <w:t>, I would contend,</w:t>
      </w:r>
      <w:r w:rsidR="00EB41CA" w:rsidRPr="00043B90">
        <w:rPr>
          <w:rFonts w:ascii="Times New Roman" w:hAnsi="Times New Roman" w:cs="Times New Roman"/>
          <w:sz w:val="24"/>
          <w:szCs w:val="24"/>
        </w:rPr>
        <w:t xml:space="preserve"> </w:t>
      </w:r>
      <w:r w:rsidR="004A6F3F" w:rsidRPr="00043B90">
        <w:rPr>
          <w:rFonts w:ascii="Times New Roman" w:hAnsi="Times New Roman" w:cs="Times New Roman"/>
          <w:sz w:val="24"/>
          <w:szCs w:val="24"/>
        </w:rPr>
        <w:t xml:space="preserve">is in large part </w:t>
      </w:r>
      <w:r w:rsidR="009B22F9" w:rsidRPr="00043B90">
        <w:rPr>
          <w:rFonts w:ascii="Times New Roman" w:hAnsi="Times New Roman" w:cs="Times New Roman"/>
          <w:sz w:val="24"/>
          <w:szCs w:val="24"/>
        </w:rPr>
        <w:t xml:space="preserve">due </w:t>
      </w:r>
      <w:r w:rsidR="004A6F3F" w:rsidRPr="00043B90">
        <w:rPr>
          <w:rFonts w:ascii="Times New Roman" w:hAnsi="Times New Roman" w:cs="Times New Roman"/>
          <w:sz w:val="24"/>
          <w:szCs w:val="24"/>
        </w:rPr>
        <w:t xml:space="preserve">to </w:t>
      </w:r>
      <w:r w:rsidR="00ED4DE3" w:rsidRPr="00043B90">
        <w:rPr>
          <w:rFonts w:ascii="Times New Roman" w:hAnsi="Times New Roman" w:cs="Times New Roman"/>
          <w:sz w:val="24"/>
          <w:szCs w:val="24"/>
        </w:rPr>
        <w:t>the prevailing nature of Romantic influence.</w:t>
      </w:r>
      <w:r w:rsidR="00062BC0" w:rsidRPr="00043B90">
        <w:rPr>
          <w:rFonts w:ascii="Times New Roman" w:hAnsi="Times New Roman" w:cs="Times New Roman"/>
          <w:sz w:val="24"/>
          <w:szCs w:val="24"/>
        </w:rPr>
        <w:t xml:space="preserve"> </w:t>
      </w:r>
      <w:r w:rsidR="00771D01" w:rsidRPr="00043B90">
        <w:rPr>
          <w:rFonts w:ascii="Times New Roman" w:hAnsi="Times New Roman" w:cs="Times New Roman"/>
          <w:sz w:val="24"/>
          <w:szCs w:val="24"/>
        </w:rPr>
        <w:t xml:space="preserve">As Ann </w:t>
      </w:r>
      <w:proofErr w:type="spellStart"/>
      <w:r w:rsidR="00771D01" w:rsidRPr="00043B90">
        <w:rPr>
          <w:rFonts w:ascii="Times New Roman" w:hAnsi="Times New Roman" w:cs="Times New Roman"/>
          <w:sz w:val="24"/>
          <w:szCs w:val="24"/>
        </w:rPr>
        <w:t>Heilmann</w:t>
      </w:r>
      <w:proofErr w:type="spellEnd"/>
      <w:r w:rsidR="00771D01" w:rsidRPr="00043B90">
        <w:rPr>
          <w:rFonts w:ascii="Times New Roman" w:hAnsi="Times New Roman" w:cs="Times New Roman"/>
          <w:sz w:val="24"/>
          <w:szCs w:val="24"/>
        </w:rPr>
        <w:t xml:space="preserve"> and Mark Llewellyn </w:t>
      </w:r>
      <w:r w:rsidR="004A6F3F" w:rsidRPr="00043B90">
        <w:rPr>
          <w:rFonts w:ascii="Times New Roman" w:hAnsi="Times New Roman" w:cs="Times New Roman"/>
          <w:sz w:val="24"/>
          <w:szCs w:val="24"/>
        </w:rPr>
        <w:t xml:space="preserve">have </w:t>
      </w:r>
      <w:r w:rsidR="00771D01" w:rsidRPr="00043B90">
        <w:rPr>
          <w:rFonts w:ascii="Times New Roman" w:hAnsi="Times New Roman" w:cs="Times New Roman"/>
          <w:sz w:val="24"/>
          <w:szCs w:val="24"/>
        </w:rPr>
        <w:t xml:space="preserve">put it, in many </w:t>
      </w:r>
      <w:r w:rsidR="004A6008" w:rsidRPr="00043B90">
        <w:rPr>
          <w:rFonts w:ascii="Times New Roman" w:hAnsi="Times New Roman" w:cs="Times New Roman"/>
          <w:sz w:val="24"/>
          <w:szCs w:val="24"/>
        </w:rPr>
        <w:t>respects</w:t>
      </w:r>
      <w:r w:rsidR="00771D01" w:rsidRPr="00043B90">
        <w:rPr>
          <w:rFonts w:ascii="Times New Roman" w:hAnsi="Times New Roman" w:cs="Times New Roman"/>
          <w:sz w:val="24"/>
          <w:szCs w:val="24"/>
        </w:rPr>
        <w:t xml:space="preserve"> “‘the Victorian’ has become a homogenized identity</w:t>
      </w:r>
      <w:r w:rsidR="001A4766" w:rsidRPr="00043B90">
        <w:rPr>
          <w:rFonts w:ascii="Times New Roman" w:hAnsi="Times New Roman" w:cs="Times New Roman"/>
          <w:sz w:val="24"/>
          <w:szCs w:val="24"/>
        </w:rPr>
        <w:t>—</w:t>
      </w:r>
      <w:r w:rsidR="00771D01" w:rsidRPr="00043B90">
        <w:rPr>
          <w:rFonts w:ascii="Times New Roman" w:hAnsi="Times New Roman" w:cs="Times New Roman"/>
          <w:sz w:val="24"/>
          <w:szCs w:val="24"/>
        </w:rPr>
        <w:t>even a signifier</w:t>
      </w:r>
      <w:r w:rsidR="001A4766" w:rsidRPr="00043B90">
        <w:rPr>
          <w:rFonts w:ascii="Times New Roman" w:hAnsi="Times New Roman" w:cs="Times New Roman"/>
          <w:sz w:val="24"/>
          <w:szCs w:val="24"/>
        </w:rPr>
        <w:t>—</w:t>
      </w:r>
      <w:r w:rsidR="00771D01" w:rsidRPr="00043B90">
        <w:rPr>
          <w:rFonts w:ascii="Times New Roman" w:hAnsi="Times New Roman" w:cs="Times New Roman"/>
          <w:sz w:val="24"/>
          <w:szCs w:val="24"/>
        </w:rPr>
        <w:t>in contemporary culture” (2).</w:t>
      </w:r>
      <w:r w:rsidR="00062BC0" w:rsidRPr="00043B90">
        <w:rPr>
          <w:rFonts w:ascii="Times New Roman" w:hAnsi="Times New Roman" w:cs="Times New Roman"/>
          <w:sz w:val="24"/>
          <w:szCs w:val="24"/>
        </w:rPr>
        <w:t xml:space="preserve"> </w:t>
      </w:r>
      <w:r w:rsidR="00771D01" w:rsidRPr="00043B90">
        <w:rPr>
          <w:rFonts w:ascii="Times New Roman" w:hAnsi="Times New Roman" w:cs="Times New Roman"/>
          <w:sz w:val="24"/>
          <w:szCs w:val="24"/>
        </w:rPr>
        <w:t xml:space="preserve">Neo-Victorianism is </w:t>
      </w:r>
      <w:r w:rsidR="004A6008" w:rsidRPr="00043B90">
        <w:rPr>
          <w:rFonts w:ascii="Times New Roman" w:hAnsi="Times New Roman" w:cs="Times New Roman"/>
          <w:sz w:val="24"/>
          <w:szCs w:val="24"/>
        </w:rPr>
        <w:t xml:space="preserve">largely </w:t>
      </w:r>
      <w:r w:rsidR="00771D01" w:rsidRPr="00043B90">
        <w:rPr>
          <w:rFonts w:ascii="Times New Roman" w:hAnsi="Times New Roman" w:cs="Times New Roman"/>
          <w:sz w:val="24"/>
          <w:szCs w:val="24"/>
        </w:rPr>
        <w:t xml:space="preserve">predicated on </w:t>
      </w:r>
      <w:r w:rsidR="00A41B63" w:rsidRPr="00043B90">
        <w:rPr>
          <w:rFonts w:ascii="Times New Roman" w:hAnsi="Times New Roman" w:cs="Times New Roman"/>
          <w:sz w:val="24"/>
          <w:szCs w:val="24"/>
        </w:rPr>
        <w:t xml:space="preserve">its </w:t>
      </w:r>
      <w:r w:rsidR="00F477F0" w:rsidRPr="00043B90">
        <w:rPr>
          <w:rFonts w:ascii="Times New Roman" w:hAnsi="Times New Roman" w:cs="Times New Roman"/>
          <w:sz w:val="24"/>
          <w:szCs w:val="24"/>
        </w:rPr>
        <w:t xml:space="preserve">subject </w:t>
      </w:r>
      <w:r w:rsidR="00A41B63" w:rsidRPr="00043B90">
        <w:rPr>
          <w:rFonts w:ascii="Times New Roman" w:hAnsi="Times New Roman" w:cs="Times New Roman"/>
          <w:sz w:val="24"/>
          <w:szCs w:val="24"/>
        </w:rPr>
        <w:t xml:space="preserve">period being defined </w:t>
      </w:r>
      <w:r w:rsidR="00F477F0" w:rsidRPr="00043B90">
        <w:rPr>
          <w:rFonts w:ascii="Times New Roman" w:hAnsi="Times New Roman" w:cs="Times New Roman"/>
          <w:sz w:val="24"/>
          <w:szCs w:val="24"/>
        </w:rPr>
        <w:t>(or fossili</w:t>
      </w:r>
      <w:r w:rsidR="00ED1F74" w:rsidRPr="00043B90">
        <w:rPr>
          <w:rFonts w:ascii="Times New Roman" w:hAnsi="Times New Roman" w:cs="Times New Roman"/>
          <w:sz w:val="24"/>
          <w:szCs w:val="24"/>
        </w:rPr>
        <w:t>z</w:t>
      </w:r>
      <w:r w:rsidR="00F477F0" w:rsidRPr="00043B90">
        <w:rPr>
          <w:rFonts w:ascii="Times New Roman" w:hAnsi="Times New Roman" w:cs="Times New Roman"/>
          <w:sz w:val="24"/>
          <w:szCs w:val="24"/>
        </w:rPr>
        <w:t>ed) in</w:t>
      </w:r>
      <w:r w:rsidR="00A41B63" w:rsidRPr="00043B90">
        <w:rPr>
          <w:rFonts w:ascii="Times New Roman" w:hAnsi="Times New Roman" w:cs="Times New Roman"/>
          <w:sz w:val="24"/>
          <w:szCs w:val="24"/>
        </w:rPr>
        <w:t xml:space="preserve"> a series of familiar stereotypes.</w:t>
      </w:r>
      <w:r w:rsidR="00062BC0" w:rsidRPr="00043B90">
        <w:rPr>
          <w:rFonts w:ascii="Times New Roman" w:hAnsi="Times New Roman" w:cs="Times New Roman"/>
          <w:sz w:val="24"/>
          <w:szCs w:val="24"/>
        </w:rPr>
        <w:t xml:space="preserve"> </w:t>
      </w:r>
      <w:proofErr w:type="spellStart"/>
      <w:r w:rsidR="00A41B63" w:rsidRPr="00043B90">
        <w:rPr>
          <w:rFonts w:ascii="Times New Roman" w:hAnsi="Times New Roman" w:cs="Times New Roman"/>
          <w:sz w:val="24"/>
          <w:szCs w:val="24"/>
        </w:rPr>
        <w:t>Heilmann</w:t>
      </w:r>
      <w:proofErr w:type="spellEnd"/>
      <w:r w:rsidR="00A41B63" w:rsidRPr="00043B90">
        <w:rPr>
          <w:rFonts w:ascii="Times New Roman" w:hAnsi="Times New Roman" w:cs="Times New Roman"/>
          <w:sz w:val="24"/>
          <w:szCs w:val="24"/>
        </w:rPr>
        <w:t xml:space="preserve"> and Llewellyn argue that Neo-Victorian texts engage a “self-analytic drive” </w:t>
      </w:r>
      <w:del w:id="36" w:author="Jessica Tebo" w:date="2021-08-08T16:20:00Z">
        <w:r w:rsidR="00A41B63" w:rsidRPr="00043B90" w:rsidDel="003D0F9D">
          <w:rPr>
            <w:rFonts w:ascii="Times New Roman" w:hAnsi="Times New Roman" w:cs="Times New Roman"/>
            <w:sz w:val="24"/>
            <w:szCs w:val="24"/>
          </w:rPr>
          <w:delText xml:space="preserve">(5) </w:delText>
        </w:r>
      </w:del>
      <w:r w:rsidR="00A41B63" w:rsidRPr="00043B90">
        <w:rPr>
          <w:rFonts w:ascii="Times New Roman" w:hAnsi="Times New Roman" w:cs="Times New Roman"/>
          <w:sz w:val="24"/>
          <w:szCs w:val="24"/>
        </w:rPr>
        <w:t>and constitute “fictional re-encounters</w:t>
      </w:r>
      <w:ins w:id="37" w:author="Jessica Tebo" w:date="2021-08-08T16:20:00Z">
        <w:r w:rsidR="003D0F9D">
          <w:rPr>
            <w:rFonts w:ascii="Times New Roman" w:hAnsi="Times New Roman" w:cs="Times New Roman"/>
            <w:sz w:val="24"/>
            <w:szCs w:val="24"/>
          </w:rPr>
          <w:t>,</w:t>
        </w:r>
      </w:ins>
      <w:r w:rsidR="00A41B63" w:rsidRPr="00043B90">
        <w:rPr>
          <w:rFonts w:ascii="Times New Roman" w:hAnsi="Times New Roman" w:cs="Times New Roman"/>
          <w:sz w:val="24"/>
          <w:szCs w:val="24"/>
        </w:rPr>
        <w:t xml:space="preserve">” </w:t>
      </w:r>
      <w:del w:id="38" w:author="Jessica Tebo" w:date="2021-08-08T16:20:00Z">
        <w:r w:rsidR="00A41B63" w:rsidRPr="00043B90" w:rsidDel="003D0F9D">
          <w:rPr>
            <w:rFonts w:ascii="Times New Roman" w:hAnsi="Times New Roman" w:cs="Times New Roman"/>
            <w:sz w:val="24"/>
            <w:szCs w:val="24"/>
          </w:rPr>
          <w:delText>(8)</w:delText>
        </w:r>
        <w:r w:rsidR="00E7683D" w:rsidRPr="00043B90" w:rsidDel="003D0F9D">
          <w:rPr>
            <w:rFonts w:ascii="Times New Roman" w:hAnsi="Times New Roman" w:cs="Times New Roman"/>
            <w:sz w:val="24"/>
            <w:szCs w:val="24"/>
          </w:rPr>
          <w:delText>,</w:delText>
        </w:r>
        <w:r w:rsidR="00A41B63" w:rsidRPr="00043B90" w:rsidDel="003D0F9D">
          <w:rPr>
            <w:rFonts w:ascii="Times New Roman" w:hAnsi="Times New Roman" w:cs="Times New Roman"/>
            <w:sz w:val="24"/>
            <w:szCs w:val="24"/>
          </w:rPr>
          <w:delText xml:space="preserve"> </w:delText>
        </w:r>
      </w:del>
      <w:r w:rsidR="00A41B63" w:rsidRPr="00043B90">
        <w:rPr>
          <w:rFonts w:ascii="Times New Roman" w:hAnsi="Times New Roman" w:cs="Times New Roman"/>
          <w:sz w:val="24"/>
          <w:szCs w:val="24"/>
        </w:rPr>
        <w:t>play</w:t>
      </w:r>
      <w:r w:rsidR="00E7683D" w:rsidRPr="00043B90">
        <w:rPr>
          <w:rFonts w:ascii="Times New Roman" w:hAnsi="Times New Roman" w:cs="Times New Roman"/>
          <w:sz w:val="24"/>
          <w:szCs w:val="24"/>
        </w:rPr>
        <w:t>ing</w:t>
      </w:r>
      <w:r w:rsidR="00A41B63" w:rsidRPr="00043B90">
        <w:rPr>
          <w:rFonts w:ascii="Times New Roman" w:hAnsi="Times New Roman" w:cs="Times New Roman"/>
          <w:sz w:val="24"/>
          <w:szCs w:val="24"/>
        </w:rPr>
        <w:t xml:space="preserve"> off the solidity of the period’s cultural presence by subjecting it to parody, remediation</w:t>
      </w:r>
      <w:r w:rsidR="00EB183F" w:rsidRPr="00043B90">
        <w:rPr>
          <w:rFonts w:ascii="Times New Roman" w:hAnsi="Times New Roman" w:cs="Times New Roman"/>
          <w:sz w:val="24"/>
          <w:szCs w:val="24"/>
        </w:rPr>
        <w:t>,</w:t>
      </w:r>
      <w:r w:rsidR="00E110C6" w:rsidRPr="00043B90">
        <w:rPr>
          <w:rFonts w:ascii="Times New Roman" w:hAnsi="Times New Roman" w:cs="Times New Roman"/>
          <w:sz w:val="24"/>
          <w:szCs w:val="24"/>
        </w:rPr>
        <w:t xml:space="preserve"> and revaluation</w:t>
      </w:r>
      <w:ins w:id="39" w:author="Jessica Tebo" w:date="2021-08-08T16:20:00Z">
        <w:r w:rsidR="003D0F9D">
          <w:rPr>
            <w:rFonts w:ascii="Times New Roman" w:hAnsi="Times New Roman" w:cs="Times New Roman"/>
            <w:sz w:val="24"/>
            <w:szCs w:val="24"/>
          </w:rPr>
          <w:t xml:space="preserve"> (5; 8)</w:t>
        </w:r>
      </w:ins>
      <w:r w:rsidR="00A41B63"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771D01" w:rsidRPr="00043B90">
        <w:rPr>
          <w:rFonts w:ascii="Times New Roman" w:hAnsi="Times New Roman" w:cs="Times New Roman"/>
          <w:sz w:val="24"/>
          <w:szCs w:val="24"/>
        </w:rPr>
        <w:t xml:space="preserve">In doing so, </w:t>
      </w:r>
      <w:r w:rsidR="00EB41CA" w:rsidRPr="00043B90">
        <w:rPr>
          <w:rFonts w:ascii="Times New Roman" w:hAnsi="Times New Roman" w:cs="Times New Roman"/>
          <w:sz w:val="24"/>
          <w:szCs w:val="24"/>
        </w:rPr>
        <w:t>Neo-Victorian works</w:t>
      </w:r>
      <w:r w:rsidR="00771D01" w:rsidRPr="00043B90">
        <w:rPr>
          <w:rFonts w:ascii="Times New Roman" w:hAnsi="Times New Roman" w:cs="Times New Roman"/>
          <w:sz w:val="24"/>
          <w:szCs w:val="24"/>
        </w:rPr>
        <w:t xml:space="preserve"> assert</w:t>
      </w:r>
      <w:r w:rsidR="001A4766" w:rsidRPr="00043B90">
        <w:rPr>
          <w:rFonts w:ascii="Times New Roman" w:hAnsi="Times New Roman" w:cs="Times New Roman"/>
          <w:sz w:val="24"/>
          <w:szCs w:val="24"/>
        </w:rPr>
        <w:t>—</w:t>
      </w:r>
      <w:r w:rsidR="00771D01" w:rsidRPr="00043B90">
        <w:rPr>
          <w:rFonts w:ascii="Times New Roman" w:hAnsi="Times New Roman" w:cs="Times New Roman"/>
          <w:sz w:val="24"/>
          <w:szCs w:val="24"/>
        </w:rPr>
        <w:t>always implicitly</w:t>
      </w:r>
      <w:r w:rsidR="00E110C6" w:rsidRPr="00043B90">
        <w:rPr>
          <w:rFonts w:ascii="Times New Roman" w:hAnsi="Times New Roman" w:cs="Times New Roman"/>
          <w:sz w:val="24"/>
          <w:szCs w:val="24"/>
        </w:rPr>
        <w:t>,</w:t>
      </w:r>
      <w:r w:rsidR="00771D01" w:rsidRPr="00043B90">
        <w:rPr>
          <w:rFonts w:ascii="Times New Roman" w:hAnsi="Times New Roman" w:cs="Times New Roman"/>
          <w:sz w:val="24"/>
          <w:szCs w:val="24"/>
        </w:rPr>
        <w:t xml:space="preserve"> and often very explicitly</w:t>
      </w:r>
      <w:r w:rsidR="001A4766" w:rsidRPr="00043B90">
        <w:rPr>
          <w:rFonts w:ascii="Times New Roman" w:hAnsi="Times New Roman" w:cs="Times New Roman"/>
          <w:sz w:val="24"/>
          <w:szCs w:val="24"/>
        </w:rPr>
        <w:t>—</w:t>
      </w:r>
      <w:r w:rsidR="00771D01" w:rsidRPr="00043B90">
        <w:rPr>
          <w:rFonts w:ascii="Times New Roman" w:hAnsi="Times New Roman" w:cs="Times New Roman"/>
          <w:sz w:val="24"/>
          <w:szCs w:val="24"/>
        </w:rPr>
        <w:t>that we are no longer Victorian: th</w:t>
      </w:r>
      <w:r w:rsidR="00F477F0" w:rsidRPr="00043B90">
        <w:rPr>
          <w:rFonts w:ascii="Times New Roman" w:hAnsi="Times New Roman" w:cs="Times New Roman"/>
          <w:sz w:val="24"/>
          <w:szCs w:val="24"/>
        </w:rPr>
        <w:t>e</w:t>
      </w:r>
      <w:r w:rsidR="00771D01" w:rsidRPr="00043B90">
        <w:rPr>
          <w:rFonts w:ascii="Times New Roman" w:hAnsi="Times New Roman" w:cs="Times New Roman"/>
          <w:sz w:val="24"/>
          <w:szCs w:val="24"/>
        </w:rPr>
        <w:t xml:space="preserve"> period </w:t>
      </w:r>
      <w:r w:rsidR="00E110C6" w:rsidRPr="00043B90">
        <w:rPr>
          <w:rFonts w:ascii="Times New Roman" w:hAnsi="Times New Roman" w:cs="Times New Roman"/>
          <w:sz w:val="24"/>
          <w:szCs w:val="24"/>
        </w:rPr>
        <w:t>is over,</w:t>
      </w:r>
      <w:r w:rsidR="00771D01" w:rsidRPr="00043B90">
        <w:rPr>
          <w:rFonts w:ascii="Times New Roman" w:hAnsi="Times New Roman" w:cs="Times New Roman"/>
          <w:sz w:val="24"/>
          <w:szCs w:val="24"/>
        </w:rPr>
        <w:t xml:space="preserve"> done with</w:t>
      </w:r>
      <w:r w:rsidR="00EB183F" w:rsidRPr="00043B90">
        <w:rPr>
          <w:rFonts w:ascii="Times New Roman" w:hAnsi="Times New Roman" w:cs="Times New Roman"/>
          <w:sz w:val="24"/>
          <w:szCs w:val="24"/>
        </w:rPr>
        <w:t>,</w:t>
      </w:r>
      <w:r w:rsidR="00771D01" w:rsidRPr="00043B90">
        <w:rPr>
          <w:rFonts w:ascii="Times New Roman" w:hAnsi="Times New Roman" w:cs="Times New Roman"/>
          <w:sz w:val="24"/>
          <w:szCs w:val="24"/>
        </w:rPr>
        <w:t xml:space="preserve"> and transcended.</w:t>
      </w:r>
    </w:p>
    <w:p w14:paraId="4C2FAB1D" w14:textId="4A995E4F" w:rsidR="004A6F3F" w:rsidRPr="00043B90" w:rsidRDefault="006115B8"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By contrast, the Romantic-period influence on contemporary culture is more nebulous</w:t>
      </w:r>
      <w:del w:id="40" w:author="Jessica Tebo" w:date="2021-11-08T15:05:00Z">
        <w:r w:rsidRPr="00043B90" w:rsidDel="00D647C5">
          <w:rPr>
            <w:rFonts w:ascii="Times New Roman" w:hAnsi="Times New Roman" w:cs="Times New Roman"/>
            <w:sz w:val="24"/>
            <w:szCs w:val="24"/>
          </w:rPr>
          <w:delText>,</w:delText>
        </w:r>
      </w:del>
      <w:r w:rsidRPr="00043B90">
        <w:rPr>
          <w:rFonts w:ascii="Times New Roman" w:hAnsi="Times New Roman" w:cs="Times New Roman"/>
          <w:sz w:val="24"/>
          <w:szCs w:val="24"/>
        </w:rPr>
        <w:t xml:space="preserve"> but in many ways stronger and more pervasive.</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In </w:t>
      </w:r>
      <w:r w:rsidRPr="00043B90">
        <w:rPr>
          <w:rFonts w:ascii="Times New Roman" w:hAnsi="Times New Roman" w:cs="Times New Roman"/>
          <w:i/>
          <w:sz w:val="24"/>
          <w:szCs w:val="24"/>
        </w:rPr>
        <w:t>Keywords</w:t>
      </w:r>
      <w:ins w:id="41" w:author="Jessica Tebo" w:date="2021-11-08T15:07:00Z">
        <w:r w:rsidR="002361B7">
          <w:rPr>
            <w:rFonts w:ascii="Times New Roman" w:hAnsi="Times New Roman" w:cs="Times New Roman"/>
            <w:iCs/>
            <w:sz w:val="24"/>
            <w:szCs w:val="24"/>
          </w:rPr>
          <w:t xml:space="preserve"> (1976)</w:t>
        </w:r>
      </w:ins>
      <w:r w:rsidRPr="00043B90">
        <w:rPr>
          <w:rFonts w:ascii="Times New Roman" w:hAnsi="Times New Roman" w:cs="Times New Roman"/>
          <w:sz w:val="24"/>
          <w:szCs w:val="24"/>
        </w:rPr>
        <w:t xml:space="preserve">, </w:t>
      </w:r>
      <w:r w:rsidR="00B6329C" w:rsidRPr="00043B90">
        <w:rPr>
          <w:rFonts w:ascii="Times New Roman" w:hAnsi="Times New Roman" w:cs="Times New Roman"/>
          <w:sz w:val="24"/>
          <w:szCs w:val="24"/>
        </w:rPr>
        <w:t>Raymond Williams</w:t>
      </w:r>
      <w:r w:rsidR="004A6F3F" w:rsidRPr="00043B90">
        <w:rPr>
          <w:rFonts w:ascii="Times New Roman" w:hAnsi="Times New Roman" w:cs="Times New Roman"/>
          <w:sz w:val="24"/>
          <w:szCs w:val="24"/>
        </w:rPr>
        <w:t xml:space="preserve"> </w:t>
      </w:r>
      <w:commentRangeStart w:id="42"/>
      <w:r w:rsidR="004028D0" w:rsidRPr="00043B90">
        <w:rPr>
          <w:rFonts w:ascii="Times New Roman" w:hAnsi="Times New Roman" w:cs="Times New Roman"/>
          <w:sz w:val="24"/>
          <w:szCs w:val="24"/>
        </w:rPr>
        <w:t xml:space="preserve">accurately </w:t>
      </w:r>
      <w:commentRangeEnd w:id="42"/>
      <w:r w:rsidR="00D06324">
        <w:rPr>
          <w:rStyle w:val="CommentReference"/>
        </w:rPr>
        <w:commentReference w:id="42"/>
      </w:r>
      <w:r w:rsidR="004A6F3F" w:rsidRPr="00043B90">
        <w:rPr>
          <w:rFonts w:ascii="Times New Roman" w:hAnsi="Times New Roman" w:cs="Times New Roman"/>
          <w:sz w:val="24"/>
          <w:szCs w:val="24"/>
        </w:rPr>
        <w:t>opined</w:t>
      </w:r>
      <w:r w:rsidRPr="00043B90">
        <w:rPr>
          <w:rFonts w:ascii="Times New Roman" w:hAnsi="Times New Roman" w:cs="Times New Roman"/>
          <w:sz w:val="24"/>
          <w:szCs w:val="24"/>
        </w:rPr>
        <w:t xml:space="preserve"> that</w:t>
      </w:r>
      <w:r w:rsidR="00B6329C" w:rsidRPr="00043B90">
        <w:rPr>
          <w:rFonts w:ascii="Times New Roman" w:hAnsi="Times New Roman" w:cs="Times New Roman"/>
          <w:sz w:val="24"/>
          <w:szCs w:val="24"/>
        </w:rPr>
        <w:t xml:space="preserve"> </w:t>
      </w:r>
      <w:r w:rsidR="003A4142" w:rsidRPr="00043B90">
        <w:rPr>
          <w:rFonts w:ascii="Times New Roman" w:hAnsi="Times New Roman" w:cs="Times New Roman"/>
          <w:sz w:val="24"/>
          <w:szCs w:val="24"/>
        </w:rPr>
        <w:t>“</w:t>
      </w:r>
      <w:r w:rsidR="00B6329C" w:rsidRPr="00043B90">
        <w:rPr>
          <w:rFonts w:ascii="Times New Roman" w:hAnsi="Times New Roman" w:cs="Times New Roman"/>
          <w:sz w:val="24"/>
          <w:szCs w:val="24"/>
        </w:rPr>
        <w:t xml:space="preserve">literature was specialized towards </w:t>
      </w:r>
      <w:r w:rsidR="00B6329C" w:rsidRPr="00043B90">
        <w:rPr>
          <w:rFonts w:ascii="Times New Roman" w:hAnsi="Times New Roman" w:cs="Times New Roman"/>
          <w:i/>
          <w:sz w:val="24"/>
          <w:szCs w:val="24"/>
        </w:rPr>
        <w:t>imaginative writing</w:t>
      </w:r>
      <w:r w:rsidR="00B6329C" w:rsidRPr="00043B90">
        <w:rPr>
          <w:rFonts w:ascii="Times New Roman" w:hAnsi="Times New Roman" w:cs="Times New Roman"/>
          <w:sz w:val="24"/>
          <w:szCs w:val="24"/>
        </w:rPr>
        <w:t xml:space="preserve"> within the basic assumptions of Romanticism</w:t>
      </w:r>
      <w:r w:rsidR="003A4142" w:rsidRPr="00043B90">
        <w:rPr>
          <w:rFonts w:ascii="Times New Roman" w:hAnsi="Times New Roman" w:cs="Times New Roman"/>
          <w:sz w:val="24"/>
          <w:szCs w:val="24"/>
        </w:rPr>
        <w:t>”</w:t>
      </w:r>
      <w:r w:rsidR="00B6329C" w:rsidRPr="00043B90">
        <w:rPr>
          <w:rFonts w:ascii="Times New Roman" w:hAnsi="Times New Roman" w:cs="Times New Roman"/>
          <w:sz w:val="24"/>
          <w:szCs w:val="24"/>
        </w:rPr>
        <w:t xml:space="preserve"> (186)</w:t>
      </w:r>
      <w:r w:rsidR="00E110C6"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4028D0" w:rsidRPr="00043B90">
        <w:rPr>
          <w:rFonts w:ascii="Times New Roman" w:hAnsi="Times New Roman" w:cs="Times New Roman"/>
          <w:sz w:val="24"/>
          <w:szCs w:val="24"/>
        </w:rPr>
        <w:t>I</w:t>
      </w:r>
      <w:r w:rsidR="00BB5347" w:rsidRPr="00043B90">
        <w:rPr>
          <w:rFonts w:ascii="Times New Roman" w:hAnsi="Times New Roman" w:cs="Times New Roman"/>
          <w:sz w:val="24"/>
          <w:szCs w:val="24"/>
        </w:rPr>
        <w:t xml:space="preserve">deals developed </w:t>
      </w:r>
      <w:r w:rsidR="00E110C6" w:rsidRPr="00043B90">
        <w:rPr>
          <w:rFonts w:ascii="Times New Roman" w:hAnsi="Times New Roman" w:cs="Times New Roman"/>
          <w:sz w:val="24"/>
          <w:szCs w:val="24"/>
        </w:rPr>
        <w:t>and institutionali</w:t>
      </w:r>
      <w:r w:rsidR="00ED1F74" w:rsidRPr="00043B90">
        <w:rPr>
          <w:rFonts w:ascii="Times New Roman" w:hAnsi="Times New Roman" w:cs="Times New Roman"/>
          <w:sz w:val="24"/>
          <w:szCs w:val="24"/>
        </w:rPr>
        <w:t>z</w:t>
      </w:r>
      <w:r w:rsidR="00E110C6" w:rsidRPr="00043B90">
        <w:rPr>
          <w:rFonts w:ascii="Times New Roman" w:hAnsi="Times New Roman" w:cs="Times New Roman"/>
          <w:sz w:val="24"/>
          <w:szCs w:val="24"/>
        </w:rPr>
        <w:t xml:space="preserve">ed </w:t>
      </w:r>
      <w:r w:rsidR="00BB5347" w:rsidRPr="00043B90">
        <w:rPr>
          <w:rFonts w:ascii="Times New Roman" w:hAnsi="Times New Roman" w:cs="Times New Roman"/>
          <w:sz w:val="24"/>
          <w:szCs w:val="24"/>
        </w:rPr>
        <w:t xml:space="preserve">in the late eighteenth and early nineteenth centuries remain right at the heart of </w:t>
      </w:r>
      <w:r w:rsidR="002866AC" w:rsidRPr="00043B90">
        <w:rPr>
          <w:rFonts w:ascii="Times New Roman" w:hAnsi="Times New Roman" w:cs="Times New Roman"/>
          <w:sz w:val="24"/>
          <w:szCs w:val="24"/>
        </w:rPr>
        <w:t>modern disciplines and the social assumptions that empower and constrain them.</w:t>
      </w:r>
      <w:r w:rsidR="00062BC0" w:rsidRPr="00043B90">
        <w:rPr>
          <w:rFonts w:ascii="Times New Roman" w:hAnsi="Times New Roman" w:cs="Times New Roman"/>
          <w:sz w:val="24"/>
          <w:szCs w:val="24"/>
        </w:rPr>
        <w:t xml:space="preserve"> </w:t>
      </w:r>
      <w:r w:rsidR="00BB5347" w:rsidRPr="00043B90">
        <w:rPr>
          <w:rFonts w:ascii="Times New Roman" w:hAnsi="Times New Roman" w:cs="Times New Roman"/>
          <w:sz w:val="24"/>
          <w:szCs w:val="24"/>
        </w:rPr>
        <w:t xml:space="preserve">When we talk about art and culture, we </w:t>
      </w:r>
      <w:commentRangeStart w:id="43"/>
      <w:r w:rsidR="00BB5347" w:rsidRPr="00043B90">
        <w:rPr>
          <w:rFonts w:ascii="Times New Roman" w:hAnsi="Times New Roman" w:cs="Times New Roman"/>
          <w:sz w:val="24"/>
          <w:szCs w:val="24"/>
        </w:rPr>
        <w:t xml:space="preserve">do so </w:t>
      </w:r>
      <w:proofErr w:type="gramStart"/>
      <w:r w:rsidR="00BB5347" w:rsidRPr="00043B90">
        <w:rPr>
          <w:rFonts w:ascii="Times New Roman" w:hAnsi="Times New Roman" w:cs="Times New Roman"/>
          <w:sz w:val="24"/>
          <w:szCs w:val="24"/>
        </w:rPr>
        <w:t>using</w:t>
      </w:r>
      <w:commentRangeEnd w:id="43"/>
      <w:proofErr w:type="gramEnd"/>
      <w:r w:rsidR="00DB7AD3">
        <w:rPr>
          <w:rStyle w:val="CommentReference"/>
        </w:rPr>
        <w:commentReference w:id="43"/>
      </w:r>
      <w:r w:rsidR="00BB5347" w:rsidRPr="00043B90">
        <w:rPr>
          <w:rFonts w:ascii="Times New Roman" w:hAnsi="Times New Roman" w:cs="Times New Roman"/>
          <w:sz w:val="24"/>
          <w:szCs w:val="24"/>
        </w:rPr>
        <w:t xml:space="preserve"> a language </w:t>
      </w:r>
      <w:r w:rsidR="004A6F3F" w:rsidRPr="00043B90">
        <w:rPr>
          <w:rFonts w:ascii="Times New Roman" w:hAnsi="Times New Roman" w:cs="Times New Roman"/>
          <w:sz w:val="24"/>
          <w:szCs w:val="24"/>
        </w:rPr>
        <w:t xml:space="preserve">that </w:t>
      </w:r>
      <w:r w:rsidR="00E110C6" w:rsidRPr="00043B90">
        <w:rPr>
          <w:rFonts w:ascii="Times New Roman" w:hAnsi="Times New Roman" w:cs="Times New Roman"/>
          <w:sz w:val="24"/>
          <w:szCs w:val="24"/>
        </w:rPr>
        <w:t xml:space="preserve">has been </w:t>
      </w:r>
      <w:r w:rsidR="00BB5347" w:rsidRPr="00043B90">
        <w:rPr>
          <w:rFonts w:ascii="Times New Roman" w:hAnsi="Times New Roman" w:cs="Times New Roman"/>
          <w:sz w:val="24"/>
          <w:szCs w:val="24"/>
        </w:rPr>
        <w:t>fundamentally shaped by Romantic assumptions.</w:t>
      </w:r>
      <w:r w:rsidR="00062BC0" w:rsidRPr="00043B90">
        <w:rPr>
          <w:rFonts w:ascii="Times New Roman" w:hAnsi="Times New Roman" w:cs="Times New Roman"/>
          <w:sz w:val="24"/>
          <w:szCs w:val="24"/>
        </w:rPr>
        <w:t xml:space="preserve"> </w:t>
      </w:r>
      <w:r w:rsidR="009248E6" w:rsidRPr="00043B90">
        <w:rPr>
          <w:rFonts w:ascii="Times New Roman" w:hAnsi="Times New Roman" w:cs="Times New Roman"/>
          <w:sz w:val="24"/>
          <w:szCs w:val="24"/>
        </w:rPr>
        <w:t>Despite the efforts of critics like Jerome McGann and Clifford Siskin, i</w:t>
      </w:r>
      <w:r w:rsidR="004A6F3F" w:rsidRPr="00043B90">
        <w:rPr>
          <w:rFonts w:ascii="Times New Roman" w:hAnsi="Times New Roman" w:cs="Times New Roman"/>
          <w:sz w:val="24"/>
          <w:szCs w:val="24"/>
        </w:rPr>
        <w:t xml:space="preserve">t </w:t>
      </w:r>
      <w:r w:rsidR="009248E6" w:rsidRPr="00043B90">
        <w:rPr>
          <w:rFonts w:ascii="Times New Roman" w:hAnsi="Times New Roman" w:cs="Times New Roman"/>
          <w:sz w:val="24"/>
          <w:szCs w:val="24"/>
        </w:rPr>
        <w:t>remains</w:t>
      </w:r>
      <w:r w:rsidR="004A6F3F" w:rsidRPr="00043B90">
        <w:rPr>
          <w:rFonts w:ascii="Times New Roman" w:hAnsi="Times New Roman" w:cs="Times New Roman"/>
          <w:sz w:val="24"/>
          <w:szCs w:val="24"/>
        </w:rPr>
        <w:t xml:space="preserve"> far harder to get outside Romanticism than it is to get outside Victorianism.</w:t>
      </w:r>
      <w:r w:rsidR="00062BC0" w:rsidRPr="00043B90">
        <w:rPr>
          <w:rFonts w:ascii="Times New Roman" w:hAnsi="Times New Roman" w:cs="Times New Roman"/>
          <w:sz w:val="24"/>
          <w:szCs w:val="24"/>
        </w:rPr>
        <w:t xml:space="preserve"> </w:t>
      </w:r>
      <w:r w:rsidR="004A6F3F" w:rsidRPr="00043B90">
        <w:rPr>
          <w:rFonts w:ascii="Times New Roman" w:hAnsi="Times New Roman" w:cs="Times New Roman"/>
          <w:sz w:val="24"/>
          <w:szCs w:val="24"/>
        </w:rPr>
        <w:t xml:space="preserve">While the latter </w:t>
      </w:r>
      <w:r w:rsidR="009248E6" w:rsidRPr="00043B90">
        <w:rPr>
          <w:rFonts w:ascii="Times New Roman" w:hAnsi="Times New Roman" w:cs="Times New Roman"/>
          <w:sz w:val="24"/>
          <w:szCs w:val="24"/>
        </w:rPr>
        <w:t>is associated most strongly with</w:t>
      </w:r>
      <w:r w:rsidR="004A6F3F" w:rsidRPr="00043B90">
        <w:rPr>
          <w:rFonts w:ascii="Times New Roman" w:hAnsi="Times New Roman" w:cs="Times New Roman"/>
          <w:sz w:val="24"/>
          <w:szCs w:val="24"/>
        </w:rPr>
        <w:t xml:space="preserve"> aesthetics and ideologies that can be defined as </w:t>
      </w:r>
      <w:r w:rsidR="00A246BC" w:rsidRPr="00043B90">
        <w:rPr>
          <w:rFonts w:ascii="Times New Roman" w:hAnsi="Times New Roman" w:cs="Times New Roman"/>
          <w:sz w:val="24"/>
          <w:szCs w:val="24"/>
        </w:rPr>
        <w:t xml:space="preserve">no </w:t>
      </w:r>
      <w:r w:rsidR="00A246BC" w:rsidRPr="00043B90">
        <w:rPr>
          <w:rFonts w:ascii="Times New Roman" w:hAnsi="Times New Roman" w:cs="Times New Roman"/>
          <w:sz w:val="24"/>
          <w:szCs w:val="24"/>
        </w:rPr>
        <w:lastRenderedPageBreak/>
        <w:t xml:space="preserve">longer </w:t>
      </w:r>
      <w:r w:rsidR="004A6F3F" w:rsidRPr="00043B90">
        <w:rPr>
          <w:rFonts w:ascii="Times New Roman" w:hAnsi="Times New Roman" w:cs="Times New Roman"/>
          <w:sz w:val="24"/>
          <w:szCs w:val="24"/>
        </w:rPr>
        <w:t>being our own, the former lingers at the heart of many of our most cherished cultural assumptions.</w:t>
      </w:r>
    </w:p>
    <w:p w14:paraId="13B235BA" w14:textId="0D9755E9" w:rsidR="002229D5" w:rsidRPr="00043B90" w:rsidRDefault="002866AC"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This is not an unproblematic situation.</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While </w:t>
      </w:r>
      <w:r w:rsidR="009248E6" w:rsidRPr="00043B90">
        <w:rPr>
          <w:rFonts w:ascii="Times New Roman" w:hAnsi="Times New Roman" w:cs="Times New Roman"/>
          <w:sz w:val="24"/>
          <w:szCs w:val="24"/>
        </w:rPr>
        <w:t>Romantic ideologies</w:t>
      </w:r>
      <w:r w:rsidR="00E110C6" w:rsidRPr="00043B90">
        <w:rPr>
          <w:rFonts w:ascii="Times New Roman" w:hAnsi="Times New Roman" w:cs="Times New Roman"/>
          <w:sz w:val="24"/>
          <w:szCs w:val="24"/>
        </w:rPr>
        <w:t xml:space="preserve"> compri</w:t>
      </w:r>
      <w:r w:rsidR="00ED1F74" w:rsidRPr="00043B90">
        <w:rPr>
          <w:rFonts w:ascii="Times New Roman" w:hAnsi="Times New Roman" w:cs="Times New Roman"/>
          <w:sz w:val="24"/>
          <w:szCs w:val="24"/>
        </w:rPr>
        <w:t>s</w:t>
      </w:r>
      <w:r w:rsidR="00E110C6" w:rsidRPr="00043B90">
        <w:rPr>
          <w:rFonts w:ascii="Times New Roman" w:hAnsi="Times New Roman" w:cs="Times New Roman"/>
          <w:sz w:val="24"/>
          <w:szCs w:val="24"/>
        </w:rPr>
        <w:t>e a powerfully suggestive set of modalities for being and for being in the world</w:t>
      </w:r>
      <w:r w:rsidR="009248E6" w:rsidRPr="00043B90">
        <w:rPr>
          <w:rFonts w:ascii="Times New Roman" w:hAnsi="Times New Roman" w:cs="Times New Roman"/>
          <w:sz w:val="24"/>
          <w:szCs w:val="24"/>
        </w:rPr>
        <w:t xml:space="preserve">, it would be deeply worrying if the recorded thoughts and feelings of two hundred years ago mapped exactly on to our modern ethics and </w:t>
      </w:r>
      <w:r w:rsidR="004A0008" w:rsidRPr="00043B90">
        <w:rPr>
          <w:rFonts w:ascii="Times New Roman" w:hAnsi="Times New Roman" w:cs="Times New Roman"/>
          <w:sz w:val="24"/>
          <w:szCs w:val="24"/>
        </w:rPr>
        <w:t>(</w:t>
      </w:r>
      <w:r w:rsidR="009248E6" w:rsidRPr="00043B90">
        <w:rPr>
          <w:rFonts w:ascii="Times New Roman" w:hAnsi="Times New Roman" w:cs="Times New Roman"/>
          <w:sz w:val="24"/>
          <w:szCs w:val="24"/>
        </w:rPr>
        <w:t>pre</w:t>
      </w:r>
      <w:r w:rsidR="004A0008" w:rsidRPr="00043B90">
        <w:rPr>
          <w:rFonts w:ascii="Times New Roman" w:hAnsi="Times New Roman" w:cs="Times New Roman"/>
          <w:sz w:val="24"/>
          <w:szCs w:val="24"/>
        </w:rPr>
        <w:t>)</w:t>
      </w:r>
      <w:r w:rsidR="009248E6" w:rsidRPr="00043B90">
        <w:rPr>
          <w:rFonts w:ascii="Times New Roman" w:hAnsi="Times New Roman" w:cs="Times New Roman"/>
          <w:sz w:val="24"/>
          <w:szCs w:val="24"/>
        </w:rPr>
        <w:t>conceptions.</w:t>
      </w:r>
      <w:r w:rsidR="00062BC0" w:rsidRPr="00043B90">
        <w:rPr>
          <w:rFonts w:ascii="Times New Roman" w:hAnsi="Times New Roman" w:cs="Times New Roman"/>
          <w:sz w:val="24"/>
          <w:szCs w:val="24"/>
        </w:rPr>
        <w:t xml:space="preserve"> </w:t>
      </w:r>
      <w:r w:rsidR="00E110C6" w:rsidRPr="00043B90">
        <w:rPr>
          <w:rFonts w:ascii="Times New Roman" w:hAnsi="Times New Roman" w:cs="Times New Roman"/>
          <w:sz w:val="24"/>
          <w:szCs w:val="24"/>
        </w:rPr>
        <w:t>When considered alongside</w:t>
      </w:r>
      <w:r w:rsidR="009248E6" w:rsidRPr="00043B90">
        <w:rPr>
          <w:rFonts w:ascii="Times New Roman" w:hAnsi="Times New Roman" w:cs="Times New Roman"/>
          <w:sz w:val="24"/>
          <w:szCs w:val="24"/>
        </w:rPr>
        <w:t xml:space="preserve"> Romanticism’s considerable</w:t>
      </w:r>
      <w:ins w:id="44" w:author="Jessica Tebo" w:date="2021-08-08T16:34:00Z">
        <w:r w:rsidR="00550BFA">
          <w:rPr>
            <w:rFonts w:ascii="Times New Roman" w:hAnsi="Times New Roman" w:cs="Times New Roman"/>
            <w:sz w:val="24"/>
            <w:szCs w:val="24"/>
          </w:rPr>
          <w:t>,</w:t>
        </w:r>
      </w:ins>
      <w:r w:rsidR="009248E6" w:rsidRPr="00043B90">
        <w:rPr>
          <w:rFonts w:ascii="Times New Roman" w:hAnsi="Times New Roman" w:cs="Times New Roman"/>
          <w:sz w:val="24"/>
          <w:szCs w:val="24"/>
        </w:rPr>
        <w:t xml:space="preserve"> and potentially disabling</w:t>
      </w:r>
      <w:ins w:id="45" w:author="Jessica Tebo" w:date="2021-08-08T16:34:00Z">
        <w:r w:rsidR="00550BFA">
          <w:rPr>
            <w:rFonts w:ascii="Times New Roman" w:hAnsi="Times New Roman" w:cs="Times New Roman"/>
            <w:sz w:val="24"/>
            <w:szCs w:val="24"/>
          </w:rPr>
          <w:t>,</w:t>
        </w:r>
      </w:ins>
      <w:r w:rsidR="009248E6" w:rsidRPr="00043B90">
        <w:rPr>
          <w:rFonts w:ascii="Times New Roman" w:hAnsi="Times New Roman" w:cs="Times New Roman"/>
          <w:sz w:val="24"/>
          <w:szCs w:val="24"/>
        </w:rPr>
        <w:t xml:space="preserve"> authority as a discourse, </w:t>
      </w:r>
      <w:r w:rsidR="00E110C6" w:rsidRPr="00043B90">
        <w:rPr>
          <w:rFonts w:ascii="Times New Roman" w:hAnsi="Times New Roman" w:cs="Times New Roman"/>
          <w:sz w:val="24"/>
          <w:szCs w:val="24"/>
        </w:rPr>
        <w:t>such dissonances have served to</w:t>
      </w:r>
      <w:r w:rsidR="009248E6" w:rsidRPr="00043B90">
        <w:rPr>
          <w:rFonts w:ascii="Times New Roman" w:hAnsi="Times New Roman" w:cs="Times New Roman"/>
          <w:sz w:val="24"/>
          <w:szCs w:val="24"/>
        </w:rPr>
        <w:t xml:space="preserve"> </w:t>
      </w:r>
      <w:r w:rsidR="00E110C6" w:rsidRPr="00043B90">
        <w:rPr>
          <w:rFonts w:ascii="Times New Roman" w:hAnsi="Times New Roman" w:cs="Times New Roman"/>
          <w:sz w:val="24"/>
          <w:szCs w:val="24"/>
        </w:rPr>
        <w:t>create</w:t>
      </w:r>
      <w:r w:rsidR="009248E6" w:rsidRPr="00043B90">
        <w:rPr>
          <w:rFonts w:ascii="Times New Roman" w:hAnsi="Times New Roman" w:cs="Times New Roman"/>
          <w:sz w:val="24"/>
          <w:szCs w:val="24"/>
        </w:rPr>
        <w:t xml:space="preserve"> an influential strand of paranoid criticism that </w:t>
      </w:r>
      <w:r w:rsidR="00EF3749" w:rsidRPr="00043B90">
        <w:rPr>
          <w:rFonts w:ascii="Times New Roman" w:hAnsi="Times New Roman" w:cs="Times New Roman"/>
          <w:sz w:val="24"/>
          <w:szCs w:val="24"/>
        </w:rPr>
        <w:t>sees the art of the Romantic period</w:t>
      </w:r>
      <w:r w:rsidR="009248E6" w:rsidRPr="00043B90">
        <w:rPr>
          <w:rFonts w:ascii="Times New Roman" w:hAnsi="Times New Roman" w:cs="Times New Roman"/>
          <w:sz w:val="24"/>
          <w:szCs w:val="24"/>
        </w:rPr>
        <w:t xml:space="preserve"> as </w:t>
      </w:r>
      <w:r w:rsidR="00EF3749" w:rsidRPr="00043B90">
        <w:rPr>
          <w:rFonts w:ascii="Times New Roman" w:hAnsi="Times New Roman" w:cs="Times New Roman"/>
          <w:sz w:val="24"/>
          <w:szCs w:val="24"/>
        </w:rPr>
        <w:t xml:space="preserve">exerting </w:t>
      </w:r>
      <w:r w:rsidR="009248E6" w:rsidRPr="00043B90">
        <w:rPr>
          <w:rFonts w:ascii="Times New Roman" w:hAnsi="Times New Roman" w:cs="Times New Roman"/>
          <w:sz w:val="24"/>
          <w:szCs w:val="24"/>
        </w:rPr>
        <w:t>a</w:t>
      </w:r>
      <w:r w:rsidR="00E110C6" w:rsidRPr="00043B90">
        <w:rPr>
          <w:rFonts w:ascii="Times New Roman" w:hAnsi="Times New Roman" w:cs="Times New Roman"/>
          <w:sz w:val="24"/>
          <w:szCs w:val="24"/>
        </w:rPr>
        <w:t>n insidious</w:t>
      </w:r>
      <w:r w:rsidR="00BB5347" w:rsidRPr="00043B90">
        <w:rPr>
          <w:rFonts w:ascii="Times New Roman" w:hAnsi="Times New Roman" w:cs="Times New Roman"/>
          <w:sz w:val="24"/>
          <w:szCs w:val="24"/>
        </w:rPr>
        <w:t xml:space="preserve"> </w:t>
      </w:r>
      <w:r w:rsidR="00E110C6" w:rsidRPr="00043B90">
        <w:rPr>
          <w:rFonts w:ascii="Times New Roman" w:hAnsi="Times New Roman" w:cs="Times New Roman"/>
          <w:sz w:val="24"/>
          <w:szCs w:val="24"/>
        </w:rPr>
        <w:t xml:space="preserve">and </w:t>
      </w:r>
      <w:r w:rsidR="002229D5" w:rsidRPr="00043B90">
        <w:rPr>
          <w:rFonts w:ascii="Times New Roman" w:hAnsi="Times New Roman" w:cs="Times New Roman"/>
          <w:sz w:val="24"/>
          <w:szCs w:val="24"/>
        </w:rPr>
        <w:t xml:space="preserve">powerfully </w:t>
      </w:r>
      <w:r w:rsidR="00BB5347" w:rsidRPr="00043B90">
        <w:rPr>
          <w:rFonts w:ascii="Times New Roman" w:hAnsi="Times New Roman" w:cs="Times New Roman"/>
          <w:sz w:val="24"/>
          <w:szCs w:val="24"/>
        </w:rPr>
        <w:t>negative influence</w:t>
      </w:r>
      <w:r w:rsidR="009248E6"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9248E6" w:rsidRPr="00043B90">
        <w:rPr>
          <w:rFonts w:ascii="Times New Roman" w:hAnsi="Times New Roman" w:cs="Times New Roman"/>
          <w:sz w:val="24"/>
          <w:szCs w:val="24"/>
        </w:rPr>
        <w:t>A</w:t>
      </w:r>
      <w:r w:rsidR="00BB5347" w:rsidRPr="00043B90">
        <w:rPr>
          <w:rFonts w:ascii="Times New Roman" w:hAnsi="Times New Roman" w:cs="Times New Roman"/>
          <w:sz w:val="24"/>
          <w:szCs w:val="24"/>
        </w:rPr>
        <w:t>s Simon Swift has convincingly argued, “the fear of being enchanted by Romantic illusions, as well as the self-defensive critical mechanisms that aim to guard against it, [are] themselves Romantic legacies” (246).</w:t>
      </w:r>
      <w:r w:rsidR="00062BC0" w:rsidRPr="00043B90">
        <w:rPr>
          <w:rFonts w:ascii="Times New Roman" w:hAnsi="Times New Roman" w:cs="Times New Roman"/>
          <w:sz w:val="24"/>
          <w:szCs w:val="24"/>
        </w:rPr>
        <w:t xml:space="preserve"> </w:t>
      </w:r>
      <w:r w:rsidR="00BB5347" w:rsidRPr="00043B90">
        <w:rPr>
          <w:rFonts w:ascii="Times New Roman" w:hAnsi="Times New Roman" w:cs="Times New Roman"/>
          <w:sz w:val="24"/>
          <w:szCs w:val="24"/>
        </w:rPr>
        <w:t>Swift’s view of Romanticism has interesting consonances with Harold Bloom’s view of influence</w:t>
      </w:r>
      <w:r w:rsidR="00E110C6"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E110C6" w:rsidRPr="00043B90">
        <w:rPr>
          <w:rFonts w:ascii="Times New Roman" w:hAnsi="Times New Roman" w:cs="Times New Roman"/>
          <w:sz w:val="24"/>
          <w:szCs w:val="24"/>
        </w:rPr>
        <w:t>W</w:t>
      </w:r>
      <w:r w:rsidR="00BB5347" w:rsidRPr="00043B90">
        <w:rPr>
          <w:rFonts w:ascii="Times New Roman" w:hAnsi="Times New Roman" w:cs="Times New Roman"/>
          <w:sz w:val="24"/>
          <w:szCs w:val="24"/>
        </w:rPr>
        <w:t xml:space="preserve">e might well trace a version of Bloomian anxiety in Alain </w:t>
      </w:r>
      <w:proofErr w:type="spellStart"/>
      <w:r w:rsidR="00BB5347" w:rsidRPr="00043B90">
        <w:rPr>
          <w:rFonts w:ascii="Times New Roman" w:hAnsi="Times New Roman" w:cs="Times New Roman"/>
          <w:sz w:val="24"/>
          <w:szCs w:val="24"/>
        </w:rPr>
        <w:t>Baidou’s</w:t>
      </w:r>
      <w:proofErr w:type="spellEnd"/>
      <w:r w:rsidR="00BB5347" w:rsidRPr="00043B90">
        <w:rPr>
          <w:rFonts w:ascii="Times New Roman" w:hAnsi="Times New Roman" w:cs="Times New Roman"/>
          <w:sz w:val="24"/>
          <w:szCs w:val="24"/>
        </w:rPr>
        <w:t xml:space="preserve"> </w:t>
      </w:r>
      <w:r w:rsidR="00781F85" w:rsidRPr="00043B90">
        <w:rPr>
          <w:rFonts w:ascii="Times New Roman" w:hAnsi="Times New Roman" w:cs="Times New Roman"/>
          <w:sz w:val="24"/>
          <w:szCs w:val="24"/>
        </w:rPr>
        <w:t xml:space="preserve">pronouncements about the </w:t>
      </w:r>
      <w:r w:rsidR="00BB5347" w:rsidRPr="00043B90">
        <w:rPr>
          <w:rFonts w:ascii="Times New Roman" w:hAnsi="Times New Roman" w:cs="Times New Roman"/>
          <w:sz w:val="24"/>
          <w:szCs w:val="24"/>
        </w:rPr>
        <w:t xml:space="preserve">“question which weighs upon and threatens to exhaust us: can we be delivered, </w:t>
      </w:r>
      <w:r w:rsidR="00BB5347" w:rsidRPr="00043B90">
        <w:rPr>
          <w:rFonts w:ascii="Times New Roman" w:hAnsi="Times New Roman" w:cs="Times New Roman"/>
          <w:i/>
          <w:sz w:val="24"/>
          <w:szCs w:val="24"/>
        </w:rPr>
        <w:t>finally</w:t>
      </w:r>
      <w:r w:rsidR="00BB5347" w:rsidRPr="00043B90">
        <w:rPr>
          <w:rFonts w:ascii="Times New Roman" w:hAnsi="Times New Roman" w:cs="Times New Roman"/>
          <w:sz w:val="24"/>
          <w:szCs w:val="24"/>
        </w:rPr>
        <w:t xml:space="preserve"> delivered, from our subjugation to Romanticism?” (24).</w:t>
      </w:r>
    </w:p>
    <w:p w14:paraId="1034F2D9" w14:textId="2EED2889" w:rsidR="002229D5" w:rsidRPr="00043B90" w:rsidRDefault="002229D5"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I</w:t>
      </w:r>
      <w:r w:rsidR="00E110C6" w:rsidRPr="00043B90">
        <w:rPr>
          <w:rFonts w:ascii="Times New Roman" w:hAnsi="Times New Roman" w:cs="Times New Roman"/>
          <w:sz w:val="24"/>
          <w:szCs w:val="24"/>
        </w:rPr>
        <w:t>t is difficult</w:t>
      </w:r>
      <w:r w:rsidRPr="00043B90">
        <w:rPr>
          <w:rFonts w:ascii="Times New Roman" w:hAnsi="Times New Roman" w:cs="Times New Roman"/>
          <w:sz w:val="24"/>
          <w:szCs w:val="24"/>
        </w:rPr>
        <w:t>, then,</w:t>
      </w:r>
      <w:r w:rsidR="00E110C6" w:rsidRPr="00043B90">
        <w:rPr>
          <w:rFonts w:ascii="Times New Roman" w:hAnsi="Times New Roman" w:cs="Times New Roman"/>
          <w:sz w:val="24"/>
          <w:szCs w:val="24"/>
        </w:rPr>
        <w:t xml:space="preserve"> to see how a discourse </w:t>
      </w:r>
      <w:r w:rsidRPr="00043B90">
        <w:rPr>
          <w:rFonts w:ascii="Times New Roman" w:hAnsi="Times New Roman" w:cs="Times New Roman"/>
          <w:sz w:val="24"/>
          <w:szCs w:val="24"/>
        </w:rPr>
        <w:t>closely resembling</w:t>
      </w:r>
      <w:r w:rsidR="002866AC" w:rsidRPr="00043B90">
        <w:rPr>
          <w:rFonts w:ascii="Times New Roman" w:hAnsi="Times New Roman" w:cs="Times New Roman"/>
          <w:sz w:val="24"/>
          <w:szCs w:val="24"/>
        </w:rPr>
        <w:t xml:space="preserve"> </w:t>
      </w:r>
      <w:r w:rsidR="004A6F3F" w:rsidRPr="00043B90">
        <w:rPr>
          <w:rFonts w:ascii="Times New Roman" w:hAnsi="Times New Roman" w:cs="Times New Roman"/>
          <w:sz w:val="24"/>
          <w:szCs w:val="24"/>
        </w:rPr>
        <w:t>N</w:t>
      </w:r>
      <w:r w:rsidR="002866AC" w:rsidRPr="00043B90">
        <w:rPr>
          <w:rFonts w:ascii="Times New Roman" w:hAnsi="Times New Roman" w:cs="Times New Roman"/>
          <w:sz w:val="24"/>
          <w:szCs w:val="24"/>
        </w:rPr>
        <w:t>eo-Victorianism</w:t>
      </w:r>
      <w:r w:rsidR="004E21B0" w:rsidRPr="00043B90">
        <w:rPr>
          <w:rFonts w:ascii="Times New Roman" w:hAnsi="Times New Roman" w:cs="Times New Roman"/>
          <w:sz w:val="24"/>
          <w:szCs w:val="24"/>
        </w:rPr>
        <w:t xml:space="preserve"> </w:t>
      </w:r>
      <w:r w:rsidR="00E110C6" w:rsidRPr="00043B90">
        <w:rPr>
          <w:rFonts w:ascii="Times New Roman" w:hAnsi="Times New Roman" w:cs="Times New Roman"/>
          <w:sz w:val="24"/>
          <w:szCs w:val="24"/>
        </w:rPr>
        <w:t xml:space="preserve">can arise in </w:t>
      </w:r>
      <w:r w:rsidRPr="00043B90">
        <w:rPr>
          <w:rFonts w:ascii="Times New Roman" w:hAnsi="Times New Roman" w:cs="Times New Roman"/>
          <w:sz w:val="24"/>
          <w:szCs w:val="24"/>
        </w:rPr>
        <w:t>culture</w:t>
      </w:r>
      <w:r w:rsidR="00E110C6" w:rsidRPr="00043B90">
        <w:rPr>
          <w:rFonts w:ascii="Times New Roman" w:hAnsi="Times New Roman" w:cs="Times New Roman"/>
          <w:sz w:val="24"/>
          <w:szCs w:val="24"/>
        </w:rPr>
        <w:t xml:space="preserve"> </w:t>
      </w:r>
      <w:r w:rsidR="002223AB" w:rsidRPr="00043B90">
        <w:rPr>
          <w:rFonts w:ascii="Times New Roman" w:hAnsi="Times New Roman" w:cs="Times New Roman"/>
          <w:sz w:val="24"/>
          <w:szCs w:val="24"/>
        </w:rPr>
        <w:t>in which</w:t>
      </w:r>
      <w:r w:rsidR="00E110C6" w:rsidRPr="00043B90">
        <w:rPr>
          <w:rFonts w:ascii="Times New Roman" w:hAnsi="Times New Roman" w:cs="Times New Roman"/>
          <w:sz w:val="24"/>
          <w:szCs w:val="24"/>
        </w:rPr>
        <w:t xml:space="preserve"> Romanticism is still very much with us.</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However, the currency of Romanticism might well serve to create a space for a different kind of legacy studies that could also address </w:t>
      </w:r>
      <w:r w:rsidR="004E21B0" w:rsidRPr="00043B90">
        <w:rPr>
          <w:rFonts w:ascii="Times New Roman" w:hAnsi="Times New Roman" w:cs="Times New Roman"/>
          <w:sz w:val="24"/>
          <w:szCs w:val="24"/>
        </w:rPr>
        <w:t xml:space="preserve">some of </w:t>
      </w:r>
      <w:r w:rsidRPr="00043B90">
        <w:rPr>
          <w:rFonts w:ascii="Times New Roman" w:hAnsi="Times New Roman" w:cs="Times New Roman"/>
          <w:sz w:val="24"/>
          <w:szCs w:val="24"/>
        </w:rPr>
        <w:t xml:space="preserve">the objections of those like </w:t>
      </w:r>
      <w:proofErr w:type="spellStart"/>
      <w:r w:rsidRPr="00043B90">
        <w:rPr>
          <w:rFonts w:ascii="Times New Roman" w:hAnsi="Times New Roman" w:cs="Times New Roman"/>
          <w:sz w:val="24"/>
          <w:szCs w:val="24"/>
        </w:rPr>
        <w:t>Baidou</w:t>
      </w:r>
      <w:proofErr w:type="spellEnd"/>
      <w:r w:rsidRPr="00043B90">
        <w:rPr>
          <w:rFonts w:ascii="Times New Roman" w:hAnsi="Times New Roman" w:cs="Times New Roman"/>
          <w:sz w:val="24"/>
          <w:szCs w:val="24"/>
        </w:rPr>
        <w:t xml:space="preserve"> who see Romanticism as a</w:t>
      </w:r>
      <w:r w:rsidR="00781F85" w:rsidRPr="00043B90">
        <w:rPr>
          <w:rFonts w:ascii="Times New Roman" w:hAnsi="Times New Roman" w:cs="Times New Roman"/>
          <w:sz w:val="24"/>
          <w:szCs w:val="24"/>
        </w:rPr>
        <w:t>n all-encompassing</w:t>
      </w:r>
      <w:r w:rsidRPr="00043B90">
        <w:rPr>
          <w:rFonts w:ascii="Times New Roman" w:hAnsi="Times New Roman" w:cs="Times New Roman"/>
          <w:sz w:val="24"/>
          <w:szCs w:val="24"/>
        </w:rPr>
        <w:t xml:space="preserve"> malign influence.</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I would contend that while </w:t>
      </w:r>
      <w:proofErr w:type="spellStart"/>
      <w:r w:rsidRPr="00043B90">
        <w:rPr>
          <w:rFonts w:ascii="Times New Roman" w:hAnsi="Times New Roman" w:cs="Times New Roman"/>
          <w:sz w:val="24"/>
          <w:szCs w:val="24"/>
        </w:rPr>
        <w:t>Baidou</w:t>
      </w:r>
      <w:proofErr w:type="spellEnd"/>
      <w:r w:rsidRPr="00043B90">
        <w:rPr>
          <w:rFonts w:ascii="Times New Roman" w:hAnsi="Times New Roman" w:cs="Times New Roman"/>
          <w:sz w:val="24"/>
          <w:szCs w:val="24"/>
        </w:rPr>
        <w:t xml:space="preserve"> is right to see Romanticism as </w:t>
      </w:r>
      <w:r w:rsidR="004028D0" w:rsidRPr="00043B90">
        <w:rPr>
          <w:rFonts w:ascii="Times New Roman" w:hAnsi="Times New Roman" w:cs="Times New Roman"/>
          <w:sz w:val="24"/>
          <w:szCs w:val="24"/>
        </w:rPr>
        <w:t>remaining</w:t>
      </w:r>
      <w:r w:rsidRPr="00043B90">
        <w:rPr>
          <w:rFonts w:ascii="Times New Roman" w:hAnsi="Times New Roman" w:cs="Times New Roman"/>
          <w:sz w:val="24"/>
          <w:szCs w:val="24"/>
        </w:rPr>
        <w:t xml:space="preserve"> powerfully operative, the Romanticism that operates now is not the same as that which operated in the early nineteenth century, or indeed in the early twentieth</w:t>
      </w:r>
      <w:r w:rsidR="004E21B0" w:rsidRPr="00043B90">
        <w:rPr>
          <w:rFonts w:ascii="Times New Roman" w:hAnsi="Times New Roman" w:cs="Times New Roman"/>
          <w:sz w:val="24"/>
          <w:szCs w:val="24"/>
        </w:rPr>
        <w:t xml:space="preserve"> century</w:t>
      </w:r>
      <w:r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EF3749" w:rsidRPr="00043B90">
        <w:rPr>
          <w:rFonts w:ascii="Times New Roman" w:hAnsi="Times New Roman" w:cs="Times New Roman"/>
          <w:sz w:val="24"/>
          <w:szCs w:val="24"/>
        </w:rPr>
        <w:t>Romanticism was always a retrospective imposition, and t</w:t>
      </w:r>
      <w:r w:rsidRPr="00043B90">
        <w:rPr>
          <w:rFonts w:ascii="Times New Roman" w:hAnsi="Times New Roman" w:cs="Times New Roman"/>
          <w:sz w:val="24"/>
          <w:szCs w:val="24"/>
        </w:rPr>
        <w:t xml:space="preserve">he very complexities that make defining </w:t>
      </w:r>
      <w:r w:rsidR="00EF3749" w:rsidRPr="00043B90">
        <w:rPr>
          <w:rFonts w:ascii="Times New Roman" w:hAnsi="Times New Roman" w:cs="Times New Roman"/>
          <w:sz w:val="24"/>
          <w:szCs w:val="24"/>
        </w:rPr>
        <w:t>it</w:t>
      </w:r>
      <w:r w:rsidRPr="00043B90">
        <w:rPr>
          <w:rFonts w:ascii="Times New Roman" w:hAnsi="Times New Roman" w:cs="Times New Roman"/>
          <w:sz w:val="24"/>
          <w:szCs w:val="24"/>
        </w:rPr>
        <w:t xml:space="preserve"> so difficult also </w:t>
      </w:r>
      <w:r w:rsidR="00EF3749" w:rsidRPr="00043B90">
        <w:rPr>
          <w:rFonts w:ascii="Times New Roman" w:hAnsi="Times New Roman" w:cs="Times New Roman"/>
          <w:sz w:val="24"/>
          <w:szCs w:val="24"/>
        </w:rPr>
        <w:t>provide space for</w:t>
      </w:r>
      <w:r w:rsidRPr="00043B90">
        <w:rPr>
          <w:rFonts w:ascii="Times New Roman" w:hAnsi="Times New Roman" w:cs="Times New Roman"/>
          <w:sz w:val="24"/>
          <w:szCs w:val="24"/>
        </w:rPr>
        <w:t xml:space="preserve"> artists </w:t>
      </w:r>
      <w:r w:rsidR="004E21B0" w:rsidRPr="00043B90">
        <w:rPr>
          <w:rFonts w:ascii="Times New Roman" w:hAnsi="Times New Roman" w:cs="Times New Roman"/>
          <w:sz w:val="24"/>
          <w:szCs w:val="24"/>
        </w:rPr>
        <w:t xml:space="preserve">and critics </w:t>
      </w:r>
      <w:r w:rsidR="00EF3749" w:rsidRPr="00043B90">
        <w:rPr>
          <w:rFonts w:ascii="Times New Roman" w:hAnsi="Times New Roman" w:cs="Times New Roman"/>
          <w:sz w:val="24"/>
          <w:szCs w:val="24"/>
        </w:rPr>
        <w:t>to</w:t>
      </w:r>
      <w:r w:rsidRPr="00043B90">
        <w:rPr>
          <w:rFonts w:ascii="Times New Roman" w:hAnsi="Times New Roman" w:cs="Times New Roman"/>
          <w:sz w:val="24"/>
          <w:szCs w:val="24"/>
        </w:rPr>
        <w:t xml:space="preserve"> shift and change it</w:t>
      </w:r>
      <w:r w:rsidR="004E21B0" w:rsidRPr="00043B90">
        <w:rPr>
          <w:rFonts w:ascii="Times New Roman" w:hAnsi="Times New Roman" w:cs="Times New Roman"/>
          <w:sz w:val="24"/>
          <w:szCs w:val="24"/>
        </w:rPr>
        <w:t xml:space="preserve">, moving its centres of gravity and collectively working to challenge its </w:t>
      </w:r>
      <w:r w:rsidR="0085318A" w:rsidRPr="00043B90">
        <w:rPr>
          <w:rFonts w:ascii="Times New Roman" w:hAnsi="Times New Roman" w:cs="Times New Roman"/>
          <w:sz w:val="24"/>
          <w:szCs w:val="24"/>
        </w:rPr>
        <w:t xml:space="preserve">previous </w:t>
      </w:r>
      <w:r w:rsidR="004E21B0" w:rsidRPr="00043B90">
        <w:rPr>
          <w:rFonts w:ascii="Times New Roman" w:hAnsi="Times New Roman" w:cs="Times New Roman"/>
          <w:sz w:val="24"/>
          <w:szCs w:val="24"/>
        </w:rPr>
        <w:lastRenderedPageBreak/>
        <w:t>assumptions</w:t>
      </w:r>
      <w:r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4E21B0" w:rsidRPr="00043B90">
        <w:rPr>
          <w:rFonts w:ascii="Times New Roman" w:hAnsi="Times New Roman" w:cs="Times New Roman"/>
          <w:sz w:val="24"/>
          <w:szCs w:val="24"/>
        </w:rPr>
        <w:t>Like Walt Whitman, Romanticism can internali</w:t>
      </w:r>
      <w:r w:rsidR="00B02D57" w:rsidRPr="00043B90">
        <w:rPr>
          <w:rFonts w:ascii="Times New Roman" w:hAnsi="Times New Roman" w:cs="Times New Roman"/>
          <w:sz w:val="24"/>
          <w:szCs w:val="24"/>
        </w:rPr>
        <w:t>z</w:t>
      </w:r>
      <w:r w:rsidR="004E21B0" w:rsidRPr="00043B90">
        <w:rPr>
          <w:rFonts w:ascii="Times New Roman" w:hAnsi="Times New Roman" w:cs="Times New Roman"/>
          <w:sz w:val="24"/>
          <w:szCs w:val="24"/>
        </w:rPr>
        <w:t xml:space="preserve">e contradictions without collapsing; it is </w:t>
      </w:r>
      <w:del w:id="46" w:author="Jessica Tebo" w:date="2021-08-08T15:26:00Z">
        <w:r w:rsidR="004E21B0" w:rsidRPr="00043B90" w:rsidDel="00056F59">
          <w:rPr>
            <w:rFonts w:ascii="Times New Roman" w:hAnsi="Times New Roman" w:cs="Times New Roman"/>
            <w:sz w:val="24"/>
            <w:szCs w:val="24"/>
          </w:rPr>
          <w:delText>large, and</w:delText>
        </w:r>
      </w:del>
      <w:ins w:id="47" w:author="Jessica Tebo" w:date="2021-08-08T15:26:00Z">
        <w:r w:rsidR="00056F59" w:rsidRPr="00043B90">
          <w:rPr>
            <w:rFonts w:ascii="Times New Roman" w:hAnsi="Times New Roman" w:cs="Times New Roman"/>
            <w:sz w:val="24"/>
            <w:szCs w:val="24"/>
          </w:rPr>
          <w:t>large and</w:t>
        </w:r>
      </w:ins>
      <w:r w:rsidR="004E21B0" w:rsidRPr="00043B90">
        <w:rPr>
          <w:rFonts w:ascii="Times New Roman" w:hAnsi="Times New Roman" w:cs="Times New Roman"/>
          <w:sz w:val="24"/>
          <w:szCs w:val="24"/>
        </w:rPr>
        <w:t xml:space="preserve"> can </w:t>
      </w:r>
      <w:r w:rsidR="00781F85" w:rsidRPr="00043B90">
        <w:rPr>
          <w:rFonts w:ascii="Times New Roman" w:hAnsi="Times New Roman" w:cs="Times New Roman"/>
          <w:sz w:val="24"/>
          <w:szCs w:val="24"/>
        </w:rPr>
        <w:t>“</w:t>
      </w:r>
      <w:r w:rsidR="004E21B0" w:rsidRPr="00043B90">
        <w:rPr>
          <w:rFonts w:ascii="Times New Roman" w:hAnsi="Times New Roman" w:cs="Times New Roman"/>
          <w:sz w:val="24"/>
          <w:szCs w:val="24"/>
        </w:rPr>
        <w:t>contain multitudes</w:t>
      </w:r>
      <w:r w:rsidR="00781F85" w:rsidRPr="00043B90">
        <w:rPr>
          <w:rFonts w:ascii="Times New Roman" w:hAnsi="Times New Roman" w:cs="Times New Roman"/>
          <w:sz w:val="24"/>
          <w:szCs w:val="24"/>
        </w:rPr>
        <w:t>”</w:t>
      </w:r>
      <w:r w:rsidR="004E21B0" w:rsidRPr="00043B90">
        <w:rPr>
          <w:rFonts w:ascii="Times New Roman" w:hAnsi="Times New Roman" w:cs="Times New Roman"/>
          <w:sz w:val="24"/>
          <w:szCs w:val="24"/>
        </w:rPr>
        <w:t xml:space="preserve"> (24).</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If we accept this, we might conceptuali</w:t>
      </w:r>
      <w:r w:rsidR="00B02D57" w:rsidRPr="00043B90">
        <w:rPr>
          <w:rFonts w:ascii="Times New Roman" w:hAnsi="Times New Roman" w:cs="Times New Roman"/>
          <w:sz w:val="24"/>
          <w:szCs w:val="24"/>
        </w:rPr>
        <w:t>z</w:t>
      </w:r>
      <w:r w:rsidRPr="00043B90">
        <w:rPr>
          <w:rFonts w:ascii="Times New Roman" w:hAnsi="Times New Roman" w:cs="Times New Roman"/>
          <w:sz w:val="24"/>
          <w:szCs w:val="24"/>
        </w:rPr>
        <w:t>e ourselves not as subjugated victims begging f</w:t>
      </w:r>
      <w:r w:rsidR="00781F85" w:rsidRPr="00043B90">
        <w:rPr>
          <w:rFonts w:ascii="Times New Roman" w:hAnsi="Times New Roman" w:cs="Times New Roman"/>
          <w:sz w:val="24"/>
          <w:szCs w:val="24"/>
        </w:rPr>
        <w:t>or</w:t>
      </w:r>
      <w:r w:rsidRPr="00043B90">
        <w:rPr>
          <w:rFonts w:ascii="Times New Roman" w:hAnsi="Times New Roman" w:cs="Times New Roman"/>
          <w:sz w:val="24"/>
          <w:szCs w:val="24"/>
        </w:rPr>
        <w:t xml:space="preserve"> delivery from </w:t>
      </w:r>
      <w:r w:rsidR="00781F85" w:rsidRPr="00043B90">
        <w:rPr>
          <w:rFonts w:ascii="Times New Roman" w:hAnsi="Times New Roman" w:cs="Times New Roman"/>
          <w:sz w:val="24"/>
          <w:szCs w:val="24"/>
        </w:rPr>
        <w:t xml:space="preserve">a </w:t>
      </w:r>
      <w:r w:rsidRPr="00043B90">
        <w:rPr>
          <w:rFonts w:ascii="Times New Roman" w:hAnsi="Times New Roman" w:cs="Times New Roman"/>
          <w:sz w:val="24"/>
          <w:szCs w:val="24"/>
        </w:rPr>
        <w:t>unitary Romanticism, but rather as stakeholders who possess Romanticism as a cultural legacy</w:t>
      </w:r>
      <w:r w:rsidR="004E14C1" w:rsidRPr="00043B90">
        <w:rPr>
          <w:rFonts w:ascii="Times New Roman" w:hAnsi="Times New Roman" w:cs="Times New Roman"/>
          <w:sz w:val="24"/>
          <w:szCs w:val="24"/>
        </w:rPr>
        <w:t xml:space="preserve"> and</w:t>
      </w:r>
      <w:r w:rsidRPr="00043B90">
        <w:rPr>
          <w:rFonts w:ascii="Times New Roman" w:hAnsi="Times New Roman" w:cs="Times New Roman"/>
          <w:sz w:val="24"/>
          <w:szCs w:val="24"/>
        </w:rPr>
        <w:t xml:space="preserve"> who can remake it in our own images, </w:t>
      </w:r>
      <w:r w:rsidR="002223AB" w:rsidRPr="00043B90">
        <w:rPr>
          <w:rFonts w:ascii="Times New Roman" w:hAnsi="Times New Roman" w:cs="Times New Roman"/>
          <w:sz w:val="24"/>
          <w:szCs w:val="24"/>
        </w:rPr>
        <w:t xml:space="preserve">censuring and </w:t>
      </w:r>
      <w:r w:rsidRPr="00043B90">
        <w:rPr>
          <w:rFonts w:ascii="Times New Roman" w:hAnsi="Times New Roman" w:cs="Times New Roman"/>
          <w:sz w:val="24"/>
          <w:szCs w:val="24"/>
        </w:rPr>
        <w:t xml:space="preserve">jettisoning qualities and discourses that we find objectionable while drawing on </w:t>
      </w:r>
      <w:r w:rsidR="00887004" w:rsidRPr="00043B90">
        <w:rPr>
          <w:rFonts w:ascii="Times New Roman" w:hAnsi="Times New Roman" w:cs="Times New Roman"/>
          <w:sz w:val="24"/>
          <w:szCs w:val="24"/>
        </w:rPr>
        <w:t>its</w:t>
      </w:r>
      <w:r w:rsidRPr="00043B90">
        <w:rPr>
          <w:rFonts w:ascii="Times New Roman" w:hAnsi="Times New Roman" w:cs="Times New Roman"/>
          <w:sz w:val="24"/>
          <w:szCs w:val="24"/>
        </w:rPr>
        <w:t xml:space="preserve"> communicative power</w:t>
      </w:r>
      <w:r w:rsidR="0085318A" w:rsidRPr="00043B90">
        <w:rPr>
          <w:rFonts w:ascii="Times New Roman" w:hAnsi="Times New Roman" w:cs="Times New Roman"/>
          <w:sz w:val="24"/>
          <w:szCs w:val="24"/>
        </w:rPr>
        <w:t>s</w:t>
      </w:r>
      <w:r w:rsidRPr="00043B90">
        <w:rPr>
          <w:rFonts w:ascii="Times New Roman" w:hAnsi="Times New Roman" w:cs="Times New Roman"/>
          <w:sz w:val="24"/>
          <w:szCs w:val="24"/>
        </w:rPr>
        <w:t xml:space="preserve"> to connect us with our pasts and our contemporaries in </w:t>
      </w:r>
      <w:r w:rsidR="004E21B0" w:rsidRPr="00043B90">
        <w:rPr>
          <w:rFonts w:ascii="Times New Roman" w:hAnsi="Times New Roman" w:cs="Times New Roman"/>
          <w:sz w:val="24"/>
          <w:szCs w:val="24"/>
        </w:rPr>
        <w:t xml:space="preserve">old and </w:t>
      </w:r>
      <w:r w:rsidRPr="00043B90">
        <w:rPr>
          <w:rFonts w:ascii="Times New Roman" w:hAnsi="Times New Roman" w:cs="Times New Roman"/>
          <w:sz w:val="24"/>
          <w:szCs w:val="24"/>
        </w:rPr>
        <w:t>new forms of mutual understanding.</w:t>
      </w:r>
    </w:p>
    <w:p w14:paraId="0ECD057A" w14:textId="0A280248" w:rsidR="009C42AC" w:rsidRPr="00043B90" w:rsidRDefault="004E21B0"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This brings us</w:t>
      </w:r>
      <w:del w:id="48" w:author="Jessica Tebo" w:date="2021-08-08T16:43:00Z">
        <w:r w:rsidRPr="00043B90" w:rsidDel="00F621D1">
          <w:rPr>
            <w:rFonts w:ascii="Times New Roman" w:hAnsi="Times New Roman" w:cs="Times New Roman"/>
            <w:sz w:val="24"/>
            <w:szCs w:val="24"/>
          </w:rPr>
          <w:delText xml:space="preserve"> to an answer</w:delText>
        </w:r>
      </w:del>
      <w:r w:rsidRPr="00043B90">
        <w:rPr>
          <w:rFonts w:ascii="Times New Roman" w:hAnsi="Times New Roman" w:cs="Times New Roman"/>
          <w:sz w:val="24"/>
          <w:szCs w:val="24"/>
        </w:rPr>
        <w:t xml:space="preserve"> to the second question: why Bowie?</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He is</w:t>
      </w:r>
      <w:r w:rsidR="00A10BE4"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far from the most obviously Romantic of </w:t>
      </w:r>
      <w:r w:rsidR="00A10BE4" w:rsidRPr="00043B90">
        <w:rPr>
          <w:rFonts w:ascii="Times New Roman" w:hAnsi="Times New Roman" w:cs="Times New Roman"/>
          <w:sz w:val="24"/>
          <w:szCs w:val="24"/>
        </w:rPr>
        <w:t>artists</w:t>
      </w:r>
      <w:r w:rsidRPr="00043B90">
        <w:rPr>
          <w:rFonts w:ascii="Times New Roman" w:hAnsi="Times New Roman" w:cs="Times New Roman"/>
          <w:sz w:val="24"/>
          <w:szCs w:val="24"/>
        </w:rPr>
        <w:t xml:space="preserve">, but this makes him peculiarly suitable for addressing </w:t>
      </w:r>
      <w:r w:rsidR="00A10BE4" w:rsidRPr="00043B90">
        <w:rPr>
          <w:rFonts w:ascii="Times New Roman" w:hAnsi="Times New Roman" w:cs="Times New Roman"/>
          <w:sz w:val="24"/>
          <w:szCs w:val="24"/>
        </w:rPr>
        <w:t xml:space="preserve">both the ubiquity of </w:t>
      </w:r>
      <w:r w:rsidRPr="00043B90">
        <w:rPr>
          <w:rFonts w:ascii="Times New Roman" w:hAnsi="Times New Roman" w:cs="Times New Roman"/>
          <w:sz w:val="24"/>
          <w:szCs w:val="24"/>
        </w:rPr>
        <w:t xml:space="preserve">Romantic </w:t>
      </w:r>
      <w:r w:rsidR="00A10BE4" w:rsidRPr="00043B90">
        <w:rPr>
          <w:rFonts w:ascii="Times New Roman" w:hAnsi="Times New Roman" w:cs="Times New Roman"/>
          <w:sz w:val="24"/>
          <w:szCs w:val="24"/>
        </w:rPr>
        <w:t>forms and the manners in which these must variously be negotiated, resisted</w:t>
      </w:r>
      <w:r w:rsidR="0041130C" w:rsidRPr="00043B90">
        <w:rPr>
          <w:rFonts w:ascii="Times New Roman" w:hAnsi="Times New Roman" w:cs="Times New Roman"/>
          <w:sz w:val="24"/>
          <w:szCs w:val="24"/>
        </w:rPr>
        <w:t>,</w:t>
      </w:r>
      <w:r w:rsidR="00A10BE4" w:rsidRPr="00043B90">
        <w:rPr>
          <w:rFonts w:ascii="Times New Roman" w:hAnsi="Times New Roman" w:cs="Times New Roman"/>
          <w:sz w:val="24"/>
          <w:szCs w:val="24"/>
        </w:rPr>
        <w:t xml:space="preserve"> and reconfigured</w:t>
      </w:r>
      <w:r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Previous scholars examining Romantic legacies in popular music have </w:t>
      </w:r>
      <w:r w:rsidR="00252840" w:rsidRPr="00043B90">
        <w:rPr>
          <w:rFonts w:ascii="Times New Roman" w:hAnsi="Times New Roman" w:cs="Times New Roman"/>
          <w:sz w:val="24"/>
          <w:szCs w:val="24"/>
        </w:rPr>
        <w:t xml:space="preserve">often </w:t>
      </w:r>
      <w:r w:rsidRPr="00043B90">
        <w:rPr>
          <w:rFonts w:ascii="Times New Roman" w:hAnsi="Times New Roman" w:cs="Times New Roman"/>
          <w:sz w:val="24"/>
          <w:szCs w:val="24"/>
        </w:rPr>
        <w:t>drawn direct connections between poets and pop stars</w:t>
      </w:r>
      <w:r w:rsidR="00CE201E" w:rsidRPr="00043B90">
        <w:rPr>
          <w:rFonts w:ascii="Times New Roman" w:hAnsi="Times New Roman" w:cs="Times New Roman"/>
          <w:sz w:val="24"/>
          <w:szCs w:val="24"/>
        </w:rPr>
        <w:t xml:space="preserve">, looking at how the latter </w:t>
      </w:r>
      <w:r w:rsidR="00A10BE4" w:rsidRPr="00043B90">
        <w:rPr>
          <w:rFonts w:ascii="Times New Roman" w:hAnsi="Times New Roman" w:cs="Times New Roman"/>
          <w:sz w:val="24"/>
          <w:szCs w:val="24"/>
        </w:rPr>
        <w:t xml:space="preserve">evoke and </w:t>
      </w:r>
      <w:r w:rsidR="00CE201E" w:rsidRPr="00043B90">
        <w:rPr>
          <w:rFonts w:ascii="Times New Roman" w:hAnsi="Times New Roman" w:cs="Times New Roman"/>
          <w:sz w:val="24"/>
          <w:szCs w:val="24"/>
        </w:rPr>
        <w:t>make use of the former</w:t>
      </w:r>
      <w:r w:rsidRPr="00043B90">
        <w:rPr>
          <w:rFonts w:ascii="Times New Roman" w:hAnsi="Times New Roman" w:cs="Times New Roman"/>
          <w:sz w:val="24"/>
          <w:szCs w:val="24"/>
        </w:rPr>
        <w:t>.</w:t>
      </w:r>
      <w:r w:rsidR="00A25209" w:rsidRPr="00043B90">
        <w:rPr>
          <w:rStyle w:val="EndnoteReference"/>
          <w:rFonts w:ascii="Times New Roman" w:hAnsi="Times New Roman" w:cs="Times New Roman"/>
          <w:sz w:val="24"/>
          <w:szCs w:val="24"/>
        </w:rPr>
        <w:endnoteReference w:id="3"/>
      </w:r>
      <w:r w:rsidR="00062BC0" w:rsidRPr="00043B90">
        <w:rPr>
          <w:rFonts w:ascii="Times New Roman" w:hAnsi="Times New Roman" w:cs="Times New Roman"/>
          <w:sz w:val="24"/>
          <w:szCs w:val="24"/>
        </w:rPr>
        <w:t xml:space="preserve"> </w:t>
      </w:r>
      <w:r w:rsidR="00327F0D" w:rsidRPr="00043B90">
        <w:rPr>
          <w:rFonts w:ascii="Times New Roman" w:hAnsi="Times New Roman" w:cs="Times New Roman"/>
          <w:sz w:val="24"/>
          <w:szCs w:val="24"/>
        </w:rPr>
        <w:t xml:space="preserve">However, </w:t>
      </w:r>
      <w:r w:rsidR="00252840" w:rsidRPr="00043B90">
        <w:rPr>
          <w:rFonts w:ascii="Times New Roman" w:hAnsi="Times New Roman" w:cs="Times New Roman"/>
          <w:sz w:val="24"/>
          <w:szCs w:val="24"/>
        </w:rPr>
        <w:t xml:space="preserve">Bowie offers an excellent test case for considering a more </w:t>
      </w:r>
      <w:r w:rsidR="00A10BE4" w:rsidRPr="00043B90">
        <w:rPr>
          <w:rFonts w:ascii="Times New Roman" w:hAnsi="Times New Roman" w:cs="Times New Roman"/>
          <w:sz w:val="24"/>
          <w:szCs w:val="24"/>
        </w:rPr>
        <w:t xml:space="preserve">conflicted </w:t>
      </w:r>
      <w:r w:rsidR="00252840" w:rsidRPr="00043B90">
        <w:rPr>
          <w:rFonts w:ascii="Times New Roman" w:hAnsi="Times New Roman" w:cs="Times New Roman"/>
          <w:sz w:val="24"/>
          <w:szCs w:val="24"/>
        </w:rPr>
        <w:t>model of Romantic inheritance.</w:t>
      </w:r>
      <w:r w:rsidR="00062BC0" w:rsidRPr="00043B90">
        <w:rPr>
          <w:rFonts w:ascii="Times New Roman" w:hAnsi="Times New Roman" w:cs="Times New Roman"/>
          <w:sz w:val="24"/>
          <w:szCs w:val="24"/>
        </w:rPr>
        <w:t xml:space="preserve"> </w:t>
      </w:r>
      <w:r w:rsidR="00533FF7" w:rsidRPr="00222171">
        <w:rPr>
          <w:rFonts w:ascii="Times New Roman" w:hAnsi="Times New Roman" w:cs="Times New Roman"/>
          <w:sz w:val="24"/>
          <w:szCs w:val="24"/>
        </w:rPr>
        <w:t>He</w:t>
      </w:r>
      <w:r w:rsidR="00252840" w:rsidRPr="00222171">
        <w:rPr>
          <w:rFonts w:ascii="Times New Roman" w:hAnsi="Times New Roman" w:cs="Times New Roman"/>
          <w:sz w:val="24"/>
          <w:szCs w:val="24"/>
        </w:rPr>
        <w:t xml:space="preserve"> is </w:t>
      </w:r>
      <w:r w:rsidR="00781F85" w:rsidRPr="00222171">
        <w:rPr>
          <w:rFonts w:ascii="Times New Roman" w:hAnsi="Times New Roman" w:cs="Times New Roman"/>
          <w:sz w:val="24"/>
          <w:szCs w:val="24"/>
        </w:rPr>
        <w:t>a good presence to think with</w:t>
      </w:r>
      <w:r w:rsidR="00812DD4" w:rsidRPr="00222171">
        <w:rPr>
          <w:rFonts w:ascii="Times New Roman" w:hAnsi="Times New Roman" w:cs="Times New Roman"/>
          <w:sz w:val="24"/>
          <w:szCs w:val="24"/>
        </w:rPr>
        <w:t xml:space="preserve"> because of the ways he clashes with Romantic conceptions as well as the manners in which he resonates with them</w:t>
      </w:r>
      <w:r w:rsidR="00781F85" w:rsidRPr="00222171">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781F85" w:rsidRPr="00043B90">
        <w:rPr>
          <w:rFonts w:ascii="Times New Roman" w:hAnsi="Times New Roman" w:cs="Times New Roman"/>
          <w:sz w:val="24"/>
          <w:szCs w:val="24"/>
        </w:rPr>
        <w:t>T</w:t>
      </w:r>
      <w:r w:rsidR="00CE201E" w:rsidRPr="00043B90">
        <w:rPr>
          <w:rFonts w:ascii="Times New Roman" w:hAnsi="Times New Roman" w:cs="Times New Roman"/>
          <w:sz w:val="24"/>
          <w:szCs w:val="24"/>
        </w:rPr>
        <w:t>he</w:t>
      </w:r>
      <w:r w:rsidR="00252840" w:rsidRPr="00043B90">
        <w:rPr>
          <w:rFonts w:ascii="Times New Roman" w:hAnsi="Times New Roman" w:cs="Times New Roman"/>
          <w:sz w:val="24"/>
          <w:szCs w:val="24"/>
        </w:rPr>
        <w:t xml:space="preserve"> essays </w:t>
      </w:r>
      <w:r w:rsidR="00CE201E" w:rsidRPr="00043B90">
        <w:rPr>
          <w:rFonts w:ascii="Times New Roman" w:hAnsi="Times New Roman" w:cs="Times New Roman"/>
          <w:sz w:val="24"/>
          <w:szCs w:val="24"/>
        </w:rPr>
        <w:t xml:space="preserve">in this volume </w:t>
      </w:r>
      <w:r w:rsidR="00252840" w:rsidRPr="00043B90">
        <w:rPr>
          <w:rFonts w:ascii="Times New Roman" w:hAnsi="Times New Roman" w:cs="Times New Roman"/>
          <w:sz w:val="24"/>
          <w:szCs w:val="24"/>
        </w:rPr>
        <w:t xml:space="preserve">differ markedly </w:t>
      </w:r>
      <w:r w:rsidR="00781F85" w:rsidRPr="00043B90">
        <w:rPr>
          <w:rFonts w:ascii="Times New Roman" w:hAnsi="Times New Roman" w:cs="Times New Roman"/>
          <w:sz w:val="24"/>
          <w:szCs w:val="24"/>
        </w:rPr>
        <w:t>and</w:t>
      </w:r>
      <w:r w:rsidR="00660B61" w:rsidRPr="00043B90">
        <w:rPr>
          <w:rFonts w:ascii="Times New Roman" w:hAnsi="Times New Roman" w:cs="Times New Roman"/>
          <w:sz w:val="24"/>
          <w:szCs w:val="24"/>
        </w:rPr>
        <w:t>—</w:t>
      </w:r>
      <w:r w:rsidR="00781F85" w:rsidRPr="00043B90">
        <w:rPr>
          <w:rFonts w:ascii="Times New Roman" w:hAnsi="Times New Roman" w:cs="Times New Roman"/>
          <w:sz w:val="24"/>
          <w:szCs w:val="24"/>
        </w:rPr>
        <w:t>we hope</w:t>
      </w:r>
      <w:r w:rsidR="00660B61" w:rsidRPr="00043B90">
        <w:rPr>
          <w:rFonts w:ascii="Times New Roman" w:hAnsi="Times New Roman" w:cs="Times New Roman"/>
          <w:sz w:val="24"/>
          <w:szCs w:val="24"/>
        </w:rPr>
        <w:t>—</w:t>
      </w:r>
      <w:r w:rsidR="00781F85" w:rsidRPr="00043B90">
        <w:rPr>
          <w:rFonts w:ascii="Times New Roman" w:hAnsi="Times New Roman" w:cs="Times New Roman"/>
          <w:sz w:val="24"/>
          <w:szCs w:val="24"/>
        </w:rPr>
        <w:t xml:space="preserve">productively </w:t>
      </w:r>
      <w:r w:rsidR="00E7683D" w:rsidRPr="00043B90">
        <w:rPr>
          <w:rFonts w:ascii="Times New Roman" w:hAnsi="Times New Roman" w:cs="Times New Roman"/>
          <w:sz w:val="24"/>
          <w:szCs w:val="24"/>
        </w:rPr>
        <w:t xml:space="preserve">in how </w:t>
      </w:r>
      <w:r w:rsidR="00252840" w:rsidRPr="00043B90">
        <w:rPr>
          <w:rFonts w:ascii="Times New Roman" w:hAnsi="Times New Roman" w:cs="Times New Roman"/>
          <w:sz w:val="24"/>
          <w:szCs w:val="24"/>
        </w:rPr>
        <w:t>they conceptuali</w:t>
      </w:r>
      <w:r w:rsidR="00B02D57" w:rsidRPr="00043B90">
        <w:rPr>
          <w:rFonts w:ascii="Times New Roman" w:hAnsi="Times New Roman" w:cs="Times New Roman"/>
          <w:sz w:val="24"/>
          <w:szCs w:val="24"/>
        </w:rPr>
        <w:t>z</w:t>
      </w:r>
      <w:r w:rsidR="00252840" w:rsidRPr="00043B90">
        <w:rPr>
          <w:rFonts w:ascii="Times New Roman" w:hAnsi="Times New Roman" w:cs="Times New Roman"/>
          <w:sz w:val="24"/>
          <w:szCs w:val="24"/>
        </w:rPr>
        <w:t>e this combination of harmony and dissonance</w:t>
      </w:r>
      <w:r w:rsidR="00812DD4"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663CEF" w:rsidRPr="00043B90">
        <w:rPr>
          <w:rFonts w:ascii="Times New Roman" w:hAnsi="Times New Roman" w:cs="Times New Roman"/>
          <w:sz w:val="24"/>
          <w:szCs w:val="24"/>
        </w:rPr>
        <w:t>At the beginning of h</w:t>
      </w:r>
      <w:r w:rsidR="00252840" w:rsidRPr="00043B90">
        <w:rPr>
          <w:rFonts w:ascii="Times New Roman" w:hAnsi="Times New Roman" w:cs="Times New Roman"/>
          <w:sz w:val="24"/>
          <w:szCs w:val="24"/>
        </w:rPr>
        <w:t>is contribution</w:t>
      </w:r>
      <w:r w:rsidR="00663CEF" w:rsidRPr="00043B90">
        <w:rPr>
          <w:rFonts w:ascii="Times New Roman" w:hAnsi="Times New Roman" w:cs="Times New Roman"/>
          <w:sz w:val="24"/>
          <w:szCs w:val="24"/>
        </w:rPr>
        <w:t>, Forest Pyle writes that “</w:t>
      </w:r>
      <w:r w:rsidR="00663CEF" w:rsidRPr="00043B90">
        <w:rPr>
          <w:rFonts w:ascii="Times New Roman" w:hAnsi="Times New Roman" w:cs="Times New Roman"/>
          <w:sz w:val="24"/>
          <w:szCs w:val="24"/>
          <w:lang w:val="en-US"/>
        </w:rPr>
        <w:t>On the surface, David Bowie is one of the least likely matches that I can imagine for a pairing of pop culture with Romanticism</w:t>
      </w:r>
      <w:r w:rsidR="00252840" w:rsidRPr="00043B90">
        <w:rPr>
          <w:rFonts w:ascii="Times New Roman" w:hAnsi="Times New Roman" w:cs="Times New Roman"/>
          <w:sz w:val="24"/>
          <w:szCs w:val="24"/>
          <w:lang w:val="en-US"/>
        </w:rPr>
        <w:t>.</w:t>
      </w:r>
      <w:r w:rsidR="00663CEF" w:rsidRPr="00043B90">
        <w:rPr>
          <w:rFonts w:ascii="Times New Roman" w:hAnsi="Times New Roman" w:cs="Times New Roman"/>
          <w:sz w:val="24"/>
          <w:szCs w:val="24"/>
          <w:lang w:val="en-US"/>
        </w:rPr>
        <w:t>”</w:t>
      </w:r>
      <w:r w:rsidR="00062BC0" w:rsidRPr="00043B90">
        <w:rPr>
          <w:rFonts w:ascii="Times New Roman" w:hAnsi="Times New Roman" w:cs="Times New Roman"/>
          <w:sz w:val="24"/>
          <w:szCs w:val="24"/>
          <w:lang w:val="en-US"/>
        </w:rPr>
        <w:t xml:space="preserve"> </w:t>
      </w:r>
      <w:r w:rsidR="009C42AC" w:rsidRPr="00043B90">
        <w:rPr>
          <w:rFonts w:ascii="Times New Roman" w:hAnsi="Times New Roman" w:cs="Times New Roman"/>
          <w:sz w:val="24"/>
          <w:szCs w:val="24"/>
          <w:lang w:val="en-US"/>
        </w:rPr>
        <w:t xml:space="preserve">Bearing in mind the ease with which our initial conversations about Bowie and Romanticism </w:t>
      </w:r>
      <w:r w:rsidR="00252840" w:rsidRPr="00043B90">
        <w:rPr>
          <w:rFonts w:ascii="Times New Roman" w:hAnsi="Times New Roman" w:cs="Times New Roman"/>
          <w:sz w:val="24"/>
          <w:szCs w:val="24"/>
          <w:lang w:val="en-US"/>
        </w:rPr>
        <w:t xml:space="preserve">flowed </w:t>
      </w:r>
      <w:r w:rsidR="009C42AC" w:rsidRPr="00043B90">
        <w:rPr>
          <w:rFonts w:ascii="Times New Roman" w:hAnsi="Times New Roman" w:cs="Times New Roman"/>
          <w:sz w:val="24"/>
          <w:szCs w:val="24"/>
          <w:lang w:val="en-US"/>
        </w:rPr>
        <w:t xml:space="preserve">in Cardiff, </w:t>
      </w:r>
      <w:r w:rsidR="00663CEF" w:rsidRPr="00043B90">
        <w:rPr>
          <w:rFonts w:ascii="Times New Roman" w:hAnsi="Times New Roman" w:cs="Times New Roman"/>
          <w:sz w:val="24"/>
          <w:szCs w:val="24"/>
          <w:lang w:val="en-US"/>
        </w:rPr>
        <w:t xml:space="preserve">I was initially </w:t>
      </w:r>
      <w:r w:rsidR="009C42AC" w:rsidRPr="00043B90">
        <w:rPr>
          <w:rFonts w:ascii="Times New Roman" w:hAnsi="Times New Roman" w:cs="Times New Roman"/>
          <w:sz w:val="24"/>
          <w:szCs w:val="24"/>
          <w:lang w:val="en-US"/>
        </w:rPr>
        <w:t xml:space="preserve">quite </w:t>
      </w:r>
      <w:r w:rsidR="00B02D57" w:rsidRPr="00043B90">
        <w:rPr>
          <w:rFonts w:ascii="Times New Roman" w:hAnsi="Times New Roman" w:cs="Times New Roman"/>
          <w:sz w:val="24"/>
          <w:szCs w:val="24"/>
          <w:lang w:val="en-US"/>
        </w:rPr>
        <w:t>surprised</w:t>
      </w:r>
      <w:r w:rsidR="00663CEF" w:rsidRPr="00043B90">
        <w:rPr>
          <w:rFonts w:ascii="Times New Roman" w:hAnsi="Times New Roman" w:cs="Times New Roman"/>
          <w:sz w:val="24"/>
          <w:szCs w:val="24"/>
          <w:lang w:val="en-US"/>
        </w:rPr>
        <w:t xml:space="preserve"> when I read this, but it makes complete sense as a position.</w:t>
      </w:r>
      <w:r w:rsidR="00062BC0" w:rsidRPr="00043B90">
        <w:rPr>
          <w:rFonts w:ascii="Times New Roman" w:hAnsi="Times New Roman" w:cs="Times New Roman"/>
          <w:sz w:val="24"/>
          <w:szCs w:val="24"/>
          <w:lang w:val="en-US"/>
        </w:rPr>
        <w:t xml:space="preserve"> </w:t>
      </w:r>
      <w:r w:rsidR="00663CEF" w:rsidRPr="00043B90">
        <w:rPr>
          <w:rFonts w:ascii="Times New Roman" w:hAnsi="Times New Roman" w:cs="Times New Roman"/>
          <w:sz w:val="24"/>
          <w:szCs w:val="24"/>
          <w:lang w:val="en-US"/>
        </w:rPr>
        <w:t xml:space="preserve">Bowie’s work is not particularly concerned with </w:t>
      </w:r>
      <w:r w:rsidR="00887004" w:rsidRPr="00043B90">
        <w:rPr>
          <w:rFonts w:ascii="Times New Roman" w:hAnsi="Times New Roman" w:cs="Times New Roman"/>
          <w:sz w:val="24"/>
          <w:szCs w:val="24"/>
          <w:lang w:val="en-US"/>
        </w:rPr>
        <w:t>the natural world</w:t>
      </w:r>
      <w:r w:rsidR="00663CEF" w:rsidRPr="00043B90">
        <w:rPr>
          <w:rFonts w:ascii="Times New Roman" w:hAnsi="Times New Roman" w:cs="Times New Roman"/>
          <w:sz w:val="24"/>
          <w:szCs w:val="24"/>
          <w:lang w:val="en-US"/>
        </w:rPr>
        <w:t>, expresses distrust regarding many kinds of visionary experience</w:t>
      </w:r>
      <w:r w:rsidR="00797E5C" w:rsidRPr="00043B90">
        <w:rPr>
          <w:rFonts w:ascii="Times New Roman" w:hAnsi="Times New Roman" w:cs="Times New Roman"/>
          <w:sz w:val="24"/>
          <w:szCs w:val="24"/>
          <w:lang w:val="en-US"/>
        </w:rPr>
        <w:t>,</w:t>
      </w:r>
      <w:r w:rsidR="00663CEF" w:rsidRPr="00043B90">
        <w:rPr>
          <w:rFonts w:ascii="Times New Roman" w:hAnsi="Times New Roman" w:cs="Times New Roman"/>
          <w:sz w:val="24"/>
          <w:szCs w:val="24"/>
          <w:lang w:val="en-US"/>
        </w:rPr>
        <w:t xml:space="preserve"> </w:t>
      </w:r>
      <w:commentRangeStart w:id="50"/>
      <w:r w:rsidR="00663CEF" w:rsidRPr="00043B90">
        <w:rPr>
          <w:rFonts w:ascii="Times New Roman" w:hAnsi="Times New Roman" w:cs="Times New Roman"/>
          <w:sz w:val="24"/>
          <w:szCs w:val="24"/>
          <w:lang w:val="en-US"/>
        </w:rPr>
        <w:t>and takes pleasure in</w:t>
      </w:r>
      <w:ins w:id="51" w:author="Jessica Tebo" w:date="2021-08-08T16:48:00Z">
        <w:r w:rsidR="000638F4">
          <w:rPr>
            <w:rFonts w:ascii="Times New Roman" w:hAnsi="Times New Roman" w:cs="Times New Roman"/>
            <w:sz w:val="24"/>
            <w:szCs w:val="24"/>
            <w:lang w:val="en-US"/>
          </w:rPr>
          <w:t xml:space="preserve"> the</w:t>
        </w:r>
      </w:ins>
      <w:r w:rsidR="00663CEF" w:rsidRPr="00043B90">
        <w:rPr>
          <w:rFonts w:ascii="Times New Roman" w:hAnsi="Times New Roman" w:cs="Times New Roman"/>
          <w:sz w:val="24"/>
          <w:szCs w:val="24"/>
          <w:lang w:val="en-US"/>
        </w:rPr>
        <w:t xml:space="preserve"> kinds of artifice with which those who subscribe wholeheartedly to Romanticism’s cult of authenticity are distinctly uncomfortable.</w:t>
      </w:r>
      <w:r w:rsidR="00062BC0" w:rsidRPr="00043B90">
        <w:rPr>
          <w:rFonts w:ascii="Times New Roman" w:hAnsi="Times New Roman" w:cs="Times New Roman"/>
          <w:sz w:val="24"/>
          <w:szCs w:val="24"/>
          <w:lang w:val="en-US"/>
        </w:rPr>
        <w:t xml:space="preserve"> </w:t>
      </w:r>
      <w:commentRangeEnd w:id="50"/>
      <w:r w:rsidR="00B47933">
        <w:rPr>
          <w:rStyle w:val="CommentReference"/>
        </w:rPr>
        <w:commentReference w:id="50"/>
      </w:r>
      <w:r w:rsidR="00663CEF" w:rsidRPr="00043B90">
        <w:rPr>
          <w:rFonts w:ascii="Times New Roman" w:hAnsi="Times New Roman" w:cs="Times New Roman"/>
          <w:sz w:val="24"/>
          <w:szCs w:val="24"/>
          <w:lang w:val="en-US"/>
        </w:rPr>
        <w:t xml:space="preserve">Regardless of the real nature </w:t>
      </w:r>
      <w:r w:rsidR="00663CEF" w:rsidRPr="00043B90">
        <w:rPr>
          <w:rFonts w:ascii="Times New Roman" w:hAnsi="Times New Roman" w:cs="Times New Roman"/>
          <w:sz w:val="24"/>
          <w:szCs w:val="24"/>
          <w:lang w:val="en-US"/>
        </w:rPr>
        <w:lastRenderedPageBreak/>
        <w:t xml:space="preserve">of William Wordsworth’s interactions with Dorothy Wordsworth’s journals or his poetical predecessors, the ideal of the </w:t>
      </w:r>
      <w:proofErr w:type="spellStart"/>
      <w:r w:rsidR="00663CEF" w:rsidRPr="00043B90">
        <w:rPr>
          <w:rFonts w:ascii="Times New Roman" w:hAnsi="Times New Roman" w:cs="Times New Roman"/>
          <w:sz w:val="24"/>
          <w:szCs w:val="24"/>
          <w:lang w:val="en-US"/>
        </w:rPr>
        <w:t>Wordsworthian</w:t>
      </w:r>
      <w:proofErr w:type="spellEnd"/>
      <w:r w:rsidR="00663CEF" w:rsidRPr="00043B90">
        <w:rPr>
          <w:rFonts w:ascii="Times New Roman" w:hAnsi="Times New Roman" w:cs="Times New Roman"/>
          <w:sz w:val="24"/>
          <w:szCs w:val="24"/>
          <w:lang w:val="en-US"/>
        </w:rPr>
        <w:t xml:space="preserve"> poet does not chime neatly with </w:t>
      </w:r>
      <w:r w:rsidR="00812DD4" w:rsidRPr="00043B90">
        <w:rPr>
          <w:rFonts w:ascii="Times New Roman" w:hAnsi="Times New Roman" w:cs="Times New Roman"/>
          <w:sz w:val="24"/>
          <w:szCs w:val="24"/>
          <w:lang w:val="en-US"/>
        </w:rPr>
        <w:t xml:space="preserve">the principles </w:t>
      </w:r>
      <w:r w:rsidR="00812DD4" w:rsidRPr="005B146E">
        <w:rPr>
          <w:rFonts w:ascii="Times New Roman" w:hAnsi="Times New Roman" w:cs="Times New Roman"/>
          <w:sz w:val="24"/>
          <w:szCs w:val="24"/>
          <w:lang w:val="en-US"/>
        </w:rPr>
        <w:t xml:space="preserve">behind </w:t>
      </w:r>
      <w:proofErr w:type="gramStart"/>
      <w:r w:rsidR="00663CEF" w:rsidRPr="005B146E">
        <w:rPr>
          <w:rFonts w:ascii="Times New Roman" w:hAnsi="Times New Roman" w:cs="Times New Roman"/>
          <w:sz w:val="24"/>
          <w:szCs w:val="24"/>
          <w:lang w:val="en-US"/>
        </w:rPr>
        <w:t>cut-ups</w:t>
      </w:r>
      <w:proofErr w:type="gramEnd"/>
      <w:r w:rsidR="00663CEF" w:rsidRPr="00043B90">
        <w:rPr>
          <w:rFonts w:ascii="Times New Roman" w:hAnsi="Times New Roman" w:cs="Times New Roman"/>
          <w:sz w:val="24"/>
          <w:szCs w:val="24"/>
          <w:lang w:val="en-US"/>
        </w:rPr>
        <w:t>, pin-ups</w:t>
      </w:r>
      <w:r w:rsidR="00797E5C" w:rsidRPr="00043B90">
        <w:rPr>
          <w:rFonts w:ascii="Times New Roman" w:hAnsi="Times New Roman" w:cs="Times New Roman"/>
          <w:sz w:val="24"/>
          <w:szCs w:val="24"/>
          <w:lang w:val="en-US"/>
        </w:rPr>
        <w:t>,</w:t>
      </w:r>
      <w:r w:rsidR="00663CEF" w:rsidRPr="00043B90">
        <w:rPr>
          <w:rFonts w:ascii="Times New Roman" w:hAnsi="Times New Roman" w:cs="Times New Roman"/>
          <w:sz w:val="24"/>
          <w:szCs w:val="24"/>
          <w:lang w:val="en-US"/>
        </w:rPr>
        <w:t xml:space="preserve"> or oblique strategies.</w:t>
      </w:r>
      <w:r w:rsidR="00062BC0" w:rsidRPr="00043B90">
        <w:rPr>
          <w:rFonts w:ascii="Times New Roman" w:hAnsi="Times New Roman" w:cs="Times New Roman"/>
          <w:sz w:val="24"/>
          <w:szCs w:val="24"/>
          <w:lang w:val="en-US"/>
        </w:rPr>
        <w:t xml:space="preserve"> </w:t>
      </w:r>
      <w:r w:rsidR="00CE201E" w:rsidRPr="00043B90">
        <w:rPr>
          <w:rFonts w:ascii="Times New Roman" w:hAnsi="Times New Roman" w:cs="Times New Roman"/>
          <w:sz w:val="24"/>
          <w:szCs w:val="24"/>
          <w:lang w:val="en-US"/>
        </w:rPr>
        <w:t xml:space="preserve">In these respects, Bowie is deeply </w:t>
      </w:r>
      <w:commentRangeStart w:id="52"/>
      <w:proofErr w:type="spellStart"/>
      <w:r w:rsidR="00CE201E" w:rsidRPr="00043B90">
        <w:rPr>
          <w:rFonts w:ascii="Times New Roman" w:hAnsi="Times New Roman" w:cs="Times New Roman"/>
          <w:sz w:val="24"/>
          <w:szCs w:val="24"/>
          <w:lang w:val="en-US"/>
        </w:rPr>
        <w:t>unRomantic</w:t>
      </w:r>
      <w:commentRangeEnd w:id="52"/>
      <w:proofErr w:type="spellEnd"/>
      <w:r w:rsidR="005B146E">
        <w:rPr>
          <w:rStyle w:val="CommentReference"/>
        </w:rPr>
        <w:commentReference w:id="52"/>
      </w:r>
      <w:r w:rsidR="00CE201E" w:rsidRPr="00043B90">
        <w:rPr>
          <w:rFonts w:ascii="Times New Roman" w:hAnsi="Times New Roman" w:cs="Times New Roman"/>
          <w:sz w:val="24"/>
          <w:szCs w:val="24"/>
          <w:lang w:val="en-US"/>
        </w:rPr>
        <w:t xml:space="preserve">, although his being so within a paradigm in which Romanticism still holds </w:t>
      </w:r>
      <w:r w:rsidR="0085318A" w:rsidRPr="00043B90">
        <w:rPr>
          <w:rFonts w:ascii="Times New Roman" w:hAnsi="Times New Roman" w:cs="Times New Roman"/>
          <w:sz w:val="24"/>
          <w:szCs w:val="24"/>
          <w:lang w:val="en-US"/>
        </w:rPr>
        <w:t>considerable</w:t>
      </w:r>
      <w:r w:rsidR="00CE201E" w:rsidRPr="00043B90">
        <w:rPr>
          <w:rFonts w:ascii="Times New Roman" w:hAnsi="Times New Roman" w:cs="Times New Roman"/>
          <w:sz w:val="24"/>
          <w:szCs w:val="24"/>
          <w:lang w:val="en-US"/>
        </w:rPr>
        <w:t xml:space="preserve"> sway </w:t>
      </w:r>
      <w:r w:rsidR="00781F85" w:rsidRPr="00043B90">
        <w:rPr>
          <w:rFonts w:ascii="Times New Roman" w:hAnsi="Times New Roman" w:cs="Times New Roman"/>
          <w:sz w:val="24"/>
          <w:szCs w:val="24"/>
          <w:lang w:val="en-US"/>
        </w:rPr>
        <w:t xml:space="preserve">itself </w:t>
      </w:r>
      <w:r w:rsidR="00CE201E" w:rsidRPr="00043B90">
        <w:rPr>
          <w:rFonts w:ascii="Times New Roman" w:hAnsi="Times New Roman" w:cs="Times New Roman"/>
          <w:sz w:val="24"/>
          <w:szCs w:val="24"/>
          <w:lang w:val="en-US"/>
        </w:rPr>
        <w:t xml:space="preserve">provides a </w:t>
      </w:r>
      <w:r w:rsidR="00781F85" w:rsidRPr="00043B90">
        <w:rPr>
          <w:rFonts w:ascii="Times New Roman" w:hAnsi="Times New Roman" w:cs="Times New Roman"/>
          <w:sz w:val="24"/>
          <w:szCs w:val="24"/>
          <w:lang w:val="en-US"/>
        </w:rPr>
        <w:t xml:space="preserve">telling </w:t>
      </w:r>
      <w:r w:rsidR="00CE201E" w:rsidRPr="00043B90">
        <w:rPr>
          <w:rFonts w:ascii="Times New Roman" w:hAnsi="Times New Roman" w:cs="Times New Roman"/>
          <w:sz w:val="24"/>
          <w:szCs w:val="24"/>
          <w:lang w:val="en-US"/>
        </w:rPr>
        <w:t xml:space="preserve">commentary on the </w:t>
      </w:r>
      <w:r w:rsidR="0085318A" w:rsidRPr="00043B90">
        <w:rPr>
          <w:rFonts w:ascii="Times New Roman" w:hAnsi="Times New Roman" w:cs="Times New Roman"/>
          <w:sz w:val="24"/>
          <w:szCs w:val="24"/>
          <w:lang w:val="en-US"/>
        </w:rPr>
        <w:t>rarefication</w:t>
      </w:r>
      <w:r w:rsidR="00CE201E" w:rsidRPr="00043B90">
        <w:rPr>
          <w:rFonts w:ascii="Times New Roman" w:hAnsi="Times New Roman" w:cs="Times New Roman"/>
          <w:sz w:val="24"/>
          <w:szCs w:val="24"/>
          <w:lang w:val="en-US"/>
        </w:rPr>
        <w:t xml:space="preserve"> and re</w:t>
      </w:r>
      <w:r w:rsidR="00781F85" w:rsidRPr="00043B90">
        <w:rPr>
          <w:rFonts w:ascii="Times New Roman" w:hAnsi="Times New Roman" w:cs="Times New Roman"/>
          <w:sz w:val="24"/>
          <w:szCs w:val="24"/>
          <w:lang w:val="en-US"/>
        </w:rPr>
        <w:t>mediation</w:t>
      </w:r>
      <w:r w:rsidR="00CE201E" w:rsidRPr="00043B90">
        <w:rPr>
          <w:rFonts w:ascii="Times New Roman" w:hAnsi="Times New Roman" w:cs="Times New Roman"/>
          <w:sz w:val="24"/>
          <w:szCs w:val="24"/>
          <w:lang w:val="en-US"/>
        </w:rPr>
        <w:t xml:space="preserve"> of Romantic-period inheritances.</w:t>
      </w:r>
    </w:p>
    <w:p w14:paraId="64C12328" w14:textId="3B6757D0" w:rsidR="00330BC2" w:rsidRPr="00043B90" w:rsidRDefault="00663CEF"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lang w:val="en-US"/>
        </w:rPr>
        <w:t>However, for me</w:t>
      </w:r>
      <w:ins w:id="53" w:author="Jessica Tebo" w:date="2021-11-08T15:31:00Z">
        <w:r w:rsidR="00BF518E">
          <w:rPr>
            <w:rFonts w:ascii="Times New Roman" w:hAnsi="Times New Roman" w:cs="Times New Roman"/>
            <w:sz w:val="24"/>
            <w:szCs w:val="24"/>
            <w:lang w:val="en-US"/>
          </w:rPr>
          <w:t>,</w:t>
        </w:r>
      </w:ins>
      <w:r w:rsidRPr="00043B90">
        <w:rPr>
          <w:rFonts w:ascii="Times New Roman" w:hAnsi="Times New Roman" w:cs="Times New Roman"/>
          <w:sz w:val="24"/>
          <w:szCs w:val="24"/>
          <w:lang w:val="en-US"/>
        </w:rPr>
        <w:t xml:space="preserve"> Bowie has always seemed of a kind with</w:t>
      </w:r>
      <w:r w:rsidR="004028D0"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Romantic artists in his </w:t>
      </w:r>
      <w:r w:rsidR="00A10BE4" w:rsidRPr="00043B90">
        <w:rPr>
          <w:rFonts w:ascii="Times New Roman" w:hAnsi="Times New Roman" w:cs="Times New Roman"/>
          <w:sz w:val="24"/>
          <w:szCs w:val="24"/>
          <w:lang w:val="en-US"/>
        </w:rPr>
        <w:t xml:space="preserve">self-conscious pursuit of </w:t>
      </w:r>
      <w:r w:rsidR="002F7FAA" w:rsidRPr="00043B90">
        <w:rPr>
          <w:rFonts w:ascii="Times New Roman" w:hAnsi="Times New Roman" w:cs="Times New Roman"/>
          <w:sz w:val="24"/>
          <w:szCs w:val="24"/>
          <w:lang w:val="en-US"/>
        </w:rPr>
        <w:t>iconicity</w:t>
      </w:r>
      <w:r w:rsidR="00CE201E" w:rsidRPr="00043B90">
        <w:rPr>
          <w:rFonts w:ascii="Times New Roman" w:hAnsi="Times New Roman" w:cs="Times New Roman"/>
          <w:sz w:val="24"/>
          <w:szCs w:val="24"/>
          <w:lang w:val="en-US"/>
        </w:rPr>
        <w:t>.</w:t>
      </w:r>
      <w:r w:rsidR="00062BC0" w:rsidRPr="00043B90">
        <w:rPr>
          <w:rFonts w:ascii="Times New Roman" w:hAnsi="Times New Roman" w:cs="Times New Roman"/>
          <w:sz w:val="24"/>
          <w:szCs w:val="24"/>
          <w:lang w:val="en-US"/>
        </w:rPr>
        <w:t xml:space="preserve"> </w:t>
      </w:r>
      <w:r w:rsidR="00CE201E" w:rsidRPr="00043B90">
        <w:rPr>
          <w:rFonts w:ascii="Times New Roman" w:hAnsi="Times New Roman" w:cs="Times New Roman"/>
          <w:sz w:val="24"/>
          <w:szCs w:val="24"/>
          <w:lang w:val="en-US"/>
        </w:rPr>
        <w:t xml:space="preserve">Like them, he is a figure who sought to be at the </w:t>
      </w:r>
      <w:del w:id="54" w:author="Jessica Tebo" w:date="2021-08-08T15:23:00Z">
        <w:r w:rsidR="00CE201E" w:rsidRPr="00043B90" w:rsidDel="00365C94">
          <w:rPr>
            <w:rFonts w:ascii="Times New Roman" w:hAnsi="Times New Roman" w:cs="Times New Roman"/>
            <w:sz w:val="24"/>
            <w:szCs w:val="24"/>
            <w:lang w:val="en-US"/>
          </w:rPr>
          <w:delText>centre</w:delText>
        </w:r>
      </w:del>
      <w:ins w:id="55" w:author="Jessica Tebo" w:date="2021-08-08T15:23:00Z">
        <w:r w:rsidR="00365C94" w:rsidRPr="00043B90">
          <w:rPr>
            <w:rFonts w:ascii="Times New Roman" w:hAnsi="Times New Roman" w:cs="Times New Roman"/>
            <w:sz w:val="24"/>
            <w:szCs w:val="24"/>
            <w:lang w:val="en-US"/>
          </w:rPr>
          <w:t>center</w:t>
        </w:r>
      </w:ins>
      <w:r w:rsidR="00CE201E" w:rsidRPr="00043B90">
        <w:rPr>
          <w:rFonts w:ascii="Times New Roman" w:hAnsi="Times New Roman" w:cs="Times New Roman"/>
          <w:sz w:val="24"/>
          <w:szCs w:val="24"/>
          <w:lang w:val="en-US"/>
        </w:rPr>
        <w:t xml:space="preserve"> of debates within and about his time, </w:t>
      </w:r>
      <w:r w:rsidR="00781F85" w:rsidRPr="00043B90">
        <w:rPr>
          <w:rFonts w:ascii="Times New Roman" w:hAnsi="Times New Roman" w:cs="Times New Roman"/>
          <w:sz w:val="24"/>
          <w:szCs w:val="24"/>
          <w:lang w:val="en-US"/>
        </w:rPr>
        <w:t xml:space="preserve">attempting knowingly to </w:t>
      </w:r>
      <w:r w:rsidR="00CE201E" w:rsidRPr="00043B90">
        <w:rPr>
          <w:rFonts w:ascii="Times New Roman" w:hAnsi="Times New Roman" w:cs="Times New Roman"/>
          <w:sz w:val="24"/>
          <w:szCs w:val="24"/>
          <w:lang w:val="en-US"/>
        </w:rPr>
        <w:t>provid</w:t>
      </w:r>
      <w:r w:rsidR="00781F85" w:rsidRPr="00043B90">
        <w:rPr>
          <w:rFonts w:ascii="Times New Roman" w:hAnsi="Times New Roman" w:cs="Times New Roman"/>
          <w:sz w:val="24"/>
          <w:szCs w:val="24"/>
          <w:lang w:val="en-US"/>
        </w:rPr>
        <w:t>e</w:t>
      </w:r>
      <w:r w:rsidR="00CE201E" w:rsidRPr="00043B90">
        <w:rPr>
          <w:rFonts w:ascii="Times New Roman" w:hAnsi="Times New Roman" w:cs="Times New Roman"/>
          <w:sz w:val="24"/>
          <w:szCs w:val="24"/>
          <w:lang w:val="en-US"/>
        </w:rPr>
        <w:t xml:space="preserve"> a powerful means for audiences and commentators to position the</w:t>
      </w:r>
      <w:r w:rsidR="00781F85" w:rsidRPr="00043B90">
        <w:rPr>
          <w:rFonts w:ascii="Times New Roman" w:hAnsi="Times New Roman" w:cs="Times New Roman"/>
          <w:sz w:val="24"/>
          <w:szCs w:val="24"/>
          <w:lang w:val="en-US"/>
        </w:rPr>
        <w:t>ir thoughts, feelings</w:t>
      </w:r>
      <w:r w:rsidR="0041130C" w:rsidRPr="00043B90">
        <w:rPr>
          <w:rFonts w:ascii="Times New Roman" w:hAnsi="Times New Roman" w:cs="Times New Roman"/>
          <w:sz w:val="24"/>
          <w:szCs w:val="24"/>
          <w:lang w:val="en-US"/>
        </w:rPr>
        <w:t>,</w:t>
      </w:r>
      <w:r w:rsidR="00781F85" w:rsidRPr="00043B90">
        <w:rPr>
          <w:rFonts w:ascii="Times New Roman" w:hAnsi="Times New Roman" w:cs="Times New Roman"/>
          <w:sz w:val="24"/>
          <w:szCs w:val="24"/>
          <w:lang w:val="en-US"/>
        </w:rPr>
        <w:t xml:space="preserve"> and selves</w:t>
      </w:r>
      <w:r w:rsidR="002F7FAA" w:rsidRPr="00043B90">
        <w:rPr>
          <w:rFonts w:ascii="Times New Roman" w:hAnsi="Times New Roman" w:cs="Times New Roman"/>
          <w:sz w:val="24"/>
          <w:szCs w:val="24"/>
          <w:lang w:val="en-US"/>
        </w:rPr>
        <w:t>.</w:t>
      </w:r>
      <w:r w:rsidR="00062BC0" w:rsidRPr="00043B90">
        <w:rPr>
          <w:rFonts w:ascii="Times New Roman" w:hAnsi="Times New Roman" w:cs="Times New Roman"/>
          <w:sz w:val="24"/>
          <w:szCs w:val="24"/>
          <w:lang w:val="en-US"/>
        </w:rPr>
        <w:t xml:space="preserve"> </w:t>
      </w:r>
      <w:r w:rsidR="00A10BE4" w:rsidRPr="00043B90">
        <w:rPr>
          <w:rFonts w:ascii="Times New Roman" w:hAnsi="Times New Roman" w:cs="Times New Roman"/>
          <w:sz w:val="24"/>
          <w:szCs w:val="24"/>
          <w:lang w:val="en-US"/>
        </w:rPr>
        <w:t>If Romanticism carved out a space in which artists can stand as recogni</w:t>
      </w:r>
      <w:r w:rsidR="00B02D57" w:rsidRPr="00043B90">
        <w:rPr>
          <w:rFonts w:ascii="Times New Roman" w:hAnsi="Times New Roman" w:cs="Times New Roman"/>
          <w:sz w:val="24"/>
          <w:szCs w:val="24"/>
          <w:lang w:val="en-US"/>
        </w:rPr>
        <w:t>z</w:t>
      </w:r>
      <w:r w:rsidR="00A10BE4" w:rsidRPr="00043B90">
        <w:rPr>
          <w:rFonts w:ascii="Times New Roman" w:hAnsi="Times New Roman" w:cs="Times New Roman"/>
          <w:sz w:val="24"/>
          <w:szCs w:val="24"/>
          <w:lang w:val="en-US"/>
        </w:rPr>
        <w:t xml:space="preserve">ed yet peculiar representatives of their age, then Bowie is a true heir both in his </w:t>
      </w:r>
      <w:proofErr w:type="spellStart"/>
      <w:r w:rsidR="00A10BE4" w:rsidRPr="00043B90">
        <w:rPr>
          <w:rFonts w:ascii="Times New Roman" w:hAnsi="Times New Roman" w:cs="Times New Roman"/>
          <w:sz w:val="24"/>
          <w:szCs w:val="24"/>
          <w:lang w:val="en-US"/>
        </w:rPr>
        <w:t>grapplings</w:t>
      </w:r>
      <w:proofErr w:type="spellEnd"/>
      <w:r w:rsidR="00A10BE4" w:rsidRPr="00043B90">
        <w:rPr>
          <w:rFonts w:ascii="Times New Roman" w:hAnsi="Times New Roman" w:cs="Times New Roman"/>
          <w:sz w:val="24"/>
          <w:szCs w:val="24"/>
          <w:lang w:val="en-US"/>
        </w:rPr>
        <w:t xml:space="preserve"> with the zeitgeist and in his insistence on maintaining his individual idiosyncrasies even as he appeals for general applause.</w:t>
      </w:r>
      <w:r w:rsidR="00062BC0"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rPr>
        <w:t>In “A Defence of Poetry</w:t>
      </w:r>
      <w:r w:rsidR="0085318A" w:rsidRPr="00043B90">
        <w:rPr>
          <w:rFonts w:ascii="Times New Roman" w:hAnsi="Times New Roman" w:cs="Times New Roman"/>
          <w:sz w:val="24"/>
          <w:szCs w:val="24"/>
        </w:rPr>
        <w:t>,</w:t>
      </w:r>
      <w:r w:rsidRPr="00043B90">
        <w:rPr>
          <w:rFonts w:ascii="Times New Roman" w:hAnsi="Times New Roman" w:cs="Times New Roman"/>
          <w:sz w:val="24"/>
          <w:szCs w:val="24"/>
        </w:rPr>
        <w:t>”</w:t>
      </w:r>
      <w:r w:rsidR="0085318A" w:rsidRPr="00043B90">
        <w:rPr>
          <w:rFonts w:ascii="Times New Roman" w:hAnsi="Times New Roman" w:cs="Times New Roman"/>
          <w:sz w:val="24"/>
          <w:szCs w:val="24"/>
        </w:rPr>
        <w:t xml:space="preserve"> </w:t>
      </w:r>
      <w:r w:rsidRPr="00043B90">
        <w:rPr>
          <w:rFonts w:ascii="Times New Roman" w:hAnsi="Times New Roman" w:cs="Times New Roman"/>
          <w:sz w:val="24"/>
          <w:szCs w:val="24"/>
        </w:rPr>
        <w:t xml:space="preserve">Shelley writes that “Poets are the hierophants of an </w:t>
      </w:r>
      <w:proofErr w:type="spellStart"/>
      <w:r w:rsidRPr="00043B90">
        <w:rPr>
          <w:rFonts w:ascii="Times New Roman" w:hAnsi="Times New Roman" w:cs="Times New Roman"/>
          <w:sz w:val="24"/>
          <w:szCs w:val="24"/>
        </w:rPr>
        <w:t>unapprehended</w:t>
      </w:r>
      <w:proofErr w:type="spellEnd"/>
      <w:r w:rsidRPr="00043B90">
        <w:rPr>
          <w:rFonts w:ascii="Times New Roman" w:hAnsi="Times New Roman" w:cs="Times New Roman"/>
          <w:sz w:val="24"/>
          <w:szCs w:val="24"/>
        </w:rPr>
        <w:t xml:space="preserve"> inspiration; the mirrors of the gigantic shadows which futurity casts upon the present; the words which express what they understand not; the trumpets which sing to battle, and feel not what they inspire; the </w:t>
      </w:r>
      <w:proofErr w:type="gramStart"/>
      <w:r w:rsidRPr="00043B90">
        <w:rPr>
          <w:rFonts w:ascii="Times New Roman" w:hAnsi="Times New Roman" w:cs="Times New Roman"/>
          <w:sz w:val="24"/>
          <w:szCs w:val="24"/>
        </w:rPr>
        <w:t>influence</w:t>
      </w:r>
      <w:proofErr w:type="gramEnd"/>
      <w:r w:rsidRPr="00043B90">
        <w:rPr>
          <w:rFonts w:ascii="Times New Roman" w:hAnsi="Times New Roman" w:cs="Times New Roman"/>
          <w:sz w:val="24"/>
          <w:szCs w:val="24"/>
        </w:rPr>
        <w:t xml:space="preserve"> which is moved not, but moves” (535).</w:t>
      </w:r>
      <w:r w:rsidR="00062BC0" w:rsidRPr="00043B90">
        <w:rPr>
          <w:rFonts w:ascii="Times New Roman" w:hAnsi="Times New Roman" w:cs="Times New Roman"/>
          <w:sz w:val="24"/>
          <w:szCs w:val="24"/>
        </w:rPr>
        <w:t xml:space="preserve"> </w:t>
      </w:r>
      <w:r w:rsidR="00252840" w:rsidRPr="00043B90">
        <w:rPr>
          <w:rFonts w:ascii="Times New Roman" w:hAnsi="Times New Roman" w:cs="Times New Roman"/>
          <w:sz w:val="24"/>
          <w:szCs w:val="24"/>
        </w:rPr>
        <w:t>This description of the artist as a sensitive but far</w:t>
      </w:r>
      <w:r w:rsidR="004E14C1" w:rsidRPr="00043B90">
        <w:rPr>
          <w:rFonts w:ascii="Times New Roman" w:hAnsi="Times New Roman" w:cs="Times New Roman"/>
          <w:sz w:val="24"/>
          <w:szCs w:val="24"/>
        </w:rPr>
        <w:t>-</w:t>
      </w:r>
      <w:r w:rsidR="00252840" w:rsidRPr="00043B90">
        <w:rPr>
          <w:rFonts w:ascii="Times New Roman" w:hAnsi="Times New Roman" w:cs="Times New Roman"/>
          <w:sz w:val="24"/>
          <w:szCs w:val="24"/>
        </w:rPr>
        <w:t>from</w:t>
      </w:r>
      <w:r w:rsidR="004E14C1" w:rsidRPr="00043B90">
        <w:rPr>
          <w:rFonts w:ascii="Times New Roman" w:hAnsi="Times New Roman" w:cs="Times New Roman"/>
          <w:sz w:val="24"/>
          <w:szCs w:val="24"/>
        </w:rPr>
        <w:t>-</w:t>
      </w:r>
      <w:r w:rsidR="002F7FAA" w:rsidRPr="00043B90">
        <w:rPr>
          <w:rFonts w:ascii="Times New Roman" w:hAnsi="Times New Roman" w:cs="Times New Roman"/>
          <w:sz w:val="24"/>
          <w:szCs w:val="24"/>
        </w:rPr>
        <w:t>omniscient barometer</w:t>
      </w:r>
      <w:r w:rsidR="00CE201E" w:rsidRPr="00043B90">
        <w:rPr>
          <w:rFonts w:ascii="Times New Roman" w:hAnsi="Times New Roman" w:cs="Times New Roman"/>
          <w:sz w:val="24"/>
          <w:szCs w:val="24"/>
        </w:rPr>
        <w:t xml:space="preserve"> </w:t>
      </w:r>
      <w:r w:rsidR="002F7FAA" w:rsidRPr="00043B90">
        <w:rPr>
          <w:rFonts w:ascii="Times New Roman" w:hAnsi="Times New Roman" w:cs="Times New Roman"/>
          <w:sz w:val="24"/>
          <w:szCs w:val="24"/>
        </w:rPr>
        <w:t xml:space="preserve">seems to me to </w:t>
      </w:r>
      <w:commentRangeStart w:id="56"/>
      <w:r w:rsidR="002F7FAA" w:rsidRPr="00043B90">
        <w:rPr>
          <w:rFonts w:ascii="Times New Roman" w:hAnsi="Times New Roman" w:cs="Times New Roman"/>
          <w:sz w:val="24"/>
          <w:szCs w:val="24"/>
        </w:rPr>
        <w:t xml:space="preserve">fit well as a description of </w:t>
      </w:r>
      <w:commentRangeEnd w:id="56"/>
      <w:r w:rsidR="00E557C9">
        <w:rPr>
          <w:rStyle w:val="CommentReference"/>
        </w:rPr>
        <w:commentReference w:id="56"/>
      </w:r>
      <w:r w:rsidR="002F7FAA" w:rsidRPr="00043B90">
        <w:rPr>
          <w:rFonts w:ascii="Times New Roman" w:hAnsi="Times New Roman" w:cs="Times New Roman"/>
          <w:sz w:val="24"/>
          <w:szCs w:val="24"/>
        </w:rPr>
        <w:t xml:space="preserve">Bowie, whose influence seems </w:t>
      </w:r>
      <w:r w:rsidR="002F7FAA" w:rsidRPr="00D400E4">
        <w:rPr>
          <w:rFonts w:ascii="Times New Roman" w:hAnsi="Times New Roman" w:cs="Times New Roman"/>
          <w:sz w:val="24"/>
          <w:szCs w:val="24"/>
        </w:rPr>
        <w:t>profound</w:t>
      </w:r>
      <w:r w:rsidR="00411EAB" w:rsidRPr="00D400E4">
        <w:rPr>
          <w:rFonts w:ascii="Times New Roman" w:hAnsi="Times New Roman" w:cs="Times New Roman"/>
          <w:sz w:val="24"/>
          <w:szCs w:val="24"/>
        </w:rPr>
        <w:t>er</w:t>
      </w:r>
      <w:r w:rsidR="002F7FAA" w:rsidRPr="00043B90">
        <w:rPr>
          <w:rFonts w:ascii="Times New Roman" w:hAnsi="Times New Roman" w:cs="Times New Roman"/>
          <w:sz w:val="24"/>
          <w:szCs w:val="24"/>
        </w:rPr>
        <w:t xml:space="preserve">, </w:t>
      </w:r>
      <w:r w:rsidR="00411EAB" w:rsidRPr="00043B90">
        <w:rPr>
          <w:rFonts w:ascii="Times New Roman" w:hAnsi="Times New Roman" w:cs="Times New Roman"/>
          <w:sz w:val="24"/>
          <w:szCs w:val="24"/>
        </w:rPr>
        <w:t xml:space="preserve">more </w:t>
      </w:r>
      <w:r w:rsidR="002F7FAA" w:rsidRPr="00043B90">
        <w:rPr>
          <w:rFonts w:ascii="Times New Roman" w:hAnsi="Times New Roman" w:cs="Times New Roman"/>
          <w:sz w:val="24"/>
          <w:szCs w:val="24"/>
        </w:rPr>
        <w:t>widespread</w:t>
      </w:r>
      <w:r w:rsidR="0041130C" w:rsidRPr="00043B90">
        <w:rPr>
          <w:rFonts w:ascii="Times New Roman" w:hAnsi="Times New Roman" w:cs="Times New Roman"/>
          <w:sz w:val="24"/>
          <w:szCs w:val="24"/>
        </w:rPr>
        <w:t>,</w:t>
      </w:r>
      <w:r w:rsidR="002F7FAA" w:rsidRPr="00043B90">
        <w:rPr>
          <w:rFonts w:ascii="Times New Roman" w:hAnsi="Times New Roman" w:cs="Times New Roman"/>
          <w:sz w:val="24"/>
          <w:szCs w:val="24"/>
        </w:rPr>
        <w:t xml:space="preserve"> and </w:t>
      </w:r>
      <w:r w:rsidR="00411EAB" w:rsidRPr="00043B90">
        <w:rPr>
          <w:rFonts w:ascii="Times New Roman" w:hAnsi="Times New Roman" w:cs="Times New Roman"/>
          <w:sz w:val="24"/>
          <w:szCs w:val="24"/>
        </w:rPr>
        <w:t xml:space="preserve">less </w:t>
      </w:r>
      <w:r w:rsidR="002F7FAA" w:rsidRPr="00043B90">
        <w:rPr>
          <w:rFonts w:ascii="Times New Roman" w:hAnsi="Times New Roman" w:cs="Times New Roman"/>
          <w:sz w:val="24"/>
          <w:szCs w:val="24"/>
        </w:rPr>
        <w:t>expected than that of other rock stars of his age.</w:t>
      </w:r>
      <w:r w:rsidR="00062BC0" w:rsidRPr="00043B90">
        <w:rPr>
          <w:rFonts w:ascii="Times New Roman" w:hAnsi="Times New Roman" w:cs="Times New Roman"/>
          <w:sz w:val="24"/>
          <w:szCs w:val="24"/>
        </w:rPr>
        <w:t xml:space="preserve"> </w:t>
      </w:r>
      <w:commentRangeStart w:id="57"/>
      <w:r w:rsidR="00A10BE4" w:rsidRPr="00043B90">
        <w:rPr>
          <w:rFonts w:ascii="Times New Roman" w:hAnsi="Times New Roman" w:cs="Times New Roman"/>
          <w:sz w:val="24"/>
          <w:szCs w:val="24"/>
        </w:rPr>
        <w:t xml:space="preserve">The </w:t>
      </w:r>
      <w:r w:rsidR="00523D99" w:rsidRPr="00043B90">
        <w:rPr>
          <w:rFonts w:ascii="Times New Roman" w:hAnsi="Times New Roman" w:cs="Times New Roman"/>
          <w:sz w:val="24"/>
          <w:szCs w:val="24"/>
        </w:rPr>
        <w:t xml:space="preserve">principal </w:t>
      </w:r>
      <w:r w:rsidR="00330BC2" w:rsidRPr="00043B90">
        <w:rPr>
          <w:rFonts w:ascii="Times New Roman" w:hAnsi="Times New Roman" w:cs="Times New Roman"/>
          <w:sz w:val="24"/>
          <w:szCs w:val="24"/>
        </w:rPr>
        <w:t>word from</w:t>
      </w:r>
      <w:r w:rsidR="00A10BE4" w:rsidRPr="00043B90">
        <w:rPr>
          <w:rFonts w:ascii="Times New Roman" w:hAnsi="Times New Roman" w:cs="Times New Roman"/>
          <w:sz w:val="24"/>
          <w:szCs w:val="24"/>
        </w:rPr>
        <w:t xml:space="preserve"> Shelley’s statement </w:t>
      </w:r>
      <w:r w:rsidR="00523D99" w:rsidRPr="00043B90">
        <w:rPr>
          <w:rFonts w:ascii="Times New Roman" w:hAnsi="Times New Roman" w:cs="Times New Roman"/>
          <w:sz w:val="24"/>
          <w:szCs w:val="24"/>
        </w:rPr>
        <w:t xml:space="preserve">that </w:t>
      </w:r>
      <w:r w:rsidR="00A10BE4" w:rsidRPr="00043B90">
        <w:rPr>
          <w:rFonts w:ascii="Times New Roman" w:hAnsi="Times New Roman" w:cs="Times New Roman"/>
          <w:sz w:val="24"/>
          <w:szCs w:val="24"/>
        </w:rPr>
        <w:t xml:space="preserve">we might wish to alter were we to </w:t>
      </w:r>
      <w:r w:rsidR="00330BC2" w:rsidRPr="00043B90">
        <w:rPr>
          <w:rFonts w:ascii="Times New Roman" w:hAnsi="Times New Roman" w:cs="Times New Roman"/>
          <w:sz w:val="24"/>
          <w:szCs w:val="24"/>
        </w:rPr>
        <w:t xml:space="preserve">use it to </w:t>
      </w:r>
      <w:r w:rsidR="00A10BE4" w:rsidRPr="00043B90">
        <w:rPr>
          <w:rFonts w:ascii="Times New Roman" w:hAnsi="Times New Roman" w:cs="Times New Roman"/>
          <w:sz w:val="24"/>
          <w:szCs w:val="24"/>
        </w:rPr>
        <w:t>describe Bowie is “</w:t>
      </w:r>
      <w:proofErr w:type="spellStart"/>
      <w:r w:rsidR="00A10BE4" w:rsidRPr="00043B90">
        <w:rPr>
          <w:rFonts w:ascii="Times New Roman" w:hAnsi="Times New Roman" w:cs="Times New Roman"/>
          <w:sz w:val="24"/>
          <w:szCs w:val="24"/>
        </w:rPr>
        <w:t>unapprehended</w:t>
      </w:r>
      <w:proofErr w:type="spellEnd"/>
      <w:r w:rsidR="00FF0FC0" w:rsidRPr="00043B90">
        <w:rPr>
          <w:rFonts w:ascii="Times New Roman" w:hAnsi="Times New Roman" w:cs="Times New Roman"/>
          <w:sz w:val="24"/>
          <w:szCs w:val="24"/>
        </w:rPr>
        <w:t>.</w:t>
      </w:r>
      <w:r w:rsidR="00A10BE4" w:rsidRPr="00043B90">
        <w:rPr>
          <w:rFonts w:ascii="Times New Roman" w:hAnsi="Times New Roman" w:cs="Times New Roman"/>
          <w:sz w:val="24"/>
          <w:szCs w:val="24"/>
        </w:rPr>
        <w:t>”</w:t>
      </w:r>
      <w:commentRangeEnd w:id="57"/>
      <w:r w:rsidR="00E2211F">
        <w:rPr>
          <w:rStyle w:val="CommentReference"/>
        </w:rPr>
        <w:commentReference w:id="57"/>
      </w:r>
      <w:r w:rsidR="00062BC0" w:rsidRPr="00043B90">
        <w:rPr>
          <w:rFonts w:ascii="Times New Roman" w:hAnsi="Times New Roman" w:cs="Times New Roman"/>
          <w:sz w:val="24"/>
          <w:szCs w:val="24"/>
        </w:rPr>
        <w:t xml:space="preserve"> </w:t>
      </w:r>
      <w:r w:rsidR="00523D99" w:rsidRPr="00043B90">
        <w:rPr>
          <w:rFonts w:ascii="Times New Roman" w:hAnsi="Times New Roman" w:cs="Times New Roman"/>
          <w:sz w:val="24"/>
          <w:szCs w:val="24"/>
        </w:rPr>
        <w:t xml:space="preserve">In the </w:t>
      </w:r>
      <w:commentRangeStart w:id="58"/>
      <w:ins w:id="59" w:author="Jessica Tebo" w:date="2021-11-15T10:58:00Z">
        <w:r w:rsidR="00D5239D" w:rsidRPr="007528B4">
          <w:rPr>
            <w:rFonts w:ascii="Times New Roman" w:hAnsi="Times New Roman" w:cs="Times New Roman"/>
            <w:sz w:val="24"/>
            <w:szCs w:val="24"/>
          </w:rPr>
          <w:t>s</w:t>
        </w:r>
      </w:ins>
      <w:del w:id="60" w:author="Jessica Tebo" w:date="2021-11-15T10:58:00Z">
        <w:r w:rsidR="00523D99" w:rsidRPr="00D5239D" w:rsidDel="00D5239D">
          <w:rPr>
            <w:rFonts w:ascii="Times New Roman" w:hAnsi="Times New Roman" w:cs="Times New Roman"/>
            <w:sz w:val="24"/>
            <w:szCs w:val="24"/>
          </w:rPr>
          <w:delText>S</w:delText>
        </w:r>
      </w:del>
      <w:r w:rsidR="00523D99" w:rsidRPr="00D5239D">
        <w:rPr>
          <w:rFonts w:ascii="Times New Roman" w:hAnsi="Times New Roman" w:cs="Times New Roman"/>
          <w:sz w:val="24"/>
          <w:szCs w:val="24"/>
        </w:rPr>
        <w:t>eventies</w:t>
      </w:r>
      <w:commentRangeEnd w:id="58"/>
      <w:r w:rsidR="005F47F2">
        <w:rPr>
          <w:rStyle w:val="CommentReference"/>
        </w:rPr>
        <w:commentReference w:id="58"/>
      </w:r>
      <w:r w:rsidR="00523D99" w:rsidRPr="00043B90">
        <w:rPr>
          <w:rFonts w:ascii="Times New Roman" w:hAnsi="Times New Roman" w:cs="Times New Roman"/>
          <w:sz w:val="24"/>
          <w:szCs w:val="24"/>
        </w:rPr>
        <w:t xml:space="preserve"> in particular, Bowie </w:t>
      </w:r>
      <w:del w:id="61" w:author="Jessica Tebo" w:date="2021-08-08T18:43:00Z">
        <w:r w:rsidR="00523D99" w:rsidRPr="00043B90" w:rsidDel="00296DBC">
          <w:rPr>
            <w:rFonts w:ascii="Times New Roman" w:hAnsi="Times New Roman" w:cs="Times New Roman"/>
            <w:sz w:val="24"/>
            <w:szCs w:val="24"/>
          </w:rPr>
          <w:delText xml:space="preserve">successfully </w:delText>
        </w:r>
      </w:del>
      <w:r w:rsidR="00523D99" w:rsidRPr="00043B90">
        <w:rPr>
          <w:rFonts w:ascii="Times New Roman" w:hAnsi="Times New Roman" w:cs="Times New Roman"/>
          <w:sz w:val="24"/>
          <w:szCs w:val="24"/>
        </w:rPr>
        <w:t>sought</w:t>
      </w:r>
      <w:ins w:id="62" w:author="Jessica Tebo" w:date="2021-08-08T18:43:00Z">
        <w:r w:rsidR="00296DBC">
          <w:rPr>
            <w:rFonts w:ascii="Times New Roman" w:hAnsi="Times New Roman" w:cs="Times New Roman"/>
            <w:sz w:val="24"/>
            <w:szCs w:val="24"/>
          </w:rPr>
          <w:t xml:space="preserve"> </w:t>
        </w:r>
        <w:r w:rsidR="00940600">
          <w:rPr>
            <w:rFonts w:ascii="Times New Roman" w:hAnsi="Times New Roman" w:cs="Times New Roman"/>
            <w:sz w:val="24"/>
            <w:szCs w:val="24"/>
          </w:rPr>
          <w:t>successfully</w:t>
        </w:r>
      </w:ins>
      <w:r w:rsidR="00523D99" w:rsidRPr="00043B90">
        <w:rPr>
          <w:rFonts w:ascii="Times New Roman" w:hAnsi="Times New Roman" w:cs="Times New Roman"/>
          <w:sz w:val="24"/>
          <w:szCs w:val="24"/>
        </w:rPr>
        <w:t xml:space="preserve"> to make both his influences and his staged selves garishly visible, blazing across the mediascape </w:t>
      </w:r>
      <w:r w:rsidR="00B67F29" w:rsidRPr="00043B90">
        <w:rPr>
          <w:rFonts w:ascii="Times New Roman" w:hAnsi="Times New Roman" w:cs="Times New Roman"/>
          <w:sz w:val="24"/>
          <w:szCs w:val="24"/>
        </w:rPr>
        <w:t xml:space="preserve">both </w:t>
      </w:r>
      <w:r w:rsidR="00523D99" w:rsidRPr="00043B90">
        <w:rPr>
          <w:rFonts w:ascii="Times New Roman" w:hAnsi="Times New Roman" w:cs="Times New Roman"/>
          <w:sz w:val="24"/>
          <w:szCs w:val="24"/>
        </w:rPr>
        <w:t>as a roguish assemblage of half-familiar elements and as something audiences responded to as being radically new.</w:t>
      </w:r>
      <w:r w:rsidR="00062BC0" w:rsidRPr="00043B90">
        <w:rPr>
          <w:rFonts w:ascii="Times New Roman" w:hAnsi="Times New Roman" w:cs="Times New Roman"/>
          <w:sz w:val="24"/>
          <w:szCs w:val="24"/>
        </w:rPr>
        <w:t xml:space="preserve"> </w:t>
      </w:r>
      <w:r w:rsidR="001A57E1" w:rsidRPr="00043B90">
        <w:rPr>
          <w:rFonts w:ascii="Times New Roman" w:hAnsi="Times New Roman" w:cs="Times New Roman"/>
          <w:sz w:val="24"/>
          <w:szCs w:val="24"/>
        </w:rPr>
        <w:t xml:space="preserve">The Bowies of the </w:t>
      </w:r>
      <w:r w:rsidR="00887004" w:rsidRPr="00043B90">
        <w:rPr>
          <w:rFonts w:ascii="Times New Roman" w:hAnsi="Times New Roman" w:cs="Times New Roman"/>
          <w:sz w:val="24"/>
          <w:szCs w:val="24"/>
        </w:rPr>
        <w:t>S</w:t>
      </w:r>
      <w:r w:rsidR="001A57E1" w:rsidRPr="00043B90">
        <w:rPr>
          <w:rFonts w:ascii="Times New Roman" w:hAnsi="Times New Roman" w:cs="Times New Roman"/>
          <w:sz w:val="24"/>
          <w:szCs w:val="24"/>
        </w:rPr>
        <w:t xml:space="preserve">eventies grab the lion’s share of the attention </w:t>
      </w:r>
      <w:r w:rsidR="001A57E1" w:rsidRPr="00043B90">
        <w:rPr>
          <w:rFonts w:ascii="Times New Roman" w:hAnsi="Times New Roman" w:cs="Times New Roman"/>
          <w:sz w:val="24"/>
          <w:szCs w:val="24"/>
        </w:rPr>
        <w:lastRenderedPageBreak/>
        <w:t>in this collection, p</w:t>
      </w:r>
      <w:r w:rsidR="00B67F29" w:rsidRPr="00043B90">
        <w:rPr>
          <w:rFonts w:ascii="Times New Roman" w:hAnsi="Times New Roman" w:cs="Times New Roman"/>
          <w:sz w:val="24"/>
          <w:szCs w:val="24"/>
        </w:rPr>
        <w:t>robably</w:t>
      </w:r>
      <w:r w:rsidR="001A57E1" w:rsidRPr="00043B90">
        <w:rPr>
          <w:rFonts w:ascii="Times New Roman" w:hAnsi="Times New Roman" w:cs="Times New Roman"/>
          <w:sz w:val="24"/>
          <w:szCs w:val="24"/>
        </w:rPr>
        <w:t xml:space="preserve"> because this was the period of his career </w:t>
      </w:r>
      <w:r w:rsidR="00B67F29" w:rsidRPr="00043B90">
        <w:rPr>
          <w:rFonts w:ascii="Times New Roman" w:hAnsi="Times New Roman" w:cs="Times New Roman"/>
          <w:sz w:val="24"/>
          <w:szCs w:val="24"/>
        </w:rPr>
        <w:t>in which</w:t>
      </w:r>
      <w:r w:rsidR="001A57E1" w:rsidRPr="00043B90">
        <w:rPr>
          <w:rFonts w:ascii="Times New Roman" w:hAnsi="Times New Roman" w:cs="Times New Roman"/>
          <w:sz w:val="24"/>
          <w:szCs w:val="24"/>
        </w:rPr>
        <w:t xml:space="preserve"> the steps he danced were most obviously in the Romantic line.</w:t>
      </w:r>
      <w:r w:rsidR="00062BC0" w:rsidRPr="00043B90">
        <w:rPr>
          <w:rFonts w:ascii="Times New Roman" w:hAnsi="Times New Roman" w:cs="Times New Roman"/>
          <w:sz w:val="24"/>
          <w:szCs w:val="24"/>
        </w:rPr>
        <w:t xml:space="preserve"> </w:t>
      </w:r>
      <w:r w:rsidR="001A57E1" w:rsidRPr="00043B90">
        <w:rPr>
          <w:rFonts w:ascii="Times New Roman" w:hAnsi="Times New Roman" w:cs="Times New Roman"/>
          <w:sz w:val="24"/>
          <w:szCs w:val="24"/>
        </w:rPr>
        <w:t xml:space="preserve">Before the off-kilter embrace of more conventional forms in the eighties, the </w:t>
      </w:r>
      <w:proofErr w:type="spellStart"/>
      <w:r w:rsidR="001A57E1" w:rsidRPr="00043B90">
        <w:rPr>
          <w:rFonts w:ascii="Times New Roman" w:hAnsi="Times New Roman" w:cs="Times New Roman"/>
          <w:sz w:val="24"/>
          <w:szCs w:val="24"/>
        </w:rPr>
        <w:t>avant-gardisms</w:t>
      </w:r>
      <w:proofErr w:type="spellEnd"/>
      <w:r w:rsidR="001A57E1" w:rsidRPr="00043B90">
        <w:rPr>
          <w:rFonts w:ascii="Times New Roman" w:hAnsi="Times New Roman" w:cs="Times New Roman"/>
          <w:sz w:val="24"/>
          <w:szCs w:val="24"/>
        </w:rPr>
        <w:t xml:space="preserve"> of the nineties</w:t>
      </w:r>
      <w:r w:rsidR="005F2276" w:rsidRPr="00043B90">
        <w:rPr>
          <w:rFonts w:ascii="Times New Roman" w:hAnsi="Times New Roman" w:cs="Times New Roman"/>
          <w:sz w:val="24"/>
          <w:szCs w:val="24"/>
        </w:rPr>
        <w:t>,</w:t>
      </w:r>
      <w:r w:rsidR="001A57E1" w:rsidRPr="00043B90">
        <w:rPr>
          <w:rFonts w:ascii="Times New Roman" w:hAnsi="Times New Roman" w:cs="Times New Roman"/>
          <w:sz w:val="24"/>
          <w:szCs w:val="24"/>
        </w:rPr>
        <w:t xml:space="preserve"> and the rueful, experimental referentiality of his twenty-first-century material, Seventies Bowies teetered confidently between outsider and archetype, </w:t>
      </w:r>
      <w:r w:rsidR="00411EAB" w:rsidRPr="00043B90">
        <w:rPr>
          <w:rFonts w:ascii="Times New Roman" w:hAnsi="Times New Roman" w:cs="Times New Roman"/>
          <w:sz w:val="24"/>
          <w:szCs w:val="24"/>
        </w:rPr>
        <w:t>brashly assert</w:t>
      </w:r>
      <w:r w:rsidR="001A57E1" w:rsidRPr="00043B90">
        <w:rPr>
          <w:rFonts w:ascii="Times New Roman" w:hAnsi="Times New Roman" w:cs="Times New Roman"/>
          <w:sz w:val="24"/>
          <w:szCs w:val="24"/>
        </w:rPr>
        <w:t>ing</w:t>
      </w:r>
      <w:r w:rsidR="00411EAB" w:rsidRPr="00043B90">
        <w:rPr>
          <w:rFonts w:ascii="Times New Roman" w:hAnsi="Times New Roman" w:cs="Times New Roman"/>
          <w:sz w:val="24"/>
          <w:szCs w:val="24"/>
        </w:rPr>
        <w:t xml:space="preserve"> that art was </w:t>
      </w:r>
      <w:r w:rsidR="001A57E1" w:rsidRPr="00043B90">
        <w:rPr>
          <w:rFonts w:ascii="Times New Roman" w:hAnsi="Times New Roman" w:cs="Times New Roman"/>
          <w:sz w:val="24"/>
          <w:szCs w:val="24"/>
        </w:rPr>
        <w:t>sexy</w:t>
      </w:r>
      <w:r w:rsidR="00411EAB" w:rsidRPr="00043B90">
        <w:rPr>
          <w:rFonts w:ascii="Times New Roman" w:hAnsi="Times New Roman" w:cs="Times New Roman"/>
          <w:sz w:val="24"/>
          <w:szCs w:val="24"/>
        </w:rPr>
        <w:t xml:space="preserve"> and scuzzy and </w:t>
      </w:r>
      <w:r w:rsidR="001A57E1" w:rsidRPr="00043B90">
        <w:rPr>
          <w:rFonts w:ascii="Times New Roman" w:hAnsi="Times New Roman" w:cs="Times New Roman"/>
          <w:sz w:val="24"/>
          <w:szCs w:val="24"/>
        </w:rPr>
        <w:t>fake</w:t>
      </w:r>
      <w:r w:rsidR="00411EAB" w:rsidRPr="00043B90">
        <w:rPr>
          <w:rFonts w:ascii="Times New Roman" w:hAnsi="Times New Roman" w:cs="Times New Roman"/>
          <w:sz w:val="24"/>
          <w:szCs w:val="24"/>
        </w:rPr>
        <w:t xml:space="preserve"> and cerebral, but</w:t>
      </w:r>
      <w:r w:rsidR="001A57E1" w:rsidRPr="00043B90">
        <w:rPr>
          <w:rFonts w:ascii="Times New Roman" w:hAnsi="Times New Roman" w:cs="Times New Roman"/>
          <w:sz w:val="24"/>
          <w:szCs w:val="24"/>
        </w:rPr>
        <w:t>,</w:t>
      </w:r>
      <w:r w:rsidR="00411EAB" w:rsidRPr="00043B90">
        <w:rPr>
          <w:rFonts w:ascii="Times New Roman" w:hAnsi="Times New Roman" w:cs="Times New Roman"/>
          <w:sz w:val="24"/>
          <w:szCs w:val="24"/>
        </w:rPr>
        <w:t xml:space="preserve"> above all, that it had the potential to be achingly, </w:t>
      </w:r>
      <w:proofErr w:type="gramStart"/>
      <w:r w:rsidR="00411EAB" w:rsidRPr="00043B90">
        <w:rPr>
          <w:rFonts w:ascii="Times New Roman" w:hAnsi="Times New Roman" w:cs="Times New Roman"/>
          <w:sz w:val="24"/>
          <w:szCs w:val="24"/>
        </w:rPr>
        <w:t>Romantically</w:t>
      </w:r>
      <w:proofErr w:type="gramEnd"/>
      <w:r w:rsidR="00411EAB" w:rsidRPr="00043B90">
        <w:rPr>
          <w:rFonts w:ascii="Times New Roman" w:hAnsi="Times New Roman" w:cs="Times New Roman"/>
          <w:sz w:val="24"/>
          <w:szCs w:val="24"/>
        </w:rPr>
        <w:t xml:space="preserve"> meaningful.</w:t>
      </w:r>
    </w:p>
    <w:p w14:paraId="5B6419E3" w14:textId="57414C7B" w:rsidR="00456578" w:rsidRPr="00043B90" w:rsidRDefault="00411EAB"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However, to say this</w:t>
      </w:r>
      <w:r w:rsidR="00CE201E" w:rsidRPr="00043B90">
        <w:rPr>
          <w:rFonts w:ascii="Times New Roman" w:hAnsi="Times New Roman" w:cs="Times New Roman"/>
          <w:sz w:val="24"/>
          <w:szCs w:val="24"/>
        </w:rPr>
        <w:t xml:space="preserve"> is not to </w:t>
      </w:r>
      <w:r w:rsidRPr="00043B90">
        <w:rPr>
          <w:rFonts w:ascii="Times New Roman" w:hAnsi="Times New Roman" w:cs="Times New Roman"/>
          <w:sz w:val="24"/>
          <w:szCs w:val="24"/>
        </w:rPr>
        <w:t>imply</w:t>
      </w:r>
      <w:r w:rsidR="00CE201E" w:rsidRPr="00043B90">
        <w:rPr>
          <w:rFonts w:ascii="Times New Roman" w:hAnsi="Times New Roman" w:cs="Times New Roman"/>
          <w:sz w:val="24"/>
          <w:szCs w:val="24"/>
        </w:rPr>
        <w:t xml:space="preserve"> that </w:t>
      </w:r>
      <w:r w:rsidR="00122122" w:rsidRPr="00043B90">
        <w:rPr>
          <w:rFonts w:ascii="Times New Roman" w:hAnsi="Times New Roman" w:cs="Times New Roman"/>
          <w:sz w:val="24"/>
          <w:szCs w:val="24"/>
        </w:rPr>
        <w:t>smaller-scale connections cannot be drawn between Bowie and the discourses and affordances incubated in Romantic works.</w:t>
      </w:r>
      <w:r w:rsidR="00062BC0" w:rsidRPr="00043B90">
        <w:rPr>
          <w:rFonts w:ascii="Times New Roman" w:hAnsi="Times New Roman" w:cs="Times New Roman"/>
          <w:sz w:val="24"/>
          <w:szCs w:val="24"/>
        </w:rPr>
        <w:t xml:space="preserve"> </w:t>
      </w:r>
      <w:r w:rsidR="0099343A" w:rsidRPr="00043B90">
        <w:rPr>
          <w:rFonts w:ascii="Times New Roman" w:hAnsi="Times New Roman" w:cs="Times New Roman"/>
          <w:sz w:val="24"/>
          <w:szCs w:val="24"/>
        </w:rPr>
        <w:t>It seems to me that there</w:t>
      </w:r>
      <w:r w:rsidR="00B46C3B" w:rsidRPr="00043B90">
        <w:rPr>
          <w:rFonts w:ascii="Times New Roman" w:hAnsi="Times New Roman" w:cs="Times New Roman"/>
          <w:sz w:val="24"/>
          <w:szCs w:val="24"/>
        </w:rPr>
        <w:t>’</w:t>
      </w:r>
      <w:r w:rsidR="0099343A" w:rsidRPr="00043B90">
        <w:rPr>
          <w:rFonts w:ascii="Times New Roman" w:hAnsi="Times New Roman" w:cs="Times New Roman"/>
          <w:sz w:val="24"/>
          <w:szCs w:val="24"/>
        </w:rPr>
        <w:t>s more than a</w:t>
      </w:r>
      <w:r w:rsidR="00E5799D" w:rsidRPr="00043B90">
        <w:rPr>
          <w:rFonts w:ascii="Times New Roman" w:hAnsi="Times New Roman" w:cs="Times New Roman"/>
          <w:sz w:val="24"/>
          <w:szCs w:val="24"/>
        </w:rPr>
        <w:t xml:space="preserve"> hint of </w:t>
      </w:r>
      <w:r w:rsidR="007F2896" w:rsidRPr="00043B90">
        <w:rPr>
          <w:rFonts w:ascii="Times New Roman" w:hAnsi="Times New Roman" w:cs="Times New Roman"/>
          <w:sz w:val="24"/>
          <w:szCs w:val="24"/>
        </w:rPr>
        <w:t xml:space="preserve">Byron’s </w:t>
      </w:r>
      <w:commentRangeStart w:id="63"/>
      <w:r w:rsidR="00E5799D" w:rsidRPr="00043B90">
        <w:rPr>
          <w:rFonts w:ascii="Times New Roman" w:hAnsi="Times New Roman" w:cs="Times New Roman"/>
          <w:iCs/>
          <w:sz w:val="24"/>
          <w:szCs w:val="24"/>
        </w:rPr>
        <w:t>Manfred</w:t>
      </w:r>
      <w:commentRangeEnd w:id="63"/>
      <w:r w:rsidR="007335FB">
        <w:rPr>
          <w:rStyle w:val="CommentReference"/>
        </w:rPr>
        <w:commentReference w:id="63"/>
      </w:r>
      <w:r w:rsidR="00E5799D" w:rsidRPr="00043B90">
        <w:rPr>
          <w:rFonts w:ascii="Times New Roman" w:hAnsi="Times New Roman" w:cs="Times New Roman"/>
          <w:iCs/>
          <w:sz w:val="24"/>
          <w:szCs w:val="24"/>
        </w:rPr>
        <w:t xml:space="preserve"> </w:t>
      </w:r>
      <w:r w:rsidR="00E5799D" w:rsidRPr="00043B90">
        <w:rPr>
          <w:rFonts w:ascii="Times New Roman" w:hAnsi="Times New Roman" w:cs="Times New Roman"/>
          <w:sz w:val="24"/>
          <w:szCs w:val="24"/>
        </w:rPr>
        <w:t xml:space="preserve">in the </w:t>
      </w:r>
      <w:r w:rsidR="0099343A" w:rsidRPr="00043B90">
        <w:rPr>
          <w:rFonts w:ascii="Times New Roman" w:hAnsi="Times New Roman" w:cs="Times New Roman"/>
          <w:sz w:val="24"/>
          <w:szCs w:val="24"/>
        </w:rPr>
        <w:t xml:space="preserve">return of the </w:t>
      </w:r>
      <w:r w:rsidR="00E5799D" w:rsidRPr="00043B90">
        <w:rPr>
          <w:rFonts w:ascii="Times New Roman" w:hAnsi="Times New Roman" w:cs="Times New Roman"/>
          <w:sz w:val="24"/>
          <w:szCs w:val="24"/>
        </w:rPr>
        <w:t>Thin White Duke</w:t>
      </w:r>
      <w:r w:rsidR="0099343A" w:rsidRPr="00043B90">
        <w:rPr>
          <w:rFonts w:ascii="Times New Roman" w:hAnsi="Times New Roman" w:cs="Times New Roman"/>
          <w:sz w:val="24"/>
          <w:szCs w:val="24"/>
        </w:rPr>
        <w:t xml:space="preserve"> “throwing darts in lovers’ eyes” (</w:t>
      </w:r>
      <w:ins w:id="64" w:author="Jessica Tebo" w:date="2021-08-08T18:56:00Z">
        <w:r w:rsidR="00DE2A61">
          <w:rPr>
            <w:rFonts w:ascii="Times New Roman" w:hAnsi="Times New Roman" w:cs="Times New Roman"/>
            <w:sz w:val="24"/>
            <w:szCs w:val="24"/>
          </w:rPr>
          <w:t xml:space="preserve">Bowie, </w:t>
        </w:r>
      </w:ins>
      <w:r w:rsidR="0099343A" w:rsidRPr="00043B90">
        <w:rPr>
          <w:rFonts w:ascii="Times New Roman" w:hAnsi="Times New Roman" w:cs="Times New Roman"/>
          <w:sz w:val="24"/>
          <w:szCs w:val="24"/>
        </w:rPr>
        <w:t>“Station to Station”)</w:t>
      </w:r>
      <w:r w:rsidR="006C0579"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122122" w:rsidRPr="00043B90">
        <w:rPr>
          <w:rFonts w:ascii="Times New Roman" w:hAnsi="Times New Roman" w:cs="Times New Roman"/>
          <w:sz w:val="24"/>
          <w:szCs w:val="24"/>
        </w:rPr>
        <w:t>Perhaps</w:t>
      </w:r>
      <w:r w:rsidR="006C0579" w:rsidRPr="00043B90">
        <w:rPr>
          <w:rFonts w:ascii="Times New Roman" w:hAnsi="Times New Roman" w:cs="Times New Roman"/>
          <w:sz w:val="24"/>
          <w:szCs w:val="24"/>
        </w:rPr>
        <w:t xml:space="preserve"> there’s also</w:t>
      </w:r>
      <w:r w:rsidR="00E5799D" w:rsidRPr="00043B90">
        <w:rPr>
          <w:rFonts w:ascii="Times New Roman" w:hAnsi="Times New Roman" w:cs="Times New Roman"/>
          <w:sz w:val="24"/>
          <w:szCs w:val="24"/>
        </w:rPr>
        <w:t xml:space="preserve"> an echo of the lamp that must be replenished but </w:t>
      </w:r>
      <w:r w:rsidR="00122122" w:rsidRPr="00043B90">
        <w:rPr>
          <w:rFonts w:ascii="Times New Roman" w:hAnsi="Times New Roman" w:cs="Times New Roman"/>
          <w:sz w:val="24"/>
          <w:szCs w:val="24"/>
        </w:rPr>
        <w:t>which</w:t>
      </w:r>
      <w:r w:rsidR="00E5799D" w:rsidRPr="00043B90">
        <w:rPr>
          <w:rFonts w:ascii="Times New Roman" w:hAnsi="Times New Roman" w:cs="Times New Roman"/>
          <w:sz w:val="24"/>
          <w:szCs w:val="24"/>
        </w:rPr>
        <w:t xml:space="preserve"> will still never burn long enough </w:t>
      </w:r>
      <w:commentRangeStart w:id="65"/>
      <w:r w:rsidR="00E5799D" w:rsidRPr="00043B90">
        <w:rPr>
          <w:rFonts w:ascii="Times New Roman" w:hAnsi="Times New Roman" w:cs="Times New Roman"/>
          <w:sz w:val="24"/>
          <w:szCs w:val="24"/>
        </w:rPr>
        <w:t>(</w:t>
      </w:r>
      <w:r w:rsidR="00E5799D" w:rsidRPr="005A0D10">
        <w:rPr>
          <w:rFonts w:ascii="Times New Roman" w:hAnsi="Times New Roman" w:cs="Times New Roman"/>
          <w:i/>
          <w:sz w:val="24"/>
          <w:szCs w:val="24"/>
        </w:rPr>
        <w:t>Manfred</w:t>
      </w:r>
      <w:r w:rsidR="00E5799D" w:rsidRPr="005A0D10">
        <w:rPr>
          <w:rFonts w:ascii="Times New Roman" w:hAnsi="Times New Roman" w:cs="Times New Roman"/>
          <w:sz w:val="24"/>
          <w:szCs w:val="24"/>
        </w:rPr>
        <w:t xml:space="preserve"> </w:t>
      </w:r>
      <w:ins w:id="66" w:author="Jessica Tebo" w:date="2021-11-15T11:22:00Z">
        <w:r w:rsidR="00FD1E9E" w:rsidRPr="002B2A9F">
          <w:rPr>
            <w:rFonts w:ascii="Times New Roman" w:hAnsi="Times New Roman" w:cs="Times New Roman"/>
            <w:sz w:val="24"/>
            <w:szCs w:val="24"/>
          </w:rPr>
          <w:t>1</w:t>
        </w:r>
      </w:ins>
      <w:del w:id="67" w:author="Jessica Tebo" w:date="2021-11-15T11:22:00Z">
        <w:r w:rsidR="00E5799D" w:rsidRPr="005A0D10" w:rsidDel="00FD1E9E">
          <w:rPr>
            <w:rFonts w:ascii="Times New Roman" w:hAnsi="Times New Roman" w:cs="Times New Roman"/>
            <w:sz w:val="24"/>
            <w:szCs w:val="24"/>
          </w:rPr>
          <w:delText>I</w:delText>
        </w:r>
      </w:del>
      <w:r w:rsidR="00E5799D" w:rsidRPr="005A0D10">
        <w:rPr>
          <w:rFonts w:ascii="Times New Roman" w:hAnsi="Times New Roman" w:cs="Times New Roman"/>
          <w:sz w:val="24"/>
          <w:szCs w:val="24"/>
        </w:rPr>
        <w:t>.</w:t>
      </w:r>
      <w:ins w:id="68" w:author="Jessica Tebo" w:date="2021-11-15T11:22:00Z">
        <w:r w:rsidR="00C62394" w:rsidRPr="002B2A9F">
          <w:rPr>
            <w:rFonts w:ascii="Times New Roman" w:hAnsi="Times New Roman" w:cs="Times New Roman"/>
            <w:sz w:val="24"/>
            <w:szCs w:val="24"/>
          </w:rPr>
          <w:t>1</w:t>
        </w:r>
      </w:ins>
      <w:del w:id="69" w:author="Jessica Tebo" w:date="2021-11-15T11:22:00Z">
        <w:r w:rsidR="006C0579" w:rsidRPr="005A0D10" w:rsidDel="00C62394">
          <w:rPr>
            <w:rFonts w:ascii="Times New Roman" w:hAnsi="Times New Roman" w:cs="Times New Roman"/>
            <w:sz w:val="24"/>
            <w:szCs w:val="24"/>
          </w:rPr>
          <w:delText>i</w:delText>
        </w:r>
      </w:del>
      <w:r w:rsidR="006C0579" w:rsidRPr="005A0D10">
        <w:rPr>
          <w:rFonts w:ascii="Times New Roman" w:hAnsi="Times New Roman" w:cs="Times New Roman"/>
          <w:sz w:val="24"/>
          <w:szCs w:val="24"/>
        </w:rPr>
        <w:t>.</w:t>
      </w:r>
      <w:r w:rsidR="00E5799D" w:rsidRPr="005A0D10">
        <w:rPr>
          <w:rFonts w:ascii="Times New Roman" w:hAnsi="Times New Roman" w:cs="Times New Roman"/>
          <w:sz w:val="24"/>
          <w:szCs w:val="24"/>
        </w:rPr>
        <w:t>1</w:t>
      </w:r>
      <w:r w:rsidR="005C283F" w:rsidRPr="005A0D10">
        <w:rPr>
          <w:rFonts w:ascii="Times New Roman" w:hAnsi="Times New Roman" w:cs="Times New Roman"/>
          <w:sz w:val="24"/>
          <w:szCs w:val="24"/>
        </w:rPr>
        <w:t>–</w:t>
      </w:r>
      <w:r w:rsidR="00E5799D" w:rsidRPr="005A0D10">
        <w:rPr>
          <w:rFonts w:ascii="Times New Roman" w:hAnsi="Times New Roman" w:cs="Times New Roman"/>
          <w:sz w:val="24"/>
          <w:szCs w:val="24"/>
        </w:rPr>
        <w:t>2</w:t>
      </w:r>
      <w:r w:rsidR="00E5799D" w:rsidRPr="00043B90">
        <w:rPr>
          <w:rFonts w:ascii="Times New Roman" w:hAnsi="Times New Roman" w:cs="Times New Roman"/>
          <w:sz w:val="24"/>
          <w:szCs w:val="24"/>
        </w:rPr>
        <w:t>)</w:t>
      </w:r>
      <w:r w:rsidR="0099343A" w:rsidRPr="00043B90">
        <w:rPr>
          <w:rFonts w:ascii="Times New Roman" w:hAnsi="Times New Roman" w:cs="Times New Roman"/>
          <w:sz w:val="24"/>
          <w:szCs w:val="24"/>
        </w:rPr>
        <w:t xml:space="preserve"> </w:t>
      </w:r>
      <w:commentRangeEnd w:id="65"/>
      <w:r w:rsidR="00857A76">
        <w:rPr>
          <w:rStyle w:val="CommentReference"/>
        </w:rPr>
        <w:commentReference w:id="65"/>
      </w:r>
      <w:r w:rsidR="0099343A" w:rsidRPr="00043B90">
        <w:rPr>
          <w:rFonts w:ascii="Times New Roman" w:hAnsi="Times New Roman" w:cs="Times New Roman"/>
          <w:sz w:val="24"/>
          <w:szCs w:val="24"/>
        </w:rPr>
        <w:t xml:space="preserve">in the solitary candle burning in the Villa of </w:t>
      </w:r>
      <w:proofErr w:type="spellStart"/>
      <w:r w:rsidR="0099343A" w:rsidRPr="00043B90">
        <w:rPr>
          <w:rFonts w:ascii="Times New Roman" w:hAnsi="Times New Roman" w:cs="Times New Roman"/>
          <w:sz w:val="24"/>
          <w:szCs w:val="24"/>
        </w:rPr>
        <w:t>Ormen</w:t>
      </w:r>
      <w:proofErr w:type="spellEnd"/>
      <w:r w:rsidR="0099343A" w:rsidRPr="00043B90">
        <w:rPr>
          <w:rFonts w:ascii="Times New Roman" w:hAnsi="Times New Roman" w:cs="Times New Roman"/>
          <w:sz w:val="24"/>
          <w:szCs w:val="24"/>
        </w:rPr>
        <w:t xml:space="preserve"> (</w:t>
      </w:r>
      <w:ins w:id="70" w:author="Jessica Tebo" w:date="2021-08-08T18:56:00Z">
        <w:r w:rsidR="00DE2A61">
          <w:rPr>
            <w:rFonts w:ascii="Times New Roman" w:hAnsi="Times New Roman" w:cs="Times New Roman"/>
            <w:sz w:val="24"/>
            <w:szCs w:val="24"/>
          </w:rPr>
          <w:t xml:space="preserve">Bowie, </w:t>
        </w:r>
      </w:ins>
      <w:r w:rsidR="0099343A" w:rsidRPr="00043B90">
        <w:rPr>
          <w:rFonts w:ascii="Times New Roman" w:hAnsi="Times New Roman" w:cs="Times New Roman"/>
          <w:sz w:val="24"/>
          <w:szCs w:val="24"/>
        </w:rPr>
        <w:t xml:space="preserve">“Blackstar”), </w:t>
      </w:r>
      <w:r w:rsidR="006C0579" w:rsidRPr="00043B90">
        <w:rPr>
          <w:rFonts w:ascii="Times New Roman" w:hAnsi="Times New Roman" w:cs="Times New Roman"/>
          <w:sz w:val="24"/>
          <w:szCs w:val="24"/>
        </w:rPr>
        <w:t>and this echo might easily be multiplied by working through</w:t>
      </w:r>
      <w:r w:rsidR="0099343A" w:rsidRPr="00043B90">
        <w:rPr>
          <w:rFonts w:ascii="Times New Roman" w:hAnsi="Times New Roman" w:cs="Times New Roman"/>
          <w:sz w:val="24"/>
          <w:szCs w:val="24"/>
        </w:rPr>
        <w:t xml:space="preserve"> the incantatory self-</w:t>
      </w:r>
      <w:r w:rsidR="006C0579" w:rsidRPr="00043B90">
        <w:rPr>
          <w:rFonts w:ascii="Times New Roman" w:hAnsi="Times New Roman" w:cs="Times New Roman"/>
          <w:sz w:val="24"/>
          <w:szCs w:val="24"/>
        </w:rPr>
        <w:t>assertions and self-</w:t>
      </w:r>
      <w:proofErr w:type="spellStart"/>
      <w:r w:rsidR="006C0579" w:rsidRPr="00043B90">
        <w:rPr>
          <w:rFonts w:ascii="Times New Roman" w:hAnsi="Times New Roman" w:cs="Times New Roman"/>
          <w:sz w:val="24"/>
          <w:szCs w:val="24"/>
        </w:rPr>
        <w:t>fashionings</w:t>
      </w:r>
      <w:proofErr w:type="spellEnd"/>
      <w:r w:rsidR="0099343A" w:rsidRPr="00043B90">
        <w:rPr>
          <w:rFonts w:ascii="Times New Roman" w:hAnsi="Times New Roman" w:cs="Times New Roman"/>
          <w:sz w:val="24"/>
          <w:szCs w:val="24"/>
        </w:rPr>
        <w:t xml:space="preserve"> that follow in each case.</w:t>
      </w:r>
      <w:r w:rsidR="00062BC0" w:rsidRPr="00043B90">
        <w:rPr>
          <w:rFonts w:ascii="Times New Roman" w:hAnsi="Times New Roman" w:cs="Times New Roman"/>
          <w:sz w:val="24"/>
          <w:szCs w:val="24"/>
        </w:rPr>
        <w:t xml:space="preserve"> </w:t>
      </w:r>
      <w:commentRangeStart w:id="71"/>
      <w:r w:rsidR="00621CC5" w:rsidRPr="00857A76">
        <w:rPr>
          <w:rFonts w:ascii="Times New Roman" w:hAnsi="Times New Roman" w:cs="Times New Roman"/>
          <w:sz w:val="24"/>
          <w:szCs w:val="24"/>
        </w:rPr>
        <w:t xml:space="preserve">The eyes of the addressee “at the centre of it all” in “Blackstar” </w:t>
      </w:r>
      <w:r w:rsidR="00F45506" w:rsidRPr="00857A76">
        <w:rPr>
          <w:rFonts w:ascii="Times New Roman" w:hAnsi="Times New Roman" w:cs="Times New Roman"/>
          <w:sz w:val="24"/>
          <w:szCs w:val="24"/>
        </w:rPr>
        <w:t xml:space="preserve">would </w:t>
      </w:r>
      <w:r w:rsidR="00621CC5" w:rsidRPr="00857A76">
        <w:rPr>
          <w:rFonts w:ascii="Times New Roman" w:hAnsi="Times New Roman" w:cs="Times New Roman"/>
          <w:sz w:val="24"/>
          <w:szCs w:val="24"/>
        </w:rPr>
        <w:t xml:space="preserve">for Manfred </w:t>
      </w:r>
      <w:r w:rsidR="00F45506" w:rsidRPr="00857A76">
        <w:rPr>
          <w:rFonts w:ascii="Times New Roman" w:hAnsi="Times New Roman" w:cs="Times New Roman"/>
          <w:sz w:val="24"/>
          <w:szCs w:val="24"/>
        </w:rPr>
        <w:t>be</w:t>
      </w:r>
      <w:r w:rsidR="00621CC5" w:rsidRPr="00857A76">
        <w:rPr>
          <w:rFonts w:ascii="Times New Roman" w:hAnsi="Times New Roman" w:cs="Times New Roman"/>
          <w:sz w:val="24"/>
          <w:szCs w:val="24"/>
        </w:rPr>
        <w:t xml:space="preserve"> Astarte’s eyes</w:t>
      </w:r>
      <w:r w:rsidR="00F45506" w:rsidRPr="00857A76">
        <w:rPr>
          <w:rFonts w:ascii="Times New Roman" w:hAnsi="Times New Roman" w:cs="Times New Roman"/>
          <w:sz w:val="24"/>
          <w:szCs w:val="24"/>
        </w:rPr>
        <w:t>, around which everything else revolves, their contiguousness with his own eyes</w:t>
      </w:r>
      <w:r w:rsidR="001A4766" w:rsidRPr="00857A76">
        <w:rPr>
          <w:rFonts w:ascii="Times New Roman" w:hAnsi="Times New Roman" w:cs="Times New Roman"/>
          <w:sz w:val="24"/>
          <w:szCs w:val="24"/>
        </w:rPr>
        <w:t>—</w:t>
      </w:r>
      <w:r w:rsidR="005F3F7C" w:rsidRPr="00857A76">
        <w:rPr>
          <w:rFonts w:ascii="Times New Roman" w:hAnsi="Times New Roman" w:cs="Times New Roman"/>
          <w:sz w:val="24"/>
          <w:szCs w:val="24"/>
        </w:rPr>
        <w:t xml:space="preserve">“like to mine” </w:t>
      </w:r>
      <w:r w:rsidR="00F45506" w:rsidRPr="00857A76">
        <w:rPr>
          <w:rFonts w:ascii="Times New Roman" w:hAnsi="Times New Roman" w:cs="Times New Roman"/>
          <w:sz w:val="24"/>
          <w:szCs w:val="24"/>
        </w:rPr>
        <w:t>(</w:t>
      </w:r>
      <w:ins w:id="72" w:author="Jessica Tebo" w:date="2021-11-15T12:34:00Z">
        <w:r w:rsidR="00857A76" w:rsidRPr="002B2A9F">
          <w:rPr>
            <w:rFonts w:ascii="Times New Roman" w:hAnsi="Times New Roman" w:cs="Times New Roman"/>
            <w:sz w:val="24"/>
            <w:szCs w:val="24"/>
          </w:rPr>
          <w:t>2</w:t>
        </w:r>
      </w:ins>
      <w:del w:id="73" w:author="Jessica Tebo" w:date="2021-11-15T12:34:00Z">
        <w:r w:rsidR="00F45506" w:rsidRPr="00857A76" w:rsidDel="00857A76">
          <w:rPr>
            <w:rFonts w:ascii="Times New Roman" w:hAnsi="Times New Roman" w:cs="Times New Roman"/>
            <w:sz w:val="24"/>
            <w:szCs w:val="24"/>
          </w:rPr>
          <w:delText>II</w:delText>
        </w:r>
      </w:del>
      <w:r w:rsidR="00F45506" w:rsidRPr="00857A76">
        <w:rPr>
          <w:rFonts w:ascii="Times New Roman" w:hAnsi="Times New Roman" w:cs="Times New Roman"/>
          <w:sz w:val="24"/>
          <w:szCs w:val="24"/>
        </w:rPr>
        <w:t>.</w:t>
      </w:r>
      <w:ins w:id="74" w:author="Jessica Tebo" w:date="2021-11-15T12:34:00Z">
        <w:r w:rsidR="00857A76" w:rsidRPr="002B2A9F">
          <w:rPr>
            <w:rFonts w:ascii="Times New Roman" w:hAnsi="Times New Roman" w:cs="Times New Roman"/>
            <w:sz w:val="24"/>
            <w:szCs w:val="24"/>
          </w:rPr>
          <w:t>2</w:t>
        </w:r>
      </w:ins>
      <w:del w:id="75" w:author="Jessica Tebo" w:date="2021-11-15T12:34:00Z">
        <w:r w:rsidR="00F45506" w:rsidRPr="00857A76" w:rsidDel="00857A76">
          <w:rPr>
            <w:rFonts w:ascii="Times New Roman" w:hAnsi="Times New Roman" w:cs="Times New Roman"/>
            <w:sz w:val="24"/>
            <w:szCs w:val="24"/>
          </w:rPr>
          <w:delText>ii</w:delText>
        </w:r>
      </w:del>
      <w:r w:rsidR="00F45506" w:rsidRPr="00857A76">
        <w:rPr>
          <w:rFonts w:ascii="Times New Roman" w:hAnsi="Times New Roman" w:cs="Times New Roman"/>
          <w:sz w:val="24"/>
          <w:szCs w:val="24"/>
        </w:rPr>
        <w:t>.107)</w:t>
      </w:r>
      <w:r w:rsidR="001A4766" w:rsidRPr="00857A76">
        <w:rPr>
          <w:rFonts w:ascii="Times New Roman" w:hAnsi="Times New Roman" w:cs="Times New Roman"/>
          <w:sz w:val="24"/>
          <w:szCs w:val="24"/>
        </w:rPr>
        <w:t>—</w:t>
      </w:r>
      <w:r w:rsidR="005F3F7C" w:rsidRPr="00857A76">
        <w:rPr>
          <w:rFonts w:ascii="Times New Roman" w:hAnsi="Times New Roman" w:cs="Times New Roman"/>
          <w:sz w:val="24"/>
          <w:szCs w:val="24"/>
        </w:rPr>
        <w:t xml:space="preserve">resonating with the doublings and </w:t>
      </w:r>
      <w:proofErr w:type="spellStart"/>
      <w:r w:rsidR="005F3F7C" w:rsidRPr="00857A76">
        <w:rPr>
          <w:rFonts w:ascii="Times New Roman" w:hAnsi="Times New Roman" w:cs="Times New Roman"/>
          <w:sz w:val="24"/>
          <w:szCs w:val="24"/>
        </w:rPr>
        <w:t>collapsings</w:t>
      </w:r>
      <w:proofErr w:type="spellEnd"/>
      <w:r w:rsidR="005F3F7C" w:rsidRPr="00857A76">
        <w:rPr>
          <w:rFonts w:ascii="Times New Roman" w:hAnsi="Times New Roman" w:cs="Times New Roman"/>
          <w:sz w:val="24"/>
          <w:szCs w:val="24"/>
        </w:rPr>
        <w:t xml:space="preserve"> </w:t>
      </w:r>
      <w:r w:rsidR="00E44854" w:rsidRPr="00857A76">
        <w:rPr>
          <w:rFonts w:ascii="Times New Roman" w:hAnsi="Times New Roman" w:cs="Times New Roman"/>
          <w:sz w:val="24"/>
          <w:szCs w:val="24"/>
        </w:rPr>
        <w:t>in</w:t>
      </w:r>
      <w:r w:rsidR="005F3F7C" w:rsidRPr="00857A76">
        <w:rPr>
          <w:rFonts w:ascii="Times New Roman" w:hAnsi="Times New Roman" w:cs="Times New Roman"/>
          <w:sz w:val="24"/>
          <w:szCs w:val="24"/>
        </w:rPr>
        <w:t xml:space="preserve"> Bowie’s lyric.</w:t>
      </w:r>
      <w:commentRangeEnd w:id="71"/>
      <w:r w:rsidR="005A7639">
        <w:rPr>
          <w:rStyle w:val="CommentReference"/>
        </w:rPr>
        <w:commentReference w:id="71"/>
      </w:r>
      <w:r w:rsidR="00062BC0" w:rsidRPr="00043B90">
        <w:rPr>
          <w:rFonts w:ascii="Times New Roman" w:hAnsi="Times New Roman" w:cs="Times New Roman"/>
          <w:sz w:val="24"/>
          <w:szCs w:val="24"/>
        </w:rPr>
        <w:t xml:space="preserve"> </w:t>
      </w:r>
      <w:r w:rsidR="005F3F7C" w:rsidRPr="00043B90">
        <w:rPr>
          <w:rFonts w:ascii="Times New Roman" w:hAnsi="Times New Roman" w:cs="Times New Roman"/>
          <w:sz w:val="24"/>
          <w:szCs w:val="24"/>
        </w:rPr>
        <w:t>Manfred defines himself against and within nature in his speeches on the Jungfrau and to the Witch of the Alps, joying in following “through the night the moving moon</w:t>
      </w:r>
      <w:r w:rsidR="003B43AE" w:rsidRPr="00043B90">
        <w:rPr>
          <w:rFonts w:ascii="Times New Roman" w:hAnsi="Times New Roman" w:cs="Times New Roman"/>
          <w:sz w:val="24"/>
          <w:szCs w:val="24"/>
        </w:rPr>
        <w:t xml:space="preserve"> </w:t>
      </w:r>
      <w:r w:rsidR="005F3F7C"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T</w:t>
      </w:r>
      <w:r w:rsidR="005F3F7C" w:rsidRPr="00043B90">
        <w:rPr>
          <w:rFonts w:ascii="Times New Roman" w:hAnsi="Times New Roman" w:cs="Times New Roman"/>
          <w:sz w:val="24"/>
          <w:szCs w:val="24"/>
        </w:rPr>
        <w:t xml:space="preserve">he stars and their development” </w:t>
      </w:r>
      <w:r w:rsidR="00F45506" w:rsidRPr="00043B90">
        <w:rPr>
          <w:rFonts w:ascii="Times New Roman" w:hAnsi="Times New Roman" w:cs="Times New Roman"/>
          <w:sz w:val="24"/>
          <w:szCs w:val="24"/>
        </w:rPr>
        <w:t>(</w:t>
      </w:r>
      <w:ins w:id="76" w:author="Jessica Tebo" w:date="2021-11-15T12:37:00Z">
        <w:r w:rsidR="001B1D23">
          <w:rPr>
            <w:rFonts w:ascii="Times New Roman" w:hAnsi="Times New Roman" w:cs="Times New Roman"/>
            <w:sz w:val="24"/>
            <w:szCs w:val="24"/>
          </w:rPr>
          <w:t>2</w:t>
        </w:r>
      </w:ins>
      <w:del w:id="77" w:author="Jessica Tebo" w:date="2021-11-15T12:37:00Z">
        <w:r w:rsidR="00F45506" w:rsidRPr="00043B90" w:rsidDel="001B1D23">
          <w:rPr>
            <w:rFonts w:ascii="Times New Roman" w:hAnsi="Times New Roman" w:cs="Times New Roman"/>
            <w:sz w:val="24"/>
            <w:szCs w:val="24"/>
          </w:rPr>
          <w:delText>II</w:delText>
        </w:r>
      </w:del>
      <w:r w:rsidR="00F45506" w:rsidRPr="00043B90">
        <w:rPr>
          <w:rFonts w:ascii="Times New Roman" w:hAnsi="Times New Roman" w:cs="Times New Roman"/>
          <w:sz w:val="24"/>
          <w:szCs w:val="24"/>
        </w:rPr>
        <w:t>.</w:t>
      </w:r>
      <w:ins w:id="78" w:author="Jessica Tebo" w:date="2021-11-15T12:37:00Z">
        <w:r w:rsidR="001B1D23">
          <w:rPr>
            <w:rFonts w:ascii="Times New Roman" w:hAnsi="Times New Roman" w:cs="Times New Roman"/>
            <w:sz w:val="24"/>
            <w:szCs w:val="24"/>
          </w:rPr>
          <w:t>2</w:t>
        </w:r>
      </w:ins>
      <w:del w:id="79" w:author="Jessica Tebo" w:date="2021-11-15T12:37:00Z">
        <w:r w:rsidR="00F45506" w:rsidRPr="00043B90" w:rsidDel="001B1D23">
          <w:rPr>
            <w:rFonts w:ascii="Times New Roman" w:hAnsi="Times New Roman" w:cs="Times New Roman"/>
            <w:sz w:val="24"/>
            <w:szCs w:val="24"/>
          </w:rPr>
          <w:delText>ii</w:delText>
        </w:r>
      </w:del>
      <w:r w:rsidR="00F45506" w:rsidRPr="00043B90">
        <w:rPr>
          <w:rFonts w:ascii="Times New Roman" w:hAnsi="Times New Roman" w:cs="Times New Roman"/>
          <w:sz w:val="24"/>
          <w:szCs w:val="24"/>
        </w:rPr>
        <w:t>.70</w:t>
      </w:r>
      <w:r w:rsidR="005C283F" w:rsidRPr="00043B90">
        <w:rPr>
          <w:rFonts w:ascii="Times New Roman" w:hAnsi="Times New Roman" w:cs="Times New Roman"/>
          <w:sz w:val="24"/>
          <w:szCs w:val="24"/>
        </w:rPr>
        <w:t>–</w:t>
      </w:r>
      <w:r w:rsidR="00F45506" w:rsidRPr="00043B90">
        <w:rPr>
          <w:rFonts w:ascii="Times New Roman" w:hAnsi="Times New Roman" w:cs="Times New Roman"/>
          <w:sz w:val="24"/>
          <w:szCs w:val="24"/>
        </w:rPr>
        <w:t xml:space="preserve">1) </w:t>
      </w:r>
      <w:r w:rsidR="005F3F7C" w:rsidRPr="00043B90">
        <w:rPr>
          <w:rFonts w:ascii="Times New Roman" w:hAnsi="Times New Roman" w:cs="Times New Roman"/>
          <w:sz w:val="24"/>
          <w:szCs w:val="24"/>
        </w:rPr>
        <w:t xml:space="preserve">while feeling “degraded back” and “all clay again” </w:t>
      </w:r>
      <w:r w:rsidR="00F45506" w:rsidRPr="00043B90">
        <w:rPr>
          <w:rFonts w:ascii="Times New Roman" w:hAnsi="Times New Roman" w:cs="Times New Roman"/>
          <w:sz w:val="24"/>
          <w:szCs w:val="24"/>
        </w:rPr>
        <w:t>(</w:t>
      </w:r>
      <w:ins w:id="80" w:author="Jessica Tebo" w:date="2021-11-15T12:37:00Z">
        <w:r w:rsidR="001B1D23">
          <w:rPr>
            <w:rFonts w:ascii="Times New Roman" w:hAnsi="Times New Roman" w:cs="Times New Roman"/>
            <w:sz w:val="24"/>
            <w:szCs w:val="24"/>
          </w:rPr>
          <w:t>2</w:t>
        </w:r>
      </w:ins>
      <w:del w:id="81" w:author="Jessica Tebo" w:date="2021-11-15T12:37:00Z">
        <w:r w:rsidR="00F45506" w:rsidRPr="00043B90" w:rsidDel="001B1D23">
          <w:rPr>
            <w:rFonts w:ascii="Times New Roman" w:hAnsi="Times New Roman" w:cs="Times New Roman"/>
            <w:sz w:val="24"/>
            <w:szCs w:val="24"/>
          </w:rPr>
          <w:delText>II</w:delText>
        </w:r>
      </w:del>
      <w:r w:rsidR="00F45506" w:rsidRPr="00043B90">
        <w:rPr>
          <w:rFonts w:ascii="Times New Roman" w:hAnsi="Times New Roman" w:cs="Times New Roman"/>
          <w:sz w:val="24"/>
          <w:szCs w:val="24"/>
        </w:rPr>
        <w:t>.</w:t>
      </w:r>
      <w:ins w:id="82" w:author="Jessica Tebo" w:date="2021-11-15T12:37:00Z">
        <w:r w:rsidR="001B1D23">
          <w:rPr>
            <w:rFonts w:ascii="Times New Roman" w:hAnsi="Times New Roman" w:cs="Times New Roman"/>
            <w:sz w:val="24"/>
            <w:szCs w:val="24"/>
          </w:rPr>
          <w:t>2</w:t>
        </w:r>
      </w:ins>
      <w:del w:id="83" w:author="Jessica Tebo" w:date="2021-11-15T12:37:00Z">
        <w:r w:rsidR="00F45506" w:rsidRPr="00043B90" w:rsidDel="001B1D23">
          <w:rPr>
            <w:rFonts w:ascii="Times New Roman" w:hAnsi="Times New Roman" w:cs="Times New Roman"/>
            <w:sz w:val="24"/>
            <w:szCs w:val="24"/>
          </w:rPr>
          <w:delText>ii</w:delText>
        </w:r>
      </w:del>
      <w:r w:rsidR="00F45506" w:rsidRPr="00043B90">
        <w:rPr>
          <w:rFonts w:ascii="Times New Roman" w:hAnsi="Times New Roman" w:cs="Times New Roman"/>
          <w:sz w:val="24"/>
          <w:szCs w:val="24"/>
        </w:rPr>
        <w:t>.78</w:t>
      </w:r>
      <w:r w:rsidR="005C283F" w:rsidRPr="00043B90">
        <w:rPr>
          <w:rFonts w:ascii="Times New Roman" w:hAnsi="Times New Roman" w:cs="Times New Roman"/>
          <w:sz w:val="24"/>
          <w:szCs w:val="24"/>
        </w:rPr>
        <w:t>–</w:t>
      </w:r>
      <w:r w:rsidR="00F45506" w:rsidRPr="00043B90">
        <w:rPr>
          <w:rFonts w:ascii="Times New Roman" w:hAnsi="Times New Roman" w:cs="Times New Roman"/>
          <w:sz w:val="24"/>
          <w:szCs w:val="24"/>
        </w:rPr>
        <w:t xml:space="preserve">9) </w:t>
      </w:r>
      <w:r w:rsidR="005F3F7C" w:rsidRPr="00043B90">
        <w:rPr>
          <w:rFonts w:ascii="Times New Roman" w:hAnsi="Times New Roman" w:cs="Times New Roman"/>
          <w:sz w:val="24"/>
          <w:szCs w:val="24"/>
        </w:rPr>
        <w:t>when human frames intrude.</w:t>
      </w:r>
      <w:r w:rsidR="00062BC0" w:rsidRPr="00043B90">
        <w:rPr>
          <w:rFonts w:ascii="Times New Roman" w:hAnsi="Times New Roman" w:cs="Times New Roman"/>
          <w:sz w:val="24"/>
          <w:szCs w:val="24"/>
        </w:rPr>
        <w:t xml:space="preserve"> </w:t>
      </w:r>
      <w:r w:rsidR="005F3F7C" w:rsidRPr="00043B90">
        <w:rPr>
          <w:rFonts w:ascii="Times New Roman" w:hAnsi="Times New Roman" w:cs="Times New Roman"/>
          <w:sz w:val="24"/>
          <w:szCs w:val="24"/>
        </w:rPr>
        <w:t xml:space="preserve">Similarly, </w:t>
      </w:r>
      <w:r w:rsidR="00E44854" w:rsidRPr="00043B90">
        <w:rPr>
          <w:rFonts w:ascii="Times New Roman" w:hAnsi="Times New Roman" w:cs="Times New Roman"/>
          <w:sz w:val="24"/>
          <w:szCs w:val="24"/>
        </w:rPr>
        <w:t xml:space="preserve">although perhaps more playfully, </w:t>
      </w:r>
      <w:r w:rsidR="005F3F7C" w:rsidRPr="00043B90">
        <w:rPr>
          <w:rFonts w:ascii="Times New Roman" w:hAnsi="Times New Roman" w:cs="Times New Roman"/>
          <w:sz w:val="24"/>
          <w:szCs w:val="24"/>
        </w:rPr>
        <w:t xml:space="preserve">the voice that cries out in “Blackstar” desires “eagles in my daydreams, diamonds in my eyes” and </w:t>
      </w:r>
      <w:r w:rsidR="00E44854" w:rsidRPr="00043B90">
        <w:rPr>
          <w:rFonts w:ascii="Times New Roman" w:hAnsi="Times New Roman" w:cs="Times New Roman"/>
          <w:sz w:val="24"/>
          <w:szCs w:val="24"/>
        </w:rPr>
        <w:t xml:space="preserve">denies </w:t>
      </w:r>
      <w:r w:rsidR="005F3F7C" w:rsidRPr="00043B90">
        <w:rPr>
          <w:rFonts w:ascii="Times New Roman" w:hAnsi="Times New Roman" w:cs="Times New Roman"/>
          <w:sz w:val="24"/>
          <w:szCs w:val="24"/>
        </w:rPr>
        <w:t xml:space="preserve">the social </w:t>
      </w:r>
      <w:proofErr w:type="spellStart"/>
      <w:r w:rsidR="005F3F7C" w:rsidRPr="00043B90">
        <w:rPr>
          <w:rFonts w:ascii="Times New Roman" w:hAnsi="Times New Roman" w:cs="Times New Roman"/>
          <w:sz w:val="24"/>
          <w:szCs w:val="24"/>
        </w:rPr>
        <w:t>roles</w:t>
      </w:r>
      <w:proofErr w:type="spellEnd"/>
      <w:r w:rsidR="005F3F7C" w:rsidRPr="00043B90">
        <w:rPr>
          <w:rFonts w:ascii="Times New Roman" w:hAnsi="Times New Roman" w:cs="Times New Roman"/>
          <w:sz w:val="24"/>
          <w:szCs w:val="24"/>
        </w:rPr>
        <w:t xml:space="preserve"> of film star, pop star, porn star</w:t>
      </w:r>
      <w:r w:rsidR="00063960" w:rsidRPr="00043B90">
        <w:rPr>
          <w:rFonts w:ascii="Times New Roman" w:hAnsi="Times New Roman" w:cs="Times New Roman"/>
          <w:sz w:val="24"/>
          <w:szCs w:val="24"/>
        </w:rPr>
        <w:t>,</w:t>
      </w:r>
      <w:r w:rsidR="005F3F7C"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and</w:t>
      </w:r>
      <w:r w:rsidR="005F3F7C" w:rsidRPr="00043B90">
        <w:rPr>
          <w:rFonts w:ascii="Times New Roman" w:hAnsi="Times New Roman" w:cs="Times New Roman"/>
          <w:sz w:val="24"/>
          <w:szCs w:val="24"/>
        </w:rPr>
        <w:t xml:space="preserve"> gangster</w:t>
      </w:r>
      <w:r w:rsidR="00E44854" w:rsidRPr="00043B90">
        <w:rPr>
          <w:rFonts w:ascii="Times New Roman" w:hAnsi="Times New Roman" w:cs="Times New Roman"/>
          <w:sz w:val="24"/>
          <w:szCs w:val="24"/>
        </w:rPr>
        <w:t xml:space="preserve"> while self-consciously</w:t>
      </w:r>
      <w:r w:rsidR="005F3F7C"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assuming</w:t>
      </w:r>
      <w:r w:rsidR="005F3F7C"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a</w:t>
      </w:r>
      <w:r w:rsidR="005F3F7C"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 xml:space="preserve">more </w:t>
      </w:r>
      <w:r w:rsidR="005F3F7C" w:rsidRPr="00043B90">
        <w:rPr>
          <w:rFonts w:ascii="Times New Roman" w:hAnsi="Times New Roman" w:cs="Times New Roman"/>
          <w:sz w:val="24"/>
          <w:szCs w:val="24"/>
        </w:rPr>
        <w:t>sublime stellar identity</w:t>
      </w:r>
      <w:r w:rsidR="00B12E04"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B12E04" w:rsidRPr="00043B90">
        <w:rPr>
          <w:rFonts w:ascii="Times New Roman" w:hAnsi="Times New Roman" w:cs="Times New Roman"/>
          <w:sz w:val="24"/>
          <w:szCs w:val="24"/>
        </w:rPr>
        <w:t>These</w:t>
      </w:r>
      <w:r w:rsidR="005F3F7C" w:rsidRPr="00043B90">
        <w:rPr>
          <w:rFonts w:ascii="Times New Roman" w:hAnsi="Times New Roman" w:cs="Times New Roman"/>
          <w:sz w:val="24"/>
          <w:szCs w:val="24"/>
        </w:rPr>
        <w:t xml:space="preserve"> affinities </w:t>
      </w:r>
      <w:r w:rsidR="00B12E04" w:rsidRPr="00043B90">
        <w:rPr>
          <w:rFonts w:ascii="Times New Roman" w:hAnsi="Times New Roman" w:cs="Times New Roman"/>
          <w:sz w:val="24"/>
          <w:szCs w:val="24"/>
        </w:rPr>
        <w:t>chime with</w:t>
      </w:r>
      <w:r w:rsidR="005F3F7C"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 xml:space="preserve">those expressed by </w:t>
      </w:r>
      <w:r w:rsidR="005F3F7C" w:rsidRPr="00043B90">
        <w:rPr>
          <w:rFonts w:ascii="Times New Roman" w:hAnsi="Times New Roman" w:cs="Times New Roman"/>
          <w:sz w:val="24"/>
          <w:szCs w:val="24"/>
        </w:rPr>
        <w:t xml:space="preserve">Manfred when he </w:t>
      </w:r>
      <w:r w:rsidR="00E44854" w:rsidRPr="00043B90">
        <w:rPr>
          <w:rFonts w:ascii="Times New Roman" w:hAnsi="Times New Roman" w:cs="Times New Roman"/>
          <w:sz w:val="24"/>
          <w:szCs w:val="24"/>
        </w:rPr>
        <w:t>praises</w:t>
      </w:r>
      <w:r w:rsidR="005F3F7C" w:rsidRPr="00043B90">
        <w:rPr>
          <w:rFonts w:ascii="Times New Roman" w:hAnsi="Times New Roman" w:cs="Times New Roman"/>
          <w:sz w:val="24"/>
          <w:szCs w:val="24"/>
        </w:rPr>
        <w:t xml:space="preserve"> the sun as </w:t>
      </w:r>
      <w:r w:rsidR="005F3F7C" w:rsidRPr="00043B90">
        <w:rPr>
          <w:rFonts w:ascii="Times New Roman" w:hAnsi="Times New Roman" w:cs="Times New Roman"/>
          <w:sz w:val="24"/>
          <w:szCs w:val="24"/>
        </w:rPr>
        <w:lastRenderedPageBreak/>
        <w:t>“representative of the Unknown”</w:t>
      </w:r>
      <w:r w:rsidR="00F45506" w:rsidRPr="00043B90">
        <w:rPr>
          <w:rFonts w:ascii="Times New Roman" w:hAnsi="Times New Roman" w:cs="Times New Roman"/>
          <w:sz w:val="24"/>
          <w:szCs w:val="24"/>
        </w:rPr>
        <w:t xml:space="preserve"> (</w:t>
      </w:r>
      <w:ins w:id="84" w:author="Jessica Tebo" w:date="2021-11-15T12:37:00Z">
        <w:r w:rsidR="001B1D23">
          <w:rPr>
            <w:rFonts w:ascii="Times New Roman" w:hAnsi="Times New Roman" w:cs="Times New Roman"/>
            <w:sz w:val="24"/>
            <w:szCs w:val="24"/>
          </w:rPr>
          <w:t>3</w:t>
        </w:r>
      </w:ins>
      <w:del w:id="85" w:author="Jessica Tebo" w:date="2021-11-15T12:37:00Z">
        <w:r w:rsidR="00F45506" w:rsidRPr="00043B90" w:rsidDel="001B1D23">
          <w:rPr>
            <w:rFonts w:ascii="Times New Roman" w:hAnsi="Times New Roman" w:cs="Times New Roman"/>
            <w:sz w:val="24"/>
            <w:szCs w:val="24"/>
          </w:rPr>
          <w:delText>III</w:delText>
        </w:r>
      </w:del>
      <w:r w:rsidR="00F45506" w:rsidRPr="00043B90">
        <w:rPr>
          <w:rFonts w:ascii="Times New Roman" w:hAnsi="Times New Roman" w:cs="Times New Roman"/>
          <w:sz w:val="24"/>
          <w:szCs w:val="24"/>
        </w:rPr>
        <w:t>.</w:t>
      </w:r>
      <w:ins w:id="86" w:author="Jessica Tebo" w:date="2021-11-15T12:37:00Z">
        <w:r w:rsidR="001B1D23">
          <w:rPr>
            <w:rFonts w:ascii="Times New Roman" w:hAnsi="Times New Roman" w:cs="Times New Roman"/>
            <w:sz w:val="24"/>
            <w:szCs w:val="24"/>
          </w:rPr>
          <w:t>2</w:t>
        </w:r>
      </w:ins>
      <w:del w:id="87" w:author="Jessica Tebo" w:date="2021-11-15T12:37:00Z">
        <w:r w:rsidR="00F45506" w:rsidRPr="00043B90" w:rsidDel="001B1D23">
          <w:rPr>
            <w:rFonts w:ascii="Times New Roman" w:hAnsi="Times New Roman" w:cs="Times New Roman"/>
            <w:sz w:val="24"/>
            <w:szCs w:val="24"/>
          </w:rPr>
          <w:delText>ii</w:delText>
        </w:r>
      </w:del>
      <w:r w:rsidR="00F45506" w:rsidRPr="00043B90">
        <w:rPr>
          <w:rFonts w:ascii="Times New Roman" w:hAnsi="Times New Roman" w:cs="Times New Roman"/>
          <w:sz w:val="24"/>
          <w:szCs w:val="24"/>
        </w:rPr>
        <w:t>.15) or claims that in “starry shade</w:t>
      </w:r>
      <w:r w:rsidR="003B43AE" w:rsidRPr="00043B90">
        <w:rPr>
          <w:rFonts w:ascii="Times New Roman" w:hAnsi="Times New Roman" w:cs="Times New Roman"/>
          <w:sz w:val="24"/>
          <w:szCs w:val="24"/>
        </w:rPr>
        <w:t xml:space="preserve"> </w:t>
      </w:r>
      <w:r w:rsidR="00F45506" w:rsidRPr="00043B90">
        <w:rPr>
          <w:rFonts w:ascii="Times New Roman" w:hAnsi="Times New Roman" w:cs="Times New Roman"/>
          <w:sz w:val="24"/>
          <w:szCs w:val="24"/>
        </w:rPr>
        <w:t>/ Of dim and solitary loveliness,</w:t>
      </w:r>
      <w:r w:rsidR="003B43AE" w:rsidRPr="00043B90">
        <w:rPr>
          <w:rFonts w:ascii="Times New Roman" w:hAnsi="Times New Roman" w:cs="Times New Roman"/>
          <w:sz w:val="24"/>
          <w:szCs w:val="24"/>
        </w:rPr>
        <w:t xml:space="preserve"> </w:t>
      </w:r>
      <w:r w:rsidR="00F45506" w:rsidRPr="00043B90">
        <w:rPr>
          <w:rFonts w:ascii="Times New Roman" w:hAnsi="Times New Roman" w:cs="Times New Roman"/>
          <w:sz w:val="24"/>
          <w:szCs w:val="24"/>
        </w:rPr>
        <w:t xml:space="preserve">/ I </w:t>
      </w:r>
      <w:proofErr w:type="spellStart"/>
      <w:r w:rsidR="00F45506" w:rsidRPr="00043B90">
        <w:rPr>
          <w:rFonts w:ascii="Times New Roman" w:hAnsi="Times New Roman" w:cs="Times New Roman"/>
          <w:sz w:val="24"/>
          <w:szCs w:val="24"/>
        </w:rPr>
        <w:t>learn’d</w:t>
      </w:r>
      <w:proofErr w:type="spellEnd"/>
      <w:r w:rsidR="00F45506" w:rsidRPr="00043B90">
        <w:rPr>
          <w:rFonts w:ascii="Times New Roman" w:hAnsi="Times New Roman" w:cs="Times New Roman"/>
          <w:sz w:val="24"/>
          <w:szCs w:val="24"/>
        </w:rPr>
        <w:t xml:space="preserve"> the language of another world” (</w:t>
      </w:r>
      <w:ins w:id="88" w:author="Jessica Tebo" w:date="2021-11-15T12:37:00Z">
        <w:r w:rsidR="001B1D23">
          <w:rPr>
            <w:rFonts w:ascii="Times New Roman" w:hAnsi="Times New Roman" w:cs="Times New Roman"/>
            <w:sz w:val="24"/>
            <w:szCs w:val="24"/>
          </w:rPr>
          <w:t>3</w:t>
        </w:r>
      </w:ins>
      <w:del w:id="89" w:author="Jessica Tebo" w:date="2021-11-15T12:37:00Z">
        <w:r w:rsidR="00F45506" w:rsidRPr="00043B90" w:rsidDel="001B1D23">
          <w:rPr>
            <w:rFonts w:ascii="Times New Roman" w:hAnsi="Times New Roman" w:cs="Times New Roman"/>
            <w:sz w:val="24"/>
            <w:szCs w:val="24"/>
          </w:rPr>
          <w:delText>III</w:delText>
        </w:r>
      </w:del>
      <w:r w:rsidR="00F45506" w:rsidRPr="00043B90">
        <w:rPr>
          <w:rFonts w:ascii="Times New Roman" w:hAnsi="Times New Roman" w:cs="Times New Roman"/>
          <w:sz w:val="24"/>
          <w:szCs w:val="24"/>
        </w:rPr>
        <w:t>.</w:t>
      </w:r>
      <w:ins w:id="90" w:author="Jessica Tebo" w:date="2021-11-15T12:38:00Z">
        <w:r w:rsidR="001B1D23">
          <w:rPr>
            <w:rFonts w:ascii="Times New Roman" w:hAnsi="Times New Roman" w:cs="Times New Roman"/>
            <w:sz w:val="24"/>
            <w:szCs w:val="24"/>
          </w:rPr>
          <w:t>4</w:t>
        </w:r>
      </w:ins>
      <w:del w:id="91" w:author="Jessica Tebo" w:date="2021-11-15T12:37:00Z">
        <w:r w:rsidR="00F45506" w:rsidRPr="00043B90" w:rsidDel="001B1D23">
          <w:rPr>
            <w:rFonts w:ascii="Times New Roman" w:hAnsi="Times New Roman" w:cs="Times New Roman"/>
            <w:sz w:val="24"/>
            <w:szCs w:val="24"/>
          </w:rPr>
          <w:delText>iv</w:delText>
        </w:r>
      </w:del>
      <w:r w:rsidR="00F45506" w:rsidRPr="00043B90">
        <w:rPr>
          <w:rFonts w:ascii="Times New Roman" w:hAnsi="Times New Roman" w:cs="Times New Roman"/>
          <w:sz w:val="24"/>
          <w:szCs w:val="24"/>
        </w:rPr>
        <w:t>.5</w:t>
      </w:r>
      <w:r w:rsidR="005C283F" w:rsidRPr="00043B90">
        <w:rPr>
          <w:rFonts w:ascii="Times New Roman" w:hAnsi="Times New Roman" w:cs="Times New Roman"/>
          <w:sz w:val="24"/>
          <w:szCs w:val="24"/>
        </w:rPr>
        <w:t>–</w:t>
      </w:r>
      <w:r w:rsidR="00F45506" w:rsidRPr="00043B90">
        <w:rPr>
          <w:rFonts w:ascii="Times New Roman" w:hAnsi="Times New Roman" w:cs="Times New Roman"/>
          <w:sz w:val="24"/>
          <w:szCs w:val="24"/>
        </w:rPr>
        <w:t>7).</w:t>
      </w:r>
      <w:r w:rsidR="00062BC0" w:rsidRPr="00043B90">
        <w:rPr>
          <w:rFonts w:ascii="Times New Roman" w:hAnsi="Times New Roman" w:cs="Times New Roman"/>
          <w:sz w:val="24"/>
          <w:szCs w:val="24"/>
        </w:rPr>
        <w:t xml:space="preserve"> </w:t>
      </w:r>
      <w:r w:rsidR="00E44854" w:rsidRPr="00043B90">
        <w:rPr>
          <w:rFonts w:ascii="Times New Roman" w:hAnsi="Times New Roman" w:cs="Times New Roman"/>
          <w:sz w:val="24"/>
          <w:szCs w:val="24"/>
        </w:rPr>
        <w:t xml:space="preserve">Bowie’s version of this declaration is perhaps more in line with the </w:t>
      </w:r>
      <w:r w:rsidR="00146936" w:rsidRPr="00043B90">
        <w:rPr>
          <w:rFonts w:ascii="Times New Roman" w:hAnsi="Times New Roman" w:cs="Times New Roman"/>
          <w:sz w:val="24"/>
          <w:szCs w:val="24"/>
        </w:rPr>
        <w:t xml:space="preserve">performative </w:t>
      </w:r>
      <w:r w:rsidR="00E44854" w:rsidRPr="00043B90">
        <w:rPr>
          <w:rFonts w:ascii="Times New Roman" w:hAnsi="Times New Roman" w:cs="Times New Roman"/>
          <w:sz w:val="24"/>
          <w:szCs w:val="24"/>
        </w:rPr>
        <w:t xml:space="preserve">ironies of the later Byron than </w:t>
      </w:r>
      <w:r w:rsidR="00B12E04" w:rsidRPr="00043B90">
        <w:rPr>
          <w:rFonts w:ascii="Times New Roman" w:hAnsi="Times New Roman" w:cs="Times New Roman"/>
          <w:sz w:val="24"/>
          <w:szCs w:val="24"/>
        </w:rPr>
        <w:t xml:space="preserve">with </w:t>
      </w:r>
      <w:r w:rsidR="00E44854" w:rsidRPr="00043B90">
        <w:rPr>
          <w:rFonts w:ascii="Times New Roman" w:hAnsi="Times New Roman" w:cs="Times New Roman"/>
          <w:sz w:val="24"/>
          <w:szCs w:val="24"/>
        </w:rPr>
        <w:t>Manfred’s solipsistic</w:t>
      </w:r>
      <w:r w:rsidR="00146936" w:rsidRPr="00043B90">
        <w:rPr>
          <w:rFonts w:ascii="Times New Roman" w:hAnsi="Times New Roman" w:cs="Times New Roman"/>
          <w:sz w:val="24"/>
          <w:szCs w:val="24"/>
        </w:rPr>
        <w:t xml:space="preserve"> grieving</w:t>
      </w:r>
      <w:r w:rsidR="00E44854" w:rsidRPr="00043B90">
        <w:rPr>
          <w:rFonts w:ascii="Times New Roman" w:hAnsi="Times New Roman" w:cs="Times New Roman"/>
          <w:sz w:val="24"/>
          <w:szCs w:val="24"/>
        </w:rPr>
        <w:t>, but glimpses of</w:t>
      </w:r>
      <w:r w:rsidR="005C4589" w:rsidRPr="00043B90">
        <w:rPr>
          <w:rFonts w:ascii="Times New Roman" w:hAnsi="Times New Roman" w:cs="Times New Roman"/>
          <w:sz w:val="24"/>
          <w:szCs w:val="24"/>
        </w:rPr>
        <w:t xml:space="preserve"> the</w:t>
      </w:r>
      <w:r w:rsidR="00E44854" w:rsidRPr="00043B90">
        <w:rPr>
          <w:rFonts w:ascii="Times New Roman" w:hAnsi="Times New Roman" w:cs="Times New Roman"/>
          <w:sz w:val="24"/>
          <w:szCs w:val="24"/>
        </w:rPr>
        <w:t xml:space="preserve"> mode linger.</w:t>
      </w:r>
    </w:p>
    <w:p w14:paraId="1A7A7664" w14:textId="71155B7F" w:rsidR="007906B4" w:rsidRPr="00043B90" w:rsidRDefault="00B12E04" w:rsidP="008D08A8">
      <w:pPr>
        <w:spacing w:after="0" w:line="480" w:lineRule="auto"/>
        <w:ind w:firstLine="720"/>
        <w:rPr>
          <w:rFonts w:ascii="Times New Roman" w:hAnsi="Times New Roman" w:cs="Times New Roman"/>
          <w:sz w:val="24"/>
          <w:szCs w:val="24"/>
        </w:rPr>
      </w:pPr>
      <w:commentRangeStart w:id="92"/>
      <w:r w:rsidRPr="00043B90">
        <w:rPr>
          <w:rFonts w:ascii="Times New Roman" w:hAnsi="Times New Roman" w:cs="Times New Roman"/>
          <w:sz w:val="24"/>
          <w:szCs w:val="24"/>
        </w:rPr>
        <w:t>In a s</w:t>
      </w:r>
      <w:r w:rsidR="00E44854" w:rsidRPr="00043B90">
        <w:rPr>
          <w:rFonts w:ascii="Times New Roman" w:hAnsi="Times New Roman" w:cs="Times New Roman"/>
          <w:sz w:val="24"/>
          <w:szCs w:val="24"/>
        </w:rPr>
        <w:t>imilar</w:t>
      </w:r>
      <w:r w:rsidRPr="00043B90">
        <w:rPr>
          <w:rFonts w:ascii="Times New Roman" w:hAnsi="Times New Roman" w:cs="Times New Roman"/>
          <w:sz w:val="24"/>
          <w:szCs w:val="24"/>
        </w:rPr>
        <w:t xml:space="preserve"> vein</w:t>
      </w:r>
      <w:r w:rsidR="00E44854" w:rsidRPr="00043B90">
        <w:rPr>
          <w:rFonts w:ascii="Times New Roman" w:hAnsi="Times New Roman" w:cs="Times New Roman"/>
          <w:sz w:val="24"/>
          <w:szCs w:val="24"/>
        </w:rPr>
        <w:t>, we might read t</w:t>
      </w:r>
      <w:r w:rsidR="007250C3" w:rsidRPr="00043B90">
        <w:rPr>
          <w:rFonts w:ascii="Times New Roman" w:hAnsi="Times New Roman" w:cs="Times New Roman"/>
          <w:sz w:val="24"/>
          <w:szCs w:val="24"/>
        </w:rPr>
        <w:t xml:space="preserve">he experimental fragments and oblique scraps of </w:t>
      </w:r>
      <w:commentRangeStart w:id="93"/>
      <w:r w:rsidR="007250C3" w:rsidRPr="00043B90">
        <w:rPr>
          <w:rFonts w:ascii="Times New Roman" w:hAnsi="Times New Roman" w:cs="Times New Roman"/>
          <w:sz w:val="24"/>
          <w:szCs w:val="24"/>
        </w:rPr>
        <w:t xml:space="preserve">Berlin Trilogy Bowie </w:t>
      </w:r>
      <w:commentRangeEnd w:id="93"/>
      <w:r w:rsidR="00211182">
        <w:rPr>
          <w:rStyle w:val="CommentReference"/>
        </w:rPr>
        <w:commentReference w:id="93"/>
      </w:r>
      <w:r w:rsidR="00E44854" w:rsidRPr="00043B90">
        <w:rPr>
          <w:rFonts w:ascii="Times New Roman" w:hAnsi="Times New Roman" w:cs="Times New Roman"/>
          <w:sz w:val="24"/>
          <w:szCs w:val="24"/>
        </w:rPr>
        <w:t>as</w:t>
      </w:r>
      <w:r w:rsidR="007250C3" w:rsidRPr="00043B90">
        <w:rPr>
          <w:rFonts w:ascii="Times New Roman" w:hAnsi="Times New Roman" w:cs="Times New Roman"/>
          <w:sz w:val="24"/>
          <w:szCs w:val="24"/>
        </w:rPr>
        <w:t xml:space="preserve"> an interesting counterpoint to Coleridge’s proliferating notebook projections, certainties that never fully resolve</w:t>
      </w:r>
      <w:r w:rsidR="00122122" w:rsidRPr="00043B90">
        <w:rPr>
          <w:rFonts w:ascii="Times New Roman" w:hAnsi="Times New Roman" w:cs="Times New Roman"/>
          <w:sz w:val="24"/>
          <w:szCs w:val="24"/>
        </w:rPr>
        <w:t>,</w:t>
      </w:r>
      <w:r w:rsidR="007250C3" w:rsidRPr="00043B90">
        <w:rPr>
          <w:rFonts w:ascii="Times New Roman" w:hAnsi="Times New Roman" w:cs="Times New Roman"/>
          <w:sz w:val="24"/>
          <w:szCs w:val="24"/>
        </w:rPr>
        <w:t xml:space="preserve"> floating in anxieties and </w:t>
      </w:r>
      <w:proofErr w:type="spellStart"/>
      <w:r w:rsidR="007250C3" w:rsidRPr="00043B90">
        <w:rPr>
          <w:rFonts w:ascii="Times New Roman" w:hAnsi="Times New Roman" w:cs="Times New Roman"/>
          <w:sz w:val="24"/>
          <w:szCs w:val="24"/>
        </w:rPr>
        <w:t>reversionings</w:t>
      </w:r>
      <w:proofErr w:type="spellEnd"/>
      <w:r w:rsidR="007250C3"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commentRangeEnd w:id="92"/>
      <w:r w:rsidR="008F3867">
        <w:rPr>
          <w:rStyle w:val="CommentReference"/>
        </w:rPr>
        <w:commentReference w:id="92"/>
      </w:r>
      <w:r w:rsidR="0099343A" w:rsidRPr="00043B90">
        <w:rPr>
          <w:rFonts w:ascii="Times New Roman" w:hAnsi="Times New Roman" w:cs="Times New Roman"/>
          <w:sz w:val="24"/>
          <w:szCs w:val="24"/>
        </w:rPr>
        <w:t>There’s a touch of Shelley</w:t>
      </w:r>
      <w:r w:rsidR="007F2896" w:rsidRPr="00043B90">
        <w:rPr>
          <w:rFonts w:ascii="Times New Roman" w:hAnsi="Times New Roman" w:cs="Times New Roman"/>
          <w:sz w:val="24"/>
          <w:szCs w:val="24"/>
        </w:rPr>
        <w:t>’s half-chastened but still-burning</w:t>
      </w:r>
      <w:r w:rsidR="0099343A" w:rsidRPr="00043B90">
        <w:rPr>
          <w:rFonts w:ascii="Times New Roman" w:hAnsi="Times New Roman" w:cs="Times New Roman"/>
          <w:sz w:val="24"/>
          <w:szCs w:val="24"/>
        </w:rPr>
        <w:t xml:space="preserve"> utopianism in </w:t>
      </w:r>
      <w:r w:rsidR="006C0579" w:rsidRPr="00043B90">
        <w:rPr>
          <w:rFonts w:ascii="Times New Roman" w:hAnsi="Times New Roman" w:cs="Times New Roman"/>
          <w:sz w:val="24"/>
          <w:szCs w:val="24"/>
        </w:rPr>
        <w:t xml:space="preserve">songs like </w:t>
      </w:r>
      <w:r w:rsidR="0099343A" w:rsidRPr="00043B90">
        <w:rPr>
          <w:rFonts w:ascii="Times New Roman" w:hAnsi="Times New Roman" w:cs="Times New Roman"/>
          <w:sz w:val="24"/>
          <w:szCs w:val="24"/>
        </w:rPr>
        <w:t>“Starman</w:t>
      </w:r>
      <w:r w:rsidR="00FF0FC0" w:rsidRPr="00043B90">
        <w:rPr>
          <w:rFonts w:ascii="Times New Roman" w:hAnsi="Times New Roman" w:cs="Times New Roman"/>
          <w:sz w:val="24"/>
          <w:szCs w:val="24"/>
        </w:rPr>
        <w:t>,</w:t>
      </w:r>
      <w:r w:rsidR="0099343A" w:rsidRPr="00043B90">
        <w:rPr>
          <w:rFonts w:ascii="Times New Roman" w:hAnsi="Times New Roman" w:cs="Times New Roman"/>
          <w:sz w:val="24"/>
          <w:szCs w:val="24"/>
        </w:rPr>
        <w:t>”</w:t>
      </w:r>
      <w:r w:rsidR="006C0579" w:rsidRPr="00043B90">
        <w:rPr>
          <w:rFonts w:ascii="Times New Roman" w:hAnsi="Times New Roman" w:cs="Times New Roman"/>
          <w:sz w:val="24"/>
          <w:szCs w:val="24"/>
        </w:rPr>
        <w:t xml:space="preserve"> “Memory of a Free Festival</w:t>
      </w:r>
      <w:r w:rsidR="00FF0FC0" w:rsidRPr="00043B90">
        <w:rPr>
          <w:rFonts w:ascii="Times New Roman" w:hAnsi="Times New Roman" w:cs="Times New Roman"/>
          <w:sz w:val="24"/>
          <w:szCs w:val="24"/>
        </w:rPr>
        <w:t>,</w:t>
      </w:r>
      <w:r w:rsidR="006C0579" w:rsidRPr="00043B90">
        <w:rPr>
          <w:rFonts w:ascii="Times New Roman" w:hAnsi="Times New Roman" w:cs="Times New Roman"/>
          <w:sz w:val="24"/>
          <w:szCs w:val="24"/>
        </w:rPr>
        <w:t xml:space="preserve">” and “The </w:t>
      </w:r>
      <w:proofErr w:type="spellStart"/>
      <w:r w:rsidR="006C0579" w:rsidRPr="00043B90">
        <w:rPr>
          <w:rFonts w:ascii="Times New Roman" w:hAnsi="Times New Roman" w:cs="Times New Roman"/>
          <w:sz w:val="24"/>
          <w:szCs w:val="24"/>
        </w:rPr>
        <w:t>Bewlay</w:t>
      </w:r>
      <w:proofErr w:type="spellEnd"/>
      <w:r w:rsidR="006C0579" w:rsidRPr="00043B90">
        <w:rPr>
          <w:rFonts w:ascii="Times New Roman" w:hAnsi="Times New Roman" w:cs="Times New Roman"/>
          <w:sz w:val="24"/>
          <w:szCs w:val="24"/>
        </w:rPr>
        <w:t xml:space="preserve"> Brothers</w:t>
      </w:r>
      <w:r w:rsidR="004E14C1" w:rsidRPr="00043B90">
        <w:rPr>
          <w:rFonts w:ascii="Times New Roman" w:hAnsi="Times New Roman" w:cs="Times New Roman"/>
          <w:sz w:val="24"/>
          <w:szCs w:val="24"/>
        </w:rPr>
        <w:t>,</w:t>
      </w:r>
      <w:r w:rsidR="006C0579" w:rsidRPr="00043B90">
        <w:rPr>
          <w:rFonts w:ascii="Times New Roman" w:hAnsi="Times New Roman" w:cs="Times New Roman"/>
          <w:sz w:val="24"/>
          <w:szCs w:val="24"/>
        </w:rPr>
        <w:t xml:space="preserve">” </w:t>
      </w:r>
      <w:r w:rsidR="0099343A" w:rsidRPr="00043B90">
        <w:rPr>
          <w:rFonts w:ascii="Times New Roman" w:hAnsi="Times New Roman" w:cs="Times New Roman"/>
          <w:sz w:val="24"/>
          <w:szCs w:val="24"/>
        </w:rPr>
        <w:t>and a flicker of a maximalist “England in 1819” in “Young Americans</w:t>
      </w:r>
      <w:r w:rsidR="0099343A" w:rsidRPr="0045758A">
        <w:rPr>
          <w:rFonts w:ascii="Times New Roman" w:hAnsi="Times New Roman" w:cs="Times New Roman"/>
          <w:sz w:val="24"/>
          <w:szCs w:val="24"/>
        </w:rPr>
        <w:t>.</w:t>
      </w:r>
      <w:r w:rsidR="006C0579" w:rsidRPr="0045758A">
        <w:rPr>
          <w:rFonts w:ascii="Times New Roman" w:hAnsi="Times New Roman" w:cs="Times New Roman"/>
          <w:sz w:val="24"/>
          <w:szCs w:val="24"/>
        </w:rPr>
        <w:t>”</w:t>
      </w:r>
      <w:r w:rsidR="00062BC0" w:rsidRPr="0045758A">
        <w:rPr>
          <w:rFonts w:ascii="Times New Roman" w:hAnsi="Times New Roman" w:cs="Times New Roman"/>
          <w:sz w:val="24"/>
          <w:szCs w:val="24"/>
        </w:rPr>
        <w:t xml:space="preserve"> </w:t>
      </w:r>
      <w:r w:rsidR="00883D4F" w:rsidRPr="0045758A">
        <w:rPr>
          <w:rFonts w:ascii="Times New Roman" w:hAnsi="Times New Roman" w:cs="Times New Roman"/>
          <w:sz w:val="24"/>
          <w:szCs w:val="24"/>
        </w:rPr>
        <w:t>I</w:t>
      </w:r>
      <w:r w:rsidR="007250C3" w:rsidRPr="0045758A">
        <w:rPr>
          <w:rFonts w:ascii="Times New Roman" w:hAnsi="Times New Roman" w:cs="Times New Roman"/>
          <w:sz w:val="24"/>
          <w:szCs w:val="24"/>
        </w:rPr>
        <w:t>n imagining the</w:t>
      </w:r>
      <w:r w:rsidR="00883D4F" w:rsidRPr="0045758A">
        <w:rPr>
          <w:rFonts w:ascii="Times New Roman" w:hAnsi="Times New Roman" w:cs="Times New Roman"/>
          <w:sz w:val="24"/>
          <w:szCs w:val="24"/>
        </w:rPr>
        <w:t xml:space="preserve"> descent of an ambivalent</w:t>
      </w:r>
      <w:r w:rsidR="001A4766" w:rsidRPr="0045758A">
        <w:rPr>
          <w:rFonts w:ascii="Times New Roman" w:hAnsi="Times New Roman" w:cs="Times New Roman"/>
          <w:sz w:val="24"/>
          <w:szCs w:val="24"/>
        </w:rPr>
        <w:t>—</w:t>
      </w:r>
      <w:r w:rsidR="00883D4F" w:rsidRPr="0045758A">
        <w:rPr>
          <w:rFonts w:ascii="Times New Roman" w:hAnsi="Times New Roman" w:cs="Times New Roman"/>
          <w:sz w:val="24"/>
          <w:szCs w:val="24"/>
        </w:rPr>
        <w:t>yet sublime and infinitely compelling</w:t>
      </w:r>
      <w:r w:rsidR="001A4766" w:rsidRPr="0045758A">
        <w:rPr>
          <w:rFonts w:ascii="Times New Roman" w:hAnsi="Times New Roman" w:cs="Times New Roman"/>
          <w:sz w:val="24"/>
          <w:szCs w:val="24"/>
        </w:rPr>
        <w:t>—</w:t>
      </w:r>
      <w:r w:rsidR="00883D4F" w:rsidRPr="0045758A">
        <w:rPr>
          <w:rFonts w:ascii="Times New Roman" w:hAnsi="Times New Roman" w:cs="Times New Roman"/>
          <w:sz w:val="24"/>
          <w:szCs w:val="24"/>
        </w:rPr>
        <w:t>cosmic force into a world with “five years left to cry in</w:t>
      </w:r>
      <w:r w:rsidR="0085318A" w:rsidRPr="0045758A">
        <w:rPr>
          <w:rFonts w:ascii="Times New Roman" w:hAnsi="Times New Roman" w:cs="Times New Roman"/>
          <w:sz w:val="24"/>
          <w:szCs w:val="24"/>
        </w:rPr>
        <w:t>,</w:t>
      </w:r>
      <w:r w:rsidR="00883D4F" w:rsidRPr="0045758A">
        <w:rPr>
          <w:rFonts w:ascii="Times New Roman" w:hAnsi="Times New Roman" w:cs="Times New Roman"/>
          <w:sz w:val="24"/>
          <w:szCs w:val="24"/>
        </w:rPr>
        <w:t>”</w:t>
      </w:r>
      <w:r w:rsidR="007250C3" w:rsidRPr="0045758A">
        <w:rPr>
          <w:rFonts w:ascii="Times New Roman" w:hAnsi="Times New Roman" w:cs="Times New Roman"/>
          <w:sz w:val="24"/>
          <w:szCs w:val="24"/>
        </w:rPr>
        <w:t xml:space="preserve"> </w:t>
      </w:r>
      <w:r w:rsidR="00B20BDD" w:rsidRPr="0045758A">
        <w:rPr>
          <w:rFonts w:ascii="Times New Roman" w:hAnsi="Times New Roman" w:cs="Times New Roman"/>
          <w:i/>
          <w:sz w:val="24"/>
          <w:szCs w:val="24"/>
        </w:rPr>
        <w:t xml:space="preserve">The Rise and Fall of </w:t>
      </w:r>
      <w:r w:rsidR="007250C3" w:rsidRPr="0045758A">
        <w:rPr>
          <w:rFonts w:ascii="Times New Roman" w:hAnsi="Times New Roman" w:cs="Times New Roman"/>
          <w:i/>
          <w:sz w:val="24"/>
          <w:szCs w:val="24"/>
        </w:rPr>
        <w:t>Ziggy Stardust</w:t>
      </w:r>
      <w:r w:rsidR="007250C3" w:rsidRPr="0045758A">
        <w:rPr>
          <w:rFonts w:ascii="Times New Roman" w:hAnsi="Times New Roman" w:cs="Times New Roman"/>
          <w:sz w:val="24"/>
          <w:szCs w:val="24"/>
        </w:rPr>
        <w:t xml:space="preserve"> could be read as projecting an Orc for the 1970s rather than the 1790s</w:t>
      </w:r>
      <w:commentRangeStart w:id="94"/>
      <w:r w:rsidR="007250C3" w:rsidRPr="0045758A">
        <w:rPr>
          <w:rFonts w:ascii="Times New Roman" w:hAnsi="Times New Roman" w:cs="Times New Roman"/>
          <w:sz w:val="24"/>
          <w:szCs w:val="24"/>
        </w:rPr>
        <w:t>,</w:t>
      </w:r>
      <w:commentRangeEnd w:id="94"/>
      <w:r w:rsidR="0045758A" w:rsidRPr="0045758A">
        <w:rPr>
          <w:rStyle w:val="CommentReference"/>
        </w:rPr>
        <w:commentReference w:id="94"/>
      </w:r>
      <w:r w:rsidR="007250C3" w:rsidRPr="0045758A">
        <w:rPr>
          <w:rFonts w:ascii="Times New Roman" w:hAnsi="Times New Roman" w:cs="Times New Roman"/>
          <w:sz w:val="24"/>
          <w:szCs w:val="24"/>
        </w:rPr>
        <w:t xml:space="preserve"> a Blakean creation </w:t>
      </w:r>
      <w:r w:rsidR="00122122" w:rsidRPr="0045758A">
        <w:rPr>
          <w:rFonts w:ascii="Times New Roman" w:hAnsi="Times New Roman" w:cs="Times New Roman"/>
          <w:sz w:val="24"/>
          <w:szCs w:val="24"/>
        </w:rPr>
        <w:t xml:space="preserve">who </w:t>
      </w:r>
      <w:r w:rsidR="007250C3" w:rsidRPr="0045758A">
        <w:rPr>
          <w:rFonts w:ascii="Times New Roman" w:hAnsi="Times New Roman" w:cs="Times New Roman"/>
          <w:sz w:val="24"/>
          <w:szCs w:val="24"/>
        </w:rPr>
        <w:t>both stream</w:t>
      </w:r>
      <w:r w:rsidR="00122122" w:rsidRPr="0045758A">
        <w:rPr>
          <w:rFonts w:ascii="Times New Roman" w:hAnsi="Times New Roman" w:cs="Times New Roman"/>
          <w:sz w:val="24"/>
          <w:szCs w:val="24"/>
        </w:rPr>
        <w:t>s</w:t>
      </w:r>
      <w:r w:rsidR="007250C3" w:rsidRPr="0045758A">
        <w:rPr>
          <w:rFonts w:ascii="Times New Roman" w:hAnsi="Times New Roman" w:cs="Times New Roman"/>
          <w:sz w:val="24"/>
          <w:szCs w:val="24"/>
        </w:rPr>
        <w:t xml:space="preserve"> back </w:t>
      </w:r>
      <w:r w:rsidR="00B20BDD" w:rsidRPr="0045758A">
        <w:rPr>
          <w:rFonts w:ascii="Times New Roman" w:hAnsi="Times New Roman" w:cs="Times New Roman"/>
          <w:sz w:val="24"/>
          <w:szCs w:val="24"/>
        </w:rPr>
        <w:t>in</w:t>
      </w:r>
      <w:r w:rsidR="007250C3" w:rsidRPr="0045758A">
        <w:rPr>
          <w:rFonts w:ascii="Times New Roman" w:hAnsi="Times New Roman" w:cs="Times New Roman"/>
          <w:sz w:val="24"/>
          <w:szCs w:val="24"/>
        </w:rPr>
        <w:t>to myth and step</w:t>
      </w:r>
      <w:r w:rsidR="00122122" w:rsidRPr="0045758A">
        <w:rPr>
          <w:rFonts w:ascii="Times New Roman" w:hAnsi="Times New Roman" w:cs="Times New Roman"/>
          <w:sz w:val="24"/>
          <w:szCs w:val="24"/>
        </w:rPr>
        <w:t>s</w:t>
      </w:r>
      <w:r w:rsidR="007250C3" w:rsidRPr="0045758A">
        <w:rPr>
          <w:rFonts w:ascii="Times New Roman" w:hAnsi="Times New Roman" w:cs="Times New Roman"/>
          <w:sz w:val="24"/>
          <w:szCs w:val="24"/>
        </w:rPr>
        <w:t xml:space="preserve"> out into the quotidian world as a </w:t>
      </w:r>
      <w:r w:rsidR="00B20BDD" w:rsidRPr="0045758A">
        <w:rPr>
          <w:rFonts w:ascii="Times New Roman" w:hAnsi="Times New Roman" w:cs="Times New Roman"/>
          <w:sz w:val="24"/>
          <w:szCs w:val="24"/>
        </w:rPr>
        <w:t>flawed avatar of the times.</w:t>
      </w:r>
    </w:p>
    <w:p w14:paraId="4D8A28BB" w14:textId="4CF42BB0" w:rsidR="003B42EC" w:rsidRPr="00043B90" w:rsidRDefault="006C0579" w:rsidP="008D08A8">
      <w:pPr>
        <w:spacing w:after="0" w:line="480" w:lineRule="auto"/>
        <w:ind w:firstLine="720"/>
        <w:rPr>
          <w:rFonts w:ascii="Times New Roman" w:hAnsi="Times New Roman" w:cs="Times New Roman"/>
          <w:sz w:val="24"/>
          <w:szCs w:val="24"/>
        </w:rPr>
      </w:pPr>
      <w:r w:rsidRPr="00043B90">
        <w:rPr>
          <w:rFonts w:ascii="Times New Roman" w:hAnsi="Times New Roman" w:cs="Times New Roman"/>
          <w:sz w:val="24"/>
          <w:szCs w:val="24"/>
        </w:rPr>
        <w:t>I could go on</w:t>
      </w:r>
      <w:commentRangeStart w:id="95"/>
      <w:commentRangeStart w:id="96"/>
      <w:r w:rsidR="007F2896"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7F2896" w:rsidRPr="00043B90">
        <w:rPr>
          <w:rFonts w:ascii="Times New Roman" w:hAnsi="Times New Roman" w:cs="Times New Roman"/>
          <w:sz w:val="24"/>
          <w:szCs w:val="24"/>
        </w:rPr>
        <w:t>(And th</w:t>
      </w:r>
      <w:r w:rsidR="001E1061" w:rsidRPr="00043B90">
        <w:rPr>
          <w:rFonts w:ascii="Times New Roman" w:hAnsi="Times New Roman" w:cs="Times New Roman"/>
          <w:sz w:val="24"/>
          <w:szCs w:val="24"/>
        </w:rPr>
        <w:t>e</w:t>
      </w:r>
      <w:r w:rsidR="007F2896" w:rsidRPr="00043B90">
        <w:rPr>
          <w:rFonts w:ascii="Times New Roman" w:hAnsi="Times New Roman" w:cs="Times New Roman"/>
          <w:sz w:val="24"/>
          <w:szCs w:val="24"/>
        </w:rPr>
        <w:t xml:space="preserve"> list</w:t>
      </w:r>
      <w:r w:rsidR="001E1061" w:rsidRPr="00043B90">
        <w:rPr>
          <w:rFonts w:ascii="Times New Roman" w:hAnsi="Times New Roman" w:cs="Times New Roman"/>
          <w:sz w:val="24"/>
          <w:szCs w:val="24"/>
        </w:rPr>
        <w:t xml:space="preserve"> I’ve sketched thus far</w:t>
      </w:r>
      <w:r w:rsidR="007F2896" w:rsidRPr="00043B90">
        <w:rPr>
          <w:rFonts w:ascii="Times New Roman" w:hAnsi="Times New Roman" w:cs="Times New Roman"/>
          <w:sz w:val="24"/>
          <w:szCs w:val="24"/>
        </w:rPr>
        <w:t>, of course, begs questions.</w:t>
      </w:r>
      <w:r w:rsidR="00062BC0" w:rsidRPr="00043B90">
        <w:rPr>
          <w:rFonts w:ascii="Times New Roman" w:hAnsi="Times New Roman" w:cs="Times New Roman"/>
          <w:sz w:val="24"/>
          <w:szCs w:val="24"/>
        </w:rPr>
        <w:t xml:space="preserve"> </w:t>
      </w:r>
      <w:r w:rsidR="007F2896" w:rsidRPr="00043B90">
        <w:rPr>
          <w:rFonts w:ascii="Times New Roman" w:hAnsi="Times New Roman" w:cs="Times New Roman"/>
          <w:sz w:val="24"/>
          <w:szCs w:val="24"/>
        </w:rPr>
        <w:t>Why just the old-school visionary company?</w:t>
      </w:r>
      <w:r w:rsidR="00062BC0" w:rsidRPr="00043B90">
        <w:rPr>
          <w:rFonts w:ascii="Times New Roman" w:hAnsi="Times New Roman" w:cs="Times New Roman"/>
          <w:sz w:val="24"/>
          <w:szCs w:val="24"/>
        </w:rPr>
        <w:t xml:space="preserve"> </w:t>
      </w:r>
      <w:r w:rsidR="007F2896" w:rsidRPr="00043B90">
        <w:rPr>
          <w:rFonts w:ascii="Times New Roman" w:hAnsi="Times New Roman" w:cs="Times New Roman"/>
          <w:sz w:val="24"/>
          <w:szCs w:val="24"/>
        </w:rPr>
        <w:t xml:space="preserve">Does Bowie resonate with Anna Laetitia </w:t>
      </w:r>
      <w:proofErr w:type="spellStart"/>
      <w:r w:rsidR="007F2896" w:rsidRPr="00043B90">
        <w:rPr>
          <w:rFonts w:ascii="Times New Roman" w:hAnsi="Times New Roman" w:cs="Times New Roman"/>
          <w:sz w:val="24"/>
          <w:szCs w:val="24"/>
        </w:rPr>
        <w:t>Barbauld</w:t>
      </w:r>
      <w:proofErr w:type="spellEnd"/>
      <w:r w:rsidR="007F2896" w:rsidRPr="00043B90">
        <w:rPr>
          <w:rFonts w:ascii="Times New Roman" w:hAnsi="Times New Roman" w:cs="Times New Roman"/>
          <w:sz w:val="24"/>
          <w:szCs w:val="24"/>
        </w:rPr>
        <w:t>, or Felicia Hemans</w:t>
      </w:r>
      <w:r w:rsidR="00A8436E" w:rsidRPr="00043B90">
        <w:rPr>
          <w:rFonts w:ascii="Times New Roman" w:hAnsi="Times New Roman" w:cs="Times New Roman"/>
          <w:sz w:val="24"/>
          <w:szCs w:val="24"/>
        </w:rPr>
        <w:t xml:space="preserve"> (a similarly generous acknowledger of connections)</w:t>
      </w:r>
      <w:r w:rsidR="007F2896" w:rsidRPr="00043B90">
        <w:rPr>
          <w:rFonts w:ascii="Times New Roman" w:hAnsi="Times New Roman" w:cs="Times New Roman"/>
          <w:sz w:val="24"/>
          <w:szCs w:val="24"/>
        </w:rPr>
        <w:t xml:space="preserve">, or (perhaps most </w:t>
      </w:r>
      <w:r w:rsidR="003D7FA7" w:rsidRPr="00043B90">
        <w:rPr>
          <w:rFonts w:ascii="Times New Roman" w:hAnsi="Times New Roman" w:cs="Times New Roman"/>
          <w:sz w:val="24"/>
          <w:szCs w:val="24"/>
        </w:rPr>
        <w:t>plausibly</w:t>
      </w:r>
      <w:r w:rsidR="007F2896" w:rsidRPr="00043B90">
        <w:rPr>
          <w:rFonts w:ascii="Times New Roman" w:hAnsi="Times New Roman" w:cs="Times New Roman"/>
          <w:sz w:val="24"/>
          <w:szCs w:val="24"/>
        </w:rPr>
        <w:t xml:space="preserve">) with Letitia Landon, another </w:t>
      </w:r>
      <w:r w:rsidR="00446D56" w:rsidRPr="00043B90">
        <w:rPr>
          <w:rFonts w:ascii="Times New Roman" w:hAnsi="Times New Roman" w:cs="Times New Roman"/>
          <w:sz w:val="24"/>
          <w:szCs w:val="24"/>
        </w:rPr>
        <w:t>artist</w:t>
      </w:r>
      <w:r w:rsidR="007F2896" w:rsidRPr="00043B90">
        <w:rPr>
          <w:rFonts w:ascii="Times New Roman" w:hAnsi="Times New Roman" w:cs="Times New Roman"/>
          <w:sz w:val="24"/>
          <w:szCs w:val="24"/>
        </w:rPr>
        <w:t xml:space="preserve"> who felt </w:t>
      </w:r>
      <w:r w:rsidR="0055239F" w:rsidRPr="00043B90">
        <w:rPr>
          <w:rFonts w:ascii="Times New Roman" w:hAnsi="Times New Roman" w:cs="Times New Roman"/>
          <w:sz w:val="24"/>
          <w:szCs w:val="24"/>
        </w:rPr>
        <w:t xml:space="preserve">that </w:t>
      </w:r>
      <w:r w:rsidR="007F2896" w:rsidRPr="00043B90">
        <w:rPr>
          <w:rFonts w:ascii="Times New Roman" w:hAnsi="Times New Roman" w:cs="Times New Roman"/>
          <w:sz w:val="24"/>
          <w:szCs w:val="24"/>
        </w:rPr>
        <w:t>she’d come late to the party</w:t>
      </w:r>
      <w:r w:rsidR="00446D56" w:rsidRPr="00043B90">
        <w:rPr>
          <w:rFonts w:ascii="Times New Roman" w:hAnsi="Times New Roman" w:cs="Times New Roman"/>
          <w:sz w:val="24"/>
          <w:szCs w:val="24"/>
        </w:rPr>
        <w:t xml:space="preserve"> and </w:t>
      </w:r>
      <w:r w:rsidR="0055239F" w:rsidRPr="00043B90">
        <w:rPr>
          <w:rFonts w:ascii="Times New Roman" w:hAnsi="Times New Roman" w:cs="Times New Roman"/>
          <w:sz w:val="24"/>
          <w:szCs w:val="24"/>
        </w:rPr>
        <w:t>needed</w:t>
      </w:r>
      <w:r w:rsidR="00446D56" w:rsidRPr="00043B90">
        <w:rPr>
          <w:rFonts w:ascii="Times New Roman" w:hAnsi="Times New Roman" w:cs="Times New Roman"/>
          <w:sz w:val="24"/>
          <w:szCs w:val="24"/>
        </w:rPr>
        <w:t xml:space="preserve"> to </w:t>
      </w:r>
      <w:r w:rsidR="00122122" w:rsidRPr="00043B90">
        <w:rPr>
          <w:rFonts w:ascii="Times New Roman" w:hAnsi="Times New Roman" w:cs="Times New Roman"/>
          <w:sz w:val="24"/>
          <w:szCs w:val="24"/>
        </w:rPr>
        <w:t>negotiate</w:t>
      </w:r>
      <w:r w:rsidR="00446D56" w:rsidRPr="00043B90">
        <w:rPr>
          <w:rFonts w:ascii="Times New Roman" w:hAnsi="Times New Roman" w:cs="Times New Roman"/>
          <w:sz w:val="24"/>
          <w:szCs w:val="24"/>
        </w:rPr>
        <w:t xml:space="preserve"> a </w:t>
      </w:r>
      <w:proofErr w:type="gramStart"/>
      <w:r w:rsidR="00446D56" w:rsidRPr="00043B90">
        <w:rPr>
          <w:rFonts w:ascii="Times New Roman" w:hAnsi="Times New Roman" w:cs="Times New Roman"/>
          <w:sz w:val="24"/>
          <w:szCs w:val="24"/>
        </w:rPr>
        <w:t>newly-establish</w:t>
      </w:r>
      <w:r w:rsidR="00122122" w:rsidRPr="00043B90">
        <w:rPr>
          <w:rFonts w:ascii="Times New Roman" w:hAnsi="Times New Roman" w:cs="Times New Roman"/>
          <w:sz w:val="24"/>
          <w:szCs w:val="24"/>
        </w:rPr>
        <w:t>ing</w:t>
      </w:r>
      <w:proofErr w:type="gramEnd"/>
      <w:r w:rsidR="00446D56" w:rsidRPr="00043B90">
        <w:rPr>
          <w:rFonts w:ascii="Times New Roman" w:hAnsi="Times New Roman" w:cs="Times New Roman"/>
          <w:sz w:val="24"/>
          <w:szCs w:val="24"/>
        </w:rPr>
        <w:t xml:space="preserve"> tradition </w:t>
      </w:r>
      <w:r w:rsidR="00122122" w:rsidRPr="00043B90">
        <w:rPr>
          <w:rFonts w:ascii="Times New Roman" w:hAnsi="Times New Roman" w:cs="Times New Roman"/>
          <w:sz w:val="24"/>
          <w:szCs w:val="24"/>
        </w:rPr>
        <w:t>while</w:t>
      </w:r>
      <w:r w:rsidR="00446D56" w:rsidRPr="00043B90">
        <w:rPr>
          <w:rFonts w:ascii="Times New Roman" w:hAnsi="Times New Roman" w:cs="Times New Roman"/>
          <w:sz w:val="24"/>
          <w:szCs w:val="24"/>
        </w:rPr>
        <w:t xml:space="preserve"> making her own voice</w:t>
      </w:r>
      <w:r w:rsidR="007F2896"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7F2896" w:rsidRPr="00043B90">
        <w:rPr>
          <w:rFonts w:ascii="Times New Roman" w:hAnsi="Times New Roman" w:cs="Times New Roman"/>
          <w:sz w:val="24"/>
          <w:szCs w:val="24"/>
        </w:rPr>
        <w:t>Might Bowie be</w:t>
      </w:r>
      <w:r w:rsidR="00446D56" w:rsidRPr="00043B90">
        <w:rPr>
          <w:rFonts w:ascii="Times New Roman" w:hAnsi="Times New Roman" w:cs="Times New Roman"/>
          <w:sz w:val="24"/>
          <w:szCs w:val="24"/>
        </w:rPr>
        <w:t>, in certain moods and modes,</w:t>
      </w:r>
      <w:r w:rsidR="007F2896" w:rsidRPr="00043B90">
        <w:rPr>
          <w:rFonts w:ascii="Times New Roman" w:hAnsi="Times New Roman" w:cs="Times New Roman"/>
          <w:sz w:val="24"/>
          <w:szCs w:val="24"/>
        </w:rPr>
        <w:t xml:space="preserve"> like Jane Austen</w:t>
      </w:r>
      <w:r w:rsidR="003D7FA7" w:rsidRPr="00043B90">
        <w:rPr>
          <w:rFonts w:ascii="Times New Roman" w:hAnsi="Times New Roman" w:cs="Times New Roman"/>
          <w:sz w:val="24"/>
          <w:szCs w:val="24"/>
        </w:rPr>
        <w:t>,</w:t>
      </w:r>
      <w:r w:rsidR="007F2896" w:rsidRPr="00043B90">
        <w:rPr>
          <w:rFonts w:ascii="Times New Roman" w:hAnsi="Times New Roman" w:cs="Times New Roman"/>
          <w:sz w:val="24"/>
          <w:szCs w:val="24"/>
        </w:rPr>
        <w:t xml:space="preserve"> or </w:t>
      </w:r>
      <w:r w:rsidR="003D7FA7" w:rsidRPr="00043B90">
        <w:rPr>
          <w:rFonts w:ascii="Times New Roman" w:hAnsi="Times New Roman" w:cs="Times New Roman"/>
          <w:sz w:val="24"/>
          <w:szCs w:val="24"/>
        </w:rPr>
        <w:t xml:space="preserve">Lady Morgan, or </w:t>
      </w:r>
      <w:r w:rsidR="007F2896" w:rsidRPr="00043B90">
        <w:rPr>
          <w:rFonts w:ascii="Times New Roman" w:hAnsi="Times New Roman" w:cs="Times New Roman"/>
          <w:sz w:val="24"/>
          <w:szCs w:val="24"/>
        </w:rPr>
        <w:t>Walter Scott?</w:t>
      </w:r>
      <w:r w:rsidR="00062BC0" w:rsidRPr="00043B90">
        <w:rPr>
          <w:rFonts w:ascii="Times New Roman" w:hAnsi="Times New Roman" w:cs="Times New Roman"/>
          <w:sz w:val="24"/>
          <w:szCs w:val="24"/>
        </w:rPr>
        <w:t xml:space="preserve"> </w:t>
      </w:r>
      <w:r w:rsidR="007F2896" w:rsidRPr="00043B90">
        <w:rPr>
          <w:rFonts w:ascii="Times New Roman" w:hAnsi="Times New Roman" w:cs="Times New Roman"/>
          <w:sz w:val="24"/>
          <w:szCs w:val="24"/>
        </w:rPr>
        <w:t xml:space="preserve">Did the suburban kid from </w:t>
      </w:r>
      <w:r w:rsidR="00446D56" w:rsidRPr="00043B90">
        <w:rPr>
          <w:rFonts w:ascii="Times New Roman" w:hAnsi="Times New Roman" w:cs="Times New Roman"/>
          <w:sz w:val="24"/>
          <w:szCs w:val="24"/>
        </w:rPr>
        <w:t xml:space="preserve">unfashionable </w:t>
      </w:r>
      <w:r w:rsidR="007F2896" w:rsidRPr="00043B90">
        <w:rPr>
          <w:rFonts w:ascii="Times New Roman" w:hAnsi="Times New Roman" w:cs="Times New Roman"/>
          <w:sz w:val="24"/>
          <w:szCs w:val="24"/>
        </w:rPr>
        <w:t>Bromley fashion himself in</w:t>
      </w:r>
      <w:r w:rsidR="00446D56" w:rsidRPr="00043B90">
        <w:rPr>
          <w:rFonts w:ascii="Times New Roman" w:hAnsi="Times New Roman" w:cs="Times New Roman"/>
          <w:sz w:val="24"/>
          <w:szCs w:val="24"/>
        </w:rPr>
        <w:t xml:space="preserve"> ways that chime with Ayrshire’s</w:t>
      </w:r>
      <w:r w:rsidR="007F2896" w:rsidRPr="00043B90">
        <w:rPr>
          <w:rFonts w:ascii="Times New Roman" w:hAnsi="Times New Roman" w:cs="Times New Roman"/>
          <w:sz w:val="24"/>
          <w:szCs w:val="24"/>
        </w:rPr>
        <w:t xml:space="preserve"> “heaven-taught </w:t>
      </w:r>
      <w:proofErr w:type="spellStart"/>
      <w:r w:rsidR="007F2896" w:rsidRPr="00043B90">
        <w:rPr>
          <w:rFonts w:ascii="Times New Roman" w:hAnsi="Times New Roman" w:cs="Times New Roman"/>
          <w:sz w:val="24"/>
          <w:szCs w:val="24"/>
        </w:rPr>
        <w:t>plowman</w:t>
      </w:r>
      <w:proofErr w:type="spellEnd"/>
      <w:r w:rsidR="0085318A" w:rsidRPr="00043B90">
        <w:rPr>
          <w:rFonts w:ascii="Times New Roman" w:hAnsi="Times New Roman" w:cs="Times New Roman"/>
          <w:sz w:val="24"/>
          <w:szCs w:val="24"/>
        </w:rPr>
        <w:t>,</w:t>
      </w:r>
      <w:r w:rsidR="007F2896" w:rsidRPr="00043B90">
        <w:rPr>
          <w:rFonts w:ascii="Times New Roman" w:hAnsi="Times New Roman" w:cs="Times New Roman"/>
          <w:sz w:val="24"/>
          <w:szCs w:val="24"/>
        </w:rPr>
        <w:t xml:space="preserve">” or </w:t>
      </w:r>
      <w:r w:rsidR="00446D56" w:rsidRPr="00043B90">
        <w:rPr>
          <w:rFonts w:ascii="Times New Roman" w:hAnsi="Times New Roman" w:cs="Times New Roman"/>
          <w:sz w:val="24"/>
          <w:szCs w:val="24"/>
        </w:rPr>
        <w:t xml:space="preserve">with </w:t>
      </w:r>
      <w:r w:rsidR="007F2896" w:rsidRPr="00043B90">
        <w:rPr>
          <w:rFonts w:ascii="Times New Roman" w:hAnsi="Times New Roman" w:cs="Times New Roman"/>
          <w:sz w:val="24"/>
          <w:szCs w:val="24"/>
        </w:rPr>
        <w:t xml:space="preserve">the Helpston man </w:t>
      </w:r>
      <w:r w:rsidR="00446D56" w:rsidRPr="00043B90">
        <w:rPr>
          <w:rFonts w:ascii="Times New Roman" w:hAnsi="Times New Roman" w:cs="Times New Roman"/>
          <w:sz w:val="24"/>
          <w:szCs w:val="24"/>
        </w:rPr>
        <w:t>who began by reflecting on the natural world and who ended up echoing everything?)</w:t>
      </w:r>
      <w:r w:rsidR="00062BC0" w:rsidRPr="00043B90">
        <w:rPr>
          <w:rFonts w:ascii="Times New Roman" w:hAnsi="Times New Roman" w:cs="Times New Roman"/>
          <w:sz w:val="24"/>
          <w:szCs w:val="24"/>
        </w:rPr>
        <w:t xml:space="preserve"> </w:t>
      </w:r>
      <w:commentRangeEnd w:id="95"/>
      <w:r w:rsidR="002D4552">
        <w:rPr>
          <w:rStyle w:val="CommentReference"/>
        </w:rPr>
        <w:commentReference w:id="95"/>
      </w:r>
      <w:commentRangeEnd w:id="96"/>
      <w:r w:rsidR="00EE6D9C">
        <w:rPr>
          <w:rStyle w:val="CommentReference"/>
        </w:rPr>
        <w:commentReference w:id="96"/>
      </w:r>
      <w:commentRangeStart w:id="97"/>
      <w:r w:rsidR="00883D4F" w:rsidRPr="00043B90">
        <w:rPr>
          <w:rFonts w:ascii="Times New Roman" w:hAnsi="Times New Roman" w:cs="Times New Roman"/>
          <w:sz w:val="24"/>
          <w:szCs w:val="24"/>
        </w:rPr>
        <w:t>However</w:t>
      </w:r>
      <w:r w:rsidR="0055239F" w:rsidRPr="00043B90">
        <w:rPr>
          <w:rFonts w:ascii="Times New Roman" w:hAnsi="Times New Roman" w:cs="Times New Roman"/>
          <w:sz w:val="24"/>
          <w:szCs w:val="24"/>
        </w:rPr>
        <w:t xml:space="preserve">, more possibilities are not </w:t>
      </w:r>
      <w:r w:rsidR="0055239F" w:rsidRPr="006C026F">
        <w:rPr>
          <w:rFonts w:ascii="Times New Roman" w:hAnsi="Times New Roman" w:cs="Times New Roman"/>
          <w:sz w:val="24"/>
          <w:szCs w:val="24"/>
        </w:rPr>
        <w:t>needful</w:t>
      </w:r>
      <w:r w:rsidR="0055239F" w:rsidRPr="00043B90">
        <w:rPr>
          <w:rFonts w:ascii="Times New Roman" w:hAnsi="Times New Roman" w:cs="Times New Roman"/>
          <w:sz w:val="24"/>
          <w:szCs w:val="24"/>
        </w:rPr>
        <w:t xml:space="preserve">, </w:t>
      </w:r>
      <w:r w:rsidR="00883D4F" w:rsidRPr="00043B90">
        <w:rPr>
          <w:rFonts w:ascii="Times New Roman" w:hAnsi="Times New Roman" w:cs="Times New Roman"/>
          <w:sz w:val="24"/>
          <w:szCs w:val="24"/>
        </w:rPr>
        <w:t>because this</w:t>
      </w:r>
      <w:r w:rsidR="00446D56" w:rsidRPr="00043B90">
        <w:rPr>
          <w:rFonts w:ascii="Times New Roman" w:hAnsi="Times New Roman" w:cs="Times New Roman"/>
          <w:sz w:val="24"/>
          <w:szCs w:val="24"/>
        </w:rPr>
        <w:t xml:space="preserve"> is an introduction, not a thesis</w:t>
      </w:r>
      <w:r w:rsidR="00883D4F" w:rsidRPr="00043B90">
        <w:rPr>
          <w:rFonts w:ascii="Times New Roman" w:hAnsi="Times New Roman" w:cs="Times New Roman"/>
          <w:sz w:val="24"/>
          <w:szCs w:val="24"/>
        </w:rPr>
        <w:t>, and it was</w:t>
      </w:r>
      <w:r w:rsidR="00CE201E" w:rsidRPr="00043B90">
        <w:rPr>
          <w:rFonts w:ascii="Times New Roman" w:hAnsi="Times New Roman" w:cs="Times New Roman"/>
          <w:sz w:val="24"/>
          <w:szCs w:val="24"/>
        </w:rPr>
        <w:t xml:space="preserve"> to </w:t>
      </w:r>
      <w:r w:rsidR="00883D4F" w:rsidRPr="00043B90">
        <w:rPr>
          <w:rFonts w:ascii="Times New Roman" w:hAnsi="Times New Roman" w:cs="Times New Roman"/>
          <w:sz w:val="24"/>
          <w:szCs w:val="24"/>
        </w:rPr>
        <w:t xml:space="preserve">address resonances in depth that we put together the </w:t>
      </w:r>
      <w:r w:rsidR="002F7FAA" w:rsidRPr="00043B90">
        <w:rPr>
          <w:rFonts w:ascii="Times New Roman" w:hAnsi="Times New Roman" w:cs="Times New Roman"/>
          <w:sz w:val="24"/>
          <w:szCs w:val="24"/>
        </w:rPr>
        <w:t>essays</w:t>
      </w:r>
      <w:r w:rsidR="00883D4F" w:rsidRPr="00043B90">
        <w:rPr>
          <w:rFonts w:ascii="Times New Roman" w:hAnsi="Times New Roman" w:cs="Times New Roman"/>
          <w:sz w:val="24"/>
          <w:szCs w:val="24"/>
        </w:rPr>
        <w:t xml:space="preserve"> in this collection</w:t>
      </w:r>
      <w:r w:rsidR="00CE201E" w:rsidRPr="00043B90">
        <w:rPr>
          <w:rFonts w:ascii="Times New Roman" w:hAnsi="Times New Roman" w:cs="Times New Roman"/>
          <w:sz w:val="24"/>
          <w:szCs w:val="24"/>
        </w:rPr>
        <w:t xml:space="preserve"> in the first place</w:t>
      </w:r>
      <w:r w:rsidR="00883D4F"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commentRangeEnd w:id="97"/>
      <w:r w:rsidR="00D96375">
        <w:rPr>
          <w:rStyle w:val="CommentReference"/>
        </w:rPr>
        <w:commentReference w:id="97"/>
      </w:r>
      <w:r w:rsidR="003D7FA7" w:rsidRPr="00043B90">
        <w:rPr>
          <w:rFonts w:ascii="Times New Roman" w:hAnsi="Times New Roman" w:cs="Times New Roman"/>
          <w:sz w:val="24"/>
          <w:szCs w:val="24"/>
        </w:rPr>
        <w:t xml:space="preserve">Having sketched out </w:t>
      </w:r>
      <w:r w:rsidR="003D7FA7" w:rsidRPr="00043B90">
        <w:rPr>
          <w:rFonts w:ascii="Times New Roman" w:hAnsi="Times New Roman" w:cs="Times New Roman"/>
          <w:sz w:val="24"/>
          <w:szCs w:val="24"/>
        </w:rPr>
        <w:lastRenderedPageBreak/>
        <w:t xml:space="preserve">models of Romantic inheritance and </w:t>
      </w:r>
      <w:r w:rsidR="00ED22BC" w:rsidRPr="00043B90">
        <w:rPr>
          <w:rFonts w:ascii="Times New Roman" w:hAnsi="Times New Roman" w:cs="Times New Roman"/>
          <w:sz w:val="24"/>
          <w:szCs w:val="24"/>
        </w:rPr>
        <w:t>indicat</w:t>
      </w:r>
      <w:r w:rsidR="003D7FA7" w:rsidRPr="00043B90">
        <w:rPr>
          <w:rFonts w:ascii="Times New Roman" w:hAnsi="Times New Roman" w:cs="Times New Roman"/>
          <w:sz w:val="24"/>
          <w:szCs w:val="24"/>
        </w:rPr>
        <w:t xml:space="preserve">ed how Bowie </w:t>
      </w:r>
      <w:r w:rsidR="002223AB" w:rsidRPr="00043B90">
        <w:rPr>
          <w:rFonts w:ascii="Times New Roman" w:hAnsi="Times New Roman" w:cs="Times New Roman"/>
          <w:sz w:val="24"/>
          <w:szCs w:val="24"/>
        </w:rPr>
        <w:t>might</w:t>
      </w:r>
      <w:r w:rsidR="003D7FA7" w:rsidRPr="00043B90">
        <w:rPr>
          <w:rFonts w:ascii="Times New Roman" w:hAnsi="Times New Roman" w:cs="Times New Roman"/>
          <w:sz w:val="24"/>
          <w:szCs w:val="24"/>
        </w:rPr>
        <w:t xml:space="preserve"> be used </w:t>
      </w:r>
      <w:r w:rsidR="004E14C1" w:rsidRPr="00043B90">
        <w:rPr>
          <w:rFonts w:ascii="Times New Roman" w:hAnsi="Times New Roman" w:cs="Times New Roman"/>
          <w:sz w:val="24"/>
          <w:szCs w:val="24"/>
        </w:rPr>
        <w:t xml:space="preserve">to </w:t>
      </w:r>
      <w:r w:rsidR="003D7FA7" w:rsidRPr="00043B90">
        <w:rPr>
          <w:rFonts w:ascii="Times New Roman" w:hAnsi="Times New Roman" w:cs="Times New Roman"/>
          <w:sz w:val="24"/>
          <w:szCs w:val="24"/>
        </w:rPr>
        <w:t>investigate these, a</w:t>
      </w:r>
      <w:r w:rsidR="002F7FAA" w:rsidRPr="00043B90">
        <w:rPr>
          <w:rFonts w:ascii="Times New Roman" w:hAnsi="Times New Roman" w:cs="Times New Roman"/>
          <w:sz w:val="24"/>
          <w:szCs w:val="24"/>
        </w:rPr>
        <w:t xml:space="preserve">ll that remains is briefly to </w:t>
      </w:r>
      <w:r w:rsidR="0055239F" w:rsidRPr="00993343">
        <w:rPr>
          <w:rFonts w:ascii="Times New Roman" w:hAnsi="Times New Roman" w:cs="Times New Roman"/>
          <w:sz w:val="24"/>
          <w:szCs w:val="24"/>
        </w:rPr>
        <w:t>trail</w:t>
      </w:r>
      <w:r w:rsidR="0055239F" w:rsidRPr="00043B90">
        <w:rPr>
          <w:rFonts w:ascii="Times New Roman" w:hAnsi="Times New Roman" w:cs="Times New Roman"/>
          <w:sz w:val="24"/>
          <w:szCs w:val="24"/>
        </w:rPr>
        <w:t xml:space="preserve"> </w:t>
      </w:r>
      <w:r w:rsidR="002F7FAA" w:rsidRPr="00043B90">
        <w:rPr>
          <w:rFonts w:ascii="Times New Roman" w:hAnsi="Times New Roman" w:cs="Times New Roman"/>
          <w:sz w:val="24"/>
          <w:szCs w:val="24"/>
        </w:rPr>
        <w:t>the individual contributions before shutting up gracefully and letting them speak for themselves.</w:t>
      </w:r>
    </w:p>
    <w:p w14:paraId="4518D1D7" w14:textId="7F80C2AA" w:rsidR="00CA767D" w:rsidRPr="00043B90" w:rsidRDefault="006115B8" w:rsidP="008D08A8">
      <w:pPr>
        <w:spacing w:after="0" w:line="480" w:lineRule="auto"/>
        <w:ind w:firstLine="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In </w:t>
      </w:r>
      <w:r w:rsidR="00786EBD" w:rsidRPr="00043B90">
        <w:rPr>
          <w:rFonts w:ascii="Times New Roman" w:hAnsi="Times New Roman" w:cs="Times New Roman"/>
          <w:sz w:val="24"/>
          <w:szCs w:val="24"/>
          <w:lang w:val="en-US"/>
        </w:rPr>
        <w:t>the</w:t>
      </w:r>
      <w:r w:rsidR="00BB5347" w:rsidRPr="00043B90">
        <w:rPr>
          <w:rFonts w:ascii="Times New Roman" w:hAnsi="Times New Roman" w:cs="Times New Roman"/>
          <w:sz w:val="24"/>
          <w:szCs w:val="24"/>
          <w:lang w:val="en-US"/>
        </w:rPr>
        <w:t xml:space="preserve"> opening essay</w:t>
      </w:r>
      <w:r w:rsidRPr="00043B90">
        <w:rPr>
          <w:rFonts w:ascii="Times New Roman" w:hAnsi="Times New Roman" w:cs="Times New Roman"/>
          <w:sz w:val="24"/>
          <w:szCs w:val="24"/>
          <w:lang w:val="en-US"/>
        </w:rPr>
        <w:t xml:space="preserve">, </w:t>
      </w:r>
      <w:r w:rsidR="00AB3F92" w:rsidRPr="00043B90">
        <w:rPr>
          <w:rFonts w:ascii="Times New Roman" w:hAnsi="Times New Roman" w:cs="Times New Roman"/>
          <w:sz w:val="24"/>
          <w:szCs w:val="24"/>
          <w:lang w:val="en-US"/>
        </w:rPr>
        <w:t>Joanna E. Taylor</w:t>
      </w:r>
      <w:r w:rsidR="00B6329C"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considers the </w:t>
      </w:r>
      <w:r w:rsidR="002F7FAA" w:rsidRPr="00043B90">
        <w:rPr>
          <w:rFonts w:ascii="Times New Roman" w:hAnsi="Times New Roman" w:cs="Times New Roman"/>
          <w:sz w:val="24"/>
          <w:szCs w:val="24"/>
          <w:lang w:val="en-US"/>
        </w:rPr>
        <w:t xml:space="preserve">strong consonances </w:t>
      </w:r>
      <w:r w:rsidRPr="00043B90">
        <w:rPr>
          <w:rFonts w:ascii="Times New Roman" w:hAnsi="Times New Roman" w:cs="Times New Roman"/>
          <w:sz w:val="24"/>
          <w:szCs w:val="24"/>
          <w:lang w:val="en-US"/>
        </w:rPr>
        <w:t xml:space="preserve">between the </w:t>
      </w:r>
      <w:r w:rsidR="003A14F5" w:rsidRPr="00043B90">
        <w:rPr>
          <w:rFonts w:ascii="Times New Roman" w:hAnsi="Times New Roman" w:cs="Times New Roman"/>
          <w:sz w:val="24"/>
          <w:szCs w:val="24"/>
          <w:lang w:val="en-US"/>
        </w:rPr>
        <w:t>manners</w:t>
      </w:r>
      <w:r w:rsidRPr="00043B90">
        <w:rPr>
          <w:rFonts w:ascii="Times New Roman" w:hAnsi="Times New Roman" w:cs="Times New Roman"/>
          <w:sz w:val="24"/>
          <w:szCs w:val="24"/>
          <w:lang w:val="en-US"/>
        </w:rPr>
        <w:t xml:space="preserve"> in which Romantic-period writers </w:t>
      </w:r>
      <w:r w:rsidR="003D7FA7" w:rsidRPr="00043B90">
        <w:rPr>
          <w:rFonts w:ascii="Times New Roman" w:hAnsi="Times New Roman" w:cs="Times New Roman"/>
          <w:sz w:val="24"/>
          <w:szCs w:val="24"/>
          <w:lang w:val="en-US"/>
        </w:rPr>
        <w:t>located</w:t>
      </w:r>
      <w:r w:rsidR="00CE201E"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selves through </w:t>
      </w:r>
      <w:r w:rsidR="00FD256D" w:rsidRPr="00043B90">
        <w:rPr>
          <w:rFonts w:ascii="Times New Roman" w:hAnsi="Times New Roman" w:cs="Times New Roman"/>
          <w:sz w:val="24"/>
          <w:szCs w:val="24"/>
          <w:lang w:val="en-US"/>
        </w:rPr>
        <w:t>conceptualizing</w:t>
      </w:r>
      <w:r w:rsidR="00B94F18" w:rsidRPr="00043B90">
        <w:rPr>
          <w:rFonts w:ascii="Times New Roman" w:hAnsi="Times New Roman" w:cs="Times New Roman"/>
          <w:sz w:val="24"/>
          <w:szCs w:val="24"/>
          <w:lang w:val="en-US"/>
        </w:rPr>
        <w:t xml:space="preserve"> forms of </w:t>
      </w:r>
      <w:r w:rsidRPr="00043B90">
        <w:rPr>
          <w:rFonts w:ascii="Times New Roman" w:hAnsi="Times New Roman" w:cs="Times New Roman"/>
          <w:sz w:val="24"/>
          <w:szCs w:val="24"/>
          <w:lang w:val="en-US"/>
        </w:rPr>
        <w:t>contained space</w:t>
      </w:r>
      <w:r w:rsidR="00BB5347" w:rsidRPr="00043B90">
        <w:rPr>
          <w:rFonts w:ascii="Times New Roman" w:hAnsi="Times New Roman" w:cs="Times New Roman"/>
          <w:sz w:val="24"/>
          <w:szCs w:val="24"/>
          <w:lang w:val="en-US"/>
        </w:rPr>
        <w:t xml:space="preserve"> and Bowie’s practices in the sequence of songs featuring Major Tom</w:t>
      </w:r>
      <w:r w:rsidRPr="00043B90">
        <w:rPr>
          <w:rFonts w:ascii="Times New Roman" w:hAnsi="Times New Roman" w:cs="Times New Roman"/>
          <w:sz w:val="24"/>
          <w:szCs w:val="24"/>
          <w:lang w:val="en-US"/>
        </w:rPr>
        <w:t>.</w:t>
      </w:r>
      <w:r w:rsidR="00062BC0" w:rsidRPr="00043B90">
        <w:rPr>
          <w:rFonts w:ascii="Times New Roman" w:hAnsi="Times New Roman" w:cs="Times New Roman"/>
          <w:sz w:val="24"/>
          <w:szCs w:val="24"/>
          <w:lang w:val="en-US"/>
        </w:rPr>
        <w:t xml:space="preserve"> </w:t>
      </w:r>
      <w:r w:rsidR="00B94F18" w:rsidRPr="00043B90">
        <w:rPr>
          <w:rFonts w:ascii="Times New Roman" w:hAnsi="Times New Roman" w:cs="Times New Roman"/>
          <w:sz w:val="24"/>
          <w:szCs w:val="24"/>
          <w:lang w:val="en-US"/>
        </w:rPr>
        <w:t xml:space="preserve">Her essay pays particular attention to echoes, which serve both as means of reiterating and as forms that can </w:t>
      </w:r>
      <w:r w:rsidR="00B94F18" w:rsidRPr="00043B90">
        <w:rPr>
          <w:rFonts w:ascii="Times New Roman" w:hAnsi="Times New Roman" w:cs="Times New Roman"/>
          <w:sz w:val="24"/>
          <w:szCs w:val="24"/>
        </w:rPr>
        <w:t>queer the boundaries between individuals, communities</w:t>
      </w:r>
      <w:r w:rsidR="00E5574B" w:rsidRPr="00043B90">
        <w:rPr>
          <w:rFonts w:ascii="Times New Roman" w:hAnsi="Times New Roman" w:cs="Times New Roman"/>
          <w:sz w:val="24"/>
          <w:szCs w:val="24"/>
        </w:rPr>
        <w:t>,</w:t>
      </w:r>
      <w:r w:rsidR="00B94F18" w:rsidRPr="00043B90">
        <w:rPr>
          <w:rFonts w:ascii="Times New Roman" w:hAnsi="Times New Roman" w:cs="Times New Roman"/>
          <w:sz w:val="24"/>
          <w:szCs w:val="24"/>
        </w:rPr>
        <w:t xml:space="preserve"> and environments.</w:t>
      </w:r>
      <w:r w:rsidR="00062BC0" w:rsidRPr="00043B90">
        <w:rPr>
          <w:rFonts w:ascii="Times New Roman" w:hAnsi="Times New Roman" w:cs="Times New Roman"/>
          <w:sz w:val="24"/>
          <w:szCs w:val="24"/>
        </w:rPr>
        <w:t xml:space="preserve"> </w:t>
      </w:r>
      <w:r w:rsidR="00B94F18" w:rsidRPr="00043B90">
        <w:rPr>
          <w:rFonts w:ascii="Times New Roman" w:hAnsi="Times New Roman" w:cs="Times New Roman"/>
          <w:sz w:val="24"/>
          <w:szCs w:val="24"/>
        </w:rPr>
        <w:t xml:space="preserve">After exploring Romantic and post-Romantic modes for </w:t>
      </w:r>
      <w:r w:rsidR="00CA767D" w:rsidRPr="00043B90">
        <w:rPr>
          <w:rFonts w:ascii="Times New Roman" w:hAnsi="Times New Roman" w:cs="Times New Roman"/>
          <w:sz w:val="24"/>
          <w:szCs w:val="24"/>
        </w:rPr>
        <w:t>locating</w:t>
      </w:r>
      <w:r w:rsidR="00B94F18" w:rsidRPr="00043B90">
        <w:rPr>
          <w:rFonts w:ascii="Times New Roman" w:hAnsi="Times New Roman" w:cs="Times New Roman"/>
          <w:sz w:val="24"/>
          <w:szCs w:val="24"/>
        </w:rPr>
        <w:t xml:space="preserve"> </w:t>
      </w:r>
      <w:r w:rsidR="00CA767D" w:rsidRPr="00043B90">
        <w:rPr>
          <w:rFonts w:ascii="Times New Roman" w:hAnsi="Times New Roman" w:cs="Times New Roman"/>
          <w:sz w:val="24"/>
          <w:szCs w:val="24"/>
        </w:rPr>
        <w:t xml:space="preserve">and challenging </w:t>
      </w:r>
      <w:r w:rsidR="00B94F18" w:rsidRPr="00043B90">
        <w:rPr>
          <w:rFonts w:ascii="Times New Roman" w:hAnsi="Times New Roman" w:cs="Times New Roman"/>
          <w:sz w:val="24"/>
          <w:szCs w:val="24"/>
        </w:rPr>
        <w:t>individualism</w:t>
      </w:r>
      <w:r w:rsidR="0050243D" w:rsidRPr="00043B90">
        <w:rPr>
          <w:rFonts w:ascii="Times New Roman" w:hAnsi="Times New Roman" w:cs="Times New Roman"/>
          <w:sz w:val="24"/>
          <w:szCs w:val="24"/>
        </w:rPr>
        <w:t xml:space="preserve"> </w:t>
      </w:r>
      <w:r w:rsidR="008E4BF2" w:rsidRPr="00043B90">
        <w:rPr>
          <w:rFonts w:ascii="Times New Roman" w:hAnsi="Times New Roman" w:cs="Times New Roman"/>
          <w:sz w:val="24"/>
          <w:szCs w:val="24"/>
        </w:rPr>
        <w:t>using</w:t>
      </w:r>
      <w:r w:rsidR="0050243D" w:rsidRPr="00043B90">
        <w:rPr>
          <w:rFonts w:ascii="Times New Roman" w:hAnsi="Times New Roman" w:cs="Times New Roman"/>
          <w:sz w:val="24"/>
          <w:szCs w:val="24"/>
        </w:rPr>
        <w:t xml:space="preserve"> space</w:t>
      </w:r>
      <w:r w:rsidR="00B94F18" w:rsidRPr="00043B90">
        <w:rPr>
          <w:rFonts w:ascii="Times New Roman" w:hAnsi="Times New Roman" w:cs="Times New Roman"/>
          <w:sz w:val="24"/>
          <w:szCs w:val="24"/>
        </w:rPr>
        <w:t>, Taylor zeroes in on the choral echoes of Coleridge’s “great I AM</w:t>
      </w:r>
      <w:r w:rsidR="00CA767D" w:rsidRPr="00043B90">
        <w:rPr>
          <w:rFonts w:ascii="Times New Roman" w:hAnsi="Times New Roman" w:cs="Times New Roman"/>
          <w:sz w:val="24"/>
          <w:szCs w:val="24"/>
        </w:rPr>
        <w:t>,</w:t>
      </w:r>
      <w:r w:rsidR="00B94F18" w:rsidRPr="00043B90">
        <w:rPr>
          <w:rFonts w:ascii="Times New Roman" w:hAnsi="Times New Roman" w:cs="Times New Roman"/>
          <w:sz w:val="24"/>
          <w:szCs w:val="24"/>
        </w:rPr>
        <w:t>” a phrase echoed directly in Bowie’s “Blackstar</w:t>
      </w:r>
      <w:r w:rsidR="00CA767D" w:rsidRPr="00043B90">
        <w:rPr>
          <w:rFonts w:ascii="Times New Roman" w:hAnsi="Times New Roman" w:cs="Times New Roman"/>
          <w:sz w:val="24"/>
          <w:szCs w:val="24"/>
        </w:rPr>
        <w:t>.</w:t>
      </w:r>
      <w:r w:rsidR="00B94F18" w:rsidRPr="00043B90">
        <w:rPr>
          <w:rFonts w:ascii="Times New Roman" w:hAnsi="Times New Roman" w:cs="Times New Roman"/>
          <w:sz w:val="24"/>
          <w:szCs w:val="24"/>
        </w:rPr>
        <w:t>”</w:t>
      </w:r>
      <w:r w:rsidR="00062BC0" w:rsidRPr="00043B90">
        <w:rPr>
          <w:rFonts w:ascii="Times New Roman" w:hAnsi="Times New Roman" w:cs="Times New Roman"/>
          <w:sz w:val="24"/>
          <w:szCs w:val="24"/>
        </w:rPr>
        <w:t xml:space="preserve"> </w:t>
      </w:r>
      <w:r w:rsidR="00CA767D" w:rsidRPr="00043B90">
        <w:rPr>
          <w:rFonts w:ascii="Times New Roman" w:hAnsi="Times New Roman" w:cs="Times New Roman"/>
          <w:sz w:val="24"/>
          <w:szCs w:val="24"/>
        </w:rPr>
        <w:t>She</w:t>
      </w:r>
      <w:r w:rsidR="00B94F18" w:rsidRPr="00043B90">
        <w:rPr>
          <w:rFonts w:ascii="Times New Roman" w:hAnsi="Times New Roman" w:cs="Times New Roman"/>
          <w:sz w:val="24"/>
          <w:szCs w:val="24"/>
        </w:rPr>
        <w:t xml:space="preserve"> </w:t>
      </w:r>
      <w:r w:rsidR="00CA767D" w:rsidRPr="00043B90">
        <w:rPr>
          <w:rFonts w:ascii="Times New Roman" w:hAnsi="Times New Roman" w:cs="Times New Roman"/>
          <w:sz w:val="24"/>
          <w:szCs w:val="24"/>
        </w:rPr>
        <w:t xml:space="preserve">then </w:t>
      </w:r>
      <w:r w:rsidR="00B94F18" w:rsidRPr="00043B90">
        <w:rPr>
          <w:rFonts w:ascii="Times New Roman" w:hAnsi="Times New Roman" w:cs="Times New Roman"/>
          <w:sz w:val="24"/>
          <w:szCs w:val="24"/>
        </w:rPr>
        <w:t>tracks th</w:t>
      </w:r>
      <w:r w:rsidR="00CA767D" w:rsidRPr="00043B90">
        <w:rPr>
          <w:rFonts w:ascii="Times New Roman" w:hAnsi="Times New Roman" w:cs="Times New Roman"/>
          <w:sz w:val="24"/>
          <w:szCs w:val="24"/>
        </w:rPr>
        <w:t>e forms that “Blackstar” models</w:t>
      </w:r>
      <w:r w:rsidR="00B94F18" w:rsidRPr="00043B90">
        <w:rPr>
          <w:rFonts w:ascii="Times New Roman" w:hAnsi="Times New Roman" w:cs="Times New Roman"/>
          <w:sz w:val="24"/>
          <w:szCs w:val="24"/>
        </w:rPr>
        <w:t xml:space="preserve"> back to Bowie’s earliest big hit, </w:t>
      </w:r>
      <w:r w:rsidR="00B94F18" w:rsidRPr="00043B90">
        <w:rPr>
          <w:rFonts w:ascii="Times New Roman" w:hAnsi="Times New Roman" w:cs="Times New Roman"/>
          <w:sz w:val="24"/>
          <w:szCs w:val="24"/>
          <w:lang w:val="en-US"/>
        </w:rPr>
        <w:t xml:space="preserve">“Space Oddity,” which </w:t>
      </w:r>
      <w:r w:rsidR="00CA767D" w:rsidRPr="00043B90">
        <w:rPr>
          <w:rFonts w:ascii="Times New Roman" w:hAnsi="Times New Roman" w:cs="Times New Roman"/>
          <w:sz w:val="24"/>
          <w:szCs w:val="24"/>
          <w:lang w:val="en-US"/>
        </w:rPr>
        <w:t xml:space="preserve">both employs and resists echoes and repetitions </w:t>
      </w:r>
      <w:r w:rsidR="000631E1" w:rsidRPr="00043B90">
        <w:rPr>
          <w:rFonts w:ascii="Times New Roman" w:hAnsi="Times New Roman" w:cs="Times New Roman"/>
          <w:sz w:val="24"/>
          <w:szCs w:val="24"/>
          <w:lang w:val="en-US"/>
        </w:rPr>
        <w:t>to</w:t>
      </w:r>
      <w:r w:rsidR="00CA767D" w:rsidRPr="00043B90">
        <w:rPr>
          <w:rFonts w:ascii="Times New Roman" w:hAnsi="Times New Roman" w:cs="Times New Roman"/>
          <w:sz w:val="24"/>
          <w:szCs w:val="24"/>
          <w:lang w:val="en-US"/>
        </w:rPr>
        <w:t xml:space="preserve"> show how Major Tom might “[</w:t>
      </w:r>
      <w:r w:rsidR="00CA767D" w:rsidRPr="00043B90">
        <w:rPr>
          <w:rFonts w:ascii="Times New Roman" w:hAnsi="Times New Roman" w:cs="Times New Roman"/>
          <w:sz w:val="24"/>
          <w:szCs w:val="24"/>
        </w:rPr>
        <w:t xml:space="preserve">reject] individualism </w:t>
      </w:r>
      <w:proofErr w:type="gramStart"/>
      <w:r w:rsidR="00CA767D" w:rsidRPr="00043B90">
        <w:rPr>
          <w:rFonts w:ascii="Times New Roman" w:hAnsi="Times New Roman" w:cs="Times New Roman"/>
          <w:sz w:val="24"/>
          <w:szCs w:val="24"/>
        </w:rPr>
        <w:t>in order to</w:t>
      </w:r>
      <w:proofErr w:type="gramEnd"/>
      <w:r w:rsidR="00CA767D" w:rsidRPr="00043B90">
        <w:rPr>
          <w:rFonts w:ascii="Times New Roman" w:hAnsi="Times New Roman" w:cs="Times New Roman"/>
          <w:sz w:val="24"/>
          <w:szCs w:val="24"/>
        </w:rPr>
        <w:t xml:space="preserve"> embrace his own individuality.”</w:t>
      </w:r>
      <w:r w:rsidR="00062BC0" w:rsidRPr="00043B90">
        <w:rPr>
          <w:rFonts w:ascii="Times New Roman" w:hAnsi="Times New Roman" w:cs="Times New Roman"/>
          <w:sz w:val="24"/>
          <w:szCs w:val="24"/>
        </w:rPr>
        <w:t xml:space="preserve"> </w:t>
      </w:r>
      <w:r w:rsidR="00CA767D" w:rsidRPr="00043B90">
        <w:rPr>
          <w:rFonts w:ascii="Times New Roman" w:hAnsi="Times New Roman" w:cs="Times New Roman"/>
          <w:sz w:val="24"/>
          <w:szCs w:val="24"/>
        </w:rPr>
        <w:t>Taylor concludes by exploring the way</w:t>
      </w:r>
      <w:r w:rsidR="006078F3" w:rsidRPr="00043B90">
        <w:rPr>
          <w:rFonts w:ascii="Times New Roman" w:hAnsi="Times New Roman" w:cs="Times New Roman"/>
          <w:sz w:val="24"/>
          <w:szCs w:val="24"/>
        </w:rPr>
        <w:t>s</w:t>
      </w:r>
      <w:r w:rsidR="00CA767D" w:rsidRPr="00043B90">
        <w:rPr>
          <w:rFonts w:ascii="Times New Roman" w:hAnsi="Times New Roman" w:cs="Times New Roman"/>
          <w:sz w:val="24"/>
          <w:szCs w:val="24"/>
        </w:rPr>
        <w:t xml:space="preserve"> that Major Tom himself continues to act as a fading but dynamically unsettling (</w:t>
      </w:r>
      <w:r w:rsidR="00CA767D" w:rsidRPr="00406514">
        <w:rPr>
          <w:rFonts w:ascii="Times New Roman" w:hAnsi="Times New Roman" w:cs="Times New Roman"/>
          <w:sz w:val="24"/>
          <w:szCs w:val="24"/>
        </w:rPr>
        <w:t>New</w:t>
      </w:r>
      <w:r w:rsidR="00CA767D" w:rsidRPr="00043B90">
        <w:rPr>
          <w:rFonts w:ascii="Times New Roman" w:hAnsi="Times New Roman" w:cs="Times New Roman"/>
          <w:sz w:val="24"/>
          <w:szCs w:val="24"/>
        </w:rPr>
        <w:t>) Romantic echo in Bowie’s later works.</w:t>
      </w:r>
    </w:p>
    <w:p w14:paraId="2D581628" w14:textId="583C88C9" w:rsidR="006115B8" w:rsidRPr="00043B90" w:rsidRDefault="00CA767D" w:rsidP="008D08A8">
      <w:pPr>
        <w:spacing w:after="0" w:line="480" w:lineRule="auto"/>
        <w:ind w:firstLine="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While Taylor’s essay shows Bowie extending paradigms influenced by Romanticism, </w:t>
      </w:r>
      <w:r w:rsidR="00AB3F92" w:rsidRPr="00043B90">
        <w:rPr>
          <w:rFonts w:ascii="Times New Roman" w:hAnsi="Times New Roman" w:cs="Times New Roman"/>
          <w:sz w:val="24"/>
          <w:szCs w:val="24"/>
          <w:lang w:val="en-US"/>
        </w:rPr>
        <w:t>Beatrice Turner</w:t>
      </w:r>
      <w:r w:rsidR="006115B8" w:rsidRPr="00043B90">
        <w:rPr>
          <w:rFonts w:ascii="Times New Roman" w:hAnsi="Times New Roman" w:cs="Times New Roman"/>
          <w:sz w:val="24"/>
          <w:szCs w:val="24"/>
          <w:lang w:val="en-US"/>
        </w:rPr>
        <w:t>’s essay</w:t>
      </w:r>
      <w:r w:rsidRPr="00043B90">
        <w:rPr>
          <w:rFonts w:ascii="Times New Roman" w:hAnsi="Times New Roman" w:cs="Times New Roman"/>
          <w:sz w:val="24"/>
          <w:szCs w:val="24"/>
          <w:lang w:val="en-US"/>
        </w:rPr>
        <w:t xml:space="preserve"> </w:t>
      </w:r>
      <w:r w:rsidR="00636698" w:rsidRPr="00043B90">
        <w:rPr>
          <w:rFonts w:ascii="Times New Roman" w:hAnsi="Times New Roman" w:cs="Times New Roman"/>
          <w:sz w:val="24"/>
          <w:szCs w:val="24"/>
          <w:lang w:val="en-US"/>
        </w:rPr>
        <w:t>finds</w:t>
      </w:r>
      <w:r w:rsidR="00B14593" w:rsidRPr="00043B90">
        <w:rPr>
          <w:rFonts w:ascii="Times New Roman" w:hAnsi="Times New Roman" w:cs="Times New Roman"/>
          <w:sz w:val="24"/>
          <w:szCs w:val="24"/>
          <w:lang w:val="en-US"/>
        </w:rPr>
        <w:t xml:space="preserve"> </w:t>
      </w:r>
      <w:r w:rsidR="00275762" w:rsidRPr="00043B90">
        <w:rPr>
          <w:rFonts w:ascii="Times New Roman" w:hAnsi="Times New Roman" w:cs="Times New Roman"/>
          <w:sz w:val="24"/>
          <w:szCs w:val="24"/>
          <w:lang w:val="en-US"/>
        </w:rPr>
        <w:t>him</w:t>
      </w:r>
      <w:r w:rsidR="00B14593" w:rsidRPr="00043B90">
        <w:rPr>
          <w:rFonts w:ascii="Times New Roman" w:hAnsi="Times New Roman" w:cs="Times New Roman"/>
          <w:sz w:val="24"/>
          <w:szCs w:val="24"/>
          <w:lang w:val="en-US"/>
        </w:rPr>
        <w:t xml:space="preserve"> appropriating</w:t>
      </w:r>
      <w:r w:rsidR="00275762" w:rsidRPr="00043B90">
        <w:rPr>
          <w:rFonts w:ascii="Times New Roman" w:hAnsi="Times New Roman" w:cs="Times New Roman"/>
          <w:sz w:val="24"/>
          <w:szCs w:val="24"/>
          <w:lang w:val="en-US"/>
        </w:rPr>
        <w:t xml:space="preserve"> and revoicing Romantic attitudes </w:t>
      </w:r>
      <w:commentRangeStart w:id="98"/>
      <w:r w:rsidR="00275762" w:rsidRPr="00043B90">
        <w:rPr>
          <w:rFonts w:ascii="Times New Roman" w:hAnsi="Times New Roman" w:cs="Times New Roman"/>
          <w:sz w:val="24"/>
          <w:szCs w:val="24"/>
          <w:lang w:val="en-US"/>
        </w:rPr>
        <w:t xml:space="preserve">to </w:t>
      </w:r>
      <w:commentRangeEnd w:id="98"/>
      <w:r w:rsidR="00085836">
        <w:rPr>
          <w:rStyle w:val="CommentReference"/>
        </w:rPr>
        <w:commentReference w:id="98"/>
      </w:r>
      <w:r w:rsidR="00275762" w:rsidRPr="00043B90">
        <w:rPr>
          <w:rFonts w:ascii="Times New Roman" w:hAnsi="Times New Roman" w:cs="Times New Roman"/>
          <w:sz w:val="24"/>
          <w:szCs w:val="24"/>
          <w:lang w:val="en-US"/>
        </w:rPr>
        <w:t xml:space="preserve">childhood innocence while also </w:t>
      </w:r>
      <w:r w:rsidR="00FD256D" w:rsidRPr="00043B90">
        <w:rPr>
          <w:rFonts w:ascii="Times New Roman" w:hAnsi="Times New Roman" w:cs="Times New Roman"/>
          <w:sz w:val="24"/>
          <w:szCs w:val="24"/>
          <w:lang w:val="en-US"/>
        </w:rPr>
        <w:t>ironizing</w:t>
      </w:r>
      <w:r w:rsidR="00275762" w:rsidRPr="00043B90">
        <w:rPr>
          <w:rFonts w:ascii="Times New Roman" w:hAnsi="Times New Roman" w:cs="Times New Roman"/>
          <w:sz w:val="24"/>
          <w:szCs w:val="24"/>
          <w:lang w:val="en-US"/>
        </w:rPr>
        <w:t xml:space="preserve"> these and providing emancipatory alternatives.</w:t>
      </w:r>
      <w:r w:rsidR="00062BC0" w:rsidRPr="00043B90">
        <w:rPr>
          <w:rFonts w:ascii="Times New Roman" w:hAnsi="Times New Roman" w:cs="Times New Roman"/>
          <w:sz w:val="24"/>
          <w:szCs w:val="24"/>
          <w:lang w:val="en-US"/>
        </w:rPr>
        <w:t xml:space="preserve"> </w:t>
      </w:r>
      <w:r w:rsidR="00275762" w:rsidRPr="00043B90">
        <w:rPr>
          <w:rFonts w:ascii="Times New Roman" w:hAnsi="Times New Roman" w:cs="Times New Roman"/>
          <w:sz w:val="24"/>
          <w:szCs w:val="24"/>
          <w:lang w:val="en-US"/>
        </w:rPr>
        <w:t xml:space="preserve">In her conception, the oft-dismissed “Kooks” provides the key to </w:t>
      </w:r>
      <w:r w:rsidR="006078F3" w:rsidRPr="00043B90">
        <w:rPr>
          <w:rFonts w:ascii="Times New Roman" w:hAnsi="Times New Roman" w:cs="Times New Roman"/>
          <w:i/>
          <w:sz w:val="24"/>
          <w:szCs w:val="24"/>
          <w:lang w:val="en-US"/>
        </w:rPr>
        <w:t>Hunky Dory</w:t>
      </w:r>
      <w:r w:rsidR="00275762" w:rsidRPr="00043B90">
        <w:rPr>
          <w:rFonts w:ascii="Times New Roman" w:hAnsi="Times New Roman" w:cs="Times New Roman"/>
          <w:sz w:val="24"/>
          <w:szCs w:val="24"/>
          <w:lang w:val="en-US"/>
        </w:rPr>
        <w:t>’s visions of generational definition, transmission</w:t>
      </w:r>
      <w:r w:rsidR="00E5574B" w:rsidRPr="00043B90">
        <w:rPr>
          <w:rFonts w:ascii="Times New Roman" w:hAnsi="Times New Roman" w:cs="Times New Roman"/>
          <w:sz w:val="24"/>
          <w:szCs w:val="24"/>
          <w:lang w:val="en-US"/>
        </w:rPr>
        <w:t>,</w:t>
      </w:r>
      <w:r w:rsidR="00275762" w:rsidRPr="00043B90">
        <w:rPr>
          <w:rFonts w:ascii="Times New Roman" w:hAnsi="Times New Roman" w:cs="Times New Roman"/>
          <w:sz w:val="24"/>
          <w:szCs w:val="24"/>
          <w:lang w:val="en-US"/>
        </w:rPr>
        <w:t xml:space="preserve"> and conflict.</w:t>
      </w:r>
      <w:r w:rsidR="00062BC0" w:rsidRPr="00043B90">
        <w:rPr>
          <w:rFonts w:ascii="Times New Roman" w:hAnsi="Times New Roman" w:cs="Times New Roman"/>
          <w:sz w:val="24"/>
          <w:szCs w:val="24"/>
          <w:lang w:val="en-US"/>
        </w:rPr>
        <w:t xml:space="preserve"> </w:t>
      </w:r>
      <w:r w:rsidR="00275762" w:rsidRPr="00043B90">
        <w:rPr>
          <w:rFonts w:ascii="Times New Roman" w:hAnsi="Times New Roman" w:cs="Times New Roman"/>
          <w:sz w:val="24"/>
          <w:szCs w:val="24"/>
          <w:lang w:val="en-US"/>
        </w:rPr>
        <w:t xml:space="preserve">While “Kooks” appears to be a cutesy celebration, when placed in the wider contexts of the album and </w:t>
      </w:r>
      <w:r w:rsidR="00636698" w:rsidRPr="00043B90">
        <w:rPr>
          <w:rFonts w:ascii="Times New Roman" w:hAnsi="Times New Roman" w:cs="Times New Roman"/>
          <w:sz w:val="24"/>
          <w:szCs w:val="24"/>
          <w:lang w:val="en-US"/>
        </w:rPr>
        <w:t>of</w:t>
      </w:r>
      <w:r w:rsidR="00275762" w:rsidRPr="00043B90">
        <w:rPr>
          <w:rFonts w:ascii="Times New Roman" w:hAnsi="Times New Roman" w:cs="Times New Roman"/>
          <w:sz w:val="24"/>
          <w:szCs w:val="24"/>
          <w:lang w:val="en-US"/>
        </w:rPr>
        <w:t xml:space="preserve"> Romantic appropriation</w:t>
      </w:r>
      <w:r w:rsidR="00636698" w:rsidRPr="00043B90">
        <w:rPr>
          <w:rFonts w:ascii="Times New Roman" w:hAnsi="Times New Roman" w:cs="Times New Roman"/>
          <w:sz w:val="24"/>
          <w:szCs w:val="24"/>
          <w:lang w:val="en-US"/>
        </w:rPr>
        <w:t>s</w:t>
      </w:r>
      <w:r w:rsidR="00275762" w:rsidRPr="00043B90">
        <w:rPr>
          <w:rFonts w:ascii="Times New Roman" w:hAnsi="Times New Roman" w:cs="Times New Roman"/>
          <w:sz w:val="24"/>
          <w:szCs w:val="24"/>
          <w:lang w:val="en-US"/>
        </w:rPr>
        <w:t xml:space="preserve"> of children as symbolic figures, its fissures, contradictions</w:t>
      </w:r>
      <w:r w:rsidR="007A5AB2" w:rsidRPr="00043B90">
        <w:rPr>
          <w:rFonts w:ascii="Times New Roman" w:hAnsi="Times New Roman" w:cs="Times New Roman"/>
          <w:sz w:val="24"/>
          <w:szCs w:val="24"/>
          <w:lang w:val="en-US"/>
        </w:rPr>
        <w:t>,</w:t>
      </w:r>
      <w:r w:rsidR="00275762" w:rsidRPr="00043B90">
        <w:rPr>
          <w:rFonts w:ascii="Times New Roman" w:hAnsi="Times New Roman" w:cs="Times New Roman"/>
          <w:sz w:val="24"/>
          <w:szCs w:val="24"/>
          <w:lang w:val="en-US"/>
        </w:rPr>
        <w:t xml:space="preserve"> and </w:t>
      </w:r>
      <w:proofErr w:type="spellStart"/>
      <w:r w:rsidR="00275762" w:rsidRPr="00043B90">
        <w:rPr>
          <w:rFonts w:ascii="Times New Roman" w:hAnsi="Times New Roman" w:cs="Times New Roman"/>
          <w:sz w:val="24"/>
          <w:szCs w:val="24"/>
          <w:lang w:val="en-US"/>
        </w:rPr>
        <w:t>silencings</w:t>
      </w:r>
      <w:proofErr w:type="spellEnd"/>
      <w:r w:rsidR="00275762" w:rsidRPr="00043B90">
        <w:rPr>
          <w:rFonts w:ascii="Times New Roman" w:hAnsi="Times New Roman" w:cs="Times New Roman"/>
          <w:sz w:val="24"/>
          <w:szCs w:val="24"/>
          <w:lang w:val="en-US"/>
        </w:rPr>
        <w:t xml:space="preserve"> become apparent.</w:t>
      </w:r>
      <w:r w:rsidR="00062BC0" w:rsidRPr="00043B90">
        <w:rPr>
          <w:rFonts w:ascii="Times New Roman" w:hAnsi="Times New Roman" w:cs="Times New Roman"/>
          <w:sz w:val="24"/>
          <w:szCs w:val="24"/>
          <w:lang w:val="en-US"/>
        </w:rPr>
        <w:t xml:space="preserve"> </w:t>
      </w:r>
      <w:r w:rsidR="00275762" w:rsidRPr="00043B90">
        <w:rPr>
          <w:rFonts w:ascii="Times New Roman" w:hAnsi="Times New Roman" w:cs="Times New Roman"/>
          <w:sz w:val="24"/>
          <w:szCs w:val="24"/>
          <w:lang w:val="en-US"/>
        </w:rPr>
        <w:t xml:space="preserve">Crucially, however, </w:t>
      </w:r>
      <w:r w:rsidR="00636698" w:rsidRPr="00043B90">
        <w:rPr>
          <w:rFonts w:ascii="Times New Roman" w:hAnsi="Times New Roman" w:cs="Times New Roman"/>
          <w:sz w:val="24"/>
          <w:szCs w:val="24"/>
          <w:lang w:val="en-US"/>
        </w:rPr>
        <w:t xml:space="preserve">Turner reads in Bowie </w:t>
      </w:r>
      <w:r w:rsidR="00B6329C" w:rsidRPr="00043B90">
        <w:rPr>
          <w:rFonts w:ascii="Times New Roman" w:hAnsi="Times New Roman" w:cs="Times New Roman"/>
          <w:sz w:val="24"/>
          <w:szCs w:val="24"/>
          <w:lang w:val="en-US"/>
        </w:rPr>
        <w:t xml:space="preserve">a kind of resistance that </w:t>
      </w:r>
      <w:r w:rsidR="00B02D57" w:rsidRPr="00043B90">
        <w:rPr>
          <w:rFonts w:ascii="Times New Roman" w:hAnsi="Times New Roman" w:cs="Times New Roman"/>
          <w:sz w:val="24"/>
          <w:szCs w:val="24"/>
          <w:lang w:val="en-US"/>
        </w:rPr>
        <w:t>recognizes</w:t>
      </w:r>
      <w:r w:rsidR="00B6329C" w:rsidRPr="00043B90">
        <w:rPr>
          <w:rFonts w:ascii="Times New Roman" w:hAnsi="Times New Roman" w:cs="Times New Roman"/>
          <w:sz w:val="24"/>
          <w:szCs w:val="24"/>
          <w:lang w:val="en-US"/>
        </w:rPr>
        <w:t xml:space="preserve"> </w:t>
      </w:r>
      <w:r w:rsidR="00636698" w:rsidRPr="00043B90">
        <w:rPr>
          <w:rFonts w:ascii="Times New Roman" w:hAnsi="Times New Roman" w:cs="Times New Roman"/>
          <w:sz w:val="24"/>
          <w:szCs w:val="24"/>
          <w:lang w:val="en-US"/>
        </w:rPr>
        <w:t>the power and potential value of the paradigm it critiques.</w:t>
      </w:r>
      <w:r w:rsidR="00062BC0" w:rsidRPr="00043B90">
        <w:rPr>
          <w:rFonts w:ascii="Times New Roman" w:hAnsi="Times New Roman" w:cs="Times New Roman"/>
          <w:sz w:val="24"/>
          <w:szCs w:val="24"/>
          <w:lang w:val="en-US"/>
        </w:rPr>
        <w:t xml:space="preserve"> </w:t>
      </w:r>
      <w:r w:rsidR="00636698" w:rsidRPr="00043B90">
        <w:rPr>
          <w:rFonts w:ascii="Times New Roman" w:hAnsi="Times New Roman" w:cs="Times New Roman"/>
          <w:sz w:val="24"/>
          <w:szCs w:val="24"/>
          <w:lang w:val="en-US"/>
        </w:rPr>
        <w:t xml:space="preserve">While </w:t>
      </w:r>
      <w:r w:rsidR="00636698" w:rsidRPr="00043B90">
        <w:rPr>
          <w:rFonts w:ascii="Times New Roman" w:hAnsi="Times New Roman" w:cs="Times New Roman"/>
          <w:i/>
          <w:sz w:val="24"/>
          <w:szCs w:val="24"/>
          <w:lang w:val="en-US"/>
        </w:rPr>
        <w:t>Hunky Dory</w:t>
      </w:r>
      <w:r w:rsidR="00636698" w:rsidRPr="00043B90">
        <w:rPr>
          <w:rFonts w:ascii="Times New Roman" w:hAnsi="Times New Roman" w:cs="Times New Roman"/>
          <w:sz w:val="24"/>
          <w:szCs w:val="24"/>
          <w:lang w:val="en-US"/>
        </w:rPr>
        <w:t xml:space="preserve"> is ultimately on the side of </w:t>
      </w:r>
      <w:r w:rsidR="00636698" w:rsidRPr="00043B90">
        <w:rPr>
          <w:rFonts w:ascii="Times New Roman" w:hAnsi="Times New Roman" w:cs="Times New Roman"/>
          <w:sz w:val="24"/>
          <w:szCs w:val="24"/>
          <w:lang w:val="en-US"/>
        </w:rPr>
        <w:lastRenderedPageBreak/>
        <w:t>experience rather than endorsing a restricting and controlling imposition of innocence, its cynicism is far from unalloyed, providing, in Turner’s reading, a complex and nuanced exploration of the difficulties of inheritance.</w:t>
      </w:r>
    </w:p>
    <w:p w14:paraId="46686ED8" w14:textId="424A119D" w:rsidR="006115B8" w:rsidRPr="00043B90" w:rsidRDefault="002866AC" w:rsidP="008D08A8">
      <w:pPr>
        <w:spacing w:after="0" w:line="480" w:lineRule="auto"/>
        <w:ind w:firstLine="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In her discussion of personal and social identities, </w:t>
      </w:r>
      <w:r w:rsidR="00AB3F92" w:rsidRPr="00043B90">
        <w:rPr>
          <w:rFonts w:ascii="Times New Roman" w:hAnsi="Times New Roman" w:cs="Times New Roman"/>
          <w:sz w:val="24"/>
          <w:szCs w:val="24"/>
          <w:lang w:val="en-US"/>
        </w:rPr>
        <w:t>Emily Bernhard Jackson</w:t>
      </w:r>
      <w:r w:rsidR="00B6329C"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argues that the ways in which Bowie configured his persona</w:t>
      </w:r>
      <w:r w:rsidR="00223DA9" w:rsidRPr="00043B90">
        <w:rPr>
          <w:rFonts w:ascii="Times New Roman" w:hAnsi="Times New Roman" w:cs="Times New Roman"/>
          <w:sz w:val="24"/>
          <w:szCs w:val="24"/>
          <w:lang w:val="en-US"/>
        </w:rPr>
        <w:t>e</w:t>
      </w:r>
      <w:r w:rsidRPr="00043B90">
        <w:rPr>
          <w:rFonts w:ascii="Times New Roman" w:hAnsi="Times New Roman" w:cs="Times New Roman"/>
          <w:sz w:val="24"/>
          <w:szCs w:val="24"/>
          <w:lang w:val="en-US"/>
        </w:rPr>
        <w:t xml:space="preserve"> and self can helpfully be understood as an </w:t>
      </w:r>
      <w:r w:rsidR="00B6329C" w:rsidRPr="00043B90">
        <w:rPr>
          <w:rFonts w:ascii="Times New Roman" w:hAnsi="Times New Roman" w:cs="Times New Roman"/>
          <w:sz w:val="24"/>
          <w:szCs w:val="24"/>
          <w:lang w:val="en-US"/>
        </w:rPr>
        <w:t xml:space="preserve">expansion </w:t>
      </w:r>
      <w:r w:rsidRPr="00043B90">
        <w:rPr>
          <w:rFonts w:ascii="Times New Roman" w:hAnsi="Times New Roman" w:cs="Times New Roman"/>
          <w:sz w:val="24"/>
          <w:szCs w:val="24"/>
          <w:lang w:val="en-US"/>
        </w:rPr>
        <w:t xml:space="preserve">and extension </w:t>
      </w:r>
      <w:r w:rsidR="00B6329C" w:rsidRPr="00043B90">
        <w:rPr>
          <w:rFonts w:ascii="Times New Roman" w:hAnsi="Times New Roman" w:cs="Times New Roman"/>
          <w:sz w:val="24"/>
          <w:szCs w:val="24"/>
          <w:lang w:val="en-US"/>
        </w:rPr>
        <w:t xml:space="preserve">of </w:t>
      </w:r>
      <w:r w:rsidR="00431422" w:rsidRPr="00043B90">
        <w:rPr>
          <w:rFonts w:ascii="Times New Roman" w:hAnsi="Times New Roman" w:cs="Times New Roman"/>
          <w:sz w:val="24"/>
          <w:szCs w:val="24"/>
          <w:lang w:val="en-US"/>
        </w:rPr>
        <w:t>a</w:t>
      </w:r>
      <w:r w:rsidRPr="00043B90">
        <w:rPr>
          <w:rFonts w:ascii="Times New Roman" w:hAnsi="Times New Roman" w:cs="Times New Roman"/>
          <w:sz w:val="24"/>
          <w:szCs w:val="24"/>
          <w:lang w:val="en-US"/>
        </w:rPr>
        <w:t xml:space="preserve"> tradition developed in the writings of John Locke, David Hume</w:t>
      </w:r>
      <w:r w:rsidR="0025740D" w:rsidRPr="00043B90">
        <w:rPr>
          <w:rFonts w:ascii="Times New Roman" w:hAnsi="Times New Roman" w:cs="Times New Roman"/>
          <w:sz w:val="24"/>
          <w:szCs w:val="24"/>
          <w:lang w:val="en-US"/>
        </w:rPr>
        <w:t>,</w:t>
      </w:r>
      <w:r w:rsidRPr="00043B90">
        <w:rPr>
          <w:rFonts w:ascii="Times New Roman" w:hAnsi="Times New Roman" w:cs="Times New Roman"/>
          <w:sz w:val="24"/>
          <w:szCs w:val="24"/>
          <w:lang w:val="en-US"/>
        </w:rPr>
        <w:t xml:space="preserve"> and George Berkeley.</w:t>
      </w:r>
      <w:r w:rsidR="00062BC0" w:rsidRPr="00043B90">
        <w:rPr>
          <w:rFonts w:ascii="Times New Roman" w:hAnsi="Times New Roman" w:cs="Times New Roman"/>
          <w:sz w:val="24"/>
          <w:szCs w:val="24"/>
          <w:lang w:val="en-US"/>
        </w:rPr>
        <w:t xml:space="preserve"> </w:t>
      </w:r>
      <w:r w:rsidR="00431422" w:rsidRPr="00043B90">
        <w:rPr>
          <w:rFonts w:ascii="Times New Roman" w:hAnsi="Times New Roman" w:cs="Times New Roman"/>
          <w:sz w:val="24"/>
          <w:szCs w:val="24"/>
          <w:lang w:val="en-US"/>
        </w:rPr>
        <w:t>In opening, she establishes a chain of indexical transmissions through which Bowie may have encountered the</w:t>
      </w:r>
      <w:r w:rsidR="00636698" w:rsidRPr="00043B90">
        <w:rPr>
          <w:rFonts w:ascii="Times New Roman" w:hAnsi="Times New Roman" w:cs="Times New Roman"/>
          <w:sz w:val="24"/>
          <w:szCs w:val="24"/>
          <w:lang w:val="en-US"/>
        </w:rPr>
        <w:t>se philosophers’</w:t>
      </w:r>
      <w:r w:rsidR="00431422" w:rsidRPr="00043B90">
        <w:rPr>
          <w:rFonts w:ascii="Times New Roman" w:hAnsi="Times New Roman" w:cs="Times New Roman"/>
          <w:sz w:val="24"/>
          <w:szCs w:val="24"/>
          <w:lang w:val="en-US"/>
        </w:rPr>
        <w:t xml:space="preserve"> ideas, but more importantly, she demonstrates clearly how reading Bowie alongside Enlightenment philosophy surfaces a kind of artistry prepared to commit where its eighteenth-century precursors caviled.</w:t>
      </w:r>
      <w:r w:rsidR="00062BC0" w:rsidRPr="00043B90">
        <w:rPr>
          <w:rFonts w:ascii="Times New Roman" w:hAnsi="Times New Roman" w:cs="Times New Roman"/>
          <w:sz w:val="24"/>
          <w:szCs w:val="24"/>
          <w:lang w:val="en-US"/>
        </w:rPr>
        <w:t xml:space="preserve"> </w:t>
      </w:r>
      <w:r w:rsidR="00431422" w:rsidRPr="00043B90">
        <w:rPr>
          <w:rFonts w:ascii="Times New Roman" w:hAnsi="Times New Roman" w:cs="Times New Roman"/>
          <w:sz w:val="24"/>
          <w:szCs w:val="24"/>
          <w:lang w:val="en-US"/>
        </w:rPr>
        <w:t xml:space="preserve">In Bernhard Jackson’s reading, Bowie is revealed to have made a quintessentially Romantic move by taking ideas about the sequential and fungible nature of </w:t>
      </w:r>
      <w:commentRangeStart w:id="99"/>
      <w:r w:rsidR="00431422" w:rsidRPr="00043B90">
        <w:rPr>
          <w:rFonts w:ascii="Times New Roman" w:hAnsi="Times New Roman" w:cs="Times New Roman"/>
          <w:sz w:val="24"/>
          <w:szCs w:val="24"/>
          <w:lang w:val="en-US"/>
        </w:rPr>
        <w:t>identity</w:t>
      </w:r>
      <w:ins w:id="100" w:author="Jessica Tebo" w:date="2021-08-29T16:13:00Z">
        <w:r w:rsidR="004012F0">
          <w:rPr>
            <w:rFonts w:ascii="Times New Roman" w:hAnsi="Times New Roman" w:cs="Times New Roman"/>
            <w:sz w:val="24"/>
            <w:szCs w:val="24"/>
            <w:lang w:val="en-US"/>
          </w:rPr>
          <w:t>,</w:t>
        </w:r>
      </w:ins>
      <w:r w:rsidR="0057014D" w:rsidRPr="00043B90">
        <w:rPr>
          <w:rFonts w:ascii="Times New Roman" w:hAnsi="Times New Roman" w:cs="Times New Roman"/>
          <w:sz w:val="24"/>
          <w:szCs w:val="24"/>
          <w:lang w:val="en-US"/>
        </w:rPr>
        <w:t xml:space="preserve"> that had</w:t>
      </w:r>
      <w:r w:rsidR="00431422" w:rsidRPr="00043B90">
        <w:rPr>
          <w:rFonts w:ascii="Times New Roman" w:hAnsi="Times New Roman" w:cs="Times New Roman"/>
          <w:sz w:val="24"/>
          <w:szCs w:val="24"/>
          <w:lang w:val="en-US"/>
        </w:rPr>
        <w:t xml:space="preserve"> previously </w:t>
      </w:r>
      <w:r w:rsidR="0085318A" w:rsidRPr="00043B90">
        <w:rPr>
          <w:rFonts w:ascii="Times New Roman" w:hAnsi="Times New Roman" w:cs="Times New Roman"/>
          <w:sz w:val="24"/>
          <w:szCs w:val="24"/>
          <w:lang w:val="en-US"/>
        </w:rPr>
        <w:t xml:space="preserve">been </w:t>
      </w:r>
      <w:r w:rsidR="00431422" w:rsidRPr="00043B90">
        <w:rPr>
          <w:rFonts w:ascii="Times New Roman" w:hAnsi="Times New Roman" w:cs="Times New Roman"/>
          <w:sz w:val="24"/>
          <w:szCs w:val="24"/>
          <w:lang w:val="en-US"/>
        </w:rPr>
        <w:t>formulated as relatively abstract conceptions</w:t>
      </w:r>
      <w:ins w:id="101" w:author="Jessica Tebo" w:date="2021-08-29T16:14:00Z">
        <w:r w:rsidR="004012F0">
          <w:rPr>
            <w:rFonts w:ascii="Times New Roman" w:hAnsi="Times New Roman" w:cs="Times New Roman"/>
            <w:sz w:val="24"/>
            <w:szCs w:val="24"/>
            <w:lang w:val="en-US"/>
          </w:rPr>
          <w:t>,</w:t>
        </w:r>
      </w:ins>
      <w:r w:rsidR="00431422" w:rsidRPr="00043B90">
        <w:rPr>
          <w:rFonts w:ascii="Times New Roman" w:hAnsi="Times New Roman" w:cs="Times New Roman"/>
          <w:sz w:val="24"/>
          <w:szCs w:val="24"/>
          <w:lang w:val="en-US"/>
        </w:rPr>
        <w:t xml:space="preserve"> </w:t>
      </w:r>
      <w:commentRangeEnd w:id="99"/>
      <w:r w:rsidR="004012F0">
        <w:rPr>
          <w:rStyle w:val="CommentReference"/>
        </w:rPr>
        <w:commentReference w:id="99"/>
      </w:r>
      <w:r w:rsidR="00431422" w:rsidRPr="00043B90">
        <w:rPr>
          <w:rFonts w:ascii="Times New Roman" w:hAnsi="Times New Roman" w:cs="Times New Roman"/>
          <w:sz w:val="24"/>
          <w:szCs w:val="24"/>
          <w:lang w:val="en-US"/>
        </w:rPr>
        <w:t>and bringing the</w:t>
      </w:r>
      <w:r w:rsidR="003D7FA7" w:rsidRPr="00043B90">
        <w:rPr>
          <w:rFonts w:ascii="Times New Roman" w:hAnsi="Times New Roman" w:cs="Times New Roman"/>
          <w:sz w:val="24"/>
          <w:szCs w:val="24"/>
          <w:lang w:val="en-US"/>
        </w:rPr>
        <w:t>se</w:t>
      </w:r>
      <w:r w:rsidR="00431422" w:rsidRPr="00043B90">
        <w:rPr>
          <w:rFonts w:ascii="Times New Roman" w:hAnsi="Times New Roman" w:cs="Times New Roman"/>
          <w:sz w:val="24"/>
          <w:szCs w:val="24"/>
          <w:lang w:val="en-US"/>
        </w:rPr>
        <w:t xml:space="preserve"> into life through a combination of personal commitment</w:t>
      </w:r>
      <w:r w:rsidR="0057014D" w:rsidRPr="00043B90">
        <w:rPr>
          <w:rFonts w:ascii="Times New Roman" w:hAnsi="Times New Roman" w:cs="Times New Roman"/>
          <w:sz w:val="24"/>
          <w:szCs w:val="24"/>
          <w:lang w:val="en-US"/>
        </w:rPr>
        <w:t>, media manipulation</w:t>
      </w:r>
      <w:r w:rsidR="0093294B" w:rsidRPr="00043B90">
        <w:rPr>
          <w:rFonts w:ascii="Times New Roman" w:hAnsi="Times New Roman" w:cs="Times New Roman"/>
          <w:sz w:val="24"/>
          <w:szCs w:val="24"/>
          <w:lang w:val="en-US"/>
        </w:rPr>
        <w:t>,</w:t>
      </w:r>
      <w:r w:rsidR="00431422" w:rsidRPr="00043B90">
        <w:rPr>
          <w:rFonts w:ascii="Times New Roman" w:hAnsi="Times New Roman" w:cs="Times New Roman"/>
          <w:sz w:val="24"/>
          <w:szCs w:val="24"/>
          <w:lang w:val="en-US"/>
        </w:rPr>
        <w:t xml:space="preserve"> and skilled artistry.</w:t>
      </w:r>
    </w:p>
    <w:p w14:paraId="22C2AD1E" w14:textId="176B80FA" w:rsidR="006115B8" w:rsidRPr="00043B90" w:rsidRDefault="001C27A1" w:rsidP="008D08A8">
      <w:pPr>
        <w:spacing w:after="0" w:line="480" w:lineRule="auto"/>
        <w:ind w:firstLine="720"/>
        <w:rPr>
          <w:rFonts w:ascii="Times New Roman" w:hAnsi="Times New Roman" w:cs="Times New Roman"/>
          <w:sz w:val="24"/>
          <w:szCs w:val="24"/>
          <w:lang w:val="en-US"/>
        </w:rPr>
      </w:pPr>
      <w:r w:rsidRPr="00043B90">
        <w:rPr>
          <w:rFonts w:ascii="Times New Roman" w:hAnsi="Times New Roman" w:cs="Times New Roman"/>
          <w:sz w:val="24"/>
          <w:szCs w:val="24"/>
          <w:lang w:val="en-US"/>
        </w:rPr>
        <w:t>My</w:t>
      </w:r>
      <w:r w:rsidR="00AB3F92" w:rsidRPr="00043B90">
        <w:rPr>
          <w:rFonts w:ascii="Times New Roman" w:hAnsi="Times New Roman" w:cs="Times New Roman"/>
          <w:sz w:val="24"/>
          <w:szCs w:val="24"/>
          <w:lang w:val="en-US"/>
        </w:rPr>
        <w:t xml:space="preserve"> own essay</w:t>
      </w:r>
      <w:r w:rsidRPr="00043B90">
        <w:rPr>
          <w:rFonts w:ascii="Times New Roman" w:hAnsi="Times New Roman" w:cs="Times New Roman"/>
          <w:sz w:val="24"/>
          <w:szCs w:val="24"/>
          <w:lang w:val="en-US"/>
        </w:rPr>
        <w:t xml:space="preserve"> picks up on some of these arguments </w:t>
      </w:r>
      <w:r w:rsidR="0050243D" w:rsidRPr="00043B90">
        <w:rPr>
          <w:rFonts w:ascii="Times New Roman" w:hAnsi="Times New Roman" w:cs="Times New Roman"/>
          <w:sz w:val="24"/>
          <w:szCs w:val="24"/>
          <w:lang w:val="en-US"/>
        </w:rPr>
        <w:t>by</w:t>
      </w:r>
      <w:r w:rsidRPr="00043B90">
        <w:rPr>
          <w:rFonts w:ascii="Times New Roman" w:hAnsi="Times New Roman" w:cs="Times New Roman"/>
          <w:sz w:val="24"/>
          <w:szCs w:val="24"/>
          <w:lang w:val="en-US"/>
        </w:rPr>
        <w:t xml:space="preserve"> considering </w:t>
      </w:r>
      <w:r w:rsidR="000C3D00" w:rsidRPr="00043B90">
        <w:rPr>
          <w:rFonts w:ascii="Times New Roman" w:hAnsi="Times New Roman" w:cs="Times New Roman"/>
          <w:sz w:val="24"/>
          <w:szCs w:val="24"/>
          <w:lang w:val="en-US"/>
        </w:rPr>
        <w:t>how Bowie engages with Romanticism’s</w:t>
      </w:r>
      <w:r w:rsidRPr="00043B90">
        <w:rPr>
          <w:rFonts w:ascii="Times New Roman" w:hAnsi="Times New Roman" w:cs="Times New Roman"/>
          <w:sz w:val="24"/>
          <w:szCs w:val="24"/>
          <w:lang w:val="en-US"/>
        </w:rPr>
        <w:t xml:space="preserve"> c</w:t>
      </w:r>
      <w:r w:rsidR="003D7FA7" w:rsidRPr="00043B90">
        <w:rPr>
          <w:rFonts w:ascii="Times New Roman" w:hAnsi="Times New Roman" w:cs="Times New Roman"/>
          <w:sz w:val="24"/>
          <w:szCs w:val="24"/>
          <w:lang w:val="en-US"/>
        </w:rPr>
        <w:t>reation</w:t>
      </w:r>
      <w:r w:rsidRPr="00043B90">
        <w:rPr>
          <w:rFonts w:ascii="Times New Roman" w:hAnsi="Times New Roman" w:cs="Times New Roman"/>
          <w:sz w:val="24"/>
          <w:szCs w:val="24"/>
          <w:lang w:val="en-US"/>
        </w:rPr>
        <w:t xml:space="preserve"> of </w:t>
      </w:r>
      <w:r w:rsidR="003D7FA7" w:rsidRPr="00043B90">
        <w:rPr>
          <w:rFonts w:ascii="Times New Roman" w:hAnsi="Times New Roman" w:cs="Times New Roman"/>
          <w:sz w:val="24"/>
          <w:szCs w:val="24"/>
          <w:lang w:val="en-US"/>
        </w:rPr>
        <w:t>speciali</w:t>
      </w:r>
      <w:r w:rsidR="00B02D57" w:rsidRPr="00043B90">
        <w:rPr>
          <w:rFonts w:ascii="Times New Roman" w:hAnsi="Times New Roman" w:cs="Times New Roman"/>
          <w:sz w:val="24"/>
          <w:szCs w:val="24"/>
          <w:lang w:val="en-US"/>
        </w:rPr>
        <w:t>z</w:t>
      </w:r>
      <w:r w:rsidR="003D7FA7" w:rsidRPr="00043B90">
        <w:rPr>
          <w:rFonts w:ascii="Times New Roman" w:hAnsi="Times New Roman" w:cs="Times New Roman"/>
          <w:sz w:val="24"/>
          <w:szCs w:val="24"/>
          <w:lang w:val="en-US"/>
        </w:rPr>
        <w:t>ed forms of</w:t>
      </w:r>
      <w:r w:rsidR="000C3D00"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artistic identity.</w:t>
      </w:r>
      <w:r w:rsidR="00062BC0"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After contending that </w:t>
      </w:r>
      <w:r w:rsidR="000C3D00" w:rsidRPr="00043B90">
        <w:rPr>
          <w:rFonts w:ascii="Times New Roman" w:hAnsi="Times New Roman" w:cs="Times New Roman"/>
          <w:sz w:val="24"/>
          <w:szCs w:val="24"/>
          <w:lang w:val="en-US"/>
        </w:rPr>
        <w:t xml:space="preserve">the </w:t>
      </w:r>
      <w:r w:rsidRPr="00043B90">
        <w:rPr>
          <w:rFonts w:ascii="Times New Roman" w:hAnsi="Times New Roman" w:cs="Times New Roman"/>
          <w:sz w:val="24"/>
          <w:szCs w:val="24"/>
          <w:lang w:val="en-US"/>
        </w:rPr>
        <w:t>i</w:t>
      </w:r>
      <w:r w:rsidR="000C3D00" w:rsidRPr="00043B90">
        <w:rPr>
          <w:rFonts w:ascii="Times New Roman" w:hAnsi="Times New Roman" w:cs="Times New Roman"/>
          <w:sz w:val="24"/>
          <w:szCs w:val="24"/>
          <w:lang w:val="en-US"/>
        </w:rPr>
        <w:t>nvention</w:t>
      </w:r>
      <w:r w:rsidRPr="00043B90">
        <w:rPr>
          <w:rFonts w:ascii="Times New Roman" w:hAnsi="Times New Roman" w:cs="Times New Roman"/>
          <w:sz w:val="24"/>
          <w:szCs w:val="24"/>
          <w:lang w:val="en-US"/>
        </w:rPr>
        <w:t xml:space="preserve"> of the capital-A artist </w:t>
      </w:r>
      <w:r w:rsidR="006078F3" w:rsidRPr="00043B90">
        <w:rPr>
          <w:rFonts w:ascii="Times New Roman" w:hAnsi="Times New Roman" w:cs="Times New Roman"/>
          <w:sz w:val="24"/>
          <w:szCs w:val="24"/>
          <w:lang w:val="en-US"/>
        </w:rPr>
        <w:t>wa</w:t>
      </w:r>
      <w:r w:rsidRPr="00043B90">
        <w:rPr>
          <w:rFonts w:ascii="Times New Roman" w:hAnsi="Times New Roman" w:cs="Times New Roman"/>
          <w:sz w:val="24"/>
          <w:szCs w:val="24"/>
          <w:lang w:val="en-US"/>
        </w:rPr>
        <w:t xml:space="preserve">s principally a response to Romantic-period innovations, I argue that </w:t>
      </w:r>
      <w:r w:rsidR="000C3D00" w:rsidRPr="00043B90">
        <w:rPr>
          <w:rFonts w:ascii="Times New Roman" w:hAnsi="Times New Roman" w:cs="Times New Roman"/>
          <w:sz w:val="24"/>
          <w:szCs w:val="24"/>
          <w:lang w:val="en-US"/>
        </w:rPr>
        <w:t>Bowie works simultaneously within and against this tradition.</w:t>
      </w:r>
      <w:r w:rsidR="00062BC0" w:rsidRPr="00043B90">
        <w:rPr>
          <w:rFonts w:ascii="Times New Roman" w:hAnsi="Times New Roman" w:cs="Times New Roman"/>
          <w:sz w:val="24"/>
          <w:szCs w:val="24"/>
          <w:lang w:val="en-US"/>
        </w:rPr>
        <w:t xml:space="preserve"> </w:t>
      </w:r>
      <w:r w:rsidR="000C3D00" w:rsidRPr="00043B90">
        <w:rPr>
          <w:rFonts w:ascii="Times New Roman" w:hAnsi="Times New Roman" w:cs="Times New Roman"/>
          <w:sz w:val="24"/>
          <w:szCs w:val="24"/>
          <w:lang w:val="en-US"/>
        </w:rPr>
        <w:t>His lyrics, personae</w:t>
      </w:r>
      <w:r w:rsidR="007A5AB2" w:rsidRPr="00043B90">
        <w:rPr>
          <w:rFonts w:ascii="Times New Roman" w:hAnsi="Times New Roman" w:cs="Times New Roman"/>
          <w:sz w:val="24"/>
          <w:szCs w:val="24"/>
          <w:lang w:val="en-US"/>
        </w:rPr>
        <w:t>,</w:t>
      </w:r>
      <w:r w:rsidR="000C3D00" w:rsidRPr="00043B90">
        <w:rPr>
          <w:rFonts w:ascii="Times New Roman" w:hAnsi="Times New Roman" w:cs="Times New Roman"/>
          <w:sz w:val="24"/>
          <w:szCs w:val="24"/>
          <w:lang w:val="en-US"/>
        </w:rPr>
        <w:t xml:space="preserve"> and mediated existence all serve to expand the range of what can be represented in society and culture, building on the crucial Romantic-period developments that established art as a space of radical exploration and assembly.</w:t>
      </w:r>
      <w:r w:rsidR="00062BC0" w:rsidRPr="00043B90">
        <w:rPr>
          <w:rFonts w:ascii="Times New Roman" w:hAnsi="Times New Roman" w:cs="Times New Roman"/>
          <w:sz w:val="24"/>
          <w:szCs w:val="24"/>
          <w:lang w:val="en-US"/>
        </w:rPr>
        <w:t xml:space="preserve"> </w:t>
      </w:r>
      <w:r w:rsidR="000C3D00" w:rsidRPr="00043B90">
        <w:rPr>
          <w:rFonts w:ascii="Times New Roman" w:hAnsi="Times New Roman" w:cs="Times New Roman"/>
          <w:sz w:val="24"/>
          <w:szCs w:val="24"/>
          <w:lang w:val="en-US"/>
        </w:rPr>
        <w:t>However, Bowie is more conflicted about the kinds of powers that should be arrogated to the artist than his early</w:t>
      </w:r>
      <w:r w:rsidR="003D7FA7" w:rsidRPr="00043B90">
        <w:rPr>
          <w:rFonts w:ascii="Times New Roman" w:hAnsi="Times New Roman" w:cs="Times New Roman"/>
          <w:sz w:val="24"/>
          <w:szCs w:val="24"/>
          <w:lang w:val="en-US"/>
        </w:rPr>
        <w:t>-</w:t>
      </w:r>
      <w:r w:rsidR="000C3D00" w:rsidRPr="00043B90">
        <w:rPr>
          <w:rFonts w:ascii="Times New Roman" w:hAnsi="Times New Roman" w:cs="Times New Roman"/>
          <w:sz w:val="24"/>
          <w:szCs w:val="24"/>
          <w:lang w:val="en-US"/>
        </w:rPr>
        <w:t>nineteenth-century predecessors.</w:t>
      </w:r>
      <w:r w:rsidR="00062BC0" w:rsidRPr="00043B90">
        <w:rPr>
          <w:rFonts w:ascii="Times New Roman" w:hAnsi="Times New Roman" w:cs="Times New Roman"/>
          <w:sz w:val="24"/>
          <w:szCs w:val="24"/>
          <w:lang w:val="en-US"/>
        </w:rPr>
        <w:t xml:space="preserve"> </w:t>
      </w:r>
      <w:r w:rsidR="000C3D00" w:rsidRPr="00043B90">
        <w:rPr>
          <w:rFonts w:ascii="Times New Roman" w:hAnsi="Times New Roman" w:cs="Times New Roman"/>
          <w:sz w:val="24"/>
          <w:szCs w:val="24"/>
          <w:lang w:val="en-US"/>
        </w:rPr>
        <w:t>His lyrics often resist the claims to privileged consciousness that canonical Romantic pronouncements like Keats’</w:t>
      </w:r>
      <w:r w:rsidR="00577534" w:rsidRPr="00043B90">
        <w:rPr>
          <w:rFonts w:ascii="Times New Roman" w:hAnsi="Times New Roman" w:cs="Times New Roman"/>
          <w:sz w:val="24"/>
          <w:szCs w:val="24"/>
          <w:lang w:val="en-US"/>
        </w:rPr>
        <w:t>s</w:t>
      </w:r>
      <w:r w:rsidR="000C3D00" w:rsidRPr="00043B90">
        <w:rPr>
          <w:rFonts w:ascii="Times New Roman" w:hAnsi="Times New Roman" w:cs="Times New Roman"/>
          <w:sz w:val="24"/>
          <w:szCs w:val="24"/>
          <w:lang w:val="en-US"/>
        </w:rPr>
        <w:t xml:space="preserve"> “negative capability” letter, Wordsworth’s </w:t>
      </w:r>
      <w:r w:rsidR="000C3D00" w:rsidRPr="00043B90">
        <w:rPr>
          <w:rFonts w:ascii="Times New Roman" w:hAnsi="Times New Roman" w:cs="Times New Roman"/>
          <w:i/>
          <w:sz w:val="24"/>
          <w:szCs w:val="24"/>
          <w:lang w:val="en-US"/>
        </w:rPr>
        <w:t>Prelude</w:t>
      </w:r>
      <w:r w:rsidR="00922FB3" w:rsidRPr="00043B90">
        <w:rPr>
          <w:rFonts w:ascii="Times New Roman" w:hAnsi="Times New Roman" w:cs="Times New Roman"/>
          <w:iCs/>
          <w:sz w:val="24"/>
          <w:szCs w:val="24"/>
          <w:lang w:val="en-US"/>
        </w:rPr>
        <w:t>,</w:t>
      </w:r>
      <w:r w:rsidR="000C3D00" w:rsidRPr="00043B90">
        <w:rPr>
          <w:rFonts w:ascii="Times New Roman" w:hAnsi="Times New Roman" w:cs="Times New Roman"/>
          <w:sz w:val="24"/>
          <w:szCs w:val="24"/>
          <w:lang w:val="en-US"/>
        </w:rPr>
        <w:t xml:space="preserve"> and Shelley’s agoni</w:t>
      </w:r>
      <w:r w:rsidR="00B02D57" w:rsidRPr="00043B90">
        <w:rPr>
          <w:rFonts w:ascii="Times New Roman" w:hAnsi="Times New Roman" w:cs="Times New Roman"/>
          <w:sz w:val="24"/>
          <w:szCs w:val="24"/>
          <w:lang w:val="en-US"/>
        </w:rPr>
        <w:t>z</w:t>
      </w:r>
      <w:r w:rsidR="000C3D00" w:rsidRPr="00043B90">
        <w:rPr>
          <w:rFonts w:ascii="Times New Roman" w:hAnsi="Times New Roman" w:cs="Times New Roman"/>
          <w:sz w:val="24"/>
          <w:szCs w:val="24"/>
          <w:lang w:val="en-US"/>
        </w:rPr>
        <w:t>ingly self-conscious lyrics seem to advance.</w:t>
      </w:r>
      <w:r w:rsidR="00062BC0" w:rsidRPr="00043B90">
        <w:rPr>
          <w:rFonts w:ascii="Times New Roman" w:hAnsi="Times New Roman" w:cs="Times New Roman"/>
          <w:sz w:val="24"/>
          <w:szCs w:val="24"/>
          <w:lang w:val="en-US"/>
        </w:rPr>
        <w:t xml:space="preserve"> </w:t>
      </w:r>
      <w:r w:rsidR="000C3D00" w:rsidRPr="00043B90">
        <w:rPr>
          <w:rFonts w:ascii="Times New Roman" w:hAnsi="Times New Roman" w:cs="Times New Roman"/>
          <w:sz w:val="24"/>
          <w:szCs w:val="24"/>
          <w:lang w:val="en-US"/>
        </w:rPr>
        <w:lastRenderedPageBreak/>
        <w:t xml:space="preserve">Instead, Bowie’s </w:t>
      </w:r>
      <w:r w:rsidR="006078F3" w:rsidRPr="00043B90">
        <w:rPr>
          <w:rFonts w:ascii="Times New Roman" w:hAnsi="Times New Roman" w:cs="Times New Roman"/>
          <w:sz w:val="24"/>
          <w:szCs w:val="24"/>
          <w:lang w:val="en-US"/>
        </w:rPr>
        <w:t>work</w:t>
      </w:r>
      <w:r w:rsidR="000C3D00" w:rsidRPr="00043B90">
        <w:rPr>
          <w:rFonts w:ascii="Times New Roman" w:hAnsi="Times New Roman" w:cs="Times New Roman"/>
          <w:sz w:val="24"/>
          <w:szCs w:val="24"/>
          <w:lang w:val="en-US"/>
        </w:rPr>
        <w:t>s consistently gesture out towards his audiences, insisting on the liberating faultiness of artistic transmissions and on the crucial role of the listener in making meanings and connections.</w:t>
      </w:r>
    </w:p>
    <w:p w14:paraId="16B22408" w14:textId="6B00916B" w:rsidR="00636698" w:rsidRPr="00043B90" w:rsidRDefault="003A4142" w:rsidP="008D08A8">
      <w:pPr>
        <w:spacing w:after="0" w:line="480" w:lineRule="auto"/>
        <w:ind w:firstLine="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Finally, </w:t>
      </w:r>
      <w:r w:rsidR="00AB3F92" w:rsidRPr="00043B90">
        <w:rPr>
          <w:rFonts w:ascii="Times New Roman" w:hAnsi="Times New Roman" w:cs="Times New Roman"/>
          <w:sz w:val="24"/>
          <w:szCs w:val="24"/>
          <w:lang w:val="en-US"/>
        </w:rPr>
        <w:t>Forest Pyle</w:t>
      </w:r>
      <w:r w:rsidR="00BB5347" w:rsidRPr="00043B90">
        <w:rPr>
          <w:rFonts w:ascii="Times New Roman" w:hAnsi="Times New Roman" w:cs="Times New Roman"/>
          <w:sz w:val="24"/>
          <w:szCs w:val="24"/>
          <w:lang w:val="en-US"/>
        </w:rPr>
        <w:t xml:space="preserve">’s </w:t>
      </w:r>
      <w:r w:rsidR="001C27A1" w:rsidRPr="00043B90">
        <w:rPr>
          <w:rFonts w:ascii="Times New Roman" w:hAnsi="Times New Roman" w:cs="Times New Roman"/>
          <w:sz w:val="24"/>
          <w:szCs w:val="24"/>
          <w:lang w:val="en-US"/>
        </w:rPr>
        <w:t xml:space="preserve">essay </w:t>
      </w:r>
      <w:r w:rsidR="00486E9A" w:rsidRPr="00043B90">
        <w:rPr>
          <w:rFonts w:ascii="Times New Roman" w:hAnsi="Times New Roman" w:cs="Times New Roman"/>
          <w:sz w:val="24"/>
          <w:szCs w:val="24"/>
          <w:lang w:val="en-US"/>
        </w:rPr>
        <w:t>begins by consider</w:t>
      </w:r>
      <w:r w:rsidR="0085318A" w:rsidRPr="00043B90">
        <w:rPr>
          <w:rFonts w:ascii="Times New Roman" w:hAnsi="Times New Roman" w:cs="Times New Roman"/>
          <w:sz w:val="24"/>
          <w:szCs w:val="24"/>
          <w:lang w:val="en-US"/>
        </w:rPr>
        <w:t>ing</w:t>
      </w:r>
      <w:r w:rsidR="00486E9A" w:rsidRPr="00043B90">
        <w:rPr>
          <w:rFonts w:ascii="Times New Roman" w:hAnsi="Times New Roman" w:cs="Times New Roman"/>
          <w:sz w:val="24"/>
          <w:szCs w:val="24"/>
          <w:lang w:val="en-US"/>
        </w:rPr>
        <w:t xml:space="preserve"> Bowie’s wide range of influences beyond Romanticism, showing his vital engagements with </w:t>
      </w:r>
      <w:r w:rsidR="004826B6" w:rsidRPr="00043B90">
        <w:rPr>
          <w:rFonts w:ascii="Times New Roman" w:hAnsi="Times New Roman" w:cs="Times New Roman"/>
          <w:sz w:val="24"/>
          <w:szCs w:val="24"/>
          <w:lang w:val="en-US"/>
        </w:rPr>
        <w:t>celebrity</w:t>
      </w:r>
      <w:r w:rsidR="00486E9A" w:rsidRPr="00043B90">
        <w:rPr>
          <w:rFonts w:ascii="Times New Roman" w:hAnsi="Times New Roman" w:cs="Times New Roman"/>
          <w:sz w:val="24"/>
          <w:szCs w:val="24"/>
          <w:lang w:val="en-US"/>
        </w:rPr>
        <w:t>, modernism</w:t>
      </w:r>
      <w:r w:rsidR="007A5AB2" w:rsidRPr="00043B90">
        <w:rPr>
          <w:rFonts w:ascii="Times New Roman" w:hAnsi="Times New Roman" w:cs="Times New Roman"/>
          <w:sz w:val="24"/>
          <w:szCs w:val="24"/>
          <w:lang w:val="en-US"/>
        </w:rPr>
        <w:t>,</w:t>
      </w:r>
      <w:r w:rsidR="00486E9A" w:rsidRPr="00043B90">
        <w:rPr>
          <w:rFonts w:ascii="Times New Roman" w:hAnsi="Times New Roman" w:cs="Times New Roman"/>
          <w:sz w:val="24"/>
          <w:szCs w:val="24"/>
          <w:lang w:val="en-US"/>
        </w:rPr>
        <w:t xml:space="preserve"> and postmodernity.</w:t>
      </w:r>
      <w:r w:rsidR="00062BC0" w:rsidRPr="00043B90">
        <w:rPr>
          <w:rFonts w:ascii="Times New Roman" w:hAnsi="Times New Roman" w:cs="Times New Roman"/>
          <w:sz w:val="24"/>
          <w:szCs w:val="24"/>
          <w:lang w:val="en-US"/>
        </w:rPr>
        <w:t xml:space="preserve"> </w:t>
      </w:r>
      <w:r w:rsidR="00486E9A" w:rsidRPr="00043B90">
        <w:rPr>
          <w:rFonts w:ascii="Times New Roman" w:hAnsi="Times New Roman" w:cs="Times New Roman"/>
          <w:sz w:val="24"/>
          <w:szCs w:val="24"/>
          <w:lang w:val="en-US"/>
        </w:rPr>
        <w:t xml:space="preserve">While he </w:t>
      </w:r>
      <w:r w:rsidR="00B02D57" w:rsidRPr="00043B90">
        <w:rPr>
          <w:rFonts w:ascii="Times New Roman" w:hAnsi="Times New Roman" w:cs="Times New Roman"/>
          <w:sz w:val="24"/>
          <w:szCs w:val="24"/>
          <w:lang w:val="en-US"/>
        </w:rPr>
        <w:t>tantalizingly</w:t>
      </w:r>
      <w:r w:rsidR="00486E9A" w:rsidRPr="00043B90">
        <w:rPr>
          <w:rFonts w:ascii="Times New Roman" w:hAnsi="Times New Roman" w:cs="Times New Roman"/>
          <w:sz w:val="24"/>
          <w:szCs w:val="24"/>
          <w:lang w:val="en-US"/>
        </w:rPr>
        <w:t xml:space="preserve"> sketches the outlines of a glam Romanticism, the main thrust of Pyle’s essay is concerned with a reconfigured queer</w:t>
      </w:r>
      <w:r w:rsidR="004826B6" w:rsidRPr="00043B90">
        <w:rPr>
          <w:rFonts w:ascii="Times New Roman" w:hAnsi="Times New Roman" w:cs="Times New Roman"/>
          <w:sz w:val="24"/>
          <w:szCs w:val="24"/>
          <w:lang w:val="en-US"/>
        </w:rPr>
        <w:t>ing</w:t>
      </w:r>
      <w:r w:rsidR="00486E9A" w:rsidRPr="00043B90">
        <w:rPr>
          <w:rFonts w:ascii="Times New Roman" w:hAnsi="Times New Roman" w:cs="Times New Roman"/>
          <w:sz w:val="24"/>
          <w:szCs w:val="24"/>
          <w:lang w:val="en-US"/>
        </w:rPr>
        <w:t xml:space="preserve"> Romanticism mediated, among others, by Walter Pater, Oscar Wilde</w:t>
      </w:r>
      <w:r w:rsidR="007A5AB2" w:rsidRPr="00043B90">
        <w:rPr>
          <w:rFonts w:ascii="Times New Roman" w:hAnsi="Times New Roman" w:cs="Times New Roman"/>
          <w:sz w:val="24"/>
          <w:szCs w:val="24"/>
          <w:lang w:val="en-US"/>
        </w:rPr>
        <w:t>,</w:t>
      </w:r>
      <w:r w:rsidR="00486E9A" w:rsidRPr="00043B90">
        <w:rPr>
          <w:rFonts w:ascii="Times New Roman" w:hAnsi="Times New Roman" w:cs="Times New Roman"/>
          <w:sz w:val="24"/>
          <w:szCs w:val="24"/>
          <w:lang w:val="en-US"/>
        </w:rPr>
        <w:t xml:space="preserve"> and Walter Benjamin.</w:t>
      </w:r>
      <w:r w:rsidR="00062BC0" w:rsidRPr="00043B90">
        <w:rPr>
          <w:rFonts w:ascii="Times New Roman" w:hAnsi="Times New Roman" w:cs="Times New Roman"/>
          <w:sz w:val="24"/>
          <w:szCs w:val="24"/>
          <w:lang w:val="en-US"/>
        </w:rPr>
        <w:t xml:space="preserve"> </w:t>
      </w:r>
      <w:r w:rsidR="00486E9A" w:rsidRPr="00043B90">
        <w:rPr>
          <w:rFonts w:ascii="Times New Roman" w:hAnsi="Times New Roman" w:cs="Times New Roman"/>
          <w:sz w:val="24"/>
          <w:szCs w:val="24"/>
          <w:lang w:val="en-US"/>
        </w:rPr>
        <w:t xml:space="preserve">His </w:t>
      </w:r>
      <w:r w:rsidR="00DB1898" w:rsidRPr="00043B90">
        <w:rPr>
          <w:rFonts w:ascii="Times New Roman" w:hAnsi="Times New Roman" w:cs="Times New Roman"/>
          <w:sz w:val="24"/>
          <w:szCs w:val="24"/>
          <w:lang w:val="en-US"/>
        </w:rPr>
        <w:t>lens</w:t>
      </w:r>
      <w:r w:rsidR="00486E9A" w:rsidRPr="00043B90">
        <w:rPr>
          <w:rFonts w:ascii="Times New Roman" w:hAnsi="Times New Roman" w:cs="Times New Roman"/>
          <w:sz w:val="24"/>
          <w:szCs w:val="24"/>
          <w:lang w:val="en-US"/>
        </w:rPr>
        <w:t xml:space="preserve"> for exploring this constellation is </w:t>
      </w:r>
      <w:r w:rsidR="007D3492" w:rsidRPr="00043B90">
        <w:rPr>
          <w:rFonts w:ascii="Times New Roman" w:hAnsi="Times New Roman" w:cs="Times New Roman"/>
          <w:sz w:val="24"/>
          <w:szCs w:val="24"/>
          <w:lang w:val="en-US"/>
        </w:rPr>
        <w:t>Todd Haynes’</w:t>
      </w:r>
      <w:r w:rsidR="00577534" w:rsidRPr="00043B90">
        <w:rPr>
          <w:rFonts w:ascii="Times New Roman" w:hAnsi="Times New Roman" w:cs="Times New Roman"/>
          <w:sz w:val="24"/>
          <w:szCs w:val="24"/>
          <w:lang w:val="en-US"/>
        </w:rPr>
        <w:t>s</w:t>
      </w:r>
      <w:r w:rsidR="007D3492" w:rsidRPr="00043B90">
        <w:rPr>
          <w:rFonts w:ascii="Times New Roman" w:hAnsi="Times New Roman" w:cs="Times New Roman"/>
          <w:sz w:val="24"/>
          <w:szCs w:val="24"/>
          <w:lang w:val="en-US"/>
        </w:rPr>
        <w:t xml:space="preserve"> 1998 film </w:t>
      </w:r>
      <w:r w:rsidR="007D3492" w:rsidRPr="00043B90">
        <w:rPr>
          <w:rFonts w:ascii="Times New Roman" w:hAnsi="Times New Roman" w:cs="Times New Roman"/>
          <w:i/>
          <w:sz w:val="24"/>
          <w:szCs w:val="24"/>
          <w:lang w:val="en-US"/>
        </w:rPr>
        <w:t>Velvet Goldmine</w:t>
      </w:r>
      <w:r w:rsidR="00486E9A" w:rsidRPr="00043B90">
        <w:rPr>
          <w:rFonts w:ascii="Times New Roman" w:hAnsi="Times New Roman" w:cs="Times New Roman"/>
          <w:sz w:val="24"/>
          <w:szCs w:val="24"/>
          <w:lang w:val="en-US"/>
        </w:rPr>
        <w:t>, which does not feature Bowie or include his music in a direct sense, but which is dominated by what Pyle calls the Bowie-Image, a conduit for and avatar of the electric vivacity of art.</w:t>
      </w:r>
      <w:r w:rsidR="00062BC0" w:rsidRPr="00043B90">
        <w:rPr>
          <w:rFonts w:ascii="Times New Roman" w:hAnsi="Times New Roman" w:cs="Times New Roman"/>
          <w:sz w:val="24"/>
          <w:szCs w:val="24"/>
          <w:lang w:val="en-US"/>
        </w:rPr>
        <w:t xml:space="preserve"> </w:t>
      </w:r>
      <w:r w:rsidR="004826B6" w:rsidRPr="00043B90">
        <w:rPr>
          <w:rFonts w:ascii="Times New Roman" w:hAnsi="Times New Roman" w:cs="Times New Roman"/>
          <w:sz w:val="24"/>
          <w:szCs w:val="24"/>
          <w:lang w:val="en-US"/>
        </w:rPr>
        <w:t xml:space="preserve">In Pyle’s reading, </w:t>
      </w:r>
      <w:r w:rsidR="00486E9A" w:rsidRPr="00043B90">
        <w:rPr>
          <w:rFonts w:ascii="Times New Roman" w:hAnsi="Times New Roman" w:cs="Times New Roman"/>
          <w:i/>
          <w:sz w:val="24"/>
          <w:szCs w:val="24"/>
          <w:lang w:val="en-US"/>
        </w:rPr>
        <w:t>Velvet Goldmine</w:t>
      </w:r>
      <w:r w:rsidR="00006C0D" w:rsidRPr="00043B90">
        <w:rPr>
          <w:rFonts w:ascii="Times New Roman" w:hAnsi="Times New Roman" w:cs="Times New Roman"/>
          <w:sz w:val="24"/>
          <w:szCs w:val="24"/>
          <w:lang w:val="en-US"/>
        </w:rPr>
        <w:t xml:space="preserve"> is a “site of both nostalgia and ebullience, alternating currents in Romanticism’s transmissions to our future.”</w:t>
      </w:r>
      <w:r w:rsidR="00062BC0" w:rsidRPr="00043B90">
        <w:rPr>
          <w:rFonts w:ascii="Times New Roman" w:hAnsi="Times New Roman" w:cs="Times New Roman"/>
          <w:sz w:val="24"/>
          <w:szCs w:val="24"/>
          <w:lang w:val="en-US"/>
        </w:rPr>
        <w:t xml:space="preserve"> </w:t>
      </w:r>
      <w:r w:rsidR="00006C0D" w:rsidRPr="00043B90">
        <w:rPr>
          <w:rFonts w:ascii="Times New Roman" w:hAnsi="Times New Roman" w:cs="Times New Roman"/>
          <w:sz w:val="24"/>
          <w:szCs w:val="24"/>
          <w:lang w:val="en-US"/>
        </w:rPr>
        <w:t xml:space="preserve">In being so, </w:t>
      </w:r>
      <w:r w:rsidR="004826B6" w:rsidRPr="00043B90">
        <w:rPr>
          <w:rFonts w:ascii="Times New Roman" w:hAnsi="Times New Roman" w:cs="Times New Roman"/>
          <w:sz w:val="24"/>
          <w:szCs w:val="24"/>
          <w:lang w:val="en-US"/>
        </w:rPr>
        <w:t xml:space="preserve">it becomes a place of </w:t>
      </w:r>
      <w:r w:rsidR="006078F3" w:rsidRPr="00043B90">
        <w:rPr>
          <w:rFonts w:ascii="Times New Roman" w:hAnsi="Times New Roman" w:cs="Times New Roman"/>
          <w:sz w:val="24"/>
          <w:szCs w:val="24"/>
          <w:lang w:val="en-US"/>
        </w:rPr>
        <w:t xml:space="preserve">prospective </w:t>
      </w:r>
      <w:r w:rsidR="004826B6" w:rsidRPr="00043B90">
        <w:rPr>
          <w:rFonts w:ascii="Times New Roman" w:hAnsi="Times New Roman" w:cs="Times New Roman"/>
          <w:sz w:val="24"/>
          <w:szCs w:val="24"/>
          <w:lang w:val="en-US"/>
        </w:rPr>
        <w:t>liberation and of freedom from the need to be redeemed, capturing</w:t>
      </w:r>
      <w:r w:rsidR="001A4766" w:rsidRPr="00043B90">
        <w:rPr>
          <w:rFonts w:ascii="Times New Roman" w:hAnsi="Times New Roman" w:cs="Times New Roman"/>
          <w:sz w:val="24"/>
          <w:szCs w:val="24"/>
          <w:lang w:val="en-US"/>
        </w:rPr>
        <w:t>—</w:t>
      </w:r>
      <w:r w:rsidR="004826B6" w:rsidRPr="00043B90">
        <w:rPr>
          <w:rFonts w:ascii="Times New Roman" w:hAnsi="Times New Roman" w:cs="Times New Roman"/>
          <w:sz w:val="24"/>
          <w:szCs w:val="24"/>
          <w:lang w:val="en-US"/>
        </w:rPr>
        <w:t>albeit with nuance</w:t>
      </w:r>
      <w:r w:rsidR="001A4766" w:rsidRPr="00043B90">
        <w:rPr>
          <w:rFonts w:ascii="Times New Roman" w:hAnsi="Times New Roman" w:cs="Times New Roman"/>
          <w:sz w:val="24"/>
          <w:szCs w:val="24"/>
          <w:lang w:val="en-US"/>
        </w:rPr>
        <w:t>—</w:t>
      </w:r>
      <w:r w:rsidR="004826B6" w:rsidRPr="00043B90">
        <w:rPr>
          <w:rFonts w:ascii="Times New Roman" w:hAnsi="Times New Roman" w:cs="Times New Roman"/>
          <w:sz w:val="24"/>
          <w:szCs w:val="24"/>
          <w:lang w:val="en-US"/>
        </w:rPr>
        <w:t>the image of potential transcendence transmitted through Romantic poetry and through Bowie’s “gift of sound and vision.”</w:t>
      </w:r>
    </w:p>
    <w:p w14:paraId="4B1CFE21" w14:textId="2AD8D2EF" w:rsidR="0055239F" w:rsidRPr="00043B90" w:rsidRDefault="0055239F" w:rsidP="00A171D7">
      <w:pPr>
        <w:spacing w:after="0" w:line="480" w:lineRule="auto"/>
        <w:rPr>
          <w:rFonts w:ascii="Times New Roman" w:hAnsi="Times New Roman" w:cs="Times New Roman"/>
          <w:sz w:val="24"/>
          <w:szCs w:val="24"/>
          <w:lang w:val="en-US"/>
        </w:rPr>
      </w:pPr>
      <w:r w:rsidRPr="00043B90">
        <w:rPr>
          <w:rFonts w:ascii="Times New Roman" w:hAnsi="Times New Roman" w:cs="Times New Roman"/>
          <w:sz w:val="24"/>
          <w:szCs w:val="24"/>
          <w:lang w:val="en-US"/>
        </w:rPr>
        <w:tab/>
      </w:r>
      <w:r w:rsidR="004826B6" w:rsidRPr="00043B90">
        <w:rPr>
          <w:rFonts w:ascii="Times New Roman" w:hAnsi="Times New Roman" w:cs="Times New Roman"/>
          <w:sz w:val="24"/>
          <w:szCs w:val="24"/>
          <w:lang w:val="en-US"/>
        </w:rPr>
        <w:t>When Bowie himself (or one of his persona</w:t>
      </w:r>
      <w:r w:rsidR="00223DA9" w:rsidRPr="00043B90">
        <w:rPr>
          <w:rFonts w:ascii="Times New Roman" w:hAnsi="Times New Roman" w:cs="Times New Roman"/>
          <w:sz w:val="24"/>
          <w:szCs w:val="24"/>
          <w:lang w:val="en-US"/>
        </w:rPr>
        <w:t>e</w:t>
      </w:r>
      <w:r w:rsidR="004826B6" w:rsidRPr="00043B90">
        <w:rPr>
          <w:rFonts w:ascii="Times New Roman" w:hAnsi="Times New Roman" w:cs="Times New Roman"/>
          <w:sz w:val="24"/>
          <w:szCs w:val="24"/>
          <w:lang w:val="en-US"/>
        </w:rPr>
        <w:t>) imagined what being a “Star” would be like, its potentialities included both the deeply personal or banal (“I could fall asleep at night”) and the nakedly commercial (“I could do with the money”).</w:t>
      </w:r>
      <w:r w:rsidR="00062BC0" w:rsidRPr="00043B90">
        <w:rPr>
          <w:rFonts w:ascii="Times New Roman" w:hAnsi="Times New Roman" w:cs="Times New Roman"/>
          <w:sz w:val="24"/>
          <w:szCs w:val="24"/>
          <w:lang w:val="en-US"/>
        </w:rPr>
        <w:t xml:space="preserve"> </w:t>
      </w:r>
      <w:r w:rsidR="004826B6" w:rsidRPr="00043B90">
        <w:rPr>
          <w:rFonts w:ascii="Times New Roman" w:hAnsi="Times New Roman" w:cs="Times New Roman"/>
          <w:sz w:val="24"/>
          <w:szCs w:val="24"/>
          <w:lang w:val="en-US"/>
        </w:rPr>
        <w:t xml:space="preserve">However, </w:t>
      </w:r>
      <w:r w:rsidR="00223DA9" w:rsidRPr="00043B90">
        <w:rPr>
          <w:rFonts w:ascii="Times New Roman" w:hAnsi="Times New Roman" w:cs="Times New Roman"/>
          <w:sz w:val="24"/>
          <w:szCs w:val="24"/>
          <w:lang w:val="en-US"/>
        </w:rPr>
        <w:t>he also invested stardom with the potential for radical change, arguing that he “could play the wild mutation as a rock &amp; roll star.”</w:t>
      </w:r>
      <w:r w:rsidR="00062BC0" w:rsidRPr="00043B90">
        <w:rPr>
          <w:rFonts w:ascii="Times New Roman" w:hAnsi="Times New Roman" w:cs="Times New Roman"/>
          <w:sz w:val="24"/>
          <w:szCs w:val="24"/>
          <w:lang w:val="en-US"/>
        </w:rPr>
        <w:t xml:space="preserve"> </w:t>
      </w:r>
      <w:r w:rsidR="00223DA9" w:rsidRPr="00043B90">
        <w:rPr>
          <w:rFonts w:ascii="Times New Roman" w:hAnsi="Times New Roman" w:cs="Times New Roman"/>
          <w:sz w:val="24"/>
          <w:szCs w:val="24"/>
          <w:lang w:val="en-US"/>
        </w:rPr>
        <w:t xml:space="preserve">In this collection, we have experimented with taking Bowie at his word, tracing the ways in which we </w:t>
      </w:r>
      <w:r w:rsidR="00A8436E" w:rsidRPr="00043B90">
        <w:rPr>
          <w:rFonts w:ascii="Times New Roman" w:hAnsi="Times New Roman" w:cs="Times New Roman"/>
          <w:sz w:val="24"/>
          <w:szCs w:val="24"/>
          <w:lang w:val="en-US"/>
        </w:rPr>
        <w:t xml:space="preserve">might </w:t>
      </w:r>
      <w:r w:rsidR="00223DA9" w:rsidRPr="00043B90">
        <w:rPr>
          <w:rFonts w:ascii="Times New Roman" w:hAnsi="Times New Roman" w:cs="Times New Roman"/>
          <w:sz w:val="24"/>
          <w:szCs w:val="24"/>
          <w:lang w:val="en-US"/>
        </w:rPr>
        <w:t>see his personae, lyrics, music</w:t>
      </w:r>
      <w:r w:rsidR="006F4771" w:rsidRPr="00043B90">
        <w:rPr>
          <w:rFonts w:ascii="Times New Roman" w:hAnsi="Times New Roman" w:cs="Times New Roman"/>
          <w:sz w:val="24"/>
          <w:szCs w:val="24"/>
          <w:lang w:val="en-US"/>
        </w:rPr>
        <w:t>,</w:t>
      </w:r>
      <w:r w:rsidR="00223DA9" w:rsidRPr="00043B90">
        <w:rPr>
          <w:rFonts w:ascii="Times New Roman" w:hAnsi="Times New Roman" w:cs="Times New Roman"/>
          <w:sz w:val="24"/>
          <w:szCs w:val="24"/>
          <w:lang w:val="en-US"/>
        </w:rPr>
        <w:t xml:space="preserve"> and presences as wild mutations of Romantic inheritances.</w:t>
      </w:r>
      <w:r w:rsidR="00062BC0" w:rsidRPr="00043B90">
        <w:rPr>
          <w:rFonts w:ascii="Times New Roman" w:hAnsi="Times New Roman" w:cs="Times New Roman"/>
          <w:sz w:val="24"/>
          <w:szCs w:val="24"/>
          <w:lang w:val="en-US"/>
        </w:rPr>
        <w:t xml:space="preserve"> </w:t>
      </w:r>
      <w:r w:rsidR="00223DA9" w:rsidRPr="00043B90">
        <w:rPr>
          <w:rFonts w:ascii="Times New Roman" w:hAnsi="Times New Roman" w:cs="Times New Roman"/>
          <w:sz w:val="24"/>
          <w:szCs w:val="24"/>
          <w:lang w:val="en-US"/>
        </w:rPr>
        <w:t xml:space="preserve">The extent of our success is for you to judge, but </w:t>
      </w:r>
      <w:del w:id="102" w:author="Jessica Tebo" w:date="2021-11-15T12:45:00Z">
        <w:r w:rsidR="00223DA9" w:rsidRPr="00230D37" w:rsidDel="00173B5E">
          <w:rPr>
            <w:rFonts w:ascii="Times New Roman" w:hAnsi="Times New Roman" w:cs="Times New Roman"/>
            <w:sz w:val="24"/>
            <w:szCs w:val="24"/>
            <w:lang w:val="en-US"/>
          </w:rPr>
          <w:delText>i</w:delText>
        </w:r>
        <w:r w:rsidRPr="00230D37" w:rsidDel="00173B5E">
          <w:rPr>
            <w:rFonts w:ascii="Times New Roman" w:hAnsi="Times New Roman" w:cs="Times New Roman"/>
            <w:sz w:val="24"/>
            <w:szCs w:val="24"/>
            <w:lang w:val="en-US"/>
          </w:rPr>
          <w:delText>t</w:delText>
        </w:r>
      </w:del>
      <w:ins w:id="103" w:author="Jessica Tebo" w:date="2021-11-15T12:45:00Z">
        <w:r w:rsidR="00173B5E" w:rsidRPr="00230D37">
          <w:rPr>
            <w:rFonts w:ascii="Times New Roman" w:hAnsi="Times New Roman" w:cs="Times New Roman"/>
            <w:sz w:val="24"/>
            <w:szCs w:val="24"/>
            <w:lang w:val="en-US"/>
          </w:rPr>
          <w:t>it</w:t>
        </w:r>
        <w:r w:rsidR="00173B5E" w:rsidRPr="00173B5E">
          <w:rPr>
            <w:rFonts w:ascii="Times New Roman" w:hAnsi="Times New Roman" w:cs="Times New Roman"/>
            <w:sz w:val="24"/>
            <w:szCs w:val="24"/>
            <w:lang w:val="en-US"/>
          </w:rPr>
          <w:t>’s</w:t>
        </w:r>
      </w:ins>
      <w:del w:id="104" w:author="Jessica Tebo" w:date="2021-11-15T12:44:00Z">
        <w:r w:rsidRPr="00230D37" w:rsidDel="00230D37">
          <w:rPr>
            <w:rFonts w:ascii="Times New Roman" w:hAnsi="Times New Roman" w:cs="Times New Roman"/>
            <w:sz w:val="24"/>
            <w:szCs w:val="24"/>
            <w:lang w:val="en-US"/>
          </w:rPr>
          <w:delText>’s</w:delText>
        </w:r>
      </w:del>
      <w:r w:rsidRPr="00043B90">
        <w:rPr>
          <w:rFonts w:ascii="Times New Roman" w:hAnsi="Times New Roman" w:cs="Times New Roman"/>
          <w:sz w:val="24"/>
          <w:szCs w:val="24"/>
          <w:lang w:val="en-US"/>
        </w:rPr>
        <w:t xml:space="preserve"> been </w:t>
      </w:r>
      <w:r w:rsidR="00223DA9" w:rsidRPr="00043B90">
        <w:rPr>
          <w:rFonts w:ascii="Times New Roman" w:hAnsi="Times New Roman" w:cs="Times New Roman"/>
          <w:sz w:val="24"/>
          <w:szCs w:val="24"/>
          <w:lang w:val="en-US"/>
        </w:rPr>
        <w:t xml:space="preserve">an </w:t>
      </w:r>
      <w:r w:rsidRPr="00043B90">
        <w:rPr>
          <w:rFonts w:ascii="Times New Roman" w:hAnsi="Times New Roman" w:cs="Times New Roman"/>
          <w:sz w:val="24"/>
          <w:szCs w:val="24"/>
          <w:lang w:val="en-US"/>
        </w:rPr>
        <w:t xml:space="preserve">amazingly fun </w:t>
      </w:r>
      <w:r w:rsidR="00223DA9" w:rsidRPr="00043B90">
        <w:rPr>
          <w:rFonts w:ascii="Times New Roman" w:hAnsi="Times New Roman" w:cs="Times New Roman"/>
          <w:sz w:val="24"/>
          <w:szCs w:val="24"/>
          <w:lang w:val="en-US"/>
        </w:rPr>
        <w:t xml:space="preserve">project </w:t>
      </w:r>
      <w:r w:rsidRPr="00043B90">
        <w:rPr>
          <w:rFonts w:ascii="Times New Roman" w:hAnsi="Times New Roman" w:cs="Times New Roman"/>
          <w:sz w:val="24"/>
          <w:szCs w:val="24"/>
          <w:lang w:val="en-US"/>
        </w:rPr>
        <w:t>to put together.</w:t>
      </w:r>
      <w:r w:rsidR="00062BC0"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We hope you enjoy </w:t>
      </w:r>
      <w:r w:rsidR="00ED564C" w:rsidRPr="00043B90">
        <w:rPr>
          <w:rFonts w:ascii="Times New Roman" w:hAnsi="Times New Roman" w:cs="Times New Roman"/>
          <w:sz w:val="24"/>
          <w:szCs w:val="24"/>
          <w:lang w:val="en-US"/>
        </w:rPr>
        <w:t>this collection</w:t>
      </w:r>
      <w:r w:rsidR="00223DA9" w:rsidRPr="00043B90">
        <w:rPr>
          <w:rFonts w:ascii="Times New Roman" w:hAnsi="Times New Roman" w:cs="Times New Roman"/>
          <w:sz w:val="24"/>
          <w:szCs w:val="24"/>
          <w:lang w:val="en-US"/>
        </w:rPr>
        <w:t xml:space="preserve"> as much </w:t>
      </w:r>
      <w:r w:rsidR="00223DA9" w:rsidRPr="00043B90">
        <w:rPr>
          <w:rFonts w:ascii="Times New Roman" w:hAnsi="Times New Roman" w:cs="Times New Roman"/>
          <w:sz w:val="24"/>
          <w:szCs w:val="24"/>
          <w:lang w:val="en-US"/>
        </w:rPr>
        <w:lastRenderedPageBreak/>
        <w:t>as we have</w:t>
      </w:r>
      <w:r w:rsidRPr="00043B90">
        <w:rPr>
          <w:rFonts w:ascii="Times New Roman" w:hAnsi="Times New Roman" w:cs="Times New Roman"/>
          <w:sz w:val="24"/>
          <w:szCs w:val="24"/>
          <w:lang w:val="en-US"/>
        </w:rPr>
        <w:t>, and that you find some of the things it has to say useful in</w:t>
      </w:r>
      <w:r w:rsidR="00223DA9" w:rsidRPr="00043B90">
        <w:rPr>
          <w:rFonts w:ascii="Times New Roman" w:hAnsi="Times New Roman" w:cs="Times New Roman"/>
          <w:sz w:val="24"/>
          <w:szCs w:val="24"/>
          <w:lang w:val="en-US"/>
        </w:rPr>
        <w:t xml:space="preserve"> your own examinations of Romantic lineages and transformations</w:t>
      </w:r>
      <w:r w:rsidRPr="00043B90">
        <w:rPr>
          <w:rFonts w:ascii="Times New Roman" w:hAnsi="Times New Roman" w:cs="Times New Roman"/>
          <w:sz w:val="24"/>
          <w:szCs w:val="24"/>
          <w:lang w:val="en-US"/>
        </w:rPr>
        <w:t>.</w:t>
      </w:r>
    </w:p>
    <w:p w14:paraId="324E0CCF" w14:textId="76903454" w:rsidR="00812DD4" w:rsidRPr="00043B90" w:rsidRDefault="00812DD4" w:rsidP="00A171D7">
      <w:pPr>
        <w:spacing w:after="0" w:line="480" w:lineRule="auto"/>
        <w:rPr>
          <w:rFonts w:ascii="Times New Roman" w:hAnsi="Times New Roman" w:cs="Times New Roman"/>
          <w:sz w:val="24"/>
          <w:szCs w:val="24"/>
          <w:lang w:val="en-US"/>
        </w:rPr>
      </w:pPr>
    </w:p>
    <w:p w14:paraId="15347A59" w14:textId="77777777" w:rsidR="00DB1898" w:rsidRPr="00043B90" w:rsidRDefault="00DB1898" w:rsidP="00A171D7">
      <w:pPr>
        <w:spacing w:after="0" w:line="480" w:lineRule="auto"/>
        <w:rPr>
          <w:rFonts w:ascii="Times New Roman" w:hAnsi="Times New Roman" w:cs="Times New Roman"/>
          <w:sz w:val="24"/>
          <w:szCs w:val="24"/>
          <w:lang w:val="en-US"/>
        </w:rPr>
      </w:pPr>
    </w:p>
    <w:p w14:paraId="774E2C59" w14:textId="77777777" w:rsidR="006709E6" w:rsidRPr="00043B90" w:rsidRDefault="006709E6" w:rsidP="009771B0">
      <w:pPr>
        <w:spacing w:after="0" w:line="480" w:lineRule="auto"/>
        <w:jc w:val="center"/>
        <w:rPr>
          <w:rFonts w:ascii="Times New Roman" w:hAnsi="Times New Roman" w:cs="Times New Roman"/>
          <w:b/>
          <w:sz w:val="24"/>
          <w:szCs w:val="24"/>
          <w:lang w:val="en-US"/>
        </w:rPr>
      </w:pPr>
      <w:r w:rsidRPr="00043B90">
        <w:rPr>
          <w:rFonts w:ascii="Times New Roman" w:hAnsi="Times New Roman" w:cs="Times New Roman"/>
          <w:b/>
          <w:sz w:val="24"/>
          <w:szCs w:val="24"/>
          <w:lang w:val="en-US"/>
        </w:rPr>
        <w:t>Works Cited</w:t>
      </w:r>
    </w:p>
    <w:p w14:paraId="0D0859A8" w14:textId="77777777" w:rsidR="00D87C7B" w:rsidRPr="00043B90" w:rsidRDefault="00D87C7B" w:rsidP="003B42EC">
      <w:pPr>
        <w:spacing w:after="0" w:line="480" w:lineRule="auto"/>
        <w:rPr>
          <w:rFonts w:ascii="Times New Roman" w:hAnsi="Times New Roman" w:cs="Times New Roman"/>
          <w:sz w:val="24"/>
          <w:szCs w:val="24"/>
          <w:lang w:val="en-US"/>
        </w:rPr>
      </w:pPr>
    </w:p>
    <w:p w14:paraId="1464374F" w14:textId="34BDC940" w:rsidR="00F27A26" w:rsidRPr="00043B90" w:rsidRDefault="00F27A26"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Auden, W.H. “In Memory of W.B. Yeats.”</w:t>
      </w:r>
      <w:r w:rsidR="00562B51" w:rsidRPr="00043B90">
        <w:rPr>
          <w:rFonts w:ascii="Times New Roman" w:hAnsi="Times New Roman" w:cs="Times New Roman"/>
          <w:sz w:val="24"/>
          <w:szCs w:val="24"/>
          <w:lang w:val="en-US"/>
        </w:rPr>
        <w:t xml:space="preserve"> </w:t>
      </w:r>
      <w:r w:rsidR="00562B51" w:rsidRPr="00043B90">
        <w:rPr>
          <w:rFonts w:ascii="Times New Roman" w:hAnsi="Times New Roman" w:cs="Times New Roman"/>
          <w:i/>
          <w:sz w:val="24"/>
          <w:szCs w:val="24"/>
          <w:lang w:val="en-US"/>
        </w:rPr>
        <w:t>Collected Poems</w:t>
      </w:r>
      <w:r w:rsidR="00562B51" w:rsidRPr="00043B90">
        <w:rPr>
          <w:rFonts w:ascii="Times New Roman" w:hAnsi="Times New Roman" w:cs="Times New Roman"/>
          <w:sz w:val="24"/>
          <w:szCs w:val="24"/>
          <w:lang w:val="en-US"/>
        </w:rPr>
        <w:t>, edited by Edward Mendelson, Faber, 2007, pp. 245</w:t>
      </w:r>
      <w:r w:rsidR="005C283F" w:rsidRPr="00043B90">
        <w:rPr>
          <w:rFonts w:ascii="Times New Roman" w:hAnsi="Times New Roman" w:cs="Times New Roman"/>
          <w:sz w:val="24"/>
          <w:szCs w:val="24"/>
          <w:lang w:val="en-US"/>
        </w:rPr>
        <w:t>–</w:t>
      </w:r>
      <w:r w:rsidR="00562B51" w:rsidRPr="00043B90">
        <w:rPr>
          <w:rFonts w:ascii="Times New Roman" w:hAnsi="Times New Roman" w:cs="Times New Roman"/>
          <w:sz w:val="24"/>
          <w:szCs w:val="24"/>
          <w:lang w:val="en-US"/>
        </w:rPr>
        <w:t>7.</w:t>
      </w:r>
    </w:p>
    <w:p w14:paraId="63AA8ACB" w14:textId="5D1C5899" w:rsidR="007955C7" w:rsidRPr="00043B90" w:rsidRDefault="007955C7" w:rsidP="004F4662">
      <w:pPr>
        <w:spacing w:after="0" w:line="480" w:lineRule="auto"/>
        <w:ind w:left="720" w:hanging="720"/>
        <w:rPr>
          <w:rFonts w:ascii="Times New Roman" w:hAnsi="Times New Roman" w:cs="Times New Roman"/>
          <w:sz w:val="24"/>
          <w:szCs w:val="24"/>
          <w:lang w:val="en-US"/>
        </w:rPr>
      </w:pPr>
      <w:proofErr w:type="spellStart"/>
      <w:r w:rsidRPr="00043B90">
        <w:rPr>
          <w:rFonts w:ascii="Times New Roman" w:hAnsi="Times New Roman" w:cs="Times New Roman"/>
          <w:sz w:val="24"/>
          <w:szCs w:val="24"/>
          <w:lang w:val="en-US"/>
        </w:rPr>
        <w:t>Baidou</w:t>
      </w:r>
      <w:proofErr w:type="spellEnd"/>
      <w:r w:rsidRPr="00043B90">
        <w:rPr>
          <w:rFonts w:ascii="Times New Roman" w:hAnsi="Times New Roman" w:cs="Times New Roman"/>
          <w:sz w:val="24"/>
          <w:szCs w:val="24"/>
          <w:lang w:val="en-US"/>
        </w:rPr>
        <w:t xml:space="preserve">, Alain. </w:t>
      </w:r>
      <w:r w:rsidRPr="00043B90">
        <w:rPr>
          <w:rFonts w:ascii="Times New Roman" w:hAnsi="Times New Roman" w:cs="Times New Roman"/>
          <w:i/>
          <w:sz w:val="24"/>
          <w:szCs w:val="24"/>
          <w:lang w:val="en-US"/>
        </w:rPr>
        <w:t>Theoretical Writings</w:t>
      </w:r>
      <w:r w:rsidRPr="00043B90">
        <w:rPr>
          <w:rFonts w:ascii="Times New Roman" w:hAnsi="Times New Roman" w:cs="Times New Roman"/>
          <w:sz w:val="24"/>
          <w:szCs w:val="24"/>
          <w:lang w:val="en-US"/>
        </w:rPr>
        <w:t>. Translated by Ray Brassier and Alberto Toscano, Bloomsbury, 2015.</w:t>
      </w:r>
    </w:p>
    <w:p w14:paraId="237FE09E" w14:textId="3BCD223D" w:rsidR="00A25209" w:rsidRPr="00043B90" w:rsidRDefault="00A25209"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Bates, Brian</w:t>
      </w:r>
      <w:r w:rsidR="00B17255" w:rsidRPr="00043B90">
        <w:rPr>
          <w:rFonts w:ascii="Times New Roman" w:hAnsi="Times New Roman" w:cs="Times New Roman"/>
          <w:sz w:val="24"/>
          <w:szCs w:val="24"/>
          <w:lang w:val="en-US"/>
        </w:rPr>
        <w:t>, editor</w:t>
      </w:r>
      <w:r w:rsidRPr="00043B90">
        <w:rPr>
          <w:rFonts w:ascii="Times New Roman" w:hAnsi="Times New Roman" w:cs="Times New Roman"/>
          <w:sz w:val="24"/>
          <w:szCs w:val="24"/>
          <w:lang w:val="en-US"/>
        </w:rPr>
        <w:t xml:space="preserve">. </w:t>
      </w:r>
      <w:r w:rsidRPr="00043B90">
        <w:rPr>
          <w:rFonts w:ascii="Times New Roman" w:hAnsi="Times New Roman" w:cs="Times New Roman"/>
          <w:i/>
          <w:iCs/>
          <w:sz w:val="24"/>
          <w:szCs w:val="24"/>
          <w:lang w:val="en-US"/>
        </w:rPr>
        <w:t>Keats in Popular Culture</w:t>
      </w:r>
      <w:r w:rsidRPr="00043B90">
        <w:rPr>
          <w:rFonts w:ascii="Times New Roman" w:hAnsi="Times New Roman" w:cs="Times New Roman"/>
          <w:sz w:val="24"/>
          <w:szCs w:val="24"/>
          <w:lang w:val="en-US"/>
        </w:rPr>
        <w:t xml:space="preserve">. Praxis </w:t>
      </w:r>
      <w:r w:rsidR="00447AFD" w:rsidRPr="00043B90">
        <w:rPr>
          <w:rFonts w:ascii="Times New Roman" w:hAnsi="Times New Roman" w:cs="Times New Roman"/>
          <w:sz w:val="24"/>
          <w:szCs w:val="24"/>
          <w:lang w:val="en-US"/>
        </w:rPr>
        <w:t xml:space="preserve">Volume, </w:t>
      </w:r>
      <w:r w:rsidR="00447AFD" w:rsidRPr="00043B90">
        <w:rPr>
          <w:rFonts w:ascii="Times New Roman" w:hAnsi="Times New Roman" w:cs="Times New Roman"/>
          <w:i/>
          <w:iCs/>
          <w:sz w:val="24"/>
          <w:szCs w:val="24"/>
          <w:lang w:val="en-US"/>
        </w:rPr>
        <w:t>Romantic Circles</w:t>
      </w:r>
      <w:r w:rsidRPr="00043B90">
        <w:rPr>
          <w:rFonts w:ascii="Times New Roman" w:hAnsi="Times New Roman" w:cs="Times New Roman"/>
          <w:sz w:val="24"/>
          <w:szCs w:val="24"/>
          <w:lang w:val="en-US"/>
        </w:rPr>
        <w:t xml:space="preserve">, 2020, </w:t>
      </w:r>
      <w:hyperlink r:id="rId11" w:history="1">
        <w:r w:rsidRPr="00043B90">
          <w:rPr>
            <w:rStyle w:val="Hyperlink"/>
            <w:rFonts w:ascii="Times New Roman" w:hAnsi="Times New Roman" w:cs="Times New Roman"/>
            <w:sz w:val="24"/>
            <w:szCs w:val="24"/>
            <w:lang w:val="en-US"/>
          </w:rPr>
          <w:t>romantic-circles.org/praxis/</w:t>
        </w:r>
        <w:proofErr w:type="spellStart"/>
        <w:r w:rsidRPr="00043B90">
          <w:rPr>
            <w:rStyle w:val="Hyperlink"/>
            <w:rFonts w:ascii="Times New Roman" w:hAnsi="Times New Roman" w:cs="Times New Roman"/>
            <w:sz w:val="24"/>
            <w:szCs w:val="24"/>
            <w:lang w:val="en-US"/>
          </w:rPr>
          <w:t>popkeats</w:t>
        </w:r>
        <w:proofErr w:type="spellEnd"/>
      </w:hyperlink>
      <w:r w:rsidRPr="00043B90">
        <w:rPr>
          <w:rFonts w:ascii="Times New Roman" w:hAnsi="Times New Roman" w:cs="Times New Roman"/>
          <w:sz w:val="24"/>
          <w:szCs w:val="24"/>
          <w:lang w:val="en-US"/>
        </w:rPr>
        <w:t>.</w:t>
      </w:r>
      <w:del w:id="105" w:author="Jessica Tebo" w:date="2021-08-29T16:29:00Z">
        <w:r w:rsidRPr="00043B90" w:rsidDel="001E6A03">
          <w:rPr>
            <w:rFonts w:ascii="Times New Roman" w:hAnsi="Times New Roman" w:cs="Times New Roman"/>
            <w:sz w:val="24"/>
            <w:szCs w:val="24"/>
            <w:lang w:val="en-US"/>
          </w:rPr>
          <w:delText xml:space="preserve"> </w:delText>
        </w:r>
      </w:del>
    </w:p>
    <w:p w14:paraId="209B7753" w14:textId="11BB146A" w:rsidR="003A4142" w:rsidRPr="00043B90" w:rsidRDefault="003A4142"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Bernhard Jackson, Emily. </w:t>
      </w:r>
      <w:r w:rsidR="00EF2940" w:rsidRPr="00043B90">
        <w:rPr>
          <w:rFonts w:ascii="Times New Roman" w:hAnsi="Times New Roman" w:cs="Times New Roman"/>
          <w:sz w:val="24"/>
          <w:szCs w:val="24"/>
          <w:lang w:val="en-US"/>
        </w:rPr>
        <w:t xml:space="preserve">“‘Sometimes I feel like the whole human race’: Lord Byron and David Bowie Consider the Question of Identity.” </w:t>
      </w:r>
      <w:r w:rsidR="00EF2940" w:rsidRPr="00043B90">
        <w:rPr>
          <w:rFonts w:ascii="Times New Roman" w:hAnsi="Times New Roman" w:cs="Times New Roman"/>
          <w:i/>
          <w:sz w:val="24"/>
          <w:szCs w:val="24"/>
          <w:lang w:val="en-US"/>
        </w:rPr>
        <w:t>Byron Journal</w:t>
      </w:r>
      <w:r w:rsidR="00EF2940" w:rsidRPr="00043B90">
        <w:rPr>
          <w:rFonts w:ascii="Times New Roman" w:hAnsi="Times New Roman" w:cs="Times New Roman"/>
          <w:sz w:val="24"/>
          <w:szCs w:val="24"/>
          <w:lang w:val="en-US"/>
        </w:rPr>
        <w:t>, vol. 46, no. 2</w:t>
      </w:r>
      <w:r w:rsidR="00732B72" w:rsidRPr="00043B90">
        <w:rPr>
          <w:rFonts w:ascii="Times New Roman" w:hAnsi="Times New Roman" w:cs="Times New Roman"/>
          <w:sz w:val="24"/>
          <w:szCs w:val="24"/>
          <w:lang w:val="en-US"/>
        </w:rPr>
        <w:t xml:space="preserve">, </w:t>
      </w:r>
      <w:r w:rsidR="00EF2940" w:rsidRPr="00043B90">
        <w:rPr>
          <w:rFonts w:ascii="Times New Roman" w:hAnsi="Times New Roman" w:cs="Times New Roman"/>
          <w:sz w:val="24"/>
          <w:szCs w:val="24"/>
          <w:lang w:val="en-US"/>
        </w:rPr>
        <w:t>2018, pp. 113</w:t>
      </w:r>
      <w:r w:rsidR="005C283F" w:rsidRPr="00043B90">
        <w:rPr>
          <w:rFonts w:ascii="Times New Roman" w:hAnsi="Times New Roman" w:cs="Times New Roman"/>
          <w:sz w:val="24"/>
          <w:szCs w:val="24"/>
          <w:lang w:val="en-US"/>
        </w:rPr>
        <w:t>–</w:t>
      </w:r>
      <w:r w:rsidR="00EF2940" w:rsidRPr="00043B90">
        <w:rPr>
          <w:rFonts w:ascii="Times New Roman" w:hAnsi="Times New Roman" w:cs="Times New Roman"/>
          <w:sz w:val="24"/>
          <w:szCs w:val="24"/>
          <w:lang w:val="en-US"/>
        </w:rPr>
        <w:t>25.</w:t>
      </w:r>
    </w:p>
    <w:p w14:paraId="073D5C02" w14:textId="58EB583B" w:rsidR="007955C7" w:rsidRPr="00043B90" w:rsidRDefault="007955C7"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Bloom, Harold. </w:t>
      </w:r>
      <w:r w:rsidRPr="00043B90">
        <w:rPr>
          <w:rFonts w:ascii="Times New Roman" w:hAnsi="Times New Roman" w:cs="Times New Roman"/>
          <w:i/>
          <w:sz w:val="24"/>
          <w:szCs w:val="24"/>
          <w:lang w:val="en-US"/>
        </w:rPr>
        <w:t>The Anxiety of Influence: A Theory of Poetry</w:t>
      </w:r>
      <w:r w:rsidRPr="00043B90">
        <w:rPr>
          <w:rFonts w:ascii="Times New Roman" w:hAnsi="Times New Roman" w:cs="Times New Roman"/>
          <w:sz w:val="24"/>
          <w:szCs w:val="24"/>
          <w:lang w:val="en-US"/>
        </w:rPr>
        <w:t>. Oxford U</w:t>
      </w:r>
      <w:r w:rsidR="00D3492A" w:rsidRPr="00043B90">
        <w:rPr>
          <w:rFonts w:ascii="Times New Roman" w:hAnsi="Times New Roman" w:cs="Times New Roman"/>
          <w:sz w:val="24"/>
          <w:szCs w:val="24"/>
          <w:lang w:val="en-US"/>
        </w:rPr>
        <w:t>P</w:t>
      </w:r>
      <w:r w:rsidRPr="00043B90">
        <w:rPr>
          <w:rFonts w:ascii="Times New Roman" w:hAnsi="Times New Roman" w:cs="Times New Roman"/>
          <w:sz w:val="24"/>
          <w:szCs w:val="24"/>
          <w:lang w:val="en-US"/>
        </w:rPr>
        <w:t>, 1973.</w:t>
      </w:r>
    </w:p>
    <w:p w14:paraId="57FF7CAF" w14:textId="77777777" w:rsidR="007F2896" w:rsidRPr="00043B90" w:rsidRDefault="007F2896"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 xml:space="preserve">Bowie, David. “The </w:t>
      </w:r>
      <w:proofErr w:type="spellStart"/>
      <w:r w:rsidRPr="00043B90">
        <w:rPr>
          <w:rFonts w:ascii="Times New Roman" w:hAnsi="Times New Roman" w:cs="Times New Roman"/>
          <w:sz w:val="24"/>
          <w:szCs w:val="24"/>
        </w:rPr>
        <w:t>Bewlay</w:t>
      </w:r>
      <w:proofErr w:type="spellEnd"/>
      <w:r w:rsidRPr="00043B90">
        <w:rPr>
          <w:rFonts w:ascii="Times New Roman" w:hAnsi="Times New Roman" w:cs="Times New Roman"/>
          <w:sz w:val="24"/>
          <w:szCs w:val="24"/>
        </w:rPr>
        <w:t xml:space="preserve"> Brothers.” </w:t>
      </w:r>
      <w:r w:rsidRPr="00043B90">
        <w:rPr>
          <w:rFonts w:ascii="Times New Roman" w:hAnsi="Times New Roman" w:cs="Times New Roman"/>
          <w:i/>
          <w:sz w:val="24"/>
          <w:szCs w:val="24"/>
        </w:rPr>
        <w:t>Hunky Dory</w:t>
      </w:r>
      <w:r w:rsidRPr="00043B90">
        <w:rPr>
          <w:rFonts w:ascii="Times New Roman" w:hAnsi="Times New Roman" w:cs="Times New Roman"/>
          <w:sz w:val="24"/>
          <w:szCs w:val="24"/>
        </w:rPr>
        <w:t>, RCA, 1971</w:t>
      </w:r>
      <w:del w:id="106" w:author="Jessica Tebo" w:date="2021-11-15T12:46:00Z">
        <w:r w:rsidRPr="00043B90" w:rsidDel="00173B5E">
          <w:rPr>
            <w:rFonts w:ascii="Times New Roman" w:hAnsi="Times New Roman" w:cs="Times New Roman"/>
            <w:sz w:val="24"/>
            <w:szCs w:val="24"/>
          </w:rPr>
          <w:delText>.</w:delText>
        </w:r>
      </w:del>
    </w:p>
    <w:p w14:paraId="7F5F3C1B" w14:textId="39D79BB4" w:rsidR="0099343A" w:rsidRPr="00043B90" w:rsidRDefault="00E10A44" w:rsidP="004F4662">
      <w:pPr>
        <w:spacing w:after="0" w:line="480" w:lineRule="auto"/>
        <w:ind w:left="720" w:hanging="720"/>
        <w:rPr>
          <w:rFonts w:ascii="Times New Roman" w:hAnsi="Times New Roman" w:cs="Times New Roman"/>
          <w:sz w:val="24"/>
          <w:szCs w:val="24"/>
        </w:rPr>
      </w:pPr>
      <w:bookmarkStart w:id="107" w:name="_Hlk77617460"/>
      <w:r w:rsidRPr="00043B90">
        <w:rPr>
          <w:rFonts w:ascii="Times New Roman" w:hAnsi="Times New Roman" w:cs="Times New Roman"/>
          <w:sz w:val="24"/>
          <w:szCs w:val="24"/>
        </w:rPr>
        <w:t>———</w:t>
      </w:r>
      <w:bookmarkEnd w:id="107"/>
      <w:r w:rsidR="0099343A" w:rsidRPr="00043B90">
        <w:rPr>
          <w:rFonts w:ascii="Times New Roman" w:hAnsi="Times New Roman" w:cs="Times New Roman"/>
          <w:sz w:val="24"/>
          <w:szCs w:val="24"/>
        </w:rPr>
        <w:t xml:space="preserve">. “Blackstar.” </w:t>
      </w:r>
      <w:r w:rsidR="0099343A" w:rsidRPr="00043B90">
        <w:rPr>
          <w:rFonts w:ascii="Times New Roman" w:hAnsi="Times New Roman" w:cs="Times New Roman"/>
          <w:i/>
          <w:sz w:val="24"/>
          <w:szCs w:val="24"/>
        </w:rPr>
        <w:t>Blackstar</w:t>
      </w:r>
      <w:r w:rsidR="0099343A" w:rsidRPr="00043B90">
        <w:rPr>
          <w:rFonts w:ascii="Times New Roman" w:hAnsi="Times New Roman" w:cs="Times New Roman"/>
          <w:sz w:val="24"/>
          <w:szCs w:val="24"/>
        </w:rPr>
        <w:t xml:space="preserve">, ISO, </w:t>
      </w:r>
      <w:proofErr w:type="gramStart"/>
      <w:r w:rsidR="0099343A" w:rsidRPr="00043B90">
        <w:rPr>
          <w:rFonts w:ascii="Times New Roman" w:hAnsi="Times New Roman" w:cs="Times New Roman"/>
          <w:sz w:val="24"/>
          <w:szCs w:val="24"/>
        </w:rPr>
        <w:t>Columbia</w:t>
      </w:r>
      <w:proofErr w:type="gramEnd"/>
      <w:r w:rsidR="0099343A" w:rsidRPr="00043B90">
        <w:rPr>
          <w:rFonts w:ascii="Times New Roman" w:hAnsi="Times New Roman" w:cs="Times New Roman"/>
          <w:sz w:val="24"/>
          <w:szCs w:val="24"/>
        </w:rPr>
        <w:t xml:space="preserve"> and Sony, 2016.</w:t>
      </w:r>
    </w:p>
    <w:p w14:paraId="0391E5A7" w14:textId="16922A7D" w:rsidR="00883D4F" w:rsidRPr="00043B90" w:rsidRDefault="00E10A44"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w:t>
      </w:r>
      <w:r w:rsidR="00883D4F" w:rsidRPr="00043B90">
        <w:rPr>
          <w:rFonts w:ascii="Times New Roman" w:hAnsi="Times New Roman" w:cs="Times New Roman"/>
          <w:sz w:val="24"/>
          <w:szCs w:val="24"/>
        </w:rPr>
        <w:t xml:space="preserve">. “Five Years.” </w:t>
      </w:r>
      <w:r w:rsidR="00883D4F" w:rsidRPr="00043B90">
        <w:rPr>
          <w:rFonts w:ascii="Times New Roman" w:hAnsi="Times New Roman" w:cs="Times New Roman"/>
          <w:i/>
          <w:sz w:val="24"/>
          <w:szCs w:val="24"/>
        </w:rPr>
        <w:t xml:space="preserve">The </w:t>
      </w:r>
      <w:r w:rsidR="00883D4F" w:rsidRPr="00043B90">
        <w:rPr>
          <w:rFonts w:ascii="Times New Roman" w:hAnsi="Times New Roman" w:cs="Times New Roman"/>
          <w:i/>
          <w:iCs/>
          <w:sz w:val="24"/>
          <w:szCs w:val="24"/>
        </w:rPr>
        <w:t>Rise and Fall of Ziggy Stardust</w:t>
      </w:r>
      <w:r w:rsidR="00883D4F" w:rsidRPr="00043B90">
        <w:rPr>
          <w:rFonts w:ascii="Times New Roman" w:hAnsi="Times New Roman" w:cs="Times New Roman"/>
          <w:i/>
          <w:sz w:val="24"/>
          <w:szCs w:val="24"/>
        </w:rPr>
        <w:t xml:space="preserve"> and the Spiders from Mars</w:t>
      </w:r>
      <w:r w:rsidR="00883D4F" w:rsidRPr="00043B90">
        <w:rPr>
          <w:rFonts w:ascii="Times New Roman" w:hAnsi="Times New Roman" w:cs="Times New Roman"/>
          <w:sz w:val="24"/>
          <w:szCs w:val="24"/>
        </w:rPr>
        <w:t>, RCA, 1972.</w:t>
      </w:r>
    </w:p>
    <w:p w14:paraId="0F23E54D" w14:textId="4709439E" w:rsidR="006C0579" w:rsidRPr="00043B90" w:rsidRDefault="00E10A44"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w:t>
      </w:r>
      <w:r w:rsidR="006C0579" w:rsidRPr="00043B90">
        <w:rPr>
          <w:rFonts w:ascii="Times New Roman" w:hAnsi="Times New Roman" w:cs="Times New Roman"/>
          <w:sz w:val="24"/>
          <w:szCs w:val="24"/>
        </w:rPr>
        <w:t xml:space="preserve">. “Memory of a Free Festival.” </w:t>
      </w:r>
      <w:r w:rsidR="006C0579" w:rsidRPr="00043B90">
        <w:rPr>
          <w:rFonts w:ascii="Times New Roman" w:hAnsi="Times New Roman" w:cs="Times New Roman"/>
          <w:i/>
          <w:sz w:val="24"/>
          <w:szCs w:val="24"/>
        </w:rPr>
        <w:t>David Bowie</w:t>
      </w:r>
      <w:r w:rsidR="006C0579" w:rsidRPr="00043B90">
        <w:rPr>
          <w:rFonts w:ascii="Times New Roman" w:hAnsi="Times New Roman" w:cs="Times New Roman"/>
          <w:sz w:val="24"/>
          <w:szCs w:val="24"/>
        </w:rPr>
        <w:t>, Phillips, 1969.</w:t>
      </w:r>
    </w:p>
    <w:p w14:paraId="6F208633" w14:textId="54CE6915" w:rsidR="004826B6" w:rsidRPr="00043B90" w:rsidRDefault="00E10A44"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w:t>
      </w:r>
      <w:r w:rsidR="004826B6" w:rsidRPr="00043B90">
        <w:rPr>
          <w:rFonts w:ascii="Times New Roman" w:hAnsi="Times New Roman" w:cs="Times New Roman"/>
          <w:sz w:val="24"/>
          <w:szCs w:val="24"/>
        </w:rPr>
        <w:t xml:space="preserve">. “Sound and Vision.” </w:t>
      </w:r>
      <w:r w:rsidR="004826B6" w:rsidRPr="00043B90">
        <w:rPr>
          <w:rFonts w:ascii="Times New Roman" w:hAnsi="Times New Roman" w:cs="Times New Roman"/>
          <w:i/>
          <w:sz w:val="24"/>
          <w:szCs w:val="24"/>
        </w:rPr>
        <w:t>Low</w:t>
      </w:r>
      <w:r w:rsidR="004826B6" w:rsidRPr="00043B90">
        <w:rPr>
          <w:rFonts w:ascii="Times New Roman" w:hAnsi="Times New Roman" w:cs="Times New Roman"/>
          <w:sz w:val="24"/>
          <w:szCs w:val="24"/>
        </w:rPr>
        <w:t>, RCA, 1977.</w:t>
      </w:r>
    </w:p>
    <w:p w14:paraId="4DC93A74" w14:textId="31495DFA" w:rsidR="006C0579" w:rsidRPr="00043B90" w:rsidRDefault="00E10A44" w:rsidP="004F4662">
      <w:pPr>
        <w:spacing w:after="0" w:line="480" w:lineRule="auto"/>
        <w:ind w:left="720" w:hanging="720"/>
        <w:rPr>
          <w:rFonts w:ascii="Times New Roman" w:eastAsia="Calibri" w:hAnsi="Times New Roman" w:cs="Times New Roman"/>
          <w:sz w:val="24"/>
          <w:szCs w:val="24"/>
          <w:lang w:eastAsia="en-GB"/>
        </w:rPr>
      </w:pPr>
      <w:r w:rsidRPr="00043B90">
        <w:rPr>
          <w:rFonts w:ascii="Times New Roman" w:eastAsia="Calibri" w:hAnsi="Times New Roman" w:cs="Times New Roman"/>
          <w:sz w:val="24"/>
          <w:szCs w:val="24"/>
          <w:lang w:eastAsia="en-GB"/>
        </w:rPr>
        <w:t>———</w:t>
      </w:r>
      <w:r w:rsidR="006C0579" w:rsidRPr="00043B90">
        <w:rPr>
          <w:rFonts w:ascii="Times New Roman" w:eastAsia="Calibri" w:hAnsi="Times New Roman" w:cs="Times New Roman"/>
          <w:sz w:val="24"/>
          <w:szCs w:val="24"/>
          <w:lang w:eastAsia="en-GB"/>
        </w:rPr>
        <w:t xml:space="preserve">. “Star.” </w:t>
      </w:r>
      <w:r w:rsidR="006C0579" w:rsidRPr="00043B90">
        <w:rPr>
          <w:rFonts w:ascii="Times New Roman" w:eastAsia="Calibri" w:hAnsi="Times New Roman" w:cs="Times New Roman"/>
          <w:i/>
          <w:sz w:val="24"/>
          <w:szCs w:val="24"/>
          <w:lang w:eastAsia="en-GB"/>
        </w:rPr>
        <w:t xml:space="preserve">The </w:t>
      </w:r>
      <w:r w:rsidR="006C0579" w:rsidRPr="00043B90">
        <w:rPr>
          <w:rFonts w:ascii="Times New Roman" w:eastAsia="Calibri" w:hAnsi="Times New Roman" w:cs="Times New Roman"/>
          <w:i/>
          <w:iCs/>
          <w:sz w:val="24"/>
          <w:szCs w:val="24"/>
          <w:lang w:eastAsia="en-GB"/>
        </w:rPr>
        <w:t>Rise and Fall of Ziggy Stardust</w:t>
      </w:r>
      <w:r w:rsidR="006C0579" w:rsidRPr="00043B90">
        <w:rPr>
          <w:rFonts w:ascii="Times New Roman" w:eastAsia="Calibri" w:hAnsi="Times New Roman" w:cs="Times New Roman"/>
          <w:i/>
          <w:sz w:val="24"/>
          <w:szCs w:val="24"/>
          <w:lang w:eastAsia="en-GB"/>
        </w:rPr>
        <w:t xml:space="preserve"> and the Spiders from Mars</w:t>
      </w:r>
      <w:r w:rsidR="006C0579" w:rsidRPr="00043B90">
        <w:rPr>
          <w:rFonts w:ascii="Times New Roman" w:eastAsia="Calibri" w:hAnsi="Times New Roman" w:cs="Times New Roman"/>
          <w:sz w:val="24"/>
          <w:szCs w:val="24"/>
          <w:lang w:eastAsia="en-GB"/>
        </w:rPr>
        <w:t>, RCA, 1972.</w:t>
      </w:r>
    </w:p>
    <w:p w14:paraId="3BD44B95" w14:textId="55144A3B" w:rsidR="0099343A" w:rsidRPr="00043B90" w:rsidRDefault="00E10A44" w:rsidP="004F4662">
      <w:pPr>
        <w:spacing w:after="0" w:line="480" w:lineRule="auto"/>
        <w:ind w:left="720" w:hanging="720"/>
        <w:rPr>
          <w:rFonts w:ascii="Times New Roman" w:eastAsia="Calibri" w:hAnsi="Times New Roman" w:cs="Times New Roman"/>
          <w:sz w:val="24"/>
          <w:szCs w:val="24"/>
          <w:lang w:eastAsia="en-GB"/>
        </w:rPr>
      </w:pPr>
      <w:r w:rsidRPr="00043B90">
        <w:rPr>
          <w:rFonts w:ascii="Times New Roman" w:eastAsia="Calibri" w:hAnsi="Times New Roman" w:cs="Times New Roman"/>
          <w:sz w:val="24"/>
          <w:szCs w:val="24"/>
          <w:lang w:eastAsia="en-GB"/>
        </w:rPr>
        <w:t>———</w:t>
      </w:r>
      <w:r w:rsidR="0099343A" w:rsidRPr="00043B90">
        <w:rPr>
          <w:rFonts w:ascii="Times New Roman" w:eastAsia="Calibri" w:hAnsi="Times New Roman" w:cs="Times New Roman"/>
          <w:sz w:val="24"/>
          <w:szCs w:val="24"/>
          <w:lang w:eastAsia="en-GB"/>
        </w:rPr>
        <w:t xml:space="preserve">. “Starman.” </w:t>
      </w:r>
      <w:r w:rsidR="0099343A" w:rsidRPr="00043B90">
        <w:rPr>
          <w:rFonts w:ascii="Times New Roman" w:eastAsia="Calibri" w:hAnsi="Times New Roman" w:cs="Times New Roman"/>
          <w:i/>
          <w:sz w:val="24"/>
          <w:szCs w:val="24"/>
          <w:lang w:eastAsia="en-GB"/>
        </w:rPr>
        <w:t xml:space="preserve">The </w:t>
      </w:r>
      <w:r w:rsidR="0099343A" w:rsidRPr="00043B90">
        <w:rPr>
          <w:rFonts w:ascii="Times New Roman" w:eastAsia="Calibri" w:hAnsi="Times New Roman" w:cs="Times New Roman"/>
          <w:i/>
          <w:iCs/>
          <w:sz w:val="24"/>
          <w:szCs w:val="24"/>
          <w:lang w:eastAsia="en-GB"/>
        </w:rPr>
        <w:t>Rise and Fall of Ziggy Stardust</w:t>
      </w:r>
      <w:r w:rsidR="0099343A" w:rsidRPr="00043B90">
        <w:rPr>
          <w:rFonts w:ascii="Times New Roman" w:eastAsia="Calibri" w:hAnsi="Times New Roman" w:cs="Times New Roman"/>
          <w:i/>
          <w:sz w:val="24"/>
          <w:szCs w:val="24"/>
          <w:lang w:eastAsia="en-GB"/>
        </w:rPr>
        <w:t xml:space="preserve"> and the Spiders from Mars</w:t>
      </w:r>
      <w:r w:rsidR="0099343A" w:rsidRPr="00043B90">
        <w:rPr>
          <w:rFonts w:ascii="Times New Roman" w:eastAsia="Calibri" w:hAnsi="Times New Roman" w:cs="Times New Roman"/>
          <w:sz w:val="24"/>
          <w:szCs w:val="24"/>
          <w:lang w:eastAsia="en-GB"/>
        </w:rPr>
        <w:t>, RCA, 1972.</w:t>
      </w:r>
    </w:p>
    <w:p w14:paraId="5A646BFE" w14:textId="6D68826C" w:rsidR="0099343A" w:rsidRPr="00043B90" w:rsidRDefault="00E10A44"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rPr>
        <w:lastRenderedPageBreak/>
        <w:t>———</w:t>
      </w:r>
      <w:r w:rsidR="0099343A" w:rsidRPr="00043B90">
        <w:rPr>
          <w:rFonts w:ascii="Times New Roman" w:hAnsi="Times New Roman" w:cs="Times New Roman"/>
          <w:sz w:val="24"/>
          <w:szCs w:val="24"/>
          <w:lang w:val="en-US"/>
        </w:rPr>
        <w:t xml:space="preserve">. “Station to Station.” </w:t>
      </w:r>
      <w:r w:rsidR="0099343A" w:rsidRPr="00043B90">
        <w:rPr>
          <w:rFonts w:ascii="Times New Roman" w:hAnsi="Times New Roman" w:cs="Times New Roman"/>
          <w:i/>
          <w:sz w:val="24"/>
          <w:szCs w:val="24"/>
          <w:lang w:val="en-US"/>
        </w:rPr>
        <w:t>Station to Station</w:t>
      </w:r>
      <w:r w:rsidR="0099343A" w:rsidRPr="00043B90">
        <w:rPr>
          <w:rFonts w:ascii="Times New Roman" w:hAnsi="Times New Roman" w:cs="Times New Roman"/>
          <w:sz w:val="24"/>
          <w:szCs w:val="24"/>
          <w:lang w:val="en-US"/>
        </w:rPr>
        <w:t>, RCA, 1976.</w:t>
      </w:r>
    </w:p>
    <w:p w14:paraId="598FD972" w14:textId="71EADEB1" w:rsidR="006C0579" w:rsidRPr="00043B90" w:rsidRDefault="00E10A44"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w:t>
      </w:r>
      <w:r w:rsidR="006C0579" w:rsidRPr="00043B90">
        <w:rPr>
          <w:rFonts w:ascii="Times New Roman" w:hAnsi="Times New Roman" w:cs="Times New Roman"/>
          <w:sz w:val="24"/>
          <w:szCs w:val="24"/>
        </w:rPr>
        <w:t xml:space="preserve">. “Young Americans.” </w:t>
      </w:r>
      <w:r w:rsidR="006C0579" w:rsidRPr="00043B90">
        <w:rPr>
          <w:rFonts w:ascii="Times New Roman" w:hAnsi="Times New Roman" w:cs="Times New Roman"/>
          <w:i/>
          <w:sz w:val="24"/>
          <w:szCs w:val="24"/>
        </w:rPr>
        <w:t>Young Americans</w:t>
      </w:r>
      <w:r w:rsidR="00ED564C" w:rsidRPr="00043B90">
        <w:rPr>
          <w:rFonts w:ascii="Times New Roman" w:hAnsi="Times New Roman" w:cs="Times New Roman"/>
          <w:sz w:val="24"/>
          <w:szCs w:val="24"/>
        </w:rPr>
        <w:t>,</w:t>
      </w:r>
      <w:r w:rsidR="006C0579" w:rsidRPr="00043B90">
        <w:rPr>
          <w:rFonts w:ascii="Times New Roman" w:hAnsi="Times New Roman" w:cs="Times New Roman"/>
          <w:sz w:val="24"/>
          <w:szCs w:val="24"/>
        </w:rPr>
        <w:t xml:space="preserve"> RCA, 1975.</w:t>
      </w:r>
    </w:p>
    <w:p w14:paraId="7E95D303" w14:textId="31334D11" w:rsidR="0099343A" w:rsidRPr="00043B90" w:rsidRDefault="0099343A"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Byron, George Gordon. </w:t>
      </w:r>
      <w:r w:rsidRPr="00043B90">
        <w:rPr>
          <w:rFonts w:ascii="Times New Roman" w:hAnsi="Times New Roman" w:cs="Times New Roman"/>
          <w:i/>
          <w:sz w:val="24"/>
          <w:szCs w:val="24"/>
          <w:lang w:val="en-US"/>
        </w:rPr>
        <w:t>Manfred</w:t>
      </w:r>
      <w:r w:rsidRPr="00043B90">
        <w:rPr>
          <w:rFonts w:ascii="Times New Roman" w:hAnsi="Times New Roman" w:cs="Times New Roman"/>
          <w:sz w:val="24"/>
          <w:szCs w:val="24"/>
          <w:lang w:val="en-US"/>
        </w:rPr>
        <w:t xml:space="preserve">. </w:t>
      </w:r>
      <w:r w:rsidRPr="00043B90">
        <w:rPr>
          <w:rFonts w:ascii="Times New Roman" w:hAnsi="Times New Roman" w:cs="Times New Roman"/>
          <w:i/>
          <w:sz w:val="24"/>
          <w:szCs w:val="24"/>
          <w:lang w:val="en-US"/>
        </w:rPr>
        <w:t>The Major Works</w:t>
      </w:r>
      <w:r w:rsidRPr="00043B90">
        <w:rPr>
          <w:rFonts w:ascii="Times New Roman" w:hAnsi="Times New Roman" w:cs="Times New Roman"/>
          <w:sz w:val="24"/>
          <w:szCs w:val="24"/>
          <w:lang w:val="en-US"/>
        </w:rPr>
        <w:t>, edited by Jerome J. McGann, Oxford U</w:t>
      </w:r>
      <w:r w:rsidR="00D3492A" w:rsidRPr="00043B90">
        <w:rPr>
          <w:rFonts w:ascii="Times New Roman" w:hAnsi="Times New Roman" w:cs="Times New Roman"/>
          <w:sz w:val="24"/>
          <w:szCs w:val="24"/>
          <w:lang w:val="en-US"/>
        </w:rPr>
        <w:t>P</w:t>
      </w:r>
      <w:r w:rsidRPr="00043B90">
        <w:rPr>
          <w:rFonts w:ascii="Times New Roman" w:hAnsi="Times New Roman" w:cs="Times New Roman"/>
          <w:sz w:val="24"/>
          <w:szCs w:val="24"/>
          <w:lang w:val="en-US"/>
        </w:rPr>
        <w:t>, 2000, pp. 274</w:t>
      </w:r>
      <w:r w:rsidR="005C283F" w:rsidRPr="00043B90">
        <w:rPr>
          <w:rFonts w:ascii="Times New Roman" w:hAnsi="Times New Roman" w:cs="Times New Roman"/>
          <w:sz w:val="24"/>
          <w:szCs w:val="24"/>
          <w:lang w:val="en-US"/>
        </w:rPr>
        <w:t>–</w:t>
      </w:r>
      <w:r w:rsidRPr="00043B90">
        <w:rPr>
          <w:rFonts w:ascii="Times New Roman" w:hAnsi="Times New Roman" w:cs="Times New Roman"/>
          <w:sz w:val="24"/>
          <w:szCs w:val="24"/>
          <w:lang w:val="en-US"/>
        </w:rPr>
        <w:t>314.</w:t>
      </w:r>
    </w:p>
    <w:p w14:paraId="54CD09CF" w14:textId="77777777" w:rsidR="00992CD8" w:rsidRPr="00043B90" w:rsidRDefault="00992CD8" w:rsidP="004F4662">
      <w:pPr>
        <w:spacing w:after="0" w:line="480" w:lineRule="auto"/>
        <w:ind w:left="720" w:hanging="720"/>
        <w:rPr>
          <w:rFonts w:ascii="Times New Roman" w:hAnsi="Times New Roman" w:cs="Times New Roman"/>
          <w:sz w:val="24"/>
          <w:szCs w:val="24"/>
          <w:lang w:val="en-US"/>
        </w:rPr>
      </w:pPr>
      <w:proofErr w:type="spellStart"/>
      <w:r w:rsidRPr="00043B90">
        <w:rPr>
          <w:rFonts w:ascii="Times New Roman" w:hAnsi="Times New Roman" w:cs="Times New Roman"/>
          <w:sz w:val="24"/>
          <w:szCs w:val="24"/>
          <w:lang w:val="en-US"/>
        </w:rPr>
        <w:t>Casaliggi</w:t>
      </w:r>
      <w:proofErr w:type="spellEnd"/>
      <w:r w:rsidRPr="00043B90">
        <w:rPr>
          <w:rFonts w:ascii="Times New Roman" w:hAnsi="Times New Roman" w:cs="Times New Roman"/>
          <w:sz w:val="24"/>
          <w:szCs w:val="24"/>
          <w:lang w:val="en-US"/>
        </w:rPr>
        <w:t xml:space="preserve">, Carmen and Paul March-Russell. “Introduction.” </w:t>
      </w:r>
      <w:r w:rsidRPr="00043B90">
        <w:rPr>
          <w:rFonts w:ascii="Times New Roman" w:hAnsi="Times New Roman" w:cs="Times New Roman"/>
          <w:i/>
          <w:sz w:val="24"/>
          <w:szCs w:val="24"/>
          <w:lang w:val="en-US"/>
        </w:rPr>
        <w:t>Legacies of Romanticism: Literature, Culture, Aesthetics</w:t>
      </w:r>
      <w:r w:rsidRPr="00043B90">
        <w:rPr>
          <w:rFonts w:ascii="Times New Roman" w:hAnsi="Times New Roman" w:cs="Times New Roman"/>
          <w:sz w:val="24"/>
          <w:szCs w:val="24"/>
          <w:lang w:val="en-US"/>
        </w:rPr>
        <w:t xml:space="preserve">, </w:t>
      </w:r>
      <w:r w:rsidR="00512BB9" w:rsidRPr="00043B90">
        <w:rPr>
          <w:rFonts w:ascii="Times New Roman" w:hAnsi="Times New Roman" w:cs="Times New Roman"/>
          <w:sz w:val="24"/>
          <w:szCs w:val="24"/>
          <w:lang w:val="en-US"/>
        </w:rPr>
        <w:t xml:space="preserve">edited by Carmen </w:t>
      </w:r>
      <w:proofErr w:type="spellStart"/>
      <w:r w:rsidR="00512BB9" w:rsidRPr="00043B90">
        <w:rPr>
          <w:rFonts w:ascii="Times New Roman" w:hAnsi="Times New Roman" w:cs="Times New Roman"/>
          <w:sz w:val="24"/>
          <w:szCs w:val="24"/>
          <w:lang w:val="en-US"/>
        </w:rPr>
        <w:t>Casaliggi</w:t>
      </w:r>
      <w:proofErr w:type="spellEnd"/>
      <w:r w:rsidR="00512BB9" w:rsidRPr="00043B90">
        <w:rPr>
          <w:rFonts w:ascii="Times New Roman" w:hAnsi="Times New Roman" w:cs="Times New Roman"/>
          <w:sz w:val="24"/>
          <w:szCs w:val="24"/>
          <w:lang w:val="en-US"/>
        </w:rPr>
        <w:t xml:space="preserve"> and Paul March-Russell, </w:t>
      </w:r>
      <w:r w:rsidRPr="00043B90">
        <w:rPr>
          <w:rFonts w:ascii="Times New Roman" w:hAnsi="Times New Roman" w:cs="Times New Roman"/>
          <w:sz w:val="24"/>
          <w:szCs w:val="24"/>
          <w:lang w:val="en-US"/>
        </w:rPr>
        <w:t>Routledge, 2012.</w:t>
      </w:r>
    </w:p>
    <w:p w14:paraId="58FE1D71" w14:textId="69044156" w:rsidR="00663CEF" w:rsidRPr="00043B90" w:rsidRDefault="00663CEF" w:rsidP="004F4662">
      <w:pPr>
        <w:spacing w:after="0" w:line="480" w:lineRule="auto"/>
        <w:ind w:left="720" w:hanging="720"/>
        <w:rPr>
          <w:rFonts w:ascii="Times New Roman" w:hAnsi="Times New Roman" w:cs="Times New Roman"/>
          <w:sz w:val="24"/>
          <w:szCs w:val="24"/>
          <w:lang w:val="en-US"/>
        </w:rPr>
      </w:pPr>
      <w:bookmarkStart w:id="108" w:name="_Hlk17681244"/>
      <w:r w:rsidRPr="00043B90">
        <w:rPr>
          <w:rFonts w:ascii="Times New Roman" w:hAnsi="Times New Roman" w:cs="Times New Roman"/>
          <w:sz w:val="24"/>
          <w:szCs w:val="24"/>
          <w:lang w:val="en-US"/>
        </w:rPr>
        <w:t xml:space="preserve">Clark, Steve, </w:t>
      </w:r>
      <w:proofErr w:type="spellStart"/>
      <w:r w:rsidRPr="00043B90">
        <w:rPr>
          <w:rFonts w:ascii="Times New Roman" w:hAnsi="Times New Roman" w:cs="Times New Roman"/>
          <w:sz w:val="24"/>
          <w:szCs w:val="24"/>
          <w:lang w:val="en-US"/>
        </w:rPr>
        <w:t>Tristanne</w:t>
      </w:r>
      <w:proofErr w:type="spellEnd"/>
      <w:r w:rsidRPr="00043B90">
        <w:rPr>
          <w:rFonts w:ascii="Times New Roman" w:hAnsi="Times New Roman" w:cs="Times New Roman"/>
          <w:sz w:val="24"/>
          <w:szCs w:val="24"/>
          <w:lang w:val="en-US"/>
        </w:rPr>
        <w:t xml:space="preserve"> Connolly and Jason Whittaker</w:t>
      </w:r>
      <w:bookmarkEnd w:id="108"/>
      <w:r w:rsidR="00DC7483" w:rsidRPr="00043B90">
        <w:rPr>
          <w:rFonts w:ascii="Times New Roman" w:hAnsi="Times New Roman" w:cs="Times New Roman"/>
          <w:sz w:val="24"/>
          <w:szCs w:val="24"/>
          <w:lang w:val="en-US"/>
        </w:rPr>
        <w:t>, editors</w:t>
      </w:r>
      <w:r w:rsidRPr="00043B90">
        <w:rPr>
          <w:rFonts w:ascii="Times New Roman" w:hAnsi="Times New Roman" w:cs="Times New Roman"/>
          <w:sz w:val="24"/>
          <w:szCs w:val="24"/>
          <w:lang w:val="en-US"/>
        </w:rPr>
        <w:t xml:space="preserve">. </w:t>
      </w:r>
      <w:r w:rsidRPr="00043B90">
        <w:rPr>
          <w:rFonts w:ascii="Times New Roman" w:hAnsi="Times New Roman" w:cs="Times New Roman"/>
          <w:i/>
          <w:sz w:val="24"/>
          <w:szCs w:val="24"/>
          <w:lang w:val="en-US"/>
        </w:rPr>
        <w:t>Blake 2.0: William Blake in Twentieth-Century Art, Music and Culture</w:t>
      </w:r>
      <w:r w:rsidRPr="00043B90">
        <w:rPr>
          <w:rFonts w:ascii="Times New Roman" w:hAnsi="Times New Roman" w:cs="Times New Roman"/>
          <w:sz w:val="24"/>
          <w:szCs w:val="24"/>
          <w:lang w:val="en-US"/>
        </w:rPr>
        <w:t>. Palgrave Macmillan, 2012.</w:t>
      </w:r>
    </w:p>
    <w:p w14:paraId="27BC70B0" w14:textId="36287AA7" w:rsidR="00771D01" w:rsidRPr="00043B90" w:rsidRDefault="00771D01" w:rsidP="004F4662">
      <w:pPr>
        <w:spacing w:after="0" w:line="480" w:lineRule="auto"/>
        <w:ind w:left="720" w:hanging="720"/>
        <w:rPr>
          <w:rFonts w:ascii="Times New Roman" w:hAnsi="Times New Roman" w:cs="Times New Roman"/>
          <w:sz w:val="24"/>
          <w:szCs w:val="24"/>
          <w:lang w:val="en-US"/>
        </w:rPr>
      </w:pPr>
      <w:proofErr w:type="spellStart"/>
      <w:r w:rsidRPr="00043B90">
        <w:rPr>
          <w:rFonts w:ascii="Times New Roman" w:hAnsi="Times New Roman" w:cs="Times New Roman"/>
          <w:sz w:val="24"/>
          <w:szCs w:val="24"/>
          <w:lang w:val="en-US"/>
        </w:rPr>
        <w:t>Heilmann</w:t>
      </w:r>
      <w:proofErr w:type="spellEnd"/>
      <w:r w:rsidRPr="00043B90">
        <w:rPr>
          <w:rFonts w:ascii="Times New Roman" w:hAnsi="Times New Roman" w:cs="Times New Roman"/>
          <w:sz w:val="24"/>
          <w:szCs w:val="24"/>
          <w:lang w:val="en-US"/>
        </w:rPr>
        <w:t xml:space="preserve">, Ann and Mark Llewellyn. </w:t>
      </w:r>
      <w:r w:rsidRPr="00043B90">
        <w:rPr>
          <w:rFonts w:ascii="Times New Roman" w:hAnsi="Times New Roman" w:cs="Times New Roman"/>
          <w:i/>
          <w:sz w:val="24"/>
          <w:szCs w:val="24"/>
          <w:lang w:val="en-US"/>
        </w:rPr>
        <w:t>Neo-Victorianism: The Victorians in the Twenty-First Century, 1999</w:t>
      </w:r>
      <w:r w:rsidR="00013859" w:rsidRPr="00043B90">
        <w:rPr>
          <w:rFonts w:ascii="Times New Roman" w:hAnsi="Times New Roman" w:cs="Times New Roman"/>
          <w:sz w:val="24"/>
          <w:szCs w:val="24"/>
          <w:lang w:val="en-US"/>
        </w:rPr>
        <w:t>–</w:t>
      </w:r>
      <w:r w:rsidRPr="00043B90">
        <w:rPr>
          <w:rFonts w:ascii="Times New Roman" w:hAnsi="Times New Roman" w:cs="Times New Roman"/>
          <w:i/>
          <w:sz w:val="24"/>
          <w:szCs w:val="24"/>
          <w:lang w:val="en-US"/>
        </w:rPr>
        <w:t>2009</w:t>
      </w:r>
      <w:r w:rsidRPr="00043B90">
        <w:rPr>
          <w:rFonts w:ascii="Times New Roman" w:hAnsi="Times New Roman" w:cs="Times New Roman"/>
          <w:sz w:val="24"/>
          <w:szCs w:val="24"/>
          <w:lang w:val="en-US"/>
        </w:rPr>
        <w:t>. Palgrave Macmillan, 2010.</w:t>
      </w:r>
    </w:p>
    <w:p w14:paraId="033BD45A" w14:textId="3A88A480" w:rsidR="00992CD8" w:rsidRPr="00043B90" w:rsidRDefault="00992CD8" w:rsidP="004F4662">
      <w:pPr>
        <w:spacing w:after="0" w:line="480" w:lineRule="auto"/>
        <w:ind w:left="720" w:hanging="720"/>
        <w:rPr>
          <w:rFonts w:ascii="Times New Roman" w:hAnsi="Times New Roman" w:cs="Times New Roman"/>
          <w:sz w:val="24"/>
          <w:szCs w:val="24"/>
          <w:lang w:val="en-US"/>
        </w:rPr>
      </w:pPr>
      <w:proofErr w:type="spellStart"/>
      <w:r w:rsidRPr="00043B90">
        <w:rPr>
          <w:rFonts w:ascii="Times New Roman" w:hAnsi="Times New Roman" w:cs="Times New Roman"/>
          <w:sz w:val="24"/>
          <w:szCs w:val="24"/>
          <w:lang w:val="en-US"/>
        </w:rPr>
        <w:t>Khalip</w:t>
      </w:r>
      <w:proofErr w:type="spellEnd"/>
      <w:r w:rsidRPr="00043B90">
        <w:rPr>
          <w:rFonts w:ascii="Times New Roman" w:hAnsi="Times New Roman" w:cs="Times New Roman"/>
          <w:sz w:val="24"/>
          <w:szCs w:val="24"/>
          <w:lang w:val="en-US"/>
        </w:rPr>
        <w:t xml:space="preserve">, Jacques and Forest Pyle. “Introduction: The Present Darkness of Romanticism.” </w:t>
      </w:r>
      <w:r w:rsidRPr="00043B90">
        <w:rPr>
          <w:rFonts w:ascii="Times New Roman" w:hAnsi="Times New Roman" w:cs="Times New Roman"/>
          <w:i/>
          <w:sz w:val="24"/>
          <w:szCs w:val="24"/>
          <w:lang w:val="en-US"/>
        </w:rPr>
        <w:t>Constellations of a Contemporary Romanticism</w:t>
      </w:r>
      <w:r w:rsidRPr="00043B90">
        <w:rPr>
          <w:rFonts w:ascii="Times New Roman" w:hAnsi="Times New Roman" w:cs="Times New Roman"/>
          <w:sz w:val="24"/>
          <w:szCs w:val="24"/>
          <w:lang w:val="en-US"/>
        </w:rPr>
        <w:t xml:space="preserve">, </w:t>
      </w:r>
      <w:r w:rsidR="004A6008" w:rsidRPr="00043B90">
        <w:rPr>
          <w:rFonts w:ascii="Times New Roman" w:hAnsi="Times New Roman" w:cs="Times New Roman"/>
          <w:sz w:val="24"/>
          <w:szCs w:val="24"/>
          <w:lang w:val="en-US"/>
        </w:rPr>
        <w:t xml:space="preserve">edited by Jacques </w:t>
      </w:r>
      <w:proofErr w:type="spellStart"/>
      <w:r w:rsidR="004A6008" w:rsidRPr="00043B90">
        <w:rPr>
          <w:rFonts w:ascii="Times New Roman" w:hAnsi="Times New Roman" w:cs="Times New Roman"/>
          <w:sz w:val="24"/>
          <w:szCs w:val="24"/>
          <w:lang w:val="en-US"/>
        </w:rPr>
        <w:t>Khalip</w:t>
      </w:r>
      <w:proofErr w:type="spellEnd"/>
      <w:r w:rsidR="004A6008" w:rsidRPr="00043B90">
        <w:rPr>
          <w:rFonts w:ascii="Times New Roman" w:hAnsi="Times New Roman" w:cs="Times New Roman"/>
          <w:sz w:val="24"/>
          <w:szCs w:val="24"/>
          <w:lang w:val="en-US"/>
        </w:rPr>
        <w:t xml:space="preserve"> and Forest Pyle, </w:t>
      </w:r>
      <w:r w:rsidRPr="00043B90">
        <w:rPr>
          <w:rFonts w:ascii="Times New Roman" w:hAnsi="Times New Roman" w:cs="Times New Roman"/>
          <w:sz w:val="24"/>
          <w:szCs w:val="24"/>
          <w:lang w:val="en-US"/>
        </w:rPr>
        <w:t>Fordham U</w:t>
      </w:r>
      <w:r w:rsidR="00337DD5">
        <w:rPr>
          <w:rFonts w:ascii="Times New Roman" w:hAnsi="Times New Roman" w:cs="Times New Roman"/>
          <w:sz w:val="24"/>
          <w:szCs w:val="24"/>
          <w:lang w:val="en-US"/>
        </w:rPr>
        <w:t>P</w:t>
      </w:r>
      <w:r w:rsidRPr="00043B90">
        <w:rPr>
          <w:rFonts w:ascii="Times New Roman" w:hAnsi="Times New Roman" w:cs="Times New Roman"/>
          <w:sz w:val="24"/>
          <w:szCs w:val="24"/>
          <w:lang w:val="en-US"/>
        </w:rPr>
        <w:t>, 2016, pp. 1</w:t>
      </w:r>
      <w:r w:rsidR="005C283F" w:rsidRPr="00043B90">
        <w:rPr>
          <w:rFonts w:ascii="Times New Roman" w:hAnsi="Times New Roman" w:cs="Times New Roman"/>
          <w:sz w:val="24"/>
          <w:szCs w:val="24"/>
          <w:lang w:val="en-US"/>
        </w:rPr>
        <w:t>–</w:t>
      </w:r>
      <w:r w:rsidRPr="00043B90">
        <w:rPr>
          <w:rFonts w:ascii="Times New Roman" w:hAnsi="Times New Roman" w:cs="Times New Roman"/>
          <w:sz w:val="24"/>
          <w:szCs w:val="24"/>
          <w:lang w:val="en-US"/>
        </w:rPr>
        <w:t>15.</w:t>
      </w:r>
    </w:p>
    <w:p w14:paraId="294E2DF4" w14:textId="5D81678A" w:rsidR="00D87C7B" w:rsidRPr="00043B90" w:rsidRDefault="00D87C7B"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Mandell, Laura. “Introduction.” </w:t>
      </w:r>
      <w:r w:rsidRPr="00043B90">
        <w:rPr>
          <w:rFonts w:ascii="Times New Roman" w:hAnsi="Times New Roman" w:cs="Times New Roman"/>
          <w:i/>
          <w:sz w:val="24"/>
          <w:szCs w:val="24"/>
          <w:lang w:val="en-US"/>
        </w:rPr>
        <w:t>Romanticism and Contemporary Culture</w:t>
      </w:r>
      <w:r w:rsidRPr="00043B90">
        <w:rPr>
          <w:rFonts w:ascii="Times New Roman" w:hAnsi="Times New Roman" w:cs="Times New Roman"/>
          <w:sz w:val="24"/>
          <w:szCs w:val="24"/>
          <w:lang w:val="en-US"/>
        </w:rPr>
        <w:t>, edited by Laura Mandell and Michael Eberle-Sinatra</w:t>
      </w:r>
      <w:r w:rsidR="00BB096E" w:rsidRPr="00043B90">
        <w:rPr>
          <w:rFonts w:ascii="Times New Roman" w:hAnsi="Times New Roman" w:cs="Times New Roman"/>
          <w:sz w:val="24"/>
          <w:szCs w:val="24"/>
          <w:lang w:val="en-US"/>
        </w:rPr>
        <w:t>,</w:t>
      </w:r>
      <w:r w:rsidRPr="00043B90">
        <w:rPr>
          <w:rFonts w:ascii="Times New Roman" w:hAnsi="Times New Roman" w:cs="Times New Roman"/>
          <w:sz w:val="24"/>
          <w:szCs w:val="24"/>
          <w:lang w:val="en-US"/>
        </w:rPr>
        <w:t xml:space="preserve"> </w:t>
      </w:r>
      <w:r w:rsidR="003D011D" w:rsidRPr="00043B90">
        <w:rPr>
          <w:rFonts w:ascii="Times New Roman" w:hAnsi="Times New Roman" w:cs="Times New Roman"/>
          <w:sz w:val="24"/>
          <w:szCs w:val="24"/>
          <w:lang w:val="en-US"/>
        </w:rPr>
        <w:t xml:space="preserve">Praxis Volume, </w:t>
      </w:r>
      <w:r w:rsidR="003D011D" w:rsidRPr="00043B90">
        <w:rPr>
          <w:rFonts w:ascii="Times New Roman" w:hAnsi="Times New Roman" w:cs="Times New Roman"/>
          <w:i/>
          <w:iCs/>
          <w:sz w:val="24"/>
          <w:szCs w:val="24"/>
          <w:lang w:val="en-US"/>
        </w:rPr>
        <w:t>Romantic Circles</w:t>
      </w:r>
      <w:r w:rsidRPr="00043B90">
        <w:rPr>
          <w:rFonts w:ascii="Times New Roman" w:hAnsi="Times New Roman" w:cs="Times New Roman"/>
          <w:sz w:val="24"/>
          <w:szCs w:val="24"/>
          <w:lang w:val="en-US"/>
        </w:rPr>
        <w:t>,</w:t>
      </w:r>
      <w:r w:rsidR="003D011D"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2002, </w:t>
      </w:r>
      <w:hyperlink r:id="rId12" w:history="1">
        <w:r w:rsidRPr="00043B90">
          <w:rPr>
            <w:rStyle w:val="Hyperlink"/>
            <w:rFonts w:ascii="Times New Roman" w:hAnsi="Times New Roman" w:cs="Times New Roman"/>
            <w:sz w:val="24"/>
            <w:szCs w:val="24"/>
          </w:rPr>
          <w:t>romantic-circles.org/praxis/contemporary/mandell/issue_intro.html</w:t>
        </w:r>
      </w:hyperlink>
      <w:r w:rsidRPr="00043B90">
        <w:rPr>
          <w:rFonts w:ascii="Times New Roman" w:hAnsi="Times New Roman" w:cs="Times New Roman"/>
          <w:sz w:val="24"/>
          <w:szCs w:val="24"/>
        </w:rPr>
        <w:t>.</w:t>
      </w:r>
    </w:p>
    <w:p w14:paraId="3745B865" w14:textId="35EF1A16" w:rsidR="009248E6" w:rsidRPr="00043B90" w:rsidRDefault="009248E6"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 xml:space="preserve">McGann, Jerome J. </w:t>
      </w:r>
      <w:r w:rsidRPr="00043B90">
        <w:rPr>
          <w:rFonts w:ascii="Times New Roman" w:hAnsi="Times New Roman" w:cs="Times New Roman"/>
          <w:i/>
          <w:sz w:val="24"/>
          <w:szCs w:val="24"/>
        </w:rPr>
        <w:t>The Romantic Ideology: A Critical Investigation</w:t>
      </w:r>
      <w:r w:rsidRPr="00043B90">
        <w:rPr>
          <w:rFonts w:ascii="Times New Roman" w:hAnsi="Times New Roman" w:cs="Times New Roman"/>
          <w:sz w:val="24"/>
          <w:szCs w:val="24"/>
        </w:rPr>
        <w:t>. U of Chicago P, 1983.</w:t>
      </w:r>
    </w:p>
    <w:p w14:paraId="08BFC181" w14:textId="51EF4E9C" w:rsidR="006709E6" w:rsidRPr="00043B90" w:rsidRDefault="00ED4DE3"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Mole, Tom. </w:t>
      </w:r>
      <w:r w:rsidRPr="00043B90">
        <w:rPr>
          <w:rFonts w:ascii="Times New Roman" w:hAnsi="Times New Roman" w:cs="Times New Roman"/>
          <w:i/>
          <w:sz w:val="24"/>
          <w:szCs w:val="24"/>
          <w:lang w:val="en-US"/>
        </w:rPr>
        <w:t>What the Victorians Made of Romanticism</w:t>
      </w:r>
      <w:r w:rsidRPr="00043B90">
        <w:rPr>
          <w:rFonts w:ascii="Times New Roman" w:hAnsi="Times New Roman" w:cs="Times New Roman"/>
          <w:sz w:val="24"/>
          <w:szCs w:val="24"/>
          <w:lang w:val="en-US"/>
        </w:rPr>
        <w:t>. Princeton</w:t>
      </w:r>
      <w:r w:rsidR="00D3492A" w:rsidRPr="00043B90">
        <w:rPr>
          <w:rFonts w:ascii="Times New Roman" w:hAnsi="Times New Roman" w:cs="Times New Roman"/>
          <w:sz w:val="24"/>
          <w:szCs w:val="24"/>
          <w:lang w:val="en-US"/>
        </w:rPr>
        <w:t xml:space="preserve"> UP</w:t>
      </w:r>
      <w:r w:rsidRPr="00043B90">
        <w:rPr>
          <w:rFonts w:ascii="Times New Roman" w:hAnsi="Times New Roman" w:cs="Times New Roman"/>
          <w:sz w:val="24"/>
          <w:szCs w:val="24"/>
          <w:lang w:val="en-US"/>
        </w:rPr>
        <w:t>, 2017.</w:t>
      </w:r>
    </w:p>
    <w:p w14:paraId="3F6F17ED" w14:textId="77777777" w:rsidR="004A6008" w:rsidRPr="00043B90" w:rsidRDefault="004A6008" w:rsidP="004F4662">
      <w:pPr>
        <w:spacing w:after="0" w:line="480" w:lineRule="auto"/>
        <w:ind w:left="720" w:hanging="720"/>
        <w:rPr>
          <w:rFonts w:ascii="Times New Roman" w:hAnsi="Times New Roman" w:cs="Times New Roman"/>
          <w:sz w:val="24"/>
          <w:szCs w:val="24"/>
        </w:rPr>
      </w:pPr>
      <w:r w:rsidRPr="00043B90">
        <w:rPr>
          <w:rFonts w:ascii="Times New Roman" w:hAnsi="Times New Roman" w:cs="Times New Roman"/>
          <w:sz w:val="24"/>
          <w:szCs w:val="24"/>
        </w:rPr>
        <w:t xml:space="preserve">Radford, </w:t>
      </w:r>
      <w:proofErr w:type="gramStart"/>
      <w:r w:rsidRPr="00043B90">
        <w:rPr>
          <w:rFonts w:ascii="Times New Roman" w:hAnsi="Times New Roman" w:cs="Times New Roman"/>
          <w:sz w:val="24"/>
          <w:szCs w:val="24"/>
        </w:rPr>
        <w:t>Andrew</w:t>
      </w:r>
      <w:proofErr w:type="gramEnd"/>
      <w:r w:rsidRPr="00043B90">
        <w:rPr>
          <w:rFonts w:ascii="Times New Roman" w:hAnsi="Times New Roman" w:cs="Times New Roman"/>
          <w:sz w:val="24"/>
          <w:szCs w:val="24"/>
        </w:rPr>
        <w:t xml:space="preserve"> and Mark Sandy. </w:t>
      </w:r>
      <w:r w:rsidR="00BF6D26" w:rsidRPr="00043B90">
        <w:rPr>
          <w:rFonts w:ascii="Times New Roman" w:hAnsi="Times New Roman" w:cs="Times New Roman"/>
          <w:sz w:val="24"/>
          <w:szCs w:val="24"/>
        </w:rPr>
        <w:t xml:space="preserve">“Introduction: Romanticism and the Victorians.” </w:t>
      </w:r>
      <w:r w:rsidRPr="00043B90">
        <w:rPr>
          <w:rFonts w:ascii="Times New Roman" w:hAnsi="Times New Roman" w:cs="Times New Roman"/>
          <w:i/>
          <w:sz w:val="24"/>
          <w:szCs w:val="24"/>
        </w:rPr>
        <w:t>Romantic Echoes in the Victorian Era</w:t>
      </w:r>
      <w:r w:rsidR="00BF6D26" w:rsidRPr="00043B90">
        <w:rPr>
          <w:rFonts w:ascii="Times New Roman" w:hAnsi="Times New Roman" w:cs="Times New Roman"/>
          <w:sz w:val="24"/>
          <w:szCs w:val="24"/>
        </w:rPr>
        <w:t>, edited by Andrew Radford and Mark Sandy,</w:t>
      </w:r>
      <w:r w:rsidRPr="00043B90">
        <w:rPr>
          <w:rFonts w:ascii="Times New Roman" w:hAnsi="Times New Roman" w:cs="Times New Roman"/>
          <w:sz w:val="24"/>
          <w:szCs w:val="24"/>
        </w:rPr>
        <w:t xml:space="preserve"> Ashgate, 2008.</w:t>
      </w:r>
    </w:p>
    <w:p w14:paraId="23F5C36E" w14:textId="244DFC4E" w:rsidR="00D05EE3" w:rsidRPr="00043B90" w:rsidRDefault="00D05EE3" w:rsidP="004F4662">
      <w:pPr>
        <w:spacing w:after="0" w:line="480" w:lineRule="auto"/>
        <w:ind w:left="720" w:hanging="720"/>
        <w:rPr>
          <w:rFonts w:ascii="Times New Roman" w:hAnsi="Times New Roman" w:cs="Times New Roman"/>
          <w:bCs/>
          <w:sz w:val="24"/>
          <w:szCs w:val="24"/>
        </w:rPr>
      </w:pPr>
      <w:proofErr w:type="spellStart"/>
      <w:r w:rsidRPr="00043B90">
        <w:rPr>
          <w:rFonts w:ascii="Times New Roman" w:hAnsi="Times New Roman" w:cs="Times New Roman"/>
          <w:bCs/>
          <w:sz w:val="24"/>
          <w:szCs w:val="24"/>
        </w:rPr>
        <w:t>Rovira</w:t>
      </w:r>
      <w:proofErr w:type="spellEnd"/>
      <w:r w:rsidRPr="00043B90">
        <w:rPr>
          <w:rFonts w:ascii="Times New Roman" w:hAnsi="Times New Roman" w:cs="Times New Roman"/>
          <w:bCs/>
          <w:sz w:val="24"/>
          <w:szCs w:val="24"/>
        </w:rPr>
        <w:t>, James</w:t>
      </w:r>
      <w:r w:rsidR="00B17255" w:rsidRPr="00043B90">
        <w:rPr>
          <w:rFonts w:ascii="Times New Roman" w:hAnsi="Times New Roman" w:cs="Times New Roman"/>
          <w:bCs/>
          <w:sz w:val="24"/>
          <w:szCs w:val="24"/>
        </w:rPr>
        <w:t>, editor</w:t>
      </w:r>
      <w:r w:rsidRPr="00043B90">
        <w:rPr>
          <w:rFonts w:ascii="Times New Roman" w:hAnsi="Times New Roman" w:cs="Times New Roman"/>
          <w:bCs/>
          <w:sz w:val="24"/>
          <w:szCs w:val="24"/>
        </w:rPr>
        <w:t xml:space="preserve">. </w:t>
      </w:r>
      <w:r w:rsidRPr="00043B90">
        <w:rPr>
          <w:rFonts w:ascii="Times New Roman" w:hAnsi="Times New Roman" w:cs="Times New Roman"/>
          <w:bCs/>
          <w:i/>
          <w:sz w:val="24"/>
          <w:szCs w:val="24"/>
        </w:rPr>
        <w:t xml:space="preserve">Rock and Romanticism: Blake, Wordsworth, and Rock from Dylan to U2. </w:t>
      </w:r>
      <w:r w:rsidRPr="00043B90">
        <w:rPr>
          <w:rFonts w:ascii="Times New Roman" w:hAnsi="Times New Roman" w:cs="Times New Roman"/>
          <w:bCs/>
          <w:sz w:val="24"/>
          <w:szCs w:val="24"/>
        </w:rPr>
        <w:t>Lexington Books, 2018.</w:t>
      </w:r>
    </w:p>
    <w:p w14:paraId="26570EC1" w14:textId="2A9D1A0F" w:rsidR="00A06278" w:rsidRPr="00043B90" w:rsidRDefault="00DC7483"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lastRenderedPageBreak/>
        <w:t>———</w:t>
      </w:r>
      <w:r w:rsidR="00A06278" w:rsidRPr="00043B90">
        <w:rPr>
          <w:rFonts w:ascii="Times New Roman" w:hAnsi="Times New Roman" w:cs="Times New Roman"/>
          <w:sz w:val="24"/>
          <w:szCs w:val="24"/>
          <w:lang w:val="en-US"/>
        </w:rPr>
        <w:t xml:space="preserve">. </w:t>
      </w:r>
      <w:r w:rsidR="00F355EB" w:rsidRPr="00043B90">
        <w:rPr>
          <w:rFonts w:ascii="Times New Roman" w:hAnsi="Times New Roman" w:cs="Times New Roman"/>
          <w:bCs/>
          <w:i/>
          <w:sz w:val="24"/>
          <w:szCs w:val="24"/>
        </w:rPr>
        <w:t>Rock and Romanticism: Post-Punk, Goth, and Metal as Dark Romanticisms</w:t>
      </w:r>
      <w:r w:rsidR="004A6008" w:rsidRPr="00043B90">
        <w:rPr>
          <w:rFonts w:ascii="Times New Roman" w:hAnsi="Times New Roman" w:cs="Times New Roman"/>
          <w:sz w:val="24"/>
          <w:szCs w:val="24"/>
          <w:lang w:val="en-US"/>
        </w:rPr>
        <w:t xml:space="preserve">, </w:t>
      </w:r>
      <w:r w:rsidR="00F355EB" w:rsidRPr="00043B90">
        <w:rPr>
          <w:rFonts w:ascii="Times New Roman" w:hAnsi="Times New Roman" w:cs="Times New Roman"/>
          <w:sz w:val="24"/>
          <w:szCs w:val="24"/>
          <w:lang w:val="en-US"/>
        </w:rPr>
        <w:t>Palgrave Macmillan</w:t>
      </w:r>
      <w:r w:rsidR="00A06278" w:rsidRPr="00043B90">
        <w:rPr>
          <w:rFonts w:ascii="Times New Roman" w:hAnsi="Times New Roman" w:cs="Times New Roman"/>
          <w:sz w:val="24"/>
          <w:szCs w:val="24"/>
          <w:lang w:val="en-US"/>
        </w:rPr>
        <w:t>, 201</w:t>
      </w:r>
      <w:r w:rsidR="00F355EB" w:rsidRPr="00043B90">
        <w:rPr>
          <w:rFonts w:ascii="Times New Roman" w:hAnsi="Times New Roman" w:cs="Times New Roman"/>
          <w:sz w:val="24"/>
          <w:szCs w:val="24"/>
          <w:lang w:val="en-US"/>
        </w:rPr>
        <w:t>7.</w:t>
      </w:r>
    </w:p>
    <w:p w14:paraId="74DDDA00" w14:textId="78A8E95F" w:rsidR="0066743E" w:rsidRPr="00043B90" w:rsidRDefault="0066743E"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Ruderman, D.B. and Rachel Feder. </w:t>
      </w:r>
      <w:r w:rsidR="00BB096E" w:rsidRPr="00043B90">
        <w:rPr>
          <w:rFonts w:ascii="Times New Roman" w:hAnsi="Times New Roman" w:cs="Times New Roman"/>
          <w:sz w:val="24"/>
          <w:szCs w:val="24"/>
          <w:lang w:val="en-US"/>
        </w:rPr>
        <w:t xml:space="preserve">“Introduction.” </w:t>
      </w:r>
      <w:r w:rsidRPr="00043B90">
        <w:rPr>
          <w:rFonts w:ascii="Times New Roman" w:hAnsi="Times New Roman" w:cs="Times New Roman"/>
          <w:i/>
          <w:sz w:val="24"/>
          <w:szCs w:val="24"/>
          <w:lang w:val="en-US"/>
        </w:rPr>
        <w:t>Teaching Romanticism with the Contemporary</w:t>
      </w:r>
      <w:r w:rsidR="00BB096E" w:rsidRPr="00043B90">
        <w:rPr>
          <w:rFonts w:ascii="Times New Roman" w:hAnsi="Times New Roman" w:cs="Times New Roman"/>
          <w:sz w:val="24"/>
          <w:szCs w:val="24"/>
          <w:lang w:val="en-US"/>
        </w:rPr>
        <w:t xml:space="preserve">, edited by D.B. Ruderman and Rachel Feder, </w:t>
      </w:r>
      <w:r w:rsidRPr="00043B90">
        <w:rPr>
          <w:rFonts w:ascii="Times New Roman" w:hAnsi="Times New Roman" w:cs="Times New Roman"/>
          <w:sz w:val="24"/>
          <w:szCs w:val="24"/>
          <w:lang w:val="en-US"/>
        </w:rPr>
        <w:t xml:space="preserve">Pedagogies Commons, </w:t>
      </w:r>
      <w:r w:rsidR="00747816" w:rsidRPr="00043B90">
        <w:rPr>
          <w:rFonts w:ascii="Times New Roman" w:hAnsi="Times New Roman" w:cs="Times New Roman"/>
          <w:i/>
          <w:iCs/>
          <w:sz w:val="24"/>
          <w:szCs w:val="24"/>
          <w:lang w:val="en-US"/>
        </w:rPr>
        <w:t>Romantic Circles</w:t>
      </w:r>
      <w:r w:rsidR="00747816"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 xml:space="preserve">2017, </w:t>
      </w:r>
      <w:hyperlink r:id="rId13" w:history="1">
        <w:r w:rsidR="00BB096E" w:rsidRPr="00043B90">
          <w:rPr>
            <w:rStyle w:val="Hyperlink"/>
            <w:rFonts w:ascii="Times New Roman" w:hAnsi="Times New Roman" w:cs="Times New Roman"/>
            <w:sz w:val="24"/>
            <w:szCs w:val="24"/>
          </w:rPr>
          <w:t>romantic-circles.org/pedagogies/commons/contemporary/pedagogies.commons.2016.contemporary.intro.html</w:t>
        </w:r>
      </w:hyperlink>
      <w:r w:rsidR="00BB096E" w:rsidRPr="00043B90">
        <w:rPr>
          <w:rFonts w:ascii="Times New Roman" w:hAnsi="Times New Roman" w:cs="Times New Roman"/>
          <w:sz w:val="24"/>
          <w:szCs w:val="24"/>
        </w:rPr>
        <w:t>.</w:t>
      </w:r>
    </w:p>
    <w:p w14:paraId="7E0134AC" w14:textId="41974F09" w:rsidR="004A6008" w:rsidRPr="00043B90" w:rsidRDefault="004A6008"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Sandy, Mark</w:t>
      </w:r>
      <w:r w:rsidR="00437468" w:rsidRPr="00043B90">
        <w:rPr>
          <w:rFonts w:ascii="Times New Roman" w:hAnsi="Times New Roman" w:cs="Times New Roman"/>
          <w:sz w:val="24"/>
          <w:szCs w:val="24"/>
          <w:lang w:val="en-US"/>
        </w:rPr>
        <w:t>, editor</w:t>
      </w:r>
      <w:r w:rsidRPr="00043B90">
        <w:rPr>
          <w:rFonts w:ascii="Times New Roman" w:hAnsi="Times New Roman" w:cs="Times New Roman"/>
          <w:sz w:val="24"/>
          <w:szCs w:val="24"/>
          <w:lang w:val="en-US"/>
        </w:rPr>
        <w:t xml:space="preserve">. </w:t>
      </w:r>
      <w:r w:rsidRPr="00043B90">
        <w:rPr>
          <w:rFonts w:ascii="Times New Roman" w:hAnsi="Times New Roman" w:cs="Times New Roman"/>
          <w:i/>
          <w:sz w:val="24"/>
          <w:szCs w:val="24"/>
          <w:lang w:val="en-US"/>
        </w:rPr>
        <w:t>Romantic Presences in the Twentieth Century</w:t>
      </w:r>
      <w:r w:rsidRPr="00043B90">
        <w:rPr>
          <w:rFonts w:ascii="Times New Roman" w:hAnsi="Times New Roman" w:cs="Times New Roman"/>
          <w:sz w:val="24"/>
          <w:szCs w:val="24"/>
          <w:lang w:val="en-US"/>
        </w:rPr>
        <w:t>. Ashgate, 2012.</w:t>
      </w:r>
    </w:p>
    <w:p w14:paraId="0F4EA24C" w14:textId="47A269D0" w:rsidR="00243545" w:rsidRPr="00043B90" w:rsidRDefault="00243545"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Shelley, Percy Bysshe. “A </w:t>
      </w:r>
      <w:proofErr w:type="spellStart"/>
      <w:r w:rsidRPr="00043B90">
        <w:rPr>
          <w:rFonts w:ascii="Times New Roman" w:hAnsi="Times New Roman" w:cs="Times New Roman"/>
          <w:sz w:val="24"/>
          <w:szCs w:val="24"/>
          <w:lang w:val="en-US"/>
        </w:rPr>
        <w:t>Defence</w:t>
      </w:r>
      <w:proofErr w:type="spellEnd"/>
      <w:r w:rsidRPr="00043B90">
        <w:rPr>
          <w:rFonts w:ascii="Times New Roman" w:hAnsi="Times New Roman" w:cs="Times New Roman"/>
          <w:sz w:val="24"/>
          <w:szCs w:val="24"/>
          <w:lang w:val="en-US"/>
        </w:rPr>
        <w:t xml:space="preserve"> of Poetry</w:t>
      </w:r>
      <w:r w:rsidR="001C27A1" w:rsidRPr="00043B90">
        <w:rPr>
          <w:rFonts w:ascii="Times New Roman" w:hAnsi="Times New Roman" w:cs="Times New Roman"/>
          <w:sz w:val="24"/>
          <w:szCs w:val="24"/>
          <w:lang w:val="en-US"/>
        </w:rPr>
        <w:t xml:space="preserve">.” </w:t>
      </w:r>
      <w:r w:rsidR="004C7855" w:rsidRPr="00043B90">
        <w:rPr>
          <w:rFonts w:ascii="Times New Roman" w:hAnsi="Times New Roman" w:cs="Times New Roman"/>
          <w:i/>
          <w:sz w:val="24"/>
          <w:szCs w:val="24"/>
          <w:lang w:val="en-US"/>
        </w:rPr>
        <w:t>Shelley’s Poetry and Prose</w:t>
      </w:r>
      <w:r w:rsidR="004C7855" w:rsidRPr="00043B90">
        <w:rPr>
          <w:rFonts w:ascii="Times New Roman" w:hAnsi="Times New Roman" w:cs="Times New Roman"/>
          <w:sz w:val="24"/>
          <w:szCs w:val="24"/>
          <w:lang w:val="en-US"/>
        </w:rPr>
        <w:t xml:space="preserve">, edited by Donald H. Reiman and Neil </w:t>
      </w:r>
      <w:proofErr w:type="spellStart"/>
      <w:r w:rsidR="004C7855" w:rsidRPr="00043B90">
        <w:rPr>
          <w:rFonts w:ascii="Times New Roman" w:hAnsi="Times New Roman" w:cs="Times New Roman"/>
          <w:sz w:val="24"/>
          <w:szCs w:val="24"/>
          <w:lang w:val="en-US"/>
        </w:rPr>
        <w:t>Fraistat</w:t>
      </w:r>
      <w:proofErr w:type="spellEnd"/>
      <w:r w:rsidR="004C7855" w:rsidRPr="00D1303A">
        <w:rPr>
          <w:rFonts w:ascii="Times New Roman" w:hAnsi="Times New Roman" w:cs="Times New Roman"/>
          <w:sz w:val="24"/>
          <w:szCs w:val="24"/>
          <w:lang w:val="en-US"/>
        </w:rPr>
        <w:t xml:space="preserve">, </w:t>
      </w:r>
      <w:r w:rsidR="004C7855" w:rsidRPr="00F05E0B">
        <w:rPr>
          <w:rFonts w:ascii="Times New Roman" w:hAnsi="Times New Roman" w:cs="Times New Roman"/>
          <w:sz w:val="24"/>
          <w:szCs w:val="24"/>
          <w:lang w:val="en-US"/>
        </w:rPr>
        <w:t>2</w:t>
      </w:r>
      <w:r w:rsidR="004C7855" w:rsidRPr="00F05E0B">
        <w:rPr>
          <w:rFonts w:ascii="Times New Roman" w:hAnsi="Times New Roman" w:cs="Times New Roman"/>
          <w:sz w:val="24"/>
          <w:szCs w:val="24"/>
          <w:vertAlign w:val="superscript"/>
          <w:lang w:val="en-US"/>
        </w:rPr>
        <w:t>nd</w:t>
      </w:r>
      <w:r w:rsidR="004C7855" w:rsidRPr="00F05E0B">
        <w:rPr>
          <w:rFonts w:ascii="Times New Roman" w:hAnsi="Times New Roman" w:cs="Times New Roman"/>
          <w:sz w:val="24"/>
          <w:szCs w:val="24"/>
          <w:lang w:val="en-US"/>
        </w:rPr>
        <w:t xml:space="preserve"> </w:t>
      </w:r>
      <w:ins w:id="109" w:author="Jessica Tebo" w:date="2021-11-15T09:49:00Z">
        <w:r w:rsidR="00D1303A" w:rsidRPr="00F05E0B">
          <w:rPr>
            <w:rFonts w:ascii="Times New Roman" w:hAnsi="Times New Roman" w:cs="Times New Roman"/>
            <w:sz w:val="24"/>
            <w:szCs w:val="24"/>
            <w:lang w:val="en-US"/>
          </w:rPr>
          <w:t>ed.</w:t>
        </w:r>
      </w:ins>
      <w:del w:id="110" w:author="Jessica Tebo" w:date="2021-11-15T09:49:00Z">
        <w:r w:rsidR="004C7855" w:rsidRPr="003B449F" w:rsidDel="00D1303A">
          <w:rPr>
            <w:rFonts w:ascii="Times New Roman" w:hAnsi="Times New Roman" w:cs="Times New Roman"/>
            <w:sz w:val="24"/>
            <w:szCs w:val="24"/>
            <w:highlight w:val="yellow"/>
            <w:lang w:val="en-US"/>
          </w:rPr>
          <w:delText>Edition</w:delText>
        </w:r>
      </w:del>
      <w:r w:rsidR="004C7855" w:rsidRPr="00043B90">
        <w:rPr>
          <w:rFonts w:ascii="Times New Roman" w:hAnsi="Times New Roman" w:cs="Times New Roman"/>
          <w:sz w:val="24"/>
          <w:szCs w:val="24"/>
          <w:lang w:val="en-US"/>
        </w:rPr>
        <w:t>, W.W. Norton, 2002, pp. 510</w:t>
      </w:r>
      <w:r w:rsidR="005C283F" w:rsidRPr="00043B90">
        <w:rPr>
          <w:rFonts w:ascii="Times New Roman" w:hAnsi="Times New Roman" w:cs="Times New Roman"/>
          <w:sz w:val="24"/>
          <w:szCs w:val="24"/>
          <w:lang w:val="en-US"/>
        </w:rPr>
        <w:t>–</w:t>
      </w:r>
      <w:r w:rsidR="004C7855" w:rsidRPr="00043B90">
        <w:rPr>
          <w:rFonts w:ascii="Times New Roman" w:hAnsi="Times New Roman" w:cs="Times New Roman"/>
          <w:sz w:val="24"/>
          <w:szCs w:val="24"/>
          <w:lang w:val="en-US"/>
        </w:rPr>
        <w:t>35.</w:t>
      </w:r>
    </w:p>
    <w:p w14:paraId="56B5022B" w14:textId="30211EE6" w:rsidR="0099343A" w:rsidRPr="00043B90" w:rsidRDefault="00DC7483"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w:t>
      </w:r>
      <w:r w:rsidR="0099343A" w:rsidRPr="00043B90">
        <w:rPr>
          <w:rFonts w:ascii="Times New Roman" w:hAnsi="Times New Roman" w:cs="Times New Roman"/>
          <w:sz w:val="24"/>
          <w:szCs w:val="24"/>
          <w:lang w:val="en-US"/>
        </w:rPr>
        <w:t xml:space="preserve">. “England in 1819.” </w:t>
      </w:r>
      <w:r w:rsidR="0099343A" w:rsidRPr="00043B90">
        <w:rPr>
          <w:rFonts w:ascii="Times New Roman" w:hAnsi="Times New Roman" w:cs="Times New Roman"/>
          <w:i/>
          <w:sz w:val="24"/>
          <w:szCs w:val="24"/>
          <w:lang w:val="en-US"/>
        </w:rPr>
        <w:t>Shelley’s Poetry and Prose</w:t>
      </w:r>
      <w:r w:rsidR="0099343A" w:rsidRPr="00043B90">
        <w:rPr>
          <w:rFonts w:ascii="Times New Roman" w:hAnsi="Times New Roman" w:cs="Times New Roman"/>
          <w:sz w:val="24"/>
          <w:szCs w:val="24"/>
          <w:lang w:val="en-US"/>
        </w:rPr>
        <w:t xml:space="preserve">, edited by Donald H. Reiman and Neil </w:t>
      </w:r>
      <w:proofErr w:type="spellStart"/>
      <w:r w:rsidR="0099343A" w:rsidRPr="00043B90">
        <w:rPr>
          <w:rFonts w:ascii="Times New Roman" w:hAnsi="Times New Roman" w:cs="Times New Roman"/>
          <w:sz w:val="24"/>
          <w:szCs w:val="24"/>
          <w:lang w:val="en-US"/>
        </w:rPr>
        <w:t>Fraistat</w:t>
      </w:r>
      <w:proofErr w:type="spellEnd"/>
      <w:r w:rsidR="0099343A" w:rsidRPr="00F05E0B">
        <w:rPr>
          <w:rFonts w:ascii="Times New Roman" w:hAnsi="Times New Roman" w:cs="Times New Roman"/>
          <w:sz w:val="24"/>
          <w:szCs w:val="24"/>
          <w:lang w:val="en-US"/>
        </w:rPr>
        <w:t>, 2</w:t>
      </w:r>
      <w:r w:rsidR="0099343A" w:rsidRPr="00F05E0B">
        <w:rPr>
          <w:rFonts w:ascii="Times New Roman" w:hAnsi="Times New Roman" w:cs="Times New Roman"/>
          <w:sz w:val="24"/>
          <w:szCs w:val="24"/>
          <w:vertAlign w:val="superscript"/>
          <w:lang w:val="en-US"/>
        </w:rPr>
        <w:t>nd</w:t>
      </w:r>
      <w:r w:rsidR="0099343A" w:rsidRPr="00F05E0B">
        <w:rPr>
          <w:rFonts w:ascii="Times New Roman" w:hAnsi="Times New Roman" w:cs="Times New Roman"/>
          <w:sz w:val="24"/>
          <w:szCs w:val="24"/>
          <w:lang w:val="en-US"/>
        </w:rPr>
        <w:t xml:space="preserve"> </w:t>
      </w:r>
      <w:ins w:id="111" w:author="Jessica Tebo" w:date="2021-11-15T09:49:00Z">
        <w:r w:rsidR="00D1303A" w:rsidRPr="00F05E0B">
          <w:rPr>
            <w:rFonts w:ascii="Times New Roman" w:hAnsi="Times New Roman" w:cs="Times New Roman"/>
            <w:sz w:val="24"/>
            <w:szCs w:val="24"/>
            <w:lang w:val="en-US"/>
          </w:rPr>
          <w:t>ed.</w:t>
        </w:r>
      </w:ins>
      <w:del w:id="112" w:author="Jessica Tebo" w:date="2021-11-15T09:49:00Z">
        <w:r w:rsidR="0099343A" w:rsidRPr="003B449F" w:rsidDel="00D1303A">
          <w:rPr>
            <w:rFonts w:ascii="Times New Roman" w:hAnsi="Times New Roman" w:cs="Times New Roman"/>
            <w:sz w:val="24"/>
            <w:szCs w:val="24"/>
            <w:highlight w:val="yellow"/>
            <w:lang w:val="en-US"/>
          </w:rPr>
          <w:delText>Edition</w:delText>
        </w:r>
      </w:del>
      <w:r w:rsidR="0099343A" w:rsidRPr="00043B90">
        <w:rPr>
          <w:rFonts w:ascii="Times New Roman" w:hAnsi="Times New Roman" w:cs="Times New Roman"/>
          <w:sz w:val="24"/>
          <w:szCs w:val="24"/>
          <w:lang w:val="en-US"/>
        </w:rPr>
        <w:t>, W.W. Norton, 2002, p. 326.</w:t>
      </w:r>
    </w:p>
    <w:p w14:paraId="79210D2D" w14:textId="3CAF4E20" w:rsidR="009248E6" w:rsidRPr="00043B90" w:rsidRDefault="009248E6"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Siskin, Clifford. </w:t>
      </w:r>
      <w:r w:rsidRPr="00043B90">
        <w:rPr>
          <w:rFonts w:ascii="Times New Roman" w:hAnsi="Times New Roman" w:cs="Times New Roman"/>
          <w:i/>
          <w:sz w:val="24"/>
          <w:szCs w:val="24"/>
          <w:lang w:val="en-US"/>
        </w:rPr>
        <w:t>The Historicity of Romantic Discourse</w:t>
      </w:r>
      <w:r w:rsidRPr="00043B90">
        <w:rPr>
          <w:rFonts w:ascii="Times New Roman" w:hAnsi="Times New Roman" w:cs="Times New Roman"/>
          <w:sz w:val="24"/>
          <w:szCs w:val="24"/>
          <w:lang w:val="en-US"/>
        </w:rPr>
        <w:t>. Oxford U</w:t>
      </w:r>
      <w:r w:rsidR="00D3492A" w:rsidRPr="00043B90">
        <w:rPr>
          <w:rFonts w:ascii="Times New Roman" w:hAnsi="Times New Roman" w:cs="Times New Roman"/>
          <w:sz w:val="24"/>
          <w:szCs w:val="24"/>
          <w:lang w:val="en-US"/>
        </w:rPr>
        <w:t>P</w:t>
      </w:r>
      <w:r w:rsidRPr="00043B90">
        <w:rPr>
          <w:rFonts w:ascii="Times New Roman" w:hAnsi="Times New Roman" w:cs="Times New Roman"/>
          <w:sz w:val="24"/>
          <w:szCs w:val="24"/>
          <w:lang w:val="en-US"/>
        </w:rPr>
        <w:t>, 1988.</w:t>
      </w:r>
    </w:p>
    <w:p w14:paraId="04036439" w14:textId="4C2DBD11" w:rsidR="00992CD8" w:rsidRPr="00043B90" w:rsidRDefault="00992CD8"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Swift, Simon. “Romanticism and Unhappiness: Melancholy as a Romantic Legacy.” </w:t>
      </w:r>
      <w:r w:rsidRPr="00043B90">
        <w:rPr>
          <w:rFonts w:ascii="Times New Roman" w:hAnsi="Times New Roman" w:cs="Times New Roman"/>
          <w:i/>
          <w:sz w:val="24"/>
          <w:szCs w:val="24"/>
          <w:lang w:val="en-US"/>
        </w:rPr>
        <w:t>Legacies of Romanticism: Literature, Culture, Aesthetics</w:t>
      </w:r>
      <w:r w:rsidRPr="00043B90">
        <w:rPr>
          <w:rFonts w:ascii="Times New Roman" w:hAnsi="Times New Roman" w:cs="Times New Roman"/>
          <w:sz w:val="24"/>
          <w:szCs w:val="24"/>
          <w:lang w:val="en-US"/>
        </w:rPr>
        <w:t xml:space="preserve">, edited by Carmen </w:t>
      </w:r>
      <w:proofErr w:type="spellStart"/>
      <w:r w:rsidRPr="00043B90">
        <w:rPr>
          <w:rFonts w:ascii="Times New Roman" w:hAnsi="Times New Roman" w:cs="Times New Roman"/>
          <w:sz w:val="24"/>
          <w:szCs w:val="24"/>
          <w:lang w:val="en-US"/>
        </w:rPr>
        <w:t>Casaliggi</w:t>
      </w:r>
      <w:proofErr w:type="spellEnd"/>
      <w:r w:rsidRPr="00043B90">
        <w:rPr>
          <w:rFonts w:ascii="Times New Roman" w:hAnsi="Times New Roman" w:cs="Times New Roman"/>
          <w:sz w:val="24"/>
          <w:szCs w:val="24"/>
          <w:lang w:val="en-US"/>
        </w:rPr>
        <w:t xml:space="preserve"> and Paul March-Russell, Routledge, 2012, pp. 245</w:t>
      </w:r>
      <w:r w:rsidR="005C283F" w:rsidRPr="00043B90">
        <w:rPr>
          <w:rFonts w:ascii="Times New Roman" w:hAnsi="Times New Roman" w:cs="Times New Roman"/>
          <w:sz w:val="24"/>
          <w:szCs w:val="24"/>
          <w:lang w:val="en-US"/>
        </w:rPr>
        <w:t>–</w:t>
      </w:r>
      <w:r w:rsidRPr="00043B90">
        <w:rPr>
          <w:rFonts w:ascii="Times New Roman" w:hAnsi="Times New Roman" w:cs="Times New Roman"/>
          <w:sz w:val="24"/>
          <w:szCs w:val="24"/>
          <w:lang w:val="en-US"/>
        </w:rPr>
        <w:t>59.</w:t>
      </w:r>
    </w:p>
    <w:p w14:paraId="11288F57" w14:textId="2F3073D2" w:rsidR="004E21B0" w:rsidRPr="00043B90" w:rsidRDefault="004E21B0"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Whitman, Walt. </w:t>
      </w:r>
      <w:r w:rsidRPr="00043B90">
        <w:rPr>
          <w:rFonts w:ascii="Times New Roman" w:hAnsi="Times New Roman" w:cs="Times New Roman"/>
          <w:i/>
          <w:sz w:val="24"/>
          <w:szCs w:val="24"/>
          <w:lang w:val="en-US"/>
        </w:rPr>
        <w:t>Leaves of Grass</w:t>
      </w:r>
      <w:r w:rsidR="00ED564C" w:rsidRPr="00043B90">
        <w:rPr>
          <w:rFonts w:ascii="Times New Roman" w:hAnsi="Times New Roman" w:cs="Times New Roman"/>
          <w:sz w:val="24"/>
          <w:szCs w:val="24"/>
          <w:lang w:val="en-US"/>
        </w:rPr>
        <w:t xml:space="preserve">. </w:t>
      </w:r>
      <w:r w:rsidRPr="00043B90">
        <w:rPr>
          <w:rFonts w:ascii="Times New Roman" w:hAnsi="Times New Roman" w:cs="Times New Roman"/>
          <w:sz w:val="24"/>
          <w:szCs w:val="24"/>
          <w:lang w:val="en-US"/>
        </w:rPr>
        <w:t>New York</w:t>
      </w:r>
      <w:ins w:id="113" w:author="Jessica Tebo" w:date="2021-11-15T09:56:00Z">
        <w:r w:rsidR="004F2950">
          <w:rPr>
            <w:rFonts w:ascii="Times New Roman" w:hAnsi="Times New Roman" w:cs="Times New Roman"/>
            <w:sz w:val="24"/>
            <w:szCs w:val="24"/>
            <w:lang w:val="en-US"/>
          </w:rPr>
          <w:t xml:space="preserve">, </w:t>
        </w:r>
      </w:ins>
      <w:del w:id="114" w:author="Jessica Tebo" w:date="2021-11-15T09:56:00Z">
        <w:r w:rsidRPr="00043B90" w:rsidDel="00D32E77">
          <w:rPr>
            <w:rFonts w:ascii="Times New Roman" w:hAnsi="Times New Roman" w:cs="Times New Roman"/>
            <w:sz w:val="24"/>
            <w:szCs w:val="24"/>
            <w:lang w:val="en-US"/>
          </w:rPr>
          <w:delText xml:space="preserve">: </w:delText>
        </w:r>
        <w:r w:rsidRPr="008E7EDE" w:rsidDel="00D32E77">
          <w:rPr>
            <w:rFonts w:ascii="Times New Roman" w:hAnsi="Times New Roman" w:cs="Times New Roman"/>
            <w:sz w:val="24"/>
            <w:szCs w:val="24"/>
            <w:highlight w:val="yellow"/>
            <w:lang w:val="en-US"/>
          </w:rPr>
          <w:delText>n.p.,</w:delText>
        </w:r>
        <w:r w:rsidRPr="00043B90" w:rsidDel="00D32E77">
          <w:rPr>
            <w:rFonts w:ascii="Times New Roman" w:hAnsi="Times New Roman" w:cs="Times New Roman"/>
            <w:sz w:val="24"/>
            <w:szCs w:val="24"/>
            <w:lang w:val="en-US"/>
          </w:rPr>
          <w:delText xml:space="preserve"> </w:delText>
        </w:r>
      </w:del>
      <w:r w:rsidRPr="00043B90">
        <w:rPr>
          <w:rFonts w:ascii="Times New Roman" w:hAnsi="Times New Roman" w:cs="Times New Roman"/>
          <w:sz w:val="24"/>
          <w:szCs w:val="24"/>
          <w:lang w:val="en-US"/>
        </w:rPr>
        <w:t>1855.</w:t>
      </w:r>
    </w:p>
    <w:p w14:paraId="5C0FABA9" w14:textId="38CEE871" w:rsidR="006709E6" w:rsidRPr="00043B90" w:rsidRDefault="006709E6" w:rsidP="004F4662">
      <w:pPr>
        <w:spacing w:after="0" w:line="480" w:lineRule="auto"/>
        <w:ind w:left="720" w:hanging="720"/>
        <w:rPr>
          <w:rFonts w:ascii="Times New Roman" w:hAnsi="Times New Roman" w:cs="Times New Roman"/>
          <w:sz w:val="24"/>
          <w:szCs w:val="24"/>
          <w:lang w:val="en-US"/>
        </w:rPr>
      </w:pPr>
      <w:r w:rsidRPr="00043B90">
        <w:rPr>
          <w:rFonts w:ascii="Times New Roman" w:hAnsi="Times New Roman" w:cs="Times New Roman"/>
          <w:sz w:val="24"/>
          <w:szCs w:val="24"/>
          <w:lang w:val="en-US"/>
        </w:rPr>
        <w:t xml:space="preserve">Williams, Raymond. </w:t>
      </w:r>
      <w:r w:rsidRPr="00043B90">
        <w:rPr>
          <w:rFonts w:ascii="Times New Roman" w:hAnsi="Times New Roman" w:cs="Times New Roman"/>
          <w:i/>
          <w:sz w:val="24"/>
          <w:szCs w:val="24"/>
          <w:lang w:val="en-US"/>
        </w:rPr>
        <w:t>Keywords: A Vocabulary of Culture and Society</w:t>
      </w:r>
      <w:r w:rsidRPr="00043B90">
        <w:rPr>
          <w:rFonts w:ascii="Times New Roman" w:hAnsi="Times New Roman" w:cs="Times New Roman"/>
          <w:sz w:val="24"/>
          <w:szCs w:val="24"/>
          <w:lang w:val="en-US"/>
        </w:rPr>
        <w:t xml:space="preserve">. Fontana, </w:t>
      </w:r>
      <w:commentRangeStart w:id="115"/>
      <w:r w:rsidRPr="00043B90">
        <w:rPr>
          <w:rFonts w:ascii="Times New Roman" w:hAnsi="Times New Roman" w:cs="Times New Roman"/>
          <w:sz w:val="24"/>
          <w:szCs w:val="24"/>
          <w:lang w:val="en-US"/>
        </w:rPr>
        <w:t>1973</w:t>
      </w:r>
      <w:commentRangeEnd w:id="115"/>
      <w:r w:rsidR="00173B5E">
        <w:rPr>
          <w:rStyle w:val="CommentReference"/>
        </w:rPr>
        <w:commentReference w:id="115"/>
      </w:r>
      <w:r w:rsidRPr="00043B90">
        <w:rPr>
          <w:rFonts w:ascii="Times New Roman" w:hAnsi="Times New Roman" w:cs="Times New Roman"/>
          <w:sz w:val="24"/>
          <w:szCs w:val="24"/>
          <w:lang w:val="en-US"/>
        </w:rPr>
        <w:t>.</w:t>
      </w:r>
    </w:p>
    <w:p w14:paraId="74B803B3" w14:textId="77777777" w:rsidR="00C53D79" w:rsidRPr="00043B90" w:rsidRDefault="00C53D79" w:rsidP="003B42EC">
      <w:pPr>
        <w:spacing w:after="0" w:line="480" w:lineRule="auto"/>
        <w:rPr>
          <w:rFonts w:ascii="Times New Roman" w:hAnsi="Times New Roman" w:cs="Times New Roman"/>
          <w:sz w:val="24"/>
          <w:szCs w:val="24"/>
        </w:rPr>
      </w:pPr>
    </w:p>
    <w:sectPr w:rsidR="00C53D79" w:rsidRPr="00043B90" w:rsidSect="00C53D79">
      <w:footerReference w:type="default" r:id="rId14"/>
      <w:endnotePr>
        <w:numFmt w:val="decimal"/>
      </w:endnotePr>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ssica Tebo" w:date="2021-11-08T11:58:00Z" w:initials="JT">
    <w:p w14:paraId="07DC05CC" w14:textId="77777777" w:rsidR="00CA6326" w:rsidRDefault="00CA6326" w:rsidP="00366380">
      <w:pPr>
        <w:pStyle w:val="CommentText"/>
      </w:pPr>
      <w:r>
        <w:rPr>
          <w:rStyle w:val="CommentReference"/>
        </w:rPr>
        <w:annotationRef/>
      </w:r>
      <w:r>
        <w:t xml:space="preserve">Consider removing this--it feels a bit redundant. </w:t>
      </w:r>
    </w:p>
  </w:comment>
  <w:comment w:id="4" w:author="Jessica Tebo" w:date="2021-08-08T15:33:00Z" w:initials="JT">
    <w:p w14:paraId="3F7DC821" w14:textId="1ED71C95" w:rsidR="006343B7" w:rsidRDefault="006343B7" w:rsidP="00CA6326">
      <w:pPr>
        <w:pStyle w:val="CommentText"/>
      </w:pPr>
      <w:r>
        <w:rPr>
          <w:rStyle w:val="CommentReference"/>
        </w:rPr>
        <w:annotationRef/>
      </w:r>
      <w:r>
        <w:t>Consider cutting this to make the sentence less passive.</w:t>
      </w:r>
    </w:p>
  </w:comment>
  <w:comment w:id="7" w:author="Jessica Tebo" w:date="2021-08-08T15:36:00Z" w:initials="JT">
    <w:p w14:paraId="630E1060" w14:textId="77777777" w:rsidR="007A30B4" w:rsidRDefault="00BC6A7F" w:rsidP="00E95987">
      <w:pPr>
        <w:pStyle w:val="CommentText"/>
      </w:pPr>
      <w:r>
        <w:rPr>
          <w:rStyle w:val="CommentReference"/>
        </w:rPr>
        <w:annotationRef/>
      </w:r>
      <w:r w:rsidR="007A30B4">
        <w:t xml:space="preserve">Maybe use the word "flavors" instead of "tastes"? Nothing wrong here, this is just a suggestion. </w:t>
      </w:r>
    </w:p>
  </w:comment>
  <w:comment w:id="8" w:author="Jessica Tebo" w:date="2021-08-08T15:39:00Z" w:initials="JT">
    <w:p w14:paraId="0B1A1843" w14:textId="2D9713C2" w:rsidR="00DC3AE3" w:rsidRDefault="00DC3AE3" w:rsidP="007A30B4">
      <w:pPr>
        <w:pStyle w:val="CommentText"/>
      </w:pPr>
      <w:r>
        <w:rPr>
          <w:rStyle w:val="CommentReference"/>
        </w:rPr>
        <w:annotationRef/>
      </w:r>
      <w:r>
        <w:t>For the ease of your readers, I recommend setting this off with em-dashes, especially since this sentence contains quite a few commas.</w:t>
      </w:r>
    </w:p>
  </w:comment>
  <w:comment w:id="11" w:author="Jessica Tebo" w:date="2021-11-08T13:51:00Z" w:initials="JT">
    <w:p w14:paraId="5AB5A70D" w14:textId="77777777" w:rsidR="002A6DE3" w:rsidRDefault="002A6DE3" w:rsidP="00D14159">
      <w:pPr>
        <w:pStyle w:val="CommentText"/>
      </w:pPr>
      <w:r>
        <w:rPr>
          <w:rStyle w:val="CommentReference"/>
        </w:rPr>
        <w:annotationRef/>
      </w:r>
      <w:r>
        <w:t>Consider cutting for concision.</w:t>
      </w:r>
    </w:p>
  </w:comment>
  <w:comment w:id="12" w:author="Jessica Tebo" w:date="2021-11-08T13:55:00Z" w:initials="JT">
    <w:p w14:paraId="05B76D2B" w14:textId="77777777" w:rsidR="00C3624A" w:rsidRDefault="00C3624A" w:rsidP="00F75437">
      <w:pPr>
        <w:pStyle w:val="CommentText"/>
      </w:pPr>
      <w:r>
        <w:rPr>
          <w:rStyle w:val="CommentReference"/>
        </w:rPr>
        <w:annotationRef/>
      </w:r>
      <w:r>
        <w:t xml:space="preserve">This sentence is pretty long. Maybe replace the semicolon with a period? </w:t>
      </w:r>
    </w:p>
  </w:comment>
  <w:comment w:id="17" w:author="Jessica Tebo" w:date="2021-08-08T16:05:00Z" w:initials="JT">
    <w:p w14:paraId="4059E3CD" w14:textId="77777777" w:rsidR="00F70F72" w:rsidRDefault="00332249">
      <w:pPr>
        <w:pStyle w:val="CommentText"/>
      </w:pPr>
      <w:r>
        <w:rPr>
          <w:rStyle w:val="CommentReference"/>
        </w:rPr>
        <w:annotationRef/>
      </w:r>
      <w:r w:rsidR="00F70F72">
        <w:t xml:space="preserve">To reduce redundancy maybe replace with something like this? </w:t>
      </w:r>
    </w:p>
    <w:p w14:paraId="538508B6" w14:textId="77777777" w:rsidR="00F70F72" w:rsidRDefault="00F70F72" w:rsidP="001E7FD4">
      <w:pPr>
        <w:pStyle w:val="CommentText"/>
      </w:pPr>
      <w:r>
        <w:t>"To answer the first question, we are aware..."</w:t>
      </w:r>
    </w:p>
  </w:comment>
  <w:comment w:id="20" w:author="Jessica Tebo" w:date="2021-11-08T15:01:00Z" w:initials="JT">
    <w:p w14:paraId="10645647" w14:textId="77777777" w:rsidR="00B505CC" w:rsidRDefault="00B505CC" w:rsidP="00837AC1">
      <w:pPr>
        <w:pStyle w:val="CommentText"/>
      </w:pPr>
      <w:r>
        <w:rPr>
          <w:rStyle w:val="CommentReference"/>
        </w:rPr>
        <w:annotationRef/>
      </w:r>
      <w:r>
        <w:t xml:space="preserve">Please take another look at this comma, I am undecided on whether or not it is correct. </w:t>
      </w:r>
    </w:p>
  </w:comment>
  <w:comment w:id="42" w:author="Jessica Tebo" w:date="2021-08-08T16:29:00Z" w:initials="JT">
    <w:p w14:paraId="5B22191D" w14:textId="744EA6CD" w:rsidR="00D06324" w:rsidRDefault="00D06324" w:rsidP="00B505CC">
      <w:pPr>
        <w:pStyle w:val="CommentText"/>
      </w:pPr>
      <w:r>
        <w:rPr>
          <w:rStyle w:val="CommentReference"/>
        </w:rPr>
        <w:annotationRef/>
      </w:r>
      <w:r>
        <w:t>Consider using a different word here.</w:t>
      </w:r>
    </w:p>
  </w:comment>
  <w:comment w:id="43" w:author="Jessica Tebo" w:date="2021-11-08T15:09:00Z" w:initials="JT">
    <w:p w14:paraId="5A683EEB" w14:textId="77777777" w:rsidR="00DB7AD3" w:rsidRDefault="00DB7AD3" w:rsidP="00140219">
      <w:pPr>
        <w:pStyle w:val="CommentText"/>
      </w:pPr>
      <w:r>
        <w:rPr>
          <w:rStyle w:val="CommentReference"/>
        </w:rPr>
        <w:annotationRef/>
      </w:r>
      <w:r>
        <w:t xml:space="preserve">Maybe replace "do so using" with "use" for concision </w:t>
      </w:r>
    </w:p>
  </w:comment>
  <w:comment w:id="50" w:author="Jessica Tebo" w:date="2021-11-08T15:26:00Z" w:initials="JT">
    <w:p w14:paraId="6C12C4BF" w14:textId="77777777" w:rsidR="00B47933" w:rsidRDefault="00B47933" w:rsidP="00E96042">
      <w:pPr>
        <w:pStyle w:val="CommentText"/>
      </w:pPr>
      <w:r>
        <w:rPr>
          <w:rStyle w:val="CommentReference"/>
        </w:rPr>
        <w:annotationRef/>
      </w:r>
      <w:r>
        <w:t xml:space="preserve">I suggest maybe rewriting this for concision because this is already a long sentence. </w:t>
      </w:r>
    </w:p>
  </w:comment>
  <w:comment w:id="52" w:author="Jessica Tebo" w:date="2021-11-08T15:27:00Z" w:initials="JT">
    <w:p w14:paraId="21478DDC" w14:textId="77777777" w:rsidR="005B146E" w:rsidRDefault="005B146E" w:rsidP="00BA11EF">
      <w:pPr>
        <w:pStyle w:val="CommentText"/>
      </w:pPr>
      <w:r>
        <w:rPr>
          <w:rStyle w:val="CommentReference"/>
        </w:rPr>
        <w:annotationRef/>
      </w:r>
      <w:r>
        <w:t xml:space="preserve">Does it make sense to add a hyphen here? </w:t>
      </w:r>
    </w:p>
  </w:comment>
  <w:comment w:id="56" w:author="Jessica Tebo" w:date="2021-08-08T18:35:00Z" w:initials="JT">
    <w:p w14:paraId="2DCFDFE7" w14:textId="5119F1CF" w:rsidR="00E557C9" w:rsidRDefault="00E557C9" w:rsidP="005B146E">
      <w:pPr>
        <w:pStyle w:val="CommentText"/>
      </w:pPr>
      <w:r>
        <w:rPr>
          <w:rStyle w:val="CommentReference"/>
        </w:rPr>
        <w:annotationRef/>
      </w:r>
      <w:r>
        <w:t>I suggest using more concise language here. How about "seems to me to describe Bowie"</w:t>
      </w:r>
    </w:p>
  </w:comment>
  <w:comment w:id="57" w:author="Jessica Tebo" w:date="2021-08-08T18:48:00Z" w:initials="JT">
    <w:p w14:paraId="0D3C6E22" w14:textId="77777777" w:rsidR="00E2211F" w:rsidRDefault="00E2211F" w:rsidP="00F56B46">
      <w:pPr>
        <w:pStyle w:val="CommentText"/>
      </w:pPr>
      <w:r>
        <w:rPr>
          <w:rStyle w:val="CommentReference"/>
        </w:rPr>
        <w:annotationRef/>
      </w:r>
      <w:r>
        <w:t>Consider rewriting this so that it is less passive and more direct.</w:t>
      </w:r>
    </w:p>
  </w:comment>
  <w:comment w:id="58" w:author="Jessica Tebo" w:date="2021-11-15T10:59:00Z" w:initials="JT">
    <w:p w14:paraId="237761C7" w14:textId="77777777" w:rsidR="005F47F2" w:rsidRDefault="005F47F2" w:rsidP="001A329D">
      <w:pPr>
        <w:pStyle w:val="CommentText"/>
      </w:pPr>
      <w:r>
        <w:rPr>
          <w:rStyle w:val="CommentReference"/>
        </w:rPr>
        <w:annotationRef/>
      </w:r>
      <w:r>
        <w:t>See CMOS 8.71</w:t>
      </w:r>
    </w:p>
  </w:comment>
  <w:comment w:id="63" w:author="Jessica Tebo" w:date="2021-11-15T12:37:00Z" w:initials="JT">
    <w:p w14:paraId="61FC29CF" w14:textId="77777777" w:rsidR="007335FB" w:rsidRDefault="007335FB" w:rsidP="008A3DDC">
      <w:pPr>
        <w:pStyle w:val="CommentText"/>
      </w:pPr>
      <w:r>
        <w:rPr>
          <w:rStyle w:val="CommentReference"/>
        </w:rPr>
        <w:annotationRef/>
      </w:r>
      <w:r>
        <w:t xml:space="preserve">Just want to double-check that you are referring to the protagonist and not the play? </w:t>
      </w:r>
    </w:p>
  </w:comment>
  <w:comment w:id="65" w:author="Jessica Tebo" w:date="2021-11-15T12:34:00Z" w:initials="JT">
    <w:p w14:paraId="7194B2DF" w14:textId="21DCE5E8" w:rsidR="00857A76" w:rsidRDefault="00857A76" w:rsidP="007335FB">
      <w:pPr>
        <w:pStyle w:val="CommentText"/>
      </w:pPr>
      <w:r>
        <w:rPr>
          <w:rStyle w:val="CommentReference"/>
        </w:rPr>
        <w:annotationRef/>
      </w:r>
      <w:r>
        <w:t xml:space="preserve">CMOS 14.254 recommends the use of Arabic numerals separated by periods. </w:t>
      </w:r>
    </w:p>
  </w:comment>
  <w:comment w:id="71" w:author="Jessica Tebo" w:date="2021-11-15T12:36:00Z" w:initials="JT">
    <w:p w14:paraId="15110736" w14:textId="77777777" w:rsidR="005A7639" w:rsidRDefault="005A7639" w:rsidP="00784501">
      <w:pPr>
        <w:pStyle w:val="CommentText"/>
      </w:pPr>
      <w:r>
        <w:rPr>
          <w:rStyle w:val="CommentReference"/>
        </w:rPr>
        <w:annotationRef/>
      </w:r>
      <w:r>
        <w:t>I recommend rewriting this sentence for the ease of your readers.</w:t>
      </w:r>
    </w:p>
  </w:comment>
  <w:comment w:id="93" w:author="Jessica Tebo" w:date="2021-08-08T19:00:00Z" w:initials="JT">
    <w:p w14:paraId="0089F53C" w14:textId="494E6C1F" w:rsidR="00211182" w:rsidRDefault="00211182" w:rsidP="005A7639">
      <w:pPr>
        <w:pStyle w:val="CommentText"/>
      </w:pPr>
      <w:r>
        <w:rPr>
          <w:rStyle w:val="CommentReference"/>
        </w:rPr>
        <w:annotationRef/>
      </w:r>
      <w:r>
        <w:t>Would it make sense to refer to him as "Berlin Trilogy-Bowie"? I am not sure...</w:t>
      </w:r>
    </w:p>
  </w:comment>
  <w:comment w:id="92" w:author="Jessica Tebo" w:date="2021-08-08T20:03:00Z" w:initials="JT">
    <w:p w14:paraId="1F6BDC32" w14:textId="77777777" w:rsidR="008F3867" w:rsidRDefault="008F3867" w:rsidP="0089763F">
      <w:pPr>
        <w:pStyle w:val="CommentText"/>
      </w:pPr>
      <w:r>
        <w:rPr>
          <w:rStyle w:val="CommentReference"/>
        </w:rPr>
        <w:annotationRef/>
      </w:r>
      <w:r>
        <w:t>I suggest rewriting this for clarity. You might consider adding a colon after "projections."</w:t>
      </w:r>
    </w:p>
  </w:comment>
  <w:comment w:id="94" w:author="Jessica Tebo" w:date="2021-11-15T12:41:00Z" w:initials="JT">
    <w:p w14:paraId="745190F0" w14:textId="77777777" w:rsidR="0045758A" w:rsidRDefault="0045758A" w:rsidP="005205B9">
      <w:pPr>
        <w:pStyle w:val="CommentText"/>
      </w:pPr>
      <w:r>
        <w:rPr>
          <w:rStyle w:val="CommentReference"/>
        </w:rPr>
        <w:annotationRef/>
      </w:r>
      <w:r>
        <w:t>Consider replacing with a colon.</w:t>
      </w:r>
    </w:p>
  </w:comment>
  <w:comment w:id="95" w:author="Jessica Tebo" w:date="2021-08-08T20:11:00Z" w:initials="JT">
    <w:p w14:paraId="6EF780DB" w14:textId="7832460A" w:rsidR="002D4552" w:rsidRDefault="002D4552" w:rsidP="0045758A">
      <w:pPr>
        <w:pStyle w:val="CommentText"/>
      </w:pPr>
      <w:r>
        <w:rPr>
          <w:rStyle w:val="CommentReference"/>
        </w:rPr>
        <w:annotationRef/>
      </w:r>
      <w:r>
        <w:t xml:space="preserve">This is awfully long for parentheses. And the points that you make are (in my opinion) are too important to be an aside. Furthermore, CMOS # discourages the use of parenthesis within parenthesis. </w:t>
      </w:r>
    </w:p>
  </w:comment>
  <w:comment w:id="96" w:author="Jessica Tebo" w:date="2021-08-08T20:16:00Z" w:initials="JT">
    <w:p w14:paraId="482F6C8A" w14:textId="77777777" w:rsidR="00EE6D9C" w:rsidRDefault="00EE6D9C" w:rsidP="00622E70">
      <w:pPr>
        <w:pStyle w:val="CommentText"/>
      </w:pPr>
      <w:r>
        <w:rPr>
          <w:rStyle w:val="CommentReference"/>
        </w:rPr>
        <w:annotationRef/>
      </w:r>
      <w:r>
        <w:t xml:space="preserve">I also suggest that you add something like this: "We hope that this collection inspires scholars to take up connections between Bowie and lesser-known Romanticists." Something like that. </w:t>
      </w:r>
    </w:p>
  </w:comment>
  <w:comment w:id="97" w:author="Jessica Tebo" w:date="2021-08-08T20:19:00Z" w:initials="JT">
    <w:p w14:paraId="3C78DF04" w14:textId="77777777" w:rsidR="003A7936" w:rsidRDefault="00D96375" w:rsidP="003F05EC">
      <w:pPr>
        <w:pStyle w:val="CommentText"/>
      </w:pPr>
      <w:r>
        <w:rPr>
          <w:rStyle w:val="CommentReference"/>
        </w:rPr>
        <w:annotationRef/>
      </w:r>
      <w:r w:rsidR="003A7936">
        <w:t>I recommend cutting this sentence. Readers might interpret this as a dismissal of lesser-known (aka female) Romanticists, which I know is not your intention.</w:t>
      </w:r>
    </w:p>
  </w:comment>
  <w:comment w:id="98" w:author="Jessica Tebo" w:date="2021-08-29T16:05:00Z" w:initials="JT">
    <w:p w14:paraId="5E2C3642" w14:textId="6A5EA16E" w:rsidR="00085836" w:rsidRDefault="00085836">
      <w:pPr>
        <w:pStyle w:val="CommentText"/>
      </w:pPr>
      <w:r>
        <w:rPr>
          <w:rStyle w:val="CommentReference"/>
        </w:rPr>
        <w:annotationRef/>
      </w:r>
      <w:r w:rsidR="00FF0EDA">
        <w:t>Would “about” work better here?</w:t>
      </w:r>
    </w:p>
  </w:comment>
  <w:comment w:id="99" w:author="Jessica Tebo" w:date="2021-08-29T16:14:00Z" w:initials="JT">
    <w:p w14:paraId="2E92876F" w14:textId="1030716D" w:rsidR="004012F0" w:rsidRDefault="004012F0">
      <w:pPr>
        <w:pStyle w:val="CommentText"/>
      </w:pPr>
      <w:r>
        <w:rPr>
          <w:rStyle w:val="CommentReference"/>
        </w:rPr>
        <w:annotationRef/>
      </w:r>
      <w:r>
        <w:t xml:space="preserve">I added these in to aide your readers. Em dashes might also be appropriate if you prefer those. </w:t>
      </w:r>
    </w:p>
  </w:comment>
  <w:comment w:id="115" w:author="Jessica Tebo" w:date="2021-11-15T12:46:00Z" w:initials="JT">
    <w:p w14:paraId="78805633" w14:textId="77777777" w:rsidR="00173B5E" w:rsidRDefault="00173B5E" w:rsidP="004A4480">
      <w:pPr>
        <w:pStyle w:val="CommentText"/>
      </w:pPr>
      <w:r>
        <w:rPr>
          <w:rStyle w:val="CommentReference"/>
        </w:rPr>
        <w:annotationRef/>
      </w:r>
      <w:r>
        <w:t xml:space="preserve">I removed the hyperlinks to RC in your notes section just because the website is undergoing a reconstruction and those links might be compromised.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DC05CC" w15:done="0"/>
  <w15:commentEx w15:paraId="3F7DC821" w15:done="0"/>
  <w15:commentEx w15:paraId="630E1060" w15:done="0"/>
  <w15:commentEx w15:paraId="0B1A1843" w15:done="0"/>
  <w15:commentEx w15:paraId="5AB5A70D" w15:done="0"/>
  <w15:commentEx w15:paraId="05B76D2B" w15:done="0"/>
  <w15:commentEx w15:paraId="538508B6" w15:done="0"/>
  <w15:commentEx w15:paraId="10645647" w15:done="0"/>
  <w15:commentEx w15:paraId="5B22191D" w15:done="0"/>
  <w15:commentEx w15:paraId="5A683EEB" w15:done="0"/>
  <w15:commentEx w15:paraId="6C12C4BF" w15:done="0"/>
  <w15:commentEx w15:paraId="21478DDC" w15:done="0"/>
  <w15:commentEx w15:paraId="2DCFDFE7" w15:done="0"/>
  <w15:commentEx w15:paraId="0D3C6E22" w15:done="0"/>
  <w15:commentEx w15:paraId="237761C7" w15:done="0"/>
  <w15:commentEx w15:paraId="61FC29CF" w15:done="0"/>
  <w15:commentEx w15:paraId="7194B2DF" w15:done="0"/>
  <w15:commentEx w15:paraId="15110736" w15:done="0"/>
  <w15:commentEx w15:paraId="0089F53C" w15:done="0"/>
  <w15:commentEx w15:paraId="1F6BDC32" w15:done="0"/>
  <w15:commentEx w15:paraId="745190F0" w15:done="0"/>
  <w15:commentEx w15:paraId="6EF780DB" w15:done="0"/>
  <w15:commentEx w15:paraId="482F6C8A" w15:paraIdParent="6EF780DB" w15:done="0"/>
  <w15:commentEx w15:paraId="3C78DF04" w15:done="0"/>
  <w15:commentEx w15:paraId="5E2C3642" w15:done="0"/>
  <w15:commentEx w15:paraId="2E92876F" w15:done="0"/>
  <w15:commentEx w15:paraId="788056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38F55" w16cex:dateUtc="2021-11-08T18:58:00Z"/>
  <w16cex:commentExtensible w16cex:durableId="24BA77CF" w16cex:dateUtc="2021-08-08T21:33:00Z"/>
  <w16cex:commentExtensible w16cex:durableId="24BA7889" w16cex:dateUtc="2021-08-08T21:36:00Z"/>
  <w16cex:commentExtensible w16cex:durableId="24BA7922" w16cex:dateUtc="2021-08-08T21:39:00Z"/>
  <w16cex:commentExtensible w16cex:durableId="2533A9DF" w16cex:dateUtc="2021-11-08T20:51:00Z"/>
  <w16cex:commentExtensible w16cex:durableId="2533AADF" w16cex:dateUtc="2021-11-08T20:55:00Z"/>
  <w16cex:commentExtensible w16cex:durableId="24BA7F61" w16cex:dateUtc="2021-08-08T22:05:00Z"/>
  <w16cex:commentExtensible w16cex:durableId="2533BA4E" w16cex:dateUtc="2021-11-08T22:01:00Z"/>
  <w16cex:commentExtensible w16cex:durableId="24BA84D6" w16cex:dateUtc="2021-08-08T22:29:00Z"/>
  <w16cex:commentExtensible w16cex:durableId="2533BC1E" w16cex:dateUtc="2021-11-08T22:09:00Z"/>
  <w16cex:commentExtensible w16cex:durableId="2533C01E" w16cex:dateUtc="2021-11-08T22:26:00Z"/>
  <w16cex:commentExtensible w16cex:durableId="2533C058" w16cex:dateUtc="2021-11-08T22:27:00Z"/>
  <w16cex:commentExtensible w16cex:durableId="24BAA271" w16cex:dateUtc="2021-08-09T00:35:00Z"/>
  <w16cex:commentExtensible w16cex:durableId="24BAA587" w16cex:dateUtc="2021-08-09T00:48:00Z"/>
  <w16cex:commentExtensible w16cex:durableId="253CBC18" w16cex:dateUtc="2021-11-15T17:59:00Z"/>
  <w16cex:commentExtensible w16cex:durableId="253CD2F9" w16cex:dateUtc="2021-11-15T19:37:00Z"/>
  <w16cex:commentExtensible w16cex:durableId="253CD262" w16cex:dateUtc="2021-11-15T19:34:00Z"/>
  <w16cex:commentExtensible w16cex:durableId="253CD2B6" w16cex:dateUtc="2021-11-15T19:36:00Z"/>
  <w16cex:commentExtensible w16cex:durableId="24BAA851" w16cex:dateUtc="2021-08-09T01:00:00Z"/>
  <w16cex:commentExtensible w16cex:durableId="24BAB71C" w16cex:dateUtc="2021-08-09T02:03:00Z"/>
  <w16cex:commentExtensible w16cex:durableId="253CD3F9" w16cex:dateUtc="2021-11-15T19:41:00Z"/>
  <w16cex:commentExtensible w16cex:durableId="24BAB90F" w16cex:dateUtc="2021-08-09T02:11:00Z"/>
  <w16cex:commentExtensible w16cex:durableId="24BABA1C" w16cex:dateUtc="2021-08-09T02:16:00Z"/>
  <w16cex:commentExtensible w16cex:durableId="24BABACE" w16cex:dateUtc="2021-08-09T02:19:00Z"/>
  <w16cex:commentExtensible w16cex:durableId="24D62ED4" w16cex:dateUtc="2021-08-29T22:05:00Z"/>
  <w16cex:commentExtensible w16cex:durableId="24D630D2" w16cex:dateUtc="2021-08-29T22:14:00Z"/>
  <w16cex:commentExtensible w16cex:durableId="253CD524" w16cex:dateUtc="2021-11-15T1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DC05CC" w16cid:durableId="25338F55"/>
  <w16cid:commentId w16cid:paraId="3F7DC821" w16cid:durableId="24BA77CF"/>
  <w16cid:commentId w16cid:paraId="630E1060" w16cid:durableId="24BA7889"/>
  <w16cid:commentId w16cid:paraId="0B1A1843" w16cid:durableId="24BA7922"/>
  <w16cid:commentId w16cid:paraId="5AB5A70D" w16cid:durableId="2533A9DF"/>
  <w16cid:commentId w16cid:paraId="05B76D2B" w16cid:durableId="2533AADF"/>
  <w16cid:commentId w16cid:paraId="538508B6" w16cid:durableId="24BA7F61"/>
  <w16cid:commentId w16cid:paraId="10645647" w16cid:durableId="2533BA4E"/>
  <w16cid:commentId w16cid:paraId="5B22191D" w16cid:durableId="24BA84D6"/>
  <w16cid:commentId w16cid:paraId="5A683EEB" w16cid:durableId="2533BC1E"/>
  <w16cid:commentId w16cid:paraId="6C12C4BF" w16cid:durableId="2533C01E"/>
  <w16cid:commentId w16cid:paraId="21478DDC" w16cid:durableId="2533C058"/>
  <w16cid:commentId w16cid:paraId="2DCFDFE7" w16cid:durableId="24BAA271"/>
  <w16cid:commentId w16cid:paraId="0D3C6E22" w16cid:durableId="24BAA587"/>
  <w16cid:commentId w16cid:paraId="237761C7" w16cid:durableId="253CBC18"/>
  <w16cid:commentId w16cid:paraId="61FC29CF" w16cid:durableId="253CD2F9"/>
  <w16cid:commentId w16cid:paraId="7194B2DF" w16cid:durableId="253CD262"/>
  <w16cid:commentId w16cid:paraId="15110736" w16cid:durableId="253CD2B6"/>
  <w16cid:commentId w16cid:paraId="0089F53C" w16cid:durableId="24BAA851"/>
  <w16cid:commentId w16cid:paraId="1F6BDC32" w16cid:durableId="24BAB71C"/>
  <w16cid:commentId w16cid:paraId="745190F0" w16cid:durableId="253CD3F9"/>
  <w16cid:commentId w16cid:paraId="6EF780DB" w16cid:durableId="24BAB90F"/>
  <w16cid:commentId w16cid:paraId="482F6C8A" w16cid:durableId="24BABA1C"/>
  <w16cid:commentId w16cid:paraId="3C78DF04" w16cid:durableId="24BABACE"/>
  <w16cid:commentId w16cid:paraId="5E2C3642" w16cid:durableId="24D62ED4"/>
  <w16cid:commentId w16cid:paraId="2E92876F" w16cid:durableId="24D630D2"/>
  <w16cid:commentId w16cid:paraId="78805633" w16cid:durableId="253CD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18A55" w14:textId="77777777" w:rsidR="00616837" w:rsidRDefault="00616837" w:rsidP="009248E6">
      <w:pPr>
        <w:spacing w:after="0" w:line="240" w:lineRule="auto"/>
      </w:pPr>
      <w:r>
        <w:separator/>
      </w:r>
    </w:p>
  </w:endnote>
  <w:endnote w:type="continuationSeparator" w:id="0">
    <w:p w14:paraId="47D1B6B6" w14:textId="77777777" w:rsidR="00616837" w:rsidRDefault="00616837" w:rsidP="009248E6">
      <w:pPr>
        <w:spacing w:after="0" w:line="240" w:lineRule="auto"/>
      </w:pPr>
      <w:r>
        <w:continuationSeparator/>
      </w:r>
    </w:p>
  </w:endnote>
  <w:endnote w:id="1">
    <w:p w14:paraId="219BB4FB" w14:textId="01761440" w:rsidR="00C53D79" w:rsidRPr="00A25209" w:rsidRDefault="00C53D79" w:rsidP="00A25209">
      <w:pPr>
        <w:pStyle w:val="EndnoteText"/>
        <w:spacing w:line="480" w:lineRule="auto"/>
        <w:rPr>
          <w:rFonts w:ascii="Times New Roman" w:hAnsi="Times New Roman" w:cs="Times New Roman"/>
          <w:sz w:val="24"/>
          <w:szCs w:val="24"/>
        </w:rPr>
      </w:pPr>
      <w:r w:rsidRPr="00A25209">
        <w:rPr>
          <w:rStyle w:val="EndnoteReference"/>
          <w:rFonts w:ascii="Times New Roman" w:hAnsi="Times New Roman" w:cs="Times New Roman"/>
          <w:sz w:val="24"/>
          <w:szCs w:val="24"/>
        </w:rPr>
        <w:endnoteRef/>
      </w:r>
      <w:r w:rsidRPr="00A25209">
        <w:rPr>
          <w:rFonts w:ascii="Times New Roman" w:hAnsi="Times New Roman" w:cs="Times New Roman"/>
          <w:sz w:val="24"/>
          <w:szCs w:val="24"/>
        </w:rPr>
        <w:t xml:space="preserve"> To </w:t>
      </w:r>
      <w:ins w:id="21" w:author="Jessica Tebo" w:date="2021-08-29T16:58:00Z">
        <w:r w:rsidR="00416EC4">
          <w:rPr>
            <w:rFonts w:ascii="Times New Roman" w:hAnsi="Times New Roman" w:cs="Times New Roman"/>
            <w:sz w:val="24"/>
            <w:szCs w:val="24"/>
          </w:rPr>
          <w:t>make</w:t>
        </w:r>
      </w:ins>
      <w:del w:id="22" w:author="Jessica Tebo" w:date="2021-08-29T16:58:00Z">
        <w:r w:rsidRPr="00A25209" w:rsidDel="00416EC4">
          <w:rPr>
            <w:rFonts w:ascii="Times New Roman" w:hAnsi="Times New Roman" w:cs="Times New Roman"/>
            <w:sz w:val="24"/>
            <w:szCs w:val="24"/>
          </w:rPr>
          <w:delText>take</w:delText>
        </w:r>
      </w:del>
      <w:r w:rsidRPr="00A25209">
        <w:rPr>
          <w:rFonts w:ascii="Times New Roman" w:hAnsi="Times New Roman" w:cs="Times New Roman"/>
          <w:sz w:val="24"/>
          <w:szCs w:val="24"/>
        </w:rPr>
        <w:t xml:space="preserve"> a few highlights: the contributors to Andrew Radford and Mark Sandy’s </w:t>
      </w:r>
      <w:r w:rsidRPr="00A25209">
        <w:rPr>
          <w:rFonts w:ascii="Times New Roman" w:hAnsi="Times New Roman" w:cs="Times New Roman"/>
          <w:i/>
          <w:sz w:val="24"/>
          <w:szCs w:val="24"/>
        </w:rPr>
        <w:t>Romantic Echoes in the Victorian Era</w:t>
      </w:r>
      <w:r w:rsidRPr="00A25209">
        <w:rPr>
          <w:rFonts w:ascii="Times New Roman" w:hAnsi="Times New Roman" w:cs="Times New Roman"/>
          <w:sz w:val="24"/>
          <w:szCs w:val="24"/>
        </w:rPr>
        <w:t xml:space="preserve"> (2008) and Mark Sandy’s subsequent </w:t>
      </w:r>
      <w:r w:rsidRPr="00A25209">
        <w:rPr>
          <w:rFonts w:ascii="Times New Roman" w:hAnsi="Times New Roman" w:cs="Times New Roman"/>
          <w:i/>
          <w:sz w:val="24"/>
          <w:szCs w:val="24"/>
          <w:lang w:val="en-US"/>
        </w:rPr>
        <w:t xml:space="preserve">Romantic Presences in the Twentieth Century </w:t>
      </w:r>
      <w:r w:rsidRPr="00A25209">
        <w:rPr>
          <w:rFonts w:ascii="Times New Roman" w:hAnsi="Times New Roman" w:cs="Times New Roman"/>
          <w:sz w:val="24"/>
          <w:szCs w:val="24"/>
          <w:lang w:val="en-US"/>
        </w:rPr>
        <w:t xml:space="preserve">(2012) have insightfully discussed how a succession of principally canonical poets and novelists have responded to Romantic provocations, providing opportunities to “revisit those Romantic echoes which with ‘keener sounds’ reverberate” (Radford and Sandy 1). </w:t>
      </w:r>
      <w:r w:rsidRPr="00A25209">
        <w:rPr>
          <w:rFonts w:ascii="Times New Roman" w:hAnsi="Times New Roman" w:cs="Times New Roman"/>
          <w:sz w:val="24"/>
          <w:szCs w:val="24"/>
        </w:rPr>
        <w:t xml:space="preserve">In </w:t>
      </w:r>
      <w:r w:rsidRPr="00A25209">
        <w:rPr>
          <w:rFonts w:ascii="Times New Roman" w:hAnsi="Times New Roman" w:cs="Times New Roman"/>
          <w:i/>
          <w:sz w:val="24"/>
          <w:szCs w:val="24"/>
        </w:rPr>
        <w:t xml:space="preserve">Legacies of Romanticism </w:t>
      </w:r>
      <w:r w:rsidRPr="00A25209">
        <w:rPr>
          <w:rFonts w:ascii="Times New Roman" w:hAnsi="Times New Roman" w:cs="Times New Roman"/>
          <w:sz w:val="24"/>
          <w:szCs w:val="24"/>
        </w:rPr>
        <w:t xml:space="preserve">(2012), Carmen </w:t>
      </w:r>
      <w:proofErr w:type="spellStart"/>
      <w:r w:rsidRPr="00A25209">
        <w:rPr>
          <w:rFonts w:ascii="Times New Roman" w:hAnsi="Times New Roman" w:cs="Times New Roman"/>
          <w:sz w:val="24"/>
          <w:szCs w:val="24"/>
        </w:rPr>
        <w:t>Casaliggi</w:t>
      </w:r>
      <w:proofErr w:type="spellEnd"/>
      <w:r w:rsidRPr="00A25209">
        <w:rPr>
          <w:rFonts w:ascii="Times New Roman" w:hAnsi="Times New Roman" w:cs="Times New Roman"/>
          <w:sz w:val="24"/>
          <w:szCs w:val="24"/>
        </w:rPr>
        <w:t xml:space="preserve">, Paul March-Russell and their collaborators adroitly explore the ways in which “Romanticism has constituted, and been reconstituted by, subsequent developments in artistic theory and practice” (8). Jacques </w:t>
      </w:r>
      <w:proofErr w:type="spellStart"/>
      <w:r w:rsidRPr="00A25209">
        <w:rPr>
          <w:rFonts w:ascii="Times New Roman" w:hAnsi="Times New Roman" w:cs="Times New Roman"/>
          <w:sz w:val="24"/>
          <w:szCs w:val="24"/>
          <w:lang w:val="en-US"/>
        </w:rPr>
        <w:t>Khalip</w:t>
      </w:r>
      <w:proofErr w:type="spellEnd"/>
      <w:r w:rsidRPr="00A25209">
        <w:rPr>
          <w:rFonts w:ascii="Times New Roman" w:hAnsi="Times New Roman" w:cs="Times New Roman"/>
          <w:sz w:val="24"/>
          <w:szCs w:val="24"/>
          <w:lang w:val="en-US"/>
        </w:rPr>
        <w:t xml:space="preserve"> and Forest Pyle’s </w:t>
      </w:r>
      <w:r w:rsidRPr="00A25209">
        <w:rPr>
          <w:rFonts w:ascii="Times New Roman" w:hAnsi="Times New Roman" w:cs="Times New Roman"/>
          <w:i/>
          <w:sz w:val="24"/>
          <w:szCs w:val="24"/>
          <w:lang w:val="en-US"/>
        </w:rPr>
        <w:t xml:space="preserve">Constellations of a Contemporary Romanticism </w:t>
      </w:r>
      <w:r w:rsidRPr="00A25209">
        <w:rPr>
          <w:rFonts w:ascii="Times New Roman" w:hAnsi="Times New Roman" w:cs="Times New Roman"/>
          <w:sz w:val="24"/>
          <w:szCs w:val="24"/>
          <w:lang w:val="en-US"/>
        </w:rPr>
        <w:t xml:space="preserve">(2016) takes a more explicitly theory-led approach, with contributors examining from a range of angles the manners in which modern culture has been drawn to and illuminated by Romantic formations. In doing so, they laudably seek, in words developed from Walter Benjamin, “to </w:t>
      </w:r>
      <w:r w:rsidRPr="00A25209">
        <w:rPr>
          <w:rFonts w:ascii="Times New Roman" w:hAnsi="Times New Roman" w:cs="Times New Roman"/>
          <w:sz w:val="24"/>
          <w:szCs w:val="24"/>
        </w:rPr>
        <w:t xml:space="preserve">make good on the terms of that [secret] agreement [between previous generations and current ones] </w:t>
      </w:r>
      <w:r w:rsidR="008D439D">
        <w:rPr>
          <w:rFonts w:ascii="Times New Roman" w:hAnsi="Times New Roman" w:cs="Times New Roman"/>
          <w:sz w:val="24"/>
          <w:szCs w:val="24"/>
        </w:rPr>
        <w:t>. . .</w:t>
      </w:r>
      <w:r w:rsidRPr="00A25209">
        <w:rPr>
          <w:rFonts w:ascii="Times New Roman" w:hAnsi="Times New Roman" w:cs="Times New Roman"/>
          <w:sz w:val="24"/>
          <w:szCs w:val="24"/>
        </w:rPr>
        <w:t xml:space="preserve"> to conjure something mutually illuminating in the two-way street of past and present” (1)</w:t>
      </w:r>
      <w:r w:rsidRPr="00A25209">
        <w:rPr>
          <w:rFonts w:ascii="Times New Roman" w:hAnsi="Times New Roman" w:cs="Times New Roman"/>
          <w:sz w:val="24"/>
          <w:szCs w:val="24"/>
          <w:lang w:val="en-US"/>
        </w:rPr>
        <w:t>.</w:t>
      </w:r>
    </w:p>
  </w:endnote>
  <w:endnote w:id="2">
    <w:p w14:paraId="41B31194" w14:textId="1988A68E" w:rsidR="00C53D79" w:rsidRPr="00A25209" w:rsidRDefault="00C53D79" w:rsidP="00A25209">
      <w:pPr>
        <w:pStyle w:val="EndnoteText"/>
        <w:spacing w:line="480" w:lineRule="auto"/>
        <w:rPr>
          <w:rFonts w:ascii="Times New Roman" w:hAnsi="Times New Roman" w:cs="Times New Roman"/>
          <w:sz w:val="24"/>
          <w:szCs w:val="24"/>
        </w:rPr>
      </w:pPr>
      <w:r w:rsidRPr="00A25209">
        <w:rPr>
          <w:rStyle w:val="EndnoteReference"/>
          <w:rFonts w:ascii="Times New Roman" w:hAnsi="Times New Roman" w:cs="Times New Roman"/>
          <w:sz w:val="24"/>
          <w:szCs w:val="24"/>
        </w:rPr>
        <w:endnoteRef/>
      </w:r>
      <w:r w:rsidRPr="00A25209">
        <w:rPr>
          <w:rFonts w:ascii="Times New Roman" w:hAnsi="Times New Roman" w:cs="Times New Roman"/>
          <w:sz w:val="24"/>
          <w:szCs w:val="24"/>
        </w:rPr>
        <w:t xml:space="preserve"> </w:t>
      </w:r>
      <w:proofErr w:type="gramStart"/>
      <w:r w:rsidRPr="00A25209">
        <w:rPr>
          <w:rFonts w:ascii="Times New Roman" w:hAnsi="Times New Roman" w:cs="Times New Roman"/>
          <w:sz w:val="24"/>
          <w:szCs w:val="24"/>
          <w:lang w:val="en-US"/>
        </w:rPr>
        <w:t>In particular, a</w:t>
      </w:r>
      <w:proofErr w:type="gramEnd"/>
      <w:r w:rsidRPr="00A25209">
        <w:rPr>
          <w:rFonts w:ascii="Times New Roman" w:hAnsi="Times New Roman" w:cs="Times New Roman"/>
          <w:sz w:val="24"/>
          <w:szCs w:val="24"/>
          <w:lang w:val="en-US"/>
        </w:rPr>
        <w:t xml:space="preserve"> lot of excellent scholarship exploring historical consonances and artful anachronism has been published on </w:t>
      </w:r>
      <w:r w:rsidRPr="00A25209">
        <w:rPr>
          <w:rFonts w:ascii="Times New Roman" w:hAnsi="Times New Roman" w:cs="Times New Roman"/>
          <w:i/>
          <w:iCs/>
          <w:sz w:val="24"/>
          <w:szCs w:val="24"/>
        </w:rPr>
        <w:t>Romantic Circles</w:t>
      </w:r>
      <w:r w:rsidRPr="00A25209">
        <w:rPr>
          <w:rFonts w:ascii="Times New Roman" w:hAnsi="Times New Roman" w:cs="Times New Roman"/>
          <w:sz w:val="24"/>
          <w:szCs w:val="24"/>
        </w:rPr>
        <w:t xml:space="preserve">. We are very glad that our collection will join Laura Mandell and Michael Eberle-Sinatra’s 2002 Praxis volume </w:t>
      </w:r>
      <w:del w:id="23" w:author="Jessica Tebo" w:date="2021-11-15T09:31:00Z">
        <w:r w:rsidR="005520B8" w:rsidRPr="0034623E" w:rsidDel="000D2ADB">
          <w:fldChar w:fldCharType="begin"/>
        </w:r>
        <w:r w:rsidR="005520B8" w:rsidRPr="0034623E" w:rsidDel="000D2ADB">
          <w:delInstrText xml:space="preserve"> HY</w:delInstrText>
        </w:r>
        <w:r w:rsidR="005520B8" w:rsidRPr="0034623E" w:rsidDel="000D2ADB">
          <w:delInstrText xml:space="preserve">PERLINK "https://romantic-circles.org/praxis/contemporary/index.html" </w:delInstrText>
        </w:r>
        <w:r w:rsidR="005520B8" w:rsidRPr="0034623E" w:rsidDel="000D2ADB">
          <w:fldChar w:fldCharType="separate"/>
        </w:r>
        <w:r w:rsidRPr="0034623E" w:rsidDel="000D2ADB">
          <w:rPr>
            <w:rFonts w:ascii="Times New Roman" w:hAnsi="Times New Roman" w:cs="Times New Roman"/>
            <w:i/>
            <w:sz w:val="24"/>
            <w:szCs w:val="24"/>
            <w:rPrChange w:id="24" w:author="Jessica Tebo" w:date="2021-11-15T09:32:00Z">
              <w:rPr>
                <w:rStyle w:val="Hyperlink"/>
                <w:rFonts w:ascii="Times New Roman" w:hAnsi="Times New Roman" w:cs="Times New Roman"/>
                <w:i/>
                <w:sz w:val="24"/>
                <w:szCs w:val="24"/>
              </w:rPr>
            </w:rPrChange>
          </w:rPr>
          <w:delText>Romanticism and Contemporary Culture</w:delText>
        </w:r>
        <w:r w:rsidR="005520B8" w:rsidRPr="0034623E" w:rsidDel="000D2ADB">
          <w:rPr>
            <w:rStyle w:val="Hyperlink"/>
            <w:rFonts w:ascii="Times New Roman" w:hAnsi="Times New Roman" w:cs="Times New Roman"/>
            <w:i/>
            <w:sz w:val="24"/>
            <w:szCs w:val="24"/>
            <w:u w:val="none"/>
            <w:rPrChange w:id="25" w:author="Jessica Tebo" w:date="2021-11-15T09:32:00Z">
              <w:rPr>
                <w:rStyle w:val="Hyperlink"/>
                <w:rFonts w:ascii="Times New Roman" w:hAnsi="Times New Roman" w:cs="Times New Roman"/>
                <w:i/>
                <w:sz w:val="24"/>
                <w:szCs w:val="24"/>
              </w:rPr>
            </w:rPrChange>
          </w:rPr>
          <w:fldChar w:fldCharType="end"/>
        </w:r>
      </w:del>
      <w:ins w:id="26" w:author="Jessica Tebo" w:date="2021-11-15T09:31:00Z">
        <w:r w:rsidR="000D2ADB" w:rsidRPr="0034623E">
          <w:rPr>
            <w:rFonts w:ascii="Times New Roman" w:hAnsi="Times New Roman" w:cs="Times New Roman"/>
            <w:i/>
            <w:sz w:val="24"/>
            <w:szCs w:val="24"/>
            <w:rPrChange w:id="27" w:author="Jessica Tebo" w:date="2021-11-15T09:32:00Z">
              <w:rPr>
                <w:rStyle w:val="Hyperlink"/>
                <w:rFonts w:ascii="Times New Roman" w:hAnsi="Times New Roman" w:cs="Times New Roman"/>
                <w:i/>
                <w:sz w:val="24"/>
                <w:szCs w:val="24"/>
              </w:rPr>
            </w:rPrChange>
          </w:rPr>
          <w:t>Romanticism and Contemporary Culture</w:t>
        </w:r>
      </w:ins>
      <w:r w:rsidRPr="00A25209">
        <w:rPr>
          <w:rFonts w:ascii="Times New Roman" w:hAnsi="Times New Roman" w:cs="Times New Roman"/>
          <w:sz w:val="24"/>
          <w:szCs w:val="24"/>
        </w:rPr>
        <w:t xml:space="preserve">, whose contributors collaborated “to think about the similarities and differences between the fan’s love for pop culture and the academic’s love for literary history” (para. 3). Themes from this collection have recently been revisited in D.B. Ruderman and Rachel Feder’s 2017 Pedagogies Commons special issue </w:t>
      </w:r>
      <w:del w:id="28" w:author="Jessica Tebo" w:date="2021-11-15T09:32:00Z">
        <w:r w:rsidR="005520B8" w:rsidDel="0034623E">
          <w:fldChar w:fldCharType="begin"/>
        </w:r>
        <w:r w:rsidR="005520B8" w:rsidDel="0034623E">
          <w:delInstrText xml:space="preserve"> HYPERLINK "https://romantic-circles.org/pedagogies/commons/contemporary" </w:delInstrText>
        </w:r>
        <w:r w:rsidR="005520B8" w:rsidDel="0034623E">
          <w:fldChar w:fldCharType="separate"/>
        </w:r>
        <w:r w:rsidRPr="0034623E" w:rsidDel="0034623E">
          <w:rPr>
            <w:rFonts w:ascii="Times New Roman" w:hAnsi="Times New Roman" w:cs="Times New Roman"/>
            <w:i/>
            <w:sz w:val="24"/>
            <w:szCs w:val="24"/>
            <w:rPrChange w:id="29" w:author="Jessica Tebo" w:date="2021-11-15T09:32:00Z">
              <w:rPr>
                <w:rStyle w:val="Hyperlink"/>
                <w:rFonts w:ascii="Times New Roman" w:hAnsi="Times New Roman" w:cs="Times New Roman"/>
                <w:i/>
                <w:sz w:val="24"/>
                <w:szCs w:val="24"/>
              </w:rPr>
            </w:rPrChange>
          </w:rPr>
          <w:delText>Teaching Romanticism with the Contemporary</w:delText>
        </w:r>
        <w:r w:rsidR="005520B8" w:rsidDel="0034623E">
          <w:rPr>
            <w:rStyle w:val="Hyperlink"/>
            <w:rFonts w:ascii="Times New Roman" w:hAnsi="Times New Roman" w:cs="Times New Roman"/>
            <w:i/>
            <w:sz w:val="24"/>
            <w:szCs w:val="24"/>
          </w:rPr>
          <w:fldChar w:fldCharType="end"/>
        </w:r>
      </w:del>
      <w:ins w:id="30" w:author="Jessica Tebo" w:date="2021-11-15T09:32:00Z">
        <w:r w:rsidR="0034623E" w:rsidRPr="0034623E">
          <w:rPr>
            <w:rFonts w:ascii="Times New Roman" w:hAnsi="Times New Roman" w:cs="Times New Roman"/>
            <w:i/>
            <w:sz w:val="24"/>
            <w:szCs w:val="24"/>
            <w:rPrChange w:id="31" w:author="Jessica Tebo" w:date="2021-11-15T09:32:00Z">
              <w:rPr>
                <w:rStyle w:val="Hyperlink"/>
                <w:rFonts w:ascii="Times New Roman" w:hAnsi="Times New Roman" w:cs="Times New Roman"/>
                <w:i/>
                <w:sz w:val="24"/>
                <w:szCs w:val="24"/>
              </w:rPr>
            </w:rPrChange>
          </w:rPr>
          <w:t>Teaching Romanticism with the Contemporary</w:t>
        </w:r>
      </w:ins>
      <w:r w:rsidRPr="00A25209">
        <w:rPr>
          <w:rFonts w:ascii="Times New Roman" w:hAnsi="Times New Roman" w:cs="Times New Roman"/>
          <w:sz w:val="24"/>
          <w:szCs w:val="24"/>
        </w:rPr>
        <w:t>, which collects approaches that “wield the contemporary to peel back the cloak of canonicity that sometimes obscures Romantic literary experiments, all the while making students better readers—indeed, Romanticist readers—of their own literary, cultural, and historical moments” (para. 2).</w:t>
      </w:r>
      <w:r w:rsidR="00A25209">
        <w:rPr>
          <w:rFonts w:ascii="Times New Roman" w:hAnsi="Times New Roman" w:cs="Times New Roman"/>
          <w:sz w:val="24"/>
          <w:szCs w:val="24"/>
        </w:rPr>
        <w:t xml:space="preserve"> See also Brian Bates’</w:t>
      </w:r>
      <w:r w:rsidR="00577534">
        <w:rPr>
          <w:rFonts w:ascii="Times New Roman" w:hAnsi="Times New Roman" w:cs="Times New Roman"/>
          <w:sz w:val="24"/>
          <w:szCs w:val="24"/>
        </w:rPr>
        <w:t>s</w:t>
      </w:r>
      <w:r w:rsidR="00A25209">
        <w:rPr>
          <w:rFonts w:ascii="Times New Roman" w:hAnsi="Times New Roman" w:cs="Times New Roman"/>
          <w:sz w:val="24"/>
          <w:szCs w:val="24"/>
        </w:rPr>
        <w:t xml:space="preserve"> </w:t>
      </w:r>
      <w:r w:rsidR="00B17255">
        <w:rPr>
          <w:rFonts w:ascii="Times New Roman" w:hAnsi="Times New Roman" w:cs="Times New Roman"/>
          <w:sz w:val="24"/>
          <w:szCs w:val="24"/>
        </w:rPr>
        <w:t xml:space="preserve">2020 </w:t>
      </w:r>
      <w:r w:rsidR="00A25209">
        <w:rPr>
          <w:rFonts w:ascii="Times New Roman" w:hAnsi="Times New Roman" w:cs="Times New Roman"/>
          <w:sz w:val="24"/>
          <w:szCs w:val="24"/>
        </w:rPr>
        <w:t xml:space="preserve">edited volume on </w:t>
      </w:r>
      <w:del w:id="32" w:author="Jessica Tebo" w:date="2021-11-15T09:33:00Z">
        <w:r w:rsidR="005520B8" w:rsidDel="0017480B">
          <w:fldChar w:fldCharType="begin"/>
        </w:r>
        <w:r w:rsidR="005520B8" w:rsidDel="0017480B">
          <w:delInstrText xml:space="preserve"> HYPERLINK "https://romantic-circles.org/praxis/popkeats" </w:delInstrText>
        </w:r>
        <w:r w:rsidR="005520B8" w:rsidDel="0017480B">
          <w:fldChar w:fldCharType="separate"/>
        </w:r>
        <w:r w:rsidR="00A25209" w:rsidRPr="0017480B" w:rsidDel="0017480B">
          <w:rPr>
            <w:rFonts w:ascii="Times New Roman" w:hAnsi="Times New Roman" w:cs="Times New Roman"/>
            <w:i/>
            <w:iCs/>
            <w:sz w:val="24"/>
            <w:szCs w:val="24"/>
            <w:rPrChange w:id="33" w:author="Jessica Tebo" w:date="2021-11-15T09:33:00Z">
              <w:rPr>
                <w:rStyle w:val="Hyperlink"/>
                <w:rFonts w:ascii="Times New Roman" w:hAnsi="Times New Roman" w:cs="Times New Roman"/>
                <w:i/>
                <w:iCs/>
                <w:sz w:val="24"/>
                <w:szCs w:val="24"/>
              </w:rPr>
            </w:rPrChange>
          </w:rPr>
          <w:delText>Keats in Popular Culture</w:delText>
        </w:r>
        <w:r w:rsidR="005520B8" w:rsidDel="0017480B">
          <w:rPr>
            <w:rStyle w:val="Hyperlink"/>
            <w:rFonts w:ascii="Times New Roman" w:hAnsi="Times New Roman" w:cs="Times New Roman"/>
            <w:i/>
            <w:iCs/>
            <w:sz w:val="24"/>
            <w:szCs w:val="24"/>
          </w:rPr>
          <w:fldChar w:fldCharType="end"/>
        </w:r>
      </w:del>
      <w:ins w:id="34" w:author="Jessica Tebo" w:date="2021-11-15T09:33:00Z">
        <w:r w:rsidR="0017480B" w:rsidRPr="0017480B">
          <w:rPr>
            <w:rFonts w:ascii="Times New Roman" w:hAnsi="Times New Roman" w:cs="Times New Roman"/>
            <w:i/>
            <w:iCs/>
            <w:sz w:val="24"/>
            <w:szCs w:val="24"/>
            <w:rPrChange w:id="35" w:author="Jessica Tebo" w:date="2021-11-15T09:33:00Z">
              <w:rPr>
                <w:rStyle w:val="Hyperlink"/>
                <w:rFonts w:ascii="Times New Roman" w:hAnsi="Times New Roman" w:cs="Times New Roman"/>
                <w:i/>
                <w:iCs/>
                <w:sz w:val="24"/>
                <w:szCs w:val="24"/>
              </w:rPr>
            </w:rPrChange>
          </w:rPr>
          <w:t>Keats in Popular Culture</w:t>
        </w:r>
      </w:ins>
      <w:r w:rsidR="00A25209">
        <w:rPr>
          <w:rFonts w:ascii="Times New Roman" w:hAnsi="Times New Roman" w:cs="Times New Roman"/>
          <w:sz w:val="24"/>
          <w:szCs w:val="24"/>
        </w:rPr>
        <w:t>.</w:t>
      </w:r>
    </w:p>
  </w:endnote>
  <w:endnote w:id="3">
    <w:p w14:paraId="2A82390D" w14:textId="57B33D95" w:rsidR="00A25209" w:rsidRDefault="00A25209" w:rsidP="00A25209">
      <w:pPr>
        <w:pStyle w:val="EndnoteText"/>
        <w:spacing w:line="480" w:lineRule="auto"/>
      </w:pPr>
      <w:r w:rsidRPr="00A25209">
        <w:rPr>
          <w:rStyle w:val="EndnoteReference"/>
          <w:rFonts w:ascii="Times New Roman" w:hAnsi="Times New Roman" w:cs="Times New Roman"/>
          <w:sz w:val="24"/>
          <w:szCs w:val="24"/>
        </w:rPr>
        <w:endnoteRef/>
      </w:r>
      <w:r w:rsidRPr="00A25209">
        <w:rPr>
          <w:rFonts w:ascii="Times New Roman" w:hAnsi="Times New Roman" w:cs="Times New Roman"/>
          <w:sz w:val="24"/>
          <w:szCs w:val="24"/>
        </w:rPr>
        <w:t xml:space="preserve"> The final five contributions to Steve Clark, </w:t>
      </w:r>
      <w:proofErr w:type="spellStart"/>
      <w:r w:rsidRPr="00A25209">
        <w:rPr>
          <w:rFonts w:ascii="Times New Roman" w:hAnsi="Times New Roman" w:cs="Times New Roman"/>
          <w:sz w:val="24"/>
          <w:szCs w:val="24"/>
        </w:rPr>
        <w:t>Tristanne</w:t>
      </w:r>
      <w:proofErr w:type="spellEnd"/>
      <w:r w:rsidRPr="00A25209">
        <w:rPr>
          <w:rFonts w:ascii="Times New Roman" w:hAnsi="Times New Roman" w:cs="Times New Roman"/>
          <w:sz w:val="24"/>
          <w:szCs w:val="24"/>
        </w:rPr>
        <w:t xml:space="preserve"> Connolly</w:t>
      </w:r>
      <w:ins w:id="49" w:author="Jessica Tebo" w:date="2021-11-15T09:37:00Z">
        <w:r w:rsidR="00856659">
          <w:rPr>
            <w:rFonts w:ascii="Times New Roman" w:hAnsi="Times New Roman" w:cs="Times New Roman"/>
            <w:sz w:val="24"/>
            <w:szCs w:val="24"/>
          </w:rPr>
          <w:t>,</w:t>
        </w:r>
      </w:ins>
      <w:r w:rsidRPr="00A25209">
        <w:rPr>
          <w:rFonts w:ascii="Times New Roman" w:hAnsi="Times New Roman" w:cs="Times New Roman"/>
          <w:sz w:val="24"/>
          <w:szCs w:val="24"/>
        </w:rPr>
        <w:t xml:space="preserve"> and Jason Whittaker’s </w:t>
      </w:r>
      <w:r w:rsidRPr="00A25209">
        <w:rPr>
          <w:rFonts w:ascii="Times New Roman" w:hAnsi="Times New Roman" w:cs="Times New Roman"/>
          <w:i/>
          <w:sz w:val="24"/>
          <w:szCs w:val="24"/>
        </w:rPr>
        <w:t xml:space="preserve">Blake 2.0 </w:t>
      </w:r>
      <w:r w:rsidRPr="00A25209">
        <w:rPr>
          <w:rFonts w:ascii="Times New Roman" w:hAnsi="Times New Roman" w:cs="Times New Roman"/>
          <w:sz w:val="24"/>
          <w:szCs w:val="24"/>
        </w:rPr>
        <w:t xml:space="preserve">offer perceptive explorations of William Blake’s influence on music and musicians, and James </w:t>
      </w:r>
      <w:proofErr w:type="spellStart"/>
      <w:r w:rsidRPr="00A25209">
        <w:rPr>
          <w:rFonts w:ascii="Times New Roman" w:hAnsi="Times New Roman" w:cs="Times New Roman"/>
          <w:sz w:val="24"/>
          <w:szCs w:val="24"/>
        </w:rPr>
        <w:t>Rovira’s</w:t>
      </w:r>
      <w:proofErr w:type="spellEnd"/>
      <w:r w:rsidRPr="00A25209">
        <w:rPr>
          <w:rFonts w:ascii="Times New Roman" w:hAnsi="Times New Roman" w:cs="Times New Roman"/>
          <w:sz w:val="24"/>
          <w:szCs w:val="24"/>
        </w:rPr>
        <w:t xml:space="preserve"> recent </w:t>
      </w:r>
      <w:r w:rsidRPr="00A25209">
        <w:rPr>
          <w:rFonts w:ascii="Times New Roman" w:hAnsi="Times New Roman" w:cs="Times New Roman"/>
          <w:i/>
          <w:sz w:val="24"/>
          <w:szCs w:val="24"/>
        </w:rPr>
        <w:t>Rock and Romanticism</w:t>
      </w:r>
      <w:r w:rsidRPr="00A25209">
        <w:rPr>
          <w:rFonts w:ascii="Times New Roman" w:hAnsi="Times New Roman" w:cs="Times New Roman"/>
          <w:sz w:val="24"/>
          <w:szCs w:val="24"/>
        </w:rPr>
        <w:t xml:space="preserve"> collections (2017 and 2018) trace a wide range of Romantic echoes in the music of the past sixty years.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74533"/>
      <w:docPartObj>
        <w:docPartGallery w:val="Page Numbers (Bottom of Page)"/>
        <w:docPartUnique/>
      </w:docPartObj>
    </w:sdtPr>
    <w:sdtEndPr>
      <w:rPr>
        <w:rFonts w:ascii="Times New Roman" w:hAnsi="Times New Roman" w:cs="Times New Roman"/>
        <w:noProof/>
        <w:sz w:val="24"/>
        <w:szCs w:val="24"/>
      </w:rPr>
    </w:sdtEndPr>
    <w:sdtContent>
      <w:p w14:paraId="58DF7AA9" w14:textId="77777777" w:rsidR="0099343A" w:rsidRPr="009248E6" w:rsidRDefault="0099343A">
        <w:pPr>
          <w:pStyle w:val="Footer"/>
          <w:jc w:val="right"/>
          <w:rPr>
            <w:rFonts w:ascii="Times New Roman" w:hAnsi="Times New Roman" w:cs="Times New Roman"/>
            <w:sz w:val="24"/>
            <w:szCs w:val="24"/>
          </w:rPr>
        </w:pPr>
        <w:r w:rsidRPr="009248E6">
          <w:rPr>
            <w:rFonts w:ascii="Times New Roman" w:hAnsi="Times New Roman" w:cs="Times New Roman"/>
            <w:sz w:val="24"/>
            <w:szCs w:val="24"/>
          </w:rPr>
          <w:fldChar w:fldCharType="begin"/>
        </w:r>
        <w:r w:rsidRPr="009248E6">
          <w:rPr>
            <w:rFonts w:ascii="Times New Roman" w:hAnsi="Times New Roman" w:cs="Times New Roman"/>
            <w:sz w:val="24"/>
            <w:szCs w:val="24"/>
          </w:rPr>
          <w:instrText xml:space="preserve"> PAGE   \* MERGEFORMAT </w:instrText>
        </w:r>
        <w:r w:rsidRPr="009248E6">
          <w:rPr>
            <w:rFonts w:ascii="Times New Roman" w:hAnsi="Times New Roman" w:cs="Times New Roman"/>
            <w:sz w:val="24"/>
            <w:szCs w:val="24"/>
          </w:rPr>
          <w:fldChar w:fldCharType="separate"/>
        </w:r>
        <w:r w:rsidRPr="009248E6">
          <w:rPr>
            <w:rFonts w:ascii="Times New Roman" w:hAnsi="Times New Roman" w:cs="Times New Roman"/>
            <w:noProof/>
            <w:sz w:val="24"/>
            <w:szCs w:val="24"/>
          </w:rPr>
          <w:t>2</w:t>
        </w:r>
        <w:r w:rsidRPr="009248E6">
          <w:rPr>
            <w:rFonts w:ascii="Times New Roman" w:hAnsi="Times New Roman" w:cs="Times New Roman"/>
            <w:noProof/>
            <w:sz w:val="24"/>
            <w:szCs w:val="24"/>
          </w:rPr>
          <w:fldChar w:fldCharType="end"/>
        </w:r>
      </w:p>
    </w:sdtContent>
  </w:sdt>
  <w:p w14:paraId="10718F7F" w14:textId="77777777" w:rsidR="0099343A" w:rsidRDefault="00993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6747C" w14:textId="77777777" w:rsidR="00616837" w:rsidRDefault="00616837" w:rsidP="009248E6">
      <w:pPr>
        <w:spacing w:after="0" w:line="240" w:lineRule="auto"/>
      </w:pPr>
      <w:r>
        <w:separator/>
      </w:r>
    </w:p>
  </w:footnote>
  <w:footnote w:type="continuationSeparator" w:id="0">
    <w:p w14:paraId="1525A50E" w14:textId="77777777" w:rsidR="00616837" w:rsidRDefault="00616837" w:rsidP="009248E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Tebo">
    <w15:presenceInfo w15:providerId="Windows Live" w15:userId="fb9acb26c7828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D7"/>
    <w:rsid w:val="000018F8"/>
    <w:rsid w:val="00006C0D"/>
    <w:rsid w:val="00013859"/>
    <w:rsid w:val="0004100D"/>
    <w:rsid w:val="00043B90"/>
    <w:rsid w:val="0004423B"/>
    <w:rsid w:val="00056F59"/>
    <w:rsid w:val="00062BC0"/>
    <w:rsid w:val="000631E1"/>
    <w:rsid w:val="000638F4"/>
    <w:rsid w:val="00063960"/>
    <w:rsid w:val="00066186"/>
    <w:rsid w:val="00085836"/>
    <w:rsid w:val="000965C6"/>
    <w:rsid w:val="000A441B"/>
    <w:rsid w:val="000C23C8"/>
    <w:rsid w:val="000C3D00"/>
    <w:rsid w:val="000C4B34"/>
    <w:rsid w:val="000D2ADB"/>
    <w:rsid w:val="00100369"/>
    <w:rsid w:val="00122122"/>
    <w:rsid w:val="00131165"/>
    <w:rsid w:val="00146936"/>
    <w:rsid w:val="00170B18"/>
    <w:rsid w:val="00173B5E"/>
    <w:rsid w:val="0017480B"/>
    <w:rsid w:val="00196D5A"/>
    <w:rsid w:val="00197726"/>
    <w:rsid w:val="001A2BFF"/>
    <w:rsid w:val="001A4766"/>
    <w:rsid w:val="001A57E1"/>
    <w:rsid w:val="001A6B98"/>
    <w:rsid w:val="001B1D23"/>
    <w:rsid w:val="001B3E2A"/>
    <w:rsid w:val="001C27A1"/>
    <w:rsid w:val="001D591B"/>
    <w:rsid w:val="001E00C0"/>
    <w:rsid w:val="001E1061"/>
    <w:rsid w:val="001E6A03"/>
    <w:rsid w:val="001E76E0"/>
    <w:rsid w:val="001F2F0C"/>
    <w:rsid w:val="00201BC4"/>
    <w:rsid w:val="002027C5"/>
    <w:rsid w:val="00211182"/>
    <w:rsid w:val="00222171"/>
    <w:rsid w:val="002223AB"/>
    <w:rsid w:val="002229D5"/>
    <w:rsid w:val="00223DA9"/>
    <w:rsid w:val="002251E0"/>
    <w:rsid w:val="00230D37"/>
    <w:rsid w:val="00233003"/>
    <w:rsid w:val="002361B7"/>
    <w:rsid w:val="00242201"/>
    <w:rsid w:val="00243545"/>
    <w:rsid w:val="002472A1"/>
    <w:rsid w:val="00252840"/>
    <w:rsid w:val="0025740D"/>
    <w:rsid w:val="002675D1"/>
    <w:rsid w:val="00275762"/>
    <w:rsid w:val="002866AC"/>
    <w:rsid w:val="00291E89"/>
    <w:rsid w:val="00292682"/>
    <w:rsid w:val="002950D3"/>
    <w:rsid w:val="00296DBC"/>
    <w:rsid w:val="002A5B52"/>
    <w:rsid w:val="002A6DE3"/>
    <w:rsid w:val="002B0129"/>
    <w:rsid w:val="002B2A9F"/>
    <w:rsid w:val="002B7EF6"/>
    <w:rsid w:val="002D4552"/>
    <w:rsid w:val="002F0418"/>
    <w:rsid w:val="002F7FAA"/>
    <w:rsid w:val="003061EC"/>
    <w:rsid w:val="00321628"/>
    <w:rsid w:val="00323AF4"/>
    <w:rsid w:val="00327F0D"/>
    <w:rsid w:val="00330BC2"/>
    <w:rsid w:val="00332249"/>
    <w:rsid w:val="00337DD5"/>
    <w:rsid w:val="0034623E"/>
    <w:rsid w:val="003633D0"/>
    <w:rsid w:val="00365C94"/>
    <w:rsid w:val="00367135"/>
    <w:rsid w:val="00397B96"/>
    <w:rsid w:val="003A14F5"/>
    <w:rsid w:val="003A4142"/>
    <w:rsid w:val="003A7936"/>
    <w:rsid w:val="003B42EC"/>
    <w:rsid w:val="003B43AE"/>
    <w:rsid w:val="003B449F"/>
    <w:rsid w:val="003D011D"/>
    <w:rsid w:val="003D0F9D"/>
    <w:rsid w:val="003D3A96"/>
    <w:rsid w:val="003D7FA7"/>
    <w:rsid w:val="003F548A"/>
    <w:rsid w:val="003F7271"/>
    <w:rsid w:val="004012F0"/>
    <w:rsid w:val="004028D0"/>
    <w:rsid w:val="00406514"/>
    <w:rsid w:val="0041130C"/>
    <w:rsid w:val="00411EAB"/>
    <w:rsid w:val="004128A7"/>
    <w:rsid w:val="00416EC4"/>
    <w:rsid w:val="00431422"/>
    <w:rsid w:val="00437468"/>
    <w:rsid w:val="00446D56"/>
    <w:rsid w:val="00447AFD"/>
    <w:rsid w:val="00456578"/>
    <w:rsid w:val="00456BEF"/>
    <w:rsid w:val="0045758A"/>
    <w:rsid w:val="00457C5B"/>
    <w:rsid w:val="00460BC8"/>
    <w:rsid w:val="00461689"/>
    <w:rsid w:val="00471E70"/>
    <w:rsid w:val="00475AE3"/>
    <w:rsid w:val="00480474"/>
    <w:rsid w:val="004826B6"/>
    <w:rsid w:val="00486E9A"/>
    <w:rsid w:val="0048763B"/>
    <w:rsid w:val="004A0008"/>
    <w:rsid w:val="004A6008"/>
    <w:rsid w:val="004A6F3F"/>
    <w:rsid w:val="004C7855"/>
    <w:rsid w:val="004D47C1"/>
    <w:rsid w:val="004E14C1"/>
    <w:rsid w:val="004E21B0"/>
    <w:rsid w:val="004F2950"/>
    <w:rsid w:val="004F4662"/>
    <w:rsid w:val="00500735"/>
    <w:rsid w:val="0050243D"/>
    <w:rsid w:val="00512BB9"/>
    <w:rsid w:val="00523D99"/>
    <w:rsid w:val="00530EFB"/>
    <w:rsid w:val="00533FF7"/>
    <w:rsid w:val="00537696"/>
    <w:rsid w:val="00540820"/>
    <w:rsid w:val="00550BFA"/>
    <w:rsid w:val="0055239F"/>
    <w:rsid w:val="00557809"/>
    <w:rsid w:val="00562B51"/>
    <w:rsid w:val="0057014D"/>
    <w:rsid w:val="00577534"/>
    <w:rsid w:val="005A0D10"/>
    <w:rsid w:val="005A7639"/>
    <w:rsid w:val="005B146E"/>
    <w:rsid w:val="005C283F"/>
    <w:rsid w:val="005C4589"/>
    <w:rsid w:val="005E7740"/>
    <w:rsid w:val="005F2276"/>
    <w:rsid w:val="005F3F7C"/>
    <w:rsid w:val="005F47F2"/>
    <w:rsid w:val="00606C70"/>
    <w:rsid w:val="006078F3"/>
    <w:rsid w:val="006115B8"/>
    <w:rsid w:val="006121A1"/>
    <w:rsid w:val="00616837"/>
    <w:rsid w:val="00621CC5"/>
    <w:rsid w:val="006224C5"/>
    <w:rsid w:val="00626CA4"/>
    <w:rsid w:val="006343B7"/>
    <w:rsid w:val="00636698"/>
    <w:rsid w:val="006445B0"/>
    <w:rsid w:val="006452C5"/>
    <w:rsid w:val="00645300"/>
    <w:rsid w:val="006463AF"/>
    <w:rsid w:val="00660B61"/>
    <w:rsid w:val="00663CEF"/>
    <w:rsid w:val="00666A84"/>
    <w:rsid w:val="0066743E"/>
    <w:rsid w:val="006709E6"/>
    <w:rsid w:val="006C026F"/>
    <w:rsid w:val="006C0579"/>
    <w:rsid w:val="006C0CE0"/>
    <w:rsid w:val="006C1EE7"/>
    <w:rsid w:val="006C2A61"/>
    <w:rsid w:val="006D2DE0"/>
    <w:rsid w:val="006E2ACA"/>
    <w:rsid w:val="006F4771"/>
    <w:rsid w:val="00713E6B"/>
    <w:rsid w:val="00723272"/>
    <w:rsid w:val="007250C3"/>
    <w:rsid w:val="00727F9E"/>
    <w:rsid w:val="00732B72"/>
    <w:rsid w:val="007335FB"/>
    <w:rsid w:val="00747816"/>
    <w:rsid w:val="00750562"/>
    <w:rsid w:val="007528B4"/>
    <w:rsid w:val="00755E89"/>
    <w:rsid w:val="00757A6B"/>
    <w:rsid w:val="0076068A"/>
    <w:rsid w:val="00771D01"/>
    <w:rsid w:val="00781F85"/>
    <w:rsid w:val="007863C6"/>
    <w:rsid w:val="00786EBD"/>
    <w:rsid w:val="007906B4"/>
    <w:rsid w:val="007955C7"/>
    <w:rsid w:val="00797E5C"/>
    <w:rsid w:val="007A301F"/>
    <w:rsid w:val="007A30B4"/>
    <w:rsid w:val="007A5AB2"/>
    <w:rsid w:val="007A785D"/>
    <w:rsid w:val="007B4F11"/>
    <w:rsid w:val="007C47D7"/>
    <w:rsid w:val="007D3492"/>
    <w:rsid w:val="007D72B9"/>
    <w:rsid w:val="007D7976"/>
    <w:rsid w:val="007E48F8"/>
    <w:rsid w:val="007E5729"/>
    <w:rsid w:val="007F2896"/>
    <w:rsid w:val="00812DD4"/>
    <w:rsid w:val="00812E2C"/>
    <w:rsid w:val="008132D8"/>
    <w:rsid w:val="00831B89"/>
    <w:rsid w:val="008342D8"/>
    <w:rsid w:val="0085318A"/>
    <w:rsid w:val="00856659"/>
    <w:rsid w:val="00857A76"/>
    <w:rsid w:val="0086469A"/>
    <w:rsid w:val="00883D4F"/>
    <w:rsid w:val="00887004"/>
    <w:rsid w:val="008926DF"/>
    <w:rsid w:val="008A3072"/>
    <w:rsid w:val="008A3EF1"/>
    <w:rsid w:val="008C782F"/>
    <w:rsid w:val="008D08A8"/>
    <w:rsid w:val="008D1133"/>
    <w:rsid w:val="008D1173"/>
    <w:rsid w:val="008D439D"/>
    <w:rsid w:val="008E4BF2"/>
    <w:rsid w:val="008E7EDE"/>
    <w:rsid w:val="008F3867"/>
    <w:rsid w:val="00916E8C"/>
    <w:rsid w:val="00922FB3"/>
    <w:rsid w:val="009248E6"/>
    <w:rsid w:val="0093294B"/>
    <w:rsid w:val="009365AC"/>
    <w:rsid w:val="00940600"/>
    <w:rsid w:val="009771B0"/>
    <w:rsid w:val="009863C6"/>
    <w:rsid w:val="0098728B"/>
    <w:rsid w:val="00992CD8"/>
    <w:rsid w:val="00993343"/>
    <w:rsid w:val="0099343A"/>
    <w:rsid w:val="009B22F9"/>
    <w:rsid w:val="009C42AC"/>
    <w:rsid w:val="00A06278"/>
    <w:rsid w:val="00A10BE4"/>
    <w:rsid w:val="00A138D2"/>
    <w:rsid w:val="00A171D7"/>
    <w:rsid w:val="00A246BC"/>
    <w:rsid w:val="00A25209"/>
    <w:rsid w:val="00A256ED"/>
    <w:rsid w:val="00A25E9B"/>
    <w:rsid w:val="00A41B63"/>
    <w:rsid w:val="00A42910"/>
    <w:rsid w:val="00A8436E"/>
    <w:rsid w:val="00AA391A"/>
    <w:rsid w:val="00AB1E30"/>
    <w:rsid w:val="00AB3F92"/>
    <w:rsid w:val="00B01D96"/>
    <w:rsid w:val="00B02D57"/>
    <w:rsid w:val="00B12E04"/>
    <w:rsid w:val="00B14593"/>
    <w:rsid w:val="00B17255"/>
    <w:rsid w:val="00B17AF7"/>
    <w:rsid w:val="00B20BDD"/>
    <w:rsid w:val="00B46C3B"/>
    <w:rsid w:val="00B47933"/>
    <w:rsid w:val="00B505CC"/>
    <w:rsid w:val="00B6329C"/>
    <w:rsid w:val="00B67F29"/>
    <w:rsid w:val="00B73F02"/>
    <w:rsid w:val="00B75B2E"/>
    <w:rsid w:val="00B769BE"/>
    <w:rsid w:val="00B829FC"/>
    <w:rsid w:val="00B85E50"/>
    <w:rsid w:val="00B94F18"/>
    <w:rsid w:val="00BA1AFC"/>
    <w:rsid w:val="00BA7504"/>
    <w:rsid w:val="00BB096E"/>
    <w:rsid w:val="00BB0B8E"/>
    <w:rsid w:val="00BB5347"/>
    <w:rsid w:val="00BC3A05"/>
    <w:rsid w:val="00BC46DF"/>
    <w:rsid w:val="00BC67ED"/>
    <w:rsid w:val="00BC6A7F"/>
    <w:rsid w:val="00BD5904"/>
    <w:rsid w:val="00BE29BE"/>
    <w:rsid w:val="00BF110C"/>
    <w:rsid w:val="00BF518E"/>
    <w:rsid w:val="00BF6D26"/>
    <w:rsid w:val="00C3624A"/>
    <w:rsid w:val="00C36C1A"/>
    <w:rsid w:val="00C42CCF"/>
    <w:rsid w:val="00C53D79"/>
    <w:rsid w:val="00C5404E"/>
    <w:rsid w:val="00C62394"/>
    <w:rsid w:val="00C70DB2"/>
    <w:rsid w:val="00C86EE9"/>
    <w:rsid w:val="00C924C1"/>
    <w:rsid w:val="00CA6326"/>
    <w:rsid w:val="00CA6CB3"/>
    <w:rsid w:val="00CA767D"/>
    <w:rsid w:val="00CB604B"/>
    <w:rsid w:val="00CC276E"/>
    <w:rsid w:val="00CE201E"/>
    <w:rsid w:val="00CE3B4D"/>
    <w:rsid w:val="00D05EE3"/>
    <w:rsid w:val="00D06324"/>
    <w:rsid w:val="00D0659A"/>
    <w:rsid w:val="00D0744E"/>
    <w:rsid w:val="00D1303A"/>
    <w:rsid w:val="00D31FD0"/>
    <w:rsid w:val="00D32E77"/>
    <w:rsid w:val="00D3492A"/>
    <w:rsid w:val="00D372FE"/>
    <w:rsid w:val="00D400E4"/>
    <w:rsid w:val="00D40201"/>
    <w:rsid w:val="00D43A98"/>
    <w:rsid w:val="00D44D2E"/>
    <w:rsid w:val="00D46062"/>
    <w:rsid w:val="00D5239D"/>
    <w:rsid w:val="00D647C5"/>
    <w:rsid w:val="00D64F37"/>
    <w:rsid w:val="00D750EB"/>
    <w:rsid w:val="00D85583"/>
    <w:rsid w:val="00D85A45"/>
    <w:rsid w:val="00D86744"/>
    <w:rsid w:val="00D8795C"/>
    <w:rsid w:val="00D87C7B"/>
    <w:rsid w:val="00D923C5"/>
    <w:rsid w:val="00D92572"/>
    <w:rsid w:val="00D96375"/>
    <w:rsid w:val="00DA4635"/>
    <w:rsid w:val="00DB1898"/>
    <w:rsid w:val="00DB374A"/>
    <w:rsid w:val="00DB7AD3"/>
    <w:rsid w:val="00DC3AE3"/>
    <w:rsid w:val="00DC4C53"/>
    <w:rsid w:val="00DC7483"/>
    <w:rsid w:val="00DD0E7B"/>
    <w:rsid w:val="00DD6CE3"/>
    <w:rsid w:val="00DE1CBD"/>
    <w:rsid w:val="00DE2A61"/>
    <w:rsid w:val="00E05B3E"/>
    <w:rsid w:val="00E10A44"/>
    <w:rsid w:val="00E110C6"/>
    <w:rsid w:val="00E20CF5"/>
    <w:rsid w:val="00E2211F"/>
    <w:rsid w:val="00E44854"/>
    <w:rsid w:val="00E5574B"/>
    <w:rsid w:val="00E557C9"/>
    <w:rsid w:val="00E5799D"/>
    <w:rsid w:val="00E7683D"/>
    <w:rsid w:val="00EA6AE4"/>
    <w:rsid w:val="00EB183F"/>
    <w:rsid w:val="00EB41CA"/>
    <w:rsid w:val="00ED1F74"/>
    <w:rsid w:val="00ED22BC"/>
    <w:rsid w:val="00ED3925"/>
    <w:rsid w:val="00ED4DE3"/>
    <w:rsid w:val="00ED564C"/>
    <w:rsid w:val="00EE6D9C"/>
    <w:rsid w:val="00EF15C7"/>
    <w:rsid w:val="00EF2940"/>
    <w:rsid w:val="00EF2CD1"/>
    <w:rsid w:val="00EF3749"/>
    <w:rsid w:val="00F05E0B"/>
    <w:rsid w:val="00F21158"/>
    <w:rsid w:val="00F27A26"/>
    <w:rsid w:val="00F355EB"/>
    <w:rsid w:val="00F41E6F"/>
    <w:rsid w:val="00F44A28"/>
    <w:rsid w:val="00F45506"/>
    <w:rsid w:val="00F477F0"/>
    <w:rsid w:val="00F51AF7"/>
    <w:rsid w:val="00F621D1"/>
    <w:rsid w:val="00F64610"/>
    <w:rsid w:val="00F64F59"/>
    <w:rsid w:val="00F70F72"/>
    <w:rsid w:val="00F76434"/>
    <w:rsid w:val="00FB2F33"/>
    <w:rsid w:val="00FD1E9E"/>
    <w:rsid w:val="00FD256D"/>
    <w:rsid w:val="00FE2B77"/>
    <w:rsid w:val="00FF0EDA"/>
    <w:rsid w:val="00FF0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A17E"/>
  <w15:chartTrackingRefBased/>
  <w15:docId w15:val="{7F64483F-CEC4-4BC6-9159-8241C6E70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5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5E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6743E"/>
    <w:rPr>
      <w:color w:val="0563C1" w:themeColor="hyperlink"/>
      <w:u w:val="single"/>
    </w:rPr>
  </w:style>
  <w:style w:type="character" w:styleId="UnresolvedMention">
    <w:name w:val="Unresolved Mention"/>
    <w:basedOn w:val="DefaultParagraphFont"/>
    <w:uiPriority w:val="99"/>
    <w:semiHidden/>
    <w:unhideWhenUsed/>
    <w:rsid w:val="0066743E"/>
    <w:rPr>
      <w:color w:val="605E5C"/>
      <w:shd w:val="clear" w:color="auto" w:fill="E1DFDD"/>
    </w:rPr>
  </w:style>
  <w:style w:type="paragraph" w:styleId="Header">
    <w:name w:val="header"/>
    <w:basedOn w:val="Normal"/>
    <w:link w:val="HeaderChar"/>
    <w:uiPriority w:val="99"/>
    <w:unhideWhenUsed/>
    <w:rsid w:val="00924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8E6"/>
  </w:style>
  <w:style w:type="paragraph" w:styleId="Footer">
    <w:name w:val="footer"/>
    <w:basedOn w:val="Normal"/>
    <w:link w:val="FooterChar"/>
    <w:uiPriority w:val="99"/>
    <w:unhideWhenUsed/>
    <w:rsid w:val="00924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8E6"/>
  </w:style>
  <w:style w:type="paragraph" w:styleId="BalloonText">
    <w:name w:val="Balloon Text"/>
    <w:basedOn w:val="Normal"/>
    <w:link w:val="BalloonTextChar"/>
    <w:uiPriority w:val="99"/>
    <w:semiHidden/>
    <w:unhideWhenUsed/>
    <w:rsid w:val="005024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43D"/>
    <w:rPr>
      <w:rFonts w:ascii="Segoe UI" w:hAnsi="Segoe UI" w:cs="Segoe UI"/>
      <w:sz w:val="18"/>
      <w:szCs w:val="18"/>
    </w:rPr>
  </w:style>
  <w:style w:type="paragraph" w:styleId="EndnoteText">
    <w:name w:val="endnote text"/>
    <w:basedOn w:val="Normal"/>
    <w:link w:val="EndnoteTextChar"/>
    <w:uiPriority w:val="99"/>
    <w:semiHidden/>
    <w:unhideWhenUsed/>
    <w:rsid w:val="00C53D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3D79"/>
    <w:rPr>
      <w:sz w:val="20"/>
      <w:szCs w:val="20"/>
    </w:rPr>
  </w:style>
  <w:style w:type="character" w:styleId="EndnoteReference">
    <w:name w:val="endnote reference"/>
    <w:basedOn w:val="DefaultParagraphFont"/>
    <w:uiPriority w:val="99"/>
    <w:semiHidden/>
    <w:unhideWhenUsed/>
    <w:rsid w:val="00C53D79"/>
    <w:rPr>
      <w:vertAlign w:val="superscript"/>
    </w:rPr>
  </w:style>
  <w:style w:type="paragraph" w:styleId="FootnoteText">
    <w:name w:val="footnote text"/>
    <w:basedOn w:val="Normal"/>
    <w:link w:val="FootnoteTextChar"/>
    <w:uiPriority w:val="99"/>
    <w:semiHidden/>
    <w:unhideWhenUsed/>
    <w:rsid w:val="00C53D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3D79"/>
    <w:rPr>
      <w:sz w:val="20"/>
      <w:szCs w:val="20"/>
    </w:rPr>
  </w:style>
  <w:style w:type="character" w:styleId="FootnoteReference">
    <w:name w:val="footnote reference"/>
    <w:basedOn w:val="DefaultParagraphFont"/>
    <w:uiPriority w:val="99"/>
    <w:semiHidden/>
    <w:unhideWhenUsed/>
    <w:rsid w:val="00C53D79"/>
    <w:rPr>
      <w:vertAlign w:val="superscript"/>
    </w:rPr>
  </w:style>
  <w:style w:type="character" w:styleId="FollowedHyperlink">
    <w:name w:val="FollowedHyperlink"/>
    <w:basedOn w:val="DefaultParagraphFont"/>
    <w:uiPriority w:val="99"/>
    <w:semiHidden/>
    <w:unhideWhenUsed/>
    <w:rsid w:val="00447AFD"/>
    <w:rPr>
      <w:color w:val="954F72" w:themeColor="followedHyperlink"/>
      <w:u w:val="single"/>
    </w:rPr>
  </w:style>
  <w:style w:type="character" w:styleId="CommentReference">
    <w:name w:val="annotation reference"/>
    <w:basedOn w:val="DefaultParagraphFont"/>
    <w:uiPriority w:val="99"/>
    <w:semiHidden/>
    <w:unhideWhenUsed/>
    <w:rsid w:val="006343B7"/>
    <w:rPr>
      <w:sz w:val="16"/>
      <w:szCs w:val="16"/>
    </w:rPr>
  </w:style>
  <w:style w:type="paragraph" w:styleId="CommentText">
    <w:name w:val="annotation text"/>
    <w:basedOn w:val="Normal"/>
    <w:link w:val="CommentTextChar"/>
    <w:uiPriority w:val="99"/>
    <w:unhideWhenUsed/>
    <w:rsid w:val="006343B7"/>
    <w:pPr>
      <w:spacing w:line="240" w:lineRule="auto"/>
    </w:pPr>
    <w:rPr>
      <w:sz w:val="20"/>
      <w:szCs w:val="20"/>
    </w:rPr>
  </w:style>
  <w:style w:type="character" w:customStyle="1" w:styleId="CommentTextChar">
    <w:name w:val="Comment Text Char"/>
    <w:basedOn w:val="DefaultParagraphFont"/>
    <w:link w:val="CommentText"/>
    <w:uiPriority w:val="99"/>
    <w:rsid w:val="006343B7"/>
    <w:rPr>
      <w:sz w:val="20"/>
      <w:szCs w:val="20"/>
    </w:rPr>
  </w:style>
  <w:style w:type="paragraph" w:styleId="CommentSubject">
    <w:name w:val="annotation subject"/>
    <w:basedOn w:val="CommentText"/>
    <w:next w:val="CommentText"/>
    <w:link w:val="CommentSubjectChar"/>
    <w:uiPriority w:val="99"/>
    <w:semiHidden/>
    <w:unhideWhenUsed/>
    <w:rsid w:val="006343B7"/>
    <w:rPr>
      <w:b/>
      <w:bCs/>
    </w:rPr>
  </w:style>
  <w:style w:type="character" w:customStyle="1" w:styleId="CommentSubjectChar">
    <w:name w:val="Comment Subject Char"/>
    <w:basedOn w:val="CommentTextChar"/>
    <w:link w:val="CommentSubject"/>
    <w:uiPriority w:val="99"/>
    <w:semiHidden/>
    <w:rsid w:val="006343B7"/>
    <w:rPr>
      <w:b/>
      <w:bCs/>
      <w:sz w:val="20"/>
      <w:szCs w:val="20"/>
    </w:rPr>
  </w:style>
  <w:style w:type="paragraph" w:styleId="Revision">
    <w:name w:val="Revision"/>
    <w:hidden/>
    <w:uiPriority w:val="99"/>
    <w:semiHidden/>
    <w:rsid w:val="007C47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43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romantic-circles.org/pedagogies/commons/contemporary/pedagogies.commons.2016.contemporary.intro.html"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romantic-circles.org/praxis/contemporary/mandell/issue_intro.html"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omantic-circles.org/praxis/popkea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3A207-D623-4D60-967A-4373ADC6E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9356</TotalTime>
  <Pages>18</Pages>
  <Words>4722</Words>
  <Characters>26921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Sangster</dc:creator>
  <cp:keywords/>
  <dc:description/>
  <cp:lastModifiedBy>Jessica Tebo</cp:lastModifiedBy>
  <cp:revision>251</cp:revision>
  <dcterms:created xsi:type="dcterms:W3CDTF">2019-08-04T18:04:00Z</dcterms:created>
  <dcterms:modified xsi:type="dcterms:W3CDTF">2021-11-15T19:52:00Z</dcterms:modified>
</cp:coreProperties>
</file>