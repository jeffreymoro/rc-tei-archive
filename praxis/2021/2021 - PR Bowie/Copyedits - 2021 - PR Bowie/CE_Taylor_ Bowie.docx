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397EC" w14:textId="203C7765" w:rsidR="00C06574" w:rsidRPr="00BC6504" w:rsidRDefault="00C06574" w:rsidP="00B904B7">
      <w:pPr>
        <w:spacing w:after="0"/>
        <w:jc w:val="left"/>
        <w:rPr>
          <w:rFonts w:ascii="Times New Roman" w:hAnsi="Times New Roman" w:cs="Times New Roman"/>
          <w:b/>
          <w:bCs/>
          <w:iCs/>
          <w:color w:val="000000" w:themeColor="text1"/>
          <w:szCs w:val="24"/>
        </w:rPr>
      </w:pPr>
      <w:r w:rsidRPr="00BC6504">
        <w:rPr>
          <w:rFonts w:ascii="Times New Roman" w:hAnsi="Times New Roman" w:cs="Times New Roman"/>
          <w:b/>
          <w:bCs/>
          <w:color w:val="000000" w:themeColor="text1"/>
          <w:szCs w:val="24"/>
        </w:rPr>
        <w:t>Abstract</w:t>
      </w:r>
    </w:p>
    <w:p w14:paraId="19A40B7D" w14:textId="77777777" w:rsidR="006C6788" w:rsidRPr="00BC6504" w:rsidRDefault="006C6788" w:rsidP="00B904B7">
      <w:pPr>
        <w:spacing w:after="0"/>
        <w:jc w:val="left"/>
        <w:rPr>
          <w:rFonts w:ascii="Times New Roman" w:hAnsi="Times New Roman" w:cs="Times New Roman"/>
          <w:color w:val="000000" w:themeColor="text1"/>
          <w:szCs w:val="24"/>
        </w:rPr>
      </w:pPr>
    </w:p>
    <w:p w14:paraId="19B814D3" w14:textId="619583A2" w:rsidR="00C06574" w:rsidRPr="00BC6504" w:rsidRDefault="00C06574" w:rsidP="00B904B7">
      <w:pPr>
        <w:spacing w:after="0"/>
        <w:jc w:val="left"/>
        <w:rPr>
          <w:rFonts w:ascii="Times New Roman" w:hAnsi="Times New Roman" w:cs="Times New Roman"/>
          <w:color w:val="000000" w:themeColor="text1"/>
          <w:szCs w:val="24"/>
        </w:rPr>
      </w:pPr>
      <w:commentRangeStart w:id="0"/>
      <w:r w:rsidRPr="00BC6504">
        <w:rPr>
          <w:rFonts w:ascii="Times New Roman" w:hAnsi="Times New Roman" w:cs="Times New Roman"/>
          <w:color w:val="000000" w:themeColor="text1"/>
          <w:szCs w:val="24"/>
        </w:rPr>
        <w:t>This essay seeks to demonstrate how David Bowie’s (New) Romantic project engaged with spatial understandings that became embedded in poetic practices in early</w:t>
      </w:r>
      <w:r w:rsidR="006E668A">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nineteenth-century Britain.</w:t>
      </w:r>
      <w:commentRangeEnd w:id="0"/>
      <w:r w:rsidR="00687F78">
        <w:rPr>
          <w:rStyle w:val="CommentReference"/>
        </w:rPr>
        <w:commentReference w:id="0"/>
      </w:r>
      <w:r w:rsidRPr="00BC6504">
        <w:rPr>
          <w:rFonts w:ascii="Times New Roman" w:hAnsi="Times New Roman" w:cs="Times New Roman"/>
          <w:color w:val="000000" w:themeColor="text1"/>
          <w:szCs w:val="24"/>
        </w:rPr>
        <w:t xml:space="preserve"> Building on Samuel Taylor Coleridge’s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fundamentally spatial</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concept of the “I AM</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this essay suggests that spatial readings of Bowie’s “Major Tom” series can help us to echolocate innovative forms of (New) Romantic identities. More than this, it argues that reading Bowie’s tracks </w:t>
      </w:r>
      <w:proofErr w:type="gramStart"/>
      <w:r w:rsidRPr="00BC6504">
        <w:rPr>
          <w:rFonts w:ascii="Times New Roman" w:hAnsi="Times New Roman" w:cs="Times New Roman"/>
          <w:color w:val="000000" w:themeColor="text1"/>
          <w:szCs w:val="24"/>
        </w:rPr>
        <w:t>in light of</w:t>
      </w:r>
      <w:proofErr w:type="gramEnd"/>
      <w:r w:rsidRPr="00BC6504">
        <w:rPr>
          <w:rFonts w:ascii="Times New Roman" w:hAnsi="Times New Roman" w:cs="Times New Roman"/>
          <w:color w:val="000000" w:themeColor="text1"/>
          <w:szCs w:val="24"/>
        </w:rPr>
        <w:t xml:space="preserve"> Romantic concepts might assist in our ongoing project to engage with and respond to earlier works in ways that productively bring modern technological and spatial experiences to bear on historical literatures.</w:t>
      </w:r>
    </w:p>
    <w:p w14:paraId="46039F32" w14:textId="5162096F" w:rsidR="00C06574" w:rsidRPr="00BC6504" w:rsidRDefault="00C06574" w:rsidP="00B904B7">
      <w:pPr>
        <w:spacing w:after="0"/>
        <w:jc w:val="left"/>
        <w:rPr>
          <w:rFonts w:ascii="Times New Roman" w:hAnsi="Times New Roman" w:cs="Times New Roman"/>
          <w:color w:val="000000" w:themeColor="text1"/>
          <w:szCs w:val="24"/>
        </w:rPr>
      </w:pPr>
    </w:p>
    <w:p w14:paraId="0A19F46B" w14:textId="77777777" w:rsidR="002423A9" w:rsidRPr="00BC6504" w:rsidRDefault="002423A9" w:rsidP="00B904B7">
      <w:pPr>
        <w:spacing w:after="0"/>
        <w:jc w:val="left"/>
        <w:rPr>
          <w:rFonts w:ascii="Times New Roman" w:hAnsi="Times New Roman" w:cs="Times New Roman"/>
          <w:b/>
          <w:color w:val="000000" w:themeColor="text1"/>
          <w:szCs w:val="24"/>
        </w:rPr>
      </w:pPr>
      <w:r w:rsidRPr="00BC6504">
        <w:rPr>
          <w:rFonts w:ascii="Times New Roman" w:hAnsi="Times New Roman" w:cs="Times New Roman"/>
          <w:b/>
          <w:color w:val="000000" w:themeColor="text1"/>
          <w:szCs w:val="24"/>
        </w:rPr>
        <w:t>Biographical Note</w:t>
      </w:r>
    </w:p>
    <w:p w14:paraId="20C27601" w14:textId="77777777" w:rsidR="002423A9" w:rsidRPr="00BC6504" w:rsidRDefault="002423A9" w:rsidP="00B904B7">
      <w:pPr>
        <w:spacing w:after="0"/>
        <w:jc w:val="left"/>
        <w:rPr>
          <w:rFonts w:ascii="Times New Roman" w:hAnsi="Times New Roman" w:cs="Times New Roman"/>
          <w:iCs/>
          <w:color w:val="000000" w:themeColor="text1"/>
          <w:szCs w:val="24"/>
        </w:rPr>
      </w:pPr>
    </w:p>
    <w:p w14:paraId="5F35C2A1" w14:textId="77777777" w:rsidR="002423A9" w:rsidRPr="00BC6504" w:rsidRDefault="002423A9" w:rsidP="00B904B7">
      <w:pPr>
        <w:spacing w:after="0"/>
        <w:jc w:val="left"/>
        <w:rPr>
          <w:rFonts w:ascii="Times New Roman" w:hAnsi="Times New Roman" w:cs="Times New Roman"/>
          <w:iCs/>
          <w:color w:val="000000" w:themeColor="text1"/>
          <w:szCs w:val="24"/>
        </w:rPr>
      </w:pPr>
      <w:r w:rsidRPr="00BC6504">
        <w:rPr>
          <w:rFonts w:ascii="Times New Roman" w:hAnsi="Times New Roman" w:cs="Times New Roman"/>
          <w:iCs/>
          <w:color w:val="000000" w:themeColor="text1"/>
          <w:szCs w:val="24"/>
        </w:rPr>
        <w:t xml:space="preserve">Joanna E. Taylor is Presidential Academic Fellow in Digital Humanities at the University of Manchester. Her research focuses on literary geographies and spatial poetics in the long nineteenth century, ecocriticism, and digital methodologies. Her forthcoming book, co-authored with Ian N. Gregory, is titled </w:t>
      </w:r>
      <w:r w:rsidRPr="00BC6504">
        <w:rPr>
          <w:rFonts w:ascii="Times New Roman" w:hAnsi="Times New Roman" w:cs="Times New Roman"/>
          <w:i/>
          <w:color w:val="000000" w:themeColor="text1"/>
          <w:szCs w:val="24"/>
        </w:rPr>
        <w:t>Deep Mapping the Literary Lake District</w:t>
      </w:r>
      <w:r w:rsidRPr="00BC6504">
        <w:rPr>
          <w:rFonts w:ascii="Times New Roman" w:hAnsi="Times New Roman" w:cs="Times New Roman"/>
          <w:iCs/>
          <w:color w:val="000000" w:themeColor="text1"/>
          <w:szCs w:val="24"/>
        </w:rPr>
        <w:t xml:space="preserve"> and will be published by Bucknell University Press.</w:t>
      </w:r>
    </w:p>
    <w:p w14:paraId="3910D8C4" w14:textId="5658B131" w:rsidR="002423A9" w:rsidRPr="00BC6504" w:rsidRDefault="002423A9" w:rsidP="00B904B7">
      <w:pPr>
        <w:spacing w:after="0"/>
        <w:jc w:val="left"/>
        <w:rPr>
          <w:rFonts w:ascii="Times New Roman" w:hAnsi="Times New Roman" w:cs="Times New Roman"/>
          <w:color w:val="000000" w:themeColor="text1"/>
          <w:szCs w:val="24"/>
        </w:rPr>
      </w:pPr>
    </w:p>
    <w:p w14:paraId="23C02FF1" w14:textId="34E0407E" w:rsidR="002423A9" w:rsidRDefault="002423A9" w:rsidP="00B904B7">
      <w:pPr>
        <w:spacing w:after="0"/>
        <w:jc w:val="left"/>
        <w:rPr>
          <w:rFonts w:ascii="Times New Roman" w:hAnsi="Times New Roman" w:cs="Times New Roman"/>
          <w:color w:val="000000" w:themeColor="text1"/>
          <w:szCs w:val="24"/>
        </w:rPr>
      </w:pPr>
    </w:p>
    <w:p w14:paraId="1A16EDE7" w14:textId="7CB17F5F" w:rsidR="00456A95" w:rsidRDefault="00456A95" w:rsidP="00B904B7">
      <w:pPr>
        <w:spacing w:after="0"/>
        <w:jc w:val="left"/>
        <w:rPr>
          <w:rFonts w:ascii="Times New Roman" w:hAnsi="Times New Roman" w:cs="Times New Roman"/>
          <w:color w:val="000000" w:themeColor="text1"/>
          <w:szCs w:val="24"/>
        </w:rPr>
      </w:pPr>
    </w:p>
    <w:p w14:paraId="40705227" w14:textId="300C78B6" w:rsidR="00456A95" w:rsidRDefault="00456A95" w:rsidP="00B904B7">
      <w:pPr>
        <w:spacing w:after="0"/>
        <w:jc w:val="left"/>
        <w:rPr>
          <w:rFonts w:ascii="Times New Roman" w:hAnsi="Times New Roman" w:cs="Times New Roman"/>
          <w:color w:val="000000" w:themeColor="text1"/>
          <w:szCs w:val="24"/>
        </w:rPr>
      </w:pPr>
    </w:p>
    <w:p w14:paraId="697FB016" w14:textId="62933141" w:rsidR="00456A95" w:rsidRDefault="00456A95" w:rsidP="00B904B7">
      <w:pPr>
        <w:spacing w:after="0"/>
        <w:jc w:val="left"/>
        <w:rPr>
          <w:rFonts w:ascii="Times New Roman" w:hAnsi="Times New Roman" w:cs="Times New Roman"/>
          <w:color w:val="000000" w:themeColor="text1"/>
          <w:szCs w:val="24"/>
        </w:rPr>
      </w:pPr>
    </w:p>
    <w:p w14:paraId="43D56EB8" w14:textId="77777777" w:rsidR="00456A95" w:rsidRPr="00BC6504" w:rsidRDefault="00456A95" w:rsidP="00B904B7">
      <w:pPr>
        <w:spacing w:after="0"/>
        <w:jc w:val="left"/>
        <w:rPr>
          <w:rFonts w:ascii="Times New Roman" w:hAnsi="Times New Roman" w:cs="Times New Roman"/>
          <w:b/>
          <w:color w:val="000000" w:themeColor="text1"/>
          <w:szCs w:val="24"/>
        </w:rPr>
      </w:pPr>
    </w:p>
    <w:p w14:paraId="0E4D1DE9" w14:textId="77777777" w:rsidR="00E746C8" w:rsidRPr="00075E5A" w:rsidRDefault="00E746C8" w:rsidP="00E746C8">
      <w:pPr>
        <w:pStyle w:val="DraftN"/>
        <w:spacing w:line="480" w:lineRule="auto"/>
        <w:jc w:val="center"/>
        <w:rPr>
          <w:rFonts w:ascii="Times New Roman" w:hAnsi="Times New Roman" w:cs="Times New Roman"/>
          <w:b/>
          <w:bCs/>
          <w:color w:val="auto"/>
          <w:sz w:val="28"/>
          <w:szCs w:val="28"/>
        </w:rPr>
      </w:pPr>
      <w:r w:rsidRPr="00075E5A">
        <w:rPr>
          <w:rFonts w:ascii="Times New Roman" w:hAnsi="Times New Roman" w:cs="Times New Roman"/>
          <w:b/>
          <w:bCs/>
          <w:color w:val="auto"/>
          <w:sz w:val="28"/>
          <w:szCs w:val="28"/>
        </w:rPr>
        <w:lastRenderedPageBreak/>
        <w:t>“I Am” a “Space Oddity”: Echolocating (New) Romanticism in David Bowie</w:t>
      </w:r>
    </w:p>
    <w:p w14:paraId="45E1193A" w14:textId="77777777" w:rsidR="00E746C8" w:rsidRDefault="00E746C8" w:rsidP="00E746C8">
      <w:pPr>
        <w:spacing w:after="0"/>
        <w:jc w:val="left"/>
        <w:rPr>
          <w:rFonts w:ascii="Times New Roman" w:hAnsi="Times New Roman" w:cs="Times New Roman"/>
          <w:i/>
          <w:iCs/>
          <w:color w:val="000000" w:themeColor="text1"/>
          <w:szCs w:val="24"/>
        </w:rPr>
      </w:pPr>
      <w:r w:rsidRPr="00BC6504">
        <w:rPr>
          <w:rFonts w:ascii="Times New Roman" w:hAnsi="Times New Roman" w:cs="Times New Roman"/>
          <w:i/>
          <w:iCs/>
          <w:color w:val="000000" w:themeColor="text1"/>
          <w:szCs w:val="24"/>
        </w:rPr>
        <w:t>Joanna E. Taylor</w:t>
      </w:r>
    </w:p>
    <w:p w14:paraId="3F812147" w14:textId="67918E00" w:rsidR="00E746C8" w:rsidRPr="00BC6504" w:rsidRDefault="00E746C8" w:rsidP="00E746C8">
      <w:pPr>
        <w:spacing w:after="0"/>
        <w:jc w:val="left"/>
        <w:rPr>
          <w:rFonts w:ascii="Times New Roman" w:hAnsi="Times New Roman" w:cs="Times New Roman"/>
          <w:i/>
          <w:iCs/>
          <w:color w:val="000000" w:themeColor="text1"/>
          <w:szCs w:val="24"/>
        </w:rPr>
      </w:pPr>
      <w:r w:rsidRPr="00BC6504">
        <w:rPr>
          <w:rFonts w:ascii="Times New Roman" w:hAnsi="Times New Roman" w:cs="Times New Roman"/>
          <w:i/>
          <w:iCs/>
          <w:color w:val="000000" w:themeColor="text1"/>
          <w:szCs w:val="24"/>
        </w:rPr>
        <w:t>University of Manchester</w:t>
      </w:r>
    </w:p>
    <w:p w14:paraId="41000B5C" w14:textId="77777777" w:rsidR="002423A9" w:rsidRPr="00BC6504" w:rsidRDefault="002423A9" w:rsidP="00B904B7">
      <w:pPr>
        <w:spacing w:after="0"/>
        <w:jc w:val="left"/>
        <w:rPr>
          <w:rFonts w:ascii="Times New Roman" w:hAnsi="Times New Roman" w:cs="Times New Roman"/>
          <w:color w:val="000000" w:themeColor="text1"/>
          <w:szCs w:val="24"/>
        </w:rPr>
      </w:pPr>
    </w:p>
    <w:p w14:paraId="4B167020" w14:textId="77777777" w:rsidR="00456A95" w:rsidRDefault="00B735A8" w:rsidP="0072253A">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In his sonnet “The Poet,” published in the </w:t>
      </w:r>
      <w:r w:rsidRPr="00BC6504">
        <w:rPr>
          <w:rFonts w:ascii="Times New Roman" w:hAnsi="Times New Roman" w:cs="Times New Roman"/>
          <w:i/>
          <w:color w:val="000000" w:themeColor="text1"/>
          <w:szCs w:val="24"/>
        </w:rPr>
        <w:t>North of England Magazine</w:t>
      </w:r>
      <w:r w:rsidRPr="00BC6504">
        <w:rPr>
          <w:rFonts w:ascii="Times New Roman" w:hAnsi="Times New Roman" w:cs="Times New Roman"/>
          <w:color w:val="000000" w:themeColor="text1"/>
          <w:szCs w:val="24"/>
        </w:rPr>
        <w:t xml:space="preserve"> in February 1842, Hartley Coleridge mused that the poet “smit with love of fame” must accept their own vanishing. In a sense, Hartley pushed a </w:t>
      </w:r>
      <w:proofErr w:type="spellStart"/>
      <w:r w:rsidRPr="00BC6504">
        <w:rPr>
          <w:rFonts w:ascii="Times New Roman" w:hAnsi="Times New Roman" w:cs="Times New Roman"/>
          <w:color w:val="000000" w:themeColor="text1"/>
          <w:szCs w:val="24"/>
        </w:rPr>
        <w:t>Keatsian</w:t>
      </w:r>
      <w:proofErr w:type="spellEnd"/>
      <w:r w:rsidRPr="00BC6504">
        <w:rPr>
          <w:rFonts w:ascii="Times New Roman" w:hAnsi="Times New Roman" w:cs="Times New Roman"/>
          <w:color w:val="000000" w:themeColor="text1"/>
          <w:szCs w:val="24"/>
        </w:rPr>
        <w:t xml:space="preserve"> negative capability to its logical conclusion: the poet’s inevitable fate is to become, like Ovid’s Echo, “a nothing, save a voice, a name,</w:t>
      </w:r>
      <w:r w:rsidR="00B904B7">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 Which lives, when other voices give it birth” (91). Indeed, according to Hartley it is only in this extreme form of containment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 </w:t>
      </w:r>
      <w:proofErr w:type="spellStart"/>
      <w:r w:rsidRPr="00BC6504">
        <w:rPr>
          <w:rFonts w:ascii="Times New Roman" w:hAnsi="Times New Roman" w:cs="Times New Roman"/>
          <w:color w:val="000000" w:themeColor="text1"/>
          <w:szCs w:val="24"/>
        </w:rPr>
        <w:t>synecdochal</w:t>
      </w:r>
      <w:proofErr w:type="spellEnd"/>
      <w:r w:rsidRPr="00BC6504">
        <w:rPr>
          <w:rFonts w:ascii="Times New Roman" w:hAnsi="Times New Roman" w:cs="Times New Roman"/>
          <w:color w:val="000000" w:themeColor="text1"/>
          <w:szCs w:val="24"/>
        </w:rPr>
        <w:t xml:space="preserve"> reduction from body to voice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that the poet can hope for expansive influence. The poet’s very identity </w:t>
      </w:r>
      <w:r w:rsidR="00805EC0" w:rsidRPr="00BC6504">
        <w:rPr>
          <w:rFonts w:ascii="Times New Roman" w:hAnsi="Times New Roman" w:cs="Times New Roman"/>
          <w:color w:val="000000" w:themeColor="text1"/>
          <w:szCs w:val="24"/>
        </w:rPr>
        <w:t>is expressed in the</w:t>
      </w:r>
      <w:r w:rsidRPr="00BC6504">
        <w:rPr>
          <w:rFonts w:ascii="Times New Roman" w:hAnsi="Times New Roman" w:cs="Times New Roman"/>
          <w:color w:val="000000" w:themeColor="text1"/>
          <w:szCs w:val="24"/>
        </w:rPr>
        <w:t xml:space="preserve"> echo between the poetic self and the wider </w:t>
      </w:r>
      <w:r w:rsidRPr="00012527">
        <w:rPr>
          <w:rFonts w:ascii="Times New Roman" w:hAnsi="Times New Roman" w:cs="Times New Roman"/>
          <w:color w:val="000000" w:themeColor="text1"/>
          <w:szCs w:val="24"/>
          <w:rPrChange w:id="1" w:author="Jessica Tebo [2]" w:date="2022-01-25T11:37:00Z">
            <w:rPr>
              <w:rFonts w:ascii="Times New Roman" w:hAnsi="Times New Roman" w:cs="Times New Roman"/>
              <w:color w:val="000000" w:themeColor="text1"/>
              <w:szCs w:val="24"/>
              <w:highlight w:val="yellow"/>
            </w:rPr>
          </w:rPrChange>
        </w:rPr>
        <w:t>world,</w:t>
      </w:r>
      <w:r w:rsidR="00805EC0" w:rsidRPr="00012527">
        <w:rPr>
          <w:rFonts w:ascii="Times New Roman" w:hAnsi="Times New Roman" w:cs="Times New Roman"/>
          <w:color w:val="000000" w:themeColor="text1"/>
          <w:szCs w:val="24"/>
          <w:rPrChange w:id="2" w:author="Jessica Tebo [2]" w:date="2022-01-25T11:37:00Z">
            <w:rPr>
              <w:rFonts w:ascii="Times New Roman" w:hAnsi="Times New Roman" w:cs="Times New Roman"/>
              <w:color w:val="000000" w:themeColor="text1"/>
              <w:szCs w:val="24"/>
              <w:highlight w:val="yellow"/>
            </w:rPr>
          </w:rPrChange>
        </w:rPr>
        <w:t xml:space="preserve"> and</w:t>
      </w:r>
      <w:r w:rsidRPr="00BC6504">
        <w:rPr>
          <w:rFonts w:ascii="Times New Roman" w:hAnsi="Times New Roman" w:cs="Times New Roman"/>
          <w:color w:val="000000" w:themeColor="text1"/>
          <w:szCs w:val="24"/>
        </w:rPr>
        <w:t xml:space="preserve"> particularly between the poet’s work and </w:t>
      </w:r>
      <w:r w:rsidR="00805EC0" w:rsidRPr="00BC6504">
        <w:rPr>
          <w:rFonts w:ascii="Times New Roman" w:hAnsi="Times New Roman" w:cs="Times New Roman"/>
          <w:color w:val="000000" w:themeColor="text1"/>
          <w:szCs w:val="24"/>
        </w:rPr>
        <w:t>repetitions of it</w:t>
      </w:r>
      <w:r w:rsidRPr="00BC6504">
        <w:rPr>
          <w:rFonts w:ascii="Times New Roman" w:hAnsi="Times New Roman" w:cs="Times New Roman"/>
          <w:color w:val="000000" w:themeColor="text1"/>
          <w:szCs w:val="24"/>
        </w:rPr>
        <w:t>.</w:t>
      </w:r>
    </w:p>
    <w:p w14:paraId="59CDDAC7" w14:textId="6B0D7E76" w:rsidR="00B735A8" w:rsidRPr="00BC6504" w:rsidRDefault="00B735A8" w:rsidP="00456A95">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How this same relationship between space, </w:t>
      </w:r>
      <w:r w:rsidR="00805EC0" w:rsidRPr="00BC6504">
        <w:rPr>
          <w:rFonts w:ascii="Times New Roman" w:hAnsi="Times New Roman" w:cs="Times New Roman"/>
          <w:color w:val="000000" w:themeColor="text1"/>
          <w:szCs w:val="24"/>
        </w:rPr>
        <w:t>echo</w:t>
      </w:r>
      <w:r w:rsidR="00AE0E51">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identity operates in David Bowie’s corpus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how it can be better understood when read through and as Romanticism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is what I want to explore in this essay. When Bowie reflected on his creative relationship with Tony Visconti</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producer with whom he worked intermittently from his second album in 1969 until his last in 2016</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he concluded that what made their collaboration so effective was that they knew “between [them], how to landscape a song and give it a real place, an identity and a character” (qtd</w:t>
      </w:r>
      <w:r w:rsidR="006D58A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in </w:t>
      </w:r>
      <w:proofErr w:type="spellStart"/>
      <w:r w:rsidRPr="00BC6504">
        <w:rPr>
          <w:rFonts w:ascii="Times New Roman" w:hAnsi="Times New Roman" w:cs="Times New Roman"/>
          <w:color w:val="000000" w:themeColor="text1"/>
          <w:szCs w:val="24"/>
        </w:rPr>
        <w:t>Pareles</w:t>
      </w:r>
      <w:proofErr w:type="spellEnd"/>
      <w:r w:rsidRPr="00BC6504">
        <w:rPr>
          <w:rFonts w:ascii="Times New Roman" w:hAnsi="Times New Roman" w:cs="Times New Roman"/>
          <w:color w:val="000000" w:themeColor="text1"/>
          <w:szCs w:val="24"/>
        </w:rPr>
        <w:t xml:space="preserve">). This landscaping generated lyric and sonic spaces that encourage a “collapse” </w:t>
      </w:r>
      <w:del w:id="3" w:author="Jessica Tebo [2]" w:date="2022-01-25T11:41:00Z">
        <w:r w:rsidRPr="00BC6504" w:rsidDel="00012527">
          <w:rPr>
            <w:rFonts w:ascii="Times New Roman" w:hAnsi="Times New Roman" w:cs="Times New Roman"/>
            <w:color w:val="000000" w:themeColor="text1"/>
            <w:szCs w:val="24"/>
          </w:rPr>
          <w:delText xml:space="preserve">(Cinque, Moore, and Redmond 4) </w:delText>
        </w:r>
      </w:del>
      <w:r w:rsidRPr="00BC6504">
        <w:rPr>
          <w:rFonts w:ascii="Times New Roman" w:hAnsi="Times New Roman" w:cs="Times New Roman"/>
          <w:color w:val="000000" w:themeColor="text1"/>
          <w:szCs w:val="24"/>
        </w:rPr>
        <w:t>of the boundaries between artist and listener, track and text, song world and real world</w:t>
      </w:r>
      <w:ins w:id="4" w:author="Jessica Tebo [2]" w:date="2022-01-25T11:41:00Z">
        <w:r w:rsidR="00012527">
          <w:rPr>
            <w:rFonts w:ascii="Times New Roman" w:hAnsi="Times New Roman" w:cs="Times New Roman"/>
            <w:color w:val="000000" w:themeColor="text1"/>
            <w:szCs w:val="24"/>
          </w:rPr>
          <w:t xml:space="preserve"> </w:t>
        </w:r>
        <w:r w:rsidR="00012527" w:rsidRPr="00BC6504">
          <w:rPr>
            <w:rFonts w:ascii="Times New Roman" w:hAnsi="Times New Roman" w:cs="Times New Roman"/>
            <w:color w:val="000000" w:themeColor="text1"/>
            <w:szCs w:val="24"/>
          </w:rPr>
          <w:t>(Cinque, Moore, and Redmond 4)</w:t>
        </w:r>
      </w:ins>
      <w:r w:rsidRPr="00BC6504">
        <w:rPr>
          <w:rFonts w:ascii="Times New Roman" w:hAnsi="Times New Roman" w:cs="Times New Roman"/>
          <w:color w:val="000000" w:themeColor="text1"/>
          <w:szCs w:val="24"/>
        </w:rPr>
        <w:t>. Bowie’s works, in short, deployed odd relationships to and in space as complex metaphors through which to explore the connection betw</w:t>
      </w:r>
      <w:r w:rsidR="00D62DE7" w:rsidRPr="00BC6504">
        <w:rPr>
          <w:rFonts w:ascii="Times New Roman" w:hAnsi="Times New Roman" w:cs="Times New Roman"/>
          <w:color w:val="000000" w:themeColor="text1"/>
          <w:szCs w:val="24"/>
        </w:rPr>
        <w:t xml:space="preserve">een the self and the </w:t>
      </w:r>
      <w:r w:rsidR="006B6E10" w:rsidRPr="00BC6504">
        <w:rPr>
          <w:rFonts w:ascii="Times New Roman" w:hAnsi="Times New Roman" w:cs="Times New Roman"/>
          <w:color w:val="000000" w:themeColor="text1"/>
          <w:szCs w:val="24"/>
        </w:rPr>
        <w:t>wider world</w:t>
      </w:r>
      <w:r w:rsidRPr="00BC6504">
        <w:rPr>
          <w:rFonts w:ascii="Times New Roman" w:hAnsi="Times New Roman" w:cs="Times New Roman"/>
          <w:color w:val="000000" w:themeColor="text1"/>
          <w:szCs w:val="24"/>
        </w:rPr>
        <w:t>.</w:t>
      </w:r>
    </w:p>
    <w:p w14:paraId="494EF24A" w14:textId="09427039" w:rsidR="00B735A8" w:rsidRPr="00BC6504" w:rsidRDefault="00B735A8"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lastRenderedPageBreak/>
        <w:t xml:space="preserve">To investigate how Bowie deploys spatiality to explore a form of (New) Romantic selfhood, I focus on one of his most iconic, and most Romantic, characters: Major Tom, the enigmatic spaceman who appears both </w:t>
      </w:r>
      <w:r w:rsidR="00721820" w:rsidRPr="00BC6504">
        <w:rPr>
          <w:rFonts w:ascii="Times New Roman" w:hAnsi="Times New Roman" w:cs="Times New Roman"/>
          <w:color w:val="000000" w:themeColor="text1"/>
          <w:szCs w:val="24"/>
        </w:rPr>
        <w:t xml:space="preserve">in </w:t>
      </w:r>
      <w:r w:rsidRPr="00BC6504">
        <w:rPr>
          <w:rFonts w:ascii="Times New Roman" w:hAnsi="Times New Roman" w:cs="Times New Roman"/>
          <w:color w:val="000000" w:themeColor="text1"/>
          <w:szCs w:val="24"/>
        </w:rPr>
        <w:t xml:space="preserve">Bowie’s </w:t>
      </w:r>
      <w:r w:rsidR="00721820" w:rsidRPr="00BC6504">
        <w:rPr>
          <w:rFonts w:ascii="Times New Roman" w:hAnsi="Times New Roman" w:cs="Times New Roman"/>
          <w:color w:val="000000" w:themeColor="text1"/>
          <w:szCs w:val="24"/>
        </w:rPr>
        <w:t>early music of the late sixties</w:t>
      </w:r>
      <w:r w:rsidRPr="00BC6504">
        <w:rPr>
          <w:rFonts w:ascii="Times New Roman" w:hAnsi="Times New Roman" w:cs="Times New Roman"/>
          <w:color w:val="000000" w:themeColor="text1"/>
          <w:szCs w:val="24"/>
        </w:rPr>
        <w:t xml:space="preserve"> and</w:t>
      </w:r>
      <w:r w:rsidR="00B904B7">
        <w:rPr>
          <w:rFonts w:ascii="Times New Roman" w:hAnsi="Times New Roman" w:cs="Times New Roman"/>
          <w:color w:val="000000" w:themeColor="text1"/>
          <w:szCs w:val="24"/>
        </w:rPr>
        <w:t>—</w:t>
      </w:r>
      <w:proofErr w:type="spellStart"/>
      <w:r w:rsidRPr="00BC6504">
        <w:rPr>
          <w:rFonts w:ascii="Times New Roman" w:hAnsi="Times New Roman" w:cs="Times New Roman"/>
          <w:color w:val="000000" w:themeColor="text1"/>
          <w:szCs w:val="24"/>
        </w:rPr>
        <w:t>paratextually</w:t>
      </w:r>
      <w:proofErr w:type="spellEnd"/>
      <w:r w:rsidRPr="00BC6504">
        <w:rPr>
          <w:rFonts w:ascii="Times New Roman" w:hAnsi="Times New Roman" w:cs="Times New Roman"/>
          <w:color w:val="000000" w:themeColor="text1"/>
          <w:szCs w:val="24"/>
        </w:rPr>
        <w:t xml:space="preserve"> at least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on his last</w:t>
      </w:r>
      <w:r w:rsidR="00721820" w:rsidRPr="00BC6504">
        <w:rPr>
          <w:rFonts w:ascii="Times New Roman" w:hAnsi="Times New Roman" w:cs="Times New Roman"/>
          <w:color w:val="000000" w:themeColor="text1"/>
          <w:szCs w:val="24"/>
        </w:rPr>
        <w:t xml:space="preserve"> album</w:t>
      </w:r>
      <w:r w:rsidRPr="00BC6504">
        <w:rPr>
          <w:rFonts w:ascii="Times New Roman" w:hAnsi="Times New Roman" w:cs="Times New Roman"/>
          <w:color w:val="000000" w:themeColor="text1"/>
          <w:szCs w:val="24"/>
        </w:rPr>
        <w:t>. By tracing Major Tom’s evolution throughout Bowie’s corpus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from “Space Oddity</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through “Ashes to Ashes” and “Hallo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to “Blackstar”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I demonstrate how his metamorphosis is registered most strongly in (New) Romantic spatial oddities. In tracing these synergies, my aim is to demonstrate how Bowie’s (New) Romanticism engaged with spatial understandings that became embedded in poetic practice in early nineteenth-century Britain.</w:t>
      </w:r>
    </w:p>
    <w:p w14:paraId="63143DAC" w14:textId="5F1ED679" w:rsidR="002423A9" w:rsidRPr="00BC6504" w:rsidRDefault="00B735A8"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More than this, though, I want to indicate the ways in which (re-)reading Bowie in </w:t>
      </w:r>
      <w:proofErr w:type="gramStart"/>
      <w:r w:rsidRPr="00BC6504">
        <w:rPr>
          <w:rFonts w:ascii="Times New Roman" w:hAnsi="Times New Roman" w:cs="Times New Roman"/>
          <w:color w:val="000000" w:themeColor="text1"/>
          <w:szCs w:val="24"/>
        </w:rPr>
        <w:t>light</w:t>
      </w:r>
      <w:proofErr w:type="gramEnd"/>
      <w:r w:rsidRPr="00BC6504">
        <w:rPr>
          <w:rFonts w:ascii="Times New Roman" w:hAnsi="Times New Roman" w:cs="Times New Roman"/>
          <w:color w:val="000000" w:themeColor="text1"/>
          <w:szCs w:val="24"/>
        </w:rPr>
        <w:t xml:space="preserve"> of Romanticism also asks us to re-assess some of our thinking about the Romantics, wherein ‘New Romanticism’ is not simply a descendent of Romanticism proper, but offers something of its own back. </w:t>
      </w:r>
      <w:proofErr w:type="gramStart"/>
      <w:r w:rsidRPr="00BC6504">
        <w:rPr>
          <w:rFonts w:ascii="Times New Roman" w:hAnsi="Times New Roman" w:cs="Times New Roman"/>
          <w:color w:val="000000" w:themeColor="text1"/>
          <w:szCs w:val="24"/>
        </w:rPr>
        <w:t>That is to say, considering</w:t>
      </w:r>
      <w:proofErr w:type="gramEnd"/>
      <w:r w:rsidRPr="00BC6504">
        <w:rPr>
          <w:rFonts w:ascii="Times New Roman" w:hAnsi="Times New Roman" w:cs="Times New Roman"/>
          <w:color w:val="000000" w:themeColor="text1"/>
          <w:szCs w:val="24"/>
        </w:rPr>
        <w:t xml:space="preserve"> Bowie’s material as a descendent of Romantic poetry asks us to reconsider how we respond to those earlier texts</w:t>
      </w:r>
      <w:del w:id="5" w:author="Jessica Tebo [2]" w:date="2022-01-25T11:44:00Z">
        <w:r w:rsidRPr="00BC6504" w:rsidDel="00012527">
          <w:rPr>
            <w:rFonts w:ascii="Times New Roman" w:hAnsi="Times New Roman" w:cs="Times New Roman"/>
            <w:color w:val="000000" w:themeColor="text1"/>
            <w:szCs w:val="24"/>
          </w:rPr>
          <w:delText>,</w:delText>
        </w:r>
      </w:del>
      <w:r w:rsidRPr="00BC6504">
        <w:rPr>
          <w:rFonts w:ascii="Times New Roman" w:hAnsi="Times New Roman" w:cs="Times New Roman"/>
          <w:color w:val="000000" w:themeColor="text1"/>
          <w:szCs w:val="24"/>
        </w:rPr>
        <w:t xml:space="preserve"> and highlights these earlier works as the products of a similarly rich perceptual field to that which inspired Bowie. Bowie’s corpus emphasi</w:t>
      </w:r>
      <w:ins w:id="6" w:author="Jessica Tebo [2]" w:date="2022-01-25T11:45:00Z">
        <w:r w:rsidR="00012527">
          <w:rPr>
            <w:rFonts w:ascii="Times New Roman" w:hAnsi="Times New Roman" w:cs="Times New Roman"/>
            <w:color w:val="000000" w:themeColor="text1"/>
            <w:szCs w:val="24"/>
          </w:rPr>
          <w:t>z</w:t>
        </w:r>
      </w:ins>
      <w:del w:id="7" w:author="Jessica Tebo [2]" w:date="2022-01-25T11:45:00Z">
        <w:r w:rsidRPr="00BC6504" w:rsidDel="00012527">
          <w:rPr>
            <w:rFonts w:ascii="Times New Roman" w:hAnsi="Times New Roman" w:cs="Times New Roman"/>
            <w:color w:val="000000" w:themeColor="text1"/>
            <w:szCs w:val="24"/>
          </w:rPr>
          <w:delText>s</w:delText>
        </w:r>
      </w:del>
      <w:r w:rsidRPr="00BC6504">
        <w:rPr>
          <w:rFonts w:ascii="Times New Roman" w:hAnsi="Times New Roman" w:cs="Times New Roman"/>
          <w:color w:val="000000" w:themeColor="text1"/>
          <w:szCs w:val="24"/>
        </w:rPr>
        <w:t xml:space="preserve">es a kind of multi-sensory perception that, as </w:t>
      </w:r>
      <w:proofErr w:type="spellStart"/>
      <w:r w:rsidRPr="00BC6504">
        <w:rPr>
          <w:rFonts w:ascii="Times New Roman" w:hAnsi="Times New Roman" w:cs="Times New Roman"/>
          <w:color w:val="000000" w:themeColor="text1"/>
          <w:szCs w:val="24"/>
        </w:rPr>
        <w:t>Barish</w:t>
      </w:r>
      <w:proofErr w:type="spellEnd"/>
      <w:r w:rsidRPr="00BC6504">
        <w:rPr>
          <w:rFonts w:ascii="Times New Roman" w:hAnsi="Times New Roman" w:cs="Times New Roman"/>
          <w:color w:val="000000" w:themeColor="text1"/>
          <w:szCs w:val="24"/>
        </w:rPr>
        <w:t xml:space="preserve"> Ali and Heidi Wallace astutely note, disrupts “the boundaries between author, text, audience and culture” (263). The unsettling of these boundaries is a distinctively Romantic </w:t>
      </w:r>
      <w:proofErr w:type="gramStart"/>
      <w:r w:rsidRPr="00BC6504">
        <w:rPr>
          <w:rFonts w:ascii="Times New Roman" w:hAnsi="Times New Roman" w:cs="Times New Roman"/>
          <w:color w:val="000000" w:themeColor="text1"/>
          <w:szCs w:val="24"/>
        </w:rPr>
        <w:t>concern, and</w:t>
      </w:r>
      <w:proofErr w:type="gramEnd"/>
      <w:r w:rsidRPr="00BC6504">
        <w:rPr>
          <w:rFonts w:ascii="Times New Roman" w:hAnsi="Times New Roman" w:cs="Times New Roman"/>
          <w:color w:val="000000" w:themeColor="text1"/>
          <w:szCs w:val="24"/>
        </w:rPr>
        <w:t xml:space="preserve"> returning to Romanticism via Bowie highlights the importance of paying attention to embodied creativity. </w:t>
      </w:r>
      <w:proofErr w:type="gramStart"/>
      <w:r w:rsidRPr="00BC6504">
        <w:rPr>
          <w:rFonts w:ascii="Times New Roman" w:hAnsi="Times New Roman" w:cs="Times New Roman"/>
          <w:color w:val="000000" w:themeColor="text1"/>
          <w:szCs w:val="24"/>
        </w:rPr>
        <w:t>In particular, Bowie</w:t>
      </w:r>
      <w:proofErr w:type="gramEnd"/>
      <w:r w:rsidRPr="00BC6504">
        <w:rPr>
          <w:rFonts w:ascii="Times New Roman" w:hAnsi="Times New Roman" w:cs="Times New Roman"/>
          <w:color w:val="000000" w:themeColor="text1"/>
          <w:szCs w:val="24"/>
        </w:rPr>
        <w:t xml:space="preserve"> emphasises sound’s role in negotiating the relationship between the self and the world in ways that have often remained underappreciated in Romantic-era works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although this neglect has begun to be rectified in recent years.</w:t>
      </w:r>
      <w:r w:rsidRPr="00BC6504">
        <w:rPr>
          <w:rStyle w:val="EndnoteReference"/>
          <w:rFonts w:ascii="Times New Roman" w:hAnsi="Times New Roman" w:cs="Times New Roman"/>
          <w:color w:val="000000" w:themeColor="text1"/>
          <w:szCs w:val="24"/>
        </w:rPr>
        <w:endnoteReference w:id="1"/>
      </w:r>
      <w:r w:rsidRPr="00BC6504">
        <w:rPr>
          <w:rFonts w:ascii="Times New Roman" w:hAnsi="Times New Roman" w:cs="Times New Roman"/>
          <w:color w:val="000000" w:themeColor="text1"/>
          <w:szCs w:val="24"/>
        </w:rPr>
        <w:t xml:space="preserve"> To align these issues, I want to suggest that Bowie drew on the imaginative possibilities of notions about contained expansion that emerged in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I think, were fundamental for understandings of</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Romantic literature. The imaginative possibilities of </w:t>
      </w:r>
      <w:r w:rsidRPr="00BC6504">
        <w:rPr>
          <w:rFonts w:ascii="Times New Roman" w:hAnsi="Times New Roman" w:cs="Times New Roman"/>
          <w:color w:val="000000" w:themeColor="text1"/>
          <w:szCs w:val="24"/>
        </w:rPr>
        <w:lastRenderedPageBreak/>
        <w:t>contained space found their most powerful expression in the use of the echo as trope and metaphor for the (New) Romantic creative self.</w:t>
      </w:r>
    </w:p>
    <w:p w14:paraId="70F98AD6" w14:textId="77777777" w:rsidR="002423A9" w:rsidRPr="00BC6504" w:rsidRDefault="002423A9" w:rsidP="00B904B7">
      <w:pPr>
        <w:spacing w:after="0"/>
        <w:jc w:val="left"/>
        <w:rPr>
          <w:rFonts w:ascii="Times New Roman" w:hAnsi="Times New Roman" w:cs="Times New Roman"/>
          <w:color w:val="000000" w:themeColor="text1"/>
          <w:szCs w:val="24"/>
        </w:rPr>
      </w:pPr>
    </w:p>
    <w:p w14:paraId="641B5428" w14:textId="56BECE34" w:rsidR="00B735A8" w:rsidRPr="00BC6504" w:rsidRDefault="00D72C63"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color w:val="000000" w:themeColor="text1"/>
          <w:szCs w:val="24"/>
        </w:rPr>
        <w:t>Coleridge and Bowie’s</w:t>
      </w:r>
      <w:r w:rsidR="00B735A8" w:rsidRPr="00BC6504">
        <w:rPr>
          <w:rFonts w:ascii="Times New Roman" w:hAnsi="Times New Roman" w:cs="Times New Roman"/>
          <w:b/>
          <w:bCs/>
          <w:color w:val="000000" w:themeColor="text1"/>
          <w:szCs w:val="24"/>
        </w:rPr>
        <w:t xml:space="preserve"> “great I Am”</w:t>
      </w:r>
      <w:r w:rsidRPr="00BC6504">
        <w:rPr>
          <w:rFonts w:ascii="Times New Roman" w:hAnsi="Times New Roman" w:cs="Times New Roman"/>
          <w:b/>
          <w:bCs/>
          <w:color w:val="000000" w:themeColor="text1"/>
          <w:szCs w:val="24"/>
        </w:rPr>
        <w:t xml:space="preserve"> </w:t>
      </w:r>
    </w:p>
    <w:p w14:paraId="0EF9E745" w14:textId="77777777" w:rsidR="002423A9" w:rsidRPr="00BC6504" w:rsidRDefault="002423A9" w:rsidP="00B904B7">
      <w:pPr>
        <w:spacing w:after="0"/>
        <w:jc w:val="left"/>
        <w:rPr>
          <w:rFonts w:ascii="Times New Roman" w:hAnsi="Times New Roman" w:cs="Times New Roman"/>
          <w:color w:val="000000" w:themeColor="text1"/>
          <w:szCs w:val="24"/>
        </w:rPr>
      </w:pPr>
    </w:p>
    <w:p w14:paraId="077868F6" w14:textId="664EFE80" w:rsidR="00B735A8" w:rsidRPr="00BC6504" w:rsidRDefault="00B735A8"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 most strident definition of selfhood in the Romantic period</w:t>
      </w:r>
      <w:r w:rsidR="00D72C63" w:rsidRPr="00BC6504">
        <w:rPr>
          <w:rFonts w:ascii="Times New Roman" w:hAnsi="Times New Roman" w:cs="Times New Roman"/>
          <w:color w:val="000000" w:themeColor="text1"/>
          <w:szCs w:val="24"/>
        </w:rPr>
        <w:t xml:space="preserve"> depends precisely on the interplay between containment and expansion that Hartley Coleridge and David Bowie identify as being core to expressions of individual identity. </w:t>
      </w:r>
      <w:r w:rsidRPr="00BC6504">
        <w:rPr>
          <w:rFonts w:ascii="Times New Roman" w:hAnsi="Times New Roman" w:cs="Times New Roman"/>
          <w:color w:val="000000" w:themeColor="text1"/>
          <w:szCs w:val="24"/>
        </w:rPr>
        <w:t>Samuel Taylor Coleridge’s concept of the Imagination depended upon motion within a contained space. At its most successful, the Imagination could queer the boundaries between subject and object. The wealth of scholarly interpretations of Coleridge’s theories of the Imagination and the “I Am” notwithstanding, little attention has been paid to the fact that Coleridge conceived of the Imagination as an essentially spatial construct.</w:t>
      </w:r>
      <w:r w:rsidRPr="00BC6504">
        <w:rPr>
          <w:rStyle w:val="EndnoteReference"/>
          <w:rFonts w:ascii="Times New Roman" w:hAnsi="Times New Roman" w:cs="Times New Roman"/>
          <w:color w:val="000000" w:themeColor="text1"/>
          <w:szCs w:val="24"/>
        </w:rPr>
        <w:endnoteReference w:id="2"/>
      </w:r>
      <w:r w:rsidRPr="00BC6504">
        <w:rPr>
          <w:rFonts w:ascii="Times New Roman" w:hAnsi="Times New Roman" w:cs="Times New Roman"/>
          <w:color w:val="000000" w:themeColor="text1"/>
          <w:szCs w:val="24"/>
        </w:rPr>
        <w:t xml:space="preserve"> Imagination was a mode that facilitated a self-discovery based upon what Helen </w:t>
      </w:r>
      <w:proofErr w:type="spellStart"/>
      <w:r w:rsidRPr="00BC6504">
        <w:rPr>
          <w:rFonts w:ascii="Times New Roman" w:hAnsi="Times New Roman" w:cs="Times New Roman"/>
          <w:color w:val="000000" w:themeColor="text1"/>
          <w:szCs w:val="24"/>
        </w:rPr>
        <w:t>Vendler</w:t>
      </w:r>
      <w:proofErr w:type="spellEnd"/>
      <w:r w:rsidRPr="00BC6504">
        <w:rPr>
          <w:rFonts w:ascii="Times New Roman" w:hAnsi="Times New Roman" w:cs="Times New Roman"/>
          <w:color w:val="000000" w:themeColor="text1"/>
          <w:szCs w:val="24"/>
        </w:rPr>
        <w:t xml:space="preserve"> terms “lyric intimacy”; it depended for its origins on circumscribed boundaries, and it was the transgressing of those borders which revealed self-knowledge. The primary Imagination was a form of motion that operated through the movement of the “finite mind” within the “infinite I AM” (</w:t>
      </w:r>
      <w:r w:rsidRPr="00BC6504">
        <w:rPr>
          <w:rFonts w:ascii="Times New Roman" w:hAnsi="Times New Roman" w:cs="Times New Roman"/>
          <w:i/>
          <w:color w:val="000000" w:themeColor="text1"/>
          <w:szCs w:val="24"/>
        </w:rPr>
        <w:t xml:space="preserve">Biographia </w:t>
      </w:r>
      <w:r w:rsidRPr="00BC6504">
        <w:rPr>
          <w:rFonts w:ascii="Times New Roman" w:hAnsi="Times New Roman" w:cs="Times New Roman"/>
          <w:color w:val="000000" w:themeColor="text1"/>
          <w:szCs w:val="24"/>
        </w:rPr>
        <w:t>I</w:t>
      </w:r>
      <w:r w:rsidR="005E34DB">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304), by which </w:t>
      </w:r>
      <w:r w:rsidR="00721820" w:rsidRPr="00BC6504">
        <w:rPr>
          <w:rFonts w:ascii="Times New Roman" w:hAnsi="Times New Roman" w:cs="Times New Roman"/>
          <w:color w:val="000000" w:themeColor="text1"/>
          <w:szCs w:val="24"/>
        </w:rPr>
        <w:t>Coleridge</w:t>
      </w:r>
      <w:r w:rsidRPr="00BC6504">
        <w:rPr>
          <w:rFonts w:ascii="Times New Roman" w:hAnsi="Times New Roman" w:cs="Times New Roman"/>
          <w:color w:val="000000" w:themeColor="text1"/>
          <w:szCs w:val="24"/>
        </w:rPr>
        <w:t xml:space="preserve"> meant “spirit, self, and self-consciousness” (</w:t>
      </w:r>
      <w:r w:rsidRPr="00BC6504">
        <w:rPr>
          <w:rFonts w:ascii="Times New Roman" w:hAnsi="Times New Roman" w:cs="Times New Roman"/>
          <w:i/>
          <w:color w:val="000000" w:themeColor="text1"/>
          <w:szCs w:val="24"/>
        </w:rPr>
        <w:t xml:space="preserve">Biographia </w:t>
      </w:r>
      <w:r w:rsidRPr="00BC6504">
        <w:rPr>
          <w:rFonts w:ascii="Times New Roman" w:hAnsi="Times New Roman" w:cs="Times New Roman"/>
          <w:color w:val="000000" w:themeColor="text1"/>
          <w:szCs w:val="24"/>
        </w:rPr>
        <w:t>I</w:t>
      </w:r>
      <w:r w:rsidR="005E34DB">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273). The primary Imagination depended, in other words, upon an interplay between containment in the finite a</w:t>
      </w:r>
      <w:r w:rsidR="00D72C63" w:rsidRPr="00BC6504">
        <w:rPr>
          <w:rFonts w:ascii="Times New Roman" w:hAnsi="Times New Roman" w:cs="Times New Roman"/>
          <w:color w:val="000000" w:themeColor="text1"/>
          <w:szCs w:val="24"/>
        </w:rPr>
        <w:t>nd expansion into the infinite.</w:t>
      </w:r>
    </w:p>
    <w:p w14:paraId="09CE39D1" w14:textId="77777777" w:rsidR="002D4DFD" w:rsidRDefault="00B735A8" w:rsidP="00B904B7">
      <w:pPr>
        <w:spacing w:after="0"/>
        <w:ind w:firstLine="720"/>
        <w:jc w:val="left"/>
        <w:rPr>
          <w:ins w:id="8" w:author="Jessica Tebo [2]" w:date="2022-01-25T12:01:00Z"/>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 secondary Imagination, meanwhile, was the “echo” of the primary</w:t>
      </w:r>
      <w:commentRangeStart w:id="9"/>
      <w:r w:rsidRPr="00BC6504">
        <w:rPr>
          <w:rFonts w:ascii="Times New Roman" w:hAnsi="Times New Roman" w:cs="Times New Roman"/>
          <w:color w:val="000000" w:themeColor="text1"/>
          <w:szCs w:val="24"/>
        </w:rPr>
        <w:t>;</w:t>
      </w:r>
      <w:commentRangeEnd w:id="9"/>
      <w:r w:rsidR="00CC68BA">
        <w:rPr>
          <w:rStyle w:val="CommentReference"/>
        </w:rPr>
        <w:commentReference w:id="9"/>
      </w:r>
      <w:r w:rsidRPr="00BC6504">
        <w:rPr>
          <w:rFonts w:ascii="Times New Roman" w:hAnsi="Times New Roman" w:cs="Times New Roman"/>
          <w:color w:val="000000" w:themeColor="text1"/>
          <w:szCs w:val="24"/>
        </w:rPr>
        <w:t xml:space="preserve"> it “dissolves, diffuses, dissipates in order to recreate” (</w:t>
      </w:r>
      <w:r w:rsidRPr="00BC6504">
        <w:rPr>
          <w:rFonts w:ascii="Times New Roman" w:hAnsi="Times New Roman" w:cs="Times New Roman"/>
          <w:i/>
          <w:color w:val="000000" w:themeColor="text1"/>
          <w:szCs w:val="24"/>
        </w:rPr>
        <w:t>Biographia</w:t>
      </w:r>
      <w:r w:rsidRPr="00BC6504">
        <w:rPr>
          <w:rFonts w:ascii="Times New Roman" w:hAnsi="Times New Roman" w:cs="Times New Roman"/>
          <w:color w:val="000000" w:themeColor="text1"/>
          <w:szCs w:val="24"/>
        </w:rPr>
        <w:t xml:space="preserve"> I</w:t>
      </w:r>
      <w:r w:rsidR="005E34DB">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304). Jonathan Wordsworth thinks that this phrasing is proof that the secondary Imagination was less important for Coleridge than the primary; he finds that the word “echo” suggests a “diminishment” (75). Yet, in this instance, the echo’s diffusion does not necessarily render the effect weaker; in fact, Coleridge </w:t>
      </w:r>
      <w:r w:rsidRPr="00BC6504">
        <w:rPr>
          <w:rFonts w:ascii="Times New Roman" w:hAnsi="Times New Roman" w:cs="Times New Roman"/>
          <w:color w:val="000000" w:themeColor="text1"/>
          <w:szCs w:val="24"/>
        </w:rPr>
        <w:lastRenderedPageBreak/>
        <w:t xml:space="preserve">thought that this diffusion caused an erasure of the boundary between the self and God, allowing them to </w:t>
      </w:r>
      <w:proofErr w:type="gramStart"/>
      <w:r w:rsidRPr="00BC6504">
        <w:rPr>
          <w:rFonts w:ascii="Times New Roman" w:hAnsi="Times New Roman" w:cs="Times New Roman"/>
          <w:color w:val="000000" w:themeColor="text1"/>
          <w:szCs w:val="24"/>
        </w:rPr>
        <w:t>blend together</w:t>
      </w:r>
      <w:proofErr w:type="gramEnd"/>
      <w:r w:rsidRPr="00BC6504">
        <w:rPr>
          <w:rFonts w:ascii="Times New Roman" w:hAnsi="Times New Roman" w:cs="Times New Roman"/>
          <w:color w:val="000000" w:themeColor="text1"/>
          <w:szCs w:val="24"/>
        </w:rPr>
        <w:t>. At its most successful</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generation of “the absolute I AM”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Imagination could lead to a discovery of the divine in the self, and the self in the divine. And the echo</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w:t>
      </w:r>
      <w:r w:rsidRPr="00BC6504">
        <w:rPr>
          <w:rFonts w:ascii="Times New Roman" w:hAnsi="Times New Roman" w:cs="Times New Roman"/>
          <w:i/>
          <w:color w:val="000000" w:themeColor="text1"/>
          <w:szCs w:val="24"/>
        </w:rPr>
        <w:t>act of writing itself</w:t>
      </w:r>
      <w:r w:rsidRPr="00BC6504">
        <w:rPr>
          <w:rFonts w:ascii="Times New Roman" w:hAnsi="Times New Roman" w:cs="Times New Roman"/>
          <w:color w:val="000000" w:themeColor="text1"/>
          <w:szCs w:val="24"/>
        </w:rPr>
        <w:t>,” as Wordsworth interprets it (83)</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linked this divine self to the rest of Creation; Coleridge concluded his “Literary Life” with the thought that the “filial WORD” of “the great I AM” created a “choral echo [which] is the universe”</w:t>
      </w:r>
      <w:r w:rsidR="000A7047">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w:t>
      </w:r>
      <w:r w:rsidRPr="00BC6504">
        <w:rPr>
          <w:rFonts w:ascii="Times New Roman" w:hAnsi="Times New Roman" w:cs="Times New Roman"/>
          <w:i/>
          <w:color w:val="000000" w:themeColor="text1"/>
          <w:szCs w:val="24"/>
        </w:rPr>
        <w:t>Biographia</w:t>
      </w:r>
      <w:r w:rsidRPr="00BC6504">
        <w:rPr>
          <w:rFonts w:ascii="Times New Roman" w:hAnsi="Times New Roman" w:cs="Times New Roman"/>
          <w:color w:val="000000" w:themeColor="text1"/>
          <w:szCs w:val="24"/>
        </w:rPr>
        <w:t xml:space="preserve"> II</w:t>
      </w:r>
      <w:r w:rsidR="005E34DB">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247</w:t>
      </w:r>
      <w:bookmarkStart w:id="10" w:name="_Hlk77620202"/>
      <w:r w:rsidR="000A7047">
        <w:rPr>
          <w:rFonts w:ascii="Times New Roman" w:hAnsi="Times New Roman" w:cs="Times New Roman"/>
          <w:color w:val="000000" w:themeColor="text1"/>
          <w:szCs w:val="24"/>
          <w:lang w:val="en-US"/>
        </w:rPr>
        <w:t>–</w:t>
      </w:r>
      <w:bookmarkEnd w:id="10"/>
      <w:del w:id="11" w:author="Jessica Tebo [2]" w:date="2022-01-25T11:58:00Z">
        <w:r w:rsidRPr="00BC6504" w:rsidDel="002D4DFD">
          <w:rPr>
            <w:rFonts w:ascii="Times New Roman" w:hAnsi="Times New Roman" w:cs="Times New Roman"/>
            <w:color w:val="000000" w:themeColor="text1"/>
            <w:szCs w:val="24"/>
          </w:rPr>
          <w:delText>4</w:delText>
        </w:r>
      </w:del>
      <w:r w:rsidRPr="00BC6504">
        <w:rPr>
          <w:rFonts w:ascii="Times New Roman" w:hAnsi="Times New Roman" w:cs="Times New Roman"/>
          <w:color w:val="000000" w:themeColor="text1"/>
          <w:szCs w:val="24"/>
        </w:rPr>
        <w:t xml:space="preserve">8). Here, it is not just the poet’s voice that lives through other voices; God himself depends for his influence on the echoes created by individual voices and texts. As </w:t>
      </w:r>
      <w:r w:rsidR="00752369" w:rsidRPr="00BC6504">
        <w:rPr>
          <w:rFonts w:ascii="Times New Roman" w:hAnsi="Times New Roman" w:cs="Times New Roman"/>
          <w:color w:val="000000" w:themeColor="text1"/>
          <w:szCs w:val="24"/>
        </w:rPr>
        <w:t>Denis</w:t>
      </w:r>
      <w:r w:rsidRPr="00BC6504">
        <w:rPr>
          <w:rFonts w:ascii="Times New Roman" w:hAnsi="Times New Roman" w:cs="Times New Roman"/>
          <w:color w:val="000000" w:themeColor="text1"/>
          <w:szCs w:val="24"/>
        </w:rPr>
        <w:t xml:space="preserve"> Flannery suggest</w:t>
      </w:r>
      <w:r w:rsidR="00752369" w:rsidRPr="00BC6504">
        <w:rPr>
          <w:rFonts w:ascii="Times New Roman" w:hAnsi="Times New Roman" w:cs="Times New Roman"/>
          <w:color w:val="000000" w:themeColor="text1"/>
          <w:szCs w:val="24"/>
        </w:rPr>
        <w:t>s</w:t>
      </w:r>
      <w:r w:rsidRPr="00BC6504">
        <w:rPr>
          <w:rFonts w:ascii="Times New Roman" w:hAnsi="Times New Roman" w:cs="Times New Roman"/>
          <w:color w:val="000000" w:themeColor="text1"/>
          <w:szCs w:val="24"/>
        </w:rPr>
        <w:t xml:space="preserve"> </w:t>
      </w:r>
      <w:r w:rsidR="00752369" w:rsidRPr="00BC6504">
        <w:rPr>
          <w:rFonts w:ascii="Times New Roman" w:hAnsi="Times New Roman" w:cs="Times New Roman"/>
          <w:color w:val="000000" w:themeColor="text1"/>
          <w:szCs w:val="24"/>
        </w:rPr>
        <w:t>is the case f</w:t>
      </w:r>
    </w:p>
    <w:p w14:paraId="315F6475" w14:textId="29D2748E" w:rsidR="00B735A8" w:rsidRPr="00BC6504" w:rsidRDefault="00752369"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or Bowie’s</w:t>
      </w:r>
      <w:r w:rsidR="00B735A8" w:rsidRPr="00BC6504">
        <w:rPr>
          <w:rFonts w:ascii="Times New Roman" w:hAnsi="Times New Roman" w:cs="Times New Roman"/>
          <w:color w:val="000000" w:themeColor="text1"/>
          <w:szCs w:val="24"/>
        </w:rPr>
        <w:t xml:space="preserve"> sound</w:t>
      </w:r>
      <w:r w:rsidRPr="00BC6504">
        <w:rPr>
          <w:rFonts w:ascii="Times New Roman" w:hAnsi="Times New Roman" w:cs="Times New Roman"/>
          <w:color w:val="000000" w:themeColor="text1"/>
          <w:szCs w:val="24"/>
        </w:rPr>
        <w:t>s</w:t>
      </w:r>
      <w:r w:rsidR="00B735A8" w:rsidRPr="00BC6504">
        <w:rPr>
          <w:rFonts w:ascii="Times New Roman" w:hAnsi="Times New Roman" w:cs="Times New Roman"/>
          <w:color w:val="000000" w:themeColor="text1"/>
          <w:szCs w:val="24"/>
        </w:rPr>
        <w:t>, the Coleridgean Imagination is a force that can “queer” the limits of the self, leading to new understandings of the individual’s sense of identity and relationship to the</w:t>
      </w:r>
      <w:r w:rsidR="006B6E10" w:rsidRPr="00BC6504">
        <w:rPr>
          <w:rFonts w:ascii="Times New Roman" w:hAnsi="Times New Roman" w:cs="Times New Roman"/>
          <w:color w:val="000000" w:themeColor="text1"/>
          <w:szCs w:val="24"/>
        </w:rPr>
        <w:t xml:space="preserve"> cosmos</w:t>
      </w:r>
      <w:r w:rsidR="00B735A8" w:rsidRPr="00BC6504">
        <w:rPr>
          <w:rFonts w:ascii="Times New Roman" w:hAnsi="Times New Roman" w:cs="Times New Roman"/>
          <w:color w:val="000000" w:themeColor="text1"/>
          <w:szCs w:val="24"/>
        </w:rPr>
        <w:t>.</w:t>
      </w:r>
    </w:p>
    <w:p w14:paraId="1D299F3F" w14:textId="46BF7E49" w:rsidR="002423A9" w:rsidRPr="00BC6504" w:rsidRDefault="00B735A8"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Bowie’s version of the “I Am” is inherited from </w:t>
      </w:r>
      <w:r w:rsidR="00494354" w:rsidRPr="00BC6504">
        <w:rPr>
          <w:rFonts w:ascii="Times New Roman" w:hAnsi="Times New Roman" w:cs="Times New Roman"/>
          <w:color w:val="000000" w:themeColor="text1"/>
          <w:szCs w:val="24"/>
        </w:rPr>
        <w:t xml:space="preserve">Maurice </w:t>
      </w:r>
      <w:r w:rsidRPr="00BC6504">
        <w:rPr>
          <w:rFonts w:ascii="Times New Roman" w:hAnsi="Times New Roman" w:cs="Times New Roman"/>
          <w:color w:val="000000" w:themeColor="text1"/>
          <w:szCs w:val="24"/>
        </w:rPr>
        <w:t>Merleau-Ponty, who Coleridge anticipated in believing that</w:t>
      </w:r>
      <w:r w:rsidRPr="00BC6504">
        <w:rPr>
          <w:rStyle w:val="DraftNormalCha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the “I Am” cannot be demarcated. Instead, it “moves outwards” to provide personal, phenomenological definition to the physical, moral</w:t>
      </w:r>
      <w:r w:rsidR="007B774E">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historical worlds (Merleau-Ponty ix). It has seemed to </w:t>
      </w:r>
      <w:proofErr w:type="gramStart"/>
      <w:r w:rsidRPr="00BC6504">
        <w:rPr>
          <w:rFonts w:ascii="Times New Roman" w:hAnsi="Times New Roman" w:cs="Times New Roman"/>
          <w:color w:val="000000" w:themeColor="text1"/>
          <w:szCs w:val="24"/>
        </w:rPr>
        <w:t>a number of</w:t>
      </w:r>
      <w:proofErr w:type="gramEnd"/>
      <w:r w:rsidRPr="00BC6504">
        <w:rPr>
          <w:rFonts w:ascii="Times New Roman" w:hAnsi="Times New Roman" w:cs="Times New Roman"/>
          <w:color w:val="000000" w:themeColor="text1"/>
          <w:szCs w:val="24"/>
        </w:rPr>
        <w:t xml:space="preserve"> Bowie scholars that this move outwards is indicative of a form of liminality that translates into a loss of selfhood. Ian Chapman finds that liminality indicates Bowie’s perpetual fear about a such a loss (2015), whilst Nicholas Greco conceives of Bowie’s liminal space as a kind of labyrinth: Bowie “enters into it and is lost,” he thinks (164). But what Greco and Chapman interpret as liminality is, in Bowie’s own terms, a “third dimension” (Yentob 1975). It is a queer landscape, located between the borders of established spaces, which translates a loss of selfhood into something more like an excess of it. Yet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as I want to demonstrate in the remainder of this essay</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Bowie recalls Coleridge in foregrounding the role of the echo in the discovery of the “I Am.” In Bowie’s works, the echo is the principal means of </w:t>
      </w:r>
      <w:r w:rsidRPr="00BC6504">
        <w:rPr>
          <w:rFonts w:ascii="Times New Roman" w:hAnsi="Times New Roman" w:cs="Times New Roman"/>
          <w:color w:val="000000" w:themeColor="text1"/>
          <w:szCs w:val="24"/>
        </w:rPr>
        <w:lastRenderedPageBreak/>
        <w:t xml:space="preserve">communicating this new idea of the “I Am”; it opens out new possibilities for the individual to diffuse and diffract into what </w:t>
      </w:r>
      <w:r w:rsidR="00F805B4" w:rsidRPr="00BC6504">
        <w:rPr>
          <w:rFonts w:ascii="Times New Roman" w:hAnsi="Times New Roman" w:cs="Times New Roman"/>
          <w:color w:val="000000" w:themeColor="text1"/>
          <w:szCs w:val="24"/>
        </w:rPr>
        <w:t xml:space="preserve">Shelton </w:t>
      </w:r>
      <w:r w:rsidRPr="00BC6504">
        <w:rPr>
          <w:rFonts w:ascii="Times New Roman" w:hAnsi="Times New Roman" w:cs="Times New Roman"/>
          <w:color w:val="000000" w:themeColor="text1"/>
          <w:szCs w:val="24"/>
        </w:rPr>
        <w:t>Waldrep calls “performances of self</w:t>
      </w:r>
      <w:r w:rsidR="005B7529">
        <w:rPr>
          <w:rFonts w:ascii="Times New Roman" w:hAnsi="Times New Roman" w:cs="Times New Roman"/>
          <w:color w:val="000000" w:themeColor="text1"/>
          <w:szCs w:val="24"/>
        </w:rPr>
        <w:t>.”</w:t>
      </w:r>
    </w:p>
    <w:p w14:paraId="0DA755F3" w14:textId="77777777" w:rsidR="002423A9" w:rsidRPr="00BC6504" w:rsidRDefault="002423A9" w:rsidP="00B904B7">
      <w:pPr>
        <w:spacing w:after="0"/>
        <w:jc w:val="left"/>
        <w:rPr>
          <w:rFonts w:ascii="Times New Roman" w:hAnsi="Times New Roman" w:cs="Times New Roman"/>
          <w:color w:val="000000" w:themeColor="text1"/>
          <w:szCs w:val="24"/>
        </w:rPr>
      </w:pPr>
    </w:p>
    <w:p w14:paraId="4412E385" w14:textId="7480D63A" w:rsidR="00D72C63" w:rsidRPr="00BC6504" w:rsidRDefault="00D72C63"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szCs w:val="24"/>
        </w:rPr>
        <w:t>Echolocation and (New) Romanticism</w:t>
      </w:r>
    </w:p>
    <w:p w14:paraId="75B6A9A9" w14:textId="77777777" w:rsidR="002423A9" w:rsidRPr="00BC6504" w:rsidRDefault="002423A9" w:rsidP="00B904B7">
      <w:pPr>
        <w:spacing w:after="0"/>
        <w:jc w:val="left"/>
        <w:rPr>
          <w:rFonts w:ascii="Times New Roman" w:hAnsi="Times New Roman" w:cs="Times New Roman"/>
          <w:color w:val="000000" w:themeColor="text1"/>
          <w:szCs w:val="24"/>
        </w:rPr>
      </w:pPr>
    </w:p>
    <w:p w14:paraId="1EBFFE2E" w14:textId="77777777" w:rsidR="00601585" w:rsidRDefault="00D72C63"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When Drew Daniel writes that sound</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i/>
          <w:color w:val="000000" w:themeColor="text1"/>
          <w:szCs w:val="24"/>
        </w:rPr>
        <w:t>not music</w:t>
      </w:r>
      <w:r w:rsidR="005B7529">
        <w:rPr>
          <w:rFonts w:ascii="Times New Roman" w:hAnsi="Times New Roman" w:cs="Times New Roman"/>
          <w:iCs/>
          <w:color w:val="000000" w:themeColor="text1"/>
          <w:szCs w:val="24"/>
        </w:rPr>
        <w:t>,</w:t>
      </w:r>
      <w:r w:rsidRPr="00BC6504">
        <w:rPr>
          <w:rFonts w:ascii="Times New Roman" w:hAnsi="Times New Roman" w:cs="Times New Roman"/>
          <w:color w:val="000000" w:themeColor="text1"/>
          <w:szCs w:val="24"/>
        </w:rPr>
        <w:t>” he clarifies, “</w:t>
      </w:r>
      <w:r w:rsidRPr="00BC6504">
        <w:rPr>
          <w:rFonts w:ascii="Times New Roman" w:hAnsi="Times New Roman" w:cs="Times New Roman"/>
          <w:i/>
          <w:color w:val="000000" w:themeColor="text1"/>
          <w:szCs w:val="24"/>
        </w:rPr>
        <w:t>but sound</w:t>
      </w:r>
      <w:r w:rsidRPr="00BC6504">
        <w:rPr>
          <w:rFonts w:ascii="Times New Roman" w:hAnsi="Times New Roman" w:cs="Times New Roman"/>
          <w:color w:val="000000" w:themeColor="text1"/>
          <w:szCs w:val="24"/>
        </w:rPr>
        <w: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is uniquely able to queer the boundaries between individual, community</w:t>
      </w:r>
      <w:r w:rsidR="00B91F8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environment, he posits a theory of listening that is fundamentally indebted to the kind of Romantic </w:t>
      </w:r>
      <w:r w:rsidR="00C06574" w:rsidRPr="00BC6504">
        <w:rPr>
          <w:rFonts w:ascii="Times New Roman" w:hAnsi="Times New Roman" w:cs="Times New Roman"/>
          <w:color w:val="000000" w:themeColor="text1"/>
          <w:szCs w:val="24"/>
        </w:rPr>
        <w:t>imaginary</w:t>
      </w:r>
      <w:r w:rsidRPr="00BC6504">
        <w:rPr>
          <w:rFonts w:ascii="Times New Roman" w:hAnsi="Times New Roman" w:cs="Times New Roman"/>
          <w:color w:val="000000" w:themeColor="text1"/>
          <w:szCs w:val="24"/>
        </w:rPr>
        <w:t xml:space="preserve"> I have been outlining. </w:t>
      </w:r>
      <w:commentRangeStart w:id="12"/>
      <w:r w:rsidRPr="00BC6504">
        <w:rPr>
          <w:rFonts w:ascii="Times New Roman" w:hAnsi="Times New Roman" w:cs="Times New Roman"/>
          <w:color w:val="000000" w:themeColor="text1"/>
          <w:szCs w:val="24"/>
        </w:rPr>
        <w:t>By its very nature, Daniel argues, sound operates through a disruption of the boundaries between inside and outside; whilst it can reinforce our sense of individuality through its creation of a personal sonic experience, what Daniel calls the “promiscuous open-ness of the ear” means that “[s]</w:t>
      </w:r>
      <w:proofErr w:type="spellStart"/>
      <w:r w:rsidRPr="00BC6504">
        <w:rPr>
          <w:rFonts w:ascii="Times New Roman" w:hAnsi="Times New Roman" w:cs="Times New Roman"/>
          <w:color w:val="000000" w:themeColor="text1"/>
          <w:szCs w:val="24"/>
        </w:rPr>
        <w:t>ound</w:t>
      </w:r>
      <w:proofErr w:type="spellEnd"/>
      <w:r w:rsidRPr="00BC6504">
        <w:rPr>
          <w:rFonts w:ascii="Times New Roman" w:hAnsi="Times New Roman" w:cs="Times New Roman"/>
          <w:color w:val="000000" w:themeColor="text1"/>
          <w:szCs w:val="24"/>
        </w:rPr>
        <w:t xml:space="preserve"> intrudes upon us with the fact of the world” Listening itself, in this reading, becomes a form of contained expansion, whereb</w:t>
      </w:r>
      <w:r w:rsidR="00F805B4" w:rsidRPr="00BC6504">
        <w:rPr>
          <w:rFonts w:ascii="Times New Roman" w:hAnsi="Times New Roman" w:cs="Times New Roman"/>
          <w:color w:val="000000" w:themeColor="text1"/>
          <w:szCs w:val="24"/>
        </w:rPr>
        <w:t>y</w:t>
      </w:r>
      <w:r w:rsidRPr="00BC6504">
        <w:rPr>
          <w:rFonts w:ascii="Times New Roman" w:hAnsi="Times New Roman" w:cs="Times New Roman"/>
          <w:color w:val="000000" w:themeColor="text1"/>
          <w:szCs w:val="24"/>
        </w:rPr>
        <w:t xml:space="preserve"> intrusion “affords us the possibility of forgetting </w:t>
      </w:r>
      <w:r w:rsidR="00C64565">
        <w:rPr>
          <w:rFonts w:ascii="Times New Roman" w:hAnsi="Times New Roman" w:cs="Times New Roman"/>
          <w:color w:val="000000" w:themeColor="text1"/>
          <w:szCs w:val="24"/>
        </w:rPr>
        <w:t>. . .</w:t>
      </w:r>
      <w:r w:rsidRPr="00BC6504">
        <w:rPr>
          <w:rFonts w:ascii="Times New Roman" w:hAnsi="Times New Roman" w:cs="Times New Roman"/>
          <w:color w:val="000000" w:themeColor="text1"/>
          <w:szCs w:val="24"/>
        </w:rPr>
        <w:t xml:space="preserve"> attachments to our subjective particularity and affiliation and instead forces us to register the everywhere of an ongoing being, an outside where we thought there was no outside.” </w:t>
      </w:r>
      <w:commentRangeEnd w:id="12"/>
      <w:r w:rsidR="004971CC">
        <w:rPr>
          <w:rStyle w:val="CommentReference"/>
        </w:rPr>
        <w:commentReference w:id="12"/>
      </w:r>
      <w:r w:rsidRPr="00BC6504">
        <w:rPr>
          <w:rFonts w:ascii="Times New Roman" w:hAnsi="Times New Roman" w:cs="Times New Roman"/>
          <w:color w:val="000000" w:themeColor="text1"/>
          <w:szCs w:val="24"/>
        </w:rPr>
        <w:t>Sound, meanwhile, becomes a unique way of communicating both the tensions and affinities between the individual and a “perceptual community” that links us to “the world beyond that community.” In short, Daniel concludes, sound “blurs the edges” of the self.</w:t>
      </w:r>
    </w:p>
    <w:p w14:paraId="164D253D" w14:textId="3A59B6A0" w:rsidR="00D72C63" w:rsidRPr="00BC6504" w:rsidRDefault="00D72C63" w:rsidP="00601585">
      <w:pPr>
        <w:spacing w:after="0"/>
        <w:ind w:firstLine="68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Daniel believes this process to be specific to sound, rather than music</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or, at least, recorded music</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because the kind of queerness he describes relies upon the true experience of what he calls an “immanent occasion”; since recording fixes a certain sound in place, it removes the possibility for sonic spontaneity that Daniel sees as central to sound’s inherent queerness. But what not even recording music can do is to fix the affect it produces in the listener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and, in Romantic thinking, it was affect that distinguished music from sound. John </w:t>
      </w:r>
      <w:r w:rsidRPr="00BC6504">
        <w:rPr>
          <w:rFonts w:ascii="Times New Roman" w:hAnsi="Times New Roman" w:cs="Times New Roman"/>
          <w:color w:val="000000" w:themeColor="text1"/>
          <w:szCs w:val="24"/>
        </w:rPr>
        <w:lastRenderedPageBreak/>
        <w:t xml:space="preserve">Ruskin, for instance, drew on the philosophies of Plato and Hesiod when he clarified in </w:t>
      </w:r>
      <w:proofErr w:type="spellStart"/>
      <w:r w:rsidRPr="00BC6504">
        <w:rPr>
          <w:rFonts w:ascii="Times New Roman" w:hAnsi="Times New Roman" w:cs="Times New Roman"/>
          <w:i/>
          <w:color w:val="000000" w:themeColor="text1"/>
          <w:szCs w:val="24"/>
        </w:rPr>
        <w:t>Fors</w:t>
      </w:r>
      <w:proofErr w:type="spellEnd"/>
      <w:r w:rsidRPr="00BC6504">
        <w:rPr>
          <w:rFonts w:ascii="Times New Roman" w:hAnsi="Times New Roman" w:cs="Times New Roman"/>
          <w:i/>
          <w:color w:val="000000" w:themeColor="text1"/>
          <w:szCs w:val="24"/>
        </w:rPr>
        <w:t xml:space="preserve"> </w:t>
      </w:r>
      <w:proofErr w:type="spellStart"/>
      <w:r w:rsidRPr="00BC6504">
        <w:rPr>
          <w:rFonts w:ascii="Times New Roman" w:hAnsi="Times New Roman" w:cs="Times New Roman"/>
          <w:i/>
          <w:color w:val="000000" w:themeColor="text1"/>
          <w:szCs w:val="24"/>
        </w:rPr>
        <w:t>Clavigera</w:t>
      </w:r>
      <w:proofErr w:type="spellEnd"/>
      <w:r w:rsidRPr="00BC6504">
        <w:rPr>
          <w:rFonts w:ascii="Times New Roman" w:hAnsi="Times New Roman" w:cs="Times New Roman"/>
          <w:i/>
          <w:color w:val="000000" w:themeColor="text1"/>
          <w:szCs w:val="24"/>
        </w:rPr>
        <w:t xml:space="preserve"> </w:t>
      </w:r>
      <w:r w:rsidRPr="00BC6504">
        <w:rPr>
          <w:rFonts w:ascii="Times New Roman" w:hAnsi="Times New Roman" w:cs="Times New Roman"/>
          <w:color w:val="000000" w:themeColor="text1"/>
          <w:szCs w:val="24"/>
        </w:rPr>
        <w:t xml:space="preserve">(1875) that “the Greeks only called ‘Music’ the kind of sound which induced right moral feeling </w:t>
      </w:r>
      <w:r w:rsidR="000A7047">
        <w:rPr>
          <w:rFonts w:ascii="Times New Roman" w:hAnsi="Times New Roman" w:cs="Times New Roman"/>
          <w:color w:val="000000" w:themeColor="text1"/>
          <w:szCs w:val="24"/>
        </w:rPr>
        <w:t>. . .</w:t>
      </w:r>
      <w:r w:rsidRPr="00BC6504">
        <w:rPr>
          <w:rFonts w:ascii="Times New Roman" w:hAnsi="Times New Roman" w:cs="Times New Roman"/>
          <w:color w:val="000000" w:themeColor="text1"/>
          <w:szCs w:val="24"/>
        </w:rPr>
        <w:t xml:space="preserve"> and any other kind of sound than that, however beautiful to the ear or scientific in composition, they did not call ‘Music’” (261). The recognition of such feelings relied on a listener trained in the art of translating a sonic “impulse on the organ” into an “observation of the mind.” The physical quality of sound, and the ability to hear it, was only part of the point, as Ruskin explained in “The Queen of the Air” (1869):</w:t>
      </w:r>
    </w:p>
    <w:p w14:paraId="441A8D48" w14:textId="628881BF" w:rsidR="00D72C63" w:rsidRPr="00BC6504" w:rsidRDefault="00D72C63" w:rsidP="00B904B7">
      <w:pPr>
        <w:pStyle w:val="NoSpacing"/>
        <w:spacing w:line="480" w:lineRule="auto"/>
        <w:rPr>
          <w:rFonts w:ascii="Times New Roman" w:hAnsi="Times New Roman" w:cs="Times New Roman"/>
          <w:color w:val="000000" w:themeColor="text1"/>
          <w:sz w:val="24"/>
          <w:szCs w:val="24"/>
        </w:rPr>
      </w:pPr>
      <w:bookmarkStart w:id="13" w:name="_Hlk531861888"/>
      <w:r w:rsidRPr="00BC6504">
        <w:rPr>
          <w:rFonts w:ascii="Times New Roman" w:hAnsi="Times New Roman" w:cs="Times New Roman"/>
          <w:color w:val="000000" w:themeColor="text1"/>
          <w:sz w:val="24"/>
          <w:szCs w:val="24"/>
        </w:rPr>
        <w:t xml:space="preserve">It is quite true that the tympanum of the ear vibrates under sound, and that the surface of the water in a ditch vibrates too: but the ditch hears nothing for all that; and my hearing is still to me as blessed a mystery as ever, and the interval between the ditch and me, quite as great. If the trembling sound in my ears was once of the marriage bell which began my </w:t>
      </w:r>
      <w:proofErr w:type="gramStart"/>
      <w:r w:rsidRPr="00BC6504">
        <w:rPr>
          <w:rFonts w:ascii="Times New Roman" w:hAnsi="Times New Roman" w:cs="Times New Roman"/>
          <w:color w:val="000000" w:themeColor="text1"/>
          <w:sz w:val="24"/>
          <w:szCs w:val="24"/>
        </w:rPr>
        <w:t>happiness, and</w:t>
      </w:r>
      <w:proofErr w:type="gramEnd"/>
      <w:r w:rsidRPr="00BC6504">
        <w:rPr>
          <w:rFonts w:ascii="Times New Roman" w:hAnsi="Times New Roman" w:cs="Times New Roman"/>
          <w:color w:val="000000" w:themeColor="text1"/>
          <w:sz w:val="24"/>
          <w:szCs w:val="24"/>
        </w:rPr>
        <w:t xml:space="preserve"> is now of the passing bell which ends it, the difference between those two sounds to me cannot be counted by the number of concussions</w:t>
      </w:r>
      <w:r w:rsidR="00777A0C">
        <w:rPr>
          <w:rFonts w:ascii="Times New Roman" w:hAnsi="Times New Roman" w:cs="Times New Roman"/>
          <w:color w:val="000000" w:themeColor="text1"/>
          <w:sz w:val="24"/>
          <w:szCs w:val="24"/>
        </w:rPr>
        <w:t>.</w:t>
      </w:r>
      <w:r w:rsidRPr="00BC6504">
        <w:rPr>
          <w:rFonts w:ascii="Times New Roman" w:hAnsi="Times New Roman" w:cs="Times New Roman"/>
          <w:color w:val="000000" w:themeColor="text1"/>
          <w:sz w:val="24"/>
          <w:szCs w:val="24"/>
        </w:rPr>
        <w:t xml:space="preserve"> (354)</w:t>
      </w:r>
    </w:p>
    <w:bookmarkEnd w:id="13"/>
    <w:p w14:paraId="49AAD235" w14:textId="70875B07" w:rsidR="00D72C63" w:rsidRPr="00BC6504" w:rsidRDefault="00D72C63"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Ruskin acknowledges something that Daniel risks </w:t>
      </w:r>
      <w:proofErr w:type="gramStart"/>
      <w:r w:rsidRPr="00BC6504">
        <w:rPr>
          <w:rFonts w:ascii="Times New Roman" w:hAnsi="Times New Roman" w:cs="Times New Roman"/>
          <w:color w:val="000000" w:themeColor="text1"/>
          <w:szCs w:val="24"/>
        </w:rPr>
        <w:t>overlooking:</w:t>
      </w:r>
      <w:proofErr w:type="gramEnd"/>
      <w:r w:rsidRPr="00BC6504">
        <w:rPr>
          <w:rFonts w:ascii="Times New Roman" w:hAnsi="Times New Roman" w:cs="Times New Roman"/>
          <w:color w:val="000000" w:themeColor="text1"/>
          <w:szCs w:val="24"/>
        </w:rPr>
        <w:t xml:space="preserve"> that both sound and music can mean something different at every encounter, a reflection of the influence that social codes and personal circumstances have on the act of listening. Ruskin acknowledges the role of feeling in listening: he concludes that music is a combination of the soundwave with the listener’s affective response to it. In this sense, music becomes sound properly interpreted. It is this kind of slippage between sound and music with which Bowie’s corpus plays; in seeking to affect his listener’s space as much as to communicate a track-specific sonic world, Bowie floats in a most peculiar way between, as Denis Flannery observes, “recognition and anonymity, the cohering force of music and the dissolving, queering effect of sound” (159). Bowie’s material mediates between coherence and dissolution, and between sound and music, in part through the careful ways in which it was landscaped to communicate a sense of </w:t>
      </w:r>
      <w:r w:rsidRPr="00BC6504">
        <w:rPr>
          <w:rFonts w:ascii="Times New Roman" w:hAnsi="Times New Roman" w:cs="Times New Roman"/>
          <w:color w:val="000000" w:themeColor="text1"/>
          <w:szCs w:val="24"/>
        </w:rPr>
        <w:lastRenderedPageBreak/>
        <w:t>spatiality through both his lyrics and the record’s sonic formation of space. Bowie’s aim was not to induce a Ruskinian “right moral feeling”; rather, these tracks created a contained space in which feeling</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as a changeable, mutable experience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could be explored as the centre-point of a form of individualism which acknowledged that individuality need not be fixed.</w:t>
      </w:r>
    </w:p>
    <w:p w14:paraId="394F06EF" w14:textId="42F009C0" w:rsidR="00D72C63" w:rsidRPr="00BC6504" w:rsidRDefault="00D72C63" w:rsidP="00B904B7">
      <w:pPr>
        <w:spacing w:after="0"/>
        <w:ind w:firstLine="68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This is, perhaps, particularly true of “Space Oddity</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which self-consciously marks out a form of soundbox, a musicological concept that visualises music as a four-dimensional model and </w:t>
      </w:r>
      <w:commentRangeStart w:id="14"/>
      <w:r w:rsidRPr="00BC6504">
        <w:rPr>
          <w:rFonts w:ascii="Times New Roman" w:hAnsi="Times New Roman" w:cs="Times New Roman"/>
          <w:color w:val="000000" w:themeColor="text1"/>
          <w:szCs w:val="24"/>
        </w:rPr>
        <w:t xml:space="preserve">attempts, Ruth </w:t>
      </w:r>
      <w:proofErr w:type="spellStart"/>
      <w:r w:rsidRPr="00BC6504">
        <w:rPr>
          <w:rFonts w:ascii="Times New Roman" w:hAnsi="Times New Roman" w:cs="Times New Roman"/>
          <w:color w:val="000000" w:themeColor="text1"/>
          <w:szCs w:val="24"/>
        </w:rPr>
        <w:t>Dockwray</w:t>
      </w:r>
      <w:proofErr w:type="spellEnd"/>
      <w:r w:rsidRPr="00BC6504">
        <w:rPr>
          <w:rFonts w:ascii="Times New Roman" w:hAnsi="Times New Roman" w:cs="Times New Roman"/>
          <w:color w:val="000000" w:themeColor="text1"/>
          <w:szCs w:val="24"/>
        </w:rPr>
        <w:t xml:space="preserve"> </w:t>
      </w:r>
      <w:commentRangeEnd w:id="14"/>
      <w:r w:rsidR="00B51827">
        <w:rPr>
          <w:rStyle w:val="CommentReference"/>
        </w:rPr>
        <w:commentReference w:id="14"/>
      </w:r>
      <w:r w:rsidRPr="00BC6504">
        <w:rPr>
          <w:rFonts w:ascii="Times New Roman" w:hAnsi="Times New Roman" w:cs="Times New Roman"/>
          <w:color w:val="000000" w:themeColor="text1"/>
          <w:szCs w:val="24"/>
        </w:rPr>
        <w:t xml:space="preserve">and Allan F. Moore explain, to map the “locations of sound sources in recordings” (182). It offers a way of </w:t>
      </w:r>
      <w:r w:rsidR="00305A06"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conceptualizing the textural space that a recording inhabits, by enabling us to literally hear recordings taking space</w:t>
      </w:r>
      <w:r w:rsidR="00305A06" w:rsidRPr="00BC6504">
        <w:rPr>
          <w:rFonts w:ascii="Times New Roman" w:hAnsi="Times New Roman" w:cs="Times New Roman"/>
          <w:color w:val="000000" w:themeColor="text1"/>
          <w:szCs w:val="24"/>
        </w:rPr>
        <w:t>” (Moore 30</w:t>
      </w:r>
      <w:del w:id="15" w:author="Jessica Tebo [2]" w:date="2022-01-25T12:29:00Z">
        <w:r w:rsidR="00305A06" w:rsidRPr="00BC6504" w:rsidDel="00B51827">
          <w:rPr>
            <w:rFonts w:ascii="Times New Roman" w:hAnsi="Times New Roman" w:cs="Times New Roman"/>
            <w:color w:val="000000" w:themeColor="text1"/>
            <w:szCs w:val="24"/>
          </w:rPr>
          <w:delText>)</w:delText>
        </w:r>
        <w:r w:rsidRPr="00BC6504" w:rsidDel="00B51827">
          <w:rPr>
            <w:rFonts w:ascii="Times New Roman" w:hAnsi="Times New Roman" w:cs="Times New Roman"/>
            <w:color w:val="000000" w:themeColor="text1"/>
            <w:szCs w:val="24"/>
          </w:rPr>
          <w:delText>, and</w:delText>
        </w:r>
      </w:del>
      <w:ins w:id="16" w:author="Jessica Tebo [2]" w:date="2022-01-25T12:29:00Z">
        <w:r w:rsidR="00B51827" w:rsidRPr="00BC6504">
          <w:rPr>
            <w:rFonts w:ascii="Times New Roman" w:hAnsi="Times New Roman" w:cs="Times New Roman"/>
            <w:color w:val="000000" w:themeColor="text1"/>
            <w:szCs w:val="24"/>
          </w:rPr>
          <w:t>) and</w:t>
        </w:r>
      </w:ins>
      <w:r w:rsidRPr="00BC6504">
        <w:rPr>
          <w:rFonts w:ascii="Times New Roman" w:hAnsi="Times New Roman" w:cs="Times New Roman"/>
          <w:color w:val="000000" w:themeColor="text1"/>
          <w:szCs w:val="24"/>
        </w:rPr>
        <w:t xml:space="preserve"> creates a visuali</w:t>
      </w:r>
      <w:r w:rsidR="001475BA">
        <w:rPr>
          <w:rFonts w:ascii="Times New Roman" w:hAnsi="Times New Roman" w:cs="Times New Roman"/>
          <w:color w:val="000000" w:themeColor="text1"/>
          <w:szCs w:val="24"/>
        </w:rPr>
        <w:t>z</w:t>
      </w:r>
      <w:r w:rsidRPr="00BC6504">
        <w:rPr>
          <w:rFonts w:ascii="Times New Roman" w:hAnsi="Times New Roman" w:cs="Times New Roman"/>
          <w:color w:val="000000" w:themeColor="text1"/>
          <w:szCs w:val="24"/>
        </w:rPr>
        <w:t xml:space="preserve">ation that allows the analyst to ask where </w:t>
      </w:r>
      <w:proofErr w:type="gramStart"/>
      <w:r w:rsidRPr="00BC6504">
        <w:rPr>
          <w:rFonts w:ascii="Times New Roman" w:hAnsi="Times New Roman" w:cs="Times New Roman"/>
          <w:color w:val="000000" w:themeColor="text1"/>
          <w:szCs w:val="24"/>
        </w:rPr>
        <w:t>particular sounds</w:t>
      </w:r>
      <w:proofErr w:type="gramEnd"/>
      <w:r w:rsidRPr="00BC6504">
        <w:rPr>
          <w:rFonts w:ascii="Times New Roman" w:hAnsi="Times New Roman" w:cs="Times New Roman"/>
          <w:color w:val="000000" w:themeColor="text1"/>
          <w:szCs w:val="24"/>
        </w:rPr>
        <w:t xml:space="preserve"> appear to be coming from (Figure 1). The soundbox is envisaged as a contained space, but there are two </w:t>
      </w:r>
      <w:proofErr w:type="gramStart"/>
      <w:r w:rsidRPr="00BC6504">
        <w:rPr>
          <w:rFonts w:ascii="Times New Roman" w:hAnsi="Times New Roman" w:cs="Times New Roman"/>
          <w:color w:val="000000" w:themeColor="text1"/>
          <w:szCs w:val="24"/>
        </w:rPr>
        <w:t>key ways</w:t>
      </w:r>
      <w:proofErr w:type="gramEnd"/>
      <w:r w:rsidRPr="00BC6504">
        <w:rPr>
          <w:rFonts w:ascii="Times New Roman" w:hAnsi="Times New Roman" w:cs="Times New Roman"/>
          <w:color w:val="000000" w:themeColor="text1"/>
          <w:szCs w:val="24"/>
        </w:rPr>
        <w:t xml:space="preserve"> of enlarging it: reverberation and echo (Moore 46). Peter Doyle has written extensively about the generic differences between these two effects but, to summarise drastically, he defines reverberation as something that seems to continue a sound, whilst an echo repeats it. John Hollander offers a nuance to this definition in his study of figurative echoes in poetry after Milton, when he notes that the distinction is partly temporal: echoes reach the ear approximately one-fifteenth of a second after reverberations thanks to the fact that an echo must travel to and from a reflective surface (1). Before sound recording technologies were developed in the mid-nineteenth century, echoes</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and</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Hollander writes, “perhaps parrots”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were the only real means of perpetuating sound (1</w:t>
      </w:r>
      <w:r w:rsidR="000A7047" w:rsidRPr="000A7047">
        <w:rPr>
          <w:rFonts w:ascii="Times New Roman" w:hAnsi="Times New Roman" w:cs="Times New Roman"/>
          <w:color w:val="000000" w:themeColor="text1"/>
          <w:szCs w:val="24"/>
          <w:lang w:val="en-US"/>
        </w:rPr>
        <w:t>–</w:t>
      </w:r>
      <w:r w:rsidRPr="00BC6504">
        <w:rPr>
          <w:rFonts w:ascii="Times New Roman" w:hAnsi="Times New Roman" w:cs="Times New Roman"/>
          <w:color w:val="000000" w:themeColor="text1"/>
          <w:szCs w:val="24"/>
        </w:rPr>
        <w:t>2).</w:t>
      </w:r>
    </w:p>
    <w:p w14:paraId="27C9C3D6" w14:textId="77777777" w:rsidR="00D72C63" w:rsidRPr="00BC6504" w:rsidRDefault="00D72C63" w:rsidP="000C1341">
      <w:pPr>
        <w:pStyle w:val="DraftNormal"/>
        <w:spacing w:after="0" w:line="480" w:lineRule="auto"/>
        <w:ind w:firstLine="680"/>
        <w:jc w:val="center"/>
        <w:rPr>
          <w:rFonts w:ascii="Times New Roman" w:hAnsi="Times New Roman" w:cs="Times New Roman"/>
          <w:b/>
          <w:color w:val="000000" w:themeColor="text1"/>
          <w:szCs w:val="24"/>
        </w:rPr>
      </w:pPr>
      <w:r w:rsidRPr="00BC6504">
        <w:rPr>
          <w:rFonts w:ascii="Times New Roman" w:hAnsi="Times New Roman" w:cs="Times New Roman"/>
          <w:b/>
          <w:color w:val="000000" w:themeColor="text1"/>
          <w:szCs w:val="24"/>
        </w:rPr>
        <w:t xml:space="preserve">Figure 1: Example soundbox: The Kinks, “Lola.” Reproduced from </w:t>
      </w:r>
      <w:proofErr w:type="spellStart"/>
      <w:r w:rsidRPr="00BC6504">
        <w:rPr>
          <w:rFonts w:ascii="Times New Roman" w:hAnsi="Times New Roman" w:cs="Times New Roman"/>
          <w:b/>
          <w:color w:val="000000" w:themeColor="text1"/>
          <w:szCs w:val="24"/>
        </w:rPr>
        <w:t>Dockwray</w:t>
      </w:r>
      <w:proofErr w:type="spellEnd"/>
      <w:r w:rsidRPr="00BC6504">
        <w:rPr>
          <w:rFonts w:ascii="Times New Roman" w:hAnsi="Times New Roman" w:cs="Times New Roman"/>
          <w:b/>
          <w:color w:val="000000" w:themeColor="text1"/>
          <w:szCs w:val="24"/>
        </w:rPr>
        <w:t xml:space="preserve"> and Moore (2010), </w:t>
      </w:r>
      <w:commentRangeStart w:id="17"/>
      <w:r w:rsidRPr="00BC6504">
        <w:rPr>
          <w:rFonts w:ascii="Times New Roman" w:hAnsi="Times New Roman" w:cs="Times New Roman"/>
          <w:b/>
          <w:color w:val="000000" w:themeColor="text1"/>
          <w:szCs w:val="24"/>
        </w:rPr>
        <w:t>193</w:t>
      </w:r>
      <w:commentRangeEnd w:id="17"/>
      <w:r w:rsidR="00BE680B">
        <w:rPr>
          <w:rStyle w:val="CommentReference"/>
          <w:rFonts w:ascii="Cambria" w:hAnsi="Cambria"/>
          <w:color w:val="auto"/>
        </w:rPr>
        <w:commentReference w:id="17"/>
      </w:r>
      <w:r w:rsidRPr="00BC6504">
        <w:rPr>
          <w:rFonts w:ascii="Times New Roman" w:hAnsi="Times New Roman" w:cs="Times New Roman"/>
          <w:b/>
          <w:color w:val="000000" w:themeColor="text1"/>
          <w:szCs w:val="24"/>
        </w:rPr>
        <w:t>.</w:t>
      </w:r>
    </w:p>
    <w:p w14:paraId="026AA763" w14:textId="77777777" w:rsidR="00D72C63" w:rsidRPr="00BC6504" w:rsidRDefault="00D72C63" w:rsidP="000C1341">
      <w:pPr>
        <w:pStyle w:val="DraftNormal"/>
        <w:spacing w:after="0" w:line="480" w:lineRule="auto"/>
        <w:jc w:val="center"/>
        <w:rPr>
          <w:rFonts w:ascii="Times New Roman" w:hAnsi="Times New Roman" w:cs="Times New Roman"/>
          <w:b/>
          <w:color w:val="000000" w:themeColor="text1"/>
          <w:szCs w:val="24"/>
        </w:rPr>
      </w:pPr>
      <w:r w:rsidRPr="00BC6504">
        <w:rPr>
          <w:rFonts w:ascii="Times New Roman" w:hAnsi="Times New Roman" w:cs="Times New Roman"/>
          <w:noProof/>
          <w:color w:val="000000" w:themeColor="text1"/>
          <w:szCs w:val="24"/>
          <w:lang w:eastAsia="en-GB"/>
        </w:rPr>
        <w:lastRenderedPageBreak/>
        <w:drawing>
          <wp:inline distT="0" distB="0" distL="0" distR="0" wp14:anchorId="000616B4" wp14:editId="04A19FC8">
            <wp:extent cx="556260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2686050"/>
                    </a:xfrm>
                    <a:prstGeom prst="rect">
                      <a:avLst/>
                    </a:prstGeom>
                  </pic:spPr>
                </pic:pic>
              </a:graphicData>
            </a:graphic>
          </wp:inline>
        </w:drawing>
      </w:r>
    </w:p>
    <w:p w14:paraId="50A42EBF" w14:textId="79FCC72E" w:rsidR="00D72C63" w:rsidRPr="00BC6504" w:rsidRDefault="00D72C63" w:rsidP="00B904B7">
      <w:pPr>
        <w:spacing w:after="0"/>
        <w:ind w:firstLine="68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Doyle thinks that the echo is especially tricky to interpret, because it leads us “further into the area of connotation.” In “teasing </w:t>
      </w:r>
      <w:r w:rsidR="00C64565">
        <w:rPr>
          <w:rFonts w:ascii="Times New Roman" w:hAnsi="Times New Roman" w:cs="Times New Roman"/>
          <w:color w:val="000000" w:themeColor="text1"/>
          <w:szCs w:val="24"/>
        </w:rPr>
        <w:t>. . .</w:t>
      </w:r>
      <w:r w:rsidRPr="00BC6504">
        <w:rPr>
          <w:rFonts w:ascii="Times New Roman" w:hAnsi="Times New Roman" w:cs="Times New Roman"/>
          <w:color w:val="000000" w:themeColor="text1"/>
          <w:szCs w:val="24"/>
        </w:rPr>
        <w:t xml:space="preserve"> meanings out,” he thinks, “we run the risk of overinterpreting, or of misreading” (14). In this reading, the echo might be a key part of a song’s transition into a text. By the 1960s, echoes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their counterpart, reverberation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were a standard element of pop music. Doyle shows how music from this period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building on the rockabilly, rock n roll</w:t>
      </w:r>
      <w:ins w:id="18" w:author="Jessica Tebo [2]" w:date="2022-01-25T12:42:00Z">
        <w:r w:rsidR="00BE680B">
          <w:rPr>
            <w:rFonts w:ascii="Times New Roman" w:hAnsi="Times New Roman" w:cs="Times New Roman"/>
            <w:color w:val="000000" w:themeColor="text1"/>
            <w:szCs w:val="24"/>
          </w:rPr>
          <w:t>,</w:t>
        </w:r>
      </w:ins>
      <w:r w:rsidRPr="00BC6504">
        <w:rPr>
          <w:rFonts w:ascii="Times New Roman" w:hAnsi="Times New Roman" w:cs="Times New Roman"/>
          <w:color w:val="000000" w:themeColor="text1"/>
          <w:szCs w:val="24"/>
        </w:rPr>
        <w:t xml:space="preserve"> and jazz traditions of the 1940s and 50</w:t>
      </w:r>
      <w:r w:rsidR="00305A06" w:rsidRPr="00BC6504">
        <w:rPr>
          <w:rFonts w:ascii="Times New Roman" w:hAnsi="Times New Roman" w:cs="Times New Roman"/>
          <w:color w:val="000000" w:themeColor="text1"/>
          <w:szCs w:val="24"/>
        </w:rPr>
        <w:t>s</w:t>
      </w:r>
      <w:commentRangeStart w:id="19"/>
      <w:r w:rsidRPr="00BC6504">
        <w:rPr>
          <w:rFonts w:ascii="Times New Roman" w:hAnsi="Times New Roman" w:cs="Times New Roman"/>
          <w:color w:val="000000" w:themeColor="text1"/>
          <w:szCs w:val="24"/>
        </w:rPr>
        <w:t>, under the influence of which Bowie grew up</w:t>
      </w:r>
      <w:commentRangeEnd w:id="19"/>
      <w:r w:rsidR="00BE680B">
        <w:rPr>
          <w:rStyle w:val="CommentReference"/>
        </w:rPr>
        <w:commentReference w:id="19"/>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took advantage of stereo recording, and the possibilities for echo and reverb it afforded, to make spatiality “a new component in the musical totality” (5). The studio space in which these effects were created was particularly suggestive (Doyle 6); it is, perhaps, the ultimate symbol from this era of the creative possibilities afforded by enclosure. Phil Spector’s </w:t>
      </w:r>
      <w:ins w:id="20" w:author="Jessica Tebo [2]" w:date="2022-01-25T12:55:00Z">
        <w:r w:rsidR="00796AC5">
          <w:rPr>
            <w:rFonts w:ascii="Times New Roman" w:hAnsi="Times New Roman" w:cs="Times New Roman"/>
            <w:color w:val="000000" w:themeColor="text1"/>
            <w:szCs w:val="24"/>
          </w:rPr>
          <w:t>“</w:t>
        </w:r>
      </w:ins>
      <w:del w:id="21" w:author="Jessica Tebo [2]" w:date="2022-01-25T12:55:00Z">
        <w:r w:rsidRPr="00BC6504" w:rsidDel="00796AC5">
          <w:rPr>
            <w:rFonts w:ascii="Times New Roman" w:hAnsi="Times New Roman" w:cs="Times New Roman"/>
            <w:color w:val="000000" w:themeColor="text1"/>
            <w:szCs w:val="24"/>
          </w:rPr>
          <w:delText>‘</w:delText>
        </w:r>
      </w:del>
      <w:r w:rsidRPr="00BC6504">
        <w:rPr>
          <w:rFonts w:ascii="Times New Roman" w:hAnsi="Times New Roman" w:cs="Times New Roman"/>
          <w:color w:val="000000" w:themeColor="text1"/>
          <w:szCs w:val="24"/>
        </w:rPr>
        <w:t>Wall of Sound</w:t>
      </w:r>
      <w:ins w:id="22" w:author="Jessica Tebo [2]" w:date="2022-01-25T12:54:00Z">
        <w:r w:rsidR="00796AC5">
          <w:rPr>
            <w:rFonts w:ascii="Times New Roman" w:hAnsi="Times New Roman" w:cs="Times New Roman"/>
            <w:color w:val="000000" w:themeColor="text1"/>
            <w:szCs w:val="24"/>
          </w:rPr>
          <w:t>”</w:t>
        </w:r>
      </w:ins>
      <w:del w:id="23" w:author="Jessica Tebo [2]" w:date="2022-01-25T12:54:00Z">
        <w:r w:rsidRPr="00BC6504" w:rsidDel="00796AC5">
          <w:rPr>
            <w:rFonts w:ascii="Times New Roman" w:hAnsi="Times New Roman" w:cs="Times New Roman"/>
            <w:color w:val="000000" w:themeColor="text1"/>
            <w:szCs w:val="24"/>
          </w:rPr>
          <w:delText>’</w:delText>
        </w:r>
      </w:del>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 mode of production that foregrounded the interplay between an exaggerated musical texture and the close confinement of the studio</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is perhaps the best-known use of this new space (Moorefield 11</w:t>
      </w:r>
      <w:r w:rsidR="000A7047" w:rsidRPr="000A7047">
        <w:rPr>
          <w:rFonts w:ascii="Times New Roman" w:hAnsi="Times New Roman" w:cs="Times New Roman"/>
          <w:color w:val="000000" w:themeColor="text1"/>
          <w:szCs w:val="24"/>
          <w:lang w:val="en-US"/>
        </w:rPr>
        <w:t>–</w:t>
      </w:r>
      <w:del w:id="24" w:author="Jessica Tebo [2]" w:date="2022-01-25T12:55:00Z">
        <w:r w:rsidRPr="00BC6504" w:rsidDel="00796AC5">
          <w:rPr>
            <w:rFonts w:ascii="Times New Roman" w:hAnsi="Times New Roman" w:cs="Times New Roman"/>
            <w:color w:val="000000" w:themeColor="text1"/>
            <w:szCs w:val="24"/>
          </w:rPr>
          <w:delText>1</w:delText>
        </w:r>
      </w:del>
      <w:r w:rsidRPr="00BC6504">
        <w:rPr>
          <w:rFonts w:ascii="Times New Roman" w:hAnsi="Times New Roman" w:cs="Times New Roman"/>
          <w:color w:val="000000" w:themeColor="text1"/>
          <w:szCs w:val="24"/>
        </w:rPr>
        <w:t xml:space="preserve">2). For Doyle, as for Oliver Read and Walter Welch, this new sense of sonic spatiality was fundamentally Romantic; it was, they think, Romanticism which brought “the listener into the studio or auditorium” (377). The echo became an important element in communicating a Romantic “world-creating demiurge” </w:t>
      </w:r>
      <w:r w:rsidRPr="00BC6504">
        <w:rPr>
          <w:rFonts w:ascii="Times New Roman" w:hAnsi="Times New Roman" w:cs="Times New Roman"/>
          <w:color w:val="000000" w:themeColor="text1"/>
          <w:szCs w:val="24"/>
        </w:rPr>
        <w:lastRenderedPageBreak/>
        <w:t>(Doyle 58). As a phenomenon entirely dependent on containment, the echo was particularly suggestive of a “sublime dreamed world” conjured by the artist (Doyle 5).</w:t>
      </w:r>
    </w:p>
    <w:p w14:paraId="45A22E8E" w14:textId="598AA7F7" w:rsidR="00D72C63" w:rsidRPr="00BC6504" w:rsidRDefault="00D72C63" w:rsidP="00B904B7">
      <w:pPr>
        <w:spacing w:after="0"/>
        <w:ind w:firstLine="68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 echo is a record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or a “memory,” as Sean Street terms it</w:t>
      </w:r>
      <w:del w:id="25" w:author="Jessica Tebo [2]" w:date="2022-01-25T12:58:00Z">
        <w:r w:rsidRPr="00BC6504" w:rsidDel="00796AC5">
          <w:rPr>
            <w:rFonts w:ascii="Times New Roman" w:hAnsi="Times New Roman" w:cs="Times New Roman"/>
            <w:color w:val="000000" w:themeColor="text1"/>
            <w:szCs w:val="24"/>
          </w:rPr>
          <w:delText xml:space="preserve"> (3)</w:delText>
        </w:r>
      </w:del>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of sound’s interactions with the environment</w:t>
      </w:r>
      <w:ins w:id="26" w:author="Jessica Tebo [2]" w:date="2022-01-25T12:58:00Z">
        <w:r w:rsidR="00796AC5">
          <w:rPr>
            <w:rFonts w:ascii="Times New Roman" w:hAnsi="Times New Roman" w:cs="Times New Roman"/>
            <w:color w:val="000000" w:themeColor="text1"/>
            <w:szCs w:val="24"/>
          </w:rPr>
          <w:t xml:space="preserve"> </w:t>
        </w:r>
        <w:r w:rsidR="00796AC5" w:rsidRPr="00BC6504">
          <w:rPr>
            <w:rFonts w:ascii="Times New Roman" w:hAnsi="Times New Roman" w:cs="Times New Roman"/>
            <w:color w:val="000000" w:themeColor="text1"/>
            <w:szCs w:val="24"/>
          </w:rPr>
          <w:t>(3)</w:t>
        </w:r>
      </w:ins>
      <w:r w:rsidRPr="00BC6504">
        <w:rPr>
          <w:rFonts w:ascii="Times New Roman" w:hAnsi="Times New Roman" w:cs="Times New Roman"/>
          <w:color w:val="000000" w:themeColor="text1"/>
          <w:szCs w:val="24"/>
        </w:rPr>
        <w:t>. Formed by soundwaves</w:t>
      </w:r>
      <w:r w:rsidR="00305A06"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reflections from a surface, an echo depends for its formation on a degree of containment, but its repetitions of a sound event make it a vehicle for a sense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both physical and imaginative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of vastness. The echo exaggerates what George </w:t>
      </w:r>
      <w:proofErr w:type="spellStart"/>
      <w:r w:rsidRPr="00BC6504">
        <w:rPr>
          <w:rFonts w:ascii="Times New Roman" w:hAnsi="Times New Roman" w:cs="Times New Roman"/>
          <w:color w:val="000000" w:themeColor="text1"/>
          <w:szCs w:val="24"/>
        </w:rPr>
        <w:t>Revill</w:t>
      </w:r>
      <w:proofErr w:type="spellEnd"/>
      <w:r w:rsidRPr="00BC6504">
        <w:rPr>
          <w:rFonts w:ascii="Times New Roman" w:hAnsi="Times New Roman" w:cs="Times New Roman"/>
          <w:color w:val="000000" w:themeColor="text1"/>
          <w:szCs w:val="24"/>
        </w:rPr>
        <w:t xml:space="preserve"> identifies as the core properties of heard sounds by giving “embodied sensation to properties of depth, distance and proximity” (247). Echoes or reverberations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the related concept of resonance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each emphasise an ecological relationship between sound and listener, but the echo’s relationship to space makes it distinctive. As Hollander explains,</w:t>
      </w:r>
    </w:p>
    <w:p w14:paraId="404832B2" w14:textId="456A0D4C" w:rsidR="00D72C63" w:rsidRPr="00BC6504" w:rsidRDefault="00D72C63"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w:t>
      </w:r>
      <w:proofErr w:type="spellStart"/>
      <w:r w:rsidRPr="00BC6504">
        <w:rPr>
          <w:rFonts w:ascii="Times New Roman" w:hAnsi="Times New Roman" w:cs="Times New Roman"/>
          <w:color w:val="000000" w:themeColor="text1"/>
          <w:sz w:val="24"/>
          <w:szCs w:val="24"/>
        </w:rPr>
        <w:t>i</w:t>
      </w:r>
      <w:proofErr w:type="spellEnd"/>
      <w:r w:rsidRPr="00BC6504">
        <w:rPr>
          <w:rFonts w:ascii="Times New Roman" w:hAnsi="Times New Roman" w:cs="Times New Roman"/>
          <w:color w:val="000000" w:themeColor="text1"/>
          <w:sz w:val="24"/>
          <w:szCs w:val="24"/>
        </w:rPr>
        <w:t xml:space="preserve">]n modern discourse, the word </w:t>
      </w:r>
      <w:r w:rsidRPr="00BC6504">
        <w:rPr>
          <w:rFonts w:ascii="Times New Roman" w:hAnsi="Times New Roman" w:cs="Times New Roman"/>
          <w:i/>
          <w:color w:val="000000" w:themeColor="text1"/>
          <w:sz w:val="24"/>
          <w:szCs w:val="24"/>
        </w:rPr>
        <w:t xml:space="preserve">echo </w:t>
      </w:r>
      <w:r w:rsidRPr="00BC6504">
        <w:rPr>
          <w:rFonts w:ascii="Times New Roman" w:hAnsi="Times New Roman" w:cs="Times New Roman"/>
          <w:color w:val="000000" w:themeColor="text1"/>
          <w:sz w:val="24"/>
          <w:szCs w:val="24"/>
        </w:rPr>
        <w:t xml:space="preserve">is used figuratively to indicate a musical or linguistic repetition, usually of a short utterance or the terminal portion of a longer one, with the additional qualification that the repeated sound is not only contingent upon the first, but </w:t>
      </w:r>
      <w:r w:rsidRPr="00BC6504">
        <w:rPr>
          <w:rFonts w:ascii="Times New Roman" w:hAnsi="Times New Roman" w:cs="Times New Roman"/>
          <w:i/>
          <w:color w:val="000000" w:themeColor="text1"/>
          <w:sz w:val="24"/>
          <w:szCs w:val="24"/>
        </w:rPr>
        <w:t>in some way a qualified version of it</w:t>
      </w:r>
      <w:ins w:id="27" w:author="Jessica Tebo [2]" w:date="2022-01-25T12:59:00Z">
        <w:r w:rsidR="00796AC5">
          <w:rPr>
            <w:rFonts w:ascii="Times New Roman" w:hAnsi="Times New Roman" w:cs="Times New Roman"/>
            <w:i/>
            <w:color w:val="000000" w:themeColor="text1"/>
            <w:sz w:val="24"/>
            <w:szCs w:val="24"/>
          </w:rPr>
          <w:t>.</w:t>
        </w:r>
      </w:ins>
      <w:r w:rsidRPr="00BC6504">
        <w:rPr>
          <w:rFonts w:ascii="Times New Roman" w:hAnsi="Times New Roman" w:cs="Times New Roman"/>
          <w:i/>
          <w:color w:val="000000" w:themeColor="text1"/>
          <w:sz w:val="24"/>
          <w:szCs w:val="24"/>
        </w:rPr>
        <w:t xml:space="preserve"> </w:t>
      </w:r>
      <w:r w:rsidRPr="00BC6504">
        <w:rPr>
          <w:rFonts w:ascii="Times New Roman" w:hAnsi="Times New Roman" w:cs="Times New Roman"/>
          <w:color w:val="000000" w:themeColor="text1"/>
          <w:sz w:val="24"/>
          <w:szCs w:val="24"/>
        </w:rPr>
        <w:t xml:space="preserve">(3; </w:t>
      </w:r>
      <w:commentRangeStart w:id="28"/>
      <w:r w:rsidRPr="00BC6504">
        <w:rPr>
          <w:rFonts w:ascii="Times New Roman" w:hAnsi="Times New Roman" w:cs="Times New Roman"/>
          <w:color w:val="000000" w:themeColor="text1"/>
          <w:sz w:val="24"/>
          <w:szCs w:val="24"/>
        </w:rPr>
        <w:t>emphasis</w:t>
      </w:r>
      <w:r w:rsidR="00AE65D8">
        <w:rPr>
          <w:rFonts w:ascii="Times New Roman" w:hAnsi="Times New Roman" w:cs="Times New Roman"/>
          <w:color w:val="000000" w:themeColor="text1"/>
          <w:sz w:val="24"/>
          <w:szCs w:val="24"/>
        </w:rPr>
        <w:t xml:space="preserve"> added</w:t>
      </w:r>
      <w:commentRangeEnd w:id="28"/>
      <w:r w:rsidR="00796AC5">
        <w:rPr>
          <w:rStyle w:val="CommentReference"/>
        </w:rPr>
        <w:commentReference w:id="28"/>
      </w:r>
      <w:r w:rsidRPr="00BC6504">
        <w:rPr>
          <w:rFonts w:ascii="Times New Roman" w:hAnsi="Times New Roman" w:cs="Times New Roman"/>
          <w:color w:val="000000" w:themeColor="text1"/>
          <w:sz w:val="24"/>
          <w:szCs w:val="24"/>
        </w:rPr>
        <w:t>)</w:t>
      </w:r>
    </w:p>
    <w:p w14:paraId="2CCDA26B" w14:textId="2FAA7915" w:rsidR="00D72C63" w:rsidRPr="00BC6504" w:rsidRDefault="00D72C63"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What Hollander does not explicitly acknowledge, though, is that these qualifications are both figurative and physical: an echo returns a weaker version of the original sound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 kind of “speaking silence,” as Christina Rossetti memorably termed it (314). Each repetition of an image or idea alters the original in some way that develops or complicates its meaning. An echo also changes the way sound is perceived in space, transforming it from a mono-directional entity into a multi-directional experience. That makes conceiving of a track’s soundbox more difficult; the artist who deploys the echo deliberately complicates what Drew Daniel might call the </w:t>
      </w:r>
      <w:proofErr w:type="spellStart"/>
      <w:r w:rsidRPr="00BC6504">
        <w:rPr>
          <w:rFonts w:ascii="Times New Roman" w:hAnsi="Times New Roman" w:cs="Times New Roman"/>
          <w:color w:val="000000" w:themeColor="text1"/>
          <w:szCs w:val="24"/>
        </w:rPr>
        <w:t>locatability</w:t>
      </w:r>
      <w:proofErr w:type="spellEnd"/>
      <w:r w:rsidRPr="00BC6504">
        <w:rPr>
          <w:rFonts w:ascii="Times New Roman" w:hAnsi="Times New Roman" w:cs="Times New Roman"/>
          <w:color w:val="000000" w:themeColor="text1"/>
          <w:szCs w:val="24"/>
        </w:rPr>
        <w:t xml:space="preserve"> of the sonic experience. By challenging a sound source’s </w:t>
      </w:r>
      <w:r w:rsidRPr="00BC6504">
        <w:rPr>
          <w:rFonts w:ascii="Times New Roman" w:hAnsi="Times New Roman" w:cs="Times New Roman"/>
          <w:color w:val="000000" w:themeColor="text1"/>
          <w:szCs w:val="24"/>
        </w:rPr>
        <w:lastRenderedPageBreak/>
        <w:t xml:space="preserve">identity in these ways, the echo might also </w:t>
      </w:r>
      <w:proofErr w:type="gramStart"/>
      <w:r w:rsidR="00B10C16" w:rsidRPr="00BC6504">
        <w:rPr>
          <w:rFonts w:ascii="Times New Roman" w:hAnsi="Times New Roman" w:cs="Times New Roman"/>
          <w:color w:val="000000" w:themeColor="text1"/>
          <w:szCs w:val="24"/>
        </w:rPr>
        <w:t>effect</w:t>
      </w:r>
      <w:proofErr w:type="gramEnd"/>
      <w:r w:rsidRPr="00BC6504">
        <w:rPr>
          <w:rFonts w:ascii="Times New Roman" w:hAnsi="Times New Roman" w:cs="Times New Roman"/>
          <w:color w:val="000000" w:themeColor="text1"/>
          <w:szCs w:val="24"/>
        </w:rPr>
        <w:t xml:space="preserve"> an ontological shift from music back to sound.</w:t>
      </w:r>
    </w:p>
    <w:p w14:paraId="67DCAED9" w14:textId="61C842F6" w:rsidR="00D72C63" w:rsidRPr="00BC6504" w:rsidRDefault="00D72C63"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Such performances of </w:t>
      </w:r>
      <w:proofErr w:type="spellStart"/>
      <w:r w:rsidRPr="00BC6504">
        <w:rPr>
          <w:rFonts w:ascii="Times New Roman" w:hAnsi="Times New Roman" w:cs="Times New Roman"/>
          <w:color w:val="000000" w:themeColor="text1"/>
          <w:szCs w:val="24"/>
        </w:rPr>
        <w:t>unlocatability</w:t>
      </w:r>
      <w:proofErr w:type="spellEnd"/>
      <w:r w:rsidRPr="00BC6504">
        <w:rPr>
          <w:rFonts w:ascii="Times New Roman" w:hAnsi="Times New Roman" w:cs="Times New Roman"/>
          <w:color w:val="000000" w:themeColor="text1"/>
          <w:szCs w:val="24"/>
        </w:rPr>
        <w:t xml:space="preserve"> thus emphasise what Daniel calls “the queerness of sound”; since the echo is </w:t>
      </w:r>
      <w:proofErr w:type="gramStart"/>
      <w:r w:rsidRPr="00BC6504">
        <w:rPr>
          <w:rFonts w:ascii="Times New Roman" w:hAnsi="Times New Roman" w:cs="Times New Roman"/>
          <w:color w:val="000000" w:themeColor="text1"/>
          <w:szCs w:val="24"/>
        </w:rPr>
        <w:t>in itself based</w:t>
      </w:r>
      <w:proofErr w:type="gramEnd"/>
      <w:r w:rsidRPr="00BC6504">
        <w:rPr>
          <w:rFonts w:ascii="Times New Roman" w:hAnsi="Times New Roman" w:cs="Times New Roman"/>
          <w:color w:val="000000" w:themeColor="text1"/>
          <w:szCs w:val="24"/>
        </w:rPr>
        <w:t xml:space="preserve"> on dissolution and diffusion, it is in itself a queer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queering</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experience. Daniel takes this concept further by suggesting that sound might help us to “echolocate the edges of subjection.” This is a powerful metaphor for thinking about the (New) Romantic self. Echolocation, a natural cartographic tool that situates the individual within their environment, becomes in Daniel’s reading an ecological process that both reinforces an individual’s private subjectivity and positions them as part of a system that might be local, national or global. But it was in Romantic writing that the echo became a particularly potent metaphor for creativity as well as a popular means through which to explore new places: Goethe’s and Rousseau’s enjoyment of the Venetian gondoliers’ echoing voices was just one instance of the echo’s important role in personal understandings of space and spatiality (Agnew 73</w:t>
      </w:r>
      <w:r w:rsidR="00A1391D" w:rsidRPr="00A1391D">
        <w:rPr>
          <w:rFonts w:ascii="Times New Roman" w:hAnsi="Times New Roman" w:cs="Times New Roman"/>
          <w:color w:val="000000" w:themeColor="text1"/>
          <w:szCs w:val="24"/>
          <w:lang w:val="en-US"/>
        </w:rPr>
        <w:t>–</w:t>
      </w:r>
      <w:r w:rsidRPr="00BC6504">
        <w:rPr>
          <w:rFonts w:ascii="Times New Roman" w:hAnsi="Times New Roman" w:cs="Times New Roman"/>
          <w:color w:val="000000" w:themeColor="text1"/>
          <w:szCs w:val="24"/>
        </w:rPr>
        <w:t>74). By the Victorian period, sound, soundwaves</w:t>
      </w:r>
      <w:r w:rsidR="00145C2E"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echoes were widely enough understood concepts to feature prominently in popular advertising campaigns and the works of influential authors, not least Charles Dickens</w:t>
      </w:r>
      <w:r w:rsidR="00C06574"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George Eliot (Picker 8</w:t>
      </w:r>
      <w:r w:rsidR="00B904B7" w:rsidRPr="00B904B7">
        <w:rPr>
          <w:rFonts w:ascii="Times New Roman" w:hAnsi="Times New Roman" w:cs="Times New Roman"/>
          <w:color w:val="000000" w:themeColor="text1"/>
          <w:szCs w:val="24"/>
          <w:lang w:val="en-US"/>
        </w:rPr>
        <w:t>–</w:t>
      </w:r>
      <w:r w:rsidRPr="00BC6504">
        <w:rPr>
          <w:rFonts w:ascii="Times New Roman" w:hAnsi="Times New Roman" w:cs="Times New Roman"/>
          <w:color w:val="000000" w:themeColor="text1"/>
          <w:szCs w:val="24"/>
        </w:rPr>
        <w:t>10)</w:t>
      </w:r>
      <w:r w:rsidR="00C06574" w:rsidRPr="00BC6504">
        <w:rPr>
          <w:rFonts w:ascii="Times New Roman" w:hAnsi="Times New Roman" w:cs="Times New Roman"/>
          <w:color w:val="000000" w:themeColor="text1"/>
          <w:szCs w:val="24"/>
        </w:rPr>
        <w:t>, and</w:t>
      </w:r>
      <w:r w:rsidR="00B904B7">
        <w:rPr>
          <w:rFonts w:ascii="Times New Roman" w:hAnsi="Times New Roman" w:cs="Times New Roman"/>
          <w:color w:val="000000" w:themeColor="text1"/>
          <w:szCs w:val="24"/>
        </w:rPr>
        <w:t>—</w:t>
      </w:r>
      <w:r w:rsidR="00C06574" w:rsidRPr="00BC6504">
        <w:rPr>
          <w:rFonts w:ascii="Times New Roman" w:hAnsi="Times New Roman" w:cs="Times New Roman"/>
          <w:color w:val="000000" w:themeColor="text1"/>
          <w:szCs w:val="24"/>
        </w:rPr>
        <w:t>as we have already seen</w:t>
      </w:r>
      <w:r w:rsidR="00B904B7">
        <w:rPr>
          <w:rFonts w:ascii="Times New Roman" w:hAnsi="Times New Roman" w:cs="Times New Roman"/>
          <w:color w:val="000000" w:themeColor="text1"/>
          <w:szCs w:val="24"/>
        </w:rPr>
        <w:t>—</w:t>
      </w:r>
      <w:r w:rsidR="00C06574" w:rsidRPr="00BC6504">
        <w:rPr>
          <w:rFonts w:ascii="Times New Roman" w:hAnsi="Times New Roman" w:cs="Times New Roman"/>
          <w:color w:val="000000" w:themeColor="text1"/>
          <w:szCs w:val="24"/>
        </w:rPr>
        <w:t>Hartley Coleridge</w:t>
      </w:r>
      <w:r w:rsidRPr="00BC6504">
        <w:rPr>
          <w:rFonts w:ascii="Times New Roman" w:hAnsi="Times New Roman" w:cs="Times New Roman"/>
          <w:color w:val="000000" w:themeColor="text1"/>
          <w:szCs w:val="24"/>
        </w:rPr>
        <w:t>.</w:t>
      </w:r>
    </w:p>
    <w:p w14:paraId="182C9BB8" w14:textId="575E6748" w:rsidR="00D72C63"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A century later, when Bowie too was asking “who are we / So small in times such as these”</w:t>
      </w:r>
      <w:r w:rsidR="00B10C16" w:rsidRPr="00BC6504">
        <w:rPr>
          <w:rFonts w:ascii="Times New Roman" w:hAnsi="Times New Roman" w:cs="Times New Roman"/>
          <w:color w:val="000000" w:themeColor="text1"/>
          <w:szCs w:val="24"/>
        </w:rPr>
        <w:t xml:space="preserve"> (“Slow Burn”)</w:t>
      </w:r>
      <w:r w:rsidRPr="00BC6504">
        <w:rPr>
          <w:rFonts w:ascii="Times New Roman" w:hAnsi="Times New Roman" w:cs="Times New Roman"/>
          <w:color w:val="000000" w:themeColor="text1"/>
          <w:szCs w:val="24"/>
        </w:rPr>
        <w:t>, advancements in sound technologies offered portals through which to explore tensions between personal space and global spatiality. Peter Doyle goes so far as to associate the fascination</w:t>
      </w:r>
      <w:r w:rsidR="00145C2E" w:rsidRPr="00BC6504">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with space in music</w:t>
      </w:r>
      <w:r w:rsidR="00145C2E" w:rsidRPr="00BC6504">
        <w:rPr>
          <w:rFonts w:ascii="Times New Roman" w:hAnsi="Times New Roman" w:cs="Times New Roman"/>
          <w:color w:val="000000" w:themeColor="text1"/>
          <w:szCs w:val="24"/>
        </w:rPr>
        <w:t>, witnessed throughout the 1960s,</w:t>
      </w:r>
      <w:r w:rsidRPr="00BC6504">
        <w:rPr>
          <w:rFonts w:ascii="Times New Roman" w:hAnsi="Times New Roman" w:cs="Times New Roman"/>
          <w:color w:val="000000" w:themeColor="text1"/>
          <w:szCs w:val="24"/>
        </w:rPr>
        <w:t xml:space="preserve"> with the new-found portability of what he calls “virtual spatiality” that the development of stereo equipment had facilitated (6). As Bowie discovered, these technologies meant that sound could be employed both metaphorically and literally to explore the individual</w:t>
      </w:r>
      <w:r w:rsidR="00145C2E" w:rsidRPr="00BC6504">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artist or listener</w:t>
      </w:r>
      <w:r w:rsidR="00145C2E" w:rsidRPr="00BC6504">
        <w:rPr>
          <w:rFonts w:ascii="Times New Roman" w:hAnsi="Times New Roman" w:cs="Times New Roman"/>
          <w:color w:val="000000" w:themeColor="text1"/>
          <w:szCs w:val="24"/>
        </w:rPr>
        <w:t>’s</w:t>
      </w:r>
      <w:r w:rsidRPr="00BC6504">
        <w:rPr>
          <w:rFonts w:ascii="Times New Roman" w:hAnsi="Times New Roman" w:cs="Times New Roman"/>
          <w:color w:val="000000" w:themeColor="text1"/>
          <w:szCs w:val="24"/>
        </w:rPr>
        <w:t xml:space="preserve"> connection to the world around them. One answer to that question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who are </w:t>
      </w:r>
      <w:proofErr w:type="gramStart"/>
      <w:r w:rsidRPr="00BC6504">
        <w:rPr>
          <w:rFonts w:ascii="Times New Roman" w:hAnsi="Times New Roman" w:cs="Times New Roman"/>
          <w:color w:val="000000" w:themeColor="text1"/>
          <w:szCs w:val="24"/>
        </w:rPr>
        <w:t>we?</w:t>
      </w:r>
      <w:r w:rsidR="00B904B7">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lastRenderedPageBreak/>
        <w:t xml:space="preserve">posits that, for Bowie as for Simon and Garfunkel, the “echoes in tenement halls” might hold some important answers. </w:t>
      </w:r>
    </w:p>
    <w:p w14:paraId="025E9001" w14:textId="54AB01CE" w:rsidR="00B735A8"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w:t>
      </w:r>
      <w:r w:rsidR="00B735A8" w:rsidRPr="00BC6504">
        <w:rPr>
          <w:rFonts w:ascii="Times New Roman" w:hAnsi="Times New Roman" w:cs="Times New Roman"/>
          <w:color w:val="000000" w:themeColor="text1"/>
          <w:szCs w:val="24"/>
        </w:rPr>
        <w:t xml:space="preserve"> possibilities </w:t>
      </w:r>
      <w:r w:rsidRPr="00BC6504">
        <w:rPr>
          <w:rFonts w:ascii="Times New Roman" w:hAnsi="Times New Roman" w:cs="Times New Roman"/>
          <w:color w:val="000000" w:themeColor="text1"/>
          <w:szCs w:val="24"/>
        </w:rPr>
        <w:t xml:space="preserve">communicated by the physical echo, and held open by the imaginative one, </w:t>
      </w:r>
      <w:r w:rsidR="00B735A8" w:rsidRPr="00BC6504">
        <w:rPr>
          <w:rFonts w:ascii="Times New Roman" w:hAnsi="Times New Roman" w:cs="Times New Roman"/>
          <w:color w:val="000000" w:themeColor="text1"/>
          <w:szCs w:val="24"/>
        </w:rPr>
        <w:t>are brought together in Bowie’s penultimate release, “Blackstar.” “Blackstar” alternates between declaring all the things that Bowie is not</w:t>
      </w:r>
      <w:r w:rsidR="00B904B7">
        <w:rPr>
          <w:rFonts w:ascii="Times New Roman" w:hAnsi="Times New Roman" w:cs="Times New Roman"/>
          <w:color w:val="000000" w:themeColor="text1"/>
          <w:szCs w:val="24"/>
        </w:rPr>
        <w:t>—</w:t>
      </w:r>
      <w:r w:rsidR="00B735A8" w:rsidRPr="00BC6504">
        <w:rPr>
          <w:rFonts w:ascii="Times New Roman" w:hAnsi="Times New Roman" w:cs="Times New Roman"/>
          <w:color w:val="000000" w:themeColor="text1"/>
          <w:szCs w:val="24"/>
        </w:rPr>
        <w:t>a film star, a pop star, a marvel star</w:t>
      </w:r>
      <w:r w:rsidR="00B904B7">
        <w:rPr>
          <w:rFonts w:ascii="Times New Roman" w:hAnsi="Times New Roman" w:cs="Times New Roman"/>
          <w:color w:val="000000" w:themeColor="text1"/>
          <w:szCs w:val="24"/>
        </w:rPr>
        <w:t>—</w:t>
      </w:r>
      <w:r w:rsidR="00B735A8" w:rsidRPr="00BC6504">
        <w:rPr>
          <w:rFonts w:ascii="Times New Roman" w:hAnsi="Times New Roman" w:cs="Times New Roman"/>
          <w:color w:val="000000" w:themeColor="text1"/>
          <w:szCs w:val="24"/>
        </w:rPr>
        <w:t>and what he is: a Blackstar, which Bowie’s vocals confirm when he echoes the mantra. This is a subversive, playful echo: the main vocalist repeats the backing vocals, rather than the other way around. The interplay between the two marks out a sonic third space, in the middle of which is what the lyrics label “the great I Am.” The line is adapted, via Merleau-Ponty and Coleridge, from God’s declaration to Moses: “I am who I am” (Exodus 3:14). Bowie turns this into a playful declaration of precisely the kind of blending between the human and the divine which Coleridge had mused upon. “The great I Am,” here, is a rebuttal to the previous line’s summary of his early critics’ dismissals: “you’re a flash in the pan.” When Bowie responds by declaring himself to be “the great I Am,” it is a Coleridgean claim for creative, poetic greatness that celebrates the slipperiness of (New) Romantic selfhood: the “Great I Am” can be the “I Am” of a great many things.</w:t>
      </w:r>
    </w:p>
    <w:p w14:paraId="00C725A6" w14:textId="77777777" w:rsidR="00C06574" w:rsidRPr="00BC6504" w:rsidRDefault="00C06574" w:rsidP="000C1341">
      <w:pPr>
        <w:pStyle w:val="DraftN"/>
        <w:spacing w:line="480" w:lineRule="auto"/>
        <w:jc w:val="center"/>
        <w:rPr>
          <w:rFonts w:ascii="Times New Roman" w:hAnsi="Times New Roman" w:cs="Times New Roman"/>
          <w:b/>
          <w:color w:val="000000" w:themeColor="text1"/>
          <w:szCs w:val="24"/>
          <w:highlight w:val="yellow"/>
        </w:rPr>
      </w:pPr>
      <w:r w:rsidRPr="00BC6504">
        <w:rPr>
          <w:rFonts w:ascii="Times New Roman" w:hAnsi="Times New Roman" w:cs="Times New Roman"/>
          <w:b/>
          <w:color w:val="000000" w:themeColor="text1"/>
          <w:szCs w:val="24"/>
        </w:rPr>
        <w:t xml:space="preserve">[Figure 2: Excerpt from “Blackstar” video (2015). Licensed to YouTube by EMI Music Publishing, UBEM, BMI - Broadcast Music Inc., </w:t>
      </w:r>
      <w:proofErr w:type="spellStart"/>
      <w:r w:rsidRPr="00BC6504">
        <w:rPr>
          <w:rFonts w:ascii="Times New Roman" w:hAnsi="Times New Roman" w:cs="Times New Roman"/>
          <w:b/>
          <w:color w:val="000000" w:themeColor="text1"/>
          <w:szCs w:val="24"/>
        </w:rPr>
        <w:t>LatinAutor</w:t>
      </w:r>
      <w:proofErr w:type="spellEnd"/>
      <w:r w:rsidRPr="00BC6504">
        <w:rPr>
          <w:rFonts w:ascii="Times New Roman" w:hAnsi="Times New Roman" w:cs="Times New Roman"/>
          <w:b/>
          <w:color w:val="000000" w:themeColor="text1"/>
          <w:szCs w:val="24"/>
        </w:rPr>
        <w:t xml:space="preserve">, </w:t>
      </w:r>
      <w:proofErr w:type="spellStart"/>
      <w:r w:rsidRPr="00BC6504">
        <w:rPr>
          <w:rFonts w:ascii="Times New Roman" w:hAnsi="Times New Roman" w:cs="Times New Roman"/>
          <w:b/>
          <w:color w:val="000000" w:themeColor="text1"/>
          <w:szCs w:val="24"/>
        </w:rPr>
        <w:t>União</w:t>
      </w:r>
      <w:proofErr w:type="spellEnd"/>
      <w:r w:rsidRPr="00BC6504">
        <w:rPr>
          <w:rFonts w:ascii="Times New Roman" w:hAnsi="Times New Roman" w:cs="Times New Roman"/>
          <w:b/>
          <w:color w:val="000000" w:themeColor="text1"/>
          <w:szCs w:val="24"/>
        </w:rPr>
        <w:t xml:space="preserve"> </w:t>
      </w:r>
      <w:proofErr w:type="spellStart"/>
      <w:r w:rsidRPr="00BC6504">
        <w:rPr>
          <w:rFonts w:ascii="Times New Roman" w:hAnsi="Times New Roman" w:cs="Times New Roman"/>
          <w:b/>
          <w:color w:val="000000" w:themeColor="text1"/>
          <w:szCs w:val="24"/>
        </w:rPr>
        <w:t>Brasileira</w:t>
      </w:r>
      <w:proofErr w:type="spellEnd"/>
      <w:r w:rsidRPr="00BC6504">
        <w:rPr>
          <w:rFonts w:ascii="Times New Roman" w:hAnsi="Times New Roman" w:cs="Times New Roman"/>
          <w:b/>
          <w:color w:val="000000" w:themeColor="text1"/>
          <w:szCs w:val="24"/>
        </w:rPr>
        <w:t xml:space="preserve"> de </w:t>
      </w:r>
      <w:proofErr w:type="spellStart"/>
      <w:r w:rsidRPr="00BC6504">
        <w:rPr>
          <w:rFonts w:ascii="Times New Roman" w:hAnsi="Times New Roman" w:cs="Times New Roman"/>
          <w:b/>
          <w:color w:val="000000" w:themeColor="text1"/>
          <w:szCs w:val="24"/>
        </w:rPr>
        <w:t>Compositores</w:t>
      </w:r>
      <w:proofErr w:type="spellEnd"/>
      <w:r w:rsidRPr="00BC6504">
        <w:rPr>
          <w:rFonts w:ascii="Times New Roman" w:hAnsi="Times New Roman" w:cs="Times New Roman"/>
          <w:b/>
          <w:color w:val="000000" w:themeColor="text1"/>
          <w:szCs w:val="24"/>
        </w:rPr>
        <w:t>, and 10 music rights societies.]</w:t>
      </w:r>
    </w:p>
    <w:p w14:paraId="72FBF605" w14:textId="77777777" w:rsidR="00C06574" w:rsidRPr="00BC6504" w:rsidRDefault="00C06574" w:rsidP="000C1341">
      <w:pPr>
        <w:pStyle w:val="DraftN"/>
        <w:spacing w:line="480" w:lineRule="auto"/>
        <w:jc w:val="center"/>
        <w:rPr>
          <w:rFonts w:ascii="Times New Roman" w:hAnsi="Times New Roman" w:cs="Times New Roman"/>
          <w:color w:val="000000" w:themeColor="text1"/>
          <w:szCs w:val="24"/>
        </w:rPr>
      </w:pPr>
      <w:r w:rsidRPr="00BC6504">
        <w:rPr>
          <w:rFonts w:ascii="Times New Roman" w:hAnsi="Times New Roman" w:cs="Times New Roman"/>
          <w:noProof/>
          <w:color w:val="000000" w:themeColor="text1"/>
          <w:szCs w:val="24"/>
          <w:lang w:eastAsia="en-GB"/>
        </w:rPr>
        <w:lastRenderedPageBreak/>
        <w:drawing>
          <wp:inline distT="0" distB="0" distL="0" distR="0" wp14:anchorId="767DDFA2" wp14:editId="55F938F8">
            <wp:extent cx="3492305" cy="2328203"/>
            <wp:effectExtent l="0" t="0" r="0" b="0"/>
            <wp:docPr id="4" name="Vide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4&quot; height=&quot;362&quot; src=&quot;https://www.youtube.com/embed/kszLwBaC4Sw&quot; frameborder=&quot;0&quot; allow=&quot;accelerometer; autoplay; encrypted-media; gyroscope; picture-in-picture&quot; allowfullscreen&gt;&lt;/iframe&gt;" h="362" w="644"/>
                        </a:ext>
                      </a:extLst>
                    </a:blip>
                    <a:stretch>
                      <a:fillRect/>
                    </a:stretch>
                  </pic:blipFill>
                  <pic:spPr>
                    <a:xfrm>
                      <a:off x="0" y="0"/>
                      <a:ext cx="3517043" cy="2344695"/>
                    </a:xfrm>
                    <a:prstGeom prst="rect">
                      <a:avLst/>
                    </a:prstGeom>
                  </pic:spPr>
                </pic:pic>
              </a:graphicData>
            </a:graphic>
          </wp:inline>
        </w:drawing>
      </w:r>
    </w:p>
    <w:p w14:paraId="69BA32E1" w14:textId="3088B3AC" w:rsidR="002423A9" w:rsidRPr="00BC6504" w:rsidRDefault="00B735A8" w:rsidP="000C1341">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The allusions in the “Blackstar” video to a lost spaceman link this affirmation of “the great I Am” back to Major Tom. In the video’s opening scene, the link between the astronaut and the Blackstar are made explicit through the framing of the spacesuit by a ring of black stars. This intertextual echo makes clear that Bowie had been considering questions about expansion, containment</w:t>
      </w:r>
      <w:r w:rsidR="004C675D">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their effect on the self since early in his career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that Major Tom remained the key for echolocating Bowie’s (New) Romantic self.</w:t>
      </w:r>
    </w:p>
    <w:p w14:paraId="18E8F48E" w14:textId="77777777" w:rsidR="002423A9" w:rsidRPr="00BC6504" w:rsidRDefault="002423A9" w:rsidP="00B904B7">
      <w:pPr>
        <w:spacing w:after="0"/>
        <w:jc w:val="left"/>
        <w:rPr>
          <w:rFonts w:ascii="Times New Roman" w:hAnsi="Times New Roman" w:cs="Times New Roman"/>
          <w:color w:val="000000" w:themeColor="text1"/>
          <w:szCs w:val="24"/>
        </w:rPr>
      </w:pPr>
    </w:p>
    <w:p w14:paraId="4DB6B859" w14:textId="1E0DF7D2" w:rsidR="00C06574" w:rsidRPr="00BC6504" w:rsidRDefault="00C06574"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color w:val="000000" w:themeColor="text1"/>
          <w:szCs w:val="24"/>
        </w:rPr>
        <w:t>Odd Spatiality in “Space Oddity”</w:t>
      </w:r>
    </w:p>
    <w:p w14:paraId="2B0F9D08" w14:textId="77777777" w:rsidR="002423A9" w:rsidRPr="00BC6504" w:rsidRDefault="002423A9" w:rsidP="00B904B7">
      <w:pPr>
        <w:spacing w:after="0"/>
        <w:jc w:val="left"/>
        <w:rPr>
          <w:rFonts w:ascii="Times New Roman" w:hAnsi="Times New Roman" w:cs="Times New Roman"/>
          <w:color w:val="000000" w:themeColor="text1"/>
          <w:szCs w:val="24"/>
        </w:rPr>
      </w:pPr>
    </w:p>
    <w:p w14:paraId="75CAFB0E" w14:textId="673370E3"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“Space Oddity” was Bowie’s “antidote to space fever” (qtd. in Doggett 53). The dystopian consequences of humanity’s expansion into outer space had been starkly imagined in Stanley Kubrick’s </w:t>
      </w:r>
      <w:r w:rsidRPr="00BC6504">
        <w:rPr>
          <w:rFonts w:ascii="Times New Roman" w:hAnsi="Times New Roman" w:cs="Times New Roman"/>
          <w:i/>
          <w:color w:val="000000" w:themeColor="text1"/>
          <w:szCs w:val="24"/>
        </w:rPr>
        <w:t xml:space="preserve">2001: A Space Odyssey </w:t>
      </w:r>
      <w:r w:rsidRPr="00BC6504">
        <w:rPr>
          <w:rFonts w:ascii="Times New Roman" w:hAnsi="Times New Roman" w:cs="Times New Roman"/>
          <w:color w:val="000000" w:themeColor="text1"/>
          <w:szCs w:val="24"/>
        </w:rPr>
        <w:t xml:space="preserve">(1968), the film that inspired Bowie’s track, and “Space Oddity” also communicates a profound ambivalence towards the space race. The song’s tone appears to have been missed by some of its early listeners, though; it was first aired on the BBC, apparently without irony, during TV coverage of the moon landing on 20 July 1969 (Doggett 53). Nevertheless, this event marked “Space Oddity” as the anthem for new forms of questioning about earth-bound and extra-terrestrial individualisms. It does so by immersing the listener in the dialectics of contained expansion that “Space Oddity” both </w:t>
      </w:r>
      <w:r w:rsidRPr="00BC6504">
        <w:rPr>
          <w:rFonts w:ascii="Times New Roman" w:hAnsi="Times New Roman" w:cs="Times New Roman"/>
          <w:color w:val="000000" w:themeColor="text1"/>
          <w:szCs w:val="24"/>
        </w:rPr>
        <w:lastRenderedPageBreak/>
        <w:t>describes and, through its deployment of complex narrative and structural echoes, enacts. These echoes foreground the track’s interest in spatiality, as well as space, and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in Doyle’s terms, inspired by Gilles Deleuze and Félix </w:t>
      </w:r>
      <w:proofErr w:type="spellStart"/>
      <w:r w:rsidRPr="00BC6504">
        <w:rPr>
          <w:rFonts w:ascii="Times New Roman" w:hAnsi="Times New Roman" w:cs="Times New Roman"/>
          <w:color w:val="000000" w:themeColor="text1"/>
          <w:szCs w:val="24"/>
        </w:rPr>
        <w:t>Guattari</w:t>
      </w:r>
      <w:proofErr w:type="spellEnd"/>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makes its “territorial project fully explicit” (17): this is somewhere the “I Am” might be discovered.</w:t>
      </w:r>
    </w:p>
    <w:p w14:paraId="070E484B" w14:textId="77777777" w:rsidR="00C06574" w:rsidRPr="00BC6504" w:rsidRDefault="00C06574" w:rsidP="000C1341">
      <w:pPr>
        <w:pStyle w:val="DraftN"/>
        <w:spacing w:line="480" w:lineRule="auto"/>
        <w:jc w:val="center"/>
        <w:rPr>
          <w:rFonts w:ascii="Times New Roman" w:hAnsi="Times New Roman" w:cs="Times New Roman"/>
          <w:b/>
          <w:color w:val="000000" w:themeColor="text1"/>
          <w:szCs w:val="24"/>
        </w:rPr>
      </w:pPr>
      <w:r w:rsidRPr="00BC6504">
        <w:rPr>
          <w:rFonts w:ascii="Times New Roman" w:hAnsi="Times New Roman" w:cs="Times New Roman"/>
          <w:b/>
          <w:color w:val="000000" w:themeColor="text1"/>
          <w:szCs w:val="24"/>
        </w:rPr>
        <w:t xml:space="preserve">Figure 3: David Bowie, “Space Oddity” (1972). Licensed to YouTube by WMG (on behalf of PLG UK </w:t>
      </w:r>
      <w:proofErr w:type="spellStart"/>
      <w:r w:rsidRPr="00BC6504">
        <w:rPr>
          <w:rFonts w:ascii="Times New Roman" w:hAnsi="Times New Roman" w:cs="Times New Roman"/>
          <w:b/>
          <w:color w:val="000000" w:themeColor="text1"/>
          <w:szCs w:val="24"/>
        </w:rPr>
        <w:t>Catalog</w:t>
      </w:r>
      <w:proofErr w:type="spellEnd"/>
      <w:r w:rsidRPr="00BC6504">
        <w:rPr>
          <w:rFonts w:ascii="Times New Roman" w:hAnsi="Times New Roman" w:cs="Times New Roman"/>
          <w:b/>
          <w:color w:val="000000" w:themeColor="text1"/>
          <w:szCs w:val="24"/>
        </w:rPr>
        <w:t xml:space="preserve">); ARESA, EMI Music Publishing, Fly Records, IMPEL, UBEM, ASCAP, </w:t>
      </w:r>
      <w:proofErr w:type="spellStart"/>
      <w:r w:rsidRPr="00BC6504">
        <w:rPr>
          <w:rFonts w:ascii="Times New Roman" w:hAnsi="Times New Roman" w:cs="Times New Roman"/>
          <w:b/>
          <w:color w:val="000000" w:themeColor="text1"/>
          <w:szCs w:val="24"/>
        </w:rPr>
        <w:t>LatinAutor</w:t>
      </w:r>
      <w:proofErr w:type="spellEnd"/>
      <w:r w:rsidRPr="00BC6504">
        <w:rPr>
          <w:rFonts w:ascii="Times New Roman" w:hAnsi="Times New Roman" w:cs="Times New Roman"/>
          <w:b/>
          <w:color w:val="000000" w:themeColor="text1"/>
          <w:szCs w:val="24"/>
        </w:rPr>
        <w:t>, and 14 music rights societies.</w:t>
      </w:r>
    </w:p>
    <w:p w14:paraId="49F810A1" w14:textId="77777777" w:rsidR="00C06574" w:rsidRPr="00BC6504" w:rsidRDefault="00C06574" w:rsidP="000C1341">
      <w:pPr>
        <w:pStyle w:val="DraftN"/>
        <w:spacing w:line="480" w:lineRule="auto"/>
        <w:jc w:val="center"/>
        <w:rPr>
          <w:rFonts w:ascii="Times New Roman" w:hAnsi="Times New Roman" w:cs="Times New Roman"/>
          <w:color w:val="000000" w:themeColor="text1"/>
          <w:szCs w:val="24"/>
        </w:rPr>
      </w:pPr>
      <w:r w:rsidRPr="00BC6504">
        <w:rPr>
          <w:rFonts w:ascii="Times New Roman" w:hAnsi="Times New Roman" w:cs="Times New Roman"/>
          <w:noProof/>
          <w:color w:val="000000" w:themeColor="text1"/>
          <w:szCs w:val="24"/>
          <w:lang w:eastAsia="en-GB"/>
        </w:rPr>
        <w:drawing>
          <wp:inline distT="0" distB="0" distL="0" distR="0" wp14:anchorId="11BA8457" wp14:editId="3B73C7EF">
            <wp:extent cx="3777176" cy="2518117"/>
            <wp:effectExtent l="0" t="0" r="0" b="0"/>
            <wp:docPr id="2" name="Vide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560&quot; height=&quot;315&quot; src=&quot;https://www.youtube.com/embed/iYYRH4apXDo&quot; frameborder=&quot;0&quot; allow=&quot;accelerometer; autoplay; encrypted-media; gyroscope; picture-in-picture&quot; allowfullscreen&gt;&lt;/iframe&gt;" h="315" w="560"/>
                        </a:ext>
                      </a:extLst>
                    </a:blip>
                    <a:stretch>
                      <a:fillRect/>
                    </a:stretch>
                  </pic:blipFill>
                  <pic:spPr>
                    <a:xfrm>
                      <a:off x="0" y="0"/>
                      <a:ext cx="3823970" cy="2549313"/>
                    </a:xfrm>
                    <a:prstGeom prst="rect">
                      <a:avLst/>
                    </a:prstGeom>
                  </pic:spPr>
                </pic:pic>
              </a:graphicData>
            </a:graphic>
          </wp:inline>
        </w:drawing>
      </w:r>
    </w:p>
    <w:p w14:paraId="4CA2D0D8" w14:textId="77777777" w:rsidR="00C06574" w:rsidRPr="00BC6504" w:rsidRDefault="00C06574" w:rsidP="00B904B7">
      <w:pPr>
        <w:pStyle w:val="DraftN"/>
        <w:spacing w:line="480" w:lineRule="auto"/>
        <w:jc w:val="left"/>
        <w:rPr>
          <w:rFonts w:ascii="Times New Roman" w:hAnsi="Times New Roman" w:cs="Times New Roman"/>
          <w:color w:val="000000" w:themeColor="text1"/>
          <w:szCs w:val="24"/>
        </w:rPr>
      </w:pPr>
    </w:p>
    <w:p w14:paraId="1D32DEF0" w14:textId="16D486A1" w:rsidR="00C06574"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“Space Oddity” imagines the journey of one astronaut, Major Tom, into outer space. This endeavour turns Tom into a celebrity</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the papers” become desperate to know “whose shirts [he] wear[s]”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but Tom ultimately rejects this exaggerated celebration of consumer-centred individualism; he leaves the capsule and, bidding farewell to his wife, disconnects from Ground Control to float away from both the technologies and peoples that bind him to earth. This journey is echoed in the track’s musical structure, which Brad Erickson thinks “models escape from terrestrial confinement” (564</w:t>
      </w:r>
      <w:r w:rsidR="00B904B7" w:rsidRPr="00B904B7">
        <w:rPr>
          <w:rFonts w:ascii="Times New Roman" w:hAnsi="Times New Roman" w:cs="Times New Roman"/>
          <w:color w:val="000000" w:themeColor="text1"/>
          <w:szCs w:val="24"/>
          <w:lang w:val="en-US"/>
        </w:rPr>
        <w:t>–</w:t>
      </w:r>
      <w:r w:rsidRPr="00BC6504">
        <w:rPr>
          <w:rFonts w:ascii="Times New Roman" w:hAnsi="Times New Roman" w:cs="Times New Roman"/>
          <w:color w:val="000000" w:themeColor="text1"/>
          <w:szCs w:val="24"/>
        </w:rPr>
        <w:t xml:space="preserve">65): the way it fades out at the end seems to follow Major Tom’s floating away into space. The effect, as Peter Doggett poetically puts it, is to “[leave] the listener uncertain where they might touch down” (56). For Michael </w:t>
      </w:r>
      <w:proofErr w:type="spellStart"/>
      <w:r w:rsidRPr="00BC6504">
        <w:rPr>
          <w:rFonts w:ascii="Times New Roman" w:hAnsi="Times New Roman" w:cs="Times New Roman"/>
          <w:color w:val="000000" w:themeColor="text1"/>
          <w:szCs w:val="24"/>
        </w:rPr>
        <w:t>Mooradian</w:t>
      </w:r>
      <w:proofErr w:type="spellEnd"/>
      <w:r w:rsidRPr="00BC6504">
        <w:rPr>
          <w:rFonts w:ascii="Times New Roman" w:hAnsi="Times New Roman" w:cs="Times New Roman"/>
          <w:color w:val="000000" w:themeColor="text1"/>
          <w:szCs w:val="24"/>
        </w:rPr>
        <w:t xml:space="preserve">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on the other hand, Major Tom’s disappearance into space offers more than </w:t>
      </w:r>
      <w:r w:rsidRPr="00BC6504">
        <w:rPr>
          <w:rFonts w:ascii="Times New Roman" w:hAnsi="Times New Roman" w:cs="Times New Roman"/>
          <w:color w:val="000000" w:themeColor="text1"/>
          <w:szCs w:val="24"/>
        </w:rPr>
        <w:lastRenderedPageBreak/>
        <w:t>a sense of freedom: it indicates the character’s embracing of “difference” as he willingly moves into “a place unbound by terrestrial norms of comportment and expression” (14). The narrative and structure both reinforce this odd sense of the individual’s dissolution into an unknown space.</w:t>
      </w:r>
    </w:p>
    <w:p w14:paraId="439F6951" w14:textId="15408E68" w:rsidR="00C06574"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But “Space Oddity” does not just mimic the space experienced by Major Tom. As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puts it, Major Tom “intertwines with our understanding of what it might be like to exist as a real human being in real space” (14). The track’s auditory space becomes the listener</w:t>
      </w:r>
      <w:r w:rsidR="00B372ED" w:rsidRPr="00BC6504">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s tin can, and it inscribes a sonic orbit around the listener that enfolds them into a space that blends the fictional song world with their real one. The way the track fades in at the beginning and out again at the end positions the listener alongside Tom as the centre of its journey. In Ken McLeod’s words, it “mediates our internal space (feelings, desires, dreams) with external space (the physical, the experienced)” (337). It encourages the listener to make the same discovery as Major Tom: that ultimate freedom might arise out of extreme containment.</w:t>
      </w:r>
    </w:p>
    <w:p w14:paraId="226A3A38" w14:textId="77777777" w:rsidR="0030685B" w:rsidRDefault="00C06574" w:rsidP="0030685B">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This spatiality operates through the technologies the song employs as much as those which support Major Tom’s journey: for “Space Oddity,” Bowie insisted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against his producer’s advice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on a recording technique that was still rare in the late 1960s, and which emphasises the song’s intent to contain the listener in a space of its own. Throughout the track, Bowie’s voice shifts, as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explains, “from singular centred to multiple stereo” (20). The effect, Ali and Wallace argue, is to transform Bowie’s voice into “both subject and object of its own enunciations” (275). When those shifts occur is crucial. The first line is spoken by a single voice: that of one person in Ground Control. Bowie’s voice splits in the second line; a low-pitched voice sings in the listener’s right </w:t>
      </w:r>
      <w:proofErr w:type="gramStart"/>
      <w:r w:rsidRPr="00BC6504">
        <w:rPr>
          <w:rFonts w:ascii="Times New Roman" w:hAnsi="Times New Roman" w:cs="Times New Roman"/>
          <w:color w:val="000000" w:themeColor="text1"/>
          <w:szCs w:val="24"/>
        </w:rPr>
        <w:t>ear, and</w:t>
      </w:r>
      <w:proofErr w:type="gramEnd"/>
      <w:r w:rsidRPr="00BC6504">
        <w:rPr>
          <w:rFonts w:ascii="Times New Roman" w:hAnsi="Times New Roman" w:cs="Times New Roman"/>
          <w:color w:val="000000" w:themeColor="text1"/>
          <w:szCs w:val="24"/>
        </w:rPr>
        <w:t xml:space="preserve"> is doubled by one singing an octave higher in their left. When the countdown begins, this higher voice becomes the countdown, leaving its companion to continue communicating with the astronaut. The </w:t>
      </w:r>
      <w:r w:rsidRPr="00BC6504">
        <w:rPr>
          <w:rFonts w:ascii="Times New Roman" w:hAnsi="Times New Roman" w:cs="Times New Roman"/>
          <w:color w:val="000000" w:themeColor="text1"/>
          <w:szCs w:val="24"/>
        </w:rPr>
        <w:lastRenderedPageBreak/>
        <w:t>effect is to place the listener alongside Major Tom inside the capsule, surrounded by Ground Control’s plural commanding voices. This doubling is echoed imperfectly when we first hear from Major Tom; to begin with, the voice is singular, but as he steps “through the door” it splits as Ground Control’s had done. So far, Major Tom and his controllers are in line with each other. But when Major Tom notices how “very different” the stars look from this angle, and locates himself in this queer space</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for here am I”</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the vocals alter: now, the lower-pitched voice comes from the left. For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these stereo vocals resituate Major Tom from a celebrity</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 extreme form of individualistic selfhood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into “a universal cosmopolitan speaking uneasily for, of, and to, </w:t>
      </w:r>
      <w:proofErr w:type="spellStart"/>
      <w:r w:rsidRPr="00BC6504">
        <w:rPr>
          <w:rFonts w:ascii="Times New Roman" w:hAnsi="Times New Roman" w:cs="Times New Roman"/>
          <w:color w:val="000000" w:themeColor="text1"/>
          <w:szCs w:val="24"/>
        </w:rPr>
        <w:t>multiplicitous</w:t>
      </w:r>
      <w:proofErr w:type="spellEnd"/>
      <w:r w:rsidRPr="00BC6504">
        <w:rPr>
          <w:rFonts w:ascii="Times New Roman" w:hAnsi="Times New Roman" w:cs="Times New Roman"/>
          <w:color w:val="000000" w:themeColor="text1"/>
          <w:szCs w:val="24"/>
        </w:rPr>
        <w:t xml:space="preserve"> positions” (20). This echo indicates a subtle, yet significant, shift in Tom’s sense of identity.</w:t>
      </w:r>
    </w:p>
    <w:p w14:paraId="45CC7A61" w14:textId="0D62CD4A" w:rsidR="00C06574" w:rsidRPr="00BC6504" w:rsidRDefault="00C06574" w:rsidP="0030685B">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This change occurs as Tom begins to feel the effects of anti-gravitational forces; he finds himself “floating in a most peculiar way.” But this peculiarity is made ambiguous by Bowie’s mode of singing the line, adding a syllable so that it </w:t>
      </w:r>
      <w:proofErr w:type="gramStart"/>
      <w:r w:rsidRPr="00BC6504">
        <w:rPr>
          <w:rFonts w:ascii="Times New Roman" w:hAnsi="Times New Roman" w:cs="Times New Roman"/>
          <w:color w:val="000000" w:themeColor="text1"/>
          <w:szCs w:val="24"/>
        </w:rPr>
        <w:t>actually sounds</w:t>
      </w:r>
      <w:proofErr w:type="gramEnd"/>
      <w:r w:rsidRPr="00BC6504">
        <w:rPr>
          <w:rFonts w:ascii="Times New Roman" w:hAnsi="Times New Roman" w:cs="Times New Roman"/>
          <w:color w:val="000000" w:themeColor="text1"/>
          <w:szCs w:val="24"/>
        </w:rPr>
        <w:t xml:space="preserve"> like Tom is “floating in a most a-peculiar way</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In this way, the line holds the potential both for oddness and normalcy (Flannery 161;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20). In either case, Tom finds that his mode of perception is altered: “the stars look very different” from this angle. This new form of motion, as Flannery perceptively observes, “involves a massive change, either in the world(s) around one or in the way in which that world is apprehended, or in a fusion, always theatrical, of both” (161).</w:t>
      </w:r>
      <w:r w:rsidRPr="00BC6504">
        <w:rPr>
          <w:rStyle w:val="EndnoteReference"/>
          <w:rFonts w:ascii="Times New Roman" w:hAnsi="Times New Roman" w:cs="Times New Roman"/>
          <w:color w:val="000000" w:themeColor="text1"/>
          <w:szCs w:val="24"/>
        </w:rPr>
        <w:endnoteReference w:id="3"/>
      </w:r>
      <w:r w:rsidRPr="00BC6504">
        <w:rPr>
          <w:rFonts w:ascii="Times New Roman" w:hAnsi="Times New Roman" w:cs="Times New Roman"/>
          <w:color w:val="000000" w:themeColor="text1"/>
          <w:szCs w:val="24"/>
        </w:rPr>
        <w:t xml:space="preserve"> It holds the possibility for multiple versions of the future. Initially, Tom situates himself within an exaggeratedly everyday earthly object in a way that highlights his affinity with his home planet: “here am I sitting in a tin can / far above the world.”</w:t>
      </w:r>
      <w:r w:rsidR="00D62DE7" w:rsidRPr="00BC6504">
        <w:rPr>
          <w:rFonts w:ascii="Times New Roman" w:hAnsi="Times New Roman" w:cs="Times New Roman"/>
          <w:color w:val="000000" w:themeColor="text1"/>
          <w:szCs w:val="24"/>
        </w:rPr>
        <w:t xml:space="preserve"> Yet, there is an echo in the line that indicates a subtle shift in meaning: “I Am” becomes “am I</w:t>
      </w:r>
      <w:r w:rsidR="005B7529">
        <w:rPr>
          <w:rFonts w:ascii="Times New Roman" w:hAnsi="Times New Roman" w:cs="Times New Roman"/>
          <w:color w:val="000000" w:themeColor="text1"/>
          <w:szCs w:val="24"/>
        </w:rPr>
        <w:t>.</w:t>
      </w:r>
      <w:r w:rsidR="00D62DE7" w:rsidRPr="00BC6504">
        <w:rPr>
          <w:rFonts w:ascii="Times New Roman" w:hAnsi="Times New Roman" w:cs="Times New Roman"/>
          <w:color w:val="000000" w:themeColor="text1"/>
          <w:szCs w:val="24"/>
        </w:rPr>
        <w:t xml:space="preserve">” The shift is significant: “am I” contains the potential for plurality, in a way that the more definitive “I Am” may not. Just as each echo subtly changes the expression of an initial sound, offering multiple experiences of the same root source, so do “Space </w:t>
      </w:r>
      <w:proofErr w:type="spellStart"/>
      <w:r w:rsidR="00D62DE7" w:rsidRPr="00BC6504">
        <w:rPr>
          <w:rFonts w:ascii="Times New Roman" w:hAnsi="Times New Roman" w:cs="Times New Roman"/>
          <w:color w:val="000000" w:themeColor="text1"/>
          <w:szCs w:val="24"/>
        </w:rPr>
        <w:t>Oddity”’s</w:t>
      </w:r>
      <w:proofErr w:type="spellEnd"/>
      <w:r w:rsidR="00D62DE7" w:rsidRPr="00BC6504">
        <w:rPr>
          <w:rFonts w:ascii="Times New Roman" w:hAnsi="Times New Roman" w:cs="Times New Roman"/>
          <w:color w:val="000000" w:themeColor="text1"/>
          <w:szCs w:val="24"/>
        </w:rPr>
        <w:t xml:space="preserve"> lyrics encode the </w:t>
      </w:r>
      <w:r w:rsidR="00D62DE7" w:rsidRPr="00BC6504">
        <w:rPr>
          <w:rFonts w:ascii="Times New Roman" w:hAnsi="Times New Roman" w:cs="Times New Roman"/>
          <w:color w:val="000000" w:themeColor="text1"/>
          <w:szCs w:val="24"/>
        </w:rPr>
        <w:lastRenderedPageBreak/>
        <w:t xml:space="preserve">possibility that Major Tom might encode multiple selves. As soon as Major Tom steps through the door, his confident declarations of selfhood invert, and that odd formulation indicates a new fluidity in </w:t>
      </w:r>
      <w:r w:rsidRPr="00BC6504">
        <w:rPr>
          <w:rFonts w:ascii="Times New Roman" w:hAnsi="Times New Roman" w:cs="Times New Roman"/>
          <w:color w:val="000000" w:themeColor="text1"/>
          <w:szCs w:val="24"/>
        </w:rPr>
        <w:t xml:space="preserve">his </w:t>
      </w:r>
      <w:r w:rsidR="00D62DE7" w:rsidRPr="00BC6504">
        <w:rPr>
          <w:rFonts w:ascii="Times New Roman" w:hAnsi="Times New Roman" w:cs="Times New Roman"/>
          <w:color w:val="000000" w:themeColor="text1"/>
          <w:szCs w:val="24"/>
        </w:rPr>
        <w:t xml:space="preserve">terrestrial </w:t>
      </w:r>
      <w:r w:rsidRPr="00BC6504">
        <w:rPr>
          <w:rFonts w:ascii="Times New Roman" w:hAnsi="Times New Roman" w:cs="Times New Roman"/>
          <w:color w:val="000000" w:themeColor="text1"/>
          <w:szCs w:val="24"/>
        </w:rPr>
        <w:t xml:space="preserve">sense of self. </w:t>
      </w:r>
      <w:r w:rsidR="00D62DE7" w:rsidRPr="00BC6504">
        <w:rPr>
          <w:rFonts w:ascii="Times New Roman" w:hAnsi="Times New Roman" w:cs="Times New Roman"/>
          <w:color w:val="000000" w:themeColor="text1"/>
          <w:szCs w:val="24"/>
        </w:rPr>
        <w:t>An implied question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am </w:t>
      </w:r>
      <w:proofErr w:type="gramStart"/>
      <w:r w:rsidRPr="00BC6504">
        <w:rPr>
          <w:rFonts w:ascii="Times New Roman" w:hAnsi="Times New Roman" w:cs="Times New Roman"/>
          <w:color w:val="000000" w:themeColor="text1"/>
          <w:szCs w:val="24"/>
        </w:rPr>
        <w:t>I?</w:t>
      </w:r>
      <w:r w:rsidR="00B904B7">
        <w:rPr>
          <w:rFonts w:ascii="Times New Roman" w:hAnsi="Times New Roman" w:cs="Times New Roman"/>
          <w:color w:val="000000" w:themeColor="text1"/>
          <w:szCs w:val="24"/>
        </w:rPr>
        <w:t>—</w:t>
      </w:r>
      <w:proofErr w:type="gramEnd"/>
      <w:r w:rsidR="00D62DE7" w:rsidRPr="00BC6504">
        <w:rPr>
          <w:rFonts w:ascii="Times New Roman" w:hAnsi="Times New Roman" w:cs="Times New Roman"/>
          <w:color w:val="000000" w:themeColor="text1"/>
          <w:szCs w:val="24"/>
        </w:rPr>
        <w:t>hovers with Tom around the space ship. The second time the line is repeated</w:t>
      </w:r>
      <w:r w:rsidRPr="00BC6504">
        <w:rPr>
          <w:rFonts w:ascii="Times New Roman" w:hAnsi="Times New Roman" w:cs="Times New Roman"/>
          <w:color w:val="000000" w:themeColor="text1"/>
          <w:szCs w:val="24"/>
        </w:rPr>
        <w:t xml:space="preserve">, </w:t>
      </w:r>
      <w:r w:rsidR="00D62DE7" w:rsidRPr="00BC6504">
        <w:rPr>
          <w:rFonts w:ascii="Times New Roman" w:hAnsi="Times New Roman" w:cs="Times New Roman"/>
          <w:color w:val="000000" w:themeColor="text1"/>
          <w:szCs w:val="24"/>
        </w:rPr>
        <w:t>Tom provides a different</w:t>
      </w:r>
      <w:r w:rsidR="00DD54A2" w:rsidRPr="00BC6504">
        <w:rPr>
          <w:rFonts w:ascii="Times New Roman" w:hAnsi="Times New Roman" w:cs="Times New Roman"/>
          <w:color w:val="000000" w:themeColor="text1"/>
          <w:szCs w:val="24"/>
        </w:rPr>
        <w:t xml:space="preserve"> locus for his sense of identity</w:t>
      </w:r>
      <w:r w:rsidR="00D62DE7" w:rsidRPr="00BC6504">
        <w:rPr>
          <w:rFonts w:ascii="Times New Roman" w:hAnsi="Times New Roman" w:cs="Times New Roman"/>
          <w:color w:val="000000" w:themeColor="text1"/>
          <w:szCs w:val="24"/>
        </w:rPr>
        <w:t xml:space="preserve">; now, </w:t>
      </w:r>
      <w:r w:rsidRPr="00BC6504">
        <w:rPr>
          <w:rFonts w:ascii="Times New Roman" w:hAnsi="Times New Roman" w:cs="Times New Roman"/>
          <w:color w:val="000000" w:themeColor="text1"/>
          <w:szCs w:val="24"/>
        </w:rPr>
        <w:t>Tom expresses ownership over the tin can</w:t>
      </w:r>
      <w:r w:rsidR="00D62DE7" w:rsidRPr="00BC6504">
        <w:rPr>
          <w:rFonts w:ascii="Times New Roman" w:hAnsi="Times New Roman" w:cs="Times New Roman"/>
          <w:color w:val="000000" w:themeColor="text1"/>
          <w:szCs w:val="24"/>
        </w:rPr>
        <w:t xml:space="preserve">, </w:t>
      </w:r>
      <w:r w:rsidRPr="00BC6504">
        <w:rPr>
          <w:rFonts w:ascii="Times New Roman" w:hAnsi="Times New Roman" w:cs="Times New Roman"/>
          <w:color w:val="000000" w:themeColor="text1"/>
          <w:szCs w:val="24"/>
        </w:rPr>
        <w:t>and position</w:t>
      </w:r>
      <w:r w:rsidR="00D62DE7" w:rsidRPr="00BC6504">
        <w:rPr>
          <w:rFonts w:ascii="Times New Roman" w:hAnsi="Times New Roman" w:cs="Times New Roman"/>
          <w:color w:val="000000" w:themeColor="text1"/>
          <w:szCs w:val="24"/>
        </w:rPr>
        <w:t>s</w:t>
      </w:r>
      <w:r w:rsidRPr="00BC6504">
        <w:rPr>
          <w:rFonts w:ascii="Times New Roman" w:hAnsi="Times New Roman" w:cs="Times New Roman"/>
          <w:color w:val="000000" w:themeColor="text1"/>
          <w:szCs w:val="24"/>
        </w:rPr>
        <w:t xml:space="preserve"> himself </w:t>
      </w:r>
      <w:r w:rsidR="00D62DE7" w:rsidRPr="00BC6504">
        <w:rPr>
          <w:rFonts w:ascii="Times New Roman" w:hAnsi="Times New Roman" w:cs="Times New Roman"/>
          <w:color w:val="000000" w:themeColor="text1"/>
          <w:szCs w:val="24"/>
        </w:rPr>
        <w:t xml:space="preserve">not </w:t>
      </w:r>
      <w:r w:rsidRPr="00BC6504">
        <w:rPr>
          <w:rFonts w:ascii="Times New Roman" w:hAnsi="Times New Roman" w:cs="Times New Roman"/>
          <w:color w:val="000000" w:themeColor="text1"/>
          <w:szCs w:val="24"/>
        </w:rPr>
        <w:t xml:space="preserve">in relation to </w:t>
      </w:r>
      <w:r w:rsidR="00AF60F0" w:rsidRPr="00BC6504">
        <w:rPr>
          <w:rFonts w:ascii="Times New Roman" w:hAnsi="Times New Roman" w:cs="Times New Roman"/>
          <w:color w:val="000000" w:themeColor="text1"/>
          <w:szCs w:val="24"/>
        </w:rPr>
        <w:t>e</w:t>
      </w:r>
      <w:r w:rsidRPr="00BC6504">
        <w:rPr>
          <w:rFonts w:ascii="Times New Roman" w:hAnsi="Times New Roman" w:cs="Times New Roman"/>
          <w:color w:val="000000" w:themeColor="text1"/>
          <w:szCs w:val="24"/>
        </w:rPr>
        <w:t>arth, but to the moon. The fact that “planet earth is blue / and there’s nothing I can do” is no longer, in this second utterance, merely a statement of fact, but an acknowledgement of individual impotence in the face of a global problem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environmental degradation</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the individualistic human condition.</w:t>
      </w:r>
    </w:p>
    <w:p w14:paraId="507FB1A1" w14:textId="7616EEDC" w:rsidR="00C06574"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It is while he’s floating in this way that Major Tom </w:t>
      </w:r>
      <w:proofErr w:type="gramStart"/>
      <w:r w:rsidRPr="00BC6504">
        <w:rPr>
          <w:rFonts w:ascii="Times New Roman" w:hAnsi="Times New Roman" w:cs="Times New Roman"/>
          <w:color w:val="000000" w:themeColor="text1"/>
          <w:szCs w:val="24"/>
        </w:rPr>
        <w:t>is able to</w:t>
      </w:r>
      <w:proofErr w:type="gramEnd"/>
      <w:r w:rsidRPr="00BC6504">
        <w:rPr>
          <w:rFonts w:ascii="Times New Roman" w:hAnsi="Times New Roman" w:cs="Times New Roman"/>
          <w:color w:val="000000" w:themeColor="text1"/>
          <w:szCs w:val="24"/>
        </w:rPr>
        <w:t xml:space="preserve"> echolocate a mappable point. Doggett thinks that the guitar solo that offers an interlude in the interstellar conversation between Tom and Ground Control “seemed to be testing out the walls of Major Tom’s prison” (56). Certainly, it is in this break that Tom seems to undergo the “sort of transformation” that Niall Boyce believes befalls him (528). Tom’s floating has caused him to re-evaluate his relationship to Ground Control and the society they represent. When Ground Control loses contact with their astronaut, their panic is evident in the high-pitched stereo vocals through which they repeatedly ask: “Can you hear me?” This question morphs into Major Tom’s declaration that he is “here.” This echo, from “hear” to “here,” indicates the discovery of a space in which Bowie can echolocate a new sense of identity for Major Tom that is predicated on the relationship between space, sound and listening. His “floating” no longer seems peculiar, but rather allows him to </w:t>
      </w:r>
      <w:proofErr w:type="gramStart"/>
      <w:r w:rsidR="00221E2D">
        <w:rPr>
          <w:rFonts w:ascii="Times New Roman" w:hAnsi="Times New Roman" w:cs="Times New Roman"/>
          <w:color w:val="000000" w:themeColor="text1"/>
          <w:szCs w:val="24"/>
        </w:rPr>
        <w:t>e</w:t>
      </w:r>
      <w:r w:rsidR="00CF75BF" w:rsidRPr="00BC6504">
        <w:rPr>
          <w:rFonts w:ascii="Times New Roman" w:hAnsi="Times New Roman" w:cs="Times New Roman"/>
          <w:color w:val="000000" w:themeColor="text1"/>
          <w:szCs w:val="24"/>
        </w:rPr>
        <w:t>ffect</w:t>
      </w:r>
      <w:proofErr w:type="gramEnd"/>
      <w:r w:rsidRPr="00BC6504">
        <w:rPr>
          <w:rFonts w:ascii="Times New Roman" w:hAnsi="Times New Roman" w:cs="Times New Roman"/>
          <w:color w:val="000000" w:themeColor="text1"/>
          <w:szCs w:val="24"/>
        </w:rPr>
        <w:t xml:space="preserve"> a reversal of the earlier containment: now, it is he who encircles the spaceship. It is at this moment that Tom’s understanding of the “I Am” </w:t>
      </w:r>
      <w:proofErr w:type="gramStart"/>
      <w:r w:rsidRPr="00BC6504">
        <w:rPr>
          <w:rFonts w:ascii="Times New Roman" w:hAnsi="Times New Roman" w:cs="Times New Roman"/>
          <w:color w:val="000000" w:themeColor="text1"/>
          <w:szCs w:val="24"/>
        </w:rPr>
        <w:t>alters:</w:t>
      </w:r>
      <w:proofErr w:type="gramEnd"/>
      <w:r w:rsidRPr="00BC6504">
        <w:rPr>
          <w:rFonts w:ascii="Times New Roman" w:hAnsi="Times New Roman" w:cs="Times New Roman"/>
          <w:color w:val="000000" w:themeColor="text1"/>
          <w:szCs w:val="24"/>
        </w:rPr>
        <w:t xml:space="preserve"> this is when he becomes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to adapt Coleridge’s terms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 finite being moving in infinite space. It’s at this moment, too, that the </w:t>
      </w:r>
      <w:proofErr w:type="gramStart"/>
      <w:r w:rsidRPr="00BC6504">
        <w:rPr>
          <w:rFonts w:ascii="Times New Roman" w:hAnsi="Times New Roman" w:cs="Times New Roman"/>
          <w:color w:val="000000" w:themeColor="text1"/>
          <w:szCs w:val="24"/>
        </w:rPr>
        <w:t>grand-sounding</w:t>
      </w:r>
      <w:proofErr w:type="gramEnd"/>
      <w:r w:rsidRPr="00BC6504">
        <w:rPr>
          <w:rFonts w:ascii="Times New Roman" w:hAnsi="Times New Roman" w:cs="Times New Roman"/>
          <w:color w:val="000000" w:themeColor="text1"/>
          <w:szCs w:val="24"/>
        </w:rPr>
        <w:t xml:space="preserve"> “capsule” becomes nothing </w:t>
      </w:r>
      <w:r w:rsidRPr="00BC6504">
        <w:rPr>
          <w:rFonts w:ascii="Times New Roman" w:hAnsi="Times New Roman" w:cs="Times New Roman"/>
          <w:color w:val="000000" w:themeColor="text1"/>
          <w:szCs w:val="24"/>
        </w:rPr>
        <w:lastRenderedPageBreak/>
        <w:t>more than a “tin can</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while Tom stops aligning himself with the terrestrial community and begins to consider himself a space oddity.</w:t>
      </w:r>
    </w:p>
    <w:p w14:paraId="08303A40" w14:textId="68E2C835" w:rsidR="002423A9"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Major Tom’s metamorphosis is registered most strongly through alterations in this spatial relationship between Tom and the tin can, between inside and outside, and between the “I Am” and “I Am Not.” The “unearthly” stereo vocals, alongside what McLeod calls the “series of atonal and rhythmically irregular tape effects and electronic squelches in combination with an ethereal string section” (341), emphasise how queer</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or how odd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space itself is in this track. It highlights the ways Major Tom feels himself to be different from the people he has left behind. Tom’s sense of alienation, resulting in what </w:t>
      </w:r>
      <w:proofErr w:type="spellStart"/>
      <w:r w:rsidRPr="00BC6504">
        <w:rPr>
          <w:rFonts w:ascii="Times New Roman" w:hAnsi="Times New Roman" w:cs="Times New Roman"/>
          <w:color w:val="000000" w:themeColor="text1"/>
          <w:szCs w:val="24"/>
        </w:rPr>
        <w:t>Lupro</w:t>
      </w:r>
      <w:proofErr w:type="spellEnd"/>
      <w:r w:rsidRPr="00BC6504">
        <w:rPr>
          <w:rFonts w:ascii="Times New Roman" w:hAnsi="Times New Roman" w:cs="Times New Roman"/>
          <w:color w:val="000000" w:themeColor="text1"/>
          <w:szCs w:val="24"/>
        </w:rPr>
        <w:t xml:space="preserve"> believes is a “metaphorical </w:t>
      </w:r>
      <w:r w:rsidRPr="00BC6504">
        <w:rPr>
          <w:rFonts w:ascii="Times New Roman" w:hAnsi="Times New Roman" w:cs="Times New Roman"/>
          <w:i/>
          <w:color w:val="000000" w:themeColor="text1"/>
          <w:szCs w:val="24"/>
        </w:rPr>
        <w:t xml:space="preserve">social </w:t>
      </w:r>
      <w:r w:rsidRPr="00BC6504">
        <w:rPr>
          <w:rFonts w:ascii="Times New Roman" w:hAnsi="Times New Roman" w:cs="Times New Roman"/>
          <w:color w:val="000000" w:themeColor="text1"/>
          <w:szCs w:val="24"/>
        </w:rPr>
        <w:t>suicide” (22), seems like the logical extreme of the individualism from which he excludes himself. In a sense, Major Tom rejects individualism in order to embrace his own individuality. As Tom’s afterlives suggest, however, this kind of anti-social action is not considered a virtue by the community on the blue earth.</w:t>
      </w:r>
    </w:p>
    <w:p w14:paraId="3A3FE5C9" w14:textId="77777777" w:rsidR="002423A9" w:rsidRPr="00BC6504" w:rsidRDefault="002423A9" w:rsidP="00B904B7">
      <w:pPr>
        <w:spacing w:after="0"/>
        <w:jc w:val="left"/>
        <w:rPr>
          <w:rFonts w:ascii="Times New Roman" w:hAnsi="Times New Roman" w:cs="Times New Roman"/>
          <w:color w:val="000000" w:themeColor="text1"/>
          <w:szCs w:val="24"/>
        </w:rPr>
      </w:pPr>
    </w:p>
    <w:p w14:paraId="000E769C" w14:textId="12DCC360" w:rsidR="00C06574" w:rsidRPr="00BC6504" w:rsidRDefault="00C06574"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color w:val="000000" w:themeColor="text1"/>
          <w:szCs w:val="24"/>
        </w:rPr>
        <w:t>Echoing “Space Oddity”: I Am (not) Major Tom</w:t>
      </w:r>
    </w:p>
    <w:p w14:paraId="1A9F9395" w14:textId="77777777" w:rsidR="002423A9" w:rsidRPr="00BC6504" w:rsidRDefault="002423A9" w:rsidP="00B904B7">
      <w:pPr>
        <w:spacing w:after="0"/>
        <w:jc w:val="left"/>
        <w:rPr>
          <w:rFonts w:ascii="Times New Roman" w:hAnsi="Times New Roman" w:cs="Times New Roman"/>
          <w:color w:val="000000" w:themeColor="text1"/>
          <w:szCs w:val="24"/>
        </w:rPr>
      </w:pPr>
    </w:p>
    <w:p w14:paraId="45E8FBAA" w14:textId="405F146E"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Bowie’s final performance of the 1970s was of “Space Oddity” on </w:t>
      </w:r>
      <w:r w:rsidRPr="00BC6504">
        <w:rPr>
          <w:rFonts w:ascii="Times New Roman" w:hAnsi="Times New Roman" w:cs="Times New Roman"/>
          <w:i/>
          <w:color w:val="000000" w:themeColor="text1"/>
          <w:szCs w:val="24"/>
        </w:rPr>
        <w:t xml:space="preserve">Kenny Everett’s New Year’s Eve Show </w:t>
      </w:r>
      <w:r w:rsidRPr="00BC6504">
        <w:rPr>
          <w:rFonts w:ascii="Times New Roman" w:hAnsi="Times New Roman" w:cs="Times New Roman"/>
          <w:color w:val="000000" w:themeColor="text1"/>
          <w:szCs w:val="24"/>
        </w:rPr>
        <w:t xml:space="preserve">in the UK and </w:t>
      </w:r>
      <w:r w:rsidRPr="00BC6504">
        <w:rPr>
          <w:rFonts w:ascii="Times New Roman" w:hAnsi="Times New Roman" w:cs="Times New Roman"/>
          <w:i/>
          <w:color w:val="000000" w:themeColor="text1"/>
          <w:szCs w:val="24"/>
        </w:rPr>
        <w:t>Dick Clarke’s Salute to the Seventies</w:t>
      </w:r>
      <w:r w:rsidRPr="00BC6504">
        <w:rPr>
          <w:rFonts w:ascii="Times New Roman" w:hAnsi="Times New Roman" w:cs="Times New Roman"/>
          <w:color w:val="000000" w:themeColor="text1"/>
          <w:szCs w:val="24"/>
        </w:rPr>
        <w:t xml:space="preserve"> in the US. Doggett reads this moment as the dissembling of a key Bowie myth in the face of a new age of Thatcherite social conservatism:</w:t>
      </w:r>
    </w:p>
    <w:p w14:paraId="51C95076" w14:textId="26AFAB90" w:rsidR="00C06574" w:rsidRPr="006974A0" w:rsidRDefault="00C06574" w:rsidP="006974A0">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 xml:space="preserve">The oddity was no longer the individual ostracised from society but, in the Britain of Thatcher’s government, the person who still dared to believe in the power of collective action and the ability of society to care for </w:t>
      </w:r>
      <w:proofErr w:type="gramStart"/>
      <w:r w:rsidRPr="00BC6504">
        <w:rPr>
          <w:rFonts w:ascii="Times New Roman" w:hAnsi="Times New Roman" w:cs="Times New Roman"/>
          <w:color w:val="000000" w:themeColor="text1"/>
          <w:sz w:val="24"/>
          <w:szCs w:val="24"/>
        </w:rPr>
        <w:t>all of</w:t>
      </w:r>
      <w:proofErr w:type="gramEnd"/>
      <w:r w:rsidRPr="00BC6504">
        <w:rPr>
          <w:rFonts w:ascii="Times New Roman" w:hAnsi="Times New Roman" w:cs="Times New Roman"/>
          <w:color w:val="000000" w:themeColor="text1"/>
          <w:sz w:val="24"/>
          <w:szCs w:val="24"/>
        </w:rPr>
        <w:t xml:space="preserve"> its members, however alienated they might be (309).</w:t>
      </w:r>
    </w:p>
    <w:p w14:paraId="2E4FCBA8" w14:textId="77777777" w:rsidR="0004046C"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lastRenderedPageBreak/>
        <w:t>The kind of (New) Romantic identity that attempted to negotiate the relationship between individual and society seemed to be dead. In its place was a philosophy that valorised individualism but suspected individuality. Major Tom’s fate was illustrative of the damaging effects of the ostracization to which this new age might lead. Bowie’s performance of the track indicated that it was no longer only a space-age anthem; it was also a powerful metaphor for a drug culture that emphasised what might happen when an individual collided with the social order.</w:t>
      </w:r>
    </w:p>
    <w:p w14:paraId="0614C280" w14:textId="77777777" w:rsidR="0004046C" w:rsidRDefault="00C06574" w:rsidP="0004046C">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When Bowie performed “Space Oddity” on </w:t>
      </w:r>
      <w:r w:rsidRPr="00BC6504">
        <w:rPr>
          <w:rFonts w:ascii="Times New Roman" w:hAnsi="Times New Roman" w:cs="Times New Roman"/>
          <w:i/>
          <w:color w:val="000000" w:themeColor="text1"/>
          <w:szCs w:val="24"/>
        </w:rPr>
        <w:t>Kenny Everett</w:t>
      </w:r>
      <w:r w:rsidRPr="00BC6504">
        <w:rPr>
          <w:rFonts w:ascii="Times New Roman" w:hAnsi="Times New Roman" w:cs="Times New Roman"/>
          <w:color w:val="000000" w:themeColor="text1"/>
          <w:szCs w:val="24"/>
        </w:rPr>
        <w:t xml:space="preserve">, his performance indicated a shift in the way that Major Tom’s declaration of individuality might be read. </w:t>
      </w:r>
      <w:r w:rsidR="00805EC0" w:rsidRPr="00BC6504">
        <w:rPr>
          <w:rFonts w:ascii="Times New Roman" w:hAnsi="Times New Roman" w:cs="Times New Roman"/>
          <w:color w:val="000000" w:themeColor="text1"/>
          <w:szCs w:val="24"/>
        </w:rPr>
        <w:t>The prolonged silence after Ground Control sends “God’s love” to Tom allows Bowie to cross the stage from acoustic guitar to piano, but also leaves a significant emptiness in which Tom, we imagine, lifts off alone. In this version, Tom is disconnected both from Ground Control and, when he arrives at his orbit, from space itself: n</w:t>
      </w:r>
      <w:r w:rsidRPr="00BC6504">
        <w:rPr>
          <w:rFonts w:ascii="Times New Roman" w:hAnsi="Times New Roman" w:cs="Times New Roman"/>
          <w:color w:val="000000" w:themeColor="text1"/>
          <w:szCs w:val="24"/>
        </w:rPr>
        <w:t xml:space="preserve">ow, Tom tells Ground Control that he is simply “floating far above the moon.” He seems, now, not to be </w:t>
      </w:r>
      <w:proofErr w:type="gramStart"/>
      <w:r w:rsidRPr="00BC6504">
        <w:rPr>
          <w:rFonts w:ascii="Times New Roman" w:hAnsi="Times New Roman" w:cs="Times New Roman"/>
          <w:color w:val="000000" w:themeColor="text1"/>
          <w:szCs w:val="24"/>
        </w:rPr>
        <w:t>actually in</w:t>
      </w:r>
      <w:proofErr w:type="gramEnd"/>
      <w:r w:rsidRPr="00BC6504">
        <w:rPr>
          <w:rFonts w:ascii="Times New Roman" w:hAnsi="Times New Roman" w:cs="Times New Roman"/>
          <w:color w:val="000000" w:themeColor="text1"/>
          <w:szCs w:val="24"/>
        </w:rPr>
        <w:t xml:space="preserve"> space, but rather to be experiencing </w:t>
      </w:r>
      <w:r w:rsidR="00805EC0" w:rsidRPr="00BC6504">
        <w:rPr>
          <w:rFonts w:ascii="Times New Roman" w:hAnsi="Times New Roman" w:cs="Times New Roman"/>
          <w:color w:val="000000" w:themeColor="text1"/>
          <w:szCs w:val="24"/>
        </w:rPr>
        <w:t xml:space="preserve">the kind of lonely </w:t>
      </w:r>
      <w:r w:rsidRPr="00BC6504">
        <w:rPr>
          <w:rFonts w:ascii="Times New Roman" w:hAnsi="Times New Roman" w:cs="Times New Roman"/>
          <w:color w:val="000000" w:themeColor="text1"/>
          <w:szCs w:val="24"/>
        </w:rPr>
        <w:t>drug trip with which Bowie’s jerky movements, twitching face and anxious posture</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moving between sets with his arms tightly folded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suggest familiarity. More than this, Bowie performs the song on a stage made to look like the padded room of an asylum. The performance suggested an alternative fate for Major Tom. He had not, in the manner of Bowie’s other guises, been artistically killed off; rather, he metamorphoses yet again, from a spaceman-turned-alien into an earth-bound, if delusional, junkie who </w:t>
      </w:r>
      <w:r w:rsidR="00B372ED" w:rsidRPr="00BC6504">
        <w:rPr>
          <w:rFonts w:ascii="Times New Roman" w:hAnsi="Times New Roman" w:cs="Times New Roman"/>
          <w:color w:val="000000" w:themeColor="text1"/>
          <w:szCs w:val="24"/>
        </w:rPr>
        <w:t xml:space="preserve">retrospectively </w:t>
      </w:r>
      <w:r w:rsidRPr="00BC6504">
        <w:rPr>
          <w:rFonts w:ascii="Times New Roman" w:hAnsi="Times New Roman" w:cs="Times New Roman"/>
          <w:color w:val="000000" w:themeColor="text1"/>
          <w:szCs w:val="24"/>
        </w:rPr>
        <w:t>anticipates the Thin White Duke.</w:t>
      </w:r>
    </w:p>
    <w:p w14:paraId="26A84035" w14:textId="1CC32951" w:rsidR="00C06574" w:rsidRPr="00BC6504" w:rsidRDefault="00C06574" w:rsidP="0004046C">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After this, Major Tom became one of Bowie’s most distinctive and long-lasting echoes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but each time he appears, in the true nature of an echo, he seems to get weaker. John Hollander calls this characteristic the echo’s “decaying dynamics” (3), and it is an apt metaphor for Major Tom. After “Space Oddity,” Major Tom’s identity</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his sense of the “I </w:t>
      </w:r>
      <w:r w:rsidRPr="00BC6504">
        <w:rPr>
          <w:rFonts w:ascii="Times New Roman" w:hAnsi="Times New Roman" w:cs="Times New Roman"/>
          <w:color w:val="000000" w:themeColor="text1"/>
          <w:szCs w:val="24"/>
        </w:rPr>
        <w:lastRenderedPageBreak/>
        <w:t>Am”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seems to diminish as the echoes fade. Doyle might add that this effect renders the echo incapable of communicating a solid sense of identity; at some point, the echo is “spread too thinly to ‘hold’ the territory” (18). Tom never speaks for himself again after “Space Oddity,” but others pass judgement on his mental and physical state. In “Ashes to Ashes,” perhaps Major Tom’s most (in)famous subsequent appearance, “we know Major Tom’s a junkie.” More than that, Major Tom’s excessive individualism has become a threat to social and personal productivity: “to get things done,” the narrator is repeatedly told, “you better not mess with Major Tom.” The reference might be to Tom himself, or to the cocaine, alcohol</w:t>
      </w:r>
      <w:r w:rsidR="0043013A">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cigarettes with which Bowie himself was by now associated. For Waldrep, this coded reference “nominally recasts Major Tom </w:t>
      </w:r>
      <w:r w:rsidR="00C64565">
        <w:rPr>
          <w:rFonts w:ascii="Times New Roman" w:hAnsi="Times New Roman" w:cs="Times New Roman"/>
          <w:color w:val="000000" w:themeColor="text1"/>
          <w:szCs w:val="24"/>
        </w:rPr>
        <w:t>. . .</w:t>
      </w:r>
      <w:r w:rsidRPr="00BC6504">
        <w:rPr>
          <w:rFonts w:ascii="Times New Roman" w:hAnsi="Times New Roman" w:cs="Times New Roman"/>
          <w:color w:val="000000" w:themeColor="text1"/>
          <w:szCs w:val="24"/>
        </w:rPr>
        <w:t xml:space="preserve"> to use him as a stand-in for Bowie himself” (91). Each time these lines are repeated, the warning against Major Tom becomes starker, and the line between the character and the artist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the boundaries necessary for the (New) Romantic “I Am”</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are increasingly blurred. Major Tom’s </w:t>
      </w:r>
      <w:r w:rsidR="00D62DE7" w:rsidRPr="00BC6504">
        <w:rPr>
          <w:rFonts w:ascii="Times New Roman" w:hAnsi="Times New Roman" w:cs="Times New Roman"/>
          <w:color w:val="000000" w:themeColor="text1"/>
          <w:szCs w:val="24"/>
        </w:rPr>
        <w:t>inverted expression of self</w:t>
      </w:r>
      <w:proofErr w:type="gramStart"/>
      <w:r w:rsidR="00B904B7">
        <w:rPr>
          <w:rFonts w:ascii="Times New Roman" w:hAnsi="Times New Roman" w:cs="Times New Roman"/>
          <w:color w:val="000000" w:themeColor="text1"/>
          <w:szCs w:val="24"/>
        </w:rPr>
        <w:t>—</w:t>
      </w:r>
      <w:r w:rsidR="00D62DE7"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am I</w:t>
      </w:r>
      <w:r w:rsidR="00D62DE7" w:rsidRPr="00BC6504">
        <w:rPr>
          <w:rFonts w:ascii="Times New Roman" w:hAnsi="Times New Roman" w:cs="Times New Roman"/>
          <w:color w:val="000000" w:themeColor="text1"/>
          <w:szCs w:val="24"/>
        </w:rPr>
        <w:t>”</w:t>
      </w:r>
      <w:r w:rsidR="00B904B7">
        <w:rPr>
          <w:rFonts w:ascii="Times New Roman" w:hAnsi="Times New Roman" w:cs="Times New Roman"/>
          <w:color w:val="000000" w:themeColor="text1"/>
          <w:szCs w:val="24"/>
        </w:rPr>
        <w:t>—</w:t>
      </w:r>
      <w:r w:rsidR="00D62DE7" w:rsidRPr="00BC6504">
        <w:rPr>
          <w:rFonts w:ascii="Times New Roman" w:hAnsi="Times New Roman" w:cs="Times New Roman"/>
          <w:color w:val="000000" w:themeColor="text1"/>
          <w:szCs w:val="24"/>
        </w:rPr>
        <w:t xml:space="preserve">contains </w:t>
      </w:r>
      <w:r w:rsidRPr="00BC6504">
        <w:rPr>
          <w:rFonts w:ascii="Times New Roman" w:hAnsi="Times New Roman" w:cs="Times New Roman"/>
          <w:color w:val="000000" w:themeColor="text1"/>
          <w:szCs w:val="24"/>
        </w:rPr>
        <w:t>increasing tens</w:t>
      </w:r>
      <w:r w:rsidR="00D62DE7" w:rsidRPr="00BC6504">
        <w:rPr>
          <w:rFonts w:ascii="Times New Roman" w:hAnsi="Times New Roman" w:cs="Times New Roman"/>
          <w:color w:val="000000" w:themeColor="text1"/>
          <w:szCs w:val="24"/>
        </w:rPr>
        <w:t>ions</w:t>
      </w:r>
      <w:r w:rsidRPr="00BC6504">
        <w:rPr>
          <w:rFonts w:ascii="Times New Roman" w:hAnsi="Times New Roman" w:cs="Times New Roman"/>
          <w:color w:val="000000" w:themeColor="text1"/>
          <w:szCs w:val="24"/>
        </w:rPr>
        <w:t xml:space="preserve"> throughout each of these </w:t>
      </w:r>
      <w:r w:rsidR="00D62DE7" w:rsidRPr="00BC6504">
        <w:rPr>
          <w:rFonts w:ascii="Times New Roman" w:hAnsi="Times New Roman" w:cs="Times New Roman"/>
          <w:color w:val="000000" w:themeColor="text1"/>
          <w:szCs w:val="24"/>
        </w:rPr>
        <w:t>echoes</w:t>
      </w:r>
      <w:r w:rsidRPr="00BC6504">
        <w:rPr>
          <w:rFonts w:ascii="Times New Roman" w:hAnsi="Times New Roman" w:cs="Times New Roman"/>
          <w:color w:val="000000" w:themeColor="text1"/>
          <w:szCs w:val="24"/>
        </w:rPr>
        <w:t xml:space="preserve">; they offer dark parodies of individualism that seem, in Major Tom’s case, to have brought about a troubling </w:t>
      </w:r>
      <w:r w:rsidR="00D62DE7" w:rsidRPr="00BC6504">
        <w:rPr>
          <w:rFonts w:ascii="Times New Roman" w:hAnsi="Times New Roman" w:cs="Times New Roman"/>
          <w:color w:val="000000" w:themeColor="text1"/>
          <w:szCs w:val="24"/>
        </w:rPr>
        <w:t>plurality</w:t>
      </w:r>
      <w:r w:rsidRPr="00BC6504">
        <w:rPr>
          <w:rFonts w:ascii="Times New Roman" w:hAnsi="Times New Roman" w:cs="Times New Roman"/>
          <w:color w:val="000000" w:themeColor="text1"/>
          <w:szCs w:val="24"/>
        </w:rPr>
        <w:t xml:space="preserve"> that is reinforced through each of the character’s iterations (that is, until “Blackstar”).</w:t>
      </w:r>
    </w:p>
    <w:p w14:paraId="1FB3FEBB" w14:textId="27845F15"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ab/>
        <w:t xml:space="preserve">These weakening echoes perhaps reach their apotheosis in “Hallo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xml:space="preserve">,” from Bowie’s 1995 album </w:t>
      </w:r>
      <w:r w:rsidRPr="00BC6504">
        <w:rPr>
          <w:rFonts w:ascii="Times New Roman" w:hAnsi="Times New Roman" w:cs="Times New Roman"/>
          <w:i/>
          <w:color w:val="000000" w:themeColor="text1"/>
          <w:szCs w:val="24"/>
        </w:rPr>
        <w:t>1. Outside</w:t>
      </w:r>
      <w:r w:rsidRPr="00BC6504">
        <w:rPr>
          <w:rFonts w:ascii="Times New Roman" w:hAnsi="Times New Roman" w:cs="Times New Roman"/>
          <w:color w:val="000000" w:themeColor="text1"/>
          <w:szCs w:val="24"/>
        </w:rPr>
        <w:t>. Waldrep thinks that this album is where Bowie’s “presentations of his performative selves” reached their peak (18), and that seems to be true of Major Tom. The track plays with notions of bounded identities and sexualities</w:t>
      </w:r>
      <w:proofErr w:type="gramStart"/>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w:t>
      </w:r>
      <w:proofErr w:type="gramEnd"/>
      <w:r w:rsidRPr="00BC6504">
        <w:rPr>
          <w:rFonts w:ascii="Times New Roman" w:hAnsi="Times New Roman" w:cs="Times New Roman"/>
          <w:color w:val="000000" w:themeColor="text1"/>
          <w:szCs w:val="24"/>
        </w:rPr>
        <w:t>Do you like girls or boys? / It’s confusing these days”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and its almost excessive echoing enacts the sense of “chaos” that the lyrics describe. The track’s central tension is between bodily constraint and freedom, containment and expansion:</w:t>
      </w:r>
    </w:p>
    <w:p w14:paraId="57401EBA" w14:textId="7D91A3DC" w:rsidR="00C06574" w:rsidRPr="00BC6504" w:rsidRDefault="00C06574" w:rsidP="00B904B7">
      <w:pPr>
        <w:pStyle w:val="NoSpacing"/>
        <w:spacing w:line="480" w:lineRule="auto"/>
        <w:rPr>
          <w:rFonts w:ascii="Times New Roman" w:hAnsi="Times New Roman" w:cs="Times New Roman"/>
          <w:color w:val="000000" w:themeColor="text1"/>
          <w:sz w:val="24"/>
          <w:szCs w:val="24"/>
        </w:rPr>
      </w:pPr>
      <w:proofErr w:type="spellStart"/>
      <w:r w:rsidRPr="00BC6504">
        <w:rPr>
          <w:rFonts w:ascii="Times New Roman" w:hAnsi="Times New Roman" w:cs="Times New Roman"/>
          <w:color w:val="000000" w:themeColor="text1"/>
          <w:sz w:val="24"/>
          <w:szCs w:val="24"/>
        </w:rPr>
        <w:t>Spaceboy</w:t>
      </w:r>
      <w:proofErr w:type="spellEnd"/>
      <w:r w:rsidRPr="00BC6504">
        <w:rPr>
          <w:rFonts w:ascii="Times New Roman" w:hAnsi="Times New Roman" w:cs="Times New Roman"/>
          <w:color w:val="000000" w:themeColor="text1"/>
          <w:sz w:val="24"/>
          <w:szCs w:val="24"/>
        </w:rPr>
        <w:t>, you</w:t>
      </w:r>
      <w:r w:rsidR="00B904B7">
        <w:rPr>
          <w:rFonts w:ascii="Times New Roman" w:hAnsi="Times New Roman" w:cs="Times New Roman"/>
          <w:color w:val="000000" w:themeColor="text1"/>
          <w:sz w:val="24"/>
          <w:szCs w:val="24"/>
        </w:rPr>
        <w:t>’</w:t>
      </w:r>
      <w:r w:rsidRPr="00BC6504">
        <w:rPr>
          <w:rFonts w:ascii="Times New Roman" w:hAnsi="Times New Roman" w:cs="Times New Roman"/>
          <w:color w:val="000000" w:themeColor="text1"/>
          <w:sz w:val="24"/>
          <w:szCs w:val="24"/>
        </w:rPr>
        <w:t>re sleepy now</w:t>
      </w:r>
    </w:p>
    <w:p w14:paraId="51E7BAC2" w14:textId="77777777" w:rsidR="00C06574" w:rsidRPr="00BC6504" w:rsidRDefault="00C06574"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Your silhouette is so stationary</w:t>
      </w:r>
    </w:p>
    <w:p w14:paraId="41F4819D" w14:textId="67561F72" w:rsidR="00C06574" w:rsidRPr="00BC6504" w:rsidRDefault="00C06574"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lastRenderedPageBreak/>
        <w:t>You</w:t>
      </w:r>
      <w:r w:rsidR="00B904B7">
        <w:rPr>
          <w:rFonts w:ascii="Times New Roman" w:hAnsi="Times New Roman" w:cs="Times New Roman"/>
          <w:color w:val="000000" w:themeColor="text1"/>
          <w:sz w:val="24"/>
          <w:szCs w:val="24"/>
        </w:rPr>
        <w:t>’</w:t>
      </w:r>
      <w:r w:rsidRPr="00BC6504">
        <w:rPr>
          <w:rFonts w:ascii="Times New Roman" w:hAnsi="Times New Roman" w:cs="Times New Roman"/>
          <w:color w:val="000000" w:themeColor="text1"/>
          <w:sz w:val="24"/>
          <w:szCs w:val="24"/>
        </w:rPr>
        <w:t>re released but your custody calls</w:t>
      </w:r>
    </w:p>
    <w:p w14:paraId="5C1D3568" w14:textId="18A1CCC8" w:rsidR="00C06574" w:rsidRPr="00BC6504" w:rsidRDefault="00C06574"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 xml:space="preserve">And I </w:t>
      </w:r>
      <w:proofErr w:type="spellStart"/>
      <w:r w:rsidRPr="00BC6504">
        <w:rPr>
          <w:rFonts w:ascii="Times New Roman" w:hAnsi="Times New Roman" w:cs="Times New Roman"/>
          <w:color w:val="000000" w:themeColor="text1"/>
          <w:sz w:val="24"/>
          <w:szCs w:val="24"/>
        </w:rPr>
        <w:t>wan</w:t>
      </w:r>
      <w:r w:rsidR="00742A87" w:rsidRPr="00BC6504">
        <w:rPr>
          <w:rFonts w:ascii="Times New Roman" w:hAnsi="Times New Roman" w:cs="Times New Roman"/>
          <w:color w:val="000000" w:themeColor="text1"/>
          <w:sz w:val="24"/>
          <w:szCs w:val="24"/>
        </w:rPr>
        <w:t>na</w:t>
      </w:r>
      <w:proofErr w:type="spellEnd"/>
      <w:r w:rsidR="00C85FE9" w:rsidRPr="00BC6504">
        <w:rPr>
          <w:rFonts w:ascii="Times New Roman" w:hAnsi="Times New Roman" w:cs="Times New Roman"/>
          <w:color w:val="000000" w:themeColor="text1"/>
          <w:sz w:val="24"/>
          <w:szCs w:val="24"/>
        </w:rPr>
        <w:t xml:space="preserve"> to</w:t>
      </w:r>
      <w:r w:rsidRPr="00BC6504">
        <w:rPr>
          <w:rFonts w:ascii="Times New Roman" w:hAnsi="Times New Roman" w:cs="Times New Roman"/>
          <w:color w:val="000000" w:themeColor="text1"/>
          <w:sz w:val="24"/>
          <w:szCs w:val="24"/>
        </w:rPr>
        <w:t xml:space="preserve"> be free</w:t>
      </w:r>
    </w:p>
    <w:p w14:paraId="1C83C41B" w14:textId="3915CA98" w:rsidR="00C06574" w:rsidRPr="00BC6504" w:rsidRDefault="00C06574" w:rsidP="00B904B7">
      <w:pPr>
        <w:pStyle w:val="NoSpacing"/>
        <w:spacing w:line="480" w:lineRule="auto"/>
        <w:rPr>
          <w:rFonts w:ascii="Times New Roman" w:hAnsi="Times New Roman" w:cs="Times New Roman"/>
          <w:color w:val="000000" w:themeColor="text1"/>
          <w:sz w:val="24"/>
          <w:szCs w:val="24"/>
        </w:rPr>
      </w:pPr>
      <w:r w:rsidRPr="00BC6504">
        <w:rPr>
          <w:rFonts w:ascii="Times New Roman" w:hAnsi="Times New Roman" w:cs="Times New Roman"/>
          <w:color w:val="000000" w:themeColor="text1"/>
          <w:sz w:val="24"/>
          <w:szCs w:val="24"/>
        </w:rPr>
        <w:t>Don</w:t>
      </w:r>
      <w:r w:rsidR="00B904B7">
        <w:rPr>
          <w:rFonts w:ascii="Times New Roman" w:hAnsi="Times New Roman" w:cs="Times New Roman"/>
          <w:color w:val="000000" w:themeColor="text1"/>
          <w:sz w:val="24"/>
          <w:szCs w:val="24"/>
        </w:rPr>
        <w:t>’</w:t>
      </w:r>
      <w:r w:rsidRPr="00BC6504">
        <w:rPr>
          <w:rFonts w:ascii="Times New Roman" w:hAnsi="Times New Roman" w:cs="Times New Roman"/>
          <w:color w:val="000000" w:themeColor="text1"/>
          <w:sz w:val="24"/>
          <w:szCs w:val="24"/>
        </w:rPr>
        <w:t xml:space="preserve">t you </w:t>
      </w:r>
      <w:proofErr w:type="spellStart"/>
      <w:r w:rsidRPr="00BC6504">
        <w:rPr>
          <w:rFonts w:ascii="Times New Roman" w:hAnsi="Times New Roman" w:cs="Times New Roman"/>
          <w:color w:val="000000" w:themeColor="text1"/>
          <w:sz w:val="24"/>
          <w:szCs w:val="24"/>
        </w:rPr>
        <w:t>wan</w:t>
      </w:r>
      <w:r w:rsidR="00742A87" w:rsidRPr="00BC6504">
        <w:rPr>
          <w:rFonts w:ascii="Times New Roman" w:hAnsi="Times New Roman" w:cs="Times New Roman"/>
          <w:color w:val="000000" w:themeColor="text1"/>
          <w:sz w:val="24"/>
          <w:szCs w:val="24"/>
        </w:rPr>
        <w:t>na</w:t>
      </w:r>
      <w:proofErr w:type="spellEnd"/>
      <w:r w:rsidRPr="00BC6504">
        <w:rPr>
          <w:rFonts w:ascii="Times New Roman" w:hAnsi="Times New Roman" w:cs="Times New Roman"/>
          <w:color w:val="000000" w:themeColor="text1"/>
          <w:sz w:val="24"/>
          <w:szCs w:val="24"/>
        </w:rPr>
        <w:t xml:space="preserve"> be free?</w:t>
      </w:r>
    </w:p>
    <w:p w14:paraId="06070A11" w14:textId="719ACA1C" w:rsidR="00C06574" w:rsidRPr="00BC6504" w:rsidRDefault="00C06574" w:rsidP="00B904B7">
      <w:pPr>
        <w:spacing w:after="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This verse, and the chorus that follows, is repeated twice throughout the song</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and, more than that, an echo shadows almost every word. Bowie’s voice reverberating around the </w:t>
      </w:r>
      <w:proofErr w:type="spellStart"/>
      <w:r w:rsidRPr="00BC6504">
        <w:rPr>
          <w:rFonts w:ascii="Times New Roman" w:hAnsi="Times New Roman" w:cs="Times New Roman"/>
          <w:color w:val="000000" w:themeColor="text1"/>
          <w:szCs w:val="24"/>
        </w:rPr>
        <w:t>songspace</w:t>
      </w:r>
      <w:proofErr w:type="spellEnd"/>
      <w:r w:rsidRPr="00BC6504">
        <w:rPr>
          <w:rFonts w:ascii="Times New Roman" w:hAnsi="Times New Roman" w:cs="Times New Roman"/>
          <w:color w:val="000000" w:themeColor="text1"/>
          <w:szCs w:val="24"/>
        </w:rPr>
        <w:t xml:space="preserve"> reinforces the track’s repetitious nature, but emphasises, too, an ongoing attempt to echolocate Major Tom’s (New) Romantic individuality. In “Hallo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the Major Tom figure has become naturalised in space; not quite an alien, nor is he any longer straightforwardly human. Nevertheless, he remains a companion in the struggle to negotiate individual boundaries: although he is “released”</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presumably from terrestrial constraints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he is not able fully to discard a sense of imprisonment. Freedom seems to exist, here, in a third dimension between girls and boys, inside and outside, the “I Am” and the I am not.</w:t>
      </w:r>
    </w:p>
    <w:p w14:paraId="5AEB79E8" w14:textId="2E9205A5" w:rsidR="002423A9" w:rsidRPr="00BC6504" w:rsidRDefault="00C06574" w:rsidP="00B904B7">
      <w:pPr>
        <w:spacing w:after="0"/>
        <w:ind w:firstLine="720"/>
        <w:jc w:val="left"/>
        <w:rPr>
          <w:rFonts w:ascii="Times New Roman" w:hAnsi="Times New Roman" w:cs="Times New Roman"/>
          <w:color w:val="000000" w:themeColor="text1"/>
          <w:szCs w:val="24"/>
        </w:rPr>
      </w:pPr>
      <w:r w:rsidRPr="00BC6504">
        <w:rPr>
          <w:rFonts w:ascii="Times New Roman" w:hAnsi="Times New Roman" w:cs="Times New Roman"/>
          <w:color w:val="000000" w:themeColor="text1"/>
          <w:szCs w:val="24"/>
        </w:rPr>
        <w:t xml:space="preserve">Although “Hallo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xml:space="preserve">” is preoccupied with saying “bye </w:t>
      </w:r>
      <w:proofErr w:type="spellStart"/>
      <w:r w:rsidRPr="00BC6504">
        <w:rPr>
          <w:rFonts w:ascii="Times New Roman" w:hAnsi="Times New Roman" w:cs="Times New Roman"/>
          <w:color w:val="000000" w:themeColor="text1"/>
          <w:szCs w:val="24"/>
        </w:rPr>
        <w:t>bye</w:t>
      </w:r>
      <w:proofErr w:type="spellEnd"/>
      <w:r w:rsidRPr="00BC6504">
        <w:rPr>
          <w:rFonts w:ascii="Times New Roman" w:hAnsi="Times New Roman" w:cs="Times New Roman"/>
          <w:color w:val="000000" w:themeColor="text1"/>
          <w:szCs w:val="24"/>
        </w:rPr>
        <w:t>” to Major Tom, his death is not confirmed until Bowie’s penultimate video. In “Blackstar,” Bowie asserts that he has become a different kind of star, and the song plays with the very nature of the echo: this time, Major Tom seems to return more strongly than any time since “Space Oddity</w:t>
      </w:r>
      <w:r w:rsidR="005B7529">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The treatment of Major Tom’s remains reinforces that oddity: his bejewelled skull becomes the focus of a ritual at the heart of a labyrinthine city, whilst the rest of his skeleton floats, peculiarly, away, morphing into the eponymous black star. This is when two of Bowie’s identities</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his first and his last</w:t>
      </w:r>
      <w:r w:rsidR="00B904B7">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collide. That intertextual echo effects an erasure of the boundaries between selves that Coleridge described, bringing with it all the versions of Major Tom that have accumulated along the way: astronaut, junkie, </w:t>
      </w:r>
      <w:proofErr w:type="spellStart"/>
      <w:r w:rsidRPr="00BC6504">
        <w:rPr>
          <w:rFonts w:ascii="Times New Roman" w:hAnsi="Times New Roman" w:cs="Times New Roman"/>
          <w:color w:val="000000" w:themeColor="text1"/>
          <w:szCs w:val="24"/>
        </w:rPr>
        <w:t>spaceboy</w:t>
      </w:r>
      <w:proofErr w:type="spellEnd"/>
      <w:r w:rsidRPr="00BC6504">
        <w:rPr>
          <w:rFonts w:ascii="Times New Roman" w:hAnsi="Times New Roman" w:cs="Times New Roman"/>
          <w:color w:val="000000" w:themeColor="text1"/>
          <w:szCs w:val="24"/>
        </w:rPr>
        <w:t xml:space="preserve"> and relic. In the end, as Coleridge also indicated, at this point nothing remains but the words, echoing in and through new kinds of spatial and individual oddities. But this diffusion is not aesthetically or philosophically a weakness: Major Tom himself become a “choral echo,” morphs into the </w:t>
      </w:r>
      <w:r w:rsidRPr="00BC6504">
        <w:rPr>
          <w:rFonts w:ascii="Times New Roman" w:hAnsi="Times New Roman" w:cs="Times New Roman"/>
          <w:color w:val="000000" w:themeColor="text1"/>
          <w:szCs w:val="24"/>
        </w:rPr>
        <w:lastRenderedPageBreak/>
        <w:t>universe and indicates Bowie’s own diffusion into “the Great I Am.” The echoes that Bowie wrote, performed</w:t>
      </w:r>
      <w:r w:rsidR="00D7141C">
        <w:rPr>
          <w:rFonts w:ascii="Times New Roman" w:hAnsi="Times New Roman" w:cs="Times New Roman"/>
          <w:color w:val="000000" w:themeColor="text1"/>
          <w:szCs w:val="24"/>
        </w:rPr>
        <w:t>,</w:t>
      </w:r>
      <w:r w:rsidRPr="00BC6504">
        <w:rPr>
          <w:rFonts w:ascii="Times New Roman" w:hAnsi="Times New Roman" w:cs="Times New Roman"/>
          <w:color w:val="000000" w:themeColor="text1"/>
          <w:szCs w:val="24"/>
        </w:rPr>
        <w:t xml:space="preserve"> and recorded located a (New) Romantic individualism that interrogated its own identity both within and without (extra-)terrestrial communities.</w:t>
      </w:r>
    </w:p>
    <w:p w14:paraId="1DE853DB" w14:textId="77777777" w:rsidR="00BC6504" w:rsidRDefault="00BC6504" w:rsidP="00B904B7">
      <w:pPr>
        <w:spacing w:after="0"/>
        <w:jc w:val="left"/>
        <w:rPr>
          <w:rFonts w:ascii="Times New Roman" w:hAnsi="Times New Roman" w:cs="Times New Roman"/>
          <w:b/>
          <w:bCs/>
          <w:szCs w:val="24"/>
        </w:rPr>
      </w:pPr>
    </w:p>
    <w:p w14:paraId="16FB34F4" w14:textId="3B754BC3" w:rsidR="00C06574" w:rsidRPr="00BC6504" w:rsidRDefault="00C06574" w:rsidP="00B904B7">
      <w:pPr>
        <w:spacing w:after="0"/>
        <w:jc w:val="left"/>
        <w:rPr>
          <w:rFonts w:ascii="Times New Roman" w:hAnsi="Times New Roman" w:cs="Times New Roman"/>
          <w:b/>
          <w:bCs/>
          <w:color w:val="000000" w:themeColor="text1"/>
          <w:szCs w:val="24"/>
        </w:rPr>
      </w:pPr>
      <w:r w:rsidRPr="00BC6504">
        <w:rPr>
          <w:rFonts w:ascii="Times New Roman" w:hAnsi="Times New Roman" w:cs="Times New Roman"/>
          <w:b/>
          <w:bCs/>
          <w:szCs w:val="24"/>
        </w:rPr>
        <w:t>Works Cited</w:t>
      </w:r>
    </w:p>
    <w:p w14:paraId="4BE0EF79" w14:textId="77777777" w:rsidR="00A90423" w:rsidRPr="00BC6504" w:rsidRDefault="00A90423" w:rsidP="00B904B7">
      <w:pPr>
        <w:spacing w:after="0"/>
        <w:jc w:val="left"/>
        <w:rPr>
          <w:rFonts w:ascii="Times New Roman" w:hAnsi="Times New Roman" w:cs="Times New Roman"/>
          <w:szCs w:val="24"/>
        </w:rPr>
      </w:pPr>
    </w:p>
    <w:p w14:paraId="3E2B41AB" w14:textId="6501E89B"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Agnew, Vanessa. “Hearing Things: Music and Sounds the Traveller</w:t>
      </w:r>
      <w:r w:rsidR="00DB23C0">
        <w:rPr>
          <w:rFonts w:ascii="Times New Roman" w:hAnsi="Times New Roman" w:cs="Times New Roman"/>
          <w:szCs w:val="24"/>
        </w:rPr>
        <w:t xml:space="preserve"> </w:t>
      </w:r>
      <w:r w:rsidRPr="00BC6504">
        <w:rPr>
          <w:rFonts w:ascii="Times New Roman" w:hAnsi="Times New Roman" w:cs="Times New Roman"/>
          <w:szCs w:val="24"/>
        </w:rPr>
        <w:t>Heard and Didn</w:t>
      </w:r>
      <w:r w:rsidR="009F2905">
        <w:rPr>
          <w:rFonts w:ascii="Times New Roman" w:hAnsi="Times New Roman" w:cs="Times New Roman"/>
          <w:szCs w:val="24"/>
        </w:rPr>
        <w:t>’</w:t>
      </w:r>
      <w:r w:rsidRPr="00BC6504">
        <w:rPr>
          <w:rFonts w:ascii="Times New Roman" w:hAnsi="Times New Roman" w:cs="Times New Roman"/>
          <w:szCs w:val="24"/>
        </w:rPr>
        <w:t xml:space="preserve">t Hear on the Grand Tour.” </w:t>
      </w:r>
      <w:r w:rsidRPr="00BC6504">
        <w:rPr>
          <w:rFonts w:ascii="Times New Roman" w:hAnsi="Times New Roman" w:cs="Times New Roman"/>
          <w:i/>
          <w:szCs w:val="24"/>
        </w:rPr>
        <w:t>Cultural Studies Review</w:t>
      </w:r>
      <w:r w:rsidRPr="00BC6504">
        <w:rPr>
          <w:rFonts w:ascii="Times New Roman" w:hAnsi="Times New Roman" w:cs="Times New Roman"/>
          <w:szCs w:val="24"/>
        </w:rPr>
        <w:t>, vol. 18, no. 3, 2012, pp. 67</w:t>
      </w:r>
      <w:r w:rsidR="00DB23C0" w:rsidRPr="00DB23C0">
        <w:rPr>
          <w:rFonts w:ascii="Times New Roman" w:hAnsi="Times New Roman" w:cs="Times New Roman"/>
          <w:szCs w:val="24"/>
        </w:rPr>
        <w:t>–</w:t>
      </w:r>
      <w:r w:rsidRPr="00BC6504">
        <w:rPr>
          <w:rFonts w:ascii="Times New Roman" w:hAnsi="Times New Roman" w:cs="Times New Roman"/>
          <w:szCs w:val="24"/>
        </w:rPr>
        <w:t>84.</w:t>
      </w:r>
    </w:p>
    <w:p w14:paraId="1C830C79" w14:textId="1D67E445"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Ali, </w:t>
      </w:r>
      <w:proofErr w:type="spellStart"/>
      <w:r w:rsidRPr="00BC6504">
        <w:rPr>
          <w:rFonts w:ascii="Times New Roman" w:hAnsi="Times New Roman" w:cs="Times New Roman"/>
          <w:szCs w:val="24"/>
        </w:rPr>
        <w:t>Barish</w:t>
      </w:r>
      <w:proofErr w:type="spellEnd"/>
      <w:r w:rsidRPr="00BC6504">
        <w:rPr>
          <w:rFonts w:ascii="Times New Roman" w:hAnsi="Times New Roman" w:cs="Times New Roman"/>
          <w:szCs w:val="24"/>
        </w:rPr>
        <w:t xml:space="preserve"> and Heidi Wallace. “Out of this World: Ziggy Stardust and the Spatial Interplay of Lyrics, Vocals and Performance.” </w:t>
      </w:r>
      <w:r w:rsidRPr="00BC6504">
        <w:rPr>
          <w:rFonts w:ascii="Times New Roman" w:hAnsi="Times New Roman" w:cs="Times New Roman"/>
          <w:i/>
          <w:szCs w:val="24"/>
        </w:rPr>
        <w:t>David Bowie: Critical Perspectives</w:t>
      </w:r>
      <w:r w:rsidRPr="00BC6504">
        <w:rPr>
          <w:rFonts w:ascii="Times New Roman" w:hAnsi="Times New Roman" w:cs="Times New Roman"/>
          <w:szCs w:val="24"/>
        </w:rPr>
        <w:t>, edited by</w:t>
      </w:r>
      <w:r w:rsidRPr="00BC6504">
        <w:rPr>
          <w:rFonts w:ascii="Times New Roman" w:hAnsi="Times New Roman" w:cs="Times New Roman"/>
          <w:i/>
          <w:szCs w:val="24"/>
        </w:rPr>
        <w:t xml:space="preserve"> </w:t>
      </w:r>
      <w:r w:rsidRPr="00BC6504">
        <w:rPr>
          <w:rFonts w:ascii="Times New Roman" w:hAnsi="Times New Roman" w:cs="Times New Roman"/>
          <w:szCs w:val="24"/>
        </w:rPr>
        <w:t>Eoin Devereux, Aileen Dillane and Martin J. Power, Routledge, 2015, pp. 263</w:t>
      </w:r>
      <w:r w:rsidR="00DB23C0" w:rsidRPr="00DB23C0">
        <w:rPr>
          <w:rFonts w:ascii="Times New Roman" w:hAnsi="Times New Roman" w:cs="Times New Roman"/>
          <w:szCs w:val="24"/>
        </w:rPr>
        <w:t>–</w:t>
      </w:r>
      <w:r w:rsidRPr="00BC6504">
        <w:rPr>
          <w:rFonts w:ascii="Times New Roman" w:hAnsi="Times New Roman" w:cs="Times New Roman"/>
          <w:szCs w:val="24"/>
        </w:rPr>
        <w:t>79.</w:t>
      </w:r>
    </w:p>
    <w:p w14:paraId="21BD4955" w14:textId="77777777"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Bowie, David. “Ashes to Ashes.” </w:t>
      </w:r>
      <w:r w:rsidRPr="00BC6504">
        <w:rPr>
          <w:rFonts w:ascii="Times New Roman" w:hAnsi="Times New Roman" w:cs="Times New Roman"/>
          <w:i/>
          <w:szCs w:val="24"/>
        </w:rPr>
        <w:t>Scary Monsters (and Super Creeps)</w:t>
      </w:r>
      <w:r w:rsidRPr="00BC6504">
        <w:rPr>
          <w:rFonts w:ascii="Times New Roman" w:hAnsi="Times New Roman" w:cs="Times New Roman"/>
          <w:szCs w:val="24"/>
        </w:rPr>
        <w:t>, RCA, 1980.</w:t>
      </w:r>
    </w:p>
    <w:p w14:paraId="75B30204" w14:textId="20DA2532" w:rsidR="00C06574" w:rsidRPr="00BC6504" w:rsidRDefault="00BC6504" w:rsidP="00B904B7">
      <w:pPr>
        <w:spacing w:after="0"/>
        <w:jc w:val="left"/>
        <w:rPr>
          <w:rFonts w:ascii="Times New Roman" w:hAnsi="Times New Roman" w:cs="Times New Roman"/>
          <w:szCs w:val="24"/>
        </w:rPr>
      </w:pPr>
      <w:bookmarkStart w:id="29" w:name="_Hlk77619518"/>
      <w:r>
        <w:rPr>
          <w:rFonts w:ascii="Times New Roman" w:hAnsi="Times New Roman" w:cs="Times New Roman"/>
          <w:szCs w:val="24"/>
        </w:rPr>
        <w:t>———</w:t>
      </w:r>
      <w:bookmarkEnd w:id="29"/>
      <w:r w:rsidR="00C06574" w:rsidRPr="00BC6504">
        <w:rPr>
          <w:rFonts w:ascii="Times New Roman" w:hAnsi="Times New Roman" w:cs="Times New Roman"/>
          <w:szCs w:val="24"/>
        </w:rPr>
        <w:t xml:space="preserve">. “Blackstar.” </w:t>
      </w:r>
      <w:r w:rsidR="00C06574" w:rsidRPr="00BC6504">
        <w:rPr>
          <w:rFonts w:ascii="Times New Roman" w:hAnsi="Times New Roman" w:cs="Times New Roman"/>
          <w:i/>
          <w:szCs w:val="24"/>
        </w:rPr>
        <w:t>Blackstar</w:t>
      </w:r>
      <w:r w:rsidR="00C06574" w:rsidRPr="00BC6504">
        <w:rPr>
          <w:rFonts w:ascii="Times New Roman" w:hAnsi="Times New Roman" w:cs="Times New Roman"/>
          <w:szCs w:val="24"/>
        </w:rPr>
        <w:t>, ISO, Columbia and Sony, 2016.</w:t>
      </w:r>
    </w:p>
    <w:p w14:paraId="6F613FDF" w14:textId="421730BC" w:rsidR="00C06574" w:rsidRPr="00BC6504" w:rsidRDefault="00BC6504" w:rsidP="00B904B7">
      <w:pPr>
        <w:spacing w:after="0"/>
        <w:jc w:val="left"/>
        <w:rPr>
          <w:rFonts w:ascii="Times New Roman" w:hAnsi="Times New Roman" w:cs="Times New Roman"/>
          <w:szCs w:val="24"/>
        </w:rPr>
      </w:pPr>
      <w:r>
        <w:rPr>
          <w:rFonts w:ascii="Times New Roman" w:hAnsi="Times New Roman" w:cs="Times New Roman"/>
          <w:szCs w:val="24"/>
        </w:rPr>
        <w:t>———</w:t>
      </w:r>
      <w:r w:rsidR="00C06574" w:rsidRPr="00BC6504">
        <w:rPr>
          <w:rFonts w:ascii="Times New Roman" w:hAnsi="Times New Roman" w:cs="Times New Roman"/>
          <w:szCs w:val="24"/>
        </w:rPr>
        <w:t xml:space="preserve">. “Hallo </w:t>
      </w:r>
      <w:proofErr w:type="spellStart"/>
      <w:r w:rsidR="00C06574" w:rsidRPr="00BC6504">
        <w:rPr>
          <w:rFonts w:ascii="Times New Roman" w:hAnsi="Times New Roman" w:cs="Times New Roman"/>
          <w:szCs w:val="24"/>
        </w:rPr>
        <w:t>Spaceboy</w:t>
      </w:r>
      <w:proofErr w:type="spellEnd"/>
      <w:r w:rsidR="00C06574" w:rsidRPr="00BC6504">
        <w:rPr>
          <w:rFonts w:ascii="Times New Roman" w:hAnsi="Times New Roman" w:cs="Times New Roman"/>
          <w:szCs w:val="24"/>
        </w:rPr>
        <w:t xml:space="preserve">.” </w:t>
      </w:r>
      <w:r w:rsidR="00C06574" w:rsidRPr="00BC6504">
        <w:rPr>
          <w:rFonts w:ascii="Times New Roman" w:hAnsi="Times New Roman" w:cs="Times New Roman"/>
          <w:i/>
          <w:szCs w:val="24"/>
        </w:rPr>
        <w:t>1. Outside</w:t>
      </w:r>
      <w:r w:rsidR="00C06574" w:rsidRPr="00BC6504">
        <w:rPr>
          <w:rFonts w:ascii="Times New Roman" w:hAnsi="Times New Roman" w:cs="Times New Roman"/>
          <w:szCs w:val="24"/>
        </w:rPr>
        <w:t>, Arista, 1995.</w:t>
      </w:r>
    </w:p>
    <w:p w14:paraId="0752308C" w14:textId="350BDFBA" w:rsidR="00833EEE" w:rsidRPr="00BC6504" w:rsidRDefault="00BC6504" w:rsidP="00B904B7">
      <w:pPr>
        <w:spacing w:after="0"/>
        <w:jc w:val="left"/>
        <w:rPr>
          <w:rFonts w:ascii="Times New Roman" w:hAnsi="Times New Roman" w:cs="Times New Roman"/>
          <w:szCs w:val="24"/>
        </w:rPr>
      </w:pPr>
      <w:r w:rsidRPr="00BC6504">
        <w:rPr>
          <w:rFonts w:ascii="Times New Roman" w:hAnsi="Times New Roman" w:cs="Times New Roman"/>
          <w:szCs w:val="24"/>
        </w:rPr>
        <w:t>———</w:t>
      </w:r>
      <w:r w:rsidR="00833EEE" w:rsidRPr="00BC6504">
        <w:rPr>
          <w:rFonts w:ascii="Times New Roman" w:hAnsi="Times New Roman" w:cs="Times New Roman"/>
          <w:szCs w:val="24"/>
        </w:rPr>
        <w:t xml:space="preserve">. “Slow Burn.” </w:t>
      </w:r>
      <w:r w:rsidR="00833EEE" w:rsidRPr="00BC6504">
        <w:rPr>
          <w:rFonts w:ascii="Times New Roman" w:hAnsi="Times New Roman" w:cs="Times New Roman"/>
          <w:i/>
          <w:iCs/>
          <w:szCs w:val="24"/>
        </w:rPr>
        <w:t>Heathen</w:t>
      </w:r>
      <w:r w:rsidR="00833EEE" w:rsidRPr="00BC6504">
        <w:rPr>
          <w:rFonts w:ascii="Times New Roman" w:hAnsi="Times New Roman" w:cs="Times New Roman"/>
          <w:szCs w:val="24"/>
        </w:rPr>
        <w:t>, ISO/Columbia, 2002.</w:t>
      </w:r>
    </w:p>
    <w:p w14:paraId="1DBFF098" w14:textId="12C2D815" w:rsidR="00C06574" w:rsidRPr="00BC6504" w:rsidRDefault="00BC6504" w:rsidP="00B904B7">
      <w:pPr>
        <w:spacing w:after="0"/>
        <w:jc w:val="left"/>
        <w:rPr>
          <w:rFonts w:ascii="Times New Roman" w:hAnsi="Times New Roman" w:cs="Times New Roman"/>
          <w:szCs w:val="24"/>
        </w:rPr>
      </w:pPr>
      <w:r w:rsidRPr="00BC6504">
        <w:rPr>
          <w:rFonts w:ascii="Times New Roman" w:hAnsi="Times New Roman" w:cs="Times New Roman"/>
          <w:szCs w:val="24"/>
        </w:rPr>
        <w:t>———</w:t>
      </w:r>
      <w:r w:rsidR="00C06574" w:rsidRPr="00BC6504">
        <w:rPr>
          <w:rFonts w:ascii="Times New Roman" w:hAnsi="Times New Roman" w:cs="Times New Roman"/>
          <w:szCs w:val="24"/>
        </w:rPr>
        <w:t xml:space="preserve">. “Space Oddity.” </w:t>
      </w:r>
      <w:r w:rsidR="00C06574" w:rsidRPr="00BC6504">
        <w:rPr>
          <w:rFonts w:ascii="Times New Roman" w:hAnsi="Times New Roman" w:cs="Times New Roman"/>
          <w:i/>
          <w:szCs w:val="24"/>
        </w:rPr>
        <w:t>David Bowie</w:t>
      </w:r>
      <w:r w:rsidR="00C06574" w:rsidRPr="00BC6504">
        <w:rPr>
          <w:rFonts w:ascii="Times New Roman" w:hAnsi="Times New Roman" w:cs="Times New Roman"/>
          <w:szCs w:val="24"/>
        </w:rPr>
        <w:t>, Phillips, 1969.</w:t>
      </w:r>
    </w:p>
    <w:p w14:paraId="677DB21D" w14:textId="442FE8AD"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Boyce, Niall. “Strangers when we meet: David Bowie, mortality, and metamorphosis.” </w:t>
      </w:r>
      <w:r w:rsidRPr="00BC6504">
        <w:rPr>
          <w:rFonts w:ascii="Times New Roman" w:hAnsi="Times New Roman" w:cs="Times New Roman"/>
          <w:i/>
          <w:szCs w:val="24"/>
        </w:rPr>
        <w:t>The Lancet</w:t>
      </w:r>
      <w:r w:rsidRPr="00BC6504">
        <w:rPr>
          <w:rFonts w:ascii="Times New Roman" w:hAnsi="Times New Roman" w:cs="Times New Roman"/>
          <w:szCs w:val="24"/>
        </w:rPr>
        <w:t>, vol. 387, 2016, pp. 528</w:t>
      </w:r>
      <w:r w:rsidR="00DB23C0" w:rsidRPr="00DB23C0">
        <w:rPr>
          <w:rFonts w:ascii="Times New Roman" w:hAnsi="Times New Roman" w:cs="Times New Roman"/>
          <w:szCs w:val="24"/>
        </w:rPr>
        <w:t>–</w:t>
      </w:r>
      <w:r w:rsidRPr="00BC6504">
        <w:rPr>
          <w:rFonts w:ascii="Times New Roman" w:hAnsi="Times New Roman" w:cs="Times New Roman"/>
          <w:szCs w:val="24"/>
        </w:rPr>
        <w:t>29.</w:t>
      </w:r>
    </w:p>
    <w:p w14:paraId="776F934D" w14:textId="3219FE09"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Chapman, Ian. “Ziggy’s Urban Alienation: Assembling the Heroic Outsider.” </w:t>
      </w:r>
      <w:r w:rsidRPr="00BC6504">
        <w:rPr>
          <w:rFonts w:ascii="Times New Roman" w:hAnsi="Times New Roman" w:cs="Times New Roman"/>
          <w:i/>
          <w:szCs w:val="24"/>
        </w:rPr>
        <w:t>Enchanting David Bowie: Space/Time/Body/Memory</w:t>
      </w:r>
      <w:r w:rsidRPr="00BC6504">
        <w:rPr>
          <w:rFonts w:ascii="Times New Roman" w:hAnsi="Times New Roman" w:cs="Times New Roman"/>
          <w:szCs w:val="24"/>
        </w:rPr>
        <w:t>, edited by Toija Cinque, Christopher Moore and Sean Redmond, Bloomsbury, 2015, pp. 27</w:t>
      </w:r>
      <w:r w:rsidR="00DB23C0" w:rsidRPr="00DB23C0">
        <w:rPr>
          <w:rFonts w:ascii="Times New Roman" w:hAnsi="Times New Roman" w:cs="Times New Roman"/>
          <w:szCs w:val="24"/>
        </w:rPr>
        <w:t>–</w:t>
      </w:r>
      <w:r w:rsidRPr="00BC6504">
        <w:rPr>
          <w:rFonts w:ascii="Times New Roman" w:hAnsi="Times New Roman" w:cs="Times New Roman"/>
          <w:szCs w:val="24"/>
        </w:rPr>
        <w:t>48.</w:t>
      </w:r>
    </w:p>
    <w:p w14:paraId="0E72DD9F" w14:textId="03775A4B"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Cinque, Toija, Christopher Moore and Sean Redmond. “Introduction.” </w:t>
      </w:r>
      <w:r w:rsidRPr="00BC6504">
        <w:rPr>
          <w:rFonts w:ascii="Times New Roman" w:hAnsi="Times New Roman" w:cs="Times New Roman"/>
          <w:i/>
          <w:szCs w:val="24"/>
        </w:rPr>
        <w:t>Enchanting David Bowie: Space/Time/Body/Memory</w:t>
      </w:r>
      <w:r w:rsidRPr="00BC6504">
        <w:rPr>
          <w:rFonts w:ascii="Times New Roman" w:hAnsi="Times New Roman" w:cs="Times New Roman"/>
          <w:szCs w:val="24"/>
        </w:rPr>
        <w:t>, Bloomsbury, 2015, pp. 1</w:t>
      </w:r>
      <w:r w:rsidR="00DB23C0" w:rsidRPr="00DB23C0">
        <w:rPr>
          <w:rFonts w:ascii="Times New Roman" w:hAnsi="Times New Roman" w:cs="Times New Roman"/>
          <w:szCs w:val="24"/>
        </w:rPr>
        <w:t>–</w:t>
      </w:r>
      <w:r w:rsidRPr="00BC6504">
        <w:rPr>
          <w:rFonts w:ascii="Times New Roman" w:hAnsi="Times New Roman" w:cs="Times New Roman"/>
          <w:szCs w:val="24"/>
        </w:rPr>
        <w:t>5.</w:t>
      </w:r>
    </w:p>
    <w:p w14:paraId="67ACDEEC" w14:textId="23C9E0A2" w:rsidR="00C06574" w:rsidRPr="00BC6504" w:rsidRDefault="00C06574" w:rsidP="00B904B7">
      <w:pPr>
        <w:spacing w:after="0"/>
        <w:jc w:val="left"/>
        <w:rPr>
          <w:rFonts w:ascii="Times New Roman" w:hAnsi="Times New Roman" w:cs="Times New Roman"/>
          <w:i/>
          <w:color w:val="000000" w:themeColor="text1"/>
          <w:szCs w:val="24"/>
        </w:rPr>
      </w:pPr>
      <w:r w:rsidRPr="00BC6504">
        <w:rPr>
          <w:rFonts w:ascii="Times New Roman" w:hAnsi="Times New Roman" w:cs="Times New Roman"/>
          <w:color w:val="000000" w:themeColor="text1"/>
          <w:szCs w:val="24"/>
        </w:rPr>
        <w:lastRenderedPageBreak/>
        <w:t xml:space="preserve">Coleridge, Samuel Taylor. </w:t>
      </w:r>
      <w:r w:rsidRPr="00BC6504">
        <w:rPr>
          <w:rStyle w:val="normaltextrun"/>
          <w:rFonts w:ascii="Times New Roman" w:hAnsi="Times New Roman" w:cs="Times New Roman"/>
          <w:i/>
          <w:iCs/>
          <w:color w:val="000000" w:themeColor="text1"/>
          <w:szCs w:val="24"/>
          <w:shd w:val="clear" w:color="auto" w:fill="FFFFFF"/>
        </w:rPr>
        <w:t>The Collected Works of Samuel Taylor Coleridge: Biographia </w:t>
      </w:r>
      <w:proofErr w:type="spellStart"/>
      <w:r w:rsidRPr="00BC6504">
        <w:rPr>
          <w:rStyle w:val="spellingerror"/>
          <w:rFonts w:ascii="Times New Roman" w:hAnsi="Times New Roman" w:cs="Times New Roman"/>
          <w:i/>
          <w:iCs/>
          <w:color w:val="000000" w:themeColor="text1"/>
          <w:szCs w:val="24"/>
          <w:shd w:val="clear" w:color="auto" w:fill="FFFFFF"/>
        </w:rPr>
        <w:t>Literaria</w:t>
      </w:r>
      <w:proofErr w:type="spellEnd"/>
      <w:r w:rsidRPr="00BC6504">
        <w:rPr>
          <w:rStyle w:val="normaltextrun"/>
          <w:rFonts w:ascii="Times New Roman" w:hAnsi="Times New Roman" w:cs="Times New Roman"/>
          <w:i/>
          <w:iCs/>
          <w:color w:val="000000" w:themeColor="text1"/>
          <w:szCs w:val="24"/>
          <w:shd w:val="clear" w:color="auto" w:fill="FFFFFF"/>
        </w:rPr>
        <w:t> or Biographical Sketches of My Literary Life and Opinions</w:t>
      </w:r>
      <w:r w:rsidRPr="00BC6504">
        <w:rPr>
          <w:rStyle w:val="normaltextrun"/>
          <w:rFonts w:ascii="Times New Roman" w:hAnsi="Times New Roman" w:cs="Times New Roman"/>
          <w:color w:val="000000" w:themeColor="text1"/>
          <w:szCs w:val="24"/>
          <w:shd w:val="clear" w:color="auto" w:fill="FFFFFF"/>
        </w:rPr>
        <w:t>. Edited by James </w:t>
      </w:r>
      <w:proofErr w:type="spellStart"/>
      <w:r w:rsidRPr="00BC6504">
        <w:rPr>
          <w:rStyle w:val="spellingerror"/>
          <w:rFonts w:ascii="Times New Roman" w:hAnsi="Times New Roman" w:cs="Times New Roman"/>
          <w:color w:val="000000" w:themeColor="text1"/>
          <w:szCs w:val="24"/>
          <w:shd w:val="clear" w:color="auto" w:fill="FFFFFF"/>
        </w:rPr>
        <w:t>Engell</w:t>
      </w:r>
      <w:proofErr w:type="spellEnd"/>
      <w:r w:rsidRPr="00BC6504">
        <w:rPr>
          <w:rStyle w:val="normaltextrun"/>
          <w:rFonts w:ascii="Times New Roman" w:hAnsi="Times New Roman" w:cs="Times New Roman"/>
          <w:color w:val="000000" w:themeColor="text1"/>
          <w:szCs w:val="24"/>
          <w:shd w:val="clear" w:color="auto" w:fill="FFFFFF"/>
        </w:rPr>
        <w:t> and W. Jackson Bate, 2 volumes, Princeton U</w:t>
      </w:r>
      <w:r w:rsidR="00D22311" w:rsidRPr="00BC6504">
        <w:rPr>
          <w:rStyle w:val="normaltextrun"/>
          <w:rFonts w:ascii="Times New Roman" w:hAnsi="Times New Roman" w:cs="Times New Roman"/>
          <w:color w:val="000000" w:themeColor="text1"/>
          <w:szCs w:val="24"/>
          <w:shd w:val="clear" w:color="auto" w:fill="FFFFFF"/>
        </w:rPr>
        <w:t>P</w:t>
      </w:r>
      <w:r w:rsidRPr="00BC6504">
        <w:rPr>
          <w:rStyle w:val="normaltextrun"/>
          <w:rFonts w:ascii="Times New Roman" w:hAnsi="Times New Roman" w:cs="Times New Roman"/>
          <w:color w:val="000000" w:themeColor="text1"/>
          <w:szCs w:val="24"/>
          <w:shd w:val="clear" w:color="auto" w:fill="FFFFFF"/>
        </w:rPr>
        <w:t>, 1983.</w:t>
      </w:r>
      <w:r w:rsidRPr="00BC6504">
        <w:rPr>
          <w:rStyle w:val="eop"/>
          <w:rFonts w:ascii="Times New Roman" w:hAnsi="Times New Roman" w:cs="Times New Roman"/>
          <w:color w:val="000000" w:themeColor="text1"/>
          <w:szCs w:val="24"/>
          <w:shd w:val="clear" w:color="auto" w:fill="FFFFFF"/>
        </w:rPr>
        <w:t> </w:t>
      </w:r>
    </w:p>
    <w:p w14:paraId="6DF0EC7B" w14:textId="3AB986AE"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Coleridge, Hartley. </w:t>
      </w:r>
      <w:r w:rsidRPr="00BC6504">
        <w:rPr>
          <w:rFonts w:ascii="Times New Roman" w:hAnsi="Times New Roman" w:cs="Times New Roman"/>
          <w:i/>
          <w:szCs w:val="24"/>
        </w:rPr>
        <w:t>New Poems, including a Selection from His Published Poetry</w:t>
      </w:r>
      <w:r w:rsidRPr="00BC6504">
        <w:rPr>
          <w:rFonts w:ascii="Times New Roman" w:hAnsi="Times New Roman" w:cs="Times New Roman"/>
          <w:szCs w:val="24"/>
        </w:rPr>
        <w:t>. Edited by Earl Leslie Griggs, Oxford U</w:t>
      </w:r>
      <w:r w:rsidR="00D22311" w:rsidRPr="00BC6504">
        <w:rPr>
          <w:rFonts w:ascii="Times New Roman" w:hAnsi="Times New Roman" w:cs="Times New Roman"/>
          <w:szCs w:val="24"/>
        </w:rPr>
        <w:t>P</w:t>
      </w:r>
      <w:r w:rsidRPr="00BC6504">
        <w:rPr>
          <w:rFonts w:ascii="Times New Roman" w:hAnsi="Times New Roman" w:cs="Times New Roman"/>
          <w:szCs w:val="24"/>
        </w:rPr>
        <w:t>, 1942.</w:t>
      </w:r>
    </w:p>
    <w:p w14:paraId="3D7A9FB1" w14:textId="33E23C26"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Daniel, Drew. “All Sound Is Queer</w:t>
      </w:r>
      <w:r w:rsidR="005B7529">
        <w:rPr>
          <w:rFonts w:ascii="Times New Roman" w:hAnsi="Times New Roman" w:cs="Times New Roman"/>
          <w:szCs w:val="24"/>
        </w:rPr>
        <w:t>.</w:t>
      </w:r>
      <w:r w:rsidRPr="00BC6504">
        <w:rPr>
          <w:rFonts w:ascii="Times New Roman" w:hAnsi="Times New Roman" w:cs="Times New Roman"/>
          <w:szCs w:val="24"/>
        </w:rPr>
        <w:t xml:space="preserve">” </w:t>
      </w:r>
      <w:r w:rsidRPr="00BC6504">
        <w:rPr>
          <w:rFonts w:ascii="Times New Roman" w:hAnsi="Times New Roman" w:cs="Times New Roman"/>
          <w:i/>
          <w:szCs w:val="24"/>
        </w:rPr>
        <w:t>The Wire</w:t>
      </w:r>
      <w:r w:rsidRPr="00BC6504">
        <w:rPr>
          <w:rFonts w:ascii="Times New Roman" w:hAnsi="Times New Roman" w:cs="Times New Roman"/>
          <w:szCs w:val="24"/>
        </w:rPr>
        <w:t xml:space="preserve">, no. 333, 2011, </w:t>
      </w:r>
      <w:r w:rsidR="00373F7F">
        <w:rPr>
          <w:rFonts w:ascii="Times New Roman" w:hAnsi="Times New Roman" w:cs="Times New Roman"/>
          <w:szCs w:val="24"/>
        </w:rPr>
        <w:t xml:space="preserve">archived at </w:t>
      </w:r>
      <w:hyperlink r:id="rId16" w:history="1">
        <w:r w:rsidR="00373F7F" w:rsidRPr="00FF1BBE">
          <w:rPr>
            <w:rStyle w:val="Hyperlink"/>
            <w:rFonts w:ascii="Times New Roman" w:hAnsi="Times New Roman" w:cs="Times New Roman"/>
            <w:szCs w:val="24"/>
          </w:rPr>
          <w:t>https://www.academia.edu/15525147/ALL_SOUND_IS_QUEER</w:t>
        </w:r>
      </w:hyperlink>
      <w:r w:rsidRPr="00BC6504">
        <w:rPr>
          <w:rFonts w:ascii="Times New Roman" w:hAnsi="Times New Roman" w:cs="Times New Roman"/>
          <w:szCs w:val="24"/>
        </w:rPr>
        <w:t>.</w:t>
      </w:r>
    </w:p>
    <w:p w14:paraId="244D2D08" w14:textId="67CCFAEF" w:rsidR="00C06574" w:rsidRPr="00BC6504" w:rsidRDefault="00C06574" w:rsidP="00B904B7">
      <w:pPr>
        <w:spacing w:after="0"/>
        <w:jc w:val="left"/>
        <w:rPr>
          <w:rFonts w:ascii="Times New Roman" w:hAnsi="Times New Roman" w:cs="Times New Roman"/>
          <w:szCs w:val="24"/>
        </w:rPr>
      </w:pPr>
      <w:proofErr w:type="spellStart"/>
      <w:r w:rsidRPr="00BC6504">
        <w:rPr>
          <w:rFonts w:ascii="Times New Roman" w:hAnsi="Times New Roman" w:cs="Times New Roman"/>
          <w:szCs w:val="24"/>
        </w:rPr>
        <w:t>Dockwray</w:t>
      </w:r>
      <w:proofErr w:type="spellEnd"/>
      <w:r w:rsidRPr="00BC6504">
        <w:rPr>
          <w:rFonts w:ascii="Times New Roman" w:hAnsi="Times New Roman" w:cs="Times New Roman"/>
          <w:szCs w:val="24"/>
        </w:rPr>
        <w:t>, Ruth and Allan F. Moore. “Configuring the sound-box 1965</w:t>
      </w:r>
      <w:r w:rsidR="0079531E" w:rsidRPr="0079531E">
        <w:rPr>
          <w:rFonts w:ascii="Times New Roman" w:hAnsi="Times New Roman" w:cs="Times New Roman"/>
          <w:szCs w:val="24"/>
          <w:lang w:val="en-US"/>
        </w:rPr>
        <w:t>–</w:t>
      </w:r>
      <w:r w:rsidRPr="00BC6504">
        <w:rPr>
          <w:rFonts w:ascii="Times New Roman" w:hAnsi="Times New Roman" w:cs="Times New Roman"/>
          <w:szCs w:val="24"/>
        </w:rPr>
        <w:t>1972</w:t>
      </w:r>
      <w:r w:rsidR="005B7529">
        <w:rPr>
          <w:rFonts w:ascii="Times New Roman" w:hAnsi="Times New Roman" w:cs="Times New Roman"/>
          <w:szCs w:val="24"/>
        </w:rPr>
        <w:t>.</w:t>
      </w:r>
      <w:r w:rsidRPr="00BC6504">
        <w:rPr>
          <w:rFonts w:ascii="Times New Roman" w:hAnsi="Times New Roman" w:cs="Times New Roman"/>
          <w:szCs w:val="24"/>
        </w:rPr>
        <w:t xml:space="preserve">” </w:t>
      </w:r>
      <w:r w:rsidRPr="00BC6504">
        <w:rPr>
          <w:rFonts w:ascii="Times New Roman" w:hAnsi="Times New Roman" w:cs="Times New Roman"/>
          <w:i/>
          <w:szCs w:val="24"/>
        </w:rPr>
        <w:t>Popular Music</w:t>
      </w:r>
      <w:r w:rsidRPr="00BC6504">
        <w:rPr>
          <w:rFonts w:ascii="Times New Roman" w:hAnsi="Times New Roman" w:cs="Times New Roman"/>
          <w:szCs w:val="24"/>
        </w:rPr>
        <w:t>, vol. 29, no. 2, 2010, pp. 181</w:t>
      </w:r>
      <w:r w:rsidR="00BF6798" w:rsidRPr="00BF6798">
        <w:rPr>
          <w:rFonts w:ascii="Times New Roman" w:hAnsi="Times New Roman" w:cs="Times New Roman"/>
          <w:szCs w:val="24"/>
        </w:rPr>
        <w:t>–</w:t>
      </w:r>
      <w:r w:rsidRPr="00BC6504">
        <w:rPr>
          <w:rFonts w:ascii="Times New Roman" w:hAnsi="Times New Roman" w:cs="Times New Roman"/>
          <w:szCs w:val="24"/>
        </w:rPr>
        <w:t>97.</w:t>
      </w:r>
    </w:p>
    <w:p w14:paraId="3FC55CAE" w14:textId="530666A6"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Doggett, Peter. </w:t>
      </w:r>
      <w:r w:rsidRPr="00BC6504">
        <w:rPr>
          <w:rFonts w:ascii="Times New Roman" w:hAnsi="Times New Roman" w:cs="Times New Roman"/>
          <w:i/>
          <w:szCs w:val="24"/>
        </w:rPr>
        <w:t xml:space="preserve">The Man Who Sold </w:t>
      </w:r>
      <w:r w:rsidR="00494354" w:rsidRPr="00BC6504">
        <w:rPr>
          <w:rFonts w:ascii="Times New Roman" w:hAnsi="Times New Roman" w:cs="Times New Roman"/>
          <w:i/>
          <w:szCs w:val="24"/>
        </w:rPr>
        <w:t>the</w:t>
      </w:r>
      <w:r w:rsidRPr="00BC6504">
        <w:rPr>
          <w:rFonts w:ascii="Times New Roman" w:hAnsi="Times New Roman" w:cs="Times New Roman"/>
          <w:i/>
          <w:szCs w:val="24"/>
        </w:rPr>
        <w:t xml:space="preserve"> World: David Bowie and the 1970s</w:t>
      </w:r>
      <w:r w:rsidRPr="00BC6504">
        <w:rPr>
          <w:rFonts w:ascii="Times New Roman" w:hAnsi="Times New Roman" w:cs="Times New Roman"/>
          <w:szCs w:val="24"/>
        </w:rPr>
        <w:t>. The Bodley Head, 2011.</w:t>
      </w:r>
    </w:p>
    <w:p w14:paraId="118151B6" w14:textId="4FF26DBC"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Doyle, Peter. </w:t>
      </w:r>
      <w:r w:rsidRPr="00BC6504">
        <w:rPr>
          <w:rFonts w:ascii="Times New Roman" w:hAnsi="Times New Roman" w:cs="Times New Roman"/>
          <w:i/>
          <w:szCs w:val="24"/>
        </w:rPr>
        <w:t>Echo and Reverb: Fabricating Space in Popular Music Recording, 1900</w:t>
      </w:r>
      <w:r w:rsidR="0079531E" w:rsidRPr="0079531E">
        <w:rPr>
          <w:rFonts w:ascii="Times New Roman" w:hAnsi="Times New Roman" w:cs="Times New Roman"/>
          <w:i/>
          <w:szCs w:val="24"/>
          <w:lang w:val="en-US"/>
        </w:rPr>
        <w:t>–</w:t>
      </w:r>
      <w:r w:rsidRPr="00BC6504">
        <w:rPr>
          <w:rFonts w:ascii="Times New Roman" w:hAnsi="Times New Roman" w:cs="Times New Roman"/>
          <w:i/>
          <w:szCs w:val="24"/>
        </w:rPr>
        <w:t xml:space="preserve">1960. </w:t>
      </w:r>
      <w:r w:rsidRPr="00BC6504">
        <w:rPr>
          <w:rFonts w:ascii="Times New Roman" w:hAnsi="Times New Roman" w:cs="Times New Roman"/>
          <w:szCs w:val="24"/>
        </w:rPr>
        <w:t>Wesleyan U</w:t>
      </w:r>
      <w:r w:rsidR="00D22311" w:rsidRPr="00BC6504">
        <w:rPr>
          <w:rFonts w:ascii="Times New Roman" w:hAnsi="Times New Roman" w:cs="Times New Roman"/>
          <w:szCs w:val="24"/>
        </w:rPr>
        <w:t>P</w:t>
      </w:r>
      <w:r w:rsidRPr="00BC6504">
        <w:rPr>
          <w:rFonts w:ascii="Times New Roman" w:hAnsi="Times New Roman" w:cs="Times New Roman"/>
          <w:szCs w:val="24"/>
        </w:rPr>
        <w:t>, 2006.</w:t>
      </w:r>
    </w:p>
    <w:p w14:paraId="29286612" w14:textId="2F8F5828"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Erickson, Brad. “George Clinton and David Bowie: The Space Race in Black and White.” </w:t>
      </w:r>
      <w:r w:rsidRPr="00BC6504">
        <w:rPr>
          <w:rFonts w:ascii="Times New Roman" w:hAnsi="Times New Roman" w:cs="Times New Roman"/>
          <w:i/>
          <w:szCs w:val="24"/>
        </w:rPr>
        <w:t>Popular Music and Society</w:t>
      </w:r>
      <w:r w:rsidRPr="00BC6504">
        <w:rPr>
          <w:rFonts w:ascii="Times New Roman" w:hAnsi="Times New Roman" w:cs="Times New Roman"/>
          <w:szCs w:val="24"/>
        </w:rPr>
        <w:t>, vol. 39</w:t>
      </w:r>
      <w:r w:rsidR="00623064">
        <w:rPr>
          <w:rFonts w:ascii="Times New Roman" w:hAnsi="Times New Roman" w:cs="Times New Roman"/>
          <w:szCs w:val="24"/>
        </w:rPr>
        <w:t>,</w:t>
      </w:r>
      <w:r w:rsidRPr="00BC6504">
        <w:rPr>
          <w:rFonts w:ascii="Times New Roman" w:hAnsi="Times New Roman" w:cs="Times New Roman"/>
          <w:szCs w:val="24"/>
        </w:rPr>
        <w:t xml:space="preserve"> no. 5, 2016, pp. 563</w:t>
      </w:r>
      <w:r w:rsidR="00BF6798" w:rsidRPr="00BF6798">
        <w:rPr>
          <w:rFonts w:ascii="Times New Roman" w:hAnsi="Times New Roman" w:cs="Times New Roman"/>
          <w:szCs w:val="24"/>
        </w:rPr>
        <w:t>–</w:t>
      </w:r>
      <w:r w:rsidRPr="00BC6504">
        <w:rPr>
          <w:rFonts w:ascii="Times New Roman" w:hAnsi="Times New Roman" w:cs="Times New Roman"/>
          <w:szCs w:val="24"/>
        </w:rPr>
        <w:t>78.</w:t>
      </w:r>
    </w:p>
    <w:p w14:paraId="0DE087CD" w14:textId="36BB55BA"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Flannery, Denis. “‘Floating in a most peculiar way’: Angels in America, David Bowie, </w:t>
      </w:r>
      <w:proofErr w:type="spellStart"/>
      <w:r w:rsidRPr="00BC6504">
        <w:rPr>
          <w:rFonts w:ascii="Times New Roman" w:hAnsi="Times New Roman" w:cs="Times New Roman"/>
          <w:szCs w:val="24"/>
        </w:rPr>
        <w:t>Toneelgroep</w:t>
      </w:r>
      <w:proofErr w:type="spellEnd"/>
      <w:r w:rsidRPr="00BC6504">
        <w:rPr>
          <w:rFonts w:ascii="Times New Roman" w:hAnsi="Times New Roman" w:cs="Times New Roman"/>
          <w:szCs w:val="24"/>
        </w:rPr>
        <w:t xml:space="preserve"> Amsterdam.” </w:t>
      </w:r>
      <w:r w:rsidRPr="00BC6504">
        <w:rPr>
          <w:rFonts w:ascii="Times New Roman" w:hAnsi="Times New Roman" w:cs="Times New Roman"/>
          <w:i/>
          <w:szCs w:val="24"/>
        </w:rPr>
        <w:t>Contemporary Theatre Review</w:t>
      </w:r>
      <w:r w:rsidRPr="00BC6504">
        <w:rPr>
          <w:rFonts w:ascii="Times New Roman" w:hAnsi="Times New Roman" w:cs="Times New Roman"/>
          <w:szCs w:val="24"/>
        </w:rPr>
        <w:t>, vol. 24, no. 2, 2014, pp. 156</w:t>
      </w:r>
      <w:r w:rsidR="00BF6798" w:rsidRPr="00BF6798">
        <w:rPr>
          <w:rFonts w:ascii="Times New Roman" w:hAnsi="Times New Roman" w:cs="Times New Roman"/>
          <w:szCs w:val="24"/>
        </w:rPr>
        <w:t>–</w:t>
      </w:r>
      <w:r w:rsidRPr="00BC6504">
        <w:rPr>
          <w:rFonts w:ascii="Times New Roman" w:hAnsi="Times New Roman" w:cs="Times New Roman"/>
          <w:szCs w:val="24"/>
        </w:rPr>
        <w:t>76.</w:t>
      </w:r>
    </w:p>
    <w:p w14:paraId="79C66CFB" w14:textId="77777777" w:rsidR="00C06574" w:rsidRPr="00BC6504" w:rsidRDefault="00C06574" w:rsidP="00B904B7">
      <w:pPr>
        <w:spacing w:after="0"/>
        <w:jc w:val="left"/>
        <w:rPr>
          <w:rFonts w:ascii="Times New Roman" w:hAnsi="Times New Roman" w:cs="Times New Roman"/>
          <w:color w:val="00B0F0"/>
          <w:szCs w:val="24"/>
        </w:rPr>
      </w:pPr>
      <w:r w:rsidRPr="00BC6504">
        <w:rPr>
          <w:rFonts w:ascii="Times New Roman" w:hAnsi="Times New Roman" w:cs="Times New Roman"/>
          <w:szCs w:val="24"/>
        </w:rPr>
        <w:t xml:space="preserve">Greco, Nicholas P. </w:t>
      </w:r>
      <w:r w:rsidRPr="00BC6504">
        <w:rPr>
          <w:rFonts w:ascii="Times New Roman" w:hAnsi="Times New Roman" w:cs="Times New Roman"/>
          <w:i/>
          <w:szCs w:val="24"/>
        </w:rPr>
        <w:t xml:space="preserve">David Bowie in Darkness: A Study of 1. Outside and the Late Career. </w:t>
      </w:r>
      <w:r w:rsidRPr="00BC6504">
        <w:rPr>
          <w:rFonts w:ascii="Times New Roman" w:hAnsi="Times New Roman" w:cs="Times New Roman"/>
          <w:szCs w:val="24"/>
        </w:rPr>
        <w:t>McFarland, 2015.</w:t>
      </w:r>
    </w:p>
    <w:p w14:paraId="7BA19B3F" w14:textId="111BA5DD" w:rsidR="00C06574" w:rsidRPr="00BC6504" w:rsidRDefault="00C06574" w:rsidP="00B904B7">
      <w:pPr>
        <w:spacing w:after="0"/>
        <w:jc w:val="left"/>
        <w:rPr>
          <w:rFonts w:ascii="Times New Roman" w:hAnsi="Times New Roman" w:cs="Times New Roman"/>
          <w:b/>
          <w:szCs w:val="24"/>
        </w:rPr>
      </w:pPr>
      <w:r w:rsidRPr="00BC6504">
        <w:rPr>
          <w:rFonts w:ascii="Times New Roman" w:hAnsi="Times New Roman" w:cs="Times New Roman"/>
          <w:szCs w:val="24"/>
        </w:rPr>
        <w:t xml:space="preserve">Hollander, John. </w:t>
      </w:r>
      <w:r w:rsidRPr="00BC6504">
        <w:rPr>
          <w:rFonts w:ascii="Times New Roman" w:hAnsi="Times New Roman" w:cs="Times New Roman"/>
          <w:i/>
          <w:szCs w:val="24"/>
        </w:rPr>
        <w:t xml:space="preserve">The Figure of Echo: A Mode of Allusion in Milton and After. </w:t>
      </w:r>
      <w:r w:rsidRPr="00BC6504">
        <w:rPr>
          <w:rFonts w:ascii="Times New Roman" w:hAnsi="Times New Roman" w:cs="Times New Roman"/>
          <w:szCs w:val="24"/>
        </w:rPr>
        <w:t>U</w:t>
      </w:r>
      <w:r w:rsidR="00BF6798">
        <w:rPr>
          <w:rFonts w:ascii="Times New Roman" w:hAnsi="Times New Roman" w:cs="Times New Roman"/>
          <w:szCs w:val="24"/>
        </w:rPr>
        <w:t xml:space="preserve"> </w:t>
      </w:r>
      <w:r w:rsidRPr="00BC6504">
        <w:rPr>
          <w:rFonts w:ascii="Times New Roman" w:hAnsi="Times New Roman" w:cs="Times New Roman"/>
          <w:szCs w:val="24"/>
        </w:rPr>
        <w:t>of California P, 1981.</w:t>
      </w:r>
    </w:p>
    <w:p w14:paraId="31F4D95E" w14:textId="12093CA7"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Leighton, Angela. </w:t>
      </w:r>
      <w:r w:rsidRPr="00BC6504">
        <w:rPr>
          <w:rFonts w:ascii="Times New Roman" w:hAnsi="Times New Roman" w:cs="Times New Roman"/>
          <w:i/>
          <w:szCs w:val="24"/>
        </w:rPr>
        <w:t xml:space="preserve">Hearing Things: The Work of Sound in Literature. </w:t>
      </w:r>
      <w:r w:rsidRPr="00BC6504">
        <w:rPr>
          <w:rFonts w:ascii="Times New Roman" w:hAnsi="Times New Roman" w:cs="Times New Roman"/>
          <w:szCs w:val="24"/>
        </w:rPr>
        <w:t>Harvard U</w:t>
      </w:r>
      <w:r w:rsidR="00D22311" w:rsidRPr="00BC6504">
        <w:rPr>
          <w:rFonts w:ascii="Times New Roman" w:hAnsi="Times New Roman" w:cs="Times New Roman"/>
          <w:szCs w:val="24"/>
        </w:rPr>
        <w:t>P</w:t>
      </w:r>
      <w:r w:rsidRPr="00BC6504">
        <w:rPr>
          <w:rFonts w:ascii="Times New Roman" w:hAnsi="Times New Roman" w:cs="Times New Roman"/>
          <w:szCs w:val="24"/>
        </w:rPr>
        <w:t>, 2018.</w:t>
      </w:r>
    </w:p>
    <w:p w14:paraId="67DACF95" w14:textId="3BD5F371" w:rsidR="00C06574" w:rsidRPr="00BC6504" w:rsidRDefault="00C06574" w:rsidP="00B904B7">
      <w:pPr>
        <w:spacing w:after="0"/>
        <w:jc w:val="left"/>
        <w:rPr>
          <w:rFonts w:ascii="Times New Roman" w:hAnsi="Times New Roman" w:cs="Times New Roman"/>
          <w:szCs w:val="24"/>
        </w:rPr>
      </w:pPr>
      <w:proofErr w:type="spellStart"/>
      <w:r w:rsidRPr="00BC6504">
        <w:rPr>
          <w:rFonts w:ascii="Times New Roman" w:hAnsi="Times New Roman" w:cs="Times New Roman"/>
          <w:szCs w:val="24"/>
        </w:rPr>
        <w:t>Lupro</w:t>
      </w:r>
      <w:proofErr w:type="spellEnd"/>
      <w:r w:rsidRPr="00BC6504">
        <w:rPr>
          <w:rFonts w:ascii="Times New Roman" w:hAnsi="Times New Roman" w:cs="Times New Roman"/>
          <w:szCs w:val="24"/>
        </w:rPr>
        <w:t xml:space="preserve">, Michael </w:t>
      </w:r>
      <w:proofErr w:type="spellStart"/>
      <w:r w:rsidRPr="00BC6504">
        <w:rPr>
          <w:rFonts w:ascii="Times New Roman" w:hAnsi="Times New Roman" w:cs="Times New Roman"/>
          <w:szCs w:val="24"/>
        </w:rPr>
        <w:t>Mooradian</w:t>
      </w:r>
      <w:proofErr w:type="spellEnd"/>
      <w:r w:rsidRPr="00BC6504">
        <w:rPr>
          <w:rFonts w:ascii="Times New Roman" w:hAnsi="Times New Roman" w:cs="Times New Roman"/>
          <w:szCs w:val="24"/>
        </w:rPr>
        <w:t xml:space="preserve">. “Keeping Space Fantastic: The Transformative Journey of Major Tom.” </w:t>
      </w:r>
      <w:r w:rsidRPr="00BC6504">
        <w:rPr>
          <w:rFonts w:ascii="Times New Roman" w:hAnsi="Times New Roman" w:cs="Times New Roman"/>
          <w:i/>
          <w:szCs w:val="24"/>
        </w:rPr>
        <w:t>Enchanting David Bowie: Space/Time/Body/Memory</w:t>
      </w:r>
      <w:r w:rsidRPr="00BC6504">
        <w:rPr>
          <w:rFonts w:ascii="Times New Roman" w:hAnsi="Times New Roman" w:cs="Times New Roman"/>
          <w:szCs w:val="24"/>
        </w:rPr>
        <w:t>, edited by Toija Cinque, Christopher Moore and Sean Redmond, Bloomsbury, 2015, pp. 13</w:t>
      </w:r>
      <w:r w:rsidR="00BF6798" w:rsidRPr="00BF6798">
        <w:rPr>
          <w:rFonts w:ascii="Times New Roman" w:hAnsi="Times New Roman" w:cs="Times New Roman"/>
          <w:szCs w:val="24"/>
        </w:rPr>
        <w:t>–</w:t>
      </w:r>
      <w:r w:rsidRPr="00BC6504">
        <w:rPr>
          <w:rFonts w:ascii="Times New Roman" w:hAnsi="Times New Roman" w:cs="Times New Roman"/>
          <w:szCs w:val="24"/>
        </w:rPr>
        <w:t>26.</w:t>
      </w:r>
    </w:p>
    <w:p w14:paraId="3A65CC4E" w14:textId="3ACBB78A"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lastRenderedPageBreak/>
        <w:t xml:space="preserve">McLeod, Ken. “Space </w:t>
      </w:r>
      <w:r w:rsidR="00C67ED3">
        <w:rPr>
          <w:rFonts w:ascii="Times New Roman" w:hAnsi="Times New Roman" w:cs="Times New Roman"/>
          <w:szCs w:val="24"/>
        </w:rPr>
        <w:t>O</w:t>
      </w:r>
      <w:r w:rsidRPr="00BC6504">
        <w:rPr>
          <w:rFonts w:ascii="Times New Roman" w:hAnsi="Times New Roman" w:cs="Times New Roman"/>
          <w:szCs w:val="24"/>
        </w:rPr>
        <w:t xml:space="preserve">ddities: </w:t>
      </w:r>
      <w:r w:rsidR="00C67ED3">
        <w:rPr>
          <w:rFonts w:ascii="Times New Roman" w:hAnsi="Times New Roman" w:cs="Times New Roman"/>
          <w:szCs w:val="24"/>
        </w:rPr>
        <w:t>A</w:t>
      </w:r>
      <w:r w:rsidRPr="00BC6504">
        <w:rPr>
          <w:rFonts w:ascii="Times New Roman" w:hAnsi="Times New Roman" w:cs="Times New Roman"/>
          <w:szCs w:val="24"/>
        </w:rPr>
        <w:t xml:space="preserve">liens, </w:t>
      </w:r>
      <w:r w:rsidR="00C67ED3">
        <w:rPr>
          <w:rFonts w:ascii="Times New Roman" w:hAnsi="Times New Roman" w:cs="Times New Roman"/>
          <w:szCs w:val="24"/>
        </w:rPr>
        <w:t>F</w:t>
      </w:r>
      <w:r w:rsidRPr="00BC6504">
        <w:rPr>
          <w:rFonts w:ascii="Times New Roman" w:hAnsi="Times New Roman" w:cs="Times New Roman"/>
          <w:szCs w:val="24"/>
        </w:rPr>
        <w:t xml:space="preserve">uturism, and </w:t>
      </w:r>
      <w:r w:rsidR="00C67ED3">
        <w:rPr>
          <w:rFonts w:ascii="Times New Roman" w:hAnsi="Times New Roman" w:cs="Times New Roman"/>
          <w:szCs w:val="24"/>
        </w:rPr>
        <w:t>M</w:t>
      </w:r>
      <w:r w:rsidRPr="00BC6504">
        <w:rPr>
          <w:rFonts w:ascii="Times New Roman" w:hAnsi="Times New Roman" w:cs="Times New Roman"/>
          <w:szCs w:val="24"/>
        </w:rPr>
        <w:t xml:space="preserve">eaning in </w:t>
      </w:r>
      <w:r w:rsidR="00C67ED3">
        <w:rPr>
          <w:rFonts w:ascii="Times New Roman" w:hAnsi="Times New Roman" w:cs="Times New Roman"/>
          <w:szCs w:val="24"/>
        </w:rPr>
        <w:t>P</w:t>
      </w:r>
      <w:r w:rsidRPr="00BC6504">
        <w:rPr>
          <w:rFonts w:ascii="Times New Roman" w:hAnsi="Times New Roman" w:cs="Times New Roman"/>
          <w:szCs w:val="24"/>
        </w:rPr>
        <w:t xml:space="preserve">opular </w:t>
      </w:r>
      <w:r w:rsidR="00C67ED3">
        <w:rPr>
          <w:rFonts w:ascii="Times New Roman" w:hAnsi="Times New Roman" w:cs="Times New Roman"/>
          <w:szCs w:val="24"/>
        </w:rPr>
        <w:t>M</w:t>
      </w:r>
      <w:r w:rsidRPr="00BC6504">
        <w:rPr>
          <w:rFonts w:ascii="Times New Roman" w:hAnsi="Times New Roman" w:cs="Times New Roman"/>
          <w:szCs w:val="24"/>
        </w:rPr>
        <w:t xml:space="preserve">usic.” </w:t>
      </w:r>
      <w:r w:rsidRPr="00BC6504">
        <w:rPr>
          <w:rFonts w:ascii="Times New Roman" w:hAnsi="Times New Roman" w:cs="Times New Roman"/>
          <w:i/>
          <w:szCs w:val="24"/>
        </w:rPr>
        <w:t>Popular Music</w:t>
      </w:r>
      <w:r w:rsidRPr="00BC6504">
        <w:rPr>
          <w:rFonts w:ascii="Times New Roman" w:hAnsi="Times New Roman" w:cs="Times New Roman"/>
          <w:szCs w:val="24"/>
        </w:rPr>
        <w:t>, vol. 22, no. 3, 2003, pp. 337</w:t>
      </w:r>
      <w:r w:rsidR="00BF6798" w:rsidRPr="00BF6798">
        <w:rPr>
          <w:rFonts w:ascii="Times New Roman" w:hAnsi="Times New Roman" w:cs="Times New Roman"/>
          <w:szCs w:val="24"/>
        </w:rPr>
        <w:t>–</w:t>
      </w:r>
      <w:r w:rsidRPr="00BC6504">
        <w:rPr>
          <w:rFonts w:ascii="Times New Roman" w:hAnsi="Times New Roman" w:cs="Times New Roman"/>
          <w:szCs w:val="24"/>
        </w:rPr>
        <w:t>55.</w:t>
      </w:r>
    </w:p>
    <w:p w14:paraId="6E5B9577" w14:textId="6473615A"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Merleau-Ponty, Maurice</w:t>
      </w:r>
      <w:r w:rsidR="00494354" w:rsidRPr="00BC6504">
        <w:rPr>
          <w:rFonts w:ascii="Times New Roman" w:hAnsi="Times New Roman" w:cs="Times New Roman"/>
          <w:szCs w:val="24"/>
        </w:rPr>
        <w:t>.</w:t>
      </w:r>
      <w:r w:rsidRPr="00BC6504">
        <w:rPr>
          <w:rFonts w:ascii="Times New Roman" w:hAnsi="Times New Roman" w:cs="Times New Roman"/>
          <w:szCs w:val="24"/>
        </w:rPr>
        <w:t xml:space="preserve"> </w:t>
      </w:r>
      <w:r w:rsidRPr="00BC6504">
        <w:rPr>
          <w:rFonts w:ascii="Times New Roman" w:hAnsi="Times New Roman" w:cs="Times New Roman"/>
          <w:i/>
          <w:szCs w:val="24"/>
        </w:rPr>
        <w:t>Phenomenology of Perception</w:t>
      </w:r>
      <w:r w:rsidRPr="00BC6504">
        <w:rPr>
          <w:rFonts w:ascii="Times New Roman" w:hAnsi="Times New Roman" w:cs="Times New Roman"/>
          <w:szCs w:val="24"/>
        </w:rPr>
        <w:t xml:space="preserve">. Translated by Colin Smith, Routledge, 1959; reprinted 2002. </w:t>
      </w:r>
    </w:p>
    <w:p w14:paraId="4A81DADC" w14:textId="77777777"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Moore, Allan F. </w:t>
      </w:r>
      <w:r w:rsidRPr="00BC6504">
        <w:rPr>
          <w:rFonts w:ascii="Times New Roman" w:hAnsi="Times New Roman" w:cs="Times New Roman"/>
          <w:i/>
          <w:szCs w:val="24"/>
        </w:rPr>
        <w:t xml:space="preserve">Song Means: Analysing and Interpreting Recorded Popular Song. </w:t>
      </w:r>
      <w:r w:rsidRPr="00BC6504">
        <w:rPr>
          <w:rFonts w:ascii="Times New Roman" w:hAnsi="Times New Roman" w:cs="Times New Roman"/>
          <w:szCs w:val="24"/>
        </w:rPr>
        <w:t>Ashgate, 2012.</w:t>
      </w:r>
    </w:p>
    <w:p w14:paraId="72B601A9" w14:textId="44EC9B05"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Moorefield, Virgil. </w:t>
      </w:r>
      <w:r w:rsidRPr="00BC6504">
        <w:rPr>
          <w:rFonts w:ascii="Times New Roman" w:hAnsi="Times New Roman" w:cs="Times New Roman"/>
          <w:i/>
          <w:szCs w:val="24"/>
        </w:rPr>
        <w:t>The Producer as Composer: Shaping the Sounds of Popular Music.</w:t>
      </w:r>
      <w:r w:rsidRPr="00BC6504">
        <w:rPr>
          <w:rFonts w:ascii="Times New Roman" w:hAnsi="Times New Roman" w:cs="Times New Roman"/>
          <w:szCs w:val="24"/>
        </w:rPr>
        <w:t xml:space="preserve"> MIT Press, 2005.</w:t>
      </w:r>
    </w:p>
    <w:p w14:paraId="4B6AA522" w14:textId="3911FD63" w:rsidR="00C06574" w:rsidRPr="00BC6504" w:rsidRDefault="00C06574" w:rsidP="00B904B7">
      <w:pPr>
        <w:spacing w:after="0"/>
        <w:jc w:val="left"/>
        <w:rPr>
          <w:rFonts w:ascii="Times New Roman" w:hAnsi="Times New Roman" w:cs="Times New Roman"/>
          <w:szCs w:val="24"/>
        </w:rPr>
      </w:pPr>
      <w:proofErr w:type="spellStart"/>
      <w:r w:rsidRPr="00BC6504">
        <w:rPr>
          <w:rFonts w:ascii="Times New Roman" w:hAnsi="Times New Roman" w:cs="Times New Roman"/>
          <w:szCs w:val="24"/>
        </w:rPr>
        <w:t>Pareles</w:t>
      </w:r>
      <w:proofErr w:type="spellEnd"/>
      <w:r w:rsidRPr="00BC6504">
        <w:rPr>
          <w:rFonts w:ascii="Times New Roman" w:hAnsi="Times New Roman" w:cs="Times New Roman"/>
          <w:szCs w:val="24"/>
        </w:rPr>
        <w:t>, Jon. “David Bowie, 21</w:t>
      </w:r>
      <w:r w:rsidRPr="00BC6504">
        <w:rPr>
          <w:rFonts w:ascii="Times New Roman" w:hAnsi="Times New Roman" w:cs="Times New Roman"/>
          <w:szCs w:val="24"/>
          <w:vertAlign w:val="superscript"/>
        </w:rPr>
        <w:t>st</w:t>
      </w:r>
      <w:r w:rsidRPr="00BC6504">
        <w:rPr>
          <w:rFonts w:ascii="Times New Roman" w:hAnsi="Times New Roman" w:cs="Times New Roman"/>
          <w:szCs w:val="24"/>
        </w:rPr>
        <w:t xml:space="preserve">-Century Entrepreneur.” </w:t>
      </w:r>
      <w:r w:rsidRPr="00BC6504">
        <w:rPr>
          <w:rFonts w:ascii="Times New Roman" w:hAnsi="Times New Roman" w:cs="Times New Roman"/>
          <w:i/>
          <w:szCs w:val="24"/>
        </w:rPr>
        <w:t>The New York Times</w:t>
      </w:r>
      <w:r w:rsidRPr="00BC6504">
        <w:rPr>
          <w:rFonts w:ascii="Times New Roman" w:hAnsi="Times New Roman" w:cs="Times New Roman"/>
          <w:szCs w:val="24"/>
        </w:rPr>
        <w:t xml:space="preserve">, 9 June 2002, </w:t>
      </w:r>
      <w:hyperlink r:id="rId17" w:history="1">
        <w:r w:rsidRPr="00BC6504">
          <w:rPr>
            <w:rStyle w:val="Hyperlink"/>
            <w:rFonts w:ascii="Times New Roman" w:hAnsi="Times New Roman" w:cs="Times New Roman"/>
            <w:szCs w:val="24"/>
          </w:rPr>
          <w:t>https://www.nytimes.com/2002/06/09/arts/david-bowie-21st-century-entrepreneur.html</w:t>
        </w:r>
      </w:hyperlink>
      <w:r w:rsidR="00EB4CD3">
        <w:rPr>
          <w:rFonts w:ascii="Times New Roman" w:hAnsi="Times New Roman" w:cs="Times New Roman"/>
          <w:szCs w:val="24"/>
        </w:rPr>
        <w:t>.</w:t>
      </w:r>
    </w:p>
    <w:p w14:paraId="2811A079" w14:textId="24D2F962"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Picker, John M. </w:t>
      </w:r>
      <w:r w:rsidRPr="00BC6504">
        <w:rPr>
          <w:rFonts w:ascii="Times New Roman" w:hAnsi="Times New Roman" w:cs="Times New Roman"/>
          <w:i/>
          <w:szCs w:val="24"/>
        </w:rPr>
        <w:t>Victorian Soundscapes.</w:t>
      </w:r>
      <w:r w:rsidRPr="00BC6504">
        <w:rPr>
          <w:rFonts w:ascii="Times New Roman" w:hAnsi="Times New Roman" w:cs="Times New Roman"/>
          <w:szCs w:val="24"/>
        </w:rPr>
        <w:t xml:space="preserve"> Oxford U</w:t>
      </w:r>
      <w:r w:rsidR="00D22311" w:rsidRPr="00BC6504">
        <w:rPr>
          <w:rFonts w:ascii="Times New Roman" w:hAnsi="Times New Roman" w:cs="Times New Roman"/>
          <w:szCs w:val="24"/>
        </w:rPr>
        <w:t>P</w:t>
      </w:r>
      <w:r w:rsidRPr="00BC6504">
        <w:rPr>
          <w:rFonts w:ascii="Times New Roman" w:hAnsi="Times New Roman" w:cs="Times New Roman"/>
          <w:szCs w:val="24"/>
        </w:rPr>
        <w:t>, 2003.</w:t>
      </w:r>
    </w:p>
    <w:p w14:paraId="47461B59" w14:textId="77777777"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Read, Oliver and Walter Welch. </w:t>
      </w:r>
      <w:r w:rsidRPr="00BC6504">
        <w:rPr>
          <w:rFonts w:ascii="Times New Roman" w:hAnsi="Times New Roman" w:cs="Times New Roman"/>
          <w:i/>
          <w:szCs w:val="24"/>
        </w:rPr>
        <w:t xml:space="preserve">From Tin Foil to Stereo: Evolution of the Phonograph. </w:t>
      </w:r>
      <w:r w:rsidRPr="00BC6504">
        <w:rPr>
          <w:rFonts w:ascii="Times New Roman" w:hAnsi="Times New Roman" w:cs="Times New Roman"/>
          <w:szCs w:val="24"/>
        </w:rPr>
        <w:t xml:space="preserve">Howard </w:t>
      </w:r>
      <w:proofErr w:type="spellStart"/>
      <w:r w:rsidRPr="00BC6504">
        <w:rPr>
          <w:rFonts w:ascii="Times New Roman" w:hAnsi="Times New Roman" w:cs="Times New Roman"/>
          <w:szCs w:val="24"/>
        </w:rPr>
        <w:t>Sams</w:t>
      </w:r>
      <w:proofErr w:type="spellEnd"/>
      <w:r w:rsidRPr="00BC6504">
        <w:rPr>
          <w:rFonts w:ascii="Times New Roman" w:hAnsi="Times New Roman" w:cs="Times New Roman"/>
          <w:szCs w:val="24"/>
        </w:rPr>
        <w:t xml:space="preserve"> and </w:t>
      </w:r>
      <w:proofErr w:type="spellStart"/>
      <w:r w:rsidRPr="00BC6504">
        <w:rPr>
          <w:rFonts w:ascii="Times New Roman" w:hAnsi="Times New Roman" w:cs="Times New Roman"/>
          <w:szCs w:val="24"/>
        </w:rPr>
        <w:t>Bobbs</w:t>
      </w:r>
      <w:proofErr w:type="spellEnd"/>
      <w:r w:rsidRPr="00BC6504">
        <w:rPr>
          <w:rFonts w:ascii="Times New Roman" w:hAnsi="Times New Roman" w:cs="Times New Roman"/>
          <w:szCs w:val="24"/>
        </w:rPr>
        <w:t>-Merrill, 1976.</w:t>
      </w:r>
    </w:p>
    <w:p w14:paraId="6793F38E" w14:textId="72DCF5FE" w:rsidR="00C06574" w:rsidRPr="00BC6504" w:rsidRDefault="00C06574" w:rsidP="00B904B7">
      <w:pPr>
        <w:spacing w:after="0"/>
        <w:jc w:val="left"/>
        <w:rPr>
          <w:rFonts w:ascii="Times New Roman" w:hAnsi="Times New Roman" w:cs="Times New Roman"/>
          <w:szCs w:val="24"/>
        </w:rPr>
      </w:pPr>
      <w:proofErr w:type="spellStart"/>
      <w:r w:rsidRPr="00BC6504">
        <w:rPr>
          <w:rFonts w:ascii="Times New Roman" w:hAnsi="Times New Roman" w:cs="Times New Roman"/>
          <w:szCs w:val="24"/>
        </w:rPr>
        <w:t>Revill</w:t>
      </w:r>
      <w:proofErr w:type="spellEnd"/>
      <w:r w:rsidRPr="00BC6504">
        <w:rPr>
          <w:rFonts w:ascii="Times New Roman" w:hAnsi="Times New Roman" w:cs="Times New Roman"/>
          <w:szCs w:val="24"/>
        </w:rPr>
        <w:t xml:space="preserve">, George. “How is space made in sound? Spatial mediation, critical phenomenology and the political agency of sound.” </w:t>
      </w:r>
      <w:r w:rsidRPr="00BC6504">
        <w:rPr>
          <w:rFonts w:ascii="Times New Roman" w:hAnsi="Times New Roman" w:cs="Times New Roman"/>
          <w:i/>
          <w:szCs w:val="24"/>
        </w:rPr>
        <w:t>Progress in Human Geography</w:t>
      </w:r>
      <w:r w:rsidRPr="00BC6504">
        <w:rPr>
          <w:rFonts w:ascii="Times New Roman" w:hAnsi="Times New Roman" w:cs="Times New Roman"/>
          <w:szCs w:val="24"/>
        </w:rPr>
        <w:t>, vol.</w:t>
      </w:r>
      <w:r w:rsidRPr="00BC6504">
        <w:rPr>
          <w:rFonts w:ascii="Times New Roman" w:hAnsi="Times New Roman" w:cs="Times New Roman"/>
          <w:i/>
          <w:szCs w:val="24"/>
        </w:rPr>
        <w:t xml:space="preserve"> </w:t>
      </w:r>
      <w:r w:rsidRPr="00BC6504">
        <w:rPr>
          <w:rFonts w:ascii="Times New Roman" w:hAnsi="Times New Roman" w:cs="Times New Roman"/>
          <w:szCs w:val="24"/>
        </w:rPr>
        <w:t>40, no. 2, 2016, pp. 240</w:t>
      </w:r>
      <w:r w:rsidR="00F408B3" w:rsidRPr="00F408B3">
        <w:rPr>
          <w:rFonts w:ascii="Times New Roman" w:hAnsi="Times New Roman" w:cs="Times New Roman"/>
          <w:szCs w:val="24"/>
        </w:rPr>
        <w:t>–</w:t>
      </w:r>
      <w:r w:rsidRPr="00BC6504">
        <w:rPr>
          <w:rFonts w:ascii="Times New Roman" w:hAnsi="Times New Roman" w:cs="Times New Roman"/>
          <w:szCs w:val="24"/>
        </w:rPr>
        <w:t>56.</w:t>
      </w:r>
    </w:p>
    <w:p w14:paraId="31F380B4" w14:textId="37D5735C"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Rossetti, Christina. </w:t>
      </w:r>
      <w:r w:rsidRPr="00BC6504">
        <w:rPr>
          <w:rFonts w:ascii="Times New Roman" w:hAnsi="Times New Roman" w:cs="Times New Roman"/>
          <w:i/>
          <w:szCs w:val="24"/>
        </w:rPr>
        <w:t>The Poetical Works of Christina Georgina Rossetti with memoir and notes &amp;c by William Michael Rossetti</w:t>
      </w:r>
      <w:r w:rsidRPr="00BC6504">
        <w:rPr>
          <w:rFonts w:ascii="Times New Roman" w:hAnsi="Times New Roman" w:cs="Times New Roman"/>
          <w:szCs w:val="24"/>
        </w:rPr>
        <w:t>. Macmillan, 1935.</w:t>
      </w:r>
    </w:p>
    <w:p w14:paraId="659D455E" w14:textId="20F5E3B4" w:rsidR="00C06574" w:rsidRPr="00BC6504" w:rsidRDefault="00C06574" w:rsidP="00B904B7">
      <w:pPr>
        <w:spacing w:after="0"/>
        <w:jc w:val="left"/>
        <w:rPr>
          <w:rFonts w:ascii="Times New Roman" w:hAnsi="Times New Roman" w:cs="Times New Roman"/>
          <w:szCs w:val="24"/>
        </w:rPr>
      </w:pPr>
      <w:proofErr w:type="spellStart"/>
      <w:r w:rsidRPr="00BC6504">
        <w:rPr>
          <w:rFonts w:ascii="Times New Roman" w:hAnsi="Times New Roman" w:cs="Times New Roman"/>
          <w:szCs w:val="24"/>
        </w:rPr>
        <w:t>Rowney</w:t>
      </w:r>
      <w:proofErr w:type="spellEnd"/>
      <w:r w:rsidRPr="00BC6504">
        <w:rPr>
          <w:rFonts w:ascii="Times New Roman" w:hAnsi="Times New Roman" w:cs="Times New Roman"/>
          <w:szCs w:val="24"/>
        </w:rPr>
        <w:t xml:space="preserve">, Matthew. “Music in the noise: the acoustic ecology of John Clare.” </w:t>
      </w:r>
      <w:r w:rsidRPr="00BC6504">
        <w:rPr>
          <w:rFonts w:ascii="Times New Roman" w:hAnsi="Times New Roman" w:cs="Times New Roman"/>
          <w:i/>
          <w:szCs w:val="24"/>
        </w:rPr>
        <w:t>Journal of Interdisciplinary Voice Studies</w:t>
      </w:r>
      <w:r w:rsidRPr="00BC6504">
        <w:rPr>
          <w:rFonts w:ascii="Times New Roman" w:hAnsi="Times New Roman" w:cs="Times New Roman"/>
          <w:szCs w:val="24"/>
        </w:rPr>
        <w:t>, vol. 1, no. 1, 2016, pp. 23</w:t>
      </w:r>
      <w:r w:rsidR="00F408B3" w:rsidRPr="00F408B3">
        <w:rPr>
          <w:rFonts w:ascii="Times New Roman" w:hAnsi="Times New Roman" w:cs="Times New Roman"/>
          <w:szCs w:val="24"/>
        </w:rPr>
        <w:t>–</w:t>
      </w:r>
      <w:r w:rsidRPr="00BC6504">
        <w:rPr>
          <w:rFonts w:ascii="Times New Roman" w:hAnsi="Times New Roman" w:cs="Times New Roman"/>
          <w:szCs w:val="24"/>
        </w:rPr>
        <w:t>40.</w:t>
      </w:r>
    </w:p>
    <w:p w14:paraId="5D7B0807" w14:textId="218E6052"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Ruskin, John. </w:t>
      </w:r>
      <w:r w:rsidRPr="00BC6504">
        <w:rPr>
          <w:rFonts w:ascii="Times New Roman" w:hAnsi="Times New Roman" w:cs="Times New Roman"/>
          <w:i/>
          <w:szCs w:val="24"/>
        </w:rPr>
        <w:t>The Cestus of Aglaia and The Queen of the Air, with other papers and lectures on art and literature 1860</w:t>
      </w:r>
      <w:r w:rsidR="0079531E" w:rsidRPr="0079531E">
        <w:rPr>
          <w:rFonts w:ascii="Times New Roman" w:hAnsi="Times New Roman" w:cs="Times New Roman"/>
          <w:i/>
          <w:szCs w:val="24"/>
          <w:lang w:val="en-US"/>
        </w:rPr>
        <w:t>–</w:t>
      </w:r>
      <w:r w:rsidRPr="00BC6504">
        <w:rPr>
          <w:rFonts w:ascii="Times New Roman" w:hAnsi="Times New Roman" w:cs="Times New Roman"/>
          <w:i/>
          <w:szCs w:val="24"/>
        </w:rPr>
        <w:t>1870</w:t>
      </w:r>
      <w:r w:rsidRPr="00BC6504">
        <w:rPr>
          <w:rFonts w:ascii="Times New Roman" w:hAnsi="Times New Roman" w:cs="Times New Roman"/>
          <w:szCs w:val="24"/>
        </w:rPr>
        <w:t>. George Allen, 1905.</w:t>
      </w:r>
    </w:p>
    <w:p w14:paraId="53EFEF6D" w14:textId="77777777"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Ruskin, John. </w:t>
      </w:r>
      <w:proofErr w:type="spellStart"/>
      <w:r w:rsidRPr="00BC6504">
        <w:rPr>
          <w:rFonts w:ascii="Times New Roman" w:hAnsi="Times New Roman" w:cs="Times New Roman"/>
          <w:i/>
          <w:szCs w:val="24"/>
        </w:rPr>
        <w:t>Fors</w:t>
      </w:r>
      <w:proofErr w:type="spellEnd"/>
      <w:r w:rsidRPr="00BC6504">
        <w:rPr>
          <w:rFonts w:ascii="Times New Roman" w:hAnsi="Times New Roman" w:cs="Times New Roman"/>
          <w:i/>
          <w:szCs w:val="24"/>
        </w:rPr>
        <w:t xml:space="preserve"> </w:t>
      </w:r>
      <w:proofErr w:type="spellStart"/>
      <w:r w:rsidRPr="00BC6504">
        <w:rPr>
          <w:rFonts w:ascii="Times New Roman" w:hAnsi="Times New Roman" w:cs="Times New Roman"/>
          <w:i/>
          <w:szCs w:val="24"/>
        </w:rPr>
        <w:t>Clavigera</w:t>
      </w:r>
      <w:proofErr w:type="spellEnd"/>
      <w:r w:rsidRPr="00BC6504">
        <w:rPr>
          <w:rFonts w:ascii="Times New Roman" w:hAnsi="Times New Roman" w:cs="Times New Roman"/>
          <w:i/>
          <w:szCs w:val="24"/>
        </w:rPr>
        <w:t>: Letters to the Workmen and Labourers of Great Britain</w:t>
      </w:r>
      <w:r w:rsidRPr="00BC6504">
        <w:rPr>
          <w:rFonts w:ascii="Times New Roman" w:hAnsi="Times New Roman" w:cs="Times New Roman"/>
          <w:szCs w:val="24"/>
        </w:rPr>
        <w:t>. Volume 1, George Allen, 1907.</w:t>
      </w:r>
    </w:p>
    <w:p w14:paraId="08FE54A5" w14:textId="6018D069" w:rsidR="00145C2E" w:rsidRPr="00BC6504" w:rsidRDefault="00145C2E"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Simon &amp; Garfunkel. “The Sound of Silence.” </w:t>
      </w:r>
      <w:r w:rsidRPr="00BC6504">
        <w:rPr>
          <w:rFonts w:ascii="Times New Roman" w:hAnsi="Times New Roman" w:cs="Times New Roman"/>
          <w:i/>
          <w:iCs/>
          <w:szCs w:val="24"/>
        </w:rPr>
        <w:t>Wednesday Morning, 3 AM</w:t>
      </w:r>
      <w:r w:rsidRPr="00BC6504">
        <w:rPr>
          <w:rFonts w:ascii="Times New Roman" w:hAnsi="Times New Roman" w:cs="Times New Roman"/>
          <w:szCs w:val="24"/>
        </w:rPr>
        <w:t>, Columbia, 1964.</w:t>
      </w:r>
    </w:p>
    <w:p w14:paraId="3B783C6F" w14:textId="37FE5633" w:rsidR="00C06574" w:rsidRPr="00BC6504" w:rsidRDefault="00C06574" w:rsidP="00B904B7">
      <w:pPr>
        <w:spacing w:after="0"/>
        <w:jc w:val="left"/>
        <w:rPr>
          <w:rFonts w:ascii="Times New Roman" w:hAnsi="Times New Roman" w:cs="Times New Roman"/>
          <w:szCs w:val="24"/>
        </w:rPr>
      </w:pPr>
      <w:proofErr w:type="spellStart"/>
      <w:r w:rsidRPr="00BC6504">
        <w:rPr>
          <w:rFonts w:ascii="Times New Roman" w:hAnsi="Times New Roman" w:cs="Times New Roman"/>
          <w:szCs w:val="24"/>
        </w:rPr>
        <w:lastRenderedPageBreak/>
        <w:t>Speitz</w:t>
      </w:r>
      <w:proofErr w:type="spellEnd"/>
      <w:r w:rsidR="00D41841">
        <w:rPr>
          <w:rFonts w:ascii="Times New Roman" w:hAnsi="Times New Roman" w:cs="Times New Roman"/>
          <w:szCs w:val="24"/>
        </w:rPr>
        <w:t>,</w:t>
      </w:r>
      <w:r w:rsidRPr="00BC6504">
        <w:rPr>
          <w:rFonts w:ascii="Times New Roman" w:hAnsi="Times New Roman" w:cs="Times New Roman"/>
          <w:szCs w:val="24"/>
        </w:rPr>
        <w:t xml:space="preserve"> Michele. “The Wordsworthian Acoustic Imagination, Sonic Recursions, and ‘that dying murmur.’” </w:t>
      </w:r>
      <w:r w:rsidRPr="00BC6504">
        <w:rPr>
          <w:rFonts w:ascii="Times New Roman" w:hAnsi="Times New Roman" w:cs="Times New Roman"/>
          <w:i/>
          <w:szCs w:val="24"/>
        </w:rPr>
        <w:t>Studies in English Literature</w:t>
      </w:r>
      <w:r w:rsidRPr="00BC6504">
        <w:rPr>
          <w:rFonts w:ascii="Times New Roman" w:hAnsi="Times New Roman" w:cs="Times New Roman"/>
          <w:szCs w:val="24"/>
        </w:rPr>
        <w:t>, vol. 55, no. 3, 2015, pp. 621–46.</w:t>
      </w:r>
    </w:p>
    <w:p w14:paraId="0EB33F7A" w14:textId="77777777"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Street, Sean. </w:t>
      </w:r>
      <w:r w:rsidRPr="00BC6504">
        <w:rPr>
          <w:rFonts w:ascii="Times New Roman" w:hAnsi="Times New Roman" w:cs="Times New Roman"/>
          <w:i/>
          <w:szCs w:val="24"/>
        </w:rPr>
        <w:t>The Memory of Sound: Preserving the Sonic Past</w:t>
      </w:r>
      <w:r w:rsidRPr="00BC6504">
        <w:rPr>
          <w:rFonts w:ascii="Times New Roman" w:hAnsi="Times New Roman" w:cs="Times New Roman"/>
          <w:szCs w:val="24"/>
        </w:rPr>
        <w:t>. Routledge, 2015.</w:t>
      </w:r>
    </w:p>
    <w:p w14:paraId="6E4D3C88" w14:textId="7C3781F1"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Taylor, Joanna E. “Echoes in the Mountains: The Romantic Lake District’s Soundscape.” </w:t>
      </w:r>
      <w:r w:rsidRPr="00BC6504">
        <w:rPr>
          <w:rFonts w:ascii="Times New Roman" w:hAnsi="Times New Roman" w:cs="Times New Roman"/>
          <w:i/>
          <w:szCs w:val="24"/>
        </w:rPr>
        <w:t>Studies in Romanticism</w:t>
      </w:r>
      <w:r w:rsidRPr="00BC6504">
        <w:rPr>
          <w:rFonts w:ascii="Times New Roman" w:hAnsi="Times New Roman" w:cs="Times New Roman"/>
          <w:szCs w:val="24"/>
        </w:rPr>
        <w:t>, vol.</w:t>
      </w:r>
      <w:r w:rsidRPr="00BC6504">
        <w:rPr>
          <w:rFonts w:ascii="Times New Roman" w:hAnsi="Times New Roman" w:cs="Times New Roman"/>
          <w:i/>
          <w:szCs w:val="24"/>
        </w:rPr>
        <w:t xml:space="preserve"> </w:t>
      </w:r>
      <w:r w:rsidRPr="00BC6504">
        <w:rPr>
          <w:rFonts w:ascii="Times New Roman" w:hAnsi="Times New Roman" w:cs="Times New Roman"/>
          <w:szCs w:val="24"/>
        </w:rPr>
        <w:t>57, no. 3, 2018, pp. 383</w:t>
      </w:r>
      <w:r w:rsidR="00B6555A" w:rsidRPr="00B6555A">
        <w:rPr>
          <w:rFonts w:ascii="Times New Roman" w:hAnsi="Times New Roman" w:cs="Times New Roman"/>
          <w:szCs w:val="24"/>
        </w:rPr>
        <w:t>–</w:t>
      </w:r>
      <w:r w:rsidRPr="00BC6504">
        <w:rPr>
          <w:rFonts w:ascii="Times New Roman" w:hAnsi="Times New Roman" w:cs="Times New Roman"/>
          <w:szCs w:val="24"/>
        </w:rPr>
        <w:t>406.</w:t>
      </w:r>
    </w:p>
    <w:p w14:paraId="24181CE7" w14:textId="1EB1C7B8" w:rsidR="00C06574" w:rsidRPr="00BC6504" w:rsidRDefault="00C06574" w:rsidP="00B904B7">
      <w:pPr>
        <w:spacing w:after="0"/>
        <w:jc w:val="left"/>
        <w:rPr>
          <w:rFonts w:ascii="Times New Roman" w:hAnsi="Times New Roman" w:cs="Times New Roman"/>
          <w:szCs w:val="24"/>
        </w:rPr>
      </w:pPr>
      <w:proofErr w:type="spellStart"/>
      <w:r w:rsidRPr="00BC6504">
        <w:rPr>
          <w:rFonts w:ascii="Times New Roman" w:hAnsi="Times New Roman" w:cs="Times New Roman"/>
          <w:szCs w:val="24"/>
        </w:rPr>
        <w:t>Vendler</w:t>
      </w:r>
      <w:proofErr w:type="spellEnd"/>
      <w:r w:rsidRPr="00BC6504">
        <w:rPr>
          <w:rFonts w:ascii="Times New Roman" w:hAnsi="Times New Roman" w:cs="Times New Roman"/>
          <w:szCs w:val="24"/>
        </w:rPr>
        <w:t xml:space="preserve">, Helen. </w:t>
      </w:r>
      <w:r w:rsidRPr="00BC6504">
        <w:rPr>
          <w:rFonts w:ascii="Times New Roman" w:hAnsi="Times New Roman" w:cs="Times New Roman"/>
          <w:i/>
          <w:szCs w:val="24"/>
        </w:rPr>
        <w:t xml:space="preserve">Invisible Listeners: Lyric Intimacy in Herbert, Whitman, and </w:t>
      </w:r>
      <w:proofErr w:type="spellStart"/>
      <w:r w:rsidRPr="00BC6504">
        <w:rPr>
          <w:rFonts w:ascii="Times New Roman" w:hAnsi="Times New Roman" w:cs="Times New Roman"/>
          <w:i/>
          <w:szCs w:val="24"/>
        </w:rPr>
        <w:t>Ashbery</w:t>
      </w:r>
      <w:proofErr w:type="spellEnd"/>
      <w:r w:rsidRPr="00BC6504">
        <w:rPr>
          <w:rFonts w:ascii="Times New Roman" w:hAnsi="Times New Roman" w:cs="Times New Roman"/>
          <w:i/>
          <w:szCs w:val="24"/>
        </w:rPr>
        <w:t xml:space="preserve">. </w:t>
      </w:r>
      <w:r w:rsidRPr="00BC6504">
        <w:rPr>
          <w:rFonts w:ascii="Times New Roman" w:hAnsi="Times New Roman" w:cs="Times New Roman"/>
          <w:szCs w:val="24"/>
        </w:rPr>
        <w:t>Princeton U</w:t>
      </w:r>
      <w:r w:rsidR="00D22311" w:rsidRPr="00BC6504">
        <w:rPr>
          <w:rFonts w:ascii="Times New Roman" w:hAnsi="Times New Roman" w:cs="Times New Roman"/>
          <w:szCs w:val="24"/>
        </w:rPr>
        <w:t>P</w:t>
      </w:r>
      <w:r w:rsidRPr="00BC6504">
        <w:rPr>
          <w:rFonts w:ascii="Times New Roman" w:hAnsi="Times New Roman" w:cs="Times New Roman"/>
          <w:szCs w:val="24"/>
        </w:rPr>
        <w:t>, 2005.</w:t>
      </w:r>
    </w:p>
    <w:p w14:paraId="4C19882F" w14:textId="3A68588F"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Waldrep, Shelton. </w:t>
      </w:r>
      <w:r w:rsidRPr="00BC6504">
        <w:rPr>
          <w:rFonts w:ascii="Times New Roman" w:hAnsi="Times New Roman" w:cs="Times New Roman"/>
          <w:i/>
          <w:szCs w:val="24"/>
        </w:rPr>
        <w:t>Future Nostalgia: Performing David Bowie</w:t>
      </w:r>
      <w:r w:rsidR="006B6E10" w:rsidRPr="00BC6504">
        <w:rPr>
          <w:rFonts w:ascii="Times New Roman" w:hAnsi="Times New Roman" w:cs="Times New Roman"/>
          <w:iCs/>
          <w:szCs w:val="24"/>
        </w:rPr>
        <w:t>.</w:t>
      </w:r>
      <w:r w:rsidRPr="00BC6504">
        <w:rPr>
          <w:rFonts w:ascii="Times New Roman" w:hAnsi="Times New Roman" w:cs="Times New Roman"/>
          <w:i/>
          <w:szCs w:val="24"/>
        </w:rPr>
        <w:t xml:space="preserve"> </w:t>
      </w:r>
      <w:r w:rsidRPr="00BC6504">
        <w:rPr>
          <w:rFonts w:ascii="Times New Roman" w:hAnsi="Times New Roman" w:cs="Times New Roman"/>
          <w:szCs w:val="24"/>
        </w:rPr>
        <w:t>Bloomsbury, 2015.</w:t>
      </w:r>
    </w:p>
    <w:p w14:paraId="1430764B" w14:textId="18A7EA2D"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Wolfson, Susan J. “Sounding Romantic: The Sound of Sound.” </w:t>
      </w:r>
      <w:r w:rsidRPr="00BC6504">
        <w:rPr>
          <w:rFonts w:ascii="Times New Roman" w:hAnsi="Times New Roman" w:cs="Times New Roman"/>
          <w:i/>
          <w:szCs w:val="24"/>
        </w:rPr>
        <w:t>“Soundings of Things Done”: The Poetry and Poetics of Sound in the Romantic Ear and Era</w:t>
      </w:r>
      <w:r w:rsidRPr="00BC6504">
        <w:rPr>
          <w:rFonts w:ascii="Times New Roman" w:hAnsi="Times New Roman" w:cs="Times New Roman"/>
          <w:szCs w:val="24"/>
        </w:rPr>
        <w:t xml:space="preserve">, edited by Susan J. Wolfson, </w:t>
      </w:r>
      <w:r w:rsidR="00C21497" w:rsidRPr="00C21497">
        <w:rPr>
          <w:rFonts w:ascii="Times New Roman" w:hAnsi="Times New Roman" w:cs="Times New Roman"/>
          <w:szCs w:val="24"/>
        </w:rPr>
        <w:t xml:space="preserve">Praxis </w:t>
      </w:r>
      <w:r w:rsidR="00C21497">
        <w:rPr>
          <w:rFonts w:ascii="Times New Roman" w:hAnsi="Times New Roman" w:cs="Times New Roman"/>
          <w:szCs w:val="24"/>
        </w:rPr>
        <w:t xml:space="preserve">Volume, </w:t>
      </w:r>
      <w:r w:rsidRPr="00C21497">
        <w:rPr>
          <w:rFonts w:ascii="Times New Roman" w:hAnsi="Times New Roman" w:cs="Times New Roman"/>
          <w:i/>
          <w:iCs/>
          <w:szCs w:val="24"/>
        </w:rPr>
        <w:t>Romantic Circles</w:t>
      </w:r>
      <w:r w:rsidRPr="00BC6504">
        <w:rPr>
          <w:rFonts w:ascii="Times New Roman" w:hAnsi="Times New Roman" w:cs="Times New Roman"/>
          <w:szCs w:val="24"/>
        </w:rPr>
        <w:t xml:space="preserve">, </w:t>
      </w:r>
      <w:r w:rsidR="003B2255">
        <w:rPr>
          <w:rFonts w:ascii="Times New Roman" w:hAnsi="Times New Roman" w:cs="Times New Roman"/>
          <w:szCs w:val="24"/>
        </w:rPr>
        <w:t xml:space="preserve">April </w:t>
      </w:r>
      <w:r w:rsidRPr="00BC6504">
        <w:rPr>
          <w:rFonts w:ascii="Times New Roman" w:hAnsi="Times New Roman" w:cs="Times New Roman"/>
          <w:szCs w:val="24"/>
        </w:rPr>
        <w:t xml:space="preserve">2008, </w:t>
      </w:r>
      <w:hyperlink r:id="rId18" w:history="1">
        <w:r w:rsidR="00F805B4" w:rsidRPr="00BC6504">
          <w:rPr>
            <w:rStyle w:val="Hyperlink"/>
            <w:rFonts w:ascii="Times New Roman" w:hAnsi="Times New Roman" w:cs="Times New Roman"/>
            <w:szCs w:val="24"/>
          </w:rPr>
          <w:t>https://romantic-circles.org/praxis/soundings/wolfson/wolfson.html</w:t>
        </w:r>
      </w:hyperlink>
      <w:r w:rsidRPr="00BC6504">
        <w:rPr>
          <w:rFonts w:ascii="Times New Roman" w:hAnsi="Times New Roman" w:cs="Times New Roman"/>
          <w:szCs w:val="24"/>
        </w:rPr>
        <w:t>.</w:t>
      </w:r>
    </w:p>
    <w:p w14:paraId="2236DA0A" w14:textId="08E47535"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Wordsworth, Jonathan, “The infinite I AM: Coleridge and the Ascent of Being.” </w:t>
      </w:r>
      <w:r w:rsidRPr="00BC6504">
        <w:rPr>
          <w:rFonts w:ascii="Times New Roman" w:hAnsi="Times New Roman" w:cs="Times New Roman"/>
          <w:i/>
          <w:szCs w:val="24"/>
        </w:rPr>
        <w:t>The Wordsworth Circle</w:t>
      </w:r>
      <w:r w:rsidRPr="00BC6504">
        <w:rPr>
          <w:rFonts w:ascii="Times New Roman" w:hAnsi="Times New Roman" w:cs="Times New Roman"/>
          <w:szCs w:val="24"/>
        </w:rPr>
        <w:t>, vol.</w:t>
      </w:r>
      <w:r w:rsidRPr="00BC6504">
        <w:rPr>
          <w:rFonts w:ascii="Times New Roman" w:hAnsi="Times New Roman" w:cs="Times New Roman"/>
          <w:i/>
          <w:szCs w:val="24"/>
        </w:rPr>
        <w:t xml:space="preserve"> </w:t>
      </w:r>
      <w:r w:rsidRPr="00BC6504">
        <w:rPr>
          <w:rFonts w:ascii="Times New Roman" w:hAnsi="Times New Roman" w:cs="Times New Roman"/>
          <w:szCs w:val="24"/>
        </w:rPr>
        <w:t>16, no. 2, 1985, pp. 74</w:t>
      </w:r>
      <w:r w:rsidR="00B6555A" w:rsidRPr="00B6555A">
        <w:rPr>
          <w:rFonts w:ascii="Times New Roman" w:hAnsi="Times New Roman" w:cs="Times New Roman"/>
          <w:szCs w:val="24"/>
        </w:rPr>
        <w:t>–</w:t>
      </w:r>
      <w:r w:rsidRPr="00BC6504">
        <w:rPr>
          <w:rFonts w:ascii="Times New Roman" w:hAnsi="Times New Roman" w:cs="Times New Roman"/>
          <w:szCs w:val="24"/>
        </w:rPr>
        <w:t>84.</w:t>
      </w:r>
    </w:p>
    <w:p w14:paraId="2D576D5A" w14:textId="6967DC70"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 xml:space="preserve">Wordsworth, William. </w:t>
      </w:r>
      <w:r w:rsidRPr="00BC6504">
        <w:rPr>
          <w:rFonts w:ascii="Times New Roman" w:hAnsi="Times New Roman" w:cs="Times New Roman"/>
          <w:i/>
          <w:szCs w:val="24"/>
        </w:rPr>
        <w:t>Home at Grasmere, Part First, Book First, of ‘The Recluse’</w:t>
      </w:r>
      <w:r w:rsidRPr="00BC6504">
        <w:rPr>
          <w:rFonts w:ascii="Times New Roman" w:hAnsi="Times New Roman" w:cs="Times New Roman"/>
          <w:szCs w:val="24"/>
        </w:rPr>
        <w:t>. Edited by Beth Darlington, Cornell U</w:t>
      </w:r>
      <w:r w:rsidR="00494354" w:rsidRPr="00BC6504">
        <w:rPr>
          <w:rFonts w:ascii="Times New Roman" w:hAnsi="Times New Roman" w:cs="Times New Roman"/>
          <w:szCs w:val="24"/>
        </w:rPr>
        <w:t>P</w:t>
      </w:r>
      <w:r w:rsidRPr="00BC6504">
        <w:rPr>
          <w:rFonts w:ascii="Times New Roman" w:hAnsi="Times New Roman" w:cs="Times New Roman"/>
          <w:szCs w:val="24"/>
        </w:rPr>
        <w:t>, 1977.</w:t>
      </w:r>
    </w:p>
    <w:p w14:paraId="0E0AE69F" w14:textId="023282C7" w:rsidR="00C06574" w:rsidRPr="00BC6504" w:rsidRDefault="00C06574" w:rsidP="00B904B7">
      <w:pPr>
        <w:spacing w:after="0"/>
        <w:jc w:val="left"/>
        <w:rPr>
          <w:rFonts w:ascii="Times New Roman" w:hAnsi="Times New Roman" w:cs="Times New Roman"/>
          <w:szCs w:val="24"/>
        </w:rPr>
      </w:pPr>
      <w:r w:rsidRPr="00BC6504">
        <w:rPr>
          <w:rFonts w:ascii="Times New Roman" w:hAnsi="Times New Roman" w:cs="Times New Roman"/>
          <w:szCs w:val="24"/>
        </w:rPr>
        <w:t>Yentob, Alan</w:t>
      </w:r>
      <w:r w:rsidR="002C5A55" w:rsidRPr="00BC6504">
        <w:rPr>
          <w:rFonts w:ascii="Times New Roman" w:hAnsi="Times New Roman" w:cs="Times New Roman"/>
          <w:szCs w:val="24"/>
        </w:rPr>
        <w:t>, director</w:t>
      </w:r>
      <w:r w:rsidRPr="00BC6504">
        <w:rPr>
          <w:rFonts w:ascii="Times New Roman" w:hAnsi="Times New Roman" w:cs="Times New Roman"/>
          <w:szCs w:val="24"/>
        </w:rPr>
        <w:t xml:space="preserve">. </w:t>
      </w:r>
      <w:r w:rsidRPr="00BC6504">
        <w:rPr>
          <w:rFonts w:ascii="Times New Roman" w:hAnsi="Times New Roman" w:cs="Times New Roman"/>
          <w:i/>
          <w:szCs w:val="24"/>
        </w:rPr>
        <w:t>Cracked Actor</w:t>
      </w:r>
      <w:r w:rsidRPr="00BC6504">
        <w:rPr>
          <w:rFonts w:ascii="Times New Roman" w:hAnsi="Times New Roman" w:cs="Times New Roman"/>
          <w:szCs w:val="24"/>
        </w:rPr>
        <w:t xml:space="preserve">. BBC, 1975, </w:t>
      </w:r>
      <w:hyperlink r:id="rId19" w:history="1">
        <w:r w:rsidRPr="00BC6504">
          <w:rPr>
            <w:rStyle w:val="Hyperlink"/>
            <w:rFonts w:ascii="Times New Roman" w:hAnsi="Times New Roman" w:cs="Times New Roman"/>
            <w:szCs w:val="24"/>
          </w:rPr>
          <w:t>https://archive.org/details/BBC_A_Film_By_Bowie_Cracked_Actor_1975</w:t>
        </w:r>
      </w:hyperlink>
      <w:r w:rsidRPr="00BC6504">
        <w:rPr>
          <w:rFonts w:ascii="Times New Roman" w:hAnsi="Times New Roman" w:cs="Times New Roman"/>
          <w:szCs w:val="24"/>
        </w:rPr>
        <w:t>.</w:t>
      </w:r>
    </w:p>
    <w:p w14:paraId="533E1BD5" w14:textId="77777777" w:rsidR="001E62BF" w:rsidRDefault="001E62BF"/>
    <w:sectPr w:rsidR="001E62BF">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sica Tebo" w:date="2021-08-29T19:50:00Z" w:initials="JT">
    <w:p w14:paraId="27060AA8" w14:textId="77777777" w:rsidR="00687F78" w:rsidRDefault="00687F78">
      <w:pPr>
        <w:pStyle w:val="CommentText"/>
      </w:pPr>
      <w:r>
        <w:rPr>
          <w:rStyle w:val="CommentReference"/>
        </w:rPr>
        <w:annotationRef/>
      </w:r>
      <w:r w:rsidR="00EC6639">
        <w:t>The current construction of this sentence makes it sound like Bowie</w:t>
      </w:r>
      <w:r w:rsidR="00B9705E">
        <w:t>’s project and 19</w:t>
      </w:r>
      <w:r w:rsidR="00B9705E" w:rsidRPr="00B9705E">
        <w:rPr>
          <w:vertAlign w:val="superscript"/>
        </w:rPr>
        <w:t>th</w:t>
      </w:r>
      <w:r w:rsidR="00B9705E">
        <w:t>-cent poetic practices are happening concurrently. I recommend rewriti</w:t>
      </w:r>
      <w:r w:rsidR="00651BAB">
        <w:t xml:space="preserve">ng it. How about something like this? </w:t>
      </w:r>
    </w:p>
    <w:p w14:paraId="5A1D9FC8" w14:textId="4E87A581" w:rsidR="00651BAB" w:rsidRDefault="00651BAB">
      <w:pPr>
        <w:pStyle w:val="CommentText"/>
      </w:pPr>
      <w:r>
        <w:t>“</w:t>
      </w:r>
      <w:r w:rsidR="00686A8D">
        <w:t>…engaged with spatial understandings that were first embedded in poetic practices…”</w:t>
      </w:r>
    </w:p>
  </w:comment>
  <w:comment w:id="9" w:author="Jessica Tebo [2]" w:date="2022-01-25T11:56:00Z" w:initials="JT">
    <w:p w14:paraId="4AE18737" w14:textId="77777777" w:rsidR="00CC68BA" w:rsidRDefault="00CC68BA">
      <w:pPr>
        <w:pStyle w:val="CommentText"/>
      </w:pPr>
      <w:r>
        <w:rPr>
          <w:rStyle w:val="CommentReference"/>
        </w:rPr>
        <w:annotationRef/>
      </w:r>
      <w:r>
        <w:t>Consider changing this to a colon?</w:t>
      </w:r>
    </w:p>
    <w:p w14:paraId="081661D6" w14:textId="0FF526E3" w:rsidR="00CC68BA" w:rsidRDefault="00CC68BA">
      <w:pPr>
        <w:pStyle w:val="CommentText"/>
      </w:pPr>
    </w:p>
  </w:comment>
  <w:comment w:id="12" w:author="Jessica Tebo [2]" w:date="2022-01-25T12:17:00Z" w:initials="JT">
    <w:p w14:paraId="00E49534" w14:textId="7A221A9C" w:rsidR="004971CC" w:rsidRDefault="004971CC">
      <w:pPr>
        <w:pStyle w:val="CommentText"/>
      </w:pPr>
      <w:r>
        <w:rPr>
          <w:rStyle w:val="CommentReference"/>
        </w:rPr>
        <w:annotationRef/>
      </w:r>
      <w:r>
        <w:t xml:space="preserve">This is pretty </w:t>
      </w:r>
      <w:proofErr w:type="gramStart"/>
      <w:r>
        <w:t>long,</w:t>
      </w:r>
      <w:proofErr w:type="gramEnd"/>
      <w:r>
        <w:t xml:space="preserve"> I recommend breaking it up into two sentences if possible. </w:t>
      </w:r>
    </w:p>
  </w:comment>
  <w:comment w:id="14" w:author="Jessica Tebo [2]" w:date="2022-01-25T12:27:00Z" w:initials="JT">
    <w:p w14:paraId="743E1833" w14:textId="77777777" w:rsidR="00B51827" w:rsidRDefault="00B51827">
      <w:pPr>
        <w:pStyle w:val="CommentText"/>
      </w:pPr>
      <w:r>
        <w:rPr>
          <w:rStyle w:val="CommentReference"/>
        </w:rPr>
        <w:annotationRef/>
      </w:r>
      <w:r>
        <w:t xml:space="preserve">Missing a word here—maybe “as”? </w:t>
      </w:r>
    </w:p>
    <w:p w14:paraId="5714C30A" w14:textId="198090C2" w:rsidR="00B51827" w:rsidRDefault="00B51827">
      <w:pPr>
        <w:pStyle w:val="CommentText"/>
      </w:pPr>
    </w:p>
  </w:comment>
  <w:comment w:id="17" w:author="Jessica Tebo [2]" w:date="2022-01-25T12:41:00Z" w:initials="JT">
    <w:p w14:paraId="364D753E" w14:textId="0A0518FC" w:rsidR="00BE680B" w:rsidRDefault="00BE680B">
      <w:pPr>
        <w:pStyle w:val="CommentText"/>
      </w:pPr>
      <w:r>
        <w:rPr>
          <w:rStyle w:val="CommentReference"/>
        </w:rPr>
        <w:annotationRef/>
      </w:r>
      <w:r>
        <w:t xml:space="preserve">Is this a page number? If so, I recommend adding “p.” just for clarity. </w:t>
      </w:r>
    </w:p>
  </w:comment>
  <w:comment w:id="19" w:author="Jessica Tebo [2]" w:date="2022-01-25T12:43:00Z" w:initials="JT">
    <w:p w14:paraId="37719FBF" w14:textId="64A5EB32" w:rsidR="00BE680B" w:rsidRDefault="00BE680B">
      <w:pPr>
        <w:pStyle w:val="CommentText"/>
      </w:pPr>
      <w:r>
        <w:rPr>
          <w:rStyle w:val="CommentReference"/>
        </w:rPr>
        <w:annotationRef/>
      </w:r>
      <w:r>
        <w:t xml:space="preserve">For the ease of your readers, maybe set this apart within parenthesis? </w:t>
      </w:r>
    </w:p>
  </w:comment>
  <w:comment w:id="28" w:author="Jessica Tebo [2]" w:date="2022-01-25T12:59:00Z" w:initials="JT">
    <w:p w14:paraId="251C327B" w14:textId="4C1BF336" w:rsidR="00796AC5" w:rsidRDefault="00796AC5">
      <w:pPr>
        <w:pStyle w:val="CommentText"/>
      </w:pPr>
      <w:r>
        <w:rPr>
          <w:rStyle w:val="CommentReference"/>
        </w:rPr>
        <w:annotationRef/>
      </w:r>
      <w:r>
        <w:t xml:space="preserve">RC typically discourages the use of italics for emphasis, but it seems like an exception could be made in this case. </w:t>
      </w:r>
      <w:r>
        <w:t xml:space="preserve">Your call.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1D9FC8" w15:done="0"/>
  <w15:commentEx w15:paraId="081661D6" w15:done="0"/>
  <w15:commentEx w15:paraId="00E49534" w15:done="0"/>
  <w15:commentEx w15:paraId="5714C30A" w15:done="0"/>
  <w15:commentEx w15:paraId="364D753E" w15:done="0"/>
  <w15:commentEx w15:paraId="37719FBF" w15:done="0"/>
  <w15:commentEx w15:paraId="251C32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66399" w16cex:dateUtc="2021-08-30T01:50:00Z"/>
  <w16cex:commentExtensible w16cex:durableId="259A63E9" w16cex:dateUtc="2022-01-25T18:56:00Z"/>
  <w16cex:commentExtensible w16cex:durableId="259A68E9" w16cex:dateUtc="2022-01-25T19:17:00Z"/>
  <w16cex:commentExtensible w16cex:durableId="259A6B49" w16cex:dateUtc="2022-01-25T19:27:00Z"/>
  <w16cex:commentExtensible w16cex:durableId="259A6E7B" w16cex:dateUtc="2022-01-25T19:41:00Z"/>
  <w16cex:commentExtensible w16cex:durableId="259A6EE4" w16cex:dateUtc="2022-01-25T19:43:00Z"/>
  <w16cex:commentExtensible w16cex:durableId="259A72BC" w16cex:dateUtc="2022-01-25T1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1D9FC8" w16cid:durableId="24D66399"/>
  <w16cid:commentId w16cid:paraId="081661D6" w16cid:durableId="259A63E9"/>
  <w16cid:commentId w16cid:paraId="00E49534" w16cid:durableId="259A68E9"/>
  <w16cid:commentId w16cid:paraId="5714C30A" w16cid:durableId="259A6B49"/>
  <w16cid:commentId w16cid:paraId="364D753E" w16cid:durableId="259A6E7B"/>
  <w16cid:commentId w16cid:paraId="37719FBF" w16cid:durableId="259A6EE4"/>
  <w16cid:commentId w16cid:paraId="251C327B" w16cid:durableId="259A72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77A4C" w14:textId="77777777" w:rsidR="00023005" w:rsidRDefault="00023005" w:rsidP="00B735A8">
      <w:pPr>
        <w:spacing w:after="0" w:line="240" w:lineRule="auto"/>
      </w:pPr>
      <w:r>
        <w:separator/>
      </w:r>
    </w:p>
  </w:endnote>
  <w:endnote w:type="continuationSeparator" w:id="0">
    <w:p w14:paraId="2E33CFE6" w14:textId="77777777" w:rsidR="00023005" w:rsidRDefault="00023005" w:rsidP="00B735A8">
      <w:pPr>
        <w:spacing w:after="0" w:line="240" w:lineRule="auto"/>
      </w:pPr>
      <w:r>
        <w:continuationSeparator/>
      </w:r>
    </w:p>
  </w:endnote>
  <w:endnote w:id="1">
    <w:p w14:paraId="6BD2E652" w14:textId="5F2697F9" w:rsidR="00B735A8" w:rsidRPr="00BC6504" w:rsidRDefault="00B735A8" w:rsidP="00B904B7">
      <w:pPr>
        <w:pStyle w:val="EndnoteText"/>
        <w:spacing w:line="480" w:lineRule="auto"/>
        <w:jc w:val="left"/>
        <w:rPr>
          <w:rFonts w:ascii="Times New Roman" w:hAnsi="Times New Roman" w:cs="Times New Roman"/>
          <w:sz w:val="24"/>
          <w:szCs w:val="24"/>
        </w:rPr>
      </w:pPr>
      <w:r w:rsidRPr="00BC6504">
        <w:rPr>
          <w:rStyle w:val="EndnoteReference"/>
          <w:rFonts w:ascii="Times New Roman" w:hAnsi="Times New Roman" w:cs="Times New Roman"/>
          <w:sz w:val="24"/>
          <w:szCs w:val="24"/>
        </w:rPr>
        <w:endnoteRef/>
      </w:r>
      <w:r w:rsidRPr="00BC6504">
        <w:rPr>
          <w:rFonts w:ascii="Times New Roman" w:hAnsi="Times New Roman" w:cs="Times New Roman"/>
          <w:sz w:val="24"/>
          <w:szCs w:val="24"/>
        </w:rPr>
        <w:t xml:space="preserve"> Angela Leighton’s recent study </w:t>
      </w:r>
      <w:r w:rsidRPr="00BC6504">
        <w:rPr>
          <w:rFonts w:ascii="Times New Roman" w:hAnsi="Times New Roman" w:cs="Times New Roman"/>
          <w:i/>
          <w:sz w:val="24"/>
          <w:szCs w:val="24"/>
        </w:rPr>
        <w:t xml:space="preserve">Hearing Things: The Work of Sound in Literature </w:t>
      </w:r>
      <w:r w:rsidRPr="00BC6504">
        <w:rPr>
          <w:rFonts w:ascii="Times New Roman" w:hAnsi="Times New Roman" w:cs="Times New Roman"/>
          <w:sz w:val="24"/>
          <w:szCs w:val="24"/>
        </w:rPr>
        <w:t>has adeptly explored how sound functions as a literary device from the late Romantics onward, but the importance of sound as a Romantic historical and literary phenomenon has been considered recently by scholars including Matthew Rowney, Michele Speitz and Susan Wolfson (see Works Cited for the relevant publications). I have also written on this topic elsewhere (see “Echoes in the Mountains: The Romantic Lake District’s Soundscape”).</w:t>
      </w:r>
    </w:p>
  </w:endnote>
  <w:endnote w:id="2">
    <w:p w14:paraId="14DACC28" w14:textId="77777777" w:rsidR="00B735A8" w:rsidRPr="00BC6504" w:rsidRDefault="00B735A8" w:rsidP="00B904B7">
      <w:pPr>
        <w:pStyle w:val="EndnoteText"/>
        <w:spacing w:line="480" w:lineRule="auto"/>
        <w:jc w:val="left"/>
        <w:rPr>
          <w:rFonts w:ascii="Times New Roman" w:hAnsi="Times New Roman" w:cs="Times New Roman"/>
          <w:sz w:val="24"/>
          <w:szCs w:val="24"/>
        </w:rPr>
      </w:pPr>
      <w:r w:rsidRPr="00BC6504">
        <w:rPr>
          <w:rStyle w:val="EndnoteReference"/>
          <w:rFonts w:ascii="Times New Roman" w:hAnsi="Times New Roman" w:cs="Times New Roman"/>
          <w:sz w:val="24"/>
          <w:szCs w:val="24"/>
        </w:rPr>
        <w:endnoteRef/>
      </w:r>
      <w:r w:rsidRPr="00BC6504">
        <w:rPr>
          <w:rFonts w:ascii="Times New Roman" w:hAnsi="Times New Roman" w:cs="Times New Roman"/>
          <w:sz w:val="24"/>
          <w:szCs w:val="24"/>
        </w:rPr>
        <w:t xml:space="preserve"> Jonathan Wordsworth offers a helpful overview of the most prescient of interpretations up to the mid-1980s.</w:t>
      </w:r>
    </w:p>
  </w:endnote>
  <w:endnote w:id="3">
    <w:p w14:paraId="28D6D175" w14:textId="77777777" w:rsidR="00C06574" w:rsidRDefault="00C06574" w:rsidP="00B904B7">
      <w:pPr>
        <w:pStyle w:val="EndnoteText"/>
        <w:spacing w:line="480" w:lineRule="auto"/>
        <w:jc w:val="left"/>
      </w:pPr>
      <w:r w:rsidRPr="00BC6504">
        <w:rPr>
          <w:rStyle w:val="EndnoteReference"/>
          <w:rFonts w:ascii="Times New Roman" w:hAnsi="Times New Roman" w:cs="Times New Roman"/>
          <w:sz w:val="24"/>
          <w:szCs w:val="24"/>
        </w:rPr>
        <w:endnoteRef/>
      </w:r>
      <w:r w:rsidRPr="00BC6504">
        <w:rPr>
          <w:rFonts w:ascii="Times New Roman" w:hAnsi="Times New Roman" w:cs="Times New Roman"/>
          <w:sz w:val="24"/>
          <w:szCs w:val="24"/>
        </w:rPr>
        <w:t xml:space="preserve"> Lupro, by contrast, thinks that floating becomes mundane over the course of the song.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06559" w14:textId="77777777" w:rsidR="00023005" w:rsidRDefault="00023005" w:rsidP="00B735A8">
      <w:pPr>
        <w:spacing w:after="0" w:line="240" w:lineRule="auto"/>
      </w:pPr>
      <w:r>
        <w:separator/>
      </w:r>
    </w:p>
  </w:footnote>
  <w:footnote w:type="continuationSeparator" w:id="0">
    <w:p w14:paraId="1C78344C" w14:textId="77777777" w:rsidR="00023005" w:rsidRDefault="00023005" w:rsidP="00B735A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ica Tebo">
    <w15:presenceInfo w15:providerId="Windows Live" w15:userId="fb9acb26c7828f80"/>
  </w15:person>
  <w15:person w15:author="Jessica Tebo [2]">
    <w15:presenceInfo w15:providerId="AD" w15:userId="S::jepi8148@colorado.edu::7bd3b8eb-ce83-458c-abbb-1ab27e6cd4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5A8"/>
    <w:rsid w:val="00012527"/>
    <w:rsid w:val="00023005"/>
    <w:rsid w:val="0004046C"/>
    <w:rsid w:val="00045338"/>
    <w:rsid w:val="00071A5A"/>
    <w:rsid w:val="00075E5A"/>
    <w:rsid w:val="000A7047"/>
    <w:rsid w:val="000C1341"/>
    <w:rsid w:val="00145C2E"/>
    <w:rsid w:val="001475BA"/>
    <w:rsid w:val="001E62BF"/>
    <w:rsid w:val="00221E2D"/>
    <w:rsid w:val="002423A9"/>
    <w:rsid w:val="00285814"/>
    <w:rsid w:val="002C5A55"/>
    <w:rsid w:val="002D4DFD"/>
    <w:rsid w:val="002E249B"/>
    <w:rsid w:val="00305A06"/>
    <w:rsid w:val="0030685B"/>
    <w:rsid w:val="00332288"/>
    <w:rsid w:val="0034050C"/>
    <w:rsid w:val="00356374"/>
    <w:rsid w:val="00373F7F"/>
    <w:rsid w:val="003B2255"/>
    <w:rsid w:val="003D2C36"/>
    <w:rsid w:val="00421AE9"/>
    <w:rsid w:val="0043013A"/>
    <w:rsid w:val="00456A95"/>
    <w:rsid w:val="00494354"/>
    <w:rsid w:val="004971CC"/>
    <w:rsid w:val="004C675D"/>
    <w:rsid w:val="00533AD8"/>
    <w:rsid w:val="005B7529"/>
    <w:rsid w:val="005E34DB"/>
    <w:rsid w:val="00601585"/>
    <w:rsid w:val="00623064"/>
    <w:rsid w:val="00651BAB"/>
    <w:rsid w:val="00661BFE"/>
    <w:rsid w:val="00686A8D"/>
    <w:rsid w:val="00687F78"/>
    <w:rsid w:val="006974A0"/>
    <w:rsid w:val="006B63C6"/>
    <w:rsid w:val="006B6E10"/>
    <w:rsid w:val="006C6788"/>
    <w:rsid w:val="006D58A7"/>
    <w:rsid w:val="006E668A"/>
    <w:rsid w:val="00721820"/>
    <w:rsid w:val="007223B1"/>
    <w:rsid w:val="0072253A"/>
    <w:rsid w:val="00742A87"/>
    <w:rsid w:val="00751621"/>
    <w:rsid w:val="00752369"/>
    <w:rsid w:val="00765D56"/>
    <w:rsid w:val="00777A0C"/>
    <w:rsid w:val="0079531E"/>
    <w:rsid w:val="00796AC5"/>
    <w:rsid w:val="007B774E"/>
    <w:rsid w:val="00805EC0"/>
    <w:rsid w:val="00833EEE"/>
    <w:rsid w:val="008E4FE2"/>
    <w:rsid w:val="009519E7"/>
    <w:rsid w:val="009525AE"/>
    <w:rsid w:val="00987AC3"/>
    <w:rsid w:val="0099367B"/>
    <w:rsid w:val="00997712"/>
    <w:rsid w:val="009B6F5C"/>
    <w:rsid w:val="009F2905"/>
    <w:rsid w:val="00A1391D"/>
    <w:rsid w:val="00A90423"/>
    <w:rsid w:val="00AD09EF"/>
    <w:rsid w:val="00AE0E51"/>
    <w:rsid w:val="00AE65D8"/>
    <w:rsid w:val="00AF60F0"/>
    <w:rsid w:val="00B10C16"/>
    <w:rsid w:val="00B372ED"/>
    <w:rsid w:val="00B51827"/>
    <w:rsid w:val="00B6555A"/>
    <w:rsid w:val="00B66962"/>
    <w:rsid w:val="00B735A8"/>
    <w:rsid w:val="00B904B7"/>
    <w:rsid w:val="00B91F87"/>
    <w:rsid w:val="00B9705E"/>
    <w:rsid w:val="00BC6504"/>
    <w:rsid w:val="00BE680B"/>
    <w:rsid w:val="00BF6798"/>
    <w:rsid w:val="00C06574"/>
    <w:rsid w:val="00C21497"/>
    <w:rsid w:val="00C6367D"/>
    <w:rsid w:val="00C64565"/>
    <w:rsid w:val="00C67ED3"/>
    <w:rsid w:val="00C85FE9"/>
    <w:rsid w:val="00CC68BA"/>
    <w:rsid w:val="00CF0B79"/>
    <w:rsid w:val="00CF75BF"/>
    <w:rsid w:val="00D22311"/>
    <w:rsid w:val="00D41841"/>
    <w:rsid w:val="00D62DE7"/>
    <w:rsid w:val="00D7141C"/>
    <w:rsid w:val="00D72C63"/>
    <w:rsid w:val="00DB23C0"/>
    <w:rsid w:val="00DD54A2"/>
    <w:rsid w:val="00E746C8"/>
    <w:rsid w:val="00EB4CD3"/>
    <w:rsid w:val="00EC6639"/>
    <w:rsid w:val="00EE4EA8"/>
    <w:rsid w:val="00EF7E70"/>
    <w:rsid w:val="00F408B3"/>
    <w:rsid w:val="00F805B4"/>
    <w:rsid w:val="00F8217A"/>
    <w:rsid w:val="00FD1523"/>
    <w:rsid w:val="00FF13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3612"/>
  <w15:chartTrackingRefBased/>
  <w15:docId w15:val="{5CB8CABE-F26B-4A30-8BDA-4F54C7A2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5A8"/>
    <w:pPr>
      <w:spacing w:line="480" w:lineRule="auto"/>
      <w:jc w:val="both"/>
    </w:pPr>
    <w:rPr>
      <w:rFonts w:ascii="Cambria" w:hAnsi="Cambria"/>
      <w:sz w:val="24"/>
    </w:rPr>
  </w:style>
  <w:style w:type="paragraph" w:styleId="Heading1">
    <w:name w:val="heading 1"/>
    <w:basedOn w:val="Normal"/>
    <w:next w:val="Normal"/>
    <w:link w:val="Heading1Char"/>
    <w:uiPriority w:val="9"/>
    <w:qFormat/>
    <w:rsid w:val="00C0657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735A8"/>
    <w:pPr>
      <w:keepNext/>
      <w:keepLines/>
      <w:spacing w:before="40" w:after="0"/>
      <w:ind w:left="72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RQu">
    <w:name w:val="DRQu"/>
    <w:basedOn w:val="Normal"/>
    <w:link w:val="DRQuChar"/>
    <w:qFormat/>
    <w:rsid w:val="007223B1"/>
    <w:pPr>
      <w:spacing w:line="240" w:lineRule="auto"/>
      <w:ind w:left="680" w:right="567"/>
      <w:contextualSpacing/>
      <w:jc w:val="left"/>
    </w:pPr>
    <w:rPr>
      <w:rFonts w:ascii="Segoe UI Historic" w:hAnsi="Segoe UI Historic" w:cs="Segoe UI Historic"/>
      <w:color w:val="7030A0"/>
      <w:sz w:val="22"/>
    </w:rPr>
  </w:style>
  <w:style w:type="character" w:customStyle="1" w:styleId="DRQuChar">
    <w:name w:val="DRQu Char"/>
    <w:basedOn w:val="DefaultParagraphFont"/>
    <w:link w:val="DRQu"/>
    <w:rsid w:val="007223B1"/>
    <w:rPr>
      <w:rFonts w:ascii="Segoe UI Historic" w:hAnsi="Segoe UI Historic" w:cs="Segoe UI Historic"/>
      <w:color w:val="7030A0"/>
    </w:rPr>
  </w:style>
  <w:style w:type="paragraph" w:customStyle="1" w:styleId="DraftNormal">
    <w:name w:val="DraftNormal"/>
    <w:basedOn w:val="Normal"/>
    <w:link w:val="DraftNormalChar"/>
    <w:qFormat/>
    <w:rsid w:val="00B735A8"/>
    <w:pPr>
      <w:spacing w:line="360" w:lineRule="auto"/>
    </w:pPr>
    <w:rPr>
      <w:rFonts w:ascii="Segoe UI Historic" w:hAnsi="Segoe UI Historic"/>
      <w:color w:val="7030A0"/>
    </w:rPr>
  </w:style>
  <w:style w:type="character" w:customStyle="1" w:styleId="DraftNormalChar">
    <w:name w:val="DraftNormal Char"/>
    <w:basedOn w:val="DefaultParagraphFont"/>
    <w:link w:val="DraftNormal"/>
    <w:rsid w:val="00B735A8"/>
    <w:rPr>
      <w:rFonts w:ascii="Segoe UI Historic" w:hAnsi="Segoe UI Historic"/>
      <w:color w:val="7030A0"/>
      <w:sz w:val="24"/>
    </w:rPr>
  </w:style>
  <w:style w:type="paragraph" w:customStyle="1" w:styleId="DraftN">
    <w:name w:val="Draft_N"/>
    <w:basedOn w:val="Normal"/>
    <w:link w:val="DraftNChar"/>
    <w:qFormat/>
    <w:rsid w:val="00B735A8"/>
    <w:pPr>
      <w:spacing w:after="0" w:line="360" w:lineRule="auto"/>
    </w:pPr>
    <w:rPr>
      <w:rFonts w:ascii="Segoe UI Historic" w:hAnsi="Segoe UI Historic"/>
      <w:color w:val="7030A0"/>
    </w:rPr>
  </w:style>
  <w:style w:type="character" w:customStyle="1" w:styleId="DraftNChar">
    <w:name w:val="Draft_N Char"/>
    <w:basedOn w:val="DefaultParagraphFont"/>
    <w:link w:val="DraftN"/>
    <w:rsid w:val="00B735A8"/>
    <w:rPr>
      <w:rFonts w:ascii="Segoe UI Historic" w:hAnsi="Segoe UI Historic"/>
      <w:color w:val="7030A0"/>
      <w:sz w:val="24"/>
    </w:rPr>
  </w:style>
  <w:style w:type="paragraph" w:styleId="EndnoteText">
    <w:name w:val="endnote text"/>
    <w:basedOn w:val="Normal"/>
    <w:link w:val="EndnoteTextChar"/>
    <w:uiPriority w:val="99"/>
    <w:semiHidden/>
    <w:unhideWhenUsed/>
    <w:rsid w:val="00B735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35A8"/>
    <w:rPr>
      <w:rFonts w:ascii="Cambria" w:hAnsi="Cambria"/>
      <w:sz w:val="20"/>
      <w:szCs w:val="20"/>
    </w:rPr>
  </w:style>
  <w:style w:type="character" w:styleId="EndnoteReference">
    <w:name w:val="endnote reference"/>
    <w:basedOn w:val="DefaultParagraphFont"/>
    <w:uiPriority w:val="99"/>
    <w:semiHidden/>
    <w:unhideWhenUsed/>
    <w:rsid w:val="00B735A8"/>
    <w:rPr>
      <w:vertAlign w:val="superscript"/>
    </w:rPr>
  </w:style>
  <w:style w:type="character" w:customStyle="1" w:styleId="Heading2Char">
    <w:name w:val="Heading 2 Char"/>
    <w:basedOn w:val="DefaultParagraphFont"/>
    <w:link w:val="Heading2"/>
    <w:uiPriority w:val="9"/>
    <w:rsid w:val="00B735A8"/>
    <w:rPr>
      <w:rFonts w:ascii="Cambria" w:eastAsiaTheme="majorEastAsia" w:hAnsi="Cambria" w:cstheme="majorBidi"/>
      <w:b/>
      <w:sz w:val="24"/>
      <w:szCs w:val="26"/>
    </w:rPr>
  </w:style>
  <w:style w:type="paragraph" w:styleId="NoSpacing">
    <w:name w:val="No Spacing"/>
    <w:aliases w:val="Quotation,Quotations,Quotes"/>
    <w:link w:val="NoSpacingChar"/>
    <w:uiPriority w:val="1"/>
    <w:qFormat/>
    <w:rsid w:val="00D72C63"/>
    <w:pPr>
      <w:spacing w:after="0" w:line="240" w:lineRule="auto"/>
      <w:ind w:left="680" w:right="567"/>
    </w:pPr>
    <w:rPr>
      <w:rFonts w:ascii="Cambria" w:hAnsi="Cambria"/>
    </w:rPr>
  </w:style>
  <w:style w:type="character" w:customStyle="1" w:styleId="NoSpacingChar">
    <w:name w:val="No Spacing Char"/>
    <w:aliases w:val="Quotation Char,Quotations Char,Quotes Char"/>
    <w:link w:val="NoSpacing"/>
    <w:uiPriority w:val="1"/>
    <w:rsid w:val="00D72C63"/>
    <w:rPr>
      <w:rFonts w:ascii="Cambria" w:hAnsi="Cambria"/>
    </w:rPr>
  </w:style>
  <w:style w:type="character" w:customStyle="1" w:styleId="Heading1Char">
    <w:name w:val="Heading 1 Char"/>
    <w:basedOn w:val="DefaultParagraphFont"/>
    <w:link w:val="Heading1"/>
    <w:uiPriority w:val="9"/>
    <w:rsid w:val="00C06574"/>
    <w:rPr>
      <w:rFonts w:ascii="Cambria" w:eastAsiaTheme="majorEastAsia" w:hAnsi="Cambria" w:cstheme="majorBidi"/>
      <w:b/>
      <w:sz w:val="32"/>
      <w:szCs w:val="32"/>
    </w:rPr>
  </w:style>
  <w:style w:type="paragraph" w:styleId="ListParagraph">
    <w:name w:val="List Paragraph"/>
    <w:basedOn w:val="Normal"/>
    <w:uiPriority w:val="34"/>
    <w:qFormat/>
    <w:rsid w:val="00C06574"/>
    <w:pPr>
      <w:ind w:left="720"/>
      <w:contextualSpacing/>
    </w:pPr>
  </w:style>
  <w:style w:type="paragraph" w:customStyle="1" w:styleId="DraftQuote">
    <w:name w:val="DraftQuote"/>
    <w:basedOn w:val="DraftNormal"/>
    <w:link w:val="DraftQuoteChar"/>
    <w:qFormat/>
    <w:rsid w:val="00C06574"/>
    <w:pPr>
      <w:spacing w:line="240" w:lineRule="auto"/>
      <w:ind w:left="680" w:right="567"/>
    </w:pPr>
  </w:style>
  <w:style w:type="character" w:customStyle="1" w:styleId="DraftQuoteChar">
    <w:name w:val="DraftQuote Char"/>
    <w:basedOn w:val="DraftNormalChar"/>
    <w:link w:val="DraftQuote"/>
    <w:rsid w:val="00C06574"/>
    <w:rPr>
      <w:rFonts w:ascii="Segoe UI Historic" w:hAnsi="Segoe UI Historic"/>
      <w:color w:val="7030A0"/>
      <w:sz w:val="24"/>
    </w:rPr>
  </w:style>
  <w:style w:type="paragraph" w:customStyle="1" w:styleId="DraftSubheading">
    <w:name w:val="DraftSubheading"/>
    <w:basedOn w:val="Heading2"/>
    <w:link w:val="DraftSubheadingChar"/>
    <w:qFormat/>
    <w:rsid w:val="00C06574"/>
    <w:rPr>
      <w:rFonts w:ascii="Segoe UI Historic" w:hAnsi="Segoe UI Historic"/>
      <w:color w:val="7030A0"/>
    </w:rPr>
  </w:style>
  <w:style w:type="character" w:customStyle="1" w:styleId="DraftSubheadingChar">
    <w:name w:val="DraftSubheading Char"/>
    <w:basedOn w:val="DraftNormalChar"/>
    <w:link w:val="DraftSubheading"/>
    <w:rsid w:val="00C06574"/>
    <w:rPr>
      <w:rFonts w:ascii="Segoe UI Historic" w:eastAsiaTheme="majorEastAsia" w:hAnsi="Segoe UI Historic" w:cstheme="majorBidi"/>
      <w:b/>
      <w:color w:val="7030A0"/>
      <w:sz w:val="24"/>
      <w:szCs w:val="26"/>
    </w:rPr>
  </w:style>
  <w:style w:type="paragraph" w:customStyle="1" w:styleId="DraftHeader">
    <w:name w:val="DraftHeader"/>
    <w:basedOn w:val="DraftSubheading"/>
    <w:link w:val="DraftHeaderChar"/>
    <w:qFormat/>
    <w:rsid w:val="00C06574"/>
    <w:pPr>
      <w:ind w:left="1440"/>
    </w:pPr>
    <w:rPr>
      <w:sz w:val="32"/>
    </w:rPr>
  </w:style>
  <w:style w:type="character" w:customStyle="1" w:styleId="DraftHeaderChar">
    <w:name w:val="DraftHeader Char"/>
    <w:basedOn w:val="DraftSubheadingChar"/>
    <w:link w:val="DraftHeader"/>
    <w:rsid w:val="00C06574"/>
    <w:rPr>
      <w:rFonts w:ascii="Segoe UI Historic" w:eastAsiaTheme="majorEastAsia" w:hAnsi="Segoe UI Historic" w:cstheme="majorBidi"/>
      <w:b/>
      <w:color w:val="7030A0"/>
      <w:sz w:val="32"/>
      <w:szCs w:val="26"/>
    </w:rPr>
  </w:style>
  <w:style w:type="paragraph" w:customStyle="1" w:styleId="DraftSub">
    <w:name w:val="DraftSub"/>
    <w:basedOn w:val="Heading2"/>
    <w:link w:val="DraftSubChar"/>
    <w:qFormat/>
    <w:rsid w:val="00C06574"/>
    <w:pPr>
      <w:spacing w:before="200" w:line="360" w:lineRule="auto"/>
    </w:pPr>
    <w:rPr>
      <w:rFonts w:ascii="Segoe UI Historic" w:hAnsi="Segoe UI Historic"/>
      <w:bCs/>
      <w:color w:val="7030A0"/>
      <w:spacing w:val="15"/>
    </w:rPr>
  </w:style>
  <w:style w:type="character" w:customStyle="1" w:styleId="DraftSubChar">
    <w:name w:val="DraftSub Char"/>
    <w:basedOn w:val="SubtitleChar"/>
    <w:link w:val="DraftSub"/>
    <w:rsid w:val="00C06574"/>
    <w:rPr>
      <w:rFonts w:ascii="Segoe UI Historic" w:eastAsiaTheme="majorEastAsia" w:hAnsi="Segoe UI Historic" w:cstheme="majorBidi"/>
      <w:b/>
      <w:bCs/>
      <w:color w:val="7030A0"/>
      <w:spacing w:val="15"/>
      <w:sz w:val="24"/>
      <w:szCs w:val="26"/>
    </w:rPr>
  </w:style>
  <w:style w:type="paragraph" w:styleId="Subtitle">
    <w:name w:val="Subtitle"/>
    <w:basedOn w:val="Normal"/>
    <w:next w:val="Normal"/>
    <w:link w:val="SubtitleChar"/>
    <w:uiPriority w:val="11"/>
    <w:qFormat/>
    <w:rsid w:val="00C06574"/>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C06574"/>
    <w:rPr>
      <w:rFonts w:eastAsiaTheme="minorEastAsia"/>
      <w:color w:val="5A5A5A" w:themeColor="text1" w:themeTint="A5"/>
      <w:spacing w:val="15"/>
    </w:rPr>
  </w:style>
  <w:style w:type="paragraph" w:styleId="FootnoteText">
    <w:name w:val="footnote text"/>
    <w:basedOn w:val="Normal"/>
    <w:link w:val="FootnoteTextChar"/>
    <w:uiPriority w:val="99"/>
    <w:unhideWhenUsed/>
    <w:qFormat/>
    <w:rsid w:val="00C06574"/>
    <w:pPr>
      <w:keepLines/>
      <w:spacing w:after="0" w:line="240" w:lineRule="auto"/>
    </w:pPr>
    <w:rPr>
      <w:rFonts w:asciiTheme="majorHAnsi" w:eastAsia="Calibri" w:hAnsiTheme="majorHAnsi" w:cs="Times New Roman"/>
      <w:sz w:val="20"/>
      <w:szCs w:val="20"/>
    </w:rPr>
  </w:style>
  <w:style w:type="character" w:customStyle="1" w:styleId="FootnoteTextChar">
    <w:name w:val="Footnote Text Char"/>
    <w:basedOn w:val="DefaultParagraphFont"/>
    <w:link w:val="FootnoteText"/>
    <w:uiPriority w:val="99"/>
    <w:rsid w:val="00C06574"/>
    <w:rPr>
      <w:rFonts w:asciiTheme="majorHAnsi" w:eastAsia="Calibri" w:hAnsiTheme="majorHAnsi" w:cs="Times New Roman"/>
      <w:sz w:val="20"/>
      <w:szCs w:val="20"/>
    </w:rPr>
  </w:style>
  <w:style w:type="character" w:styleId="FootnoteReference">
    <w:name w:val="footnote reference"/>
    <w:uiPriority w:val="99"/>
    <w:unhideWhenUsed/>
    <w:rsid w:val="00C06574"/>
    <w:rPr>
      <w:vertAlign w:val="superscript"/>
    </w:rPr>
  </w:style>
  <w:style w:type="character" w:styleId="Hyperlink">
    <w:name w:val="Hyperlink"/>
    <w:basedOn w:val="DefaultParagraphFont"/>
    <w:uiPriority w:val="99"/>
    <w:unhideWhenUsed/>
    <w:rsid w:val="00C06574"/>
    <w:rPr>
      <w:color w:val="0000FF"/>
      <w:u w:val="single"/>
    </w:rPr>
  </w:style>
  <w:style w:type="character" w:styleId="FollowedHyperlink">
    <w:name w:val="FollowedHyperlink"/>
    <w:basedOn w:val="DefaultParagraphFont"/>
    <w:uiPriority w:val="99"/>
    <w:semiHidden/>
    <w:unhideWhenUsed/>
    <w:rsid w:val="00C06574"/>
    <w:rPr>
      <w:color w:val="954F72" w:themeColor="followedHyperlink"/>
      <w:u w:val="single"/>
    </w:rPr>
  </w:style>
  <w:style w:type="paragraph" w:styleId="NormalWeb">
    <w:name w:val="Normal (Web)"/>
    <w:basedOn w:val="Normal"/>
    <w:uiPriority w:val="99"/>
    <w:semiHidden/>
    <w:unhideWhenUsed/>
    <w:rsid w:val="00C06574"/>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UnresolvedMention1">
    <w:name w:val="Unresolved Mention1"/>
    <w:basedOn w:val="DefaultParagraphFont"/>
    <w:uiPriority w:val="99"/>
    <w:semiHidden/>
    <w:unhideWhenUsed/>
    <w:rsid w:val="00C06574"/>
    <w:rPr>
      <w:color w:val="605E5C"/>
      <w:shd w:val="clear" w:color="auto" w:fill="E1DFDD"/>
    </w:rPr>
  </w:style>
  <w:style w:type="paragraph" w:styleId="Header">
    <w:name w:val="header"/>
    <w:basedOn w:val="Normal"/>
    <w:link w:val="HeaderChar"/>
    <w:uiPriority w:val="99"/>
    <w:unhideWhenUsed/>
    <w:rsid w:val="00C065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574"/>
    <w:rPr>
      <w:rFonts w:ascii="Cambria" w:hAnsi="Cambria"/>
      <w:sz w:val="24"/>
    </w:rPr>
  </w:style>
  <w:style w:type="paragraph" w:styleId="Footer">
    <w:name w:val="footer"/>
    <w:basedOn w:val="Normal"/>
    <w:link w:val="FooterChar"/>
    <w:uiPriority w:val="99"/>
    <w:unhideWhenUsed/>
    <w:rsid w:val="00C065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574"/>
    <w:rPr>
      <w:rFonts w:ascii="Cambria" w:hAnsi="Cambria"/>
      <w:sz w:val="24"/>
    </w:rPr>
  </w:style>
  <w:style w:type="character" w:customStyle="1" w:styleId="normaltextrun">
    <w:name w:val="normaltextrun"/>
    <w:basedOn w:val="DefaultParagraphFont"/>
    <w:rsid w:val="00C06574"/>
  </w:style>
  <w:style w:type="character" w:customStyle="1" w:styleId="spellingerror">
    <w:name w:val="spellingerror"/>
    <w:basedOn w:val="DefaultParagraphFont"/>
    <w:rsid w:val="00C06574"/>
  </w:style>
  <w:style w:type="character" w:customStyle="1" w:styleId="eop">
    <w:name w:val="eop"/>
    <w:basedOn w:val="DefaultParagraphFont"/>
    <w:rsid w:val="00C06574"/>
  </w:style>
  <w:style w:type="paragraph" w:styleId="BalloonText">
    <w:name w:val="Balloon Text"/>
    <w:basedOn w:val="Normal"/>
    <w:link w:val="BalloonTextChar"/>
    <w:uiPriority w:val="99"/>
    <w:semiHidden/>
    <w:unhideWhenUsed/>
    <w:rsid w:val="00C06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6574"/>
    <w:rPr>
      <w:rFonts w:ascii="Segoe UI" w:hAnsi="Segoe UI" w:cs="Segoe UI"/>
      <w:sz w:val="18"/>
      <w:szCs w:val="18"/>
    </w:rPr>
  </w:style>
  <w:style w:type="character" w:customStyle="1" w:styleId="UnresolvedMention2">
    <w:name w:val="Unresolved Mention2"/>
    <w:basedOn w:val="DefaultParagraphFont"/>
    <w:uiPriority w:val="99"/>
    <w:semiHidden/>
    <w:unhideWhenUsed/>
    <w:rsid w:val="00C06574"/>
    <w:rPr>
      <w:color w:val="605E5C"/>
      <w:shd w:val="clear" w:color="auto" w:fill="E1DFDD"/>
    </w:rPr>
  </w:style>
  <w:style w:type="character" w:styleId="CommentReference">
    <w:name w:val="annotation reference"/>
    <w:basedOn w:val="DefaultParagraphFont"/>
    <w:uiPriority w:val="99"/>
    <w:semiHidden/>
    <w:unhideWhenUsed/>
    <w:rsid w:val="00721820"/>
    <w:rPr>
      <w:sz w:val="16"/>
      <w:szCs w:val="16"/>
    </w:rPr>
  </w:style>
  <w:style w:type="paragraph" w:styleId="CommentText">
    <w:name w:val="annotation text"/>
    <w:basedOn w:val="Normal"/>
    <w:link w:val="CommentTextChar"/>
    <w:uiPriority w:val="99"/>
    <w:semiHidden/>
    <w:unhideWhenUsed/>
    <w:rsid w:val="00721820"/>
    <w:pPr>
      <w:spacing w:line="240" w:lineRule="auto"/>
    </w:pPr>
    <w:rPr>
      <w:sz w:val="20"/>
      <w:szCs w:val="20"/>
    </w:rPr>
  </w:style>
  <w:style w:type="character" w:customStyle="1" w:styleId="CommentTextChar">
    <w:name w:val="Comment Text Char"/>
    <w:basedOn w:val="DefaultParagraphFont"/>
    <w:link w:val="CommentText"/>
    <w:uiPriority w:val="99"/>
    <w:semiHidden/>
    <w:rsid w:val="00721820"/>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721820"/>
    <w:rPr>
      <w:b/>
      <w:bCs/>
    </w:rPr>
  </w:style>
  <w:style w:type="character" w:customStyle="1" w:styleId="CommentSubjectChar">
    <w:name w:val="Comment Subject Char"/>
    <w:basedOn w:val="CommentTextChar"/>
    <w:link w:val="CommentSubject"/>
    <w:uiPriority w:val="99"/>
    <w:semiHidden/>
    <w:rsid w:val="00721820"/>
    <w:rPr>
      <w:rFonts w:ascii="Cambria" w:hAnsi="Cambria"/>
      <w:b/>
      <w:bCs/>
      <w:sz w:val="20"/>
      <w:szCs w:val="20"/>
    </w:rPr>
  </w:style>
  <w:style w:type="character" w:customStyle="1" w:styleId="UnresolvedMention3">
    <w:name w:val="Unresolved Mention3"/>
    <w:basedOn w:val="DefaultParagraphFont"/>
    <w:uiPriority w:val="99"/>
    <w:semiHidden/>
    <w:unhideWhenUsed/>
    <w:rsid w:val="00F805B4"/>
    <w:rPr>
      <w:color w:val="605E5C"/>
      <w:shd w:val="clear" w:color="auto" w:fill="E1DFDD"/>
    </w:rPr>
  </w:style>
  <w:style w:type="character" w:styleId="UnresolvedMention">
    <w:name w:val="Unresolved Mention"/>
    <w:basedOn w:val="DefaultParagraphFont"/>
    <w:uiPriority w:val="99"/>
    <w:semiHidden/>
    <w:unhideWhenUsed/>
    <w:rsid w:val="00071A5A"/>
    <w:rPr>
      <w:color w:val="605E5C"/>
      <w:shd w:val="clear" w:color="auto" w:fill="E1DFDD"/>
    </w:rPr>
  </w:style>
  <w:style w:type="paragraph" w:styleId="Revision">
    <w:name w:val="Revision"/>
    <w:hidden/>
    <w:uiPriority w:val="99"/>
    <w:semiHidden/>
    <w:rsid w:val="00012527"/>
    <w:pPr>
      <w:spacing w:after="0" w:line="240" w:lineRule="auto"/>
    </w:pPr>
    <w:rPr>
      <w:rFonts w:ascii="Cambria" w:hAnsi="Cambr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romantic-circles.org/praxis/soundings/wolfson/wolfson.html"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www.nytimes.com/2002/06/09/arts/david-bowie-21st-century-entrepreneur.html" TargetMode="External"/><Relationship Id="rId2" Type="http://schemas.openxmlformats.org/officeDocument/2006/relationships/customXml" Target="../customXml/item2.xml"/><Relationship Id="rId16" Type="http://schemas.openxmlformats.org/officeDocument/2006/relationships/hyperlink" Target="https://www.academia.edu/15525147/ALL_SOUND_IS_QUE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hyperlink" Target="https://archive.org/details/BBC_A_Film_By_Bowie_Cracked_Actor_1975"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D7398A3AB5F64284B1666B97359574" ma:contentTypeVersion="13" ma:contentTypeDescription="Create a new document." ma:contentTypeScope="" ma:versionID="38e16ce9ba5ea05c8cd51231c2eabff2">
  <xsd:schema xmlns:xsd="http://www.w3.org/2001/XMLSchema" xmlns:xs="http://www.w3.org/2001/XMLSchema" xmlns:p="http://schemas.microsoft.com/office/2006/metadata/properties" xmlns:ns3="a4bd6e5d-f770-4737-9dbc-362d7fe6eae7" xmlns:ns4="6d4ec9ab-e2cb-4520-afb1-0349a6db6038" targetNamespace="http://schemas.microsoft.com/office/2006/metadata/properties" ma:root="true" ma:fieldsID="f1856069b80e3c7f7830cbabd013f6ab" ns3:_="" ns4:_="">
    <xsd:import namespace="a4bd6e5d-f770-4737-9dbc-362d7fe6eae7"/>
    <xsd:import namespace="6d4ec9ab-e2cb-4520-afb1-0349a6db603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bd6e5d-f770-4737-9dbc-362d7fe6e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4ec9ab-e2cb-4520-afb1-0349a6db603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92C39-4B88-4938-877F-17BB4FEB85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489454-832B-4756-9DCC-58C85CA63D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bd6e5d-f770-4737-9dbc-362d7fe6eae7"/>
    <ds:schemaRef ds:uri="6d4ec9ab-e2cb-4520-afb1-0349a6db60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32F4F8-1D20-43D5-95ED-2C009FE4AE07}">
  <ds:schemaRefs>
    <ds:schemaRef ds:uri="http://schemas.microsoft.com/sharepoint/v3/contenttype/forms"/>
  </ds:schemaRefs>
</ds:datastoreItem>
</file>

<file path=customXml/itemProps4.xml><?xml version="1.0" encoding="utf-8"?>
<ds:datastoreItem xmlns:ds="http://schemas.openxmlformats.org/officeDocument/2006/customXml" ds:itemID="{54EFC6EF-7305-421B-9049-58AAA586B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26</Pages>
  <Words>6838</Words>
  <Characters>38980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45727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Taylor</dc:creator>
  <cp:keywords/>
  <dc:description/>
  <cp:lastModifiedBy>Jessica Tebo</cp:lastModifiedBy>
  <cp:revision>73</cp:revision>
  <dcterms:created xsi:type="dcterms:W3CDTF">2021-02-03T10:02:00Z</dcterms:created>
  <dcterms:modified xsi:type="dcterms:W3CDTF">2022-01-25T20:02:00Z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0x01010073D7398A3AB5F64284B1666B97359574</vt:lpwstr>
  </property>
</Properties>
</file>