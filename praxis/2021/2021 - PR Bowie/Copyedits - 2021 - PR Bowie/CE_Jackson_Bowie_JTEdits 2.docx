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3856" w14:textId="569DDFE3" w:rsidR="009C53FF" w:rsidRPr="00A245B9" w:rsidRDefault="009C53FF" w:rsidP="00C028CC">
      <w:pPr>
        <w:spacing w:line="480" w:lineRule="auto"/>
        <w:rPr>
          <w:rFonts w:cs="Times New Roman"/>
          <w:b/>
          <w:bCs/>
          <w:lang w:val="en-US"/>
        </w:rPr>
      </w:pPr>
      <w:r w:rsidRPr="00A245B9">
        <w:rPr>
          <w:rFonts w:cs="Times New Roman"/>
          <w:b/>
          <w:bCs/>
          <w:lang w:val="en-US"/>
        </w:rPr>
        <w:t>Abstract</w:t>
      </w:r>
    </w:p>
    <w:p w14:paraId="01AC7624" w14:textId="77777777" w:rsidR="00570993" w:rsidRPr="00A245B9" w:rsidRDefault="00570993" w:rsidP="00C028CC">
      <w:pPr>
        <w:spacing w:line="480" w:lineRule="auto"/>
        <w:rPr>
          <w:rFonts w:cs="Times New Roman"/>
          <w:lang w:val="en-US"/>
        </w:rPr>
      </w:pPr>
    </w:p>
    <w:p w14:paraId="7E9FC0F4" w14:textId="075D7C3C" w:rsidR="009C53FF" w:rsidRPr="00A245B9" w:rsidRDefault="009C53FF" w:rsidP="00C028CC">
      <w:pPr>
        <w:spacing w:line="480" w:lineRule="auto"/>
        <w:rPr>
          <w:rFonts w:cs="Times New Roman"/>
          <w:lang w:val="en-US"/>
        </w:rPr>
      </w:pPr>
      <w:r w:rsidRPr="00A245B9">
        <w:rPr>
          <w:rFonts w:cs="Times New Roman"/>
          <w:lang w:val="en-US"/>
        </w:rPr>
        <w:t>This essay argues that David Bowie</w:t>
      </w:r>
      <w:r w:rsidR="00AA0E15" w:rsidRPr="00A245B9">
        <w:rPr>
          <w:rFonts w:cs="Times New Roman"/>
          <w:lang w:val="en-US"/>
        </w:rPr>
        <w:t>’</w:t>
      </w:r>
      <w:r w:rsidRPr="00A245B9">
        <w:rPr>
          <w:rFonts w:cs="Times New Roman"/>
          <w:lang w:val="en-US"/>
        </w:rPr>
        <w:t>s explorations of identity can meaningfully be linked to explorations of the same topic by Enlightenment philosophers. It analyses these connections in both Bowie</w:t>
      </w:r>
      <w:r w:rsidR="00AA0E15" w:rsidRPr="00A245B9">
        <w:rPr>
          <w:rFonts w:cs="Times New Roman"/>
          <w:lang w:val="en-US"/>
        </w:rPr>
        <w:t>’</w:t>
      </w:r>
      <w:r w:rsidRPr="00A245B9">
        <w:rPr>
          <w:rFonts w:cs="Times New Roman"/>
          <w:lang w:val="en-US"/>
        </w:rPr>
        <w:t xml:space="preserve">s work and his </w:t>
      </w:r>
      <w:del w:id="0" w:author="Jessica Tebo" w:date="2021-11-15T16:44:00Z">
        <w:r w:rsidRPr="00A245B9" w:rsidDel="003B0158">
          <w:rPr>
            <w:rFonts w:cs="Times New Roman"/>
            <w:lang w:val="en-US"/>
          </w:rPr>
          <w:delText>life, and</w:delText>
        </w:r>
      </w:del>
      <w:ins w:id="1" w:author="Jessica Tebo" w:date="2021-11-15T16:44:00Z">
        <w:r w:rsidR="003B0158" w:rsidRPr="00A245B9">
          <w:rPr>
            <w:rFonts w:cs="Times New Roman"/>
            <w:lang w:val="en-US"/>
          </w:rPr>
          <w:t>life and</w:t>
        </w:r>
      </w:ins>
      <w:r w:rsidRPr="00A245B9">
        <w:rPr>
          <w:rFonts w:cs="Times New Roman"/>
          <w:lang w:val="en-US"/>
        </w:rPr>
        <w:t xml:space="preserve"> considers the ways in which that life and work extend the thinking of John Locke, David Hume, and George Berkeley to offer a new possible construction of</w:t>
      </w:r>
      <w:r w:rsidR="00060133" w:rsidRPr="00A245B9">
        <w:rPr>
          <w:rFonts w:cs="Times New Roman"/>
          <w:lang w:val="en-US"/>
        </w:rPr>
        <w:t xml:space="preserve"> i</w:t>
      </w:r>
      <w:r w:rsidRPr="00A245B9">
        <w:rPr>
          <w:rFonts w:cs="Times New Roman"/>
          <w:lang w:val="en-US"/>
        </w:rPr>
        <w:t>dentity, one that depends on the viewer rather than the viewed.</w:t>
      </w:r>
    </w:p>
    <w:p w14:paraId="51BA429B" w14:textId="77777777" w:rsidR="009C53FF" w:rsidRPr="00A245B9" w:rsidRDefault="009C53FF" w:rsidP="00C028CC">
      <w:pPr>
        <w:spacing w:line="480" w:lineRule="auto"/>
        <w:rPr>
          <w:rFonts w:cs="Times New Roman"/>
          <w:lang w:val="en-US"/>
        </w:rPr>
      </w:pPr>
    </w:p>
    <w:p w14:paraId="719A18C9" w14:textId="30CB38BE" w:rsidR="009C53FF" w:rsidRPr="00A245B9" w:rsidRDefault="009C53FF" w:rsidP="00C028CC">
      <w:pPr>
        <w:spacing w:line="480" w:lineRule="auto"/>
        <w:rPr>
          <w:rFonts w:cs="Times New Roman"/>
          <w:b/>
          <w:bCs/>
          <w:lang w:val="en-US"/>
        </w:rPr>
      </w:pPr>
      <w:r w:rsidRPr="00A245B9">
        <w:rPr>
          <w:rFonts w:cs="Times New Roman"/>
          <w:b/>
          <w:bCs/>
          <w:lang w:val="en-US"/>
        </w:rPr>
        <w:t>Biographical Note</w:t>
      </w:r>
    </w:p>
    <w:p w14:paraId="3BA4732F" w14:textId="77777777" w:rsidR="009C53FF" w:rsidRPr="00A245B9" w:rsidRDefault="009C53FF" w:rsidP="00C028CC">
      <w:pPr>
        <w:spacing w:line="480" w:lineRule="auto"/>
        <w:rPr>
          <w:rFonts w:cs="Times New Roman"/>
          <w:lang w:val="en-US"/>
        </w:rPr>
      </w:pPr>
    </w:p>
    <w:p w14:paraId="47FC1F10" w14:textId="3D9788D0" w:rsidR="009C53FF" w:rsidRPr="00A245B9" w:rsidRDefault="009C53FF" w:rsidP="00C028CC">
      <w:pPr>
        <w:spacing w:line="480" w:lineRule="auto"/>
        <w:rPr>
          <w:rFonts w:cs="Times New Roman"/>
          <w:lang w:val="en-US"/>
        </w:rPr>
      </w:pPr>
      <w:r w:rsidRPr="00A245B9">
        <w:rPr>
          <w:rFonts w:cs="Times New Roman"/>
          <w:lang w:val="en-US"/>
        </w:rPr>
        <w:t>Emily A. Bernhard</w:t>
      </w:r>
      <w:r w:rsidR="00E45F3C" w:rsidRPr="00A245B9">
        <w:rPr>
          <w:rFonts w:cs="Times New Roman"/>
          <w:lang w:val="en-US"/>
        </w:rPr>
        <w:t xml:space="preserve"> </w:t>
      </w:r>
      <w:r w:rsidRPr="00A245B9">
        <w:rPr>
          <w:rFonts w:cs="Times New Roman"/>
          <w:lang w:val="en-US"/>
        </w:rPr>
        <w:t xml:space="preserve">Jackson is a senior lecturer at the University of Exeter. She is a Byronist who has also written on the use of twins in Robert Louis Stevenson and Christina Rossetti, and who now focuses on connections between David Bowie and Romanticism. She is also the author of a series of mysteries set in Paris; the first, </w:t>
      </w:r>
      <w:r w:rsidRPr="00A245B9">
        <w:rPr>
          <w:rFonts w:cs="Times New Roman"/>
          <w:i/>
          <w:lang w:val="en-US"/>
        </w:rPr>
        <w:t>Death in Paris</w:t>
      </w:r>
      <w:r w:rsidRPr="00A245B9">
        <w:rPr>
          <w:rFonts w:cs="Times New Roman"/>
          <w:lang w:val="en-US"/>
        </w:rPr>
        <w:t xml:space="preserve">, was published in 2018, </w:t>
      </w:r>
      <w:r w:rsidR="0008413E" w:rsidRPr="00A245B9">
        <w:rPr>
          <w:rFonts w:cs="Times New Roman"/>
          <w:lang w:val="en-US"/>
        </w:rPr>
        <w:t>and</w:t>
      </w:r>
      <w:r w:rsidRPr="00A245B9">
        <w:rPr>
          <w:rFonts w:cs="Times New Roman"/>
          <w:lang w:val="en-US"/>
        </w:rPr>
        <w:t xml:space="preserve"> the second, </w:t>
      </w:r>
      <w:r w:rsidRPr="00A245B9">
        <w:rPr>
          <w:rFonts w:cs="Times New Roman"/>
          <w:i/>
          <w:lang w:val="en-US"/>
        </w:rPr>
        <w:t>The Books of the Dead</w:t>
      </w:r>
      <w:r w:rsidRPr="00A245B9">
        <w:rPr>
          <w:rFonts w:cs="Times New Roman"/>
          <w:lang w:val="en-US"/>
        </w:rPr>
        <w:t>, in October 2019.</w:t>
      </w:r>
    </w:p>
    <w:p w14:paraId="7A518450" w14:textId="77777777" w:rsidR="009C53FF" w:rsidRPr="00A245B9" w:rsidRDefault="009C53FF" w:rsidP="00C028CC">
      <w:pPr>
        <w:spacing w:line="480" w:lineRule="auto"/>
        <w:rPr>
          <w:rFonts w:cs="Times New Roman"/>
          <w:lang w:val="en-US"/>
        </w:rPr>
      </w:pPr>
    </w:p>
    <w:p w14:paraId="2E379E2E" w14:textId="77777777" w:rsidR="00E45F3C" w:rsidRPr="00A245B9" w:rsidRDefault="00E45F3C" w:rsidP="00E45F3C">
      <w:pPr>
        <w:spacing w:line="480" w:lineRule="auto"/>
        <w:rPr>
          <w:rFonts w:cs="Times New Roman"/>
          <w:lang w:val="en-US"/>
        </w:rPr>
      </w:pPr>
    </w:p>
    <w:p w14:paraId="3A551C8C" w14:textId="6B9CE3EA" w:rsidR="00570993" w:rsidRDefault="00570993">
      <w:pPr>
        <w:rPr>
          <w:rFonts w:cs="Times New Roman"/>
          <w:b/>
          <w:bCs/>
          <w:lang w:val="en-US"/>
        </w:rPr>
      </w:pPr>
    </w:p>
    <w:p w14:paraId="7CE08236" w14:textId="4BF05BB6" w:rsidR="00A245B9" w:rsidRDefault="00A245B9">
      <w:pPr>
        <w:rPr>
          <w:rFonts w:cs="Times New Roman"/>
          <w:b/>
          <w:bCs/>
          <w:lang w:val="en-US"/>
        </w:rPr>
      </w:pPr>
    </w:p>
    <w:p w14:paraId="5EFB25F7" w14:textId="63EC4E31" w:rsidR="00A245B9" w:rsidRDefault="00A245B9">
      <w:pPr>
        <w:rPr>
          <w:rFonts w:cs="Times New Roman"/>
          <w:b/>
          <w:bCs/>
          <w:lang w:val="en-US"/>
        </w:rPr>
      </w:pPr>
    </w:p>
    <w:p w14:paraId="7B80A95B" w14:textId="11EDF60E" w:rsidR="00A245B9" w:rsidRDefault="00A245B9">
      <w:pPr>
        <w:rPr>
          <w:rFonts w:cs="Times New Roman"/>
          <w:b/>
          <w:bCs/>
          <w:lang w:val="en-US"/>
        </w:rPr>
      </w:pPr>
    </w:p>
    <w:p w14:paraId="7105436F" w14:textId="71F8FD0C" w:rsidR="00A245B9" w:rsidRDefault="00A245B9">
      <w:pPr>
        <w:rPr>
          <w:rFonts w:cs="Times New Roman"/>
          <w:b/>
          <w:bCs/>
          <w:lang w:val="en-US"/>
        </w:rPr>
      </w:pPr>
    </w:p>
    <w:p w14:paraId="78109BC9" w14:textId="3035538C" w:rsidR="00A245B9" w:rsidRDefault="00A245B9">
      <w:pPr>
        <w:rPr>
          <w:rFonts w:cs="Times New Roman"/>
          <w:b/>
          <w:bCs/>
          <w:lang w:val="en-US"/>
        </w:rPr>
      </w:pPr>
    </w:p>
    <w:p w14:paraId="08D3007F" w14:textId="21C6CB6D" w:rsidR="00A245B9" w:rsidRDefault="00A245B9">
      <w:pPr>
        <w:rPr>
          <w:rFonts w:cs="Times New Roman"/>
          <w:b/>
          <w:bCs/>
          <w:lang w:val="en-US"/>
        </w:rPr>
      </w:pPr>
    </w:p>
    <w:p w14:paraId="6276CC6B" w14:textId="77777777" w:rsidR="00A245B9" w:rsidRPr="00A245B9" w:rsidRDefault="00A245B9">
      <w:pPr>
        <w:rPr>
          <w:rFonts w:cs="Times New Roman"/>
          <w:b/>
          <w:bCs/>
          <w:lang w:val="en-US"/>
        </w:rPr>
      </w:pPr>
    </w:p>
    <w:p w14:paraId="55AD8DAB" w14:textId="77777777" w:rsidR="00570993" w:rsidRPr="00A245B9" w:rsidRDefault="00570993" w:rsidP="00570993">
      <w:pPr>
        <w:spacing w:line="480" w:lineRule="auto"/>
        <w:jc w:val="center"/>
        <w:rPr>
          <w:rFonts w:cs="Times New Roman"/>
          <w:b/>
          <w:lang w:val="en-US"/>
        </w:rPr>
      </w:pPr>
      <w:r w:rsidRPr="00A245B9">
        <w:rPr>
          <w:rFonts w:cs="Times New Roman"/>
          <w:b/>
          <w:lang w:val="en-US"/>
        </w:rPr>
        <w:lastRenderedPageBreak/>
        <w:t>What We Talk About When We Talk About Bowie: David Bowie and Enlightenment Philosophies of Identity</w:t>
      </w:r>
    </w:p>
    <w:p w14:paraId="3BF53007" w14:textId="77777777" w:rsidR="00570993" w:rsidRPr="00A245B9" w:rsidRDefault="00570993" w:rsidP="00570993">
      <w:pPr>
        <w:spacing w:line="480" w:lineRule="auto"/>
        <w:rPr>
          <w:rFonts w:cs="Times New Roman"/>
          <w:i/>
          <w:iCs/>
          <w:lang w:val="en-US"/>
        </w:rPr>
      </w:pPr>
      <w:r w:rsidRPr="00A245B9">
        <w:rPr>
          <w:rFonts w:cs="Times New Roman"/>
          <w:i/>
          <w:iCs/>
          <w:lang w:val="en-US"/>
        </w:rPr>
        <w:t>Emily A. Bernhard Jackson</w:t>
      </w:r>
    </w:p>
    <w:p w14:paraId="7E20C4B7" w14:textId="48404B98" w:rsidR="00570993" w:rsidRPr="00A245B9" w:rsidRDefault="00570993" w:rsidP="00570993">
      <w:pPr>
        <w:spacing w:line="480" w:lineRule="auto"/>
        <w:rPr>
          <w:rFonts w:cs="Times New Roman"/>
          <w:i/>
          <w:iCs/>
          <w:lang w:val="en-US"/>
        </w:rPr>
      </w:pPr>
      <w:r w:rsidRPr="00A245B9">
        <w:rPr>
          <w:rFonts w:cs="Times New Roman"/>
          <w:i/>
          <w:iCs/>
          <w:lang w:val="en-US"/>
        </w:rPr>
        <w:t>University of Exeter</w:t>
      </w:r>
    </w:p>
    <w:p w14:paraId="5B3C5379" w14:textId="77777777" w:rsidR="00E45F3C" w:rsidRPr="00A245B9" w:rsidRDefault="00E45F3C" w:rsidP="00E45F3C">
      <w:pPr>
        <w:spacing w:line="480" w:lineRule="auto"/>
        <w:rPr>
          <w:rFonts w:cs="Times New Roman"/>
          <w:lang w:val="en-US"/>
        </w:rPr>
      </w:pPr>
    </w:p>
    <w:p w14:paraId="221E2DB1" w14:textId="77777777" w:rsidR="00A245B9" w:rsidRDefault="00C96027" w:rsidP="00A245B9">
      <w:pPr>
        <w:spacing w:line="480" w:lineRule="auto"/>
        <w:rPr>
          <w:rFonts w:cs="Times New Roman"/>
          <w:lang w:val="en-US"/>
        </w:rPr>
      </w:pPr>
      <w:r w:rsidRPr="00A245B9">
        <w:rPr>
          <w:rFonts w:cs="Times New Roman"/>
          <w:lang w:val="en-US"/>
        </w:rPr>
        <w:t>All culture has a history, of course. We can trace Lord Byron back to Alexander Pope; we can trace David Bowie back to the Beat movement.</w:t>
      </w:r>
      <w:r w:rsidRPr="00A245B9">
        <w:rPr>
          <w:rStyle w:val="EndnoteReference"/>
          <w:rFonts w:cs="Times New Roman"/>
        </w:rPr>
        <w:endnoteReference w:id="1"/>
      </w:r>
      <w:r w:rsidR="00FD356F" w:rsidRPr="00A245B9">
        <w:rPr>
          <w:rFonts w:cs="Times New Roman"/>
          <w:lang w:val="en-US"/>
        </w:rPr>
        <w:t xml:space="preserve"> B</w:t>
      </w:r>
      <w:r w:rsidRPr="00A245B9">
        <w:rPr>
          <w:rFonts w:cs="Times New Roman"/>
          <w:lang w:val="en-US"/>
        </w:rPr>
        <w:t>ut every history has its own history: we can trace Pope back to Horace</w:t>
      </w:r>
      <w:del w:id="2" w:author="Jessica Tebo" w:date="2021-11-16T09:50:00Z">
        <w:r w:rsidRPr="00A245B9" w:rsidDel="000D79AA">
          <w:rPr>
            <w:rFonts w:cs="Times New Roman"/>
            <w:lang w:val="en-US"/>
          </w:rPr>
          <w:delText>,</w:delText>
        </w:r>
      </w:del>
      <w:r w:rsidRPr="00A245B9">
        <w:rPr>
          <w:rFonts w:cs="Times New Roman"/>
          <w:lang w:val="en-US"/>
        </w:rPr>
        <w:t xml:space="preserve"> and the Beats back to the Enlightenment. </w:t>
      </w:r>
      <w:r w:rsidR="00E70AB2" w:rsidRPr="00A245B9">
        <w:rPr>
          <w:rFonts w:cs="Times New Roman"/>
          <w:lang w:val="en-US"/>
        </w:rPr>
        <w:t>This</w:t>
      </w:r>
      <w:r w:rsidRPr="00A245B9">
        <w:rPr>
          <w:rFonts w:cs="Times New Roman"/>
          <w:lang w:val="en-US"/>
        </w:rPr>
        <w:t xml:space="preserve"> lineage of reference prompts a question: Is posterity transitive? If I can link this writer to this thinker and this thinker to that thinker, am I justified in linking this writer to that thinker? In the case of Byron and Horace the answer is a safe </w:t>
      </w:r>
      <w:r w:rsidR="00AA0E15" w:rsidRPr="00A245B9">
        <w:rPr>
          <w:rFonts w:cs="Times New Roman"/>
          <w:lang w:val="en-US"/>
        </w:rPr>
        <w:t>“</w:t>
      </w:r>
      <w:r w:rsidRPr="00A245B9">
        <w:rPr>
          <w:rFonts w:cs="Times New Roman"/>
          <w:lang w:val="en-US"/>
        </w:rPr>
        <w:t>yes,</w:t>
      </w:r>
      <w:r w:rsidR="00AA0E15" w:rsidRPr="00A245B9">
        <w:rPr>
          <w:rFonts w:cs="Times New Roman"/>
          <w:lang w:val="en-US"/>
        </w:rPr>
        <w:t>”</w:t>
      </w:r>
      <w:r w:rsidRPr="00A245B9">
        <w:rPr>
          <w:rFonts w:cs="Times New Roman"/>
          <w:lang w:val="en-US"/>
        </w:rPr>
        <w:t xml:space="preserve"> </w:t>
      </w:r>
      <w:r w:rsidR="00E70AB2" w:rsidRPr="00A245B9">
        <w:rPr>
          <w:rFonts w:cs="Times New Roman"/>
          <w:lang w:val="en-US"/>
        </w:rPr>
        <w:t>both</w:t>
      </w:r>
      <w:r w:rsidRPr="00A245B9">
        <w:rPr>
          <w:rFonts w:cs="Times New Roman"/>
          <w:lang w:val="en-US"/>
        </w:rPr>
        <w:t xml:space="preserve"> because Byron produced a</w:t>
      </w:r>
      <w:r w:rsidR="00E70AB2" w:rsidRPr="00A245B9">
        <w:rPr>
          <w:rFonts w:cs="Times New Roman"/>
          <w:lang w:val="en-US"/>
        </w:rPr>
        <w:t xml:space="preserve"> work called </w:t>
      </w:r>
      <w:r w:rsidR="00AA0E15" w:rsidRPr="00A245B9">
        <w:rPr>
          <w:rFonts w:cs="Times New Roman"/>
          <w:lang w:val="en-US"/>
        </w:rPr>
        <w:t>“</w:t>
      </w:r>
      <w:r w:rsidR="00E70AB2" w:rsidRPr="00A245B9">
        <w:rPr>
          <w:rFonts w:cs="Times New Roman"/>
          <w:lang w:val="en-US"/>
        </w:rPr>
        <w:t>Hints from Horace</w:t>
      </w:r>
      <w:r w:rsidR="00AA0E15" w:rsidRPr="00A245B9">
        <w:rPr>
          <w:rFonts w:cs="Times New Roman"/>
          <w:lang w:val="en-US"/>
        </w:rPr>
        <w:t>”</w:t>
      </w:r>
      <w:r w:rsidRPr="00A245B9">
        <w:rPr>
          <w:rFonts w:cs="Times New Roman"/>
          <w:lang w:val="en-US"/>
        </w:rPr>
        <w:t xml:space="preserve"> </w:t>
      </w:r>
      <w:r w:rsidR="00E70AB2" w:rsidRPr="00A245B9">
        <w:rPr>
          <w:rFonts w:cs="Times New Roman"/>
          <w:lang w:val="en-US"/>
        </w:rPr>
        <w:t>and</w:t>
      </w:r>
      <w:r w:rsidRPr="00A245B9">
        <w:rPr>
          <w:rFonts w:cs="Times New Roman"/>
          <w:lang w:val="en-US"/>
        </w:rPr>
        <w:t xml:space="preserve"> because his satire is demonstrably Horatian</w:t>
      </w:r>
      <w:r w:rsidR="00193A1D" w:rsidRPr="00A245B9">
        <w:rPr>
          <w:rFonts w:cs="Times New Roman"/>
          <w:lang w:val="en-US"/>
        </w:rPr>
        <w:t xml:space="preserve">. </w:t>
      </w:r>
      <w:r w:rsidRPr="00A245B9">
        <w:rPr>
          <w:rFonts w:cs="Times New Roman"/>
          <w:lang w:val="en-US"/>
        </w:rPr>
        <w:t>The case of Bowie and the Enlightenment, however, is less clear. Bowie never acknowledged a debt to Enlightenment philosophy, and what critics know of his reading material doesn</w:t>
      </w:r>
      <w:r w:rsidR="00AA0E15" w:rsidRPr="00A245B9">
        <w:rPr>
          <w:rFonts w:cs="Times New Roman"/>
          <w:lang w:val="en-US"/>
        </w:rPr>
        <w:t>’</w:t>
      </w:r>
      <w:r w:rsidRPr="00A245B9">
        <w:rPr>
          <w:rFonts w:cs="Times New Roman"/>
          <w:lang w:val="en-US"/>
        </w:rPr>
        <w:t>t show any direct encounters with it.</w:t>
      </w:r>
      <w:r w:rsidRPr="00A245B9">
        <w:rPr>
          <w:rStyle w:val="EndnoteReference"/>
          <w:rFonts w:cs="Times New Roman"/>
          <w:lang w:val="en-US"/>
        </w:rPr>
        <w:endnoteReference w:id="2"/>
      </w:r>
      <w:r w:rsidRPr="00A245B9">
        <w:rPr>
          <w:rFonts w:cs="Times New Roman"/>
          <w:lang w:val="en-US"/>
        </w:rPr>
        <w:t xml:space="preserve"> I would argue, however, that one </w:t>
      </w:r>
      <w:r w:rsidRPr="00A245B9">
        <w:rPr>
          <w:rFonts w:cs="Times New Roman"/>
          <w:i/>
          <w:lang w:val="en-US"/>
        </w:rPr>
        <w:t>can</w:t>
      </w:r>
      <w:r w:rsidRPr="00A245B9">
        <w:rPr>
          <w:rFonts w:cs="Times New Roman"/>
          <w:lang w:val="en-US"/>
        </w:rPr>
        <w:t xml:space="preserve"> link Bowie back to the Enlightenment, not </w:t>
      </w:r>
      <w:r w:rsidR="00E70AB2" w:rsidRPr="00A245B9">
        <w:rPr>
          <w:rFonts w:cs="Times New Roman"/>
          <w:lang w:val="en-US"/>
        </w:rPr>
        <w:t>only</w:t>
      </w:r>
      <w:r w:rsidRPr="00A245B9">
        <w:rPr>
          <w:rFonts w:cs="Times New Roman"/>
          <w:lang w:val="en-US"/>
        </w:rPr>
        <w:t xml:space="preserve"> because of his connection to the Beats, but also because much of his career demonstrates a </w:t>
      </w:r>
      <w:commentRangeStart w:id="5"/>
      <w:r w:rsidRPr="00A245B9">
        <w:rPr>
          <w:rFonts w:cs="Times New Roman"/>
          <w:lang w:val="en-US"/>
        </w:rPr>
        <w:t>pre-occupation</w:t>
      </w:r>
      <w:commentRangeEnd w:id="5"/>
      <w:r w:rsidR="00BD1827">
        <w:rPr>
          <w:rStyle w:val="CommentReference"/>
        </w:rPr>
        <w:commentReference w:id="5"/>
      </w:r>
      <w:r w:rsidRPr="00A245B9">
        <w:rPr>
          <w:rFonts w:cs="Times New Roman"/>
          <w:lang w:val="en-US"/>
        </w:rPr>
        <w:t xml:space="preserve"> with themes and questions that also troubled Enlightenment philosophers. Gavin Budge has suggested that critics might profit from exploring Romantic writing</w:t>
      </w:r>
      <w:r w:rsidR="00AA0E15" w:rsidRPr="00A245B9">
        <w:rPr>
          <w:rFonts w:cs="Times New Roman"/>
          <w:lang w:val="en-US"/>
        </w:rPr>
        <w:t>’</w:t>
      </w:r>
      <w:r w:rsidRPr="00A245B9">
        <w:rPr>
          <w:rFonts w:cs="Times New Roman"/>
          <w:lang w:val="en-US"/>
        </w:rPr>
        <w:t xml:space="preserve">s debt to British Enlightenment philosophy (18). This essay offers an exploration of </w:t>
      </w:r>
      <w:r w:rsidR="00E70AB2" w:rsidRPr="00A245B9">
        <w:rPr>
          <w:rFonts w:cs="Times New Roman"/>
          <w:lang w:val="en-US"/>
        </w:rPr>
        <w:t xml:space="preserve">one facet of </w:t>
      </w:r>
      <w:r w:rsidRPr="00A245B9">
        <w:rPr>
          <w:rFonts w:cs="Times New Roman"/>
          <w:lang w:val="en-US"/>
        </w:rPr>
        <w:t>Bo</w:t>
      </w:r>
      <w:r w:rsidR="003D6EFE" w:rsidRPr="00A245B9">
        <w:rPr>
          <w:rFonts w:cs="Times New Roman"/>
          <w:lang w:val="en-US"/>
        </w:rPr>
        <w:t>wie</w:t>
      </w:r>
      <w:r w:rsidR="00AA0E15" w:rsidRPr="00A245B9">
        <w:rPr>
          <w:rFonts w:cs="Times New Roman"/>
          <w:lang w:val="en-US"/>
        </w:rPr>
        <w:t>’</w:t>
      </w:r>
      <w:r w:rsidR="003D6EFE" w:rsidRPr="00A245B9">
        <w:rPr>
          <w:rFonts w:cs="Times New Roman"/>
          <w:lang w:val="en-US"/>
        </w:rPr>
        <w:t>s debt to the same movement: his exploration of identity.</w:t>
      </w:r>
    </w:p>
    <w:p w14:paraId="70D84960" w14:textId="7ACBA355" w:rsidR="00CB5FF6" w:rsidRPr="00A245B9" w:rsidRDefault="00C96027" w:rsidP="00A245B9">
      <w:pPr>
        <w:spacing w:line="480" w:lineRule="auto"/>
        <w:ind w:firstLine="567"/>
        <w:rPr>
          <w:rFonts w:cs="Times New Roman"/>
          <w:lang w:val="en-US"/>
        </w:rPr>
      </w:pPr>
      <w:r w:rsidRPr="00A245B9">
        <w:rPr>
          <w:rFonts w:cs="Times New Roman"/>
          <w:lang w:val="en-US"/>
        </w:rPr>
        <w:t xml:space="preserve">Because </w:t>
      </w:r>
      <w:r w:rsidR="00AA0E15" w:rsidRPr="00A245B9">
        <w:rPr>
          <w:rFonts w:cs="Times New Roman"/>
          <w:lang w:val="en-US"/>
        </w:rPr>
        <w:t>“</w:t>
      </w:r>
      <w:r w:rsidRPr="00A245B9">
        <w:rPr>
          <w:rFonts w:cs="Times New Roman"/>
          <w:lang w:val="en-US"/>
        </w:rPr>
        <w:t>David Bowie</w:t>
      </w:r>
      <w:r w:rsidR="00AA0E15" w:rsidRPr="00A245B9">
        <w:rPr>
          <w:rFonts w:cs="Times New Roman"/>
          <w:lang w:val="en-US"/>
        </w:rPr>
        <w:t>”</w:t>
      </w:r>
      <w:r w:rsidRPr="00A245B9">
        <w:rPr>
          <w:rFonts w:cs="Times New Roman"/>
          <w:lang w:val="en-US"/>
        </w:rPr>
        <w:t xml:space="preserve"> is an elastic </w:t>
      </w:r>
      <w:r w:rsidRPr="00A245B9">
        <w:rPr>
          <w:rFonts w:cs="Times New Roman"/>
        </w:rPr>
        <w:t xml:space="preserve">term, I want to begin by explaining that the David Bowie I consider here is the David Bowie of the years 1972 to 1983. This is </w:t>
      </w:r>
      <w:r w:rsidRPr="00A245B9">
        <w:rPr>
          <w:rFonts w:cs="Times New Roman"/>
        </w:rPr>
        <w:lastRenderedPageBreak/>
        <w:t>Bowie</w:t>
      </w:r>
      <w:r w:rsidR="00AA0E15" w:rsidRPr="00A245B9">
        <w:rPr>
          <w:rFonts w:cs="Times New Roman"/>
        </w:rPr>
        <w:t>’</w:t>
      </w:r>
      <w:r w:rsidRPr="00A245B9">
        <w:rPr>
          <w:rFonts w:cs="Times New Roman"/>
        </w:rPr>
        <w:t>s most fertile period</w:t>
      </w:r>
      <w:del w:id="6" w:author="Jessica Tebo" w:date="2021-11-16T10:07:00Z">
        <w:r w:rsidRPr="00A245B9" w:rsidDel="00045F43">
          <w:rPr>
            <w:rFonts w:cs="Times New Roman"/>
          </w:rPr>
          <w:delText>,</w:delText>
        </w:r>
      </w:del>
      <w:r w:rsidRPr="00A245B9">
        <w:rPr>
          <w:rFonts w:cs="Times New Roman"/>
        </w:rPr>
        <w:t xml:space="preserve"> and the one with which he remains most closely associated. Moreover, my discussion deals largely with Bowie</w:t>
      </w:r>
      <w:r w:rsidR="00AA0E15" w:rsidRPr="00A245B9">
        <w:rPr>
          <w:rFonts w:cs="Times New Roman"/>
        </w:rPr>
        <w:t>’</w:t>
      </w:r>
      <w:r w:rsidRPr="00A245B9">
        <w:rPr>
          <w:rFonts w:cs="Times New Roman"/>
        </w:rPr>
        <w:t xml:space="preserve">s public persona rather than his lyrics or music. As Adam </w:t>
      </w:r>
      <w:r w:rsidR="00256B5E" w:rsidRPr="00A245B9">
        <w:rPr>
          <w:rFonts w:cs="Times New Roman"/>
        </w:rPr>
        <w:t>Trainer</w:t>
      </w:r>
      <w:r w:rsidRPr="00A245B9">
        <w:rPr>
          <w:rFonts w:cs="Times New Roman"/>
        </w:rPr>
        <w:t xml:space="preserve"> has pointed out, </w:t>
      </w:r>
      <w:r w:rsidR="00AA0E15" w:rsidRPr="00A245B9">
        <w:rPr>
          <w:rFonts w:cs="Times New Roman"/>
        </w:rPr>
        <w:t>“</w:t>
      </w:r>
      <w:r w:rsidRPr="00A245B9">
        <w:rPr>
          <w:rFonts w:cs="Times New Roman"/>
        </w:rPr>
        <w:t>David Bowie as a phenomenon is primarily about performance,</w:t>
      </w:r>
      <w:r w:rsidR="00AA0E15" w:rsidRPr="00A245B9">
        <w:rPr>
          <w:rFonts w:cs="Times New Roman"/>
        </w:rPr>
        <w:t>”</w:t>
      </w:r>
      <w:r w:rsidRPr="00A245B9">
        <w:rPr>
          <w:rFonts w:cs="Times New Roman"/>
        </w:rPr>
        <w:t xml:space="preserve"> and it is in his public presentation that he most clearly engages </w:t>
      </w:r>
      <w:r w:rsidR="00E70AB2" w:rsidRPr="00A245B9">
        <w:rPr>
          <w:rFonts w:cs="Times New Roman"/>
        </w:rPr>
        <w:t>with</w:t>
      </w:r>
      <w:r w:rsidRPr="00A245B9">
        <w:rPr>
          <w:rFonts w:cs="Times New Roman"/>
        </w:rPr>
        <w:t xml:space="preserve"> Enlightenment</w:t>
      </w:r>
      <w:r w:rsidR="00E70AB2" w:rsidRPr="00A245B9">
        <w:rPr>
          <w:rFonts w:cs="Times New Roman"/>
        </w:rPr>
        <w:t xml:space="preserve"> thought</w:t>
      </w:r>
      <w:r w:rsidR="00193A1D" w:rsidRPr="00A245B9">
        <w:rPr>
          <w:rFonts w:cs="Times New Roman"/>
        </w:rPr>
        <w:t>.</w:t>
      </w:r>
      <w:r w:rsidR="00AA0E15" w:rsidRPr="00A245B9">
        <w:rPr>
          <w:rFonts w:cs="Times New Roman"/>
          <w:vertAlign w:val="superscript"/>
        </w:rPr>
        <w:endnoteReference w:id="3"/>
      </w:r>
      <w:r w:rsidR="00AA0E15" w:rsidRPr="00A245B9">
        <w:rPr>
          <w:rFonts w:cs="Times New Roman"/>
        </w:rPr>
        <w:t xml:space="preserve"> </w:t>
      </w:r>
      <w:r w:rsidR="003D6EFE" w:rsidRPr="00A245B9">
        <w:rPr>
          <w:rFonts w:cs="Times New Roman"/>
        </w:rPr>
        <w:t>I also</w:t>
      </w:r>
      <w:r w:rsidR="00EC5E32" w:rsidRPr="00A245B9">
        <w:rPr>
          <w:rFonts w:cs="Times New Roman"/>
        </w:rPr>
        <w:t xml:space="preserve"> want to stress that this essay is part of the beginning of a longer project that considers Bowie</w:t>
      </w:r>
      <w:r w:rsidR="00AA0E15" w:rsidRPr="00A245B9">
        <w:rPr>
          <w:rFonts w:cs="Times New Roman"/>
        </w:rPr>
        <w:t>’</w:t>
      </w:r>
      <w:r w:rsidR="00EC5E32" w:rsidRPr="00A245B9">
        <w:rPr>
          <w:rFonts w:cs="Times New Roman"/>
        </w:rPr>
        <w:t>s engagement with Romanticism and its Enlightenment origins</w:t>
      </w:r>
      <w:r w:rsidRPr="00A245B9">
        <w:rPr>
          <w:rFonts w:cs="Times New Roman"/>
        </w:rPr>
        <w:tab/>
      </w:r>
      <w:r w:rsidR="003D6EFE" w:rsidRPr="00A245B9">
        <w:rPr>
          <w:rFonts w:cs="Times New Roman"/>
        </w:rPr>
        <w:t>. W</w:t>
      </w:r>
      <w:r w:rsidR="00EC5E32" w:rsidRPr="00A245B9">
        <w:rPr>
          <w:rFonts w:cs="Times New Roman"/>
        </w:rPr>
        <w:t>hat follows here is thus a series of ideas that I may well end up altering or disagreeing with further down the line.</w:t>
      </w:r>
    </w:p>
    <w:p w14:paraId="798AD6CA" w14:textId="77777777" w:rsidR="00A245B9" w:rsidRDefault="00C96027" w:rsidP="00A245B9">
      <w:pPr>
        <w:spacing w:line="480" w:lineRule="auto"/>
        <w:ind w:firstLine="567"/>
        <w:rPr>
          <w:rFonts w:cs="Times New Roman"/>
        </w:rPr>
      </w:pPr>
      <w:r w:rsidRPr="00A245B9">
        <w:rPr>
          <w:rFonts w:cs="Times New Roman"/>
        </w:rPr>
        <w:t>In considering Bowie</w:t>
      </w:r>
      <w:r w:rsidR="00AA0E15" w:rsidRPr="00A245B9">
        <w:rPr>
          <w:rFonts w:cs="Times New Roman"/>
        </w:rPr>
        <w:t>’</w:t>
      </w:r>
      <w:r w:rsidRPr="00A245B9">
        <w:rPr>
          <w:rFonts w:cs="Times New Roman"/>
        </w:rPr>
        <w:t xml:space="preserve">s link to the </w:t>
      </w:r>
      <w:r w:rsidR="00E70AB2" w:rsidRPr="00A245B9">
        <w:rPr>
          <w:rFonts w:cs="Times New Roman"/>
        </w:rPr>
        <w:t xml:space="preserve">British </w:t>
      </w:r>
      <w:r w:rsidRPr="00A245B9">
        <w:rPr>
          <w:rFonts w:cs="Times New Roman"/>
        </w:rPr>
        <w:t xml:space="preserve">Enlightenment, it is useful to invoke </w:t>
      </w:r>
      <w:r w:rsidRPr="00A245B9">
        <w:rPr>
          <w:rFonts w:cs="Times New Roman"/>
          <w:kern w:val="1"/>
        </w:rPr>
        <w:t>ethnomethodologist Harold Garfinkel</w:t>
      </w:r>
      <w:r w:rsidR="00AA0E15" w:rsidRPr="00A245B9">
        <w:rPr>
          <w:rFonts w:cs="Times New Roman"/>
          <w:kern w:val="1"/>
        </w:rPr>
        <w:t>’</w:t>
      </w:r>
      <w:r w:rsidRPr="00A245B9">
        <w:rPr>
          <w:rFonts w:cs="Times New Roman"/>
          <w:kern w:val="1"/>
        </w:rPr>
        <w:t>s term</w:t>
      </w:r>
      <w:r w:rsidR="00CB1769" w:rsidRPr="00A245B9">
        <w:rPr>
          <w:rFonts w:cs="Times New Roman"/>
          <w:kern w:val="1"/>
        </w:rPr>
        <w:t>,</w:t>
      </w:r>
      <w:r w:rsidRPr="00A245B9">
        <w:rPr>
          <w:rFonts w:cs="Times New Roman"/>
          <w:kern w:val="1"/>
        </w:rPr>
        <w:t xml:space="preserve"> </w:t>
      </w:r>
      <w:r w:rsidR="00AA0E15" w:rsidRPr="00A245B9">
        <w:rPr>
          <w:rFonts w:cs="Times New Roman"/>
          <w:kern w:val="1"/>
        </w:rPr>
        <w:t>“</w:t>
      </w:r>
      <w:r w:rsidRPr="00A245B9">
        <w:rPr>
          <w:rFonts w:cs="Times New Roman"/>
          <w:kern w:val="1"/>
        </w:rPr>
        <w:t>indexicality.</w:t>
      </w:r>
      <w:r w:rsidR="00AA0E15" w:rsidRPr="00A245B9">
        <w:rPr>
          <w:rFonts w:cs="Times New Roman"/>
          <w:kern w:val="1"/>
        </w:rPr>
        <w:t>”</w:t>
      </w:r>
      <w:r w:rsidRPr="00A245B9">
        <w:rPr>
          <w:rFonts w:cs="Times New Roman"/>
          <w:kern w:val="1"/>
        </w:rPr>
        <w:t xml:space="preserve"> Garfinkel defines indexicality as the meaning an object or concept has for those who invoke it, a meaning that does not necessarily align with its original meaning</w:t>
      </w:r>
      <w:r w:rsidR="003D6EFE" w:rsidRPr="00A245B9">
        <w:rPr>
          <w:rFonts w:cs="Times New Roman"/>
          <w:kern w:val="1"/>
        </w:rPr>
        <w:t xml:space="preserve"> (although it retains something of that original meaning)</w:t>
      </w:r>
      <w:r w:rsidRPr="00A245B9">
        <w:rPr>
          <w:rFonts w:cs="Times New Roman"/>
          <w:kern w:val="1"/>
        </w:rPr>
        <w:t>.</w:t>
      </w:r>
      <w:commentRangeStart w:id="11"/>
      <w:r w:rsidRPr="00A245B9">
        <w:rPr>
          <w:rStyle w:val="EndnoteReference"/>
          <w:rFonts w:cs="Times New Roman"/>
          <w:kern w:val="1"/>
        </w:rPr>
        <w:endnoteReference w:id="4"/>
      </w:r>
      <w:r w:rsidRPr="00A245B9">
        <w:rPr>
          <w:rFonts w:cs="Times New Roman"/>
          <w:kern w:val="1"/>
        </w:rPr>
        <w:t xml:space="preserve"> </w:t>
      </w:r>
      <w:commentRangeEnd w:id="11"/>
      <w:r w:rsidR="00D916D1">
        <w:rPr>
          <w:rStyle w:val="CommentReference"/>
        </w:rPr>
        <w:commentReference w:id="11"/>
      </w:r>
      <w:r w:rsidR="00E70AB2" w:rsidRPr="00A245B9">
        <w:rPr>
          <w:rFonts w:cs="Times New Roman"/>
        </w:rPr>
        <w:t>I</w:t>
      </w:r>
      <w:r w:rsidR="00D610DD" w:rsidRPr="00A245B9">
        <w:rPr>
          <w:rFonts w:cs="Times New Roman"/>
        </w:rPr>
        <w:t>ndexicality can b</w:t>
      </w:r>
      <w:r w:rsidR="003D6EFE" w:rsidRPr="00A245B9">
        <w:rPr>
          <w:rFonts w:cs="Times New Roman"/>
        </w:rPr>
        <w:t>e both transitive and mutable. I</w:t>
      </w:r>
      <w:r w:rsidR="00E70AB2" w:rsidRPr="00A245B9">
        <w:rPr>
          <w:rFonts w:cs="Times New Roman"/>
        </w:rPr>
        <w:t>f</w:t>
      </w:r>
      <w:r w:rsidRPr="00A245B9">
        <w:rPr>
          <w:rFonts w:cs="Times New Roman"/>
        </w:rPr>
        <w:t xml:space="preserve"> </w:t>
      </w:r>
      <w:r w:rsidR="00E70AB2" w:rsidRPr="00A245B9">
        <w:rPr>
          <w:rFonts w:cs="Times New Roman"/>
        </w:rPr>
        <w:t>you hear Bauhaus</w:t>
      </w:r>
      <w:r w:rsidR="00AA0E15" w:rsidRPr="00A245B9">
        <w:rPr>
          <w:rFonts w:cs="Times New Roman"/>
        </w:rPr>
        <w:t>’</w:t>
      </w:r>
      <w:r w:rsidR="00E70AB2" w:rsidRPr="00A245B9">
        <w:rPr>
          <w:rFonts w:cs="Times New Roman"/>
        </w:rPr>
        <w:t xml:space="preserve">s version of </w:t>
      </w:r>
      <w:r w:rsidR="00AA0E15" w:rsidRPr="00A245B9">
        <w:rPr>
          <w:rFonts w:cs="Times New Roman"/>
        </w:rPr>
        <w:t>“</w:t>
      </w:r>
      <w:r w:rsidR="00E70AB2" w:rsidRPr="00A245B9">
        <w:rPr>
          <w:rFonts w:cs="Times New Roman"/>
        </w:rPr>
        <w:t>Ziggy Stardust</w:t>
      </w:r>
      <w:r w:rsidRPr="00A245B9">
        <w:rPr>
          <w:rFonts w:cs="Times New Roman"/>
        </w:rPr>
        <w:t>,</w:t>
      </w:r>
      <w:r w:rsidR="00AA0E15" w:rsidRPr="00A245B9">
        <w:rPr>
          <w:rFonts w:cs="Times New Roman"/>
        </w:rPr>
        <w:t>”</w:t>
      </w:r>
      <w:r w:rsidRPr="00A245B9">
        <w:rPr>
          <w:rFonts w:cs="Times New Roman"/>
        </w:rPr>
        <w:t xml:space="preserve"> for example, you now understand not </w:t>
      </w:r>
      <w:r w:rsidR="00AA0E15" w:rsidRPr="00A245B9">
        <w:rPr>
          <w:rFonts w:cs="Times New Roman"/>
        </w:rPr>
        <w:t>“</w:t>
      </w:r>
      <w:r w:rsidR="00E70AB2" w:rsidRPr="00A245B9">
        <w:rPr>
          <w:rFonts w:cs="Times New Roman"/>
        </w:rPr>
        <w:t>Ziggy Stardust</w:t>
      </w:r>
      <w:r w:rsidR="00AA0E15" w:rsidRPr="00A245B9">
        <w:rPr>
          <w:rFonts w:cs="Times New Roman"/>
        </w:rPr>
        <w:t>”</w:t>
      </w:r>
      <w:r w:rsidR="00E70AB2" w:rsidRPr="00A245B9">
        <w:rPr>
          <w:rFonts w:cs="Times New Roman"/>
        </w:rPr>
        <w:t xml:space="preserve"> but Bauhaus</w:t>
      </w:r>
      <w:r w:rsidR="00AA0E15" w:rsidRPr="00A245B9">
        <w:rPr>
          <w:rFonts w:cs="Times New Roman"/>
        </w:rPr>
        <w:t>’</w:t>
      </w:r>
      <w:r w:rsidR="00E70AB2" w:rsidRPr="00A245B9">
        <w:rPr>
          <w:rFonts w:cs="Times New Roman"/>
        </w:rPr>
        <w:t>s</w:t>
      </w:r>
      <w:r w:rsidRPr="00A245B9">
        <w:rPr>
          <w:rFonts w:cs="Times New Roman"/>
        </w:rPr>
        <w:t xml:space="preserve"> indexicality of it. You may retain their indexical understanding, or you may process it into your own indexicality of </w:t>
      </w:r>
      <w:r w:rsidR="00E70AB2" w:rsidRPr="00A245B9">
        <w:rPr>
          <w:rFonts w:cs="Times New Roman"/>
        </w:rPr>
        <w:t>the song, which would be your indexicality of Bauhaus</w:t>
      </w:r>
      <w:r w:rsidR="00AA0E15" w:rsidRPr="00A245B9">
        <w:rPr>
          <w:rFonts w:cs="Times New Roman"/>
        </w:rPr>
        <w:t>’</w:t>
      </w:r>
      <w:r w:rsidR="00E70AB2" w:rsidRPr="00A245B9">
        <w:rPr>
          <w:rFonts w:cs="Times New Roman"/>
        </w:rPr>
        <w:t xml:space="preserve">s indexicality of </w:t>
      </w:r>
      <w:r w:rsidR="00AA0E15" w:rsidRPr="00A245B9">
        <w:rPr>
          <w:rFonts w:cs="Times New Roman"/>
        </w:rPr>
        <w:t>“</w:t>
      </w:r>
      <w:r w:rsidR="00E70AB2" w:rsidRPr="00A245B9">
        <w:rPr>
          <w:rFonts w:cs="Times New Roman"/>
        </w:rPr>
        <w:t>Ziggy Stardust,</w:t>
      </w:r>
      <w:r w:rsidR="00AA0E15" w:rsidRPr="00A245B9">
        <w:rPr>
          <w:rFonts w:cs="Times New Roman"/>
        </w:rPr>
        <w:t>”</w:t>
      </w:r>
      <w:r w:rsidR="00E70AB2" w:rsidRPr="00A245B9">
        <w:rPr>
          <w:rFonts w:cs="Times New Roman"/>
        </w:rPr>
        <w:t xml:space="preserve"> but would retain some of </w:t>
      </w:r>
      <w:r w:rsidR="00D610DD" w:rsidRPr="00A245B9">
        <w:rPr>
          <w:rFonts w:cs="Times New Roman"/>
        </w:rPr>
        <w:t>the</w:t>
      </w:r>
      <w:r w:rsidR="00E70AB2" w:rsidRPr="00A245B9">
        <w:rPr>
          <w:rFonts w:cs="Times New Roman"/>
        </w:rPr>
        <w:t xml:space="preserve"> meaning</w:t>
      </w:r>
      <w:r w:rsidR="00CB5FF6" w:rsidRPr="00A245B9">
        <w:rPr>
          <w:rFonts w:cs="Times New Roman"/>
        </w:rPr>
        <w:t>s</w:t>
      </w:r>
      <w:r w:rsidR="00D610DD" w:rsidRPr="00A245B9">
        <w:rPr>
          <w:rFonts w:cs="Times New Roman"/>
        </w:rPr>
        <w:t xml:space="preserve"> of Bowie</w:t>
      </w:r>
      <w:r w:rsidR="00AA0E15" w:rsidRPr="00A245B9">
        <w:rPr>
          <w:rFonts w:cs="Times New Roman"/>
        </w:rPr>
        <w:t>’</w:t>
      </w:r>
      <w:r w:rsidR="00D610DD" w:rsidRPr="00A245B9">
        <w:rPr>
          <w:rFonts w:cs="Times New Roman"/>
        </w:rPr>
        <w:t>s original</w:t>
      </w:r>
      <w:r w:rsidR="00E70AB2" w:rsidRPr="00A245B9">
        <w:rPr>
          <w:rFonts w:cs="Times New Roman"/>
        </w:rPr>
        <w:t>, too.</w:t>
      </w:r>
      <w:r w:rsidRPr="00A245B9">
        <w:rPr>
          <w:rFonts w:cs="Times New Roman"/>
        </w:rPr>
        <w:t xml:space="preserve"> Indexical transmission is thus a kind</w:t>
      </w:r>
      <w:r w:rsidR="00D610DD" w:rsidRPr="00A245B9">
        <w:rPr>
          <w:rFonts w:cs="Times New Roman"/>
        </w:rPr>
        <w:t xml:space="preserve"> </w:t>
      </w:r>
      <w:r w:rsidRPr="00A245B9">
        <w:rPr>
          <w:rFonts w:cs="Times New Roman"/>
        </w:rPr>
        <w:t>of game o</w:t>
      </w:r>
      <w:r w:rsidR="00D610DD" w:rsidRPr="00A245B9">
        <w:rPr>
          <w:rFonts w:cs="Times New Roman"/>
        </w:rPr>
        <w:t xml:space="preserve">f signifying </w:t>
      </w:r>
      <w:commentRangeStart w:id="12"/>
      <w:r w:rsidR="00D610DD" w:rsidRPr="00A245B9">
        <w:rPr>
          <w:rFonts w:cs="Times New Roman"/>
        </w:rPr>
        <w:t>Chinese Whispers</w:t>
      </w:r>
      <w:commentRangeEnd w:id="12"/>
      <w:r w:rsidR="0009403D">
        <w:rPr>
          <w:rStyle w:val="CommentReference"/>
        </w:rPr>
        <w:commentReference w:id="12"/>
      </w:r>
      <w:r w:rsidR="00D610DD" w:rsidRPr="00A245B9">
        <w:rPr>
          <w:rFonts w:cs="Times New Roman"/>
        </w:rPr>
        <w:t>, although</w:t>
      </w:r>
      <w:r w:rsidRPr="00A245B9">
        <w:rPr>
          <w:rFonts w:cs="Times New Roman"/>
        </w:rPr>
        <w:t xml:space="preserve"> one in which </w:t>
      </w:r>
      <w:r w:rsidR="00D610DD" w:rsidRPr="00A245B9">
        <w:rPr>
          <w:rFonts w:cs="Times New Roman"/>
        </w:rPr>
        <w:t>each</w:t>
      </w:r>
      <w:r w:rsidRPr="00A245B9">
        <w:rPr>
          <w:rFonts w:cs="Times New Roman"/>
        </w:rPr>
        <w:t xml:space="preserve"> </w:t>
      </w:r>
      <w:r w:rsidR="00D610DD" w:rsidRPr="00A245B9">
        <w:rPr>
          <w:rFonts w:cs="Times New Roman"/>
        </w:rPr>
        <w:t xml:space="preserve">whisper </w:t>
      </w:r>
      <w:r w:rsidRPr="00A245B9">
        <w:rPr>
          <w:rFonts w:cs="Times New Roman"/>
        </w:rPr>
        <w:t>does retain at least something of the original.</w:t>
      </w:r>
    </w:p>
    <w:p w14:paraId="40463D39" w14:textId="5E5F005D" w:rsidR="00C96027" w:rsidRPr="00A245B9" w:rsidRDefault="00C96027" w:rsidP="00A245B9">
      <w:pPr>
        <w:spacing w:line="480" w:lineRule="auto"/>
        <w:ind w:firstLine="567"/>
        <w:rPr>
          <w:rFonts w:cs="Times New Roman"/>
        </w:rPr>
      </w:pPr>
      <w:r w:rsidRPr="00A245B9">
        <w:rPr>
          <w:rFonts w:cs="Times New Roman"/>
        </w:rPr>
        <w:t>Bowie</w:t>
      </w:r>
      <w:r w:rsidR="00AA0E15" w:rsidRPr="00A245B9">
        <w:rPr>
          <w:rFonts w:cs="Times New Roman"/>
        </w:rPr>
        <w:t>’</w:t>
      </w:r>
      <w:r w:rsidRPr="00A245B9">
        <w:rPr>
          <w:rFonts w:cs="Times New Roman"/>
        </w:rPr>
        <w:t xml:space="preserve">s understanding of Enlightenment thought may be </w:t>
      </w:r>
      <w:r w:rsidR="00701215" w:rsidRPr="00A245B9">
        <w:rPr>
          <w:rFonts w:cs="Times New Roman"/>
        </w:rPr>
        <w:t xml:space="preserve">seen </w:t>
      </w:r>
      <w:r w:rsidRPr="00A245B9">
        <w:rPr>
          <w:rFonts w:cs="Times New Roman"/>
        </w:rPr>
        <w:t>as an indexical process that begins with the Beats: he often acknowledged the influence the movement had on him.</w:t>
      </w:r>
      <w:r w:rsidRPr="00A245B9">
        <w:rPr>
          <w:rStyle w:val="EndnoteReference"/>
          <w:rFonts w:cs="Times New Roman"/>
        </w:rPr>
        <w:endnoteReference w:id="5"/>
      </w:r>
      <w:r w:rsidRPr="00A245B9">
        <w:rPr>
          <w:rFonts w:cs="Times New Roman"/>
        </w:rPr>
        <w:t xml:space="preserve"> The Beats themselves were strongly influenced by the works of the </w:t>
      </w:r>
      <w:r w:rsidRPr="00A245B9">
        <w:rPr>
          <w:rFonts w:cs="Times New Roman"/>
        </w:rPr>
        <w:lastRenderedPageBreak/>
        <w:t>Frankfurt Scho</w:t>
      </w:r>
      <w:r w:rsidR="00D610DD" w:rsidRPr="00A245B9">
        <w:rPr>
          <w:rFonts w:cs="Times New Roman"/>
        </w:rPr>
        <w:t>ol philosopher Herbert Marcuse, who</w:t>
      </w:r>
      <w:r w:rsidRPr="00A245B9">
        <w:rPr>
          <w:rFonts w:cs="Times New Roman"/>
        </w:rPr>
        <w:t xml:space="preserve"> believed that the </w:t>
      </w:r>
      <w:r w:rsidR="00D610DD" w:rsidRPr="00A245B9">
        <w:rPr>
          <w:rFonts w:cs="Times New Roman"/>
        </w:rPr>
        <w:t xml:space="preserve">critical spirit of the Enlightenment </w:t>
      </w:r>
      <w:r w:rsidRPr="00A245B9">
        <w:rPr>
          <w:rFonts w:cs="Times New Roman"/>
        </w:rPr>
        <w:t>found continuation in the th</w:t>
      </w:r>
      <w:r w:rsidR="00D610DD" w:rsidRPr="00A245B9">
        <w:rPr>
          <w:rFonts w:cs="Times New Roman"/>
        </w:rPr>
        <w:t>eories of Hegel and Marx, and</w:t>
      </w:r>
      <w:r w:rsidRPr="00A245B9">
        <w:rPr>
          <w:rFonts w:cs="Times New Roman"/>
        </w:rPr>
        <w:t xml:space="preserve"> </w:t>
      </w:r>
      <w:r w:rsidR="00AA0E15" w:rsidRPr="00A245B9">
        <w:rPr>
          <w:rFonts w:cs="Times New Roman"/>
        </w:rPr>
        <w:t>“</w:t>
      </w:r>
      <w:r w:rsidRPr="00A245B9">
        <w:rPr>
          <w:rFonts w:cs="Times New Roman"/>
        </w:rPr>
        <w:t xml:space="preserve">reproached the positivists for having killed the true spirit of the Enlightenment by stifling its fundamentally </w:t>
      </w:r>
      <w:commentRangeStart w:id="13"/>
      <w:r w:rsidRPr="00A245B9">
        <w:rPr>
          <w:rFonts w:cs="Times New Roman"/>
        </w:rPr>
        <w:t>negative dimension.</w:t>
      </w:r>
      <w:r w:rsidR="00AA0E15" w:rsidRPr="00A245B9">
        <w:rPr>
          <w:rFonts w:cs="Times New Roman"/>
        </w:rPr>
        <w:t>”</w:t>
      </w:r>
      <w:r w:rsidRPr="00A245B9">
        <w:rPr>
          <w:rFonts w:cs="Times New Roman"/>
        </w:rPr>
        <w:t xml:space="preserve"> </w:t>
      </w:r>
      <w:commentRangeEnd w:id="13"/>
      <w:r w:rsidR="006C05A2">
        <w:rPr>
          <w:rStyle w:val="CommentReference"/>
        </w:rPr>
        <w:commentReference w:id="13"/>
      </w:r>
      <w:r w:rsidRPr="00A245B9">
        <w:rPr>
          <w:rFonts w:cs="Times New Roman"/>
        </w:rPr>
        <w:t>For Marcuse</w:t>
      </w:r>
      <w:commentRangeStart w:id="14"/>
      <w:r w:rsidRPr="00A245B9">
        <w:rPr>
          <w:rFonts w:cs="Times New Roman"/>
        </w:rPr>
        <w:t xml:space="preserve">, liberating </w:t>
      </w:r>
      <w:r w:rsidR="00D610DD" w:rsidRPr="00A245B9">
        <w:rPr>
          <w:rFonts w:cs="Times New Roman"/>
        </w:rPr>
        <w:t>people from their</w:t>
      </w:r>
      <w:r w:rsidRPr="00A245B9">
        <w:rPr>
          <w:rFonts w:cs="Times New Roman"/>
        </w:rPr>
        <w:t xml:space="preserve"> alienation</w:t>
      </w:r>
      <w:r w:rsidR="002C1402" w:rsidRPr="00A245B9">
        <w:rPr>
          <w:rFonts w:cs="Times New Roman"/>
        </w:rPr>
        <w:t>,</w:t>
      </w:r>
      <w:r w:rsidRPr="00A245B9">
        <w:rPr>
          <w:rFonts w:cs="Times New Roman"/>
        </w:rPr>
        <w:t xml:space="preserve"> from </w:t>
      </w:r>
      <w:r w:rsidR="00AA0E15" w:rsidRPr="00A245B9">
        <w:rPr>
          <w:rFonts w:cs="Times New Roman"/>
        </w:rPr>
        <w:t>“</w:t>
      </w:r>
      <w:r w:rsidRPr="00A245B9">
        <w:rPr>
          <w:rFonts w:cs="Times New Roman"/>
        </w:rPr>
        <w:t>enslavement to the instruments of production</w:t>
      </w:r>
      <w:r w:rsidR="00AA0E15" w:rsidRPr="00A245B9">
        <w:rPr>
          <w:rFonts w:cs="Times New Roman"/>
        </w:rPr>
        <w:t>”</w:t>
      </w:r>
      <w:r w:rsidRPr="00A245B9">
        <w:rPr>
          <w:rFonts w:cs="Times New Roman"/>
        </w:rPr>
        <w:t xml:space="preserve"> and </w:t>
      </w:r>
      <w:r w:rsidR="00AA0E15" w:rsidRPr="00A245B9">
        <w:rPr>
          <w:rFonts w:cs="Times New Roman"/>
        </w:rPr>
        <w:t>“</w:t>
      </w:r>
      <w:r w:rsidRPr="00A245B9">
        <w:rPr>
          <w:rFonts w:cs="Times New Roman"/>
        </w:rPr>
        <w:t>subjection to the economic sphere</w:t>
      </w:r>
      <w:r w:rsidR="002C1402" w:rsidRPr="00A245B9">
        <w:rPr>
          <w:rFonts w:cs="Times New Roman"/>
        </w:rPr>
        <w:t>,</w:t>
      </w:r>
      <w:r w:rsidR="00AA0E15" w:rsidRPr="00A245B9">
        <w:rPr>
          <w:rFonts w:cs="Times New Roman"/>
        </w:rPr>
        <w:t>”</w:t>
      </w:r>
      <w:r w:rsidRPr="00A245B9">
        <w:rPr>
          <w:rFonts w:cs="Times New Roman"/>
        </w:rPr>
        <w:t xml:space="preserve"> </w:t>
      </w:r>
      <w:commentRangeEnd w:id="14"/>
      <w:r w:rsidR="006C05A2">
        <w:rPr>
          <w:rStyle w:val="CommentReference"/>
        </w:rPr>
        <w:commentReference w:id="14"/>
      </w:r>
      <w:r w:rsidRPr="00A245B9">
        <w:rPr>
          <w:rFonts w:cs="Times New Roman"/>
        </w:rPr>
        <w:t xml:space="preserve">was the only true revolution, </w:t>
      </w:r>
      <w:r w:rsidR="00D610DD" w:rsidRPr="00A245B9">
        <w:rPr>
          <w:rFonts w:cs="Times New Roman"/>
        </w:rPr>
        <w:t>and he believed it could</w:t>
      </w:r>
      <w:r w:rsidRPr="00A245B9">
        <w:rPr>
          <w:rFonts w:cs="Times New Roman"/>
        </w:rPr>
        <w:t xml:space="preserve"> emerge only via </w:t>
      </w:r>
      <w:r w:rsidR="00AA0E15" w:rsidRPr="00A245B9">
        <w:rPr>
          <w:rFonts w:cs="Times New Roman"/>
        </w:rPr>
        <w:t>“</w:t>
      </w:r>
      <w:r w:rsidRPr="00A245B9">
        <w:rPr>
          <w:rFonts w:cs="Times New Roman"/>
        </w:rPr>
        <w:t xml:space="preserve">outsiders to the system </w:t>
      </w:r>
      <w:r w:rsidR="007A242E" w:rsidRPr="00A245B9">
        <w:rPr>
          <w:rFonts w:cs="Times New Roman"/>
        </w:rPr>
        <w:t>–</w:t>
      </w:r>
      <w:r w:rsidRPr="00A245B9">
        <w:rPr>
          <w:rFonts w:cs="Times New Roman"/>
        </w:rPr>
        <w:t xml:space="preserve"> the young, the unemployed and others at the fringes of society</w:t>
      </w:r>
      <w:r w:rsidR="00AA0E15" w:rsidRPr="00A245B9">
        <w:rPr>
          <w:rFonts w:cs="Times New Roman"/>
        </w:rPr>
        <w:t>”</w:t>
      </w:r>
      <w:r w:rsidRPr="00A245B9">
        <w:rPr>
          <w:rFonts w:cs="Times New Roman"/>
        </w:rPr>
        <w:t xml:space="preserve"> (Delacampagne 207</w:t>
      </w:r>
      <w:r w:rsidR="00A82BF7" w:rsidRPr="00A245B9">
        <w:rPr>
          <w:rFonts w:cs="Times New Roman"/>
        </w:rPr>
        <w:t>–</w:t>
      </w:r>
      <w:r w:rsidRPr="00A245B9">
        <w:rPr>
          <w:rFonts w:cs="Times New Roman"/>
        </w:rPr>
        <w:t>9)</w:t>
      </w:r>
      <w:r w:rsidR="00193A1D" w:rsidRPr="00A245B9">
        <w:rPr>
          <w:rFonts w:cs="Times New Roman"/>
        </w:rPr>
        <w:t xml:space="preserve">. </w:t>
      </w:r>
      <w:proofErr w:type="gramStart"/>
      <w:r w:rsidRPr="00A245B9">
        <w:rPr>
          <w:rFonts w:cs="Times New Roman"/>
        </w:rPr>
        <w:t>In light of</w:t>
      </w:r>
      <w:proofErr w:type="gramEnd"/>
      <w:r w:rsidRPr="00A245B9">
        <w:rPr>
          <w:rFonts w:cs="Times New Roman"/>
        </w:rPr>
        <w:t xml:space="preserve"> this explanation, it is not surprising that Marcuse also influenced the hippies, another central influence on the young David Bowie. Thus, from the Beats and the hippies to </w:t>
      </w:r>
      <w:r w:rsidR="00D610DD" w:rsidRPr="00A245B9">
        <w:rPr>
          <w:rFonts w:cs="Times New Roman"/>
        </w:rPr>
        <w:t xml:space="preserve">Marcuse to </w:t>
      </w:r>
      <w:r w:rsidRPr="00A245B9">
        <w:rPr>
          <w:rFonts w:cs="Times New Roman"/>
        </w:rPr>
        <w:t>the Enlightenment, a line of indexicality offers one possibility for how Bowie might have encountered Enlightenment thought.</w:t>
      </w:r>
    </w:p>
    <w:p w14:paraId="61A7970F" w14:textId="437C61AD" w:rsidR="00C96027" w:rsidRPr="00A245B9" w:rsidRDefault="00C96027" w:rsidP="00C028CC">
      <w:pPr>
        <w:pStyle w:val="ListParagraph"/>
        <w:widowControl w:val="0"/>
        <w:tabs>
          <w:tab w:val="left" w:pos="180"/>
          <w:tab w:val="left" w:pos="270"/>
          <w:tab w:val="left" w:pos="720"/>
        </w:tabs>
        <w:autoSpaceDE w:val="0"/>
        <w:autoSpaceDN w:val="0"/>
        <w:adjustRightInd w:val="0"/>
        <w:spacing w:line="480" w:lineRule="auto"/>
        <w:ind w:left="0" w:firstLine="720"/>
        <w:rPr>
          <w:rFonts w:ascii="Times New Roman" w:hAnsi="Times New Roman" w:cs="Times New Roman"/>
        </w:rPr>
      </w:pPr>
      <w:r w:rsidRPr="00A245B9">
        <w:rPr>
          <w:rFonts w:ascii="Times New Roman" w:hAnsi="Times New Roman" w:cs="Times New Roman"/>
        </w:rPr>
        <w:t xml:space="preserve">However he encountered it, though, it is certain that the most obvious way in which Bowie connects to British Enlightenment philosophy is through his exploration of the concept of identity. That Bowie both engaged with and enacted questions surrounding identity is </w:t>
      </w:r>
      <w:r w:rsidR="00D610DD" w:rsidRPr="00A245B9">
        <w:rPr>
          <w:rFonts w:ascii="Times New Roman" w:hAnsi="Times New Roman" w:cs="Times New Roman"/>
        </w:rPr>
        <w:t>a commonplace by now</w:t>
      </w:r>
      <w:r w:rsidRPr="00A245B9">
        <w:rPr>
          <w:rFonts w:ascii="Times New Roman" w:hAnsi="Times New Roman" w:cs="Times New Roman"/>
        </w:rPr>
        <w:t xml:space="preserve">. </w:t>
      </w:r>
      <w:commentRangeStart w:id="15"/>
      <w:r w:rsidRPr="00A245B9">
        <w:rPr>
          <w:rFonts w:ascii="Times New Roman" w:hAnsi="Times New Roman" w:cs="Times New Roman"/>
        </w:rPr>
        <w:t xml:space="preserve">Less well known, </w:t>
      </w:r>
      <w:r w:rsidR="00D610DD" w:rsidRPr="00A245B9">
        <w:rPr>
          <w:rFonts w:ascii="Times New Roman" w:hAnsi="Times New Roman" w:cs="Times New Roman"/>
        </w:rPr>
        <w:t>though</w:t>
      </w:r>
      <w:r w:rsidRPr="00A245B9">
        <w:rPr>
          <w:rFonts w:ascii="Times New Roman" w:hAnsi="Times New Roman" w:cs="Times New Roman"/>
        </w:rPr>
        <w:t xml:space="preserve">, is that his discomfort with single identity and his attempts either to multiply identity or to </w:t>
      </w:r>
      <w:r w:rsidRPr="00A245B9">
        <w:rPr>
          <w:rFonts w:ascii="Times New Roman" w:hAnsi="Times New Roman" w:cs="Times New Roman"/>
          <w:bCs/>
        </w:rPr>
        <w:t xml:space="preserve">determine </w:t>
      </w:r>
      <w:r w:rsidR="00A14FDD" w:rsidRPr="00A245B9">
        <w:rPr>
          <w:rFonts w:ascii="Times New Roman" w:hAnsi="Times New Roman" w:cs="Times New Roman"/>
          <w:bCs/>
        </w:rPr>
        <w:t>what constitutes it</w:t>
      </w:r>
      <w:r w:rsidRPr="00A245B9">
        <w:rPr>
          <w:rFonts w:ascii="Times New Roman" w:hAnsi="Times New Roman" w:cs="Times New Roman"/>
        </w:rPr>
        <w:t xml:space="preserve"> are engagements with and experiments upon hypotheses advanced by John Lock</w:t>
      </w:r>
      <w:r w:rsidR="00D610DD" w:rsidRPr="00A245B9">
        <w:rPr>
          <w:rFonts w:ascii="Times New Roman" w:hAnsi="Times New Roman" w:cs="Times New Roman"/>
        </w:rPr>
        <w:t>e</w:t>
      </w:r>
      <w:r w:rsidRPr="00A245B9">
        <w:rPr>
          <w:rFonts w:ascii="Times New Roman" w:hAnsi="Times New Roman" w:cs="Times New Roman"/>
        </w:rPr>
        <w:t xml:space="preserve"> and David Hume.</w:t>
      </w:r>
      <w:commentRangeEnd w:id="15"/>
      <w:r w:rsidR="00887673">
        <w:rPr>
          <w:rStyle w:val="CommentReference"/>
          <w:rFonts w:ascii="Times New Roman" w:eastAsiaTheme="minorEastAsia" w:hAnsi="Times New Roman"/>
          <w:lang w:val="en-GB"/>
        </w:rPr>
        <w:commentReference w:id="15"/>
      </w:r>
    </w:p>
    <w:p w14:paraId="755B151B" w14:textId="7A93A36F" w:rsidR="00C96027" w:rsidRPr="00A245B9" w:rsidRDefault="00C96027" w:rsidP="00C028CC">
      <w:pPr>
        <w:pStyle w:val="ListParagraph"/>
        <w:widowControl w:val="0"/>
        <w:tabs>
          <w:tab w:val="left" w:pos="180"/>
          <w:tab w:val="left" w:pos="270"/>
          <w:tab w:val="left" w:pos="720"/>
        </w:tabs>
        <w:autoSpaceDE w:val="0"/>
        <w:autoSpaceDN w:val="0"/>
        <w:adjustRightInd w:val="0"/>
        <w:spacing w:line="480" w:lineRule="auto"/>
        <w:ind w:left="0" w:firstLine="720"/>
        <w:rPr>
          <w:rFonts w:ascii="Times New Roman" w:hAnsi="Times New Roman" w:cs="Times New Roman"/>
        </w:rPr>
      </w:pPr>
      <w:r w:rsidRPr="00A245B9">
        <w:rPr>
          <w:rFonts w:ascii="Times New Roman" w:hAnsi="Times New Roman" w:cs="Times New Roman"/>
          <w:color w:val="000000"/>
        </w:rPr>
        <w:t xml:space="preserve">In his </w:t>
      </w:r>
      <w:r w:rsidRPr="00A245B9">
        <w:rPr>
          <w:rFonts w:ascii="Times New Roman" w:hAnsi="Times New Roman" w:cs="Times New Roman"/>
          <w:i/>
          <w:color w:val="000000"/>
        </w:rPr>
        <w:t>Treatise of Human Nature</w:t>
      </w:r>
      <w:r w:rsidRPr="00A245B9">
        <w:rPr>
          <w:rFonts w:ascii="Times New Roman" w:hAnsi="Times New Roman" w:cs="Times New Roman"/>
          <w:color w:val="000000"/>
        </w:rPr>
        <w:t xml:space="preserve"> (1739), Hume argues that the notion of cohesive identity is a chimera: </w:t>
      </w:r>
      <w:r w:rsidR="00AA0E15" w:rsidRPr="00A245B9">
        <w:rPr>
          <w:rFonts w:ascii="Times New Roman" w:hAnsi="Times New Roman" w:cs="Times New Roman"/>
          <w:color w:val="000000"/>
        </w:rPr>
        <w:t>“</w:t>
      </w:r>
      <w:r w:rsidRPr="00A245B9">
        <w:rPr>
          <w:rFonts w:ascii="Times New Roman" w:hAnsi="Times New Roman" w:cs="Times New Roman"/>
          <w:color w:val="000000"/>
        </w:rPr>
        <w:t>There is properly no simplicity in [the mind] at one time, nor identity</w:t>
      </w:r>
      <w:r w:rsidR="00912C5E" w:rsidRPr="00A245B9">
        <w:rPr>
          <w:rFonts w:ascii="Times New Roman" w:hAnsi="Times New Roman" w:cs="Times New Roman"/>
          <w:color w:val="000000"/>
        </w:rPr>
        <w:t xml:space="preserve"> </w:t>
      </w:r>
      <w:r w:rsidR="00E45F3C" w:rsidRPr="00A245B9">
        <w:rPr>
          <w:rFonts w:ascii="Times New Roman" w:hAnsi="Times New Roman" w:cs="Times New Roman"/>
          <w:color w:val="000000"/>
        </w:rPr>
        <w:t>. . .</w:t>
      </w:r>
      <w:r w:rsidRPr="00A245B9">
        <w:rPr>
          <w:rFonts w:ascii="Times New Roman" w:hAnsi="Times New Roman" w:cs="Times New Roman"/>
          <w:color w:val="000000"/>
        </w:rPr>
        <w:t xml:space="preserve"> whatever natural propension we may have to imagine that simplicity and identity</w:t>
      </w:r>
      <w:r w:rsidR="00912C5E" w:rsidRPr="00A245B9">
        <w:rPr>
          <w:rFonts w:ascii="Times New Roman" w:hAnsi="Times New Roman" w:cs="Times New Roman"/>
          <w:color w:val="000000"/>
        </w:rPr>
        <w:t xml:space="preserve"> </w:t>
      </w:r>
      <w:r w:rsidRPr="00A245B9">
        <w:rPr>
          <w:rFonts w:ascii="Times New Roman" w:hAnsi="Times New Roman" w:cs="Times New Roman"/>
          <w:color w:val="000000"/>
        </w:rPr>
        <w:t>.</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w:t>
      </w:r>
      <w:r w:rsidR="00912C5E" w:rsidRPr="00A245B9">
        <w:rPr>
          <w:rFonts w:ascii="Times New Roman" w:hAnsi="Times New Roman" w:cs="Times New Roman"/>
          <w:color w:val="000000"/>
        </w:rPr>
        <w:t xml:space="preserve"> </w:t>
      </w:r>
      <w:r w:rsidRPr="00A245B9">
        <w:rPr>
          <w:rFonts w:ascii="Times New Roman" w:hAnsi="Times New Roman" w:cs="Times New Roman"/>
          <w:color w:val="000000"/>
        </w:rPr>
        <w:t xml:space="preserve">They are the successive perceptions only, that constitute </w:t>
      </w:r>
      <w:commentRangeStart w:id="16"/>
      <w:r w:rsidRPr="00A245B9">
        <w:rPr>
          <w:rFonts w:ascii="Times New Roman" w:hAnsi="Times New Roman" w:cs="Times New Roman"/>
          <w:color w:val="000000"/>
        </w:rPr>
        <w:t>the mind</w:t>
      </w:r>
      <w:r w:rsidR="00AA0E15" w:rsidRPr="00A245B9">
        <w:rPr>
          <w:rFonts w:ascii="Times New Roman" w:hAnsi="Times New Roman" w:cs="Times New Roman"/>
          <w:color w:val="000000"/>
          <w:lang w:val="en-GB"/>
        </w:rPr>
        <w:t>”</w:t>
      </w:r>
      <w:r w:rsidR="00912C5E" w:rsidRPr="00A245B9">
        <w:rPr>
          <w:rFonts w:ascii="Times New Roman" w:hAnsi="Times New Roman" w:cs="Times New Roman"/>
          <w:color w:val="000000"/>
          <w:lang w:val="en-GB"/>
        </w:rPr>
        <w:t>.</w:t>
      </w:r>
      <w:r w:rsidR="00193A1D" w:rsidRPr="00A245B9">
        <w:rPr>
          <w:rFonts w:ascii="Times New Roman" w:hAnsi="Times New Roman" w:cs="Times New Roman"/>
          <w:color w:val="000000"/>
        </w:rPr>
        <w:t xml:space="preserve"> </w:t>
      </w:r>
      <w:commentRangeEnd w:id="16"/>
      <w:r w:rsidR="00887673">
        <w:rPr>
          <w:rStyle w:val="CommentReference"/>
          <w:rFonts w:ascii="Times New Roman" w:eastAsiaTheme="minorEastAsia" w:hAnsi="Times New Roman"/>
          <w:lang w:val="en-GB"/>
        </w:rPr>
        <w:commentReference w:id="16"/>
      </w:r>
      <w:r w:rsidRPr="00A245B9">
        <w:rPr>
          <w:rFonts w:ascii="Times New Roman" w:hAnsi="Times New Roman" w:cs="Times New Roman"/>
          <w:color w:val="000000"/>
        </w:rPr>
        <w:t xml:space="preserve">The assumption that people possess one continuous identity is, for Hume, founded on an </w:t>
      </w:r>
      <w:r w:rsidRPr="00A245B9">
        <w:rPr>
          <w:rFonts w:ascii="Times New Roman" w:hAnsi="Times New Roman" w:cs="Times New Roman"/>
          <w:color w:val="000000"/>
        </w:rPr>
        <w:lastRenderedPageBreak/>
        <w:t>error:</w:t>
      </w:r>
    </w:p>
    <w:p w14:paraId="02482917" w14:textId="32DF5D10" w:rsidR="00C96027" w:rsidRPr="00A245B9" w:rsidRDefault="00D4168E" w:rsidP="00A01F8B">
      <w:pPr>
        <w:spacing w:line="480" w:lineRule="auto"/>
        <w:ind w:left="720"/>
        <w:rPr>
          <w:rFonts w:eastAsiaTheme="minorHAnsi" w:cs="Times New Roman"/>
          <w:color w:val="000000"/>
          <w:lang w:val="en-US"/>
        </w:rPr>
      </w:pPr>
      <w:ins w:id="17" w:author="Jessica Tebo" w:date="2021-11-18T08:11:00Z">
        <w:r>
          <w:rPr>
            <w:rFonts w:eastAsiaTheme="minorHAnsi" w:cs="Times New Roman"/>
            <w:color w:val="000000"/>
            <w:lang w:val="en-US"/>
          </w:rPr>
          <w:t>A</w:t>
        </w:r>
      </w:ins>
      <w:commentRangeStart w:id="18"/>
      <w:del w:id="19" w:author="Jessica Tebo" w:date="2021-11-18T08:11:00Z">
        <w:r w:rsidR="00C96027" w:rsidRPr="00A245B9" w:rsidDel="00D4168E">
          <w:rPr>
            <w:rFonts w:eastAsiaTheme="minorHAnsi" w:cs="Times New Roman"/>
            <w:color w:val="000000"/>
            <w:lang w:val="en-US"/>
          </w:rPr>
          <w:delText>a</w:delText>
        </w:r>
      </w:del>
      <w:r w:rsidR="00C96027" w:rsidRPr="00A245B9">
        <w:rPr>
          <w:rFonts w:eastAsiaTheme="minorHAnsi" w:cs="Times New Roman"/>
          <w:color w:val="000000"/>
          <w:lang w:val="en-US"/>
        </w:rPr>
        <w:t xml:space="preserve"> fiction</w:t>
      </w:r>
      <w:commentRangeEnd w:id="18"/>
      <w:r>
        <w:rPr>
          <w:rStyle w:val="CommentReference"/>
        </w:rPr>
        <w:commentReference w:id="18"/>
      </w:r>
      <w:r w:rsidR="00C96027" w:rsidRPr="00A245B9">
        <w:rPr>
          <w:rFonts w:eastAsiaTheme="minorHAnsi" w:cs="Times New Roman"/>
          <w:color w:val="000000"/>
          <w:lang w:val="en-US"/>
        </w:rPr>
        <w:t>, either of something invariable and uninterrupted, or of something mysterious and inexplicable, or at least with a propensity to such fictions. What will suffice to prove this hypothesis to the satisfaction of every fair enquirer, is to shew from daily experience and observation, that the objects, which are variable or interrupted, and yet are suppos</w:t>
      </w:r>
      <w:r w:rsidR="00AA0E15" w:rsidRPr="00A245B9">
        <w:rPr>
          <w:rFonts w:eastAsiaTheme="minorHAnsi" w:cs="Times New Roman"/>
          <w:color w:val="000000"/>
          <w:lang w:val="en-US"/>
        </w:rPr>
        <w:t>’</w:t>
      </w:r>
      <w:r w:rsidR="00C96027" w:rsidRPr="00A245B9">
        <w:rPr>
          <w:rFonts w:eastAsiaTheme="minorHAnsi" w:cs="Times New Roman"/>
          <w:color w:val="000000"/>
          <w:lang w:val="en-US"/>
        </w:rPr>
        <w:t xml:space="preserve">d to continue the same, are such only as consist of a succession of parts, connected together by resemblance, contiguity, or </w:t>
      </w:r>
      <w:commentRangeStart w:id="20"/>
      <w:r w:rsidR="00C96027" w:rsidRPr="00A245B9">
        <w:rPr>
          <w:rFonts w:eastAsiaTheme="minorHAnsi" w:cs="Times New Roman"/>
          <w:color w:val="000000"/>
          <w:lang w:val="en-US"/>
        </w:rPr>
        <w:t>causation</w:t>
      </w:r>
      <w:proofErr w:type="gramStart"/>
      <w:r w:rsidR="00C96027" w:rsidRPr="00671150">
        <w:rPr>
          <w:rFonts w:eastAsiaTheme="minorHAnsi" w:cs="Times New Roman"/>
          <w:color w:val="000000"/>
          <w:lang w:val="en-US"/>
        </w:rPr>
        <w:t>.</w:t>
      </w:r>
      <w:r w:rsidR="00912C5E" w:rsidRPr="00671150">
        <w:rPr>
          <w:rFonts w:eastAsiaTheme="minorHAnsi" w:cs="Times New Roman"/>
          <w:color w:val="000000"/>
          <w:lang w:val="en-US"/>
        </w:rPr>
        <w:t xml:space="preserve"> </w:t>
      </w:r>
      <w:r w:rsidR="00C96027" w:rsidRPr="00671150">
        <w:rPr>
          <w:rFonts w:eastAsiaTheme="minorHAnsi" w:cs="Times New Roman"/>
          <w:color w:val="000000"/>
          <w:lang w:val="en-US"/>
        </w:rPr>
        <w:t>.</w:t>
      </w:r>
      <w:r w:rsidR="00E45F3C" w:rsidRPr="00671150">
        <w:rPr>
          <w:rFonts w:eastAsiaTheme="minorHAnsi" w:cs="Times New Roman"/>
          <w:color w:val="000000"/>
          <w:lang w:val="en-US"/>
        </w:rPr>
        <w:t xml:space="preserve"> </w:t>
      </w:r>
      <w:r w:rsidR="00C96027" w:rsidRPr="00671150">
        <w:rPr>
          <w:rFonts w:eastAsiaTheme="minorHAnsi" w:cs="Times New Roman"/>
          <w:color w:val="000000"/>
          <w:lang w:val="en-US"/>
        </w:rPr>
        <w:t>.</w:t>
      </w:r>
      <w:r w:rsidR="00E45F3C" w:rsidRPr="00671150">
        <w:rPr>
          <w:rFonts w:eastAsiaTheme="minorHAnsi" w:cs="Times New Roman"/>
          <w:color w:val="000000"/>
          <w:lang w:val="en-US"/>
        </w:rPr>
        <w:t xml:space="preserve"> </w:t>
      </w:r>
      <w:r w:rsidR="00C96027" w:rsidRPr="00671150">
        <w:rPr>
          <w:rFonts w:eastAsiaTheme="minorHAnsi" w:cs="Times New Roman"/>
          <w:color w:val="000000"/>
          <w:lang w:val="en-US"/>
        </w:rPr>
        <w:t>.</w:t>
      </w:r>
      <w:proofErr w:type="gramEnd"/>
      <w:r w:rsidR="00912C5E" w:rsidRPr="00A245B9">
        <w:rPr>
          <w:rFonts w:eastAsiaTheme="minorHAnsi" w:cs="Times New Roman"/>
          <w:color w:val="000000"/>
          <w:lang w:val="en-US"/>
        </w:rPr>
        <w:t xml:space="preserve"> </w:t>
      </w:r>
      <w:r w:rsidR="00C96027" w:rsidRPr="00A245B9">
        <w:rPr>
          <w:rFonts w:eastAsiaTheme="minorHAnsi" w:cs="Times New Roman"/>
          <w:color w:val="000000"/>
          <w:lang w:val="en-US"/>
        </w:rPr>
        <w:t xml:space="preserve">A </w:t>
      </w:r>
      <w:commentRangeEnd w:id="20"/>
      <w:r w:rsidR="00452AE4">
        <w:rPr>
          <w:rStyle w:val="CommentReference"/>
        </w:rPr>
        <w:commentReference w:id="20"/>
      </w:r>
      <w:r w:rsidR="00C96027" w:rsidRPr="00A245B9">
        <w:rPr>
          <w:rFonts w:eastAsiaTheme="minorHAnsi" w:cs="Times New Roman"/>
          <w:color w:val="000000"/>
          <w:lang w:val="en-US"/>
        </w:rPr>
        <w:t xml:space="preserve">change in any considerable part of a body destroys its identity; but </w:t>
      </w:r>
      <w:r w:rsidR="00AA0E15" w:rsidRPr="00A245B9">
        <w:rPr>
          <w:rFonts w:eastAsiaTheme="minorHAnsi" w:cs="Times New Roman"/>
          <w:color w:val="000000"/>
          <w:lang w:val="en-US"/>
        </w:rPr>
        <w:t>‘</w:t>
      </w:r>
      <w:r w:rsidR="00C96027" w:rsidRPr="00A245B9">
        <w:rPr>
          <w:rFonts w:eastAsiaTheme="minorHAnsi" w:cs="Times New Roman"/>
          <w:color w:val="000000"/>
          <w:lang w:val="en-US"/>
        </w:rPr>
        <w:t>tis remarkable, that where the change is produc</w:t>
      </w:r>
      <w:r w:rsidR="00AA0E15" w:rsidRPr="00A245B9">
        <w:rPr>
          <w:rFonts w:eastAsiaTheme="minorHAnsi" w:cs="Times New Roman"/>
          <w:color w:val="000000"/>
          <w:lang w:val="en-US"/>
        </w:rPr>
        <w:t>’</w:t>
      </w:r>
      <w:r w:rsidR="00C96027" w:rsidRPr="00A245B9">
        <w:rPr>
          <w:rFonts w:eastAsiaTheme="minorHAnsi" w:cs="Times New Roman"/>
          <w:color w:val="000000"/>
          <w:lang w:val="en-US"/>
        </w:rPr>
        <w:t xml:space="preserve">d </w:t>
      </w:r>
      <w:r w:rsidR="00C96027" w:rsidRPr="00A245B9">
        <w:rPr>
          <w:rFonts w:eastAsiaTheme="minorHAnsi" w:cs="Times New Roman"/>
          <w:i/>
          <w:color w:val="000000"/>
          <w:lang w:val="en-US"/>
        </w:rPr>
        <w:t>gradually</w:t>
      </w:r>
      <w:r w:rsidR="00C96027" w:rsidRPr="00A245B9">
        <w:rPr>
          <w:rFonts w:eastAsiaTheme="minorHAnsi" w:cs="Times New Roman"/>
          <w:color w:val="000000"/>
          <w:lang w:val="en-US"/>
        </w:rPr>
        <w:t xml:space="preserve"> and </w:t>
      </w:r>
      <w:r w:rsidR="00C96027" w:rsidRPr="00A245B9">
        <w:rPr>
          <w:rFonts w:eastAsiaTheme="minorHAnsi" w:cs="Times New Roman"/>
          <w:i/>
          <w:color w:val="000000"/>
          <w:lang w:val="en-US"/>
        </w:rPr>
        <w:t>insensibl</w:t>
      </w:r>
      <w:r w:rsidR="00C96027" w:rsidRPr="00A245B9">
        <w:rPr>
          <w:rFonts w:eastAsiaTheme="minorHAnsi" w:cs="Times New Roman"/>
          <w:color w:val="000000"/>
          <w:lang w:val="en-US"/>
        </w:rPr>
        <w:t xml:space="preserve">y we are less apt to ascribe to it the same effect. The reason can plainly be no other, than that the mind, in following the successive changes of the body, feels an easy passage from the surveying its condition in one moment to the viewing of it in another, and at no </w:t>
      </w:r>
      <w:proofErr w:type="gramStart"/>
      <w:r w:rsidR="00C96027" w:rsidRPr="00A245B9">
        <w:rPr>
          <w:rFonts w:eastAsiaTheme="minorHAnsi" w:cs="Times New Roman"/>
          <w:color w:val="000000"/>
          <w:lang w:val="en-US"/>
        </w:rPr>
        <w:t>particular time</w:t>
      </w:r>
      <w:proofErr w:type="gramEnd"/>
      <w:r w:rsidR="00C96027" w:rsidRPr="00A245B9">
        <w:rPr>
          <w:rFonts w:eastAsiaTheme="minorHAnsi" w:cs="Times New Roman"/>
          <w:color w:val="000000"/>
          <w:lang w:val="en-US"/>
        </w:rPr>
        <w:t xml:space="preserve"> perceives any interruption in its actions.</w:t>
      </w:r>
      <w:ins w:id="21" w:author="Jessica Tebo [2]" w:date="2022-01-12T09:43:00Z">
        <w:r w:rsidR="00D916D1">
          <w:rPr>
            <w:rFonts w:eastAsiaTheme="minorHAnsi" w:cs="Times New Roman"/>
            <w:color w:val="000000"/>
            <w:lang w:val="en-US"/>
          </w:rPr>
          <w:t xml:space="preserve"> </w:t>
        </w:r>
      </w:ins>
      <w:del w:id="22" w:author="Jessica Tebo [2]" w:date="2022-01-12T09:43:00Z">
        <w:r w:rsidR="00C96027" w:rsidRPr="00A245B9" w:rsidDel="00D916D1">
          <w:rPr>
            <w:rFonts w:eastAsiaTheme="minorHAnsi" w:cs="Times New Roman"/>
            <w:color w:val="000000"/>
            <w:lang w:val="en-US"/>
          </w:rPr>
          <w:tab/>
        </w:r>
      </w:del>
      <w:r w:rsidR="00C96027" w:rsidRPr="00D916D1">
        <w:rPr>
          <w:rFonts w:eastAsiaTheme="minorHAnsi" w:cs="Times New Roman"/>
          <w:color w:val="000000"/>
          <w:lang w:val="en-US"/>
        </w:rPr>
        <w:t>(I.4.6)</w:t>
      </w:r>
    </w:p>
    <w:p w14:paraId="17192909" w14:textId="77777777" w:rsidR="00A245B9" w:rsidRDefault="00C96027" w:rsidP="00C028CC">
      <w:pPr>
        <w:spacing w:line="480" w:lineRule="auto"/>
        <w:rPr>
          <w:rFonts w:eastAsiaTheme="minorHAnsi" w:cs="Times New Roman"/>
          <w:lang w:val="en-US"/>
        </w:rPr>
      </w:pPr>
      <w:r w:rsidRPr="00A245B9">
        <w:rPr>
          <w:rFonts w:eastAsiaTheme="minorHAnsi" w:cs="Times New Roman"/>
          <w:lang w:val="en-US"/>
        </w:rPr>
        <w:t>Bowie positions himself as a Humean through the best-known facet of his career: his personae.</w:t>
      </w:r>
      <w:r w:rsidRPr="00A245B9">
        <w:rPr>
          <w:rStyle w:val="EndnoteReference"/>
          <w:rFonts w:eastAsiaTheme="minorHAnsi" w:cs="Times New Roman"/>
          <w:lang w:val="en-US"/>
        </w:rPr>
        <w:endnoteReference w:id="6"/>
      </w:r>
      <w:r w:rsidRPr="00A245B9">
        <w:rPr>
          <w:rFonts w:eastAsiaTheme="minorHAnsi" w:cs="Times New Roman"/>
          <w:lang w:val="en-US"/>
        </w:rPr>
        <w:t xml:space="preserve"> These personae and their reception prove Hume</w:t>
      </w:r>
      <w:r w:rsidR="00AA0E15" w:rsidRPr="00A245B9">
        <w:rPr>
          <w:rFonts w:eastAsiaTheme="minorHAnsi" w:cs="Times New Roman"/>
          <w:lang w:val="en-US"/>
        </w:rPr>
        <w:t>’</w:t>
      </w:r>
      <w:r w:rsidRPr="00A245B9">
        <w:rPr>
          <w:rFonts w:eastAsiaTheme="minorHAnsi" w:cs="Times New Roman"/>
          <w:lang w:val="en-US"/>
        </w:rPr>
        <w:t>s assertion that gradual change, although resulting in a new identity, is not perceived that way by those who witness it</w:t>
      </w:r>
      <w:r w:rsidR="00193A1D" w:rsidRPr="00A245B9">
        <w:rPr>
          <w:rFonts w:eastAsiaTheme="minorHAnsi" w:cs="Times New Roman"/>
          <w:lang w:val="en-US"/>
        </w:rPr>
        <w:t xml:space="preserve">. </w:t>
      </w:r>
      <w:r w:rsidRPr="00A245B9">
        <w:rPr>
          <w:rFonts w:eastAsiaTheme="minorHAnsi" w:cs="Times New Roman"/>
          <w:lang w:val="en-US"/>
        </w:rPr>
        <w:t>If one traces the arc of Bowie</w:t>
      </w:r>
      <w:r w:rsidR="00AA0E15" w:rsidRPr="00A245B9">
        <w:rPr>
          <w:rFonts w:eastAsiaTheme="minorHAnsi" w:cs="Times New Roman"/>
          <w:lang w:val="en-US"/>
        </w:rPr>
        <w:t>’</w:t>
      </w:r>
      <w:r w:rsidRPr="00A245B9">
        <w:rPr>
          <w:rFonts w:eastAsiaTheme="minorHAnsi" w:cs="Times New Roman"/>
          <w:lang w:val="en-US"/>
        </w:rPr>
        <w:t>s evolution during the 197</w:t>
      </w:r>
      <w:r w:rsidR="00CB5FF6" w:rsidRPr="00A245B9">
        <w:rPr>
          <w:rFonts w:eastAsiaTheme="minorHAnsi" w:cs="Times New Roman"/>
          <w:lang w:val="en-US"/>
        </w:rPr>
        <w:t>2</w:t>
      </w:r>
      <w:r w:rsidR="00412B9C" w:rsidRPr="00A245B9">
        <w:rPr>
          <w:rFonts w:eastAsiaTheme="minorHAnsi" w:cs="Times New Roman"/>
          <w:lang w:val="en-US"/>
        </w:rPr>
        <w:t>–</w:t>
      </w:r>
      <w:r w:rsidRPr="00A245B9">
        <w:rPr>
          <w:rFonts w:eastAsiaTheme="minorHAnsi" w:cs="Times New Roman"/>
          <w:lang w:val="en-US"/>
        </w:rPr>
        <w:t>198</w:t>
      </w:r>
      <w:r w:rsidR="00CB5FF6" w:rsidRPr="00A245B9">
        <w:rPr>
          <w:rFonts w:eastAsiaTheme="minorHAnsi" w:cs="Times New Roman"/>
          <w:lang w:val="en-US"/>
        </w:rPr>
        <w:t>3</w:t>
      </w:r>
      <w:r w:rsidRPr="00A245B9">
        <w:rPr>
          <w:rFonts w:eastAsiaTheme="minorHAnsi" w:cs="Times New Roman"/>
          <w:lang w:val="en-US"/>
        </w:rPr>
        <w:t xml:space="preserve"> period, one can see that the consecutive personae enact a process of progressive, interconnected change: Ziggy Stardust</w:t>
      </w:r>
      <w:r w:rsidR="00AA0E15" w:rsidRPr="00A245B9">
        <w:rPr>
          <w:rFonts w:eastAsiaTheme="minorHAnsi" w:cs="Times New Roman"/>
          <w:lang w:val="en-US"/>
        </w:rPr>
        <w:t>’</w:t>
      </w:r>
      <w:r w:rsidRPr="00A245B9">
        <w:rPr>
          <w:rFonts w:eastAsiaTheme="minorHAnsi" w:cs="Times New Roman"/>
          <w:lang w:val="en-US"/>
        </w:rPr>
        <w:t>s scarlet hair and pale skin (1972</w:t>
      </w:r>
      <w:r w:rsidR="00860B34" w:rsidRPr="00A245B9">
        <w:rPr>
          <w:rFonts w:eastAsiaTheme="minorHAnsi" w:cs="Times New Roman"/>
          <w:lang w:val="en-US"/>
        </w:rPr>
        <w:t>–</w:t>
      </w:r>
      <w:r w:rsidRPr="00A245B9">
        <w:rPr>
          <w:rFonts w:eastAsiaTheme="minorHAnsi" w:cs="Times New Roman"/>
          <w:lang w:val="en-US"/>
        </w:rPr>
        <w:t>73) remain in Aladdin Sane (1973), who dons an eye patch to become Hallowe</w:t>
      </w:r>
      <w:r w:rsidR="00AA0E15" w:rsidRPr="00A245B9">
        <w:rPr>
          <w:rFonts w:eastAsiaTheme="minorHAnsi" w:cs="Times New Roman"/>
          <w:lang w:val="en-US"/>
        </w:rPr>
        <w:t>’</w:t>
      </w:r>
      <w:r w:rsidRPr="00A245B9">
        <w:rPr>
          <w:rFonts w:eastAsiaTheme="minorHAnsi" w:cs="Times New Roman"/>
          <w:lang w:val="en-US"/>
        </w:rPr>
        <w:t>en Jack (1974), who cuts and lightens his hair but keeps it an autumnal shade and retains his pallor to become the Thin White Duke (1975</w:t>
      </w:r>
      <w:r w:rsidR="00860B34" w:rsidRPr="00A245B9">
        <w:rPr>
          <w:rFonts w:eastAsiaTheme="minorHAnsi" w:cs="Times New Roman"/>
          <w:lang w:val="en-US"/>
        </w:rPr>
        <w:t>–</w:t>
      </w:r>
      <w:r w:rsidR="0008413E" w:rsidRPr="00A245B9">
        <w:rPr>
          <w:rFonts w:eastAsiaTheme="minorHAnsi" w:cs="Times New Roman"/>
          <w:lang w:val="en-US"/>
        </w:rPr>
        <w:t>76</w:t>
      </w:r>
      <w:r w:rsidRPr="00A245B9">
        <w:rPr>
          <w:rFonts w:eastAsiaTheme="minorHAnsi" w:cs="Times New Roman"/>
          <w:lang w:val="en-US"/>
        </w:rPr>
        <w:t xml:space="preserve">), whose Germanic </w:t>
      </w:r>
      <w:r w:rsidR="00AA0E15" w:rsidRPr="00A245B9">
        <w:rPr>
          <w:rFonts w:eastAsiaTheme="minorHAnsi" w:cs="Times New Roman"/>
          <w:lang w:val="en-US"/>
        </w:rPr>
        <w:t>“</w:t>
      </w:r>
      <w:r w:rsidRPr="00A245B9">
        <w:rPr>
          <w:rFonts w:eastAsiaTheme="minorHAnsi" w:cs="Times New Roman"/>
          <w:lang w:val="en-US"/>
        </w:rPr>
        <w:t>kalte Pracht</w:t>
      </w:r>
      <w:r w:rsidR="00AA0E15" w:rsidRPr="00A245B9">
        <w:rPr>
          <w:rFonts w:eastAsiaTheme="minorHAnsi" w:cs="Times New Roman"/>
          <w:lang w:val="en-US"/>
        </w:rPr>
        <w:t>”</w:t>
      </w:r>
      <w:r w:rsidRPr="00A245B9">
        <w:rPr>
          <w:rFonts w:eastAsiaTheme="minorHAnsi" w:cs="Times New Roman"/>
          <w:lang w:val="en-US"/>
        </w:rPr>
        <w:t xml:space="preserve"> [</w:t>
      </w:r>
      <w:r w:rsidR="00AA0E15" w:rsidRPr="00A245B9">
        <w:rPr>
          <w:rFonts w:eastAsiaTheme="minorHAnsi" w:cs="Times New Roman"/>
          <w:lang w:val="en-US"/>
        </w:rPr>
        <w:t>“</w:t>
      </w:r>
      <w:r w:rsidRPr="00A245B9">
        <w:rPr>
          <w:rFonts w:eastAsiaTheme="minorHAnsi" w:cs="Times New Roman"/>
          <w:lang w:val="en-US"/>
        </w:rPr>
        <w:t>cold splendour</w:t>
      </w:r>
      <w:r w:rsidR="00AA0E15" w:rsidRPr="00A245B9">
        <w:rPr>
          <w:rFonts w:eastAsiaTheme="minorHAnsi" w:cs="Times New Roman"/>
          <w:lang w:val="en-US"/>
        </w:rPr>
        <w:t>”</w:t>
      </w:r>
      <w:r w:rsidRPr="00A245B9">
        <w:rPr>
          <w:rFonts w:eastAsiaTheme="minorHAnsi" w:cs="Times New Roman"/>
          <w:lang w:val="en-US"/>
        </w:rPr>
        <w:t xml:space="preserve">] (Du Verger </w:t>
      </w:r>
      <w:r w:rsidR="006F63E1" w:rsidRPr="00A245B9">
        <w:rPr>
          <w:rFonts w:eastAsiaTheme="minorHAnsi" w:cs="Times New Roman"/>
          <w:lang w:val="en-US"/>
        </w:rPr>
        <w:t>13</w:t>
      </w:r>
      <w:r w:rsidRPr="00A245B9">
        <w:rPr>
          <w:rFonts w:eastAsiaTheme="minorHAnsi" w:cs="Times New Roman"/>
          <w:lang w:val="en-US"/>
        </w:rPr>
        <w:t xml:space="preserve">) is carried forward to an actual stay in Berlin from 1976 to 1979, during which period Bowie </w:t>
      </w:r>
      <w:r w:rsidRPr="00A245B9">
        <w:rPr>
          <w:rFonts w:eastAsiaTheme="minorHAnsi" w:cs="Times New Roman"/>
          <w:lang w:val="en-US"/>
        </w:rPr>
        <w:lastRenderedPageBreak/>
        <w:t>grows his hair out to its natural colour, which he keeps for 1980</w:t>
      </w:r>
      <w:r w:rsidR="00AA0E15" w:rsidRPr="00A245B9">
        <w:rPr>
          <w:rFonts w:eastAsiaTheme="minorHAnsi" w:cs="Times New Roman"/>
          <w:lang w:val="en-US"/>
        </w:rPr>
        <w:t>’</w:t>
      </w:r>
      <w:r w:rsidRPr="00A245B9">
        <w:rPr>
          <w:rFonts w:eastAsiaTheme="minorHAnsi" w:cs="Times New Roman"/>
          <w:lang w:val="en-US"/>
        </w:rPr>
        <w:t xml:space="preserve">s </w:t>
      </w:r>
      <w:r w:rsidRPr="00A245B9">
        <w:rPr>
          <w:rFonts w:eastAsiaTheme="minorHAnsi" w:cs="Times New Roman"/>
          <w:i/>
          <w:lang w:val="en-US"/>
        </w:rPr>
        <w:t>Scary Monsters (and Super Creeps)</w:t>
      </w:r>
      <w:r w:rsidRPr="00A245B9">
        <w:rPr>
          <w:rFonts w:eastAsiaTheme="minorHAnsi" w:cs="Times New Roman"/>
          <w:lang w:val="en-US"/>
        </w:rPr>
        <w:t xml:space="preserve"> album</w:t>
      </w:r>
      <w:r w:rsidR="00B0622B" w:rsidRPr="00A245B9">
        <w:rPr>
          <w:rFonts w:eastAsiaTheme="minorHAnsi" w:cs="Times New Roman"/>
          <w:lang w:val="en-US"/>
        </w:rPr>
        <w:t xml:space="preserve">, </w:t>
      </w:r>
      <w:r w:rsidRPr="00A245B9">
        <w:rPr>
          <w:rFonts w:eastAsiaTheme="minorHAnsi" w:cs="Times New Roman"/>
          <w:lang w:val="en-US"/>
        </w:rPr>
        <w:t>on the cover of which not only is his hair helpfully colored red by the designer</w:t>
      </w:r>
      <w:del w:id="23" w:author="Jessica Tebo" w:date="2021-11-18T11:16:00Z">
        <w:r w:rsidRPr="00A245B9" w:rsidDel="005842B4">
          <w:rPr>
            <w:rFonts w:eastAsiaTheme="minorHAnsi" w:cs="Times New Roman"/>
            <w:lang w:val="en-US"/>
          </w:rPr>
          <w:delText>,</w:delText>
        </w:r>
      </w:del>
      <w:r w:rsidRPr="00A245B9">
        <w:rPr>
          <w:rFonts w:eastAsiaTheme="minorHAnsi" w:cs="Times New Roman"/>
          <w:lang w:val="en-US"/>
        </w:rPr>
        <w:t xml:space="preserve"> but he is dressed as a Pierrot, an image that features in the cover art of 1969</w:t>
      </w:r>
      <w:r w:rsidR="00AA0E15" w:rsidRPr="00A245B9">
        <w:rPr>
          <w:rFonts w:eastAsiaTheme="minorHAnsi" w:cs="Times New Roman"/>
          <w:lang w:val="en-US"/>
        </w:rPr>
        <w:t>’</w:t>
      </w:r>
      <w:r w:rsidRPr="00A245B9">
        <w:rPr>
          <w:rFonts w:eastAsiaTheme="minorHAnsi" w:cs="Times New Roman"/>
          <w:lang w:val="en-US"/>
        </w:rPr>
        <w:t xml:space="preserve">s </w:t>
      </w:r>
      <w:r w:rsidRPr="00A245B9">
        <w:rPr>
          <w:rFonts w:eastAsiaTheme="minorHAnsi" w:cs="Times New Roman"/>
          <w:i/>
          <w:lang w:val="en-US"/>
        </w:rPr>
        <w:t>Space Oddity</w:t>
      </w:r>
      <w:r w:rsidRPr="00A245B9">
        <w:rPr>
          <w:rFonts w:eastAsiaTheme="minorHAnsi" w:cs="Times New Roman"/>
          <w:lang w:val="en-US"/>
        </w:rPr>
        <w:t xml:space="preserve"> album.</w:t>
      </w:r>
      <w:commentRangeStart w:id="24"/>
      <w:r w:rsidRPr="00A245B9">
        <w:rPr>
          <w:rStyle w:val="EndnoteReference"/>
          <w:rFonts w:eastAsiaTheme="minorHAnsi" w:cs="Times New Roman"/>
          <w:lang w:val="en-US"/>
        </w:rPr>
        <w:endnoteReference w:id="7"/>
      </w:r>
      <w:r w:rsidRPr="00A245B9">
        <w:rPr>
          <w:rFonts w:eastAsiaTheme="minorHAnsi" w:cs="Times New Roman"/>
          <w:lang w:val="en-US"/>
        </w:rPr>
        <w:t xml:space="preserve"> </w:t>
      </w:r>
      <w:commentRangeEnd w:id="24"/>
      <w:r w:rsidR="00D916D1">
        <w:rPr>
          <w:rStyle w:val="CommentReference"/>
        </w:rPr>
        <w:commentReference w:id="24"/>
      </w:r>
      <w:r w:rsidRPr="00A245B9">
        <w:rPr>
          <w:rFonts w:eastAsiaTheme="minorHAnsi" w:cs="Times New Roman"/>
          <w:lang w:val="en-US"/>
        </w:rPr>
        <w:t>Yet</w:t>
      </w:r>
      <w:r w:rsidR="003D6EFE" w:rsidRPr="00A245B9">
        <w:rPr>
          <w:rFonts w:eastAsiaTheme="minorHAnsi" w:cs="Times New Roman"/>
          <w:lang w:val="en-US"/>
        </w:rPr>
        <w:t>,</w:t>
      </w:r>
      <w:r w:rsidRPr="00A245B9">
        <w:rPr>
          <w:rFonts w:eastAsiaTheme="minorHAnsi" w:cs="Times New Roman"/>
          <w:lang w:val="en-US"/>
        </w:rPr>
        <w:t xml:space="preserve"> because of resemblance and contiguity</w:t>
      </w:r>
      <w:r w:rsidR="003D6EFE" w:rsidRPr="00A245B9">
        <w:rPr>
          <w:rFonts w:eastAsiaTheme="minorHAnsi" w:cs="Times New Roman"/>
          <w:lang w:val="en-US"/>
        </w:rPr>
        <w:t>,</w:t>
      </w:r>
      <w:r w:rsidRPr="00A245B9">
        <w:rPr>
          <w:rFonts w:eastAsiaTheme="minorHAnsi" w:cs="Times New Roman"/>
          <w:lang w:val="en-US"/>
        </w:rPr>
        <w:t xml:space="preserve"> </w:t>
      </w:r>
      <w:r w:rsidR="00701215" w:rsidRPr="00A245B9">
        <w:rPr>
          <w:rFonts w:eastAsiaTheme="minorHAnsi" w:cs="Times New Roman"/>
          <w:lang w:val="en-US"/>
        </w:rPr>
        <w:t xml:space="preserve">these </w:t>
      </w:r>
      <w:r w:rsidR="00AA0E15" w:rsidRPr="00A245B9">
        <w:rPr>
          <w:rFonts w:eastAsiaTheme="minorHAnsi" w:cs="Times New Roman"/>
          <w:lang w:val="en-US"/>
        </w:rPr>
        <w:t>“</w:t>
      </w:r>
      <w:r w:rsidR="00701215" w:rsidRPr="00A245B9">
        <w:rPr>
          <w:rFonts w:eastAsiaTheme="minorHAnsi" w:cs="Times New Roman"/>
          <w:lang w:val="en-US"/>
        </w:rPr>
        <w:t>successive changes</w:t>
      </w:r>
      <w:r w:rsidR="00AA0E15" w:rsidRPr="00A245B9">
        <w:rPr>
          <w:rFonts w:eastAsiaTheme="minorHAnsi" w:cs="Times New Roman"/>
          <w:lang w:val="en-US"/>
        </w:rPr>
        <w:t>”</w:t>
      </w:r>
      <w:r w:rsidR="00701215" w:rsidRPr="00A245B9">
        <w:rPr>
          <w:rFonts w:eastAsiaTheme="minorHAnsi" w:cs="Times New Roman"/>
          <w:lang w:val="en-US"/>
        </w:rPr>
        <w:t xml:space="preserve"> produce </w:t>
      </w:r>
      <w:r w:rsidR="00AA0E15" w:rsidRPr="00A245B9">
        <w:rPr>
          <w:rFonts w:eastAsiaTheme="minorHAnsi" w:cs="Times New Roman"/>
          <w:color w:val="000000"/>
          <w:lang w:val="en-US"/>
        </w:rPr>
        <w:t>“</w:t>
      </w:r>
      <w:r w:rsidR="00701215" w:rsidRPr="00A245B9">
        <w:rPr>
          <w:rFonts w:eastAsiaTheme="minorHAnsi" w:cs="Times New Roman"/>
          <w:color w:val="000000"/>
          <w:lang w:val="en-US"/>
        </w:rPr>
        <w:t>an easy passage from the surveying its condition in one moment to the viewing of it in another.</w:t>
      </w:r>
      <w:r w:rsidR="00AA0E15" w:rsidRPr="00A245B9">
        <w:rPr>
          <w:rFonts w:eastAsiaTheme="minorHAnsi" w:cs="Times New Roman"/>
          <w:color w:val="000000"/>
          <w:lang w:val="en-US"/>
        </w:rPr>
        <w:t>”</w:t>
      </w:r>
      <w:r w:rsidR="00701215" w:rsidRPr="00A245B9">
        <w:rPr>
          <w:rFonts w:eastAsiaTheme="minorHAnsi" w:cs="Times New Roman"/>
          <w:color w:val="000000"/>
          <w:lang w:val="en-US"/>
        </w:rPr>
        <w:t xml:space="preserve"> All are</w:t>
      </w:r>
      <w:r w:rsidRPr="00A245B9">
        <w:rPr>
          <w:rFonts w:eastAsiaTheme="minorHAnsi" w:cs="Times New Roman"/>
          <w:lang w:val="en-US"/>
        </w:rPr>
        <w:t xml:space="preserve"> understood to be the same </w:t>
      </w:r>
      <w:r w:rsidR="00AA0E15" w:rsidRPr="00A245B9">
        <w:rPr>
          <w:rFonts w:eastAsiaTheme="minorHAnsi" w:cs="Times New Roman"/>
          <w:lang w:val="en-US"/>
        </w:rPr>
        <w:t>“</w:t>
      </w:r>
      <w:r w:rsidRPr="00A245B9">
        <w:rPr>
          <w:rFonts w:eastAsiaTheme="minorHAnsi" w:cs="Times New Roman"/>
          <w:lang w:val="en-US"/>
        </w:rPr>
        <w:t>David Bowie,</w:t>
      </w:r>
      <w:r w:rsidR="00AA0E15" w:rsidRPr="00A245B9">
        <w:rPr>
          <w:rFonts w:eastAsiaTheme="minorHAnsi" w:cs="Times New Roman"/>
          <w:lang w:val="en-US"/>
        </w:rPr>
        <w:t>”</w:t>
      </w:r>
      <w:r w:rsidRPr="00A245B9">
        <w:rPr>
          <w:rFonts w:eastAsiaTheme="minorHAnsi" w:cs="Times New Roman"/>
          <w:lang w:val="en-US"/>
        </w:rPr>
        <w:t xml:space="preserve"> </w:t>
      </w:r>
      <w:proofErr w:type="gramStart"/>
      <w:r w:rsidRPr="00A245B9">
        <w:rPr>
          <w:rFonts w:eastAsiaTheme="minorHAnsi" w:cs="Times New Roman"/>
          <w:lang w:val="en-US"/>
        </w:rPr>
        <w:t>despite the fact that</w:t>
      </w:r>
      <w:proofErr w:type="gramEnd"/>
      <w:r w:rsidRPr="00A245B9">
        <w:rPr>
          <w:rFonts w:eastAsiaTheme="minorHAnsi" w:cs="Times New Roman"/>
          <w:lang w:val="en-US"/>
        </w:rPr>
        <w:t xml:space="preserve"> if one placed a picture of Aladdin Sane next to a picture of the </w:t>
      </w:r>
      <w:r w:rsidRPr="00A245B9">
        <w:rPr>
          <w:rFonts w:eastAsiaTheme="minorHAnsi" w:cs="Times New Roman"/>
          <w:i/>
          <w:lang w:val="en-US"/>
        </w:rPr>
        <w:t>Scary Monsters</w:t>
      </w:r>
      <w:r w:rsidRPr="00A245B9">
        <w:rPr>
          <w:rFonts w:eastAsiaTheme="minorHAnsi" w:cs="Times New Roman"/>
          <w:lang w:val="en-US"/>
        </w:rPr>
        <w:t xml:space="preserve"> persona, one would be hard pressed to define them as </w:t>
      </w:r>
      <w:r w:rsidR="00D610DD" w:rsidRPr="00A245B9">
        <w:rPr>
          <w:rFonts w:eastAsiaTheme="minorHAnsi" w:cs="Times New Roman"/>
          <w:lang w:val="en-US"/>
        </w:rPr>
        <w:t xml:space="preserve">sharing </w:t>
      </w:r>
      <w:r w:rsidRPr="00A245B9">
        <w:rPr>
          <w:rFonts w:eastAsiaTheme="minorHAnsi" w:cs="Times New Roman"/>
          <w:lang w:val="en-US"/>
        </w:rPr>
        <w:t>the same identity.</w:t>
      </w:r>
      <w:r w:rsidRPr="00A245B9">
        <w:rPr>
          <w:rStyle w:val="EndnoteReference"/>
          <w:rFonts w:eastAsiaTheme="minorHAnsi" w:cs="Times New Roman"/>
          <w:lang w:val="en-US"/>
        </w:rPr>
        <w:endnoteReference w:id="8"/>
      </w:r>
    </w:p>
    <w:p w14:paraId="7D5000BB" w14:textId="0B5C6EC7" w:rsidR="00C96027" w:rsidRPr="00A245B9" w:rsidRDefault="00D610DD" w:rsidP="00A245B9">
      <w:pPr>
        <w:spacing w:line="480" w:lineRule="auto"/>
        <w:ind w:firstLine="720"/>
        <w:rPr>
          <w:rFonts w:eastAsiaTheme="minorHAnsi" w:cs="Times New Roman"/>
          <w:lang w:val="en-US"/>
        </w:rPr>
      </w:pPr>
      <w:r w:rsidRPr="00A245B9">
        <w:rPr>
          <w:rFonts w:eastAsiaTheme="minorHAnsi" w:cs="Times New Roman"/>
        </w:rPr>
        <w:t>In fact,</w:t>
      </w:r>
      <w:r w:rsidR="00C96027" w:rsidRPr="00A245B9">
        <w:rPr>
          <w:rFonts w:eastAsiaTheme="minorHAnsi" w:cs="Times New Roman"/>
        </w:rPr>
        <w:t xml:space="preserve"> according to Hume</w:t>
      </w:r>
      <w:ins w:id="25" w:author="Jessica Tebo" w:date="2021-11-18T11:23:00Z">
        <w:r w:rsidR="00626B31">
          <w:rPr>
            <w:rFonts w:eastAsiaTheme="minorHAnsi" w:cs="Times New Roman"/>
          </w:rPr>
          <w:t>,</w:t>
        </w:r>
      </w:ins>
      <w:r w:rsidR="00C96027" w:rsidRPr="00A245B9">
        <w:rPr>
          <w:rFonts w:eastAsiaTheme="minorHAnsi" w:cs="Times New Roman"/>
        </w:rPr>
        <w:t xml:space="preserve"> they </w:t>
      </w:r>
      <w:r w:rsidRPr="00A245B9">
        <w:rPr>
          <w:rFonts w:eastAsiaTheme="minorHAnsi" w:cs="Times New Roman"/>
        </w:rPr>
        <w:t>do not share</w:t>
      </w:r>
      <w:r w:rsidR="00C96027" w:rsidRPr="00A245B9">
        <w:rPr>
          <w:rFonts w:eastAsiaTheme="minorHAnsi" w:cs="Times New Roman"/>
        </w:rPr>
        <w:t xml:space="preserve"> the same identity, and Bowie seems to follow him in this, too</w:t>
      </w:r>
      <w:r w:rsidR="00193A1D" w:rsidRPr="00A245B9">
        <w:rPr>
          <w:rFonts w:eastAsiaTheme="minorHAnsi" w:cs="Times New Roman"/>
        </w:rPr>
        <w:t xml:space="preserve">. </w:t>
      </w:r>
      <w:commentRangeStart w:id="26"/>
      <w:r w:rsidR="00C96027" w:rsidRPr="00A245B9">
        <w:rPr>
          <w:rFonts w:eastAsiaTheme="minorHAnsi" w:cs="Times New Roman"/>
        </w:rPr>
        <w:t>Asked</w:t>
      </w:r>
      <w:commentRangeEnd w:id="26"/>
      <w:r w:rsidR="00626B31">
        <w:rPr>
          <w:rStyle w:val="CommentReference"/>
        </w:rPr>
        <w:commentReference w:id="26"/>
      </w:r>
      <w:r w:rsidR="00C96027" w:rsidRPr="00A245B9">
        <w:rPr>
          <w:rFonts w:eastAsiaTheme="minorHAnsi" w:cs="Times New Roman"/>
        </w:rPr>
        <w:t xml:space="preserve"> by </w:t>
      </w:r>
      <w:r w:rsidR="00256B5E" w:rsidRPr="00A245B9">
        <w:rPr>
          <w:rFonts w:eastAsiaTheme="minorHAnsi" w:cs="Times New Roman"/>
        </w:rPr>
        <w:t>Russell Harty</w:t>
      </w:r>
      <w:r w:rsidR="00C96027" w:rsidRPr="00A245B9">
        <w:rPr>
          <w:rFonts w:eastAsiaTheme="minorHAnsi" w:cs="Times New Roman"/>
        </w:rPr>
        <w:t xml:space="preserve"> in 1975 whether for his next persona he intended to continue with the </w:t>
      </w:r>
      <w:r w:rsidR="00AA0E15" w:rsidRPr="00A245B9">
        <w:rPr>
          <w:rFonts w:eastAsiaTheme="minorHAnsi" w:cs="Times New Roman"/>
        </w:rPr>
        <w:t>“</w:t>
      </w:r>
      <w:r w:rsidR="00C96027" w:rsidRPr="00A245B9">
        <w:rPr>
          <w:rFonts w:eastAsiaTheme="minorHAnsi" w:cs="Times New Roman"/>
        </w:rPr>
        <w:t>glittery Ziggy Stardust thing,</w:t>
      </w:r>
      <w:r w:rsidR="00AA0E15" w:rsidRPr="00A245B9">
        <w:rPr>
          <w:rFonts w:eastAsiaTheme="minorHAnsi" w:cs="Times New Roman"/>
        </w:rPr>
        <w:t>”</w:t>
      </w:r>
      <w:r w:rsidR="00C96027" w:rsidRPr="00A245B9">
        <w:rPr>
          <w:rFonts w:eastAsiaTheme="minorHAnsi" w:cs="Times New Roman"/>
        </w:rPr>
        <w:t xml:space="preserve"> Bowie responded, </w:t>
      </w:r>
      <w:r w:rsidR="00AA0E15" w:rsidRPr="00A245B9">
        <w:rPr>
          <w:rFonts w:eastAsiaTheme="minorHAnsi" w:cs="Times New Roman"/>
        </w:rPr>
        <w:t>“</w:t>
      </w:r>
      <w:r w:rsidR="00C96027" w:rsidRPr="00A245B9">
        <w:rPr>
          <w:rFonts w:eastAsiaTheme="minorHAnsi" w:cs="Times New Roman"/>
        </w:rPr>
        <w:t>I think the image I adopt may well be me. I</w:t>
      </w:r>
      <w:r w:rsidR="00AA0E15" w:rsidRPr="00A245B9">
        <w:rPr>
          <w:rFonts w:eastAsiaTheme="minorHAnsi" w:cs="Times New Roman"/>
        </w:rPr>
        <w:t>’</w:t>
      </w:r>
      <w:r w:rsidR="00C96027" w:rsidRPr="00A245B9">
        <w:rPr>
          <w:rFonts w:eastAsiaTheme="minorHAnsi" w:cs="Times New Roman"/>
        </w:rPr>
        <w:t xml:space="preserve">m sort of inventing me </w:t>
      </w:r>
      <w:proofErr w:type="gramStart"/>
      <w:r w:rsidR="00C96027" w:rsidRPr="00A245B9">
        <w:rPr>
          <w:rFonts w:eastAsiaTheme="minorHAnsi" w:cs="Times New Roman"/>
        </w:rPr>
        <w:t>at the moment</w:t>
      </w:r>
      <w:proofErr w:type="gramEnd"/>
      <w:r w:rsidR="00AA0E15" w:rsidRPr="00A245B9">
        <w:rPr>
          <w:rFonts w:eastAsiaTheme="minorHAnsi" w:cs="Times New Roman"/>
        </w:rPr>
        <w:t>”</w:t>
      </w:r>
      <w:r w:rsidR="00C96027" w:rsidRPr="00A245B9">
        <w:rPr>
          <w:rFonts w:eastAsiaTheme="minorHAnsi" w:cs="Times New Roman"/>
        </w:rPr>
        <w:t xml:space="preserve"> </w:t>
      </w:r>
      <w:commentRangeStart w:id="27"/>
      <w:commentRangeStart w:id="28"/>
      <w:r w:rsidR="00C96027" w:rsidRPr="00D916D1">
        <w:rPr>
          <w:rFonts w:eastAsiaTheme="minorHAnsi" w:cs="Times New Roman"/>
        </w:rPr>
        <w:t>(Bowie</w:t>
      </w:r>
      <w:r w:rsidR="00CB5FF6" w:rsidRPr="00D916D1">
        <w:rPr>
          <w:rFonts w:eastAsiaTheme="minorHAnsi" w:cs="Times New Roman"/>
        </w:rPr>
        <w:t>, Interview</w:t>
      </w:r>
      <w:r w:rsidR="00C96027" w:rsidRPr="00D916D1">
        <w:rPr>
          <w:rFonts w:eastAsiaTheme="minorHAnsi" w:cs="Times New Roman"/>
        </w:rPr>
        <w:t xml:space="preserve"> 1:50)</w:t>
      </w:r>
      <w:commentRangeEnd w:id="27"/>
      <w:r w:rsidR="00D916D1">
        <w:rPr>
          <w:rStyle w:val="CommentReference"/>
        </w:rPr>
        <w:commentReference w:id="27"/>
      </w:r>
      <w:commentRangeEnd w:id="28"/>
      <w:r w:rsidR="00D916D1">
        <w:rPr>
          <w:rStyle w:val="CommentReference"/>
        </w:rPr>
        <w:commentReference w:id="28"/>
      </w:r>
      <w:r w:rsidR="00C96027" w:rsidRPr="00A245B9">
        <w:rPr>
          <w:rFonts w:eastAsiaTheme="minorHAnsi" w:cs="Times New Roman"/>
        </w:rPr>
        <w:t xml:space="preserve">. A good deal of music-critic dissatisfaction with Bowie, and a certain amount of philosophical discussion, centers around his alleged inauthenticity. Matthew Lampert, for example, asserts that </w:t>
      </w:r>
      <w:r w:rsidR="00AA0E15" w:rsidRPr="00A245B9">
        <w:rPr>
          <w:rFonts w:eastAsiaTheme="minorHAnsi" w:cs="Times New Roman"/>
        </w:rPr>
        <w:t>“</w:t>
      </w:r>
      <w:r w:rsidR="00C96027" w:rsidRPr="00A245B9">
        <w:rPr>
          <w:rFonts w:eastAsiaTheme="minorHAnsi" w:cs="Times New Roman"/>
        </w:rPr>
        <w:t>From the beginning, Bowie built his solo career on the inauthentic</w:t>
      </w:r>
      <w:r w:rsidR="00AA0E15" w:rsidRPr="00A245B9">
        <w:rPr>
          <w:rFonts w:eastAsiaTheme="minorHAnsi" w:cs="Times New Roman"/>
        </w:rPr>
        <w:t>”</w:t>
      </w:r>
      <w:r w:rsidR="00C96027" w:rsidRPr="00A245B9">
        <w:rPr>
          <w:rFonts w:eastAsiaTheme="minorHAnsi" w:cs="Times New Roman"/>
        </w:rPr>
        <w:t xml:space="preserve"> </w:t>
      </w:r>
      <w:r w:rsidR="00731F6B" w:rsidRPr="00A245B9">
        <w:rPr>
          <w:rFonts w:eastAsiaTheme="minorHAnsi" w:cs="Times New Roman"/>
        </w:rPr>
        <w:t xml:space="preserve">(152), </w:t>
      </w:r>
      <w:r w:rsidR="00C96027" w:rsidRPr="00A245B9">
        <w:rPr>
          <w:rFonts w:eastAsiaTheme="minorHAnsi" w:cs="Times New Roman"/>
        </w:rPr>
        <w:t xml:space="preserve">while Bethany Usher and Stephenie Fremaux argue that he </w:t>
      </w:r>
      <w:r w:rsidR="00AA0E15" w:rsidRPr="00A245B9">
        <w:rPr>
          <w:rFonts w:eastAsiaTheme="minorHAnsi" w:cs="Times New Roman"/>
        </w:rPr>
        <w:t>“</w:t>
      </w:r>
      <w:r w:rsidR="00C96027" w:rsidRPr="00A245B9">
        <w:rPr>
          <w:rFonts w:eastAsiaTheme="minorHAnsi" w:cs="Times New Roman"/>
        </w:rPr>
        <w:t>creates fictional characters brought to life through live performance and media interviews</w:t>
      </w:r>
      <w:r w:rsidR="00AA0E15" w:rsidRPr="00A245B9">
        <w:rPr>
          <w:rFonts w:eastAsiaTheme="minorHAnsi" w:cs="Times New Roman"/>
        </w:rPr>
        <w:t>”</w:t>
      </w:r>
      <w:r w:rsidR="00C96027" w:rsidRPr="00A245B9">
        <w:rPr>
          <w:rFonts w:eastAsiaTheme="minorHAnsi" w:cs="Times New Roman"/>
        </w:rPr>
        <w:t xml:space="preserve"> (</w:t>
      </w:r>
      <w:r w:rsidRPr="00A245B9">
        <w:rPr>
          <w:rFonts w:eastAsiaTheme="minorHAnsi" w:cs="Times New Roman"/>
        </w:rPr>
        <w:t>58</w:t>
      </w:r>
      <w:r w:rsidR="00C96027" w:rsidRPr="00A245B9">
        <w:rPr>
          <w:rFonts w:eastAsiaTheme="minorHAnsi" w:cs="Times New Roman"/>
        </w:rPr>
        <w:t>). But Bowie</w:t>
      </w:r>
      <w:r w:rsidR="00AA0E15" w:rsidRPr="00A245B9">
        <w:rPr>
          <w:rFonts w:eastAsiaTheme="minorHAnsi" w:cs="Times New Roman"/>
        </w:rPr>
        <w:t>’</w:t>
      </w:r>
      <w:r w:rsidR="00C96027" w:rsidRPr="00A245B9">
        <w:rPr>
          <w:rFonts w:eastAsiaTheme="minorHAnsi" w:cs="Times New Roman"/>
        </w:rPr>
        <w:t>s response to Harty suggests something quite different: that the personae are not acts but selves. Indeed, he shows an attachment to the multiple self throughout his career, particularly vocally in this 1974</w:t>
      </w:r>
      <w:r w:rsidR="00860B34" w:rsidRPr="00A245B9">
        <w:rPr>
          <w:rFonts w:eastAsiaTheme="minorHAnsi" w:cs="Times New Roman"/>
          <w:lang w:val="en-US"/>
        </w:rPr>
        <w:t>–</w:t>
      </w:r>
      <w:r w:rsidR="00C96027" w:rsidRPr="00A245B9">
        <w:rPr>
          <w:rFonts w:eastAsiaTheme="minorHAnsi" w:cs="Times New Roman"/>
        </w:rPr>
        <w:t xml:space="preserve">76 period: </w:t>
      </w:r>
      <w:r w:rsidR="00AA0E15" w:rsidRPr="00A245B9">
        <w:rPr>
          <w:rFonts w:eastAsiaTheme="minorHAnsi" w:cs="Times New Roman"/>
        </w:rPr>
        <w:t>“</w:t>
      </w:r>
      <w:r w:rsidR="00C96027" w:rsidRPr="00A245B9">
        <w:rPr>
          <w:rFonts w:eastAsiaTheme="minorHAnsi" w:cs="Times New Roman"/>
        </w:rPr>
        <w:t>If I</w:t>
      </w:r>
      <w:r w:rsidR="00AA0E15" w:rsidRPr="00A245B9">
        <w:rPr>
          <w:rFonts w:eastAsiaTheme="minorHAnsi" w:cs="Times New Roman"/>
        </w:rPr>
        <w:t>’</w:t>
      </w:r>
      <w:r w:rsidR="00C96027" w:rsidRPr="00A245B9">
        <w:rPr>
          <w:rFonts w:eastAsiaTheme="minorHAnsi" w:cs="Times New Roman"/>
        </w:rPr>
        <w:t xml:space="preserve">ve been at all responsible for people finding more characters in themselves than they originally thought they had, </w:t>
      </w:r>
      <w:r w:rsidR="00731F6B" w:rsidRPr="00A245B9">
        <w:rPr>
          <w:rFonts w:eastAsiaTheme="minorHAnsi" w:cs="Times New Roman"/>
        </w:rPr>
        <w:t xml:space="preserve">then </w:t>
      </w:r>
      <w:r w:rsidR="00C96027" w:rsidRPr="00A245B9">
        <w:rPr>
          <w:rFonts w:eastAsiaTheme="minorHAnsi" w:cs="Times New Roman"/>
        </w:rPr>
        <w:t>I</w:t>
      </w:r>
      <w:r w:rsidR="00AA0E15" w:rsidRPr="00A245B9">
        <w:rPr>
          <w:rFonts w:eastAsiaTheme="minorHAnsi" w:cs="Times New Roman"/>
        </w:rPr>
        <w:t>’</w:t>
      </w:r>
      <w:r w:rsidR="00C96027" w:rsidRPr="00A245B9">
        <w:rPr>
          <w:rFonts w:eastAsiaTheme="minorHAnsi" w:cs="Times New Roman"/>
        </w:rPr>
        <w:t>m pleased,</w:t>
      </w:r>
      <w:r w:rsidR="00AA0E15" w:rsidRPr="00A245B9">
        <w:rPr>
          <w:rFonts w:eastAsiaTheme="minorHAnsi" w:cs="Times New Roman"/>
        </w:rPr>
        <w:t>”</w:t>
      </w:r>
      <w:r w:rsidR="00C96027" w:rsidRPr="00A245B9">
        <w:rPr>
          <w:rFonts w:eastAsiaTheme="minorHAnsi" w:cs="Times New Roman"/>
        </w:rPr>
        <w:t xml:space="preserve"> he says in the 1974 documentary </w:t>
      </w:r>
      <w:r w:rsidR="00C96027" w:rsidRPr="00A245B9">
        <w:rPr>
          <w:rFonts w:eastAsiaTheme="minorHAnsi" w:cs="Times New Roman"/>
          <w:i/>
        </w:rPr>
        <w:t>Cracked Actor</w:t>
      </w:r>
      <w:r w:rsidR="00731F6B" w:rsidRPr="00A245B9">
        <w:rPr>
          <w:rFonts w:eastAsiaTheme="minorHAnsi" w:cs="Times New Roman"/>
        </w:rPr>
        <w:t xml:space="preserve"> (28:19</w:t>
      </w:r>
      <w:r w:rsidR="00E70AB2" w:rsidRPr="00A245B9">
        <w:rPr>
          <w:rFonts w:eastAsiaTheme="minorHAnsi" w:cs="Times New Roman"/>
        </w:rPr>
        <w:t xml:space="preserve">), </w:t>
      </w:r>
      <w:r w:rsidR="00E70AB2" w:rsidRPr="00A245B9">
        <w:rPr>
          <w:rFonts w:eastAsiaTheme="minorHAnsi" w:cs="Times New Roman"/>
        </w:rPr>
        <w:lastRenderedPageBreak/>
        <w:t>while</w:t>
      </w:r>
      <w:r w:rsidR="00543C17" w:rsidRPr="00A245B9">
        <w:rPr>
          <w:rFonts w:eastAsiaTheme="minorHAnsi" w:cs="Times New Roman"/>
        </w:rPr>
        <w:t xml:space="preserve"> </w:t>
      </w:r>
      <w:r w:rsidR="00D4027D" w:rsidRPr="00A245B9">
        <w:rPr>
          <w:rFonts w:eastAsiaTheme="minorHAnsi" w:cs="Times New Roman"/>
        </w:rPr>
        <w:t xml:space="preserve">the </w:t>
      </w:r>
      <w:r w:rsidR="00C96027" w:rsidRPr="00A245B9">
        <w:rPr>
          <w:rFonts w:eastAsiaTheme="minorHAnsi" w:cs="Times New Roman"/>
        </w:rPr>
        <w:t>title of Bowie</w:t>
      </w:r>
      <w:r w:rsidR="00AA0E15" w:rsidRPr="00A245B9">
        <w:rPr>
          <w:rFonts w:eastAsiaTheme="minorHAnsi" w:cs="Times New Roman"/>
        </w:rPr>
        <w:t>’</w:t>
      </w:r>
      <w:r w:rsidR="00C96027" w:rsidRPr="00A245B9">
        <w:rPr>
          <w:rFonts w:eastAsiaTheme="minorHAnsi" w:cs="Times New Roman"/>
        </w:rPr>
        <w:t xml:space="preserve">s 1974 song, </w:t>
      </w:r>
      <w:r w:rsidR="00AA0E15" w:rsidRPr="00A245B9">
        <w:rPr>
          <w:rFonts w:eastAsiaTheme="minorHAnsi" w:cs="Times New Roman"/>
        </w:rPr>
        <w:t>“</w:t>
      </w:r>
      <w:r w:rsidR="00C96027" w:rsidRPr="00A245B9">
        <w:rPr>
          <w:rFonts w:eastAsiaTheme="minorHAnsi" w:cs="Times New Roman"/>
        </w:rPr>
        <w:t>Who Can I Be Now?</w:t>
      </w:r>
      <w:r w:rsidR="00AA0E15" w:rsidRPr="00A245B9">
        <w:rPr>
          <w:rFonts w:eastAsiaTheme="minorHAnsi" w:cs="Times New Roman"/>
        </w:rPr>
        <w:t>”</w:t>
      </w:r>
      <w:r w:rsidR="00C96027" w:rsidRPr="00A245B9">
        <w:rPr>
          <w:rFonts w:eastAsiaTheme="minorHAnsi" w:cs="Times New Roman"/>
        </w:rPr>
        <w:t xml:space="preserve"> seems an extension of Hume</w:t>
      </w:r>
      <w:r w:rsidR="00AA0E15" w:rsidRPr="00A245B9">
        <w:rPr>
          <w:rFonts w:eastAsiaTheme="minorHAnsi" w:cs="Times New Roman"/>
        </w:rPr>
        <w:t>’</w:t>
      </w:r>
      <w:r w:rsidR="00C96027" w:rsidRPr="00A245B9">
        <w:rPr>
          <w:rFonts w:eastAsiaTheme="minorHAnsi" w:cs="Times New Roman"/>
        </w:rPr>
        <w:t xml:space="preserve">s odd description of his attempts to quantify selfhood. </w:t>
      </w:r>
      <w:r w:rsidR="00AA0E15" w:rsidRPr="00A245B9">
        <w:rPr>
          <w:rFonts w:eastAsiaTheme="minorHAnsi" w:cs="Times New Roman"/>
        </w:rPr>
        <w:t>“</w:t>
      </w:r>
      <w:r w:rsidR="00C96027" w:rsidRPr="00A245B9">
        <w:rPr>
          <w:rFonts w:eastAsiaTheme="minorHAnsi" w:cs="Times New Roman"/>
        </w:rPr>
        <w:t xml:space="preserve">When I </w:t>
      </w:r>
      <w:r w:rsidR="00C96027" w:rsidRPr="00A245B9">
        <w:rPr>
          <w:rFonts w:eastAsia="Times New Roman" w:cs="Times New Roman"/>
          <w:color w:val="000000"/>
          <w:lang w:eastAsia="en-GB"/>
        </w:rPr>
        <w:t>enter most intimately into what I call </w:t>
      </w:r>
      <w:r w:rsidR="00C96027" w:rsidRPr="00A245B9">
        <w:rPr>
          <w:rFonts w:eastAsia="Times New Roman" w:cs="Times New Roman"/>
          <w:i/>
          <w:iCs/>
          <w:color w:val="000000"/>
          <w:lang w:eastAsia="en-GB"/>
        </w:rPr>
        <w:t>myself</w:t>
      </w:r>
      <w:r w:rsidR="00C96027" w:rsidRPr="00A245B9">
        <w:rPr>
          <w:rFonts w:eastAsia="Times New Roman" w:cs="Times New Roman"/>
          <w:color w:val="000000"/>
          <w:lang w:eastAsia="en-GB"/>
        </w:rPr>
        <w:t>,</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 Hume writes, </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I always stumble on some </w:t>
      </w:r>
      <w:proofErr w:type="gramStart"/>
      <w:r w:rsidR="00C96027" w:rsidRPr="00A245B9">
        <w:rPr>
          <w:rFonts w:eastAsia="Times New Roman" w:cs="Times New Roman"/>
          <w:color w:val="000000"/>
          <w:lang w:eastAsia="en-GB"/>
        </w:rPr>
        <w:t>particular perception</w:t>
      </w:r>
      <w:proofErr w:type="gramEnd"/>
      <w:r w:rsidR="00C96027" w:rsidRPr="00A245B9">
        <w:rPr>
          <w:rFonts w:eastAsia="Times New Roman" w:cs="Times New Roman"/>
          <w:color w:val="000000"/>
          <w:lang w:eastAsia="en-GB"/>
        </w:rPr>
        <w:t xml:space="preserve"> or other, of heat or cold, light or shade, love or hatred, pain or pleasure. I never can catch </w:t>
      </w:r>
      <w:r w:rsidR="00C96027" w:rsidRPr="00A245B9">
        <w:rPr>
          <w:rFonts w:eastAsia="Times New Roman" w:cs="Times New Roman"/>
          <w:i/>
          <w:iCs/>
          <w:color w:val="000000"/>
          <w:lang w:eastAsia="en-GB"/>
        </w:rPr>
        <w:t>myself</w:t>
      </w:r>
      <w:r w:rsidR="00C96027" w:rsidRPr="00A245B9">
        <w:rPr>
          <w:rFonts w:eastAsia="Times New Roman" w:cs="Times New Roman"/>
          <w:color w:val="000000"/>
          <w:lang w:eastAsia="en-GB"/>
        </w:rPr>
        <w:t> at any time without a perception, and never can observe any thing but the perception.</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 Bowie</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s title lays bare what </w:t>
      </w:r>
      <w:r w:rsidR="00E70AB2" w:rsidRPr="00A245B9">
        <w:rPr>
          <w:rFonts w:eastAsia="Times New Roman" w:cs="Times New Roman"/>
          <w:color w:val="000000"/>
          <w:lang w:eastAsia="en-GB"/>
        </w:rPr>
        <w:t>these</w:t>
      </w:r>
      <w:r w:rsidR="00C96027" w:rsidRPr="00A245B9">
        <w:rPr>
          <w:rFonts w:eastAsia="Times New Roman" w:cs="Times New Roman"/>
          <w:color w:val="000000"/>
          <w:lang w:eastAsia="en-GB"/>
        </w:rPr>
        <w:t xml:space="preserve"> statements suggest: that the self can simultaneously be an other, and that humans can simultaneously possess within them more than one self (in Hume</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s case, one that is analysed and one that analyses)</w:t>
      </w:r>
      <w:r w:rsidR="00193A1D" w:rsidRPr="00A245B9">
        <w:rPr>
          <w:rFonts w:eastAsia="Times New Roman" w:cs="Times New Roman"/>
          <w:color w:val="000000"/>
          <w:lang w:eastAsia="en-GB"/>
        </w:rPr>
        <w:t>.</w:t>
      </w:r>
    </w:p>
    <w:p w14:paraId="0139058A" w14:textId="6944BC09" w:rsidR="00C96027" w:rsidRPr="00A245B9" w:rsidRDefault="00C96027" w:rsidP="00C028CC">
      <w:pPr>
        <w:spacing w:line="480" w:lineRule="auto"/>
        <w:ind w:firstLine="720"/>
        <w:rPr>
          <w:rFonts w:eastAsia="Times New Roman" w:cs="Times New Roman"/>
          <w:lang w:eastAsia="en-GB"/>
        </w:rPr>
      </w:pPr>
      <w:r w:rsidRPr="00A245B9">
        <w:rPr>
          <w:rFonts w:eastAsia="Times New Roman" w:cs="Times New Roman"/>
          <w:lang w:eastAsia="en-GB"/>
        </w:rPr>
        <w:t>Bowie</w:t>
      </w:r>
      <w:r w:rsidR="00AA0E15" w:rsidRPr="00A245B9">
        <w:rPr>
          <w:rFonts w:eastAsia="Times New Roman" w:cs="Times New Roman"/>
          <w:lang w:eastAsia="en-GB"/>
        </w:rPr>
        <w:t>’</w:t>
      </w:r>
      <w:r w:rsidRPr="00A245B9">
        <w:rPr>
          <w:rFonts w:eastAsia="Times New Roman" w:cs="Times New Roman"/>
          <w:lang w:eastAsia="en-GB"/>
        </w:rPr>
        <w:t xml:space="preserve">s </w:t>
      </w:r>
      <w:r w:rsidRPr="00A245B9">
        <w:rPr>
          <w:rFonts w:eastAsiaTheme="minorHAnsi" w:cs="Times New Roman"/>
        </w:rPr>
        <w:t>personae support this conclusion</w:t>
      </w:r>
      <w:r w:rsidR="00193A1D" w:rsidRPr="00A245B9">
        <w:rPr>
          <w:rFonts w:eastAsiaTheme="minorHAnsi" w:cs="Times New Roman"/>
        </w:rPr>
        <w:t xml:space="preserve">. </w:t>
      </w:r>
      <w:r w:rsidRPr="00A245B9">
        <w:rPr>
          <w:rFonts w:eastAsiaTheme="minorHAnsi" w:cs="Times New Roman"/>
        </w:rPr>
        <w:t>Each has a different background (space, the Weimar</w:t>
      </w:r>
      <w:r w:rsidR="00AF7821" w:rsidRPr="00A245B9">
        <w:rPr>
          <w:rFonts w:eastAsiaTheme="minorHAnsi" w:cs="Times New Roman"/>
        </w:rPr>
        <w:t xml:space="preserve"> Republic</w:t>
      </w:r>
      <w:r w:rsidRPr="00A245B9">
        <w:rPr>
          <w:rFonts w:eastAsiaTheme="minorHAnsi" w:cs="Times New Roman"/>
        </w:rPr>
        <w:t>, post-apocalypse), not just fully reali</w:t>
      </w:r>
      <w:r w:rsidR="00B059FD" w:rsidRPr="00A245B9">
        <w:rPr>
          <w:rFonts w:eastAsiaTheme="minorHAnsi" w:cs="Times New Roman"/>
        </w:rPr>
        <w:t>z</w:t>
      </w:r>
      <w:r w:rsidRPr="00A245B9">
        <w:rPr>
          <w:rFonts w:eastAsiaTheme="minorHAnsi" w:cs="Times New Roman"/>
        </w:rPr>
        <w:t>ed but also different from the background of the other personae, and from Bowie</w:t>
      </w:r>
      <w:r w:rsidR="00AA0E15" w:rsidRPr="00A245B9">
        <w:rPr>
          <w:rFonts w:eastAsiaTheme="minorHAnsi" w:cs="Times New Roman"/>
        </w:rPr>
        <w:t>’</w:t>
      </w:r>
      <w:r w:rsidRPr="00A245B9">
        <w:rPr>
          <w:rFonts w:eastAsiaTheme="minorHAnsi" w:cs="Times New Roman"/>
        </w:rPr>
        <w:t>s own background. Each makes a different</w:t>
      </w:r>
      <w:r w:rsidR="00060133" w:rsidRPr="00A245B9">
        <w:rPr>
          <w:rFonts w:eastAsiaTheme="minorHAnsi" w:cs="Times New Roman"/>
        </w:rPr>
        <w:t>—</w:t>
      </w:r>
      <w:r w:rsidR="00CB5FF6" w:rsidRPr="00A245B9">
        <w:rPr>
          <w:rFonts w:eastAsiaTheme="minorHAnsi" w:cs="Times New Roman"/>
        </w:rPr>
        <w:t>or differently inflected</w:t>
      </w:r>
      <w:r w:rsidR="00060133" w:rsidRPr="00A245B9">
        <w:rPr>
          <w:rFonts w:eastAsiaTheme="minorHAnsi" w:cs="Times New Roman"/>
        </w:rPr>
        <w:t>—</w:t>
      </w:r>
      <w:r w:rsidRPr="00A245B9">
        <w:rPr>
          <w:rFonts w:eastAsiaTheme="minorHAnsi" w:cs="Times New Roman"/>
        </w:rPr>
        <w:t xml:space="preserve">type of music; each has his own style of dress; each even moves differently on stage, the icy stillness of the Thin White Duke bearing no resemblance to the loose knees of </w:t>
      </w:r>
      <w:r w:rsidRPr="00A245B9">
        <w:rPr>
          <w:rFonts w:eastAsiaTheme="minorHAnsi" w:cs="Times New Roman"/>
          <w:i/>
        </w:rPr>
        <w:t>Let</w:t>
      </w:r>
      <w:r w:rsidR="00AA0E15" w:rsidRPr="00A245B9">
        <w:rPr>
          <w:rFonts w:eastAsiaTheme="minorHAnsi" w:cs="Times New Roman"/>
          <w:i/>
        </w:rPr>
        <w:t>’</w:t>
      </w:r>
      <w:r w:rsidRPr="00A245B9">
        <w:rPr>
          <w:rFonts w:eastAsiaTheme="minorHAnsi" w:cs="Times New Roman"/>
          <w:i/>
        </w:rPr>
        <w:t>s Dance</w:t>
      </w:r>
      <w:r w:rsidR="00AA0E15" w:rsidRPr="00A245B9">
        <w:rPr>
          <w:rFonts w:eastAsiaTheme="minorHAnsi" w:cs="Times New Roman"/>
        </w:rPr>
        <w:t>’</w:t>
      </w:r>
      <w:r w:rsidRPr="00A245B9">
        <w:rPr>
          <w:rFonts w:eastAsiaTheme="minorHAnsi" w:cs="Times New Roman"/>
        </w:rPr>
        <w:t>s pop singer.</w:t>
      </w:r>
      <w:r w:rsidR="00AF7821" w:rsidRPr="00A245B9">
        <w:rPr>
          <w:rFonts w:eastAsiaTheme="minorHAnsi" w:cs="Times New Roman"/>
          <w:vertAlign w:val="superscript"/>
        </w:rPr>
        <w:endnoteReference w:id="9"/>
      </w:r>
      <w:r w:rsidRPr="00A245B9">
        <w:rPr>
          <w:rFonts w:eastAsiaTheme="minorHAnsi" w:cs="Times New Roman"/>
        </w:rPr>
        <w:t xml:space="preserve"> Wade </w:t>
      </w:r>
      <w:r w:rsidRPr="00A245B9">
        <w:rPr>
          <w:rFonts w:cs="Times New Roman"/>
        </w:rPr>
        <w:t xml:space="preserve">Hollingshaus asserts that </w:t>
      </w:r>
      <w:r w:rsidR="00AA0E15" w:rsidRPr="00A245B9">
        <w:rPr>
          <w:rFonts w:cs="Times New Roman"/>
        </w:rPr>
        <w:t>“</w:t>
      </w:r>
      <w:r w:rsidRPr="00A245B9">
        <w:rPr>
          <w:rFonts w:cs="Times New Roman"/>
        </w:rPr>
        <w:t>Bowie</w:t>
      </w:r>
      <w:r w:rsidR="00AA0E15" w:rsidRPr="00A245B9">
        <w:rPr>
          <w:rFonts w:cs="Times New Roman"/>
        </w:rPr>
        <w:t>’</w:t>
      </w:r>
      <w:r w:rsidRPr="00A245B9">
        <w:rPr>
          <w:rFonts w:cs="Times New Roman"/>
        </w:rPr>
        <w:t>s audiences are well trained in their approach to Bowie</w:t>
      </w:r>
      <w:r w:rsidR="00AA0E15" w:rsidRPr="00A245B9">
        <w:rPr>
          <w:rFonts w:cs="Times New Roman"/>
        </w:rPr>
        <w:t>’</w:t>
      </w:r>
      <w:r w:rsidRPr="00A245B9">
        <w:rPr>
          <w:rFonts w:cs="Times New Roman"/>
        </w:rPr>
        <w:t xml:space="preserve">s work; as they search for and identify the silent speech of that work, they allow whatever they find to coalesce around the </w:t>
      </w:r>
      <w:r w:rsidR="00AA0E15" w:rsidRPr="00A245B9">
        <w:rPr>
          <w:rFonts w:cs="Times New Roman"/>
        </w:rPr>
        <w:t>‘</w:t>
      </w:r>
      <w:r w:rsidRPr="00A245B9">
        <w:rPr>
          <w:rFonts w:cs="Times New Roman"/>
        </w:rPr>
        <w:t>Bowie</w:t>
      </w:r>
      <w:r w:rsidR="00AA0E15" w:rsidRPr="00A245B9">
        <w:rPr>
          <w:rFonts w:cs="Times New Roman"/>
        </w:rPr>
        <w:t>’</w:t>
      </w:r>
      <w:r w:rsidRPr="00A245B9">
        <w:rPr>
          <w:rFonts w:cs="Times New Roman"/>
        </w:rPr>
        <w:t xml:space="preserve"> image</w:t>
      </w:r>
      <w:r w:rsidR="00AA0E15" w:rsidRPr="00A245B9">
        <w:rPr>
          <w:rFonts w:cs="Times New Roman"/>
        </w:rPr>
        <w:t>”</w:t>
      </w:r>
      <w:r w:rsidRPr="00A245B9">
        <w:rPr>
          <w:rFonts w:cs="Times New Roman"/>
        </w:rPr>
        <w:t xml:space="preserve"> (121), but this is not quite the case. Bowie</w:t>
      </w:r>
      <w:r w:rsidR="00AA0E15" w:rsidRPr="00A245B9">
        <w:rPr>
          <w:rFonts w:cs="Times New Roman"/>
        </w:rPr>
        <w:t>’</w:t>
      </w:r>
      <w:r w:rsidRPr="00A245B9">
        <w:rPr>
          <w:rFonts w:cs="Times New Roman"/>
        </w:rPr>
        <w:t xml:space="preserve">s audiences may file each persona under the heading </w:t>
      </w:r>
      <w:r w:rsidR="00AA0E15" w:rsidRPr="00A245B9">
        <w:rPr>
          <w:rFonts w:cs="Times New Roman"/>
        </w:rPr>
        <w:t>“</w:t>
      </w:r>
      <w:r w:rsidRPr="00A245B9">
        <w:rPr>
          <w:rFonts w:cs="Times New Roman"/>
        </w:rPr>
        <w:t>David Bowie,</w:t>
      </w:r>
      <w:r w:rsidR="00AA0E15" w:rsidRPr="00A245B9">
        <w:rPr>
          <w:rFonts w:cs="Times New Roman"/>
        </w:rPr>
        <w:t>”</w:t>
      </w:r>
      <w:r w:rsidRPr="00A245B9">
        <w:rPr>
          <w:rFonts w:cs="Times New Roman"/>
        </w:rPr>
        <w:t xml:space="preserve"> but they also recogni</w:t>
      </w:r>
      <w:r w:rsidR="00B059FD" w:rsidRPr="00A245B9">
        <w:rPr>
          <w:rFonts w:cs="Times New Roman"/>
        </w:rPr>
        <w:t>z</w:t>
      </w:r>
      <w:r w:rsidRPr="00A245B9">
        <w:rPr>
          <w:rFonts w:cs="Times New Roman"/>
        </w:rPr>
        <w:t xml:space="preserve">e them as distinct beings in their own right: no Bowie fan worth her salt would tell you that Ziggy Stardust and the </w:t>
      </w:r>
      <w:r w:rsidR="0008413E" w:rsidRPr="00A245B9">
        <w:rPr>
          <w:rFonts w:cs="Times New Roman"/>
        </w:rPr>
        <w:t>elegant clotheshorse</w:t>
      </w:r>
      <w:r w:rsidRPr="00A245B9">
        <w:rPr>
          <w:rFonts w:cs="Times New Roman"/>
        </w:rPr>
        <w:t xml:space="preserve"> of </w:t>
      </w:r>
      <w:r w:rsidRPr="00A245B9">
        <w:rPr>
          <w:rFonts w:cs="Times New Roman"/>
          <w:i/>
        </w:rPr>
        <w:t>Let</w:t>
      </w:r>
      <w:r w:rsidR="00AA0E15" w:rsidRPr="00A245B9">
        <w:rPr>
          <w:rFonts w:cs="Times New Roman"/>
          <w:i/>
        </w:rPr>
        <w:t>’</w:t>
      </w:r>
      <w:r w:rsidRPr="00A245B9">
        <w:rPr>
          <w:rFonts w:cs="Times New Roman"/>
          <w:i/>
        </w:rPr>
        <w:t>s Dance</w:t>
      </w:r>
      <w:r w:rsidRPr="00A245B9">
        <w:rPr>
          <w:rFonts w:cs="Times New Roman"/>
        </w:rPr>
        <w:t xml:space="preserve"> are the same guy.</w:t>
      </w:r>
      <w:r w:rsidRPr="00A245B9">
        <w:rPr>
          <w:rStyle w:val="EndnoteReference"/>
          <w:rFonts w:cs="Times New Roman"/>
        </w:rPr>
        <w:endnoteReference w:id="10"/>
      </w:r>
      <w:r w:rsidRPr="00A245B9">
        <w:rPr>
          <w:rFonts w:cs="Times New Roman"/>
        </w:rPr>
        <w:t xml:space="preserve"> When assuming a persona, then, Bowie both is and is not, simultaneously. Rob Sheffield describes the David Bowie of the Thin White Duke period as </w:t>
      </w:r>
      <w:r w:rsidR="00731F6B" w:rsidRPr="00A245B9">
        <w:rPr>
          <w:rFonts w:eastAsiaTheme="minorHAnsi" w:cs="Times New Roman"/>
          <w:lang w:val="en-US"/>
        </w:rPr>
        <w:t>“</w:t>
      </w:r>
      <w:r w:rsidRPr="00A245B9">
        <w:rPr>
          <w:rFonts w:eastAsiaTheme="minorHAnsi" w:cs="Times New Roman"/>
          <w:lang w:val="en-US"/>
        </w:rPr>
        <w:t>a blond coat hanger with a dead rock star hanging on it</w:t>
      </w:r>
      <w:r w:rsidR="00731F6B" w:rsidRPr="00A245B9">
        <w:rPr>
          <w:rFonts w:eastAsiaTheme="minorHAnsi" w:cs="Times New Roman"/>
          <w:lang w:val="en-US"/>
        </w:rPr>
        <w:t>”</w:t>
      </w:r>
      <w:r w:rsidRPr="00A245B9">
        <w:rPr>
          <w:rFonts w:eastAsiaTheme="minorHAnsi" w:cs="Times New Roman"/>
          <w:lang w:val="en-US"/>
        </w:rPr>
        <w:t xml:space="preserve"> (39), and this mordant witticism is a more </w:t>
      </w:r>
      <w:r w:rsidRPr="00A245B9">
        <w:rPr>
          <w:rFonts w:eastAsiaTheme="minorHAnsi" w:cs="Times New Roman"/>
          <w:lang w:val="en-US"/>
        </w:rPr>
        <w:lastRenderedPageBreak/>
        <w:t xml:space="preserve">serious assessment </w:t>
      </w:r>
      <w:r w:rsidR="003D6EFE" w:rsidRPr="00A245B9">
        <w:rPr>
          <w:rFonts w:eastAsiaTheme="minorHAnsi" w:cs="Times New Roman"/>
          <w:lang w:val="en-US"/>
        </w:rPr>
        <w:t>than it at first appears to be. I</w:t>
      </w:r>
      <w:r w:rsidR="00193A1D" w:rsidRPr="00A245B9">
        <w:rPr>
          <w:rFonts w:eastAsiaTheme="minorHAnsi" w:cs="Times New Roman"/>
          <w:lang w:val="en-US"/>
        </w:rPr>
        <w:t xml:space="preserve">n </w:t>
      </w:r>
      <w:r w:rsidR="00193A1D" w:rsidRPr="00A245B9">
        <w:rPr>
          <w:rFonts w:eastAsiaTheme="minorHAnsi" w:cs="Times New Roman"/>
          <w:i/>
          <w:lang w:val="en-US"/>
        </w:rPr>
        <w:t>Cracked Actor</w:t>
      </w:r>
      <w:r w:rsidR="00193A1D" w:rsidRPr="00A245B9">
        <w:rPr>
          <w:rFonts w:eastAsiaTheme="minorHAnsi" w:cs="Times New Roman"/>
          <w:lang w:val="en-US"/>
        </w:rPr>
        <w:t xml:space="preserve"> Bowie muses that </w:t>
      </w:r>
      <w:r w:rsidR="00AA0E15" w:rsidRPr="00A245B9">
        <w:rPr>
          <w:rFonts w:eastAsiaTheme="minorHAnsi" w:cs="Times New Roman"/>
          <w:lang w:val="en-US"/>
        </w:rPr>
        <w:t>“</w:t>
      </w:r>
      <w:r w:rsidR="00193A1D" w:rsidRPr="00A245B9">
        <w:rPr>
          <w:rFonts w:eastAsiaTheme="minorHAnsi" w:cs="Times New Roman"/>
          <w:lang w:val="en-US"/>
        </w:rPr>
        <w:t>I couldn</w:t>
      </w:r>
      <w:r w:rsidR="00AA0E15" w:rsidRPr="00A245B9">
        <w:rPr>
          <w:rFonts w:eastAsiaTheme="minorHAnsi" w:cs="Times New Roman"/>
          <w:lang w:val="en-US"/>
        </w:rPr>
        <w:t>’</w:t>
      </w:r>
      <w:r w:rsidR="00193A1D" w:rsidRPr="00A245B9">
        <w:rPr>
          <w:rFonts w:eastAsiaTheme="minorHAnsi" w:cs="Times New Roman"/>
          <w:lang w:val="en-US"/>
        </w:rPr>
        <w:t>t decide whether I was writing the characters or whether the characters were writing me</w:t>
      </w:r>
      <w:r w:rsidR="00AA0E15" w:rsidRPr="00A245B9">
        <w:rPr>
          <w:rFonts w:eastAsiaTheme="minorHAnsi" w:cs="Times New Roman"/>
          <w:lang w:val="en-US"/>
        </w:rPr>
        <w:t>”</w:t>
      </w:r>
      <w:r w:rsidR="00193A1D" w:rsidRPr="00A245B9">
        <w:rPr>
          <w:rFonts w:eastAsiaTheme="minorHAnsi" w:cs="Times New Roman"/>
          <w:lang w:val="en-US"/>
        </w:rPr>
        <w:t xml:space="preserve"> </w:t>
      </w:r>
      <w:r w:rsidR="00731F6B" w:rsidRPr="00A245B9">
        <w:rPr>
          <w:rFonts w:eastAsiaTheme="minorHAnsi" w:cs="Times New Roman"/>
          <w:lang w:val="en-US"/>
        </w:rPr>
        <w:t>(37:00</w:t>
      </w:r>
      <w:r w:rsidR="00193A1D" w:rsidRPr="00A245B9">
        <w:rPr>
          <w:rFonts w:eastAsiaTheme="minorHAnsi" w:cs="Times New Roman"/>
          <w:lang w:val="en-US"/>
        </w:rPr>
        <w:t xml:space="preserve">). </w:t>
      </w:r>
      <w:r w:rsidRPr="00A245B9">
        <w:rPr>
          <w:rFonts w:eastAsiaTheme="minorHAnsi" w:cs="Times New Roman"/>
          <w:lang w:val="en-US"/>
        </w:rPr>
        <w:t xml:space="preserve">Bowie </w:t>
      </w:r>
      <w:r w:rsidR="00193A1D" w:rsidRPr="00A245B9">
        <w:rPr>
          <w:rFonts w:eastAsiaTheme="minorHAnsi" w:cs="Times New Roman"/>
          <w:lang w:val="en-US"/>
        </w:rPr>
        <w:t>may</w:t>
      </w:r>
      <w:r w:rsidRPr="00A245B9">
        <w:rPr>
          <w:rFonts w:eastAsiaTheme="minorHAnsi" w:cs="Times New Roman"/>
          <w:lang w:val="en-US"/>
        </w:rPr>
        <w:t xml:space="preserve"> always </w:t>
      </w:r>
      <w:r w:rsidR="00193A1D" w:rsidRPr="00A245B9">
        <w:rPr>
          <w:rFonts w:eastAsiaTheme="minorHAnsi" w:cs="Times New Roman"/>
          <w:lang w:val="en-US"/>
        </w:rPr>
        <w:t xml:space="preserve">be </w:t>
      </w:r>
      <w:r w:rsidRPr="00A245B9">
        <w:rPr>
          <w:rFonts w:eastAsiaTheme="minorHAnsi" w:cs="Times New Roman"/>
          <w:lang w:val="en-US"/>
        </w:rPr>
        <w:t>himself, but so are his personae.</w:t>
      </w:r>
      <w:r w:rsidRPr="00A245B9">
        <w:rPr>
          <w:rStyle w:val="EndnoteReference"/>
          <w:rFonts w:eastAsiaTheme="minorHAnsi" w:cs="Times New Roman"/>
          <w:lang w:val="en-US"/>
        </w:rPr>
        <w:endnoteReference w:id="11"/>
      </w:r>
    </w:p>
    <w:p w14:paraId="5AD44CC8" w14:textId="0674FA8A" w:rsidR="00A245B9" w:rsidRDefault="00C96027" w:rsidP="00A245B9">
      <w:pPr>
        <w:widowControl w:val="0"/>
        <w:autoSpaceDE w:val="0"/>
        <w:autoSpaceDN w:val="0"/>
        <w:adjustRightInd w:val="0"/>
        <w:spacing w:line="480" w:lineRule="auto"/>
        <w:rPr>
          <w:rFonts w:eastAsiaTheme="minorHAnsi" w:cs="Times New Roman"/>
        </w:rPr>
      </w:pPr>
      <w:r w:rsidRPr="00A245B9">
        <w:rPr>
          <w:rFonts w:eastAsiaTheme="minorHAnsi" w:cs="Times New Roman"/>
          <w:lang w:val="en-US"/>
        </w:rPr>
        <w:tab/>
      </w:r>
      <w:r w:rsidRPr="00A245B9">
        <w:rPr>
          <w:rFonts w:eastAsiaTheme="minorHAnsi" w:cs="Times New Roman"/>
        </w:rPr>
        <w:t>In this way the personae are living enactments</w:t>
      </w:r>
      <w:r w:rsidRPr="00A245B9">
        <w:rPr>
          <w:rFonts w:cs="Times New Roman"/>
        </w:rPr>
        <w:t xml:space="preserve"> of Hume</w:t>
      </w:r>
      <w:r w:rsidR="00AA0E15" w:rsidRPr="00A245B9">
        <w:rPr>
          <w:rFonts w:cs="Times New Roman"/>
        </w:rPr>
        <w:t>’</w:t>
      </w:r>
      <w:r w:rsidRPr="00A245B9">
        <w:rPr>
          <w:rFonts w:cs="Times New Roman"/>
        </w:rPr>
        <w:t xml:space="preserve">s assertion that </w:t>
      </w:r>
      <w:r w:rsidR="00AA0E15" w:rsidRPr="00A245B9">
        <w:rPr>
          <w:rFonts w:cs="Times New Roman"/>
        </w:rPr>
        <w:t>“</w:t>
      </w:r>
      <w:r w:rsidRPr="00A245B9">
        <w:rPr>
          <w:rFonts w:cs="Times New Roman"/>
        </w:rPr>
        <w:t>The mind is a kind of theatre, where several perceptions successively make their appearance; pass, re-pass, glide away, and mingle in an infinite variety.</w:t>
      </w:r>
      <w:r w:rsidR="00912C5E"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r w:rsidR="00912C5E" w:rsidRPr="00A245B9">
        <w:rPr>
          <w:rFonts w:cs="Times New Roman"/>
        </w:rPr>
        <w:t xml:space="preserve"> </w:t>
      </w:r>
      <w:r w:rsidRPr="00A245B9">
        <w:rPr>
          <w:rFonts w:cs="Times New Roman"/>
        </w:rPr>
        <w:t>There is properly no simplicity in it at one time, nor identity in different.</w:t>
      </w:r>
      <w:r w:rsidR="00912C5E"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r w:rsidR="00912C5E" w:rsidRPr="00A245B9">
        <w:rPr>
          <w:rFonts w:cs="Times New Roman"/>
        </w:rPr>
        <w:t xml:space="preserve"> </w:t>
      </w:r>
      <w:r w:rsidRPr="00A245B9">
        <w:rPr>
          <w:rFonts w:cs="Times New Roman"/>
        </w:rPr>
        <w:t>They are the successive perceptions only, that constitute the mind</w:t>
      </w:r>
      <w:r w:rsidR="00AA0E15" w:rsidRPr="00A245B9">
        <w:rPr>
          <w:rFonts w:cs="Times New Roman"/>
        </w:rPr>
        <w:t>”</w:t>
      </w:r>
      <w:r w:rsidR="00CB5FF6" w:rsidRPr="00A245B9">
        <w:rPr>
          <w:rFonts w:cs="Times New Roman"/>
        </w:rPr>
        <w:t xml:space="preserve"> (I.4.6). T</w:t>
      </w:r>
      <w:r w:rsidRPr="00A245B9">
        <w:rPr>
          <w:rFonts w:eastAsiaTheme="minorHAnsi" w:cs="Times New Roman"/>
        </w:rPr>
        <w:t xml:space="preserve">he mistake critics and philosophers make is to read </w:t>
      </w:r>
      <w:r w:rsidR="00D610DD" w:rsidRPr="00A245B9">
        <w:rPr>
          <w:rFonts w:eastAsiaTheme="minorHAnsi" w:cs="Times New Roman"/>
        </w:rPr>
        <w:t xml:space="preserve">identity </w:t>
      </w:r>
      <w:r w:rsidRPr="00A245B9">
        <w:rPr>
          <w:rFonts w:eastAsiaTheme="minorHAnsi" w:cs="Times New Roman"/>
        </w:rPr>
        <w:t>from Bowie</w:t>
      </w:r>
      <w:r w:rsidR="00AA0E15" w:rsidRPr="00A245B9">
        <w:rPr>
          <w:rFonts w:eastAsiaTheme="minorHAnsi" w:cs="Times New Roman"/>
        </w:rPr>
        <w:t>’</w:t>
      </w:r>
      <w:r w:rsidRPr="00A245B9">
        <w:rPr>
          <w:rFonts w:eastAsiaTheme="minorHAnsi" w:cs="Times New Roman"/>
        </w:rPr>
        <w:t>s exterior into his interior: because Ziggy Stardust is made visible to the audience from dyed hair, make-up, and costumes, the understanding is that he must be an assumed identity, an acted part.</w:t>
      </w:r>
      <w:r w:rsidRPr="00A245B9">
        <w:rPr>
          <w:rFonts w:cs="Times New Roman"/>
          <w:lang w:val="en-US"/>
        </w:rPr>
        <w:t xml:space="preserve"> </w:t>
      </w:r>
      <w:r w:rsidRPr="00A245B9">
        <w:rPr>
          <w:rFonts w:eastAsiaTheme="minorHAnsi" w:cs="Times New Roman"/>
        </w:rPr>
        <w:t xml:space="preserve">In </w:t>
      </w:r>
      <w:r w:rsidR="00CA642B" w:rsidRPr="00A245B9">
        <w:rPr>
          <w:rFonts w:eastAsiaTheme="minorHAnsi" w:cs="Times New Roman"/>
        </w:rPr>
        <w:t>fact,</w:t>
      </w:r>
      <w:r w:rsidRPr="00A245B9">
        <w:rPr>
          <w:rFonts w:eastAsiaTheme="minorHAnsi" w:cs="Times New Roman"/>
        </w:rPr>
        <w:t xml:space="preserve"> it would be more accurate to read from Bowie</w:t>
      </w:r>
      <w:r w:rsidR="00AA0E15" w:rsidRPr="00A245B9">
        <w:rPr>
          <w:rFonts w:eastAsiaTheme="minorHAnsi" w:cs="Times New Roman"/>
        </w:rPr>
        <w:t>’</w:t>
      </w:r>
      <w:r w:rsidRPr="00A245B9">
        <w:rPr>
          <w:rFonts w:eastAsiaTheme="minorHAnsi" w:cs="Times New Roman"/>
        </w:rPr>
        <w:t xml:space="preserve">s interior to </w:t>
      </w:r>
      <w:r w:rsidR="00D610DD" w:rsidRPr="00A245B9">
        <w:rPr>
          <w:rFonts w:eastAsiaTheme="minorHAnsi" w:cs="Times New Roman"/>
        </w:rPr>
        <w:t xml:space="preserve">his </w:t>
      </w:r>
      <w:r w:rsidRPr="00A245B9">
        <w:rPr>
          <w:rFonts w:eastAsiaTheme="minorHAnsi" w:cs="Times New Roman"/>
        </w:rPr>
        <w:t xml:space="preserve">exterior: Ziggy is an extrusion of portion of David Bowie, garbed and </w:t>
      </w:r>
      <w:proofErr w:type="spellStart"/>
      <w:r w:rsidRPr="00A245B9">
        <w:rPr>
          <w:rFonts w:eastAsiaTheme="minorHAnsi" w:cs="Times New Roman"/>
        </w:rPr>
        <w:t>colore</w:t>
      </w:r>
      <w:ins w:id="29" w:author="Jessica Tebo [2]" w:date="2022-01-12T10:27:00Z">
        <w:r w:rsidR="00D916D1">
          <w:rPr>
            <w:rFonts w:eastAsiaTheme="minorHAnsi" w:cs="Times New Roman"/>
          </w:rPr>
          <w:t>d</w:t>
        </w:r>
        <w:proofErr w:type="spellEnd"/>
        <w:r w:rsidR="00D916D1">
          <w:rPr>
            <w:rFonts w:eastAsiaTheme="minorHAnsi" w:cs="Times New Roman"/>
          </w:rPr>
          <w:t xml:space="preserve"> </w:t>
        </w:r>
      </w:ins>
      <w:del w:id="30" w:author="Jessica Tebo [2]" w:date="2022-01-12T10:27:00Z">
        <w:r w:rsidRPr="00A245B9" w:rsidDel="00D916D1">
          <w:rPr>
            <w:rFonts w:eastAsiaTheme="minorHAnsi" w:cs="Times New Roman"/>
          </w:rPr>
          <w:delText>d</w:delText>
        </w:r>
      </w:del>
      <w:ins w:id="31" w:author="Jessica Tebo" w:date="2021-11-15T16:45:00Z">
        <w:del w:id="32" w:author="Jessica Tebo [2]" w:date="2022-01-12T10:27:00Z">
          <w:r w:rsidR="003B0158" w:rsidRPr="00A245B9" w:rsidDel="00D916D1">
            <w:rPr>
              <w:rFonts w:eastAsiaTheme="minorHAnsi" w:cs="Times New Roman"/>
            </w:rPr>
            <w:delText>coloured</w:delText>
          </w:r>
        </w:del>
      </w:ins>
      <w:del w:id="33" w:author="Jessica Tebo [2]" w:date="2022-01-12T10:27:00Z">
        <w:r w:rsidRPr="00A245B9" w:rsidDel="00D916D1">
          <w:rPr>
            <w:rFonts w:eastAsiaTheme="minorHAnsi" w:cs="Times New Roman"/>
          </w:rPr>
          <w:delText xml:space="preserve"> </w:delText>
        </w:r>
      </w:del>
      <w:r w:rsidRPr="00A245B9">
        <w:rPr>
          <w:rFonts w:eastAsiaTheme="minorHAnsi" w:cs="Times New Roman"/>
        </w:rPr>
        <w:t>in order to reify an interior way of experiencing the world.</w:t>
      </w:r>
      <w:r w:rsidRPr="00A245B9">
        <w:rPr>
          <w:rStyle w:val="EndnoteReference"/>
          <w:rFonts w:eastAsiaTheme="minorHAnsi" w:cs="Times New Roman"/>
        </w:rPr>
        <w:endnoteReference w:id="12"/>
      </w:r>
    </w:p>
    <w:p w14:paraId="360EC61A" w14:textId="1D928BF2" w:rsidR="00C96027" w:rsidRPr="00A245B9" w:rsidRDefault="00C96027" w:rsidP="00A245B9">
      <w:pPr>
        <w:widowControl w:val="0"/>
        <w:autoSpaceDE w:val="0"/>
        <w:autoSpaceDN w:val="0"/>
        <w:adjustRightInd w:val="0"/>
        <w:spacing w:line="480" w:lineRule="auto"/>
        <w:ind w:firstLine="720"/>
        <w:rPr>
          <w:rFonts w:eastAsiaTheme="minorHAnsi" w:cs="Times New Roman"/>
        </w:rPr>
      </w:pPr>
      <w:r w:rsidRPr="00A245B9">
        <w:rPr>
          <w:rFonts w:cs="Times New Roman"/>
        </w:rPr>
        <w:t>Funnily enough, critics help Bowie to prove this</w:t>
      </w:r>
      <w:r w:rsidR="00060133" w:rsidRPr="00A245B9">
        <w:rPr>
          <w:rFonts w:cs="Times New Roman"/>
        </w:rPr>
        <w:t>—</w:t>
      </w:r>
      <w:r w:rsidRPr="00A245B9">
        <w:rPr>
          <w:rFonts w:cs="Times New Roman"/>
        </w:rPr>
        <w:t xml:space="preserve">via another Humean assertion. In the second book of the </w:t>
      </w:r>
      <w:r w:rsidRPr="00A245B9">
        <w:rPr>
          <w:rFonts w:cs="Times New Roman"/>
          <w:i/>
        </w:rPr>
        <w:t xml:space="preserve">Treatise, </w:t>
      </w:r>
      <w:r w:rsidRPr="00A245B9">
        <w:rPr>
          <w:rFonts w:cs="Times New Roman"/>
        </w:rPr>
        <w:t>Hume argues for selves as social constructions:</w:t>
      </w:r>
    </w:p>
    <w:p w14:paraId="7F3909B3" w14:textId="50693328" w:rsidR="00C96027" w:rsidRPr="00A245B9" w:rsidRDefault="00C96027" w:rsidP="00A245B9">
      <w:pPr>
        <w:spacing w:line="480" w:lineRule="auto"/>
        <w:ind w:left="720"/>
        <w:rPr>
          <w:rFonts w:eastAsiaTheme="minorHAnsi" w:cs="Times New Roman"/>
          <w:lang w:val="en-US"/>
        </w:rPr>
      </w:pPr>
      <w:commentRangeStart w:id="34"/>
      <w:r w:rsidRPr="00A245B9">
        <w:rPr>
          <w:rFonts w:eastAsiaTheme="minorHAnsi" w:cs="Times New Roman"/>
          <w:lang w:val="en-US"/>
        </w:rPr>
        <w:t xml:space="preserve">if </w:t>
      </w:r>
      <w:commentRangeEnd w:id="34"/>
      <w:r w:rsidR="00D916D1">
        <w:rPr>
          <w:rStyle w:val="CommentReference"/>
        </w:rPr>
        <w:commentReference w:id="34"/>
      </w:r>
      <w:r w:rsidRPr="00A245B9">
        <w:rPr>
          <w:rFonts w:eastAsiaTheme="minorHAnsi" w:cs="Times New Roman"/>
          <w:lang w:val="en-US"/>
        </w:rPr>
        <w:t xml:space="preserve">a person considered himself in the same light, in which he appears to his admirer, he would first receive a separate pleasure, and afterwards a pride or self-satisfaction, according to the hypothesis above explained. Now nothing is more natural than for us to embrace the opinions of others in this particular; both from sympathy, which renders all their sentiments intimately present to us; and from reasoning, which makes us regard their judgment, as a kind of argument for what they affirm. These two principles of authority and sympathy influence almost all </w:t>
      </w:r>
      <w:r w:rsidRPr="00A245B9">
        <w:rPr>
          <w:rFonts w:eastAsiaTheme="minorHAnsi" w:cs="Times New Roman"/>
          <w:lang w:val="en-US"/>
        </w:rPr>
        <w:lastRenderedPageBreak/>
        <w:t>our opinions; but must have a peculiar influence, when we judge of our own worth and character.</w:t>
      </w:r>
      <w:r w:rsidR="001A4F52" w:rsidRPr="00A245B9">
        <w:rPr>
          <w:rFonts w:eastAsiaTheme="minorHAnsi" w:cs="Times New Roman"/>
          <w:lang w:val="en-US"/>
        </w:rPr>
        <w:t xml:space="preserve"> </w:t>
      </w:r>
      <w:r w:rsidRPr="00A245B9">
        <w:rPr>
          <w:rFonts w:cs="Times New Roman"/>
        </w:rPr>
        <w:t>(</w:t>
      </w:r>
      <w:r w:rsidR="00A245B9">
        <w:rPr>
          <w:rFonts w:cs="Times New Roman"/>
        </w:rPr>
        <w:t>2</w:t>
      </w:r>
      <w:r w:rsidRPr="00A245B9">
        <w:rPr>
          <w:rFonts w:cs="Times New Roman"/>
        </w:rPr>
        <w:t>.1.11)</w:t>
      </w:r>
    </w:p>
    <w:p w14:paraId="654B3893" w14:textId="3F7BD971" w:rsidR="00A245B9" w:rsidRDefault="00C96027" w:rsidP="00A245B9">
      <w:pPr>
        <w:pStyle w:val="NormalWeb"/>
        <w:spacing w:beforeLines="0" w:afterLines="0" w:line="480" w:lineRule="auto"/>
        <w:rPr>
          <w:rFonts w:ascii="Times New Roman" w:hAnsi="Times New Roman"/>
          <w:sz w:val="24"/>
          <w:szCs w:val="24"/>
        </w:rPr>
      </w:pPr>
      <w:r w:rsidRPr="00A245B9">
        <w:rPr>
          <w:rFonts w:ascii="Times New Roman" w:hAnsi="Times New Roman"/>
          <w:sz w:val="24"/>
          <w:szCs w:val="24"/>
        </w:rPr>
        <w:t xml:space="preserve">As Ruth Boeker has pointed out, </w:t>
      </w:r>
      <w:r w:rsidR="00AA0E15" w:rsidRPr="00A245B9">
        <w:rPr>
          <w:rFonts w:ascii="Times New Roman" w:hAnsi="Times New Roman"/>
          <w:sz w:val="24"/>
          <w:szCs w:val="24"/>
        </w:rPr>
        <w:t>“</w:t>
      </w:r>
      <w:r w:rsidRPr="00A245B9">
        <w:rPr>
          <w:rFonts w:ascii="Times New Roman" w:hAnsi="Times New Roman"/>
          <w:sz w:val="24"/>
          <w:szCs w:val="24"/>
        </w:rPr>
        <w:t>If a self were merely a bundle of perceptions which is given in introspection, then it would be difficult for others to have access to myself, and to praise and blame me</w:t>
      </w:r>
      <w:r w:rsidR="00912C5E"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912C5E" w:rsidRPr="00A245B9">
        <w:rPr>
          <w:rFonts w:ascii="Times New Roman" w:hAnsi="Times New Roman"/>
          <w:sz w:val="24"/>
          <w:szCs w:val="24"/>
        </w:rPr>
        <w:t xml:space="preserve"> </w:t>
      </w:r>
      <w:r w:rsidRPr="00A245B9">
        <w:rPr>
          <w:rFonts w:ascii="Times New Roman" w:hAnsi="Times New Roman"/>
          <w:sz w:val="24"/>
          <w:szCs w:val="24"/>
        </w:rPr>
        <w:t>a self will be accessible both from a first person</w:t>
      </w:r>
      <w:r w:rsidR="00912C5E"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912C5E" w:rsidRPr="00A245B9">
        <w:rPr>
          <w:rFonts w:ascii="Times New Roman" w:hAnsi="Times New Roman"/>
          <w:sz w:val="24"/>
          <w:szCs w:val="24"/>
        </w:rPr>
        <w:t xml:space="preserve"> </w:t>
      </w:r>
      <w:r w:rsidRPr="00A245B9">
        <w:rPr>
          <w:rFonts w:ascii="Times New Roman" w:hAnsi="Times New Roman"/>
          <w:sz w:val="24"/>
          <w:szCs w:val="24"/>
        </w:rPr>
        <w:t>perspective and from the perspective of others</w:t>
      </w:r>
      <w:r w:rsidR="00AA0E15" w:rsidRPr="00A245B9">
        <w:rPr>
          <w:rFonts w:ascii="Times New Roman" w:hAnsi="Times New Roman"/>
          <w:sz w:val="24"/>
          <w:szCs w:val="24"/>
        </w:rPr>
        <w:t>”</w:t>
      </w:r>
      <w:r w:rsidRPr="00A245B9">
        <w:rPr>
          <w:rFonts w:ascii="Times New Roman" w:hAnsi="Times New Roman"/>
          <w:sz w:val="24"/>
          <w:szCs w:val="24"/>
        </w:rPr>
        <w:t xml:space="preserve"> (5). By this logic, if a Bowie persona appears to be a fully-formed identity, then he is. </w:t>
      </w:r>
      <w:r w:rsidRPr="00A245B9">
        <w:rPr>
          <w:rFonts w:ascii="Times New Roman" w:hAnsi="Times New Roman"/>
          <w:sz w:val="24"/>
          <w:szCs w:val="24"/>
          <w:lang w:val="en-GB"/>
        </w:rPr>
        <w:t>A perceived self is (at least to some degree) an actual self</w:t>
      </w:r>
      <w:r w:rsidR="00193A1D" w:rsidRPr="00A245B9">
        <w:rPr>
          <w:rFonts w:ascii="Times New Roman" w:hAnsi="Times New Roman"/>
          <w:sz w:val="24"/>
          <w:szCs w:val="24"/>
          <w:lang w:val="en-GB"/>
        </w:rPr>
        <w:t xml:space="preserve">. </w:t>
      </w:r>
      <w:r w:rsidRPr="00A245B9">
        <w:rPr>
          <w:rFonts w:ascii="Times New Roman" w:hAnsi="Times New Roman"/>
          <w:sz w:val="24"/>
          <w:szCs w:val="24"/>
          <w:lang w:val="en-GB"/>
        </w:rPr>
        <w:t>And both critics and fans frequently treat Bowie</w:t>
      </w:r>
      <w:r w:rsidR="00AA0E15" w:rsidRPr="00A245B9">
        <w:rPr>
          <w:rFonts w:ascii="Times New Roman" w:hAnsi="Times New Roman"/>
          <w:sz w:val="24"/>
          <w:szCs w:val="24"/>
          <w:lang w:val="en-GB"/>
        </w:rPr>
        <w:t>’</w:t>
      </w:r>
      <w:r w:rsidRPr="00A245B9">
        <w:rPr>
          <w:rFonts w:ascii="Times New Roman" w:hAnsi="Times New Roman"/>
          <w:sz w:val="24"/>
          <w:szCs w:val="24"/>
          <w:lang w:val="en-GB"/>
        </w:rPr>
        <w:t>s perceived selves as if they were actual selves</w:t>
      </w:r>
      <w:r w:rsidR="00193A1D" w:rsidRPr="00A245B9">
        <w:rPr>
          <w:rFonts w:ascii="Times New Roman" w:hAnsi="Times New Roman"/>
          <w:sz w:val="24"/>
          <w:szCs w:val="24"/>
          <w:lang w:val="en-GB"/>
        </w:rPr>
        <w:t xml:space="preserve">. </w:t>
      </w:r>
      <w:r w:rsidRPr="00A245B9">
        <w:rPr>
          <w:rFonts w:ascii="Times New Roman" w:hAnsi="Times New Roman"/>
          <w:sz w:val="24"/>
          <w:szCs w:val="24"/>
        </w:rPr>
        <w:t xml:space="preserve">Every Bowie fan has a </w:t>
      </w:r>
      <w:del w:id="35" w:author="Jessica Tebo" w:date="2021-11-15T16:46:00Z">
        <w:r w:rsidRPr="00A245B9" w:rsidDel="003B0158">
          <w:rPr>
            <w:rFonts w:ascii="Times New Roman" w:hAnsi="Times New Roman"/>
            <w:sz w:val="24"/>
            <w:szCs w:val="24"/>
          </w:rPr>
          <w:delText>favourite</w:delText>
        </w:r>
      </w:del>
      <w:ins w:id="36" w:author="Jessica Tebo" w:date="2021-11-15T16:46:00Z">
        <w:r w:rsidR="003B0158" w:rsidRPr="00A245B9">
          <w:rPr>
            <w:rFonts w:ascii="Times New Roman" w:hAnsi="Times New Roman"/>
            <w:sz w:val="24"/>
            <w:szCs w:val="24"/>
          </w:rPr>
          <w:t>favorite</w:t>
        </w:r>
      </w:ins>
      <w:r w:rsidRPr="00A245B9">
        <w:rPr>
          <w:rFonts w:ascii="Times New Roman" w:hAnsi="Times New Roman"/>
          <w:sz w:val="24"/>
          <w:szCs w:val="24"/>
        </w:rPr>
        <w:t xml:space="preserve"> persona, and the choice is based not on the excellence of the costumes nor the execution of the accompanying stage show, but on the character the persona exudes.</w:t>
      </w:r>
      <w:r w:rsidRPr="00A245B9">
        <w:rPr>
          <w:rStyle w:val="EndnoteReference"/>
          <w:rFonts w:ascii="Times New Roman" w:hAnsi="Times New Roman"/>
          <w:sz w:val="24"/>
          <w:szCs w:val="24"/>
        </w:rPr>
        <w:endnoteReference w:id="13"/>
      </w:r>
      <w:r w:rsidRPr="00A245B9">
        <w:rPr>
          <w:rFonts w:ascii="Times New Roman" w:hAnsi="Times New Roman"/>
          <w:sz w:val="24"/>
          <w:szCs w:val="24"/>
        </w:rPr>
        <w:t xml:space="preserve"> Even academic writers often speak of a given persona </w:t>
      </w:r>
      <w:r w:rsidR="00155621" w:rsidRPr="00A245B9">
        <w:rPr>
          <w:rFonts w:ascii="Times New Roman" w:hAnsi="Times New Roman"/>
          <w:sz w:val="24"/>
          <w:szCs w:val="24"/>
        </w:rPr>
        <w:t>as a being</w:t>
      </w:r>
      <w:r w:rsidRPr="00A245B9">
        <w:rPr>
          <w:rFonts w:ascii="Times New Roman" w:hAnsi="Times New Roman"/>
          <w:sz w:val="24"/>
          <w:szCs w:val="24"/>
        </w:rPr>
        <w:t xml:space="preserve"> in his own right: Hollingshaus, for example, </w:t>
      </w:r>
      <w:r w:rsidR="00642842" w:rsidRPr="00A245B9">
        <w:rPr>
          <w:rFonts w:ascii="Times New Roman" w:hAnsi="Times New Roman"/>
          <w:sz w:val="24"/>
          <w:szCs w:val="24"/>
        </w:rPr>
        <w:t>asserts</w:t>
      </w:r>
      <w:r w:rsidRPr="00A245B9">
        <w:rPr>
          <w:rFonts w:ascii="Times New Roman" w:hAnsi="Times New Roman"/>
          <w:sz w:val="24"/>
          <w:szCs w:val="24"/>
        </w:rPr>
        <w:t xml:space="preserve"> that </w:t>
      </w:r>
      <w:r w:rsidR="00AA0E15" w:rsidRPr="00A245B9">
        <w:rPr>
          <w:rFonts w:ascii="Times New Roman" w:hAnsi="Times New Roman"/>
          <w:sz w:val="24"/>
          <w:szCs w:val="24"/>
        </w:rPr>
        <w:t>“</w:t>
      </w:r>
      <w:r w:rsidRPr="00A245B9">
        <w:rPr>
          <w:rFonts w:ascii="Times New Roman" w:hAnsi="Times New Roman"/>
          <w:sz w:val="24"/>
          <w:szCs w:val="24"/>
        </w:rPr>
        <w:t>Ziggy is more than just an alter ego for David Bowie. Ziggy is the protagonist in a rock star suicide</w:t>
      </w:r>
      <w:r w:rsidR="00AA0E15" w:rsidRPr="00A245B9">
        <w:rPr>
          <w:rFonts w:ascii="Times New Roman" w:hAnsi="Times New Roman"/>
          <w:sz w:val="24"/>
          <w:szCs w:val="24"/>
        </w:rPr>
        <w:t>”</w:t>
      </w:r>
      <w:r w:rsidRPr="00A245B9">
        <w:rPr>
          <w:rFonts w:ascii="Times New Roman" w:hAnsi="Times New Roman"/>
          <w:sz w:val="24"/>
          <w:szCs w:val="24"/>
        </w:rPr>
        <w:t xml:space="preserve"> (107). Sometimes even as the personae are understood as Bowie creations</w:t>
      </w:r>
      <w:del w:id="37" w:author="Jessica Tebo [2]" w:date="2022-01-11T16:54:00Z">
        <w:r w:rsidRPr="00A245B9" w:rsidDel="00D916D1">
          <w:rPr>
            <w:rFonts w:ascii="Times New Roman" w:hAnsi="Times New Roman"/>
            <w:sz w:val="24"/>
            <w:szCs w:val="24"/>
          </w:rPr>
          <w:delText>,</w:delText>
        </w:r>
      </w:del>
      <w:r w:rsidRPr="00A245B9">
        <w:rPr>
          <w:rFonts w:ascii="Times New Roman" w:hAnsi="Times New Roman"/>
          <w:sz w:val="24"/>
          <w:szCs w:val="24"/>
        </w:rPr>
        <w:t xml:space="preserve"> they are simultaneously </w:t>
      </w:r>
      <w:r w:rsidR="00FD356F" w:rsidRPr="00A245B9">
        <w:rPr>
          <w:rFonts w:ascii="Times New Roman" w:hAnsi="Times New Roman"/>
          <w:sz w:val="24"/>
          <w:szCs w:val="24"/>
        </w:rPr>
        <w:t>t</w:t>
      </w:r>
      <w:r w:rsidR="00155621" w:rsidRPr="00A245B9">
        <w:rPr>
          <w:rFonts w:ascii="Times New Roman" w:hAnsi="Times New Roman"/>
          <w:sz w:val="24"/>
          <w:szCs w:val="24"/>
        </w:rPr>
        <w:t>reated</w:t>
      </w:r>
      <w:r w:rsidRPr="00A245B9">
        <w:rPr>
          <w:rFonts w:ascii="Times New Roman" w:hAnsi="Times New Roman"/>
          <w:sz w:val="24"/>
          <w:szCs w:val="24"/>
        </w:rPr>
        <w:t xml:space="preserve"> as real, as when Hollingshaus </w:t>
      </w:r>
      <w:r w:rsidR="00FD356F" w:rsidRPr="00A245B9">
        <w:rPr>
          <w:rFonts w:ascii="Times New Roman" w:hAnsi="Times New Roman"/>
          <w:sz w:val="24"/>
          <w:szCs w:val="24"/>
        </w:rPr>
        <w:t>writes t</w:t>
      </w:r>
      <w:r w:rsidR="00155621" w:rsidRPr="00A245B9">
        <w:rPr>
          <w:rFonts w:ascii="Times New Roman" w:hAnsi="Times New Roman"/>
          <w:sz w:val="24"/>
          <w:szCs w:val="24"/>
        </w:rPr>
        <w:t>h</w:t>
      </w:r>
      <w:r w:rsidR="00FD356F" w:rsidRPr="00A245B9">
        <w:rPr>
          <w:rFonts w:ascii="Times New Roman" w:hAnsi="Times New Roman"/>
          <w:sz w:val="24"/>
          <w:szCs w:val="24"/>
        </w:rPr>
        <w:t>a</w:t>
      </w:r>
      <w:r w:rsidR="00155621" w:rsidRPr="00A245B9">
        <w:rPr>
          <w:rFonts w:ascii="Times New Roman" w:hAnsi="Times New Roman"/>
          <w:sz w:val="24"/>
          <w:szCs w:val="24"/>
        </w:rPr>
        <w:t>t</w:t>
      </w:r>
      <w:r w:rsidRPr="00A245B9">
        <w:rPr>
          <w:rFonts w:ascii="Times New Roman" w:hAnsi="Times New Roman"/>
          <w:sz w:val="24"/>
          <w:szCs w:val="24"/>
        </w:rPr>
        <w:t xml:space="preserve"> </w:t>
      </w:r>
      <w:r w:rsidR="00AA0E15" w:rsidRPr="00A245B9">
        <w:rPr>
          <w:rFonts w:ascii="Times New Roman" w:hAnsi="Times New Roman"/>
          <w:sz w:val="24"/>
          <w:szCs w:val="24"/>
        </w:rPr>
        <w:t>“</w:t>
      </w:r>
      <w:r w:rsidRPr="00A245B9">
        <w:rPr>
          <w:rFonts w:ascii="Times New Roman" w:hAnsi="Times New Roman"/>
          <w:sz w:val="24"/>
          <w:szCs w:val="24"/>
        </w:rPr>
        <w:t>D.A. Pennebaker</w:t>
      </w:r>
      <w:r w:rsidR="00AA0E15" w:rsidRPr="00A245B9">
        <w:rPr>
          <w:rFonts w:ascii="Times New Roman" w:hAnsi="Times New Roman"/>
          <w:sz w:val="24"/>
          <w:szCs w:val="24"/>
        </w:rPr>
        <w:t>’</w:t>
      </w:r>
      <w:r w:rsidRPr="00A245B9">
        <w:rPr>
          <w:rFonts w:ascii="Times New Roman" w:hAnsi="Times New Roman"/>
          <w:sz w:val="24"/>
          <w:szCs w:val="24"/>
        </w:rPr>
        <w:t>s documentary recording of Ziggy</w:t>
      </w:r>
      <w:r w:rsidR="00AA0E15" w:rsidRPr="00A245B9">
        <w:rPr>
          <w:rFonts w:ascii="Times New Roman" w:hAnsi="Times New Roman"/>
          <w:sz w:val="24"/>
          <w:szCs w:val="24"/>
        </w:rPr>
        <w:t>’</w:t>
      </w:r>
      <w:r w:rsidRPr="00A245B9">
        <w:rPr>
          <w:rFonts w:ascii="Times New Roman" w:hAnsi="Times New Roman"/>
          <w:sz w:val="24"/>
          <w:szCs w:val="24"/>
        </w:rPr>
        <w:t>s farewell concert performance shows Bowie and his band, the Spiders, getting into costume backstage before the concert</w:t>
      </w:r>
      <w:r w:rsidR="00AA0E15" w:rsidRPr="00A245B9">
        <w:rPr>
          <w:rFonts w:ascii="Times New Roman" w:hAnsi="Times New Roman"/>
          <w:sz w:val="24"/>
          <w:szCs w:val="24"/>
        </w:rPr>
        <w:t>”</w:t>
      </w:r>
      <w:r w:rsidRPr="00A245B9">
        <w:rPr>
          <w:rFonts w:ascii="Times New Roman" w:hAnsi="Times New Roman"/>
          <w:sz w:val="24"/>
          <w:szCs w:val="24"/>
        </w:rPr>
        <w:t xml:space="preserve"> (102). Strictly speaking, Ziggy doesn</w:t>
      </w:r>
      <w:r w:rsidR="00AA0E15" w:rsidRPr="00A245B9">
        <w:rPr>
          <w:rFonts w:ascii="Times New Roman" w:hAnsi="Times New Roman"/>
          <w:sz w:val="24"/>
          <w:szCs w:val="24"/>
        </w:rPr>
        <w:t>’</w:t>
      </w:r>
      <w:r w:rsidRPr="00A245B9">
        <w:rPr>
          <w:rFonts w:ascii="Times New Roman" w:hAnsi="Times New Roman"/>
          <w:sz w:val="24"/>
          <w:szCs w:val="24"/>
        </w:rPr>
        <w:t>t have a farew</w:t>
      </w:r>
      <w:r w:rsidR="002C1402" w:rsidRPr="00A245B9">
        <w:rPr>
          <w:rFonts w:ascii="Times New Roman" w:hAnsi="Times New Roman"/>
          <w:sz w:val="24"/>
          <w:szCs w:val="24"/>
        </w:rPr>
        <w:t>ell</w:t>
      </w:r>
      <w:r w:rsidR="003D6EFE" w:rsidRPr="00A245B9">
        <w:rPr>
          <w:rFonts w:ascii="Times New Roman" w:hAnsi="Times New Roman"/>
          <w:sz w:val="24"/>
          <w:szCs w:val="24"/>
        </w:rPr>
        <w:t xml:space="preserve"> concert. H</w:t>
      </w:r>
      <w:r w:rsidRPr="00A245B9">
        <w:rPr>
          <w:rFonts w:ascii="Times New Roman" w:hAnsi="Times New Roman"/>
          <w:sz w:val="24"/>
          <w:szCs w:val="24"/>
        </w:rPr>
        <w:t>e doesn</w:t>
      </w:r>
      <w:r w:rsidR="00AA0E15" w:rsidRPr="00A245B9">
        <w:rPr>
          <w:rFonts w:ascii="Times New Roman" w:hAnsi="Times New Roman"/>
          <w:sz w:val="24"/>
          <w:szCs w:val="24"/>
        </w:rPr>
        <w:t>’</w:t>
      </w:r>
      <w:r w:rsidRPr="00A245B9">
        <w:rPr>
          <w:rFonts w:ascii="Times New Roman" w:hAnsi="Times New Roman"/>
          <w:sz w:val="24"/>
          <w:szCs w:val="24"/>
        </w:rPr>
        <w:t>t have anything, because he doesn</w:t>
      </w:r>
      <w:r w:rsidR="00AA0E15" w:rsidRPr="00A245B9">
        <w:rPr>
          <w:rFonts w:ascii="Times New Roman" w:hAnsi="Times New Roman"/>
          <w:sz w:val="24"/>
          <w:szCs w:val="24"/>
        </w:rPr>
        <w:t>’</w:t>
      </w:r>
      <w:r w:rsidRPr="00A245B9">
        <w:rPr>
          <w:rFonts w:ascii="Times New Roman" w:hAnsi="Times New Roman"/>
          <w:sz w:val="24"/>
          <w:szCs w:val="24"/>
        </w:rPr>
        <w:t>t exist</w:t>
      </w:r>
      <w:r w:rsidR="002C1402" w:rsidRPr="00A245B9">
        <w:rPr>
          <w:rFonts w:ascii="Times New Roman" w:hAnsi="Times New Roman"/>
          <w:sz w:val="24"/>
          <w:szCs w:val="24"/>
        </w:rPr>
        <w:t xml:space="preserve"> separately from David Bowie. </w:t>
      </w:r>
      <w:r w:rsidRPr="00A245B9">
        <w:rPr>
          <w:rFonts w:ascii="Times New Roman" w:hAnsi="Times New Roman"/>
          <w:sz w:val="24"/>
          <w:szCs w:val="24"/>
        </w:rPr>
        <w:t>Yet, as Hollingshaus</w:t>
      </w:r>
      <w:r w:rsidR="00AA0E15" w:rsidRPr="00A245B9">
        <w:rPr>
          <w:rFonts w:ascii="Times New Roman" w:hAnsi="Times New Roman"/>
          <w:sz w:val="24"/>
          <w:szCs w:val="24"/>
        </w:rPr>
        <w:t>’</w:t>
      </w:r>
      <w:r w:rsidRPr="00A245B9">
        <w:rPr>
          <w:rFonts w:ascii="Times New Roman" w:hAnsi="Times New Roman"/>
          <w:sz w:val="24"/>
          <w:szCs w:val="24"/>
        </w:rPr>
        <w:t xml:space="preserve">s wording shows, it is difficult not to think of </w:t>
      </w:r>
      <w:r w:rsidR="00155621" w:rsidRPr="00A245B9">
        <w:rPr>
          <w:rFonts w:ascii="Times New Roman" w:hAnsi="Times New Roman"/>
          <w:sz w:val="24"/>
          <w:szCs w:val="24"/>
        </w:rPr>
        <w:t>the</w:t>
      </w:r>
      <w:r w:rsidR="00543C17" w:rsidRPr="00A245B9">
        <w:rPr>
          <w:rFonts w:ascii="Times New Roman" w:hAnsi="Times New Roman"/>
          <w:sz w:val="24"/>
          <w:szCs w:val="24"/>
        </w:rPr>
        <w:t xml:space="preserve"> two identities as</w:t>
      </w:r>
      <w:r w:rsidRPr="00A245B9">
        <w:rPr>
          <w:rFonts w:ascii="Times New Roman" w:hAnsi="Times New Roman"/>
          <w:sz w:val="24"/>
          <w:szCs w:val="24"/>
        </w:rPr>
        <w:t xml:space="preserve"> having separate selfhoods.</w:t>
      </w:r>
    </w:p>
    <w:p w14:paraId="1FFA37C7" w14:textId="09B9D4DB" w:rsidR="00A245B9" w:rsidRDefault="00C96027" w:rsidP="00A245B9">
      <w:pPr>
        <w:pStyle w:val="NormalWeb"/>
        <w:spacing w:beforeLines="0" w:afterLines="0" w:line="480" w:lineRule="auto"/>
        <w:ind w:firstLine="720"/>
        <w:rPr>
          <w:rFonts w:ascii="Times New Roman" w:hAnsi="Times New Roman"/>
          <w:sz w:val="24"/>
          <w:szCs w:val="24"/>
        </w:rPr>
      </w:pPr>
      <w:r w:rsidRPr="00A245B9">
        <w:rPr>
          <w:rFonts w:ascii="Times New Roman" w:hAnsi="Times New Roman"/>
          <w:sz w:val="24"/>
          <w:szCs w:val="24"/>
        </w:rPr>
        <w:t>Bowie</w:t>
      </w:r>
      <w:r w:rsidR="00AA0E15" w:rsidRPr="00A245B9">
        <w:rPr>
          <w:rFonts w:ascii="Times New Roman" w:hAnsi="Times New Roman"/>
          <w:sz w:val="24"/>
          <w:szCs w:val="24"/>
        </w:rPr>
        <w:t>’</w:t>
      </w:r>
      <w:r w:rsidRPr="00A245B9">
        <w:rPr>
          <w:rFonts w:ascii="Times New Roman" w:hAnsi="Times New Roman"/>
          <w:sz w:val="24"/>
          <w:szCs w:val="24"/>
        </w:rPr>
        <w:t>s fully reali</w:t>
      </w:r>
      <w:r w:rsidR="00B059FD" w:rsidRPr="00A245B9">
        <w:rPr>
          <w:rFonts w:ascii="Times New Roman" w:hAnsi="Times New Roman"/>
          <w:sz w:val="24"/>
          <w:szCs w:val="24"/>
        </w:rPr>
        <w:t>z</w:t>
      </w:r>
      <w:r w:rsidRPr="00A245B9">
        <w:rPr>
          <w:rFonts w:ascii="Times New Roman" w:hAnsi="Times New Roman"/>
          <w:sz w:val="24"/>
          <w:szCs w:val="24"/>
        </w:rPr>
        <w:t>ed personae</w:t>
      </w:r>
      <w:r w:rsidR="00543C17" w:rsidRPr="00A245B9">
        <w:rPr>
          <w:rFonts w:ascii="Times New Roman" w:hAnsi="Times New Roman"/>
          <w:sz w:val="24"/>
          <w:szCs w:val="24"/>
        </w:rPr>
        <w:t>, then,</w:t>
      </w:r>
      <w:r w:rsidRPr="00A245B9">
        <w:rPr>
          <w:rFonts w:ascii="Times New Roman" w:hAnsi="Times New Roman"/>
          <w:sz w:val="24"/>
          <w:szCs w:val="24"/>
        </w:rPr>
        <w:t xml:space="preserve"> raise</w:t>
      </w:r>
      <w:ins w:id="38" w:author="Jessica Tebo [2]" w:date="2022-01-11T16:57:00Z">
        <w:r w:rsidR="00D916D1">
          <w:rPr>
            <w:rFonts w:ascii="Times New Roman" w:hAnsi="Times New Roman"/>
            <w:sz w:val="24"/>
            <w:szCs w:val="24"/>
          </w:rPr>
          <w:t>s</w:t>
        </w:r>
      </w:ins>
      <w:r w:rsidRPr="00A245B9">
        <w:rPr>
          <w:rFonts w:ascii="Times New Roman" w:hAnsi="Times New Roman"/>
          <w:sz w:val="24"/>
          <w:szCs w:val="24"/>
        </w:rPr>
        <w:t xml:space="preserve"> the </w:t>
      </w:r>
      <w:r w:rsidR="00155621" w:rsidRPr="00A245B9">
        <w:rPr>
          <w:rFonts w:ascii="Times New Roman" w:hAnsi="Times New Roman"/>
          <w:sz w:val="24"/>
          <w:szCs w:val="24"/>
        </w:rPr>
        <w:t xml:space="preserve">very </w:t>
      </w:r>
      <w:proofErr w:type="spellStart"/>
      <w:r w:rsidR="00155621" w:rsidRPr="00A245B9">
        <w:rPr>
          <w:rFonts w:ascii="Times New Roman" w:hAnsi="Times New Roman"/>
          <w:sz w:val="24"/>
          <w:szCs w:val="24"/>
        </w:rPr>
        <w:t>Humean</w:t>
      </w:r>
      <w:proofErr w:type="spellEnd"/>
      <w:r w:rsidR="00155621" w:rsidRPr="00A245B9">
        <w:rPr>
          <w:rFonts w:ascii="Times New Roman" w:hAnsi="Times New Roman"/>
          <w:sz w:val="24"/>
          <w:szCs w:val="24"/>
        </w:rPr>
        <w:t xml:space="preserve"> </w:t>
      </w:r>
      <w:r w:rsidRPr="00A245B9">
        <w:rPr>
          <w:rFonts w:ascii="Times New Roman" w:hAnsi="Times New Roman"/>
          <w:sz w:val="24"/>
          <w:szCs w:val="24"/>
        </w:rPr>
        <w:t xml:space="preserve">question of how to identify identity. </w:t>
      </w:r>
      <w:commentRangeStart w:id="39"/>
      <w:r w:rsidRPr="00A245B9">
        <w:rPr>
          <w:rFonts w:ascii="Times New Roman" w:hAnsi="Times New Roman"/>
          <w:sz w:val="24"/>
          <w:szCs w:val="24"/>
        </w:rPr>
        <w:t xml:space="preserve">I have written elsewhere about the complications </w:t>
      </w:r>
      <w:r w:rsidR="00543C17" w:rsidRPr="00A245B9">
        <w:rPr>
          <w:rFonts w:ascii="Times New Roman" w:hAnsi="Times New Roman"/>
          <w:sz w:val="24"/>
          <w:szCs w:val="24"/>
        </w:rPr>
        <w:t>inherent in performances of</w:t>
      </w:r>
      <w:r w:rsidRPr="00A245B9">
        <w:rPr>
          <w:rFonts w:ascii="Times New Roman" w:hAnsi="Times New Roman"/>
          <w:sz w:val="24"/>
          <w:szCs w:val="24"/>
        </w:rPr>
        <w:t xml:space="preserve"> the song </w:t>
      </w:r>
      <w:r w:rsidR="00AA0E15" w:rsidRPr="00A245B9">
        <w:rPr>
          <w:rFonts w:ascii="Times New Roman" w:hAnsi="Times New Roman"/>
          <w:sz w:val="24"/>
          <w:szCs w:val="24"/>
        </w:rPr>
        <w:t>“</w:t>
      </w:r>
      <w:r w:rsidRPr="00A245B9">
        <w:rPr>
          <w:rFonts w:ascii="Times New Roman" w:hAnsi="Times New Roman"/>
          <w:sz w:val="24"/>
          <w:szCs w:val="24"/>
        </w:rPr>
        <w:t>Ziggy Stardust,</w:t>
      </w:r>
      <w:r w:rsidR="00AA0E15" w:rsidRPr="00A245B9">
        <w:rPr>
          <w:rFonts w:ascii="Times New Roman" w:hAnsi="Times New Roman"/>
          <w:sz w:val="24"/>
          <w:szCs w:val="24"/>
        </w:rPr>
        <w:t>”</w:t>
      </w:r>
      <w:r w:rsidRPr="00A245B9">
        <w:rPr>
          <w:rFonts w:ascii="Times New Roman" w:hAnsi="Times New Roman"/>
          <w:sz w:val="24"/>
          <w:szCs w:val="24"/>
        </w:rPr>
        <w:t xml:space="preserve"> with its lyrics about a left-handed, odd-eyed </w:t>
      </w:r>
      <w:r w:rsidRPr="00A245B9">
        <w:rPr>
          <w:rFonts w:ascii="Times New Roman" w:hAnsi="Times New Roman"/>
          <w:sz w:val="24"/>
          <w:szCs w:val="24"/>
        </w:rPr>
        <w:lastRenderedPageBreak/>
        <w:t>rock star being sung, in the world of the song, in the voice of a member of his backing band, and being sung in the actual world by a left-handed, odd-eyed rock star dressed as the rock star he is singing about in the voice of that backing-band member</w:t>
      </w:r>
      <w:r w:rsidR="00642842" w:rsidRPr="00A245B9">
        <w:rPr>
          <w:rFonts w:ascii="Times New Roman" w:hAnsi="Times New Roman"/>
          <w:sz w:val="24"/>
          <w:szCs w:val="24"/>
        </w:rPr>
        <w:t>, both of whom he is not</w:t>
      </w:r>
      <w:r w:rsidR="00155621" w:rsidRPr="00A245B9">
        <w:rPr>
          <w:rFonts w:ascii="Times New Roman" w:hAnsi="Times New Roman"/>
          <w:sz w:val="24"/>
          <w:szCs w:val="24"/>
        </w:rPr>
        <w:t>: i</w:t>
      </w:r>
      <w:r w:rsidRPr="00A245B9">
        <w:rPr>
          <w:rFonts w:ascii="Times New Roman" w:hAnsi="Times New Roman"/>
          <w:sz w:val="24"/>
          <w:szCs w:val="24"/>
        </w:rPr>
        <w:t>t would be difficult to find a better reali</w:t>
      </w:r>
      <w:r w:rsidR="00E1757D" w:rsidRPr="00A245B9">
        <w:rPr>
          <w:rFonts w:ascii="Times New Roman" w:hAnsi="Times New Roman"/>
          <w:sz w:val="24"/>
          <w:szCs w:val="24"/>
        </w:rPr>
        <w:t>z</w:t>
      </w:r>
      <w:r w:rsidRPr="00A245B9">
        <w:rPr>
          <w:rFonts w:ascii="Times New Roman" w:hAnsi="Times New Roman"/>
          <w:sz w:val="24"/>
          <w:szCs w:val="24"/>
        </w:rPr>
        <w:t>ation of Hume</w:t>
      </w:r>
      <w:r w:rsidR="00AA0E15" w:rsidRPr="00A245B9">
        <w:rPr>
          <w:rFonts w:ascii="Times New Roman" w:hAnsi="Times New Roman"/>
          <w:sz w:val="24"/>
          <w:szCs w:val="24"/>
        </w:rPr>
        <w:t>’</w:t>
      </w:r>
      <w:r w:rsidRPr="00A245B9">
        <w:rPr>
          <w:rFonts w:ascii="Times New Roman" w:hAnsi="Times New Roman"/>
          <w:sz w:val="24"/>
          <w:szCs w:val="24"/>
        </w:rPr>
        <w:t xml:space="preserve">s assertion that consciousness is made up of </w:t>
      </w:r>
      <w:r w:rsidR="00AA0E15" w:rsidRPr="00A245B9">
        <w:rPr>
          <w:rFonts w:ascii="Times New Roman" w:hAnsi="Times New Roman"/>
          <w:sz w:val="24"/>
          <w:szCs w:val="24"/>
        </w:rPr>
        <w:t>“</w:t>
      </w:r>
      <w:r w:rsidRPr="00A245B9">
        <w:rPr>
          <w:rFonts w:ascii="Times New Roman" w:hAnsi="Times New Roman"/>
          <w:sz w:val="24"/>
          <w:szCs w:val="24"/>
        </w:rPr>
        <w:t>successive perceptions only.</w:t>
      </w:r>
      <w:r w:rsidR="00AA0E15" w:rsidRPr="00A245B9">
        <w:rPr>
          <w:rFonts w:ascii="Times New Roman" w:hAnsi="Times New Roman"/>
          <w:sz w:val="24"/>
          <w:szCs w:val="24"/>
        </w:rPr>
        <w:t>”</w:t>
      </w:r>
      <w:r w:rsidR="00155621" w:rsidRPr="00A245B9">
        <w:rPr>
          <w:rStyle w:val="EndnoteReference"/>
          <w:rFonts w:ascii="Times New Roman" w:hAnsi="Times New Roman"/>
          <w:sz w:val="24"/>
          <w:szCs w:val="24"/>
        </w:rPr>
        <w:endnoteReference w:id="14"/>
      </w:r>
      <w:r w:rsidRPr="00A245B9">
        <w:rPr>
          <w:rFonts w:ascii="Times New Roman" w:hAnsi="Times New Roman"/>
          <w:sz w:val="24"/>
          <w:szCs w:val="24"/>
        </w:rPr>
        <w:t xml:space="preserve"> </w:t>
      </w:r>
      <w:commentRangeEnd w:id="39"/>
      <w:r w:rsidR="00D916D1">
        <w:rPr>
          <w:rStyle w:val="CommentReference"/>
          <w:rFonts w:ascii="Times New Roman" w:eastAsiaTheme="minorEastAsia" w:hAnsi="Times New Roman" w:cstheme="minorBidi"/>
          <w:lang w:val="en-GB"/>
        </w:rPr>
        <w:commentReference w:id="39"/>
      </w:r>
      <w:r w:rsidRPr="00A245B9">
        <w:rPr>
          <w:rFonts w:ascii="Times New Roman" w:hAnsi="Times New Roman"/>
          <w:sz w:val="24"/>
          <w:szCs w:val="24"/>
        </w:rPr>
        <w:t>Indeed, Bowie</w:t>
      </w:r>
      <w:r w:rsidR="00AA0E15" w:rsidRPr="00A245B9">
        <w:rPr>
          <w:rFonts w:ascii="Times New Roman" w:hAnsi="Times New Roman"/>
          <w:sz w:val="24"/>
          <w:szCs w:val="24"/>
        </w:rPr>
        <w:t>’</w:t>
      </w:r>
      <w:r w:rsidRPr="00A245B9">
        <w:rPr>
          <w:rFonts w:ascii="Times New Roman" w:hAnsi="Times New Roman"/>
          <w:sz w:val="24"/>
          <w:szCs w:val="24"/>
        </w:rPr>
        <w:t xml:space="preserve">s stage performances of </w:t>
      </w:r>
      <w:r w:rsidR="00AA0E15" w:rsidRPr="00A245B9">
        <w:rPr>
          <w:rFonts w:ascii="Times New Roman" w:hAnsi="Times New Roman"/>
          <w:sz w:val="24"/>
          <w:szCs w:val="24"/>
        </w:rPr>
        <w:t>“</w:t>
      </w:r>
      <w:r w:rsidRPr="00A245B9">
        <w:rPr>
          <w:rFonts w:ascii="Times New Roman" w:hAnsi="Times New Roman"/>
          <w:sz w:val="24"/>
          <w:szCs w:val="24"/>
        </w:rPr>
        <w:t>Ziggy Stardust</w:t>
      </w:r>
      <w:r w:rsidR="00AA0E15" w:rsidRPr="00A245B9">
        <w:rPr>
          <w:rFonts w:ascii="Times New Roman" w:hAnsi="Times New Roman"/>
          <w:sz w:val="24"/>
          <w:szCs w:val="24"/>
        </w:rPr>
        <w:t>”</w:t>
      </w:r>
      <w:r w:rsidRPr="00A245B9">
        <w:rPr>
          <w:rFonts w:ascii="Times New Roman" w:hAnsi="Times New Roman"/>
          <w:sz w:val="24"/>
          <w:szCs w:val="24"/>
        </w:rPr>
        <w:t xml:space="preserve"> raise the possibility that identity may consist of different perceptions occurring </w:t>
      </w:r>
      <w:r w:rsidRPr="00A245B9">
        <w:rPr>
          <w:rFonts w:ascii="Times New Roman" w:hAnsi="Times New Roman"/>
          <w:i/>
          <w:sz w:val="24"/>
          <w:szCs w:val="24"/>
        </w:rPr>
        <w:t>simultaneously</w:t>
      </w:r>
      <w:r w:rsidR="00193A1D" w:rsidRPr="00A245B9">
        <w:rPr>
          <w:rFonts w:ascii="Times New Roman" w:hAnsi="Times New Roman"/>
          <w:sz w:val="24"/>
          <w:szCs w:val="24"/>
        </w:rPr>
        <w:t xml:space="preserve">. </w:t>
      </w:r>
      <w:r w:rsidRPr="00A245B9">
        <w:rPr>
          <w:rFonts w:ascii="Times New Roman" w:hAnsi="Times New Roman"/>
          <w:sz w:val="24"/>
          <w:szCs w:val="24"/>
        </w:rPr>
        <w:t>And in giving shape to Hume</w:t>
      </w:r>
      <w:r w:rsidR="00AA0E15" w:rsidRPr="00A245B9">
        <w:rPr>
          <w:rFonts w:ascii="Times New Roman" w:hAnsi="Times New Roman"/>
          <w:sz w:val="24"/>
          <w:szCs w:val="24"/>
        </w:rPr>
        <w:t>’</w:t>
      </w:r>
      <w:r w:rsidRPr="00A245B9">
        <w:rPr>
          <w:rFonts w:ascii="Times New Roman" w:hAnsi="Times New Roman"/>
          <w:sz w:val="24"/>
          <w:szCs w:val="24"/>
        </w:rPr>
        <w:t xml:space="preserve">s hypothesis and raising </w:t>
      </w:r>
      <w:r w:rsidR="00155621" w:rsidRPr="00A245B9">
        <w:rPr>
          <w:rFonts w:ascii="Times New Roman" w:hAnsi="Times New Roman"/>
          <w:sz w:val="24"/>
          <w:szCs w:val="24"/>
        </w:rPr>
        <w:t>that</w:t>
      </w:r>
      <w:r w:rsidR="00642842" w:rsidRPr="00A245B9">
        <w:rPr>
          <w:rFonts w:ascii="Times New Roman" w:hAnsi="Times New Roman"/>
          <w:sz w:val="24"/>
          <w:szCs w:val="24"/>
        </w:rPr>
        <w:t xml:space="preserve"> possibility, the</w:t>
      </w:r>
      <w:r w:rsidRPr="00A245B9">
        <w:rPr>
          <w:rFonts w:ascii="Times New Roman" w:hAnsi="Times New Roman"/>
          <w:sz w:val="24"/>
          <w:szCs w:val="24"/>
        </w:rPr>
        <w:t xml:space="preserve"> performances also </w:t>
      </w:r>
      <w:r w:rsidR="00543C17" w:rsidRPr="00A245B9">
        <w:rPr>
          <w:rFonts w:ascii="Times New Roman" w:hAnsi="Times New Roman"/>
          <w:sz w:val="24"/>
          <w:szCs w:val="24"/>
        </w:rPr>
        <w:t>connect back to</w:t>
      </w:r>
      <w:r w:rsidRPr="00A245B9">
        <w:rPr>
          <w:rFonts w:ascii="Times New Roman" w:hAnsi="Times New Roman"/>
          <w:sz w:val="24"/>
          <w:szCs w:val="24"/>
        </w:rPr>
        <w:t xml:space="preserve"> the question that Hume poses: </w:t>
      </w:r>
      <w:r w:rsidR="00AA0E15" w:rsidRPr="00A245B9">
        <w:rPr>
          <w:rFonts w:ascii="Times New Roman" w:hAnsi="Times New Roman"/>
          <w:sz w:val="24"/>
          <w:szCs w:val="24"/>
        </w:rPr>
        <w:t>“</w:t>
      </w:r>
      <w:r w:rsidRPr="00A245B9">
        <w:rPr>
          <w:rFonts w:ascii="Times New Roman" w:hAnsi="Times New Roman"/>
          <w:sz w:val="24"/>
          <w:szCs w:val="24"/>
        </w:rPr>
        <w:t>What then gives us so great a propension to ascribe an identity to these successive perceptions, and to suppose ourselves possest of an invariable and uninterrupted existence thro</w:t>
      </w:r>
      <w:r w:rsidR="00AA0E15" w:rsidRPr="00A245B9">
        <w:rPr>
          <w:rFonts w:ascii="Times New Roman" w:hAnsi="Times New Roman"/>
          <w:sz w:val="24"/>
          <w:szCs w:val="24"/>
        </w:rPr>
        <w:t>’</w:t>
      </w:r>
      <w:r w:rsidRPr="00A245B9">
        <w:rPr>
          <w:rFonts w:ascii="Times New Roman" w:hAnsi="Times New Roman"/>
          <w:sz w:val="24"/>
          <w:szCs w:val="24"/>
        </w:rPr>
        <w:t xml:space="preserve"> the whole course of our lives?</w:t>
      </w:r>
      <w:r w:rsidR="00AA0E15" w:rsidRPr="00A245B9">
        <w:rPr>
          <w:rFonts w:ascii="Times New Roman" w:hAnsi="Times New Roman"/>
          <w:sz w:val="24"/>
          <w:szCs w:val="24"/>
        </w:rPr>
        <w:t>”</w:t>
      </w:r>
      <w:r w:rsidRPr="00A245B9">
        <w:rPr>
          <w:rFonts w:ascii="Times New Roman" w:hAnsi="Times New Roman"/>
          <w:sz w:val="24"/>
          <w:szCs w:val="24"/>
        </w:rPr>
        <w:t xml:space="preserve"> (</w:t>
      </w:r>
      <w:r w:rsidR="00A245B9">
        <w:rPr>
          <w:rFonts w:ascii="Times New Roman" w:hAnsi="Times New Roman"/>
          <w:sz w:val="24"/>
          <w:szCs w:val="24"/>
        </w:rPr>
        <w:t>1</w:t>
      </w:r>
      <w:r w:rsidRPr="00A245B9">
        <w:rPr>
          <w:rFonts w:ascii="Times New Roman" w:hAnsi="Times New Roman"/>
          <w:sz w:val="24"/>
          <w:szCs w:val="24"/>
        </w:rPr>
        <w:t>.4.6).</w:t>
      </w:r>
    </w:p>
    <w:p w14:paraId="0A387672" w14:textId="1A99F935" w:rsidR="00786061" w:rsidRPr="00A245B9" w:rsidRDefault="003F7DD9" w:rsidP="00A245B9">
      <w:pPr>
        <w:pStyle w:val="NormalWeb"/>
        <w:spacing w:beforeLines="0" w:afterLines="0" w:line="480" w:lineRule="auto"/>
        <w:ind w:firstLine="720"/>
        <w:rPr>
          <w:rFonts w:ascii="Times New Roman" w:hAnsi="Times New Roman"/>
          <w:sz w:val="24"/>
          <w:szCs w:val="24"/>
          <w:lang w:val="en-GB"/>
        </w:rPr>
      </w:pPr>
      <w:r w:rsidRPr="00A245B9">
        <w:rPr>
          <w:rFonts w:ascii="Times New Roman" w:hAnsi="Times New Roman"/>
          <w:sz w:val="24"/>
          <w:szCs w:val="24"/>
        </w:rPr>
        <w:t xml:space="preserve">Well, one might reply, what gives us such a propension </w:t>
      </w:r>
      <w:r w:rsidR="00F53E11" w:rsidRPr="00A245B9">
        <w:rPr>
          <w:rFonts w:ascii="Times New Roman" w:hAnsi="Times New Roman"/>
          <w:sz w:val="24"/>
          <w:szCs w:val="24"/>
        </w:rPr>
        <w:t xml:space="preserve">in this case </w:t>
      </w:r>
      <w:r w:rsidRPr="00A245B9">
        <w:rPr>
          <w:rFonts w:ascii="Times New Roman" w:hAnsi="Times New Roman"/>
          <w:sz w:val="24"/>
          <w:szCs w:val="24"/>
        </w:rPr>
        <w:t>is the fact that</w:t>
      </w:r>
    </w:p>
    <w:p w14:paraId="3324AE89" w14:textId="0313E89D" w:rsidR="00F53E11" w:rsidRPr="00A245B9" w:rsidRDefault="00B51615" w:rsidP="00C028CC">
      <w:pPr>
        <w:spacing w:line="480" w:lineRule="auto"/>
        <w:rPr>
          <w:rFonts w:cs="Times New Roman"/>
        </w:rPr>
      </w:pPr>
      <w:proofErr w:type="gramStart"/>
      <w:r w:rsidRPr="00A245B9">
        <w:rPr>
          <w:rFonts w:cs="Times New Roman"/>
        </w:rPr>
        <w:t xml:space="preserve">all </w:t>
      </w:r>
      <w:r w:rsidR="00353D71" w:rsidRPr="00A245B9">
        <w:rPr>
          <w:rFonts w:cs="Times New Roman"/>
        </w:rPr>
        <w:t>of</w:t>
      </w:r>
      <w:proofErr w:type="gramEnd"/>
      <w:r w:rsidR="00353D71" w:rsidRPr="00A245B9">
        <w:rPr>
          <w:rFonts w:cs="Times New Roman"/>
        </w:rPr>
        <w:t xml:space="preserve"> </w:t>
      </w:r>
      <w:r w:rsidR="003F7DD9" w:rsidRPr="00A245B9">
        <w:rPr>
          <w:rFonts w:cs="Times New Roman"/>
        </w:rPr>
        <w:t>the</w:t>
      </w:r>
      <w:r w:rsidRPr="00A245B9">
        <w:rPr>
          <w:rFonts w:cs="Times New Roman"/>
        </w:rPr>
        <w:t xml:space="preserve"> personae are </w:t>
      </w:r>
      <w:r w:rsidR="00873F34" w:rsidRPr="00A245B9">
        <w:rPr>
          <w:rFonts w:cs="Times New Roman"/>
        </w:rPr>
        <w:t>performed by</w:t>
      </w:r>
      <w:r w:rsidRPr="00A245B9">
        <w:rPr>
          <w:rFonts w:cs="Times New Roman"/>
        </w:rPr>
        <w:t xml:space="preserve"> the same person,</w:t>
      </w:r>
      <w:r w:rsidR="00873F34" w:rsidRPr="00A245B9">
        <w:rPr>
          <w:rFonts w:cs="Times New Roman"/>
        </w:rPr>
        <w:t xml:space="preserve"> David Bowie. </w:t>
      </w:r>
      <w:r w:rsidR="00353D71" w:rsidRPr="00A245B9">
        <w:rPr>
          <w:rFonts w:cs="Times New Roman"/>
        </w:rPr>
        <w:t>What</w:t>
      </w:r>
      <w:r w:rsidR="00AA0E15" w:rsidRPr="00A245B9">
        <w:rPr>
          <w:rFonts w:cs="Times New Roman"/>
        </w:rPr>
        <w:t>’</w:t>
      </w:r>
      <w:r w:rsidR="00353D71" w:rsidRPr="00A245B9">
        <w:rPr>
          <w:rFonts w:cs="Times New Roman"/>
        </w:rPr>
        <w:t>s more</w:t>
      </w:r>
      <w:r w:rsidR="00543C17" w:rsidRPr="00A245B9">
        <w:rPr>
          <w:rFonts w:cs="Times New Roman"/>
        </w:rPr>
        <w:t>, this assertion has John Locke</w:t>
      </w:r>
      <w:r w:rsidR="00353D71" w:rsidRPr="00A245B9">
        <w:rPr>
          <w:rFonts w:cs="Times New Roman"/>
        </w:rPr>
        <w:t xml:space="preserve"> to back it up. In his </w:t>
      </w:r>
      <w:r w:rsidR="00353D71" w:rsidRPr="00A245B9">
        <w:rPr>
          <w:rFonts w:cs="Times New Roman"/>
          <w:i/>
        </w:rPr>
        <w:t>Essay Concerning Human Understanding</w:t>
      </w:r>
      <w:r w:rsidR="00F53E11" w:rsidRPr="00A245B9">
        <w:rPr>
          <w:rFonts w:cs="Times New Roman"/>
        </w:rPr>
        <w:t xml:space="preserve"> (1689)</w:t>
      </w:r>
      <w:r w:rsidR="00353D71" w:rsidRPr="00A245B9">
        <w:rPr>
          <w:rFonts w:cs="Times New Roman"/>
        </w:rPr>
        <w:t xml:space="preserve">, Locke draws a distinction between </w:t>
      </w:r>
      <w:r w:rsidR="00AA0E15" w:rsidRPr="00A245B9">
        <w:rPr>
          <w:rFonts w:cs="Times New Roman"/>
        </w:rPr>
        <w:t>“</w:t>
      </w:r>
      <w:r w:rsidR="00353D71" w:rsidRPr="00A245B9">
        <w:rPr>
          <w:rFonts w:cs="Times New Roman"/>
        </w:rPr>
        <w:t>man</w:t>
      </w:r>
      <w:r w:rsidR="00AA0E15" w:rsidRPr="00A245B9">
        <w:rPr>
          <w:rFonts w:cs="Times New Roman"/>
        </w:rPr>
        <w:t>”</w:t>
      </w:r>
      <w:r w:rsidR="00353D71" w:rsidRPr="00A245B9">
        <w:rPr>
          <w:rFonts w:cs="Times New Roman"/>
        </w:rPr>
        <w:t xml:space="preserve"> and </w:t>
      </w:r>
      <w:r w:rsidR="00AA0E15" w:rsidRPr="00A245B9">
        <w:rPr>
          <w:rFonts w:cs="Times New Roman"/>
        </w:rPr>
        <w:t>“</w:t>
      </w:r>
      <w:r w:rsidR="00353D71" w:rsidRPr="00A245B9">
        <w:rPr>
          <w:rFonts w:cs="Times New Roman"/>
        </w:rPr>
        <w:t>person,</w:t>
      </w:r>
      <w:r w:rsidR="00AA0E15" w:rsidRPr="00A245B9">
        <w:rPr>
          <w:rFonts w:cs="Times New Roman"/>
        </w:rPr>
        <w:t>”</w:t>
      </w:r>
      <w:r w:rsidR="00353D71" w:rsidRPr="00A245B9">
        <w:rPr>
          <w:rFonts w:cs="Times New Roman"/>
        </w:rPr>
        <w:t xml:space="preserve"> two labels I have avoided </w:t>
      </w:r>
      <w:r w:rsidR="00642842" w:rsidRPr="00A245B9">
        <w:rPr>
          <w:rFonts w:cs="Times New Roman"/>
        </w:rPr>
        <w:t>applying to Bowie</w:t>
      </w:r>
      <w:r w:rsidR="00353D71" w:rsidRPr="00A245B9">
        <w:rPr>
          <w:rFonts w:cs="Times New Roman"/>
        </w:rPr>
        <w:t xml:space="preserve"> in this article precisely b</w:t>
      </w:r>
      <w:r w:rsidR="00F53E11" w:rsidRPr="00A245B9">
        <w:rPr>
          <w:rFonts w:cs="Times New Roman"/>
        </w:rPr>
        <w:t xml:space="preserve">ecause Locke gives them </w:t>
      </w:r>
      <w:r w:rsidR="00543C17" w:rsidRPr="00A245B9">
        <w:rPr>
          <w:rFonts w:cs="Times New Roman"/>
        </w:rPr>
        <w:t>quite</w:t>
      </w:r>
      <w:r w:rsidR="00155621" w:rsidRPr="00A245B9">
        <w:rPr>
          <w:rFonts w:cs="Times New Roman"/>
        </w:rPr>
        <w:t xml:space="preserve"> </w:t>
      </w:r>
      <w:r w:rsidR="00F53E11" w:rsidRPr="00A245B9">
        <w:rPr>
          <w:rFonts w:cs="Times New Roman"/>
        </w:rPr>
        <w:t>specific</w:t>
      </w:r>
      <w:r w:rsidR="00543C17" w:rsidRPr="00A245B9">
        <w:rPr>
          <w:rFonts w:cs="Times New Roman"/>
        </w:rPr>
        <w:t xml:space="preserve"> </w:t>
      </w:r>
      <w:r w:rsidR="00F53E11" w:rsidRPr="00A245B9">
        <w:rPr>
          <w:rFonts w:cs="Times New Roman"/>
        </w:rPr>
        <w:t xml:space="preserve">definitions. For Locke, </w:t>
      </w:r>
      <w:r w:rsidR="00AA0E15" w:rsidRPr="00A245B9">
        <w:rPr>
          <w:rFonts w:cs="Times New Roman"/>
        </w:rPr>
        <w:t>“</w:t>
      </w:r>
      <w:r w:rsidR="00353D71" w:rsidRPr="00A245B9">
        <w:rPr>
          <w:rFonts w:cs="Times New Roman"/>
        </w:rPr>
        <w:t>man</w:t>
      </w:r>
      <w:r w:rsidR="00AA0E15" w:rsidRPr="00A245B9">
        <w:rPr>
          <w:rFonts w:cs="Times New Roman"/>
        </w:rPr>
        <w:t>”</w:t>
      </w:r>
      <w:r w:rsidR="00F53E11" w:rsidRPr="00A245B9">
        <w:rPr>
          <w:rFonts w:cs="Times New Roman"/>
        </w:rPr>
        <w:t xml:space="preserve"> refers to</w:t>
      </w:r>
      <w:r w:rsidR="00353D71" w:rsidRPr="00A245B9">
        <w:rPr>
          <w:rFonts w:cs="Times New Roman"/>
        </w:rPr>
        <w:t xml:space="preserve"> </w:t>
      </w:r>
      <w:r w:rsidR="00AA0E15" w:rsidRPr="00A245B9">
        <w:rPr>
          <w:rFonts w:cs="Times New Roman"/>
        </w:rPr>
        <w:t>“</w:t>
      </w:r>
      <w:r w:rsidR="00353D71" w:rsidRPr="00A245B9">
        <w:rPr>
          <w:rFonts w:cs="Times New Roman"/>
          <w:color w:val="000000"/>
        </w:rPr>
        <w:t>the same continued life communicated to different particles of matter, as they happen successively to be united to [an] organized living body</w:t>
      </w:r>
      <w:r w:rsidR="00AA0E15" w:rsidRPr="00A245B9">
        <w:rPr>
          <w:rFonts w:cs="Times New Roman"/>
          <w:color w:val="000000"/>
        </w:rPr>
        <w:t>”</w:t>
      </w:r>
      <w:r w:rsidR="00353D71" w:rsidRPr="00A245B9">
        <w:rPr>
          <w:rFonts w:cs="Times New Roman"/>
          <w:color w:val="000000"/>
        </w:rPr>
        <w:t xml:space="preserve"> (II.27.8), </w:t>
      </w:r>
      <w:r w:rsidR="00F53E11" w:rsidRPr="00A245B9">
        <w:rPr>
          <w:rFonts w:cs="Times New Roman"/>
          <w:color w:val="000000"/>
        </w:rPr>
        <w:t xml:space="preserve">while </w:t>
      </w:r>
      <w:r w:rsidR="00AA0E15" w:rsidRPr="00A245B9">
        <w:rPr>
          <w:rFonts w:cs="Times New Roman"/>
          <w:color w:val="000000"/>
        </w:rPr>
        <w:t>“</w:t>
      </w:r>
      <w:r w:rsidR="00F53E11" w:rsidRPr="00A245B9">
        <w:rPr>
          <w:rFonts w:cs="Times New Roman"/>
          <w:color w:val="000000"/>
        </w:rPr>
        <w:t>person</w:t>
      </w:r>
      <w:r w:rsidR="00AA0E15" w:rsidRPr="00A245B9">
        <w:rPr>
          <w:rFonts w:cs="Times New Roman"/>
          <w:color w:val="000000"/>
        </w:rPr>
        <w:t>”</w:t>
      </w:r>
      <w:r w:rsidR="00F53E11" w:rsidRPr="00A245B9">
        <w:rPr>
          <w:rFonts w:cs="Times New Roman"/>
          <w:color w:val="000000"/>
        </w:rPr>
        <w:t xml:space="preserve"> means</w:t>
      </w:r>
      <w:r w:rsidR="00353D71" w:rsidRPr="00A245B9">
        <w:rPr>
          <w:rFonts w:cs="Times New Roman"/>
          <w:color w:val="000000"/>
        </w:rPr>
        <w:t xml:space="preserve"> </w:t>
      </w:r>
      <w:r w:rsidR="00AA0E15" w:rsidRPr="00A245B9">
        <w:rPr>
          <w:rFonts w:cs="Times New Roman"/>
          <w:color w:val="000000"/>
        </w:rPr>
        <w:t>“</w:t>
      </w:r>
      <w:r w:rsidR="00353D71" w:rsidRPr="00A245B9">
        <w:rPr>
          <w:rFonts w:cs="Times New Roman"/>
          <w:color w:val="000000"/>
        </w:rPr>
        <w:t xml:space="preserve">a thinking intelligent being, that has reason and reflection, and </w:t>
      </w:r>
      <w:r w:rsidR="00353D71" w:rsidRPr="00A245B9">
        <w:rPr>
          <w:rFonts w:cs="Times New Roman"/>
        </w:rPr>
        <w:t>can consider itself as itself, the same thinking thing, in different times and places; which it does only by that consciousness which is inseparable from thinking</w:t>
      </w:r>
      <w:r w:rsidR="00A54C67" w:rsidRPr="00A245B9">
        <w:rPr>
          <w:rFonts w:cs="Times New Roman"/>
        </w:rPr>
        <w:t>.</w:t>
      </w:r>
      <w:r w:rsidR="00912C5E" w:rsidRPr="00A245B9">
        <w:rPr>
          <w:rFonts w:cs="Times New Roman"/>
        </w:rPr>
        <w:t xml:space="preserve"> </w:t>
      </w:r>
      <w:r w:rsidR="00A54C67" w:rsidRPr="00A245B9">
        <w:rPr>
          <w:rFonts w:cs="Times New Roman"/>
        </w:rPr>
        <w:t>.</w:t>
      </w:r>
      <w:r w:rsidR="00E45F3C" w:rsidRPr="00A245B9">
        <w:rPr>
          <w:rFonts w:cs="Times New Roman"/>
        </w:rPr>
        <w:t xml:space="preserve"> </w:t>
      </w:r>
      <w:r w:rsidR="00A54C67" w:rsidRPr="00A245B9">
        <w:rPr>
          <w:rFonts w:cs="Times New Roman"/>
        </w:rPr>
        <w:t>.</w:t>
      </w:r>
      <w:r w:rsidR="00E45F3C" w:rsidRPr="00A245B9">
        <w:rPr>
          <w:rFonts w:cs="Times New Roman"/>
        </w:rPr>
        <w:t xml:space="preserve"> </w:t>
      </w:r>
      <w:r w:rsidR="00A54C67" w:rsidRPr="00A245B9">
        <w:rPr>
          <w:rFonts w:cs="Times New Roman"/>
        </w:rPr>
        <w:t>.</w:t>
      </w:r>
      <w:r w:rsidR="00912C5E" w:rsidRPr="00A245B9">
        <w:rPr>
          <w:rFonts w:cs="Times New Roman"/>
        </w:rPr>
        <w:t xml:space="preserve"> </w:t>
      </w:r>
      <w:r w:rsidR="00A54C67" w:rsidRPr="00A245B9">
        <w:rPr>
          <w:rFonts w:cs="Times New Roman"/>
        </w:rPr>
        <w:t>It [person] is a forensick term appropriating actions and their merit; and so belongs only to intelligent agents capable of a law</w:t>
      </w:r>
      <w:r w:rsidR="00AA0E15" w:rsidRPr="00A245B9">
        <w:rPr>
          <w:rFonts w:cs="Times New Roman"/>
        </w:rPr>
        <w:t>”</w:t>
      </w:r>
      <w:r w:rsidR="00353D71" w:rsidRPr="00A245B9">
        <w:rPr>
          <w:rFonts w:cs="Times New Roman"/>
        </w:rPr>
        <w:t xml:space="preserve"> (</w:t>
      </w:r>
      <w:r w:rsidR="00A245B9">
        <w:rPr>
          <w:rFonts w:cs="Times New Roman"/>
        </w:rPr>
        <w:t>2</w:t>
      </w:r>
      <w:r w:rsidR="00353D71" w:rsidRPr="00A245B9">
        <w:rPr>
          <w:rFonts w:cs="Times New Roman"/>
        </w:rPr>
        <w:t>.27.9</w:t>
      </w:r>
      <w:r w:rsidR="00B95D22" w:rsidRPr="00A245B9">
        <w:rPr>
          <w:rFonts w:cs="Times New Roman"/>
          <w:lang w:val="en-US"/>
        </w:rPr>
        <w:t>–</w:t>
      </w:r>
      <w:r w:rsidR="00A54C67" w:rsidRPr="00A245B9">
        <w:rPr>
          <w:rFonts w:cs="Times New Roman"/>
        </w:rPr>
        <w:t>26</w:t>
      </w:r>
      <w:r w:rsidR="00353D71" w:rsidRPr="00A245B9">
        <w:rPr>
          <w:rFonts w:cs="Times New Roman"/>
        </w:rPr>
        <w:t xml:space="preserve">). </w:t>
      </w:r>
      <w:r w:rsidR="00C96027" w:rsidRPr="00A245B9">
        <w:rPr>
          <w:rFonts w:cs="Times New Roman"/>
        </w:rPr>
        <w:t xml:space="preserve">Using these definitions, </w:t>
      </w:r>
      <w:r w:rsidR="00F53E11" w:rsidRPr="00A245B9">
        <w:rPr>
          <w:rFonts w:cs="Times New Roman"/>
        </w:rPr>
        <w:t xml:space="preserve">David </w:t>
      </w:r>
      <w:r w:rsidR="00F53E11" w:rsidRPr="00A245B9">
        <w:rPr>
          <w:rFonts w:cs="Times New Roman"/>
        </w:rPr>
        <w:lastRenderedPageBreak/>
        <w:t>Bowie is both a man and a person, one who per</w:t>
      </w:r>
      <w:r w:rsidR="00C96027" w:rsidRPr="00A245B9">
        <w:rPr>
          <w:rFonts w:cs="Times New Roman"/>
        </w:rPr>
        <w:t>form</w:t>
      </w:r>
      <w:r w:rsidR="006E0B4E" w:rsidRPr="00A245B9">
        <w:rPr>
          <w:rFonts w:cs="Times New Roman"/>
        </w:rPr>
        <w:t>s</w:t>
      </w:r>
      <w:r w:rsidR="00C96027" w:rsidRPr="00A245B9">
        <w:rPr>
          <w:rFonts w:cs="Times New Roman"/>
        </w:rPr>
        <w:t xml:space="preserve"> the personae </w:t>
      </w:r>
      <w:r w:rsidR="006E0B4E" w:rsidRPr="00A245B9">
        <w:rPr>
          <w:rFonts w:cs="Times New Roman"/>
        </w:rPr>
        <w:t>and</w:t>
      </w:r>
      <w:r w:rsidR="00C96027" w:rsidRPr="00A245B9">
        <w:rPr>
          <w:rFonts w:cs="Times New Roman"/>
        </w:rPr>
        <w:t xml:space="preserve"> is not a </w:t>
      </w:r>
      <w:r w:rsidR="006E0B4E" w:rsidRPr="00A245B9">
        <w:rPr>
          <w:rFonts w:cs="Times New Roman"/>
        </w:rPr>
        <w:t>being separate</w:t>
      </w:r>
      <w:r w:rsidR="00F53E11" w:rsidRPr="00A245B9">
        <w:rPr>
          <w:rFonts w:cs="Times New Roman"/>
        </w:rPr>
        <w:t xml:space="preserve"> from them.</w:t>
      </w:r>
    </w:p>
    <w:p w14:paraId="21487D50" w14:textId="4A7D06C4" w:rsidR="00A85745" w:rsidRPr="00A245B9" w:rsidRDefault="00155621" w:rsidP="00C028CC">
      <w:pPr>
        <w:spacing w:line="480" w:lineRule="auto"/>
        <w:ind w:firstLine="720"/>
        <w:rPr>
          <w:rFonts w:cs="Times New Roman"/>
        </w:rPr>
      </w:pPr>
      <w:r w:rsidRPr="00A245B9">
        <w:rPr>
          <w:rFonts w:cs="Times New Roman"/>
        </w:rPr>
        <w:t>There is a problem, however. A</w:t>
      </w:r>
      <w:r w:rsidR="00F53E11" w:rsidRPr="00A245B9">
        <w:rPr>
          <w:rFonts w:cs="Times New Roman"/>
        </w:rPr>
        <w:t>lso using these definitions, David Bowie</w:t>
      </w:r>
      <w:r w:rsidR="00543C17" w:rsidRPr="00A245B9">
        <w:rPr>
          <w:rFonts w:cs="Times New Roman"/>
        </w:rPr>
        <w:t>,</w:t>
      </w:r>
      <w:r w:rsidR="00F53E11" w:rsidRPr="00A245B9">
        <w:rPr>
          <w:rFonts w:cs="Times New Roman"/>
        </w:rPr>
        <w:t xml:space="preserve"> </w:t>
      </w:r>
      <w:r w:rsidR="00543C17" w:rsidRPr="00A245B9">
        <w:rPr>
          <w:rFonts w:cs="Times New Roman"/>
        </w:rPr>
        <w:t xml:space="preserve">both man and person, </w:t>
      </w:r>
      <w:r w:rsidR="00F53E11" w:rsidRPr="00A245B9">
        <w:rPr>
          <w:rFonts w:cs="Times New Roman"/>
        </w:rPr>
        <w:t>does not exist</w:t>
      </w:r>
      <w:r w:rsidR="00193A1D" w:rsidRPr="00A245B9">
        <w:rPr>
          <w:rFonts w:cs="Times New Roman"/>
        </w:rPr>
        <w:t xml:space="preserve">. </w:t>
      </w:r>
      <w:r w:rsidR="00F53E11" w:rsidRPr="00A245B9">
        <w:rPr>
          <w:rFonts w:cs="Times New Roman"/>
        </w:rPr>
        <w:t>Bowie n</w:t>
      </w:r>
      <w:r w:rsidRPr="00A245B9">
        <w:rPr>
          <w:rFonts w:cs="Times New Roman"/>
        </w:rPr>
        <w:t>ever legally changed his name; h</w:t>
      </w:r>
      <w:r w:rsidR="00F53E11" w:rsidRPr="00A245B9">
        <w:rPr>
          <w:rFonts w:cs="Times New Roman"/>
        </w:rPr>
        <w:t xml:space="preserve">is particles of matter and thinking intelligent being were both </w:t>
      </w:r>
      <w:r w:rsidR="00A54C67" w:rsidRPr="00D916D1">
        <w:rPr>
          <w:rFonts w:cs="Times New Roman"/>
        </w:rPr>
        <w:t>legally</w:t>
      </w:r>
      <m:oMath>
        <m:r>
          <w:rPr>
            <w:rFonts w:ascii="Cambria Math" w:hAnsi="Cambria Math" w:cs="Times New Roman"/>
          </w:rPr>
          <m:t>—</m:t>
        </m:r>
      </m:oMath>
      <w:r w:rsidR="00A54C67" w:rsidRPr="00D916D1">
        <w:rPr>
          <w:rFonts w:cs="Times New Roman"/>
        </w:rPr>
        <w:t>forensically</w:t>
      </w:r>
      <w:r w:rsidR="00B0622B" w:rsidRPr="00D916D1">
        <w:rPr>
          <w:rFonts w:cs="Times New Roman"/>
        </w:rPr>
        <w:t>—</w:t>
      </w:r>
      <w:r w:rsidRPr="00D916D1">
        <w:rPr>
          <w:rFonts w:cs="Times New Roman"/>
        </w:rPr>
        <w:t>attached</w:t>
      </w:r>
      <w:r w:rsidR="00F53E11" w:rsidRPr="00A245B9">
        <w:rPr>
          <w:rFonts w:cs="Times New Roman"/>
        </w:rPr>
        <w:t xml:space="preserve"> to the name Dav</w:t>
      </w:r>
      <w:r w:rsidR="00A85745" w:rsidRPr="00A245B9">
        <w:rPr>
          <w:rFonts w:cs="Times New Roman"/>
        </w:rPr>
        <w:t>id Jones throughout his life</w:t>
      </w:r>
      <w:r w:rsidR="00193A1D" w:rsidRPr="00A245B9">
        <w:rPr>
          <w:rFonts w:cs="Times New Roman"/>
        </w:rPr>
        <w:t xml:space="preserve">. </w:t>
      </w:r>
      <w:r w:rsidR="00A85745" w:rsidRPr="00A245B9">
        <w:rPr>
          <w:rFonts w:cs="Times New Roman"/>
        </w:rPr>
        <w:t>And w</w:t>
      </w:r>
      <w:r w:rsidR="00F53E11" w:rsidRPr="00A245B9">
        <w:rPr>
          <w:rFonts w:cs="Times New Roman"/>
        </w:rPr>
        <w:t xml:space="preserve">hile arguing </w:t>
      </w:r>
      <w:r w:rsidR="00A85745" w:rsidRPr="00A245B9">
        <w:rPr>
          <w:rFonts w:cs="Times New Roman"/>
        </w:rPr>
        <w:t>for a</w:t>
      </w:r>
      <w:r w:rsidR="00F53E11" w:rsidRPr="00A245B9">
        <w:rPr>
          <w:rFonts w:cs="Times New Roman"/>
        </w:rPr>
        <w:t xml:space="preserve"> distinction between </w:t>
      </w:r>
      <w:r w:rsidR="006E0B4E" w:rsidRPr="00A245B9">
        <w:rPr>
          <w:rFonts w:cs="Times New Roman"/>
        </w:rPr>
        <w:t xml:space="preserve">David </w:t>
      </w:r>
      <w:r w:rsidR="00F53E11" w:rsidRPr="00A245B9">
        <w:rPr>
          <w:rFonts w:cs="Times New Roman"/>
        </w:rPr>
        <w:t xml:space="preserve">Bowie </w:t>
      </w:r>
      <w:r w:rsidR="00A54C67" w:rsidRPr="00A245B9">
        <w:rPr>
          <w:rFonts w:cs="Times New Roman"/>
        </w:rPr>
        <w:t xml:space="preserve">and </w:t>
      </w:r>
      <w:r w:rsidR="006E0B4E" w:rsidRPr="00A245B9">
        <w:rPr>
          <w:rFonts w:cs="Times New Roman"/>
        </w:rPr>
        <w:t xml:space="preserve">David </w:t>
      </w:r>
      <w:r w:rsidR="00A54C67" w:rsidRPr="00A245B9">
        <w:rPr>
          <w:rFonts w:cs="Times New Roman"/>
        </w:rPr>
        <w:t xml:space="preserve">Jones </w:t>
      </w:r>
      <w:r w:rsidR="00F53E11" w:rsidRPr="00A245B9">
        <w:rPr>
          <w:rFonts w:cs="Times New Roman"/>
        </w:rPr>
        <w:t xml:space="preserve">may at first </w:t>
      </w:r>
      <w:r w:rsidR="00A85745" w:rsidRPr="00A245B9">
        <w:rPr>
          <w:rFonts w:cs="Times New Roman"/>
        </w:rPr>
        <w:t>seem a</w:t>
      </w:r>
      <w:r w:rsidRPr="00A245B9">
        <w:rPr>
          <w:rFonts w:cs="Times New Roman"/>
        </w:rPr>
        <w:t xml:space="preserve"> piece of pedantic literalism, </w:t>
      </w:r>
      <w:r w:rsidR="00A85745" w:rsidRPr="00A245B9">
        <w:rPr>
          <w:rFonts w:cs="Times New Roman"/>
        </w:rPr>
        <w:t xml:space="preserve">it </w:t>
      </w:r>
      <w:r w:rsidR="00A54C67" w:rsidRPr="00A245B9">
        <w:rPr>
          <w:rFonts w:cs="Times New Roman"/>
        </w:rPr>
        <w:t>becomes less so</w:t>
      </w:r>
      <w:r w:rsidR="00A85745" w:rsidRPr="00A245B9">
        <w:rPr>
          <w:rFonts w:cs="Times New Roman"/>
        </w:rPr>
        <w:t xml:space="preserve"> when one knows that from very early on in his career, Bowie (or whatever </w:t>
      </w:r>
      <w:r w:rsidR="00A54C67" w:rsidRPr="00A245B9">
        <w:rPr>
          <w:rFonts w:cs="Times New Roman"/>
        </w:rPr>
        <w:t>we</w:t>
      </w:r>
      <w:r w:rsidR="00A85745" w:rsidRPr="00A245B9">
        <w:rPr>
          <w:rFonts w:cs="Times New Roman"/>
        </w:rPr>
        <w:t xml:space="preserve"> should call him) drew a distinction between David Bowie and himself. </w:t>
      </w:r>
      <w:r w:rsidR="00A54C67" w:rsidRPr="00A245B9">
        <w:rPr>
          <w:rFonts w:cs="Times New Roman"/>
        </w:rPr>
        <w:t>As early as</w:t>
      </w:r>
      <w:r w:rsidR="00A85745" w:rsidRPr="00A245B9">
        <w:rPr>
          <w:rFonts w:cs="Times New Roman"/>
        </w:rPr>
        <w:t xml:space="preserve"> a</w:t>
      </w:r>
      <w:r w:rsidR="003A710D" w:rsidRPr="00A245B9">
        <w:rPr>
          <w:rFonts w:cs="Times New Roman"/>
        </w:rPr>
        <w:t>n</w:t>
      </w:r>
      <w:ins w:id="40" w:author="Jessica Tebo" w:date="2021-11-15T16:49:00Z">
        <w:del w:id="41" w:author="Jessica Tebo [2]" w:date="2022-01-11T17:14:00Z">
          <w:r w:rsidR="003B0158" w:rsidRPr="00A245B9" w:rsidDel="00D916D1">
            <w:rPr>
              <w:rFonts w:cs="Times New Roman"/>
            </w:rPr>
            <w:delText>a</w:delText>
          </w:r>
        </w:del>
      </w:ins>
      <w:r w:rsidR="00A85745" w:rsidRPr="00A245B9">
        <w:rPr>
          <w:rFonts w:cs="Times New Roman"/>
        </w:rPr>
        <w:t xml:space="preserve"> 1969 interview about his involvement with the Beckenham Arts Lab, he speaks of </w:t>
      </w:r>
      <w:r w:rsidR="00AA0E15" w:rsidRPr="00A245B9">
        <w:rPr>
          <w:rFonts w:cs="Times New Roman"/>
        </w:rPr>
        <w:t>“</w:t>
      </w:r>
      <w:r w:rsidR="00A85745" w:rsidRPr="00A245B9">
        <w:rPr>
          <w:rFonts w:cs="Times New Roman"/>
        </w:rPr>
        <w:t>Bowie</w:t>
      </w:r>
      <w:r w:rsidR="00AA0E15" w:rsidRPr="00A245B9">
        <w:rPr>
          <w:rFonts w:cs="Times New Roman"/>
        </w:rPr>
        <w:t>”</w:t>
      </w:r>
      <w:r w:rsidR="00A85745" w:rsidRPr="00A245B9">
        <w:rPr>
          <w:rFonts w:cs="Times New Roman"/>
        </w:rPr>
        <w:t xml:space="preserve"> as if he were a separate entity:</w:t>
      </w:r>
    </w:p>
    <w:p w14:paraId="069A92BD" w14:textId="3A437561" w:rsidR="00A85745" w:rsidRPr="00A245B9" w:rsidRDefault="00A85745" w:rsidP="00E45F3C">
      <w:pPr>
        <w:pStyle w:val="ListParagraph"/>
        <w:widowControl w:val="0"/>
        <w:tabs>
          <w:tab w:val="left" w:pos="720"/>
        </w:tabs>
        <w:autoSpaceDE w:val="0"/>
        <w:autoSpaceDN w:val="0"/>
        <w:adjustRightInd w:val="0"/>
        <w:spacing w:line="480" w:lineRule="auto"/>
        <w:rPr>
          <w:rFonts w:ascii="Times New Roman" w:eastAsiaTheme="minorEastAsia" w:hAnsi="Times New Roman" w:cs="Times New Roman"/>
          <w:i/>
          <w:lang w:val="en-GB"/>
        </w:rPr>
      </w:pPr>
      <w:r w:rsidRPr="00A245B9">
        <w:rPr>
          <w:rFonts w:ascii="Times New Roman" w:eastAsiaTheme="minorEastAsia" w:hAnsi="Times New Roman" w:cs="Times New Roman"/>
          <w:i/>
          <w:lang w:val="en-GB"/>
        </w:rPr>
        <w:t>Interviewer: I wonder if you will still live within the same social framework if the</w:t>
      </w:r>
      <w:r w:rsidR="00E45F3C" w:rsidRPr="00A245B9">
        <w:rPr>
          <w:rFonts w:ascii="Times New Roman" w:eastAsiaTheme="minorEastAsia" w:hAnsi="Times New Roman" w:cs="Times New Roman"/>
          <w:i/>
          <w:lang w:val="en-GB"/>
        </w:rPr>
        <w:t xml:space="preserve"> </w:t>
      </w:r>
      <w:r w:rsidRPr="00A245B9">
        <w:rPr>
          <w:rFonts w:ascii="Times New Roman" w:eastAsiaTheme="minorEastAsia" w:hAnsi="Times New Roman" w:cs="Times New Roman"/>
          <w:i/>
          <w:lang w:val="en-GB"/>
        </w:rPr>
        <w:t>record goes to number one?</w:t>
      </w:r>
    </w:p>
    <w:p w14:paraId="72FC1AA0" w14:textId="0B05FEAA" w:rsidR="00A85745" w:rsidRPr="00A245B9" w:rsidRDefault="00A85745" w:rsidP="00E45F3C">
      <w:pPr>
        <w:pStyle w:val="ListParagraph"/>
        <w:widowControl w:val="0"/>
        <w:tabs>
          <w:tab w:val="left" w:pos="720"/>
        </w:tabs>
        <w:autoSpaceDE w:val="0"/>
        <w:autoSpaceDN w:val="0"/>
        <w:adjustRightInd w:val="0"/>
        <w:spacing w:line="480" w:lineRule="auto"/>
        <w:rPr>
          <w:rFonts w:ascii="Times New Roman" w:hAnsi="Times New Roman" w:cs="Times New Roman"/>
          <w:color w:val="000000"/>
        </w:rPr>
      </w:pPr>
      <w:r w:rsidRPr="00A245B9">
        <w:rPr>
          <w:rFonts w:ascii="Times New Roman" w:eastAsiaTheme="minorEastAsia" w:hAnsi="Times New Roman" w:cs="Times New Roman"/>
          <w:lang w:val="en-GB"/>
        </w:rPr>
        <w:t>D:</w:t>
      </w:r>
      <w:r w:rsidR="00E45F3C" w:rsidRPr="00A245B9">
        <w:rPr>
          <w:rFonts w:ascii="Times New Roman" w:eastAsiaTheme="minorEastAsia" w:hAnsi="Times New Roman" w:cs="Times New Roman"/>
          <w:lang w:val="en-GB"/>
        </w:rPr>
        <w:t xml:space="preserve"> </w:t>
      </w:r>
      <w:r w:rsidRPr="00A245B9">
        <w:rPr>
          <w:rFonts w:ascii="Times New Roman" w:eastAsiaTheme="minorEastAsia" w:hAnsi="Times New Roman" w:cs="Times New Roman"/>
          <w:lang w:val="en-GB"/>
        </w:rPr>
        <w:t>Yes, why not. We</w:t>
      </w:r>
      <w:r w:rsidR="00AA0E15" w:rsidRPr="00A245B9">
        <w:rPr>
          <w:rFonts w:ascii="Times New Roman" w:eastAsiaTheme="minorEastAsia" w:hAnsi="Times New Roman" w:cs="Times New Roman"/>
          <w:lang w:val="en-GB"/>
        </w:rPr>
        <w:t>’</w:t>
      </w:r>
      <w:r w:rsidRPr="00A245B9">
        <w:rPr>
          <w:rFonts w:ascii="Times New Roman" w:eastAsiaTheme="minorEastAsia" w:hAnsi="Times New Roman" w:cs="Times New Roman"/>
          <w:lang w:val="en-GB"/>
        </w:rPr>
        <w:t xml:space="preserve">ll invite the straight journalists back </w:t>
      </w:r>
      <w:r w:rsidR="00E45F3C" w:rsidRPr="00A245B9">
        <w:rPr>
          <w:rFonts w:ascii="Times New Roman" w:eastAsiaTheme="minorEastAsia" w:hAnsi="Times New Roman" w:cs="Times New Roman"/>
          <w:lang w:val="en-GB"/>
        </w:rPr>
        <w:t>. . .</w:t>
      </w:r>
      <w:r w:rsidR="00912C5E" w:rsidRPr="00A245B9">
        <w:rPr>
          <w:rFonts w:ascii="Times New Roman" w:eastAsiaTheme="minorEastAsia" w:hAnsi="Times New Roman" w:cs="Times New Roman"/>
          <w:lang w:val="en-GB"/>
        </w:rPr>
        <w:t xml:space="preserve"> </w:t>
      </w:r>
      <w:r w:rsidRPr="00A245B9">
        <w:rPr>
          <w:rFonts w:ascii="Times New Roman" w:eastAsiaTheme="minorEastAsia" w:hAnsi="Times New Roman" w:cs="Times New Roman"/>
          <w:lang w:val="en-GB"/>
        </w:rPr>
        <w:t xml:space="preserve">after the Folk Club and Bowie will still be doing the same things and not </w:t>
      </w:r>
      <w:r w:rsidR="00CA642B" w:rsidRPr="00A245B9">
        <w:rPr>
          <w:rFonts w:ascii="Times New Roman" w:eastAsiaTheme="minorEastAsia" w:hAnsi="Times New Roman" w:cs="Times New Roman"/>
          <w:lang w:val="en-GB"/>
        </w:rPr>
        <w:t>answering</w:t>
      </w:r>
      <w:r w:rsidRPr="00A245B9">
        <w:rPr>
          <w:rFonts w:ascii="Times New Roman" w:hAnsi="Times New Roman" w:cs="Times New Roman"/>
          <w:color w:val="000000"/>
        </w:rPr>
        <w:t xml:space="preserve"> the</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same questions.</w:t>
      </w:r>
    </w:p>
    <w:p w14:paraId="3D45F833" w14:textId="02AD51B2" w:rsidR="00A85745" w:rsidRPr="00A245B9" w:rsidRDefault="00E45F3C" w:rsidP="00E45F3C">
      <w:pPr>
        <w:pStyle w:val="ListParagraph"/>
        <w:widowControl w:val="0"/>
        <w:tabs>
          <w:tab w:val="left" w:pos="720"/>
        </w:tabs>
        <w:autoSpaceDE w:val="0"/>
        <w:autoSpaceDN w:val="0"/>
        <w:adjustRightInd w:val="0"/>
        <w:spacing w:line="480" w:lineRule="auto"/>
        <w:ind w:firstLine="540"/>
        <w:rPr>
          <w:rFonts w:ascii="Times New Roman" w:hAnsi="Times New Roman" w:cs="Times New Roman"/>
          <w:color w:val="000000"/>
        </w:rPr>
      </w:pPr>
      <w:r w:rsidRPr="00A245B9">
        <w:rPr>
          <w:rFonts w:ascii="Times New Roman" w:hAnsi="Times New Roman" w:cs="Times New Roman"/>
          <w:color w:val="000000"/>
        </w:rPr>
        <w:t>. . .</w:t>
      </w:r>
    </w:p>
    <w:p w14:paraId="44FE2BB6" w14:textId="71870BB2" w:rsidR="00A85745" w:rsidRPr="00A245B9" w:rsidRDefault="00A85745" w:rsidP="00E45F3C">
      <w:pPr>
        <w:pStyle w:val="ListParagraph"/>
        <w:widowControl w:val="0"/>
        <w:tabs>
          <w:tab w:val="left" w:pos="720"/>
        </w:tabs>
        <w:autoSpaceDE w:val="0"/>
        <w:autoSpaceDN w:val="0"/>
        <w:adjustRightInd w:val="0"/>
        <w:spacing w:line="480" w:lineRule="auto"/>
        <w:rPr>
          <w:rFonts w:ascii="Times New Roman" w:hAnsi="Times New Roman" w:cs="Times New Roman"/>
          <w:color w:val="000000"/>
        </w:rPr>
      </w:pPr>
      <w:r w:rsidRPr="00A245B9">
        <w:rPr>
          <w:rFonts w:ascii="Times New Roman" w:hAnsi="Times New Roman" w:cs="Times New Roman"/>
          <w:color w:val="000000"/>
        </w:rPr>
        <w:t>D:</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I got immersed in Buddhism and had a big re-think about where I was</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at.</w:t>
      </w:r>
      <w:r w:rsidR="00912C5E" w:rsidRPr="00A245B9">
        <w:rPr>
          <w:rFonts w:ascii="Times New Roman" w:hAnsi="Times New Roman" w:cs="Times New Roman"/>
          <w:color w:val="000000"/>
        </w:rPr>
        <w:t xml:space="preserve"> </w:t>
      </w:r>
      <w:r w:rsidR="00E45F3C" w:rsidRPr="00A245B9">
        <w:rPr>
          <w:rFonts w:ascii="Times New Roman" w:hAnsi="Times New Roman" w:cs="Times New Roman"/>
          <w:color w:val="000000"/>
        </w:rPr>
        <w:t>. . .</w:t>
      </w:r>
      <w:r w:rsidR="00912C5E" w:rsidRPr="00A245B9">
        <w:rPr>
          <w:rFonts w:ascii="Times New Roman" w:hAnsi="Times New Roman" w:cs="Times New Roman"/>
          <w:color w:val="000000"/>
        </w:rPr>
        <w:t xml:space="preserve"> </w:t>
      </w:r>
      <w:r w:rsidRPr="00A245B9">
        <w:rPr>
          <w:rFonts w:ascii="Times New Roman" w:hAnsi="Times New Roman" w:cs="Times New Roman"/>
          <w:color w:val="000000"/>
        </w:rPr>
        <w:t>The David Bowie career was a physical manifestation of where I</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was</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at</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spiritually</w:t>
      </w:r>
      <m:oMath>
        <m:r>
          <w:ins w:id="42" w:author="Jessica Tebo [2]" w:date="2022-01-12T08:27:00Z">
            <w:rPr>
              <w:rFonts w:ascii="Cambria Math" w:hAnsi="Cambria Math" w:cs="Times New Roman"/>
            </w:rPr>
            <m:t>—</m:t>
          </w:ins>
        </m:r>
      </m:oMath>
      <w:del w:id="43" w:author="Jessica Tebo [2]" w:date="2022-01-12T08:27:00Z">
        <w:r w:rsidRPr="00A245B9" w:rsidDel="00D916D1">
          <w:rPr>
            <w:rFonts w:ascii="Times New Roman" w:hAnsi="Times New Roman" w:cs="Times New Roman"/>
            <w:color w:val="000000"/>
          </w:rPr>
          <w:delText xml:space="preserve"> </w:delText>
        </w:r>
        <w:r w:rsidR="00731F6B" w:rsidRPr="00A245B9" w:rsidDel="00D916D1">
          <w:rPr>
            <w:rFonts w:ascii="Times New Roman" w:hAnsi="Times New Roman" w:cs="Times New Roman"/>
            <w:color w:val="000000"/>
          </w:rPr>
          <w:delText>–</w:delText>
        </w:r>
        <w:r w:rsidRPr="00A245B9" w:rsidDel="00D916D1">
          <w:rPr>
            <w:rFonts w:ascii="Times New Roman" w:hAnsi="Times New Roman" w:cs="Times New Roman"/>
            <w:color w:val="000000"/>
          </w:rPr>
          <w:delText xml:space="preserve"> </w:delText>
        </w:r>
      </w:del>
      <w:r w:rsidR="00731F6B" w:rsidRPr="00A245B9">
        <w:rPr>
          <w:rFonts w:ascii="Times New Roman" w:hAnsi="Times New Roman" w:cs="Times New Roman"/>
          <w:color w:val="000000"/>
        </w:rPr>
        <w:t>i</w:t>
      </w:r>
      <w:r w:rsidRPr="00A245B9">
        <w:rPr>
          <w:rFonts w:ascii="Times New Roman" w:hAnsi="Times New Roman" w:cs="Times New Roman"/>
          <w:color w:val="000000"/>
        </w:rPr>
        <w:t>t may seem that I</w:t>
      </w:r>
      <w:r w:rsidR="00AA0E15" w:rsidRPr="00A245B9">
        <w:rPr>
          <w:rFonts w:ascii="Times New Roman" w:hAnsi="Times New Roman" w:cs="Times New Roman"/>
          <w:color w:val="000000"/>
        </w:rPr>
        <w:t>’</w:t>
      </w:r>
      <w:r w:rsidRPr="00A245B9">
        <w:rPr>
          <w:rFonts w:ascii="Times New Roman" w:hAnsi="Times New Roman" w:cs="Times New Roman"/>
          <w:color w:val="000000"/>
        </w:rPr>
        <w:t>ve moved around a lot, but at least I was</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honest to my head</w:t>
      </w:r>
      <w:r w:rsidR="00E45F3C" w:rsidRPr="00A245B9">
        <w:rPr>
          <w:rFonts w:ascii="Times New Roman" w:hAnsi="Times New Roman" w:cs="Times New Roman"/>
          <w:color w:val="000000"/>
        </w:rPr>
        <w:t xml:space="preserve"> . . . </w:t>
      </w:r>
      <w:r w:rsidR="00642842" w:rsidRPr="00A245B9">
        <w:rPr>
          <w:rFonts w:ascii="Times New Roman" w:hAnsi="Times New Roman" w:cs="Times New Roman"/>
          <w:color w:val="000000"/>
        </w:rPr>
        <w:t>(Finnigan</w:t>
      </w:r>
      <w:r w:rsidR="00CB5FF6" w:rsidRPr="00A245B9">
        <w:rPr>
          <w:rFonts w:ascii="Times New Roman" w:hAnsi="Times New Roman" w:cs="Times New Roman"/>
          <w:color w:val="000000"/>
        </w:rPr>
        <w:t xml:space="preserve"> 90</w:t>
      </w:r>
      <w:r w:rsidR="00B95D22" w:rsidRPr="00A245B9">
        <w:rPr>
          <w:rFonts w:ascii="Times New Roman" w:hAnsi="Times New Roman" w:cs="Times New Roman"/>
          <w:color w:val="000000"/>
          <w:lang w:val="en-GB"/>
        </w:rPr>
        <w:t>–</w:t>
      </w:r>
      <w:del w:id="44" w:author="Jessica Tebo [2]" w:date="2022-01-12T08:01:00Z">
        <w:r w:rsidR="00CB5FF6" w:rsidRPr="00A245B9" w:rsidDel="00D916D1">
          <w:rPr>
            <w:rFonts w:ascii="Times New Roman" w:hAnsi="Times New Roman" w:cs="Times New Roman"/>
            <w:color w:val="000000"/>
          </w:rPr>
          <w:delText>9</w:delText>
        </w:r>
      </w:del>
      <w:r w:rsidR="00CB5FF6" w:rsidRPr="00A245B9">
        <w:rPr>
          <w:rFonts w:ascii="Times New Roman" w:hAnsi="Times New Roman" w:cs="Times New Roman"/>
          <w:color w:val="000000"/>
        </w:rPr>
        <w:t>2</w:t>
      </w:r>
      <w:r w:rsidR="00642842" w:rsidRPr="00A245B9">
        <w:rPr>
          <w:rFonts w:ascii="Times New Roman" w:hAnsi="Times New Roman" w:cs="Times New Roman"/>
          <w:color w:val="000000"/>
        </w:rPr>
        <w:t>)</w:t>
      </w:r>
    </w:p>
    <w:p w14:paraId="7A8BC16E" w14:textId="43AE3171" w:rsidR="00A245B9" w:rsidRDefault="00A85745" w:rsidP="00C028CC">
      <w:pPr>
        <w:spacing w:line="480" w:lineRule="auto"/>
        <w:rPr>
          <w:rFonts w:cs="Times New Roman"/>
          <w:color w:val="000000"/>
        </w:rPr>
      </w:pPr>
      <w:commentRangeStart w:id="45"/>
      <w:r w:rsidRPr="00A245B9">
        <w:rPr>
          <w:rFonts w:cs="Times New Roman"/>
          <w:color w:val="000000"/>
        </w:rPr>
        <w:t xml:space="preserve">While it is difficult to take seriously the assertions of someone whose every remark sounds as if it should end with </w:t>
      </w:r>
      <w:r w:rsidR="00AA0E15" w:rsidRPr="00A245B9">
        <w:rPr>
          <w:rFonts w:cs="Times New Roman"/>
          <w:color w:val="000000"/>
        </w:rPr>
        <w:t>“</w:t>
      </w:r>
      <w:r w:rsidRPr="00A245B9">
        <w:rPr>
          <w:rFonts w:cs="Times New Roman"/>
          <w:color w:val="000000"/>
        </w:rPr>
        <w:t>man,</w:t>
      </w:r>
      <w:r w:rsidR="00AA0E15" w:rsidRPr="00A245B9">
        <w:rPr>
          <w:rFonts w:cs="Times New Roman"/>
          <w:color w:val="000000"/>
        </w:rPr>
        <w:t>”</w:t>
      </w:r>
      <w:r w:rsidRPr="00A245B9">
        <w:rPr>
          <w:rFonts w:cs="Times New Roman"/>
          <w:color w:val="000000"/>
        </w:rPr>
        <w:t xml:space="preserve"> </w:t>
      </w:r>
      <w:commentRangeEnd w:id="45"/>
      <w:r w:rsidR="00D916D1">
        <w:rPr>
          <w:rStyle w:val="CommentReference"/>
        </w:rPr>
        <w:commentReference w:id="45"/>
      </w:r>
      <w:r w:rsidRPr="00A245B9">
        <w:rPr>
          <w:rFonts w:cs="Times New Roman"/>
          <w:color w:val="000000"/>
        </w:rPr>
        <w:t xml:space="preserve">this dissociation of Bowie from Bowie continues </w:t>
      </w:r>
      <w:r w:rsidRPr="00A245B9">
        <w:rPr>
          <w:rFonts w:cs="Times New Roman"/>
          <w:color w:val="000000"/>
        </w:rPr>
        <w:lastRenderedPageBreak/>
        <w:t>as his career progresses. In the 1973 documentary</w:t>
      </w:r>
      <w:ins w:id="46" w:author="Jessica Tebo [2]" w:date="2022-01-12T08:29:00Z">
        <w:r w:rsidR="00D916D1">
          <w:rPr>
            <w:rFonts w:cs="Times New Roman"/>
            <w:color w:val="000000"/>
          </w:rPr>
          <w:t>,</w:t>
        </w:r>
      </w:ins>
      <w:r w:rsidRPr="00A245B9">
        <w:rPr>
          <w:rFonts w:cs="Times New Roman"/>
          <w:color w:val="000000"/>
        </w:rPr>
        <w:t xml:space="preserve"> </w:t>
      </w:r>
      <w:r w:rsidRPr="00A245B9">
        <w:rPr>
          <w:rFonts w:cs="Times New Roman"/>
          <w:i/>
          <w:color w:val="000000"/>
        </w:rPr>
        <w:t>Ziggy Stardust and the Spiders from Mars</w:t>
      </w:r>
      <w:r w:rsidRPr="00A245B9">
        <w:rPr>
          <w:rFonts w:cs="Times New Roman"/>
          <w:color w:val="000000"/>
        </w:rPr>
        <w:t xml:space="preserve">, he tells an interviewer that </w:t>
      </w:r>
      <w:r w:rsidR="00AA0E15" w:rsidRPr="00A245B9">
        <w:rPr>
          <w:rFonts w:cs="Times New Roman"/>
        </w:rPr>
        <w:t>“</w:t>
      </w:r>
      <w:r w:rsidRPr="00A245B9">
        <w:rPr>
          <w:rFonts w:cs="Times New Roman"/>
        </w:rPr>
        <w:t>I believe in my part all the way down the line, right the way down. But I do play it. Because that</w:t>
      </w:r>
      <w:r w:rsidR="00AA0E15" w:rsidRPr="00A245B9">
        <w:rPr>
          <w:rFonts w:cs="Times New Roman"/>
        </w:rPr>
        <w:t>’</w:t>
      </w:r>
      <w:r w:rsidRPr="00A245B9">
        <w:rPr>
          <w:rFonts w:cs="Times New Roman"/>
        </w:rPr>
        <w:t>s the way I do</w:t>
      </w:r>
      <w:r w:rsidR="00E45F3C" w:rsidRPr="00A245B9">
        <w:rPr>
          <w:rFonts w:cs="Times New Roman"/>
        </w:rPr>
        <w:t xml:space="preserve"> . . .</w:t>
      </w:r>
      <w:r w:rsidR="00AF7821" w:rsidRPr="00A245B9">
        <w:rPr>
          <w:rFonts w:cs="Times New Roman"/>
        </w:rPr>
        <w:t xml:space="preserve"> </w:t>
      </w:r>
      <w:r w:rsidRPr="00A245B9">
        <w:rPr>
          <w:rFonts w:cs="Times New Roman"/>
        </w:rPr>
        <w:t>that</w:t>
      </w:r>
      <w:r w:rsidR="00AA0E15" w:rsidRPr="00A245B9">
        <w:rPr>
          <w:rFonts w:cs="Times New Roman"/>
        </w:rPr>
        <w:t>’</w:t>
      </w:r>
      <w:r w:rsidRPr="00A245B9">
        <w:rPr>
          <w:rFonts w:cs="Times New Roman"/>
        </w:rPr>
        <w:t xml:space="preserve">s part of what Bowie is </w:t>
      </w:r>
      <w:r w:rsidRPr="00A245B9">
        <w:rPr>
          <w:rFonts w:cs="Times New Roman"/>
          <w:color w:val="000000"/>
        </w:rPr>
        <w:t>supposedly all about</w:t>
      </w:r>
      <w:r w:rsidR="00AA0E15" w:rsidRPr="00A245B9">
        <w:rPr>
          <w:rFonts w:cs="Times New Roman"/>
          <w:color w:val="000000"/>
        </w:rPr>
        <w:t>”</w:t>
      </w:r>
      <w:r w:rsidR="00AF7821" w:rsidRPr="00A245B9">
        <w:rPr>
          <w:rFonts w:cs="Times New Roman"/>
          <w:color w:val="000000"/>
        </w:rPr>
        <w:t xml:space="preserve"> (Pennebaker).</w:t>
      </w:r>
      <w:r w:rsidRPr="00A245B9">
        <w:rPr>
          <w:rFonts w:cs="Times New Roman"/>
          <w:color w:val="000000"/>
        </w:rPr>
        <w:t xml:space="preserve"> </w:t>
      </w:r>
      <w:r w:rsidR="00AF7821" w:rsidRPr="00A245B9">
        <w:rPr>
          <w:rFonts w:cs="Times New Roman"/>
          <w:color w:val="000000"/>
        </w:rPr>
        <w:t>I</w:t>
      </w:r>
      <w:r w:rsidRPr="00A245B9">
        <w:rPr>
          <w:rFonts w:cs="Times New Roman"/>
          <w:color w:val="000000"/>
        </w:rPr>
        <w:t xml:space="preserve">n a 2014 interview in British newspaper </w:t>
      </w:r>
      <w:r w:rsidRPr="00A245B9">
        <w:rPr>
          <w:rFonts w:cs="Times New Roman"/>
          <w:i/>
          <w:color w:val="000000"/>
        </w:rPr>
        <w:t>The Guardian</w:t>
      </w:r>
      <w:r w:rsidR="00CA642B" w:rsidRPr="00A245B9">
        <w:rPr>
          <w:rFonts w:cs="Times New Roman"/>
          <w:color w:val="000000"/>
        </w:rPr>
        <w:t>,</w:t>
      </w:r>
      <w:r w:rsidRPr="00A245B9">
        <w:rPr>
          <w:rFonts w:cs="Times New Roman"/>
          <w:color w:val="000000"/>
        </w:rPr>
        <w:t xml:space="preserve"> Bowie</w:t>
      </w:r>
      <w:r w:rsidR="00AA0E15" w:rsidRPr="00A245B9">
        <w:rPr>
          <w:rFonts w:cs="Times New Roman"/>
          <w:color w:val="000000"/>
        </w:rPr>
        <w:t>’</w:t>
      </w:r>
      <w:r w:rsidRPr="00A245B9">
        <w:rPr>
          <w:rFonts w:cs="Times New Roman"/>
          <w:color w:val="000000"/>
        </w:rPr>
        <w:t xml:space="preserve">s wife Iman </w:t>
      </w:r>
      <w:r w:rsidR="00A54C67" w:rsidRPr="00A245B9">
        <w:rPr>
          <w:rFonts w:cs="Times New Roman"/>
          <w:color w:val="000000"/>
        </w:rPr>
        <w:t>indicated that this division continued throughout Bowie</w:t>
      </w:r>
      <w:r w:rsidR="00AA0E15" w:rsidRPr="00A245B9">
        <w:rPr>
          <w:rFonts w:cs="Times New Roman"/>
          <w:color w:val="000000"/>
        </w:rPr>
        <w:t>’</w:t>
      </w:r>
      <w:r w:rsidR="00A54C67" w:rsidRPr="00A245B9">
        <w:rPr>
          <w:rFonts w:cs="Times New Roman"/>
          <w:color w:val="000000"/>
        </w:rPr>
        <w:t>s life</w:t>
      </w:r>
      <w:r w:rsidRPr="00A245B9">
        <w:rPr>
          <w:rFonts w:cs="Times New Roman"/>
          <w:color w:val="000000"/>
        </w:rPr>
        <w:t xml:space="preserve">: </w:t>
      </w:r>
      <w:r w:rsidR="00AA0E15" w:rsidRPr="00A245B9">
        <w:rPr>
          <w:rFonts w:cs="Times New Roman"/>
          <w:color w:val="000000"/>
        </w:rPr>
        <w:t>“</w:t>
      </w:r>
      <w:r w:rsidRPr="00A245B9">
        <w:rPr>
          <w:rFonts w:cs="Times New Roman"/>
          <w:color w:val="000000"/>
        </w:rPr>
        <w:t>Bowie is just a persona. He</w:t>
      </w:r>
      <w:r w:rsidR="00AA0E15" w:rsidRPr="00A245B9">
        <w:rPr>
          <w:rFonts w:cs="Times New Roman"/>
          <w:color w:val="000000"/>
        </w:rPr>
        <w:t>’</w:t>
      </w:r>
      <w:r w:rsidRPr="00A245B9">
        <w:rPr>
          <w:rFonts w:cs="Times New Roman"/>
          <w:color w:val="000000"/>
        </w:rPr>
        <w:t>s a singer, an entertainer. David Jones is a man I met</w:t>
      </w:r>
      <w:r w:rsidR="00AA0E15" w:rsidRPr="00A245B9">
        <w:rPr>
          <w:rFonts w:cs="Times New Roman"/>
          <w:color w:val="000000"/>
        </w:rPr>
        <w:t>”</w:t>
      </w:r>
      <w:r w:rsidR="00AF7821" w:rsidRPr="00A245B9">
        <w:rPr>
          <w:rFonts w:cs="Times New Roman"/>
          <w:color w:val="000000"/>
        </w:rPr>
        <w:t xml:space="preserve"> (</w:t>
      </w:r>
      <w:r w:rsidR="008D690A" w:rsidRPr="00A245B9">
        <w:rPr>
          <w:rFonts w:cs="Times New Roman"/>
          <w:color w:val="000000"/>
        </w:rPr>
        <w:t>Cadwalladr</w:t>
      </w:r>
      <w:r w:rsidRPr="00A245B9">
        <w:rPr>
          <w:rFonts w:cs="Times New Roman"/>
          <w:color w:val="000000"/>
        </w:rPr>
        <w:t xml:space="preserve">). </w:t>
      </w:r>
      <w:proofErr w:type="gramStart"/>
      <w:r w:rsidR="006E0B4E" w:rsidRPr="00A245B9">
        <w:rPr>
          <w:rFonts w:cs="Times New Roman"/>
          <w:color w:val="000000"/>
        </w:rPr>
        <w:t>It would seem that David</w:t>
      </w:r>
      <w:proofErr w:type="gramEnd"/>
      <w:r w:rsidR="006E0B4E" w:rsidRPr="00A245B9">
        <w:rPr>
          <w:rFonts w:cs="Times New Roman"/>
          <w:color w:val="000000"/>
        </w:rPr>
        <w:t xml:space="preserve"> Bowie wa</w:t>
      </w:r>
      <w:r w:rsidR="00DC1A56" w:rsidRPr="00A245B9">
        <w:rPr>
          <w:rFonts w:cs="Times New Roman"/>
          <w:color w:val="000000"/>
        </w:rPr>
        <w:t>s just another persona for David Jones</w:t>
      </w:r>
      <w:r w:rsidR="00193A1D" w:rsidRPr="00A245B9">
        <w:rPr>
          <w:rFonts w:cs="Times New Roman"/>
          <w:color w:val="000000"/>
        </w:rPr>
        <w:t>.</w:t>
      </w:r>
    </w:p>
    <w:p w14:paraId="7BB89081" w14:textId="6593F721" w:rsidR="00A245B9" w:rsidRDefault="00C9518B" w:rsidP="00A245B9">
      <w:pPr>
        <w:spacing w:line="480" w:lineRule="auto"/>
        <w:ind w:firstLine="720"/>
        <w:rPr>
          <w:rFonts w:cs="Times New Roman"/>
        </w:rPr>
      </w:pPr>
      <w:r w:rsidRPr="00A245B9">
        <w:rPr>
          <w:rFonts w:cs="Times New Roman"/>
        </w:rPr>
        <w:t>What are we to do with this</w:t>
      </w:r>
      <w:r w:rsidR="00193A1D" w:rsidRPr="00A245B9">
        <w:rPr>
          <w:rFonts w:cs="Times New Roman"/>
        </w:rPr>
        <w:t xml:space="preserve">? </w:t>
      </w:r>
      <w:r w:rsidRPr="00A245B9">
        <w:rPr>
          <w:rFonts w:cs="Times New Roman"/>
        </w:rPr>
        <w:t xml:space="preserve">It is possible to discuss </w:t>
      </w:r>
      <w:r w:rsidR="006E0B4E" w:rsidRPr="00A245B9">
        <w:rPr>
          <w:rFonts w:cs="Times New Roman"/>
        </w:rPr>
        <w:t>Ziggy Stardust, et al.,</w:t>
      </w:r>
      <w:r w:rsidRPr="00A245B9">
        <w:rPr>
          <w:rFonts w:cs="Times New Roman"/>
        </w:rPr>
        <w:t xml:space="preserve"> as acted </w:t>
      </w:r>
      <w:r w:rsidR="006E0B4E" w:rsidRPr="00A245B9">
        <w:rPr>
          <w:rFonts w:cs="Times New Roman"/>
        </w:rPr>
        <w:t>personae</w:t>
      </w:r>
      <w:r w:rsidRPr="00A245B9">
        <w:rPr>
          <w:rFonts w:cs="Times New Roman"/>
        </w:rPr>
        <w:t xml:space="preserve"> because it is possible to conceive of them as separate from </w:t>
      </w:r>
      <w:r w:rsidR="003D6EFE" w:rsidRPr="00A245B9">
        <w:rPr>
          <w:rFonts w:cs="Times New Roman"/>
        </w:rPr>
        <w:t>David Bowie the performer. I</w:t>
      </w:r>
      <w:r w:rsidRPr="00A245B9">
        <w:rPr>
          <w:rFonts w:cs="Times New Roman"/>
        </w:rPr>
        <w:t>t is extremely difficult</w:t>
      </w:r>
      <w:r w:rsidR="003D6EFE" w:rsidRPr="00A245B9">
        <w:rPr>
          <w:rFonts w:cs="Times New Roman"/>
        </w:rPr>
        <w:t>, however,</w:t>
      </w:r>
      <w:r w:rsidRPr="00A245B9">
        <w:rPr>
          <w:rFonts w:cs="Times New Roman"/>
        </w:rPr>
        <w:t xml:space="preserve"> to make the cognitive leap necessary to conceive of </w:t>
      </w:r>
      <w:r w:rsidR="00AA0E15" w:rsidRPr="00A245B9">
        <w:rPr>
          <w:rFonts w:cs="Times New Roman"/>
        </w:rPr>
        <w:t>“</w:t>
      </w:r>
      <w:r w:rsidRPr="00A245B9">
        <w:rPr>
          <w:rFonts w:cs="Times New Roman"/>
        </w:rPr>
        <w:t>David Bowie</w:t>
      </w:r>
      <w:r w:rsidR="00AA0E15" w:rsidRPr="00A245B9">
        <w:rPr>
          <w:rFonts w:cs="Times New Roman"/>
        </w:rPr>
        <w:t>”</w:t>
      </w:r>
      <w:r w:rsidRPr="00A245B9">
        <w:rPr>
          <w:rFonts w:cs="Times New Roman"/>
        </w:rPr>
        <w:t xml:space="preserve"> </w:t>
      </w:r>
      <w:r w:rsidR="008E1AA1" w:rsidRPr="00A245B9">
        <w:rPr>
          <w:rFonts w:cs="Times New Roman"/>
        </w:rPr>
        <w:t xml:space="preserve">as </w:t>
      </w:r>
      <w:r w:rsidR="006E0B4E" w:rsidRPr="00A245B9">
        <w:rPr>
          <w:rFonts w:cs="Times New Roman"/>
        </w:rPr>
        <w:t xml:space="preserve">merely </w:t>
      </w:r>
      <w:r w:rsidR="008E1AA1" w:rsidRPr="00A245B9">
        <w:rPr>
          <w:rFonts w:cs="Times New Roman"/>
        </w:rPr>
        <w:t xml:space="preserve">a persona enacted by the walking, talking being </w:t>
      </w:r>
      <w:r w:rsidR="006E0B4E" w:rsidRPr="00A245B9">
        <w:rPr>
          <w:rFonts w:cs="Times New Roman"/>
        </w:rPr>
        <w:t>that we only know</w:t>
      </w:r>
      <w:r w:rsidR="008E1AA1" w:rsidRPr="00A245B9">
        <w:rPr>
          <w:rFonts w:cs="Times New Roman"/>
        </w:rPr>
        <w:t xml:space="preserve"> </w:t>
      </w:r>
      <w:r w:rsidR="006E0B4E" w:rsidRPr="00A245B9">
        <w:rPr>
          <w:rFonts w:cs="Times New Roman"/>
        </w:rPr>
        <w:t>as</w:t>
      </w:r>
      <w:r w:rsidR="008E1AA1" w:rsidRPr="00A245B9">
        <w:rPr>
          <w:rFonts w:cs="Times New Roman"/>
        </w:rPr>
        <w:t xml:space="preserve"> David Bowie. What is this being if it is not David Bowie?</w:t>
      </w:r>
      <w:r w:rsidRPr="00A245B9">
        <w:rPr>
          <w:rFonts w:cs="Times New Roman"/>
        </w:rPr>
        <w:t xml:space="preserve"> Have critics been talking about Bowie when all along they should have been talking about Jones</w:t>
      </w:r>
      <w:r w:rsidR="00193A1D" w:rsidRPr="00A245B9">
        <w:rPr>
          <w:rFonts w:cs="Times New Roman"/>
        </w:rPr>
        <w:t xml:space="preserve">? </w:t>
      </w:r>
      <w:r w:rsidRPr="00A245B9">
        <w:rPr>
          <w:rFonts w:cs="Times New Roman"/>
        </w:rPr>
        <w:t>Or are we to give David Bowi</w:t>
      </w:r>
      <w:r w:rsidR="008E1AA1" w:rsidRPr="00A245B9">
        <w:rPr>
          <w:rFonts w:cs="Times New Roman"/>
        </w:rPr>
        <w:t>e</w:t>
      </w:r>
      <w:ins w:id="47" w:author="Jessica Tebo [2]" w:date="2022-01-12T08:36:00Z">
        <w:r w:rsidR="00D916D1">
          <w:rPr>
            <w:rFonts w:cs="Times New Roman"/>
          </w:rPr>
          <w:t xml:space="preserve"> the</w:t>
        </w:r>
      </w:ins>
      <w:r w:rsidR="008E1AA1" w:rsidRPr="00A245B9">
        <w:rPr>
          <w:rFonts w:cs="Times New Roman"/>
        </w:rPr>
        <w:t xml:space="preserve"> legitimacy of personhood when he</w:t>
      </w:r>
      <w:r w:rsidR="00AA0E15" w:rsidRPr="00A245B9">
        <w:rPr>
          <w:rFonts w:cs="Times New Roman"/>
        </w:rPr>
        <w:t>’</w:t>
      </w:r>
      <w:r w:rsidR="008E1AA1" w:rsidRPr="00A245B9">
        <w:rPr>
          <w:rFonts w:cs="Times New Roman"/>
        </w:rPr>
        <w:t>s in use (</w:t>
      </w:r>
      <w:r w:rsidRPr="00A245B9">
        <w:rPr>
          <w:rFonts w:cs="Times New Roman"/>
        </w:rPr>
        <w:t xml:space="preserve">as it were), since in that capacity he gives interviews, expresses beliefs, offers thoughts? </w:t>
      </w:r>
      <w:r w:rsidR="006E0B4E" w:rsidRPr="00A245B9">
        <w:rPr>
          <w:rFonts w:cs="Times New Roman"/>
        </w:rPr>
        <w:t>Are these beliefs and thoughts different to Jones</w:t>
      </w:r>
      <w:r w:rsidR="00AA0E15" w:rsidRPr="00A245B9">
        <w:rPr>
          <w:rFonts w:cs="Times New Roman"/>
        </w:rPr>
        <w:t>’</w:t>
      </w:r>
      <w:r w:rsidR="006E0B4E" w:rsidRPr="00A245B9">
        <w:rPr>
          <w:rFonts w:cs="Times New Roman"/>
        </w:rPr>
        <w:t xml:space="preserve">s? </w:t>
      </w:r>
      <w:r w:rsidRPr="00A245B9">
        <w:rPr>
          <w:rFonts w:cs="Times New Roman"/>
        </w:rPr>
        <w:t>Is the man who tells a dumb joke to camera in an outtake posted on YouT</w:t>
      </w:r>
      <w:r w:rsidR="008E1AA1" w:rsidRPr="00A245B9">
        <w:rPr>
          <w:rFonts w:cs="Times New Roman"/>
        </w:rPr>
        <w:t>ube David Bowie (he</w:t>
      </w:r>
      <w:r w:rsidR="00AA0E15" w:rsidRPr="00A245B9">
        <w:rPr>
          <w:rFonts w:cs="Times New Roman"/>
        </w:rPr>
        <w:t>’</w:t>
      </w:r>
      <w:r w:rsidR="008E1AA1" w:rsidRPr="00A245B9">
        <w:rPr>
          <w:rFonts w:cs="Times New Roman"/>
        </w:rPr>
        <w:t>s on camera</w:t>
      </w:r>
      <w:r w:rsidR="00193A1D" w:rsidRPr="00A245B9">
        <w:rPr>
          <w:rFonts w:cs="Times New Roman"/>
        </w:rPr>
        <w:t>!</w:t>
      </w:r>
      <w:r w:rsidRPr="00A245B9">
        <w:rPr>
          <w:rFonts w:cs="Times New Roman"/>
        </w:rPr>
        <w:t>) or David Jones (it</w:t>
      </w:r>
      <w:r w:rsidR="00AA0E15" w:rsidRPr="00A245B9">
        <w:rPr>
          <w:rFonts w:cs="Times New Roman"/>
        </w:rPr>
        <w:t>’</w:t>
      </w:r>
      <w:r w:rsidRPr="00A245B9">
        <w:rPr>
          <w:rFonts w:cs="Times New Roman"/>
        </w:rPr>
        <w:t xml:space="preserve">s </w:t>
      </w:r>
      <w:r w:rsidR="002C1402" w:rsidRPr="00A245B9">
        <w:rPr>
          <w:rFonts w:cs="Times New Roman"/>
        </w:rPr>
        <w:t>a personal moment</w:t>
      </w:r>
      <w:r w:rsidR="00193A1D" w:rsidRPr="00A245B9">
        <w:rPr>
          <w:rFonts w:cs="Times New Roman"/>
        </w:rPr>
        <w:t>!</w:t>
      </w:r>
      <w:r w:rsidRPr="00A245B9">
        <w:rPr>
          <w:rFonts w:cs="Times New Roman"/>
        </w:rPr>
        <w:t>)?</w:t>
      </w:r>
    </w:p>
    <w:p w14:paraId="39C25E37" w14:textId="77777777" w:rsidR="00A245B9" w:rsidRDefault="008E1AA1" w:rsidP="00A245B9">
      <w:pPr>
        <w:spacing w:line="480" w:lineRule="auto"/>
        <w:ind w:firstLine="720"/>
        <w:rPr>
          <w:rFonts w:cs="Times New Roman"/>
        </w:rPr>
      </w:pPr>
      <w:r w:rsidRPr="00A245B9">
        <w:rPr>
          <w:rFonts w:cs="Times New Roman"/>
        </w:rPr>
        <w:t xml:space="preserve">All of which is to say that thinking of </w:t>
      </w:r>
      <w:r w:rsidR="00AA0E15" w:rsidRPr="00A245B9">
        <w:rPr>
          <w:rFonts w:cs="Times New Roman"/>
        </w:rPr>
        <w:t>“</w:t>
      </w:r>
      <w:r w:rsidRPr="00A245B9">
        <w:rPr>
          <w:rFonts w:cs="Times New Roman"/>
        </w:rPr>
        <w:t>David Bowie</w:t>
      </w:r>
      <w:r w:rsidR="00AA0E15" w:rsidRPr="00A245B9">
        <w:rPr>
          <w:rFonts w:cs="Times New Roman"/>
        </w:rPr>
        <w:t>”</w:t>
      </w:r>
      <w:r w:rsidRPr="00A245B9">
        <w:rPr>
          <w:rFonts w:cs="Times New Roman"/>
        </w:rPr>
        <w:t xml:space="preserve"> as the ultimate piece of performance art by David Jones, performed so well that </w:t>
      </w:r>
      <w:r w:rsidR="00AA0E15" w:rsidRPr="00A245B9">
        <w:rPr>
          <w:rFonts w:cs="Times New Roman"/>
        </w:rPr>
        <w:t>“</w:t>
      </w:r>
      <w:r w:rsidRPr="00A245B9">
        <w:rPr>
          <w:rFonts w:cs="Times New Roman"/>
        </w:rPr>
        <w:t>he</w:t>
      </w:r>
      <w:r w:rsidR="00AA0E15" w:rsidRPr="00A245B9">
        <w:rPr>
          <w:rFonts w:cs="Times New Roman"/>
        </w:rPr>
        <w:t>”</w:t>
      </w:r>
      <w:r w:rsidRPr="00A245B9">
        <w:rPr>
          <w:rFonts w:cs="Times New Roman"/>
        </w:rPr>
        <w:t xml:space="preserve"> appears to have become a fully extant being in his own right,</w:t>
      </w:r>
      <w:r w:rsidR="00C9518B" w:rsidRPr="00A245B9">
        <w:rPr>
          <w:rFonts w:cs="Times New Roman"/>
        </w:rPr>
        <w:t xml:space="preserve"> </w:t>
      </w:r>
      <w:r w:rsidRPr="00A245B9">
        <w:rPr>
          <w:rFonts w:cs="Times New Roman"/>
        </w:rPr>
        <w:t>raises fundamental questions about the nature of identity, and of personae</w:t>
      </w:r>
      <w:r w:rsidR="00193A1D" w:rsidRPr="00A245B9">
        <w:rPr>
          <w:rFonts w:cs="Times New Roman"/>
        </w:rPr>
        <w:t xml:space="preserve">. </w:t>
      </w:r>
      <w:r w:rsidRPr="00A245B9">
        <w:rPr>
          <w:rFonts w:cs="Times New Roman"/>
        </w:rPr>
        <w:t>At what point does a persona become an identity, and to what extent is an identity a persona? Bowie</w:t>
      </w:r>
      <w:r w:rsidR="00AA0E15" w:rsidRPr="00A245B9">
        <w:rPr>
          <w:rFonts w:cs="Times New Roman"/>
        </w:rPr>
        <w:t>’</w:t>
      </w:r>
      <w:r w:rsidRPr="00A245B9">
        <w:rPr>
          <w:rFonts w:cs="Times New Roman"/>
        </w:rPr>
        <w:t xml:space="preserve">s </w:t>
      </w:r>
      <w:r w:rsidR="00AA0E15" w:rsidRPr="00A245B9">
        <w:rPr>
          <w:rFonts w:cs="Times New Roman"/>
        </w:rPr>
        <w:t>“</w:t>
      </w:r>
      <w:r w:rsidRPr="00A245B9">
        <w:rPr>
          <w:rFonts w:cs="Times New Roman"/>
        </w:rPr>
        <w:t>Bowie</w:t>
      </w:r>
      <w:r w:rsidR="00AA0E15" w:rsidRPr="00A245B9">
        <w:rPr>
          <w:rFonts w:cs="Times New Roman"/>
        </w:rPr>
        <w:t>”</w:t>
      </w:r>
      <w:r w:rsidRPr="00A245B9">
        <w:rPr>
          <w:rFonts w:cs="Times New Roman"/>
        </w:rPr>
        <w:t xml:space="preserve"> persona asks this not in the tedious </w:t>
      </w:r>
      <w:r w:rsidRPr="00A245B9">
        <w:rPr>
          <w:rFonts w:cs="Times New Roman"/>
        </w:rPr>
        <w:lastRenderedPageBreak/>
        <w:t>postmodern sense that invokes discourse, performativity, the absence of essential self, etc., etc., but in a concrete sense that extends Enlightenment questions about identity until they very nearly snap.</w:t>
      </w:r>
    </w:p>
    <w:p w14:paraId="0E509E72" w14:textId="10B98F7D" w:rsidR="00B51615" w:rsidRPr="00A245B9" w:rsidRDefault="008E1AA1" w:rsidP="00A245B9">
      <w:pPr>
        <w:spacing w:line="480" w:lineRule="auto"/>
        <w:ind w:firstLine="720"/>
        <w:rPr>
          <w:rFonts w:cs="Times New Roman"/>
        </w:rPr>
      </w:pPr>
      <w:r w:rsidRPr="00A245B9">
        <w:rPr>
          <w:rFonts w:cs="Times New Roman"/>
        </w:rPr>
        <w:t>In fact, one might argu</w:t>
      </w:r>
      <w:r w:rsidR="006E0B4E" w:rsidRPr="00A245B9">
        <w:rPr>
          <w:rFonts w:cs="Times New Roman"/>
        </w:rPr>
        <w:t>e that he does make them snap</w:t>
      </w:r>
      <w:del w:id="48" w:author="Jessica Tebo [2]" w:date="2022-01-12T08:54:00Z">
        <w:r w:rsidR="006E0B4E" w:rsidRPr="00A245B9" w:rsidDel="00D916D1">
          <w:rPr>
            <w:rFonts w:cs="Times New Roman"/>
          </w:rPr>
          <w:delText>,</w:delText>
        </w:r>
      </w:del>
      <w:r w:rsidRPr="00A245B9">
        <w:rPr>
          <w:rFonts w:cs="Times New Roman"/>
        </w:rPr>
        <w:t xml:space="preserve"> but </w:t>
      </w:r>
      <w:r w:rsidR="006E0B4E" w:rsidRPr="00A245B9">
        <w:rPr>
          <w:rFonts w:cs="Times New Roman"/>
        </w:rPr>
        <w:t>in</w:t>
      </w:r>
      <w:r w:rsidRPr="00A245B9">
        <w:rPr>
          <w:rFonts w:cs="Times New Roman"/>
        </w:rPr>
        <w:t xml:space="preserve"> the experiences</w:t>
      </w:r>
      <w:r w:rsidR="00193A1D" w:rsidRPr="00A245B9">
        <w:rPr>
          <w:rFonts w:cs="Times New Roman"/>
        </w:rPr>
        <w:t xml:space="preserve"> of</w:t>
      </w:r>
      <w:r w:rsidRPr="00A245B9">
        <w:rPr>
          <w:rFonts w:cs="Times New Roman"/>
        </w:rPr>
        <w:t xml:space="preserve"> his real life rather than on stage</w:t>
      </w:r>
      <w:r w:rsidR="00193A1D" w:rsidRPr="00A245B9">
        <w:rPr>
          <w:rFonts w:cs="Times New Roman"/>
        </w:rPr>
        <w:t xml:space="preserve">. </w:t>
      </w:r>
      <w:r w:rsidR="00A54C67" w:rsidRPr="00A245B9">
        <w:rPr>
          <w:rFonts w:cs="Times New Roman"/>
        </w:rPr>
        <w:t xml:space="preserve">Having separated </w:t>
      </w:r>
      <w:r w:rsidR="0009083D" w:rsidRPr="00A245B9">
        <w:rPr>
          <w:rFonts w:cs="Times New Roman"/>
        </w:rPr>
        <w:t xml:space="preserve">man from person, </w:t>
      </w:r>
      <w:r w:rsidR="00A54C67" w:rsidRPr="00A245B9">
        <w:rPr>
          <w:rFonts w:cs="Times New Roman"/>
        </w:rPr>
        <w:t>Locke remains preoccupied by the question</w:t>
      </w:r>
      <w:r w:rsidR="00B51615" w:rsidRPr="00A245B9">
        <w:rPr>
          <w:rFonts w:cs="Times New Roman"/>
          <w:color w:val="000000"/>
        </w:rPr>
        <w:t xml:space="preserve"> of what </w:t>
      </w:r>
      <w:r w:rsidR="00A54C67" w:rsidRPr="00A245B9">
        <w:rPr>
          <w:rFonts w:cs="Times New Roman"/>
          <w:color w:val="000000"/>
        </w:rPr>
        <w:t>precisely makes</w:t>
      </w:r>
      <w:r w:rsidR="00B51615" w:rsidRPr="00A245B9">
        <w:rPr>
          <w:rFonts w:cs="Times New Roman"/>
          <w:color w:val="000000"/>
        </w:rPr>
        <w:t xml:space="preserve"> a person</w:t>
      </w:r>
      <w:r w:rsidR="00A54C67" w:rsidRPr="00A245B9">
        <w:rPr>
          <w:rFonts w:cs="Times New Roman"/>
          <w:color w:val="000000"/>
        </w:rPr>
        <w:t xml:space="preserve"> a person</w:t>
      </w:r>
      <w:r w:rsidR="00B51615" w:rsidRPr="00A245B9">
        <w:rPr>
          <w:rFonts w:cs="Times New Roman"/>
          <w:color w:val="000000"/>
        </w:rPr>
        <w:t>:</w:t>
      </w:r>
    </w:p>
    <w:p w14:paraId="03ED9AA7" w14:textId="79CCD8BD" w:rsidR="008D756D" w:rsidRPr="00A245B9" w:rsidRDefault="00B51615" w:rsidP="00E45F3C">
      <w:pPr>
        <w:spacing w:line="480" w:lineRule="auto"/>
        <w:ind w:left="720"/>
        <w:rPr>
          <w:rFonts w:eastAsiaTheme="minorHAnsi" w:cs="Times New Roman"/>
          <w:color w:val="000000"/>
          <w:lang w:val="en-US"/>
        </w:rPr>
      </w:pPr>
      <w:r w:rsidRPr="00A245B9">
        <w:rPr>
          <w:rFonts w:eastAsiaTheme="minorHAnsi" w:cs="Times New Roman"/>
          <w:color w:val="000000"/>
          <w:lang w:val="en-US"/>
        </w:rPr>
        <w:t>[I]t is plain, consciousness, as far as ever it can be extended – should it be to ages past – unites existences and actions very remote in time into the same person</w:t>
      </w:r>
      <w:r w:rsidR="00912C5E"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912C5E" w:rsidRPr="00A245B9">
        <w:rPr>
          <w:rFonts w:eastAsiaTheme="minorHAnsi" w:cs="Times New Roman"/>
          <w:color w:val="000000"/>
          <w:lang w:val="en-US"/>
        </w:rPr>
        <w:t xml:space="preserve"> </w:t>
      </w:r>
      <w:r w:rsidRPr="00A245B9">
        <w:rPr>
          <w:rFonts w:eastAsiaTheme="minorHAnsi" w:cs="Times New Roman"/>
          <w:color w:val="000000"/>
          <w:lang w:val="en-US"/>
        </w:rPr>
        <w:t>so that whatever has the consciousness of present and past actions, is the same person to whom they both belong.</w:t>
      </w:r>
      <w:r w:rsidR="00912C5E"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 xml:space="preserve">. </w:t>
      </w:r>
      <w:proofErr w:type="gramStart"/>
      <w:r w:rsidRPr="00A245B9">
        <w:rPr>
          <w:rFonts w:eastAsiaTheme="minorHAnsi" w:cs="Times New Roman"/>
          <w:color w:val="000000"/>
          <w:lang w:val="en-US"/>
        </w:rPr>
        <w:t>But yet</w:t>
      </w:r>
      <w:proofErr w:type="gramEnd"/>
      <w:r w:rsidRPr="00A245B9">
        <w:rPr>
          <w:rFonts w:eastAsiaTheme="minorHAnsi" w:cs="Times New Roman"/>
          <w:color w:val="000000"/>
          <w:lang w:val="en-US"/>
        </w:rPr>
        <w:t xml:space="preserve"> possibly it will still be </w:t>
      </w:r>
      <w:del w:id="49" w:author="Jessica Tebo" w:date="2021-11-15T16:49:00Z">
        <w:r w:rsidRPr="00A245B9" w:rsidDel="003B0158">
          <w:rPr>
            <w:rFonts w:eastAsiaTheme="minorHAnsi" w:cs="Times New Roman"/>
            <w:color w:val="000000"/>
            <w:lang w:val="en-US"/>
          </w:rPr>
          <w:delText>objected,–</w:delText>
        </w:r>
      </w:del>
      <w:ins w:id="50" w:author="Jessica Tebo" w:date="2021-11-15T16:49:00Z">
        <w:r w:rsidR="003B0158" w:rsidRPr="00A245B9">
          <w:rPr>
            <w:rFonts w:eastAsiaTheme="minorHAnsi" w:cs="Times New Roman"/>
            <w:color w:val="000000"/>
            <w:lang w:val="en-US"/>
          </w:rPr>
          <w:t>objected, –</w:t>
        </w:r>
      </w:ins>
      <w:r w:rsidRPr="00A245B9">
        <w:rPr>
          <w:rFonts w:eastAsiaTheme="minorHAnsi" w:cs="Times New Roman"/>
          <w:color w:val="000000"/>
          <w:lang w:val="en-US"/>
        </w:rPr>
        <w:t>Suppose I wholly lose the memory of some parts of my life, beyond a possibility of retrieving them, so that perhaps I shall never be conscious of them again; yet am I not the same person that did those actions, had those thoughts that I once was conscious of, though I have now forgot</w:t>
      </w:r>
      <w:r w:rsidR="008D756D" w:rsidRPr="00A245B9">
        <w:rPr>
          <w:rFonts w:eastAsiaTheme="minorHAnsi" w:cs="Times New Roman"/>
          <w:color w:val="000000"/>
          <w:lang w:val="en-US"/>
        </w:rPr>
        <w:t xml:space="preserve"> them</w:t>
      </w:r>
      <w:r w:rsidRPr="00A245B9">
        <w:rPr>
          <w:rFonts w:eastAsiaTheme="minorHAnsi" w:cs="Times New Roman"/>
          <w:color w:val="000000"/>
          <w:lang w:val="en-US"/>
        </w:rPr>
        <w:t>? To which I answer, that</w:t>
      </w:r>
      <w:r w:rsidR="00912C5E"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912C5E" w:rsidRPr="00A245B9">
        <w:rPr>
          <w:rFonts w:eastAsiaTheme="minorHAnsi" w:cs="Times New Roman"/>
          <w:color w:val="000000"/>
          <w:lang w:val="en-US"/>
        </w:rPr>
        <w:t xml:space="preserve"> </w:t>
      </w:r>
      <w:r w:rsidRPr="00A245B9">
        <w:rPr>
          <w:rFonts w:eastAsiaTheme="minorHAnsi" w:cs="Times New Roman"/>
          <w:color w:val="000000"/>
          <w:lang w:val="en-US"/>
        </w:rPr>
        <w:t>if it be possible for the same man to have distinct incommunicable consciousness at different times, it is past doubt the same man would at different times make differe</w:t>
      </w:r>
      <w:r w:rsidR="005C46F4" w:rsidRPr="00A245B9">
        <w:rPr>
          <w:rFonts w:eastAsiaTheme="minorHAnsi" w:cs="Times New Roman"/>
          <w:color w:val="000000"/>
          <w:lang w:val="en-US"/>
        </w:rPr>
        <w:t>nt persons.</w:t>
      </w:r>
      <w:r w:rsidR="001014DA" w:rsidRPr="00A245B9">
        <w:rPr>
          <w:rFonts w:eastAsiaTheme="minorHAnsi" w:cs="Times New Roman"/>
          <w:color w:val="000000"/>
          <w:lang w:val="en-US"/>
        </w:rPr>
        <w:t xml:space="preserve"> </w:t>
      </w:r>
      <w:r w:rsidRPr="00A245B9">
        <w:rPr>
          <w:rFonts w:eastAsiaTheme="minorHAnsi" w:cs="Times New Roman"/>
          <w:color w:val="000000"/>
          <w:lang w:val="en-US"/>
        </w:rPr>
        <w:t>(</w:t>
      </w:r>
      <w:r w:rsidR="00A245B9">
        <w:rPr>
          <w:rFonts w:eastAsiaTheme="minorHAnsi" w:cs="Times New Roman"/>
          <w:color w:val="000000"/>
          <w:lang w:val="en-US"/>
        </w:rPr>
        <w:t>2</w:t>
      </w:r>
      <w:r w:rsidRPr="00A245B9">
        <w:rPr>
          <w:rFonts w:eastAsiaTheme="minorHAnsi" w:cs="Times New Roman"/>
          <w:color w:val="000000"/>
          <w:lang w:val="en-US"/>
        </w:rPr>
        <w:t>.27.9</w:t>
      </w:r>
      <w:r w:rsidR="00C0378A" w:rsidRPr="00A245B9">
        <w:rPr>
          <w:rFonts w:eastAsiaTheme="minorHAnsi" w:cs="Times New Roman"/>
          <w:color w:val="000000"/>
          <w:lang w:val="en-US"/>
        </w:rPr>
        <w:t>–</w:t>
      </w:r>
      <w:r w:rsidRPr="00A245B9">
        <w:rPr>
          <w:rFonts w:eastAsiaTheme="minorHAnsi" w:cs="Times New Roman"/>
          <w:color w:val="000000"/>
          <w:lang w:val="en-US"/>
        </w:rPr>
        <w:t>20)</w:t>
      </w:r>
    </w:p>
    <w:p w14:paraId="776CFB01" w14:textId="40ED674F" w:rsidR="00A245B9" w:rsidRDefault="008D756D" w:rsidP="00C028CC">
      <w:pPr>
        <w:tabs>
          <w:tab w:val="left" w:pos="450"/>
        </w:tabs>
        <w:spacing w:line="480" w:lineRule="auto"/>
        <w:rPr>
          <w:rFonts w:cs="Times New Roman"/>
        </w:rPr>
      </w:pPr>
      <w:r w:rsidRPr="00A245B9">
        <w:rPr>
          <w:rFonts w:eastAsiaTheme="minorHAnsi" w:cs="Times New Roman"/>
          <w:color w:val="000000"/>
          <w:lang w:val="en-US"/>
        </w:rPr>
        <w:t>In other words, for Locke</w:t>
      </w:r>
      <w:ins w:id="51" w:author="Jessica Tebo [2]" w:date="2022-01-12T08:55:00Z">
        <w:r w:rsidR="00D916D1">
          <w:rPr>
            <w:rFonts w:eastAsiaTheme="minorHAnsi" w:cs="Times New Roman"/>
            <w:color w:val="000000"/>
            <w:lang w:val="en-US"/>
          </w:rPr>
          <w:t>,</w:t>
        </w:r>
      </w:ins>
      <w:r w:rsidRPr="00A245B9">
        <w:rPr>
          <w:rFonts w:eastAsiaTheme="minorHAnsi" w:cs="Times New Roman"/>
          <w:color w:val="000000"/>
          <w:lang w:val="en-US"/>
        </w:rPr>
        <w:t xml:space="preserve"> if a man has no memory of a part of his life, then during that part he was, quite literally, not himself. </w:t>
      </w:r>
      <w:r w:rsidR="00A54C67" w:rsidRPr="00A245B9">
        <w:rPr>
          <w:rFonts w:cs="Times New Roman"/>
        </w:rPr>
        <w:t>Bowie may be the only public figure to offer an oppor</w:t>
      </w:r>
      <w:r w:rsidR="00193A1D" w:rsidRPr="00A245B9">
        <w:rPr>
          <w:rFonts w:cs="Times New Roman"/>
        </w:rPr>
        <w:t>t</w:t>
      </w:r>
      <w:r w:rsidR="00A54C67" w:rsidRPr="00A245B9">
        <w:rPr>
          <w:rFonts w:cs="Times New Roman"/>
        </w:rPr>
        <w:t>unity to consider the real-life implications of this philosophy</w:t>
      </w:r>
      <w:r w:rsidR="00193A1D" w:rsidRPr="00A245B9">
        <w:rPr>
          <w:rFonts w:cs="Times New Roman"/>
        </w:rPr>
        <w:t>.</w:t>
      </w:r>
    </w:p>
    <w:p w14:paraId="763B8947" w14:textId="2E10D20E" w:rsidR="00193A1D" w:rsidRPr="00A245B9" w:rsidRDefault="00A245B9" w:rsidP="00C028CC">
      <w:pPr>
        <w:tabs>
          <w:tab w:val="left" w:pos="450"/>
        </w:tabs>
        <w:spacing w:line="480" w:lineRule="auto"/>
        <w:rPr>
          <w:rFonts w:cs="Times New Roman"/>
        </w:rPr>
      </w:pPr>
      <w:r>
        <w:rPr>
          <w:rFonts w:cs="Times New Roman"/>
        </w:rPr>
        <w:tab/>
      </w:r>
      <w:r w:rsidR="00CB3404" w:rsidRPr="00A245B9">
        <w:rPr>
          <w:rFonts w:cs="Times New Roman"/>
        </w:rPr>
        <w:t>It</w:t>
      </w:r>
      <w:r w:rsidR="00AA0E15" w:rsidRPr="00A245B9">
        <w:rPr>
          <w:rFonts w:cs="Times New Roman"/>
        </w:rPr>
        <w:t>’</w:t>
      </w:r>
      <w:r w:rsidR="00CB3404" w:rsidRPr="00A245B9">
        <w:rPr>
          <w:rFonts w:cs="Times New Roman"/>
        </w:rPr>
        <w:t>s well known that for Bowie (and Jones)</w:t>
      </w:r>
      <w:r w:rsidR="00193A1D" w:rsidRPr="00A245B9">
        <w:rPr>
          <w:rFonts w:cs="Times New Roman"/>
        </w:rPr>
        <w:t xml:space="preserve"> </w:t>
      </w:r>
      <w:r w:rsidR="00CB3404" w:rsidRPr="00A245B9">
        <w:rPr>
          <w:rFonts w:cs="Times New Roman"/>
        </w:rPr>
        <w:t>the 1970s wer</w:t>
      </w:r>
      <w:r w:rsidR="00A54C67" w:rsidRPr="00A245B9">
        <w:rPr>
          <w:rFonts w:cs="Times New Roman"/>
        </w:rPr>
        <w:t>e a whirlwind of heavy drug use</w:t>
      </w:r>
      <w:r w:rsidR="00CB3404" w:rsidRPr="00A245B9">
        <w:rPr>
          <w:rFonts w:cs="Times New Roman"/>
        </w:rPr>
        <w:t>.</w:t>
      </w:r>
      <w:r w:rsidR="00AF7821" w:rsidRPr="00A245B9">
        <w:rPr>
          <w:rFonts w:cs="Times New Roman"/>
          <w:vertAlign w:val="superscript"/>
        </w:rPr>
        <w:endnoteReference w:id="15"/>
      </w:r>
      <w:r w:rsidR="00AF7821" w:rsidRPr="00A245B9">
        <w:rPr>
          <w:rFonts w:cs="Times New Roman"/>
        </w:rPr>
        <w:t xml:space="preserve"> </w:t>
      </w:r>
      <w:r w:rsidR="00A54C67" w:rsidRPr="00A245B9">
        <w:rPr>
          <w:rFonts w:cs="Times New Roman"/>
        </w:rPr>
        <w:t>One result</w:t>
      </w:r>
      <w:r w:rsidR="00CB3404" w:rsidRPr="00A245B9">
        <w:rPr>
          <w:rFonts w:cs="Times New Roman"/>
        </w:rPr>
        <w:t xml:space="preserve"> of this excess was that it left </w:t>
      </w:r>
      <w:r w:rsidR="00193A1D" w:rsidRPr="00A245B9">
        <w:rPr>
          <w:rFonts w:cs="Times New Roman"/>
        </w:rPr>
        <w:t>him</w:t>
      </w:r>
      <w:r w:rsidR="00CB3404" w:rsidRPr="00A245B9">
        <w:rPr>
          <w:rFonts w:cs="Times New Roman"/>
        </w:rPr>
        <w:t xml:space="preserve"> with what he described as </w:t>
      </w:r>
      <w:r w:rsidR="00AA0E15" w:rsidRPr="00A245B9">
        <w:rPr>
          <w:rFonts w:cs="Times New Roman"/>
        </w:rPr>
        <w:t>“</w:t>
      </w:r>
      <w:r w:rsidR="00CB3404" w:rsidRPr="00A245B9">
        <w:rPr>
          <w:rFonts w:cs="Times New Roman"/>
        </w:rPr>
        <w:t>incredible losses of memory.</w:t>
      </w:r>
      <w:r w:rsidR="00912C5E" w:rsidRPr="00A245B9">
        <w:rPr>
          <w:rFonts w:cs="Times New Roman"/>
        </w:rPr>
        <w:t xml:space="preserve"> </w:t>
      </w:r>
      <w:r w:rsidR="00CB3404" w:rsidRPr="00A245B9">
        <w:rPr>
          <w:rFonts w:cs="Times New Roman"/>
        </w:rPr>
        <w:t>.</w:t>
      </w:r>
      <w:r w:rsidR="00E45F3C" w:rsidRPr="00A245B9">
        <w:rPr>
          <w:rFonts w:cs="Times New Roman"/>
        </w:rPr>
        <w:t xml:space="preserve"> </w:t>
      </w:r>
      <w:r w:rsidR="00CB3404" w:rsidRPr="00A245B9">
        <w:rPr>
          <w:rFonts w:cs="Times New Roman"/>
        </w:rPr>
        <w:t>.</w:t>
      </w:r>
      <w:r w:rsidR="00E45F3C" w:rsidRPr="00A245B9">
        <w:rPr>
          <w:rFonts w:cs="Times New Roman"/>
        </w:rPr>
        <w:t xml:space="preserve"> </w:t>
      </w:r>
      <w:r w:rsidR="00CB3404" w:rsidRPr="00A245B9">
        <w:rPr>
          <w:rFonts w:cs="Times New Roman"/>
        </w:rPr>
        <w:t>.</w:t>
      </w:r>
      <w:r w:rsidR="00193A1D" w:rsidRPr="00A245B9">
        <w:rPr>
          <w:rFonts w:cs="Times New Roman"/>
        </w:rPr>
        <w:t xml:space="preserve"> </w:t>
      </w:r>
      <w:r w:rsidR="00CB3404" w:rsidRPr="00A245B9">
        <w:rPr>
          <w:rFonts w:cs="Times New Roman"/>
        </w:rPr>
        <w:t xml:space="preserve">Whole </w:t>
      </w:r>
      <w:r w:rsidR="00CB3404" w:rsidRPr="00A245B9">
        <w:rPr>
          <w:rFonts w:cs="Times New Roman"/>
          <w:i/>
        </w:rPr>
        <w:t>chunks</w:t>
      </w:r>
      <w:r w:rsidR="00CB3404" w:rsidRPr="00A245B9">
        <w:rPr>
          <w:rFonts w:cs="Times New Roman"/>
        </w:rPr>
        <w:t xml:space="preserve"> of my life.</w:t>
      </w:r>
      <w:r w:rsidR="006F38BE" w:rsidRPr="00A245B9">
        <w:rPr>
          <w:rFonts w:cs="Times New Roman"/>
        </w:rPr>
        <w:t xml:space="preserve"> </w:t>
      </w:r>
      <w:r w:rsidR="006F38BE" w:rsidRPr="00A245B9">
        <w:rPr>
          <w:rFonts w:eastAsiaTheme="minorHAnsi" w:cs="Times New Roman"/>
          <w:color w:val="333333"/>
          <w:shd w:val="clear" w:color="auto" w:fill="FFFFFF"/>
          <w:lang w:val="en-US"/>
        </w:rPr>
        <w:t>I can</w:t>
      </w:r>
      <w:r w:rsidR="00AA0E15" w:rsidRPr="00A245B9">
        <w:rPr>
          <w:rFonts w:eastAsiaTheme="minorHAnsi" w:cs="Times New Roman"/>
          <w:color w:val="333333"/>
          <w:shd w:val="clear" w:color="auto" w:fill="FFFFFF"/>
          <w:lang w:val="en-US"/>
        </w:rPr>
        <w:t>’</w:t>
      </w:r>
      <w:r w:rsidR="006F38BE" w:rsidRPr="00A245B9">
        <w:rPr>
          <w:rFonts w:eastAsiaTheme="minorHAnsi" w:cs="Times New Roman"/>
          <w:color w:val="333333"/>
          <w:shd w:val="clear" w:color="auto" w:fill="FFFFFF"/>
          <w:lang w:val="en-US"/>
        </w:rPr>
        <w:t xml:space="preserve">t remember, for </w:t>
      </w:r>
      <w:r w:rsidR="006F38BE" w:rsidRPr="00A245B9">
        <w:rPr>
          <w:rFonts w:eastAsiaTheme="minorHAnsi" w:cs="Times New Roman"/>
          <w:color w:val="333333"/>
          <w:shd w:val="clear" w:color="auto" w:fill="FFFFFF"/>
          <w:lang w:val="en-US"/>
        </w:rPr>
        <w:lastRenderedPageBreak/>
        <w:t>instance, any</w:t>
      </w:r>
      <m:oMath>
        <m:r>
          <w:ins w:id="52" w:author="Jessica Tebo [2]" w:date="2022-01-12T08:56:00Z">
            <w:rPr>
              <w:rFonts w:ascii="Cambria Math" w:hAnsi="Cambria Math" w:cs="Times New Roman"/>
            </w:rPr>
            <m:t>—</m:t>
          </w:ins>
        </m:r>
      </m:oMath>
      <w:del w:id="53" w:author="Jessica Tebo [2]" w:date="2022-01-12T08:56:00Z">
        <w:r w:rsidR="006F38BE" w:rsidRPr="00A245B9" w:rsidDel="00D916D1">
          <w:rPr>
            <w:rFonts w:eastAsiaTheme="minorHAnsi" w:cs="Times New Roman"/>
            <w:color w:val="333333"/>
            <w:shd w:val="clear" w:color="auto" w:fill="FFFFFF"/>
            <w:lang w:val="en-US"/>
          </w:rPr>
          <w:delText xml:space="preserve"> </w:delText>
        </w:r>
        <w:r w:rsidR="00A53C84" w:rsidRPr="00A245B9" w:rsidDel="00D916D1">
          <w:rPr>
            <w:rFonts w:eastAsiaTheme="minorHAnsi" w:cs="Times New Roman"/>
            <w:color w:val="333333"/>
            <w:shd w:val="clear" w:color="auto" w:fill="FFFFFF"/>
            <w:lang w:val="en-US"/>
          </w:rPr>
          <w:delText>–</w:delText>
        </w:r>
        <w:r w:rsidR="006F38BE" w:rsidRPr="00A245B9" w:rsidDel="00D916D1">
          <w:rPr>
            <w:rFonts w:eastAsiaTheme="minorHAnsi" w:cs="Times New Roman"/>
            <w:color w:val="333333"/>
            <w:shd w:val="clear" w:color="auto" w:fill="FFFFFF"/>
            <w:lang w:val="en-US"/>
          </w:rPr>
          <w:delText> </w:delText>
        </w:r>
      </w:del>
      <w:r w:rsidR="006F38BE" w:rsidRPr="00A245B9">
        <w:rPr>
          <w:rFonts w:eastAsiaTheme="minorHAnsi" w:cs="Times New Roman"/>
          <w:i/>
          <w:iCs/>
          <w:color w:val="333333"/>
          <w:lang w:val="en-US"/>
        </w:rPr>
        <w:t>any</w:t>
      </w:r>
      <m:oMath>
        <m:r>
          <w:ins w:id="54" w:author="Jessica Tebo [2]" w:date="2022-01-12T08:56:00Z">
            <w:rPr>
              <w:rFonts w:ascii="Cambria Math" w:hAnsi="Cambria Math" w:cs="Times New Roman"/>
            </w:rPr>
            <m:t>—</m:t>
          </w:ins>
        </m:r>
      </m:oMath>
      <w:del w:id="55" w:author="Jessica Tebo [2]" w:date="2022-01-12T08:56:00Z">
        <w:r w:rsidR="006F38BE" w:rsidRPr="00A245B9" w:rsidDel="00D916D1">
          <w:rPr>
            <w:rFonts w:eastAsiaTheme="minorHAnsi" w:cs="Times New Roman"/>
            <w:color w:val="333333"/>
            <w:shd w:val="clear" w:color="auto" w:fill="FFFFFF"/>
            <w:lang w:val="en-US"/>
          </w:rPr>
          <w:delText> </w:delText>
        </w:r>
        <w:r w:rsidR="00A53C84" w:rsidRPr="00A245B9" w:rsidDel="00D916D1">
          <w:rPr>
            <w:rFonts w:eastAsiaTheme="minorHAnsi" w:cs="Times New Roman"/>
            <w:color w:val="333333"/>
            <w:shd w:val="clear" w:color="auto" w:fill="FFFFFF"/>
            <w:lang w:val="en-US"/>
          </w:rPr>
          <w:delText>–</w:delText>
        </w:r>
        <w:r w:rsidR="006F38BE" w:rsidRPr="00A245B9" w:rsidDel="00D916D1">
          <w:rPr>
            <w:rFonts w:eastAsiaTheme="minorHAnsi" w:cs="Times New Roman"/>
            <w:color w:val="333333"/>
            <w:shd w:val="clear" w:color="auto" w:fill="FFFFFF"/>
            <w:lang w:val="en-US"/>
          </w:rPr>
          <w:delText xml:space="preserve"> </w:delText>
        </w:r>
      </w:del>
      <w:r w:rsidR="006F38BE" w:rsidRPr="00A245B9">
        <w:rPr>
          <w:rFonts w:eastAsiaTheme="minorHAnsi" w:cs="Times New Roman"/>
          <w:color w:val="333333"/>
          <w:shd w:val="clear" w:color="auto" w:fill="FFFFFF"/>
          <w:lang w:val="en-US"/>
        </w:rPr>
        <w:t>of 1975.</w:t>
      </w:r>
      <w:r w:rsidR="00AA0E15" w:rsidRPr="00A245B9">
        <w:rPr>
          <w:rFonts w:cs="Times New Roman"/>
        </w:rPr>
        <w:t>”</w:t>
      </w:r>
      <w:r w:rsidR="00CB3404" w:rsidRPr="00A245B9">
        <w:rPr>
          <w:rFonts w:cs="Times New Roman"/>
        </w:rPr>
        <w:t xml:space="preserve"> </w:t>
      </w:r>
      <w:r w:rsidR="005C46F4" w:rsidRPr="00A245B9">
        <w:rPr>
          <w:rFonts w:cs="Times New Roman"/>
        </w:rPr>
        <w:t>In one interview, Bowie detailed</w:t>
      </w:r>
      <w:r w:rsidR="00CB3404" w:rsidRPr="00A245B9">
        <w:rPr>
          <w:rFonts w:cs="Times New Roman"/>
        </w:rPr>
        <w:t xml:space="preserve"> watching footage of himself performing as Ziggy Stardust and thinking, </w:t>
      </w:r>
      <w:r w:rsidR="00AA0E15" w:rsidRPr="00A245B9">
        <w:rPr>
          <w:rFonts w:cs="Times New Roman"/>
        </w:rPr>
        <w:t>“</w:t>
      </w:r>
      <w:r w:rsidR="00CB3404" w:rsidRPr="00A245B9">
        <w:rPr>
          <w:rFonts w:cs="Times New Roman"/>
        </w:rPr>
        <w:t xml:space="preserve">This boy used to dress like that for a living? My </w:t>
      </w:r>
      <w:r w:rsidR="00CB3404" w:rsidRPr="00A245B9">
        <w:rPr>
          <w:rFonts w:cs="Times New Roman"/>
          <w:i/>
        </w:rPr>
        <w:t>God</w:t>
      </w:r>
      <w:r w:rsidR="006E0B4E" w:rsidRPr="00A245B9">
        <w:rPr>
          <w:rFonts w:cs="Times New Roman"/>
        </w:rPr>
        <w:t xml:space="preserve"> this is funny</w:t>
      </w:r>
      <w:r w:rsidR="00AA0E15" w:rsidRPr="00A245B9">
        <w:rPr>
          <w:rFonts w:cs="Times New Roman"/>
        </w:rPr>
        <w:t>”</w:t>
      </w:r>
      <w:r w:rsidR="006F38BE" w:rsidRPr="00A245B9">
        <w:rPr>
          <w:rFonts w:cs="Times New Roman"/>
        </w:rPr>
        <w:t>; i</w:t>
      </w:r>
      <w:r w:rsidR="005C46F4" w:rsidRPr="00A245B9">
        <w:rPr>
          <w:rFonts w:cs="Times New Roman"/>
        </w:rPr>
        <w:t xml:space="preserve">n another he remarked </w:t>
      </w:r>
      <w:r w:rsidR="00CB3404" w:rsidRPr="00A245B9">
        <w:rPr>
          <w:rFonts w:cs="Times New Roman"/>
        </w:rPr>
        <w:t xml:space="preserve">of recording the Thin White </w:t>
      </w:r>
      <w:r w:rsidR="00CB3404" w:rsidRPr="00A245B9">
        <w:rPr>
          <w:rFonts w:cs="Times New Roman"/>
          <w:lang w:val="en-US"/>
        </w:rPr>
        <w:t>Duke</w:t>
      </w:r>
      <w:r w:rsidR="00AA0E15" w:rsidRPr="00A245B9">
        <w:rPr>
          <w:rFonts w:cs="Times New Roman"/>
          <w:lang w:val="en-US"/>
        </w:rPr>
        <w:t>’</w:t>
      </w:r>
      <w:r w:rsidR="00CB3404" w:rsidRPr="00A245B9">
        <w:rPr>
          <w:rFonts w:cs="Times New Roman"/>
          <w:lang w:val="en-US"/>
        </w:rPr>
        <w:t xml:space="preserve">s </w:t>
      </w:r>
      <w:r w:rsidR="0008413E" w:rsidRPr="00A245B9">
        <w:rPr>
          <w:rFonts w:cs="Times New Roman"/>
          <w:lang w:val="en-US"/>
        </w:rPr>
        <w:t xml:space="preserve">1976 </w:t>
      </w:r>
      <w:r w:rsidR="00CB3404" w:rsidRPr="00A245B9">
        <w:rPr>
          <w:rFonts w:cs="Times New Roman"/>
          <w:lang w:val="en-US"/>
        </w:rPr>
        <w:t xml:space="preserve">album </w:t>
      </w:r>
      <w:r w:rsidR="00CB3404" w:rsidRPr="00A245B9">
        <w:rPr>
          <w:rFonts w:cs="Times New Roman"/>
          <w:i/>
          <w:lang w:val="en-US"/>
        </w:rPr>
        <w:t>Station to Station</w:t>
      </w:r>
      <w:r w:rsidR="00CB3404" w:rsidRPr="00A245B9">
        <w:rPr>
          <w:rFonts w:cs="Times New Roman"/>
          <w:lang w:val="en-US"/>
        </w:rPr>
        <w:t xml:space="preserve"> </w:t>
      </w:r>
      <w:r w:rsidR="005C46F4" w:rsidRPr="00A245B9">
        <w:rPr>
          <w:rFonts w:cs="Times New Roman"/>
          <w:lang w:val="en-US"/>
        </w:rPr>
        <w:t>that</w:t>
      </w:r>
      <w:r w:rsidR="00CB3404" w:rsidRPr="00A245B9">
        <w:rPr>
          <w:rFonts w:cs="Times New Roman"/>
          <w:lang w:val="en-US"/>
        </w:rPr>
        <w:t xml:space="preserve"> </w:t>
      </w:r>
      <w:r w:rsidR="00AA0E15" w:rsidRPr="00A245B9">
        <w:rPr>
          <w:rFonts w:cs="Times New Roman"/>
          <w:lang w:val="en-US"/>
        </w:rPr>
        <w:t>“</w:t>
      </w:r>
      <w:r w:rsidR="00CB3404" w:rsidRPr="00A245B9">
        <w:rPr>
          <w:rFonts w:cs="Times New Roman"/>
          <w:lang w:val="en-US"/>
        </w:rPr>
        <w:t>I can</w:t>
      </w:r>
      <w:r w:rsidR="00AA0E15" w:rsidRPr="00A245B9">
        <w:rPr>
          <w:rFonts w:cs="Times New Roman"/>
          <w:lang w:val="en-US"/>
        </w:rPr>
        <w:t>’</w:t>
      </w:r>
      <w:r w:rsidR="00CB3404" w:rsidRPr="00A245B9">
        <w:rPr>
          <w:rFonts w:cs="Times New Roman"/>
          <w:lang w:val="en-US"/>
        </w:rPr>
        <w:t>t even remember the studio. I know it was in LA because I</w:t>
      </w:r>
      <w:r w:rsidR="00AA0E15" w:rsidRPr="00A245B9">
        <w:rPr>
          <w:rFonts w:cs="Times New Roman"/>
          <w:lang w:val="en-US"/>
        </w:rPr>
        <w:t>’</w:t>
      </w:r>
      <w:r w:rsidR="00CB3404" w:rsidRPr="00A245B9">
        <w:rPr>
          <w:rFonts w:cs="Times New Roman"/>
          <w:lang w:val="en-US"/>
        </w:rPr>
        <w:t>ve read it was</w:t>
      </w:r>
      <w:r w:rsidR="00892BB4" w:rsidRPr="00A245B9">
        <w:rPr>
          <w:rFonts w:cs="Times New Roman"/>
          <w:lang w:val="en-US"/>
        </w:rPr>
        <w:t xml:space="preserve">. </w:t>
      </w:r>
      <w:r w:rsidR="00A53C84" w:rsidRPr="00A245B9">
        <w:rPr>
          <w:rFonts w:cs="Times New Roman"/>
          <w:lang w:val="en-US"/>
        </w:rPr>
        <w:t>. . .</w:t>
      </w:r>
      <w:r w:rsidR="00892BB4" w:rsidRPr="00A245B9">
        <w:rPr>
          <w:rFonts w:cs="Times New Roman"/>
          <w:lang w:val="en-US"/>
        </w:rPr>
        <w:t xml:space="preserve"> </w:t>
      </w:r>
      <w:r w:rsidR="00CB3404" w:rsidRPr="00A245B9">
        <w:rPr>
          <w:rFonts w:cs="Times New Roman"/>
          <w:lang w:val="en-US"/>
        </w:rPr>
        <w:t xml:space="preserve">I listen to </w:t>
      </w:r>
      <w:r w:rsidR="00CB3404" w:rsidRPr="00A245B9">
        <w:rPr>
          <w:rFonts w:cs="Times New Roman"/>
          <w:i/>
          <w:lang w:val="en-US"/>
        </w:rPr>
        <w:t>Station to Station</w:t>
      </w:r>
      <w:r w:rsidR="00CB3404" w:rsidRPr="00A245B9">
        <w:rPr>
          <w:rFonts w:cs="Times New Roman"/>
          <w:lang w:val="en-US"/>
        </w:rPr>
        <w:t xml:space="preserve"> as a piece of work b</w:t>
      </w:r>
      <w:r w:rsidR="005C46F4" w:rsidRPr="00A245B9">
        <w:rPr>
          <w:rFonts w:cs="Times New Roman"/>
          <w:lang w:val="en-US"/>
        </w:rPr>
        <w:t>y an entirely different person</w:t>
      </w:r>
      <w:r w:rsidR="00AA0E15" w:rsidRPr="00A245B9">
        <w:rPr>
          <w:rFonts w:cs="Times New Roman"/>
          <w:lang w:val="en-US"/>
        </w:rPr>
        <w:t>”</w:t>
      </w:r>
      <w:r w:rsidR="00AF7821" w:rsidRPr="00A245B9">
        <w:rPr>
          <w:rFonts w:cs="Times New Roman"/>
          <w:lang w:val="en-US"/>
        </w:rPr>
        <w:t xml:space="preserve"> (Loder 334),</w:t>
      </w:r>
      <w:r w:rsidR="00CB3404" w:rsidRPr="00A245B9">
        <w:rPr>
          <w:rFonts w:cs="Times New Roman"/>
          <w:lang w:val="en-US"/>
        </w:rPr>
        <w:t xml:space="preserve"> </w:t>
      </w:r>
      <w:r w:rsidR="005C46F4" w:rsidRPr="00A245B9">
        <w:rPr>
          <w:rFonts w:cs="Times New Roman"/>
          <w:lang w:val="en-US"/>
        </w:rPr>
        <w:t xml:space="preserve">and </w:t>
      </w:r>
      <w:r w:rsidR="00CB3404" w:rsidRPr="00A245B9">
        <w:rPr>
          <w:rFonts w:cs="Times New Roman"/>
          <w:lang w:val="en-US"/>
        </w:rPr>
        <w:t xml:space="preserve">once asked to explain his puzzling 1971 song, </w:t>
      </w:r>
      <w:r w:rsidR="00AA0E15" w:rsidRPr="00A245B9">
        <w:rPr>
          <w:rFonts w:cs="Times New Roman"/>
          <w:lang w:val="en-US"/>
        </w:rPr>
        <w:t>“</w:t>
      </w:r>
      <w:r w:rsidR="00CB3404" w:rsidRPr="00A245B9">
        <w:rPr>
          <w:rFonts w:cs="Times New Roman"/>
          <w:lang w:val="en-US"/>
        </w:rPr>
        <w:t>The Bewlay Brothers,</w:t>
      </w:r>
      <w:r w:rsidR="00AA0E15" w:rsidRPr="00A245B9">
        <w:rPr>
          <w:rFonts w:cs="Times New Roman"/>
          <w:lang w:val="en-US"/>
        </w:rPr>
        <w:t>”</w:t>
      </w:r>
      <w:r w:rsidR="00CB3404" w:rsidRPr="00A245B9">
        <w:rPr>
          <w:rFonts w:cs="Times New Roman"/>
          <w:lang w:val="en-US"/>
        </w:rPr>
        <w:t xml:space="preserve"> he said, </w:t>
      </w:r>
      <w:r w:rsidR="00AA0E15" w:rsidRPr="00A245B9">
        <w:rPr>
          <w:rFonts w:cs="Times New Roman"/>
          <w:lang w:val="en-US"/>
        </w:rPr>
        <w:t>“</w:t>
      </w:r>
      <w:r w:rsidR="00CB3404" w:rsidRPr="00A245B9">
        <w:rPr>
          <w:rFonts w:cs="Times New Roman"/>
          <w:lang w:val="en-US"/>
        </w:rPr>
        <w:t>I can</w:t>
      </w:r>
      <w:r w:rsidR="00AA0E15" w:rsidRPr="00A245B9">
        <w:rPr>
          <w:rFonts w:cs="Times New Roman"/>
          <w:lang w:val="en-US"/>
        </w:rPr>
        <w:t>’</w:t>
      </w:r>
      <w:r w:rsidR="00CB3404" w:rsidRPr="00A245B9">
        <w:rPr>
          <w:rFonts w:cs="Times New Roman"/>
          <w:lang w:val="en-US"/>
        </w:rPr>
        <w:t>t imagine what the person who wrote that had on his mind</w:t>
      </w:r>
      <w:r w:rsidR="00AA0E15" w:rsidRPr="00A245B9">
        <w:rPr>
          <w:rFonts w:cs="Times New Roman"/>
          <w:lang w:val="en-US"/>
        </w:rPr>
        <w:t>”</w:t>
      </w:r>
      <w:r w:rsidR="00A54C67" w:rsidRPr="00A245B9">
        <w:rPr>
          <w:rFonts w:cs="Times New Roman"/>
          <w:lang w:val="en-US"/>
        </w:rPr>
        <w:t xml:space="preserve"> (</w:t>
      </w:r>
      <w:r w:rsidR="00A54C67" w:rsidRPr="00A245B9">
        <w:rPr>
          <w:rFonts w:cs="Times New Roman"/>
        </w:rPr>
        <w:t>Pegg</w:t>
      </w:r>
      <w:r w:rsidR="00A54C67" w:rsidRPr="00A245B9">
        <w:rPr>
          <w:rFonts w:cs="Times New Roman"/>
          <w:lang w:val="en-US"/>
        </w:rPr>
        <w:t xml:space="preserve"> 39).</w:t>
      </w:r>
    </w:p>
    <w:p w14:paraId="650E5297" w14:textId="65EC568E" w:rsidR="00DA6B01" w:rsidRPr="00A245B9" w:rsidRDefault="00193A1D" w:rsidP="00C028CC">
      <w:pPr>
        <w:tabs>
          <w:tab w:val="left" w:pos="450"/>
        </w:tabs>
        <w:spacing w:line="480" w:lineRule="auto"/>
        <w:rPr>
          <w:rFonts w:eastAsiaTheme="minorHAnsi" w:cs="Times New Roman"/>
          <w:color w:val="000000"/>
          <w:lang w:val="en-US"/>
        </w:rPr>
      </w:pPr>
      <w:r w:rsidRPr="00A245B9">
        <w:rPr>
          <w:rFonts w:cs="Times New Roman"/>
        </w:rPr>
        <w:tab/>
        <w:t>T</w:t>
      </w:r>
      <w:r w:rsidR="005C46F4" w:rsidRPr="00A245B9">
        <w:rPr>
          <w:rFonts w:cs="Times New Roman"/>
        </w:rPr>
        <w:t xml:space="preserve">his </w:t>
      </w:r>
      <w:r w:rsidR="00892BB4" w:rsidRPr="00A245B9">
        <w:rPr>
          <w:rFonts w:cs="Times New Roman"/>
        </w:rPr>
        <w:t>real-life</w:t>
      </w:r>
      <w:r w:rsidR="00D472CB" w:rsidRPr="00A245B9">
        <w:rPr>
          <w:rFonts w:cs="Times New Roman"/>
        </w:rPr>
        <w:t xml:space="preserve"> self-dissociation is something more extreme than Hume</w:t>
      </w:r>
      <w:r w:rsidR="00AA0E15" w:rsidRPr="00A245B9">
        <w:rPr>
          <w:rFonts w:cs="Times New Roman"/>
        </w:rPr>
        <w:t>’</w:t>
      </w:r>
      <w:r w:rsidR="00D472CB" w:rsidRPr="00A245B9">
        <w:rPr>
          <w:rFonts w:cs="Times New Roman"/>
        </w:rPr>
        <w:t>s</w:t>
      </w:r>
      <w:r w:rsidR="005C46F4" w:rsidRPr="00A245B9">
        <w:rPr>
          <w:rFonts w:cs="Times New Roman"/>
        </w:rPr>
        <w:t xml:space="preserve"> </w:t>
      </w:r>
      <w:r w:rsidR="00AA0E15" w:rsidRPr="00A245B9">
        <w:rPr>
          <w:rFonts w:cs="Times New Roman"/>
        </w:rPr>
        <w:t>“</w:t>
      </w:r>
      <w:r w:rsidR="005C46F4" w:rsidRPr="00A245B9">
        <w:rPr>
          <w:rFonts w:cs="Times New Roman"/>
        </w:rPr>
        <w:t>successive perceptions</w:t>
      </w:r>
      <w:r w:rsidR="00D472CB" w:rsidRPr="00A245B9">
        <w:rPr>
          <w:rFonts w:cs="Times New Roman"/>
        </w:rPr>
        <w:t>.</w:t>
      </w:r>
      <w:r w:rsidR="00AA0E15" w:rsidRPr="00A245B9">
        <w:rPr>
          <w:rFonts w:cs="Times New Roman"/>
        </w:rPr>
        <w:t>”</w:t>
      </w:r>
      <w:r w:rsidR="00D472CB" w:rsidRPr="00A245B9">
        <w:rPr>
          <w:rFonts w:cs="Times New Roman"/>
        </w:rPr>
        <w:t xml:space="preserve"> Even if one agrees with </w:t>
      </w:r>
      <w:r w:rsidR="006E0B4E" w:rsidRPr="00A245B9">
        <w:rPr>
          <w:rFonts w:cs="Times New Roman"/>
        </w:rPr>
        <w:t>Hume</w:t>
      </w:r>
      <w:r w:rsidR="00D472CB" w:rsidRPr="00A245B9">
        <w:rPr>
          <w:rFonts w:cs="Times New Roman"/>
        </w:rPr>
        <w:t xml:space="preserve"> that a consciousness</w:t>
      </w:r>
      <w:r w:rsidR="00D472CB" w:rsidRPr="00A245B9">
        <w:rPr>
          <w:rFonts w:cs="Times New Roman"/>
          <w:lang w:val="en-US"/>
        </w:rPr>
        <w:t xml:space="preserve"> is merely a succession of impressions and/or thoughts passing through the mind, one must grant that these impressions are in some way connected, since empirical examination of one</w:t>
      </w:r>
      <w:r w:rsidR="00AA0E15" w:rsidRPr="00A245B9">
        <w:rPr>
          <w:rFonts w:cs="Times New Roman"/>
          <w:lang w:val="en-US"/>
        </w:rPr>
        <w:t>’</w:t>
      </w:r>
      <w:r w:rsidR="00D472CB" w:rsidRPr="00A245B9">
        <w:rPr>
          <w:rFonts w:cs="Times New Roman"/>
          <w:lang w:val="en-US"/>
        </w:rPr>
        <w:t xml:space="preserve">s own consciousness reveals that one thought gives rise to another, which gives rise to another, which connects to an earlier impression, and so on. </w:t>
      </w:r>
      <w:r w:rsidR="006F38BE" w:rsidRPr="00A245B9">
        <w:rPr>
          <w:rFonts w:cs="Times New Roman"/>
          <w:lang w:val="en-US"/>
        </w:rPr>
        <w:t>But t</w:t>
      </w:r>
      <w:r w:rsidR="00B37319" w:rsidRPr="00A245B9">
        <w:rPr>
          <w:rFonts w:cs="Times New Roman"/>
          <w:lang w:val="en-US"/>
        </w:rPr>
        <w:t>he conditi</w:t>
      </w:r>
      <w:r w:rsidR="006F38BE" w:rsidRPr="00A245B9">
        <w:rPr>
          <w:rFonts w:cs="Times New Roman"/>
          <w:lang w:val="en-US"/>
        </w:rPr>
        <w:t>on that Bowie outlines</w:t>
      </w:r>
      <w:r w:rsidR="002C1402" w:rsidRPr="00A245B9">
        <w:rPr>
          <w:rFonts w:cs="Times New Roman"/>
          <w:lang w:val="en-US"/>
        </w:rPr>
        <w:t xml:space="preserve"> is one of disconnection</w:t>
      </w:r>
      <w:commentRangeStart w:id="56"/>
      <w:r w:rsidR="002C1402" w:rsidRPr="00A245B9">
        <w:rPr>
          <w:rFonts w:cs="Times New Roman"/>
          <w:lang w:val="en-US"/>
        </w:rPr>
        <w:t xml:space="preserve">, </w:t>
      </w:r>
      <w:commentRangeEnd w:id="56"/>
      <w:r w:rsidR="00D916D1">
        <w:rPr>
          <w:rStyle w:val="CommentReference"/>
        </w:rPr>
        <w:commentReference w:id="56"/>
      </w:r>
      <w:r w:rsidR="00B37319" w:rsidRPr="00A245B9">
        <w:rPr>
          <w:rFonts w:cs="Times New Roman"/>
          <w:lang w:val="en-US"/>
        </w:rPr>
        <w:t xml:space="preserve">a </w:t>
      </w:r>
      <w:r w:rsidR="00D472CB" w:rsidRPr="00A245B9">
        <w:rPr>
          <w:rFonts w:cs="Times New Roman"/>
          <w:lang w:val="en-US"/>
        </w:rPr>
        <w:t>consciousness (or personhood</w:t>
      </w:r>
      <w:r w:rsidR="00B37319" w:rsidRPr="00A245B9">
        <w:rPr>
          <w:rFonts w:cs="Times New Roman"/>
          <w:lang w:val="en-US"/>
        </w:rPr>
        <w:t>, or identity) interrupted</w:t>
      </w:r>
      <w:del w:id="57" w:author="Jessica Tebo [2]" w:date="2022-01-12T09:00:00Z">
        <w:r w:rsidR="00B37319" w:rsidRPr="00A245B9" w:rsidDel="00D916D1">
          <w:rPr>
            <w:rFonts w:cs="Times New Roman"/>
            <w:lang w:val="en-US"/>
          </w:rPr>
          <w:delText>,</w:delText>
        </w:r>
      </w:del>
      <w:r w:rsidR="00B37319" w:rsidRPr="00A245B9">
        <w:rPr>
          <w:rFonts w:cs="Times New Roman"/>
          <w:lang w:val="en-US"/>
        </w:rPr>
        <w:t xml:space="preserve"> then taken up again later</w:t>
      </w:r>
      <w:r w:rsidRPr="00A245B9">
        <w:rPr>
          <w:rFonts w:cs="Times New Roman"/>
          <w:lang w:val="en-US"/>
        </w:rPr>
        <w:t xml:space="preserve">. </w:t>
      </w:r>
      <w:r w:rsidR="00D472CB" w:rsidRPr="00A245B9">
        <w:rPr>
          <w:rFonts w:cs="Times New Roman"/>
        </w:rPr>
        <w:t>According to Locke</w:t>
      </w:r>
      <w:r w:rsidR="00AA0E15" w:rsidRPr="00A245B9">
        <w:rPr>
          <w:rFonts w:cs="Times New Roman"/>
        </w:rPr>
        <w:t>’</w:t>
      </w:r>
      <w:r w:rsidR="00D472CB" w:rsidRPr="00A245B9">
        <w:rPr>
          <w:rFonts w:cs="Times New Roman"/>
        </w:rPr>
        <w:t xml:space="preserve">s reasoning, this would mean that David Bowie, the man, was in fact different </w:t>
      </w:r>
      <w:r w:rsidR="00D472CB" w:rsidRPr="00A245B9">
        <w:rPr>
          <w:rFonts w:cs="Times New Roman"/>
          <w:i/>
        </w:rPr>
        <w:t>persons</w:t>
      </w:r>
      <w:r w:rsidR="00155621" w:rsidRPr="00A245B9">
        <w:rPr>
          <w:rFonts w:cs="Times New Roman"/>
        </w:rPr>
        <w:t xml:space="preserve"> throughout his life</w:t>
      </w:r>
      <w:r w:rsidR="00DA6B01" w:rsidRPr="00A245B9">
        <w:rPr>
          <w:rFonts w:cs="Times New Roman"/>
          <w:lang w:val="en-US"/>
        </w:rPr>
        <w:t>:</w:t>
      </w:r>
      <w:bookmarkStart w:id="58" w:name="BOOKIIChapterXXVII14"/>
    </w:p>
    <w:p w14:paraId="718356F9" w14:textId="19F7D626" w:rsidR="006F38BE" w:rsidRPr="00A245B9" w:rsidRDefault="00DA6B01" w:rsidP="00C028CC">
      <w:pPr>
        <w:spacing w:line="480" w:lineRule="auto"/>
        <w:ind w:left="720"/>
        <w:rPr>
          <w:rFonts w:cs="Times New Roman"/>
          <w:lang w:val="en-US"/>
        </w:rPr>
      </w:pPr>
      <w:r w:rsidRPr="00A245B9">
        <w:rPr>
          <w:rFonts w:cs="Times New Roman"/>
          <w:lang w:val="en-US"/>
        </w:rPr>
        <w:t>Let any one reflect upon himself, and conclude that he has in himself an immaterial spirit, which is that which thinks in him</w:t>
      </w:r>
      <w:r w:rsidR="00912C5E"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let him also suppose it to be the same soul that was in Nestor or Thersites, at the siege of Troy</w:t>
      </w:r>
      <w:r w:rsidR="00912C5E"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but he now having no consciousness of any of the actions either of Nestor or Thersites, does or can he conceive himself the same person with either of them? .</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[T]his consciousness</w:t>
      </w:r>
      <w:r w:rsidR="00912C5E"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 xml:space="preserve">not reaching to any of the actions of either of those men, he is </w:t>
      </w:r>
      <w:r w:rsidRPr="00A245B9">
        <w:rPr>
          <w:rFonts w:cs="Times New Roman"/>
          <w:lang w:val="en-US"/>
        </w:rPr>
        <w:lastRenderedPageBreak/>
        <w:t xml:space="preserve">no more one self with either of them than if the soul or immaterial spirit that now informs him had been created, and began to exist, when it began to inform his </w:t>
      </w:r>
    </w:p>
    <w:p w14:paraId="56AC92C8" w14:textId="1680450D" w:rsidR="006F38BE" w:rsidRPr="00A245B9" w:rsidRDefault="00DA6B01" w:rsidP="00C028CC">
      <w:pPr>
        <w:spacing w:line="480" w:lineRule="auto"/>
        <w:ind w:left="720"/>
        <w:rPr>
          <w:rFonts w:cs="Times New Roman"/>
          <w:lang w:val="en-US"/>
        </w:rPr>
      </w:pPr>
      <w:r w:rsidRPr="00A245B9">
        <w:rPr>
          <w:rFonts w:cs="Times New Roman"/>
          <w:lang w:val="en-US"/>
        </w:rPr>
        <w:t>present body</w:t>
      </w:r>
      <w:bookmarkEnd w:id="58"/>
      <w:r w:rsidR="001014DA" w:rsidRPr="00A245B9">
        <w:rPr>
          <w:rFonts w:cs="Times New Roman"/>
          <w:lang w:val="en-US"/>
        </w:rPr>
        <w:t xml:space="preserve"> </w:t>
      </w:r>
      <w:r w:rsidRPr="00A245B9">
        <w:rPr>
          <w:rFonts w:cs="Times New Roman"/>
          <w:lang w:val="en-US"/>
        </w:rPr>
        <w:t>(</w:t>
      </w:r>
      <w:r w:rsidR="00A245B9">
        <w:rPr>
          <w:rFonts w:cs="Times New Roman"/>
          <w:lang w:val="en-US"/>
        </w:rPr>
        <w:t>1</w:t>
      </w:r>
      <w:r w:rsidRPr="00A245B9">
        <w:rPr>
          <w:rFonts w:cs="Times New Roman"/>
          <w:lang w:val="en-US"/>
        </w:rPr>
        <w:t>.27.14)</w:t>
      </w:r>
    </w:p>
    <w:p w14:paraId="3587D41B" w14:textId="35D24F1D" w:rsidR="002A30C8" w:rsidRPr="00A245B9" w:rsidRDefault="00155621" w:rsidP="00C028CC">
      <w:pPr>
        <w:spacing w:line="480" w:lineRule="auto"/>
        <w:rPr>
          <w:rFonts w:cs="Times New Roman"/>
          <w:lang w:val="en-US"/>
        </w:rPr>
      </w:pPr>
      <w:r w:rsidRPr="00A245B9">
        <w:rPr>
          <w:rFonts w:cs="Times New Roman"/>
          <w:lang w:val="en-US"/>
        </w:rPr>
        <w:t>Since Bowie was ambulant and conversational (albeit sometimes barely), and working, during the years he cannot remember, there was some sort of identity existent, but by Locke</w:t>
      </w:r>
      <w:r w:rsidR="00AA0E15" w:rsidRPr="00A245B9">
        <w:rPr>
          <w:rFonts w:cs="Times New Roman"/>
          <w:lang w:val="en-US"/>
        </w:rPr>
        <w:t>’</w:t>
      </w:r>
      <w:r w:rsidRPr="00A245B9">
        <w:rPr>
          <w:rFonts w:cs="Times New Roman"/>
          <w:lang w:val="en-US"/>
        </w:rPr>
        <w:t xml:space="preserve">s lights this identity was not David Bowie. </w:t>
      </w:r>
      <w:r w:rsidR="006F38BE" w:rsidRPr="00A245B9">
        <w:rPr>
          <w:rFonts w:cs="Times New Roman"/>
          <w:lang w:val="en-US"/>
        </w:rPr>
        <w:t>This would seem to turn the crit</w:t>
      </w:r>
      <w:r w:rsidR="00D472CB" w:rsidRPr="00A245B9">
        <w:rPr>
          <w:rFonts w:cs="Times New Roman"/>
          <w:lang w:val="en-US"/>
        </w:rPr>
        <w:t>ical conversation on its head</w:t>
      </w:r>
      <w:r w:rsidR="00193A1D" w:rsidRPr="00A245B9">
        <w:rPr>
          <w:rFonts w:cs="Times New Roman"/>
          <w:lang w:val="en-US"/>
        </w:rPr>
        <w:t xml:space="preserve">. </w:t>
      </w:r>
      <w:r w:rsidR="00D472CB" w:rsidRPr="00A245B9">
        <w:rPr>
          <w:rFonts w:cs="Times New Roman"/>
          <w:lang w:val="en-US"/>
        </w:rPr>
        <w:t>It suggests that</w:t>
      </w:r>
      <w:r w:rsidR="006F38BE" w:rsidRPr="00A245B9">
        <w:rPr>
          <w:rFonts w:cs="Times New Roman"/>
          <w:lang w:val="en-US"/>
        </w:rPr>
        <w:t xml:space="preserve"> rather than thinking of the personae as performances by David Bowie, we should think of David Bowie </w:t>
      </w:r>
      <w:r w:rsidR="00DD57AF" w:rsidRPr="00A245B9">
        <w:rPr>
          <w:rFonts w:cs="Times New Roman"/>
          <w:lang w:val="en-US"/>
        </w:rPr>
        <w:t xml:space="preserve">as being performed, </w:t>
      </w:r>
      <w:r w:rsidR="002A30C8" w:rsidRPr="00A245B9">
        <w:rPr>
          <w:rFonts w:cs="Times New Roman"/>
          <w:lang w:val="en-US"/>
        </w:rPr>
        <w:t xml:space="preserve">at least sometimes, by the personae: the Thin White Duke in 1975, Ziggy Stardust in 1973, and someone going by the name </w:t>
      </w:r>
      <w:r w:rsidR="00AA0E15" w:rsidRPr="00A245B9">
        <w:rPr>
          <w:rFonts w:cs="Times New Roman"/>
          <w:lang w:val="en-US"/>
        </w:rPr>
        <w:t>“</w:t>
      </w:r>
      <w:r w:rsidR="002A30C8" w:rsidRPr="00A245B9">
        <w:rPr>
          <w:rFonts w:cs="Times New Roman"/>
          <w:lang w:val="en-US"/>
        </w:rPr>
        <w:t>David Bowie</w:t>
      </w:r>
      <w:r w:rsidR="00AA0E15" w:rsidRPr="00A245B9">
        <w:rPr>
          <w:rFonts w:cs="Times New Roman"/>
          <w:lang w:val="en-US"/>
        </w:rPr>
        <w:t>”</w:t>
      </w:r>
      <w:r w:rsidR="002A30C8" w:rsidRPr="00A245B9">
        <w:rPr>
          <w:rFonts w:cs="Times New Roman"/>
          <w:lang w:val="en-US"/>
        </w:rPr>
        <w:t xml:space="preserve"> </w:t>
      </w:r>
      <w:r w:rsidR="00A97E2E" w:rsidRPr="00A245B9">
        <w:rPr>
          <w:rFonts w:cs="Times New Roman"/>
          <w:lang w:val="en-US"/>
        </w:rPr>
        <w:t xml:space="preserve">and wearing a dress for </w:t>
      </w:r>
      <w:r w:rsidR="00B112F3" w:rsidRPr="00A245B9">
        <w:rPr>
          <w:rFonts w:cs="Times New Roman"/>
          <w:lang w:val="en-US"/>
        </w:rPr>
        <w:t>men</w:t>
      </w:r>
      <w:r w:rsidR="00A97E2E" w:rsidRPr="00A245B9">
        <w:rPr>
          <w:rFonts w:cs="Times New Roman"/>
          <w:lang w:val="en-US"/>
        </w:rPr>
        <w:t xml:space="preserve"> </w:t>
      </w:r>
      <w:r w:rsidR="002A30C8" w:rsidRPr="00A245B9">
        <w:rPr>
          <w:rFonts w:cs="Times New Roman"/>
          <w:lang w:val="en-US"/>
        </w:rPr>
        <w:t>in 1971</w:t>
      </w:r>
      <w:r w:rsidR="00D11F5C" w:rsidRPr="00A245B9">
        <w:rPr>
          <w:rFonts w:cs="Times New Roman"/>
          <w:lang w:val="en-US"/>
        </w:rPr>
        <w:t>.</w:t>
      </w:r>
    </w:p>
    <w:p w14:paraId="36E0D44B" w14:textId="51E5B061" w:rsidR="00155621" w:rsidRPr="00A245B9" w:rsidRDefault="00A97E2E" w:rsidP="00C028CC">
      <w:pPr>
        <w:spacing w:line="480" w:lineRule="auto"/>
        <w:rPr>
          <w:rFonts w:cs="Times New Roman"/>
          <w:lang w:val="en-US"/>
        </w:rPr>
      </w:pPr>
      <w:r w:rsidRPr="00A245B9">
        <w:rPr>
          <w:rFonts w:cs="Times New Roman"/>
          <w:lang w:val="en-US"/>
        </w:rPr>
        <w:tab/>
      </w:r>
      <w:r w:rsidR="006E0B4E" w:rsidRPr="00A245B9">
        <w:rPr>
          <w:rFonts w:cs="Times New Roman"/>
          <w:lang w:val="en-US"/>
        </w:rPr>
        <w:t>In other words, Bowie</w:t>
      </w:r>
      <w:r w:rsidR="00AA0E15" w:rsidRPr="00A245B9">
        <w:rPr>
          <w:rFonts w:cs="Times New Roman"/>
          <w:lang w:val="en-US"/>
        </w:rPr>
        <w:t>’</w:t>
      </w:r>
      <w:r w:rsidR="006E0B4E" w:rsidRPr="00A245B9">
        <w:rPr>
          <w:rFonts w:cs="Times New Roman"/>
          <w:lang w:val="en-US"/>
        </w:rPr>
        <w:t>s life experience</w:t>
      </w:r>
      <w:r w:rsidR="00155621" w:rsidRPr="00A245B9">
        <w:rPr>
          <w:rFonts w:cs="Times New Roman"/>
          <w:lang w:val="en-US"/>
        </w:rPr>
        <w:t xml:space="preserve"> suggests not simply that a persona can be an identity, nor that an identity may actually be a fully-fleshed and embodied persona, but </w:t>
      </w:r>
      <w:r w:rsidR="00B112F3" w:rsidRPr="00A245B9">
        <w:rPr>
          <w:rFonts w:cs="Times New Roman"/>
          <w:lang w:val="en-US"/>
        </w:rPr>
        <w:t>that</w:t>
      </w:r>
      <w:r w:rsidR="00155621" w:rsidRPr="00A245B9">
        <w:rPr>
          <w:rFonts w:cs="Times New Roman"/>
          <w:lang w:val="en-US"/>
        </w:rPr>
        <w:t>, in the most literal sense of the phrase,</w:t>
      </w:r>
      <w:r w:rsidR="00B112F3" w:rsidRPr="00A245B9">
        <w:rPr>
          <w:rFonts w:cs="Times New Roman"/>
          <w:lang w:val="en-US"/>
        </w:rPr>
        <w:t xml:space="preserve"> we are who we seem to be: if it looks like </w:t>
      </w:r>
      <w:r w:rsidR="00AA0E15" w:rsidRPr="00A245B9">
        <w:rPr>
          <w:rFonts w:cs="Times New Roman"/>
          <w:lang w:val="en-US"/>
        </w:rPr>
        <w:t>“</w:t>
      </w:r>
      <w:r w:rsidR="00B112F3" w:rsidRPr="00A245B9">
        <w:rPr>
          <w:rFonts w:cs="Times New Roman"/>
          <w:lang w:val="en-US"/>
        </w:rPr>
        <w:t>David Bowie</w:t>
      </w:r>
      <w:r w:rsidR="00AA0E15" w:rsidRPr="00A245B9">
        <w:rPr>
          <w:rFonts w:cs="Times New Roman"/>
          <w:lang w:val="en-US"/>
        </w:rPr>
        <w:t>”</w:t>
      </w:r>
      <w:r w:rsidR="00B112F3" w:rsidRPr="00A245B9">
        <w:rPr>
          <w:rFonts w:cs="Times New Roman"/>
          <w:lang w:val="en-US"/>
        </w:rPr>
        <w:t xml:space="preserve"> and it sounds like </w:t>
      </w:r>
      <w:r w:rsidR="00AA0E15" w:rsidRPr="00A245B9">
        <w:rPr>
          <w:rFonts w:cs="Times New Roman"/>
          <w:lang w:val="en-US"/>
        </w:rPr>
        <w:t>“</w:t>
      </w:r>
      <w:r w:rsidR="00B112F3" w:rsidRPr="00A245B9">
        <w:rPr>
          <w:rFonts w:cs="Times New Roman"/>
          <w:lang w:val="en-US"/>
        </w:rPr>
        <w:t>David Bowie,</w:t>
      </w:r>
      <w:r w:rsidR="00AA0E15" w:rsidRPr="00A245B9">
        <w:rPr>
          <w:rFonts w:cs="Times New Roman"/>
          <w:lang w:val="en-US"/>
        </w:rPr>
        <w:t>”</w:t>
      </w:r>
      <w:r w:rsidR="00B112F3" w:rsidRPr="00A245B9">
        <w:rPr>
          <w:rFonts w:cs="Times New Roman"/>
          <w:lang w:val="en-US"/>
        </w:rPr>
        <w:t xml:space="preserve"> then it </w:t>
      </w:r>
      <w:r w:rsidR="00B112F3" w:rsidRPr="00A245B9">
        <w:rPr>
          <w:rFonts w:cs="Times New Roman"/>
          <w:i/>
          <w:lang w:val="en-US"/>
        </w:rPr>
        <w:t>is</w:t>
      </w:r>
      <w:r w:rsidR="00B112F3" w:rsidRPr="00A245B9">
        <w:rPr>
          <w:rFonts w:cs="Times New Roman"/>
          <w:lang w:val="en-US"/>
        </w:rPr>
        <w:t xml:space="preserve"> David Bowie</w:t>
      </w:r>
      <w:r w:rsidR="00155621" w:rsidRPr="00A245B9">
        <w:rPr>
          <w:rFonts w:cs="Times New Roman"/>
          <w:lang w:val="en-US"/>
        </w:rPr>
        <w:t xml:space="preserve">, no matter who might be </w:t>
      </w:r>
      <w:r w:rsidR="006E0B4E" w:rsidRPr="00A245B9">
        <w:rPr>
          <w:rFonts w:cs="Times New Roman"/>
          <w:lang w:val="en-US"/>
        </w:rPr>
        <w:t>living inside</w:t>
      </w:r>
      <w:r w:rsidR="00155621" w:rsidRPr="00A245B9">
        <w:rPr>
          <w:rFonts w:cs="Times New Roman"/>
          <w:lang w:val="en-US"/>
        </w:rPr>
        <w:t xml:space="preserve"> it. </w:t>
      </w:r>
      <w:r w:rsidR="00B112F3" w:rsidRPr="00A245B9">
        <w:rPr>
          <w:rFonts w:cs="Times New Roman"/>
          <w:lang w:val="en-US"/>
        </w:rPr>
        <w:t>Bowie</w:t>
      </w:r>
      <w:r w:rsidR="00AA0E15" w:rsidRPr="00A245B9">
        <w:rPr>
          <w:rFonts w:cs="Times New Roman"/>
          <w:lang w:val="en-US"/>
        </w:rPr>
        <w:t>’</w:t>
      </w:r>
      <w:r w:rsidR="00B112F3" w:rsidRPr="00A245B9">
        <w:rPr>
          <w:rFonts w:cs="Times New Roman"/>
          <w:lang w:val="en-US"/>
        </w:rPr>
        <w:t xml:space="preserve">s lacunae of memory, coupled with his </w:t>
      </w:r>
      <w:r w:rsidR="00155621" w:rsidRPr="00A245B9">
        <w:rPr>
          <w:rFonts w:cs="Times New Roman"/>
          <w:lang w:val="en-US"/>
        </w:rPr>
        <w:t>consistent</w:t>
      </w:r>
      <w:r w:rsidR="00B112F3" w:rsidRPr="00A245B9">
        <w:rPr>
          <w:rFonts w:cs="Times New Roman"/>
          <w:lang w:val="en-US"/>
        </w:rPr>
        <w:t xml:space="preserve"> existence </w:t>
      </w:r>
      <w:r w:rsidR="00155621" w:rsidRPr="00A245B9">
        <w:rPr>
          <w:rFonts w:cs="Times New Roman"/>
          <w:lang w:val="en-US"/>
        </w:rPr>
        <w:t xml:space="preserve">as </w:t>
      </w:r>
      <w:r w:rsidR="00B112F3" w:rsidRPr="00A245B9">
        <w:rPr>
          <w:rFonts w:cs="Times New Roman"/>
          <w:lang w:val="en-US"/>
        </w:rPr>
        <w:t xml:space="preserve">an acknowledgement as </w:t>
      </w:r>
      <w:r w:rsidR="00AA0E15" w:rsidRPr="00A245B9">
        <w:rPr>
          <w:rFonts w:cs="Times New Roman"/>
          <w:lang w:val="en-US"/>
        </w:rPr>
        <w:t>“</w:t>
      </w:r>
      <w:r w:rsidR="00B112F3" w:rsidRPr="00A245B9">
        <w:rPr>
          <w:rFonts w:cs="Times New Roman"/>
          <w:lang w:val="en-US"/>
        </w:rPr>
        <w:t>David Bowie</w:t>
      </w:r>
      <w:r w:rsidR="00AA0E15" w:rsidRPr="00A245B9">
        <w:rPr>
          <w:rFonts w:cs="Times New Roman"/>
          <w:lang w:val="en-US"/>
        </w:rPr>
        <w:t>”</w:t>
      </w:r>
      <w:r w:rsidR="00B112F3" w:rsidRPr="00A245B9">
        <w:rPr>
          <w:rFonts w:cs="Times New Roman"/>
          <w:lang w:val="en-US"/>
        </w:rPr>
        <w:t xml:space="preserve"> during the</w:t>
      </w:r>
      <w:r w:rsidR="006E0B4E" w:rsidRPr="00A245B9">
        <w:rPr>
          <w:rFonts w:cs="Times New Roman"/>
          <w:lang w:val="en-US"/>
        </w:rPr>
        <w:t>se</w:t>
      </w:r>
      <w:r w:rsidR="00B112F3" w:rsidRPr="00A245B9">
        <w:rPr>
          <w:rFonts w:cs="Times New Roman"/>
          <w:lang w:val="en-US"/>
        </w:rPr>
        <w:t xml:space="preserve"> periods of blankness, suggest that real, true being lies not inside the consciousness </w:t>
      </w:r>
      <w:r w:rsidR="006E0B4E" w:rsidRPr="00A245B9">
        <w:rPr>
          <w:rFonts w:cs="Times New Roman"/>
          <w:lang w:val="en-US"/>
        </w:rPr>
        <w:t>or</w:t>
      </w:r>
      <w:r w:rsidR="00D66DD5" w:rsidRPr="00A245B9">
        <w:rPr>
          <w:rFonts w:cs="Times New Roman"/>
          <w:lang w:val="en-US"/>
        </w:rPr>
        <w:t xml:space="preserve"> </w:t>
      </w:r>
      <w:r w:rsidR="00B112F3" w:rsidRPr="00A245B9">
        <w:rPr>
          <w:rFonts w:cs="Times New Roman"/>
          <w:lang w:val="en-US"/>
        </w:rPr>
        <w:t xml:space="preserve">the mind, where things may change and go missing, but in the perception of a cohesive self </w:t>
      </w:r>
      <w:r w:rsidR="006E0B4E" w:rsidRPr="00A245B9">
        <w:rPr>
          <w:rFonts w:cs="Times New Roman"/>
          <w:lang w:val="en-US"/>
        </w:rPr>
        <w:t>by others</w:t>
      </w:r>
      <w:r w:rsidR="00193A1D" w:rsidRPr="00A245B9">
        <w:rPr>
          <w:rFonts w:cs="Times New Roman"/>
          <w:lang w:val="en-US"/>
        </w:rPr>
        <w:t>.</w:t>
      </w:r>
      <w:r w:rsidR="00AF7821" w:rsidRPr="00A245B9">
        <w:rPr>
          <w:rFonts w:cs="Times New Roman"/>
          <w:vertAlign w:val="superscript"/>
          <w:lang w:val="en-US"/>
        </w:rPr>
        <w:endnoteReference w:id="16"/>
      </w:r>
    </w:p>
    <w:p w14:paraId="6A3D1BD5" w14:textId="7B1F609D" w:rsidR="00B112F3" w:rsidRPr="00A245B9" w:rsidRDefault="00155621" w:rsidP="00C028CC">
      <w:pPr>
        <w:spacing w:line="480" w:lineRule="auto"/>
        <w:rPr>
          <w:rFonts w:cs="Times New Roman"/>
          <w:lang w:val="en-US"/>
        </w:rPr>
      </w:pPr>
      <w:r w:rsidRPr="00A245B9">
        <w:rPr>
          <w:rFonts w:cs="Times New Roman"/>
          <w:lang w:val="en-US"/>
        </w:rPr>
        <w:tab/>
      </w:r>
      <w:r w:rsidR="00B112F3" w:rsidRPr="00A245B9">
        <w:rPr>
          <w:rFonts w:cs="Times New Roman"/>
          <w:lang w:val="en-US"/>
        </w:rPr>
        <w:t>While this loops back to Hume</w:t>
      </w:r>
      <w:r w:rsidR="00AA0E15" w:rsidRPr="00A245B9">
        <w:rPr>
          <w:rFonts w:cs="Times New Roman"/>
          <w:lang w:val="en-US"/>
        </w:rPr>
        <w:t>’</w:t>
      </w:r>
      <w:r w:rsidR="00B112F3" w:rsidRPr="00A245B9">
        <w:rPr>
          <w:rFonts w:cs="Times New Roman"/>
          <w:lang w:val="en-US"/>
        </w:rPr>
        <w:t>s notion of selves as social, it also connects to the philosophy of George Berkeley.</w:t>
      </w:r>
      <w:r w:rsidR="00FD356F" w:rsidRPr="00A245B9">
        <w:rPr>
          <w:rStyle w:val="EndnoteReference"/>
          <w:rFonts w:cs="Times New Roman"/>
          <w:lang w:val="en-US"/>
        </w:rPr>
        <w:endnoteReference w:id="17"/>
      </w:r>
      <w:r w:rsidR="00B112F3" w:rsidRPr="00A245B9">
        <w:rPr>
          <w:rFonts w:cs="Times New Roman"/>
          <w:lang w:val="en-US"/>
        </w:rPr>
        <w:t xml:space="preserve"> For Berkeley, objects exist only as the m</w:t>
      </w:r>
      <w:r w:rsidR="00FD1402" w:rsidRPr="00A245B9">
        <w:rPr>
          <w:rFonts w:cs="Times New Roman"/>
          <w:lang w:val="en-US"/>
        </w:rPr>
        <w:t>ind perceives them. T</w:t>
      </w:r>
      <w:r w:rsidR="00B112F3" w:rsidRPr="00A245B9">
        <w:rPr>
          <w:rFonts w:cs="Times New Roman"/>
          <w:lang w:val="en-US"/>
        </w:rPr>
        <w:t xml:space="preserve">his does not mean that they vanish when not perceived, but rather that they exist </w:t>
      </w:r>
      <w:r w:rsidR="00B112F3" w:rsidRPr="00A245B9">
        <w:rPr>
          <w:rFonts w:cs="Times New Roman"/>
          <w:i/>
          <w:lang w:val="en-US"/>
        </w:rPr>
        <w:t xml:space="preserve">for </w:t>
      </w:r>
      <w:r w:rsidR="00B112F3" w:rsidRPr="00A245B9">
        <w:rPr>
          <w:rFonts w:cs="Times New Roman"/>
          <w:lang w:val="en-US"/>
        </w:rPr>
        <w:t xml:space="preserve">the mind as that mind understands them: </w:t>
      </w:r>
      <w:r w:rsidR="00FD1402" w:rsidRPr="00A245B9">
        <w:rPr>
          <w:rFonts w:cs="Times New Roman"/>
          <w:lang w:val="en-US"/>
        </w:rPr>
        <w:t xml:space="preserve">as Berkeley puts it, </w:t>
      </w:r>
      <w:r w:rsidR="00AA0E15" w:rsidRPr="00A245B9">
        <w:rPr>
          <w:rFonts w:cs="Times New Roman"/>
          <w:lang w:val="en-US"/>
        </w:rPr>
        <w:t>“</w:t>
      </w:r>
      <w:r w:rsidR="00B112F3" w:rsidRPr="00A245B9">
        <w:rPr>
          <w:rFonts w:cs="Times New Roman"/>
          <w:lang w:val="en-US"/>
        </w:rPr>
        <w:t>For what are</w:t>
      </w:r>
      <w:r w:rsidR="00912C5E" w:rsidRPr="00A245B9">
        <w:rPr>
          <w:rFonts w:cs="Times New Roman"/>
          <w:lang w:val="en-US"/>
        </w:rPr>
        <w:t xml:space="preserve"> </w:t>
      </w:r>
      <w:r w:rsidR="00E45F3C" w:rsidRPr="00A245B9">
        <w:rPr>
          <w:rFonts w:cs="Times New Roman"/>
          <w:lang w:val="en-US"/>
        </w:rPr>
        <w:t>. . .</w:t>
      </w:r>
      <w:r w:rsidR="00912C5E" w:rsidRPr="00A245B9">
        <w:rPr>
          <w:rFonts w:cs="Times New Roman"/>
          <w:lang w:val="en-US"/>
        </w:rPr>
        <w:t xml:space="preserve"> </w:t>
      </w:r>
      <w:r w:rsidR="00B112F3" w:rsidRPr="00A245B9">
        <w:rPr>
          <w:rFonts w:cs="Times New Roman"/>
          <w:lang w:val="en-US"/>
        </w:rPr>
        <w:t xml:space="preserve">Objects but the things we perceive by Sense, and what, I pray you, do we perceive </w:t>
      </w:r>
      <w:r w:rsidR="00B112F3" w:rsidRPr="00A245B9">
        <w:rPr>
          <w:rFonts w:cs="Times New Roman"/>
          <w:lang w:val="en-US"/>
        </w:rPr>
        <w:lastRenderedPageBreak/>
        <w:t>besides our own ideas and Sensations?</w:t>
      </w:r>
      <w:r w:rsidR="00AA0E15" w:rsidRPr="00A245B9">
        <w:rPr>
          <w:rFonts w:cs="Times New Roman"/>
          <w:lang w:val="en-US"/>
        </w:rPr>
        <w:t>”</w:t>
      </w:r>
      <w:r w:rsidR="00B112F3" w:rsidRPr="00A245B9">
        <w:rPr>
          <w:rFonts w:cs="Times New Roman"/>
          <w:lang w:val="en-US"/>
        </w:rPr>
        <w:t xml:space="preserve"> (</w:t>
      </w:r>
      <w:r w:rsidR="00CE0918" w:rsidRPr="00A245B9">
        <w:rPr>
          <w:rFonts w:cs="Times New Roman"/>
          <w:lang w:val="en-US"/>
        </w:rPr>
        <w:t>I.4</w:t>
      </w:r>
      <w:r w:rsidR="00FD1402" w:rsidRPr="00A245B9">
        <w:rPr>
          <w:rFonts w:cs="Times New Roman"/>
          <w:lang w:val="en-US"/>
        </w:rPr>
        <w:t>)</w:t>
      </w:r>
      <w:r w:rsidR="00B112F3" w:rsidRPr="00A245B9">
        <w:rPr>
          <w:rFonts w:cs="Times New Roman"/>
          <w:lang w:val="en-US"/>
        </w:rPr>
        <w:t>.</w:t>
      </w:r>
      <w:r w:rsidRPr="00A245B9">
        <w:rPr>
          <w:rFonts w:cs="Times New Roman"/>
          <w:lang w:val="en-US"/>
        </w:rPr>
        <w:t xml:space="preserve"> Philosophers often consider what this means for the self that perceives, but they don</w:t>
      </w:r>
      <w:r w:rsidR="00AA0E15" w:rsidRPr="00A245B9">
        <w:rPr>
          <w:rFonts w:cs="Times New Roman"/>
          <w:lang w:val="en-US"/>
        </w:rPr>
        <w:t>’</w:t>
      </w:r>
      <w:r w:rsidRPr="00A245B9">
        <w:rPr>
          <w:rFonts w:cs="Times New Roman"/>
          <w:lang w:val="en-US"/>
        </w:rPr>
        <w:t xml:space="preserve">t </w:t>
      </w:r>
      <w:r w:rsidR="00FF7896" w:rsidRPr="00A245B9">
        <w:rPr>
          <w:rFonts w:cs="Times New Roman"/>
          <w:lang w:val="en-US"/>
        </w:rPr>
        <w:t xml:space="preserve">tend to </w:t>
      </w:r>
      <w:r w:rsidRPr="00A245B9">
        <w:rPr>
          <w:rFonts w:cs="Times New Roman"/>
          <w:lang w:val="en-US"/>
        </w:rPr>
        <w:t xml:space="preserve">focus on what it might mean for the </w:t>
      </w:r>
      <w:r w:rsidRPr="00A245B9">
        <w:rPr>
          <w:rFonts w:cs="Times New Roman"/>
          <w:i/>
          <w:lang w:val="en-US"/>
        </w:rPr>
        <w:t>perceived</w:t>
      </w:r>
      <w:r w:rsidRPr="00A245B9">
        <w:rPr>
          <w:rFonts w:cs="Times New Roman"/>
          <w:lang w:val="en-US"/>
        </w:rPr>
        <w:t>. One is on safe gr</w:t>
      </w:r>
      <w:r w:rsidR="00FD1402" w:rsidRPr="00A245B9">
        <w:rPr>
          <w:rFonts w:cs="Times New Roman"/>
          <w:lang w:val="en-US"/>
        </w:rPr>
        <w:t xml:space="preserve">ound asserting that a tomato </w:t>
      </w:r>
      <w:r w:rsidRPr="00A245B9">
        <w:rPr>
          <w:rFonts w:cs="Times New Roman"/>
          <w:lang w:val="en-US"/>
        </w:rPr>
        <w:t xml:space="preserve">exists for a mind only as a mind perceives it, </w:t>
      </w:r>
      <w:r w:rsidR="00FD1402" w:rsidRPr="00A245B9">
        <w:rPr>
          <w:rFonts w:cs="Times New Roman"/>
          <w:lang w:val="en-US"/>
        </w:rPr>
        <w:t>but what about an ant? A cat? A</w:t>
      </w:r>
      <w:r w:rsidRPr="00A245B9">
        <w:rPr>
          <w:rFonts w:cs="Times New Roman"/>
          <w:lang w:val="en-US"/>
        </w:rPr>
        <w:t xml:space="preserve"> boy from Bromley who makes himself into an icon?</w:t>
      </w:r>
      <w:r w:rsidR="00FD1402" w:rsidRPr="00A245B9">
        <w:rPr>
          <w:rFonts w:cs="Times New Roman"/>
          <w:lang w:val="en-US"/>
        </w:rPr>
        <w:t xml:space="preserve"> Berkeley</w:t>
      </w:r>
      <w:r w:rsidR="00AA0E15" w:rsidRPr="00A245B9">
        <w:rPr>
          <w:rFonts w:cs="Times New Roman"/>
          <w:lang w:val="en-US"/>
        </w:rPr>
        <w:t>’</w:t>
      </w:r>
      <w:r w:rsidR="00FD1402" w:rsidRPr="00A245B9">
        <w:rPr>
          <w:rFonts w:cs="Times New Roman"/>
          <w:lang w:val="en-US"/>
        </w:rPr>
        <w:t xml:space="preserve">s </w:t>
      </w:r>
      <w:r w:rsidR="00FD1402" w:rsidRPr="00A245B9">
        <w:rPr>
          <w:rFonts w:cs="Times New Roman"/>
          <w:i/>
          <w:lang w:val="en-US"/>
        </w:rPr>
        <w:t>esse est percipi</w:t>
      </w:r>
      <w:r w:rsidR="00FD1402" w:rsidRPr="00A245B9">
        <w:rPr>
          <w:rFonts w:cs="Times New Roman"/>
          <w:lang w:val="en-US"/>
        </w:rPr>
        <w:t xml:space="preserve"> [to be is to be perceived] suggests that the last of these, at least, has a minimum of two identities: the one in his own mind (however multifarious that may be), and the one perceived by those who encounter him</w:t>
      </w:r>
      <w:r w:rsidR="00193A1D" w:rsidRPr="00A245B9">
        <w:rPr>
          <w:rFonts w:cs="Times New Roman"/>
          <w:lang w:val="en-US"/>
        </w:rPr>
        <w:t xml:space="preserve">. </w:t>
      </w:r>
      <w:r w:rsidR="00FD1402" w:rsidRPr="00A245B9">
        <w:rPr>
          <w:rFonts w:cs="Times New Roman"/>
          <w:lang w:val="en-US"/>
        </w:rPr>
        <w:t>It further suggests that the identity in his own mind</w:t>
      </w:r>
      <w:r w:rsidR="00F23889" w:rsidRPr="00A245B9">
        <w:rPr>
          <w:rFonts w:cs="Times New Roman"/>
          <w:lang w:val="en-US"/>
        </w:rPr>
        <w:t xml:space="preserve"> may be less his identity than the one other</w:t>
      </w:r>
      <w:r w:rsidR="00892BB4" w:rsidRPr="00A245B9">
        <w:rPr>
          <w:rFonts w:cs="Times New Roman"/>
          <w:lang w:val="en-US"/>
        </w:rPr>
        <w:t>s</w:t>
      </w:r>
      <w:r w:rsidR="00F23889" w:rsidRPr="00A245B9">
        <w:rPr>
          <w:rFonts w:cs="Times New Roman"/>
          <w:lang w:val="en-US"/>
        </w:rPr>
        <w:t xml:space="preserve"> behold. While that interior identity may sometimes be absent, the one others see remains present: </w:t>
      </w:r>
      <w:r w:rsidR="00FD1402" w:rsidRPr="00A245B9">
        <w:rPr>
          <w:rFonts w:cs="Times New Roman"/>
          <w:i/>
          <w:lang w:val="en-US"/>
        </w:rPr>
        <w:t>percipi est esse</w:t>
      </w:r>
      <w:r w:rsidR="00FD1402" w:rsidRPr="00A245B9">
        <w:rPr>
          <w:rFonts w:cs="Times New Roman"/>
          <w:lang w:val="en-US"/>
        </w:rPr>
        <w:t>.</w:t>
      </w:r>
    </w:p>
    <w:p w14:paraId="4561AB5F" w14:textId="58D05260" w:rsidR="007974D2" w:rsidRPr="00A245B9" w:rsidRDefault="00B112F3" w:rsidP="00C028CC">
      <w:pPr>
        <w:spacing w:line="480" w:lineRule="auto"/>
        <w:rPr>
          <w:rFonts w:cs="Times New Roman"/>
          <w:lang w:val="en-US"/>
        </w:rPr>
      </w:pPr>
      <w:r w:rsidRPr="00A245B9">
        <w:rPr>
          <w:rFonts w:cs="Times New Roman"/>
          <w:lang w:val="en-US"/>
        </w:rPr>
        <w:tab/>
      </w:r>
      <w:r w:rsidR="002C1402" w:rsidRPr="00A245B9">
        <w:rPr>
          <w:rFonts w:cs="Times New Roman"/>
          <w:lang w:val="en-US"/>
        </w:rPr>
        <w:t>Now, where does that</w:t>
      </w:r>
      <w:r w:rsidR="00D6454B" w:rsidRPr="00A245B9">
        <w:rPr>
          <w:rFonts w:cs="Times New Roman"/>
          <w:lang w:val="en-US"/>
        </w:rPr>
        <w:t xml:space="preserve"> leave us? Both i</w:t>
      </w:r>
      <w:r w:rsidR="002C1402" w:rsidRPr="00A245B9">
        <w:rPr>
          <w:rFonts w:cs="Times New Roman"/>
          <w:lang w:val="en-US"/>
        </w:rPr>
        <w:t>ntrigued and somewhat slightly dazed, I imagine</w:t>
      </w:r>
      <w:r w:rsidR="00B0622B" w:rsidRPr="00A245B9">
        <w:rPr>
          <w:rFonts w:cs="Times New Roman"/>
          <w:lang w:val="en-US"/>
        </w:rPr>
        <w:t>—</w:t>
      </w:r>
      <w:r w:rsidR="002C1402" w:rsidRPr="00A245B9">
        <w:rPr>
          <w:rFonts w:cs="Times New Roman"/>
          <w:lang w:val="en-US"/>
        </w:rPr>
        <w:t>but I judge</w:t>
      </w:r>
      <w:r w:rsidR="006E0B4E" w:rsidRPr="00A245B9">
        <w:rPr>
          <w:rFonts w:cs="Times New Roman"/>
          <w:lang w:val="en-US"/>
        </w:rPr>
        <w:t xml:space="preserve"> only from my own perceptions. </w:t>
      </w:r>
      <w:r w:rsidR="00EC5E32" w:rsidRPr="00A245B9">
        <w:rPr>
          <w:rFonts w:cs="Times New Roman"/>
          <w:lang w:val="en-US"/>
        </w:rPr>
        <w:t>It also, however,</w:t>
      </w:r>
      <w:r w:rsidR="002C1402" w:rsidRPr="00A245B9">
        <w:rPr>
          <w:rFonts w:cs="Times New Roman"/>
          <w:lang w:val="en-US"/>
        </w:rPr>
        <w:t xml:space="preserve"> leaves us with a David Bowie whose most significant connection to Enlightenment thought may be</w:t>
      </w:r>
      <w:r w:rsidRPr="00A245B9">
        <w:rPr>
          <w:rFonts w:cs="Times New Roman"/>
          <w:lang w:val="en-US"/>
        </w:rPr>
        <w:t xml:space="preserve"> that he </w:t>
      </w:r>
      <w:r w:rsidR="00D6454B" w:rsidRPr="00A245B9">
        <w:rPr>
          <w:rFonts w:cs="Times New Roman"/>
          <w:lang w:val="en-US"/>
        </w:rPr>
        <w:t xml:space="preserve">does what Enlightenment philosophers cannot quite force themselves to do: he </w:t>
      </w:r>
      <w:r w:rsidRPr="00A245B9">
        <w:rPr>
          <w:rFonts w:cs="Times New Roman"/>
          <w:lang w:val="en-US"/>
        </w:rPr>
        <w:t>brings his viewers face to face with the insolubility of identity</w:t>
      </w:r>
      <w:r w:rsidR="00D66DD5" w:rsidRPr="00A245B9">
        <w:rPr>
          <w:rFonts w:cs="Times New Roman"/>
          <w:lang w:val="en-US"/>
        </w:rPr>
        <w:t>.</w:t>
      </w:r>
      <w:r w:rsidR="00D6454B" w:rsidRPr="00A245B9">
        <w:rPr>
          <w:rFonts w:cs="Times New Roman"/>
          <w:lang w:val="en-US"/>
        </w:rPr>
        <w:t xml:space="preserve"> Even Hume, the boldest of these </w:t>
      </w:r>
      <w:r w:rsidR="00EC5E32" w:rsidRPr="00A245B9">
        <w:rPr>
          <w:rFonts w:cs="Times New Roman"/>
          <w:lang w:val="en-US"/>
        </w:rPr>
        <w:t>thinkers</w:t>
      </w:r>
      <w:r w:rsidR="00D6454B" w:rsidRPr="00A245B9">
        <w:rPr>
          <w:rFonts w:cs="Times New Roman"/>
          <w:lang w:val="en-US"/>
        </w:rPr>
        <w:t xml:space="preserve">, ends his analysis </w:t>
      </w:r>
      <w:r w:rsidR="002C1402" w:rsidRPr="00A245B9">
        <w:rPr>
          <w:rFonts w:cs="Times New Roman"/>
          <w:lang w:val="en-US"/>
        </w:rPr>
        <w:t xml:space="preserve">by </w:t>
      </w:r>
      <w:r w:rsidR="00D6454B" w:rsidRPr="00A245B9">
        <w:rPr>
          <w:rFonts w:cs="Times New Roman"/>
          <w:lang w:val="en-US"/>
        </w:rPr>
        <w:t>taking refuge in the assertion that</w:t>
      </w:r>
      <w:r w:rsidR="002C1402" w:rsidRPr="00A245B9">
        <w:rPr>
          <w:rFonts w:cs="Times New Roman"/>
          <w:lang w:val="en-US"/>
        </w:rPr>
        <w:t xml:space="preserve"> </w:t>
      </w:r>
      <w:r w:rsidR="00AA0E15" w:rsidRPr="00A245B9">
        <w:rPr>
          <w:rFonts w:cs="Times New Roman"/>
          <w:lang w:val="en-US"/>
        </w:rPr>
        <w:t>“</w:t>
      </w:r>
      <w:r w:rsidR="002C1402" w:rsidRPr="00A245B9">
        <w:rPr>
          <w:rFonts w:eastAsiaTheme="minorHAnsi" w:cs="Times New Roman"/>
          <w:lang w:val="en-US"/>
        </w:rPr>
        <w:t>all the nice and subtile questions concerning personal identity can never possibly be decided, and are to be regarded rather as grammatical than as philosophical difficulties</w:t>
      </w:r>
      <w:r w:rsidR="00AA0E15" w:rsidRPr="00A245B9">
        <w:rPr>
          <w:rFonts w:eastAsiaTheme="minorHAnsi" w:cs="Times New Roman"/>
          <w:lang w:val="en-US"/>
        </w:rPr>
        <w:t>”</w:t>
      </w:r>
      <w:r w:rsidR="002C1402" w:rsidRPr="00A245B9">
        <w:rPr>
          <w:rFonts w:eastAsiaTheme="minorHAnsi" w:cs="Times New Roman"/>
          <w:lang w:val="en-US"/>
        </w:rPr>
        <w:t xml:space="preserve"> (I.4.6).</w:t>
      </w:r>
      <w:r w:rsidR="00D6454B" w:rsidRPr="00A245B9">
        <w:rPr>
          <w:rFonts w:eastAsiaTheme="minorHAnsi" w:cs="Times New Roman"/>
          <w:lang w:val="en-US"/>
        </w:rPr>
        <w:t xml:space="preserve"> Bowie, I think, would disagree</w:t>
      </w:r>
      <w:r w:rsidR="00EC5E32" w:rsidRPr="00A245B9">
        <w:rPr>
          <w:rFonts w:eastAsiaTheme="minorHAnsi" w:cs="Times New Roman"/>
          <w:lang w:val="en-US"/>
        </w:rPr>
        <w:t>, precisely</w:t>
      </w:r>
      <w:r w:rsidR="00D6454B" w:rsidRPr="00A245B9">
        <w:rPr>
          <w:rFonts w:eastAsiaTheme="minorHAnsi" w:cs="Times New Roman"/>
          <w:lang w:val="en-US"/>
        </w:rPr>
        <w:t xml:space="preserve"> because he makes </w:t>
      </w:r>
      <w:r w:rsidR="00EC5E32" w:rsidRPr="00A245B9">
        <w:rPr>
          <w:rFonts w:eastAsiaTheme="minorHAnsi" w:cs="Times New Roman"/>
          <w:lang w:val="en-US"/>
        </w:rPr>
        <w:t xml:space="preserve">subtle </w:t>
      </w:r>
      <w:r w:rsidR="00D6454B" w:rsidRPr="00A245B9">
        <w:rPr>
          <w:rFonts w:eastAsiaTheme="minorHAnsi" w:cs="Times New Roman"/>
          <w:lang w:val="en-US"/>
        </w:rPr>
        <w:t>questions concerning personal identity vividly material</w:t>
      </w:r>
      <w:r w:rsidR="00EC5E32" w:rsidRPr="00A245B9">
        <w:rPr>
          <w:rFonts w:eastAsiaTheme="minorHAnsi" w:cs="Times New Roman"/>
          <w:lang w:val="en-US"/>
        </w:rPr>
        <w:t>. Bowie moves abstract Enlightenment ideas into the world of lived art</w:t>
      </w:r>
      <w:r w:rsidR="00B0622B" w:rsidRPr="00A245B9">
        <w:rPr>
          <w:rFonts w:eastAsiaTheme="minorHAnsi" w:cs="Times New Roman"/>
          <w:lang w:val="en-US"/>
        </w:rPr>
        <w:t>—</w:t>
      </w:r>
      <w:r w:rsidR="00731F6B" w:rsidRPr="00A245B9">
        <w:rPr>
          <w:rFonts w:eastAsiaTheme="minorHAnsi" w:cs="Times New Roman"/>
          <w:lang w:val="en-US"/>
        </w:rPr>
        <w:t>i</w:t>
      </w:r>
      <w:r w:rsidR="00EC5E32" w:rsidRPr="00A245B9">
        <w:rPr>
          <w:rFonts w:eastAsiaTheme="minorHAnsi" w:cs="Times New Roman"/>
          <w:lang w:val="en-US"/>
        </w:rPr>
        <w:t xml:space="preserve">ndeed, he literally brings them to life. He thus suggests that despite the new media, digital effulgence, and virtual reality in which we are all constantly immersed (and of </w:t>
      </w:r>
      <w:r w:rsidR="00EC5E32" w:rsidRPr="00A245B9">
        <w:rPr>
          <w:rFonts w:eastAsiaTheme="minorHAnsi" w:cs="Times New Roman"/>
          <w:lang w:val="en-US"/>
        </w:rPr>
        <w:lastRenderedPageBreak/>
        <w:t>which he took f</w:t>
      </w:r>
      <w:r w:rsidR="00F23889" w:rsidRPr="00A245B9">
        <w:rPr>
          <w:rFonts w:eastAsiaTheme="minorHAnsi" w:cs="Times New Roman"/>
          <w:lang w:val="en-US"/>
        </w:rPr>
        <w:t xml:space="preserve">ull advantage), we continue to wrestle with an old question: Who am </w:t>
      </w:r>
      <w:r w:rsidR="003D6EFE" w:rsidRPr="00A245B9">
        <w:rPr>
          <w:rFonts w:eastAsiaTheme="minorHAnsi" w:cs="Times New Roman"/>
          <w:lang w:val="en-US"/>
        </w:rPr>
        <w:t>I</w:t>
      </w:r>
      <w:r w:rsidR="00F23889" w:rsidRPr="00A245B9">
        <w:rPr>
          <w:rFonts w:eastAsiaTheme="minorHAnsi" w:cs="Times New Roman"/>
          <w:lang w:val="en-US"/>
        </w:rPr>
        <w:t>? And who am I now? And now?</w:t>
      </w:r>
    </w:p>
    <w:p w14:paraId="4EF8320E" w14:textId="77777777" w:rsidR="007974D2" w:rsidRPr="00A245B9" w:rsidRDefault="007974D2" w:rsidP="00C028CC">
      <w:pPr>
        <w:spacing w:line="480" w:lineRule="auto"/>
        <w:rPr>
          <w:rFonts w:cs="Times New Roman"/>
          <w:lang w:val="en-US"/>
        </w:rPr>
      </w:pPr>
    </w:p>
    <w:p w14:paraId="22A5150F" w14:textId="5DC63EBD" w:rsidR="007974D2" w:rsidRPr="00A245B9" w:rsidRDefault="00C028CC" w:rsidP="00A245B9">
      <w:pPr>
        <w:spacing w:line="480" w:lineRule="auto"/>
        <w:jc w:val="center"/>
        <w:rPr>
          <w:rFonts w:cs="Times New Roman"/>
          <w:b/>
          <w:bCs/>
          <w:lang w:val="en-US"/>
        </w:rPr>
      </w:pPr>
      <w:r w:rsidRPr="00A245B9">
        <w:rPr>
          <w:rFonts w:cs="Times New Roman"/>
          <w:b/>
          <w:bCs/>
          <w:lang w:val="en-US"/>
        </w:rPr>
        <w:t>Works Cited</w:t>
      </w:r>
    </w:p>
    <w:p w14:paraId="41BC54EB" w14:textId="6219C395" w:rsidR="00C028CC" w:rsidRPr="00A245B9" w:rsidRDefault="00C028CC" w:rsidP="00C028CC">
      <w:pPr>
        <w:spacing w:line="480" w:lineRule="auto"/>
        <w:rPr>
          <w:rFonts w:cs="Times New Roman"/>
          <w:lang w:val="en-US"/>
        </w:rPr>
      </w:pPr>
    </w:p>
    <w:p w14:paraId="6FA53D47" w14:textId="1BAFA816" w:rsidR="00C028CC" w:rsidRPr="00A245B9" w:rsidRDefault="00B903CC" w:rsidP="00A245B9">
      <w:pPr>
        <w:spacing w:line="480" w:lineRule="auto"/>
        <w:ind w:left="720" w:hanging="720"/>
        <w:rPr>
          <w:rFonts w:cs="Times New Roman"/>
          <w:lang w:val="en-US"/>
        </w:rPr>
      </w:pPr>
      <w:r w:rsidRPr="00A245B9">
        <w:rPr>
          <w:rFonts w:cs="Times New Roman"/>
          <w:lang w:val="en-US"/>
        </w:rPr>
        <w:t>Ammon, Theodore G</w:t>
      </w:r>
      <w:r w:rsidR="00C028CC" w:rsidRPr="00A245B9">
        <w:rPr>
          <w:rFonts w:cs="Times New Roman"/>
        </w:rPr>
        <w:t xml:space="preserve">. “The Flux of It All.” </w:t>
      </w:r>
      <w:r w:rsidR="00C028CC" w:rsidRPr="00A245B9">
        <w:rPr>
          <w:rFonts w:cs="Times New Roman"/>
          <w:i/>
          <w:lang w:val="en-US"/>
        </w:rPr>
        <w:t>David Bowie and Philosophy: Rebel Rebel</w:t>
      </w:r>
      <w:r w:rsidR="00C028CC" w:rsidRPr="00A245B9">
        <w:rPr>
          <w:rFonts w:cs="Times New Roman"/>
          <w:lang w:val="en-US"/>
        </w:rPr>
        <w:t>, edited by Theodore G. Ammon, Open Court, 2016, pp. 19</w:t>
      </w:r>
      <w:r w:rsidR="00E10540" w:rsidRPr="00A245B9">
        <w:rPr>
          <w:rFonts w:cs="Times New Roman"/>
          <w:lang w:val="en-US"/>
        </w:rPr>
        <w:t>–</w:t>
      </w:r>
      <w:r w:rsidR="00C028CC" w:rsidRPr="00A245B9">
        <w:rPr>
          <w:rFonts w:cs="Times New Roman"/>
          <w:lang w:val="en-US"/>
        </w:rPr>
        <w:t>29.</w:t>
      </w:r>
    </w:p>
    <w:p w14:paraId="1B4BCC38" w14:textId="3BC4CF96"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Berkeley, George. </w:t>
      </w:r>
      <w:r w:rsidRPr="00A245B9">
        <w:rPr>
          <w:rFonts w:cs="Times New Roman"/>
          <w:i/>
          <w:lang w:val="en-US"/>
        </w:rPr>
        <w:t>A Treatise Concerning the Principles of Human Knowledge</w:t>
      </w:r>
      <w:r w:rsidRPr="00A245B9">
        <w:rPr>
          <w:rFonts w:cs="Times New Roman"/>
          <w:lang w:val="en-US"/>
        </w:rPr>
        <w:t>. Edited by</w:t>
      </w:r>
      <w:r w:rsidR="00E10540" w:rsidRPr="00A245B9">
        <w:rPr>
          <w:rFonts w:cs="Times New Roman"/>
          <w:lang w:val="en-US"/>
        </w:rPr>
        <w:t xml:space="preserve"> </w:t>
      </w:r>
      <w:r w:rsidRPr="00A245B9">
        <w:rPr>
          <w:rFonts w:cs="Times New Roman"/>
          <w:lang w:val="en-US"/>
        </w:rPr>
        <w:t>Kenneth Winkler, Hackett, 1982.</w:t>
      </w:r>
    </w:p>
    <w:p w14:paraId="085C86A9" w14:textId="2020D9C0" w:rsidR="004630BE" w:rsidRPr="00A245B9" w:rsidRDefault="004630BE" w:rsidP="00A245B9">
      <w:pPr>
        <w:spacing w:line="480" w:lineRule="auto"/>
        <w:ind w:left="720" w:hanging="720"/>
        <w:rPr>
          <w:rFonts w:cs="Times New Roman"/>
          <w:lang w:val="en-US"/>
        </w:rPr>
      </w:pPr>
      <w:r w:rsidRPr="00A245B9">
        <w:rPr>
          <w:rFonts w:cs="Times New Roman"/>
        </w:rPr>
        <w:t>Bernhard Jackson, Emily. “</w:t>
      </w:r>
      <w:r w:rsidRPr="00A245B9">
        <w:rPr>
          <w:rFonts w:cs="Times New Roman"/>
          <w:lang w:val="en-US"/>
        </w:rPr>
        <w:t xml:space="preserve">‘Sometimes I feel like the whole human race’: Lord Byron and David Bowie Consider the Question of Identity.” </w:t>
      </w:r>
      <w:r w:rsidRPr="00A245B9">
        <w:rPr>
          <w:rFonts w:cs="Times New Roman"/>
          <w:i/>
          <w:lang w:val="en-US"/>
        </w:rPr>
        <w:t>Byron Journal</w:t>
      </w:r>
      <w:r w:rsidRPr="00A245B9">
        <w:rPr>
          <w:rFonts w:cs="Times New Roman"/>
          <w:lang w:val="en-US"/>
        </w:rPr>
        <w:t>, vol. 46, no. 2, 2018, pp. 113–25.</w:t>
      </w:r>
    </w:p>
    <w:p w14:paraId="3C118585" w14:textId="295B7129" w:rsidR="002308DC" w:rsidRDefault="00C028CC" w:rsidP="002308DC">
      <w:pPr>
        <w:spacing w:line="480" w:lineRule="auto"/>
        <w:ind w:left="720" w:hanging="720"/>
        <w:rPr>
          <w:rFonts w:cs="Times New Roman"/>
          <w:i/>
        </w:rPr>
      </w:pPr>
      <w:r w:rsidRPr="00A245B9">
        <w:rPr>
          <w:rFonts w:cs="Times New Roman"/>
        </w:rPr>
        <w:t xml:space="preserve">Botz-Borstein, Thorsten. “You Don’t Have to Be Stupid to Be Cool.” </w:t>
      </w:r>
      <w:r w:rsidRPr="00A245B9">
        <w:rPr>
          <w:rFonts w:cs="Times New Roman"/>
          <w:i/>
        </w:rPr>
        <w:t>David Bowie and Philosophy: Rebel Rebel</w:t>
      </w:r>
      <w:r w:rsidRPr="00A245B9">
        <w:rPr>
          <w:rFonts w:cs="Times New Roman"/>
        </w:rPr>
        <w:t>, edited by Theodore G. Ammon, Open Court, 2016, pp. 9</w:t>
      </w:r>
      <w:r w:rsidR="00E10540" w:rsidRPr="00A245B9">
        <w:rPr>
          <w:rFonts w:cs="Times New Roman"/>
          <w:lang w:val="en-US"/>
        </w:rPr>
        <w:t>–</w:t>
      </w:r>
      <w:r w:rsidRPr="00A245B9">
        <w:rPr>
          <w:rFonts w:cs="Times New Roman"/>
        </w:rPr>
        <w:t>18.</w:t>
      </w:r>
    </w:p>
    <w:p w14:paraId="4A4B5944" w14:textId="35AD7DE3" w:rsidR="00C028CC" w:rsidRPr="002308DC" w:rsidRDefault="00C028CC" w:rsidP="002308DC">
      <w:pPr>
        <w:spacing w:line="480" w:lineRule="auto"/>
        <w:ind w:left="720" w:hanging="720"/>
        <w:rPr>
          <w:rFonts w:cs="Times New Roman"/>
          <w:i/>
        </w:rPr>
      </w:pPr>
      <w:r w:rsidRPr="00A245B9">
        <w:rPr>
          <w:rFonts w:cs="Times New Roman"/>
          <w:lang w:val="en-US"/>
        </w:rPr>
        <w:t xml:space="preserve">Bowie, David. Interview </w:t>
      </w:r>
      <w:r w:rsidR="00742AC2">
        <w:rPr>
          <w:rFonts w:cs="Times New Roman"/>
          <w:lang w:val="en-US"/>
        </w:rPr>
        <w:t>with</w:t>
      </w:r>
      <w:r w:rsidRPr="00A245B9">
        <w:rPr>
          <w:rFonts w:cs="Times New Roman"/>
          <w:lang w:val="en-US"/>
        </w:rPr>
        <w:t xml:space="preserve"> Russell Harty. </w:t>
      </w:r>
      <w:r w:rsidRPr="00A245B9">
        <w:rPr>
          <w:rFonts w:cs="Times New Roman"/>
          <w:i/>
          <w:lang w:val="en-US"/>
        </w:rPr>
        <w:t>The Russell Harty Show</w:t>
      </w:r>
      <w:r w:rsidRPr="00A245B9">
        <w:rPr>
          <w:rFonts w:cs="Times New Roman"/>
          <w:lang w:val="en-US"/>
        </w:rPr>
        <w:t>, ITV, 28 Nov</w:t>
      </w:r>
      <w:r w:rsidR="006939DB" w:rsidRPr="00A245B9">
        <w:rPr>
          <w:rFonts w:cs="Times New Roman"/>
          <w:lang w:val="en-US"/>
        </w:rPr>
        <w:t>ember</w:t>
      </w:r>
      <w:r w:rsidRPr="00A245B9">
        <w:rPr>
          <w:rFonts w:cs="Times New Roman"/>
          <w:lang w:val="en-US"/>
        </w:rPr>
        <w:t xml:space="preserve"> 1975. </w:t>
      </w:r>
      <w:r w:rsidRPr="00A245B9">
        <w:rPr>
          <w:rFonts w:cs="Times New Roman"/>
          <w:i/>
          <w:lang w:val="en-US"/>
        </w:rPr>
        <w:t>YouTube</w:t>
      </w:r>
      <w:r w:rsidR="00742AC2">
        <w:rPr>
          <w:rFonts w:cs="Times New Roman"/>
          <w:lang w:val="en-US"/>
        </w:rPr>
        <w:t xml:space="preserve">, uploaded by JGGstudios, 2 Dec 2016, </w:t>
      </w:r>
      <w:hyperlink r:id="rId11" w:history="1">
        <w:r w:rsidR="00742AC2" w:rsidRPr="00FF7BD0">
          <w:rPr>
            <w:rStyle w:val="Hyperlink"/>
            <w:rFonts w:cs="Times New Roman"/>
            <w:lang w:val="en-US"/>
          </w:rPr>
          <w:t>www.youtube.com/</w:t>
        </w:r>
        <w:r w:rsidR="00742AC2" w:rsidRPr="00FF7BD0">
          <w:rPr>
            <w:rStyle w:val="Hyperlink"/>
            <w:rFonts w:cs="Times New Roman"/>
            <w:lang w:val="en-US"/>
          </w:rPr>
          <w:t>w</w:t>
        </w:r>
        <w:r w:rsidR="00742AC2" w:rsidRPr="00FF7BD0">
          <w:rPr>
            <w:rStyle w:val="Hyperlink"/>
            <w:rFonts w:cs="Times New Roman"/>
            <w:lang w:val="en-US"/>
          </w:rPr>
          <w:t>atch?v=dmypRafb9Ew</w:t>
        </w:r>
      </w:hyperlink>
      <w:r w:rsidRPr="00A245B9">
        <w:rPr>
          <w:rFonts w:cs="Times New Roman"/>
          <w:lang w:val="en-US"/>
        </w:rPr>
        <w:t>.</w:t>
      </w:r>
    </w:p>
    <w:p w14:paraId="47AC507B" w14:textId="30166A8D" w:rsidR="00C028CC" w:rsidRPr="00A245B9" w:rsidRDefault="00E10540" w:rsidP="00A245B9">
      <w:pPr>
        <w:spacing w:line="480" w:lineRule="auto"/>
        <w:ind w:left="720" w:hanging="720"/>
        <w:rPr>
          <w:rFonts w:cs="Times New Roman"/>
          <w:lang w:val="en-US"/>
        </w:rPr>
      </w:pPr>
      <w:r w:rsidRPr="00A245B9">
        <w:rPr>
          <w:rFonts w:cs="Times New Roman"/>
        </w:rPr>
        <w:t>———</w:t>
      </w:r>
      <w:r w:rsidR="00C028CC" w:rsidRPr="00A245B9">
        <w:rPr>
          <w:rFonts w:cs="Times New Roman"/>
          <w:lang w:val="en-US"/>
        </w:rPr>
        <w:t xml:space="preserve">. </w:t>
      </w:r>
      <w:r w:rsidR="00C028CC" w:rsidRPr="00A245B9">
        <w:rPr>
          <w:rFonts w:cs="Times New Roman"/>
          <w:i/>
          <w:lang w:val="en-US"/>
        </w:rPr>
        <w:t>Scary Monsters (and Super Creeps).</w:t>
      </w:r>
      <w:r w:rsidR="00C028CC" w:rsidRPr="00A245B9">
        <w:rPr>
          <w:rFonts w:cs="Times New Roman"/>
          <w:lang w:val="en-US"/>
        </w:rPr>
        <w:t xml:space="preserve"> RCA Victor, 1980.</w:t>
      </w:r>
    </w:p>
    <w:p w14:paraId="3898632A" w14:textId="70E3025F"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Budge, Gavin. </w:t>
      </w:r>
      <w:r w:rsidRPr="00A245B9">
        <w:rPr>
          <w:rFonts w:cs="Times New Roman"/>
          <w:i/>
          <w:lang w:val="en-US"/>
        </w:rPr>
        <w:t>Romantic Empiricism: Poetics and the Philosophy of Common Sense,</w:t>
      </w:r>
      <w:r w:rsidR="00E10540" w:rsidRPr="00A245B9">
        <w:rPr>
          <w:rFonts w:cs="Times New Roman"/>
          <w:i/>
          <w:lang w:val="en-US"/>
        </w:rPr>
        <w:t xml:space="preserve"> </w:t>
      </w:r>
      <w:r w:rsidRPr="00A245B9">
        <w:rPr>
          <w:rFonts w:cs="Times New Roman"/>
          <w:i/>
          <w:lang w:val="en-US"/>
        </w:rPr>
        <w:t>1780</w:t>
      </w:r>
      <w:r w:rsidR="00C0378A" w:rsidRPr="00A245B9">
        <w:rPr>
          <w:rFonts w:cs="Times New Roman"/>
          <w:i/>
          <w:lang w:val="en-US"/>
        </w:rPr>
        <w:t>–</w:t>
      </w:r>
      <w:r w:rsidRPr="00A245B9">
        <w:rPr>
          <w:rFonts w:cs="Times New Roman"/>
          <w:i/>
          <w:lang w:val="en-US"/>
        </w:rPr>
        <w:t>1830.</w:t>
      </w:r>
      <w:r w:rsidRPr="00A245B9">
        <w:rPr>
          <w:rFonts w:cs="Times New Roman"/>
          <w:lang w:val="en-US"/>
        </w:rPr>
        <w:t xml:space="preserve"> Bucknell UP, 2007.</w:t>
      </w:r>
    </w:p>
    <w:p w14:paraId="13D5B890" w14:textId="244CF5D9" w:rsidR="00C028CC" w:rsidRPr="00A245B9" w:rsidRDefault="00C028CC" w:rsidP="00A245B9">
      <w:pPr>
        <w:spacing w:line="480" w:lineRule="auto"/>
        <w:ind w:left="720" w:hanging="720"/>
        <w:rPr>
          <w:rFonts w:cs="Times New Roman"/>
          <w:lang w:val="en-US"/>
        </w:rPr>
      </w:pPr>
      <w:r w:rsidRPr="00A245B9">
        <w:rPr>
          <w:rFonts w:cs="Times New Roman"/>
          <w:lang w:val="en-US"/>
        </w:rPr>
        <w:lastRenderedPageBreak/>
        <w:t xml:space="preserve">Cadwalladr, Carol. “Iman: I am the face of a refugee.” </w:t>
      </w:r>
      <w:r w:rsidRPr="00A245B9">
        <w:rPr>
          <w:rFonts w:cs="Times New Roman"/>
          <w:i/>
          <w:lang w:val="en-US"/>
        </w:rPr>
        <w:t>The Observer</w:t>
      </w:r>
      <w:r w:rsidRPr="00A245B9">
        <w:rPr>
          <w:rFonts w:cs="Times New Roman"/>
          <w:lang w:val="en-US"/>
        </w:rPr>
        <w:t>, 28 Jun</w:t>
      </w:r>
      <w:r w:rsidR="00E10540" w:rsidRPr="00A245B9">
        <w:rPr>
          <w:rFonts w:cs="Times New Roman"/>
          <w:lang w:val="en-US"/>
        </w:rPr>
        <w:t>e</w:t>
      </w:r>
      <w:r w:rsidRPr="00A245B9">
        <w:rPr>
          <w:rFonts w:cs="Times New Roman"/>
          <w:lang w:val="en-US"/>
        </w:rPr>
        <w:t xml:space="preserve"> 2014.</w:t>
      </w:r>
      <w:r w:rsidR="00E10540" w:rsidRPr="00A245B9">
        <w:rPr>
          <w:rFonts w:cs="Times New Roman"/>
          <w:lang w:val="en-US"/>
        </w:rPr>
        <w:t xml:space="preserve"> </w:t>
      </w:r>
      <w:r w:rsidR="007B0DAE">
        <w:rPr>
          <w:rFonts w:cs="Times New Roman"/>
          <w:i/>
          <w:iCs/>
          <w:lang w:val="en-US"/>
        </w:rPr>
        <w:t>The Guardian</w:t>
      </w:r>
      <w:r w:rsidR="007B0DAE">
        <w:rPr>
          <w:rFonts w:cs="Times New Roman"/>
          <w:lang w:val="en-US"/>
        </w:rPr>
        <w:t xml:space="preserve">, </w:t>
      </w:r>
      <w:hyperlink r:id="rId12" w:history="1">
        <w:r w:rsidR="00F50369" w:rsidRPr="00FF7BD0">
          <w:rPr>
            <w:rStyle w:val="Hyperlink"/>
            <w:rFonts w:cs="Times New Roman"/>
            <w:lang w:val="en-US"/>
          </w:rPr>
          <w:t>www.theguardian.com/fa</w:t>
        </w:r>
        <w:r w:rsidR="00F50369" w:rsidRPr="00FF7BD0">
          <w:rPr>
            <w:rStyle w:val="Hyperlink"/>
            <w:rFonts w:cs="Times New Roman"/>
            <w:lang w:val="en-US"/>
          </w:rPr>
          <w:t>s</w:t>
        </w:r>
        <w:r w:rsidR="00F50369" w:rsidRPr="00FF7BD0">
          <w:rPr>
            <w:rStyle w:val="Hyperlink"/>
            <w:rFonts w:cs="Times New Roman"/>
            <w:lang w:val="en-US"/>
          </w:rPr>
          <w:t>hion/2014/jun/29/iman-i-am-the-face-of-a-refugee</w:t>
        </w:r>
      </w:hyperlink>
      <w:r w:rsidR="00B671E3" w:rsidRPr="00A245B9">
        <w:rPr>
          <w:rFonts w:cs="Times New Roman"/>
          <w:lang w:val="en-US"/>
        </w:rPr>
        <w:t>.</w:t>
      </w:r>
    </w:p>
    <w:p w14:paraId="09162304" w14:textId="1B907B70"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Cann, Kevin. </w:t>
      </w:r>
      <w:r w:rsidRPr="00A245B9">
        <w:rPr>
          <w:rFonts w:cs="Times New Roman"/>
          <w:i/>
          <w:lang w:val="en-US"/>
        </w:rPr>
        <w:t>David Bowie Any Day Now, The London Years 1947</w:t>
      </w:r>
      <w:r w:rsidR="00C0378A" w:rsidRPr="00A245B9">
        <w:rPr>
          <w:rFonts w:cs="Times New Roman"/>
          <w:i/>
          <w:lang w:val="en-US"/>
        </w:rPr>
        <w:t>–</w:t>
      </w:r>
      <w:r w:rsidRPr="00A245B9">
        <w:rPr>
          <w:rFonts w:cs="Times New Roman"/>
          <w:i/>
          <w:lang w:val="en-US"/>
        </w:rPr>
        <w:t>1974</w:t>
      </w:r>
      <w:r w:rsidRPr="00A245B9">
        <w:rPr>
          <w:rFonts w:cs="Times New Roman"/>
          <w:lang w:val="en-US"/>
        </w:rPr>
        <w:t>. Adelita, 2010.</w:t>
      </w:r>
    </w:p>
    <w:p w14:paraId="3149F47F"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Critchley, Simon. </w:t>
      </w:r>
      <w:r w:rsidRPr="00A245B9">
        <w:rPr>
          <w:rFonts w:cs="Times New Roman"/>
          <w:i/>
          <w:lang w:val="en-US"/>
        </w:rPr>
        <w:t>David Bowie</w:t>
      </w:r>
      <w:r w:rsidRPr="00A245B9">
        <w:rPr>
          <w:rFonts w:cs="Times New Roman"/>
          <w:lang w:val="en-US"/>
        </w:rPr>
        <w:t>. OR Books, 2016.</w:t>
      </w:r>
    </w:p>
    <w:p w14:paraId="7D356DC5"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Delacampagne, Christian. </w:t>
      </w:r>
      <w:r w:rsidRPr="00A245B9">
        <w:rPr>
          <w:rFonts w:cs="Times New Roman"/>
          <w:i/>
          <w:lang w:val="en-US"/>
        </w:rPr>
        <w:t>A History of Philosophy in the Twentieth Century</w:t>
      </w:r>
      <w:r w:rsidRPr="00A245B9">
        <w:rPr>
          <w:rFonts w:cs="Times New Roman"/>
          <w:lang w:val="en-US"/>
        </w:rPr>
        <w:t>. Translated by M.B. DeBevoise, Johns Hopkins UP, 1999.</w:t>
      </w:r>
    </w:p>
    <w:p w14:paraId="5D72B58D" w14:textId="6D98FD15" w:rsidR="00C028CC" w:rsidRPr="002308DC" w:rsidRDefault="00C028CC" w:rsidP="002308DC">
      <w:pPr>
        <w:spacing w:line="480" w:lineRule="auto"/>
        <w:ind w:left="720" w:hanging="720"/>
        <w:rPr>
          <w:rFonts w:cs="Times New Roman"/>
        </w:rPr>
      </w:pPr>
      <w:r w:rsidRPr="00A245B9">
        <w:rPr>
          <w:rFonts w:cs="Times New Roman"/>
          <w:lang w:val="en-US"/>
        </w:rPr>
        <w:t>Du Verger, Jean. “</w:t>
      </w:r>
      <w:r w:rsidRPr="00A245B9">
        <w:rPr>
          <w:rFonts w:cs="Times New Roman"/>
          <w:bCs/>
          <w:lang w:val="en-US"/>
        </w:rPr>
        <w:t xml:space="preserve">David Bowie’s urban landscapes and nightscapes: A reading of the Bowiean text.” </w:t>
      </w:r>
      <w:r w:rsidRPr="00A245B9">
        <w:rPr>
          <w:rFonts w:cs="Times New Roman"/>
          <w:bCs/>
          <w:i/>
          <w:lang w:val="en-US"/>
        </w:rPr>
        <w:t>Miranda</w:t>
      </w:r>
      <w:r w:rsidRPr="00A245B9">
        <w:rPr>
          <w:rFonts w:cs="Times New Roman"/>
          <w:bCs/>
          <w:lang w:val="en-US"/>
        </w:rPr>
        <w:t>, no. 17, 2018,</w:t>
      </w:r>
      <w:r w:rsidR="00B671E3" w:rsidRPr="00A245B9">
        <w:rPr>
          <w:rFonts w:cs="Times New Roman"/>
          <w:bCs/>
          <w:lang w:val="en-US"/>
        </w:rPr>
        <w:t xml:space="preserve"> pp. 1</w:t>
      </w:r>
      <w:r w:rsidR="00340015" w:rsidRPr="00A245B9">
        <w:rPr>
          <w:rFonts w:cs="Times New Roman"/>
          <w:bCs/>
          <w:lang w:val="en-US"/>
        </w:rPr>
        <w:t>–</w:t>
      </w:r>
      <w:r w:rsidR="00B671E3" w:rsidRPr="00A245B9">
        <w:rPr>
          <w:rFonts w:cs="Times New Roman"/>
          <w:bCs/>
          <w:lang w:val="en-US"/>
        </w:rPr>
        <w:t>29,</w:t>
      </w:r>
      <w:r w:rsidRPr="00A245B9">
        <w:rPr>
          <w:rFonts w:cs="Times New Roman"/>
          <w:bCs/>
          <w:lang w:val="en-US"/>
        </w:rPr>
        <w:t xml:space="preserve"> </w:t>
      </w:r>
      <w:hyperlink r:id="rId13" w:history="1">
        <w:r w:rsidR="00AE4CAC" w:rsidRPr="00A245B9">
          <w:rPr>
            <w:rStyle w:val="Hyperlink"/>
            <w:rFonts w:cs="Times New Roman"/>
            <w:bCs/>
          </w:rPr>
          <w:t>doi.org/10.</w:t>
        </w:r>
        <w:r w:rsidR="00AE4CAC" w:rsidRPr="00A245B9">
          <w:rPr>
            <w:rStyle w:val="Hyperlink"/>
            <w:rFonts w:cs="Times New Roman"/>
            <w:bCs/>
          </w:rPr>
          <w:t>4</w:t>
        </w:r>
        <w:r w:rsidR="00AE4CAC" w:rsidRPr="00A245B9">
          <w:rPr>
            <w:rStyle w:val="Hyperlink"/>
            <w:rFonts w:cs="Times New Roman"/>
            <w:bCs/>
          </w:rPr>
          <w:t>000/miranda.13401</w:t>
        </w:r>
      </w:hyperlink>
      <w:r w:rsidR="00AE4CAC" w:rsidRPr="00A245B9">
        <w:rPr>
          <w:rFonts w:cs="Times New Roman"/>
          <w:bCs/>
        </w:rPr>
        <w:t>.</w:t>
      </w:r>
    </w:p>
    <w:p w14:paraId="1F84F382" w14:textId="2EC051A0"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Finnigan, Mary. </w:t>
      </w:r>
      <w:r w:rsidRPr="00A245B9">
        <w:rPr>
          <w:rFonts w:cs="Times New Roman"/>
          <w:i/>
          <w:lang w:val="en-US"/>
        </w:rPr>
        <w:t>Psychedelic Suburbia: David Bowie and the Beckenham Arts Lab</w:t>
      </w:r>
      <w:r w:rsidRPr="00A245B9">
        <w:rPr>
          <w:rFonts w:cs="Times New Roman"/>
          <w:lang w:val="en-US"/>
        </w:rPr>
        <w:t>.</w:t>
      </w:r>
      <w:r w:rsidR="00CB4A1D" w:rsidRPr="00A245B9">
        <w:rPr>
          <w:rFonts w:cs="Times New Roman"/>
          <w:lang w:val="en-US"/>
        </w:rPr>
        <w:t xml:space="preserve"> </w:t>
      </w:r>
      <w:r w:rsidRPr="00A245B9">
        <w:rPr>
          <w:rFonts w:cs="Times New Roman"/>
          <w:lang w:val="en-US"/>
        </w:rPr>
        <w:t>Jorvik, 2016.</w:t>
      </w:r>
    </w:p>
    <w:p w14:paraId="713CA323" w14:textId="161FADC5"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Garfinkel, Harold. </w:t>
      </w:r>
      <w:r w:rsidRPr="00A245B9">
        <w:rPr>
          <w:rFonts w:cs="Times New Roman"/>
          <w:i/>
          <w:lang w:val="en-US"/>
        </w:rPr>
        <w:t>Studies in Ethnomethodology,</w:t>
      </w:r>
      <w:r w:rsidR="002308DC">
        <w:rPr>
          <w:rFonts w:cs="Times New Roman"/>
          <w:lang w:val="en-US"/>
        </w:rPr>
        <w:t xml:space="preserve"> </w:t>
      </w:r>
      <w:r w:rsidRPr="00A245B9">
        <w:rPr>
          <w:rFonts w:cs="Times New Roman"/>
          <w:lang w:val="en-US"/>
        </w:rPr>
        <w:t>Prentice-Hall, 1967.</w:t>
      </w:r>
    </w:p>
    <w:p w14:paraId="6D87C641" w14:textId="1C268E09"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Hollingshaus, Wade. </w:t>
      </w:r>
      <w:r w:rsidRPr="00A245B9">
        <w:rPr>
          <w:rFonts w:cs="Times New Roman"/>
          <w:i/>
          <w:lang w:val="en-US"/>
        </w:rPr>
        <w:t>Philosophizing Rock Performance: Dylan, Hendrix, Bowie</w:t>
      </w:r>
      <w:r w:rsidRPr="00A245B9">
        <w:rPr>
          <w:rFonts w:cs="Times New Roman"/>
          <w:lang w:val="en-US"/>
        </w:rPr>
        <w:t>.</w:t>
      </w:r>
      <w:r w:rsidR="00CB4A1D" w:rsidRPr="00A245B9">
        <w:rPr>
          <w:rFonts w:cs="Times New Roman"/>
          <w:lang w:val="en-US"/>
        </w:rPr>
        <w:t xml:space="preserve"> </w:t>
      </w:r>
      <w:r w:rsidRPr="00A245B9">
        <w:rPr>
          <w:rFonts w:cs="Times New Roman"/>
          <w:lang w:val="en-US"/>
        </w:rPr>
        <w:t>Scarecrow, 2013.</w:t>
      </w:r>
    </w:p>
    <w:p w14:paraId="4753F91F" w14:textId="112A77B4" w:rsidR="00C028CC" w:rsidRPr="00A245B9" w:rsidRDefault="00C028CC" w:rsidP="00A245B9">
      <w:pPr>
        <w:spacing w:line="480" w:lineRule="auto"/>
        <w:ind w:left="720" w:hanging="720"/>
        <w:rPr>
          <w:rFonts w:cs="Times New Roman"/>
        </w:rPr>
      </w:pPr>
      <w:r w:rsidRPr="00A245B9">
        <w:rPr>
          <w:rFonts w:cs="Times New Roman"/>
        </w:rPr>
        <w:t>Holm-Hudson, Kevin. “‘Who Can I Be Now?’: David Bowie’s Vocal Personae.”</w:t>
      </w:r>
      <w:r w:rsidR="00CB4A1D" w:rsidRPr="00A245B9">
        <w:rPr>
          <w:rFonts w:cs="Times New Roman"/>
        </w:rPr>
        <w:t xml:space="preserve"> </w:t>
      </w:r>
      <w:r w:rsidRPr="00A245B9">
        <w:rPr>
          <w:rFonts w:cs="Times New Roman"/>
          <w:i/>
        </w:rPr>
        <w:t>Contemporary Music Review</w:t>
      </w:r>
      <w:r w:rsidRPr="00A245B9">
        <w:rPr>
          <w:rFonts w:cs="Times New Roman"/>
        </w:rPr>
        <w:t xml:space="preserve">, </w:t>
      </w:r>
      <w:r w:rsidR="00CB4A1D" w:rsidRPr="00A245B9">
        <w:rPr>
          <w:rFonts w:cs="Times New Roman"/>
        </w:rPr>
        <w:t xml:space="preserve">vol. </w:t>
      </w:r>
      <w:r w:rsidRPr="00A245B9">
        <w:rPr>
          <w:rFonts w:cs="Times New Roman"/>
        </w:rPr>
        <w:t>37</w:t>
      </w:r>
      <w:r w:rsidR="005A4933" w:rsidRPr="00A245B9">
        <w:rPr>
          <w:rFonts w:cs="Times New Roman"/>
        </w:rPr>
        <w:t>,</w:t>
      </w:r>
      <w:r w:rsidR="00CB4A1D" w:rsidRPr="00A245B9">
        <w:rPr>
          <w:rFonts w:cs="Times New Roman"/>
        </w:rPr>
        <w:t xml:space="preserve"> no. </w:t>
      </w:r>
      <w:r w:rsidRPr="00A245B9">
        <w:rPr>
          <w:rFonts w:cs="Times New Roman"/>
        </w:rPr>
        <w:t>3, 2018, pp. 214</w:t>
      </w:r>
      <w:r w:rsidR="00CB4A1D" w:rsidRPr="00A245B9">
        <w:rPr>
          <w:rFonts w:cs="Times New Roman"/>
          <w:lang w:val="en-US"/>
        </w:rPr>
        <w:t>–</w:t>
      </w:r>
      <w:r w:rsidRPr="00A245B9">
        <w:rPr>
          <w:rFonts w:cs="Times New Roman"/>
        </w:rPr>
        <w:t>34.</w:t>
      </w:r>
    </w:p>
    <w:p w14:paraId="7B88F1A0"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Hume, David. </w:t>
      </w:r>
      <w:r w:rsidRPr="00A245B9">
        <w:rPr>
          <w:rFonts w:cs="Times New Roman"/>
          <w:i/>
          <w:lang w:val="en-US"/>
        </w:rPr>
        <w:t>A Treatise of Human Nature</w:t>
      </w:r>
      <w:r w:rsidRPr="00A245B9">
        <w:rPr>
          <w:rFonts w:cs="Times New Roman"/>
          <w:lang w:val="en-US"/>
        </w:rPr>
        <w:t>. Penguin, 1985.</w:t>
      </w:r>
    </w:p>
    <w:p w14:paraId="2924B4A4" w14:textId="764123EB"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Kellner, Douglas. “Herbert Marcuse.” </w:t>
      </w:r>
      <w:r w:rsidRPr="00A245B9">
        <w:rPr>
          <w:rFonts w:cs="Times New Roman"/>
          <w:i/>
          <w:lang w:val="en-US"/>
        </w:rPr>
        <w:t>Illuminations</w:t>
      </w:r>
      <w:r w:rsidRPr="00A245B9">
        <w:rPr>
          <w:rFonts w:cs="Times New Roman"/>
          <w:lang w:val="en-US"/>
        </w:rPr>
        <w:t xml:space="preserve">, UTA, </w:t>
      </w:r>
      <w:commentRangeStart w:id="59"/>
      <w:r w:rsidR="002308DC">
        <w:rPr>
          <w:rFonts w:cs="Times New Roman"/>
          <w:lang w:val="en-US"/>
        </w:rPr>
        <w:fldChar w:fldCharType="begin"/>
      </w:r>
      <w:r w:rsidR="002308DC">
        <w:rPr>
          <w:rFonts w:cs="Times New Roman"/>
          <w:lang w:val="en-US"/>
        </w:rPr>
        <w:instrText xml:space="preserve"> HYPERLINK "http://</w:instrText>
      </w:r>
      <w:r w:rsidR="002308DC" w:rsidRPr="002308DC">
        <w:rPr>
          <w:rFonts w:cs="Times New Roman"/>
          <w:lang w:val="en-US"/>
        </w:rPr>
        <w:instrText>www.uta.edu/huma/illuminations/kell12.htm</w:instrText>
      </w:r>
      <w:r w:rsidR="002308DC">
        <w:rPr>
          <w:rFonts w:cs="Times New Roman"/>
          <w:lang w:val="en-US"/>
        </w:rPr>
        <w:instrText xml:space="preserve">" </w:instrText>
      </w:r>
      <w:r w:rsidR="002308DC">
        <w:rPr>
          <w:rFonts w:cs="Times New Roman"/>
          <w:lang w:val="en-US"/>
        </w:rPr>
        <w:fldChar w:fldCharType="separate"/>
      </w:r>
      <w:r w:rsidR="002308DC" w:rsidRPr="00FF7BD0">
        <w:rPr>
          <w:rStyle w:val="Hyperlink"/>
          <w:rFonts w:cs="Times New Roman"/>
          <w:lang w:val="en-US"/>
        </w:rPr>
        <w:t>www.uta.edu/huma/illumin</w:t>
      </w:r>
      <w:r w:rsidR="002308DC" w:rsidRPr="00FF7BD0">
        <w:rPr>
          <w:rStyle w:val="Hyperlink"/>
          <w:rFonts w:cs="Times New Roman"/>
          <w:lang w:val="en-US"/>
        </w:rPr>
        <w:t>a</w:t>
      </w:r>
      <w:r w:rsidR="002308DC" w:rsidRPr="00FF7BD0">
        <w:rPr>
          <w:rStyle w:val="Hyperlink"/>
          <w:rFonts w:cs="Times New Roman"/>
          <w:lang w:val="en-US"/>
        </w:rPr>
        <w:t>tions/kell12.htm</w:t>
      </w:r>
      <w:r w:rsidR="002308DC">
        <w:rPr>
          <w:rFonts w:cs="Times New Roman"/>
          <w:lang w:val="en-US"/>
        </w:rPr>
        <w:fldChar w:fldCharType="end"/>
      </w:r>
      <w:r w:rsidR="002308DC">
        <w:rPr>
          <w:rStyle w:val="Hyperlink"/>
          <w:rFonts w:cs="Times New Roman"/>
          <w:lang w:val="en-US"/>
        </w:rPr>
        <w:t>l</w:t>
      </w:r>
      <w:commentRangeEnd w:id="59"/>
      <w:r w:rsidR="00F50369">
        <w:rPr>
          <w:rStyle w:val="CommentReference"/>
        </w:rPr>
        <w:commentReference w:id="59"/>
      </w:r>
      <w:r w:rsidR="00AE4CAC" w:rsidRPr="00A245B9">
        <w:rPr>
          <w:rFonts w:cs="Times New Roman"/>
          <w:lang w:val="en-US"/>
        </w:rPr>
        <w:t>.</w:t>
      </w:r>
    </w:p>
    <w:p w14:paraId="34FE110F" w14:textId="7539A3F5" w:rsidR="00C028CC" w:rsidRPr="00A245B9" w:rsidRDefault="00C028CC" w:rsidP="00A245B9">
      <w:pPr>
        <w:spacing w:line="480" w:lineRule="auto"/>
        <w:ind w:left="720" w:hanging="720"/>
        <w:rPr>
          <w:rFonts w:cs="Times New Roman"/>
          <w:i/>
          <w:lang w:val="en-US"/>
        </w:rPr>
      </w:pPr>
      <w:r w:rsidRPr="00A245B9">
        <w:rPr>
          <w:rFonts w:cs="Times New Roman"/>
          <w:lang w:val="en-US"/>
        </w:rPr>
        <w:t xml:space="preserve">Lampert, Matthew. “The Madness and the Musician.” </w:t>
      </w:r>
      <w:r w:rsidRPr="00A245B9">
        <w:rPr>
          <w:rFonts w:cs="Times New Roman"/>
          <w:i/>
          <w:lang w:val="en-US"/>
        </w:rPr>
        <w:t>David Bowie and Philosophy:</w:t>
      </w:r>
      <w:r w:rsidR="00DA6F27" w:rsidRPr="00A245B9">
        <w:rPr>
          <w:rFonts w:cs="Times New Roman"/>
          <w:i/>
          <w:lang w:val="en-US"/>
        </w:rPr>
        <w:t xml:space="preserve"> </w:t>
      </w:r>
      <w:r w:rsidRPr="00A245B9">
        <w:rPr>
          <w:rFonts w:cs="Times New Roman"/>
          <w:i/>
          <w:lang w:val="en-US"/>
        </w:rPr>
        <w:t>Rebel Rebel</w:t>
      </w:r>
      <w:r w:rsidRPr="00A245B9">
        <w:rPr>
          <w:rFonts w:cs="Times New Roman"/>
          <w:lang w:val="en-US"/>
        </w:rPr>
        <w:t xml:space="preserve">, edited by </w:t>
      </w:r>
      <w:r w:rsidRPr="00A245B9">
        <w:rPr>
          <w:rFonts w:cs="Times New Roman"/>
        </w:rPr>
        <w:t>Theodore G. Ammon</w:t>
      </w:r>
      <w:r w:rsidRPr="00A245B9">
        <w:rPr>
          <w:rFonts w:cs="Times New Roman"/>
          <w:lang w:val="en-US"/>
        </w:rPr>
        <w:t>, Open Court, 2016, pp. 151</w:t>
      </w:r>
      <w:r w:rsidR="00DA6F27" w:rsidRPr="00A245B9">
        <w:rPr>
          <w:rFonts w:cs="Times New Roman"/>
          <w:lang w:val="en-US"/>
        </w:rPr>
        <w:t>–</w:t>
      </w:r>
      <w:r w:rsidRPr="00A245B9">
        <w:rPr>
          <w:rFonts w:cs="Times New Roman"/>
          <w:lang w:val="en-US"/>
        </w:rPr>
        <w:t>72.</w:t>
      </w:r>
    </w:p>
    <w:p w14:paraId="11E131FD"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Locke, John. </w:t>
      </w:r>
      <w:r w:rsidRPr="00A245B9">
        <w:rPr>
          <w:rFonts w:cs="Times New Roman"/>
          <w:i/>
          <w:lang w:val="en-US"/>
        </w:rPr>
        <w:t>An Essay Concerning Human Understanding</w:t>
      </w:r>
      <w:r w:rsidRPr="00A245B9">
        <w:rPr>
          <w:rFonts w:cs="Times New Roman"/>
          <w:lang w:val="en-US"/>
        </w:rPr>
        <w:t>. Penguin Classics, 1998.</w:t>
      </w:r>
    </w:p>
    <w:p w14:paraId="596D2DC6" w14:textId="3C3ED1E9" w:rsidR="00C028CC" w:rsidRPr="00A245B9" w:rsidRDefault="00C028CC" w:rsidP="002308DC">
      <w:pPr>
        <w:spacing w:line="480" w:lineRule="auto"/>
        <w:ind w:left="720" w:hanging="720"/>
        <w:rPr>
          <w:rFonts w:cs="Times New Roman"/>
        </w:rPr>
      </w:pPr>
      <w:r w:rsidRPr="00A245B9">
        <w:rPr>
          <w:rFonts w:cs="Times New Roman"/>
        </w:rPr>
        <w:lastRenderedPageBreak/>
        <w:t xml:space="preserve">Loder, Kurt. “David Bowie: Straight Time.” </w:t>
      </w:r>
      <w:r w:rsidRPr="00A245B9">
        <w:rPr>
          <w:rFonts w:cs="Times New Roman"/>
          <w:i/>
        </w:rPr>
        <w:t>Rolling Stone</w:t>
      </w:r>
      <w:r w:rsidRPr="00A245B9">
        <w:rPr>
          <w:rFonts w:cs="Times New Roman"/>
        </w:rPr>
        <w:t>, 395, 12 May 1983</w:t>
      </w:r>
      <w:r w:rsidR="00BB3686" w:rsidRPr="00A245B9">
        <w:rPr>
          <w:rFonts w:cs="Times New Roman"/>
        </w:rPr>
        <w:t>,</w:t>
      </w:r>
      <w:r w:rsidR="002308DC">
        <w:rPr>
          <w:rFonts w:cs="Times New Roman"/>
        </w:rPr>
        <w:t xml:space="preserve"> </w:t>
      </w:r>
      <w:hyperlink r:id="rId14" w:history="1">
        <w:r w:rsidR="002308DC" w:rsidRPr="00FF7BD0">
          <w:rPr>
            <w:rStyle w:val="Hyperlink"/>
            <w:rFonts w:cs="Times New Roman"/>
          </w:rPr>
          <w:t>www.rollingstone.com/music/music-news/david</w:t>
        </w:r>
        <w:r w:rsidR="002308DC" w:rsidRPr="00FF7BD0">
          <w:rPr>
            <w:rStyle w:val="Hyperlink"/>
            <w:rFonts w:cs="Times New Roman"/>
          </w:rPr>
          <w:t>-</w:t>
        </w:r>
        <w:r w:rsidR="002308DC" w:rsidRPr="00FF7BD0">
          <w:rPr>
            <w:rStyle w:val="Hyperlink"/>
            <w:rFonts w:cs="Times New Roman"/>
          </w:rPr>
          <w:t>bowie-straight-time-69334/</w:t>
        </w:r>
      </w:hyperlink>
      <w:r w:rsidR="00B671E3" w:rsidRPr="00A245B9">
        <w:rPr>
          <w:rFonts w:cs="Times New Roman"/>
        </w:rPr>
        <w:t>.</w:t>
      </w:r>
    </w:p>
    <w:p w14:paraId="1F45C5A7" w14:textId="2A8F0A30" w:rsidR="00601CE0" w:rsidRPr="00A245B9" w:rsidRDefault="00601CE0" w:rsidP="00A245B9">
      <w:pPr>
        <w:spacing w:line="480" w:lineRule="auto"/>
        <w:ind w:left="720" w:hanging="720"/>
        <w:rPr>
          <w:rFonts w:cs="Times New Roman"/>
        </w:rPr>
      </w:pPr>
      <w:r w:rsidRPr="00A245B9">
        <w:rPr>
          <w:rFonts w:cs="Times New Roman"/>
          <w:lang w:val="en-US"/>
        </w:rPr>
        <w:t xml:space="preserve">Mellers, Wilfred. </w:t>
      </w:r>
      <w:r w:rsidRPr="00A245B9">
        <w:rPr>
          <w:rFonts w:cs="Times New Roman"/>
        </w:rPr>
        <w:t xml:space="preserve">“Still Hunky Dory, After All These Years.” </w:t>
      </w:r>
      <w:r w:rsidRPr="00A245B9">
        <w:rPr>
          <w:rFonts w:cs="Times New Roman"/>
          <w:i/>
        </w:rPr>
        <w:t>The Bowie Companion</w:t>
      </w:r>
      <w:r w:rsidRPr="00A245B9">
        <w:rPr>
          <w:rFonts w:cs="Times New Roman"/>
        </w:rPr>
        <w:t>, edited by Elizabeth Thomson and David Gutman, Macmillan, 1993, pp. 51</w:t>
      </w:r>
      <w:r w:rsidRPr="00A245B9">
        <w:rPr>
          <w:rFonts w:cs="Times New Roman"/>
          <w:lang w:val="en-US"/>
        </w:rPr>
        <w:t>–</w:t>
      </w:r>
      <w:r w:rsidRPr="00A245B9">
        <w:rPr>
          <w:rFonts w:cs="Times New Roman"/>
        </w:rPr>
        <w:t>9.</w:t>
      </w:r>
    </w:p>
    <w:p w14:paraId="48708639" w14:textId="0CC88A32" w:rsidR="006A37D9" w:rsidRPr="00A245B9" w:rsidRDefault="006A37D9" w:rsidP="00A245B9">
      <w:pPr>
        <w:spacing w:line="480" w:lineRule="auto"/>
        <w:ind w:left="720" w:hanging="720"/>
        <w:rPr>
          <w:rFonts w:cs="Times New Roman"/>
        </w:rPr>
      </w:pPr>
      <w:r w:rsidRPr="00A245B9">
        <w:rPr>
          <w:rFonts w:cs="Times New Roman"/>
        </w:rPr>
        <w:t xml:space="preserve">Michaud, Nicolas. “The Babe with the Power.” </w:t>
      </w:r>
      <w:r w:rsidRPr="00A245B9">
        <w:rPr>
          <w:rFonts w:cs="Times New Roman"/>
          <w:i/>
        </w:rPr>
        <w:t>David Bowie and Philosophy: Rebel Rebel</w:t>
      </w:r>
      <w:r w:rsidRPr="00A245B9">
        <w:rPr>
          <w:rFonts w:cs="Times New Roman"/>
        </w:rPr>
        <w:t>, edited by Theodore G. Ammon, Open Court, 2016, pp. 85</w:t>
      </w:r>
      <w:r w:rsidRPr="00A245B9">
        <w:rPr>
          <w:rFonts w:cs="Times New Roman"/>
          <w:lang w:val="en-US"/>
        </w:rPr>
        <w:t>–</w:t>
      </w:r>
      <w:r w:rsidRPr="00A245B9">
        <w:rPr>
          <w:rFonts w:cs="Times New Roman"/>
        </w:rPr>
        <w:t>95.</w:t>
      </w:r>
    </w:p>
    <w:p w14:paraId="046A500C" w14:textId="6760C633" w:rsidR="00955938" w:rsidRPr="00A245B9" w:rsidRDefault="00955938" w:rsidP="00A245B9">
      <w:pPr>
        <w:spacing w:line="480" w:lineRule="auto"/>
        <w:ind w:left="720" w:hanging="720"/>
        <w:rPr>
          <w:rFonts w:cs="Times New Roman"/>
        </w:rPr>
      </w:pPr>
      <w:r w:rsidRPr="00A245B9">
        <w:rPr>
          <w:rFonts w:cs="Times New Roman"/>
          <w:lang w:val="en-US"/>
        </w:rPr>
        <w:t xml:space="preserve">O’Leary, Chris. </w:t>
      </w:r>
      <w:r w:rsidRPr="00A245B9">
        <w:rPr>
          <w:rFonts w:cs="Times New Roman"/>
          <w:i/>
          <w:lang w:val="en-US"/>
        </w:rPr>
        <w:t>Rebel Rebel</w:t>
      </w:r>
      <w:r w:rsidRPr="00A245B9">
        <w:rPr>
          <w:rFonts w:cs="Times New Roman"/>
          <w:lang w:val="en-US"/>
        </w:rPr>
        <w:t>. Zero Books, 2015.</w:t>
      </w:r>
    </w:p>
    <w:p w14:paraId="4C81EF1A" w14:textId="2CF709A8" w:rsidR="00C028CC" w:rsidRPr="00A245B9" w:rsidRDefault="00C028CC" w:rsidP="00A245B9">
      <w:pPr>
        <w:spacing w:line="480" w:lineRule="auto"/>
        <w:ind w:left="720" w:hanging="720"/>
        <w:rPr>
          <w:rFonts w:cs="Times New Roman"/>
          <w:lang w:val="en-US"/>
        </w:rPr>
      </w:pPr>
      <w:r w:rsidRPr="00A245B9">
        <w:rPr>
          <w:rFonts w:cs="Times New Roman"/>
        </w:rPr>
        <w:t xml:space="preserve">Pegg, Nicholas. </w:t>
      </w:r>
      <w:r w:rsidRPr="00A245B9">
        <w:rPr>
          <w:rFonts w:cs="Times New Roman"/>
          <w:i/>
        </w:rPr>
        <w:t>The Complete David Bowie</w:t>
      </w:r>
      <w:r w:rsidRPr="00A245B9">
        <w:rPr>
          <w:rFonts w:cs="Times New Roman"/>
        </w:rPr>
        <w:t>. 6</w:t>
      </w:r>
      <w:r w:rsidRPr="00A245B9">
        <w:rPr>
          <w:rFonts w:cs="Times New Roman"/>
          <w:vertAlign w:val="superscript"/>
        </w:rPr>
        <w:t>th</w:t>
      </w:r>
      <w:r w:rsidRPr="00A245B9">
        <w:rPr>
          <w:rFonts w:cs="Times New Roman"/>
        </w:rPr>
        <w:t xml:space="preserve"> ed</w:t>
      </w:r>
      <w:r w:rsidR="002308DC">
        <w:rPr>
          <w:rFonts w:cs="Times New Roman"/>
        </w:rPr>
        <w:t>.</w:t>
      </w:r>
      <w:r w:rsidRPr="00A245B9">
        <w:rPr>
          <w:rFonts w:cs="Times New Roman"/>
        </w:rPr>
        <w:t>, Titan, 2011</w:t>
      </w:r>
      <w:r w:rsidRPr="00A245B9">
        <w:rPr>
          <w:rFonts w:cs="Times New Roman"/>
          <w:lang w:val="en-US"/>
        </w:rPr>
        <w:t>.</w:t>
      </w:r>
    </w:p>
    <w:p w14:paraId="3F3512B7" w14:textId="2AF2B653" w:rsidR="00C028CC" w:rsidRPr="00A245B9" w:rsidRDefault="00C028CC" w:rsidP="00A245B9">
      <w:pPr>
        <w:spacing w:line="480" w:lineRule="auto"/>
        <w:ind w:left="720" w:hanging="720"/>
        <w:rPr>
          <w:rFonts w:cs="Times New Roman"/>
        </w:rPr>
      </w:pPr>
      <w:r w:rsidRPr="00A245B9">
        <w:rPr>
          <w:rFonts w:cs="Times New Roman"/>
        </w:rPr>
        <w:t>Pennebaker, D.A.</w:t>
      </w:r>
      <w:r w:rsidR="00123DAF">
        <w:rPr>
          <w:rFonts w:cs="Times New Roman"/>
        </w:rPr>
        <w:t>, director.</w:t>
      </w:r>
      <w:r w:rsidRPr="00A245B9">
        <w:rPr>
          <w:rFonts w:cs="Times New Roman"/>
        </w:rPr>
        <w:t xml:space="preserve"> </w:t>
      </w:r>
      <w:r w:rsidRPr="00A245B9">
        <w:rPr>
          <w:rFonts w:cs="Times New Roman"/>
          <w:i/>
        </w:rPr>
        <w:t>Ziggy Stardust and the Spiders from Mars</w:t>
      </w:r>
      <w:r w:rsidRPr="00A245B9">
        <w:rPr>
          <w:rFonts w:cs="Times New Roman"/>
        </w:rPr>
        <w:t>. Twentieth Century Fox,</w:t>
      </w:r>
      <w:r w:rsidR="00DA6F27" w:rsidRPr="00A245B9">
        <w:rPr>
          <w:rFonts w:cs="Times New Roman"/>
        </w:rPr>
        <w:t xml:space="preserve"> </w:t>
      </w:r>
      <w:r w:rsidRPr="00A245B9">
        <w:rPr>
          <w:rFonts w:cs="Times New Roman"/>
        </w:rPr>
        <w:t>1973.</w:t>
      </w:r>
    </w:p>
    <w:p w14:paraId="721BC9A6" w14:textId="1C3A43C8" w:rsidR="00C028CC" w:rsidRPr="00A245B9" w:rsidRDefault="00C028CC" w:rsidP="00A245B9">
      <w:pPr>
        <w:spacing w:line="480" w:lineRule="auto"/>
        <w:ind w:left="720" w:hanging="720"/>
        <w:rPr>
          <w:rFonts w:cs="Times New Roman"/>
          <w:lang w:val="en-US"/>
        </w:rPr>
      </w:pPr>
      <w:r w:rsidRPr="00A245B9">
        <w:rPr>
          <w:rFonts w:cs="Times New Roman"/>
        </w:rPr>
        <w:t xml:space="preserve">Sheffield, Rob. </w:t>
      </w:r>
      <w:r w:rsidRPr="00A245B9">
        <w:rPr>
          <w:rFonts w:cs="Times New Roman"/>
          <w:i/>
          <w:lang w:val="en-US"/>
        </w:rPr>
        <w:t>Talking to Girls About Duran Duran</w:t>
      </w:r>
      <w:r w:rsidRPr="00A245B9">
        <w:rPr>
          <w:rFonts w:cs="Times New Roman"/>
          <w:lang w:val="en-US"/>
        </w:rPr>
        <w:t>. Plume, 2010.</w:t>
      </w:r>
    </w:p>
    <w:p w14:paraId="2F13D6F9" w14:textId="1BD5C288" w:rsidR="00C028CC" w:rsidRPr="00A245B9" w:rsidRDefault="00C028CC" w:rsidP="00A245B9">
      <w:pPr>
        <w:spacing w:line="480" w:lineRule="auto"/>
        <w:ind w:left="720" w:hanging="720"/>
        <w:rPr>
          <w:rFonts w:cs="Times New Roman"/>
        </w:rPr>
      </w:pPr>
      <w:r w:rsidRPr="00A245B9">
        <w:rPr>
          <w:rFonts w:cs="Times New Roman"/>
        </w:rPr>
        <w:t xml:space="preserve">Trainer, Adam. “‘Well, I Wouldn’t Buy the Merchandise’: David Bowie as Postmodern Auteur.” </w:t>
      </w:r>
      <w:r w:rsidRPr="00A245B9">
        <w:rPr>
          <w:rFonts w:cs="Times New Roman"/>
          <w:i/>
        </w:rPr>
        <w:t>Cinema and Music</w:t>
      </w:r>
      <w:r w:rsidRPr="00A245B9">
        <w:rPr>
          <w:rFonts w:cs="Times New Roman"/>
        </w:rPr>
        <w:t>, vol. 28, Oct</w:t>
      </w:r>
      <w:r w:rsidR="006939DB" w:rsidRPr="00A245B9">
        <w:rPr>
          <w:rFonts w:cs="Times New Roman"/>
        </w:rPr>
        <w:t>ober</w:t>
      </w:r>
      <w:r w:rsidRPr="00A245B9">
        <w:rPr>
          <w:rFonts w:cs="Times New Roman"/>
        </w:rPr>
        <w:t xml:space="preserve"> 2003, </w:t>
      </w:r>
      <w:hyperlink r:id="rId15" w:history="1">
        <w:r w:rsidR="00AE4CAC" w:rsidRPr="00A245B9">
          <w:rPr>
            <w:rStyle w:val="Hyperlink"/>
            <w:rFonts w:cs="Times New Roman"/>
          </w:rPr>
          <w:t>sensesofcinema.com/2003/cinema-and-mu</w:t>
        </w:r>
        <w:r w:rsidR="00AE4CAC" w:rsidRPr="00A245B9">
          <w:rPr>
            <w:rStyle w:val="Hyperlink"/>
            <w:rFonts w:cs="Times New Roman"/>
          </w:rPr>
          <w:t>s</w:t>
        </w:r>
        <w:r w:rsidR="00AE4CAC" w:rsidRPr="00A245B9">
          <w:rPr>
            <w:rStyle w:val="Hyperlink"/>
            <w:rFonts w:cs="Times New Roman"/>
          </w:rPr>
          <w:t>ic/bowie_postmodern_auteur/</w:t>
        </w:r>
      </w:hyperlink>
      <w:r w:rsidR="00AE4CAC" w:rsidRPr="00A245B9">
        <w:rPr>
          <w:rFonts w:cs="Times New Roman"/>
        </w:rPr>
        <w:t>.</w:t>
      </w:r>
    </w:p>
    <w:p w14:paraId="31895B07" w14:textId="7294AF06" w:rsidR="00C028CC" w:rsidRPr="00A245B9" w:rsidRDefault="00C028CC" w:rsidP="002308DC">
      <w:pPr>
        <w:spacing w:line="480" w:lineRule="auto"/>
        <w:ind w:left="720" w:hanging="720"/>
        <w:rPr>
          <w:rFonts w:cs="Times New Roman"/>
          <w:lang w:val="en-US"/>
        </w:rPr>
      </w:pPr>
      <w:r w:rsidRPr="00A245B9">
        <w:rPr>
          <w:rFonts w:cs="Times New Roman"/>
          <w:lang w:val="en-US"/>
        </w:rPr>
        <w:t xml:space="preserve">Usher, Bethany and Stephanie Fremaux. “Turn Myself to Face Me: David Bowie in the 1990s and Discovery of Authentic Self.” </w:t>
      </w:r>
      <w:r w:rsidRPr="00A245B9">
        <w:rPr>
          <w:rFonts w:cs="Times New Roman"/>
          <w:i/>
          <w:lang w:val="en-US"/>
        </w:rPr>
        <w:t>David Bowie: Critical Perspectives</w:t>
      </w:r>
      <w:r w:rsidRPr="00A245B9">
        <w:rPr>
          <w:rFonts w:cs="Times New Roman"/>
          <w:lang w:val="en-US"/>
        </w:rPr>
        <w:t>, edited by Eoin Devereux, Aileen Dillane, and Martin J. Power, Routledge, 2015, pp. 56</w:t>
      </w:r>
      <w:r w:rsidR="00DA6F27" w:rsidRPr="00A245B9">
        <w:rPr>
          <w:rFonts w:cs="Times New Roman"/>
          <w:lang w:val="en-US"/>
        </w:rPr>
        <w:t>–</w:t>
      </w:r>
      <w:r w:rsidRPr="00A245B9">
        <w:rPr>
          <w:rFonts w:cs="Times New Roman"/>
          <w:lang w:val="en-US"/>
        </w:rPr>
        <w:t>81.</w:t>
      </w:r>
    </w:p>
    <w:p w14:paraId="6DFCD8B9" w14:textId="5A27F09E" w:rsidR="00955938" w:rsidRPr="00A245B9" w:rsidRDefault="00955938" w:rsidP="00A245B9">
      <w:pPr>
        <w:spacing w:line="480" w:lineRule="auto"/>
        <w:ind w:left="720" w:hanging="720"/>
        <w:rPr>
          <w:rFonts w:cs="Times New Roman"/>
        </w:rPr>
      </w:pPr>
      <w:r w:rsidRPr="00A245B9">
        <w:rPr>
          <w:rFonts w:cs="Times New Roman"/>
        </w:rPr>
        <w:t xml:space="preserve">Waldrep, Shelton. </w:t>
      </w:r>
      <w:r w:rsidRPr="00A245B9">
        <w:rPr>
          <w:rFonts w:cs="Times New Roman"/>
          <w:i/>
        </w:rPr>
        <w:t>Future Nostalgia: Performing David Bowie.</w:t>
      </w:r>
      <w:r w:rsidRPr="00A245B9">
        <w:rPr>
          <w:rFonts w:cs="Times New Roman"/>
        </w:rPr>
        <w:t xml:space="preserve"> Bloomsbury Academic, 2015.</w:t>
      </w:r>
    </w:p>
    <w:p w14:paraId="7D75E9B1" w14:textId="2F5B27FB" w:rsidR="00C028CC" w:rsidRPr="00A245B9" w:rsidRDefault="00C028CC" w:rsidP="00A245B9">
      <w:pPr>
        <w:spacing w:line="480" w:lineRule="auto"/>
        <w:ind w:left="720" w:hanging="720"/>
        <w:rPr>
          <w:rFonts w:cs="Times New Roman"/>
        </w:rPr>
      </w:pPr>
      <w:r w:rsidRPr="00A245B9">
        <w:rPr>
          <w:rFonts w:cs="Times New Roman"/>
          <w:lang w:val="en-US"/>
        </w:rPr>
        <w:t xml:space="preserve">Yentob, Alan, director. </w:t>
      </w:r>
      <w:r w:rsidRPr="00A245B9">
        <w:rPr>
          <w:rFonts w:cs="Times New Roman"/>
          <w:i/>
          <w:iCs/>
          <w:lang w:val="en-US"/>
        </w:rPr>
        <w:t>Cracked Actor</w:t>
      </w:r>
      <w:r w:rsidRPr="00A245B9">
        <w:rPr>
          <w:rFonts w:cs="Times New Roman"/>
          <w:lang w:val="en-US"/>
        </w:rPr>
        <w:t xml:space="preserve">. BBC, 1975, </w:t>
      </w:r>
      <w:hyperlink r:id="rId16" w:history="1">
        <w:r w:rsidR="00AE4CAC" w:rsidRPr="00A245B9">
          <w:rPr>
            <w:rStyle w:val="Hyperlink"/>
            <w:rFonts w:cs="Times New Roman"/>
            <w:lang w:val="en-US"/>
          </w:rPr>
          <w:t>archive.org/details/BBC_A_Film_By_Bowie_Cracked</w:t>
        </w:r>
        <w:r w:rsidR="00AE4CAC" w:rsidRPr="00A245B9">
          <w:rPr>
            <w:rStyle w:val="Hyperlink"/>
            <w:rFonts w:cs="Times New Roman"/>
            <w:lang w:val="en-US"/>
          </w:rPr>
          <w:t>_</w:t>
        </w:r>
        <w:r w:rsidR="00AE4CAC" w:rsidRPr="00A245B9">
          <w:rPr>
            <w:rStyle w:val="Hyperlink"/>
            <w:rFonts w:cs="Times New Roman"/>
            <w:lang w:val="en-US"/>
          </w:rPr>
          <w:t>Actor_1975</w:t>
        </w:r>
      </w:hyperlink>
      <w:r w:rsidR="00AE4CAC" w:rsidRPr="00A245B9">
        <w:rPr>
          <w:rFonts w:cs="Times New Roman"/>
          <w:lang w:val="en-US"/>
        </w:rPr>
        <w:t>.</w:t>
      </w:r>
    </w:p>
    <w:p w14:paraId="1B0A0EF1" w14:textId="77777777" w:rsidR="00BF3718" w:rsidRPr="00A245B9" w:rsidRDefault="00BF3718" w:rsidP="00FE492C">
      <w:pPr>
        <w:spacing w:line="480" w:lineRule="auto"/>
        <w:rPr>
          <w:rFonts w:cs="Times New Roman"/>
          <w:lang w:val="en-US"/>
        </w:rPr>
      </w:pPr>
    </w:p>
    <w:sectPr w:rsidR="00BF3718" w:rsidRPr="00A245B9" w:rsidSect="00862295">
      <w:headerReference w:type="even" r:id="rId17"/>
      <w:headerReference w:type="default" r:id="rId18"/>
      <w:footerReference w:type="default" r:id="rId19"/>
      <w:endnotePr>
        <w:numFmt w:val="decimal"/>
      </w:endnotePr>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essica Tebo" w:date="2021-11-16T10:03:00Z" w:initials="JT">
    <w:p w14:paraId="190186FA" w14:textId="77777777" w:rsidR="00BD1827" w:rsidRDefault="00BD1827" w:rsidP="009F7DAF">
      <w:pPr>
        <w:pStyle w:val="CommentText"/>
      </w:pPr>
      <w:r>
        <w:rPr>
          <w:rStyle w:val="CommentReference"/>
        </w:rPr>
        <w:annotationRef/>
      </w:r>
      <w:r>
        <w:t>I just wanted to double-check that you would like to have this as "pre-occupation" instead of "preoccupation"</w:t>
      </w:r>
    </w:p>
  </w:comment>
  <w:comment w:id="11" w:author="Jessica Tebo [2]" w:date="2022-01-12T09:44:00Z" w:initials="JT">
    <w:p w14:paraId="45418A70" w14:textId="7C5A460F" w:rsidR="00D916D1" w:rsidRDefault="00D916D1">
      <w:pPr>
        <w:pStyle w:val="CommentText"/>
      </w:pPr>
      <w:r>
        <w:rPr>
          <w:rStyle w:val="CommentReference"/>
        </w:rPr>
        <w:annotationRef/>
      </w:r>
      <w:r>
        <w:t xml:space="preserve">Consider rewriting this footnote for clarity—the current syntax is a bit confusing. </w:t>
      </w:r>
    </w:p>
  </w:comment>
  <w:comment w:id="12" w:author="Jessica Tebo" w:date="2021-11-16T10:29:00Z" w:initials="JT">
    <w:p w14:paraId="4D5D2774" w14:textId="77777777" w:rsidR="0009403D" w:rsidRDefault="0009403D" w:rsidP="0019383F">
      <w:pPr>
        <w:pStyle w:val="CommentText"/>
      </w:pPr>
      <w:r>
        <w:rPr>
          <w:rStyle w:val="CommentReference"/>
        </w:rPr>
        <w:annotationRef/>
      </w:r>
      <w:r>
        <w:t xml:space="preserve">I recommend changing this to "the children's game of telephone." Readers might get the wrong impression from the term "Chinese Whispers." </w:t>
      </w:r>
    </w:p>
  </w:comment>
  <w:comment w:id="13" w:author="Jessica Tebo" w:date="2021-11-16T10:38:00Z" w:initials="JT">
    <w:p w14:paraId="53AF5392" w14:textId="77777777" w:rsidR="006C05A2" w:rsidRDefault="006C05A2" w:rsidP="00387733">
      <w:pPr>
        <w:pStyle w:val="CommentText"/>
      </w:pPr>
      <w:r>
        <w:rPr>
          <w:rStyle w:val="CommentReference"/>
        </w:rPr>
        <w:annotationRef/>
      </w:r>
      <w:r>
        <w:t>Missing citation? Just a reminder that with MLA, all references need to tie back to the works cited page.</w:t>
      </w:r>
    </w:p>
  </w:comment>
  <w:comment w:id="14" w:author="Jessica Tebo" w:date="2021-11-16T10:37:00Z" w:initials="JT">
    <w:p w14:paraId="35247338" w14:textId="0825E853" w:rsidR="006C05A2" w:rsidRDefault="006C05A2" w:rsidP="006C05A2">
      <w:pPr>
        <w:pStyle w:val="CommentText"/>
      </w:pPr>
      <w:r>
        <w:rPr>
          <w:rStyle w:val="CommentReference"/>
        </w:rPr>
        <w:annotationRef/>
      </w:r>
      <w:r>
        <w:t>Consider replacing these commas with em dashes for the ease of your readers. Nothing wrong here, just a stylistic suggestion.</w:t>
      </w:r>
    </w:p>
  </w:comment>
  <w:comment w:id="15" w:author="Jessica Tebo" w:date="2021-11-16T10:45:00Z" w:initials="JT">
    <w:p w14:paraId="3A631C1A" w14:textId="77777777" w:rsidR="00887673" w:rsidRDefault="00887673" w:rsidP="000A613B">
      <w:pPr>
        <w:pStyle w:val="CommentText"/>
      </w:pPr>
      <w:r>
        <w:rPr>
          <w:rStyle w:val="CommentReference"/>
        </w:rPr>
        <w:annotationRef/>
      </w:r>
      <w:r>
        <w:t>I suggest rewriting this so that it is more clear that you are advancing a new and compelling argument.</w:t>
      </w:r>
    </w:p>
  </w:comment>
  <w:comment w:id="16" w:author="Jessica Tebo" w:date="2021-11-16T10:51:00Z" w:initials="JT">
    <w:p w14:paraId="14468EF5" w14:textId="77777777" w:rsidR="00887673" w:rsidRDefault="00887673" w:rsidP="00B0784F">
      <w:pPr>
        <w:pStyle w:val="CommentText"/>
      </w:pPr>
      <w:r>
        <w:rPr>
          <w:rStyle w:val="CommentReference"/>
        </w:rPr>
        <w:annotationRef/>
      </w:r>
      <w:r>
        <w:t>Need an MLA in-text citation with a page number.</w:t>
      </w:r>
    </w:p>
  </w:comment>
  <w:comment w:id="18" w:author="Jessica Tebo" w:date="2021-11-18T08:11:00Z" w:initials="JT">
    <w:p w14:paraId="0153A534" w14:textId="77777777" w:rsidR="00D4168E" w:rsidRDefault="00D4168E" w:rsidP="00AA0353">
      <w:pPr>
        <w:pStyle w:val="CommentText"/>
      </w:pPr>
      <w:r>
        <w:rPr>
          <w:rStyle w:val="CommentReference"/>
        </w:rPr>
        <w:annotationRef/>
      </w:r>
      <w:r>
        <w:t>CMOS 6.63 specifies that when a colon introduces speech in dialogue or a quotation or question (see </w:t>
      </w:r>
      <w:hyperlink r:id="rId1" w:history="1">
        <w:r w:rsidRPr="00AA0353">
          <w:rPr>
            <w:rStyle w:val="Hyperlink"/>
          </w:rPr>
          <w:t>6.65</w:t>
        </w:r>
      </w:hyperlink>
      <w:r>
        <w:t xml:space="preserve">), the first word following it is capitalized. </w:t>
      </w:r>
    </w:p>
  </w:comment>
  <w:comment w:id="20" w:author="Jessica Tebo" w:date="2021-11-18T08:07:00Z" w:initials="JT">
    <w:p w14:paraId="35EBA020" w14:textId="00F5627C" w:rsidR="00452AE4" w:rsidRDefault="00452AE4" w:rsidP="00D4168E">
      <w:pPr>
        <w:pStyle w:val="CommentText"/>
      </w:pPr>
      <w:r>
        <w:rPr>
          <w:rStyle w:val="CommentReference"/>
        </w:rPr>
        <w:annotationRef/>
      </w:r>
      <w:r>
        <w:t>Just wanted to confirm that you intended the four-dot ellipses--thanks!</w:t>
      </w:r>
    </w:p>
  </w:comment>
  <w:comment w:id="24" w:author="Jessica Tebo [2]" w:date="2022-01-12T09:49:00Z" w:initials="JT">
    <w:p w14:paraId="05C915D4" w14:textId="40176A57" w:rsidR="00D916D1" w:rsidRDefault="00D916D1">
      <w:pPr>
        <w:pStyle w:val="CommentText"/>
      </w:pPr>
      <w:r>
        <w:rPr>
          <w:rStyle w:val="CommentReference"/>
        </w:rPr>
        <w:annotationRef/>
      </w:r>
      <w:r>
        <w:t xml:space="preserve">Consider deleting this footnote—it’s </w:t>
      </w:r>
      <w:proofErr w:type="gramStart"/>
      <w:r>
        <w:t>pretty long</w:t>
      </w:r>
      <w:proofErr w:type="gramEnd"/>
      <w:r>
        <w:t xml:space="preserve"> and we have had a ton of issues in the past with unstable </w:t>
      </w:r>
      <w:proofErr w:type="spellStart"/>
      <w:r>
        <w:t>urls</w:t>
      </w:r>
      <w:proofErr w:type="spellEnd"/>
      <w:r>
        <w:t xml:space="preserve"> (there is a good chance that these links won’t work in a year).  I have also found quite a few free images using Wikimedia commons that might be suitable. I will attach them to my email for your review. </w:t>
      </w:r>
    </w:p>
  </w:comment>
  <w:comment w:id="26" w:author="Jessica Tebo" w:date="2021-11-18T11:25:00Z" w:initials="JT">
    <w:p w14:paraId="7D497A30" w14:textId="77777777" w:rsidR="00626B31" w:rsidRDefault="00626B31" w:rsidP="00DE3B5E">
      <w:pPr>
        <w:rPr>
          <w:sz w:val="20"/>
          <w:szCs w:val="20"/>
        </w:rPr>
      </w:pPr>
      <w:r>
        <w:rPr>
          <w:rStyle w:val="CommentReference"/>
        </w:rPr>
        <w:annotationRef/>
      </w:r>
      <w:r>
        <w:t xml:space="preserve">I recommend adding the word "When" so that the sentence reads: </w:t>
      </w:r>
    </w:p>
    <w:p w14:paraId="06E18D89" w14:textId="77777777" w:rsidR="00626B31" w:rsidRDefault="00626B31" w:rsidP="00DE3B5E">
      <w:pPr>
        <w:pStyle w:val="CommentText"/>
      </w:pPr>
      <w:r>
        <w:t>"When asked by Russell Harty in 1975…"</w:t>
      </w:r>
    </w:p>
  </w:comment>
  <w:comment w:id="27" w:author="Jessica Tebo [2]" w:date="2022-01-12T10:26:00Z" w:initials="JT">
    <w:p w14:paraId="72CB5C21" w14:textId="6CA75342" w:rsidR="00D916D1" w:rsidRDefault="00D916D1">
      <w:pPr>
        <w:pStyle w:val="CommentText"/>
      </w:pPr>
      <w:r>
        <w:rPr>
          <w:rStyle w:val="CommentReference"/>
        </w:rPr>
        <w:annotationRef/>
      </w:r>
      <w:r>
        <w:t>I think that we are safe removing this citation—the contextual info should be enough to direct readers to the works cited.</w:t>
      </w:r>
    </w:p>
  </w:comment>
  <w:comment w:id="28" w:author="Jessica Tebo [2]" w:date="2022-01-12T10:26:00Z" w:initials="JT">
    <w:p w14:paraId="545B0044" w14:textId="4226219F" w:rsidR="00D916D1" w:rsidRDefault="00D916D1">
      <w:pPr>
        <w:pStyle w:val="CommentText"/>
      </w:pPr>
      <w:r>
        <w:rPr>
          <w:rStyle w:val="CommentReference"/>
        </w:rPr>
        <w:annotationRef/>
      </w:r>
    </w:p>
  </w:comment>
  <w:comment w:id="34" w:author="Jessica Tebo [2]" w:date="2022-01-11T16:11:00Z" w:initials="JT">
    <w:p w14:paraId="13600A41" w14:textId="082649CE" w:rsidR="00D916D1" w:rsidRDefault="00D916D1">
      <w:pPr>
        <w:pStyle w:val="CommentText"/>
      </w:pPr>
      <w:r>
        <w:rPr>
          <w:rStyle w:val="CommentReference"/>
        </w:rPr>
        <w:annotationRef/>
      </w:r>
      <w:r>
        <w:t xml:space="preserve">Given the colon usage here, it might make sense to capitalize “if” here. See CMOS 13.20 for guidance. Both options are technically correct. </w:t>
      </w:r>
    </w:p>
  </w:comment>
  <w:comment w:id="39" w:author="Jessica Tebo [2]" w:date="2022-01-11T16:59:00Z" w:initials="JT">
    <w:p w14:paraId="51EB4183" w14:textId="6CDEEE17" w:rsidR="00D916D1" w:rsidRDefault="00D916D1">
      <w:pPr>
        <w:pStyle w:val="CommentText"/>
      </w:pPr>
      <w:r>
        <w:rPr>
          <w:rStyle w:val="CommentReference"/>
        </w:rPr>
        <w:annotationRef/>
      </w:r>
      <w:r>
        <w:t xml:space="preserve">While I understand that this statement is getting at an incredibly complicated dynamic in “Ziggy Stardust,” is it possible to condense it a bit for the ease of your readers? </w:t>
      </w:r>
    </w:p>
  </w:comment>
  <w:comment w:id="45" w:author="Jessica Tebo [2]" w:date="2022-01-12T08:28:00Z" w:initials="JT">
    <w:p w14:paraId="2EC34C64" w14:textId="0A0BC301" w:rsidR="00D916D1" w:rsidRDefault="00D916D1">
      <w:pPr>
        <w:pStyle w:val="CommentText"/>
      </w:pPr>
      <w:r>
        <w:rPr>
          <w:rStyle w:val="CommentReference"/>
        </w:rPr>
        <w:annotationRef/>
      </w:r>
      <w:r>
        <w:t xml:space="preserve">I recommend deleting or rephrasing this. </w:t>
      </w:r>
    </w:p>
  </w:comment>
  <w:comment w:id="56" w:author="Jessica Tebo [2]" w:date="2022-01-12T09:00:00Z" w:initials="JT">
    <w:p w14:paraId="5A2578FD" w14:textId="6A70984B" w:rsidR="00D916D1" w:rsidRDefault="00D916D1">
      <w:pPr>
        <w:pStyle w:val="CommentText"/>
      </w:pPr>
      <w:r>
        <w:rPr>
          <w:rStyle w:val="CommentReference"/>
        </w:rPr>
        <w:annotationRef/>
      </w:r>
      <w:r>
        <w:t>Consider replacing this comma with a colon.</w:t>
      </w:r>
    </w:p>
  </w:comment>
  <w:comment w:id="59" w:author="Jessica Tebo" w:date="2021-11-15T16:29:00Z" w:initials="JT">
    <w:p w14:paraId="1B08B4FF" w14:textId="15FF6B42" w:rsidR="00F50369" w:rsidRDefault="00F50369" w:rsidP="00626B31">
      <w:pPr>
        <w:pStyle w:val="CommentText"/>
      </w:pPr>
      <w:r>
        <w:rPr>
          <w:rStyle w:val="CommentReference"/>
        </w:rPr>
        <w:annotationRef/>
      </w:r>
      <w:r>
        <w:t>Please fix this link.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186FA" w15:done="0"/>
  <w15:commentEx w15:paraId="45418A70" w15:done="0"/>
  <w15:commentEx w15:paraId="4D5D2774" w15:done="0"/>
  <w15:commentEx w15:paraId="53AF5392" w15:done="0"/>
  <w15:commentEx w15:paraId="35247338" w15:done="0"/>
  <w15:commentEx w15:paraId="3A631C1A" w15:done="0"/>
  <w15:commentEx w15:paraId="14468EF5" w15:done="0"/>
  <w15:commentEx w15:paraId="0153A534" w15:done="0"/>
  <w15:commentEx w15:paraId="35EBA020" w15:done="0"/>
  <w15:commentEx w15:paraId="05C915D4" w15:done="0"/>
  <w15:commentEx w15:paraId="06E18D89" w15:done="0"/>
  <w15:commentEx w15:paraId="72CB5C21" w15:done="0"/>
  <w15:commentEx w15:paraId="545B0044" w15:paraIdParent="72CB5C21" w15:done="0"/>
  <w15:commentEx w15:paraId="13600A41" w15:done="0"/>
  <w15:commentEx w15:paraId="51EB4183" w15:done="0"/>
  <w15:commentEx w15:paraId="2EC34C64" w15:done="0"/>
  <w15:commentEx w15:paraId="5A2578FD" w15:done="0"/>
  <w15:commentEx w15:paraId="1B08B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E0074" w16cex:dateUtc="2021-11-16T17:03:00Z"/>
  <w16cex:commentExtensible w16cex:durableId="2589216B" w16cex:dateUtc="2022-01-12T16:44:00Z"/>
  <w16cex:commentExtensible w16cex:durableId="253E066E" w16cex:dateUtc="2021-11-16T17:29:00Z"/>
  <w16cex:commentExtensible w16cex:durableId="253E08B2" w16cex:dateUtc="2021-11-16T17:38:00Z"/>
  <w16cex:commentExtensible w16cex:durableId="253E087B" w16cex:dateUtc="2021-11-16T17:37:00Z"/>
  <w16cex:commentExtensible w16cex:durableId="253E0A67" w16cex:dateUtc="2021-11-16T17:45:00Z"/>
  <w16cex:commentExtensible w16cex:durableId="253E0B95" w16cex:dateUtc="2021-11-16T17:51:00Z"/>
  <w16cex:commentExtensible w16cex:durableId="25408916" w16cex:dateUtc="2021-11-18T15:11:00Z"/>
  <w16cex:commentExtensible w16cex:durableId="25408851" w16cex:dateUtc="2021-11-18T15:07:00Z"/>
  <w16cex:commentExtensible w16cex:durableId="258922AE" w16cex:dateUtc="2022-01-12T16:49:00Z"/>
  <w16cex:commentExtensible w16cex:durableId="2540B68C" w16cex:dateUtc="2021-11-18T18:25:00Z"/>
  <w16cex:commentExtensible w16cex:durableId="25892B47" w16cex:dateUtc="2022-01-12T17:26:00Z"/>
  <w16cex:commentExtensible w16cex:durableId="25892B64" w16cex:dateUtc="2022-01-12T17:26:00Z"/>
  <w16cex:commentExtensible w16cex:durableId="25882A99" w16cex:dateUtc="2022-01-11T23:11:00Z"/>
  <w16cex:commentExtensible w16cex:durableId="258835FB" w16cex:dateUtc="2022-01-11T23:59:00Z"/>
  <w16cex:commentExtensible w16cex:durableId="25890FA2" w16cex:dateUtc="2022-01-12T15:28:00Z"/>
  <w16cex:commentExtensible w16cex:durableId="25891749" w16cex:dateUtc="2022-01-12T16:00:00Z"/>
  <w16cex:commentExtensible w16cex:durableId="253D094E" w16cex:dateUtc="2021-11-15T2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186FA" w16cid:durableId="253E0074"/>
  <w16cid:commentId w16cid:paraId="45418A70" w16cid:durableId="2589216B"/>
  <w16cid:commentId w16cid:paraId="4D5D2774" w16cid:durableId="253E066E"/>
  <w16cid:commentId w16cid:paraId="53AF5392" w16cid:durableId="253E08B2"/>
  <w16cid:commentId w16cid:paraId="35247338" w16cid:durableId="253E087B"/>
  <w16cid:commentId w16cid:paraId="3A631C1A" w16cid:durableId="253E0A67"/>
  <w16cid:commentId w16cid:paraId="14468EF5" w16cid:durableId="253E0B95"/>
  <w16cid:commentId w16cid:paraId="0153A534" w16cid:durableId="25408916"/>
  <w16cid:commentId w16cid:paraId="35EBA020" w16cid:durableId="25408851"/>
  <w16cid:commentId w16cid:paraId="05C915D4" w16cid:durableId="258922AE"/>
  <w16cid:commentId w16cid:paraId="06E18D89" w16cid:durableId="2540B68C"/>
  <w16cid:commentId w16cid:paraId="72CB5C21" w16cid:durableId="25892B47"/>
  <w16cid:commentId w16cid:paraId="545B0044" w16cid:durableId="25892B64"/>
  <w16cid:commentId w16cid:paraId="13600A41" w16cid:durableId="25882A99"/>
  <w16cid:commentId w16cid:paraId="51EB4183" w16cid:durableId="258835FB"/>
  <w16cid:commentId w16cid:paraId="2EC34C64" w16cid:durableId="25890FA2"/>
  <w16cid:commentId w16cid:paraId="5A2578FD" w16cid:durableId="25891749"/>
  <w16cid:commentId w16cid:paraId="1B08B4FF" w16cid:durableId="253D09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D11F3" w14:textId="77777777" w:rsidR="00374557" w:rsidRDefault="00374557" w:rsidP="002D2B5D">
      <w:r>
        <w:separator/>
      </w:r>
    </w:p>
  </w:endnote>
  <w:endnote w:type="continuationSeparator" w:id="0">
    <w:p w14:paraId="60B3DB2C" w14:textId="77777777" w:rsidR="00374557" w:rsidRDefault="00374557" w:rsidP="002D2B5D">
      <w:r>
        <w:continuationSeparator/>
      </w:r>
    </w:p>
  </w:endnote>
  <w:endnote w:id="1">
    <w:p w14:paraId="1B8D9BD0" w14:textId="1BA8B0B6" w:rsidR="00AF7821" w:rsidRPr="00AF7821" w:rsidRDefault="00AF7821" w:rsidP="00C028CC">
      <w:pPr>
        <w:pStyle w:val="EndnoteText"/>
        <w:spacing w:line="480" w:lineRule="auto"/>
        <w:rPr>
          <w:sz w:val="32"/>
          <w:szCs w:val="32"/>
        </w:rPr>
      </w:pPr>
      <w:r w:rsidRPr="00D179C8">
        <w:rPr>
          <w:rStyle w:val="EndnoteReference"/>
        </w:rPr>
        <w:endnoteRef/>
      </w:r>
      <w:r w:rsidRPr="00D179C8">
        <w:t xml:space="preserve"> </w:t>
      </w:r>
      <w:r w:rsidRPr="00AF7821">
        <w:rPr>
          <w:szCs w:val="32"/>
        </w:rPr>
        <w:t>Kevin Cann writes that in the autumn of 1961 Bowie frequented “central London’s beatnik haunt Trafalgar Square to talk to the denizens about Kerouac and the Beat movement” (21).</w:t>
      </w:r>
    </w:p>
  </w:endnote>
  <w:endnote w:id="2">
    <w:p w14:paraId="229F36CF" w14:textId="35AAE8CD"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Admittedly, the evidence is </w:t>
      </w:r>
      <w:proofErr w:type="gramStart"/>
      <w:r w:rsidRPr="00AF7821">
        <w:rPr>
          <w:szCs w:val="32"/>
        </w:rPr>
        <w:t>small</w:t>
      </w:r>
      <w:ins w:id="3" w:author="Jessica Tebo [2]" w:date="2022-01-12T09:40:00Z">
        <w:r w:rsidR="00D916D1">
          <w:rPr>
            <w:szCs w:val="32"/>
          </w:rPr>
          <w:t>—limited</w:t>
        </w:r>
        <w:proofErr w:type="gramEnd"/>
        <w:r w:rsidR="00D916D1">
          <w:rPr>
            <w:szCs w:val="32"/>
          </w:rPr>
          <w:t xml:space="preserve"> </w:t>
        </w:r>
      </w:ins>
      <w:del w:id="4" w:author="Jessica Tebo [2]" w:date="2022-01-12T09:40:00Z">
        <w:r w:rsidRPr="00AF7821" w:rsidDel="00D916D1">
          <w:rPr>
            <w:szCs w:val="32"/>
          </w:rPr>
          <w:delText xml:space="preserve">, limited </w:delText>
        </w:r>
      </w:del>
      <w:r w:rsidRPr="00AF7821">
        <w:rPr>
          <w:szCs w:val="32"/>
        </w:rPr>
        <w:t xml:space="preserve">to a widely published list of “David Bowie’s Top 100 Books” that originated on his official website. See </w:t>
      </w:r>
      <w:hyperlink r:id="rId1" w:history="1">
        <w:r w:rsidR="00446077" w:rsidRPr="00FF7BD0">
          <w:rPr>
            <w:rStyle w:val="Hyperlink"/>
            <w:szCs w:val="32"/>
          </w:rPr>
          <w:t>www.bowiebookclub.com/</w:t>
        </w:r>
        <w:r w:rsidR="00446077" w:rsidRPr="00FF7BD0">
          <w:rPr>
            <w:rStyle w:val="Hyperlink"/>
            <w:szCs w:val="32"/>
          </w:rPr>
          <w:t>d</w:t>
        </w:r>
        <w:r w:rsidR="00446077" w:rsidRPr="00FF7BD0">
          <w:rPr>
            <w:rStyle w:val="Hyperlink"/>
            <w:szCs w:val="32"/>
          </w:rPr>
          <w:t>avid-bowies-100-most-influential-books/</w:t>
        </w:r>
      </w:hyperlink>
      <w:r w:rsidR="00E0259A">
        <w:rPr>
          <w:szCs w:val="32"/>
        </w:rPr>
        <w:t>.</w:t>
      </w:r>
    </w:p>
  </w:endnote>
  <w:endnote w:id="3">
    <w:p w14:paraId="68C7E596" w14:textId="7EA2553F" w:rsidR="00AF7821" w:rsidRPr="00AF7821" w:rsidRDefault="00AF7821" w:rsidP="00C028CC">
      <w:pPr>
        <w:spacing w:line="480" w:lineRule="auto"/>
        <w:rPr>
          <w:rFonts w:cs="Times New Roman"/>
          <w:szCs w:val="32"/>
        </w:rPr>
      </w:pPr>
      <w:r w:rsidRPr="00AF7821">
        <w:rPr>
          <w:rStyle w:val="EndnoteReference"/>
          <w:szCs w:val="32"/>
        </w:rPr>
        <w:endnoteRef/>
      </w:r>
      <w:r w:rsidRPr="00AF7821">
        <w:rPr>
          <w:szCs w:val="32"/>
        </w:rPr>
        <w:t xml:space="preserve"> </w:t>
      </w:r>
      <w:r w:rsidR="00A422EF">
        <w:rPr>
          <w:szCs w:val="32"/>
        </w:rPr>
        <w:t xml:space="preserve">See </w:t>
      </w:r>
      <w:r w:rsidRPr="00AF7821">
        <w:rPr>
          <w:rFonts w:cs="Times New Roman"/>
          <w:szCs w:val="32"/>
        </w:rPr>
        <w:t>Adam Trainer</w:t>
      </w:r>
      <w:ins w:id="7" w:author="Jessica Tebo [2]" w:date="2022-01-12T09:41:00Z">
        <w:r w:rsidR="00D916D1">
          <w:rPr>
            <w:rFonts w:cs="Times New Roman"/>
            <w:szCs w:val="32"/>
          </w:rPr>
          <w:t>’s</w:t>
        </w:r>
      </w:ins>
      <w:del w:id="8" w:author="Jessica Tebo [2]" w:date="2022-01-12T09:41:00Z">
        <w:r w:rsidRPr="00AF7821" w:rsidDel="00D916D1">
          <w:rPr>
            <w:rFonts w:cs="Times New Roman"/>
            <w:szCs w:val="32"/>
          </w:rPr>
          <w:delText>.</w:delText>
        </w:r>
      </w:del>
      <w:r w:rsidRPr="00AF7821">
        <w:rPr>
          <w:rFonts w:cs="Times New Roman"/>
          <w:szCs w:val="32"/>
        </w:rPr>
        <w:t xml:space="preserve"> “‘Well, I Wouldn’t Buy the Merchandise’: David Bowie as Postmodern Auteur.” </w:t>
      </w:r>
      <w:r w:rsidRPr="00AF7821">
        <w:rPr>
          <w:szCs w:val="32"/>
          <w:lang w:val="en-US"/>
        </w:rPr>
        <w:t>Although critics</w:t>
      </w:r>
      <w:ins w:id="9" w:author="Jessica Tebo [2]" w:date="2022-01-12T09:41:00Z">
        <w:r w:rsidR="00D916D1">
          <w:rPr>
            <w:szCs w:val="32"/>
            <w:lang w:val="en-US"/>
          </w:rPr>
          <w:t xml:space="preserve"> have</w:t>
        </w:r>
      </w:ins>
      <w:r w:rsidRPr="00AF7821">
        <w:rPr>
          <w:szCs w:val="32"/>
          <w:lang w:val="en-US"/>
        </w:rPr>
        <w:t xml:space="preserve"> generally</w:t>
      </w:r>
      <w:del w:id="10" w:author="Jessica Tebo [2]" w:date="2022-01-12T09:41:00Z">
        <w:r w:rsidRPr="00AF7821" w:rsidDel="00D916D1">
          <w:rPr>
            <w:szCs w:val="32"/>
            <w:lang w:val="en-US"/>
          </w:rPr>
          <w:delText xml:space="preserve"> have</w:delText>
        </w:r>
      </w:del>
      <w:r w:rsidRPr="00AF7821">
        <w:rPr>
          <w:szCs w:val="32"/>
          <w:lang w:val="en-US"/>
        </w:rPr>
        <w:t xml:space="preserve"> tended to consider Bowie’s performance of self rather than his music and lyrics, there are exceptions. See, for example, Wilfred Mellers</w:t>
      </w:r>
      <w:r w:rsidR="00955938">
        <w:rPr>
          <w:szCs w:val="32"/>
          <w:lang w:val="en-US"/>
        </w:rPr>
        <w:t>,</w:t>
      </w:r>
      <w:r w:rsidRPr="00AF7821">
        <w:rPr>
          <w:szCs w:val="32"/>
          <w:lang w:val="en-US"/>
        </w:rPr>
        <w:t xml:space="preserve"> </w:t>
      </w:r>
      <w:r w:rsidRPr="00AF7821">
        <w:rPr>
          <w:szCs w:val="32"/>
        </w:rPr>
        <w:t>“Still Hunky Dory, After All These Years</w:t>
      </w:r>
      <w:r w:rsidR="00111FD1">
        <w:rPr>
          <w:szCs w:val="32"/>
        </w:rPr>
        <w:t>”</w:t>
      </w:r>
      <w:r w:rsidRPr="00AF7821">
        <w:rPr>
          <w:szCs w:val="32"/>
        </w:rPr>
        <w:t xml:space="preserve">; </w:t>
      </w:r>
      <w:r w:rsidRPr="00AF7821">
        <w:rPr>
          <w:rFonts w:cs="Times New Roman"/>
          <w:szCs w:val="32"/>
        </w:rPr>
        <w:t>She</w:t>
      </w:r>
      <w:r w:rsidR="00DB1F54">
        <w:rPr>
          <w:rFonts w:cs="Times New Roman"/>
          <w:szCs w:val="32"/>
        </w:rPr>
        <w:t>lt</w:t>
      </w:r>
      <w:r w:rsidRPr="00AF7821">
        <w:rPr>
          <w:rFonts w:cs="Times New Roman"/>
          <w:szCs w:val="32"/>
        </w:rPr>
        <w:t>on Waldrep</w:t>
      </w:r>
      <w:r w:rsidR="00955938">
        <w:rPr>
          <w:rFonts w:cs="Times New Roman"/>
          <w:szCs w:val="32"/>
        </w:rPr>
        <w:t>,</w:t>
      </w:r>
      <w:r w:rsidRPr="00AF7821">
        <w:rPr>
          <w:rFonts w:cs="Times New Roman"/>
          <w:szCs w:val="32"/>
        </w:rPr>
        <w:t xml:space="preserve"> </w:t>
      </w:r>
      <w:r w:rsidRPr="00AF7821">
        <w:rPr>
          <w:rFonts w:cs="Times New Roman"/>
          <w:i/>
          <w:szCs w:val="32"/>
        </w:rPr>
        <w:t>Future Nostalgia: Performing David Bowie</w:t>
      </w:r>
      <w:r w:rsidRPr="00AF7821">
        <w:rPr>
          <w:szCs w:val="32"/>
          <w:lang w:val="en-US"/>
        </w:rPr>
        <w:t>; and Chris O’Leary</w:t>
      </w:r>
      <w:r w:rsidR="00955938">
        <w:rPr>
          <w:szCs w:val="32"/>
          <w:lang w:val="en-US"/>
        </w:rPr>
        <w:t>,</w:t>
      </w:r>
      <w:r w:rsidRPr="00AF7821">
        <w:rPr>
          <w:szCs w:val="32"/>
          <w:lang w:val="en-US"/>
        </w:rPr>
        <w:t xml:space="preserve"> </w:t>
      </w:r>
      <w:r w:rsidRPr="00AF7821">
        <w:rPr>
          <w:i/>
          <w:szCs w:val="32"/>
          <w:lang w:val="en-US"/>
        </w:rPr>
        <w:t>Rebel Rebel</w:t>
      </w:r>
      <w:r w:rsidR="00955938">
        <w:rPr>
          <w:szCs w:val="32"/>
          <w:lang w:val="en-US"/>
        </w:rPr>
        <w:t xml:space="preserve"> (</w:t>
      </w:r>
      <w:r w:rsidRPr="00AF7821">
        <w:rPr>
          <w:szCs w:val="32"/>
          <w:lang w:val="en-US"/>
        </w:rPr>
        <w:t xml:space="preserve">itself a descendant of his blog, </w:t>
      </w:r>
      <w:r w:rsidRPr="00AF7821">
        <w:rPr>
          <w:i/>
          <w:szCs w:val="32"/>
          <w:lang w:val="en-US"/>
        </w:rPr>
        <w:t>Pushing Ahead of the Dame</w:t>
      </w:r>
      <w:r w:rsidR="00955938">
        <w:rPr>
          <w:iCs/>
          <w:szCs w:val="32"/>
          <w:lang w:val="en-US"/>
        </w:rPr>
        <w:t>)</w:t>
      </w:r>
      <w:r w:rsidRPr="00AF7821">
        <w:rPr>
          <w:szCs w:val="32"/>
          <w:lang w:val="en-US"/>
        </w:rPr>
        <w:t>.</w:t>
      </w:r>
    </w:p>
  </w:endnote>
  <w:endnote w:id="4">
    <w:p w14:paraId="4B5F9985" w14:textId="56262135"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Garfinkel links his use of the term to semiotician Charles Scott Peirce’s conception, index, one of Peirce’s three types of signs.</w:t>
      </w:r>
    </w:p>
  </w:endnote>
  <w:endnote w:id="5">
    <w:p w14:paraId="2D91591C" w14:textId="37058DA8"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“I wanted to be just like Sal Paradise and Dan Moriarty [the central characters of </w:t>
      </w:r>
      <w:r w:rsidRPr="00AF7821">
        <w:rPr>
          <w:i/>
          <w:szCs w:val="32"/>
        </w:rPr>
        <w:t>On the Road</w:t>
      </w:r>
      <w:r w:rsidRPr="00AF7821">
        <w:rPr>
          <w:szCs w:val="32"/>
        </w:rPr>
        <w:t>],” Bowie once said (Cann 21).</w:t>
      </w:r>
    </w:p>
  </w:endnote>
  <w:endnote w:id="6">
    <w:p w14:paraId="3C146030" w14:textId="154D6726" w:rsidR="00AF7821" w:rsidRPr="00AF7821" w:rsidRDefault="00AF7821" w:rsidP="00C028CC">
      <w:pPr>
        <w:spacing w:line="480" w:lineRule="auto"/>
        <w:rPr>
          <w:rFonts w:cs="Times New Roman"/>
          <w:szCs w:val="32"/>
          <w:lang w:val="en-US"/>
        </w:rPr>
      </w:pPr>
      <w:r w:rsidRPr="00AF7821">
        <w:rPr>
          <w:rStyle w:val="EndnoteReference"/>
          <w:szCs w:val="32"/>
        </w:rPr>
        <w:endnoteRef/>
      </w:r>
      <w:r w:rsidRPr="00AF7821">
        <w:rPr>
          <w:szCs w:val="32"/>
        </w:rPr>
        <w:t xml:space="preserve"> For more on Bowie and Hume, see Theodore G. Ammon</w:t>
      </w:r>
      <w:r w:rsidR="00A71F55">
        <w:rPr>
          <w:szCs w:val="32"/>
        </w:rPr>
        <w:t>,</w:t>
      </w:r>
      <w:r w:rsidRPr="00AF7821">
        <w:rPr>
          <w:szCs w:val="32"/>
        </w:rPr>
        <w:t xml:space="preserve"> “The Flux of It All</w:t>
      </w:r>
      <w:r w:rsidR="00D179C8">
        <w:rPr>
          <w:szCs w:val="32"/>
        </w:rPr>
        <w:t>.</w:t>
      </w:r>
      <w:r w:rsidRPr="00AF7821">
        <w:rPr>
          <w:szCs w:val="32"/>
        </w:rPr>
        <w:t>”</w:t>
      </w:r>
    </w:p>
  </w:endnote>
  <w:endnote w:id="7">
    <w:p w14:paraId="74BAE32E" w14:textId="54E94513" w:rsidR="00AF7821" w:rsidRPr="00AF7821" w:rsidRDefault="00AF7821" w:rsidP="00C028CC">
      <w:pPr>
        <w:pStyle w:val="EndnoteText"/>
        <w:spacing w:line="480" w:lineRule="auto"/>
        <w:rPr>
          <w:szCs w:val="32"/>
          <w:lang w:val="en-US"/>
        </w:rPr>
      </w:pPr>
      <w:r w:rsidRPr="00AF7821">
        <w:rPr>
          <w:rStyle w:val="EndnoteReference"/>
          <w:szCs w:val="32"/>
        </w:rPr>
        <w:endnoteRef/>
      </w:r>
      <w:r w:rsidRPr="00AF7821">
        <w:rPr>
          <w:szCs w:val="32"/>
        </w:rPr>
        <w:t xml:space="preserve"> Permission costs keep me from being able to reproduce images, so instead I attempt to give stable urls for relevant images. </w:t>
      </w:r>
      <w:r w:rsidRPr="00AF7821">
        <w:rPr>
          <w:szCs w:val="32"/>
          <w:lang w:val="en-US"/>
        </w:rPr>
        <w:t xml:space="preserve">For Ziggy Stardust, see </w:t>
      </w:r>
      <w:hyperlink r:id="rId2" w:history="1">
        <w:r w:rsidR="0061785B" w:rsidRPr="00FF7BD0">
          <w:rPr>
            <w:rStyle w:val="Hyperlink"/>
            <w:szCs w:val="32"/>
            <w:lang w:val="en-US"/>
          </w:rPr>
          <w:t>www.rollingst</w:t>
        </w:r>
        <w:r w:rsidR="0061785B" w:rsidRPr="00FF7BD0">
          <w:rPr>
            <w:rStyle w:val="Hyperlink"/>
            <w:szCs w:val="32"/>
            <w:lang w:val="en-US"/>
          </w:rPr>
          <w:t>o</w:t>
        </w:r>
        <w:r w:rsidR="0061785B" w:rsidRPr="00FF7BD0">
          <w:rPr>
            <w:rStyle w:val="Hyperlink"/>
            <w:szCs w:val="32"/>
            <w:lang w:val="en-US"/>
          </w:rPr>
          <w:t>ne.com/music/music</w:t>
        </w:r>
        <w:r w:rsidR="0061785B" w:rsidRPr="00FF7BD0">
          <w:rPr>
            <w:rStyle w:val="Hyperlink"/>
            <w:szCs w:val="32"/>
            <w:lang w:val="en-US"/>
          </w:rPr>
          <w:t>-</w:t>
        </w:r>
        <w:r w:rsidR="0061785B" w:rsidRPr="00FF7BD0">
          <w:rPr>
            <w:rStyle w:val="Hyperlink"/>
            <w:szCs w:val="32"/>
            <w:lang w:val="en-US"/>
          </w:rPr>
          <w:t>lists/exclusive-photos-speed-of-life-by-david-bowie-and-sukita-18036/</w:t>
        </w:r>
      </w:hyperlink>
      <w:r w:rsidR="00C74C71">
        <w:rPr>
          <w:szCs w:val="32"/>
          <w:lang w:val="en-US"/>
        </w:rPr>
        <w:t>;</w:t>
      </w:r>
      <w:r w:rsidRPr="00AF7821">
        <w:rPr>
          <w:szCs w:val="32"/>
          <w:lang w:val="en-US"/>
        </w:rPr>
        <w:t xml:space="preserve"> for Aladdin Sane, see </w:t>
      </w:r>
      <w:hyperlink r:id="rId3" w:history="1">
        <w:r w:rsidR="0061785B" w:rsidRPr="00FF7BD0">
          <w:rPr>
            <w:rStyle w:val="Hyperlink"/>
            <w:szCs w:val="32"/>
            <w:lang w:val="en-US"/>
          </w:rPr>
          <w:t>www.theguardian.com/music/2018/jun/20/david-bowie-aladdin-sane-allbum-photograph-donated-victoria-albert-museum</w:t>
        </w:r>
      </w:hyperlink>
      <w:r w:rsidR="0009254A">
        <w:rPr>
          <w:szCs w:val="32"/>
          <w:lang w:val="en-US"/>
        </w:rPr>
        <w:t>.</w:t>
      </w:r>
      <w:r w:rsidRPr="00AF7821">
        <w:rPr>
          <w:szCs w:val="32"/>
          <w:lang w:val="en-US"/>
        </w:rPr>
        <w:t xml:space="preserve"> For Hallowe’en Jack compared to the Thin White Duke, see </w:t>
      </w:r>
      <w:hyperlink r:id="rId4" w:history="1">
        <w:r w:rsidR="0061785B" w:rsidRPr="00FF7BD0">
          <w:rPr>
            <w:rStyle w:val="Hyperlink"/>
            <w:szCs w:val="32"/>
            <w:lang w:val="en-US"/>
          </w:rPr>
          <w:t>www.skillshare.com/projects/David-Bowie-characters-Halloween-Jack-The-Thin-White-Duke/60290</w:t>
        </w:r>
      </w:hyperlink>
      <w:r w:rsidR="0009254A">
        <w:rPr>
          <w:szCs w:val="32"/>
          <w:lang w:val="en-US"/>
        </w:rPr>
        <w:t>.</w:t>
      </w:r>
      <w:r w:rsidRPr="00AF7821">
        <w:rPr>
          <w:szCs w:val="32"/>
          <w:lang w:val="en-US"/>
        </w:rPr>
        <w:t xml:space="preserve"> For photos of Bowie during the Berlin years, see </w:t>
      </w:r>
      <w:hyperlink r:id="rId5" w:history="1">
        <w:r w:rsidR="0061785B" w:rsidRPr="00FF7BD0">
          <w:rPr>
            <w:rStyle w:val="Hyperlink"/>
            <w:szCs w:val="32"/>
            <w:lang w:val="en-US"/>
          </w:rPr>
          <w:t>www.musiclipse.com/misc/david-bowie-the-berlintrilogy</w:t>
        </w:r>
      </w:hyperlink>
      <w:r w:rsidR="0009254A">
        <w:rPr>
          <w:szCs w:val="32"/>
          <w:lang w:val="en-US"/>
        </w:rPr>
        <w:t>;</w:t>
      </w:r>
      <w:r w:rsidRPr="00AF7821">
        <w:rPr>
          <w:szCs w:val="32"/>
          <w:lang w:val="en-US"/>
        </w:rPr>
        <w:t xml:space="preserve"> for the cover of </w:t>
      </w:r>
      <w:r w:rsidRPr="00AF7821">
        <w:rPr>
          <w:i/>
          <w:szCs w:val="32"/>
          <w:lang w:val="en-US"/>
        </w:rPr>
        <w:t>Scary Monsters</w:t>
      </w:r>
      <w:r w:rsidRPr="00AF7821">
        <w:rPr>
          <w:szCs w:val="32"/>
          <w:lang w:val="en-US"/>
        </w:rPr>
        <w:t xml:space="preserve">, see </w:t>
      </w:r>
      <w:hyperlink r:id="rId6" w:anchor="/media/File:David%20BowieScaryMonstersCover" w:history="1">
        <w:r w:rsidR="00AE4CAC" w:rsidRPr="00902B7C">
          <w:rPr>
            <w:rStyle w:val="Hyperlink"/>
            <w:szCs w:val="32"/>
            <w:lang w:val="en-US"/>
          </w:rPr>
          <w:t>en.wikipedia.org/wiki/Scary_Monsters_(and_Super_Creeps)#/media/File:David%20BowieScaryMonstersCover</w:t>
        </w:r>
      </w:hyperlink>
      <w:r w:rsidR="00AE4CAC">
        <w:rPr>
          <w:szCs w:val="32"/>
          <w:lang w:val="en-US"/>
        </w:rPr>
        <w:t>;</w:t>
      </w:r>
      <w:r w:rsidRPr="00AF7821">
        <w:rPr>
          <w:szCs w:val="32"/>
          <w:lang w:val="en-US"/>
        </w:rPr>
        <w:t xml:space="preserve"> and for George Underwood’s cover art for </w:t>
      </w:r>
      <w:r w:rsidRPr="00AF7821">
        <w:rPr>
          <w:i/>
          <w:szCs w:val="32"/>
          <w:lang w:val="en-US"/>
        </w:rPr>
        <w:t>Space Oddity</w:t>
      </w:r>
      <w:r w:rsidRPr="00AF7821">
        <w:rPr>
          <w:szCs w:val="32"/>
          <w:lang w:val="en-US"/>
        </w:rPr>
        <w:t xml:space="preserve">, see </w:t>
      </w:r>
      <w:hyperlink r:id="rId7" w:history="1">
        <w:r w:rsidR="0061785B" w:rsidRPr="00FF7BD0">
          <w:rPr>
            <w:rStyle w:val="Hyperlink"/>
            <w:szCs w:val="32"/>
            <w:lang w:val="en-US"/>
          </w:rPr>
          <w:t>www.georgeunderwood.com/albumcovers</w:t>
        </w:r>
      </w:hyperlink>
      <w:r w:rsidR="00AE4CAC">
        <w:rPr>
          <w:szCs w:val="32"/>
          <w:lang w:val="en-US"/>
        </w:rPr>
        <w:t>.</w:t>
      </w:r>
      <w:r w:rsidRPr="00AF7821">
        <w:rPr>
          <w:szCs w:val="32"/>
          <w:lang w:val="en-US"/>
        </w:rPr>
        <w:t xml:space="preserve"> Underwood’s depiction of a Pierrot leading an elderly lady is reproduced precisely in the video for “Ashes to Ashes” (1980).</w:t>
      </w:r>
    </w:p>
  </w:endnote>
  <w:endnote w:id="8">
    <w:p w14:paraId="40AA626F" w14:textId="54D4B97C"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This leaves aside the final version of Bowie, wandering Manhattan in a puffa jacket and a messenger bag, who looks nothing like any of the personae. See </w:t>
      </w:r>
      <w:hyperlink r:id="rId8" w:history="1">
        <w:r w:rsidR="0061785B" w:rsidRPr="00FF7BD0">
          <w:rPr>
            <w:rStyle w:val="Hyperlink"/>
            <w:szCs w:val="32"/>
          </w:rPr>
          <w:t>medium.com/@sadydoyle/waiting-for-bowie-47e07fc3878a</w:t>
        </w:r>
      </w:hyperlink>
      <w:r w:rsidR="00AE4CAC">
        <w:rPr>
          <w:szCs w:val="32"/>
        </w:rPr>
        <w:t>.</w:t>
      </w:r>
    </w:p>
  </w:endnote>
  <w:endnote w:id="9">
    <w:p w14:paraId="3F032D49" w14:textId="73AE75FC"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For a discussion that argues for a uniformity of movement across Bowie’s personae, see Thorsten Botz-Borstein</w:t>
      </w:r>
      <w:r w:rsidR="00D179C8">
        <w:rPr>
          <w:szCs w:val="32"/>
        </w:rPr>
        <w:t>,</w:t>
      </w:r>
      <w:r w:rsidRPr="00AF7821">
        <w:rPr>
          <w:szCs w:val="32"/>
        </w:rPr>
        <w:t xml:space="preserve"> “You Don’t Have to Be Stupid to Be Cool.</w:t>
      </w:r>
      <w:r w:rsidR="004630BE">
        <w:rPr>
          <w:szCs w:val="32"/>
        </w:rPr>
        <w:t>”</w:t>
      </w:r>
      <w:r w:rsidRPr="00AF7821">
        <w:rPr>
          <w:szCs w:val="32"/>
        </w:rPr>
        <w:t xml:space="preserve"> For one that considers the role of Bowie’s voice in the creation of persona, see Kevin Holm-Hudson, “‘Who Can I Be Now?’: David Bowie’s Vocal Personae</w:t>
      </w:r>
      <w:r w:rsidR="00D179C8">
        <w:rPr>
          <w:szCs w:val="32"/>
        </w:rPr>
        <w:t>.</w:t>
      </w:r>
      <w:r w:rsidRPr="00AF7821">
        <w:rPr>
          <w:szCs w:val="32"/>
        </w:rPr>
        <w:t>”</w:t>
      </w:r>
    </w:p>
  </w:endnote>
  <w:endnote w:id="10">
    <w:p w14:paraId="00FC35D5" w14:textId="2FA3AF4F" w:rsidR="00AF7821" w:rsidRPr="00AF7821" w:rsidRDefault="00AF7821" w:rsidP="00C028CC">
      <w:pPr>
        <w:pStyle w:val="EndnoteText"/>
        <w:spacing w:line="480" w:lineRule="auto"/>
        <w:rPr>
          <w:szCs w:val="32"/>
          <w:lang w:val="en-US"/>
        </w:rPr>
      </w:pPr>
      <w:r w:rsidRPr="00AF7821">
        <w:rPr>
          <w:rStyle w:val="EndnoteReference"/>
          <w:szCs w:val="32"/>
        </w:rPr>
        <w:endnoteRef/>
      </w:r>
      <w:r w:rsidRPr="00AF7821">
        <w:rPr>
          <w:szCs w:val="32"/>
        </w:rPr>
        <w:t xml:space="preserve"> </w:t>
      </w:r>
      <w:r w:rsidRPr="00AF7821">
        <w:rPr>
          <w:szCs w:val="32"/>
          <w:lang w:val="en-US"/>
        </w:rPr>
        <w:t>I use this word deliberately, in anticipation of this article’s later discussion of Locke’s use of the terms “man” and “person.”</w:t>
      </w:r>
    </w:p>
  </w:endnote>
  <w:endnote w:id="11">
    <w:p w14:paraId="66A9EC97" w14:textId="2C9DDC7F" w:rsidR="00AF7821" w:rsidRPr="00E45F3C" w:rsidRDefault="00AF7821" w:rsidP="00C028CC">
      <w:pPr>
        <w:pStyle w:val="EndnoteText"/>
        <w:spacing w:line="480" w:lineRule="auto"/>
        <w:rPr>
          <w:rFonts w:cs="Times New Roman"/>
          <w:szCs w:val="32"/>
          <w:lang w:val="en-US"/>
        </w:rPr>
      </w:pPr>
      <w:r w:rsidRPr="00AF7821">
        <w:rPr>
          <w:rStyle w:val="EndnoteReference"/>
          <w:szCs w:val="32"/>
        </w:rPr>
        <w:endnoteRef/>
      </w:r>
      <w:r w:rsidRPr="00AF7821">
        <w:rPr>
          <w:szCs w:val="32"/>
        </w:rPr>
        <w:t xml:space="preserve"> </w:t>
      </w:r>
      <w:r w:rsidRPr="00AF7821">
        <w:rPr>
          <w:rFonts w:cs="Times New Roman"/>
          <w:szCs w:val="32"/>
          <w:lang w:val="en-US"/>
        </w:rPr>
        <w:t xml:space="preserve">Simon Critchley writes, “during the 1970s </w:t>
      </w:r>
      <w:r w:rsidR="00E45F3C">
        <w:rPr>
          <w:rFonts w:cs="Times New Roman"/>
          <w:szCs w:val="32"/>
          <w:lang w:val="en-US"/>
        </w:rPr>
        <w:t>. . .</w:t>
      </w:r>
      <w:r w:rsidRPr="00AF7821">
        <w:rPr>
          <w:rFonts w:cs="Times New Roman"/>
          <w:szCs w:val="32"/>
          <w:lang w:val="en-US"/>
        </w:rPr>
        <w:t xml:space="preserve"> Bowie, almost ascetically, almost eremetically, disciplines himself into becoming a nothing, a mobile and massively creative nothing that could assume new faces, generate new illusions, and create new forms” (102).</w:t>
      </w:r>
    </w:p>
  </w:endnote>
  <w:endnote w:id="12">
    <w:p w14:paraId="1FE65040" w14:textId="78981F7E" w:rsidR="00AF7821" w:rsidRPr="00AF7821" w:rsidRDefault="00AF7821" w:rsidP="00C028CC">
      <w:pPr>
        <w:pStyle w:val="EndnoteText"/>
        <w:spacing w:line="480" w:lineRule="auto"/>
      </w:pPr>
      <w:r w:rsidRPr="00AF7821">
        <w:rPr>
          <w:rStyle w:val="EndnoteReference"/>
        </w:rPr>
        <w:endnoteRef/>
      </w:r>
      <w:r w:rsidRPr="00AF7821">
        <w:t xml:space="preserve"> In fact, Usher and Fremaux all but acknowledge this, although they are determined to make Bowie’s adherence to the truth of the personae mean something else: </w:t>
      </w:r>
      <w:r w:rsidR="00D179C8">
        <w:t>“</w:t>
      </w:r>
      <w:r w:rsidRPr="00AF7821">
        <w:t>It is well documented that Ziggy Stardust, Aladdin Sane, and the Thin White Duke each took over Bowie to the point of excess. .</w:t>
      </w:r>
      <w:r w:rsidR="00E45F3C">
        <w:t xml:space="preserve"> </w:t>
      </w:r>
      <w:r w:rsidRPr="00AF7821">
        <w:t>.</w:t>
      </w:r>
      <w:r w:rsidR="00E45F3C">
        <w:t xml:space="preserve"> </w:t>
      </w:r>
      <w:r w:rsidRPr="00AF7821">
        <w:t>. Press and fans’ inability to differentiate between Bowie and his personae was supported by Bowie himself who, at times, spoke in character as Ziggy or emphasized them as being one and the same .</w:t>
      </w:r>
      <w:r w:rsidR="00E45F3C">
        <w:t xml:space="preserve"> </w:t>
      </w:r>
      <w:r w:rsidRPr="00AF7821">
        <w:t>.</w:t>
      </w:r>
      <w:r w:rsidR="00E45F3C">
        <w:t xml:space="preserve"> </w:t>
      </w:r>
      <w:r w:rsidRPr="00AF7821">
        <w:t>. In this way, Bowie’s use of personae was meant to be a piece of performance art” (58</w:t>
      </w:r>
      <w:r w:rsidR="00A82BF7" w:rsidRPr="00A82BF7">
        <w:rPr>
          <w:lang w:val="en-US"/>
        </w:rPr>
        <w:t>–</w:t>
      </w:r>
      <w:r w:rsidR="00860B34">
        <w:rPr>
          <w:lang w:val="en-US"/>
        </w:rPr>
        <w:t>5</w:t>
      </w:r>
      <w:r w:rsidRPr="00AF7821">
        <w:t>9).</w:t>
      </w:r>
    </w:p>
  </w:endnote>
  <w:endnote w:id="13">
    <w:p w14:paraId="61A15BB3" w14:textId="19313FB2" w:rsidR="00AF7821" w:rsidRPr="00AF7821" w:rsidRDefault="00AF7821" w:rsidP="00C028CC">
      <w:pPr>
        <w:pStyle w:val="EndnoteText"/>
        <w:spacing w:line="480" w:lineRule="auto"/>
      </w:pPr>
      <w:r w:rsidRPr="00AF7821">
        <w:rPr>
          <w:rStyle w:val="EndnoteReference"/>
        </w:rPr>
        <w:endnoteRef/>
      </w:r>
      <w:r w:rsidRPr="00AF7821">
        <w:t xml:space="preserve"> Certainly the costumes and stage show play a part in creating the persona, but rare is the fan who chooses “her” persona based on these. As for the choice of persona, a very informal straw poll suggests that The Thin White Duke is the favourite.</w:t>
      </w:r>
    </w:p>
  </w:endnote>
  <w:endnote w:id="14">
    <w:p w14:paraId="0647C191" w14:textId="31A7376F" w:rsidR="00AF7821" w:rsidRPr="00AF7821" w:rsidRDefault="00AF7821" w:rsidP="00C028CC">
      <w:pPr>
        <w:widowControl w:val="0"/>
        <w:autoSpaceDE w:val="0"/>
        <w:autoSpaceDN w:val="0"/>
        <w:adjustRightInd w:val="0"/>
        <w:spacing w:line="480" w:lineRule="auto"/>
        <w:rPr>
          <w:rFonts w:eastAsiaTheme="minorHAnsi" w:cs="Times New Roman"/>
          <w:lang w:val="en-US"/>
        </w:rPr>
      </w:pPr>
      <w:r w:rsidRPr="00AF7821">
        <w:rPr>
          <w:rStyle w:val="EndnoteReference"/>
        </w:rPr>
        <w:endnoteRef/>
      </w:r>
      <w:r w:rsidRPr="00AF7821">
        <w:t xml:space="preserve"> </w:t>
      </w:r>
      <w:r w:rsidR="004630BE">
        <w:t xml:space="preserve">See </w:t>
      </w:r>
      <w:r w:rsidRPr="00AF7821">
        <w:t>Emily Bernhard Jackson, “</w:t>
      </w:r>
      <w:r w:rsidRPr="00AF7821">
        <w:rPr>
          <w:rFonts w:eastAsiaTheme="minorHAnsi" w:cs="Times New Roman"/>
          <w:lang w:val="en-US"/>
        </w:rPr>
        <w:t>‘Sometimes I feel like the whole human race’: Lord Byron and David Bowie Consider the Question of Identity.”</w:t>
      </w:r>
    </w:p>
  </w:endnote>
  <w:endnote w:id="15">
    <w:p w14:paraId="1E484E26" w14:textId="77777777" w:rsidR="00AF7821" w:rsidRPr="00AF7821" w:rsidRDefault="00AF7821" w:rsidP="00C028CC">
      <w:pPr>
        <w:pStyle w:val="EndnoteText"/>
        <w:spacing w:line="480" w:lineRule="auto"/>
      </w:pPr>
      <w:r w:rsidRPr="00AF7821">
        <w:rPr>
          <w:rStyle w:val="EndnoteReference"/>
        </w:rPr>
        <w:endnoteRef/>
      </w:r>
      <w:r w:rsidRPr="00AF7821">
        <w:t xml:space="preserve"> For simplicity’s sake, the essay continues to refer to him as Bowie until its end.</w:t>
      </w:r>
    </w:p>
  </w:endnote>
  <w:endnote w:id="16">
    <w:p w14:paraId="345A8B14" w14:textId="77777777" w:rsidR="00AF7821" w:rsidRPr="00AF7821" w:rsidRDefault="00AF7821" w:rsidP="00C028CC">
      <w:pPr>
        <w:pStyle w:val="EndnoteText"/>
        <w:spacing w:line="480" w:lineRule="auto"/>
      </w:pPr>
      <w:r w:rsidRPr="00AF7821">
        <w:rPr>
          <w:rStyle w:val="EndnoteReference"/>
        </w:rPr>
        <w:endnoteRef/>
      </w:r>
      <w:r w:rsidRPr="00AF7821">
        <w:t xml:space="preserve"> He put out an album, presented a Grammy, made a movie, and performed with Cher all under this name in 1975.</w:t>
      </w:r>
    </w:p>
  </w:endnote>
  <w:endnote w:id="17">
    <w:p w14:paraId="2E7A441F" w14:textId="1592E120" w:rsidR="00AF7821" w:rsidRPr="00C028CC" w:rsidRDefault="00AF7821" w:rsidP="00C028CC">
      <w:pPr>
        <w:pStyle w:val="EndnoteText"/>
        <w:spacing w:line="480" w:lineRule="auto"/>
      </w:pPr>
      <w:r w:rsidRPr="00AF7821">
        <w:rPr>
          <w:rStyle w:val="EndnoteReference"/>
        </w:rPr>
        <w:endnoteRef/>
      </w:r>
      <w:r w:rsidRPr="00AF7821">
        <w:t xml:space="preserve"> For another analysis of Bowie’s connection to Berkeley, see Nicolas Michaud, “The Babe with the Power</w:t>
      </w:r>
      <w:r w:rsidR="00D179C8">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163776"/>
      <w:docPartObj>
        <w:docPartGallery w:val="Page Numbers (Bottom of Page)"/>
        <w:docPartUnique/>
      </w:docPartObj>
    </w:sdtPr>
    <w:sdtEndPr>
      <w:rPr>
        <w:noProof/>
      </w:rPr>
    </w:sdtEndPr>
    <w:sdtContent>
      <w:p w14:paraId="5E422154" w14:textId="2EB0FD2E" w:rsidR="00A02B05" w:rsidRDefault="00A02B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9983D6" w14:textId="77777777" w:rsidR="00A02B05" w:rsidRDefault="00A02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31921" w14:textId="77777777" w:rsidR="00374557" w:rsidRDefault="00374557" w:rsidP="002D2B5D">
      <w:r>
        <w:separator/>
      </w:r>
    </w:p>
  </w:footnote>
  <w:footnote w:type="continuationSeparator" w:id="0">
    <w:p w14:paraId="578B17F7" w14:textId="77777777" w:rsidR="00374557" w:rsidRDefault="00374557" w:rsidP="002D2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78543" w14:textId="77777777" w:rsidR="00AF7821" w:rsidRDefault="00AF7821" w:rsidP="00C81F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A02AFE" w14:textId="77777777" w:rsidR="00AF7821" w:rsidRDefault="00AF7821" w:rsidP="00AA0B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99ED" w14:textId="77777777" w:rsidR="00AF7821" w:rsidRDefault="00AF7821" w:rsidP="00AA0BE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93A08"/>
    <w:multiLevelType w:val="multilevel"/>
    <w:tmpl w:val="FB3E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Tebo">
    <w15:presenceInfo w15:providerId="Windows Live" w15:userId="fb9acb26c7828f80"/>
  </w15:person>
  <w15:person w15:author="Jessica Tebo [2]">
    <w15:presenceInfo w15:providerId="AD" w15:userId="S::jepi8148@colorado.edu::7bd3b8eb-ce83-458c-abbb-1ab27e6cd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5D"/>
    <w:rsid w:val="0000488B"/>
    <w:rsid w:val="00005E01"/>
    <w:rsid w:val="00011354"/>
    <w:rsid w:val="00014C90"/>
    <w:rsid w:val="0002008C"/>
    <w:rsid w:val="00026F67"/>
    <w:rsid w:val="00034E2C"/>
    <w:rsid w:val="00045F43"/>
    <w:rsid w:val="00060133"/>
    <w:rsid w:val="0008413E"/>
    <w:rsid w:val="0009083D"/>
    <w:rsid w:val="0009254A"/>
    <w:rsid w:val="0009403D"/>
    <w:rsid w:val="000B5E47"/>
    <w:rsid w:val="000C2964"/>
    <w:rsid w:val="000D79AA"/>
    <w:rsid w:val="000D7D65"/>
    <w:rsid w:val="000E3F86"/>
    <w:rsid w:val="001014DA"/>
    <w:rsid w:val="00111FD1"/>
    <w:rsid w:val="00123DAF"/>
    <w:rsid w:val="00123DD2"/>
    <w:rsid w:val="00136229"/>
    <w:rsid w:val="00154B72"/>
    <w:rsid w:val="00155621"/>
    <w:rsid w:val="001613DF"/>
    <w:rsid w:val="00164961"/>
    <w:rsid w:val="001668E8"/>
    <w:rsid w:val="00177B59"/>
    <w:rsid w:val="00193A1D"/>
    <w:rsid w:val="00194638"/>
    <w:rsid w:val="001A4F52"/>
    <w:rsid w:val="001A7D4E"/>
    <w:rsid w:val="001B1D70"/>
    <w:rsid w:val="001C0A9A"/>
    <w:rsid w:val="001C483A"/>
    <w:rsid w:val="001D5D63"/>
    <w:rsid w:val="001F5B6D"/>
    <w:rsid w:val="00212DD8"/>
    <w:rsid w:val="00217B8F"/>
    <w:rsid w:val="00226D0C"/>
    <w:rsid w:val="002308DC"/>
    <w:rsid w:val="00240DDB"/>
    <w:rsid w:val="00240EED"/>
    <w:rsid w:val="00246D14"/>
    <w:rsid w:val="00254AA4"/>
    <w:rsid w:val="00256B5E"/>
    <w:rsid w:val="00286CCE"/>
    <w:rsid w:val="002A30C8"/>
    <w:rsid w:val="002C1402"/>
    <w:rsid w:val="002C7981"/>
    <w:rsid w:val="002D2B5D"/>
    <w:rsid w:val="00304316"/>
    <w:rsid w:val="00340015"/>
    <w:rsid w:val="00342A1B"/>
    <w:rsid w:val="00347D41"/>
    <w:rsid w:val="00353D71"/>
    <w:rsid w:val="003647BE"/>
    <w:rsid w:val="00374557"/>
    <w:rsid w:val="00381903"/>
    <w:rsid w:val="00386B57"/>
    <w:rsid w:val="003A710D"/>
    <w:rsid w:val="003B0158"/>
    <w:rsid w:val="003D1734"/>
    <w:rsid w:val="003D6EFE"/>
    <w:rsid w:val="003E1672"/>
    <w:rsid w:val="003F7DD9"/>
    <w:rsid w:val="00405D65"/>
    <w:rsid w:val="00406791"/>
    <w:rsid w:val="00407A53"/>
    <w:rsid w:val="00407D86"/>
    <w:rsid w:val="00412B9C"/>
    <w:rsid w:val="004164DA"/>
    <w:rsid w:val="00446077"/>
    <w:rsid w:val="00452AE4"/>
    <w:rsid w:val="004630BE"/>
    <w:rsid w:val="0046389C"/>
    <w:rsid w:val="00491CE4"/>
    <w:rsid w:val="004A489D"/>
    <w:rsid w:val="004B2DB0"/>
    <w:rsid w:val="005366F9"/>
    <w:rsid w:val="00543C17"/>
    <w:rsid w:val="00570993"/>
    <w:rsid w:val="00572F46"/>
    <w:rsid w:val="00577213"/>
    <w:rsid w:val="005842B4"/>
    <w:rsid w:val="005900D5"/>
    <w:rsid w:val="00591AD5"/>
    <w:rsid w:val="005A4933"/>
    <w:rsid w:val="005C46F4"/>
    <w:rsid w:val="005D61D9"/>
    <w:rsid w:val="005E6A9D"/>
    <w:rsid w:val="00601CE0"/>
    <w:rsid w:val="0061785B"/>
    <w:rsid w:val="00626B31"/>
    <w:rsid w:val="00642842"/>
    <w:rsid w:val="006433AE"/>
    <w:rsid w:val="00644524"/>
    <w:rsid w:val="00651275"/>
    <w:rsid w:val="0066498D"/>
    <w:rsid w:val="00666B6F"/>
    <w:rsid w:val="00670B95"/>
    <w:rsid w:val="00671150"/>
    <w:rsid w:val="006769E2"/>
    <w:rsid w:val="0068080F"/>
    <w:rsid w:val="00687729"/>
    <w:rsid w:val="00690E7E"/>
    <w:rsid w:val="006939DB"/>
    <w:rsid w:val="00697F25"/>
    <w:rsid w:val="006A0556"/>
    <w:rsid w:val="006A31A3"/>
    <w:rsid w:val="006A37D9"/>
    <w:rsid w:val="006B5F1E"/>
    <w:rsid w:val="006C05A2"/>
    <w:rsid w:val="006C5D4C"/>
    <w:rsid w:val="006D2D11"/>
    <w:rsid w:val="006D4222"/>
    <w:rsid w:val="006E0B4E"/>
    <w:rsid w:val="006F38BE"/>
    <w:rsid w:val="006F63E1"/>
    <w:rsid w:val="00701215"/>
    <w:rsid w:val="00714CCA"/>
    <w:rsid w:val="00717E87"/>
    <w:rsid w:val="00724659"/>
    <w:rsid w:val="00730D95"/>
    <w:rsid w:val="00731F6B"/>
    <w:rsid w:val="00742AC2"/>
    <w:rsid w:val="0074488B"/>
    <w:rsid w:val="00750804"/>
    <w:rsid w:val="00786061"/>
    <w:rsid w:val="00792B6B"/>
    <w:rsid w:val="007974D2"/>
    <w:rsid w:val="00797A22"/>
    <w:rsid w:val="007A21DF"/>
    <w:rsid w:val="007A242E"/>
    <w:rsid w:val="007A37C5"/>
    <w:rsid w:val="007B0DAE"/>
    <w:rsid w:val="007B13C9"/>
    <w:rsid w:val="007B20AB"/>
    <w:rsid w:val="007B2B50"/>
    <w:rsid w:val="007D204A"/>
    <w:rsid w:val="007E5050"/>
    <w:rsid w:val="007F66F2"/>
    <w:rsid w:val="00806E72"/>
    <w:rsid w:val="008151C4"/>
    <w:rsid w:val="0081631F"/>
    <w:rsid w:val="008254CA"/>
    <w:rsid w:val="00860B34"/>
    <w:rsid w:val="00862295"/>
    <w:rsid w:val="00863924"/>
    <w:rsid w:val="0087170A"/>
    <w:rsid w:val="00873F34"/>
    <w:rsid w:val="008769E9"/>
    <w:rsid w:val="00887673"/>
    <w:rsid w:val="0089170D"/>
    <w:rsid w:val="00892BB4"/>
    <w:rsid w:val="00893699"/>
    <w:rsid w:val="008938C5"/>
    <w:rsid w:val="008C4804"/>
    <w:rsid w:val="008D0D62"/>
    <w:rsid w:val="008D429B"/>
    <w:rsid w:val="008D657D"/>
    <w:rsid w:val="008D690A"/>
    <w:rsid w:val="008D756D"/>
    <w:rsid w:val="008E1AA1"/>
    <w:rsid w:val="008E24EF"/>
    <w:rsid w:val="00900EDA"/>
    <w:rsid w:val="00907AAB"/>
    <w:rsid w:val="00912B97"/>
    <w:rsid w:val="00912C5E"/>
    <w:rsid w:val="00921DD9"/>
    <w:rsid w:val="00922EF3"/>
    <w:rsid w:val="0095149D"/>
    <w:rsid w:val="00955938"/>
    <w:rsid w:val="0096011F"/>
    <w:rsid w:val="00976CCE"/>
    <w:rsid w:val="009852F3"/>
    <w:rsid w:val="0099456D"/>
    <w:rsid w:val="009A330F"/>
    <w:rsid w:val="009C107F"/>
    <w:rsid w:val="009C53FF"/>
    <w:rsid w:val="00A00D87"/>
    <w:rsid w:val="00A01F8B"/>
    <w:rsid w:val="00A02B05"/>
    <w:rsid w:val="00A04418"/>
    <w:rsid w:val="00A144B0"/>
    <w:rsid w:val="00A14FDD"/>
    <w:rsid w:val="00A17432"/>
    <w:rsid w:val="00A245B9"/>
    <w:rsid w:val="00A422EF"/>
    <w:rsid w:val="00A535F1"/>
    <w:rsid w:val="00A53C84"/>
    <w:rsid w:val="00A54C67"/>
    <w:rsid w:val="00A71F55"/>
    <w:rsid w:val="00A77ED3"/>
    <w:rsid w:val="00A82BF7"/>
    <w:rsid w:val="00A85745"/>
    <w:rsid w:val="00A97E2E"/>
    <w:rsid w:val="00AA0BE9"/>
    <w:rsid w:val="00AA0E15"/>
    <w:rsid w:val="00AE4CAC"/>
    <w:rsid w:val="00AF7821"/>
    <w:rsid w:val="00B0356E"/>
    <w:rsid w:val="00B059FD"/>
    <w:rsid w:val="00B0622B"/>
    <w:rsid w:val="00B112F3"/>
    <w:rsid w:val="00B15EDC"/>
    <w:rsid w:val="00B22182"/>
    <w:rsid w:val="00B263DF"/>
    <w:rsid w:val="00B31853"/>
    <w:rsid w:val="00B37319"/>
    <w:rsid w:val="00B42194"/>
    <w:rsid w:val="00B435AF"/>
    <w:rsid w:val="00B51615"/>
    <w:rsid w:val="00B54C85"/>
    <w:rsid w:val="00B671E3"/>
    <w:rsid w:val="00B903CC"/>
    <w:rsid w:val="00B95D22"/>
    <w:rsid w:val="00BB3686"/>
    <w:rsid w:val="00BC1B9D"/>
    <w:rsid w:val="00BC5222"/>
    <w:rsid w:val="00BD1827"/>
    <w:rsid w:val="00BF187A"/>
    <w:rsid w:val="00BF3718"/>
    <w:rsid w:val="00BF739A"/>
    <w:rsid w:val="00C0135E"/>
    <w:rsid w:val="00C028CC"/>
    <w:rsid w:val="00C0378A"/>
    <w:rsid w:val="00C0652C"/>
    <w:rsid w:val="00C16F05"/>
    <w:rsid w:val="00C2259C"/>
    <w:rsid w:val="00C307DC"/>
    <w:rsid w:val="00C31406"/>
    <w:rsid w:val="00C40D0C"/>
    <w:rsid w:val="00C41E12"/>
    <w:rsid w:val="00C44D6C"/>
    <w:rsid w:val="00C45E2C"/>
    <w:rsid w:val="00C47C6D"/>
    <w:rsid w:val="00C74C71"/>
    <w:rsid w:val="00C81F34"/>
    <w:rsid w:val="00C8709C"/>
    <w:rsid w:val="00C9518B"/>
    <w:rsid w:val="00C96027"/>
    <w:rsid w:val="00CA642B"/>
    <w:rsid w:val="00CB1769"/>
    <w:rsid w:val="00CB3404"/>
    <w:rsid w:val="00CB4A1D"/>
    <w:rsid w:val="00CB5FF6"/>
    <w:rsid w:val="00CC3539"/>
    <w:rsid w:val="00CD6D0F"/>
    <w:rsid w:val="00CD76E6"/>
    <w:rsid w:val="00CE0918"/>
    <w:rsid w:val="00CF5D37"/>
    <w:rsid w:val="00CF66FE"/>
    <w:rsid w:val="00D03231"/>
    <w:rsid w:val="00D10031"/>
    <w:rsid w:val="00D11F5C"/>
    <w:rsid w:val="00D12137"/>
    <w:rsid w:val="00D179C8"/>
    <w:rsid w:val="00D4027D"/>
    <w:rsid w:val="00D4168E"/>
    <w:rsid w:val="00D42150"/>
    <w:rsid w:val="00D472CB"/>
    <w:rsid w:val="00D601C8"/>
    <w:rsid w:val="00D610DD"/>
    <w:rsid w:val="00D6454B"/>
    <w:rsid w:val="00D66DD5"/>
    <w:rsid w:val="00D728D3"/>
    <w:rsid w:val="00D73C70"/>
    <w:rsid w:val="00D7577C"/>
    <w:rsid w:val="00D75EF1"/>
    <w:rsid w:val="00D916D1"/>
    <w:rsid w:val="00D94E99"/>
    <w:rsid w:val="00DA1A1C"/>
    <w:rsid w:val="00DA604A"/>
    <w:rsid w:val="00DA6B01"/>
    <w:rsid w:val="00DA6F27"/>
    <w:rsid w:val="00DB1F54"/>
    <w:rsid w:val="00DB5B37"/>
    <w:rsid w:val="00DC1A56"/>
    <w:rsid w:val="00DC4DED"/>
    <w:rsid w:val="00DD52C4"/>
    <w:rsid w:val="00DD57AF"/>
    <w:rsid w:val="00E0259A"/>
    <w:rsid w:val="00E10540"/>
    <w:rsid w:val="00E1757D"/>
    <w:rsid w:val="00E30B07"/>
    <w:rsid w:val="00E428CD"/>
    <w:rsid w:val="00E45F3C"/>
    <w:rsid w:val="00E53D9C"/>
    <w:rsid w:val="00E70AB2"/>
    <w:rsid w:val="00E76521"/>
    <w:rsid w:val="00E76CED"/>
    <w:rsid w:val="00E77110"/>
    <w:rsid w:val="00E94B73"/>
    <w:rsid w:val="00EB16AC"/>
    <w:rsid w:val="00EB7696"/>
    <w:rsid w:val="00EC2554"/>
    <w:rsid w:val="00EC5E32"/>
    <w:rsid w:val="00ED1126"/>
    <w:rsid w:val="00EF4697"/>
    <w:rsid w:val="00EF6373"/>
    <w:rsid w:val="00F107C0"/>
    <w:rsid w:val="00F17E40"/>
    <w:rsid w:val="00F23889"/>
    <w:rsid w:val="00F304F4"/>
    <w:rsid w:val="00F36949"/>
    <w:rsid w:val="00F50369"/>
    <w:rsid w:val="00F504F0"/>
    <w:rsid w:val="00F53E11"/>
    <w:rsid w:val="00F55953"/>
    <w:rsid w:val="00F70C89"/>
    <w:rsid w:val="00F73BBD"/>
    <w:rsid w:val="00F81A04"/>
    <w:rsid w:val="00F8641E"/>
    <w:rsid w:val="00F96617"/>
    <w:rsid w:val="00FA2446"/>
    <w:rsid w:val="00FC69C6"/>
    <w:rsid w:val="00FD1402"/>
    <w:rsid w:val="00FD356F"/>
    <w:rsid w:val="00FE492C"/>
    <w:rsid w:val="00FF789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31AF"/>
  <w15:docId w15:val="{F63DA26A-5818-4888-8EC5-97FE1574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GB" w:eastAsia="en-US" w:bidi="ar-SA"/>
      </w:rPr>
    </w:rPrDefault>
    <w:pPrDefault/>
  </w:docDefaults>
  <w:latentStyles w:defLockedState="0" w:defUIPriority="0" w:defSemiHidden="0" w:defUnhideWhenUsed="0" w:defQFormat="0" w:count="376">
    <w:lsdException w:name="heading 1" w:uiPriority="9"/>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2B5D"/>
    <w:rPr>
      <w:rFonts w:eastAsiaTheme="minorEastAsia"/>
    </w:rPr>
  </w:style>
  <w:style w:type="paragraph" w:styleId="Heading1">
    <w:name w:val="heading 1"/>
    <w:basedOn w:val="Normal"/>
    <w:link w:val="Heading1Char"/>
    <w:uiPriority w:val="9"/>
    <w:rsid w:val="001B1D70"/>
    <w:pPr>
      <w:spacing w:beforeLines="1" w:afterLines="1"/>
      <w:outlineLvl w:val="0"/>
    </w:pPr>
    <w:rPr>
      <w:rFonts w:ascii="Times" w:eastAsiaTheme="minorHAnsi" w:hAnsi="Times"/>
      <w:b/>
      <w:kern w:val="36"/>
      <w:sz w:val="4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2D2B5D"/>
    <w:rPr>
      <w:vertAlign w:val="superscript"/>
    </w:rPr>
  </w:style>
  <w:style w:type="paragraph" w:styleId="EndnoteText">
    <w:name w:val="endnote text"/>
    <w:basedOn w:val="Normal"/>
    <w:link w:val="EndnoteTextChar"/>
    <w:uiPriority w:val="99"/>
    <w:unhideWhenUsed/>
    <w:rsid w:val="00CF66FE"/>
  </w:style>
  <w:style w:type="character" w:customStyle="1" w:styleId="EndnoteTextChar">
    <w:name w:val="Endnote Text Char"/>
    <w:basedOn w:val="DefaultParagraphFont"/>
    <w:link w:val="EndnoteText"/>
    <w:uiPriority w:val="99"/>
    <w:rsid w:val="00CF66FE"/>
    <w:rPr>
      <w:rFonts w:eastAsiaTheme="minorEastAsia"/>
    </w:rPr>
  </w:style>
  <w:style w:type="paragraph" w:styleId="ListParagraph">
    <w:name w:val="List Paragraph"/>
    <w:basedOn w:val="Normal"/>
    <w:uiPriority w:val="34"/>
    <w:qFormat/>
    <w:rsid w:val="00670B95"/>
    <w:pPr>
      <w:ind w:left="720"/>
      <w:contextualSpacing/>
    </w:pPr>
    <w:rPr>
      <w:rFonts w:asciiTheme="minorHAnsi" w:eastAsiaTheme="minorHAnsi" w:hAnsiTheme="minorHAnsi"/>
      <w:lang w:val="en-US"/>
    </w:rPr>
  </w:style>
  <w:style w:type="character" w:customStyle="1" w:styleId="apple-converted-space">
    <w:name w:val="apple-converted-space"/>
    <w:basedOn w:val="DefaultParagraphFont"/>
    <w:rsid w:val="00A17432"/>
  </w:style>
  <w:style w:type="paragraph" w:styleId="NormalWeb">
    <w:name w:val="Normal (Web)"/>
    <w:basedOn w:val="Normal"/>
    <w:uiPriority w:val="99"/>
    <w:rsid w:val="00A17432"/>
    <w:pPr>
      <w:spacing w:beforeLines="1" w:afterLines="1"/>
    </w:pPr>
    <w:rPr>
      <w:rFonts w:ascii="Times" w:eastAsiaTheme="minorHAnsi" w:hAnsi="Times" w:cs="Times New Roman"/>
      <w:sz w:val="20"/>
      <w:szCs w:val="20"/>
      <w:lang w:val="en-US"/>
    </w:rPr>
  </w:style>
  <w:style w:type="paragraph" w:styleId="Header">
    <w:name w:val="header"/>
    <w:basedOn w:val="Normal"/>
    <w:link w:val="HeaderChar"/>
    <w:uiPriority w:val="99"/>
    <w:unhideWhenUsed/>
    <w:rsid w:val="00AA0BE9"/>
    <w:pPr>
      <w:tabs>
        <w:tab w:val="center" w:pos="4320"/>
        <w:tab w:val="right" w:pos="8640"/>
      </w:tabs>
    </w:pPr>
  </w:style>
  <w:style w:type="character" w:customStyle="1" w:styleId="HeaderChar">
    <w:name w:val="Header Char"/>
    <w:basedOn w:val="DefaultParagraphFont"/>
    <w:link w:val="Header"/>
    <w:uiPriority w:val="99"/>
    <w:rsid w:val="00AA0BE9"/>
    <w:rPr>
      <w:rFonts w:eastAsiaTheme="minorEastAsia"/>
    </w:rPr>
  </w:style>
  <w:style w:type="character" w:styleId="PageNumber">
    <w:name w:val="page number"/>
    <w:basedOn w:val="DefaultParagraphFont"/>
    <w:uiPriority w:val="99"/>
    <w:semiHidden/>
    <w:unhideWhenUsed/>
    <w:rsid w:val="00AA0BE9"/>
  </w:style>
  <w:style w:type="paragraph" w:styleId="Footer">
    <w:name w:val="footer"/>
    <w:basedOn w:val="Normal"/>
    <w:link w:val="FooterChar"/>
    <w:uiPriority w:val="99"/>
    <w:unhideWhenUsed/>
    <w:rsid w:val="00AA0BE9"/>
    <w:pPr>
      <w:tabs>
        <w:tab w:val="center" w:pos="4320"/>
        <w:tab w:val="right" w:pos="8640"/>
      </w:tabs>
    </w:pPr>
  </w:style>
  <w:style w:type="character" w:customStyle="1" w:styleId="FooterChar">
    <w:name w:val="Footer Char"/>
    <w:basedOn w:val="DefaultParagraphFont"/>
    <w:link w:val="Footer"/>
    <w:uiPriority w:val="99"/>
    <w:rsid w:val="00AA0BE9"/>
    <w:rPr>
      <w:rFonts w:eastAsiaTheme="minorEastAsia"/>
    </w:rPr>
  </w:style>
  <w:style w:type="character" w:styleId="Hyperlink">
    <w:name w:val="Hyperlink"/>
    <w:basedOn w:val="DefaultParagraphFont"/>
    <w:uiPriority w:val="99"/>
    <w:rsid w:val="006D2D11"/>
    <w:rPr>
      <w:color w:val="0000FF"/>
      <w:u w:val="single"/>
    </w:rPr>
  </w:style>
  <w:style w:type="character" w:customStyle="1" w:styleId="Heading1Char">
    <w:name w:val="Heading 1 Char"/>
    <w:basedOn w:val="DefaultParagraphFont"/>
    <w:link w:val="Heading1"/>
    <w:uiPriority w:val="9"/>
    <w:rsid w:val="001B1D70"/>
    <w:rPr>
      <w:rFonts w:ascii="Times" w:hAnsi="Times"/>
      <w:b/>
      <w:kern w:val="36"/>
      <w:sz w:val="48"/>
      <w:szCs w:val="20"/>
      <w:lang w:val="en-US"/>
    </w:rPr>
  </w:style>
  <w:style w:type="character" w:customStyle="1" w:styleId="a-size-large">
    <w:name w:val="a-size-large"/>
    <w:basedOn w:val="DefaultParagraphFont"/>
    <w:rsid w:val="001B1D70"/>
  </w:style>
  <w:style w:type="character" w:styleId="Emphasis">
    <w:name w:val="Emphasis"/>
    <w:basedOn w:val="DefaultParagraphFont"/>
    <w:uiPriority w:val="20"/>
    <w:rsid w:val="006F38BE"/>
    <w:rPr>
      <w:i/>
    </w:rPr>
  </w:style>
  <w:style w:type="paragraph" w:customStyle="1" w:styleId="pquote">
    <w:name w:val="p_quote"/>
    <w:basedOn w:val="Normal"/>
    <w:rsid w:val="00A97E2E"/>
    <w:pPr>
      <w:spacing w:beforeLines="1" w:afterLines="1"/>
    </w:pPr>
    <w:rPr>
      <w:rFonts w:ascii="Times" w:eastAsiaTheme="minorHAnsi" w:hAnsi="Times"/>
      <w:sz w:val="20"/>
      <w:szCs w:val="20"/>
      <w:lang w:val="en-US"/>
    </w:rPr>
  </w:style>
  <w:style w:type="character" w:styleId="Strong">
    <w:name w:val="Strong"/>
    <w:basedOn w:val="DefaultParagraphFont"/>
    <w:uiPriority w:val="22"/>
    <w:qFormat/>
    <w:rsid w:val="00A97E2E"/>
    <w:rPr>
      <w:b/>
    </w:rPr>
  </w:style>
  <w:style w:type="paragraph" w:customStyle="1" w:styleId="qsource">
    <w:name w:val="qsource"/>
    <w:basedOn w:val="Normal"/>
    <w:rsid w:val="00A97E2E"/>
    <w:pPr>
      <w:spacing w:beforeLines="1" w:afterLines="1"/>
    </w:pPr>
    <w:rPr>
      <w:rFonts w:ascii="Times" w:eastAsiaTheme="minorHAnsi" w:hAnsi="Times"/>
      <w:sz w:val="20"/>
      <w:szCs w:val="20"/>
      <w:lang w:val="en-US"/>
    </w:rPr>
  </w:style>
  <w:style w:type="paragraph" w:styleId="FootnoteText">
    <w:name w:val="footnote text"/>
    <w:basedOn w:val="Normal"/>
    <w:link w:val="FootnoteTextChar"/>
    <w:rsid w:val="00155621"/>
  </w:style>
  <w:style w:type="character" w:customStyle="1" w:styleId="FootnoteTextChar">
    <w:name w:val="Footnote Text Char"/>
    <w:basedOn w:val="DefaultParagraphFont"/>
    <w:link w:val="FootnoteText"/>
    <w:rsid w:val="00155621"/>
    <w:rPr>
      <w:rFonts w:eastAsiaTheme="minorEastAsia"/>
    </w:rPr>
  </w:style>
  <w:style w:type="character" w:styleId="FootnoteReference">
    <w:name w:val="footnote reference"/>
    <w:basedOn w:val="DefaultParagraphFont"/>
    <w:rsid w:val="00155621"/>
    <w:rPr>
      <w:vertAlign w:val="superscript"/>
    </w:rPr>
  </w:style>
  <w:style w:type="character" w:styleId="FollowedHyperlink">
    <w:name w:val="FollowedHyperlink"/>
    <w:basedOn w:val="DefaultParagraphFont"/>
    <w:semiHidden/>
    <w:unhideWhenUsed/>
    <w:rsid w:val="00B54C85"/>
    <w:rPr>
      <w:color w:val="954F72" w:themeColor="followedHyperlink"/>
      <w:u w:val="single"/>
    </w:rPr>
  </w:style>
  <w:style w:type="character" w:customStyle="1" w:styleId="text">
    <w:name w:val="text"/>
    <w:basedOn w:val="DefaultParagraphFont"/>
    <w:rsid w:val="00591AD5"/>
  </w:style>
  <w:style w:type="character" w:customStyle="1" w:styleId="familyname">
    <w:name w:val="familyname"/>
    <w:basedOn w:val="DefaultParagraphFont"/>
    <w:rsid w:val="00591AD5"/>
  </w:style>
  <w:style w:type="paragraph" w:styleId="BalloonText">
    <w:name w:val="Balloon Text"/>
    <w:basedOn w:val="Normal"/>
    <w:link w:val="BalloonTextChar"/>
    <w:semiHidden/>
    <w:unhideWhenUsed/>
    <w:rsid w:val="00256B5E"/>
    <w:rPr>
      <w:rFonts w:ascii="Segoe UI" w:hAnsi="Segoe UI" w:cs="Segoe UI"/>
      <w:sz w:val="18"/>
      <w:szCs w:val="18"/>
    </w:rPr>
  </w:style>
  <w:style w:type="character" w:customStyle="1" w:styleId="BalloonTextChar">
    <w:name w:val="Balloon Text Char"/>
    <w:basedOn w:val="DefaultParagraphFont"/>
    <w:link w:val="BalloonText"/>
    <w:semiHidden/>
    <w:rsid w:val="00256B5E"/>
    <w:rPr>
      <w:rFonts w:ascii="Segoe UI" w:eastAsiaTheme="minorEastAsia" w:hAnsi="Segoe UI" w:cs="Segoe UI"/>
      <w:sz w:val="18"/>
      <w:szCs w:val="18"/>
    </w:rPr>
  </w:style>
  <w:style w:type="character" w:styleId="CommentReference">
    <w:name w:val="annotation reference"/>
    <w:basedOn w:val="DefaultParagraphFont"/>
    <w:semiHidden/>
    <w:unhideWhenUsed/>
    <w:rsid w:val="00256B5E"/>
    <w:rPr>
      <w:sz w:val="16"/>
      <w:szCs w:val="16"/>
    </w:rPr>
  </w:style>
  <w:style w:type="paragraph" w:styleId="CommentText">
    <w:name w:val="annotation text"/>
    <w:basedOn w:val="Normal"/>
    <w:link w:val="CommentTextChar"/>
    <w:unhideWhenUsed/>
    <w:rsid w:val="00256B5E"/>
    <w:rPr>
      <w:sz w:val="20"/>
      <w:szCs w:val="20"/>
    </w:rPr>
  </w:style>
  <w:style w:type="character" w:customStyle="1" w:styleId="CommentTextChar">
    <w:name w:val="Comment Text Char"/>
    <w:basedOn w:val="DefaultParagraphFont"/>
    <w:link w:val="CommentText"/>
    <w:rsid w:val="00256B5E"/>
    <w:rPr>
      <w:rFonts w:eastAsiaTheme="minorEastAsia"/>
      <w:sz w:val="20"/>
      <w:szCs w:val="20"/>
    </w:rPr>
  </w:style>
  <w:style w:type="paragraph" w:styleId="CommentSubject">
    <w:name w:val="annotation subject"/>
    <w:basedOn w:val="CommentText"/>
    <w:next w:val="CommentText"/>
    <w:link w:val="CommentSubjectChar"/>
    <w:semiHidden/>
    <w:unhideWhenUsed/>
    <w:rsid w:val="00256B5E"/>
    <w:rPr>
      <w:b/>
      <w:bCs/>
    </w:rPr>
  </w:style>
  <w:style w:type="character" w:customStyle="1" w:styleId="CommentSubjectChar">
    <w:name w:val="Comment Subject Char"/>
    <w:basedOn w:val="CommentTextChar"/>
    <w:link w:val="CommentSubject"/>
    <w:semiHidden/>
    <w:rsid w:val="00256B5E"/>
    <w:rPr>
      <w:rFonts w:eastAsiaTheme="minorEastAsia"/>
      <w:b/>
      <w:bCs/>
      <w:sz w:val="20"/>
      <w:szCs w:val="20"/>
    </w:rPr>
  </w:style>
  <w:style w:type="character" w:styleId="UnresolvedMention">
    <w:name w:val="Unresolved Mention"/>
    <w:basedOn w:val="DefaultParagraphFont"/>
    <w:uiPriority w:val="99"/>
    <w:semiHidden/>
    <w:unhideWhenUsed/>
    <w:rsid w:val="00C44D6C"/>
    <w:rPr>
      <w:color w:val="605E5C"/>
      <w:shd w:val="clear" w:color="auto" w:fill="E1DFDD"/>
    </w:rPr>
  </w:style>
  <w:style w:type="paragraph" w:styleId="Revision">
    <w:name w:val="Revision"/>
    <w:hidden/>
    <w:semiHidden/>
    <w:rsid w:val="0061785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354">
      <w:bodyDiv w:val="1"/>
      <w:marLeft w:val="0"/>
      <w:marRight w:val="0"/>
      <w:marTop w:val="0"/>
      <w:marBottom w:val="0"/>
      <w:divBdr>
        <w:top w:val="none" w:sz="0" w:space="0" w:color="auto"/>
        <w:left w:val="none" w:sz="0" w:space="0" w:color="auto"/>
        <w:bottom w:val="none" w:sz="0" w:space="0" w:color="auto"/>
        <w:right w:val="none" w:sz="0" w:space="0" w:color="auto"/>
      </w:divBdr>
      <w:divsChild>
        <w:div w:id="980038473">
          <w:marLeft w:val="0"/>
          <w:marRight w:val="0"/>
          <w:marTop w:val="0"/>
          <w:marBottom w:val="0"/>
          <w:divBdr>
            <w:top w:val="none" w:sz="0" w:space="0" w:color="auto"/>
            <w:left w:val="none" w:sz="0" w:space="0" w:color="auto"/>
            <w:bottom w:val="none" w:sz="0" w:space="0" w:color="auto"/>
            <w:right w:val="none" w:sz="0" w:space="0" w:color="auto"/>
          </w:divBdr>
        </w:div>
      </w:divsChild>
    </w:div>
    <w:div w:id="161942703">
      <w:bodyDiv w:val="1"/>
      <w:marLeft w:val="0"/>
      <w:marRight w:val="0"/>
      <w:marTop w:val="0"/>
      <w:marBottom w:val="0"/>
      <w:divBdr>
        <w:top w:val="none" w:sz="0" w:space="0" w:color="auto"/>
        <w:left w:val="none" w:sz="0" w:space="0" w:color="auto"/>
        <w:bottom w:val="none" w:sz="0" w:space="0" w:color="auto"/>
        <w:right w:val="none" w:sz="0" w:space="0" w:color="auto"/>
      </w:divBdr>
    </w:div>
    <w:div w:id="223563259">
      <w:bodyDiv w:val="1"/>
      <w:marLeft w:val="0"/>
      <w:marRight w:val="0"/>
      <w:marTop w:val="0"/>
      <w:marBottom w:val="0"/>
      <w:divBdr>
        <w:top w:val="none" w:sz="0" w:space="0" w:color="auto"/>
        <w:left w:val="none" w:sz="0" w:space="0" w:color="auto"/>
        <w:bottom w:val="none" w:sz="0" w:space="0" w:color="auto"/>
        <w:right w:val="none" w:sz="0" w:space="0" w:color="auto"/>
      </w:divBdr>
    </w:div>
    <w:div w:id="255793632">
      <w:bodyDiv w:val="1"/>
      <w:marLeft w:val="0"/>
      <w:marRight w:val="0"/>
      <w:marTop w:val="0"/>
      <w:marBottom w:val="0"/>
      <w:divBdr>
        <w:top w:val="none" w:sz="0" w:space="0" w:color="auto"/>
        <w:left w:val="none" w:sz="0" w:space="0" w:color="auto"/>
        <w:bottom w:val="none" w:sz="0" w:space="0" w:color="auto"/>
        <w:right w:val="none" w:sz="0" w:space="0" w:color="auto"/>
      </w:divBdr>
    </w:div>
    <w:div w:id="770513128">
      <w:bodyDiv w:val="1"/>
      <w:marLeft w:val="0"/>
      <w:marRight w:val="0"/>
      <w:marTop w:val="0"/>
      <w:marBottom w:val="0"/>
      <w:divBdr>
        <w:top w:val="none" w:sz="0" w:space="0" w:color="auto"/>
        <w:left w:val="none" w:sz="0" w:space="0" w:color="auto"/>
        <w:bottom w:val="none" w:sz="0" w:space="0" w:color="auto"/>
        <w:right w:val="none" w:sz="0" w:space="0" w:color="auto"/>
      </w:divBdr>
    </w:div>
    <w:div w:id="787892802">
      <w:bodyDiv w:val="1"/>
      <w:marLeft w:val="0"/>
      <w:marRight w:val="0"/>
      <w:marTop w:val="0"/>
      <w:marBottom w:val="0"/>
      <w:divBdr>
        <w:top w:val="none" w:sz="0" w:space="0" w:color="auto"/>
        <w:left w:val="none" w:sz="0" w:space="0" w:color="auto"/>
        <w:bottom w:val="none" w:sz="0" w:space="0" w:color="auto"/>
        <w:right w:val="none" w:sz="0" w:space="0" w:color="auto"/>
      </w:divBdr>
    </w:div>
    <w:div w:id="866061761">
      <w:bodyDiv w:val="1"/>
      <w:marLeft w:val="0"/>
      <w:marRight w:val="0"/>
      <w:marTop w:val="0"/>
      <w:marBottom w:val="0"/>
      <w:divBdr>
        <w:top w:val="none" w:sz="0" w:space="0" w:color="auto"/>
        <w:left w:val="none" w:sz="0" w:space="0" w:color="auto"/>
        <w:bottom w:val="none" w:sz="0" w:space="0" w:color="auto"/>
        <w:right w:val="none" w:sz="0" w:space="0" w:color="auto"/>
      </w:divBdr>
    </w:div>
    <w:div w:id="895554758">
      <w:bodyDiv w:val="1"/>
      <w:marLeft w:val="0"/>
      <w:marRight w:val="0"/>
      <w:marTop w:val="0"/>
      <w:marBottom w:val="0"/>
      <w:divBdr>
        <w:top w:val="none" w:sz="0" w:space="0" w:color="auto"/>
        <w:left w:val="none" w:sz="0" w:space="0" w:color="auto"/>
        <w:bottom w:val="none" w:sz="0" w:space="0" w:color="auto"/>
        <w:right w:val="none" w:sz="0" w:space="0" w:color="auto"/>
      </w:divBdr>
    </w:div>
    <w:div w:id="948975185">
      <w:bodyDiv w:val="1"/>
      <w:marLeft w:val="0"/>
      <w:marRight w:val="0"/>
      <w:marTop w:val="0"/>
      <w:marBottom w:val="0"/>
      <w:divBdr>
        <w:top w:val="none" w:sz="0" w:space="0" w:color="auto"/>
        <w:left w:val="none" w:sz="0" w:space="0" w:color="auto"/>
        <w:bottom w:val="none" w:sz="0" w:space="0" w:color="auto"/>
        <w:right w:val="none" w:sz="0" w:space="0" w:color="auto"/>
      </w:divBdr>
    </w:div>
    <w:div w:id="1012225130">
      <w:bodyDiv w:val="1"/>
      <w:marLeft w:val="0"/>
      <w:marRight w:val="0"/>
      <w:marTop w:val="0"/>
      <w:marBottom w:val="0"/>
      <w:divBdr>
        <w:top w:val="none" w:sz="0" w:space="0" w:color="auto"/>
        <w:left w:val="none" w:sz="0" w:space="0" w:color="auto"/>
        <w:bottom w:val="none" w:sz="0" w:space="0" w:color="auto"/>
        <w:right w:val="none" w:sz="0" w:space="0" w:color="auto"/>
      </w:divBdr>
    </w:div>
    <w:div w:id="1062949548">
      <w:bodyDiv w:val="1"/>
      <w:marLeft w:val="0"/>
      <w:marRight w:val="0"/>
      <w:marTop w:val="0"/>
      <w:marBottom w:val="0"/>
      <w:divBdr>
        <w:top w:val="none" w:sz="0" w:space="0" w:color="auto"/>
        <w:left w:val="none" w:sz="0" w:space="0" w:color="auto"/>
        <w:bottom w:val="none" w:sz="0" w:space="0" w:color="auto"/>
        <w:right w:val="none" w:sz="0" w:space="0" w:color="auto"/>
      </w:divBdr>
      <w:divsChild>
        <w:div w:id="1970740671">
          <w:marLeft w:val="0"/>
          <w:marRight w:val="0"/>
          <w:marTop w:val="480"/>
          <w:marBottom w:val="0"/>
          <w:divBdr>
            <w:top w:val="none" w:sz="0" w:space="0" w:color="auto"/>
            <w:left w:val="none" w:sz="0" w:space="0" w:color="auto"/>
            <w:bottom w:val="none" w:sz="0" w:space="0" w:color="auto"/>
            <w:right w:val="none" w:sz="0" w:space="0" w:color="auto"/>
          </w:divBdr>
        </w:div>
      </w:divsChild>
    </w:div>
    <w:div w:id="1133058096">
      <w:bodyDiv w:val="1"/>
      <w:marLeft w:val="0"/>
      <w:marRight w:val="0"/>
      <w:marTop w:val="0"/>
      <w:marBottom w:val="0"/>
      <w:divBdr>
        <w:top w:val="none" w:sz="0" w:space="0" w:color="auto"/>
        <w:left w:val="none" w:sz="0" w:space="0" w:color="auto"/>
        <w:bottom w:val="none" w:sz="0" w:space="0" w:color="auto"/>
        <w:right w:val="none" w:sz="0" w:space="0" w:color="auto"/>
      </w:divBdr>
    </w:div>
    <w:div w:id="1283418610">
      <w:bodyDiv w:val="1"/>
      <w:marLeft w:val="0"/>
      <w:marRight w:val="0"/>
      <w:marTop w:val="0"/>
      <w:marBottom w:val="0"/>
      <w:divBdr>
        <w:top w:val="none" w:sz="0" w:space="0" w:color="auto"/>
        <w:left w:val="none" w:sz="0" w:space="0" w:color="auto"/>
        <w:bottom w:val="none" w:sz="0" w:space="0" w:color="auto"/>
        <w:right w:val="none" w:sz="0" w:space="0" w:color="auto"/>
      </w:divBdr>
    </w:div>
    <w:div w:id="1334529213">
      <w:bodyDiv w:val="1"/>
      <w:marLeft w:val="0"/>
      <w:marRight w:val="0"/>
      <w:marTop w:val="0"/>
      <w:marBottom w:val="0"/>
      <w:divBdr>
        <w:top w:val="none" w:sz="0" w:space="0" w:color="auto"/>
        <w:left w:val="none" w:sz="0" w:space="0" w:color="auto"/>
        <w:bottom w:val="none" w:sz="0" w:space="0" w:color="auto"/>
        <w:right w:val="none" w:sz="0" w:space="0" w:color="auto"/>
      </w:divBdr>
    </w:div>
    <w:div w:id="1477912328">
      <w:bodyDiv w:val="1"/>
      <w:marLeft w:val="0"/>
      <w:marRight w:val="0"/>
      <w:marTop w:val="0"/>
      <w:marBottom w:val="0"/>
      <w:divBdr>
        <w:top w:val="none" w:sz="0" w:space="0" w:color="auto"/>
        <w:left w:val="none" w:sz="0" w:space="0" w:color="auto"/>
        <w:bottom w:val="none" w:sz="0" w:space="0" w:color="auto"/>
        <w:right w:val="none" w:sz="0" w:space="0" w:color="auto"/>
      </w:divBdr>
    </w:div>
    <w:div w:id="1574002152">
      <w:bodyDiv w:val="1"/>
      <w:marLeft w:val="0"/>
      <w:marRight w:val="0"/>
      <w:marTop w:val="0"/>
      <w:marBottom w:val="0"/>
      <w:divBdr>
        <w:top w:val="none" w:sz="0" w:space="0" w:color="auto"/>
        <w:left w:val="none" w:sz="0" w:space="0" w:color="auto"/>
        <w:bottom w:val="none" w:sz="0" w:space="0" w:color="auto"/>
        <w:right w:val="none" w:sz="0" w:space="0" w:color="auto"/>
      </w:divBdr>
    </w:div>
    <w:div w:id="1640378524">
      <w:bodyDiv w:val="1"/>
      <w:marLeft w:val="0"/>
      <w:marRight w:val="0"/>
      <w:marTop w:val="0"/>
      <w:marBottom w:val="0"/>
      <w:divBdr>
        <w:top w:val="none" w:sz="0" w:space="0" w:color="auto"/>
        <w:left w:val="none" w:sz="0" w:space="0" w:color="auto"/>
        <w:bottom w:val="none" w:sz="0" w:space="0" w:color="auto"/>
        <w:right w:val="none" w:sz="0" w:space="0" w:color="auto"/>
      </w:divBdr>
    </w:div>
    <w:div w:id="1670521556">
      <w:bodyDiv w:val="1"/>
      <w:marLeft w:val="0"/>
      <w:marRight w:val="0"/>
      <w:marTop w:val="0"/>
      <w:marBottom w:val="0"/>
      <w:divBdr>
        <w:top w:val="none" w:sz="0" w:space="0" w:color="auto"/>
        <w:left w:val="none" w:sz="0" w:space="0" w:color="auto"/>
        <w:bottom w:val="none" w:sz="0" w:space="0" w:color="auto"/>
        <w:right w:val="none" w:sz="0" w:space="0" w:color="auto"/>
      </w:divBdr>
    </w:div>
    <w:div w:id="1751999244">
      <w:bodyDiv w:val="1"/>
      <w:marLeft w:val="0"/>
      <w:marRight w:val="0"/>
      <w:marTop w:val="0"/>
      <w:marBottom w:val="0"/>
      <w:divBdr>
        <w:top w:val="none" w:sz="0" w:space="0" w:color="auto"/>
        <w:left w:val="none" w:sz="0" w:space="0" w:color="auto"/>
        <w:bottom w:val="none" w:sz="0" w:space="0" w:color="auto"/>
        <w:right w:val="none" w:sz="0" w:space="0" w:color="auto"/>
      </w:divBdr>
    </w:div>
    <w:div w:id="1774860681">
      <w:bodyDiv w:val="1"/>
      <w:marLeft w:val="0"/>
      <w:marRight w:val="0"/>
      <w:marTop w:val="0"/>
      <w:marBottom w:val="0"/>
      <w:divBdr>
        <w:top w:val="none" w:sz="0" w:space="0" w:color="auto"/>
        <w:left w:val="none" w:sz="0" w:space="0" w:color="auto"/>
        <w:bottom w:val="none" w:sz="0" w:space="0" w:color="auto"/>
        <w:right w:val="none" w:sz="0" w:space="0" w:color="auto"/>
      </w:divBdr>
    </w:div>
    <w:div w:id="1792432906">
      <w:bodyDiv w:val="1"/>
      <w:marLeft w:val="0"/>
      <w:marRight w:val="0"/>
      <w:marTop w:val="0"/>
      <w:marBottom w:val="0"/>
      <w:divBdr>
        <w:top w:val="none" w:sz="0" w:space="0" w:color="auto"/>
        <w:left w:val="none" w:sz="0" w:space="0" w:color="auto"/>
        <w:bottom w:val="none" w:sz="0" w:space="0" w:color="auto"/>
        <w:right w:val="none" w:sz="0" w:space="0" w:color="auto"/>
      </w:divBdr>
    </w:div>
    <w:div w:id="1951887112">
      <w:bodyDiv w:val="1"/>
      <w:marLeft w:val="0"/>
      <w:marRight w:val="0"/>
      <w:marTop w:val="0"/>
      <w:marBottom w:val="0"/>
      <w:divBdr>
        <w:top w:val="none" w:sz="0" w:space="0" w:color="auto"/>
        <w:left w:val="none" w:sz="0" w:space="0" w:color="auto"/>
        <w:bottom w:val="none" w:sz="0" w:space="0" w:color="auto"/>
        <w:right w:val="none" w:sz="0" w:space="0" w:color="auto"/>
      </w:divBdr>
    </w:div>
    <w:div w:id="1993485982">
      <w:bodyDiv w:val="1"/>
      <w:marLeft w:val="0"/>
      <w:marRight w:val="0"/>
      <w:marTop w:val="0"/>
      <w:marBottom w:val="0"/>
      <w:divBdr>
        <w:top w:val="none" w:sz="0" w:space="0" w:color="auto"/>
        <w:left w:val="none" w:sz="0" w:space="0" w:color="auto"/>
        <w:bottom w:val="none" w:sz="0" w:space="0" w:color="auto"/>
        <w:right w:val="none" w:sz="0" w:space="0" w:color="auto"/>
      </w:divBdr>
    </w:div>
    <w:div w:id="2006545489">
      <w:bodyDiv w:val="1"/>
      <w:marLeft w:val="0"/>
      <w:marRight w:val="0"/>
      <w:marTop w:val="0"/>
      <w:marBottom w:val="0"/>
      <w:divBdr>
        <w:top w:val="none" w:sz="0" w:space="0" w:color="auto"/>
        <w:left w:val="none" w:sz="0" w:space="0" w:color="auto"/>
        <w:bottom w:val="none" w:sz="0" w:space="0" w:color="auto"/>
        <w:right w:val="none" w:sz="0" w:space="0" w:color="auto"/>
      </w:divBdr>
    </w:div>
    <w:div w:id="2051224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hicagomanualofstyle-org.colorado.idm.oclc.org/book/ed17/part2/ch06/psec065.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4000/miranda.13401" TargetMode="External"/><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www.theguardian.com/fashion/2014/jun/29/iman-i-am-the-face-of-a-refuge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rchive.org/details/BBC_A_Film_By_Bowie_Cracked_Actor_197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dmypRafb9Ew" TargetMode="External"/><Relationship Id="rId5" Type="http://schemas.openxmlformats.org/officeDocument/2006/relationships/footnotes" Target="footnotes.xml"/><Relationship Id="rId15" Type="http://schemas.openxmlformats.org/officeDocument/2006/relationships/hyperlink" Target="http://sensesofcinema.com/2003/cinema-and-music/bowie_postmodern_auteur/" TargetMode="Externa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rollingstone.com/music/music-news/david-bowie-straight-time-69334/" TargetMode="External"/><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mailto:medium.com/@sadydoyle/waiting-for-bowie-47e07fc3878a" TargetMode="External"/><Relationship Id="rId3" Type="http://schemas.openxmlformats.org/officeDocument/2006/relationships/hyperlink" Target="http://www.theguardian.com/music/2018/jun/20/david-bowie-aladdin-sane-allbum-photograph-donated-victoria-albert-museum" TargetMode="External"/><Relationship Id="rId7" Type="http://schemas.openxmlformats.org/officeDocument/2006/relationships/hyperlink" Target="http://www.georgeunderwood.com/albumcovers" TargetMode="External"/><Relationship Id="rId2" Type="http://schemas.openxmlformats.org/officeDocument/2006/relationships/hyperlink" Target="http://www.rollingstone.com/music/music-lists/exclusive-photos-speed-of-life-by-david-bowie-and-sukita-18036/" TargetMode="External"/><Relationship Id="rId1" Type="http://schemas.openxmlformats.org/officeDocument/2006/relationships/hyperlink" Target="http://www.bowiebookclub.com/david-bowies-100-most-influential-books/" TargetMode="External"/><Relationship Id="rId6" Type="http://schemas.openxmlformats.org/officeDocument/2006/relationships/hyperlink" Target="https://en.wikipedia.org/wiki/Scary_Monsters_(and_Super_Creeps)" TargetMode="External"/><Relationship Id="rId5" Type="http://schemas.openxmlformats.org/officeDocument/2006/relationships/hyperlink" Target="http://www.musiclipse.com/misc/david-bowie-the-berlintrilogy" TargetMode="External"/><Relationship Id="rId4" Type="http://schemas.openxmlformats.org/officeDocument/2006/relationships/hyperlink" Target="http://www.skillshare.com/projects/David-Bowie-characters-Halloween-Jack-The-Thin-White-Duke/60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4941</Words>
  <Characters>28167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Jessica Tebo</cp:lastModifiedBy>
  <cp:revision>2</cp:revision>
  <cp:lastPrinted>2019-02-13T22:30:00Z</cp:lastPrinted>
  <dcterms:created xsi:type="dcterms:W3CDTF">2022-01-12T17:29:00Z</dcterms:created>
  <dcterms:modified xsi:type="dcterms:W3CDTF">2022-01-12T17:29:00Z</dcterms:modified>
</cp:coreProperties>
</file>