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E3EA0" w14:textId="0B1381BE" w:rsidR="004B007E" w:rsidRPr="004764AC" w:rsidRDefault="004B007E" w:rsidP="004B007E">
      <w:pPr>
        <w:spacing w:line="480" w:lineRule="auto"/>
        <w:rPr>
          <w:rFonts w:ascii="Times New Roman" w:hAnsi="Times New Roman" w:cs="Times New Roman"/>
          <w:b/>
        </w:rPr>
      </w:pPr>
      <w:r w:rsidRPr="004764AC">
        <w:rPr>
          <w:rFonts w:ascii="Times New Roman" w:hAnsi="Times New Roman" w:cs="Times New Roman"/>
          <w:b/>
        </w:rPr>
        <w:t>Abstract</w:t>
      </w:r>
    </w:p>
    <w:p w14:paraId="58FA2D7F" w14:textId="77777777" w:rsidR="000E6B72" w:rsidRDefault="000E6B72" w:rsidP="004B007E">
      <w:pPr>
        <w:spacing w:line="480" w:lineRule="auto"/>
        <w:rPr>
          <w:rFonts w:ascii="Times New Roman" w:hAnsi="Times New Roman" w:cs="Times New Roman"/>
        </w:rPr>
      </w:pPr>
    </w:p>
    <w:p w14:paraId="291559BE" w14:textId="70E6424E" w:rsidR="004B007E" w:rsidRPr="004764AC" w:rsidRDefault="004B007E" w:rsidP="004B007E">
      <w:pPr>
        <w:spacing w:line="480" w:lineRule="auto"/>
        <w:rPr>
          <w:rFonts w:ascii="Times New Roman" w:hAnsi="Times New Roman" w:cs="Times New Roman"/>
        </w:rPr>
      </w:pPr>
      <w:r w:rsidRPr="004764AC">
        <w:rPr>
          <w:rFonts w:ascii="Times New Roman" w:hAnsi="Times New Roman" w:cs="Times New Roman"/>
        </w:rPr>
        <w:t xml:space="preserve">Neither David Bowie nor Romanticism are explicitly named in Todd Haynes’s 1998 film, </w:t>
      </w:r>
      <w:r w:rsidRPr="004764AC">
        <w:rPr>
          <w:rFonts w:ascii="Times New Roman" w:hAnsi="Times New Roman" w:cs="Times New Roman"/>
          <w:i/>
        </w:rPr>
        <w:t>Velvet Goldmine</w:t>
      </w:r>
      <w:r w:rsidRPr="004764AC">
        <w:rPr>
          <w:rFonts w:ascii="Times New Roman" w:hAnsi="Times New Roman" w:cs="Times New Roman"/>
        </w:rPr>
        <w:t>; but this essay takes</w:t>
      </w:r>
      <w:ins w:id="0" w:author="Jessica Tebo" w:date="2022-01-12T16:16:00Z">
        <w:r w:rsidR="00492301">
          <w:rPr>
            <w:rFonts w:ascii="Times New Roman" w:hAnsi="Times New Roman" w:cs="Times New Roman"/>
          </w:rPr>
          <w:t xml:space="preserve"> on</w:t>
        </w:r>
      </w:ins>
      <w:r w:rsidRPr="004764AC">
        <w:rPr>
          <w:rFonts w:ascii="Times New Roman" w:hAnsi="Times New Roman" w:cs="Times New Roman"/>
        </w:rPr>
        <w:t xml:space="preserve"> Haynes’s fictional account of the origins of “glam rock”</w:t>
      </w:r>
      <w:del w:id="1" w:author="Jessica Tebo" w:date="2022-01-12T16:16:00Z">
        <w:r w:rsidRPr="004764AC" w:rsidDel="00492301">
          <w:rPr>
            <w:rFonts w:ascii="Times New Roman" w:hAnsi="Times New Roman" w:cs="Times New Roman"/>
          </w:rPr>
          <w:delText xml:space="preserve"> on</w:delText>
        </w:r>
      </w:del>
      <w:r w:rsidRPr="004764AC">
        <w:rPr>
          <w:rFonts w:ascii="Times New Roman" w:hAnsi="Times New Roman" w:cs="Times New Roman"/>
        </w:rPr>
        <w:t xml:space="preserve"> to reflect on Bowie’s Romanticism and Romanticism’s Bowie. The essay approaches the topic </w:t>
      </w:r>
      <w:r w:rsidR="002B6E0B" w:rsidRPr="004764AC">
        <w:rPr>
          <w:rFonts w:ascii="Times New Roman" w:hAnsi="Times New Roman" w:cs="Times New Roman"/>
        </w:rPr>
        <w:t>using</w:t>
      </w:r>
      <w:r w:rsidRPr="004764AC">
        <w:rPr>
          <w:rFonts w:ascii="Times New Roman" w:hAnsi="Times New Roman" w:cs="Times New Roman"/>
        </w:rPr>
        <w:t xml:space="preserve"> what Brian Eno called “oblique strategies” and what Walter Benjamin called “constellations”: Percy Shelley and Oscar Wilde, Benjamin and Bowie, Todd Haynes. At the center of this “constellation” is the “Bowie-Image,” an image </w:t>
      </w:r>
      <w:r w:rsidRPr="004764AC">
        <w:rPr>
          <w:rFonts w:ascii="Times New Roman" w:hAnsi="Times New Roman" w:cs="Times New Roman"/>
          <w:i/>
        </w:rPr>
        <w:t>of</w:t>
      </w:r>
      <w:r w:rsidRPr="004764AC">
        <w:rPr>
          <w:rFonts w:ascii="Times New Roman" w:hAnsi="Times New Roman" w:cs="Times New Roman"/>
        </w:rPr>
        <w:t xml:space="preserve"> and </w:t>
      </w:r>
      <w:r w:rsidRPr="004764AC">
        <w:rPr>
          <w:rFonts w:ascii="Times New Roman" w:hAnsi="Times New Roman" w:cs="Times New Roman"/>
          <w:i/>
        </w:rPr>
        <w:t>about</w:t>
      </w:r>
      <w:r w:rsidRPr="004764AC">
        <w:rPr>
          <w:rFonts w:ascii="Times New Roman" w:hAnsi="Times New Roman" w:cs="Times New Roman"/>
        </w:rPr>
        <w:t xml:space="preserve"> the </w:t>
      </w:r>
      <w:r w:rsidR="005A2954">
        <w:rPr>
          <w:rFonts w:ascii="Times New Roman" w:hAnsi="Times New Roman" w:cs="Times New Roman"/>
        </w:rPr>
        <w:t>R</w:t>
      </w:r>
      <w:r w:rsidRPr="004764AC">
        <w:rPr>
          <w:rFonts w:ascii="Times New Roman" w:hAnsi="Times New Roman" w:cs="Times New Roman"/>
        </w:rPr>
        <w:t>omantic image and what Shelley would call its “electric energies” or what might be called its “currencies” for Romanticism and for the “sounds and visions” of contemporary popular culture.</w:t>
      </w:r>
    </w:p>
    <w:p w14:paraId="33208ACB" w14:textId="77777777" w:rsidR="004B007E" w:rsidRPr="004764AC" w:rsidRDefault="004B007E" w:rsidP="004B007E">
      <w:pPr>
        <w:spacing w:line="480" w:lineRule="auto"/>
        <w:rPr>
          <w:rFonts w:ascii="Times New Roman" w:hAnsi="Times New Roman" w:cs="Times New Roman"/>
          <w:b/>
          <w:u w:val="single"/>
        </w:rPr>
      </w:pPr>
    </w:p>
    <w:p w14:paraId="029104D2" w14:textId="229BE1BA" w:rsidR="004B007E" w:rsidRPr="004764AC" w:rsidRDefault="004B007E" w:rsidP="004B007E">
      <w:pPr>
        <w:spacing w:line="480" w:lineRule="auto"/>
        <w:rPr>
          <w:rFonts w:ascii="Times New Roman" w:hAnsi="Times New Roman" w:cs="Times New Roman"/>
          <w:b/>
        </w:rPr>
      </w:pPr>
      <w:r w:rsidRPr="004764AC">
        <w:rPr>
          <w:rFonts w:ascii="Times New Roman" w:hAnsi="Times New Roman" w:cs="Times New Roman"/>
          <w:b/>
        </w:rPr>
        <w:t>Biographical Note</w:t>
      </w:r>
    </w:p>
    <w:p w14:paraId="53BC5B87" w14:textId="77777777" w:rsidR="000E6B72" w:rsidRDefault="000E6B72" w:rsidP="004B007E">
      <w:pPr>
        <w:spacing w:line="480" w:lineRule="auto"/>
        <w:rPr>
          <w:rFonts w:ascii="Times New Roman" w:hAnsi="Times New Roman" w:cs="Times New Roman"/>
        </w:rPr>
      </w:pPr>
    </w:p>
    <w:p w14:paraId="138BEACB" w14:textId="592F7F09" w:rsidR="004B007E" w:rsidRDefault="004B007E" w:rsidP="004B007E">
      <w:pPr>
        <w:spacing w:line="480" w:lineRule="auto"/>
        <w:rPr>
          <w:rFonts w:ascii="Times New Roman" w:hAnsi="Times New Roman" w:cs="Times New Roman"/>
        </w:rPr>
      </w:pPr>
      <w:r w:rsidRPr="004764AC">
        <w:rPr>
          <w:rFonts w:ascii="Times New Roman" w:hAnsi="Times New Roman" w:cs="Times New Roman"/>
        </w:rPr>
        <w:t>Forest Pyle is Professor of English at the University of Oregon and the author of </w:t>
      </w:r>
      <w:r w:rsidRPr="004764AC">
        <w:rPr>
          <w:rFonts w:ascii="Times New Roman" w:hAnsi="Times New Roman" w:cs="Times New Roman"/>
          <w:i/>
        </w:rPr>
        <w:t>The Ideology of the Imagination: Subject and Society in the Discourse of Romanticism</w:t>
      </w:r>
      <w:r w:rsidRPr="004764AC">
        <w:rPr>
          <w:rFonts w:ascii="Times New Roman" w:hAnsi="Times New Roman" w:cs="Times New Roman"/>
        </w:rPr>
        <w:t> (Stanford, 1995) and </w:t>
      </w:r>
      <w:r w:rsidRPr="004764AC">
        <w:rPr>
          <w:rFonts w:ascii="Times New Roman" w:hAnsi="Times New Roman" w:cs="Times New Roman"/>
          <w:i/>
        </w:rPr>
        <w:t>Art’s Undoing: In the Wake of a Radical Aestheticism</w:t>
      </w:r>
      <w:r w:rsidRPr="004764AC">
        <w:rPr>
          <w:rFonts w:ascii="Times New Roman" w:hAnsi="Times New Roman" w:cs="Times New Roman"/>
        </w:rPr>
        <w:t> (Fordham, 2014). With Jacques Khalip, he co-edited </w:t>
      </w:r>
      <w:r w:rsidRPr="004764AC">
        <w:rPr>
          <w:rFonts w:ascii="Times New Roman" w:hAnsi="Times New Roman" w:cs="Times New Roman"/>
          <w:i/>
        </w:rPr>
        <w:t>Constellations of a Contemporary Romanticism</w:t>
      </w:r>
      <w:r w:rsidRPr="004764AC">
        <w:rPr>
          <w:rFonts w:ascii="Times New Roman" w:hAnsi="Times New Roman" w:cs="Times New Roman"/>
        </w:rPr>
        <w:t> (Fordham, 2016); and in 2005 he edited </w:t>
      </w:r>
      <w:r w:rsidRPr="004764AC">
        <w:rPr>
          <w:rFonts w:ascii="Times New Roman" w:hAnsi="Times New Roman" w:cs="Times New Roman"/>
          <w:i/>
        </w:rPr>
        <w:t>Romanticism and the Insistence of the Aesthetic</w:t>
      </w:r>
      <w:r w:rsidRPr="004764AC">
        <w:rPr>
          <w:rFonts w:ascii="Times New Roman" w:hAnsi="Times New Roman" w:cs="Times New Roman"/>
        </w:rPr>
        <w:t xml:space="preserve">, a special issue of Romantic Circles Praxis. His essays on </w:t>
      </w:r>
      <w:r w:rsidR="005A2954">
        <w:rPr>
          <w:rFonts w:ascii="Times New Roman" w:hAnsi="Times New Roman" w:cs="Times New Roman"/>
        </w:rPr>
        <w:t>R</w:t>
      </w:r>
      <w:r w:rsidRPr="004764AC">
        <w:rPr>
          <w:rFonts w:ascii="Times New Roman" w:hAnsi="Times New Roman" w:cs="Times New Roman"/>
        </w:rPr>
        <w:t>omantic and post-</w:t>
      </w:r>
      <w:r w:rsidR="005A2954">
        <w:rPr>
          <w:rFonts w:ascii="Times New Roman" w:hAnsi="Times New Roman" w:cs="Times New Roman"/>
        </w:rPr>
        <w:t>R</w:t>
      </w:r>
      <w:r w:rsidRPr="004764AC">
        <w:rPr>
          <w:rFonts w:ascii="Times New Roman" w:hAnsi="Times New Roman" w:cs="Times New Roman"/>
        </w:rPr>
        <w:t>omantic literature, painting, and film have appeared in </w:t>
      </w:r>
      <w:r w:rsidRPr="004764AC">
        <w:rPr>
          <w:rFonts w:ascii="Times New Roman" w:hAnsi="Times New Roman" w:cs="Times New Roman"/>
          <w:i/>
        </w:rPr>
        <w:t>Romantic Circles Praxis</w:t>
      </w:r>
      <w:r w:rsidRPr="004764AC">
        <w:rPr>
          <w:rFonts w:ascii="Times New Roman" w:hAnsi="Times New Roman" w:cs="Times New Roman"/>
        </w:rPr>
        <w:t>, </w:t>
      </w:r>
      <w:r w:rsidRPr="004764AC">
        <w:rPr>
          <w:rFonts w:ascii="Times New Roman" w:hAnsi="Times New Roman" w:cs="Times New Roman"/>
          <w:i/>
        </w:rPr>
        <w:t>Studies in Romanticism</w:t>
      </w:r>
      <w:r w:rsidRPr="004764AC">
        <w:rPr>
          <w:rFonts w:ascii="Times New Roman" w:hAnsi="Times New Roman" w:cs="Times New Roman"/>
        </w:rPr>
        <w:t>, </w:t>
      </w:r>
      <w:r w:rsidRPr="004764AC">
        <w:rPr>
          <w:rFonts w:ascii="Times New Roman" w:hAnsi="Times New Roman" w:cs="Times New Roman"/>
          <w:i/>
        </w:rPr>
        <w:t>NLH</w:t>
      </w:r>
      <w:r w:rsidRPr="004764AC">
        <w:rPr>
          <w:rFonts w:ascii="Times New Roman" w:hAnsi="Times New Roman" w:cs="Times New Roman"/>
        </w:rPr>
        <w:t xml:space="preserve">, </w:t>
      </w:r>
      <w:r w:rsidRPr="004764AC">
        <w:rPr>
          <w:rFonts w:ascii="Times New Roman" w:hAnsi="Times New Roman" w:cs="Times New Roman"/>
          <w:i/>
        </w:rPr>
        <w:t>ERR</w:t>
      </w:r>
      <w:r w:rsidRPr="004764AC">
        <w:rPr>
          <w:rFonts w:ascii="Times New Roman" w:hAnsi="Times New Roman" w:cs="Times New Roman"/>
        </w:rPr>
        <w:t xml:space="preserve">, </w:t>
      </w:r>
      <w:r w:rsidRPr="004764AC">
        <w:rPr>
          <w:rFonts w:ascii="Times New Roman" w:hAnsi="Times New Roman" w:cs="Times New Roman"/>
          <w:i/>
        </w:rPr>
        <w:t>PMLA</w:t>
      </w:r>
      <w:r w:rsidRPr="004764AC">
        <w:rPr>
          <w:rFonts w:ascii="Times New Roman" w:hAnsi="Times New Roman" w:cs="Times New Roman"/>
        </w:rPr>
        <w:t xml:space="preserve">, </w:t>
      </w:r>
      <w:r w:rsidRPr="004764AC">
        <w:rPr>
          <w:rFonts w:ascii="Times New Roman" w:hAnsi="Times New Roman" w:cs="Times New Roman"/>
          <w:i/>
        </w:rPr>
        <w:t>Novel</w:t>
      </w:r>
      <w:r w:rsidRPr="004764AC">
        <w:rPr>
          <w:rFonts w:ascii="Times New Roman" w:hAnsi="Times New Roman" w:cs="Times New Roman"/>
        </w:rPr>
        <w:t xml:space="preserve">, and other journals in the field. His forthcoming monograph, </w:t>
      </w:r>
      <w:r w:rsidRPr="004764AC">
        <w:rPr>
          <w:rFonts w:ascii="Times New Roman" w:hAnsi="Times New Roman" w:cs="Times New Roman"/>
          <w:i/>
        </w:rPr>
        <w:t>True Romanticism, Yesterday and Tonight</w:t>
      </w:r>
      <w:r w:rsidRPr="004764AC">
        <w:rPr>
          <w:rFonts w:ascii="Times New Roman" w:hAnsi="Times New Roman" w:cs="Times New Roman"/>
        </w:rPr>
        <w:t>, is expected by Fordham for the Lit Z series</w:t>
      </w:r>
      <w:r w:rsidR="00492301">
        <w:rPr>
          <w:rFonts w:ascii="Times New Roman" w:hAnsi="Times New Roman" w:cs="Times New Roman"/>
        </w:rPr>
        <w:t>.</w:t>
      </w:r>
    </w:p>
    <w:p w14:paraId="0E296B77" w14:textId="77777777" w:rsidR="00492301" w:rsidRPr="004764AC" w:rsidRDefault="00492301" w:rsidP="004B007E">
      <w:pPr>
        <w:spacing w:line="480" w:lineRule="auto"/>
        <w:rPr>
          <w:rFonts w:ascii="Times New Roman" w:hAnsi="Times New Roman" w:cs="Times New Roman"/>
        </w:rPr>
      </w:pPr>
    </w:p>
    <w:p w14:paraId="500E01F4" w14:textId="77777777" w:rsidR="00195806" w:rsidRPr="004764AC" w:rsidRDefault="00195806" w:rsidP="00A125F0">
      <w:pPr>
        <w:ind w:left="1440" w:firstLine="1440"/>
        <w:rPr>
          <w:rFonts w:ascii="Times New Roman" w:hAnsi="Times New Roman" w:cs="Times New Roman"/>
        </w:rPr>
      </w:pPr>
    </w:p>
    <w:p w14:paraId="5F3AECAD" w14:textId="2231AB8E" w:rsidR="003D6D20" w:rsidRPr="001656D7" w:rsidRDefault="00B52BFB" w:rsidP="001656D7">
      <w:pPr>
        <w:spacing w:line="480" w:lineRule="auto"/>
        <w:jc w:val="center"/>
        <w:rPr>
          <w:rFonts w:ascii="Times New Roman" w:hAnsi="Times New Roman" w:cs="Times New Roman"/>
          <w:b/>
          <w:sz w:val="28"/>
          <w:szCs w:val="28"/>
        </w:rPr>
      </w:pPr>
      <w:r w:rsidRPr="001656D7">
        <w:rPr>
          <w:rFonts w:ascii="Times New Roman" w:hAnsi="Times New Roman" w:cs="Times New Roman"/>
          <w:b/>
          <w:sz w:val="28"/>
          <w:szCs w:val="28"/>
        </w:rPr>
        <w:t>Waiting for t</w:t>
      </w:r>
      <w:r w:rsidR="0087319A" w:rsidRPr="001656D7">
        <w:rPr>
          <w:rFonts w:ascii="Times New Roman" w:hAnsi="Times New Roman" w:cs="Times New Roman"/>
          <w:b/>
          <w:sz w:val="28"/>
          <w:szCs w:val="28"/>
        </w:rPr>
        <w:t>he Gift:</w:t>
      </w:r>
    </w:p>
    <w:p w14:paraId="39A48481" w14:textId="2A47DE8E" w:rsidR="00BF5D32" w:rsidRPr="001656D7" w:rsidRDefault="0087319A" w:rsidP="001656D7">
      <w:pPr>
        <w:spacing w:line="480" w:lineRule="auto"/>
        <w:jc w:val="center"/>
        <w:rPr>
          <w:rFonts w:ascii="Times New Roman" w:hAnsi="Times New Roman" w:cs="Times New Roman"/>
          <w:b/>
          <w:sz w:val="28"/>
          <w:szCs w:val="28"/>
        </w:rPr>
      </w:pPr>
      <w:r w:rsidRPr="001656D7">
        <w:rPr>
          <w:rFonts w:ascii="Times New Roman" w:hAnsi="Times New Roman" w:cs="Times New Roman"/>
          <w:b/>
          <w:i/>
          <w:sz w:val="28"/>
          <w:szCs w:val="28"/>
        </w:rPr>
        <w:t>Velvet Goldmine</w:t>
      </w:r>
      <w:r w:rsidR="003D6D20" w:rsidRPr="001656D7">
        <w:rPr>
          <w:rFonts w:ascii="Times New Roman" w:hAnsi="Times New Roman" w:cs="Times New Roman"/>
          <w:b/>
          <w:sz w:val="28"/>
          <w:szCs w:val="28"/>
        </w:rPr>
        <w:t xml:space="preserve"> and the Bowie-Image</w:t>
      </w:r>
    </w:p>
    <w:p w14:paraId="6E71DA66" w14:textId="77777777" w:rsidR="00BF5D32" w:rsidRPr="004764AC" w:rsidRDefault="00BF5D32" w:rsidP="001656D7">
      <w:pPr>
        <w:spacing w:line="480" w:lineRule="auto"/>
        <w:ind w:left="1440" w:firstLine="1440"/>
        <w:rPr>
          <w:rFonts w:ascii="Times New Roman" w:hAnsi="Times New Roman" w:cs="Times New Roman"/>
          <w:i/>
        </w:rPr>
      </w:pPr>
    </w:p>
    <w:p w14:paraId="0137E1BC" w14:textId="68E5FB96" w:rsidR="00BF5D32" w:rsidRPr="004764AC" w:rsidRDefault="00492301" w:rsidP="001656D7">
      <w:pPr>
        <w:spacing w:line="480" w:lineRule="auto"/>
        <w:ind w:left="5760" w:firstLine="720"/>
        <w:rPr>
          <w:rFonts w:ascii="Times New Roman" w:hAnsi="Times New Roman" w:cs="Times New Roman"/>
        </w:rPr>
      </w:pPr>
      <w:r>
        <w:rPr>
          <w:rFonts w:ascii="Times New Roman" w:hAnsi="Times New Roman" w:cs="Times New Roman"/>
        </w:rPr>
        <w:t>–</w:t>
      </w:r>
      <w:r w:rsidR="00BF5D32" w:rsidRPr="004764AC">
        <w:rPr>
          <w:rFonts w:ascii="Times New Roman" w:eastAsia="Calibri" w:hAnsi="Times New Roman" w:cs="Times New Roman"/>
          <w:i/>
        </w:rPr>
        <w:t xml:space="preserve"> </w:t>
      </w:r>
      <w:r w:rsidR="00BF5D32" w:rsidRPr="004764AC">
        <w:rPr>
          <w:rFonts w:ascii="Times New Roman" w:hAnsi="Times New Roman" w:cs="Times New Roman"/>
          <w:i/>
        </w:rPr>
        <w:t>for Jack</w:t>
      </w:r>
    </w:p>
    <w:p w14:paraId="25E0978A" w14:textId="4F3F2D0C" w:rsidR="00512453" w:rsidRDefault="00512453" w:rsidP="001656D7">
      <w:pPr>
        <w:spacing w:line="480" w:lineRule="auto"/>
        <w:rPr>
          <w:rFonts w:ascii="Times New Roman" w:hAnsi="Times New Roman" w:cs="Times New Roman"/>
        </w:rPr>
      </w:pPr>
    </w:p>
    <w:p w14:paraId="5DC0B6DD" w14:textId="77777777" w:rsidR="00683E21" w:rsidRDefault="00187C69" w:rsidP="001656D7">
      <w:pPr>
        <w:spacing w:line="480" w:lineRule="auto"/>
        <w:rPr>
          <w:rFonts w:ascii="Times New Roman" w:hAnsi="Times New Roman" w:cs="Times New Roman"/>
          <w:i/>
          <w:iCs/>
          <w:lang w:val="en-GB"/>
        </w:rPr>
      </w:pPr>
      <w:r w:rsidRPr="00187C69">
        <w:rPr>
          <w:rFonts w:ascii="Times New Roman" w:hAnsi="Times New Roman" w:cs="Times New Roman"/>
          <w:i/>
          <w:iCs/>
          <w:lang w:val="en-GB"/>
        </w:rPr>
        <w:t>Forest Pyle</w:t>
      </w:r>
    </w:p>
    <w:p w14:paraId="120FF414" w14:textId="433184CE" w:rsidR="00187C69" w:rsidRPr="00187C69" w:rsidRDefault="00187C69" w:rsidP="001656D7">
      <w:pPr>
        <w:spacing w:line="480" w:lineRule="auto"/>
        <w:rPr>
          <w:rFonts w:ascii="Times New Roman" w:hAnsi="Times New Roman" w:cs="Times New Roman"/>
          <w:i/>
          <w:iCs/>
          <w:lang w:val="en-GB"/>
        </w:rPr>
      </w:pPr>
      <w:r w:rsidRPr="00187C69">
        <w:rPr>
          <w:rFonts w:ascii="Times New Roman" w:hAnsi="Times New Roman" w:cs="Times New Roman"/>
          <w:i/>
          <w:iCs/>
          <w:lang w:val="en-GB"/>
        </w:rPr>
        <w:t>University of Oregon</w:t>
      </w:r>
    </w:p>
    <w:p w14:paraId="18935CB5" w14:textId="77777777" w:rsidR="00577906" w:rsidRPr="004764AC" w:rsidRDefault="00577906" w:rsidP="009071F1">
      <w:pPr>
        <w:spacing w:line="480" w:lineRule="auto"/>
        <w:rPr>
          <w:rFonts w:ascii="Times New Roman" w:hAnsi="Times New Roman" w:cs="Times New Roman"/>
        </w:rPr>
      </w:pPr>
    </w:p>
    <w:p w14:paraId="219A0942" w14:textId="3E967E0E" w:rsidR="00BF5D32" w:rsidRPr="004764AC" w:rsidRDefault="00BF5D32" w:rsidP="009071F1">
      <w:pPr>
        <w:spacing w:line="480" w:lineRule="auto"/>
        <w:rPr>
          <w:rFonts w:ascii="Times New Roman" w:hAnsi="Times New Roman" w:cs="Times New Roman"/>
          <w:b/>
        </w:rPr>
      </w:pPr>
      <w:r w:rsidRPr="004764AC">
        <w:rPr>
          <w:rFonts w:ascii="Times New Roman" w:hAnsi="Times New Roman" w:cs="Times New Roman"/>
          <w:b/>
        </w:rPr>
        <w:t>“the stars look very different today”</w:t>
      </w:r>
    </w:p>
    <w:p w14:paraId="458F3E46" w14:textId="77777777" w:rsidR="00827A86" w:rsidRDefault="00827A86" w:rsidP="009071F1">
      <w:pPr>
        <w:spacing w:line="480" w:lineRule="auto"/>
        <w:rPr>
          <w:rFonts w:ascii="Times New Roman" w:hAnsi="Times New Roman" w:cs="Times New Roman"/>
        </w:rPr>
      </w:pPr>
    </w:p>
    <w:p w14:paraId="673CD4B8" w14:textId="47AB58E9" w:rsidR="00F01838" w:rsidRPr="004764AC" w:rsidRDefault="00991453" w:rsidP="009071F1">
      <w:pPr>
        <w:spacing w:line="480" w:lineRule="auto"/>
        <w:rPr>
          <w:rFonts w:ascii="Times New Roman" w:hAnsi="Times New Roman" w:cs="Times New Roman"/>
        </w:rPr>
      </w:pPr>
      <w:r w:rsidRPr="004764AC">
        <w:rPr>
          <w:rFonts w:ascii="Times New Roman" w:hAnsi="Times New Roman" w:cs="Times New Roman"/>
        </w:rPr>
        <w:t>On the surface, David Bowi</w:t>
      </w:r>
      <w:r w:rsidR="00213425" w:rsidRPr="004764AC">
        <w:rPr>
          <w:rFonts w:ascii="Times New Roman" w:hAnsi="Times New Roman" w:cs="Times New Roman"/>
        </w:rPr>
        <w:t>e</w:t>
      </w:r>
      <w:r w:rsidRPr="004764AC">
        <w:rPr>
          <w:rFonts w:ascii="Times New Roman" w:hAnsi="Times New Roman" w:cs="Times New Roman"/>
        </w:rPr>
        <w:t xml:space="preserve"> </w:t>
      </w:r>
      <w:r w:rsidR="00512453" w:rsidRPr="004764AC">
        <w:rPr>
          <w:rFonts w:ascii="Times New Roman" w:hAnsi="Times New Roman" w:cs="Times New Roman"/>
        </w:rPr>
        <w:t>is</w:t>
      </w:r>
      <w:r w:rsidRPr="004764AC">
        <w:rPr>
          <w:rFonts w:ascii="Times New Roman" w:hAnsi="Times New Roman" w:cs="Times New Roman"/>
        </w:rPr>
        <w:t xml:space="preserve"> one of the least likely </w:t>
      </w:r>
      <w:r w:rsidR="00341178" w:rsidRPr="004764AC">
        <w:rPr>
          <w:rFonts w:ascii="Times New Roman" w:hAnsi="Times New Roman" w:cs="Times New Roman"/>
        </w:rPr>
        <w:t xml:space="preserve">matches </w:t>
      </w:r>
      <w:r w:rsidR="00BF5D32" w:rsidRPr="004764AC">
        <w:rPr>
          <w:rFonts w:ascii="Times New Roman" w:hAnsi="Times New Roman" w:cs="Times New Roman"/>
        </w:rPr>
        <w:t xml:space="preserve">that I can imagine </w:t>
      </w:r>
      <w:r w:rsidR="00341178" w:rsidRPr="004764AC">
        <w:rPr>
          <w:rFonts w:ascii="Times New Roman" w:hAnsi="Times New Roman" w:cs="Times New Roman"/>
        </w:rPr>
        <w:t>for</w:t>
      </w:r>
      <w:r w:rsidRPr="004764AC">
        <w:rPr>
          <w:rFonts w:ascii="Times New Roman" w:hAnsi="Times New Roman" w:cs="Times New Roman"/>
        </w:rPr>
        <w:t xml:space="preserve"> </w:t>
      </w:r>
      <w:r w:rsidR="00DE746E" w:rsidRPr="004764AC">
        <w:rPr>
          <w:rFonts w:ascii="Times New Roman" w:hAnsi="Times New Roman" w:cs="Times New Roman"/>
        </w:rPr>
        <w:t xml:space="preserve">a pairing of </w:t>
      </w:r>
      <w:r w:rsidRPr="004764AC">
        <w:rPr>
          <w:rFonts w:ascii="Times New Roman" w:hAnsi="Times New Roman" w:cs="Times New Roman"/>
        </w:rPr>
        <w:t xml:space="preserve">pop culture </w:t>
      </w:r>
      <w:r w:rsidR="00DE746E" w:rsidRPr="004764AC">
        <w:rPr>
          <w:rFonts w:ascii="Times New Roman" w:hAnsi="Times New Roman" w:cs="Times New Roman"/>
        </w:rPr>
        <w:t>with</w:t>
      </w:r>
      <w:r w:rsidRPr="004764AC">
        <w:rPr>
          <w:rFonts w:ascii="Times New Roman" w:hAnsi="Times New Roman" w:cs="Times New Roman"/>
        </w:rPr>
        <w:t xml:space="preserve"> Romanticism, </w:t>
      </w:r>
      <w:r w:rsidR="00107A3D" w:rsidRPr="004764AC">
        <w:rPr>
          <w:rFonts w:ascii="Times New Roman" w:hAnsi="Times New Roman" w:cs="Times New Roman"/>
        </w:rPr>
        <w:t xml:space="preserve">at least in </w:t>
      </w:r>
      <w:r w:rsidR="00D41A93" w:rsidRPr="004764AC">
        <w:rPr>
          <w:rFonts w:ascii="Times New Roman" w:hAnsi="Times New Roman" w:cs="Times New Roman"/>
        </w:rPr>
        <w:t xml:space="preserve">the </w:t>
      </w:r>
      <w:r w:rsidR="00BF5D32" w:rsidRPr="004764AC">
        <w:rPr>
          <w:rFonts w:ascii="Times New Roman" w:hAnsi="Times New Roman" w:cs="Times New Roman"/>
        </w:rPr>
        <w:t xml:space="preserve">most agreed upon items in our </w:t>
      </w:r>
      <w:r w:rsidR="00107A3D" w:rsidRPr="004764AC">
        <w:rPr>
          <w:rFonts w:ascii="Times New Roman" w:hAnsi="Times New Roman" w:cs="Times New Roman"/>
        </w:rPr>
        <w:t xml:space="preserve">catalogue of </w:t>
      </w:r>
      <w:r w:rsidR="00B33AF3" w:rsidRPr="004764AC">
        <w:rPr>
          <w:rFonts w:ascii="Times New Roman" w:hAnsi="Times New Roman" w:cs="Times New Roman"/>
        </w:rPr>
        <w:t xml:space="preserve">Romantic images, themes, </w:t>
      </w:r>
      <w:ins w:id="2" w:author="Jessica Tebo" w:date="2022-01-12T16:23:00Z">
        <w:r w:rsidR="00492301">
          <w:rPr>
            <w:rFonts w:ascii="Times New Roman" w:hAnsi="Times New Roman" w:cs="Times New Roman"/>
          </w:rPr>
          <w:t xml:space="preserve">and </w:t>
        </w:r>
      </w:ins>
      <w:r w:rsidR="00B33AF3" w:rsidRPr="004764AC">
        <w:rPr>
          <w:rFonts w:ascii="Times New Roman" w:hAnsi="Times New Roman" w:cs="Times New Roman"/>
        </w:rPr>
        <w:t>motivations</w:t>
      </w:r>
      <w:r w:rsidR="009243C3" w:rsidRPr="004764AC">
        <w:rPr>
          <w:rFonts w:ascii="Times New Roman" w:hAnsi="Times New Roman" w:cs="Times New Roman"/>
        </w:rPr>
        <w:t xml:space="preserve">. </w:t>
      </w:r>
      <w:commentRangeStart w:id="3"/>
      <w:r w:rsidR="009243C3" w:rsidRPr="004764AC">
        <w:rPr>
          <w:rFonts w:ascii="Times New Roman" w:hAnsi="Times New Roman" w:cs="Times New Roman"/>
        </w:rPr>
        <w:t xml:space="preserve">To </w:t>
      </w:r>
      <w:r w:rsidR="000B3EB0" w:rsidRPr="004764AC">
        <w:rPr>
          <w:rFonts w:ascii="Times New Roman" w:hAnsi="Times New Roman" w:cs="Times New Roman"/>
        </w:rPr>
        <w:t>list</w:t>
      </w:r>
      <w:r w:rsidR="009243C3" w:rsidRPr="004764AC">
        <w:rPr>
          <w:rFonts w:ascii="Times New Roman" w:hAnsi="Times New Roman" w:cs="Times New Roman"/>
        </w:rPr>
        <w:t xml:space="preserve"> just a few of these </w:t>
      </w:r>
      <w:r w:rsidR="00402C6E" w:rsidRPr="004764AC">
        <w:rPr>
          <w:rFonts w:ascii="Times New Roman" w:hAnsi="Times New Roman" w:cs="Times New Roman"/>
        </w:rPr>
        <w:t>entries</w:t>
      </w:r>
      <w:r w:rsidR="009243C3" w:rsidRPr="004764AC">
        <w:rPr>
          <w:rFonts w:ascii="Times New Roman" w:hAnsi="Times New Roman" w:cs="Times New Roman"/>
        </w:rPr>
        <w:t>: the relationship</w:t>
      </w:r>
      <w:r w:rsidR="00B33AF3" w:rsidRPr="004764AC">
        <w:rPr>
          <w:rFonts w:ascii="Times New Roman" w:hAnsi="Times New Roman" w:cs="Times New Roman"/>
        </w:rPr>
        <w:t xml:space="preserve"> between an individual subject and the natural world, reflections on </w:t>
      </w:r>
      <w:r w:rsidR="003F60F4" w:rsidRPr="004764AC">
        <w:rPr>
          <w:rFonts w:ascii="Times New Roman" w:hAnsi="Times New Roman" w:cs="Times New Roman"/>
        </w:rPr>
        <w:t>or depictions of</w:t>
      </w:r>
      <w:r w:rsidR="00B33AF3" w:rsidRPr="004764AC">
        <w:rPr>
          <w:rFonts w:ascii="Times New Roman" w:hAnsi="Times New Roman" w:cs="Times New Roman"/>
        </w:rPr>
        <w:t xml:space="preserve"> the beautiful and the sublime, </w:t>
      </w:r>
      <w:r w:rsidR="004D787E" w:rsidRPr="004764AC">
        <w:rPr>
          <w:rFonts w:ascii="Times New Roman" w:hAnsi="Times New Roman" w:cs="Times New Roman"/>
        </w:rPr>
        <w:t>a visionary poetic</w:t>
      </w:r>
      <w:r w:rsidR="00D41A93" w:rsidRPr="004764AC">
        <w:rPr>
          <w:rFonts w:ascii="Times New Roman" w:hAnsi="Times New Roman" w:cs="Times New Roman"/>
        </w:rPr>
        <w:t>s,</w:t>
      </w:r>
      <w:r w:rsidR="004D787E" w:rsidRPr="004764AC">
        <w:rPr>
          <w:rFonts w:ascii="Times New Roman" w:hAnsi="Times New Roman" w:cs="Times New Roman"/>
        </w:rPr>
        <w:t xml:space="preserve"> the gothic monstro</w:t>
      </w:r>
      <w:r w:rsidR="00192B03" w:rsidRPr="004764AC">
        <w:rPr>
          <w:rFonts w:ascii="Times New Roman" w:hAnsi="Times New Roman" w:cs="Times New Roman"/>
        </w:rPr>
        <w:t>us</w:t>
      </w:r>
      <w:r w:rsidR="004D787E" w:rsidRPr="004764AC">
        <w:rPr>
          <w:rFonts w:ascii="Times New Roman" w:hAnsi="Times New Roman" w:cs="Times New Roman"/>
        </w:rPr>
        <w:t xml:space="preserve">, </w:t>
      </w:r>
      <w:r w:rsidR="00B33AF3" w:rsidRPr="004764AC">
        <w:rPr>
          <w:rFonts w:ascii="Times New Roman" w:hAnsi="Times New Roman" w:cs="Times New Roman"/>
        </w:rPr>
        <w:t>the thematics of revolution</w:t>
      </w:r>
      <w:r w:rsidR="00D41A93" w:rsidRPr="004764AC">
        <w:rPr>
          <w:rFonts w:ascii="Times New Roman" w:hAnsi="Times New Roman" w:cs="Times New Roman"/>
        </w:rPr>
        <w:t>, and</w:t>
      </w:r>
      <w:r w:rsidR="00B33AF3" w:rsidRPr="004764AC">
        <w:rPr>
          <w:rFonts w:ascii="Times New Roman" w:hAnsi="Times New Roman" w:cs="Times New Roman"/>
        </w:rPr>
        <w:t xml:space="preserve"> </w:t>
      </w:r>
      <w:r w:rsidR="007E2092" w:rsidRPr="004764AC">
        <w:rPr>
          <w:rFonts w:ascii="Times New Roman" w:hAnsi="Times New Roman" w:cs="Times New Roman"/>
        </w:rPr>
        <w:t xml:space="preserve">an apostrophizing lyricism that revisits </w:t>
      </w:r>
      <w:r w:rsidR="00DE746E" w:rsidRPr="004764AC">
        <w:rPr>
          <w:rFonts w:ascii="Times New Roman" w:hAnsi="Times New Roman" w:cs="Times New Roman"/>
        </w:rPr>
        <w:t xml:space="preserve">and reanimates </w:t>
      </w:r>
      <w:r w:rsidR="007E2092" w:rsidRPr="004764AC">
        <w:rPr>
          <w:rFonts w:ascii="Times New Roman" w:hAnsi="Times New Roman" w:cs="Times New Roman"/>
        </w:rPr>
        <w:t xml:space="preserve">the </w:t>
      </w:r>
      <w:r w:rsidR="004D787E" w:rsidRPr="004764AC">
        <w:rPr>
          <w:rFonts w:ascii="Times New Roman" w:hAnsi="Times New Roman" w:cs="Times New Roman"/>
        </w:rPr>
        <w:t xml:space="preserve">genres of the </w:t>
      </w:r>
      <w:r w:rsidR="007E2092" w:rsidRPr="004764AC">
        <w:rPr>
          <w:rFonts w:ascii="Times New Roman" w:hAnsi="Times New Roman" w:cs="Times New Roman"/>
        </w:rPr>
        <w:t>ode and the ballad</w:t>
      </w:r>
      <w:commentRangeEnd w:id="3"/>
      <w:r w:rsidR="00492301">
        <w:rPr>
          <w:rStyle w:val="CommentReference"/>
        </w:rPr>
        <w:commentReference w:id="3"/>
      </w:r>
      <w:r w:rsidR="00213425" w:rsidRPr="004764AC">
        <w:rPr>
          <w:rFonts w:ascii="Times New Roman" w:hAnsi="Times New Roman" w:cs="Times New Roman"/>
        </w:rPr>
        <w:t>.</w:t>
      </w:r>
      <w:r w:rsidRPr="004764AC">
        <w:rPr>
          <w:rFonts w:ascii="Times New Roman" w:hAnsi="Times New Roman" w:cs="Times New Roman"/>
        </w:rPr>
        <w:t xml:space="preserve"> </w:t>
      </w:r>
      <w:r w:rsidR="00341178" w:rsidRPr="004764AC">
        <w:rPr>
          <w:rFonts w:ascii="Times New Roman" w:hAnsi="Times New Roman" w:cs="Times New Roman"/>
        </w:rPr>
        <w:t>And i</w:t>
      </w:r>
      <w:r w:rsidR="008C5214" w:rsidRPr="004764AC">
        <w:rPr>
          <w:rFonts w:ascii="Times New Roman" w:hAnsi="Times New Roman" w:cs="Times New Roman"/>
        </w:rPr>
        <w:t>f</w:t>
      </w:r>
      <w:r w:rsidR="007E2092" w:rsidRPr="004764AC">
        <w:rPr>
          <w:rFonts w:ascii="Times New Roman" w:hAnsi="Times New Roman" w:cs="Times New Roman"/>
        </w:rPr>
        <w:t xml:space="preserve"> </w:t>
      </w:r>
      <w:r w:rsidR="008C5214" w:rsidRPr="004764AC">
        <w:rPr>
          <w:rFonts w:ascii="Times New Roman" w:hAnsi="Times New Roman" w:cs="Times New Roman"/>
        </w:rPr>
        <w:t xml:space="preserve">many </w:t>
      </w:r>
      <w:r w:rsidR="007E2092" w:rsidRPr="004764AC">
        <w:rPr>
          <w:rFonts w:ascii="Times New Roman" w:hAnsi="Times New Roman" w:cs="Times New Roman"/>
        </w:rPr>
        <w:t xml:space="preserve">of Bowie’s most compelling songs </w:t>
      </w:r>
      <w:r w:rsidR="008C5214" w:rsidRPr="004764AC">
        <w:rPr>
          <w:rFonts w:ascii="Times New Roman" w:hAnsi="Times New Roman" w:cs="Times New Roman"/>
        </w:rPr>
        <w:t xml:space="preserve">address or express the experience of solitude or alienation we associate with Romanticism, </w:t>
      </w:r>
      <w:r w:rsidR="004D787E" w:rsidRPr="004764AC">
        <w:rPr>
          <w:rFonts w:ascii="Times New Roman" w:hAnsi="Times New Roman" w:cs="Times New Roman"/>
        </w:rPr>
        <w:t>his is</w:t>
      </w:r>
      <w:r w:rsidR="008C5214" w:rsidRPr="004764AC">
        <w:rPr>
          <w:rFonts w:ascii="Times New Roman" w:hAnsi="Times New Roman" w:cs="Times New Roman"/>
        </w:rPr>
        <w:t xml:space="preserve"> the solitude and </w:t>
      </w:r>
      <w:r w:rsidR="004233D3" w:rsidRPr="004764AC">
        <w:rPr>
          <w:rFonts w:ascii="Times New Roman" w:hAnsi="Times New Roman" w:cs="Times New Roman"/>
        </w:rPr>
        <w:t>even “</w:t>
      </w:r>
      <w:r w:rsidR="008C5214" w:rsidRPr="004764AC">
        <w:rPr>
          <w:rFonts w:ascii="Times New Roman" w:hAnsi="Times New Roman" w:cs="Times New Roman"/>
        </w:rPr>
        <w:t>derangement</w:t>
      </w:r>
      <w:r w:rsidR="004233D3" w:rsidRPr="004764AC">
        <w:rPr>
          <w:rFonts w:ascii="Times New Roman" w:hAnsi="Times New Roman" w:cs="Times New Roman"/>
        </w:rPr>
        <w:t>”</w:t>
      </w:r>
      <w:r w:rsidR="008C5214" w:rsidRPr="004764AC">
        <w:rPr>
          <w:rFonts w:ascii="Times New Roman" w:hAnsi="Times New Roman" w:cs="Times New Roman"/>
        </w:rPr>
        <w:t xml:space="preserve"> of a “space oddity</w:t>
      </w:r>
      <w:r w:rsidR="00E555D0" w:rsidRPr="004764AC">
        <w:rPr>
          <w:rFonts w:ascii="Times New Roman" w:hAnsi="Times New Roman" w:cs="Times New Roman"/>
        </w:rPr>
        <w:t>,</w:t>
      </w:r>
      <w:r w:rsidR="008C5214" w:rsidRPr="004764AC">
        <w:rPr>
          <w:rFonts w:ascii="Times New Roman" w:hAnsi="Times New Roman" w:cs="Times New Roman"/>
        </w:rPr>
        <w:t xml:space="preserve">” </w:t>
      </w:r>
      <w:r w:rsidR="00DA7198" w:rsidRPr="004764AC">
        <w:rPr>
          <w:rFonts w:ascii="Times New Roman" w:hAnsi="Times New Roman" w:cs="Times New Roman"/>
        </w:rPr>
        <w:t>the</w:t>
      </w:r>
      <w:r w:rsidR="00DE746E" w:rsidRPr="004764AC">
        <w:rPr>
          <w:rFonts w:ascii="Times New Roman" w:hAnsi="Times New Roman" w:cs="Times New Roman"/>
        </w:rPr>
        <w:t xml:space="preserve"> </w:t>
      </w:r>
      <w:r w:rsidR="008C5214" w:rsidRPr="004764AC">
        <w:rPr>
          <w:rFonts w:ascii="Times New Roman" w:hAnsi="Times New Roman" w:cs="Times New Roman"/>
        </w:rPr>
        <w:t>cosmic alien</w:t>
      </w:r>
      <w:r w:rsidR="00BF5D32" w:rsidRPr="004764AC">
        <w:rPr>
          <w:rFonts w:ascii="Times New Roman" w:hAnsi="Times New Roman" w:cs="Times New Roman"/>
        </w:rPr>
        <w:t xml:space="preserve"> “floating in a most peculiar way.</w:t>
      </w:r>
      <w:r w:rsidR="007B0713" w:rsidRPr="004764AC">
        <w:rPr>
          <w:rFonts w:ascii="Times New Roman" w:hAnsi="Times New Roman" w:cs="Times New Roman"/>
        </w:rPr>
        <w:t>”</w:t>
      </w:r>
      <w:r w:rsidR="00BF5D32" w:rsidRPr="004764AC">
        <w:rPr>
          <w:rFonts w:ascii="Times New Roman" w:hAnsi="Times New Roman" w:cs="Times New Roman"/>
        </w:rPr>
        <w:t xml:space="preserve"> With Bowie we are very far removed</w:t>
      </w:r>
      <w:r w:rsidR="00E74BAF" w:rsidRPr="004764AC">
        <w:rPr>
          <w:rFonts w:ascii="Times New Roman" w:hAnsi="Times New Roman" w:cs="Times New Roman"/>
        </w:rPr>
        <w:t xml:space="preserve"> from the project of a Wordsworthian Romanticism as</w:t>
      </w:r>
      <w:r w:rsidR="002808B6" w:rsidRPr="004764AC">
        <w:rPr>
          <w:rFonts w:ascii="Times New Roman" w:hAnsi="Times New Roman" w:cs="Times New Roman"/>
        </w:rPr>
        <w:t xml:space="preserve"> it</w:t>
      </w:r>
      <w:r w:rsidR="005D58BA" w:rsidRPr="004764AC">
        <w:rPr>
          <w:rFonts w:ascii="Times New Roman" w:hAnsi="Times New Roman" w:cs="Times New Roman"/>
        </w:rPr>
        <w:t xml:space="preserve"> is</w:t>
      </w:r>
      <w:r w:rsidR="002808B6" w:rsidRPr="004764AC">
        <w:rPr>
          <w:rFonts w:ascii="Times New Roman" w:hAnsi="Times New Roman" w:cs="Times New Roman"/>
        </w:rPr>
        <w:t xml:space="preserve"> presented</w:t>
      </w:r>
      <w:r w:rsidR="00E74BAF" w:rsidRPr="004764AC">
        <w:rPr>
          <w:rFonts w:ascii="Times New Roman" w:hAnsi="Times New Roman" w:cs="Times New Roman"/>
        </w:rPr>
        <w:t xml:space="preserve">, for example, </w:t>
      </w:r>
      <w:r w:rsidR="007C61FD" w:rsidRPr="004764AC">
        <w:rPr>
          <w:rFonts w:ascii="Times New Roman" w:hAnsi="Times New Roman" w:cs="Times New Roman"/>
        </w:rPr>
        <w:t xml:space="preserve">in </w:t>
      </w:r>
      <w:r w:rsidR="00E74BAF" w:rsidRPr="004764AC">
        <w:rPr>
          <w:rFonts w:ascii="Times New Roman" w:hAnsi="Times New Roman" w:cs="Times New Roman"/>
        </w:rPr>
        <w:t>Stanley Cavell</w:t>
      </w:r>
      <w:r w:rsidR="007C61FD" w:rsidRPr="004764AC">
        <w:rPr>
          <w:rFonts w:ascii="Times New Roman" w:hAnsi="Times New Roman" w:cs="Times New Roman"/>
        </w:rPr>
        <w:t>’s</w:t>
      </w:r>
      <w:r w:rsidR="00E74BAF" w:rsidRPr="004764AC">
        <w:rPr>
          <w:rFonts w:ascii="Times New Roman" w:hAnsi="Times New Roman" w:cs="Times New Roman"/>
        </w:rPr>
        <w:t xml:space="preserve"> </w:t>
      </w:r>
      <w:r w:rsidR="00E555D0" w:rsidRPr="004764AC">
        <w:rPr>
          <w:rFonts w:ascii="Times New Roman" w:hAnsi="Times New Roman" w:cs="Times New Roman"/>
        </w:rPr>
        <w:t>a</w:t>
      </w:r>
      <w:r w:rsidR="007C61FD" w:rsidRPr="004764AC">
        <w:rPr>
          <w:rFonts w:ascii="Times New Roman" w:hAnsi="Times New Roman" w:cs="Times New Roman"/>
        </w:rPr>
        <w:t>dmirabl</w:t>
      </w:r>
      <w:r w:rsidR="002808B6" w:rsidRPr="004764AC">
        <w:rPr>
          <w:rFonts w:ascii="Times New Roman" w:hAnsi="Times New Roman" w:cs="Times New Roman"/>
        </w:rPr>
        <w:t>y concise</w:t>
      </w:r>
      <w:r w:rsidR="007C61FD" w:rsidRPr="004764AC">
        <w:rPr>
          <w:rFonts w:ascii="Times New Roman" w:hAnsi="Times New Roman" w:cs="Times New Roman"/>
        </w:rPr>
        <w:t xml:space="preserve"> formulation</w:t>
      </w:r>
      <w:r w:rsidR="00E74BAF" w:rsidRPr="004764AC">
        <w:rPr>
          <w:rFonts w:ascii="Times New Roman" w:hAnsi="Times New Roman" w:cs="Times New Roman"/>
        </w:rPr>
        <w:t xml:space="preserve">: “the task of bringing the world back, as to life </w:t>
      </w:r>
      <w:r w:rsidR="00EE1C64">
        <w:rPr>
          <w:rFonts w:ascii="Times New Roman" w:hAnsi="Times New Roman" w:cs="Times New Roman"/>
        </w:rPr>
        <w:t>. . .</w:t>
      </w:r>
      <w:r w:rsidR="00E74BAF" w:rsidRPr="004764AC">
        <w:rPr>
          <w:rFonts w:ascii="Times New Roman" w:hAnsi="Times New Roman" w:cs="Times New Roman"/>
        </w:rPr>
        <w:t xml:space="preserve"> a new creation of our habitat”</w:t>
      </w:r>
      <w:r w:rsidR="0061157B" w:rsidRPr="004764AC">
        <w:rPr>
          <w:rFonts w:ascii="Times New Roman" w:hAnsi="Times New Roman" w:cs="Times New Roman"/>
        </w:rPr>
        <w:t xml:space="preserve"> (Cavell 53).</w:t>
      </w:r>
      <w:r w:rsidR="00F01838" w:rsidRPr="004764AC">
        <w:rPr>
          <w:rStyle w:val="EndnoteReference"/>
          <w:rFonts w:ascii="Times New Roman" w:hAnsi="Times New Roman" w:cs="Times New Roman"/>
        </w:rPr>
        <w:endnoteReference w:id="1"/>
      </w:r>
      <w:r w:rsidR="00F01838" w:rsidRPr="004764AC">
        <w:rPr>
          <w:rFonts w:ascii="Times New Roman" w:hAnsi="Times New Roman" w:cs="Times New Roman"/>
        </w:rPr>
        <w:t xml:space="preserve"> In his most compelling images, Bowie was the </w:t>
      </w:r>
      <w:r w:rsidR="00F01838" w:rsidRPr="004764AC">
        <w:rPr>
          <w:rFonts w:ascii="Times New Roman" w:hAnsi="Times New Roman" w:cs="Times New Roman"/>
        </w:rPr>
        <w:lastRenderedPageBreak/>
        <w:t>“starman waiting in the sky,” at home nowhere, without earthly habitat, concerned more with life on Mars or with how the stars looked today.</w:t>
      </w:r>
    </w:p>
    <w:p w14:paraId="08447D3A" w14:textId="04B60812"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There are certainly many other artists in contemporary Anglo-American pop music from Bowie’s era </w:t>
      </w:r>
      <w:commentRangeStart w:id="4"/>
      <w:r w:rsidRPr="004764AC">
        <w:rPr>
          <w:rFonts w:ascii="Times New Roman" w:hAnsi="Times New Roman" w:cs="Times New Roman"/>
        </w:rPr>
        <w:t>and after</w:t>
      </w:r>
      <w:commentRangeEnd w:id="4"/>
      <w:r w:rsidR="00492301">
        <w:rPr>
          <w:rStyle w:val="CommentReference"/>
        </w:rPr>
        <w:commentReference w:id="4"/>
      </w:r>
      <w:r w:rsidRPr="004764AC">
        <w:rPr>
          <w:rFonts w:ascii="Times New Roman" w:hAnsi="Times New Roman" w:cs="Times New Roman"/>
        </w:rPr>
        <w:t xml:space="preserve"> whose relationship to Romanticism, both earthbound and visionary, is far more explicit. Patti Smith comes to mind, of course, not only for her devotion to William Blake but for the experimental play of innocence and experience, naivete and transgression, that animates her cultural projects. Morrissey’s mock anthems</w:t>
      </w:r>
      <w:ins w:id="5" w:author="Jessica Tebo" w:date="2022-01-12T16:33:00Z">
        <w:r w:rsidR="00492301">
          <w:rPr>
            <w:rFonts w:ascii="Times New Roman" w:hAnsi="Times New Roman" w:cs="Times New Roman"/>
          </w:rPr>
          <w:t>,</w:t>
        </w:r>
      </w:ins>
      <w:r w:rsidRPr="004764AC">
        <w:rPr>
          <w:rFonts w:ascii="Times New Roman" w:hAnsi="Times New Roman" w:cs="Times New Roman"/>
        </w:rPr>
        <w:t xml:space="preserve"> both with the Smiths and in his solo work afterwards</w:t>
      </w:r>
      <w:ins w:id="6" w:author="Jessica Tebo" w:date="2022-01-12T16:33:00Z">
        <w:r w:rsidR="00492301">
          <w:rPr>
            <w:rFonts w:ascii="Times New Roman" w:hAnsi="Times New Roman" w:cs="Times New Roman"/>
          </w:rPr>
          <w:t>,</w:t>
        </w:r>
      </w:ins>
      <w:r w:rsidRPr="004764AC">
        <w:rPr>
          <w:rFonts w:ascii="Times New Roman" w:hAnsi="Times New Roman" w:cs="Times New Roman"/>
        </w:rPr>
        <w:t xml:space="preserve"> generate an affective irony that turns so many of his songs into magnificent pop melodramas, brilliant camp performances that are unthinkable without the Byron of </w:t>
      </w:r>
      <w:r w:rsidRPr="004764AC">
        <w:rPr>
          <w:rFonts w:ascii="Times New Roman" w:hAnsi="Times New Roman" w:cs="Times New Roman"/>
          <w:i/>
        </w:rPr>
        <w:t>Childe Harold’s Pilgrimage</w:t>
      </w:r>
      <w:r w:rsidRPr="004764AC">
        <w:rPr>
          <w:rFonts w:ascii="Times New Roman" w:hAnsi="Times New Roman" w:cs="Times New Roman"/>
        </w:rPr>
        <w:t>. Thom Yorke’s songs with Radiohead, by turns twitchy, torqued</w:t>
      </w:r>
      <w:r w:rsidR="00215990">
        <w:rPr>
          <w:rFonts w:ascii="Times New Roman" w:hAnsi="Times New Roman" w:cs="Times New Roman"/>
        </w:rPr>
        <w:t>,</w:t>
      </w:r>
      <w:r w:rsidRPr="004764AC">
        <w:rPr>
          <w:rFonts w:ascii="Times New Roman" w:hAnsi="Times New Roman" w:cs="Times New Roman"/>
        </w:rPr>
        <w:t xml:space="preserve"> and exquisite, conjure Percy Shelley’s political sensibility, aesthetic experimentation, and a poetic impulse to learn “how to disappear completely.” Elsewhere, I’ve argued that singer-songwriters as diverse as Kurt Cobain, Nick Drake, Cat Power, Elliott Smith, and Leonard Cohen are affectively and formally marked by what I call “the Keats effects,” more specifically the aura of a “shrine of no prospects” (Pyle 2020). Mary Shelley’s Romanticism established its constitutive relationship with popular culture early enough for her to witness first-hand its beginnings, though that effect is registered in theatre and cinema rather than popular music.</w:t>
      </w:r>
      <w:r w:rsidRPr="004764AC">
        <w:rPr>
          <w:rStyle w:val="EndnoteReference"/>
          <w:rFonts w:ascii="Times New Roman" w:hAnsi="Times New Roman" w:cs="Times New Roman"/>
        </w:rPr>
        <w:endnoteReference w:id="2"/>
      </w:r>
      <w:r w:rsidRPr="004764AC">
        <w:rPr>
          <w:rFonts w:ascii="Times New Roman" w:hAnsi="Times New Roman" w:cs="Times New Roman"/>
        </w:rPr>
        <w:t xml:space="preserve"> The prospect of establishing a vital current that runs from British Romanticism to David Bowie is made even more challenging by the fact that his songs, at least to the best of my knowledge, make no references to Romantic poets, no allusions to Romanticism in form or figure.</w:t>
      </w:r>
      <w:del w:id="7" w:author="Jessica Tebo" w:date="2022-01-12T16:35:00Z">
        <w:r w:rsidRPr="004764AC" w:rsidDel="00492301">
          <w:rPr>
            <w:rFonts w:ascii="Times New Roman" w:hAnsi="Times New Roman" w:cs="Times New Roman"/>
          </w:rPr>
          <w:delText xml:space="preserve"> </w:delText>
        </w:r>
      </w:del>
    </w:p>
    <w:p w14:paraId="6757947A" w14:textId="4CC43633"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One might address the challenge of developing a relationship between Bowie and Romanticism by asking how his songs or his personae might change the way we receive or interpret certain Romantic texts. We might, for example, consider how Percy Shelley’s “The </w:t>
      </w:r>
      <w:r w:rsidRPr="004764AC">
        <w:rPr>
          <w:rFonts w:ascii="Times New Roman" w:hAnsi="Times New Roman" w:cs="Times New Roman"/>
        </w:rPr>
        <w:lastRenderedPageBreak/>
        <w:t>Witch of Atlas,” arguably the “glammiest” of Romantic poems, anticipates Bowie, Ziggy Stardust, and their aftermath. From this perspective Shelley’s “witch” is the “glam queen” who commands all images, bestowing beauty upon the world in jeweled forms, the “many-star beams” woven into “a subtle veil,” “a shadow for the splendor of her love” (ll. 149, 151</w:t>
      </w:r>
      <w:r w:rsidR="009C54BA">
        <w:rPr>
          <w:rFonts w:ascii="Times New Roman" w:hAnsi="Times New Roman" w:cs="Times New Roman"/>
        </w:rPr>
        <w:t>–</w:t>
      </w:r>
      <w:r w:rsidRPr="004764AC">
        <w:rPr>
          <w:rFonts w:ascii="Times New Roman" w:hAnsi="Times New Roman" w:cs="Times New Roman"/>
        </w:rPr>
        <w:t>2).</w:t>
      </w:r>
      <w:r w:rsidRPr="004764AC">
        <w:rPr>
          <w:rStyle w:val="EndnoteReference"/>
          <w:rFonts w:ascii="Times New Roman" w:hAnsi="Times New Roman" w:cs="Times New Roman"/>
        </w:rPr>
        <w:endnoteReference w:id="3"/>
      </w:r>
      <w:r w:rsidRPr="004764AC">
        <w:rPr>
          <w:rFonts w:ascii="Times New Roman" w:hAnsi="Times New Roman" w:cs="Times New Roman"/>
        </w:rPr>
        <w:t xml:space="preserve"> From her cosmic perspective, Shelley’s playful “witch” beholds “the constellations reel and dance</w:t>
      </w:r>
      <w:r w:rsidR="00416B7F">
        <w:rPr>
          <w:rFonts w:ascii="Times New Roman" w:hAnsi="Times New Roman" w:cs="Times New Roman"/>
        </w:rPr>
        <w:t xml:space="preserve"> </w:t>
      </w:r>
      <w:r w:rsidRPr="004764AC">
        <w:rPr>
          <w:rFonts w:ascii="Times New Roman" w:hAnsi="Times New Roman" w:cs="Times New Roman"/>
        </w:rPr>
        <w:t>/ Like fire-flies” (ll. 269</w:t>
      </w:r>
      <w:r w:rsidR="009C54BA">
        <w:rPr>
          <w:rFonts w:ascii="Times New Roman" w:hAnsi="Times New Roman" w:cs="Times New Roman"/>
        </w:rPr>
        <w:t>–</w:t>
      </w:r>
      <w:r w:rsidRPr="004764AC">
        <w:rPr>
          <w:rFonts w:ascii="Times New Roman" w:hAnsi="Times New Roman" w:cs="Times New Roman"/>
        </w:rPr>
        <w:t xml:space="preserve">70) on a </w:t>
      </w:r>
      <w:del w:id="8" w:author="Jessica Tebo" w:date="2022-01-12T14:00:00Z">
        <w:r w:rsidRPr="004764AC" w:rsidDel="00492301">
          <w:rPr>
            <w:rFonts w:ascii="Times New Roman" w:hAnsi="Times New Roman" w:cs="Times New Roman"/>
          </w:rPr>
          <w:delText>dance-floor</w:delText>
        </w:r>
      </w:del>
      <w:ins w:id="9" w:author="Jessica Tebo" w:date="2022-01-12T14:00:00Z">
        <w:r w:rsidR="00492301" w:rsidRPr="004764AC">
          <w:rPr>
            <w:rFonts w:ascii="Times New Roman" w:hAnsi="Times New Roman" w:cs="Times New Roman"/>
          </w:rPr>
          <w:t>dancefloor</w:t>
        </w:r>
      </w:ins>
      <w:r w:rsidRPr="004764AC">
        <w:rPr>
          <w:rFonts w:ascii="Times New Roman" w:hAnsi="Times New Roman" w:cs="Times New Roman"/>
        </w:rPr>
        <w:t>. Shelley’s “glam-witch” belongs to “the spirit of the wind,” and “her light feet</w:t>
      </w:r>
      <w:r w:rsidR="00416B7F">
        <w:rPr>
          <w:rFonts w:ascii="Times New Roman" w:hAnsi="Times New Roman" w:cs="Times New Roman"/>
        </w:rPr>
        <w:t xml:space="preserve"> </w:t>
      </w:r>
      <w:r w:rsidRPr="004764AC">
        <w:rPr>
          <w:rFonts w:ascii="Times New Roman" w:hAnsi="Times New Roman" w:cs="Times New Roman"/>
        </w:rPr>
        <w:t>/ Past through the peopled haunts of mankind,</w:t>
      </w:r>
      <w:r w:rsidR="00416B7F">
        <w:rPr>
          <w:rFonts w:ascii="Times New Roman" w:hAnsi="Times New Roman" w:cs="Times New Roman"/>
        </w:rPr>
        <w:t xml:space="preserve"> </w:t>
      </w:r>
      <w:r w:rsidRPr="004764AC">
        <w:rPr>
          <w:rFonts w:ascii="Times New Roman" w:hAnsi="Times New Roman" w:cs="Times New Roman"/>
        </w:rPr>
        <w:t>/ Scattering sweet visions</w:t>
      </w:r>
      <w:r w:rsidR="0076114E">
        <w:rPr>
          <w:rFonts w:ascii="Times New Roman" w:hAnsi="Times New Roman" w:cs="Times New Roman"/>
        </w:rPr>
        <w:t>,</w:t>
      </w:r>
      <w:r w:rsidRPr="004764AC">
        <w:rPr>
          <w:rFonts w:ascii="Times New Roman" w:hAnsi="Times New Roman" w:cs="Times New Roman"/>
        </w:rPr>
        <w:t>” bestowing “strange panaceas in a chrystal bowl” “to those she saw most beautiful” and “playing pranks among the cities” (ll. 521, 523</w:t>
      </w:r>
      <w:r w:rsidR="009C54BA">
        <w:rPr>
          <w:rFonts w:ascii="Times New Roman" w:hAnsi="Times New Roman" w:cs="Times New Roman"/>
        </w:rPr>
        <w:t>–</w:t>
      </w:r>
      <w:del w:id="10" w:author="Jessica Tebo" w:date="2022-01-12T16:37:00Z">
        <w:r w:rsidRPr="004764AC" w:rsidDel="00492301">
          <w:rPr>
            <w:rFonts w:ascii="Times New Roman" w:hAnsi="Times New Roman" w:cs="Times New Roman"/>
          </w:rPr>
          <w:delText>2</w:delText>
        </w:r>
      </w:del>
      <w:r w:rsidRPr="004764AC">
        <w:rPr>
          <w:rFonts w:ascii="Times New Roman" w:hAnsi="Times New Roman" w:cs="Times New Roman"/>
        </w:rPr>
        <w:t>4, 594, 593, 665). From the hands of this playful glam-witch “a living Image” “did flow,” the genderqueer “Hermaphroditus,” a “fair Shape,” blessed with “all the grace of both” sexes and adorned with “heaven-</w:t>
      </w:r>
      <w:proofErr w:type="spellStart"/>
      <w:r w:rsidRPr="004764AC">
        <w:rPr>
          <w:rFonts w:ascii="Times New Roman" w:hAnsi="Times New Roman" w:cs="Times New Roman"/>
        </w:rPr>
        <w:t>coloured</w:t>
      </w:r>
      <w:proofErr w:type="spellEnd"/>
      <w:r w:rsidRPr="004764AC">
        <w:rPr>
          <w:rFonts w:ascii="Times New Roman" w:hAnsi="Times New Roman" w:cs="Times New Roman"/>
        </w:rPr>
        <w:t xml:space="preserve"> pinions</w:t>
      </w:r>
      <w:commentRangeStart w:id="11"/>
      <w:r w:rsidRPr="004764AC">
        <w:rPr>
          <w:rFonts w:ascii="Times New Roman" w:hAnsi="Times New Roman" w:cs="Times New Roman"/>
        </w:rPr>
        <w:t xml:space="preserve">,” Shelley’s </w:t>
      </w:r>
      <w:commentRangeEnd w:id="11"/>
      <w:r w:rsidR="00492301">
        <w:rPr>
          <w:rStyle w:val="CommentReference"/>
        </w:rPr>
        <w:commentReference w:id="11"/>
      </w:r>
      <w:r w:rsidRPr="004764AC">
        <w:rPr>
          <w:rFonts w:ascii="Times New Roman" w:hAnsi="Times New Roman" w:cs="Times New Roman"/>
        </w:rPr>
        <w:t>own figural anticipation of the man who fell to earth (ll. 325</w:t>
      </w:r>
      <w:r w:rsidR="009C54BA">
        <w:rPr>
          <w:rFonts w:ascii="Times New Roman" w:hAnsi="Times New Roman" w:cs="Times New Roman"/>
        </w:rPr>
        <w:t>–</w:t>
      </w:r>
      <w:r w:rsidRPr="004764AC">
        <w:rPr>
          <w:rFonts w:ascii="Times New Roman" w:hAnsi="Times New Roman" w:cs="Times New Roman"/>
        </w:rPr>
        <w:t>6, 331, 393, 404).</w:t>
      </w:r>
    </w:p>
    <w:p w14:paraId="13BA1199" w14:textId="67CCBBCF"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But as pleasurable as that mode of interpretive exercise might be, I’m not convinced that British Romanticism offers sufficiently glam examples to make it work in a sustained form. It is more immediately plausible to speak of Bowie and his various cultural and musical “personae” as “performing” the catalogue of postmodernism, specifically in the canonical version elaborated by Fredric Jameson: an emphasis on surfaces and the refusal of notions of depth or interiority, the “flattening” out of temporality, a celebration of style for its own sake, the aesthetics of pastiche, and even a song dedicated to “Andy Warhol,” icon of postmodern art. In fact, Jameson’s principal example of the new mode of multiplied sense experience demanded by the logic of postmodernism is David Bowie in the role of Thomas Jerome Newton, the alien “who watches fifty-seven television screens simultaneously” in Nicolas Roeg’s </w:t>
      </w:r>
      <w:r w:rsidRPr="004764AC">
        <w:rPr>
          <w:rFonts w:ascii="Times New Roman" w:hAnsi="Times New Roman" w:cs="Times New Roman"/>
          <w:i/>
        </w:rPr>
        <w:t xml:space="preserve">The Man Who Fell to </w:t>
      </w:r>
      <w:r w:rsidRPr="004764AC">
        <w:rPr>
          <w:rFonts w:ascii="Times New Roman" w:hAnsi="Times New Roman" w:cs="Times New Roman"/>
          <w:i/>
        </w:rPr>
        <w:lastRenderedPageBreak/>
        <w:t>Earth</w:t>
      </w:r>
      <w:r w:rsidRPr="004764AC">
        <w:rPr>
          <w:rFonts w:ascii="Times New Roman" w:hAnsi="Times New Roman" w:cs="Times New Roman"/>
        </w:rPr>
        <w:t xml:space="preserve"> (1976).</w:t>
      </w:r>
      <w:r w:rsidRPr="004764AC">
        <w:rPr>
          <w:rStyle w:val="EndnoteReference"/>
          <w:rFonts w:ascii="Times New Roman" w:hAnsi="Times New Roman" w:cs="Times New Roman"/>
        </w:rPr>
        <w:endnoteReference w:id="4"/>
      </w:r>
      <w:r w:rsidRPr="004764AC">
        <w:rPr>
          <w:rFonts w:ascii="Times New Roman" w:hAnsi="Times New Roman" w:cs="Times New Roman"/>
        </w:rPr>
        <w:t xml:space="preserve"> Moreover, Jameson identifies </w:t>
      </w:r>
      <w:commentRangeStart w:id="13"/>
      <w:r w:rsidRPr="004764AC">
        <w:rPr>
          <w:rFonts w:ascii="Times New Roman" w:hAnsi="Times New Roman" w:cs="Times New Roman"/>
          <w:i/>
        </w:rPr>
        <w:t>David Bowie</w:t>
      </w:r>
      <w:r w:rsidRPr="004764AC">
        <w:rPr>
          <w:rFonts w:ascii="Times New Roman" w:hAnsi="Times New Roman" w:cs="Times New Roman"/>
        </w:rPr>
        <w:t xml:space="preserve">, the </w:t>
      </w:r>
      <w:r w:rsidRPr="004764AC">
        <w:rPr>
          <w:rFonts w:ascii="Times New Roman" w:hAnsi="Times New Roman" w:cs="Times New Roman"/>
          <w:i/>
        </w:rPr>
        <w:t xml:space="preserve">cinematic image </w:t>
      </w:r>
      <w:r w:rsidRPr="004764AC">
        <w:rPr>
          <w:rFonts w:ascii="Times New Roman" w:hAnsi="Times New Roman" w:cs="Times New Roman"/>
        </w:rPr>
        <w:t xml:space="preserve">and not the </w:t>
      </w:r>
      <w:r w:rsidRPr="004764AC">
        <w:rPr>
          <w:rFonts w:ascii="Times New Roman" w:hAnsi="Times New Roman" w:cs="Times New Roman"/>
          <w:i/>
        </w:rPr>
        <w:t>character</w:t>
      </w:r>
      <w:r w:rsidRPr="004764AC">
        <w:rPr>
          <w:rFonts w:ascii="Times New Roman" w:hAnsi="Times New Roman" w:cs="Times New Roman"/>
        </w:rPr>
        <w:t xml:space="preserve"> </w:t>
      </w:r>
      <w:commentRangeEnd w:id="13"/>
      <w:r w:rsidR="00492301">
        <w:rPr>
          <w:rStyle w:val="CommentReference"/>
        </w:rPr>
        <w:commentReference w:id="13"/>
      </w:r>
      <w:r w:rsidRPr="004764AC">
        <w:rPr>
          <w:rFonts w:ascii="Times New Roman" w:hAnsi="Times New Roman" w:cs="Times New Roman"/>
        </w:rPr>
        <w:t>he plays in the film, as the one what has undergone the “evolutionary mutation” that makes possible this new postmodern mode of multiply simultaneous perception. In this version of the “Bowie effect,” he’s as much a symptom as a paradigm.</w:t>
      </w:r>
    </w:p>
    <w:p w14:paraId="254D8D8E" w14:textId="54E45672"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If postmodern Bowie is the most obvious for his exemplification of what Jameson calls the “cultural logic of late capitalism,” in terms of “elective affinities</w:t>
      </w:r>
      <w:ins w:id="14" w:author="Jessica Tebo" w:date="2022-01-13T08:13:00Z">
        <w:r w:rsidR="00492301">
          <w:rPr>
            <w:rFonts w:ascii="Times New Roman" w:hAnsi="Times New Roman" w:cs="Times New Roman"/>
          </w:rPr>
          <w:t>,</w:t>
        </w:r>
      </w:ins>
      <w:r w:rsidRPr="004764AC">
        <w:rPr>
          <w:rFonts w:ascii="Times New Roman" w:hAnsi="Times New Roman" w:cs="Times New Roman"/>
        </w:rPr>
        <w:t>” the critical and theatrical modernisms of Brecht,</w:t>
      </w:r>
      <w:r w:rsidR="00B76F22">
        <w:rPr>
          <w:rFonts w:ascii="Times New Roman" w:hAnsi="Times New Roman" w:cs="Times New Roman"/>
        </w:rPr>
        <w:t xml:space="preserve"> </w:t>
      </w:r>
      <w:r w:rsidRPr="004764AC">
        <w:rPr>
          <w:rFonts w:ascii="Times New Roman" w:hAnsi="Times New Roman" w:cs="Times New Roman"/>
        </w:rPr>
        <w:t xml:space="preserve">Weill, Genet, and Brel are far more crucial to Bowie’s own aesthetic project. In 1982, Bowie reprised the title role of </w:t>
      </w:r>
      <w:r w:rsidRPr="004764AC">
        <w:rPr>
          <w:rFonts w:ascii="Times New Roman" w:hAnsi="Times New Roman" w:cs="Times New Roman"/>
          <w:i/>
        </w:rPr>
        <w:t>Baal</w:t>
      </w:r>
      <w:r w:rsidRPr="004764AC">
        <w:rPr>
          <w:rFonts w:ascii="Times New Roman" w:hAnsi="Times New Roman" w:cs="Times New Roman"/>
        </w:rPr>
        <w:t>,</w:t>
      </w:r>
      <w:r w:rsidRPr="004764AC">
        <w:rPr>
          <w:rFonts w:ascii="Times New Roman" w:hAnsi="Times New Roman" w:cs="Times New Roman"/>
          <w:i/>
        </w:rPr>
        <w:t xml:space="preserve"> </w:t>
      </w:r>
      <w:r w:rsidR="00B76F22">
        <w:rPr>
          <w:rFonts w:ascii="Times New Roman" w:hAnsi="Times New Roman" w:cs="Times New Roman"/>
          <w:iCs/>
        </w:rPr>
        <w:t xml:space="preserve">Bertolt </w:t>
      </w:r>
      <w:r w:rsidRPr="004764AC">
        <w:rPr>
          <w:rFonts w:ascii="Times New Roman" w:hAnsi="Times New Roman" w:cs="Times New Roman"/>
        </w:rPr>
        <w:t xml:space="preserve">Brecht’s first play; Bowie’s version of “Alabama Song” became a staple of his live performances; and the influence of Kurt Weill is audible in many of his songs, perhaps most distinctly in the chorus of “Velvet Goldmine” (1971). “Jean Genie” is a fierce homage to Jean Genet; and Bowie’s versions of </w:t>
      </w:r>
      <w:r w:rsidR="00BD21DD">
        <w:rPr>
          <w:rFonts w:ascii="Times New Roman" w:hAnsi="Times New Roman" w:cs="Times New Roman"/>
        </w:rPr>
        <w:t xml:space="preserve">Jacques </w:t>
      </w:r>
      <w:r w:rsidRPr="004764AC">
        <w:rPr>
          <w:rFonts w:ascii="Times New Roman" w:hAnsi="Times New Roman" w:cs="Times New Roman"/>
        </w:rPr>
        <w:t xml:space="preserve">Brel’s “Port of Amsterdam” and “My Death” became signature covers during a long stretch of his live performances. Bowie’s own performative affect and </w:t>
      </w:r>
      <w:proofErr w:type="spellStart"/>
      <w:r w:rsidRPr="004764AC">
        <w:rPr>
          <w:rFonts w:ascii="Times New Roman" w:hAnsi="Times New Roman" w:cs="Times New Roman"/>
        </w:rPr>
        <w:t>stagings</w:t>
      </w:r>
      <w:proofErr w:type="spellEnd"/>
      <w:r w:rsidR="009D7A3E">
        <w:rPr>
          <w:rFonts w:ascii="Times New Roman" w:hAnsi="Times New Roman" w:cs="Times New Roman"/>
        </w:rPr>
        <w:t>—</w:t>
      </w:r>
      <w:r w:rsidRPr="004764AC">
        <w:rPr>
          <w:rFonts w:ascii="Times New Roman" w:hAnsi="Times New Roman" w:cs="Times New Roman"/>
        </w:rPr>
        <w:t xml:space="preserve">at least until the disappointing bluesy authenticity of </w:t>
      </w:r>
      <w:r w:rsidRPr="004764AC">
        <w:rPr>
          <w:rFonts w:ascii="Times New Roman" w:hAnsi="Times New Roman" w:cs="Times New Roman"/>
          <w:i/>
        </w:rPr>
        <w:t>Let’s Dance</w:t>
      </w:r>
      <w:r w:rsidRPr="004764AC">
        <w:rPr>
          <w:rFonts w:ascii="Times New Roman" w:hAnsi="Times New Roman" w:cs="Times New Roman"/>
        </w:rPr>
        <w:t xml:space="preserve"> (1983)</w:t>
      </w:r>
      <w:r w:rsidR="009D7A3E">
        <w:rPr>
          <w:rFonts w:ascii="Times New Roman" w:hAnsi="Times New Roman" w:cs="Times New Roman"/>
        </w:rPr>
        <w:t>—</w:t>
      </w:r>
      <w:r w:rsidRPr="004764AC">
        <w:rPr>
          <w:rFonts w:ascii="Times New Roman" w:hAnsi="Times New Roman" w:cs="Times New Roman"/>
        </w:rPr>
        <w:t xml:space="preserve">are perhaps the most paradigmatic example in pop music of Modernism’s “alienation effect,” a reiterated thematization of the </w:t>
      </w:r>
      <w:r w:rsidRPr="004764AC">
        <w:rPr>
          <w:rFonts w:ascii="Times New Roman" w:hAnsi="Times New Roman" w:cs="Times New Roman"/>
          <w:i/>
        </w:rPr>
        <w:t>Verfremdungseffekt.</w:t>
      </w:r>
      <w:r w:rsidRPr="004764AC">
        <w:rPr>
          <w:rFonts w:ascii="Times New Roman" w:hAnsi="Times New Roman" w:cs="Times New Roman"/>
        </w:rPr>
        <w:t xml:space="preserve"> There is certainly nothing comparable for Bowie in British Romanticism to this vital curatorial reclamation of European modernism. From my perspective, discerning Romanticism’s relationship with David Bowie demands something other than a logic of exemplification or aesthetic allusions. It demands an oblique strategy, one that reorients Romanticism according to Oscar Wilde.</w:t>
      </w:r>
    </w:p>
    <w:p w14:paraId="681B5EE5" w14:textId="48B6EC7D"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It is fair to say that for many of the stops on Wilde’s 1882 North American lecture tour he was regarded by his audiences as something of a “space oddity,” his aestheticism serving as a punchline for the accompanying Gilbert and Sullivan musical </w:t>
      </w:r>
      <w:r w:rsidRPr="004764AC">
        <w:rPr>
          <w:rFonts w:ascii="Times New Roman" w:hAnsi="Times New Roman" w:cs="Times New Roman"/>
          <w:i/>
        </w:rPr>
        <w:t>Patience</w:t>
      </w:r>
      <w:r w:rsidRPr="004764AC">
        <w:rPr>
          <w:rFonts w:ascii="Times New Roman" w:hAnsi="Times New Roman" w:cs="Times New Roman"/>
        </w:rPr>
        <w:t xml:space="preserve"> whose protagonist, </w:t>
      </w:r>
      <w:r w:rsidRPr="004764AC">
        <w:rPr>
          <w:rFonts w:ascii="Times New Roman" w:hAnsi="Times New Roman" w:cs="Times New Roman"/>
        </w:rPr>
        <w:lastRenderedPageBreak/>
        <w:t>Bunthorne, was taken to be a parody of the tall, young Irish dandy, preacher of art and beauty. At the age of twenty-eight, Wilde undertook this lecture tour long before he had written the plays, dialogues, and novel that established his extraordinary position in British culture. On his American Tour, Wilde not only lectured in the cosmopolitan centers of New York, Boston, and San Francisco, but America’s aesthetic hinterlands: Topeka, Dubuque, Leadville, Galveston, Ogden. Newspaper accounts of his visits convey the sense of an alien aesthete preaching his unknown pleasures to these provincial audiences.</w:t>
      </w:r>
      <w:r w:rsidRPr="004764AC">
        <w:rPr>
          <w:rStyle w:val="EndnoteReference"/>
          <w:rFonts w:ascii="Times New Roman" w:hAnsi="Times New Roman" w:cs="Times New Roman"/>
        </w:rPr>
        <w:endnoteReference w:id="5"/>
      </w:r>
      <w:r w:rsidRPr="004764AC">
        <w:rPr>
          <w:rFonts w:ascii="Times New Roman" w:hAnsi="Times New Roman" w:cs="Times New Roman"/>
        </w:rPr>
        <w:t xml:space="preserve"> And somewhere along the way, Oscar Wilde became a pop star.</w:t>
      </w:r>
    </w:p>
    <w:p w14:paraId="0F543871" w14:textId="7921EC00" w:rsidR="00492301" w:rsidRDefault="00F01838" w:rsidP="009071F1">
      <w:pPr>
        <w:spacing w:line="480" w:lineRule="auto"/>
        <w:rPr>
          <w:rFonts w:ascii="Times New Roman" w:hAnsi="Times New Roman" w:cs="Times New Roman"/>
        </w:rPr>
      </w:pPr>
      <w:r w:rsidRPr="004764AC">
        <w:rPr>
          <w:rFonts w:ascii="Times New Roman" w:hAnsi="Times New Roman" w:cs="Times New Roman"/>
        </w:rPr>
        <w:tab/>
        <w:t>The tour’s inaugural lecture was delivered in New York and its title</w:t>
      </w:r>
      <w:proofErr w:type="gramStart"/>
      <w:r w:rsidR="009D7A3E">
        <w:rPr>
          <w:rFonts w:ascii="Times New Roman" w:hAnsi="Times New Roman" w:cs="Times New Roman"/>
        </w:rPr>
        <w:t>—</w:t>
      </w:r>
      <w:r w:rsidRPr="004764AC">
        <w:rPr>
          <w:rFonts w:ascii="Times New Roman" w:hAnsi="Times New Roman" w:cs="Times New Roman"/>
        </w:rPr>
        <w:t>“</w:t>
      </w:r>
      <w:proofErr w:type="gramEnd"/>
      <w:r w:rsidRPr="004764AC">
        <w:rPr>
          <w:rFonts w:ascii="Times New Roman" w:hAnsi="Times New Roman" w:cs="Times New Roman"/>
        </w:rPr>
        <w:t>The English Renaissance of Art”</w:t>
      </w:r>
      <w:r w:rsidR="009D7A3E">
        <w:rPr>
          <w:rFonts w:ascii="Times New Roman" w:hAnsi="Times New Roman" w:cs="Times New Roman"/>
        </w:rPr>
        <w:t>—</w:t>
      </w:r>
      <w:r w:rsidRPr="004764AC">
        <w:rPr>
          <w:rFonts w:ascii="Times New Roman" w:hAnsi="Times New Roman" w:cs="Times New Roman"/>
        </w:rPr>
        <w:t>refers not to the flowering of literature and culture in early modern England but to what Wilde claimed as “our romantic movement</w:t>
      </w:r>
      <w:commentRangeStart w:id="15"/>
      <w:r w:rsidRPr="004764AC">
        <w:rPr>
          <w:rFonts w:ascii="Times New Roman" w:hAnsi="Times New Roman" w:cs="Times New Roman"/>
        </w:rPr>
        <w:t>,”</w:t>
      </w:r>
      <w:commentRangeEnd w:id="15"/>
      <w:r w:rsidR="00492301">
        <w:rPr>
          <w:rStyle w:val="CommentReference"/>
        </w:rPr>
        <w:commentReference w:id="15"/>
      </w:r>
      <w:r w:rsidRPr="004764AC">
        <w:rPr>
          <w:rFonts w:ascii="Times New Roman" w:hAnsi="Times New Roman" w:cs="Times New Roman"/>
        </w:rPr>
        <w:t xml:space="preserve"> an open-ended aestheticist current of Romanticism that dispenses with Wordsworth and Coleridge and runs instead from Keats and Shelley through Walter Pater, Dante Rossetti, and himself. Most importantly, Wilde’s conception of “our romantic movement” does not have a terminus: it is available to any future artists who feel themselves hailed as one of “ours.” Wilde’s Romanticism is not confined to a historical period, nor is it bound to the most prominent themes of the period</w:t>
      </w:r>
      <w:commentRangeStart w:id="16"/>
      <w:r w:rsidRPr="004764AC">
        <w:rPr>
          <w:rFonts w:ascii="Times New Roman" w:hAnsi="Times New Roman" w:cs="Times New Roman"/>
        </w:rPr>
        <w:t>. For Wilde Romanticism is defined by its “most vital tendencies”: “the two most vital tendencies of the nineteenth century</w:t>
      </w:r>
      <w:r w:rsidR="009D7A3E">
        <w:rPr>
          <w:rFonts w:ascii="Times New Roman" w:hAnsi="Times New Roman" w:cs="Times New Roman"/>
        </w:rPr>
        <w:t>—</w:t>
      </w:r>
      <w:r w:rsidRPr="004764AC">
        <w:rPr>
          <w:rFonts w:ascii="Times New Roman" w:hAnsi="Times New Roman" w:cs="Times New Roman"/>
        </w:rPr>
        <w:t>the democratic and pantheistic tendency and the tendency to value life for the sake of art</w:t>
      </w:r>
      <w:r w:rsidR="009D7A3E">
        <w:rPr>
          <w:rFonts w:ascii="Times New Roman" w:hAnsi="Times New Roman" w:cs="Times New Roman"/>
        </w:rPr>
        <w:t>—</w:t>
      </w:r>
      <w:commentRangeStart w:id="17"/>
      <w:r w:rsidRPr="004764AC">
        <w:rPr>
          <w:rFonts w:ascii="Times New Roman" w:hAnsi="Times New Roman" w:cs="Times New Roman"/>
        </w:rPr>
        <w:t xml:space="preserve">found their most complete </w:t>
      </w:r>
      <w:commentRangeEnd w:id="17"/>
      <w:r w:rsidR="00492301">
        <w:rPr>
          <w:rStyle w:val="CommentReference"/>
        </w:rPr>
        <w:commentReference w:id="17"/>
      </w:r>
      <w:r w:rsidRPr="004764AC">
        <w:rPr>
          <w:rFonts w:ascii="Times New Roman" w:hAnsi="Times New Roman" w:cs="Times New Roman"/>
        </w:rPr>
        <w:t>and perfect utterance in the poetry of Shelley and Keats, who to the blind eyes of their own time, seemed to be as wanderers in the wilderness, preachers of vague or unreal things” (259)</w:t>
      </w:r>
      <w:commentRangeEnd w:id="16"/>
      <w:r w:rsidR="00492301">
        <w:rPr>
          <w:rStyle w:val="CommentReference"/>
        </w:rPr>
        <w:commentReference w:id="16"/>
      </w:r>
      <w:r w:rsidRPr="004764AC">
        <w:rPr>
          <w:rFonts w:ascii="Times New Roman" w:hAnsi="Times New Roman" w:cs="Times New Roman"/>
        </w:rPr>
        <w:t>.</w:t>
      </w:r>
      <w:r w:rsidRPr="004764AC">
        <w:rPr>
          <w:rStyle w:val="EndnoteReference"/>
          <w:rFonts w:ascii="Times New Roman" w:hAnsi="Times New Roman" w:cs="Times New Roman"/>
        </w:rPr>
        <w:endnoteReference w:id="6"/>
      </w:r>
      <w:r w:rsidRPr="004764AC">
        <w:rPr>
          <w:rFonts w:ascii="Times New Roman" w:hAnsi="Times New Roman" w:cs="Times New Roman"/>
        </w:rPr>
        <w:t xml:space="preserve"> With this assessment, Wilde is espousing a Paterian principle: literature and culture are valued precisely for their “most vital tendencies,” a vitality that exists in spite of “the blind eyes of their own time</w:t>
      </w:r>
      <w:ins w:id="18" w:author="Jessica Tebo" w:date="2022-01-17T09:30:00Z">
        <w:r w:rsidR="00492301">
          <w:rPr>
            <w:rFonts w:ascii="Times New Roman" w:hAnsi="Times New Roman" w:cs="Times New Roman"/>
          </w:rPr>
          <w:t>.</w:t>
        </w:r>
      </w:ins>
      <w:r w:rsidRPr="004764AC">
        <w:rPr>
          <w:rFonts w:ascii="Times New Roman" w:hAnsi="Times New Roman" w:cs="Times New Roman"/>
        </w:rPr>
        <w:t>”</w:t>
      </w:r>
      <w:r w:rsidRPr="004764AC">
        <w:rPr>
          <w:rStyle w:val="EndnoteReference"/>
          <w:rFonts w:ascii="Times New Roman" w:hAnsi="Times New Roman" w:cs="Times New Roman"/>
        </w:rPr>
        <w:endnoteReference w:id="7"/>
      </w:r>
      <w:r w:rsidRPr="004764AC">
        <w:rPr>
          <w:rFonts w:ascii="Times New Roman" w:hAnsi="Times New Roman" w:cs="Times New Roman"/>
        </w:rPr>
        <w:t xml:space="preserve"> For Wilde, “our romantic movement” is </w:t>
      </w:r>
      <w:r w:rsidRPr="004764AC">
        <w:rPr>
          <w:rFonts w:ascii="Times New Roman" w:hAnsi="Times New Roman" w:cs="Times New Roman"/>
        </w:rPr>
        <w:lastRenderedPageBreak/>
        <w:t xml:space="preserve">never what Raymond Williams calls the “the cultural </w:t>
      </w:r>
      <w:r w:rsidRPr="004764AC">
        <w:rPr>
          <w:rFonts w:ascii="Times New Roman" w:hAnsi="Times New Roman" w:cs="Times New Roman"/>
          <w:i/>
        </w:rPr>
        <w:t>dominant</w:t>
      </w:r>
      <w:r w:rsidRPr="004764AC">
        <w:rPr>
          <w:rFonts w:ascii="Times New Roman" w:hAnsi="Times New Roman" w:cs="Times New Roman"/>
        </w:rPr>
        <w:t xml:space="preserve">,” but always a subterranean “current” that is counter-hegemonic and, </w:t>
      </w:r>
      <w:commentRangeStart w:id="19"/>
      <w:r w:rsidRPr="004764AC">
        <w:rPr>
          <w:rFonts w:ascii="Times New Roman" w:hAnsi="Times New Roman" w:cs="Times New Roman"/>
        </w:rPr>
        <w:t>in ways that remain in need of elaboration</w:t>
      </w:r>
      <w:commentRangeEnd w:id="19"/>
      <w:r w:rsidR="00492301">
        <w:rPr>
          <w:rStyle w:val="CommentReference"/>
        </w:rPr>
        <w:commentReference w:id="19"/>
      </w:r>
      <w:r w:rsidRPr="004764AC">
        <w:rPr>
          <w:rFonts w:ascii="Times New Roman" w:hAnsi="Times New Roman" w:cs="Times New Roman"/>
        </w:rPr>
        <w:t xml:space="preserve">, </w:t>
      </w:r>
      <w:r w:rsidRPr="004764AC">
        <w:rPr>
          <w:rFonts w:ascii="Times New Roman" w:hAnsi="Times New Roman" w:cs="Times New Roman"/>
          <w:i/>
        </w:rPr>
        <w:t>queer</w:t>
      </w:r>
      <w:r w:rsidRPr="004764AC">
        <w:rPr>
          <w:rFonts w:ascii="Times New Roman" w:hAnsi="Times New Roman" w:cs="Times New Roman"/>
        </w:rPr>
        <w:t>.</w:t>
      </w:r>
      <w:r w:rsidRPr="004764AC">
        <w:rPr>
          <w:rStyle w:val="EndnoteReference"/>
          <w:rFonts w:ascii="Times New Roman" w:hAnsi="Times New Roman" w:cs="Times New Roman"/>
        </w:rPr>
        <w:endnoteReference w:id="8"/>
      </w:r>
      <w:r w:rsidRPr="004764AC">
        <w:rPr>
          <w:rFonts w:ascii="Times New Roman" w:hAnsi="Times New Roman" w:cs="Times New Roman"/>
        </w:rPr>
        <w:t xml:space="preserve"> This is where we can find Bowie’s Romanticism and Romanticism’s Bowie, in these queer and oblique strategies which come about by way of a set of relays: Shelley and Keats, Pater and Wilde, Benjamin and Bowie.</w:t>
      </w:r>
    </w:p>
    <w:p w14:paraId="32C49E19" w14:textId="328ABBD2"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For Walter Benjamin, the truth of history was not its chronology or causality but precisely such a set of relays. His most compelling historical model was the stellar constellation, images beheld with connections that are less causal than affective: shared radiances, activated currencies, tokens bestowed. What registers as an </w:t>
      </w:r>
      <w:r w:rsidRPr="004764AC">
        <w:rPr>
          <w:rFonts w:ascii="Times New Roman" w:hAnsi="Times New Roman" w:cs="Times New Roman"/>
          <w:i/>
        </w:rPr>
        <w:t xml:space="preserve">event </w:t>
      </w:r>
      <w:r w:rsidRPr="004764AC">
        <w:rPr>
          <w:rFonts w:ascii="Times New Roman" w:hAnsi="Times New Roman" w:cs="Times New Roman"/>
        </w:rPr>
        <w:t xml:space="preserve">for Benjamin is not the historical occurrence, not the </w:t>
      </w:r>
      <w:r w:rsidRPr="004764AC">
        <w:rPr>
          <w:rFonts w:ascii="Times New Roman" w:hAnsi="Times New Roman" w:cs="Times New Roman"/>
          <w:i/>
        </w:rPr>
        <w:t>what</w:t>
      </w:r>
      <w:r w:rsidRPr="004764AC">
        <w:rPr>
          <w:rFonts w:ascii="Times New Roman" w:hAnsi="Times New Roman" w:cs="Times New Roman"/>
        </w:rPr>
        <w:t xml:space="preserve"> that happened but the </w:t>
      </w:r>
      <w:r w:rsidRPr="004764AC">
        <w:rPr>
          <w:rFonts w:ascii="Times New Roman" w:hAnsi="Times New Roman" w:cs="Times New Roman"/>
          <w:i/>
        </w:rPr>
        <w:t>image</w:t>
      </w:r>
      <w:r w:rsidRPr="004764AC">
        <w:rPr>
          <w:rFonts w:ascii="Times New Roman" w:hAnsi="Times New Roman" w:cs="Times New Roman"/>
        </w:rPr>
        <w:t xml:space="preserve"> [</w:t>
      </w:r>
      <w:r w:rsidRPr="004764AC">
        <w:rPr>
          <w:rFonts w:ascii="Times New Roman" w:hAnsi="Times New Roman" w:cs="Times New Roman"/>
          <w:i/>
        </w:rPr>
        <w:t>bild</w:t>
      </w:r>
      <w:r w:rsidRPr="004764AC">
        <w:rPr>
          <w:rFonts w:ascii="Times New Roman" w:hAnsi="Times New Roman" w:cs="Times New Roman"/>
        </w:rPr>
        <w:t>] projected from the past that may</w:t>
      </w:r>
      <w:r w:rsidR="009D7A3E">
        <w:rPr>
          <w:rFonts w:ascii="Times New Roman" w:hAnsi="Times New Roman" w:cs="Times New Roman"/>
        </w:rPr>
        <w:t>—</w:t>
      </w:r>
      <w:r w:rsidRPr="004764AC">
        <w:rPr>
          <w:rFonts w:ascii="Times New Roman" w:hAnsi="Times New Roman" w:cs="Times New Roman"/>
        </w:rPr>
        <w:t>or may not</w:t>
      </w:r>
      <w:r w:rsidR="009D7A3E">
        <w:rPr>
          <w:rFonts w:ascii="Times New Roman" w:hAnsi="Times New Roman" w:cs="Times New Roman"/>
        </w:rPr>
        <w:t>—</w:t>
      </w:r>
      <w:r w:rsidRPr="004764AC">
        <w:rPr>
          <w:rFonts w:ascii="Times New Roman" w:hAnsi="Times New Roman" w:cs="Times New Roman"/>
        </w:rPr>
        <w:t xml:space="preserve">be “caught” as it passes through the “sky of history,” most notably when we are presented with shifting constellations in the firmament at night. “The true image of the past flits by,” writes Benjamin in the fifth thesis: “the past can be seized as an image that flashes up </w:t>
      </w:r>
      <w:proofErr w:type="gramStart"/>
      <w:r w:rsidRPr="004764AC">
        <w:rPr>
          <w:rFonts w:ascii="Times New Roman" w:hAnsi="Times New Roman" w:cs="Times New Roman"/>
        </w:rPr>
        <w:t>at the moment</w:t>
      </w:r>
      <w:proofErr w:type="gramEnd"/>
      <w:r w:rsidRPr="004764AC">
        <w:rPr>
          <w:rFonts w:ascii="Times New Roman" w:hAnsi="Times New Roman" w:cs="Times New Roman"/>
        </w:rPr>
        <w:t xml:space="preserve"> of its recognizability, and is never seen again” (390).</w:t>
      </w:r>
      <w:r w:rsidRPr="004764AC">
        <w:rPr>
          <w:rFonts w:ascii="Times New Roman" w:hAnsi="Times New Roman" w:cs="Times New Roman"/>
          <w:vertAlign w:val="superscript"/>
        </w:rPr>
        <w:endnoteReference w:id="9"/>
      </w:r>
      <w:r w:rsidRPr="004764AC">
        <w:rPr>
          <w:rFonts w:ascii="Times New Roman" w:hAnsi="Times New Roman" w:cs="Times New Roman"/>
        </w:rPr>
        <w:t xml:space="preserve"> </w:t>
      </w:r>
      <w:commentRangeStart w:id="20"/>
      <w:r w:rsidRPr="004764AC">
        <w:rPr>
          <w:rFonts w:ascii="Times New Roman" w:hAnsi="Times New Roman" w:cs="Times New Roman"/>
        </w:rPr>
        <w:t xml:space="preserve">For the Benjamin of the theses, the </w:t>
      </w:r>
      <w:r w:rsidRPr="004764AC">
        <w:rPr>
          <w:rFonts w:ascii="Times New Roman" w:hAnsi="Times New Roman" w:cs="Times New Roman"/>
          <w:i/>
        </w:rPr>
        <w:t>truth</w:t>
      </w:r>
      <w:r w:rsidRPr="004764AC">
        <w:rPr>
          <w:rFonts w:ascii="Times New Roman" w:hAnsi="Times New Roman" w:cs="Times New Roman"/>
        </w:rPr>
        <w:t xml:space="preserve"> of history is its status as an image: fragile, transient, fugitive. </w:t>
      </w:r>
      <w:commentRangeEnd w:id="20"/>
      <w:r w:rsidR="00492301">
        <w:rPr>
          <w:rStyle w:val="CommentReference"/>
        </w:rPr>
        <w:commentReference w:id="20"/>
      </w:r>
      <w:r w:rsidRPr="004764AC">
        <w:rPr>
          <w:rFonts w:ascii="Times New Roman" w:hAnsi="Times New Roman" w:cs="Times New Roman"/>
        </w:rPr>
        <w:t xml:space="preserve">The </w:t>
      </w:r>
      <w:proofErr w:type="spellStart"/>
      <w:r w:rsidRPr="004764AC">
        <w:rPr>
          <w:rFonts w:ascii="Times New Roman" w:hAnsi="Times New Roman" w:cs="Times New Roman"/>
        </w:rPr>
        <w:t>Benjaminian</w:t>
      </w:r>
      <w:proofErr w:type="spellEnd"/>
      <w:r w:rsidRPr="004764AC">
        <w:rPr>
          <w:rFonts w:ascii="Times New Roman" w:hAnsi="Times New Roman" w:cs="Times New Roman"/>
        </w:rPr>
        <w:t xml:space="preserve"> historian is one who “ceases to tell the sequence of events like beads of a rosary” and resists the poverty of historicism’s directive to “establish a causal nexus” among consecutive events and its prescription to tell the past “as it really was” (397). For Benjamin, the truth of history is not its sequential narrative but its composition as images that coalesce in a constellation, connecting cultural phenomena that might be separated by epochs. The task of the cultural historian, according to Benjamin, is to seize those “flitting” images as they “flash” first by recognizing oneself </w:t>
      </w:r>
      <w:r w:rsidRPr="004764AC">
        <w:rPr>
          <w:rFonts w:ascii="Times New Roman" w:hAnsi="Times New Roman" w:cs="Times New Roman"/>
          <w:i/>
        </w:rPr>
        <w:t>as seized by them</w:t>
      </w:r>
      <w:r w:rsidRPr="004764AC">
        <w:rPr>
          <w:rFonts w:ascii="Times New Roman" w:hAnsi="Times New Roman" w:cs="Times New Roman"/>
        </w:rPr>
        <w:t xml:space="preserve"> and then learning to behold the constellations these images form, often under disparate historical conditions. This is how I hope to position myself in order to seize and </w:t>
      </w:r>
      <w:r w:rsidRPr="004764AC">
        <w:rPr>
          <w:rFonts w:ascii="Times New Roman" w:hAnsi="Times New Roman" w:cs="Times New Roman"/>
        </w:rPr>
        <w:lastRenderedPageBreak/>
        <w:t>release</w:t>
      </w:r>
      <w:r w:rsidR="009D7A3E">
        <w:rPr>
          <w:rFonts w:ascii="Times New Roman" w:hAnsi="Times New Roman" w:cs="Times New Roman"/>
        </w:rPr>
        <w:t>—</w:t>
      </w:r>
      <w:r w:rsidRPr="004764AC">
        <w:rPr>
          <w:rFonts w:ascii="Times New Roman" w:hAnsi="Times New Roman" w:cs="Times New Roman"/>
        </w:rPr>
        <w:t xml:space="preserve">in other words, to </w:t>
      </w:r>
      <w:r w:rsidRPr="004764AC">
        <w:rPr>
          <w:rFonts w:ascii="Times New Roman" w:hAnsi="Times New Roman" w:cs="Times New Roman"/>
          <w:i/>
        </w:rPr>
        <w:t>redeem</w:t>
      </w:r>
      <w:r w:rsidR="009D7A3E">
        <w:rPr>
          <w:rFonts w:ascii="Times New Roman" w:hAnsi="Times New Roman" w:cs="Times New Roman"/>
        </w:rPr>
        <w:t>—</w:t>
      </w:r>
      <w:r w:rsidRPr="004764AC">
        <w:rPr>
          <w:rFonts w:ascii="Times New Roman" w:hAnsi="Times New Roman" w:cs="Times New Roman"/>
        </w:rPr>
        <w:t>the Bowie-image for the constellation we call Romanticism.</w:t>
      </w:r>
      <w:r w:rsidRPr="004764AC">
        <w:rPr>
          <w:rStyle w:val="EndnoteReference"/>
          <w:rFonts w:ascii="Times New Roman" w:hAnsi="Times New Roman" w:cs="Times New Roman"/>
        </w:rPr>
        <w:endnoteReference w:id="10"/>
      </w:r>
    </w:p>
    <w:p w14:paraId="7A4B9233" w14:textId="77777777" w:rsidR="00F01838" w:rsidRPr="004764AC" w:rsidRDefault="00F01838" w:rsidP="009071F1">
      <w:pPr>
        <w:spacing w:line="480" w:lineRule="auto"/>
        <w:rPr>
          <w:rFonts w:ascii="Times New Roman" w:hAnsi="Times New Roman" w:cs="Times New Roman"/>
        </w:rPr>
      </w:pPr>
    </w:p>
    <w:p w14:paraId="595ACC24" w14:textId="541E96BA" w:rsidR="00F01838" w:rsidRPr="004764AC" w:rsidRDefault="00F01838" w:rsidP="009071F1">
      <w:pPr>
        <w:spacing w:line="480" w:lineRule="auto"/>
        <w:rPr>
          <w:rFonts w:ascii="Times New Roman" w:hAnsi="Times New Roman" w:cs="Times New Roman"/>
          <w:b/>
        </w:rPr>
      </w:pPr>
      <w:r w:rsidRPr="004764AC">
        <w:rPr>
          <w:rFonts w:ascii="Times New Roman" w:hAnsi="Times New Roman" w:cs="Times New Roman"/>
          <w:b/>
        </w:rPr>
        <w:t>“singled out for a great gift”: the Bowie-image</w:t>
      </w:r>
    </w:p>
    <w:p w14:paraId="0C45F462" w14:textId="77777777" w:rsidR="00827A86" w:rsidRDefault="00827A86" w:rsidP="009071F1">
      <w:pPr>
        <w:spacing w:line="480" w:lineRule="auto"/>
        <w:rPr>
          <w:rFonts w:ascii="Times New Roman" w:hAnsi="Times New Roman" w:cs="Times New Roman"/>
        </w:rPr>
      </w:pPr>
    </w:p>
    <w:p w14:paraId="0609A42D" w14:textId="5170631A"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What fans of Bowie often call his various “personae”</w:t>
      </w:r>
      <w:r w:rsidR="009D7A3E">
        <w:rPr>
          <w:rFonts w:ascii="Times New Roman" w:hAnsi="Times New Roman" w:cs="Times New Roman"/>
        </w:rPr>
        <w:t>—</w:t>
      </w:r>
      <w:r w:rsidRPr="004764AC">
        <w:rPr>
          <w:rFonts w:ascii="Times New Roman" w:hAnsi="Times New Roman" w:cs="Times New Roman"/>
        </w:rPr>
        <w:t>Major Tom, Ziggy Stardust, Aladdin Sane, The Thin White Duke, etc.</w:t>
      </w:r>
      <w:r w:rsidR="009D7A3E">
        <w:rPr>
          <w:rFonts w:ascii="Times New Roman" w:hAnsi="Times New Roman" w:cs="Times New Roman"/>
        </w:rPr>
        <w:t>—</w:t>
      </w:r>
      <w:r w:rsidRPr="004764AC">
        <w:rPr>
          <w:rFonts w:ascii="Times New Roman" w:hAnsi="Times New Roman" w:cs="Times New Roman"/>
        </w:rPr>
        <w:t xml:space="preserve">I prefer to call his images: those that he fashioned in songs and performance as well as those that fashioned him to his audiences. The Bowie-Image flickers in a Benjaminian “constellation” that relays us from the glittering Romanticism of Shelley and Keats to Pater and Wilde, all by way of Todd Haynes. Therefore, the text I regard as the “alpha star” of this constellation is not a song or performance by Bowie. It is Haynes’s 1998 film which takes its title </w:t>
      </w:r>
      <w:commentRangeStart w:id="21"/>
      <w:r w:rsidRPr="004764AC">
        <w:rPr>
          <w:rFonts w:ascii="Times New Roman" w:hAnsi="Times New Roman" w:cs="Times New Roman"/>
        </w:rPr>
        <w:t>from a Bowie B-side</w:t>
      </w:r>
      <w:commentRangeEnd w:id="21"/>
      <w:r w:rsidR="00492301">
        <w:rPr>
          <w:rStyle w:val="CommentReference"/>
        </w:rPr>
        <w:commentReference w:id="21"/>
      </w:r>
      <w:r w:rsidRPr="004764AC">
        <w:rPr>
          <w:rFonts w:ascii="Times New Roman" w:hAnsi="Times New Roman" w:cs="Times New Roman"/>
        </w:rPr>
        <w:t xml:space="preserve">. </w:t>
      </w:r>
      <w:r w:rsidRPr="004764AC">
        <w:rPr>
          <w:rFonts w:ascii="Times New Roman" w:hAnsi="Times New Roman" w:cs="Times New Roman"/>
          <w:i/>
        </w:rPr>
        <w:t>Velvet Goldmine</w:t>
      </w:r>
      <w:r w:rsidRPr="004764AC">
        <w:rPr>
          <w:rFonts w:ascii="Times New Roman" w:hAnsi="Times New Roman" w:cs="Times New Roman"/>
        </w:rPr>
        <w:t xml:space="preserve"> is an ambitious and delirious film about a fictitious episode in 1970s British glam rock, a film in which Bowie is and is “not there”: never named as such</w:t>
      </w:r>
      <w:commentRangeStart w:id="22"/>
      <w:r w:rsidRPr="004764AC">
        <w:rPr>
          <w:rFonts w:ascii="Times New Roman" w:hAnsi="Times New Roman" w:cs="Times New Roman"/>
        </w:rPr>
        <w:t xml:space="preserve">, the </w:t>
      </w:r>
      <w:commentRangeEnd w:id="22"/>
      <w:r w:rsidR="00492301">
        <w:rPr>
          <w:rStyle w:val="CommentReference"/>
        </w:rPr>
        <w:commentReference w:id="22"/>
      </w:r>
      <w:r w:rsidRPr="004764AC">
        <w:rPr>
          <w:rFonts w:ascii="Times New Roman" w:hAnsi="Times New Roman" w:cs="Times New Roman"/>
        </w:rPr>
        <w:t>singer in his Ziggy days is conjured and “imaged” in the figure of Brian Slade, whose career we follow from the end of the 60s through the glam and glitter period until the “staged” assassination</w:t>
      </w:r>
      <w:ins w:id="23" w:author="Jessica Tebo" w:date="2022-01-17T10:25:00Z">
        <w:r w:rsidR="00492301">
          <w:rPr>
            <w:rFonts w:ascii="Times New Roman" w:hAnsi="Times New Roman" w:cs="Times New Roman"/>
          </w:rPr>
          <w:t>,</w:t>
        </w:r>
      </w:ins>
      <w:r w:rsidRPr="004764AC">
        <w:rPr>
          <w:rFonts w:ascii="Times New Roman" w:hAnsi="Times New Roman" w:cs="Times New Roman"/>
        </w:rPr>
        <w:t xml:space="preserve"> which results in “the death of glitter,” a hoax which alludes to Bowie’s own faked assassination of his Ziggy Stardust image at the Hammersmith Odeon in 1973.</w:t>
      </w:r>
      <w:r w:rsidRPr="004764AC">
        <w:rPr>
          <w:rFonts w:ascii="Times New Roman" w:hAnsi="Times New Roman" w:cs="Times New Roman"/>
          <w:vertAlign w:val="superscript"/>
        </w:rPr>
        <w:endnoteReference w:id="11"/>
      </w:r>
      <w:r w:rsidRPr="004764AC">
        <w:rPr>
          <w:rFonts w:ascii="Times New Roman" w:hAnsi="Times New Roman" w:cs="Times New Roman"/>
        </w:rPr>
        <w:t xml:space="preserve"> Though there are no Bowie songs in the film, it features music from or inspired by some of the most prominent British glam bands of the period</w:t>
      </w:r>
      <w:r w:rsidR="009D7A3E">
        <w:rPr>
          <w:rFonts w:ascii="Times New Roman" w:hAnsi="Times New Roman" w:cs="Times New Roman"/>
        </w:rPr>
        <w:t>—</w:t>
      </w:r>
      <w:r w:rsidRPr="004764AC">
        <w:rPr>
          <w:rFonts w:ascii="Times New Roman" w:hAnsi="Times New Roman" w:cs="Times New Roman"/>
        </w:rPr>
        <w:t>Marc Bolan and T. Rex, Roxy Music, and Brian Eno’s early solo records</w:t>
      </w:r>
      <w:r w:rsidR="009D7A3E">
        <w:rPr>
          <w:rFonts w:ascii="Times New Roman" w:hAnsi="Times New Roman" w:cs="Times New Roman"/>
        </w:rPr>
        <w:t>—</w:t>
      </w:r>
      <w:r w:rsidRPr="004764AC">
        <w:rPr>
          <w:rFonts w:ascii="Times New Roman" w:hAnsi="Times New Roman" w:cs="Times New Roman"/>
        </w:rPr>
        <w:t>as well as the New York Dolls, the “glammiest” band on the west side of the Atlantic. For the Brian Slade songs of his “Maxwell Demon” period, Haynes employed Grant Lee Buffalo and Shudder to Think, a 90s indie version of a rock “glam” band, to write several Ziggy-themed songs, which are performed as highly stylized music videos.</w:t>
      </w:r>
    </w:p>
    <w:p w14:paraId="387BEFE3" w14:textId="3152F1BA"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lastRenderedPageBreak/>
        <w:tab/>
        <w:t xml:space="preserve">Of course, glam was always as much about the visual as it was the music; and the camera lavishes as much attention to the fashion in </w:t>
      </w:r>
      <w:r w:rsidRPr="004764AC">
        <w:rPr>
          <w:rFonts w:ascii="Times New Roman" w:hAnsi="Times New Roman" w:cs="Times New Roman"/>
          <w:i/>
        </w:rPr>
        <w:t>Velvet Goldmine</w:t>
      </w:r>
      <w:r w:rsidRPr="004764AC">
        <w:rPr>
          <w:rFonts w:ascii="Times New Roman" w:hAnsi="Times New Roman" w:cs="Times New Roman"/>
        </w:rPr>
        <w:t xml:space="preserve"> as it does to any character: the feathers, the boas, the make-up, the hats, the costumes, the jewelry that made it a </w:t>
      </w:r>
      <w:r w:rsidRPr="004764AC">
        <w:rPr>
          <w:rFonts w:ascii="Times New Roman" w:hAnsi="Times New Roman" w:cs="Times New Roman"/>
          <w:i/>
        </w:rPr>
        <w:t>scene</w:t>
      </w:r>
      <w:r w:rsidRPr="004764AC">
        <w:rPr>
          <w:rFonts w:ascii="Times New Roman" w:hAnsi="Times New Roman" w:cs="Times New Roman"/>
        </w:rPr>
        <w:t xml:space="preserve"> as visual as it was musical, as flamboyant and ironic as it was affectively rich and jubilant. As Mary Ann Doane puts it, “in </w:t>
      </w:r>
      <w:r w:rsidRPr="004764AC">
        <w:rPr>
          <w:rFonts w:ascii="Times New Roman" w:hAnsi="Times New Roman" w:cs="Times New Roman"/>
          <w:i/>
        </w:rPr>
        <w:t>Velvet Goldmine</w:t>
      </w:r>
      <w:r w:rsidRPr="004764AC">
        <w:rPr>
          <w:rFonts w:ascii="Times New Roman" w:hAnsi="Times New Roman" w:cs="Times New Roman"/>
        </w:rPr>
        <w:t>, the complexity of feeling and intelligence is located in glam rock, music that is emotionally powerful, moving, and knowingly cynical or ironic, undercutting its own seriousness” (14</w:t>
      </w:r>
      <w:r w:rsidR="009C54BA">
        <w:rPr>
          <w:rFonts w:ascii="Times New Roman" w:hAnsi="Times New Roman" w:cs="Times New Roman"/>
        </w:rPr>
        <w:t>–</w:t>
      </w:r>
      <w:del w:id="27" w:author="Jessica Tebo" w:date="2022-01-17T10:39:00Z">
        <w:r w:rsidRPr="004764AC" w:rsidDel="00492301">
          <w:rPr>
            <w:rFonts w:ascii="Times New Roman" w:hAnsi="Times New Roman" w:cs="Times New Roman"/>
          </w:rPr>
          <w:delText>1</w:delText>
        </w:r>
      </w:del>
      <w:r w:rsidRPr="004764AC">
        <w:rPr>
          <w:rFonts w:ascii="Times New Roman" w:hAnsi="Times New Roman" w:cs="Times New Roman"/>
        </w:rPr>
        <w:t>5).</w:t>
      </w:r>
      <w:r w:rsidRPr="004764AC">
        <w:rPr>
          <w:rFonts w:ascii="Times New Roman" w:hAnsi="Times New Roman" w:cs="Times New Roman"/>
          <w:vertAlign w:val="superscript"/>
        </w:rPr>
        <w:endnoteReference w:id="12"/>
      </w:r>
      <w:r w:rsidRPr="004764AC">
        <w:rPr>
          <w:rFonts w:ascii="Times New Roman" w:hAnsi="Times New Roman" w:cs="Times New Roman"/>
        </w:rPr>
        <w:t xml:space="preserve"> This “complexity of feeling and intelligence” extends to the many cinematic genres and styles the film invokes “knowingly” and lovingly without ever quite adopting one predominant mode: moments of fable, examples of music videos, B-movie sci-fi, Busby Berkeley musicals, the </w:t>
      </w:r>
      <w:r w:rsidRPr="004764AC">
        <w:rPr>
          <w:rFonts w:ascii="Times New Roman" w:hAnsi="Times New Roman" w:cs="Times New Roman"/>
          <w:i/>
        </w:rPr>
        <w:t xml:space="preserve">Citizen Kane </w:t>
      </w:r>
      <w:r w:rsidRPr="004764AC">
        <w:rPr>
          <w:rFonts w:ascii="Times New Roman" w:hAnsi="Times New Roman" w:cs="Times New Roman"/>
        </w:rPr>
        <w:t xml:space="preserve">investigation, biopic, documentary, Fassbinder’s melodrama, jittery super-8s, even his own experimental animated bio-film about the life and death of Karen Carpenter. This cinematic kaleidoscope of visual and generic prisms makes it clear that </w:t>
      </w:r>
      <w:r w:rsidRPr="004764AC">
        <w:rPr>
          <w:rFonts w:ascii="Times New Roman" w:hAnsi="Times New Roman" w:cs="Times New Roman"/>
          <w:i/>
        </w:rPr>
        <w:t>Velvet Goldmine</w:t>
      </w:r>
      <w:r w:rsidRPr="004764AC">
        <w:rPr>
          <w:rFonts w:ascii="Times New Roman" w:hAnsi="Times New Roman" w:cs="Times New Roman"/>
        </w:rPr>
        <w:t xml:space="preserve"> is not a film </w:t>
      </w:r>
      <w:r w:rsidRPr="004764AC">
        <w:rPr>
          <w:rFonts w:ascii="Times New Roman" w:hAnsi="Times New Roman" w:cs="Times New Roman"/>
          <w:i/>
        </w:rPr>
        <w:t>about</w:t>
      </w:r>
      <w:r w:rsidRPr="004764AC">
        <w:rPr>
          <w:rFonts w:ascii="Times New Roman" w:hAnsi="Times New Roman" w:cs="Times New Roman"/>
        </w:rPr>
        <w:t xml:space="preserve"> Bowie or even glam rock as much as it is a cinematic fable of a queer cultural history and the political, sexual, and artistic possibilities opened by the “glittering” eruption of a “glam” spirit and “the electric life”</w:t>
      </w:r>
      <w:r w:rsidR="009D7A3E">
        <w:rPr>
          <w:rFonts w:ascii="Times New Roman" w:hAnsi="Times New Roman" w:cs="Times New Roman"/>
        </w:rPr>
        <w:t>—</w:t>
      </w:r>
      <w:r w:rsidRPr="004764AC">
        <w:rPr>
          <w:rFonts w:ascii="Times New Roman" w:hAnsi="Times New Roman" w:cs="Times New Roman"/>
        </w:rPr>
        <w:t>the “vital tendencies”</w:t>
      </w:r>
      <w:r w:rsidR="009D7A3E">
        <w:rPr>
          <w:rFonts w:ascii="Times New Roman" w:hAnsi="Times New Roman" w:cs="Times New Roman"/>
        </w:rPr>
        <w:t>—</w:t>
      </w:r>
      <w:r w:rsidRPr="004764AC">
        <w:rPr>
          <w:rFonts w:ascii="Times New Roman" w:hAnsi="Times New Roman" w:cs="Times New Roman"/>
        </w:rPr>
        <w:t>of these astonishing songs and performances, this momentary “spirit of the age” in London’s 1970s underground. It is, as I argue elsewhere, “an allegory of cultural history in the vein of Benjamin, Wilde, and Shelley,” which is to say a Romantic cultural history.</w:t>
      </w:r>
      <w:r w:rsidRPr="004764AC">
        <w:rPr>
          <w:rStyle w:val="EndnoteReference"/>
          <w:rFonts w:ascii="Times New Roman" w:hAnsi="Times New Roman" w:cs="Times New Roman"/>
        </w:rPr>
        <w:endnoteReference w:id="13"/>
      </w:r>
      <w:r w:rsidRPr="004764AC">
        <w:rPr>
          <w:rFonts w:ascii="Times New Roman" w:hAnsi="Times New Roman" w:cs="Times New Roman"/>
        </w:rPr>
        <w:t xml:space="preserve"> What we encounter in this remarkable film is what Joel Faflak, in an essay about Shelley’s relationship to some other film musicals, describes as “images that body forth life, then compromise any return to life itself” (168).</w:t>
      </w:r>
      <w:r w:rsidRPr="004764AC">
        <w:rPr>
          <w:rStyle w:val="EndnoteReference"/>
          <w:rFonts w:ascii="Times New Roman" w:hAnsi="Times New Roman" w:cs="Times New Roman"/>
        </w:rPr>
        <w:endnoteReference w:id="14"/>
      </w:r>
      <w:r w:rsidRPr="004764AC">
        <w:rPr>
          <w:rFonts w:ascii="Times New Roman" w:hAnsi="Times New Roman" w:cs="Times New Roman"/>
        </w:rPr>
        <w:t xml:space="preserve"> But, as Shelley himself asks in the famous prose fragment he composed on the back of notebook in 1819, “What is life?”: this is a question that Shelley, characteristically, doesn’t answer, but “leaves” as “a vacancy” (</w:t>
      </w:r>
      <w:r w:rsidRPr="004764AC">
        <w:rPr>
          <w:rFonts w:ascii="Times New Roman" w:hAnsi="Times New Roman" w:cs="Times New Roman"/>
          <w:i/>
        </w:rPr>
        <w:t xml:space="preserve">SPP </w:t>
      </w:r>
      <w:r w:rsidRPr="004764AC">
        <w:rPr>
          <w:rFonts w:ascii="Times New Roman" w:hAnsi="Times New Roman" w:cs="Times New Roman"/>
        </w:rPr>
        <w:t xml:space="preserve">506, 507). We are better equipped by the poet </w:t>
      </w:r>
      <w:r w:rsidRPr="004764AC">
        <w:rPr>
          <w:rFonts w:ascii="Times New Roman" w:hAnsi="Times New Roman" w:cs="Times New Roman"/>
        </w:rPr>
        <w:lastRenderedPageBreak/>
        <w:t xml:space="preserve">to say what Shelleyan “life” is </w:t>
      </w:r>
      <w:r w:rsidRPr="004764AC">
        <w:rPr>
          <w:rFonts w:ascii="Times New Roman" w:hAnsi="Times New Roman" w:cs="Times New Roman"/>
          <w:i/>
        </w:rPr>
        <w:t>not</w:t>
      </w:r>
      <w:r w:rsidRPr="004764AC">
        <w:rPr>
          <w:rFonts w:ascii="Times New Roman" w:hAnsi="Times New Roman" w:cs="Times New Roman"/>
        </w:rPr>
        <w:t xml:space="preserve">: it’s not a personal possession or subjective quality; and its truth is not revealed by religion or empiricism or historicism. It’s certainly more Shelleyan to ask what the figure of life </w:t>
      </w:r>
      <w:r w:rsidRPr="004764AC">
        <w:rPr>
          <w:rFonts w:ascii="Times New Roman" w:hAnsi="Times New Roman" w:cs="Times New Roman"/>
          <w:i/>
        </w:rPr>
        <w:t>does</w:t>
      </w:r>
      <w:r w:rsidRPr="004764AC">
        <w:rPr>
          <w:rFonts w:ascii="Times New Roman" w:hAnsi="Times New Roman" w:cs="Times New Roman"/>
        </w:rPr>
        <w:t xml:space="preserve">; and one of the best examples of that is one I quoted above in passing: “electric life.” In the final aspirational paragraph of </w:t>
      </w:r>
      <w:r w:rsidRPr="004764AC">
        <w:rPr>
          <w:rFonts w:ascii="Times New Roman" w:hAnsi="Times New Roman" w:cs="Times New Roman"/>
          <w:i/>
        </w:rPr>
        <w:t>A Defense of Poetry</w:t>
      </w:r>
      <w:r w:rsidRPr="004764AC">
        <w:rPr>
          <w:rFonts w:ascii="Times New Roman" w:hAnsi="Times New Roman" w:cs="Times New Roman"/>
        </w:rPr>
        <w:t>, when Shelley is assessing the “compositions of the most celebrated writers of the present day,” he asserts that “it is impossible to read” them “without being startled with the electric life which burns within their words” (</w:t>
      </w:r>
      <w:r w:rsidRPr="004764AC">
        <w:rPr>
          <w:rFonts w:ascii="Times New Roman" w:hAnsi="Times New Roman" w:cs="Times New Roman"/>
          <w:i/>
        </w:rPr>
        <w:t>SPP</w:t>
      </w:r>
      <w:r w:rsidRPr="004764AC">
        <w:rPr>
          <w:rFonts w:ascii="Times New Roman" w:hAnsi="Times New Roman" w:cs="Times New Roman"/>
        </w:rPr>
        <w:t xml:space="preserve"> 535). Shelleyan life is </w:t>
      </w:r>
      <w:r w:rsidRPr="004764AC">
        <w:rPr>
          <w:rFonts w:ascii="Times New Roman" w:hAnsi="Times New Roman" w:cs="Times New Roman"/>
          <w:i/>
        </w:rPr>
        <w:t>poetic</w:t>
      </w:r>
      <w:r w:rsidRPr="004764AC">
        <w:rPr>
          <w:rFonts w:ascii="Times New Roman" w:hAnsi="Times New Roman" w:cs="Times New Roman"/>
        </w:rPr>
        <w:t xml:space="preserve">, measured by the force of its “electricity,” just as Wilde’s “vital tendency” is the electric current that activates aesthetic expressions, and Benjamin’s “images” flash through a darkness that receives them. Thus, for Shelley and for Wilde, as for Benjamin and Haynes, “life” is delivered in images and measured by its “maximization” </w:t>
      </w:r>
      <w:r w:rsidRPr="004764AC">
        <w:rPr>
          <w:rFonts w:ascii="Times New Roman" w:hAnsi="Times New Roman" w:cs="Times New Roman"/>
          <w:i/>
        </w:rPr>
        <w:t>and</w:t>
      </w:r>
      <w:r w:rsidRPr="004764AC">
        <w:rPr>
          <w:rFonts w:ascii="Times New Roman" w:hAnsi="Times New Roman" w:cs="Times New Roman"/>
        </w:rPr>
        <w:t xml:space="preserve"> its “compromise.” This describes </w:t>
      </w:r>
      <w:r w:rsidRPr="004764AC">
        <w:rPr>
          <w:rFonts w:ascii="Times New Roman" w:hAnsi="Times New Roman" w:cs="Times New Roman"/>
          <w:i/>
        </w:rPr>
        <w:t>Velvet Goldmine</w:t>
      </w:r>
      <w:r w:rsidRPr="004764AC">
        <w:rPr>
          <w:rFonts w:ascii="Times New Roman" w:hAnsi="Times New Roman" w:cs="Times New Roman"/>
        </w:rPr>
        <w:t>’s affective oscillation, its “alternating currents”: “</w:t>
      </w:r>
      <w:r w:rsidRPr="004764AC">
        <w:rPr>
          <w:rFonts w:ascii="Times New Roman" w:hAnsi="Times New Roman" w:cs="Times New Roman"/>
          <w:i/>
        </w:rPr>
        <w:t>Although what you are about to see is a work of fiction</w:t>
      </w:r>
      <w:r w:rsidRPr="004764AC">
        <w:rPr>
          <w:rFonts w:ascii="Times New Roman" w:hAnsi="Times New Roman" w:cs="Times New Roman"/>
        </w:rPr>
        <w:t>,” reads a line drawn across the bottom of the dark screen before the images appear, “</w:t>
      </w:r>
      <w:r w:rsidRPr="004764AC">
        <w:rPr>
          <w:rFonts w:ascii="Times New Roman" w:hAnsi="Times New Roman" w:cs="Times New Roman"/>
          <w:i/>
        </w:rPr>
        <w:t>it should be played at maximum volume</w:t>
      </w:r>
      <w:r w:rsidRPr="004764AC">
        <w:rPr>
          <w:rFonts w:ascii="Times New Roman" w:hAnsi="Times New Roman" w:cs="Times New Roman"/>
        </w:rPr>
        <w:t>.”</w:t>
      </w:r>
    </w:p>
    <w:p w14:paraId="7453E339" w14:textId="56102AD6"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This work of cinematic fiction orbits around two principal performers of the period, Brian Slade (Jonathan Rhys Meyers) and Curt Wild (Ewan McGregor), “images that body forth” Bowie and Iggy Pop during their unlikely collaborations in the </w:t>
      </w:r>
      <w:r w:rsidR="00E3042E" w:rsidRPr="004764AC">
        <w:rPr>
          <w:rFonts w:ascii="Times New Roman" w:hAnsi="Times New Roman" w:cs="Times New Roman"/>
        </w:rPr>
        <w:t>mid</w:t>
      </w:r>
      <w:r w:rsidR="00E3042E">
        <w:rPr>
          <w:rFonts w:ascii="Times New Roman" w:hAnsi="Times New Roman" w:cs="Times New Roman"/>
        </w:rPr>
        <w:t xml:space="preserve"> </w:t>
      </w:r>
      <w:r w:rsidR="00E3042E" w:rsidRPr="004764AC">
        <w:rPr>
          <w:rFonts w:ascii="Times New Roman" w:hAnsi="Times New Roman" w:cs="Times New Roman"/>
        </w:rPr>
        <w:t>1970s</w:t>
      </w:r>
      <w:r w:rsidRPr="004764AC">
        <w:rPr>
          <w:rFonts w:ascii="Times New Roman" w:hAnsi="Times New Roman" w:cs="Times New Roman"/>
        </w:rPr>
        <w:t xml:space="preserve">. In Haynes’s depiction of this relationship, Slade, a long-haired “shirt-lifter from Birmingh’m,” is struggling to make his queer torch-song cabaret act work in an afternoon slot at an outdoor “hippie” rock festival in Southwest England. Dressed in a long purple frock, Slade performs an acoustic version of Steve Harley’s folky “Sebastian” for “rock audiences bred on Creedence Clearwater and the Beatles” who “were not entirely sure what to make of this particular brand of revolt”: “Get the fuck off! Cut the shite! Bugger off, you wooftah!” Following this dismissive reception by a meager but </w:t>
      </w:r>
      <w:r w:rsidRPr="004764AC">
        <w:rPr>
          <w:rFonts w:ascii="Times New Roman" w:hAnsi="Times New Roman" w:cs="Times New Roman"/>
        </w:rPr>
        <w:lastRenderedPageBreak/>
        <w:t xml:space="preserve">abusive and homophobic audience, Slade angrily storms out of his tent </w:t>
      </w:r>
      <w:proofErr w:type="gramStart"/>
      <w:r w:rsidRPr="004764AC">
        <w:rPr>
          <w:rFonts w:ascii="Times New Roman" w:hAnsi="Times New Roman" w:cs="Times New Roman"/>
        </w:rPr>
        <w:t>at the moment</w:t>
      </w:r>
      <w:proofErr w:type="gramEnd"/>
      <w:r w:rsidRPr="004764AC">
        <w:rPr>
          <w:rFonts w:ascii="Times New Roman" w:hAnsi="Times New Roman" w:cs="Times New Roman"/>
        </w:rPr>
        <w:t xml:space="preserve"> the festival announcer introduces </w:t>
      </w:r>
      <w:commentRangeStart w:id="29"/>
      <w:r w:rsidRPr="004764AC">
        <w:rPr>
          <w:rFonts w:ascii="Times New Roman" w:hAnsi="Times New Roman" w:cs="Times New Roman"/>
        </w:rPr>
        <w:t xml:space="preserve">the following act: Curt Wild, </w:t>
      </w:r>
      <w:commentRangeEnd w:id="29"/>
      <w:r w:rsidR="00492301">
        <w:rPr>
          <w:rStyle w:val="CommentReference"/>
        </w:rPr>
        <w:commentReference w:id="29"/>
      </w:r>
      <w:r w:rsidRPr="004764AC">
        <w:rPr>
          <w:rFonts w:ascii="Times New Roman" w:hAnsi="Times New Roman" w:cs="Times New Roman"/>
        </w:rPr>
        <w:t>“all the way from New York City, lead singer and founder of the greatest garage band known to mankind.” In the next shot, we behold Brian Slade, his back to the camera, suddenly seized by a primal scream onstage, the opening of Wild’s electrifying version of the Stooges’s “T.V. Eye.” Abruptly turning his face to the stage, Slade is arrested by Wild’s eruptive snarling proto-punk vocalization which comes out of the dark and from nowhere, a throaty guttural wail that could only be apprehended as “music” in the context of the fringes of rock and roll.</w:t>
      </w:r>
    </w:p>
    <w:p w14:paraId="5140ECA1" w14:textId="2FE93843"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In Haynes’s cinematic fable, this moment of ecstatic seizure is the unlikely origin of glam rock. I call it unlikely, because “Maxwell Demon”</w:t>
      </w:r>
      <w:r w:rsidR="009D7A3E">
        <w:rPr>
          <w:rFonts w:ascii="Times New Roman" w:hAnsi="Times New Roman" w:cs="Times New Roman"/>
        </w:rPr>
        <w:t>—</w:t>
      </w:r>
      <w:r w:rsidRPr="004764AC">
        <w:rPr>
          <w:rFonts w:ascii="Times New Roman" w:hAnsi="Times New Roman" w:cs="Times New Roman"/>
        </w:rPr>
        <w:t>the “glam” persona Slade fashions in the aftermath of this concert</w:t>
      </w:r>
      <w:r w:rsidR="009D7A3E">
        <w:rPr>
          <w:rFonts w:ascii="Times New Roman" w:hAnsi="Times New Roman" w:cs="Times New Roman"/>
        </w:rPr>
        <w:t>—</w:t>
      </w:r>
      <w:r w:rsidRPr="004764AC">
        <w:rPr>
          <w:rFonts w:ascii="Times New Roman" w:hAnsi="Times New Roman" w:cs="Times New Roman"/>
        </w:rPr>
        <w:t>bears no resemblance to Ewan McGregor’s Curt Wild or his stage representation of that iconic Iggy Pop garage song, just as there was certainly nothing ever “glammy” about Iggy or the Stooges. Wild’s version of “T.V. Eye” has no evident visual or musical connection to anything glam or glitter, other than the can of gold dust he sprinkles over his naked chest and then lewdly gestures with in the mode of a golden shower before he strips entirely in the course of the song and concludes with a punk-rock stage-dive over flames.</w:t>
      </w:r>
      <w:r w:rsidRPr="004764AC">
        <w:rPr>
          <w:rStyle w:val="EndnoteReference"/>
          <w:rFonts w:ascii="Times New Roman" w:hAnsi="Times New Roman" w:cs="Times New Roman"/>
        </w:rPr>
        <w:endnoteReference w:id="15"/>
      </w:r>
      <w:r w:rsidRPr="004764AC">
        <w:rPr>
          <w:rFonts w:ascii="Times New Roman" w:hAnsi="Times New Roman" w:cs="Times New Roman"/>
        </w:rPr>
        <w:t xml:space="preserve"> Nor does the theatrical flamboyance of Slade’s subsequent campy “Maxwell Demon” videos resemble Curt Wild’s manic proto-punk performance, just as the crucial personal and musical collaborations between Bowie and Pop never involved a resemblance or melding of musical styles or genres or themes. Their connection was what Benjamin would call a sort of pop music “elective affinity,” one which Haynes makes into an “electric” affinity in his fantasy of the affective and aesthetic connection between Slade and Wild. No rock music historicist would describe the origins of glam rock as Haynes conceives these “resonant images;” but this is how </w:t>
      </w:r>
      <w:r w:rsidRPr="004764AC">
        <w:rPr>
          <w:rFonts w:ascii="Times New Roman" w:hAnsi="Times New Roman" w:cs="Times New Roman"/>
        </w:rPr>
        <w:lastRenderedPageBreak/>
        <w:t xml:space="preserve">Benjamin teaches us to understand the </w:t>
      </w:r>
      <w:r w:rsidRPr="004764AC">
        <w:rPr>
          <w:rFonts w:ascii="Times New Roman" w:hAnsi="Times New Roman" w:cs="Times New Roman"/>
          <w:i/>
        </w:rPr>
        <w:t>current</w:t>
      </w:r>
      <w:r w:rsidRPr="004764AC">
        <w:rPr>
          <w:rFonts w:ascii="Times New Roman" w:hAnsi="Times New Roman" w:cs="Times New Roman"/>
        </w:rPr>
        <w:t xml:space="preserve"> that connects these distinctive “images, making them resonate.”</w:t>
      </w:r>
      <w:r w:rsidRPr="004764AC">
        <w:rPr>
          <w:rStyle w:val="EndnoteReference"/>
          <w:rFonts w:ascii="Times New Roman" w:hAnsi="Times New Roman" w:cs="Times New Roman"/>
        </w:rPr>
        <w:endnoteReference w:id="16"/>
      </w:r>
    </w:p>
    <w:p w14:paraId="42C2BE1F" w14:textId="1D4D112F"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Curt Wild’s back story is presented in voice-over by Cecil (Michael Feast), Slade’s first manager during the ongoing live performance of “T.V. Eye” which is intercut with tracking shots over the rowdy audience and tight reaction shots of Slade: “</w:t>
      </w:r>
      <w:r w:rsidRPr="004764AC">
        <w:rPr>
          <w:rFonts w:ascii="Times New Roman" w:hAnsi="Times New Roman" w:cs="Times New Roman"/>
          <w:i/>
        </w:rPr>
        <w:t>when Curt was fourteen, he was discovered by his mother in the family loo, at the ‘service’ of his older brother and promptly shipped off for eighteenth months of electric shock treatment</w:t>
      </w:r>
      <w:r w:rsidRPr="004764AC">
        <w:rPr>
          <w:rFonts w:ascii="Times New Roman" w:hAnsi="Times New Roman" w:cs="Times New Roman"/>
        </w:rPr>
        <w:t>.” In a POV shot, the young Curt, strapped to a gurney and hooked up to electrodes, sees his older brother give him a wink as a nurse bends over to initiate the treatment. “</w:t>
      </w:r>
      <w:r w:rsidRPr="004764AC">
        <w:rPr>
          <w:rFonts w:ascii="Times New Roman" w:hAnsi="Times New Roman" w:cs="Times New Roman"/>
          <w:i/>
        </w:rPr>
        <w:t>The doctors guaranteed the treatment would fry the fairy clean out of him</w:t>
      </w:r>
      <w:r w:rsidRPr="004764AC">
        <w:rPr>
          <w:rFonts w:ascii="Times New Roman" w:hAnsi="Times New Roman" w:cs="Times New Roman"/>
        </w:rPr>
        <w:t>,” continues the narration, “</w:t>
      </w:r>
      <w:r w:rsidRPr="004764AC">
        <w:rPr>
          <w:rFonts w:ascii="Times New Roman" w:hAnsi="Times New Roman" w:cs="Times New Roman"/>
          <w:i/>
        </w:rPr>
        <w:t>but all it did was make him bonkers every time he heard electric guitar</w:t>
      </w:r>
      <w:r w:rsidRPr="004764AC">
        <w:rPr>
          <w:rFonts w:ascii="Times New Roman" w:hAnsi="Times New Roman" w:cs="Times New Roman"/>
        </w:rPr>
        <w:t>.” At this point, the film cuts back to flames erupting over the foot of the stage as Wild, in the words of the screenplay, “shrieking defiantly,” dives over them into the audience (</w:t>
      </w:r>
      <w:r w:rsidRPr="004764AC">
        <w:rPr>
          <w:rFonts w:ascii="Times New Roman" w:hAnsi="Times New Roman" w:cs="Times New Roman"/>
          <w:i/>
        </w:rPr>
        <w:t xml:space="preserve">Velvet </w:t>
      </w:r>
      <w:r w:rsidRPr="004764AC">
        <w:rPr>
          <w:rFonts w:ascii="Times New Roman" w:hAnsi="Times New Roman" w:cs="Times New Roman"/>
        </w:rPr>
        <w:t>43). In the final shot of the scene, the camera again cuts to Slade in “rapt attention” as he responds to the leap with a sudden involuntary smile that slowly dissolves into a look of calculating envy.</w:t>
      </w:r>
    </w:p>
    <w:p w14:paraId="440478BD" w14:textId="4B73CBEB"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In Haynes’s cinematic version of a queer cultural history, beginnings are always fables, legends, folklore; and when his film asks where images come from, it is never in the service of a straight historicism. If “legend has it” that Wild’s queer excursions with his older brother and the subsequent “electroshock” therapy are merely “legendary,” the “electric current” that forms this piece of folklore seizes Brian Slade </w:t>
      </w:r>
      <w:proofErr w:type="gramStart"/>
      <w:r w:rsidRPr="004764AC">
        <w:rPr>
          <w:rFonts w:ascii="Times New Roman" w:hAnsi="Times New Roman" w:cs="Times New Roman"/>
        </w:rPr>
        <w:t>at the moment</w:t>
      </w:r>
      <w:proofErr w:type="gramEnd"/>
      <w:r w:rsidRPr="004764AC">
        <w:rPr>
          <w:rFonts w:ascii="Times New Roman" w:hAnsi="Times New Roman" w:cs="Times New Roman"/>
        </w:rPr>
        <w:t xml:space="preserve"> it ignites the stage: the scene establishes the current that runs between the two performers and inaugurates the unlikely beginnings of glam rock. The charge of this beginning is all the more unusual given that the primitive three-chord electric guitar featured in Iggy Pop’s band, the Stooges, and in Curt Wild’s simulacrum band </w:t>
      </w:r>
      <w:r w:rsidRPr="004764AC">
        <w:rPr>
          <w:rFonts w:ascii="Times New Roman" w:hAnsi="Times New Roman" w:cs="Times New Roman"/>
        </w:rPr>
        <w:lastRenderedPageBreak/>
        <w:t>called the “Rats,” is not a feature of any of the musical instrumentations of glam rock.</w:t>
      </w:r>
      <w:r w:rsidRPr="004764AC">
        <w:rPr>
          <w:rFonts w:ascii="Times New Roman" w:hAnsi="Times New Roman" w:cs="Times New Roman"/>
          <w:vertAlign w:val="superscript"/>
        </w:rPr>
        <w:endnoteReference w:id="17"/>
      </w:r>
      <w:r w:rsidRPr="004764AC">
        <w:rPr>
          <w:rFonts w:ascii="Times New Roman" w:hAnsi="Times New Roman" w:cs="Times New Roman"/>
        </w:rPr>
        <w:t xml:space="preserve"> For Brian Slade, the thrilling event of the opening “shriek” of Wild’s performance is entirely affective, the charge of a sensation as “sudden” as that which Shelley describes in the fifth stanza of “Hymn to Intellectual Beauty” when the poet feels the “shadow” of beauty fall upon him: “I shrieked, and clasped my hands in extacy!” (ll. 55</w:t>
      </w:r>
      <w:r w:rsidR="009C54BA">
        <w:rPr>
          <w:rFonts w:ascii="Times New Roman" w:hAnsi="Times New Roman" w:cs="Times New Roman"/>
        </w:rPr>
        <w:t>–</w:t>
      </w:r>
      <w:r w:rsidRPr="004764AC">
        <w:rPr>
          <w:rFonts w:ascii="Times New Roman" w:hAnsi="Times New Roman" w:cs="Times New Roman"/>
        </w:rPr>
        <w:t>60). In Haynes’s version of this “conversion,” it is the “shriek”</w:t>
      </w:r>
      <w:r w:rsidR="009D7A3E">
        <w:rPr>
          <w:rFonts w:ascii="Times New Roman" w:hAnsi="Times New Roman" w:cs="Times New Roman"/>
        </w:rPr>
        <w:t>—</w:t>
      </w:r>
      <w:r w:rsidRPr="004764AC">
        <w:rPr>
          <w:rFonts w:ascii="Times New Roman" w:hAnsi="Times New Roman" w:cs="Times New Roman"/>
        </w:rPr>
        <w:t>certainly one of the great inaugurating shrieks in rock history</w:t>
      </w:r>
      <w:r w:rsidR="009D7A3E">
        <w:rPr>
          <w:rFonts w:ascii="Times New Roman" w:hAnsi="Times New Roman" w:cs="Times New Roman"/>
        </w:rPr>
        <w:t>—</w:t>
      </w:r>
      <w:r w:rsidRPr="004764AC">
        <w:rPr>
          <w:rFonts w:ascii="Times New Roman" w:hAnsi="Times New Roman" w:cs="Times New Roman"/>
        </w:rPr>
        <w:t>that falls on Slade and seems, as Francis Bacon might describe the affect, to “come off directly onto the nervous system.”</w:t>
      </w:r>
      <w:r w:rsidRPr="004764AC">
        <w:rPr>
          <w:rFonts w:ascii="Times New Roman" w:hAnsi="Times New Roman" w:cs="Times New Roman"/>
          <w:vertAlign w:val="superscript"/>
        </w:rPr>
        <w:endnoteReference w:id="18"/>
      </w:r>
      <w:r w:rsidRPr="004764AC">
        <w:rPr>
          <w:rFonts w:ascii="Times New Roman" w:hAnsi="Times New Roman" w:cs="Times New Roman"/>
        </w:rPr>
        <w:t xml:space="preserve"> As Haynes describes it in the screenplay, Slade stops, “stricken by what he sees.” The event of the shriek produces what, in “Hot One,” Slade’s first genuine “glam” song, he calls a “momentary seizure”: it’s a conversion experience in which a performer is yoked into spectatorship and suddenly transformed, like a sea-change, into something rich and strange, the feathered angels of David Bowie and Roxy Music.</w:t>
      </w:r>
      <w:r w:rsidRPr="004764AC">
        <w:rPr>
          <w:rFonts w:ascii="Times New Roman" w:hAnsi="Times New Roman" w:cs="Times New Roman"/>
          <w:vertAlign w:val="superscript"/>
        </w:rPr>
        <w:endnoteReference w:id="19"/>
      </w:r>
      <w:r w:rsidRPr="004764AC">
        <w:rPr>
          <w:rFonts w:ascii="Times New Roman" w:hAnsi="Times New Roman" w:cs="Times New Roman"/>
        </w:rPr>
        <w:t xml:space="preserve"> Throughout the film, staged performances are often experienced or remembered as forms of a “momentary seizure”: not only Slade’s beholding of Wilde, but Cecil’s “seizure” by Slade’s early performance of Roxy Music’s “2HB” at the Sombrero Club in Kensington or Arthur Stuart’s (Christian Bale) reaction when he hears Cecil utter the name “Curt Wild.” Whether in the moment of beholding</w:t>
      </w:r>
      <w:ins w:id="31" w:author="Jessica Tebo" w:date="2022-01-17T11:33:00Z">
        <w:r w:rsidR="00492301">
          <w:rPr>
            <w:rFonts w:ascii="Times New Roman" w:hAnsi="Times New Roman" w:cs="Times New Roman"/>
          </w:rPr>
          <w:t>,</w:t>
        </w:r>
      </w:ins>
      <w:r w:rsidRPr="004764AC">
        <w:rPr>
          <w:rFonts w:ascii="Times New Roman" w:hAnsi="Times New Roman" w:cs="Times New Roman"/>
        </w:rPr>
        <w:t xml:space="preserve"> or its recollection, the film addresses the many forms of aesthetic address and “seizure” that reference the nature of aesthetic identification and the more rarified version of it known as “fandom.”</w:t>
      </w:r>
    </w:p>
    <w:p w14:paraId="7A98BD74" w14:textId="6FE2B4C7"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In </w:t>
      </w:r>
      <w:r w:rsidRPr="004764AC">
        <w:rPr>
          <w:rFonts w:ascii="Times New Roman" w:hAnsi="Times New Roman" w:cs="Times New Roman"/>
          <w:i/>
        </w:rPr>
        <w:t>Velvet Goldmine</w:t>
      </w:r>
      <w:ins w:id="32" w:author="Jessica Tebo" w:date="2022-01-17T11:33:00Z">
        <w:r w:rsidR="00492301">
          <w:rPr>
            <w:rFonts w:ascii="Times New Roman" w:hAnsi="Times New Roman" w:cs="Times New Roman"/>
            <w:iCs/>
          </w:rPr>
          <w:t>,</w:t>
        </w:r>
      </w:ins>
      <w:r w:rsidRPr="004764AC">
        <w:rPr>
          <w:rFonts w:ascii="Times New Roman" w:hAnsi="Times New Roman" w:cs="Times New Roman"/>
        </w:rPr>
        <w:t xml:space="preserve"> “glam rock” is not so much a clearly defined musical genre as it is, in the Shelleyan sense, the momentary appearance of a queering spirit that, as Faflak puts it, “bodies forth life” and erupts in its “maximized” form from London’s underground in the 1970’s as a utopian possibility, a fleeting but thrilling moment of affective redemption. When the film flashes forward in time, we find ourselves in “New York in 1984,” a world in which this spirit </w:t>
      </w:r>
      <w:r w:rsidRPr="004764AC">
        <w:rPr>
          <w:rFonts w:ascii="Times New Roman" w:hAnsi="Times New Roman" w:cs="Times New Roman"/>
        </w:rPr>
        <w:lastRenderedPageBreak/>
        <w:t>has been dispatched or “compromised.” This New York is a lifeless Reagan-era urbanscape in which the musical, cultural, and sexual excitement and potentiality of the London’s glam moment has been drained of its color: a grey, washed-out world of cultural regression and political repression. Arthur Stuart is a journalist</w:t>
      </w:r>
      <w:r w:rsidR="009D7A3E">
        <w:rPr>
          <w:rFonts w:ascii="Times New Roman" w:hAnsi="Times New Roman" w:cs="Times New Roman"/>
        </w:rPr>
        <w:t>—</w:t>
      </w:r>
      <w:r w:rsidRPr="004764AC">
        <w:rPr>
          <w:rFonts w:ascii="Times New Roman" w:hAnsi="Times New Roman" w:cs="Times New Roman"/>
        </w:rPr>
        <w:t>“the resident Brit”</w:t>
      </w:r>
      <w:r w:rsidR="009D7A3E">
        <w:rPr>
          <w:rFonts w:ascii="Times New Roman" w:hAnsi="Times New Roman" w:cs="Times New Roman"/>
        </w:rPr>
        <w:t>—</w:t>
      </w:r>
      <w:r w:rsidRPr="004764AC">
        <w:rPr>
          <w:rFonts w:ascii="Times New Roman" w:hAnsi="Times New Roman" w:cs="Times New Roman"/>
        </w:rPr>
        <w:t>for a New York newspaper assigned to write a story on the mysterious disappearance of Brian Slade ten years after. Stuart’s investigation</w:t>
      </w:r>
      <w:r w:rsidR="009D7A3E">
        <w:rPr>
          <w:rFonts w:ascii="Times New Roman" w:hAnsi="Times New Roman" w:cs="Times New Roman"/>
        </w:rPr>
        <w:t>—</w:t>
      </w:r>
      <w:r w:rsidRPr="004764AC">
        <w:rPr>
          <w:rFonts w:ascii="Times New Roman" w:hAnsi="Times New Roman" w:cs="Times New Roman"/>
        </w:rPr>
        <w:t>has Slade re-surfaced as the surgically reconstructed right-wing arena-rock star “Tommy Stone” who proclaims the most reactionary American values?</w:t>
      </w:r>
      <w:r w:rsidR="009D7A3E">
        <w:rPr>
          <w:rFonts w:ascii="Times New Roman" w:hAnsi="Times New Roman" w:cs="Times New Roman"/>
        </w:rPr>
        <w:t>—</w:t>
      </w:r>
      <w:r w:rsidRPr="004764AC">
        <w:rPr>
          <w:rFonts w:ascii="Times New Roman" w:hAnsi="Times New Roman" w:cs="Times New Roman"/>
        </w:rPr>
        <w:t xml:space="preserve">is </w:t>
      </w:r>
      <w:proofErr w:type="gramStart"/>
      <w:r w:rsidRPr="004764AC">
        <w:rPr>
          <w:rFonts w:ascii="Times New Roman" w:hAnsi="Times New Roman" w:cs="Times New Roman"/>
        </w:rPr>
        <w:t>really only</w:t>
      </w:r>
      <w:proofErr w:type="gramEnd"/>
      <w:r w:rsidRPr="004764AC">
        <w:rPr>
          <w:rFonts w:ascii="Times New Roman" w:hAnsi="Times New Roman" w:cs="Times New Roman"/>
        </w:rPr>
        <w:t xml:space="preserve"> a lure. Whatever the “real story” of the assassination hoax</w:t>
      </w:r>
      <w:r w:rsidR="009D7A3E">
        <w:rPr>
          <w:rFonts w:ascii="Times New Roman" w:hAnsi="Times New Roman" w:cs="Times New Roman"/>
        </w:rPr>
        <w:t>—</w:t>
      </w:r>
      <w:r w:rsidRPr="004764AC">
        <w:rPr>
          <w:rFonts w:ascii="Times New Roman" w:hAnsi="Times New Roman" w:cs="Times New Roman"/>
        </w:rPr>
        <w:t>one derived from Bowie’s own onstage “killing off” of Ziggy</w:t>
      </w:r>
      <w:r w:rsidR="009D7A3E">
        <w:rPr>
          <w:rFonts w:ascii="Times New Roman" w:hAnsi="Times New Roman" w:cs="Times New Roman"/>
        </w:rPr>
        <w:t>—</w:t>
      </w:r>
      <w:r w:rsidRPr="004764AC">
        <w:rPr>
          <w:rFonts w:ascii="Times New Roman" w:hAnsi="Times New Roman" w:cs="Times New Roman"/>
        </w:rPr>
        <w:t>Brian Slade and the spirit of the Bowie-image have “passed away,” leaving “our state,</w:t>
      </w:r>
      <w:r w:rsidR="00416B7F">
        <w:rPr>
          <w:rFonts w:ascii="Times New Roman" w:hAnsi="Times New Roman" w:cs="Times New Roman"/>
        </w:rPr>
        <w:t xml:space="preserve"> </w:t>
      </w:r>
      <w:r w:rsidRPr="004764AC">
        <w:rPr>
          <w:rFonts w:ascii="Times New Roman" w:hAnsi="Times New Roman" w:cs="Times New Roman"/>
        </w:rPr>
        <w:t>/ This dim vast vale of tears, vacant and desolate” (“Hymn to Intellectual Beauty” ll. 15</w:t>
      </w:r>
      <w:r w:rsidR="009C54BA">
        <w:rPr>
          <w:rFonts w:ascii="Times New Roman" w:hAnsi="Times New Roman" w:cs="Times New Roman"/>
        </w:rPr>
        <w:t>–</w:t>
      </w:r>
      <w:del w:id="33" w:author="Jessica Tebo" w:date="2022-01-17T11:39:00Z">
        <w:r w:rsidRPr="004764AC" w:rsidDel="00492301">
          <w:rPr>
            <w:rFonts w:ascii="Times New Roman" w:hAnsi="Times New Roman" w:cs="Times New Roman"/>
          </w:rPr>
          <w:delText>1</w:delText>
        </w:r>
      </w:del>
      <w:r w:rsidRPr="004764AC">
        <w:rPr>
          <w:rFonts w:ascii="Times New Roman" w:hAnsi="Times New Roman" w:cs="Times New Roman"/>
        </w:rPr>
        <w:t xml:space="preserve">7). And though the film’s structural allusion to </w:t>
      </w:r>
      <w:r w:rsidRPr="004764AC">
        <w:rPr>
          <w:rFonts w:ascii="Times New Roman" w:hAnsi="Times New Roman" w:cs="Times New Roman"/>
          <w:i/>
        </w:rPr>
        <w:t>Citizen Kane</w:t>
      </w:r>
      <w:r w:rsidRPr="004764AC">
        <w:rPr>
          <w:rFonts w:ascii="Times New Roman" w:hAnsi="Times New Roman" w:cs="Times New Roman"/>
        </w:rPr>
        <w:t xml:space="preserve"> is its central narrative conceit, Haynes shifts his principal focus to the “reporter”: unlike </w:t>
      </w:r>
      <w:r w:rsidRPr="004764AC">
        <w:rPr>
          <w:rFonts w:ascii="Times New Roman" w:hAnsi="Times New Roman" w:cs="Times New Roman"/>
          <w:i/>
        </w:rPr>
        <w:t xml:space="preserve">Kane’s </w:t>
      </w:r>
      <w:r w:rsidRPr="004764AC">
        <w:rPr>
          <w:rFonts w:ascii="Times New Roman" w:hAnsi="Times New Roman" w:cs="Times New Roman"/>
        </w:rPr>
        <w:t>Jerry Thompson, Bale’s Arthur Stuart, the figure who beheld the glittering eruption of glam rock and lives in the aftermath of its demise, is a prominent object of the film’s narrative attentions. In the guise of journalistic research, Haynes zeroes in on how Stuart’s relationship to a personal past that orbits around a painful adolescent “coming out” that was bound up with the liberating and erotically charged images and music of glam. Stuart revisits this era, one that he seems to have withheld from himself, with a wistful but unspoken nostalgia for what might have been: the memories of his own fandom, his own tortured relationship to his sexual orientation, and his own brush with the stars.</w:t>
      </w:r>
    </w:p>
    <w:p w14:paraId="50A90054" w14:textId="5850C58E"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The nested stories and virtuoso story-telling of </w:t>
      </w:r>
      <w:r w:rsidRPr="004764AC">
        <w:rPr>
          <w:rFonts w:ascii="Times New Roman" w:hAnsi="Times New Roman" w:cs="Times New Roman"/>
          <w:i/>
        </w:rPr>
        <w:t>Velvet Goldmine</w:t>
      </w:r>
      <w:r w:rsidRPr="004764AC">
        <w:rPr>
          <w:rFonts w:ascii="Times New Roman" w:hAnsi="Times New Roman" w:cs="Times New Roman"/>
        </w:rPr>
        <w:t xml:space="preserve"> have received many treatments and discussions, to my knowledge none more detailed and urgent than Nick Davis’s “Theses on a Philosophy of Queer History</w:t>
      </w:r>
      <w:ins w:id="34" w:author="Jessica Tebo" w:date="2022-01-17T11:44:00Z">
        <w:r w:rsidR="00492301">
          <w:rPr>
            <w:rFonts w:ascii="Times New Roman" w:hAnsi="Times New Roman" w:cs="Times New Roman"/>
          </w:rPr>
          <w:t>,</w:t>
        </w:r>
      </w:ins>
      <w:r w:rsidRPr="004764AC">
        <w:rPr>
          <w:rFonts w:ascii="Times New Roman" w:hAnsi="Times New Roman" w:cs="Times New Roman"/>
        </w:rPr>
        <w:t xml:space="preserve">” which opens with this illuminating characterization </w:t>
      </w:r>
      <w:r w:rsidRPr="004764AC">
        <w:rPr>
          <w:rFonts w:ascii="Times New Roman" w:hAnsi="Times New Roman" w:cs="Times New Roman"/>
        </w:rPr>
        <w:lastRenderedPageBreak/>
        <w:t>of the film’s narrative structure: “</w:t>
      </w:r>
      <w:r w:rsidRPr="004764AC">
        <w:rPr>
          <w:rFonts w:ascii="Times New Roman" w:hAnsi="Times New Roman" w:cs="Times New Roman"/>
          <w:i/>
        </w:rPr>
        <w:t>Velvet Goldmine</w:t>
      </w:r>
      <w:r w:rsidRPr="004764AC">
        <w:rPr>
          <w:rFonts w:ascii="Times New Roman" w:hAnsi="Times New Roman" w:cs="Times New Roman"/>
        </w:rPr>
        <w:t xml:space="preserve"> comprises a bivalve narrative structure, . . . suffusing one story with heavy affective fallout from the events of a chronologically earlier one, and finding the carryover character . . . suspended in a woebegone urban existence.”</w:t>
      </w:r>
      <w:r w:rsidRPr="004764AC">
        <w:rPr>
          <w:rFonts w:ascii="Times New Roman" w:hAnsi="Times New Roman" w:cs="Times New Roman"/>
          <w:vertAlign w:val="superscript"/>
        </w:rPr>
        <w:endnoteReference w:id="20"/>
      </w:r>
      <w:r w:rsidRPr="004764AC">
        <w:rPr>
          <w:rFonts w:ascii="Times New Roman" w:hAnsi="Times New Roman" w:cs="Times New Roman"/>
        </w:rPr>
        <w:t xml:space="preserve"> Managing to write an entire book chapter on the film without a Bowie reference, Davis takes his point of departure from Marcia Landy’s claim that </w:t>
      </w:r>
      <w:r w:rsidRPr="004764AC">
        <w:rPr>
          <w:rFonts w:ascii="Times New Roman" w:hAnsi="Times New Roman" w:cs="Times New Roman"/>
          <w:i/>
        </w:rPr>
        <w:t>Velvet Goldmine</w:t>
      </w:r>
      <w:r w:rsidRPr="004764AC">
        <w:rPr>
          <w:rFonts w:ascii="Times New Roman" w:hAnsi="Times New Roman" w:cs="Times New Roman"/>
        </w:rPr>
        <w:t xml:space="preserve"> is “predicated on the question ‘what happened?’ . . . and the film’s technique is investigative” (126). This is the decisive question for Landy, whose crisp characterization of the film’s generic instability concludes with a reassertion of this question: “The film is neither an exposé of stardom, a homage to </w:t>
      </w:r>
      <w:r w:rsidRPr="004764AC">
        <w:rPr>
          <w:rFonts w:ascii="Times New Roman" w:hAnsi="Times New Roman" w:cs="Times New Roman"/>
          <w:i/>
        </w:rPr>
        <w:t>Citizen Kane</w:t>
      </w:r>
      <w:r w:rsidRPr="004764AC">
        <w:rPr>
          <w:rFonts w:ascii="Times New Roman" w:hAnsi="Times New Roman" w:cs="Times New Roman"/>
        </w:rPr>
        <w:t xml:space="preserve">, a conventional biopic, a diatribe against drugs, nor an ‘explanation’ of what went wrong [with glam rock]; it is an exploration of ‘what happened’ in and to the politics of the 1960s and early 1970s” (126). Amplifying Landy’s account of the Benjaminian allusions to the “Theses on the Concept of History” in the film’s opening scene, Davis argues that </w:t>
      </w:r>
      <w:r w:rsidRPr="004764AC">
        <w:rPr>
          <w:rFonts w:ascii="Times New Roman" w:hAnsi="Times New Roman" w:cs="Times New Roman"/>
          <w:i/>
        </w:rPr>
        <w:t>Velvet Goldmine</w:t>
      </w:r>
      <w:r w:rsidRPr="004764AC">
        <w:rPr>
          <w:rFonts w:ascii="Times New Roman" w:hAnsi="Times New Roman" w:cs="Times New Roman"/>
        </w:rPr>
        <w:t xml:space="preserve"> does not simply resonate with “Benjamin’s sense of historical crisis, it serially reprises the essay’s signature attitude of looking despondently backward, in tandem with its famous epitome of the Angel of History” (214).</w:t>
      </w:r>
      <w:r w:rsidRPr="004764AC">
        <w:rPr>
          <w:rFonts w:ascii="Times New Roman" w:hAnsi="Times New Roman" w:cs="Times New Roman"/>
          <w:vertAlign w:val="superscript"/>
        </w:rPr>
        <w:endnoteReference w:id="21"/>
      </w:r>
    </w:p>
    <w:p w14:paraId="3E6020FA" w14:textId="06899E11" w:rsidR="00F01838" w:rsidRPr="004764AC" w:rsidRDefault="00F01838" w:rsidP="009071F1">
      <w:pPr>
        <w:spacing w:line="480" w:lineRule="auto"/>
        <w:rPr>
          <w:rFonts w:ascii="Times New Roman" w:hAnsi="Times New Roman" w:cs="Times New Roman"/>
        </w:rPr>
      </w:pPr>
    </w:p>
    <w:p w14:paraId="68819F6E" w14:textId="4162AFDE" w:rsidR="00F01838" w:rsidRDefault="00F01838" w:rsidP="009071F1">
      <w:pPr>
        <w:spacing w:line="480" w:lineRule="auto"/>
        <w:rPr>
          <w:rFonts w:ascii="Times New Roman" w:hAnsi="Times New Roman" w:cs="Times New Roman"/>
          <w:b/>
        </w:rPr>
      </w:pPr>
      <w:r w:rsidRPr="004764AC">
        <w:rPr>
          <w:rFonts w:ascii="Times New Roman" w:hAnsi="Times New Roman" w:cs="Times New Roman"/>
          <w:b/>
        </w:rPr>
        <w:t>“looking backward”: attitudes of nostalgia</w:t>
      </w:r>
    </w:p>
    <w:p w14:paraId="0201AD85" w14:textId="77777777" w:rsidR="00827A86" w:rsidRPr="004764AC" w:rsidRDefault="00827A86" w:rsidP="009071F1">
      <w:pPr>
        <w:spacing w:line="480" w:lineRule="auto"/>
        <w:rPr>
          <w:rFonts w:ascii="Times New Roman" w:hAnsi="Times New Roman" w:cs="Times New Roman"/>
          <w:b/>
        </w:rPr>
      </w:pPr>
    </w:p>
    <w:p w14:paraId="37917B08" w14:textId="72585908"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i/>
        </w:rPr>
        <w:t>Velvet Goldmine</w:t>
      </w:r>
      <w:r w:rsidRPr="004764AC">
        <w:rPr>
          <w:rFonts w:ascii="Times New Roman" w:hAnsi="Times New Roman" w:cs="Times New Roman"/>
        </w:rPr>
        <w:t xml:space="preserve"> also “reprises” “attitudes” of</w:t>
      </w:r>
      <w:r w:rsidRPr="004764AC">
        <w:rPr>
          <w:rFonts w:ascii="Times New Roman" w:hAnsi="Times New Roman" w:cs="Times New Roman"/>
          <w:i/>
        </w:rPr>
        <w:t xml:space="preserve"> </w:t>
      </w:r>
      <w:r w:rsidRPr="004764AC">
        <w:rPr>
          <w:rFonts w:ascii="Times New Roman" w:hAnsi="Times New Roman" w:cs="Times New Roman"/>
        </w:rPr>
        <w:t>“looking backward” that are not despondent but wistful, occasions for an arresting lyricism: an “attitude” of nostalgia which is not only invoked by and expressed in the film but thematized as a crucial affective aspect of glam rock, an “attitude” that is something other than the hazy regressive sentimentality with which it is most often identified, what Jameson, for instance, labels “mere nostalgia” (</w:t>
      </w:r>
      <w:r w:rsidRPr="004764AC">
        <w:rPr>
          <w:rFonts w:ascii="Times New Roman" w:hAnsi="Times New Roman" w:cs="Times New Roman"/>
          <w:i/>
        </w:rPr>
        <w:t xml:space="preserve">Postmodernism </w:t>
      </w:r>
      <w:r w:rsidRPr="004764AC">
        <w:rPr>
          <w:rFonts w:ascii="Times New Roman" w:hAnsi="Times New Roman" w:cs="Times New Roman"/>
        </w:rPr>
        <w:t>170).</w:t>
      </w:r>
      <w:r w:rsidRPr="004764AC">
        <w:rPr>
          <w:rStyle w:val="EndnoteReference"/>
          <w:rFonts w:ascii="Times New Roman" w:hAnsi="Times New Roman" w:cs="Times New Roman"/>
        </w:rPr>
        <w:endnoteReference w:id="22"/>
      </w:r>
      <w:r w:rsidRPr="004764AC">
        <w:rPr>
          <w:rFonts w:ascii="Times New Roman" w:hAnsi="Times New Roman" w:cs="Times New Roman"/>
        </w:rPr>
        <w:t xml:space="preserve"> For </w:t>
      </w:r>
      <w:r w:rsidRPr="004764AC">
        <w:rPr>
          <w:rFonts w:ascii="Times New Roman" w:hAnsi="Times New Roman" w:cs="Times New Roman"/>
        </w:rPr>
        <w:lastRenderedPageBreak/>
        <w:t>Haynes, the images of the Hollywood “silver screen” punctuate the film like icons of a conjured age. Slade and Wild are treated by their manager as if they belonged to “those vintage years”: “Tracy and Hepburn for the seventies.” Brando, Rooney, Garbo are among the Hollywood stars name-dropped as if it were a Frank O’Hara poem. Early in the film, Haynes has a BBC commentator describe the movement as “glamour, nostalgia, and outrageousness.” And though as Slade’s wife Mandy says, “Brian believed in the future,” we first see him performing Roxy Music’s “2HB” in Kensington’s Sombrero Club in the early 70s. The song and its dedicatory title</w:t>
      </w:r>
      <w:r w:rsidR="009D7A3E">
        <w:rPr>
          <w:rFonts w:ascii="Times New Roman" w:hAnsi="Times New Roman" w:cs="Times New Roman"/>
        </w:rPr>
        <w:t>—</w:t>
      </w:r>
      <w:r w:rsidRPr="004764AC">
        <w:rPr>
          <w:rFonts w:ascii="Times New Roman" w:hAnsi="Times New Roman" w:cs="Times New Roman"/>
        </w:rPr>
        <w:t>“to Humphrey Bogart”</w:t>
      </w:r>
      <w:r w:rsidR="009D7A3E">
        <w:rPr>
          <w:rFonts w:ascii="Times New Roman" w:hAnsi="Times New Roman" w:cs="Times New Roman"/>
        </w:rPr>
        <w:t>—</w:t>
      </w:r>
      <w:r w:rsidRPr="004764AC">
        <w:rPr>
          <w:rFonts w:ascii="Times New Roman" w:hAnsi="Times New Roman" w:cs="Times New Roman"/>
        </w:rPr>
        <w:t>invoke and enact the glamour of cinematic nostalgia, twice-over, by creating a song to a cinematic scene which has long been a scene of nostalgia, one which reprises Hollywood’s most iconic and clichéd utterance: “here’s looking at you, kid.” By deploying and by naming nostalgia as something to be reclaimed, Haynes offers images of the cultural past that are something other than our received ideas of “mere nostalgia”: his is a memory of a past which never existed except in the present tense of the cinematic image, its own sound and vision. When “2HB” appears again later in the film</w:t>
      </w:r>
      <w:r w:rsidR="009D7A3E">
        <w:rPr>
          <w:rFonts w:ascii="Times New Roman" w:hAnsi="Times New Roman" w:cs="Times New Roman"/>
        </w:rPr>
        <w:t>—</w:t>
      </w:r>
      <w:r w:rsidRPr="004764AC">
        <w:rPr>
          <w:rFonts w:ascii="Times New Roman" w:hAnsi="Times New Roman" w:cs="Times New Roman"/>
        </w:rPr>
        <w:t>at the concert called “Death to Glitter”</w:t>
      </w:r>
      <w:r w:rsidR="009D7A3E">
        <w:rPr>
          <w:rFonts w:ascii="Times New Roman" w:hAnsi="Times New Roman" w:cs="Times New Roman"/>
        </w:rPr>
        <w:t>—</w:t>
      </w:r>
      <w:r w:rsidRPr="004764AC">
        <w:rPr>
          <w:rFonts w:ascii="Times New Roman" w:hAnsi="Times New Roman" w:cs="Times New Roman"/>
        </w:rPr>
        <w:t>it comes as a nostalgic good-bye to the genre and its stars, including the departed Brian Slade, who appears as a projected image above the stage and as a shadowy presence off stage. This version of the song is performed by Jack Fairy, Haynes’s fictional “patron saint of the movement,” himself more an image than a character. His performance at the tribute concert positions him as origin and as end of this fleeting episode of cultural history, one which pivots around the figures of nostalgia for this dead star: “Your memory stays</w:t>
      </w:r>
      <w:r w:rsidR="00416B7F">
        <w:rPr>
          <w:rFonts w:ascii="Times New Roman" w:hAnsi="Times New Roman" w:cs="Times New Roman"/>
        </w:rPr>
        <w:t xml:space="preserve"> </w:t>
      </w:r>
      <w:r w:rsidRPr="004764AC">
        <w:rPr>
          <w:rFonts w:ascii="Times New Roman" w:hAnsi="Times New Roman" w:cs="Times New Roman"/>
        </w:rPr>
        <w:t>/ It lingers ever</w:t>
      </w:r>
      <w:r w:rsidR="00416B7F">
        <w:rPr>
          <w:rFonts w:ascii="Times New Roman" w:hAnsi="Times New Roman" w:cs="Times New Roman"/>
        </w:rPr>
        <w:t xml:space="preserve"> </w:t>
      </w:r>
      <w:r w:rsidRPr="004764AC">
        <w:rPr>
          <w:rFonts w:ascii="Times New Roman" w:hAnsi="Times New Roman" w:cs="Times New Roman"/>
        </w:rPr>
        <w:t>/ Fade away never.” Like every invocation of nostalgia in the film, its effects conjure Shelley’s account in his “Hymn” of beauty’s departures from our world, “like hues and harmonies of evening</w:t>
      </w:r>
      <w:r w:rsidR="00416B7F">
        <w:rPr>
          <w:rFonts w:ascii="Times New Roman" w:hAnsi="Times New Roman" w:cs="Times New Roman"/>
        </w:rPr>
        <w:t xml:space="preserve"> </w:t>
      </w:r>
      <w:r w:rsidRPr="004764AC">
        <w:rPr>
          <w:rFonts w:ascii="Times New Roman" w:hAnsi="Times New Roman" w:cs="Times New Roman"/>
        </w:rPr>
        <w:t xml:space="preserve">/ Like clouds in starlight widely spread, </w:t>
      </w:r>
      <w:r w:rsidR="000D6DAB">
        <w:rPr>
          <w:rFonts w:ascii="Times New Roman" w:hAnsi="Times New Roman" w:cs="Times New Roman"/>
        </w:rPr>
        <w:t>—</w:t>
      </w:r>
      <w:r w:rsidR="00416B7F">
        <w:rPr>
          <w:rFonts w:ascii="Times New Roman" w:hAnsi="Times New Roman" w:cs="Times New Roman"/>
        </w:rPr>
        <w:t xml:space="preserve"> </w:t>
      </w:r>
      <w:r w:rsidRPr="004764AC">
        <w:rPr>
          <w:rFonts w:ascii="Times New Roman" w:hAnsi="Times New Roman" w:cs="Times New Roman"/>
        </w:rPr>
        <w:t>/ Like memory of music fled” (ll. 8</w:t>
      </w:r>
      <w:r w:rsidR="009C54BA">
        <w:rPr>
          <w:rFonts w:ascii="Times New Roman" w:hAnsi="Times New Roman" w:cs="Times New Roman"/>
        </w:rPr>
        <w:t>–</w:t>
      </w:r>
      <w:r w:rsidRPr="004764AC">
        <w:rPr>
          <w:rFonts w:ascii="Times New Roman" w:hAnsi="Times New Roman" w:cs="Times New Roman"/>
        </w:rPr>
        <w:t xml:space="preserve">10). The Roxy </w:t>
      </w:r>
      <w:r w:rsidRPr="004764AC">
        <w:rPr>
          <w:rFonts w:ascii="Times New Roman" w:hAnsi="Times New Roman" w:cs="Times New Roman"/>
        </w:rPr>
        <w:lastRenderedPageBreak/>
        <w:t>Music song and Haynes’s cinematic version belongs to this series of “likenesses” and its swirling preface an indication of its removal from our world: “Oh I was moved by a screen dream!” “Your cigarette traces a ladder.”</w:t>
      </w:r>
      <w:r w:rsidRPr="004764AC">
        <w:rPr>
          <w:rStyle w:val="EndnoteReference"/>
          <w:rFonts w:ascii="Times New Roman" w:hAnsi="Times New Roman" w:cs="Times New Roman"/>
        </w:rPr>
        <w:endnoteReference w:id="23"/>
      </w:r>
    </w:p>
    <w:p w14:paraId="31FE9947" w14:textId="133B5085" w:rsidR="00F01838" w:rsidRPr="004764AC" w:rsidRDefault="00F01838" w:rsidP="005877C2">
      <w:pPr>
        <w:spacing w:line="480" w:lineRule="auto"/>
        <w:rPr>
          <w:rFonts w:ascii="Times New Roman" w:hAnsi="Times New Roman" w:cs="Times New Roman"/>
        </w:rPr>
      </w:pPr>
      <w:r w:rsidRPr="004764AC">
        <w:rPr>
          <w:rFonts w:ascii="Times New Roman" w:hAnsi="Times New Roman" w:cs="Times New Roman"/>
        </w:rPr>
        <w:tab/>
        <w:t xml:space="preserve">How are we to assess this </w:t>
      </w:r>
      <w:r w:rsidR="00DE16EE">
        <w:rPr>
          <w:rFonts w:ascii="Times New Roman" w:hAnsi="Times New Roman" w:cs="Times New Roman"/>
        </w:rPr>
        <w:t>R</w:t>
      </w:r>
      <w:r w:rsidRPr="004764AC">
        <w:rPr>
          <w:rFonts w:ascii="Times New Roman" w:hAnsi="Times New Roman" w:cs="Times New Roman"/>
        </w:rPr>
        <w:t xml:space="preserve">omantic nostalgia that attends to Haynes’s representation of glam rock, not only in this emblematic song by Roxy Music but in the presentations of the Bowie-Image? To call it a “critical nostalgia” seems oxymoronic enough to drain both terms of their meaning. To call it “ironic nostalgia” cancels its affective force. How, then, do we characterize the form of </w:t>
      </w:r>
      <w:r w:rsidR="00DE16EE">
        <w:rPr>
          <w:rFonts w:ascii="Times New Roman" w:hAnsi="Times New Roman" w:cs="Times New Roman"/>
        </w:rPr>
        <w:t>R</w:t>
      </w:r>
      <w:r w:rsidRPr="004764AC">
        <w:rPr>
          <w:rFonts w:ascii="Times New Roman" w:hAnsi="Times New Roman" w:cs="Times New Roman"/>
        </w:rPr>
        <w:t xml:space="preserve">omantic nostalgia which “knows” that what it remembers is only an image? What do we call a nostalgia that knows what it evokes in memory was always only an image but that </w:t>
      </w:r>
      <w:r w:rsidRPr="004764AC">
        <w:rPr>
          <w:rFonts w:ascii="Times New Roman" w:hAnsi="Times New Roman" w:cs="Times New Roman"/>
          <w:i/>
        </w:rPr>
        <w:t>feels</w:t>
      </w:r>
      <w:r w:rsidRPr="004764AC">
        <w:rPr>
          <w:rFonts w:ascii="Times New Roman" w:hAnsi="Times New Roman" w:cs="Times New Roman"/>
        </w:rPr>
        <w:t xml:space="preserve"> that</w:t>
      </w:r>
      <w:r w:rsidRPr="004764AC">
        <w:rPr>
          <w:rFonts w:ascii="Times New Roman" w:hAnsi="Times New Roman" w:cs="Times New Roman"/>
          <w:i/>
        </w:rPr>
        <w:t xml:space="preserve"> image</w:t>
      </w:r>
      <w:r w:rsidRPr="004764AC">
        <w:rPr>
          <w:rFonts w:ascii="Times New Roman" w:hAnsi="Times New Roman" w:cs="Times New Roman"/>
        </w:rPr>
        <w:t xml:space="preserve"> to be true? The </w:t>
      </w:r>
      <w:r w:rsidRPr="004764AC">
        <w:rPr>
          <w:rFonts w:ascii="Times New Roman" w:hAnsi="Times New Roman" w:cs="Times New Roman"/>
          <w:i/>
        </w:rPr>
        <w:t>O</w:t>
      </w:r>
      <w:r w:rsidR="00E419D6">
        <w:rPr>
          <w:rFonts w:ascii="Times New Roman" w:hAnsi="Times New Roman" w:cs="Times New Roman"/>
          <w:i/>
        </w:rPr>
        <w:t>ED</w:t>
      </w:r>
      <w:r w:rsidRPr="004764AC">
        <w:rPr>
          <w:rFonts w:ascii="Times New Roman" w:hAnsi="Times New Roman" w:cs="Times New Roman"/>
        </w:rPr>
        <w:t xml:space="preserve"> defines nostalgia as “severe home-sickness”: a “form of melancholia caused by prolonged absence from one’s home or country;” and it records the earliest uses of the word nostalgia, not surprisingly, in the era we associate with Romanticism. However, when it first appears in English in 1780, it is found not in poetry but in medical discourse: nostalgia is a term coined by Dr. William Cullen for the malady that afflicted soldiers during long military campaigns in foreign lands. In </w:t>
      </w:r>
      <w:r w:rsidRPr="004764AC">
        <w:rPr>
          <w:rFonts w:ascii="Times New Roman" w:hAnsi="Times New Roman" w:cs="Times New Roman"/>
          <w:i/>
        </w:rPr>
        <w:t>A</w:t>
      </w:r>
      <w:r w:rsidRPr="004764AC">
        <w:rPr>
          <w:rFonts w:ascii="Times New Roman" w:hAnsi="Times New Roman" w:cs="Times New Roman"/>
        </w:rPr>
        <w:t xml:space="preserve"> </w:t>
      </w:r>
      <w:r w:rsidRPr="004764AC">
        <w:rPr>
          <w:rFonts w:ascii="Times New Roman" w:hAnsi="Times New Roman" w:cs="Times New Roman"/>
          <w:i/>
        </w:rPr>
        <w:t>Complete Dictionary of Music,</w:t>
      </w:r>
      <w:r w:rsidRPr="004764AC">
        <w:rPr>
          <w:rFonts w:ascii="Times New Roman" w:hAnsi="Times New Roman" w:cs="Times New Roman"/>
        </w:rPr>
        <w:t xml:space="preserve"> Rousseau devoted an entry to the particular “</w:t>
      </w:r>
      <w:r w:rsidRPr="004764AC">
        <w:rPr>
          <w:rFonts w:ascii="Times New Roman" w:hAnsi="Times New Roman" w:cs="Times New Roman"/>
          <w:i/>
        </w:rPr>
        <w:t>mal de Suisse</w:t>
      </w:r>
      <w:r w:rsidRPr="004764AC">
        <w:rPr>
          <w:rFonts w:ascii="Times New Roman" w:hAnsi="Times New Roman" w:cs="Times New Roman"/>
        </w:rPr>
        <w:t>” or “homesickness” produced by the simple but often irregular melodies played and sung by Alpine mountaineers. Rousseau claims one such melody “was forbidden to be played . . . upon pain of death, because it made them burst into tears, desert</w:t>
      </w:r>
      <w:r w:rsidRPr="00492301">
        <w:rPr>
          <w:rFonts w:ascii="Times New Roman" w:hAnsi="Times New Roman" w:cs="Times New Roman"/>
        </w:rPr>
        <w:t>, or, die,</w:t>
      </w:r>
      <w:r w:rsidRPr="004764AC">
        <w:rPr>
          <w:rFonts w:ascii="Times New Roman" w:hAnsi="Times New Roman" w:cs="Times New Roman"/>
        </w:rPr>
        <w:t xml:space="preserve"> whoever heard it; so great a desire did it excite in them of returning to their country” (266</w:t>
      </w:r>
      <w:r w:rsidR="009C54BA">
        <w:rPr>
          <w:rFonts w:ascii="Times New Roman" w:hAnsi="Times New Roman" w:cs="Times New Roman"/>
        </w:rPr>
        <w:t>–</w:t>
      </w:r>
      <w:r w:rsidRPr="004764AC">
        <w:rPr>
          <w:rFonts w:ascii="Times New Roman" w:hAnsi="Times New Roman" w:cs="Times New Roman"/>
        </w:rPr>
        <w:t>7).</w:t>
      </w:r>
    </w:p>
    <w:p w14:paraId="054DD628" w14:textId="3D48ABEB" w:rsidR="00F01838" w:rsidRPr="004764AC" w:rsidRDefault="00F01838" w:rsidP="005877C2">
      <w:pPr>
        <w:spacing w:line="480" w:lineRule="auto"/>
        <w:rPr>
          <w:rFonts w:ascii="Times New Roman" w:hAnsi="Times New Roman" w:cs="Times New Roman"/>
        </w:rPr>
      </w:pPr>
      <w:r w:rsidRPr="004764AC">
        <w:rPr>
          <w:rFonts w:ascii="Times New Roman" w:hAnsi="Times New Roman" w:cs="Times New Roman"/>
        </w:rPr>
        <w:tab/>
        <w:t>The status of nostalgia in Rousseau is the principal point of contention in what is perhaps the most important</w:t>
      </w:r>
      <w:r w:rsidR="009D7A3E">
        <w:rPr>
          <w:rFonts w:ascii="Times New Roman" w:hAnsi="Times New Roman" w:cs="Times New Roman"/>
        </w:rPr>
        <w:t>—</w:t>
      </w:r>
      <w:r w:rsidRPr="004764AC">
        <w:rPr>
          <w:rFonts w:ascii="Times New Roman" w:hAnsi="Times New Roman" w:cs="Times New Roman"/>
        </w:rPr>
        <w:t>or at least the most celebrated</w:t>
      </w:r>
      <w:r w:rsidR="009D7A3E">
        <w:rPr>
          <w:rFonts w:ascii="Times New Roman" w:hAnsi="Times New Roman" w:cs="Times New Roman"/>
        </w:rPr>
        <w:t>—</w:t>
      </w:r>
      <w:r w:rsidRPr="004764AC">
        <w:rPr>
          <w:rFonts w:ascii="Times New Roman" w:hAnsi="Times New Roman" w:cs="Times New Roman"/>
        </w:rPr>
        <w:t xml:space="preserve">theoretical dispute between the two figures most directly associated with deconstruction, Jacques Derrida and Paul de Man. One of the </w:t>
      </w:r>
      <w:r w:rsidRPr="004764AC">
        <w:rPr>
          <w:rFonts w:ascii="Times New Roman" w:hAnsi="Times New Roman" w:cs="Times New Roman"/>
        </w:rPr>
        <w:lastRenderedPageBreak/>
        <w:t xml:space="preserve">principal objects of Derrida’s painstaking deconstruction in </w:t>
      </w:r>
      <w:r w:rsidRPr="004764AC">
        <w:rPr>
          <w:rFonts w:ascii="Times New Roman" w:hAnsi="Times New Roman" w:cs="Times New Roman"/>
          <w:i/>
        </w:rPr>
        <w:t xml:space="preserve">Of Grammatology </w:t>
      </w:r>
      <w:r w:rsidRPr="004764AC">
        <w:rPr>
          <w:rFonts w:ascii="Times New Roman" w:hAnsi="Times New Roman" w:cs="Times New Roman"/>
        </w:rPr>
        <w:t xml:space="preserve">is Rousseau’s nostalgic “longing for presence” that manifests itself in the phonocentrism of his theory of language. Rousseau’s accounts of the seductions of native songs might appear to reinforce Derrida’s argument that the Swiss philosopher reinscribes the metaphysical privileging of the voice over writing. Derrida’s “interpretation of Rousseau,” famously prompted de Man to respond with “The Rhetoric of Blindness” which claims that Rousseau is not in fact guilty of the nostalgia for presence that Derrida ascribes to the Swiss philosopher. According to de Man, Rousseau’s theory of language doesn’t </w:t>
      </w:r>
      <w:r w:rsidRPr="004764AC">
        <w:rPr>
          <w:rFonts w:ascii="Times New Roman" w:hAnsi="Times New Roman" w:cs="Times New Roman"/>
          <w:i/>
        </w:rPr>
        <w:t>call for</w:t>
      </w:r>
      <w:r w:rsidRPr="004764AC">
        <w:rPr>
          <w:rFonts w:ascii="Times New Roman" w:hAnsi="Times New Roman" w:cs="Times New Roman"/>
        </w:rPr>
        <w:t xml:space="preserve"> Derrida’s deconstruction, because Rousseau has already performed the dismantling of nostalgia for which Derrida takes credit. “The elegiac tone that is occasionally sounded [in Rousseau] does not express a nostalgia for an original presence,” says de Man, “but is a purely dramatic device, an effect made possible and dictated by a fiction that deprives the nostalgia of all foundation” (133). If we believe that this exchange set in motion two “tracks” of deconstruction</w:t>
      </w:r>
      <w:r w:rsidR="009D7A3E">
        <w:rPr>
          <w:rFonts w:ascii="Times New Roman" w:hAnsi="Times New Roman" w:cs="Times New Roman"/>
        </w:rPr>
        <w:t>—</w:t>
      </w:r>
      <w:r w:rsidRPr="004764AC">
        <w:rPr>
          <w:rFonts w:ascii="Times New Roman" w:hAnsi="Times New Roman" w:cs="Times New Roman"/>
        </w:rPr>
        <w:t>at least in the North American context</w:t>
      </w:r>
      <w:r w:rsidR="009D7A3E">
        <w:rPr>
          <w:rFonts w:ascii="Times New Roman" w:hAnsi="Times New Roman" w:cs="Times New Roman"/>
        </w:rPr>
        <w:t>—</w:t>
      </w:r>
      <w:r w:rsidRPr="004764AC">
        <w:rPr>
          <w:rFonts w:ascii="Times New Roman" w:hAnsi="Times New Roman" w:cs="Times New Roman"/>
        </w:rPr>
        <w:t xml:space="preserve">then perhaps the exchange pivots on what Gayatri Spivak describes of other such charges of “metaphysics” by sparring philosophers: “perhaps this entire argument hangs on who </w:t>
      </w:r>
      <w:r w:rsidRPr="004764AC">
        <w:rPr>
          <w:rFonts w:ascii="Times New Roman" w:hAnsi="Times New Roman" w:cs="Times New Roman"/>
          <w:i/>
        </w:rPr>
        <w:t>knew</w:t>
      </w:r>
      <w:r w:rsidRPr="004764AC">
        <w:rPr>
          <w:rFonts w:ascii="Times New Roman" w:hAnsi="Times New Roman" w:cs="Times New Roman"/>
        </w:rPr>
        <w:t xml:space="preserve"> how much of what he was doing” (</w:t>
      </w:r>
      <w:r w:rsidRPr="004764AC">
        <w:rPr>
          <w:rFonts w:ascii="Times New Roman" w:hAnsi="Times New Roman" w:cs="Times New Roman"/>
          <w:i/>
        </w:rPr>
        <w:t>Grammatology</w:t>
      </w:r>
      <w:r w:rsidRPr="004764AC">
        <w:rPr>
          <w:rFonts w:ascii="Times New Roman" w:hAnsi="Times New Roman" w:cs="Times New Roman"/>
        </w:rPr>
        <w:t xml:space="preserve"> xxxvvviii). I’m less interested here in taking sides in this sparring match as I am in suggesting how significant nostalgia is not only for the sounds and visions of popular culture but for the most adventurous theoretical undertakings. In fact, what de Man says of Rousseau’s nostalgia could be said verbatim about the images of nostalgia in </w:t>
      </w:r>
      <w:r w:rsidRPr="004764AC">
        <w:rPr>
          <w:rFonts w:ascii="Times New Roman" w:hAnsi="Times New Roman" w:cs="Times New Roman"/>
          <w:i/>
        </w:rPr>
        <w:t>Velvet Goldmine</w:t>
      </w:r>
      <w:r w:rsidRPr="004764AC">
        <w:rPr>
          <w:rFonts w:ascii="Times New Roman" w:hAnsi="Times New Roman" w:cs="Times New Roman"/>
        </w:rPr>
        <w:t xml:space="preserve">: “The elegiac tone that is occasionally sounded [in Haynes] does not express a nostalgia for an original presence, but is a purely dramatic device, an affect made possible and dictated by a fiction that deprives the nostalgia of all foundation.” To this we might add that for </w:t>
      </w:r>
      <w:r w:rsidRPr="004764AC">
        <w:rPr>
          <w:rFonts w:ascii="Times New Roman" w:hAnsi="Times New Roman" w:cs="Times New Roman"/>
        </w:rPr>
        <w:lastRenderedPageBreak/>
        <w:t xml:space="preserve">both Rousseau and Haynes, the “purely dramatic device” that “knows” that it is a “fiction” does not “deprive the nostalgia” of all </w:t>
      </w:r>
      <w:r w:rsidRPr="004764AC">
        <w:rPr>
          <w:rFonts w:ascii="Times New Roman" w:hAnsi="Times New Roman" w:cs="Times New Roman"/>
          <w:i/>
        </w:rPr>
        <w:t>affect</w:t>
      </w:r>
      <w:r w:rsidRPr="004764AC">
        <w:rPr>
          <w:rFonts w:ascii="Times New Roman" w:hAnsi="Times New Roman" w:cs="Times New Roman"/>
        </w:rPr>
        <w:t>.</w:t>
      </w:r>
    </w:p>
    <w:p w14:paraId="2A407F04" w14:textId="78558E2A" w:rsidR="00F01838" w:rsidRPr="004764AC" w:rsidRDefault="00F01838" w:rsidP="00187440">
      <w:pPr>
        <w:spacing w:line="480" w:lineRule="auto"/>
        <w:rPr>
          <w:rFonts w:ascii="Times New Roman" w:hAnsi="Times New Roman" w:cs="Times New Roman"/>
        </w:rPr>
      </w:pPr>
      <w:r w:rsidRPr="004764AC">
        <w:rPr>
          <w:rFonts w:ascii="Times New Roman" w:hAnsi="Times New Roman" w:cs="Times New Roman"/>
          <w:i/>
        </w:rPr>
        <w:tab/>
      </w:r>
      <w:r w:rsidRPr="004764AC">
        <w:rPr>
          <w:rFonts w:ascii="Times New Roman" w:hAnsi="Times New Roman" w:cs="Times New Roman"/>
        </w:rPr>
        <w:t xml:space="preserve">Derrida’s </w:t>
      </w:r>
      <w:r w:rsidRPr="004764AC">
        <w:rPr>
          <w:rFonts w:ascii="Times New Roman" w:hAnsi="Times New Roman" w:cs="Times New Roman"/>
          <w:i/>
        </w:rPr>
        <w:t>Of Grammatology</w:t>
      </w:r>
      <w:r w:rsidRPr="004764AC">
        <w:rPr>
          <w:rFonts w:ascii="Times New Roman" w:hAnsi="Times New Roman" w:cs="Times New Roman"/>
        </w:rPr>
        <w:t xml:space="preserve"> undertakes the deconstruction of </w:t>
      </w:r>
      <w:proofErr w:type="gramStart"/>
      <w:r w:rsidRPr="004764AC">
        <w:rPr>
          <w:rFonts w:ascii="Times New Roman" w:hAnsi="Times New Roman" w:cs="Times New Roman"/>
        </w:rPr>
        <w:t>any and all</w:t>
      </w:r>
      <w:proofErr w:type="gramEnd"/>
      <w:r w:rsidRPr="004764AC">
        <w:rPr>
          <w:rFonts w:ascii="Times New Roman" w:hAnsi="Times New Roman" w:cs="Times New Roman"/>
        </w:rPr>
        <w:t xml:space="preserve"> sources of nostalgia</w:t>
      </w:r>
      <w:r w:rsidR="009D7A3E">
        <w:rPr>
          <w:rFonts w:ascii="Times New Roman" w:hAnsi="Times New Roman" w:cs="Times New Roman"/>
        </w:rPr>
        <w:t>—</w:t>
      </w:r>
      <w:r w:rsidRPr="004764AC">
        <w:rPr>
          <w:rFonts w:ascii="Times New Roman" w:hAnsi="Times New Roman" w:cs="Times New Roman"/>
        </w:rPr>
        <w:t xml:space="preserve">speech, presence, the origin, etc. Perhaps the underlying target of Derrida’s deconstructive project is the metalepsis of nostalgia as an affect that </w:t>
      </w:r>
      <w:r w:rsidRPr="004764AC">
        <w:rPr>
          <w:rFonts w:ascii="Times New Roman" w:hAnsi="Times New Roman" w:cs="Times New Roman"/>
          <w:i/>
        </w:rPr>
        <w:t>posits</w:t>
      </w:r>
      <w:r w:rsidRPr="004764AC">
        <w:rPr>
          <w:rFonts w:ascii="Times New Roman" w:hAnsi="Times New Roman" w:cs="Times New Roman"/>
        </w:rPr>
        <w:t xml:space="preserve"> origins and presences that it comes to believe in, after the fact. Early in her translator’s preface, Spivak stresses precisely this affective dimension of Derrida’s turn from the “Rousseauist” orientation of Levi-Strauss to Nietzsche: “Derrida contrasts Rousseau’s melancholy with Nietzsche’s affirmative joy”; and she goes on to quote the passage from “Structure, Sign, and Play” which declares and performs this turn and in the process declares its break from structuralism: “Turned toward the presence, lost or impossible, of the absent origin, [the] structuralist thematic of broken immediateness is thus the sad, </w:t>
      </w:r>
      <w:r w:rsidRPr="004764AC">
        <w:rPr>
          <w:rFonts w:ascii="Times New Roman" w:hAnsi="Times New Roman" w:cs="Times New Roman"/>
          <w:i/>
        </w:rPr>
        <w:t>negative</w:t>
      </w:r>
      <w:r w:rsidRPr="004764AC">
        <w:rPr>
          <w:rFonts w:ascii="Times New Roman" w:hAnsi="Times New Roman" w:cs="Times New Roman"/>
        </w:rPr>
        <w:t xml:space="preserve">, nostalgic, guilty Rousseauistic aspect of the thought of play of which the Nietzschean </w:t>
      </w:r>
      <w:r w:rsidRPr="004764AC">
        <w:rPr>
          <w:rFonts w:ascii="Times New Roman" w:hAnsi="Times New Roman" w:cs="Times New Roman"/>
          <w:i/>
        </w:rPr>
        <w:t>affirmation</w:t>
      </w:r>
      <w:r w:rsidRPr="004764AC">
        <w:rPr>
          <w:rFonts w:ascii="Times New Roman" w:hAnsi="Times New Roman" w:cs="Times New Roman"/>
        </w:rPr>
        <w:t xml:space="preserve"> – the joyous affirmation of the play of the world, . . . The affirmation of a world of signs without fault, without truth, without origin, offered to an active interpretation – would be the other side” (</w:t>
      </w:r>
      <w:r w:rsidRPr="004764AC">
        <w:rPr>
          <w:rFonts w:ascii="Times New Roman" w:hAnsi="Times New Roman" w:cs="Times New Roman"/>
          <w:i/>
        </w:rPr>
        <w:t xml:space="preserve">Grammatology </w:t>
      </w:r>
      <w:r w:rsidRPr="004764AC">
        <w:rPr>
          <w:rFonts w:ascii="Times New Roman" w:hAnsi="Times New Roman" w:cs="Times New Roman"/>
        </w:rPr>
        <w:t xml:space="preserve">xiii). This “Nietzschean affirmation” is made possible by “the gigantic ebullience” of “an </w:t>
      </w:r>
      <w:r w:rsidRPr="004764AC">
        <w:rPr>
          <w:rFonts w:ascii="Times New Roman" w:hAnsi="Times New Roman" w:cs="Times New Roman"/>
          <w:i/>
        </w:rPr>
        <w:t>active</w:t>
      </w:r>
      <w:r w:rsidRPr="004764AC">
        <w:rPr>
          <w:rFonts w:ascii="Times New Roman" w:hAnsi="Times New Roman" w:cs="Times New Roman"/>
        </w:rPr>
        <w:t xml:space="preserve"> forgetfulness” that Derrida pursues in lieu of what he considers the nostalgia of Rousseau’s melancholy metaphysics of a lost presence. It was Nietzsche, writes Spivak emphatically, who “cracked apart” the metaphysics of presence “and then advocated forgetting that fact! . . . It is difficult to imagine a solution to the problem [of the metaphysical inheritance] that would go beyond Nietzsche’s, to know and then actively to forget, convincingly to offer in his text his own misreading” (</w:t>
      </w:r>
      <w:r w:rsidRPr="004764AC">
        <w:rPr>
          <w:rFonts w:ascii="Times New Roman" w:hAnsi="Times New Roman" w:cs="Times New Roman"/>
          <w:i/>
        </w:rPr>
        <w:t xml:space="preserve">Grammatology </w:t>
      </w:r>
      <w:r w:rsidRPr="004764AC">
        <w:rPr>
          <w:rFonts w:ascii="Times New Roman" w:hAnsi="Times New Roman" w:cs="Times New Roman"/>
        </w:rPr>
        <w:t xml:space="preserve">xxviii). If it is “difficult to imagine a solution to the problem that would go beyond Nietzsche’s,” what might it mean to have both: the “joyous affirmation of the play of the </w:t>
      </w:r>
      <w:r w:rsidRPr="004764AC">
        <w:rPr>
          <w:rFonts w:ascii="Times New Roman" w:hAnsi="Times New Roman" w:cs="Times New Roman"/>
        </w:rPr>
        <w:lastRenderedPageBreak/>
        <w:t xml:space="preserve">world,” a “gigantic ebullience” </w:t>
      </w:r>
      <w:r w:rsidRPr="004764AC">
        <w:rPr>
          <w:rFonts w:ascii="Times New Roman" w:hAnsi="Times New Roman" w:cs="Times New Roman"/>
          <w:i/>
        </w:rPr>
        <w:t>oscillating</w:t>
      </w:r>
      <w:r w:rsidRPr="004764AC">
        <w:rPr>
          <w:rFonts w:ascii="Times New Roman" w:hAnsi="Times New Roman" w:cs="Times New Roman"/>
        </w:rPr>
        <w:t xml:space="preserve"> with the melancholy nostalgia of perpetual loss, of the path of beauty’s departure from the world? What happens if we are presented with a movie </w:t>
      </w:r>
      <w:r w:rsidRPr="004764AC">
        <w:rPr>
          <w:rFonts w:ascii="Times New Roman" w:hAnsi="Times New Roman" w:cs="Times New Roman"/>
          <w:i/>
        </w:rPr>
        <w:t>about</w:t>
      </w:r>
      <w:r w:rsidRPr="004764AC">
        <w:rPr>
          <w:rFonts w:ascii="Times New Roman" w:hAnsi="Times New Roman" w:cs="Times New Roman"/>
        </w:rPr>
        <w:t xml:space="preserve"> this oscillation and its effects and affects, two opposing dispositions in the same text, with their own full range of images and depletions? </w:t>
      </w:r>
      <w:commentRangeStart w:id="35"/>
      <w:r w:rsidRPr="004764AC">
        <w:rPr>
          <w:rFonts w:ascii="Times New Roman" w:hAnsi="Times New Roman" w:cs="Times New Roman"/>
        </w:rPr>
        <w:t xml:space="preserve">If </w:t>
      </w:r>
      <w:r w:rsidRPr="004764AC">
        <w:rPr>
          <w:rFonts w:ascii="Times New Roman" w:hAnsi="Times New Roman" w:cs="Times New Roman"/>
          <w:i/>
        </w:rPr>
        <w:t>Velvet Goldmine</w:t>
      </w:r>
      <w:r w:rsidRPr="004764AC">
        <w:rPr>
          <w:rFonts w:ascii="Times New Roman" w:hAnsi="Times New Roman" w:cs="Times New Roman"/>
        </w:rPr>
        <w:t xml:space="preserve"> is a many-splendored thing, among its many splendors is an ambitious thought experiment in which the Bowie-Image and its cultural current become the site of both nostalgia and ebullience, alternating currents in Romanticism’s transmissions to our future.</w:t>
      </w:r>
      <w:commentRangeEnd w:id="35"/>
      <w:r w:rsidR="00492301">
        <w:rPr>
          <w:rStyle w:val="CommentReference"/>
        </w:rPr>
        <w:commentReference w:id="35"/>
      </w:r>
    </w:p>
    <w:p w14:paraId="502A7726" w14:textId="0B593F3C" w:rsidR="00F01838" w:rsidRPr="004764AC" w:rsidRDefault="00F01838" w:rsidP="00187440">
      <w:pPr>
        <w:spacing w:line="480" w:lineRule="auto"/>
        <w:rPr>
          <w:rFonts w:ascii="Times New Roman" w:hAnsi="Times New Roman" w:cs="Times New Roman"/>
        </w:rPr>
      </w:pPr>
      <w:r w:rsidRPr="004764AC">
        <w:rPr>
          <w:rFonts w:ascii="Times New Roman" w:hAnsi="Times New Roman" w:cs="Times New Roman"/>
        </w:rPr>
        <w:tab/>
        <w:t xml:space="preserve">Perhaps the most surprising feature of the </w:t>
      </w:r>
      <w:r w:rsidRPr="004764AC">
        <w:rPr>
          <w:rFonts w:ascii="Times New Roman" w:hAnsi="Times New Roman" w:cs="Times New Roman"/>
          <w:i/>
        </w:rPr>
        <w:t>OED</w:t>
      </w:r>
      <w:r w:rsidRPr="004764AC">
        <w:rPr>
          <w:rFonts w:ascii="Times New Roman" w:hAnsi="Times New Roman" w:cs="Times New Roman"/>
        </w:rPr>
        <w:t xml:space="preserve">’s etymological record is how recently the meaning of nostalgia as a melancholic affliction for one’s home expanded to a longing for a period or a person or an object. Once the era of technological reproducibility commences, nostalgia’s domain extends further still, to the affective experience evoked by an old photo or recorded song, indeed, by any form of </w:t>
      </w:r>
      <w:r w:rsidRPr="004764AC">
        <w:rPr>
          <w:rFonts w:ascii="Times New Roman" w:hAnsi="Times New Roman" w:cs="Times New Roman"/>
          <w:i/>
        </w:rPr>
        <w:t xml:space="preserve">visual </w:t>
      </w:r>
      <w:r w:rsidRPr="004764AC">
        <w:rPr>
          <w:rFonts w:ascii="Times New Roman" w:hAnsi="Times New Roman" w:cs="Times New Roman"/>
        </w:rPr>
        <w:t xml:space="preserve">or </w:t>
      </w:r>
      <w:r w:rsidRPr="004764AC">
        <w:rPr>
          <w:rFonts w:ascii="Times New Roman" w:hAnsi="Times New Roman" w:cs="Times New Roman"/>
          <w:i/>
        </w:rPr>
        <w:t xml:space="preserve">audio </w:t>
      </w:r>
      <w:r w:rsidRPr="004764AC">
        <w:rPr>
          <w:rFonts w:ascii="Times New Roman" w:hAnsi="Times New Roman" w:cs="Times New Roman"/>
        </w:rPr>
        <w:t xml:space="preserve">image that conjures an emotional relationship to a remembered person or place or period. Giorgio Agamben, </w:t>
      </w:r>
      <w:commentRangeStart w:id="36"/>
      <w:r w:rsidRPr="004764AC">
        <w:rPr>
          <w:rFonts w:ascii="Times New Roman" w:hAnsi="Times New Roman" w:cs="Times New Roman"/>
        </w:rPr>
        <w:t>who belongs to the constellation of philosophers reflecting on the temporal, epistemological, and affective aspects of nostalgia,</w:t>
      </w:r>
      <w:commentRangeEnd w:id="36"/>
      <w:r w:rsidR="00492301">
        <w:rPr>
          <w:rStyle w:val="CommentReference"/>
        </w:rPr>
        <w:commentReference w:id="36"/>
      </w:r>
      <w:r w:rsidRPr="004764AC">
        <w:rPr>
          <w:rFonts w:ascii="Times New Roman" w:hAnsi="Times New Roman" w:cs="Times New Roman"/>
        </w:rPr>
        <w:t xml:space="preserve"> invokes a brief note by Roland Barthes as his point of departure to the question that is posed by Agamben’s essay and, I argue, by Haynes’s film: “What Is the Contemporary?” Barthes’s declaration is, as Agamben notes, Nietzschean: “the contemporary is the untimely” (Agamben 40). For Nietzsche, as Barthes and Agamben characterize his </w:t>
      </w:r>
      <w:r w:rsidRPr="004764AC">
        <w:rPr>
          <w:rFonts w:ascii="Times New Roman" w:hAnsi="Times New Roman" w:cs="Times New Roman"/>
          <w:i/>
        </w:rPr>
        <w:t>Untimely Meditations</w:t>
      </w:r>
      <w:r w:rsidRPr="004764AC">
        <w:rPr>
          <w:rFonts w:ascii="Times New Roman" w:hAnsi="Times New Roman" w:cs="Times New Roman"/>
        </w:rPr>
        <w:t xml:space="preserve">, “those who are truly contemporary” are not those who </w:t>
      </w:r>
      <w:r w:rsidRPr="004764AC">
        <w:rPr>
          <w:rFonts w:ascii="Times New Roman" w:hAnsi="Times New Roman" w:cs="Times New Roman"/>
          <w:i/>
        </w:rPr>
        <w:t xml:space="preserve">reflect </w:t>
      </w:r>
      <w:r w:rsidRPr="004764AC">
        <w:rPr>
          <w:rFonts w:ascii="Times New Roman" w:hAnsi="Times New Roman" w:cs="Times New Roman"/>
        </w:rPr>
        <w:t xml:space="preserve">or </w:t>
      </w:r>
      <w:r w:rsidRPr="004764AC">
        <w:rPr>
          <w:rFonts w:ascii="Times New Roman" w:hAnsi="Times New Roman" w:cs="Times New Roman"/>
          <w:i/>
        </w:rPr>
        <w:t>express</w:t>
      </w:r>
      <w:r w:rsidRPr="004764AC">
        <w:rPr>
          <w:rFonts w:ascii="Times New Roman" w:hAnsi="Times New Roman" w:cs="Times New Roman"/>
        </w:rPr>
        <w:t xml:space="preserve"> their time: “those who are truly contemporary,” writes Agamben “are those who neither perfectly coincide with [their time] nor adjust themselves to its demands. They are thus in this sense irrelevant. But precisely because of this condition, precisely through this disconnection and this anachronism, they are more capable than others of perceiving and grasping their own time” (40). This “non-</w:t>
      </w:r>
      <w:r w:rsidRPr="004764AC">
        <w:rPr>
          <w:rFonts w:ascii="Times New Roman" w:hAnsi="Times New Roman" w:cs="Times New Roman"/>
        </w:rPr>
        <w:lastRenderedPageBreak/>
        <w:t xml:space="preserve">coincidence” is precisely our film’s “condition.” </w:t>
      </w:r>
      <w:r w:rsidRPr="004764AC">
        <w:rPr>
          <w:rFonts w:ascii="Times New Roman" w:hAnsi="Times New Roman" w:cs="Times New Roman"/>
          <w:i/>
        </w:rPr>
        <w:t>Velvet Goldmine</w:t>
      </w:r>
      <w:r w:rsidRPr="004764AC">
        <w:rPr>
          <w:rFonts w:ascii="Times New Roman" w:hAnsi="Times New Roman" w:cs="Times New Roman"/>
        </w:rPr>
        <w:t xml:space="preserve"> is, on the one hand, acutely aware of time and dates and it marks them carefully: 1854, “100 years later,” New Year’s night 1969, 1972, 1984, and beyond. And yet the film never feels as if it </w:t>
      </w:r>
      <w:r w:rsidRPr="004764AC">
        <w:rPr>
          <w:rFonts w:ascii="Times New Roman" w:hAnsi="Times New Roman" w:cs="Times New Roman"/>
          <w:i/>
        </w:rPr>
        <w:t>belongs</w:t>
      </w:r>
      <w:r w:rsidRPr="004764AC">
        <w:rPr>
          <w:rFonts w:ascii="Times New Roman" w:hAnsi="Times New Roman" w:cs="Times New Roman"/>
        </w:rPr>
        <w:t xml:space="preserve"> to any of those moments; and the strongest historical affect the film generates is its disconnection with a past which also appears as the “new,” as in the way that Bowie in those early days looked and dressed more like Lauren Bacall than a rock and roll star.</w:t>
      </w:r>
    </w:p>
    <w:p w14:paraId="13AB4B44" w14:textId="425C71A1"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“Naturally,” writes Agamben, “this noncoincidence, this ‘dys-chrony,’does not mean that the contemporary is a person who lives in another time, a nostalgic who feels more at home in the Athens of Pericles or in the Paris of Robespierre and the marquis de Sade than in the city and time in which he lives” (41). “Naturally” is an odd qualifier to describe this temporal “noncoincidence,” since nostalgia is often claimed to be a “natural” and pre-critical impulse. But this is an index of the difficulty of prying nostalgia loose from its “homesickness”; and ultimately Agamben is working to develop an understanding of the contemporaneous as “</w:t>
      </w:r>
      <w:r w:rsidRPr="004764AC">
        <w:rPr>
          <w:rFonts w:ascii="Times New Roman" w:hAnsi="Times New Roman" w:cs="Times New Roman"/>
          <w:i/>
        </w:rPr>
        <w:t>that relationship with time that adheres to it through a disjunction and an anachronism</w:t>
      </w:r>
      <w:r w:rsidRPr="004764AC">
        <w:rPr>
          <w:rFonts w:ascii="Times New Roman" w:hAnsi="Times New Roman" w:cs="Times New Roman"/>
        </w:rPr>
        <w:t xml:space="preserve">” (41). This is Haynes’s “relationship with time” in </w:t>
      </w:r>
      <w:r w:rsidRPr="004764AC">
        <w:rPr>
          <w:rFonts w:ascii="Times New Roman" w:hAnsi="Times New Roman" w:cs="Times New Roman"/>
          <w:i/>
        </w:rPr>
        <w:t>Velvet Goldmine</w:t>
      </w:r>
      <w:r w:rsidRPr="004764AC">
        <w:rPr>
          <w:rFonts w:ascii="Times New Roman" w:hAnsi="Times New Roman" w:cs="Times New Roman"/>
        </w:rPr>
        <w:t xml:space="preserve">, a cinematic relationship that releases the images of history from their obligations to reflect or express their moment and then relays those images to possibilities produced by temporal disjunctions. These are Haynes’s own “untimely meditations,” achieved through a new filmic practice of anachronism. </w:t>
      </w:r>
      <w:r w:rsidRPr="004764AC">
        <w:rPr>
          <w:rFonts w:ascii="Times New Roman" w:hAnsi="Times New Roman" w:cs="Times New Roman"/>
          <w:i/>
        </w:rPr>
        <w:t>Velvet Goldmine</w:t>
      </w:r>
      <w:r w:rsidRPr="004764AC">
        <w:rPr>
          <w:rFonts w:ascii="Times New Roman" w:hAnsi="Times New Roman" w:cs="Times New Roman"/>
        </w:rPr>
        <w:t xml:space="preserve"> accomplishes this not only through the countless flashbacks and flashforwards in this shuffled “flipbook” of narrative time loops, but also because its cinematic depictions of the narrative present tense</w:t>
      </w:r>
      <w:r w:rsidR="009D7A3E">
        <w:rPr>
          <w:rFonts w:ascii="Times New Roman" w:hAnsi="Times New Roman" w:cs="Times New Roman"/>
        </w:rPr>
        <w:t>—</w:t>
      </w:r>
      <w:r w:rsidRPr="004764AC">
        <w:rPr>
          <w:rFonts w:ascii="Times New Roman" w:hAnsi="Times New Roman" w:cs="Times New Roman"/>
        </w:rPr>
        <w:t>extended scenes not prefaced or accompanied by recollecting voice-over</w:t>
      </w:r>
      <w:r w:rsidR="009D7A3E">
        <w:rPr>
          <w:rFonts w:ascii="Times New Roman" w:hAnsi="Times New Roman" w:cs="Times New Roman"/>
        </w:rPr>
        <w:t>—</w:t>
      </w:r>
      <w:r w:rsidRPr="004764AC">
        <w:rPr>
          <w:rFonts w:ascii="Times New Roman" w:hAnsi="Times New Roman" w:cs="Times New Roman"/>
        </w:rPr>
        <w:t>often emit images of pasts and futures: there are visual and auditory references to eras which have receded that are “shot through,” as Benjamin would say, with “now time” [</w:t>
      </w:r>
      <w:r w:rsidRPr="004764AC">
        <w:rPr>
          <w:rFonts w:ascii="Times New Roman" w:hAnsi="Times New Roman" w:cs="Times New Roman"/>
          <w:i/>
        </w:rPr>
        <w:t>Jetzeit</w:t>
      </w:r>
      <w:r w:rsidRPr="004764AC">
        <w:rPr>
          <w:rFonts w:ascii="Times New Roman" w:hAnsi="Times New Roman" w:cs="Times New Roman"/>
        </w:rPr>
        <w:t xml:space="preserve">] and there are </w:t>
      </w:r>
      <w:r w:rsidRPr="004764AC">
        <w:rPr>
          <w:rFonts w:ascii="Times New Roman" w:hAnsi="Times New Roman" w:cs="Times New Roman"/>
        </w:rPr>
        <w:lastRenderedPageBreak/>
        <w:t xml:space="preserve">haunted images of a time to come, one the film will never “know.” If “2HB,” which circulates like the movie’s refrain, is the paradigm for this nostalgic allure of a past captured in the image of the departed film star, there’s another image that addresses this temporal disjunction which lodges itself as a nostalgia for that which has </w:t>
      </w:r>
      <w:r w:rsidRPr="004764AC">
        <w:rPr>
          <w:rFonts w:ascii="Times New Roman" w:hAnsi="Times New Roman" w:cs="Times New Roman"/>
          <w:i/>
        </w:rPr>
        <w:t>yet to appear</w:t>
      </w:r>
      <w:r w:rsidRPr="004764AC">
        <w:rPr>
          <w:rFonts w:ascii="Times New Roman" w:hAnsi="Times New Roman" w:cs="Times New Roman"/>
        </w:rPr>
        <w:t xml:space="preserve">. In the film’s late scenes, Haynes lingers over Curt Wild’s uncanny resemblance to Kurt Cobain and deposits a future that the film “images” but does not narrate, a future which resides in the spectator’s past and elicits what Robert Christgau called “an aura of painful regret,” projecting a once future and now lost redemption, its “present” doubly displaced. In the expanding universe of </w:t>
      </w:r>
      <w:r w:rsidRPr="004764AC">
        <w:rPr>
          <w:rFonts w:ascii="Times New Roman" w:hAnsi="Times New Roman" w:cs="Times New Roman"/>
          <w:i/>
        </w:rPr>
        <w:t>Velvet Goldmine</w:t>
      </w:r>
      <w:r w:rsidRPr="004764AC">
        <w:rPr>
          <w:rFonts w:ascii="Times New Roman" w:hAnsi="Times New Roman" w:cs="Times New Roman"/>
        </w:rPr>
        <w:t>, the emerald broach is passed beyond the narrative frame, generating relays the film “images” without showing, images that bleed into the extra-fictional world of the film, into our own collective image-world of memories and laments. I offer one such memory that registers as a lament on so many levels: in one of the final performances of Cobain’s life, for MTV’s “Nirvana Unplugged,” he covers “a David Bowie song”: “The Man Who Sold the World.”</w:t>
      </w:r>
    </w:p>
    <w:p w14:paraId="2B500F38" w14:textId="77777777" w:rsidR="00F01838" w:rsidRPr="004764AC" w:rsidRDefault="00F01838" w:rsidP="009071F1">
      <w:pPr>
        <w:spacing w:line="480" w:lineRule="auto"/>
        <w:rPr>
          <w:rFonts w:ascii="Times New Roman" w:hAnsi="Times New Roman" w:cs="Times New Roman"/>
        </w:rPr>
      </w:pPr>
    </w:p>
    <w:p w14:paraId="52AFDB96" w14:textId="156A80F0" w:rsidR="00F01838" w:rsidRDefault="00F01838" w:rsidP="009071F1">
      <w:pPr>
        <w:spacing w:line="480" w:lineRule="auto"/>
        <w:rPr>
          <w:rFonts w:ascii="Times New Roman" w:hAnsi="Times New Roman" w:cs="Times New Roman"/>
          <w:b/>
        </w:rPr>
      </w:pPr>
      <w:r w:rsidRPr="004764AC">
        <w:rPr>
          <w:rFonts w:ascii="Times New Roman" w:hAnsi="Times New Roman" w:cs="Times New Roman"/>
          <w:b/>
        </w:rPr>
        <w:t>“for your image”: found and lost in the stars</w:t>
      </w:r>
    </w:p>
    <w:p w14:paraId="31E144D1" w14:textId="77777777" w:rsidR="00827A86" w:rsidRPr="004764AC" w:rsidRDefault="00827A86" w:rsidP="009071F1">
      <w:pPr>
        <w:spacing w:line="480" w:lineRule="auto"/>
        <w:rPr>
          <w:rFonts w:ascii="Times New Roman" w:hAnsi="Times New Roman" w:cs="Times New Roman"/>
          <w:b/>
        </w:rPr>
      </w:pPr>
    </w:p>
    <w:p w14:paraId="77021EE2" w14:textId="337042A1"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“In the firmament that we observe at night,” writes Agamben, “the stars shine brightly, surrounded by a thick darkness</w:t>
      </w:r>
      <w:r w:rsidR="004A30BA">
        <w:rPr>
          <w:rFonts w:ascii="Times New Roman" w:hAnsi="Times New Roman" w:cs="Times New Roman"/>
        </w:rPr>
        <w:t>.</w:t>
      </w:r>
      <w:r w:rsidRPr="004764AC">
        <w:rPr>
          <w:rFonts w:ascii="Times New Roman" w:hAnsi="Times New Roman" w:cs="Times New Roman"/>
        </w:rPr>
        <w:t xml:space="preserve">” Agamben is more interested here in the nature of this “thick darkness” that makes the stars shine so brightly in the firmament than he is in those celestial objects themselves. He takes his guide from astrophysics: “In an expanding universe, the most remote galaxies move away from us at a speed so great that their light is never able to reach us. What we perceive as the darkness of the heavens is this light that, though traveling toward us, cannot reach us, since the galaxies from which the light originates move away from us at a </w:t>
      </w:r>
      <w:r w:rsidRPr="004764AC">
        <w:rPr>
          <w:rFonts w:ascii="Times New Roman" w:hAnsi="Times New Roman" w:cs="Times New Roman"/>
        </w:rPr>
        <w:lastRenderedPageBreak/>
        <w:t xml:space="preserve">velocity greater than the speed of light” (46). The celestial darkness teaches how the stars disappear completely, in a vanishing that makes constellations possible to </w:t>
      </w:r>
      <w:commentRangeStart w:id="37"/>
      <w:r w:rsidRPr="004764AC">
        <w:rPr>
          <w:rFonts w:ascii="Times New Roman" w:hAnsi="Times New Roman" w:cs="Times New Roman"/>
        </w:rPr>
        <w:t>behold.</w:t>
      </w:r>
      <w:del w:id="38" w:author="Jessica Tebo" w:date="2022-01-18T14:23:00Z">
        <w:r w:rsidRPr="004764AC" w:rsidDel="00492301">
          <w:rPr>
            <w:rFonts w:ascii="Times New Roman" w:hAnsi="Times New Roman" w:cs="Times New Roman"/>
          </w:rPr>
          <w:delText xml:space="preserve"> </w:delText>
        </w:r>
      </w:del>
    </w:p>
    <w:p w14:paraId="7E7E73A6" w14:textId="56AB6015"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Likewise, </w:t>
      </w:r>
      <w:r w:rsidRPr="004764AC">
        <w:rPr>
          <w:rFonts w:ascii="Times New Roman" w:hAnsi="Times New Roman" w:cs="Times New Roman"/>
          <w:i/>
        </w:rPr>
        <w:t xml:space="preserve">Velvet Goldmine </w:t>
      </w:r>
      <w:r w:rsidRPr="004764AC">
        <w:rPr>
          <w:rFonts w:ascii="Times New Roman" w:hAnsi="Times New Roman" w:cs="Times New Roman"/>
        </w:rPr>
        <w:t>o</w:t>
      </w:r>
      <w:commentRangeEnd w:id="37"/>
      <w:r w:rsidR="00492301">
        <w:rPr>
          <w:rStyle w:val="CommentReference"/>
        </w:rPr>
        <w:commentReference w:id="37"/>
      </w:r>
      <w:r w:rsidRPr="004764AC">
        <w:rPr>
          <w:rFonts w:ascii="Times New Roman" w:hAnsi="Times New Roman" w:cs="Times New Roman"/>
        </w:rPr>
        <w:t>pens not with our star, Brian Slade</w:t>
      </w:r>
      <w:commentRangeStart w:id="39"/>
      <w:r w:rsidR="009D7A3E">
        <w:rPr>
          <w:rFonts w:ascii="Times New Roman" w:hAnsi="Times New Roman" w:cs="Times New Roman"/>
        </w:rPr>
        <w:t>—</w:t>
      </w:r>
      <w:r w:rsidRPr="004764AC">
        <w:rPr>
          <w:rFonts w:ascii="Times New Roman" w:hAnsi="Times New Roman" w:cs="Times New Roman"/>
        </w:rPr>
        <w:t>the “Bowie-Image”</w:t>
      </w:r>
      <w:r w:rsidR="009D7A3E">
        <w:rPr>
          <w:rFonts w:ascii="Times New Roman" w:hAnsi="Times New Roman" w:cs="Times New Roman"/>
        </w:rPr>
        <w:t>—</w:t>
      </w:r>
      <w:commentRangeEnd w:id="39"/>
      <w:r w:rsidR="00492301">
        <w:rPr>
          <w:rStyle w:val="CommentReference"/>
        </w:rPr>
        <w:commentReference w:id="39"/>
      </w:r>
      <w:r w:rsidRPr="004764AC">
        <w:rPr>
          <w:rFonts w:ascii="Times New Roman" w:hAnsi="Times New Roman" w:cs="Times New Roman"/>
        </w:rPr>
        <w:t xml:space="preserve">but with a disorienting POV shot among the stars </w:t>
      </w:r>
      <w:proofErr w:type="gramStart"/>
      <w:r w:rsidRPr="004764AC">
        <w:rPr>
          <w:rFonts w:ascii="Times New Roman" w:hAnsi="Times New Roman" w:cs="Times New Roman"/>
        </w:rPr>
        <w:t>in the midst of</w:t>
      </w:r>
      <w:proofErr w:type="gramEnd"/>
      <w:r w:rsidRPr="004764AC">
        <w:rPr>
          <w:rFonts w:ascii="Times New Roman" w:hAnsi="Times New Roman" w:cs="Times New Roman"/>
        </w:rPr>
        <w:t xml:space="preserve"> a nighttime constellation with audio samples of old muffled British radio recordings, overlapping transmissions beaming through space from different epochs. Haynes’s published screenplay imagines the temporality of this scene in more granular detail: “the sound of distant waves rises up. Sounds emerge in succession: gunfire, explosions, rinky-tink piano, children at play, bar-room singing, opera . . . each enveloping the other like the sound of time itself passing” (</w:t>
      </w:r>
      <w:r w:rsidRPr="004764AC">
        <w:rPr>
          <w:rFonts w:ascii="Times New Roman" w:hAnsi="Times New Roman" w:cs="Times New Roman"/>
          <w:i/>
        </w:rPr>
        <w:t xml:space="preserve">Velvet </w:t>
      </w:r>
      <w:r w:rsidRPr="004764AC">
        <w:rPr>
          <w:rFonts w:ascii="Times New Roman" w:hAnsi="Times New Roman" w:cs="Times New Roman"/>
        </w:rPr>
        <w:t>3). In the film’s final version, “the sound of time itself passing” is a muffled din which gives way to the magisterial voice of Janet McTeer, our temporary narrator, delivering what sounds like a lost fragment of a thesis from Benjamin’s final meditations on history: “</w:t>
      </w:r>
      <w:r w:rsidRPr="004764AC">
        <w:rPr>
          <w:rFonts w:ascii="Times New Roman" w:hAnsi="Times New Roman" w:cs="Times New Roman"/>
          <w:i/>
        </w:rPr>
        <w:t>Histories, like ancient ruins, are the fictions of empires. While everything forgotten hangs in dark dreams of the past, ever threatening to return.</w:t>
      </w:r>
      <w:r w:rsidRPr="004764AC">
        <w:rPr>
          <w:rFonts w:ascii="Times New Roman" w:hAnsi="Times New Roman" w:cs="Times New Roman"/>
        </w:rPr>
        <w:t>”</w:t>
      </w:r>
      <w:r w:rsidRPr="004764AC">
        <w:rPr>
          <w:rStyle w:val="EndnoteReference"/>
          <w:rFonts w:ascii="Times New Roman" w:hAnsi="Times New Roman" w:cs="Times New Roman"/>
        </w:rPr>
        <w:endnoteReference w:id="24"/>
      </w:r>
      <w:r w:rsidRPr="004764AC">
        <w:rPr>
          <w:rFonts w:ascii="Times New Roman" w:hAnsi="Times New Roman" w:cs="Times New Roman"/>
        </w:rPr>
        <w:t xml:space="preserve"> But the film’s initiating voice-over also channels Benjamin’s efforts in an earlier essay on Kafka to attend to the “forgotten”: “Everything forgotten mingles with what has been forgotten of the pre-historic world, forms countless, uncertain, changing compounds, yielding a constant flow of new strange products.”</w:t>
      </w:r>
      <w:r w:rsidRPr="004764AC">
        <w:rPr>
          <w:rFonts w:ascii="Times New Roman" w:hAnsi="Times New Roman" w:cs="Times New Roman"/>
          <w:vertAlign w:val="superscript"/>
        </w:rPr>
        <w:endnoteReference w:id="25"/>
      </w:r>
      <w:r w:rsidRPr="004764AC">
        <w:rPr>
          <w:rFonts w:ascii="Times New Roman" w:hAnsi="Times New Roman" w:cs="Times New Roman"/>
        </w:rPr>
        <w:t xml:space="preserve"> Haynes’s extraction of this Benjaminian recollection feels like the blueprint to his cinematic perception of the production/projection of “glam rock”: something from a forgotten world that “mingles” with a darker, more distant past, threatening or promising to return, a “present” where with “forms countless, uncertain,” and “changing compounds,” it yields “a constant flow of new strange products.”</w:t>
      </w:r>
    </w:p>
    <w:p w14:paraId="54279F0A" w14:textId="6F8012B7"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 xml:space="preserve">From Haynes’s constellation of a nighttime of shooting stars and scattered sound transmissions appears a flying saucer, like an image from B-movie stock, that suddenly swoops </w:t>
      </w:r>
      <w:r w:rsidRPr="004764AC">
        <w:rPr>
          <w:rFonts w:ascii="Times New Roman" w:hAnsi="Times New Roman" w:cs="Times New Roman"/>
        </w:rPr>
        <w:lastRenderedPageBreak/>
        <w:t xml:space="preserve">towards Earth amid tufts of space clouds, depositing on a storybook Dublin doorstep in 1854 a baby swaddled in a blanket pinned with an </w:t>
      </w:r>
      <w:proofErr w:type="gramStart"/>
      <w:r w:rsidRPr="004764AC">
        <w:rPr>
          <w:rFonts w:ascii="Times New Roman" w:hAnsi="Times New Roman" w:cs="Times New Roman"/>
        </w:rPr>
        <w:t>emerald</w:t>
      </w:r>
      <w:r w:rsidR="00DE422E">
        <w:rPr>
          <w:rFonts w:ascii="Times New Roman" w:hAnsi="Times New Roman" w:cs="Times New Roman"/>
        </w:rPr>
        <w:t xml:space="preserve"> </w:t>
      </w:r>
      <w:r w:rsidRPr="004764AC">
        <w:rPr>
          <w:rFonts w:ascii="Times New Roman" w:hAnsi="Times New Roman" w:cs="Times New Roman"/>
        </w:rPr>
        <w:t>green</w:t>
      </w:r>
      <w:proofErr w:type="gramEnd"/>
      <w:r w:rsidRPr="004764AC">
        <w:rPr>
          <w:rFonts w:ascii="Times New Roman" w:hAnsi="Times New Roman" w:cs="Times New Roman"/>
        </w:rPr>
        <w:t xml:space="preserve"> broach. Whether bestowed or abandoned, the baby who fell to earth is Oscar Wilde, our first “space oddity,” cosmic nomad. We watch along with the Wildes and their housekeeper as the spaceship suddenly returns to the stars; and the film then cuts to a scene</w:t>
      </w:r>
      <w:r w:rsidR="009D7A3E">
        <w:rPr>
          <w:rFonts w:ascii="Times New Roman" w:hAnsi="Times New Roman" w:cs="Times New Roman"/>
        </w:rPr>
        <w:t>—</w:t>
      </w:r>
      <w:r w:rsidRPr="004764AC">
        <w:rPr>
          <w:rFonts w:ascii="Times New Roman" w:hAnsi="Times New Roman" w:cs="Times New Roman"/>
        </w:rPr>
        <w:t>“100 years later”</w:t>
      </w:r>
      <w:r w:rsidR="009D7A3E">
        <w:rPr>
          <w:rFonts w:ascii="Times New Roman" w:hAnsi="Times New Roman" w:cs="Times New Roman"/>
        </w:rPr>
        <w:t>—</w:t>
      </w:r>
      <w:r w:rsidRPr="004764AC">
        <w:rPr>
          <w:rFonts w:ascii="Times New Roman" w:hAnsi="Times New Roman" w:cs="Times New Roman"/>
        </w:rPr>
        <w:t>featuring a classroom of Irish schoolboys, nine to ten years old, who stand one by one in a tight tracking shot declaring their aspirations before their prim schoolmaster</w:t>
      </w:r>
      <w:commentRangeStart w:id="40"/>
      <w:r w:rsidRPr="004764AC">
        <w:rPr>
          <w:rFonts w:ascii="Times New Roman" w:hAnsi="Times New Roman" w:cs="Times New Roman"/>
        </w:rPr>
        <w:t xml:space="preserve">. </w:t>
      </w:r>
      <w:commentRangeEnd w:id="40"/>
      <w:r w:rsidR="00492301">
        <w:rPr>
          <w:rStyle w:val="CommentReference"/>
        </w:rPr>
        <w:commentReference w:id="40"/>
      </w:r>
      <w:r w:rsidRPr="004764AC">
        <w:rPr>
          <w:rFonts w:ascii="Times New Roman" w:hAnsi="Times New Roman" w:cs="Times New Roman"/>
        </w:rPr>
        <w:t>“I want to be a barrister,” says one; “I want to be a farmer,” and so on, until the final boy, labeled “O. Wilde” and wearing the green broach, rises and declares, “I want to be a pop idol.” And as if to demonstrate how “Benjaminian” constellations are formed, the subsequent scene is separated from Wilde’s arrival by “one hundred years.” The film cuts to a scene of a young boy, Jack Fairy, who</w:t>
      </w:r>
      <w:r w:rsidR="009D7A3E">
        <w:rPr>
          <w:rFonts w:ascii="Times New Roman" w:hAnsi="Times New Roman" w:cs="Times New Roman"/>
        </w:rPr>
        <w:t>—</w:t>
      </w:r>
      <w:r w:rsidRPr="004764AC">
        <w:rPr>
          <w:rFonts w:ascii="Times New Roman" w:hAnsi="Times New Roman" w:cs="Times New Roman"/>
        </w:rPr>
        <w:t>after being beaten by a score of bullying schoolmates</w:t>
      </w:r>
      <w:r w:rsidR="009D7A3E">
        <w:rPr>
          <w:rFonts w:ascii="Times New Roman" w:hAnsi="Times New Roman" w:cs="Times New Roman"/>
        </w:rPr>
        <w:t>—</w:t>
      </w:r>
      <w:r w:rsidRPr="004764AC">
        <w:rPr>
          <w:rFonts w:ascii="Times New Roman" w:hAnsi="Times New Roman" w:cs="Times New Roman"/>
        </w:rPr>
        <w:t>lays face down in the street, his lip bloodied, and discovers in the dirt and grime the emerald broach that had earlier adorned Oscar Wilde. The following scene looks as if it is a hand-drawn page in a children’s picture-book: it features a little boy in school shorts walking into the sunlight as the female narrator’s voice-over continues: “</w:t>
      </w:r>
      <w:r w:rsidRPr="004764AC">
        <w:rPr>
          <w:rFonts w:ascii="Times New Roman" w:hAnsi="Times New Roman" w:cs="Times New Roman"/>
          <w:i/>
        </w:rPr>
        <w:t xml:space="preserve">Childhood, adults always say, is the best time in life. But </w:t>
      </w:r>
      <w:proofErr w:type="gramStart"/>
      <w:r w:rsidRPr="004764AC">
        <w:rPr>
          <w:rFonts w:ascii="Times New Roman" w:hAnsi="Times New Roman" w:cs="Times New Roman"/>
          <w:i/>
        </w:rPr>
        <w:t>as long as</w:t>
      </w:r>
      <w:proofErr w:type="gramEnd"/>
      <w:r w:rsidRPr="004764AC">
        <w:rPr>
          <w:rFonts w:ascii="Times New Roman" w:hAnsi="Times New Roman" w:cs="Times New Roman"/>
          <w:i/>
        </w:rPr>
        <w:t xml:space="preserve"> he could remember, Jack Fairy knew better</w:t>
      </w:r>
      <w:r w:rsidRPr="004764AC">
        <w:rPr>
          <w:rFonts w:ascii="Times New Roman" w:hAnsi="Times New Roman" w:cs="Times New Roman"/>
        </w:rPr>
        <w:t>.” The narration continues as the film cuts to a series of dark interior shots featuring the head of young Jack Fairy bathed in blue light and poised in three different angles before a mirror we never quite see</w:t>
      </w:r>
      <w:commentRangeStart w:id="41"/>
      <w:r w:rsidRPr="004764AC">
        <w:rPr>
          <w:rFonts w:ascii="Times New Roman" w:hAnsi="Times New Roman" w:cs="Times New Roman"/>
        </w:rPr>
        <w:t xml:space="preserve">. </w:t>
      </w:r>
      <w:commentRangeEnd w:id="41"/>
      <w:r w:rsidR="00492301">
        <w:rPr>
          <w:rStyle w:val="CommentReference"/>
        </w:rPr>
        <w:commentReference w:id="41"/>
      </w:r>
      <w:r w:rsidRPr="004764AC">
        <w:rPr>
          <w:rFonts w:ascii="Times New Roman" w:hAnsi="Times New Roman" w:cs="Times New Roman"/>
        </w:rPr>
        <w:t>“</w:t>
      </w:r>
      <w:r w:rsidRPr="004764AC">
        <w:rPr>
          <w:rFonts w:ascii="Times New Roman" w:hAnsi="Times New Roman" w:cs="Times New Roman"/>
          <w:i/>
        </w:rPr>
        <w:t>Until one mysterious day when Jack would discover that somewhere there were others quite like him, singled out for a great gift</w:t>
      </w:r>
      <w:r w:rsidRPr="004764AC">
        <w:rPr>
          <w:rFonts w:ascii="Times New Roman" w:hAnsi="Times New Roman" w:cs="Times New Roman"/>
        </w:rPr>
        <w:t>.” Jack Fairy meticulously draws the blood from his wound as if it were lipstick until his eyes flash on his reflection, suddenly smiling directly at the mirror/camera/spectator as the narrator concludes her overture: “</w:t>
      </w:r>
      <w:r w:rsidRPr="004764AC">
        <w:rPr>
          <w:rFonts w:ascii="Times New Roman" w:hAnsi="Times New Roman" w:cs="Times New Roman"/>
          <w:i/>
        </w:rPr>
        <w:t>and one day the whole stinking world would be theirs</w:t>
      </w:r>
      <w:r w:rsidRPr="004764AC">
        <w:rPr>
          <w:rFonts w:ascii="Times New Roman" w:hAnsi="Times New Roman" w:cs="Times New Roman"/>
        </w:rPr>
        <w:t>.”</w:t>
      </w:r>
      <w:r w:rsidRPr="004764AC">
        <w:rPr>
          <w:rFonts w:ascii="Times New Roman" w:hAnsi="Times New Roman" w:cs="Times New Roman"/>
          <w:vertAlign w:val="superscript"/>
        </w:rPr>
        <w:endnoteReference w:id="26"/>
      </w:r>
      <w:r w:rsidRPr="004764AC">
        <w:rPr>
          <w:rFonts w:ascii="Times New Roman" w:hAnsi="Times New Roman" w:cs="Times New Roman"/>
        </w:rPr>
        <w:t xml:space="preserve"> It’s a fleeting image of redemption</w:t>
      </w:r>
      <w:r w:rsidR="009D7A3E">
        <w:rPr>
          <w:rFonts w:ascii="Times New Roman" w:hAnsi="Times New Roman" w:cs="Times New Roman"/>
        </w:rPr>
        <w:t>—</w:t>
      </w:r>
      <w:r w:rsidRPr="004764AC">
        <w:rPr>
          <w:rFonts w:ascii="Times New Roman" w:hAnsi="Times New Roman" w:cs="Times New Roman"/>
        </w:rPr>
        <w:t xml:space="preserve">the world itself </w:t>
      </w:r>
      <w:r w:rsidRPr="004764AC">
        <w:rPr>
          <w:rFonts w:ascii="Times New Roman" w:hAnsi="Times New Roman" w:cs="Times New Roman"/>
        </w:rPr>
        <w:lastRenderedPageBreak/>
        <w:t>reclaimed or delivered by a queer art</w:t>
      </w:r>
      <w:r w:rsidR="009D7A3E">
        <w:rPr>
          <w:rFonts w:ascii="Times New Roman" w:hAnsi="Times New Roman" w:cs="Times New Roman"/>
        </w:rPr>
        <w:t>—</w:t>
      </w:r>
      <w:r w:rsidRPr="004764AC">
        <w:rPr>
          <w:rFonts w:ascii="Times New Roman" w:hAnsi="Times New Roman" w:cs="Times New Roman"/>
        </w:rPr>
        <w:t xml:space="preserve">but one that sustains the film as fantasy’s redemption. The title sequence erupts from this image as if it were </w:t>
      </w:r>
      <w:r w:rsidRPr="004764AC">
        <w:rPr>
          <w:rFonts w:ascii="Times New Roman" w:hAnsi="Times New Roman" w:cs="Times New Roman"/>
          <w:i/>
        </w:rPr>
        <w:t>caused</w:t>
      </w:r>
      <w:r w:rsidRPr="004764AC">
        <w:rPr>
          <w:rFonts w:ascii="Times New Roman" w:hAnsi="Times New Roman" w:cs="Times New Roman"/>
        </w:rPr>
        <w:t xml:space="preserve"> by it: scores of giddy glitter kids pour across the Waterloo Bridge in 1972 and fill the streets to the jubilant guitars in the opening strains of Brian Eno’s “Needle in a Camel’s Eye” on their way to a Brian Slade concert. These twentieth-century boys and girls appear like Shelley’s “glorious phantoms” who “burst” from the “graves” of “England in 1819” to “illumine our tempestuous day” (13</w:t>
      </w:r>
      <w:r w:rsidR="009C54BA">
        <w:rPr>
          <w:rFonts w:ascii="Times New Roman" w:hAnsi="Times New Roman" w:cs="Times New Roman"/>
        </w:rPr>
        <w:t>–</w:t>
      </w:r>
      <w:r w:rsidRPr="004764AC">
        <w:rPr>
          <w:rFonts w:ascii="Times New Roman" w:hAnsi="Times New Roman" w:cs="Times New Roman"/>
        </w:rPr>
        <w:t>4).</w:t>
      </w:r>
    </w:p>
    <w:p w14:paraId="74A79B7D" w14:textId="3DF1CEFF" w:rsidR="00F01838" w:rsidRPr="004764AC" w:rsidRDefault="00F01838" w:rsidP="009071F1">
      <w:pPr>
        <w:spacing w:line="480" w:lineRule="auto"/>
        <w:rPr>
          <w:rFonts w:ascii="Times New Roman" w:hAnsi="Times New Roman" w:cs="Times New Roman"/>
        </w:rPr>
      </w:pPr>
      <w:r w:rsidRPr="004764AC">
        <w:rPr>
          <w:rFonts w:ascii="Times New Roman" w:hAnsi="Times New Roman" w:cs="Times New Roman"/>
        </w:rPr>
        <w:tab/>
        <w:t>Perhaps there is no better way to describe Jack Fairy’s virtual presence in the film than as a “glorious phantom”: “singled out for a great gift,” Fairy remains a ghostly if glamorous figure in the story. Haynes calls him the “patron saint” of the scene, the “real thing which is not real,” the “origin” which is not the origin, “erupting spontaneously” (</w:t>
      </w:r>
      <w:r w:rsidRPr="004764AC">
        <w:rPr>
          <w:rFonts w:ascii="Times New Roman" w:hAnsi="Times New Roman" w:cs="Times New Roman"/>
          <w:i/>
        </w:rPr>
        <w:t>Velve</w:t>
      </w:r>
      <w:r w:rsidRPr="004764AC">
        <w:rPr>
          <w:rFonts w:ascii="Times New Roman" w:hAnsi="Times New Roman" w:cs="Times New Roman"/>
          <w:i/>
          <w:iCs/>
        </w:rPr>
        <w:t>t</w:t>
      </w:r>
      <w:r w:rsidRPr="004764AC">
        <w:rPr>
          <w:rFonts w:ascii="Times New Roman" w:hAnsi="Times New Roman" w:cs="Times New Roman"/>
        </w:rPr>
        <w:t xml:space="preserve"> xvii). Jack Fairy is less a </w:t>
      </w:r>
      <w:r w:rsidRPr="004764AC">
        <w:rPr>
          <w:rFonts w:ascii="Times New Roman" w:hAnsi="Times New Roman" w:cs="Times New Roman"/>
          <w:i/>
        </w:rPr>
        <w:t>character</w:t>
      </w:r>
      <w:r w:rsidRPr="004764AC">
        <w:rPr>
          <w:rFonts w:ascii="Times New Roman" w:hAnsi="Times New Roman" w:cs="Times New Roman"/>
        </w:rPr>
        <w:t xml:space="preserve"> in the film </w:t>
      </w:r>
      <w:commentRangeStart w:id="42"/>
      <w:r w:rsidRPr="004764AC">
        <w:rPr>
          <w:rFonts w:ascii="Times New Roman" w:hAnsi="Times New Roman" w:cs="Times New Roman"/>
        </w:rPr>
        <w:t xml:space="preserve">than ephemeral </w:t>
      </w:r>
      <w:commentRangeEnd w:id="42"/>
      <w:r w:rsidR="00492301">
        <w:rPr>
          <w:rStyle w:val="CommentReference"/>
        </w:rPr>
        <w:commentReference w:id="42"/>
      </w:r>
      <w:r w:rsidRPr="004764AC">
        <w:rPr>
          <w:rFonts w:ascii="Times New Roman" w:hAnsi="Times New Roman" w:cs="Times New Roman"/>
        </w:rPr>
        <w:t xml:space="preserve">image, passing though London’s streets and clubs, the glam </w:t>
      </w:r>
      <w:r w:rsidRPr="004764AC">
        <w:rPr>
          <w:rFonts w:ascii="Times New Roman" w:hAnsi="Times New Roman" w:cs="Times New Roman"/>
          <w:i/>
        </w:rPr>
        <w:t>flâneur</w:t>
      </w:r>
      <w:r w:rsidRPr="004764AC">
        <w:rPr>
          <w:rFonts w:ascii="Times New Roman" w:hAnsi="Times New Roman" w:cs="Times New Roman"/>
        </w:rPr>
        <w:t>. Fairy performs one song</w:t>
      </w:r>
      <w:r w:rsidR="009D7A3E">
        <w:rPr>
          <w:rFonts w:ascii="Times New Roman" w:hAnsi="Times New Roman" w:cs="Times New Roman"/>
        </w:rPr>
        <w:t>—</w:t>
      </w:r>
      <w:commentRangeStart w:id="43"/>
      <w:r w:rsidRPr="004764AC">
        <w:rPr>
          <w:rFonts w:ascii="Times New Roman" w:hAnsi="Times New Roman" w:cs="Times New Roman"/>
        </w:rPr>
        <w:t>a highly stylized version of Roxy Music’s “2HB”</w:t>
      </w:r>
      <w:r w:rsidR="009D7A3E">
        <w:rPr>
          <w:rFonts w:ascii="Times New Roman" w:hAnsi="Times New Roman" w:cs="Times New Roman"/>
        </w:rPr>
        <w:t>—</w:t>
      </w:r>
      <w:r w:rsidRPr="004764AC">
        <w:rPr>
          <w:rFonts w:ascii="Times New Roman" w:hAnsi="Times New Roman" w:cs="Times New Roman"/>
        </w:rPr>
        <w:t>in the “Death to Glitter” concert, lip-synching vocals recorded by Thom Yorke</w:t>
      </w:r>
      <w:commentRangeEnd w:id="43"/>
      <w:r w:rsidR="00492301">
        <w:rPr>
          <w:rStyle w:val="CommentReference"/>
        </w:rPr>
        <w:commentReference w:id="43"/>
      </w:r>
      <w:r w:rsidRPr="004764AC">
        <w:rPr>
          <w:rFonts w:ascii="Times New Roman" w:hAnsi="Times New Roman" w:cs="Times New Roman"/>
        </w:rPr>
        <w:t>. Jack Fairy is just an image, one who conveys a transitory image of transit, the transfer of the emerald broach from the stars to Oscar Wilde and Fairy and on to Curt Wild before it is deposited with Arthur Stuart near the movie’s end. “The pin will keep moving through time,” says Haynes, “and be passed on in many different ways” (</w:t>
      </w:r>
      <w:r w:rsidRPr="004764AC">
        <w:rPr>
          <w:rFonts w:ascii="Times New Roman" w:hAnsi="Times New Roman" w:cs="Times New Roman"/>
          <w:i/>
        </w:rPr>
        <w:t xml:space="preserve">Velvet </w:t>
      </w:r>
      <w:r w:rsidRPr="004764AC">
        <w:rPr>
          <w:rFonts w:ascii="Times New Roman" w:hAnsi="Times New Roman" w:cs="Times New Roman"/>
        </w:rPr>
        <w:t>xxviii). The broach is the “true image” in Haynes’</w:t>
      </w:r>
      <w:ins w:id="44" w:author="Jessica Tebo" w:date="2022-01-18T15:53:00Z">
        <w:r w:rsidR="00492301">
          <w:rPr>
            <w:rFonts w:ascii="Times New Roman" w:hAnsi="Times New Roman" w:cs="Times New Roman"/>
          </w:rPr>
          <w:t>s</w:t>
        </w:r>
      </w:ins>
      <w:r w:rsidRPr="004764AC">
        <w:rPr>
          <w:rFonts w:ascii="Times New Roman" w:hAnsi="Times New Roman" w:cs="Times New Roman"/>
        </w:rPr>
        <w:t xml:space="preserve"> cinematic theses on history, one that bestows “the gift of sound and vision” upon those who wait.</w:t>
      </w:r>
    </w:p>
    <w:p w14:paraId="46AFAB35" w14:textId="4D7BBEBE" w:rsidR="00F01838" w:rsidRPr="004764AC" w:rsidRDefault="00F01838" w:rsidP="00F55F2B">
      <w:pPr>
        <w:spacing w:line="480" w:lineRule="auto"/>
        <w:rPr>
          <w:rFonts w:ascii="Times New Roman" w:hAnsi="Times New Roman" w:cs="Times New Roman"/>
        </w:rPr>
      </w:pPr>
      <w:r w:rsidRPr="004764AC">
        <w:rPr>
          <w:rFonts w:ascii="Times New Roman" w:hAnsi="Times New Roman" w:cs="Times New Roman"/>
        </w:rPr>
        <w:tab/>
        <w:t xml:space="preserve">In the Haynes universe of </w:t>
      </w:r>
      <w:r w:rsidRPr="004764AC">
        <w:rPr>
          <w:rFonts w:ascii="Times New Roman" w:hAnsi="Times New Roman" w:cs="Times New Roman"/>
          <w:i/>
        </w:rPr>
        <w:t>Velvet Goldmine,</w:t>
      </w:r>
      <w:r w:rsidRPr="004764AC">
        <w:rPr>
          <w:rFonts w:ascii="Times New Roman" w:hAnsi="Times New Roman" w:cs="Times New Roman"/>
        </w:rPr>
        <w:t xml:space="preserve"> we encounter a distinctive cinematic account of the image, one that is not only concerned with cinematic image-making but with the perpetual play of vanishing and appearance that is the condition of the image as such. On the one hand, Haynes’s highly self-reflexive filmmaking foregrounds its artifice and its image-making with an awareness shared by the most adventurous or extravagant glam artists, David Bowie and Roxy </w:t>
      </w:r>
      <w:r w:rsidRPr="004764AC">
        <w:rPr>
          <w:rFonts w:ascii="Times New Roman" w:hAnsi="Times New Roman" w:cs="Times New Roman"/>
        </w:rPr>
        <w:lastRenderedPageBreak/>
        <w:t xml:space="preserve">Music. But Todd Haynes’s </w:t>
      </w:r>
      <w:r w:rsidRPr="004764AC">
        <w:rPr>
          <w:rFonts w:ascii="Times New Roman" w:hAnsi="Times New Roman" w:cs="Times New Roman"/>
          <w:i/>
        </w:rPr>
        <w:t>Velvet Goldmine</w:t>
      </w:r>
      <w:r w:rsidRPr="004764AC">
        <w:rPr>
          <w:rFonts w:ascii="Times New Roman" w:hAnsi="Times New Roman" w:cs="Times New Roman"/>
        </w:rPr>
        <w:t xml:space="preserve"> universe is also a historical one; and this self-consciousness of image-making relays his film and his world to the images of Oscar Wilde and beyond. In so doing, the film eliminates any sense of “mereness” from the image. Near the film’s end, Arthur approaches Curt sitting alone in a bar. Arthur reveals himself as a journalist to Curt and ask about his “old friend,” Brian Slade. Curt avoids the question by initiating a cryptic dialogue in which the image itself</w:t>
      </w:r>
      <w:r w:rsidR="009D7A3E">
        <w:rPr>
          <w:rFonts w:ascii="Times New Roman" w:hAnsi="Times New Roman" w:cs="Times New Roman"/>
        </w:rPr>
        <w:t>—</w:t>
      </w:r>
      <w:r w:rsidRPr="004764AC">
        <w:rPr>
          <w:rFonts w:ascii="Times New Roman" w:hAnsi="Times New Roman" w:cs="Times New Roman"/>
        </w:rPr>
        <w:t>its movements, its effects, its affects</w:t>
      </w:r>
      <w:r w:rsidR="009D7A3E">
        <w:rPr>
          <w:rFonts w:ascii="Times New Roman" w:hAnsi="Times New Roman" w:cs="Times New Roman"/>
        </w:rPr>
        <w:t>—</w:t>
      </w:r>
      <w:r w:rsidRPr="004764AC">
        <w:rPr>
          <w:rFonts w:ascii="Times New Roman" w:hAnsi="Times New Roman" w:cs="Times New Roman"/>
        </w:rPr>
        <w:t>is at stake. After reflecting, via Wilde, on glam rock’s cultural-political ambitions</w:t>
      </w:r>
      <w:r w:rsidR="009D7A3E">
        <w:rPr>
          <w:rFonts w:ascii="Times New Roman" w:hAnsi="Times New Roman" w:cs="Times New Roman"/>
        </w:rPr>
        <w:t>—</w:t>
      </w:r>
      <w:r w:rsidRPr="004764AC">
        <w:rPr>
          <w:rFonts w:ascii="Times New Roman" w:hAnsi="Times New Roman" w:cs="Times New Roman"/>
          <w:i/>
        </w:rPr>
        <w:t>change the world! no, change ourselves! okay, but look at the world!</w:t>
      </w:r>
      <w:r w:rsidR="009D7A3E">
        <w:rPr>
          <w:rFonts w:ascii="Times New Roman" w:hAnsi="Times New Roman" w:cs="Times New Roman"/>
          <w:i/>
        </w:rPr>
        <w:t>—</w:t>
      </w:r>
      <w:r w:rsidRPr="004764AC">
        <w:rPr>
          <w:rFonts w:ascii="Times New Roman" w:hAnsi="Times New Roman" w:cs="Times New Roman"/>
        </w:rPr>
        <w:t>Arthur notices the antique emerald pin on Curt’s leather jacket:</w:t>
      </w:r>
    </w:p>
    <w:p w14:paraId="43946037" w14:textId="3DB3F7C5" w:rsidR="00F01838" w:rsidRPr="004764AC" w:rsidRDefault="00F01838" w:rsidP="00F55F2B">
      <w:pPr>
        <w:spacing w:line="480" w:lineRule="auto"/>
        <w:ind w:left="1152" w:right="1152"/>
        <w:rPr>
          <w:rFonts w:ascii="Times New Roman" w:hAnsi="Times New Roman" w:cs="Times New Roman"/>
        </w:rPr>
      </w:pPr>
      <w:r w:rsidRPr="004764AC">
        <w:rPr>
          <w:rFonts w:ascii="Times New Roman" w:hAnsi="Times New Roman" w:cs="Times New Roman"/>
        </w:rPr>
        <w:t>Arthur: That’s quite a pin you got there. Is it old?</w:t>
      </w:r>
    </w:p>
    <w:p w14:paraId="3C351A42" w14:textId="77777777" w:rsidR="00F01838" w:rsidRPr="004764AC" w:rsidRDefault="00F01838" w:rsidP="00F55F2B">
      <w:pPr>
        <w:spacing w:line="480" w:lineRule="auto"/>
        <w:ind w:left="1152" w:right="1152"/>
        <w:rPr>
          <w:rFonts w:ascii="Times New Roman" w:hAnsi="Times New Roman" w:cs="Times New Roman"/>
        </w:rPr>
      </w:pPr>
    </w:p>
    <w:p w14:paraId="0A3A17A0" w14:textId="4319BE5B" w:rsidR="00F01838" w:rsidRPr="004764AC" w:rsidRDefault="00F01838" w:rsidP="00F55F2B">
      <w:pPr>
        <w:spacing w:line="480" w:lineRule="auto"/>
        <w:ind w:left="1152" w:right="1152"/>
        <w:rPr>
          <w:rFonts w:ascii="Times New Roman" w:hAnsi="Times New Roman" w:cs="Times New Roman"/>
        </w:rPr>
      </w:pPr>
      <w:r w:rsidRPr="004764AC">
        <w:rPr>
          <w:rFonts w:ascii="Times New Roman" w:hAnsi="Times New Roman" w:cs="Times New Roman"/>
        </w:rPr>
        <w:t>Curt: Possibly. It was Oscar Wilde’s. Or so I was told by the person who gave it to me. This friend of mine who kinda . . . disappeared . . . some years back. I forget where we were. On a trip. But he says to me, ‘Curt, a man’s life is his image.’</w:t>
      </w:r>
    </w:p>
    <w:p w14:paraId="5E2DF714" w14:textId="7F29ADB8" w:rsidR="00F01838" w:rsidRPr="004764AC" w:rsidRDefault="00F01838" w:rsidP="00F55F2B">
      <w:pPr>
        <w:spacing w:line="480" w:lineRule="auto"/>
        <w:rPr>
          <w:rFonts w:ascii="Times New Roman" w:hAnsi="Times New Roman" w:cs="Times New Roman"/>
        </w:rPr>
      </w:pPr>
      <w:r w:rsidRPr="004764AC">
        <w:rPr>
          <w:rFonts w:ascii="Times New Roman" w:hAnsi="Times New Roman" w:cs="Times New Roman"/>
        </w:rPr>
        <w:t>At this point Curt passes the pin on to Arthur: “here why don’t you hang to it? I’ve had it too long anyway. Go ahead. For your image. . .” That last phrase</w:t>
      </w:r>
      <w:r w:rsidR="009D7A3E">
        <w:rPr>
          <w:rFonts w:ascii="Times New Roman" w:hAnsi="Times New Roman" w:cs="Times New Roman"/>
        </w:rPr>
        <w:t>—</w:t>
      </w:r>
      <w:r w:rsidRPr="004764AC">
        <w:rPr>
          <w:rFonts w:ascii="Times New Roman" w:hAnsi="Times New Roman" w:cs="Times New Roman"/>
        </w:rPr>
        <w:t>“for your image”</w:t>
      </w:r>
      <w:r w:rsidR="009D7A3E">
        <w:rPr>
          <w:rFonts w:ascii="Times New Roman" w:hAnsi="Times New Roman" w:cs="Times New Roman"/>
        </w:rPr>
        <w:t>—</w:t>
      </w:r>
      <w:r w:rsidRPr="004764AC">
        <w:rPr>
          <w:rFonts w:ascii="Times New Roman" w:hAnsi="Times New Roman" w:cs="Times New Roman"/>
        </w:rPr>
        <w:t xml:space="preserve">could serve as the film’s dedication or, better, its </w:t>
      </w:r>
      <w:r w:rsidRPr="004764AC">
        <w:rPr>
          <w:rFonts w:ascii="Times New Roman" w:hAnsi="Times New Roman" w:cs="Times New Roman"/>
          <w:i/>
        </w:rPr>
        <w:t>destination</w:t>
      </w:r>
      <w:r w:rsidRPr="004764AC">
        <w:rPr>
          <w:rFonts w:ascii="Times New Roman" w:hAnsi="Times New Roman" w:cs="Times New Roman"/>
        </w:rPr>
        <w:t xml:space="preserve">. </w:t>
      </w:r>
      <w:commentRangeStart w:id="45"/>
      <w:r w:rsidRPr="004764AC">
        <w:rPr>
          <w:rFonts w:ascii="Times New Roman" w:hAnsi="Times New Roman" w:cs="Times New Roman"/>
          <w:i/>
        </w:rPr>
        <w:t>Velvet Goldmine</w:t>
      </w:r>
      <w:r w:rsidRPr="004764AC">
        <w:rPr>
          <w:rFonts w:ascii="Times New Roman" w:hAnsi="Times New Roman" w:cs="Times New Roman"/>
        </w:rPr>
        <w:t xml:space="preserve"> is a film which, via Wilde’s Romanticism, asks us to seek the image in its transit and in its autonomy: “your image” is not the representation of “your” personal identity nor is it the expression of “your” character: “your image” is the assertion of “your” non-identity, something extractable, fungible, potentially redeemable.</w:t>
      </w:r>
      <w:commentRangeEnd w:id="45"/>
      <w:r w:rsidR="00492301">
        <w:rPr>
          <w:rStyle w:val="CommentReference"/>
        </w:rPr>
        <w:commentReference w:id="45"/>
      </w:r>
      <w:r w:rsidRPr="004764AC">
        <w:rPr>
          <w:rFonts w:ascii="Times New Roman" w:hAnsi="Times New Roman" w:cs="Times New Roman"/>
        </w:rPr>
        <w:t xml:space="preserve"> </w:t>
      </w:r>
      <w:r w:rsidRPr="004764AC">
        <w:rPr>
          <w:rFonts w:ascii="Times New Roman" w:hAnsi="Times New Roman" w:cs="Times New Roman"/>
          <w:i/>
        </w:rPr>
        <w:t>Velvet Goldmine</w:t>
      </w:r>
      <w:r w:rsidRPr="004764AC">
        <w:rPr>
          <w:rFonts w:ascii="Times New Roman" w:hAnsi="Times New Roman" w:cs="Times New Roman"/>
        </w:rPr>
        <w:t xml:space="preserve"> understands the agency and circulation of images as an ideal but </w:t>
      </w:r>
      <w:r w:rsidRPr="004764AC">
        <w:rPr>
          <w:rFonts w:ascii="Times New Roman" w:hAnsi="Times New Roman" w:cs="Times New Roman"/>
        </w:rPr>
        <w:lastRenderedPageBreak/>
        <w:t>historical space in which an antique emerald pin and the Bowie-image circulate in a constellation that posits a new model of cultural history: the “true image.”</w:t>
      </w:r>
    </w:p>
    <w:p w14:paraId="598FA6AA" w14:textId="4A1DB574" w:rsidR="009071F1" w:rsidRPr="004764AC" w:rsidRDefault="00F01838" w:rsidP="009C54BA">
      <w:pPr>
        <w:spacing w:line="480" w:lineRule="auto"/>
        <w:rPr>
          <w:rFonts w:ascii="Times New Roman" w:hAnsi="Times New Roman" w:cs="Times New Roman"/>
        </w:rPr>
      </w:pPr>
      <w:r w:rsidRPr="004764AC">
        <w:rPr>
          <w:rFonts w:ascii="Times New Roman" w:hAnsi="Times New Roman" w:cs="Times New Roman"/>
        </w:rPr>
        <w:tab/>
        <w:t xml:space="preserve">The Bowie-Image is but one of many in </w:t>
      </w:r>
      <w:r w:rsidRPr="004764AC">
        <w:rPr>
          <w:rFonts w:ascii="Times New Roman" w:hAnsi="Times New Roman" w:cs="Times New Roman"/>
          <w:i/>
        </w:rPr>
        <w:t>Velvet Goldmine</w:t>
      </w:r>
      <w:r w:rsidRPr="004764AC">
        <w:rPr>
          <w:rFonts w:ascii="Times New Roman" w:hAnsi="Times New Roman" w:cs="Times New Roman"/>
        </w:rPr>
        <w:t>, a film</w:t>
      </w:r>
      <w:r w:rsidRPr="004764AC">
        <w:rPr>
          <w:rFonts w:ascii="Times New Roman" w:hAnsi="Times New Roman" w:cs="Times New Roman"/>
          <w:i/>
        </w:rPr>
        <w:t xml:space="preserve"> </w:t>
      </w:r>
      <w:r w:rsidRPr="004764AC">
        <w:rPr>
          <w:rFonts w:ascii="Times New Roman" w:hAnsi="Times New Roman" w:cs="Times New Roman"/>
        </w:rPr>
        <w:t>which presents and beholds those images from the past as Benjamin suggests and then bestows them to an open futurity. This cinematic constellation is composed of images of relays, from the starlit heavens and the relaying of the gift of Oscar Wilde and his bejeweled aestheticism on to what Haynes calls its “designated ancestors,” Jack Fairy, Brian Slade, Curt Wild, Kurt Cobain. In Haynes’s film, something happens through and between them on a plane that does not really belong to the film’s story but exists elsewhere, like a refrain in its images among the stars.</w:t>
      </w:r>
      <w:r w:rsidRPr="004764AC">
        <w:rPr>
          <w:rFonts w:ascii="Times New Roman" w:hAnsi="Times New Roman" w:cs="Times New Roman"/>
          <w:vertAlign w:val="superscript"/>
        </w:rPr>
        <w:endnoteReference w:id="27"/>
      </w:r>
      <w:r w:rsidRPr="004764AC">
        <w:rPr>
          <w:rFonts w:ascii="Times New Roman" w:hAnsi="Times New Roman" w:cs="Times New Roman"/>
        </w:rPr>
        <w:t xml:space="preserve"> </w:t>
      </w:r>
      <w:commentRangeStart w:id="46"/>
      <w:r w:rsidRPr="004764AC">
        <w:rPr>
          <w:rFonts w:ascii="Times New Roman" w:hAnsi="Times New Roman" w:cs="Times New Roman"/>
        </w:rPr>
        <w:t>Or a time-capsule</w:t>
      </w:r>
      <w:commentRangeEnd w:id="46"/>
      <w:r w:rsidR="00492301">
        <w:rPr>
          <w:rStyle w:val="CommentReference"/>
        </w:rPr>
        <w:commentReference w:id="46"/>
      </w:r>
      <w:r w:rsidRPr="004764AC">
        <w:rPr>
          <w:rFonts w:ascii="Times New Roman" w:hAnsi="Times New Roman" w:cs="Times New Roman"/>
        </w:rPr>
        <w:t>: I can think of no better way than this to describe the film’s redemptive closing scene, a giddy super-8 memory-fantasy of a night of 70s rooftop sex between Curt and Arthur. Recalling that night, Arthur says, “he called it a freedom. A freedom you can allow yourself. Or not.”</w:t>
      </w:r>
      <w:r w:rsidRPr="004764AC">
        <w:rPr>
          <w:rFonts w:ascii="Times New Roman" w:hAnsi="Times New Roman" w:cs="Times New Roman"/>
          <w:vertAlign w:val="superscript"/>
        </w:rPr>
        <w:endnoteReference w:id="28"/>
      </w:r>
      <w:r w:rsidRPr="004764AC">
        <w:rPr>
          <w:rFonts w:ascii="Times New Roman" w:hAnsi="Times New Roman" w:cs="Times New Roman"/>
        </w:rPr>
        <w:t xml:space="preserve"> </w:t>
      </w:r>
      <w:r w:rsidR="009071F1" w:rsidRPr="004764AC">
        <w:rPr>
          <w:rFonts w:ascii="Times New Roman" w:hAnsi="Times New Roman" w:cs="Times New Roman"/>
        </w:rPr>
        <w:t xml:space="preserve">In his </w:t>
      </w:r>
      <w:r w:rsidR="009071F1" w:rsidRPr="004764AC">
        <w:rPr>
          <w:rFonts w:ascii="Times New Roman" w:hAnsi="Times New Roman" w:cs="Times New Roman"/>
          <w:i/>
        </w:rPr>
        <w:t>Dialogues</w:t>
      </w:r>
      <w:r w:rsidR="009071F1" w:rsidRPr="004764AC">
        <w:rPr>
          <w:rFonts w:ascii="Times New Roman" w:hAnsi="Times New Roman" w:cs="Times New Roman"/>
        </w:rPr>
        <w:t xml:space="preserve"> with Claire Parnet, Gilles Deleuze offers a beautiful account of the constellation of philosophers that “singled him out”</w:t>
      </w:r>
      <w:r w:rsidR="00394ED4" w:rsidRPr="004764AC">
        <w:rPr>
          <w:rFonts w:ascii="Times New Roman" w:hAnsi="Times New Roman" w:cs="Times New Roman"/>
        </w:rPr>
        <w:t>;</w:t>
      </w:r>
      <w:r w:rsidR="009071F1" w:rsidRPr="004764AC">
        <w:rPr>
          <w:rFonts w:ascii="Times New Roman" w:hAnsi="Times New Roman" w:cs="Times New Roman"/>
        </w:rPr>
        <w:t xml:space="preserve"> and his construction of this “sky-map” of philosophers conveys the sense of the relationships I am suggesting, one that exists in the “ideal space” of </w:t>
      </w:r>
      <w:r w:rsidR="009071F1" w:rsidRPr="004764AC">
        <w:rPr>
          <w:rFonts w:ascii="Times New Roman" w:hAnsi="Times New Roman" w:cs="Times New Roman"/>
          <w:i/>
        </w:rPr>
        <w:t>Velvet Goldmine</w:t>
      </w:r>
      <w:r w:rsidR="003838A4" w:rsidRPr="004764AC">
        <w:rPr>
          <w:rFonts w:ascii="Times New Roman" w:hAnsi="Times New Roman" w:cs="Times New Roman"/>
        </w:rPr>
        <w:t>:</w:t>
      </w:r>
    </w:p>
    <w:p w14:paraId="65203511" w14:textId="78F85ECD" w:rsidR="009071F1" w:rsidRPr="004764AC" w:rsidRDefault="009071F1" w:rsidP="009C54BA">
      <w:pPr>
        <w:spacing w:line="480" w:lineRule="auto"/>
        <w:ind w:left="1152" w:right="1152"/>
        <w:rPr>
          <w:rFonts w:ascii="Times New Roman" w:hAnsi="Times New Roman" w:cs="Times New Roman"/>
        </w:rPr>
      </w:pPr>
      <w:r w:rsidRPr="004764AC">
        <w:rPr>
          <w:rFonts w:ascii="Times New Roman" w:hAnsi="Times New Roman" w:cs="Times New Roman"/>
        </w:rPr>
        <w:t xml:space="preserve">Lucretius, Spinoza, Hume, Nietzsche, Bergson: These thinkers have few relationships with each other . . . and yet they do have them. One might say that something happens between them, at different speeds with different intensities, which is not in one or other, but truly in an ideal space, which is no longer a part of history, still less a dialogue among the dead, but an interstellar conversation, between very irregular stars, </w:t>
      </w:r>
      <w:r w:rsidRPr="004764AC">
        <w:rPr>
          <w:rFonts w:ascii="Times New Roman" w:hAnsi="Times New Roman" w:cs="Times New Roman"/>
        </w:rPr>
        <w:lastRenderedPageBreak/>
        <w:t>whose different becomings form a mobile bloc which it would be a case of capturing, an inter-flight, light-years</w:t>
      </w:r>
      <w:r w:rsidR="008B683A" w:rsidRPr="004764AC">
        <w:rPr>
          <w:rFonts w:ascii="Times New Roman" w:hAnsi="Times New Roman" w:cs="Times New Roman"/>
        </w:rPr>
        <w:t xml:space="preserve"> (Deleuze and Parnet 15</w:t>
      </w:r>
      <w:r w:rsidR="009C54BA">
        <w:rPr>
          <w:rFonts w:ascii="Times New Roman" w:hAnsi="Times New Roman" w:cs="Times New Roman"/>
        </w:rPr>
        <w:t>–</w:t>
      </w:r>
      <w:r w:rsidR="008B683A" w:rsidRPr="004764AC">
        <w:rPr>
          <w:rFonts w:ascii="Times New Roman" w:hAnsi="Times New Roman" w:cs="Times New Roman"/>
        </w:rPr>
        <w:t>6)</w:t>
      </w:r>
      <w:r w:rsidRPr="004764AC">
        <w:rPr>
          <w:rFonts w:ascii="Times New Roman" w:hAnsi="Times New Roman" w:cs="Times New Roman"/>
        </w:rPr>
        <w:t>.</w:t>
      </w:r>
    </w:p>
    <w:p w14:paraId="161A8EAB" w14:textId="7B0C09F7" w:rsidR="00D31EBC" w:rsidRPr="004764AC" w:rsidRDefault="00DA56B2" w:rsidP="009C54BA">
      <w:pPr>
        <w:spacing w:line="480" w:lineRule="auto"/>
        <w:rPr>
          <w:rFonts w:ascii="Times New Roman" w:hAnsi="Times New Roman" w:cs="Times New Roman"/>
        </w:rPr>
      </w:pPr>
      <w:r w:rsidRPr="004764AC">
        <w:rPr>
          <w:rFonts w:ascii="Times New Roman" w:hAnsi="Times New Roman" w:cs="Times New Roman"/>
        </w:rPr>
        <w:t xml:space="preserve">Shelley, </w:t>
      </w:r>
      <w:r w:rsidR="009071F1" w:rsidRPr="004764AC">
        <w:rPr>
          <w:rFonts w:ascii="Times New Roman" w:hAnsi="Times New Roman" w:cs="Times New Roman"/>
        </w:rPr>
        <w:t xml:space="preserve">Wilde, Fairy, Wild-Pop, Slade-Bowie, Cobain: these figures in literary and popular culture have “few relationships with each other,” </w:t>
      </w:r>
      <w:r w:rsidR="003D5A5C" w:rsidRPr="004764AC">
        <w:rPr>
          <w:rFonts w:ascii="Times New Roman" w:hAnsi="Times New Roman" w:cs="Times New Roman"/>
        </w:rPr>
        <w:t>at least those we would describe according to the available models of intellectual or cultural history. A</w:t>
      </w:r>
      <w:r w:rsidR="009071F1" w:rsidRPr="004764AC">
        <w:rPr>
          <w:rFonts w:ascii="Times New Roman" w:hAnsi="Times New Roman" w:cs="Times New Roman"/>
        </w:rPr>
        <w:t xml:space="preserve">nd yet in the “ideal space” of </w:t>
      </w:r>
      <w:r w:rsidR="009071F1" w:rsidRPr="004764AC">
        <w:rPr>
          <w:rFonts w:ascii="Times New Roman" w:hAnsi="Times New Roman" w:cs="Times New Roman"/>
          <w:i/>
        </w:rPr>
        <w:t>Velvet Goldmine</w:t>
      </w:r>
      <w:r w:rsidR="009071F1" w:rsidRPr="004764AC">
        <w:rPr>
          <w:rFonts w:ascii="Times New Roman" w:hAnsi="Times New Roman" w:cs="Times New Roman"/>
        </w:rPr>
        <w:t xml:space="preserve"> “something happens between them, at different speeds with different intensities.” “No longer a </w:t>
      </w:r>
      <w:r w:rsidR="009071F1" w:rsidRPr="004764AC">
        <w:rPr>
          <w:rFonts w:ascii="Times New Roman" w:hAnsi="Times New Roman" w:cs="Times New Roman"/>
          <w:i/>
        </w:rPr>
        <w:t>part</w:t>
      </w:r>
      <w:r w:rsidR="009071F1" w:rsidRPr="004764AC">
        <w:rPr>
          <w:rFonts w:ascii="Times New Roman" w:hAnsi="Times New Roman" w:cs="Times New Roman"/>
        </w:rPr>
        <w:t xml:space="preserve"> of history,” the currency between these “irregular stars” constitutes its own sort of pop “interstellar conversation</w:t>
      </w:r>
      <w:r w:rsidRPr="004764AC">
        <w:rPr>
          <w:rFonts w:ascii="Times New Roman" w:hAnsi="Times New Roman" w:cs="Times New Roman"/>
        </w:rPr>
        <w:t>.</w:t>
      </w:r>
      <w:r w:rsidR="009071F1" w:rsidRPr="004764AC">
        <w:rPr>
          <w:rFonts w:ascii="Times New Roman" w:hAnsi="Times New Roman" w:cs="Times New Roman"/>
        </w:rPr>
        <w:t xml:space="preserve">” </w:t>
      </w:r>
      <w:r w:rsidR="00B91AAC" w:rsidRPr="004764AC">
        <w:rPr>
          <w:rFonts w:ascii="Times New Roman" w:hAnsi="Times New Roman" w:cs="Times New Roman"/>
        </w:rPr>
        <w:t>As Frank O’Hara once said in a poem, “the heavens operate on the star system.”</w:t>
      </w:r>
    </w:p>
    <w:p w14:paraId="17E73FA5" w14:textId="77777777" w:rsidR="00E276A5" w:rsidRPr="004764AC" w:rsidRDefault="00E276A5" w:rsidP="009071F1">
      <w:pPr>
        <w:spacing w:line="480" w:lineRule="auto"/>
        <w:rPr>
          <w:rFonts w:ascii="Times New Roman" w:hAnsi="Times New Roman" w:cs="Times New Roman"/>
        </w:rPr>
      </w:pPr>
    </w:p>
    <w:p w14:paraId="46233D8C" w14:textId="2A19D74D" w:rsidR="003D5A5C" w:rsidRDefault="003D5A5C" w:rsidP="009071F1">
      <w:pPr>
        <w:spacing w:line="480" w:lineRule="auto"/>
        <w:rPr>
          <w:rFonts w:ascii="Times New Roman" w:hAnsi="Times New Roman" w:cs="Times New Roman"/>
          <w:b/>
        </w:rPr>
      </w:pPr>
      <w:r w:rsidRPr="004764AC">
        <w:rPr>
          <w:rFonts w:ascii="Times New Roman" w:hAnsi="Times New Roman" w:cs="Times New Roman"/>
          <w:b/>
        </w:rPr>
        <w:t>“It was Oscar Wilde’s”</w:t>
      </w:r>
    </w:p>
    <w:p w14:paraId="3C65627D" w14:textId="77777777" w:rsidR="00827A86" w:rsidRPr="004764AC" w:rsidRDefault="00827A86" w:rsidP="009071F1">
      <w:pPr>
        <w:spacing w:line="480" w:lineRule="auto"/>
        <w:rPr>
          <w:rFonts w:ascii="Times New Roman" w:hAnsi="Times New Roman" w:cs="Times New Roman"/>
        </w:rPr>
      </w:pPr>
    </w:p>
    <w:p w14:paraId="14475FD7" w14:textId="651E9031" w:rsidR="00DA56B2" w:rsidRPr="004764AC" w:rsidRDefault="003D5A5C" w:rsidP="009C54BA">
      <w:pPr>
        <w:spacing w:line="480" w:lineRule="auto"/>
        <w:rPr>
          <w:rFonts w:ascii="Times New Roman" w:hAnsi="Times New Roman" w:cs="Times New Roman"/>
        </w:rPr>
      </w:pPr>
      <w:r w:rsidRPr="004764AC">
        <w:rPr>
          <w:rFonts w:ascii="Times New Roman" w:hAnsi="Times New Roman" w:cs="Times New Roman"/>
        </w:rPr>
        <w:t>I</w:t>
      </w:r>
      <w:r w:rsidR="00E81EF2" w:rsidRPr="004764AC">
        <w:rPr>
          <w:rFonts w:ascii="Times New Roman" w:hAnsi="Times New Roman" w:cs="Times New Roman"/>
        </w:rPr>
        <w:t>n</w:t>
      </w:r>
      <w:r w:rsidR="00DA56B2" w:rsidRPr="004764AC">
        <w:rPr>
          <w:rFonts w:ascii="Times New Roman" w:hAnsi="Times New Roman" w:cs="Times New Roman"/>
        </w:rPr>
        <w:t xml:space="preserve"> Haynes</w:t>
      </w:r>
      <w:r w:rsidR="0050519B" w:rsidRPr="004764AC">
        <w:rPr>
          <w:rFonts w:ascii="Times New Roman" w:hAnsi="Times New Roman" w:cs="Times New Roman"/>
        </w:rPr>
        <w:t>’s</w:t>
      </w:r>
      <w:r w:rsidR="00DA56B2" w:rsidRPr="004764AC">
        <w:rPr>
          <w:rFonts w:ascii="Times New Roman" w:hAnsi="Times New Roman" w:cs="Times New Roman"/>
        </w:rPr>
        <w:t xml:space="preserve"> </w:t>
      </w:r>
      <w:r w:rsidRPr="004764AC">
        <w:rPr>
          <w:rFonts w:ascii="Times New Roman" w:hAnsi="Times New Roman" w:cs="Times New Roman"/>
        </w:rPr>
        <w:t xml:space="preserve">version of </w:t>
      </w:r>
      <w:r w:rsidR="00DA56B2" w:rsidRPr="004764AC">
        <w:rPr>
          <w:rFonts w:ascii="Times New Roman" w:hAnsi="Times New Roman" w:cs="Times New Roman"/>
        </w:rPr>
        <w:t>th</w:t>
      </w:r>
      <w:r w:rsidR="00E81EF2" w:rsidRPr="004764AC">
        <w:rPr>
          <w:rFonts w:ascii="Times New Roman" w:hAnsi="Times New Roman" w:cs="Times New Roman"/>
        </w:rPr>
        <w:t xml:space="preserve">e “star system” </w:t>
      </w:r>
      <w:r w:rsidR="0069399C" w:rsidRPr="004764AC">
        <w:rPr>
          <w:rFonts w:ascii="Times New Roman" w:hAnsi="Times New Roman" w:cs="Times New Roman"/>
        </w:rPr>
        <w:t>i</w:t>
      </w:r>
      <w:r w:rsidR="00E81EF2" w:rsidRPr="004764AC">
        <w:rPr>
          <w:rFonts w:ascii="Times New Roman" w:hAnsi="Times New Roman" w:cs="Times New Roman"/>
        </w:rPr>
        <w:t>n which his “heavens operate,” the</w:t>
      </w:r>
      <w:r w:rsidR="00DA56B2" w:rsidRPr="004764AC">
        <w:rPr>
          <w:rFonts w:ascii="Times New Roman" w:hAnsi="Times New Roman" w:cs="Times New Roman"/>
        </w:rPr>
        <w:t xml:space="preserve"> “interstellar conversation” </w:t>
      </w:r>
      <w:r w:rsidR="00E81EF2" w:rsidRPr="004764AC">
        <w:rPr>
          <w:rFonts w:ascii="Times New Roman" w:hAnsi="Times New Roman" w:cs="Times New Roman"/>
        </w:rPr>
        <w:t>is initi</w:t>
      </w:r>
      <w:r w:rsidR="00E9793E" w:rsidRPr="004764AC">
        <w:rPr>
          <w:rFonts w:ascii="Times New Roman" w:hAnsi="Times New Roman" w:cs="Times New Roman"/>
        </w:rPr>
        <w:t>ated by</w:t>
      </w:r>
      <w:r w:rsidR="00DA56B2" w:rsidRPr="004764AC">
        <w:rPr>
          <w:rFonts w:ascii="Times New Roman" w:hAnsi="Times New Roman" w:cs="Times New Roman"/>
        </w:rPr>
        <w:t xml:space="preserve"> Wilde</w:t>
      </w:r>
      <w:r w:rsidR="00E9793E" w:rsidRPr="004764AC">
        <w:rPr>
          <w:rFonts w:ascii="Times New Roman" w:hAnsi="Times New Roman" w:cs="Times New Roman"/>
        </w:rPr>
        <w:t xml:space="preserve">. </w:t>
      </w:r>
      <w:r w:rsidR="0050519B" w:rsidRPr="004764AC">
        <w:rPr>
          <w:rFonts w:ascii="Times New Roman" w:hAnsi="Times New Roman" w:cs="Times New Roman"/>
        </w:rPr>
        <w:t>Haynes’s</w:t>
      </w:r>
      <w:r w:rsidR="00DA56B2" w:rsidRPr="004764AC">
        <w:rPr>
          <w:rFonts w:ascii="Times New Roman" w:hAnsi="Times New Roman" w:cs="Times New Roman"/>
        </w:rPr>
        <w:t xml:space="preserve"> original dedication </w:t>
      </w:r>
      <w:r w:rsidR="0050519B" w:rsidRPr="004764AC">
        <w:rPr>
          <w:rFonts w:ascii="Times New Roman" w:hAnsi="Times New Roman" w:cs="Times New Roman"/>
        </w:rPr>
        <w:t>for his</w:t>
      </w:r>
      <w:r w:rsidR="00DA56B2" w:rsidRPr="004764AC">
        <w:rPr>
          <w:rFonts w:ascii="Times New Roman" w:hAnsi="Times New Roman" w:cs="Times New Roman"/>
        </w:rPr>
        <w:t xml:space="preserve"> screenplay</w:t>
      </w:r>
      <w:r w:rsidR="009D7A3E">
        <w:rPr>
          <w:rFonts w:ascii="Times New Roman" w:hAnsi="Times New Roman" w:cs="Times New Roman"/>
        </w:rPr>
        <w:t>—</w:t>
      </w:r>
      <w:r w:rsidR="00DA56B2" w:rsidRPr="004764AC">
        <w:rPr>
          <w:rFonts w:ascii="Times New Roman" w:hAnsi="Times New Roman" w:cs="Times New Roman"/>
        </w:rPr>
        <w:t>“For Oscar Wilde, posing as a sodomite”</w:t>
      </w:r>
      <w:r w:rsidR="009D7A3E">
        <w:rPr>
          <w:rFonts w:ascii="Times New Roman" w:hAnsi="Times New Roman" w:cs="Times New Roman"/>
        </w:rPr>
        <w:t>—</w:t>
      </w:r>
      <w:r w:rsidR="00DA56B2" w:rsidRPr="004764AC">
        <w:rPr>
          <w:rFonts w:ascii="Times New Roman" w:hAnsi="Times New Roman" w:cs="Times New Roman"/>
        </w:rPr>
        <w:t xml:space="preserve">quotes and corrects the spelling of the </w:t>
      </w:r>
      <w:r w:rsidRPr="004764AC">
        <w:rPr>
          <w:rFonts w:ascii="Times New Roman" w:hAnsi="Times New Roman" w:cs="Times New Roman"/>
        </w:rPr>
        <w:t xml:space="preserve">infamous </w:t>
      </w:r>
      <w:r w:rsidR="00DA56B2" w:rsidRPr="004764AC">
        <w:rPr>
          <w:rFonts w:ascii="Times New Roman" w:hAnsi="Times New Roman" w:cs="Times New Roman"/>
        </w:rPr>
        <w:t xml:space="preserve">visiting card left </w:t>
      </w:r>
      <w:r w:rsidRPr="004764AC">
        <w:rPr>
          <w:rFonts w:ascii="Times New Roman" w:hAnsi="Times New Roman" w:cs="Times New Roman"/>
        </w:rPr>
        <w:t xml:space="preserve">for Wilde </w:t>
      </w:r>
      <w:r w:rsidR="00DA56B2" w:rsidRPr="004764AC">
        <w:rPr>
          <w:rFonts w:ascii="Times New Roman" w:hAnsi="Times New Roman" w:cs="Times New Roman"/>
        </w:rPr>
        <w:t xml:space="preserve">by the Marquess of Queensberry, “posing as a somdomite,” </w:t>
      </w:r>
      <w:r w:rsidR="0050519B" w:rsidRPr="004764AC">
        <w:rPr>
          <w:rFonts w:ascii="Times New Roman" w:hAnsi="Times New Roman" w:cs="Times New Roman"/>
        </w:rPr>
        <w:t xml:space="preserve">thereby </w:t>
      </w:r>
      <w:r w:rsidR="004202D3" w:rsidRPr="004764AC">
        <w:rPr>
          <w:rFonts w:ascii="Times New Roman" w:hAnsi="Times New Roman" w:cs="Times New Roman"/>
        </w:rPr>
        <w:t>redeeming</w:t>
      </w:r>
      <w:r w:rsidR="00DA56B2" w:rsidRPr="004764AC">
        <w:rPr>
          <w:rFonts w:ascii="Times New Roman" w:hAnsi="Times New Roman" w:cs="Times New Roman"/>
        </w:rPr>
        <w:t xml:space="preserve"> the affront by the father of Wilde’s love</w:t>
      </w:r>
      <w:r w:rsidR="004202D3" w:rsidRPr="004764AC">
        <w:rPr>
          <w:rFonts w:ascii="Times New Roman" w:hAnsi="Times New Roman" w:cs="Times New Roman"/>
        </w:rPr>
        <w:t>r, turning it</w:t>
      </w:r>
      <w:r w:rsidR="00DA56B2" w:rsidRPr="004764AC">
        <w:rPr>
          <w:rFonts w:ascii="Times New Roman" w:hAnsi="Times New Roman" w:cs="Times New Roman"/>
        </w:rPr>
        <w:t xml:space="preserve"> into a celebration. If for Haynes, Jack Fairy is </w:t>
      </w:r>
      <w:r w:rsidR="00A56D6C" w:rsidRPr="004764AC">
        <w:rPr>
          <w:rFonts w:ascii="Times New Roman" w:hAnsi="Times New Roman" w:cs="Times New Roman"/>
        </w:rPr>
        <w:t xml:space="preserve">the </w:t>
      </w:r>
      <w:r w:rsidR="00E9793E" w:rsidRPr="004764AC">
        <w:rPr>
          <w:rFonts w:ascii="Times New Roman" w:hAnsi="Times New Roman" w:cs="Times New Roman"/>
        </w:rPr>
        <w:t xml:space="preserve">film’s version of </w:t>
      </w:r>
      <w:r w:rsidR="00DA56B2" w:rsidRPr="004764AC">
        <w:rPr>
          <w:rFonts w:ascii="Times New Roman" w:hAnsi="Times New Roman" w:cs="Times New Roman"/>
        </w:rPr>
        <w:t>the “lost originator of the whole glam thing,” Wilde is its “</w:t>
      </w:r>
      <w:r w:rsidR="00002B81" w:rsidRPr="004764AC">
        <w:rPr>
          <w:rFonts w:ascii="Times New Roman" w:hAnsi="Times New Roman" w:cs="Times New Roman"/>
        </w:rPr>
        <w:t>perfect manifestation”</w:t>
      </w:r>
      <w:r w:rsidR="00DA56B2" w:rsidRPr="004764AC">
        <w:rPr>
          <w:rFonts w:ascii="Times New Roman" w:hAnsi="Times New Roman" w:cs="Times New Roman"/>
        </w:rPr>
        <w:t>:</w:t>
      </w:r>
    </w:p>
    <w:p w14:paraId="1CDDA22C" w14:textId="197F698F" w:rsidR="00DA56B2" w:rsidRPr="004764AC" w:rsidRDefault="00DA56B2" w:rsidP="009C54BA">
      <w:pPr>
        <w:spacing w:line="480" w:lineRule="auto"/>
        <w:ind w:left="1152" w:right="1152"/>
        <w:rPr>
          <w:rFonts w:ascii="Times New Roman" w:hAnsi="Times New Roman" w:cs="Times New Roman"/>
        </w:rPr>
      </w:pPr>
      <w:r w:rsidRPr="004764AC">
        <w:rPr>
          <w:rFonts w:ascii="Times New Roman" w:hAnsi="Times New Roman" w:cs="Times New Roman"/>
        </w:rPr>
        <w:t xml:space="preserve">It quickly became clear to me that glam came out of the English tradition of camp and applied counter-philosophies about art and culture, which I saw originating from Oscar Wilde. To me Wilde became the perfect manifestation of the glam era. . . . I think glam rock was the first overt </w:t>
      </w:r>
      <w:r w:rsidRPr="004764AC">
        <w:rPr>
          <w:rFonts w:ascii="Times New Roman" w:hAnsi="Times New Roman" w:cs="Times New Roman"/>
        </w:rPr>
        <w:lastRenderedPageBreak/>
        <w:t>alignment of the notion of the alien with the notion of the homosexual</w:t>
      </w:r>
      <w:ins w:id="47" w:author="Jessica Tebo" w:date="2022-01-18T16:09:00Z">
        <w:r w:rsidR="00492301">
          <w:rPr>
            <w:rFonts w:ascii="Times New Roman" w:hAnsi="Times New Roman" w:cs="Times New Roman"/>
          </w:rPr>
          <w:t>—</w:t>
        </w:r>
      </w:ins>
      <w:del w:id="48" w:author="Jessica Tebo" w:date="2022-01-18T16:08:00Z">
        <w:r w:rsidRPr="004764AC" w:rsidDel="00492301">
          <w:rPr>
            <w:rFonts w:ascii="Times New Roman" w:hAnsi="Times New Roman" w:cs="Times New Roman"/>
          </w:rPr>
          <w:delText xml:space="preserve"> </w:delText>
        </w:r>
      </w:del>
      <w:del w:id="49" w:author="Jessica Tebo" w:date="2022-01-18T16:09:00Z">
        <w:r w:rsidRPr="004764AC" w:rsidDel="00492301">
          <w:rPr>
            <w:rFonts w:ascii="Times New Roman" w:hAnsi="Times New Roman" w:cs="Times New Roman"/>
          </w:rPr>
          <w:delText xml:space="preserve">– </w:delText>
        </w:r>
      </w:del>
      <w:r w:rsidRPr="004764AC">
        <w:rPr>
          <w:rFonts w:ascii="Times New Roman" w:hAnsi="Times New Roman" w:cs="Times New Roman"/>
        </w:rPr>
        <w:t>both of which became this fantastical, galvanizing potential for musical expression, a potential freedom for kids trapped in their dreary lives. The space ship definitely brings in the outsider elements of the period, which I attribute to Wilde and dandyism, but it also refers to feelings of ‘otherness’ confronted at the time of adolescence. (</w:t>
      </w:r>
      <w:r w:rsidRPr="004764AC">
        <w:rPr>
          <w:rFonts w:ascii="Times New Roman" w:hAnsi="Times New Roman" w:cs="Times New Roman"/>
          <w:i/>
        </w:rPr>
        <w:t>V</w:t>
      </w:r>
      <w:r w:rsidR="00811CCC" w:rsidRPr="004764AC">
        <w:rPr>
          <w:rFonts w:ascii="Times New Roman" w:hAnsi="Times New Roman" w:cs="Times New Roman"/>
          <w:i/>
        </w:rPr>
        <w:t xml:space="preserve">elvet </w:t>
      </w:r>
      <w:r w:rsidRPr="004764AC">
        <w:rPr>
          <w:rFonts w:ascii="Times New Roman" w:hAnsi="Times New Roman" w:cs="Times New Roman"/>
          <w:iCs/>
        </w:rPr>
        <w:t>xii</w:t>
      </w:r>
      <w:r w:rsidR="009C54BA" w:rsidRPr="009C54BA">
        <w:rPr>
          <w:rFonts w:ascii="Times New Roman" w:hAnsi="Times New Roman" w:cs="Times New Roman"/>
        </w:rPr>
        <w:t>–</w:t>
      </w:r>
      <w:r w:rsidRPr="004764AC">
        <w:rPr>
          <w:rFonts w:ascii="Times New Roman" w:hAnsi="Times New Roman" w:cs="Times New Roman"/>
        </w:rPr>
        <w:t>xiii)</w:t>
      </w:r>
    </w:p>
    <w:p w14:paraId="0B44AC3B" w14:textId="6B59CA4B" w:rsidR="00080800" w:rsidRPr="004764AC" w:rsidRDefault="00E9793E" w:rsidP="009C54BA">
      <w:pPr>
        <w:spacing w:line="480" w:lineRule="auto"/>
        <w:rPr>
          <w:rFonts w:ascii="Times New Roman" w:hAnsi="Times New Roman" w:cs="Times New Roman"/>
        </w:rPr>
      </w:pPr>
      <w:r w:rsidRPr="004764AC">
        <w:rPr>
          <w:rFonts w:ascii="Times New Roman" w:hAnsi="Times New Roman" w:cs="Times New Roman"/>
          <w:i/>
        </w:rPr>
        <w:t xml:space="preserve">Velvet Goldmine </w:t>
      </w:r>
      <w:r w:rsidRPr="004764AC">
        <w:rPr>
          <w:rFonts w:ascii="Times New Roman" w:hAnsi="Times New Roman" w:cs="Times New Roman"/>
        </w:rPr>
        <w:t>is an</w:t>
      </w:r>
      <w:r w:rsidR="00DA56B2" w:rsidRPr="004764AC">
        <w:rPr>
          <w:rFonts w:ascii="Times New Roman" w:hAnsi="Times New Roman" w:cs="Times New Roman"/>
        </w:rPr>
        <w:t xml:space="preserve"> “alignment” of </w:t>
      </w:r>
      <w:r w:rsidRPr="004764AC">
        <w:rPr>
          <w:rFonts w:ascii="Times New Roman" w:hAnsi="Times New Roman" w:cs="Times New Roman"/>
        </w:rPr>
        <w:t xml:space="preserve">the </w:t>
      </w:r>
      <w:r w:rsidR="00DA56B2" w:rsidRPr="004764AC">
        <w:rPr>
          <w:rFonts w:ascii="Times New Roman" w:hAnsi="Times New Roman" w:cs="Times New Roman"/>
        </w:rPr>
        <w:t>Wilde</w:t>
      </w:r>
      <w:r w:rsidRPr="004764AC">
        <w:rPr>
          <w:rFonts w:ascii="Times New Roman" w:hAnsi="Times New Roman" w:cs="Times New Roman"/>
        </w:rPr>
        <w:t>an “tradition of camp and applied-counter-philosophies about</w:t>
      </w:r>
      <w:r w:rsidR="00DA56B2" w:rsidRPr="004764AC">
        <w:rPr>
          <w:rFonts w:ascii="Times New Roman" w:hAnsi="Times New Roman" w:cs="Times New Roman"/>
        </w:rPr>
        <w:t xml:space="preserve"> art and culture</w:t>
      </w:r>
      <w:r w:rsidRPr="004764AC">
        <w:rPr>
          <w:rFonts w:ascii="Times New Roman" w:hAnsi="Times New Roman" w:cs="Times New Roman"/>
        </w:rPr>
        <w:t>” with</w:t>
      </w:r>
      <w:r w:rsidR="00DA56B2" w:rsidRPr="004764AC">
        <w:rPr>
          <w:rFonts w:ascii="Times New Roman" w:hAnsi="Times New Roman" w:cs="Times New Roman"/>
        </w:rPr>
        <w:t xml:space="preserve"> Benjamin</w:t>
      </w:r>
      <w:r w:rsidRPr="004764AC">
        <w:rPr>
          <w:rFonts w:ascii="Times New Roman" w:hAnsi="Times New Roman" w:cs="Times New Roman"/>
        </w:rPr>
        <w:t>’s impulse to “brush” cultural history “against the grain” in order to tap into what Haynes calls the “galvanizing potential”</w:t>
      </w:r>
      <w:r w:rsidR="00DA56B2" w:rsidRPr="004764AC">
        <w:rPr>
          <w:rFonts w:ascii="Times New Roman" w:hAnsi="Times New Roman" w:cs="Times New Roman"/>
        </w:rPr>
        <w:t xml:space="preserve"> </w:t>
      </w:r>
      <w:r w:rsidRPr="004764AC">
        <w:rPr>
          <w:rFonts w:ascii="Times New Roman" w:hAnsi="Times New Roman" w:cs="Times New Roman"/>
        </w:rPr>
        <w:t>of “</w:t>
      </w:r>
      <w:r w:rsidR="00675BA2">
        <w:rPr>
          <w:rFonts w:ascii="Times New Roman" w:hAnsi="Times New Roman" w:cs="Times New Roman"/>
        </w:rPr>
        <w:t>‘</w:t>
      </w:r>
      <w:r w:rsidRPr="004764AC">
        <w:rPr>
          <w:rFonts w:ascii="Times New Roman" w:hAnsi="Times New Roman" w:cs="Times New Roman"/>
        </w:rPr>
        <w:t xml:space="preserve">otherness’ and its “potential freedom.” </w:t>
      </w:r>
      <w:r w:rsidR="00DA56B2" w:rsidRPr="004764AC">
        <w:rPr>
          <w:rFonts w:ascii="Times New Roman" w:hAnsi="Times New Roman" w:cs="Times New Roman"/>
        </w:rPr>
        <w:t>“</w:t>
      </w:r>
      <w:r w:rsidRPr="004764AC">
        <w:rPr>
          <w:rFonts w:ascii="Times New Roman" w:hAnsi="Times New Roman" w:cs="Times New Roman"/>
        </w:rPr>
        <w:t>I</w:t>
      </w:r>
      <w:r w:rsidR="00DA56B2" w:rsidRPr="004764AC">
        <w:rPr>
          <w:rFonts w:ascii="Times New Roman" w:hAnsi="Times New Roman" w:cs="Times New Roman"/>
        </w:rPr>
        <w:t xml:space="preserve">t is about pop culture transforming us momentarily,” </w:t>
      </w:r>
      <w:r w:rsidRPr="004764AC">
        <w:rPr>
          <w:rFonts w:ascii="Times New Roman" w:hAnsi="Times New Roman" w:cs="Times New Roman"/>
        </w:rPr>
        <w:t xml:space="preserve">as Haynes describes it, </w:t>
      </w:r>
      <w:r w:rsidR="00DA56B2" w:rsidRPr="004764AC">
        <w:rPr>
          <w:rFonts w:ascii="Times New Roman" w:hAnsi="Times New Roman" w:cs="Times New Roman"/>
        </w:rPr>
        <w:t>a</w:t>
      </w:r>
      <w:r w:rsidRPr="004764AC">
        <w:rPr>
          <w:rFonts w:ascii="Times New Roman" w:hAnsi="Times New Roman" w:cs="Times New Roman"/>
        </w:rPr>
        <w:t>nd becoming in the process an agent of</w:t>
      </w:r>
      <w:r w:rsidR="00DA56B2" w:rsidRPr="004764AC">
        <w:rPr>
          <w:rFonts w:ascii="Times New Roman" w:hAnsi="Times New Roman" w:cs="Times New Roman"/>
        </w:rPr>
        <w:t xml:space="preserve"> redemption. </w:t>
      </w:r>
      <w:r w:rsidRPr="004764AC">
        <w:rPr>
          <w:rFonts w:ascii="Times New Roman" w:hAnsi="Times New Roman" w:cs="Times New Roman"/>
        </w:rPr>
        <w:t xml:space="preserve">In so doing, Haynes not only participates in the ongoing redemption of </w:t>
      </w:r>
      <w:r w:rsidRPr="00492301">
        <w:rPr>
          <w:rFonts w:ascii="Times New Roman" w:hAnsi="Times New Roman" w:cs="Times New Roman"/>
        </w:rPr>
        <w:t>Wilde</w:t>
      </w:r>
      <w:commentRangeStart w:id="50"/>
      <w:r w:rsidRPr="00492301">
        <w:rPr>
          <w:rFonts w:ascii="Times New Roman" w:hAnsi="Times New Roman" w:cs="Times New Roman"/>
        </w:rPr>
        <w:t>,</w:t>
      </w:r>
      <w:commentRangeEnd w:id="50"/>
      <w:r w:rsidR="00492301">
        <w:rPr>
          <w:rStyle w:val="CommentReference"/>
        </w:rPr>
        <w:commentReference w:id="50"/>
      </w:r>
      <w:r w:rsidRPr="00492301">
        <w:rPr>
          <w:rFonts w:ascii="Times New Roman" w:hAnsi="Times New Roman" w:cs="Times New Roman"/>
        </w:rPr>
        <w:t xml:space="preserve"> </w:t>
      </w:r>
      <w:r w:rsidR="00922BEA" w:rsidRPr="00492301">
        <w:rPr>
          <w:rFonts w:ascii="Times New Roman" w:hAnsi="Times New Roman" w:cs="Times New Roman"/>
        </w:rPr>
        <w:t>h</w:t>
      </w:r>
      <w:r w:rsidRPr="00492301">
        <w:rPr>
          <w:rFonts w:ascii="Times New Roman" w:hAnsi="Times New Roman" w:cs="Times New Roman"/>
        </w:rPr>
        <w:t xml:space="preserve">e </w:t>
      </w:r>
      <w:r w:rsidR="00922BEA" w:rsidRPr="00492301">
        <w:rPr>
          <w:rFonts w:ascii="Times New Roman" w:hAnsi="Times New Roman" w:cs="Times New Roman"/>
        </w:rPr>
        <w:t>rea</w:t>
      </w:r>
      <w:r w:rsidRPr="00492301">
        <w:rPr>
          <w:rFonts w:ascii="Times New Roman" w:hAnsi="Times New Roman" w:cs="Times New Roman"/>
        </w:rPr>
        <w:t>ds</w:t>
      </w:r>
      <w:r w:rsidRPr="004764AC">
        <w:rPr>
          <w:rFonts w:ascii="Times New Roman" w:hAnsi="Times New Roman" w:cs="Times New Roman"/>
        </w:rPr>
        <w:t xml:space="preserve"> Wilde’s work </w:t>
      </w:r>
      <w:commentRangeStart w:id="51"/>
      <w:r w:rsidR="00922BEA" w:rsidRPr="004764AC">
        <w:rPr>
          <w:rFonts w:ascii="Times New Roman" w:hAnsi="Times New Roman" w:cs="Times New Roman"/>
          <w:i/>
        </w:rPr>
        <w:t>and</w:t>
      </w:r>
      <w:commentRangeEnd w:id="51"/>
      <w:r w:rsidR="00492301">
        <w:rPr>
          <w:rStyle w:val="CommentReference"/>
        </w:rPr>
        <w:commentReference w:id="51"/>
      </w:r>
      <w:r w:rsidR="00922BEA" w:rsidRPr="004764AC">
        <w:rPr>
          <w:rFonts w:ascii="Times New Roman" w:hAnsi="Times New Roman" w:cs="Times New Roman"/>
          <w:i/>
        </w:rPr>
        <w:t xml:space="preserve"> </w:t>
      </w:r>
      <w:r w:rsidR="00922BEA" w:rsidRPr="004764AC">
        <w:rPr>
          <w:rFonts w:ascii="Times New Roman" w:hAnsi="Times New Roman" w:cs="Times New Roman"/>
        </w:rPr>
        <w:t xml:space="preserve">his image as </w:t>
      </w:r>
      <w:r w:rsidR="00922BEA" w:rsidRPr="004764AC">
        <w:rPr>
          <w:rFonts w:ascii="Times New Roman" w:hAnsi="Times New Roman" w:cs="Times New Roman"/>
          <w:i/>
        </w:rPr>
        <w:t>agent</w:t>
      </w:r>
      <w:r w:rsidR="00922BEA" w:rsidRPr="004764AC">
        <w:rPr>
          <w:rFonts w:ascii="Times New Roman" w:hAnsi="Times New Roman" w:cs="Times New Roman"/>
        </w:rPr>
        <w:t xml:space="preserve"> of this redemptive potentiality. If Wilde’s epigrammatic poetics is made to be deployed and its effectivity measured in the delivery of its utterances, </w:t>
      </w:r>
      <w:r w:rsidR="00080800" w:rsidRPr="004764AC">
        <w:rPr>
          <w:rFonts w:ascii="Times New Roman" w:hAnsi="Times New Roman" w:cs="Times New Roman"/>
        </w:rPr>
        <w:t xml:space="preserve">I know of no artwork which activates the critical potential and the historical implications of </w:t>
      </w:r>
      <w:r w:rsidR="0069399C" w:rsidRPr="004764AC">
        <w:rPr>
          <w:rFonts w:ascii="Times New Roman" w:hAnsi="Times New Roman" w:cs="Times New Roman"/>
        </w:rPr>
        <w:t xml:space="preserve">a </w:t>
      </w:r>
      <w:r w:rsidR="00080800" w:rsidRPr="004764AC">
        <w:rPr>
          <w:rFonts w:ascii="Times New Roman" w:hAnsi="Times New Roman" w:cs="Times New Roman"/>
        </w:rPr>
        <w:t xml:space="preserve">Wildean poetics more effectively than </w:t>
      </w:r>
      <w:r w:rsidR="00080800" w:rsidRPr="004764AC">
        <w:rPr>
          <w:rFonts w:ascii="Times New Roman" w:hAnsi="Times New Roman" w:cs="Times New Roman"/>
          <w:i/>
        </w:rPr>
        <w:t>Velvet Goldmine</w:t>
      </w:r>
      <w:r w:rsidR="00922BEA" w:rsidRPr="004764AC">
        <w:rPr>
          <w:rFonts w:ascii="Times New Roman" w:hAnsi="Times New Roman" w:cs="Times New Roman"/>
        </w:rPr>
        <w:t xml:space="preserve">. </w:t>
      </w:r>
      <w:r w:rsidR="00DA56B2" w:rsidRPr="004764AC">
        <w:rPr>
          <w:rFonts w:ascii="Times New Roman" w:hAnsi="Times New Roman" w:cs="Times New Roman"/>
        </w:rPr>
        <w:t>Wilde’s extracted words, epigrams</w:t>
      </w:r>
      <w:r w:rsidR="0013285E">
        <w:rPr>
          <w:rFonts w:ascii="Times New Roman" w:hAnsi="Times New Roman" w:cs="Times New Roman"/>
        </w:rPr>
        <w:t>,</w:t>
      </w:r>
      <w:r w:rsidR="00DA56B2" w:rsidRPr="004764AC">
        <w:rPr>
          <w:rFonts w:ascii="Times New Roman" w:hAnsi="Times New Roman" w:cs="Times New Roman"/>
        </w:rPr>
        <w:t xml:space="preserve"> and dialogues, punctuate the film to </w:t>
      </w:r>
      <w:r w:rsidRPr="004764AC">
        <w:rPr>
          <w:rFonts w:ascii="Times New Roman" w:hAnsi="Times New Roman" w:cs="Times New Roman"/>
        </w:rPr>
        <w:t>such an</w:t>
      </w:r>
      <w:r w:rsidR="00DA56B2" w:rsidRPr="004764AC">
        <w:rPr>
          <w:rFonts w:ascii="Times New Roman" w:hAnsi="Times New Roman" w:cs="Times New Roman"/>
        </w:rPr>
        <w:t xml:space="preserve"> extent that </w:t>
      </w:r>
      <w:r w:rsidRPr="004764AC">
        <w:rPr>
          <w:rFonts w:ascii="Times New Roman" w:hAnsi="Times New Roman" w:cs="Times New Roman"/>
        </w:rPr>
        <w:t>we can say of the movie what Curt says of the emerald broach: “It was Oscar Wilde’s</w:t>
      </w:r>
      <w:r w:rsidR="00080800" w:rsidRPr="004764AC">
        <w:rPr>
          <w:rFonts w:ascii="Times New Roman" w:hAnsi="Times New Roman" w:cs="Times New Roman"/>
        </w:rPr>
        <w:t>.</w:t>
      </w:r>
      <w:r w:rsidRPr="004764AC">
        <w:rPr>
          <w:rFonts w:ascii="Times New Roman" w:hAnsi="Times New Roman" w:cs="Times New Roman"/>
        </w:rPr>
        <w:t>”</w:t>
      </w:r>
    </w:p>
    <w:p w14:paraId="68641BC9" w14:textId="17BC5D22" w:rsidR="004A24F1" w:rsidRPr="004764AC" w:rsidRDefault="00080800" w:rsidP="00DA56B2">
      <w:pPr>
        <w:spacing w:line="480" w:lineRule="auto"/>
        <w:rPr>
          <w:rFonts w:ascii="Times New Roman" w:hAnsi="Times New Roman" w:cs="Times New Roman"/>
        </w:rPr>
      </w:pPr>
      <w:r w:rsidRPr="004764AC">
        <w:rPr>
          <w:rFonts w:ascii="Times New Roman" w:hAnsi="Times New Roman" w:cs="Times New Roman"/>
        </w:rPr>
        <w:tab/>
      </w:r>
      <w:r w:rsidR="00DA56B2" w:rsidRPr="004764AC">
        <w:rPr>
          <w:rFonts w:ascii="Times New Roman" w:hAnsi="Times New Roman" w:cs="Times New Roman"/>
        </w:rPr>
        <w:t xml:space="preserve">One of the most remarkable features of Wilde’s epigrams is their ability to resist context and avail themselves for extraction. This “extractability” extends to every feature of </w:t>
      </w:r>
      <w:r w:rsidR="004202D3" w:rsidRPr="004764AC">
        <w:rPr>
          <w:rFonts w:ascii="Times New Roman" w:hAnsi="Times New Roman" w:cs="Times New Roman"/>
        </w:rPr>
        <w:t>his</w:t>
      </w:r>
      <w:r w:rsidR="00DA56B2" w:rsidRPr="004764AC">
        <w:rPr>
          <w:rFonts w:ascii="Times New Roman" w:hAnsi="Times New Roman" w:cs="Times New Roman"/>
        </w:rPr>
        <w:t xml:space="preserve"> work: the epigram is his </w:t>
      </w:r>
      <w:r w:rsidR="00DA56B2" w:rsidRPr="004764AC">
        <w:rPr>
          <w:rFonts w:ascii="Times New Roman" w:hAnsi="Times New Roman" w:cs="Times New Roman"/>
          <w:i/>
        </w:rPr>
        <w:t>poesi</w:t>
      </w:r>
      <w:r w:rsidRPr="004764AC">
        <w:rPr>
          <w:rFonts w:ascii="Times New Roman" w:hAnsi="Times New Roman" w:cs="Times New Roman"/>
        </w:rPr>
        <w:t>s,</w:t>
      </w:r>
      <w:r w:rsidR="00DA56B2" w:rsidRPr="004764AC">
        <w:rPr>
          <w:rFonts w:ascii="Times New Roman" w:hAnsi="Times New Roman" w:cs="Times New Roman"/>
        </w:rPr>
        <w:t xml:space="preserve"> one that Haynes </w:t>
      </w:r>
      <w:r w:rsidR="004202D3" w:rsidRPr="004764AC">
        <w:rPr>
          <w:rFonts w:ascii="Times New Roman" w:hAnsi="Times New Roman" w:cs="Times New Roman"/>
        </w:rPr>
        <w:t>mines from Wilde’s texts</w:t>
      </w:r>
      <w:r w:rsidR="00B91AAC" w:rsidRPr="004764AC">
        <w:rPr>
          <w:rFonts w:ascii="Times New Roman" w:hAnsi="Times New Roman" w:cs="Times New Roman"/>
        </w:rPr>
        <w:t xml:space="preserve"> and deposits in the mouths of his</w:t>
      </w:r>
      <w:r w:rsidR="004202D3" w:rsidRPr="004764AC">
        <w:rPr>
          <w:rFonts w:ascii="Times New Roman" w:hAnsi="Times New Roman" w:cs="Times New Roman"/>
        </w:rPr>
        <w:t xml:space="preserve"> own</w:t>
      </w:r>
      <w:r w:rsidR="00B91AAC" w:rsidRPr="004764AC">
        <w:rPr>
          <w:rFonts w:ascii="Times New Roman" w:hAnsi="Times New Roman" w:cs="Times New Roman"/>
        </w:rPr>
        <w:t xml:space="preserve"> characters. Mandy Slade (Toni Collette</w:t>
      </w:r>
      <w:r w:rsidR="004803C4" w:rsidRPr="004764AC">
        <w:rPr>
          <w:rFonts w:ascii="Times New Roman" w:hAnsi="Times New Roman" w:cs="Times New Roman"/>
        </w:rPr>
        <w:t xml:space="preserve"> in the Angie Bowie role): “Beauty reveals everything because it expresses nothing</w:t>
      </w:r>
      <w:r w:rsidR="00CF5F4D" w:rsidRPr="004764AC">
        <w:rPr>
          <w:rFonts w:ascii="Times New Roman" w:hAnsi="Times New Roman" w:cs="Times New Roman"/>
        </w:rPr>
        <w:t>”</w:t>
      </w:r>
      <w:r w:rsidR="004803C4" w:rsidRPr="004764AC">
        <w:rPr>
          <w:rFonts w:ascii="Times New Roman" w:hAnsi="Times New Roman" w:cs="Times New Roman"/>
        </w:rPr>
        <w:t xml:space="preserve"> (“The Critic as Artist”); Brian Slade: “Man is less </w:t>
      </w:r>
      <w:r w:rsidR="004803C4" w:rsidRPr="004764AC">
        <w:rPr>
          <w:rFonts w:ascii="Times New Roman" w:hAnsi="Times New Roman" w:cs="Times New Roman"/>
        </w:rPr>
        <w:lastRenderedPageBreak/>
        <w:t xml:space="preserve">himself when he talks in his own person. Give him a mask and he’ll tell you the truth” (“The Happy Prince”); </w:t>
      </w:r>
      <w:r w:rsidR="00A95F9D" w:rsidRPr="004764AC">
        <w:rPr>
          <w:rFonts w:ascii="Times New Roman" w:hAnsi="Times New Roman" w:cs="Times New Roman"/>
        </w:rPr>
        <w:t xml:space="preserve">Freddi in the press soiree: </w:t>
      </w:r>
      <w:r w:rsidR="004803C4" w:rsidRPr="004764AC">
        <w:rPr>
          <w:rFonts w:ascii="Times New Roman" w:hAnsi="Times New Roman" w:cs="Times New Roman"/>
        </w:rPr>
        <w:t>“The first duty in life is to assume a pose. What the second duty is no one yet has found out</w:t>
      </w:r>
      <w:r w:rsidR="004A24F1" w:rsidRPr="004764AC">
        <w:rPr>
          <w:rFonts w:ascii="Times New Roman" w:hAnsi="Times New Roman" w:cs="Times New Roman"/>
        </w:rPr>
        <w:t>” (“The Critic a</w:t>
      </w:r>
      <w:r w:rsidR="00A95F9D" w:rsidRPr="004764AC">
        <w:rPr>
          <w:rFonts w:ascii="Times New Roman" w:hAnsi="Times New Roman" w:cs="Times New Roman"/>
        </w:rPr>
        <w:t>s</w:t>
      </w:r>
      <w:r w:rsidR="004A24F1" w:rsidRPr="004764AC">
        <w:rPr>
          <w:rFonts w:ascii="Times New Roman" w:hAnsi="Times New Roman" w:cs="Times New Roman"/>
        </w:rPr>
        <w:t xml:space="preserve"> Artist”),” etcetera. Though they are spoken as if they were personal declarations </w:t>
      </w:r>
      <w:r w:rsidR="008B683A" w:rsidRPr="004764AC">
        <w:rPr>
          <w:rFonts w:ascii="Times New Roman" w:hAnsi="Times New Roman" w:cs="Times New Roman"/>
        </w:rPr>
        <w:t>of the characters,</w:t>
      </w:r>
      <w:r w:rsidR="004A24F1" w:rsidRPr="004764AC">
        <w:rPr>
          <w:rFonts w:ascii="Times New Roman" w:hAnsi="Times New Roman" w:cs="Times New Roman"/>
        </w:rPr>
        <w:t xml:space="preserve"> the</w:t>
      </w:r>
      <w:r w:rsidR="000116F9" w:rsidRPr="004764AC">
        <w:rPr>
          <w:rFonts w:ascii="Times New Roman" w:hAnsi="Times New Roman" w:cs="Times New Roman"/>
        </w:rPr>
        <w:t>ir delivery marks them as</w:t>
      </w:r>
      <w:r w:rsidR="004A24F1" w:rsidRPr="004764AC">
        <w:rPr>
          <w:rFonts w:ascii="Times New Roman" w:hAnsi="Times New Roman" w:cs="Times New Roman"/>
        </w:rPr>
        <w:t xml:space="preserve"> epigrammatic, bookish</w:t>
      </w:r>
      <w:r w:rsidR="0013285E">
        <w:rPr>
          <w:rFonts w:ascii="Times New Roman" w:hAnsi="Times New Roman" w:cs="Times New Roman"/>
        </w:rPr>
        <w:t>,</w:t>
      </w:r>
      <w:r w:rsidR="004A24F1" w:rsidRPr="004764AC">
        <w:rPr>
          <w:rFonts w:ascii="Times New Roman" w:hAnsi="Times New Roman" w:cs="Times New Roman"/>
        </w:rPr>
        <w:t xml:space="preserve"> </w:t>
      </w:r>
      <w:r w:rsidR="000116F9" w:rsidRPr="004764AC">
        <w:rPr>
          <w:rFonts w:ascii="Times New Roman" w:hAnsi="Times New Roman" w:cs="Times New Roman"/>
        </w:rPr>
        <w:t xml:space="preserve">and </w:t>
      </w:r>
      <w:r w:rsidR="004A24F1" w:rsidRPr="004764AC">
        <w:rPr>
          <w:rFonts w:ascii="Times New Roman" w:hAnsi="Times New Roman" w:cs="Times New Roman"/>
        </w:rPr>
        <w:t>gnomic extractions which address the film’s ethos</w:t>
      </w:r>
      <w:r w:rsidR="00FE48E7" w:rsidRPr="004764AC">
        <w:rPr>
          <w:rFonts w:ascii="Times New Roman" w:hAnsi="Times New Roman" w:cs="Times New Roman"/>
        </w:rPr>
        <w:t xml:space="preserve"> of artific</w:t>
      </w:r>
      <w:r w:rsidR="00EA203F" w:rsidRPr="004764AC">
        <w:rPr>
          <w:rFonts w:ascii="Times New Roman" w:hAnsi="Times New Roman" w:cs="Times New Roman"/>
        </w:rPr>
        <w:t>e</w:t>
      </w:r>
      <w:r w:rsidR="00D42E95" w:rsidRPr="004764AC">
        <w:rPr>
          <w:rFonts w:ascii="Times New Roman" w:hAnsi="Times New Roman" w:cs="Times New Roman"/>
        </w:rPr>
        <w:t xml:space="preserve"> and</w:t>
      </w:r>
      <w:r w:rsidR="000116F9" w:rsidRPr="004764AC">
        <w:rPr>
          <w:rFonts w:ascii="Times New Roman" w:hAnsi="Times New Roman" w:cs="Times New Roman"/>
        </w:rPr>
        <w:t xml:space="preserve"> mirror</w:t>
      </w:r>
      <w:r w:rsidR="00DF463C" w:rsidRPr="004764AC">
        <w:rPr>
          <w:rFonts w:ascii="Times New Roman" w:hAnsi="Times New Roman" w:cs="Times New Roman"/>
        </w:rPr>
        <w:t>s</w:t>
      </w:r>
      <w:ins w:id="52" w:author="Jessica Tebo" w:date="2022-01-18T16:28:00Z">
        <w:r w:rsidR="00492301">
          <w:rPr>
            <w:rFonts w:ascii="Times New Roman" w:hAnsi="Times New Roman" w:cs="Times New Roman"/>
          </w:rPr>
          <w:t>,</w:t>
        </w:r>
      </w:ins>
      <w:r w:rsidR="00BF10FA" w:rsidRPr="004764AC">
        <w:rPr>
          <w:rFonts w:ascii="Times New Roman" w:hAnsi="Times New Roman" w:cs="Times New Roman"/>
        </w:rPr>
        <w:t xml:space="preserve"> in turn</w:t>
      </w:r>
      <w:r w:rsidR="000116F9" w:rsidRPr="004764AC">
        <w:rPr>
          <w:rFonts w:ascii="Times New Roman" w:hAnsi="Times New Roman" w:cs="Times New Roman"/>
        </w:rPr>
        <w:t xml:space="preserve"> th</w:t>
      </w:r>
      <w:r w:rsidR="00D42E95" w:rsidRPr="004764AC">
        <w:rPr>
          <w:rFonts w:ascii="Times New Roman" w:hAnsi="Times New Roman" w:cs="Times New Roman"/>
        </w:rPr>
        <w:t>e ethos of artifice in</w:t>
      </w:r>
      <w:r w:rsidR="000116F9" w:rsidRPr="004764AC">
        <w:rPr>
          <w:rFonts w:ascii="Times New Roman" w:hAnsi="Times New Roman" w:cs="Times New Roman"/>
        </w:rPr>
        <w:t xml:space="preserve"> the glam and glitter movement</w:t>
      </w:r>
      <w:r w:rsidR="004A24F1" w:rsidRPr="004764AC">
        <w:rPr>
          <w:rFonts w:ascii="Times New Roman" w:hAnsi="Times New Roman" w:cs="Times New Roman"/>
        </w:rPr>
        <w:t>.</w:t>
      </w:r>
      <w:r w:rsidR="00174141" w:rsidRPr="004764AC">
        <w:rPr>
          <w:rFonts w:ascii="Times New Roman" w:hAnsi="Times New Roman" w:cs="Times New Roman"/>
        </w:rPr>
        <w:t xml:space="preserve"> </w:t>
      </w:r>
      <w:r w:rsidR="00002B81" w:rsidRPr="004764AC">
        <w:rPr>
          <w:rFonts w:ascii="Times New Roman" w:hAnsi="Times New Roman" w:cs="Times New Roman"/>
        </w:rPr>
        <w:t xml:space="preserve">In </w:t>
      </w:r>
      <w:r w:rsidR="000116F9" w:rsidRPr="004764AC">
        <w:rPr>
          <w:rFonts w:ascii="Times New Roman" w:hAnsi="Times New Roman" w:cs="Times New Roman"/>
        </w:rPr>
        <w:t>his</w:t>
      </w:r>
      <w:r w:rsidR="00002B81" w:rsidRPr="004764AC">
        <w:rPr>
          <w:rFonts w:ascii="Times New Roman" w:hAnsi="Times New Roman" w:cs="Times New Roman"/>
        </w:rPr>
        <w:t xml:space="preserve"> final exchange</w:t>
      </w:r>
      <w:r w:rsidR="000116F9" w:rsidRPr="004764AC">
        <w:rPr>
          <w:rFonts w:ascii="Times New Roman" w:hAnsi="Times New Roman" w:cs="Times New Roman"/>
        </w:rPr>
        <w:t xml:space="preserve"> with Arthur</w:t>
      </w:r>
      <w:r w:rsidR="00002B81" w:rsidRPr="004764AC">
        <w:rPr>
          <w:rFonts w:ascii="Times New Roman" w:hAnsi="Times New Roman" w:cs="Times New Roman"/>
        </w:rPr>
        <w:t xml:space="preserve">, Curt delivers famous lines from </w:t>
      </w:r>
      <w:r w:rsidR="00002B81" w:rsidRPr="004764AC">
        <w:rPr>
          <w:rFonts w:ascii="Times New Roman" w:hAnsi="Times New Roman" w:cs="Times New Roman"/>
          <w:i/>
        </w:rPr>
        <w:t>Dorian Gray</w:t>
      </w:r>
      <w:ins w:id="53" w:author="Jessica Tebo" w:date="2022-01-18T16:34:00Z">
        <w:r w:rsidR="00492301">
          <w:rPr>
            <w:rFonts w:ascii="Times New Roman" w:hAnsi="Times New Roman" w:cs="Times New Roman"/>
            <w:iCs/>
          </w:rPr>
          <w:t xml:space="preserve"> (1890)</w:t>
        </w:r>
      </w:ins>
      <w:proofErr w:type="gramStart"/>
      <w:r w:rsidR="009D7A3E">
        <w:rPr>
          <w:rFonts w:ascii="Times New Roman" w:hAnsi="Times New Roman" w:cs="Times New Roman"/>
        </w:rPr>
        <w:t>—</w:t>
      </w:r>
      <w:r w:rsidR="00002B81" w:rsidRPr="004764AC">
        <w:rPr>
          <w:rFonts w:ascii="Times New Roman" w:hAnsi="Times New Roman" w:cs="Times New Roman"/>
        </w:rPr>
        <w:t>“</w:t>
      </w:r>
      <w:proofErr w:type="gramEnd"/>
      <w:r w:rsidR="00002B81" w:rsidRPr="004764AC">
        <w:rPr>
          <w:rFonts w:ascii="Times New Roman" w:hAnsi="Times New Roman" w:cs="Times New Roman"/>
        </w:rPr>
        <w:t>a real artist creates beautiful things and puts nothing of h</w:t>
      </w:r>
      <w:r w:rsidR="004202D3" w:rsidRPr="004764AC">
        <w:rPr>
          <w:rFonts w:ascii="Times New Roman" w:hAnsi="Times New Roman" w:cs="Times New Roman"/>
        </w:rPr>
        <w:t>is</w:t>
      </w:r>
      <w:r w:rsidR="00002B81" w:rsidRPr="004764AC">
        <w:rPr>
          <w:rFonts w:ascii="Times New Roman" w:hAnsi="Times New Roman" w:cs="Times New Roman"/>
        </w:rPr>
        <w:t xml:space="preserve"> life into them”</w:t>
      </w:r>
      <w:r w:rsidR="009D7A3E">
        <w:rPr>
          <w:rFonts w:ascii="Times New Roman" w:hAnsi="Times New Roman" w:cs="Times New Roman"/>
        </w:rPr>
        <w:t>—</w:t>
      </w:r>
      <w:r w:rsidR="00002B81" w:rsidRPr="004764AC">
        <w:rPr>
          <w:rFonts w:ascii="Times New Roman" w:hAnsi="Times New Roman" w:cs="Times New Roman"/>
        </w:rPr>
        <w:t xml:space="preserve">as if they were spontaneously uttered as his deepest convictions, but they register </w:t>
      </w:r>
      <w:r w:rsidR="00BF10FA" w:rsidRPr="004764AC">
        <w:rPr>
          <w:rFonts w:ascii="Times New Roman" w:hAnsi="Times New Roman" w:cs="Times New Roman"/>
        </w:rPr>
        <w:t xml:space="preserve">to the viewer </w:t>
      </w:r>
      <w:r w:rsidR="00002B81" w:rsidRPr="004764AC">
        <w:rPr>
          <w:rFonts w:ascii="Times New Roman" w:hAnsi="Times New Roman" w:cs="Times New Roman"/>
        </w:rPr>
        <w:t>as something quote</w:t>
      </w:r>
      <w:r w:rsidR="00BF10FA" w:rsidRPr="004764AC">
        <w:rPr>
          <w:rFonts w:ascii="Times New Roman" w:hAnsi="Times New Roman" w:cs="Times New Roman"/>
        </w:rPr>
        <w:t>d</w:t>
      </w:r>
      <w:r w:rsidR="00002B81" w:rsidRPr="004764AC">
        <w:rPr>
          <w:rFonts w:ascii="Times New Roman" w:hAnsi="Times New Roman" w:cs="Times New Roman"/>
        </w:rPr>
        <w:t xml:space="preserve">. </w:t>
      </w:r>
      <w:r w:rsidR="00174141" w:rsidRPr="004764AC">
        <w:rPr>
          <w:rFonts w:ascii="Times New Roman" w:hAnsi="Times New Roman" w:cs="Times New Roman"/>
        </w:rPr>
        <w:t xml:space="preserve">Often, as in the lavish mock “press conference,” staged with what Haynes calls “a touch of Louis XIV,” Haynes presents Wilde’s epigrams as “quoted texts,” including one extraordinary passage, </w:t>
      </w:r>
      <w:r w:rsidR="004202D3" w:rsidRPr="004764AC">
        <w:rPr>
          <w:rFonts w:ascii="Times New Roman" w:hAnsi="Times New Roman" w:cs="Times New Roman"/>
        </w:rPr>
        <w:t>presented</w:t>
      </w:r>
      <w:r w:rsidR="00174141" w:rsidRPr="004764AC">
        <w:rPr>
          <w:rFonts w:ascii="Times New Roman" w:hAnsi="Times New Roman" w:cs="Times New Roman"/>
        </w:rPr>
        <w:t xml:space="preserve"> </w:t>
      </w:r>
      <w:r w:rsidR="004202D3" w:rsidRPr="004764AC">
        <w:rPr>
          <w:rFonts w:ascii="Times New Roman" w:hAnsi="Times New Roman" w:cs="Times New Roman"/>
        </w:rPr>
        <w:t xml:space="preserve">by </w:t>
      </w:r>
      <w:r w:rsidR="00174141" w:rsidRPr="004764AC">
        <w:rPr>
          <w:rFonts w:ascii="Times New Roman" w:hAnsi="Times New Roman" w:cs="Times New Roman"/>
        </w:rPr>
        <w:t xml:space="preserve">a reporter “reading from a large placard” </w:t>
      </w:r>
      <w:r w:rsidR="00DC0E2A" w:rsidRPr="004764AC">
        <w:rPr>
          <w:rFonts w:ascii="Times New Roman" w:hAnsi="Times New Roman" w:cs="Times New Roman"/>
        </w:rPr>
        <w:t>with a “theatrical” delivery, from an article written</w:t>
      </w:r>
      <w:r w:rsidR="004202D3" w:rsidRPr="004764AC">
        <w:rPr>
          <w:rFonts w:ascii="Times New Roman" w:hAnsi="Times New Roman" w:cs="Times New Roman"/>
        </w:rPr>
        <w:t xml:space="preserve"> about Wilde</w:t>
      </w:r>
      <w:r w:rsidR="00DC0E2A" w:rsidRPr="004764AC">
        <w:rPr>
          <w:rFonts w:ascii="Times New Roman" w:hAnsi="Times New Roman" w:cs="Times New Roman"/>
        </w:rPr>
        <w:t xml:space="preserve"> in 1895 for the </w:t>
      </w:r>
      <w:r w:rsidR="00DC0E2A" w:rsidRPr="004764AC">
        <w:rPr>
          <w:rFonts w:ascii="Times New Roman" w:hAnsi="Times New Roman" w:cs="Times New Roman"/>
          <w:i/>
        </w:rPr>
        <w:t>Daily Star</w:t>
      </w:r>
      <w:r w:rsidR="00DC0E2A" w:rsidRPr="004764AC">
        <w:rPr>
          <w:rFonts w:ascii="Times New Roman" w:hAnsi="Times New Roman" w:cs="Times New Roman"/>
        </w:rPr>
        <w:t>: “The Aesthete Gives Characteristically</w:t>
      </w:r>
      <w:r w:rsidR="001952CB">
        <w:rPr>
          <w:rFonts w:ascii="Times New Roman" w:hAnsi="Times New Roman" w:cs="Times New Roman"/>
        </w:rPr>
        <w:t xml:space="preserve"> </w:t>
      </w:r>
      <w:r w:rsidR="00DC0E2A" w:rsidRPr="004764AC">
        <w:rPr>
          <w:rFonts w:ascii="Times New Roman" w:hAnsi="Times New Roman" w:cs="Times New Roman"/>
        </w:rPr>
        <w:t>/ cynical Evidence, Replete with Pointed</w:t>
      </w:r>
      <w:r w:rsidR="001952CB">
        <w:rPr>
          <w:rFonts w:ascii="Times New Roman" w:hAnsi="Times New Roman" w:cs="Times New Roman"/>
        </w:rPr>
        <w:t xml:space="preserve"> </w:t>
      </w:r>
      <w:r w:rsidR="00DC0E2A" w:rsidRPr="004764AC">
        <w:rPr>
          <w:rFonts w:ascii="Times New Roman" w:hAnsi="Times New Roman" w:cs="Times New Roman"/>
        </w:rPr>
        <w:t>/ Epigram and Startling Paradox, while</w:t>
      </w:r>
      <w:r w:rsidR="001952CB">
        <w:rPr>
          <w:rFonts w:ascii="Times New Roman" w:hAnsi="Times New Roman" w:cs="Times New Roman"/>
        </w:rPr>
        <w:t xml:space="preserve"> </w:t>
      </w:r>
      <w:r w:rsidR="00DC0E2A" w:rsidRPr="004764AC">
        <w:rPr>
          <w:rFonts w:ascii="Times New Roman" w:hAnsi="Times New Roman" w:cs="Times New Roman"/>
        </w:rPr>
        <w:t>/ Explaining his Views on Morality in Art.”</w:t>
      </w:r>
    </w:p>
    <w:p w14:paraId="78B57C75" w14:textId="2C52AD8C" w:rsidR="00DA56B2" w:rsidRPr="004764AC" w:rsidRDefault="004A24F1" w:rsidP="00DA56B2">
      <w:pPr>
        <w:spacing w:line="480" w:lineRule="auto"/>
        <w:rPr>
          <w:rFonts w:ascii="Times New Roman" w:hAnsi="Times New Roman" w:cs="Times New Roman"/>
        </w:rPr>
      </w:pPr>
      <w:r w:rsidRPr="004764AC">
        <w:rPr>
          <w:rFonts w:ascii="Times New Roman" w:hAnsi="Times New Roman" w:cs="Times New Roman"/>
        </w:rPr>
        <w:tab/>
      </w:r>
      <w:r w:rsidR="00DA56B2" w:rsidRPr="004764AC">
        <w:rPr>
          <w:rFonts w:ascii="Times New Roman" w:hAnsi="Times New Roman" w:cs="Times New Roman"/>
        </w:rPr>
        <w:t xml:space="preserve">One of the most exquisite moments in the film is a scene </w:t>
      </w:r>
      <w:r w:rsidR="00FE48E7" w:rsidRPr="004764AC">
        <w:rPr>
          <w:rFonts w:ascii="Times New Roman" w:hAnsi="Times New Roman" w:cs="Times New Roman"/>
        </w:rPr>
        <w:t xml:space="preserve">which </w:t>
      </w:r>
      <w:r w:rsidR="001D51B8" w:rsidRPr="004764AC">
        <w:rPr>
          <w:rFonts w:ascii="Times New Roman" w:hAnsi="Times New Roman" w:cs="Times New Roman"/>
        </w:rPr>
        <w:t>concludes</w:t>
      </w:r>
      <w:r w:rsidR="00FE48E7" w:rsidRPr="004764AC">
        <w:rPr>
          <w:rFonts w:ascii="Times New Roman" w:hAnsi="Times New Roman" w:cs="Times New Roman"/>
        </w:rPr>
        <w:t xml:space="preserve"> th</w:t>
      </w:r>
      <w:r w:rsidR="006D7F1D" w:rsidRPr="004764AC">
        <w:rPr>
          <w:rFonts w:ascii="Times New Roman" w:hAnsi="Times New Roman" w:cs="Times New Roman"/>
        </w:rPr>
        <w:t>e</w:t>
      </w:r>
      <w:r w:rsidR="00FE48E7" w:rsidRPr="004764AC">
        <w:rPr>
          <w:rFonts w:ascii="Times New Roman" w:hAnsi="Times New Roman" w:cs="Times New Roman"/>
        </w:rPr>
        <w:t xml:space="preserve"> “press conference</w:t>
      </w:r>
      <w:commentRangeStart w:id="54"/>
      <w:r w:rsidR="00FE48E7" w:rsidRPr="004764AC">
        <w:rPr>
          <w:rFonts w:ascii="Times New Roman" w:hAnsi="Times New Roman" w:cs="Times New Roman"/>
        </w:rPr>
        <w:t xml:space="preserve">,” </w:t>
      </w:r>
      <w:commentRangeEnd w:id="54"/>
      <w:r w:rsidR="00492301">
        <w:rPr>
          <w:rStyle w:val="CommentReference"/>
        </w:rPr>
        <w:commentReference w:id="54"/>
      </w:r>
      <w:r w:rsidR="00811CCC" w:rsidRPr="004764AC">
        <w:rPr>
          <w:rFonts w:ascii="Times New Roman" w:hAnsi="Times New Roman" w:cs="Times New Roman"/>
        </w:rPr>
        <w:t>a</w:t>
      </w:r>
      <w:r w:rsidR="00FE48E7" w:rsidRPr="004764AC">
        <w:rPr>
          <w:rFonts w:ascii="Times New Roman" w:hAnsi="Times New Roman" w:cs="Times New Roman"/>
        </w:rPr>
        <w:t xml:space="preserve"> long kiss </w:t>
      </w:r>
      <w:r w:rsidR="00DA56B2" w:rsidRPr="004764AC">
        <w:rPr>
          <w:rFonts w:ascii="Times New Roman" w:hAnsi="Times New Roman" w:cs="Times New Roman"/>
        </w:rPr>
        <w:t>between Slade and Wild</w:t>
      </w:r>
      <w:r w:rsidR="0061496C" w:rsidRPr="004764AC">
        <w:rPr>
          <w:rFonts w:ascii="Times New Roman" w:hAnsi="Times New Roman" w:cs="Times New Roman"/>
        </w:rPr>
        <w:t xml:space="preserve"> (which reproduces the notorious publicity kiss between Bowie and Lou Reed).</w:t>
      </w:r>
      <w:r w:rsidR="001D51B8" w:rsidRPr="004764AC">
        <w:rPr>
          <w:rFonts w:ascii="Times New Roman" w:hAnsi="Times New Roman" w:cs="Times New Roman"/>
        </w:rPr>
        <w:t xml:space="preserve"> In a tight closeup, Curt says to Brian: “The world is changed because you are made of ivory and gold. The curve of your lips rewrite history</w:t>
      </w:r>
      <w:r w:rsidR="00FD4244" w:rsidRPr="004764AC">
        <w:rPr>
          <w:rFonts w:ascii="Times New Roman" w:hAnsi="Times New Roman" w:cs="Times New Roman"/>
        </w:rPr>
        <w:t>.” Haynes lift</w:t>
      </w:r>
      <w:r w:rsidR="009157A7" w:rsidRPr="004764AC">
        <w:rPr>
          <w:rFonts w:ascii="Times New Roman" w:hAnsi="Times New Roman" w:cs="Times New Roman"/>
        </w:rPr>
        <w:t>s</w:t>
      </w:r>
      <w:r w:rsidR="00FD4244" w:rsidRPr="004764AC">
        <w:rPr>
          <w:rFonts w:ascii="Times New Roman" w:hAnsi="Times New Roman" w:cs="Times New Roman"/>
        </w:rPr>
        <w:t xml:space="preserve"> these two sentences from </w:t>
      </w:r>
      <w:r w:rsidR="00FD4244" w:rsidRPr="004764AC">
        <w:rPr>
          <w:rFonts w:ascii="Times New Roman" w:hAnsi="Times New Roman" w:cs="Times New Roman"/>
          <w:i/>
        </w:rPr>
        <w:t>The Picture of Dorian Gray</w:t>
      </w:r>
      <w:r w:rsidR="00FD4244" w:rsidRPr="004764AC">
        <w:rPr>
          <w:rFonts w:ascii="Times New Roman" w:hAnsi="Times New Roman" w:cs="Times New Roman"/>
        </w:rPr>
        <w:t xml:space="preserve"> where they are reported as lines written </w:t>
      </w:r>
      <w:r w:rsidR="00D31EBC" w:rsidRPr="004764AC">
        <w:rPr>
          <w:rFonts w:ascii="Times New Roman" w:hAnsi="Times New Roman" w:cs="Times New Roman"/>
        </w:rPr>
        <w:t xml:space="preserve">in a letter </w:t>
      </w:r>
      <w:r w:rsidR="009157A7" w:rsidRPr="004764AC">
        <w:rPr>
          <w:rFonts w:ascii="Times New Roman" w:hAnsi="Times New Roman" w:cs="Times New Roman"/>
        </w:rPr>
        <w:t xml:space="preserve">late in the novel </w:t>
      </w:r>
      <w:r w:rsidR="00FD4244" w:rsidRPr="004764AC">
        <w:rPr>
          <w:rFonts w:ascii="Times New Roman" w:hAnsi="Times New Roman" w:cs="Times New Roman"/>
        </w:rPr>
        <w:t xml:space="preserve">to Dorian by one of his </w:t>
      </w:r>
      <w:r w:rsidR="00A5146F" w:rsidRPr="004764AC">
        <w:rPr>
          <w:rFonts w:ascii="Times New Roman" w:hAnsi="Times New Roman" w:cs="Times New Roman"/>
        </w:rPr>
        <w:t xml:space="preserve">former </w:t>
      </w:r>
      <w:r w:rsidR="00FD4244" w:rsidRPr="004764AC">
        <w:rPr>
          <w:rFonts w:ascii="Times New Roman" w:hAnsi="Times New Roman" w:cs="Times New Roman"/>
        </w:rPr>
        <w:t>lovers</w:t>
      </w:r>
      <w:commentRangeStart w:id="55"/>
      <w:r w:rsidR="00FD4244" w:rsidRPr="004764AC">
        <w:rPr>
          <w:rFonts w:ascii="Times New Roman" w:hAnsi="Times New Roman" w:cs="Times New Roman"/>
        </w:rPr>
        <w:t>, “idolatrous words,” he calls them, that overtake his memory.</w:t>
      </w:r>
      <w:r w:rsidR="009157A7" w:rsidRPr="004764AC">
        <w:rPr>
          <w:rFonts w:ascii="Times New Roman" w:hAnsi="Times New Roman" w:cs="Times New Roman"/>
        </w:rPr>
        <w:t xml:space="preserve"> </w:t>
      </w:r>
      <w:commentRangeEnd w:id="55"/>
      <w:r w:rsidR="00492301">
        <w:rPr>
          <w:rStyle w:val="CommentReference"/>
        </w:rPr>
        <w:commentReference w:id="55"/>
      </w:r>
      <w:r w:rsidR="009157A7" w:rsidRPr="004764AC">
        <w:rPr>
          <w:rFonts w:ascii="Times New Roman" w:hAnsi="Times New Roman" w:cs="Times New Roman"/>
        </w:rPr>
        <w:t xml:space="preserve">At this point in the novel, Dorian can no longer hear what the words say: they simply reiterate the madness of his situation and his impulses. But Haynes hears </w:t>
      </w:r>
      <w:r w:rsidR="000116F9" w:rsidRPr="004764AC">
        <w:rPr>
          <w:rFonts w:ascii="Times New Roman" w:hAnsi="Times New Roman" w:cs="Times New Roman"/>
        </w:rPr>
        <w:lastRenderedPageBreak/>
        <w:t>something else, something</w:t>
      </w:r>
      <w:r w:rsidR="009157A7" w:rsidRPr="004764AC">
        <w:rPr>
          <w:rFonts w:ascii="Times New Roman" w:hAnsi="Times New Roman" w:cs="Times New Roman"/>
        </w:rPr>
        <w:t xml:space="preserve"> Wilde must have heard when he wrote the</w:t>
      </w:r>
      <w:r w:rsidR="000116F9" w:rsidRPr="004764AC">
        <w:rPr>
          <w:rFonts w:ascii="Times New Roman" w:hAnsi="Times New Roman" w:cs="Times New Roman"/>
        </w:rPr>
        <w:t>se words</w:t>
      </w:r>
      <w:r w:rsidR="009157A7" w:rsidRPr="004764AC">
        <w:rPr>
          <w:rFonts w:ascii="Times New Roman" w:hAnsi="Times New Roman" w:cs="Times New Roman"/>
        </w:rPr>
        <w:t xml:space="preserve">: the intersection of history </w:t>
      </w:r>
      <w:r w:rsidR="000116F9" w:rsidRPr="004764AC">
        <w:rPr>
          <w:rFonts w:ascii="Times New Roman" w:hAnsi="Times New Roman" w:cs="Times New Roman"/>
        </w:rPr>
        <w:t>with</w:t>
      </w:r>
      <w:r w:rsidR="009157A7" w:rsidRPr="004764AC">
        <w:rPr>
          <w:rFonts w:ascii="Times New Roman" w:hAnsi="Times New Roman" w:cs="Times New Roman"/>
        </w:rPr>
        <w:t xml:space="preserve"> a sculpted and gilded beauty, the possibility and even necessity that aesthetics intervenes historically, and a queer desire</w:t>
      </w:r>
      <w:r w:rsidR="003B2BBA" w:rsidRPr="004764AC">
        <w:rPr>
          <w:rFonts w:ascii="Times New Roman" w:hAnsi="Times New Roman" w:cs="Times New Roman"/>
        </w:rPr>
        <w:t xml:space="preserve"> might</w:t>
      </w:r>
      <w:r w:rsidR="004B1684" w:rsidRPr="004764AC">
        <w:rPr>
          <w:rFonts w:ascii="Times New Roman" w:hAnsi="Times New Roman" w:cs="Times New Roman"/>
        </w:rPr>
        <w:t xml:space="preserve"> “rewrite history.”</w:t>
      </w:r>
      <w:r w:rsidR="003B2BBA" w:rsidRPr="004764AC">
        <w:rPr>
          <w:rFonts w:ascii="Times New Roman" w:hAnsi="Times New Roman" w:cs="Times New Roman"/>
        </w:rPr>
        <w:t xml:space="preserve"> What Haynes </w:t>
      </w:r>
      <w:r w:rsidR="002A4297" w:rsidRPr="004764AC">
        <w:rPr>
          <w:rFonts w:ascii="Times New Roman" w:hAnsi="Times New Roman" w:cs="Times New Roman"/>
        </w:rPr>
        <w:t>extracts from</w:t>
      </w:r>
      <w:r w:rsidR="003B2BBA" w:rsidRPr="004764AC">
        <w:rPr>
          <w:rFonts w:ascii="Times New Roman" w:hAnsi="Times New Roman" w:cs="Times New Roman"/>
        </w:rPr>
        <w:t xml:space="preserve"> Wilde’s aestheticism is not solely the camp theatricality and arch performativity that runs from the </w:t>
      </w:r>
      <w:r w:rsidR="00E80D53" w:rsidRPr="004764AC">
        <w:rPr>
          <w:rFonts w:ascii="Times New Roman" w:hAnsi="Times New Roman" w:cs="Times New Roman"/>
        </w:rPr>
        <w:t xml:space="preserve">queer </w:t>
      </w:r>
      <w:r w:rsidR="003B2BBA" w:rsidRPr="004764AC">
        <w:rPr>
          <w:rFonts w:ascii="Times New Roman" w:hAnsi="Times New Roman" w:cs="Times New Roman"/>
        </w:rPr>
        <w:t>pose</w:t>
      </w:r>
      <w:r w:rsidR="00E80D53" w:rsidRPr="004764AC">
        <w:rPr>
          <w:rFonts w:ascii="Times New Roman" w:hAnsi="Times New Roman" w:cs="Times New Roman"/>
        </w:rPr>
        <w:t xml:space="preserve"> of the dandy aesthete to Bowie’s glam pop supernova, but the historical stakes </w:t>
      </w:r>
      <w:r w:rsidR="002A4297" w:rsidRPr="004764AC">
        <w:rPr>
          <w:rFonts w:ascii="Times New Roman" w:hAnsi="Times New Roman" w:cs="Times New Roman"/>
        </w:rPr>
        <w:t>of this constellation and its “vital tendencies,”</w:t>
      </w:r>
      <w:r w:rsidR="00E80D53" w:rsidRPr="004764AC">
        <w:rPr>
          <w:rFonts w:ascii="Times New Roman" w:hAnsi="Times New Roman" w:cs="Times New Roman"/>
        </w:rPr>
        <w:t xml:space="preserve"> </w:t>
      </w:r>
      <w:r w:rsidR="002A4297" w:rsidRPr="004764AC">
        <w:rPr>
          <w:rFonts w:ascii="Times New Roman" w:hAnsi="Times New Roman" w:cs="Times New Roman"/>
        </w:rPr>
        <w:t xml:space="preserve">which are themselves both extractable and redeemable, in part, as Mandy tells Brian, </w:t>
      </w:r>
      <w:r w:rsidR="00D31EBC" w:rsidRPr="004764AC">
        <w:rPr>
          <w:rFonts w:ascii="Times New Roman" w:hAnsi="Times New Roman" w:cs="Times New Roman"/>
        </w:rPr>
        <w:t xml:space="preserve">by </w:t>
      </w:r>
      <w:r w:rsidR="002A4297" w:rsidRPr="004764AC">
        <w:rPr>
          <w:rFonts w:ascii="Times New Roman" w:hAnsi="Times New Roman" w:cs="Times New Roman"/>
        </w:rPr>
        <w:t>“strange people” “chosen through their art</w:t>
      </w:r>
      <w:r w:rsidR="00525EF3" w:rsidRPr="004764AC">
        <w:rPr>
          <w:rFonts w:ascii="Times New Roman" w:hAnsi="Times New Roman" w:cs="Times New Roman"/>
        </w:rPr>
        <w:t xml:space="preserve">.” Or as Bowie would sing after </w:t>
      </w:r>
      <w:r w:rsidR="005040B7" w:rsidRPr="004764AC">
        <w:rPr>
          <w:rFonts w:ascii="Times New Roman" w:hAnsi="Times New Roman" w:cs="Times New Roman"/>
        </w:rPr>
        <w:t>his</w:t>
      </w:r>
      <w:r w:rsidR="00525EF3" w:rsidRPr="004764AC">
        <w:rPr>
          <w:rFonts w:ascii="Times New Roman" w:hAnsi="Times New Roman" w:cs="Times New Roman"/>
        </w:rPr>
        <w:t xml:space="preserve"> glam days were gone,</w:t>
      </w:r>
      <w:r w:rsidR="005040B7" w:rsidRPr="004764AC">
        <w:rPr>
          <w:rFonts w:ascii="Times New Roman" w:hAnsi="Times New Roman" w:cs="Times New Roman"/>
        </w:rPr>
        <w:t xml:space="preserve"> as “the man who fell to earth,”</w:t>
      </w:r>
      <w:r w:rsidR="002A4297" w:rsidRPr="004764AC">
        <w:rPr>
          <w:rFonts w:ascii="Times New Roman" w:hAnsi="Times New Roman" w:cs="Times New Roman"/>
        </w:rPr>
        <w:t xml:space="preserve"> “waiting for the gift of sound and vision.”</w:t>
      </w:r>
    </w:p>
    <w:p w14:paraId="69CD8102" w14:textId="52233945" w:rsidR="0082250C" w:rsidRPr="004764AC" w:rsidRDefault="00525EF3" w:rsidP="009C54BA">
      <w:pPr>
        <w:spacing w:line="480" w:lineRule="auto"/>
        <w:rPr>
          <w:rFonts w:ascii="Times New Roman" w:hAnsi="Times New Roman" w:cs="Times New Roman"/>
        </w:rPr>
      </w:pPr>
      <w:r w:rsidRPr="004764AC">
        <w:rPr>
          <w:rFonts w:ascii="Times New Roman" w:hAnsi="Times New Roman" w:cs="Times New Roman"/>
        </w:rPr>
        <w:tab/>
        <w:t xml:space="preserve">By way of Benjamin, Haynes also </w:t>
      </w:r>
      <w:r w:rsidR="00BD1961" w:rsidRPr="004764AC">
        <w:rPr>
          <w:rFonts w:ascii="Times New Roman" w:hAnsi="Times New Roman" w:cs="Times New Roman"/>
        </w:rPr>
        <w:t>understands</w:t>
      </w:r>
      <w:r w:rsidRPr="004764AC">
        <w:rPr>
          <w:rFonts w:ascii="Times New Roman" w:hAnsi="Times New Roman" w:cs="Times New Roman"/>
        </w:rPr>
        <w:t xml:space="preserve"> that it</w:t>
      </w:r>
      <w:r w:rsidR="006D7F1D" w:rsidRPr="004764AC">
        <w:rPr>
          <w:rFonts w:ascii="Times New Roman" w:hAnsi="Times New Roman" w:cs="Times New Roman"/>
        </w:rPr>
        <w:t xml:space="preserve"> is</w:t>
      </w:r>
      <w:r w:rsidRPr="004764AC">
        <w:rPr>
          <w:rFonts w:ascii="Times New Roman" w:hAnsi="Times New Roman" w:cs="Times New Roman"/>
        </w:rPr>
        <w:t xml:space="preserve"> the image that connects Wilde to Bowie an</w:t>
      </w:r>
      <w:r w:rsidR="00806A29" w:rsidRPr="004764AC">
        <w:rPr>
          <w:rFonts w:ascii="Times New Roman" w:hAnsi="Times New Roman" w:cs="Times New Roman"/>
        </w:rPr>
        <w:t>d</w:t>
      </w:r>
      <w:r w:rsidRPr="004764AC">
        <w:rPr>
          <w:rFonts w:ascii="Times New Roman" w:hAnsi="Times New Roman" w:cs="Times New Roman"/>
        </w:rPr>
        <w:t xml:space="preserve"> that it</w:t>
      </w:r>
      <w:r w:rsidR="006D7F1D" w:rsidRPr="004764AC">
        <w:rPr>
          <w:rFonts w:ascii="Times New Roman" w:hAnsi="Times New Roman" w:cs="Times New Roman"/>
        </w:rPr>
        <w:t xml:space="preserve"> is</w:t>
      </w:r>
      <w:r w:rsidRPr="004764AC">
        <w:rPr>
          <w:rFonts w:ascii="Times New Roman" w:hAnsi="Times New Roman" w:cs="Times New Roman"/>
        </w:rPr>
        <w:t xml:space="preserve"> the “image” that makes this constellation of philosopher, playwright, singer-performer, and filmmaker </w:t>
      </w:r>
      <w:r w:rsidR="00CF5F4D" w:rsidRPr="004764AC">
        <w:rPr>
          <w:rFonts w:ascii="Times New Roman" w:hAnsi="Times New Roman" w:cs="Times New Roman"/>
        </w:rPr>
        <w:t xml:space="preserve">an </w:t>
      </w:r>
      <w:r w:rsidRPr="004764AC">
        <w:rPr>
          <w:rFonts w:ascii="Times New Roman" w:hAnsi="Times New Roman" w:cs="Times New Roman"/>
          <w:i/>
        </w:rPr>
        <w:t>historical</w:t>
      </w:r>
      <w:r w:rsidR="00CF5F4D" w:rsidRPr="004764AC">
        <w:rPr>
          <w:rFonts w:ascii="Times New Roman" w:hAnsi="Times New Roman" w:cs="Times New Roman"/>
          <w:i/>
        </w:rPr>
        <w:t xml:space="preserve"> </w:t>
      </w:r>
      <w:r w:rsidR="00CF5F4D" w:rsidRPr="004764AC">
        <w:rPr>
          <w:rFonts w:ascii="Times New Roman" w:hAnsi="Times New Roman" w:cs="Times New Roman"/>
        </w:rPr>
        <w:t>one.</w:t>
      </w:r>
      <w:r w:rsidR="005040B7" w:rsidRPr="004764AC">
        <w:rPr>
          <w:rFonts w:ascii="Times New Roman" w:hAnsi="Times New Roman" w:cs="Times New Roman"/>
        </w:rPr>
        <w:t xml:space="preserve"> It’s also what makes th</w:t>
      </w:r>
      <w:r w:rsidR="007D2549" w:rsidRPr="004764AC">
        <w:rPr>
          <w:rFonts w:ascii="Times New Roman" w:hAnsi="Times New Roman" w:cs="Times New Roman"/>
        </w:rPr>
        <w:t>is constellation</w:t>
      </w:r>
      <w:r w:rsidR="005040B7" w:rsidRPr="004764AC">
        <w:rPr>
          <w:rFonts w:ascii="Times New Roman" w:hAnsi="Times New Roman" w:cs="Times New Roman"/>
        </w:rPr>
        <w:t xml:space="preserve"> Romantic, at least in the Shelleyan sense of poetry, not “in the more restricted sense” as verse but more expansively </w:t>
      </w:r>
      <w:r w:rsidR="003B3910" w:rsidRPr="004764AC">
        <w:rPr>
          <w:rFonts w:ascii="Times New Roman" w:hAnsi="Times New Roman" w:cs="Times New Roman"/>
        </w:rPr>
        <w:t>as the authors of “</w:t>
      </w:r>
      <w:bookmarkStart w:id="56" w:name="_Hlk61840590"/>
      <w:r w:rsidR="003B3910" w:rsidRPr="004764AC">
        <w:rPr>
          <w:rFonts w:ascii="Times New Roman" w:hAnsi="Times New Roman" w:cs="Times New Roman"/>
        </w:rPr>
        <w:t>music, of the dance and architecture and statuary and painting</w:t>
      </w:r>
      <w:bookmarkEnd w:id="56"/>
      <w:r w:rsidR="003B3910" w:rsidRPr="004764AC">
        <w:rPr>
          <w:rFonts w:ascii="Times New Roman" w:hAnsi="Times New Roman" w:cs="Times New Roman"/>
        </w:rPr>
        <w:t>” (</w:t>
      </w:r>
      <w:r w:rsidR="00EC15AE" w:rsidRPr="004764AC">
        <w:rPr>
          <w:rFonts w:ascii="Times New Roman" w:hAnsi="Times New Roman" w:cs="Times New Roman"/>
          <w:i/>
        </w:rPr>
        <w:t>SPP</w:t>
      </w:r>
      <w:r w:rsidR="003B3910" w:rsidRPr="004764AC">
        <w:rPr>
          <w:rFonts w:ascii="Times New Roman" w:hAnsi="Times New Roman" w:cs="Times New Roman"/>
        </w:rPr>
        <w:t xml:space="preserve"> 512). Like Wilde and Benjamin, </w:t>
      </w:r>
      <w:r w:rsidR="00BD03BC" w:rsidRPr="004764AC">
        <w:rPr>
          <w:rFonts w:ascii="Times New Roman" w:hAnsi="Times New Roman" w:cs="Times New Roman"/>
        </w:rPr>
        <w:t>I believe that we can assert that</w:t>
      </w:r>
      <w:r w:rsidR="00C672B8" w:rsidRPr="004764AC">
        <w:rPr>
          <w:rFonts w:ascii="Times New Roman" w:hAnsi="Times New Roman" w:cs="Times New Roman"/>
        </w:rPr>
        <w:t xml:space="preserve"> </w:t>
      </w:r>
      <w:r w:rsidR="003B3910" w:rsidRPr="004764AC">
        <w:rPr>
          <w:rFonts w:ascii="Times New Roman" w:hAnsi="Times New Roman" w:cs="Times New Roman"/>
        </w:rPr>
        <w:t xml:space="preserve">Haynes’s cinematic vision </w:t>
      </w:r>
      <w:r w:rsidR="007D2549" w:rsidRPr="004764AC">
        <w:rPr>
          <w:rFonts w:ascii="Times New Roman" w:hAnsi="Times New Roman" w:cs="Times New Roman"/>
        </w:rPr>
        <w:t>shares with</w:t>
      </w:r>
      <w:r w:rsidR="003B3910" w:rsidRPr="004764AC">
        <w:rPr>
          <w:rFonts w:ascii="Times New Roman" w:hAnsi="Times New Roman" w:cs="Times New Roman"/>
        </w:rPr>
        <w:t xml:space="preserve"> Shelley </w:t>
      </w:r>
      <w:r w:rsidR="007D2549" w:rsidRPr="004764AC">
        <w:rPr>
          <w:rFonts w:ascii="Times New Roman" w:hAnsi="Times New Roman" w:cs="Times New Roman"/>
        </w:rPr>
        <w:t xml:space="preserve">the aesthetic investment that </w:t>
      </w:r>
      <w:r w:rsidR="003B3910" w:rsidRPr="004764AC">
        <w:rPr>
          <w:rFonts w:ascii="Times New Roman" w:hAnsi="Times New Roman" w:cs="Times New Roman"/>
        </w:rPr>
        <w:t xml:space="preserve">poetry </w:t>
      </w:r>
      <w:r w:rsidR="007D2549" w:rsidRPr="004764AC">
        <w:rPr>
          <w:rFonts w:ascii="Times New Roman" w:hAnsi="Times New Roman" w:cs="Times New Roman"/>
        </w:rPr>
        <w:t>has the capacity</w:t>
      </w:r>
      <w:r w:rsidR="009F02EA" w:rsidRPr="004764AC">
        <w:rPr>
          <w:rFonts w:ascii="Times New Roman" w:hAnsi="Times New Roman" w:cs="Times New Roman"/>
        </w:rPr>
        <w:t>:</w:t>
      </w:r>
    </w:p>
    <w:p w14:paraId="6E77AF82" w14:textId="6527B190" w:rsidR="004372BF" w:rsidRPr="004764AC" w:rsidRDefault="003B3910" w:rsidP="009C54BA">
      <w:pPr>
        <w:spacing w:line="480" w:lineRule="auto"/>
        <w:ind w:left="1152" w:right="1152"/>
        <w:rPr>
          <w:rFonts w:ascii="Times New Roman" w:hAnsi="Times New Roman" w:cs="Times New Roman"/>
        </w:rPr>
      </w:pPr>
      <w:r w:rsidRPr="004764AC">
        <w:rPr>
          <w:rFonts w:ascii="Times New Roman" w:hAnsi="Times New Roman" w:cs="Times New Roman"/>
        </w:rPr>
        <w:t>to defeat the curse which binds us to be subjected to the accident of surrounding impressions. And whether it spreads its own figured curtain or withdraws life’s dark veil</w:t>
      </w:r>
      <w:r w:rsidR="00E0448D" w:rsidRPr="004764AC">
        <w:rPr>
          <w:rFonts w:ascii="Times New Roman" w:hAnsi="Times New Roman" w:cs="Times New Roman"/>
        </w:rPr>
        <w:t xml:space="preserve"> </w:t>
      </w:r>
      <w:r w:rsidRPr="004764AC">
        <w:rPr>
          <w:rFonts w:ascii="Times New Roman" w:hAnsi="Times New Roman" w:cs="Times New Roman"/>
        </w:rPr>
        <w:t>from before the scene of things, it equally creates for us a being within our being. It makes us the inhabitants of a world to which the familiar world is a chaos.</w:t>
      </w:r>
      <w:r w:rsidR="007D2549" w:rsidRPr="004764AC">
        <w:rPr>
          <w:rFonts w:ascii="Times New Roman" w:hAnsi="Times New Roman" w:cs="Times New Roman"/>
        </w:rPr>
        <w:t xml:space="preserve"> . . . [I]t purges from our inward sight the film of familiarity which obscures from us the </w:t>
      </w:r>
      <w:r w:rsidR="00D53C6C" w:rsidRPr="004764AC">
        <w:rPr>
          <w:rFonts w:ascii="Times New Roman" w:hAnsi="Times New Roman" w:cs="Times New Roman"/>
        </w:rPr>
        <w:t>w</w:t>
      </w:r>
      <w:r w:rsidR="007D2549" w:rsidRPr="004764AC">
        <w:rPr>
          <w:rFonts w:ascii="Times New Roman" w:hAnsi="Times New Roman" w:cs="Times New Roman"/>
        </w:rPr>
        <w:t xml:space="preserve">onder of our being. It compels </w:t>
      </w:r>
      <w:r w:rsidR="0082250C" w:rsidRPr="004764AC">
        <w:rPr>
          <w:rFonts w:ascii="Times New Roman" w:hAnsi="Times New Roman" w:cs="Times New Roman"/>
        </w:rPr>
        <w:t xml:space="preserve">us to feel that which we perceive, and to </w:t>
      </w:r>
      <w:r w:rsidR="0082250C" w:rsidRPr="004764AC">
        <w:rPr>
          <w:rFonts w:ascii="Times New Roman" w:hAnsi="Times New Roman" w:cs="Times New Roman"/>
        </w:rPr>
        <w:lastRenderedPageBreak/>
        <w:t>imagine that which we know. It creates anew the universe after it has been blunted by reiteration</w:t>
      </w:r>
      <w:r w:rsidR="00327801" w:rsidRPr="004764AC">
        <w:rPr>
          <w:rFonts w:ascii="Times New Roman" w:hAnsi="Times New Roman" w:cs="Times New Roman"/>
        </w:rPr>
        <w:t>.</w:t>
      </w:r>
      <w:r w:rsidRPr="004764AC">
        <w:rPr>
          <w:rFonts w:ascii="Times New Roman" w:hAnsi="Times New Roman" w:cs="Times New Roman"/>
        </w:rPr>
        <w:t xml:space="preserve"> </w:t>
      </w:r>
      <w:r w:rsidR="00E0448D" w:rsidRPr="004764AC">
        <w:rPr>
          <w:rFonts w:ascii="Times New Roman" w:hAnsi="Times New Roman" w:cs="Times New Roman"/>
        </w:rPr>
        <w:t>(</w:t>
      </w:r>
      <w:r w:rsidR="00EC15AE" w:rsidRPr="004764AC">
        <w:rPr>
          <w:rFonts w:ascii="Times New Roman" w:hAnsi="Times New Roman" w:cs="Times New Roman"/>
          <w:i/>
        </w:rPr>
        <w:t>SPP</w:t>
      </w:r>
      <w:r w:rsidR="00EC15AE" w:rsidRPr="004764AC">
        <w:rPr>
          <w:rFonts w:ascii="Times New Roman" w:hAnsi="Times New Roman" w:cs="Times New Roman"/>
          <w:iCs/>
        </w:rPr>
        <w:t xml:space="preserve"> </w:t>
      </w:r>
      <w:r w:rsidRPr="004764AC">
        <w:rPr>
          <w:rFonts w:ascii="Times New Roman" w:hAnsi="Times New Roman" w:cs="Times New Roman"/>
        </w:rPr>
        <w:t>533</w:t>
      </w:r>
      <w:r w:rsidR="00E0448D" w:rsidRPr="004764AC">
        <w:rPr>
          <w:rFonts w:ascii="Times New Roman" w:hAnsi="Times New Roman" w:cs="Times New Roman"/>
        </w:rPr>
        <w:t>)</w:t>
      </w:r>
    </w:p>
    <w:p w14:paraId="553ACD76" w14:textId="079B3FC6" w:rsidR="00400ADE" w:rsidRPr="004764AC" w:rsidRDefault="009F02EA" w:rsidP="009C54BA">
      <w:pPr>
        <w:spacing w:line="480" w:lineRule="auto"/>
        <w:rPr>
          <w:rFonts w:ascii="Times New Roman" w:hAnsi="Times New Roman" w:cs="Times New Roman"/>
        </w:rPr>
      </w:pPr>
      <w:r w:rsidRPr="004764AC">
        <w:rPr>
          <w:rFonts w:ascii="Times New Roman" w:hAnsi="Times New Roman" w:cs="Times New Roman"/>
        </w:rPr>
        <w:t xml:space="preserve">This is arguably </w:t>
      </w:r>
      <w:r w:rsidR="0090531A" w:rsidRPr="004764AC">
        <w:rPr>
          <w:rFonts w:ascii="Times New Roman" w:hAnsi="Times New Roman" w:cs="Times New Roman"/>
        </w:rPr>
        <w:t xml:space="preserve">the most </w:t>
      </w:r>
      <w:r w:rsidR="00327801" w:rsidRPr="004764AC">
        <w:rPr>
          <w:rFonts w:ascii="Times New Roman" w:hAnsi="Times New Roman" w:cs="Times New Roman"/>
        </w:rPr>
        <w:t xml:space="preserve">epistemologically </w:t>
      </w:r>
      <w:r w:rsidR="0090531A" w:rsidRPr="004764AC">
        <w:rPr>
          <w:rFonts w:ascii="Times New Roman" w:hAnsi="Times New Roman" w:cs="Times New Roman"/>
        </w:rPr>
        <w:t xml:space="preserve">ambitious and philosophically acute catalogue of </w:t>
      </w:r>
      <w:r w:rsidR="00327801" w:rsidRPr="004764AC">
        <w:rPr>
          <w:rFonts w:ascii="Times New Roman" w:hAnsi="Times New Roman" w:cs="Times New Roman"/>
        </w:rPr>
        <w:t xml:space="preserve">poetic </w:t>
      </w:r>
      <w:r w:rsidR="0090531A" w:rsidRPr="004764AC">
        <w:rPr>
          <w:rFonts w:ascii="Times New Roman" w:hAnsi="Times New Roman" w:cs="Times New Roman"/>
        </w:rPr>
        <w:t>promises that Romanticism has to offer; and each item would be at home</w:t>
      </w:r>
      <w:r w:rsidR="000116F9" w:rsidRPr="004764AC">
        <w:rPr>
          <w:rFonts w:ascii="Times New Roman" w:hAnsi="Times New Roman" w:cs="Times New Roman"/>
        </w:rPr>
        <w:t xml:space="preserve"> </w:t>
      </w:r>
      <w:r w:rsidR="00811CCC" w:rsidRPr="004764AC">
        <w:rPr>
          <w:rFonts w:ascii="Times New Roman" w:hAnsi="Times New Roman" w:cs="Times New Roman"/>
        </w:rPr>
        <w:t xml:space="preserve">in </w:t>
      </w:r>
      <w:r w:rsidR="000116F9" w:rsidRPr="004764AC">
        <w:rPr>
          <w:rFonts w:ascii="Times New Roman" w:hAnsi="Times New Roman" w:cs="Times New Roman"/>
        </w:rPr>
        <w:t>quot</w:t>
      </w:r>
      <w:r w:rsidR="00811CCC" w:rsidRPr="004764AC">
        <w:rPr>
          <w:rFonts w:ascii="Times New Roman" w:hAnsi="Times New Roman" w:cs="Times New Roman"/>
        </w:rPr>
        <w:t>able fashion</w:t>
      </w:r>
      <w:r w:rsidR="0090531A" w:rsidRPr="004764AC">
        <w:rPr>
          <w:rFonts w:ascii="Times New Roman" w:hAnsi="Times New Roman" w:cs="Times New Roman"/>
        </w:rPr>
        <w:t xml:space="preserve"> in most any text by Wilde. Each of these promises </w:t>
      </w:r>
      <w:r w:rsidR="000116F9" w:rsidRPr="004764AC">
        <w:rPr>
          <w:rFonts w:ascii="Times New Roman" w:hAnsi="Times New Roman" w:cs="Times New Roman"/>
        </w:rPr>
        <w:t>is plugged into the</w:t>
      </w:r>
      <w:r w:rsidR="0090531A" w:rsidRPr="004764AC">
        <w:rPr>
          <w:rFonts w:ascii="Times New Roman" w:hAnsi="Times New Roman" w:cs="Times New Roman"/>
        </w:rPr>
        <w:t xml:space="preserve"> </w:t>
      </w:r>
      <w:r w:rsidR="00E0448D" w:rsidRPr="004764AC">
        <w:rPr>
          <w:rFonts w:ascii="Times New Roman" w:hAnsi="Times New Roman" w:cs="Times New Roman"/>
        </w:rPr>
        <w:t xml:space="preserve">Bowie-Image, </w:t>
      </w:r>
      <w:r w:rsidR="00C03309" w:rsidRPr="004764AC">
        <w:rPr>
          <w:rFonts w:ascii="Times New Roman" w:hAnsi="Times New Roman" w:cs="Times New Roman"/>
        </w:rPr>
        <w:t xml:space="preserve">especially </w:t>
      </w:r>
      <w:r w:rsidR="00576644" w:rsidRPr="004764AC">
        <w:rPr>
          <w:rFonts w:ascii="Times New Roman" w:hAnsi="Times New Roman" w:cs="Times New Roman"/>
        </w:rPr>
        <w:t>when it</w:t>
      </w:r>
      <w:r w:rsidR="0090531A" w:rsidRPr="004764AC">
        <w:rPr>
          <w:rFonts w:ascii="Times New Roman" w:hAnsi="Times New Roman" w:cs="Times New Roman"/>
        </w:rPr>
        <w:t xml:space="preserve"> resists the</w:t>
      </w:r>
      <w:r w:rsidR="00E0448D" w:rsidRPr="004764AC">
        <w:rPr>
          <w:rFonts w:ascii="Times New Roman" w:hAnsi="Times New Roman" w:cs="Times New Roman"/>
        </w:rPr>
        <w:t xml:space="preserve"> prosaic “curse which binds us to the accident of surrounding impressions” </w:t>
      </w:r>
      <w:r w:rsidR="0090531A" w:rsidRPr="004764AC">
        <w:rPr>
          <w:rFonts w:ascii="Times New Roman" w:hAnsi="Times New Roman" w:cs="Times New Roman"/>
        </w:rPr>
        <w:t>and</w:t>
      </w:r>
      <w:r w:rsidR="00E0448D" w:rsidRPr="004764AC">
        <w:rPr>
          <w:rFonts w:ascii="Times New Roman" w:hAnsi="Times New Roman" w:cs="Times New Roman"/>
        </w:rPr>
        <w:t xml:space="preserve"> looks </w:t>
      </w:r>
      <w:r w:rsidR="0090531A" w:rsidRPr="004764AC">
        <w:rPr>
          <w:rFonts w:ascii="Times New Roman" w:hAnsi="Times New Roman" w:cs="Times New Roman"/>
        </w:rPr>
        <w:t xml:space="preserve">instead </w:t>
      </w:r>
      <w:r w:rsidR="00E0448D" w:rsidRPr="004764AC">
        <w:rPr>
          <w:rFonts w:ascii="Times New Roman" w:hAnsi="Times New Roman" w:cs="Times New Roman"/>
        </w:rPr>
        <w:t xml:space="preserve">to the stars </w:t>
      </w:r>
      <w:r w:rsidR="0090531A" w:rsidRPr="004764AC">
        <w:rPr>
          <w:rFonts w:ascii="Times New Roman" w:hAnsi="Times New Roman" w:cs="Times New Roman"/>
        </w:rPr>
        <w:t>to</w:t>
      </w:r>
      <w:r w:rsidR="00E0448D" w:rsidRPr="004764AC">
        <w:rPr>
          <w:rFonts w:ascii="Times New Roman" w:hAnsi="Times New Roman" w:cs="Times New Roman"/>
        </w:rPr>
        <w:t xml:space="preserve"> “create anew the universe.” </w:t>
      </w:r>
      <w:commentRangeStart w:id="57"/>
      <w:r w:rsidR="00E0448D" w:rsidRPr="004764AC">
        <w:rPr>
          <w:rFonts w:ascii="Times New Roman" w:hAnsi="Times New Roman" w:cs="Times New Roman"/>
        </w:rPr>
        <w:t xml:space="preserve">Near the end of </w:t>
      </w:r>
      <w:r w:rsidR="00E0448D" w:rsidRPr="004764AC">
        <w:rPr>
          <w:rFonts w:ascii="Times New Roman" w:hAnsi="Times New Roman" w:cs="Times New Roman"/>
          <w:i/>
        </w:rPr>
        <w:t>Velvet Goldmine</w:t>
      </w:r>
      <w:r w:rsidR="00E0448D" w:rsidRPr="004764AC">
        <w:rPr>
          <w:rFonts w:ascii="Times New Roman" w:hAnsi="Times New Roman" w:cs="Times New Roman"/>
        </w:rPr>
        <w:t xml:space="preserve">, long after Brian Slade has vanished, Arthur and Curt make love on </w:t>
      </w:r>
      <w:r w:rsidR="008B3C00" w:rsidRPr="004764AC">
        <w:rPr>
          <w:rFonts w:ascii="Times New Roman" w:hAnsi="Times New Roman" w:cs="Times New Roman"/>
        </w:rPr>
        <w:t>the</w:t>
      </w:r>
      <w:r w:rsidR="00E0448D" w:rsidRPr="004764AC">
        <w:rPr>
          <w:rFonts w:ascii="Times New Roman" w:hAnsi="Times New Roman" w:cs="Times New Roman"/>
        </w:rPr>
        <w:t xml:space="preserve"> rooftop</w:t>
      </w:r>
      <w:r w:rsidR="008B3C00" w:rsidRPr="004764AC">
        <w:rPr>
          <w:rFonts w:ascii="Times New Roman" w:hAnsi="Times New Roman" w:cs="Times New Roman"/>
        </w:rPr>
        <w:t xml:space="preserve"> of </w:t>
      </w:r>
      <w:r w:rsidR="00C14BAE" w:rsidRPr="004764AC">
        <w:rPr>
          <w:rFonts w:ascii="Times New Roman" w:hAnsi="Times New Roman" w:cs="Times New Roman"/>
        </w:rPr>
        <w:t xml:space="preserve">the Rainbow Theatre. </w:t>
      </w:r>
      <w:commentRangeEnd w:id="57"/>
      <w:r w:rsidR="00492301">
        <w:rPr>
          <w:rStyle w:val="CommentReference"/>
        </w:rPr>
        <w:commentReference w:id="57"/>
      </w:r>
      <w:r w:rsidR="00C14BAE" w:rsidRPr="004764AC">
        <w:rPr>
          <w:rFonts w:ascii="Times New Roman" w:hAnsi="Times New Roman" w:cs="Times New Roman"/>
        </w:rPr>
        <w:t>Arthur’s voice-</w:t>
      </w:r>
      <w:r w:rsidR="00D53C6C" w:rsidRPr="004764AC">
        <w:rPr>
          <w:rFonts w:ascii="Times New Roman" w:hAnsi="Times New Roman" w:cs="Times New Roman"/>
        </w:rPr>
        <w:t>o</w:t>
      </w:r>
      <w:r w:rsidR="00C14BAE" w:rsidRPr="004764AC">
        <w:rPr>
          <w:rFonts w:ascii="Times New Roman" w:hAnsi="Times New Roman" w:cs="Times New Roman"/>
        </w:rPr>
        <w:t xml:space="preserve">ver is from </w:t>
      </w:r>
      <w:r w:rsidR="00A5146F" w:rsidRPr="004764AC">
        <w:rPr>
          <w:rFonts w:ascii="Times New Roman" w:hAnsi="Times New Roman" w:cs="Times New Roman"/>
        </w:rPr>
        <w:t>ten years</w:t>
      </w:r>
      <w:r w:rsidR="00C14BAE" w:rsidRPr="004764AC">
        <w:rPr>
          <w:rFonts w:ascii="Times New Roman" w:hAnsi="Times New Roman" w:cs="Times New Roman"/>
        </w:rPr>
        <w:t xml:space="preserve"> later</w:t>
      </w:r>
      <w:r w:rsidR="00A5146F" w:rsidRPr="004764AC">
        <w:rPr>
          <w:rFonts w:ascii="Times New Roman" w:hAnsi="Times New Roman" w:cs="Times New Roman"/>
        </w:rPr>
        <w:t>:</w:t>
      </w:r>
      <w:r w:rsidR="00C14BAE" w:rsidRPr="004764AC">
        <w:rPr>
          <w:rFonts w:ascii="Times New Roman" w:hAnsi="Times New Roman" w:cs="Times New Roman"/>
        </w:rPr>
        <w:t xml:space="preserve"> “looking back</w:t>
      </w:r>
      <w:r w:rsidR="00A5146F" w:rsidRPr="004764AC">
        <w:rPr>
          <w:rFonts w:ascii="Times New Roman" w:hAnsi="Times New Roman" w:cs="Times New Roman"/>
        </w:rPr>
        <w:t>,</w:t>
      </w:r>
      <w:r w:rsidR="00C14BAE" w:rsidRPr="004764AC">
        <w:rPr>
          <w:rFonts w:ascii="Times New Roman" w:hAnsi="Times New Roman" w:cs="Times New Roman"/>
        </w:rPr>
        <w:t xml:space="preserve">” he </w:t>
      </w:r>
      <w:r w:rsidR="00A5146F" w:rsidRPr="004764AC">
        <w:rPr>
          <w:rFonts w:ascii="Times New Roman" w:hAnsi="Times New Roman" w:cs="Times New Roman"/>
        </w:rPr>
        <w:t>says</w:t>
      </w:r>
      <w:r w:rsidR="00D53C6C" w:rsidRPr="004764AC">
        <w:rPr>
          <w:rFonts w:ascii="Times New Roman" w:hAnsi="Times New Roman" w:cs="Times New Roman"/>
        </w:rPr>
        <w:t>,</w:t>
      </w:r>
      <w:r w:rsidR="00C14BAE" w:rsidRPr="004764AC">
        <w:rPr>
          <w:rFonts w:ascii="Times New Roman" w:hAnsi="Times New Roman" w:cs="Times New Roman"/>
        </w:rPr>
        <w:t xml:space="preserve"> Curt “patched through my walls and entered my life</w:t>
      </w:r>
      <w:r w:rsidR="00111558" w:rsidRPr="004764AC">
        <w:rPr>
          <w:rFonts w:ascii="Times New Roman" w:hAnsi="Times New Roman" w:cs="Times New Roman"/>
        </w:rPr>
        <w:t xml:space="preserve"> </w:t>
      </w:r>
      <w:r w:rsidR="00C14BAE" w:rsidRPr="004764AC">
        <w:rPr>
          <w:rFonts w:ascii="Times New Roman" w:hAnsi="Times New Roman" w:cs="Times New Roman"/>
        </w:rPr>
        <w:t>. . . in waves.” A few scenes later, we return to this</w:t>
      </w:r>
      <w:r w:rsidR="00363477" w:rsidRPr="004764AC">
        <w:rPr>
          <w:rFonts w:ascii="Times New Roman" w:hAnsi="Times New Roman" w:cs="Times New Roman"/>
        </w:rPr>
        <w:t xml:space="preserve"> </w:t>
      </w:r>
      <w:r w:rsidR="00A5146F" w:rsidRPr="004764AC">
        <w:rPr>
          <w:rFonts w:ascii="Times New Roman" w:hAnsi="Times New Roman" w:cs="Times New Roman"/>
        </w:rPr>
        <w:t>little episode</w:t>
      </w:r>
      <w:r w:rsidR="00363477" w:rsidRPr="004764AC">
        <w:rPr>
          <w:rFonts w:ascii="Times New Roman" w:hAnsi="Times New Roman" w:cs="Times New Roman"/>
        </w:rPr>
        <w:t>, shot in super-8 with voice-over. Arthur says, “He called it a freedom.” “A freedom you can allow yourself. Or not.”</w:t>
      </w:r>
      <w:r w:rsidR="00576644" w:rsidRPr="004764AC">
        <w:rPr>
          <w:rFonts w:ascii="Times New Roman" w:hAnsi="Times New Roman" w:cs="Times New Roman"/>
        </w:rPr>
        <w:t xml:space="preserve"> </w:t>
      </w:r>
      <w:r w:rsidR="00363477" w:rsidRPr="004764AC">
        <w:rPr>
          <w:rFonts w:ascii="Times New Roman" w:hAnsi="Times New Roman" w:cs="Times New Roman"/>
        </w:rPr>
        <w:t xml:space="preserve">The </w:t>
      </w:r>
      <w:r w:rsidR="00C03309" w:rsidRPr="004764AC">
        <w:rPr>
          <w:rFonts w:ascii="Times New Roman" w:hAnsi="Times New Roman" w:cs="Times New Roman"/>
        </w:rPr>
        <w:t>“vital tendency”</w:t>
      </w:r>
      <w:r w:rsidR="00363477" w:rsidRPr="004764AC">
        <w:rPr>
          <w:rFonts w:ascii="Times New Roman" w:hAnsi="Times New Roman" w:cs="Times New Roman"/>
        </w:rPr>
        <w:t xml:space="preserve"> that </w:t>
      </w:r>
      <w:r w:rsidR="00C03309" w:rsidRPr="004764AC">
        <w:rPr>
          <w:rFonts w:ascii="Times New Roman" w:hAnsi="Times New Roman" w:cs="Times New Roman"/>
        </w:rPr>
        <w:t>I’ve been tracing</w:t>
      </w:r>
      <w:r w:rsidR="00363477" w:rsidRPr="004764AC">
        <w:rPr>
          <w:rFonts w:ascii="Times New Roman" w:hAnsi="Times New Roman" w:cs="Times New Roman"/>
        </w:rPr>
        <w:t xml:space="preserve"> from Shelley through Wilde and Benjamin </w:t>
      </w:r>
      <w:r w:rsidR="00C03309" w:rsidRPr="004764AC">
        <w:rPr>
          <w:rFonts w:ascii="Times New Roman" w:hAnsi="Times New Roman" w:cs="Times New Roman"/>
        </w:rPr>
        <w:t>to</w:t>
      </w:r>
      <w:r w:rsidR="00363477" w:rsidRPr="004764AC">
        <w:rPr>
          <w:rFonts w:ascii="Times New Roman" w:hAnsi="Times New Roman" w:cs="Times New Roman"/>
        </w:rPr>
        <w:t xml:space="preserve"> Bowie </w:t>
      </w:r>
      <w:r w:rsidR="00C03309" w:rsidRPr="004764AC">
        <w:rPr>
          <w:rFonts w:ascii="Times New Roman" w:hAnsi="Times New Roman" w:cs="Times New Roman"/>
        </w:rPr>
        <w:t>and</w:t>
      </w:r>
      <w:r w:rsidR="00363477" w:rsidRPr="004764AC">
        <w:rPr>
          <w:rFonts w:ascii="Times New Roman" w:hAnsi="Times New Roman" w:cs="Times New Roman"/>
        </w:rPr>
        <w:t xml:space="preserve"> Haynes is both redemptive and liberatory</w:t>
      </w:r>
      <w:r w:rsidR="00490B8D" w:rsidRPr="004764AC">
        <w:rPr>
          <w:rFonts w:ascii="Times New Roman" w:hAnsi="Times New Roman" w:cs="Times New Roman"/>
        </w:rPr>
        <w:t>: in one form or another each calls it “a freedom.”</w:t>
      </w:r>
      <w:r w:rsidR="00363477" w:rsidRPr="004764AC">
        <w:rPr>
          <w:rFonts w:ascii="Times New Roman" w:hAnsi="Times New Roman" w:cs="Times New Roman"/>
        </w:rPr>
        <w:t xml:space="preserve"> I</w:t>
      </w:r>
      <w:r w:rsidR="00BF10FA" w:rsidRPr="004764AC">
        <w:rPr>
          <w:rFonts w:ascii="Times New Roman" w:hAnsi="Times New Roman" w:cs="Times New Roman"/>
        </w:rPr>
        <w:t>t’</w:t>
      </w:r>
      <w:r w:rsidR="00363477" w:rsidRPr="004764AC">
        <w:rPr>
          <w:rFonts w:ascii="Times New Roman" w:hAnsi="Times New Roman" w:cs="Times New Roman"/>
        </w:rPr>
        <w:t xml:space="preserve">s not </w:t>
      </w:r>
      <w:r w:rsidR="00C03309" w:rsidRPr="004764AC">
        <w:rPr>
          <w:rFonts w:ascii="Times New Roman" w:hAnsi="Times New Roman" w:cs="Times New Roman"/>
        </w:rPr>
        <w:t>a</w:t>
      </w:r>
      <w:r w:rsidR="00363477" w:rsidRPr="004764AC">
        <w:rPr>
          <w:rFonts w:ascii="Times New Roman" w:hAnsi="Times New Roman" w:cs="Times New Roman"/>
        </w:rPr>
        <w:t xml:space="preserve"> </w:t>
      </w:r>
      <w:r w:rsidR="00363477" w:rsidRPr="004764AC">
        <w:rPr>
          <w:rFonts w:ascii="Times New Roman" w:hAnsi="Times New Roman" w:cs="Times New Roman"/>
          <w:i/>
        </w:rPr>
        <w:t>promise</w:t>
      </w:r>
      <w:r w:rsidR="00363477" w:rsidRPr="004764AC">
        <w:rPr>
          <w:rFonts w:ascii="Times New Roman" w:hAnsi="Times New Roman" w:cs="Times New Roman"/>
        </w:rPr>
        <w:t xml:space="preserve"> of </w:t>
      </w:r>
      <w:r w:rsidR="00C03309" w:rsidRPr="004764AC">
        <w:rPr>
          <w:rFonts w:ascii="Times New Roman" w:hAnsi="Times New Roman" w:cs="Times New Roman"/>
        </w:rPr>
        <w:t>the</w:t>
      </w:r>
      <w:r w:rsidR="00363477" w:rsidRPr="004764AC">
        <w:rPr>
          <w:rFonts w:ascii="Times New Roman" w:hAnsi="Times New Roman" w:cs="Times New Roman"/>
        </w:rPr>
        <w:t xml:space="preserve"> </w:t>
      </w:r>
      <w:r w:rsidR="00BF10FA" w:rsidRPr="004764AC">
        <w:rPr>
          <w:rFonts w:ascii="Times New Roman" w:hAnsi="Times New Roman" w:cs="Times New Roman"/>
        </w:rPr>
        <w:t xml:space="preserve">image’s </w:t>
      </w:r>
      <w:r w:rsidR="00363477" w:rsidRPr="004764AC">
        <w:rPr>
          <w:rFonts w:ascii="Times New Roman" w:hAnsi="Times New Roman" w:cs="Times New Roman"/>
        </w:rPr>
        <w:t>redemption</w:t>
      </w:r>
      <w:r w:rsidR="00C03309" w:rsidRPr="004764AC">
        <w:rPr>
          <w:rFonts w:ascii="Times New Roman" w:hAnsi="Times New Roman" w:cs="Times New Roman"/>
        </w:rPr>
        <w:t xml:space="preserve"> </w:t>
      </w:r>
      <w:r w:rsidR="00BF10FA" w:rsidRPr="004764AC">
        <w:rPr>
          <w:rFonts w:ascii="Times New Roman" w:hAnsi="Times New Roman" w:cs="Times New Roman"/>
        </w:rPr>
        <w:t>but</w:t>
      </w:r>
      <w:r w:rsidR="00363477" w:rsidRPr="004764AC">
        <w:rPr>
          <w:rFonts w:ascii="Times New Roman" w:hAnsi="Times New Roman" w:cs="Times New Roman"/>
        </w:rPr>
        <w:t xml:space="preserve"> </w:t>
      </w:r>
      <w:r w:rsidR="00C03309" w:rsidRPr="004764AC">
        <w:rPr>
          <w:rFonts w:ascii="Times New Roman" w:hAnsi="Times New Roman" w:cs="Times New Roman"/>
        </w:rPr>
        <w:t>a shared and</w:t>
      </w:r>
      <w:r w:rsidR="00363477" w:rsidRPr="004764AC">
        <w:rPr>
          <w:rFonts w:ascii="Times New Roman" w:hAnsi="Times New Roman" w:cs="Times New Roman"/>
        </w:rPr>
        <w:t xml:space="preserve"> urgent investment in </w:t>
      </w:r>
      <w:r w:rsidR="00C03309" w:rsidRPr="004764AC">
        <w:rPr>
          <w:rFonts w:ascii="Times New Roman" w:hAnsi="Times New Roman" w:cs="Times New Roman"/>
        </w:rPr>
        <w:t xml:space="preserve">the precious and fragile possibility of that redemption, one that is </w:t>
      </w:r>
      <w:r w:rsidR="00435C20" w:rsidRPr="004764AC">
        <w:rPr>
          <w:rFonts w:ascii="Times New Roman" w:hAnsi="Times New Roman" w:cs="Times New Roman"/>
        </w:rPr>
        <w:t xml:space="preserve">simultaneously aesthetic and historical. </w:t>
      </w:r>
      <w:r w:rsidR="00400ADE" w:rsidRPr="004764AC">
        <w:rPr>
          <w:rFonts w:ascii="Times New Roman" w:hAnsi="Times New Roman" w:cs="Times New Roman"/>
        </w:rPr>
        <w:t>“It compels us to feel what we know”</w:t>
      </w:r>
      <w:r w:rsidR="008B3C00" w:rsidRPr="004764AC">
        <w:rPr>
          <w:rFonts w:ascii="Times New Roman" w:hAnsi="Times New Roman" w:cs="Times New Roman"/>
        </w:rPr>
        <w:t>: It compels us to feel that</w:t>
      </w:r>
      <w:r w:rsidR="00351401" w:rsidRPr="004764AC">
        <w:rPr>
          <w:rFonts w:ascii="Times New Roman" w:hAnsi="Times New Roman" w:cs="Times New Roman"/>
        </w:rPr>
        <w:t xml:space="preserve"> the image, that most transitory and fugitive non-being, will not only be </w:t>
      </w:r>
      <w:r w:rsidR="00400ADE" w:rsidRPr="004764AC">
        <w:rPr>
          <w:rFonts w:ascii="Times New Roman" w:hAnsi="Times New Roman" w:cs="Times New Roman"/>
        </w:rPr>
        <w:t>what Bowie calls “</w:t>
      </w:r>
      <w:r w:rsidR="00351401" w:rsidRPr="004764AC">
        <w:rPr>
          <w:rFonts w:ascii="Times New Roman" w:hAnsi="Times New Roman" w:cs="Times New Roman"/>
        </w:rPr>
        <w:t>the gift of sound and vision</w:t>
      </w:r>
      <w:r w:rsidR="00400ADE" w:rsidRPr="004764AC">
        <w:rPr>
          <w:rFonts w:ascii="Times New Roman" w:hAnsi="Times New Roman" w:cs="Times New Roman"/>
        </w:rPr>
        <w:t>”</w:t>
      </w:r>
      <w:r w:rsidR="00351401" w:rsidRPr="004764AC">
        <w:rPr>
          <w:rFonts w:ascii="Times New Roman" w:hAnsi="Times New Roman" w:cs="Times New Roman"/>
        </w:rPr>
        <w:t xml:space="preserve"> but</w:t>
      </w:r>
      <w:r w:rsidR="00400ADE" w:rsidRPr="004764AC">
        <w:rPr>
          <w:rFonts w:ascii="Times New Roman" w:hAnsi="Times New Roman" w:cs="Times New Roman"/>
        </w:rPr>
        <w:t xml:space="preserve"> what Benjamin calls the</w:t>
      </w:r>
      <w:r w:rsidR="00351401" w:rsidRPr="004764AC">
        <w:rPr>
          <w:rFonts w:ascii="Times New Roman" w:hAnsi="Times New Roman" w:cs="Times New Roman"/>
        </w:rPr>
        <w:t xml:space="preserve"> </w:t>
      </w:r>
      <w:r w:rsidR="00400ADE" w:rsidRPr="004764AC">
        <w:rPr>
          <w:rFonts w:ascii="Times New Roman" w:hAnsi="Times New Roman" w:cs="Times New Roman"/>
        </w:rPr>
        <w:t>“</w:t>
      </w:r>
      <w:r w:rsidR="00351401" w:rsidRPr="004764AC">
        <w:rPr>
          <w:rFonts w:ascii="Times New Roman" w:hAnsi="Times New Roman" w:cs="Times New Roman"/>
        </w:rPr>
        <w:t>secret index of history</w:t>
      </w:r>
      <w:r w:rsidR="00400ADE" w:rsidRPr="004764AC">
        <w:rPr>
          <w:rFonts w:ascii="Times New Roman" w:hAnsi="Times New Roman" w:cs="Times New Roman"/>
        </w:rPr>
        <w:t>.”</w:t>
      </w:r>
    </w:p>
    <w:p w14:paraId="5C043ACA" w14:textId="6EB287C5" w:rsidR="00075682" w:rsidRPr="004764AC" w:rsidRDefault="00400ADE" w:rsidP="00DA56B2">
      <w:pPr>
        <w:spacing w:line="480" w:lineRule="auto"/>
        <w:rPr>
          <w:rFonts w:ascii="Times New Roman" w:hAnsi="Times New Roman" w:cs="Times New Roman"/>
        </w:rPr>
      </w:pPr>
      <w:r w:rsidRPr="004764AC">
        <w:rPr>
          <w:rFonts w:ascii="Times New Roman" w:hAnsi="Times New Roman" w:cs="Times New Roman"/>
        </w:rPr>
        <w:tab/>
        <w:t>“</w:t>
      </w:r>
      <w:r w:rsidRPr="004764AC">
        <w:rPr>
          <w:rFonts w:ascii="Times New Roman" w:hAnsi="Times New Roman" w:cs="Times New Roman"/>
          <w:i/>
        </w:rPr>
        <w:t>Or not</w:t>
      </w:r>
      <w:r w:rsidRPr="004764AC">
        <w:rPr>
          <w:rFonts w:ascii="Times New Roman" w:hAnsi="Times New Roman" w:cs="Times New Roman"/>
        </w:rPr>
        <w:t>.” The catalogue of redemptive p</w:t>
      </w:r>
      <w:r w:rsidR="00E17055" w:rsidRPr="004764AC">
        <w:rPr>
          <w:rFonts w:ascii="Times New Roman" w:hAnsi="Times New Roman" w:cs="Times New Roman"/>
        </w:rPr>
        <w:t>romises</w:t>
      </w:r>
      <w:r w:rsidR="009D7A3E">
        <w:rPr>
          <w:rFonts w:ascii="Times New Roman" w:hAnsi="Times New Roman" w:cs="Times New Roman"/>
        </w:rPr>
        <w:t>—</w:t>
      </w:r>
      <w:r w:rsidRPr="004764AC">
        <w:rPr>
          <w:rFonts w:ascii="Times New Roman" w:hAnsi="Times New Roman" w:cs="Times New Roman"/>
        </w:rPr>
        <w:t xml:space="preserve">for </w:t>
      </w:r>
      <w:r w:rsidR="00AC7E92" w:rsidRPr="004764AC">
        <w:rPr>
          <w:rFonts w:ascii="Times New Roman" w:hAnsi="Times New Roman" w:cs="Times New Roman"/>
        </w:rPr>
        <w:t>Shelley, for Wilde, for Benjamin</w:t>
      </w:r>
      <w:r w:rsidR="009D7A3E">
        <w:rPr>
          <w:rFonts w:ascii="Times New Roman" w:hAnsi="Times New Roman" w:cs="Times New Roman"/>
        </w:rPr>
        <w:t>—</w:t>
      </w:r>
      <w:r w:rsidR="00AC7E92" w:rsidRPr="004764AC">
        <w:rPr>
          <w:rFonts w:ascii="Times New Roman" w:hAnsi="Times New Roman" w:cs="Times New Roman"/>
        </w:rPr>
        <w:t>remain</w:t>
      </w:r>
      <w:r w:rsidR="004372BF" w:rsidRPr="004764AC">
        <w:rPr>
          <w:rFonts w:ascii="Times New Roman" w:hAnsi="Times New Roman" w:cs="Times New Roman"/>
        </w:rPr>
        <w:t>s</w:t>
      </w:r>
      <w:r w:rsidR="00AC7E92" w:rsidRPr="004764AC">
        <w:rPr>
          <w:rFonts w:ascii="Times New Roman" w:hAnsi="Times New Roman" w:cs="Times New Roman"/>
        </w:rPr>
        <w:t xml:space="preserve"> only possibilities, for which the missed or failed redemption might well be the rule and not the exception. </w:t>
      </w:r>
      <w:r w:rsidR="00E17055" w:rsidRPr="004764AC">
        <w:rPr>
          <w:rFonts w:ascii="Times New Roman" w:hAnsi="Times New Roman" w:cs="Times New Roman"/>
        </w:rPr>
        <w:t>Nothing in Shelley, Wilde, Benjamin, Haynes, Bowie</w:t>
      </w:r>
      <w:r w:rsidR="00E93B13" w:rsidRPr="004764AC">
        <w:rPr>
          <w:rFonts w:ascii="Times New Roman" w:hAnsi="Times New Roman" w:cs="Times New Roman"/>
        </w:rPr>
        <w:t xml:space="preserve"> guarantees the fulfilment of the promised redemption</w:t>
      </w:r>
      <w:r w:rsidR="009D7A3E">
        <w:rPr>
          <w:rFonts w:ascii="Times New Roman" w:hAnsi="Times New Roman" w:cs="Times New Roman"/>
        </w:rPr>
        <w:t>—</w:t>
      </w:r>
      <w:r w:rsidR="00E17055" w:rsidRPr="004764AC">
        <w:rPr>
          <w:rFonts w:ascii="Times New Roman" w:hAnsi="Times New Roman" w:cs="Times New Roman"/>
        </w:rPr>
        <w:t>the liberation of the image and the image as liberation</w:t>
      </w:r>
      <w:r w:rsidR="009D7A3E">
        <w:rPr>
          <w:rFonts w:ascii="Times New Roman" w:hAnsi="Times New Roman" w:cs="Times New Roman"/>
        </w:rPr>
        <w:t>—</w:t>
      </w:r>
      <w:r w:rsidR="00E17055" w:rsidRPr="004764AC">
        <w:rPr>
          <w:rFonts w:ascii="Times New Roman" w:hAnsi="Times New Roman" w:cs="Times New Roman"/>
        </w:rPr>
        <w:t>and perhaps</w:t>
      </w:r>
      <w:r w:rsidR="00AC7E92" w:rsidRPr="004764AC">
        <w:rPr>
          <w:rFonts w:ascii="Times New Roman" w:hAnsi="Times New Roman" w:cs="Times New Roman"/>
        </w:rPr>
        <w:t xml:space="preserve"> “the vital tendency” offered from Romanticism </w:t>
      </w:r>
      <w:r w:rsidR="00E17055" w:rsidRPr="004764AC">
        <w:rPr>
          <w:rFonts w:ascii="Times New Roman" w:hAnsi="Times New Roman" w:cs="Times New Roman"/>
        </w:rPr>
        <w:t xml:space="preserve">to our “now-time” or to </w:t>
      </w:r>
      <w:r w:rsidR="000116F9" w:rsidRPr="004764AC">
        <w:rPr>
          <w:rFonts w:ascii="Times New Roman" w:hAnsi="Times New Roman" w:cs="Times New Roman"/>
        </w:rPr>
        <w:t xml:space="preserve">another </w:t>
      </w:r>
      <w:r w:rsidR="00E17055" w:rsidRPr="004764AC">
        <w:rPr>
          <w:rFonts w:ascii="Times New Roman" w:hAnsi="Times New Roman" w:cs="Times New Roman"/>
        </w:rPr>
        <w:lastRenderedPageBreak/>
        <w:t xml:space="preserve">futurity will never find its recipient, its “great gift” squandered and lost, </w:t>
      </w:r>
      <w:r w:rsidR="000116F9" w:rsidRPr="004764AC">
        <w:rPr>
          <w:rFonts w:ascii="Times New Roman" w:hAnsi="Times New Roman" w:cs="Times New Roman"/>
        </w:rPr>
        <w:t xml:space="preserve">merely </w:t>
      </w:r>
      <w:r w:rsidR="00E17055" w:rsidRPr="004764AC">
        <w:rPr>
          <w:rFonts w:ascii="Times New Roman" w:hAnsi="Times New Roman" w:cs="Times New Roman"/>
        </w:rPr>
        <w:t>“floating in a tin can</w:t>
      </w:r>
      <w:r w:rsidR="00AC7E92" w:rsidRPr="004764AC">
        <w:rPr>
          <w:rFonts w:ascii="Times New Roman" w:hAnsi="Times New Roman" w:cs="Times New Roman"/>
        </w:rPr>
        <w:t>.</w:t>
      </w:r>
      <w:r w:rsidR="00E17055" w:rsidRPr="004764AC">
        <w:rPr>
          <w:rFonts w:ascii="Times New Roman" w:hAnsi="Times New Roman" w:cs="Times New Roman"/>
        </w:rPr>
        <w:t>”</w:t>
      </w:r>
      <w:r w:rsidR="00AC7E92" w:rsidRPr="004764AC">
        <w:rPr>
          <w:rFonts w:ascii="Times New Roman" w:hAnsi="Times New Roman" w:cs="Times New Roman"/>
        </w:rPr>
        <w:t xml:space="preserve"> </w:t>
      </w:r>
      <w:r w:rsidR="00351401" w:rsidRPr="004764AC">
        <w:rPr>
          <w:rFonts w:ascii="Times New Roman" w:hAnsi="Times New Roman" w:cs="Times New Roman"/>
        </w:rPr>
        <w:t>Perhaps we invest</w:t>
      </w:r>
      <w:r w:rsidR="009D7A3E">
        <w:rPr>
          <w:rFonts w:ascii="Times New Roman" w:hAnsi="Times New Roman" w:cs="Times New Roman"/>
        </w:rPr>
        <w:t>—</w:t>
      </w:r>
      <w:r w:rsidR="00AC7E92" w:rsidRPr="004764AC">
        <w:rPr>
          <w:rFonts w:ascii="Times New Roman" w:hAnsi="Times New Roman" w:cs="Times New Roman"/>
        </w:rPr>
        <w:t>with a</w:t>
      </w:r>
      <w:r w:rsidR="00E17055" w:rsidRPr="004764AC">
        <w:rPr>
          <w:rFonts w:ascii="Times New Roman" w:hAnsi="Times New Roman" w:cs="Times New Roman"/>
        </w:rPr>
        <w:t xml:space="preserve"> critical</w:t>
      </w:r>
      <w:r w:rsidR="00AC7E92" w:rsidRPr="004764AC">
        <w:rPr>
          <w:rFonts w:ascii="Times New Roman" w:hAnsi="Times New Roman" w:cs="Times New Roman"/>
        </w:rPr>
        <w:t xml:space="preserve"> urgency that </w:t>
      </w:r>
      <w:r w:rsidR="008E7EDD" w:rsidRPr="004764AC">
        <w:rPr>
          <w:rFonts w:ascii="Times New Roman" w:hAnsi="Times New Roman" w:cs="Times New Roman"/>
        </w:rPr>
        <w:t>sli</w:t>
      </w:r>
      <w:r w:rsidR="000116F9" w:rsidRPr="004764AC">
        <w:rPr>
          <w:rFonts w:ascii="Times New Roman" w:hAnsi="Times New Roman" w:cs="Times New Roman"/>
        </w:rPr>
        <w:t>des</w:t>
      </w:r>
      <w:r w:rsidR="008E7EDD" w:rsidRPr="004764AC">
        <w:rPr>
          <w:rFonts w:ascii="Times New Roman" w:hAnsi="Times New Roman" w:cs="Times New Roman"/>
        </w:rPr>
        <w:t xml:space="preserve"> into</w:t>
      </w:r>
      <w:r w:rsidR="0052762A" w:rsidRPr="004764AC">
        <w:rPr>
          <w:rFonts w:ascii="Times New Roman" w:hAnsi="Times New Roman" w:cs="Times New Roman"/>
        </w:rPr>
        <w:t xml:space="preserve"> uncritical</w:t>
      </w:r>
      <w:r w:rsidR="00AC7E92" w:rsidRPr="004764AC">
        <w:rPr>
          <w:rFonts w:ascii="Times New Roman" w:hAnsi="Times New Roman" w:cs="Times New Roman"/>
        </w:rPr>
        <w:t xml:space="preserve"> desperation</w:t>
      </w:r>
      <w:r w:rsidR="009D7A3E">
        <w:rPr>
          <w:rFonts w:ascii="Times New Roman" w:hAnsi="Times New Roman" w:cs="Times New Roman"/>
        </w:rPr>
        <w:t>—</w:t>
      </w:r>
      <w:r w:rsidR="00351401" w:rsidRPr="004764AC">
        <w:rPr>
          <w:rFonts w:ascii="Times New Roman" w:hAnsi="Times New Roman" w:cs="Times New Roman"/>
        </w:rPr>
        <w:t>in</w:t>
      </w:r>
      <w:r w:rsidR="00CD5592" w:rsidRPr="004764AC">
        <w:rPr>
          <w:rFonts w:ascii="Times New Roman" w:hAnsi="Times New Roman" w:cs="Times New Roman"/>
        </w:rPr>
        <w:t xml:space="preserve"> </w:t>
      </w:r>
      <w:r w:rsidR="008F3C76" w:rsidRPr="004764AC">
        <w:rPr>
          <w:rFonts w:ascii="Times New Roman" w:hAnsi="Times New Roman" w:cs="Times New Roman"/>
        </w:rPr>
        <w:t>“</w:t>
      </w:r>
      <w:r w:rsidR="00CD5592" w:rsidRPr="004764AC">
        <w:rPr>
          <w:rFonts w:ascii="Times New Roman" w:hAnsi="Times New Roman" w:cs="Times New Roman"/>
        </w:rPr>
        <w:t>constellations of contemporary romanticism</w:t>
      </w:r>
      <w:r w:rsidR="00802086" w:rsidRPr="004764AC">
        <w:rPr>
          <w:rFonts w:ascii="Times New Roman" w:hAnsi="Times New Roman" w:cs="Times New Roman"/>
        </w:rPr>
        <w:t>,</w:t>
      </w:r>
      <w:r w:rsidR="008F3C76" w:rsidRPr="004764AC">
        <w:rPr>
          <w:rFonts w:ascii="Times New Roman" w:hAnsi="Times New Roman" w:cs="Times New Roman"/>
        </w:rPr>
        <w:t>”</w:t>
      </w:r>
      <w:r w:rsidR="0052762A" w:rsidRPr="004764AC">
        <w:rPr>
          <w:rFonts w:ascii="Times New Roman" w:hAnsi="Times New Roman" w:cs="Times New Roman"/>
        </w:rPr>
        <w:t xml:space="preserve"> “Keats and popular culture,”</w:t>
      </w:r>
      <w:r w:rsidR="008F3C76" w:rsidRPr="004764AC">
        <w:rPr>
          <w:rFonts w:ascii="Times New Roman" w:hAnsi="Times New Roman" w:cs="Times New Roman"/>
        </w:rPr>
        <w:t xml:space="preserve"> or</w:t>
      </w:r>
      <w:r w:rsidR="00351401" w:rsidRPr="004764AC">
        <w:rPr>
          <w:rFonts w:ascii="Times New Roman" w:hAnsi="Times New Roman" w:cs="Times New Roman"/>
        </w:rPr>
        <w:t xml:space="preserve"> </w:t>
      </w:r>
      <w:r w:rsidR="008F3C76" w:rsidRPr="004764AC">
        <w:rPr>
          <w:rFonts w:ascii="Times New Roman" w:hAnsi="Times New Roman" w:cs="Times New Roman"/>
        </w:rPr>
        <w:t>“</w:t>
      </w:r>
      <w:r w:rsidR="00351401" w:rsidRPr="004764AC">
        <w:rPr>
          <w:rFonts w:ascii="Times New Roman" w:hAnsi="Times New Roman" w:cs="Times New Roman"/>
        </w:rPr>
        <w:t>Bowie and Romanticism</w:t>
      </w:r>
      <w:r w:rsidR="008F3C76" w:rsidRPr="004764AC">
        <w:rPr>
          <w:rFonts w:ascii="Times New Roman" w:hAnsi="Times New Roman" w:cs="Times New Roman"/>
        </w:rPr>
        <w:t>”</w:t>
      </w:r>
      <w:r w:rsidR="00351401" w:rsidRPr="004764AC">
        <w:rPr>
          <w:rFonts w:ascii="Times New Roman" w:hAnsi="Times New Roman" w:cs="Times New Roman"/>
        </w:rPr>
        <w:t xml:space="preserve"> in order to </w:t>
      </w:r>
      <w:r w:rsidR="00AC7E92" w:rsidRPr="004764AC">
        <w:rPr>
          <w:rFonts w:ascii="Times New Roman" w:hAnsi="Times New Roman" w:cs="Times New Roman"/>
        </w:rPr>
        <w:t>convince ourselves</w:t>
      </w:r>
      <w:r w:rsidR="00351401" w:rsidRPr="004764AC">
        <w:rPr>
          <w:rFonts w:ascii="Times New Roman" w:hAnsi="Times New Roman" w:cs="Times New Roman"/>
        </w:rPr>
        <w:t xml:space="preserve"> that </w:t>
      </w:r>
      <w:r w:rsidR="008F3C76" w:rsidRPr="004764AC">
        <w:rPr>
          <w:rFonts w:ascii="Times New Roman" w:hAnsi="Times New Roman" w:cs="Times New Roman"/>
        </w:rPr>
        <w:t>Romanticism’s redemptive value has not pas</w:t>
      </w:r>
      <w:r w:rsidR="00AC7E92" w:rsidRPr="004764AC">
        <w:rPr>
          <w:rFonts w:ascii="Times New Roman" w:hAnsi="Times New Roman" w:cs="Times New Roman"/>
        </w:rPr>
        <w:t>sed</w:t>
      </w:r>
      <w:r w:rsidR="008F3C76" w:rsidRPr="004764AC">
        <w:rPr>
          <w:rFonts w:ascii="Times New Roman" w:hAnsi="Times New Roman" w:cs="Times New Roman"/>
        </w:rPr>
        <w:t xml:space="preserve"> us by</w:t>
      </w:r>
      <w:r w:rsidR="009D7A3E">
        <w:rPr>
          <w:rFonts w:ascii="Times New Roman" w:hAnsi="Times New Roman" w:cs="Times New Roman"/>
        </w:rPr>
        <w:t>—</w:t>
      </w:r>
      <w:r w:rsidR="008F3C76" w:rsidRPr="004764AC">
        <w:rPr>
          <w:rFonts w:ascii="Times New Roman" w:hAnsi="Times New Roman" w:cs="Times New Roman"/>
        </w:rPr>
        <w:t>eager as we may have been to receive it and make good on it</w:t>
      </w:r>
      <w:r w:rsidR="009D7A3E">
        <w:rPr>
          <w:rFonts w:ascii="Times New Roman" w:hAnsi="Times New Roman" w:cs="Times New Roman"/>
        </w:rPr>
        <w:t>—</w:t>
      </w:r>
      <w:r w:rsidR="00ED5D87" w:rsidRPr="004764AC">
        <w:rPr>
          <w:rFonts w:ascii="Times New Roman" w:hAnsi="Times New Roman" w:cs="Times New Roman"/>
        </w:rPr>
        <w:t xml:space="preserve">when in fact we </w:t>
      </w:r>
      <w:r w:rsidR="0052762A" w:rsidRPr="004764AC">
        <w:rPr>
          <w:rFonts w:ascii="Times New Roman" w:hAnsi="Times New Roman" w:cs="Times New Roman"/>
        </w:rPr>
        <w:t xml:space="preserve">may </w:t>
      </w:r>
      <w:r w:rsidR="008E7EDD" w:rsidRPr="004764AC">
        <w:rPr>
          <w:rFonts w:ascii="Times New Roman" w:hAnsi="Times New Roman" w:cs="Times New Roman"/>
        </w:rPr>
        <w:t>only be what Jacques Khalip calls the “misfit,” the “blip,” the “has-been</w:t>
      </w:r>
      <w:r w:rsidR="000116F9" w:rsidRPr="004764AC">
        <w:rPr>
          <w:rFonts w:ascii="Times New Roman" w:hAnsi="Times New Roman" w:cs="Times New Roman"/>
        </w:rPr>
        <w:t>” (</w:t>
      </w:r>
      <w:r w:rsidR="000116F9" w:rsidRPr="004764AC">
        <w:rPr>
          <w:rFonts w:ascii="Times New Roman" w:hAnsi="Times New Roman" w:cs="Times New Roman"/>
          <w:i/>
        </w:rPr>
        <w:t>L</w:t>
      </w:r>
      <w:r w:rsidR="00802086" w:rsidRPr="004764AC">
        <w:rPr>
          <w:rFonts w:ascii="Times New Roman" w:hAnsi="Times New Roman" w:cs="Times New Roman"/>
          <w:i/>
        </w:rPr>
        <w:t>ast Things</w:t>
      </w:r>
      <w:r w:rsidR="000116F9" w:rsidRPr="004764AC">
        <w:rPr>
          <w:rFonts w:ascii="Times New Roman" w:hAnsi="Times New Roman" w:cs="Times New Roman"/>
        </w:rPr>
        <w:t xml:space="preserve"> xi).</w:t>
      </w:r>
      <w:r w:rsidR="008E7EDD" w:rsidRPr="004764AC">
        <w:rPr>
          <w:rFonts w:ascii="Times New Roman" w:hAnsi="Times New Roman" w:cs="Times New Roman"/>
        </w:rPr>
        <w:t xml:space="preserve"> Perhaps when we make our investments in Romanticism’s potentiality, we are more likely to be left with what Shelley calls</w:t>
      </w:r>
      <w:r w:rsidR="00ED5D87" w:rsidRPr="004764AC">
        <w:rPr>
          <w:rFonts w:ascii="Times New Roman" w:hAnsi="Times New Roman" w:cs="Times New Roman"/>
        </w:rPr>
        <w:t xml:space="preserve"> the “path of its departure.” </w:t>
      </w:r>
      <w:r w:rsidR="009E0204" w:rsidRPr="004764AC">
        <w:rPr>
          <w:rFonts w:ascii="Times New Roman" w:hAnsi="Times New Roman" w:cs="Times New Roman"/>
        </w:rPr>
        <w:t>I</w:t>
      </w:r>
      <w:r w:rsidR="000B7BBF" w:rsidRPr="004764AC">
        <w:rPr>
          <w:rFonts w:ascii="Times New Roman" w:hAnsi="Times New Roman" w:cs="Times New Roman"/>
        </w:rPr>
        <w:t xml:space="preserve"> want to recall</w:t>
      </w:r>
      <w:r w:rsidR="009E0204" w:rsidRPr="004764AC">
        <w:rPr>
          <w:rFonts w:ascii="Times New Roman" w:hAnsi="Times New Roman" w:cs="Times New Roman"/>
        </w:rPr>
        <w:t xml:space="preserve"> the inaugural declaration of </w:t>
      </w:r>
      <w:r w:rsidR="009E0204" w:rsidRPr="004764AC">
        <w:rPr>
          <w:rFonts w:ascii="Times New Roman" w:hAnsi="Times New Roman" w:cs="Times New Roman"/>
          <w:i/>
        </w:rPr>
        <w:t>Velvet Goldmine</w:t>
      </w:r>
      <w:r w:rsidR="009E0204" w:rsidRPr="004764AC">
        <w:rPr>
          <w:rFonts w:ascii="Times New Roman" w:hAnsi="Times New Roman" w:cs="Times New Roman"/>
        </w:rPr>
        <w:t xml:space="preserve">, the one that accompanies the image of Jack Fairy’s triumphant smile, the </w:t>
      </w:r>
      <w:r w:rsidR="000B7BBF" w:rsidRPr="004764AC">
        <w:rPr>
          <w:rFonts w:ascii="Times New Roman" w:hAnsi="Times New Roman" w:cs="Times New Roman"/>
        </w:rPr>
        <w:t>one that sets the film</w:t>
      </w:r>
      <w:r w:rsidR="000116F9" w:rsidRPr="004764AC">
        <w:rPr>
          <w:rFonts w:ascii="Times New Roman" w:hAnsi="Times New Roman" w:cs="Times New Roman"/>
        </w:rPr>
        <w:t>’s story</w:t>
      </w:r>
      <w:r w:rsidR="000B7BBF" w:rsidRPr="004764AC">
        <w:rPr>
          <w:rFonts w:ascii="Times New Roman" w:hAnsi="Times New Roman" w:cs="Times New Roman"/>
        </w:rPr>
        <w:t xml:space="preserve"> in motion: </w:t>
      </w:r>
      <w:r w:rsidR="00351401" w:rsidRPr="004764AC">
        <w:rPr>
          <w:rFonts w:ascii="Times New Roman" w:hAnsi="Times New Roman" w:cs="Times New Roman"/>
        </w:rPr>
        <w:t>“</w:t>
      </w:r>
      <w:r w:rsidR="000B7BBF" w:rsidRPr="004764AC">
        <w:rPr>
          <w:rFonts w:ascii="Times New Roman" w:hAnsi="Times New Roman" w:cs="Times New Roman"/>
        </w:rPr>
        <w:t>o</w:t>
      </w:r>
      <w:r w:rsidR="00351401" w:rsidRPr="004764AC">
        <w:rPr>
          <w:rFonts w:ascii="Times New Roman" w:hAnsi="Times New Roman" w:cs="Times New Roman"/>
        </w:rPr>
        <w:t>ne day the whole stinking world would be theirs!”</w:t>
      </w:r>
      <w:r w:rsidR="00ED5D87" w:rsidRPr="004764AC">
        <w:rPr>
          <w:rFonts w:ascii="Times New Roman" w:hAnsi="Times New Roman" w:cs="Times New Roman"/>
        </w:rPr>
        <w:t xml:space="preserve"> </w:t>
      </w:r>
      <w:r w:rsidR="000B7BBF" w:rsidRPr="004764AC">
        <w:rPr>
          <w:rFonts w:ascii="Times New Roman" w:hAnsi="Times New Roman" w:cs="Times New Roman"/>
        </w:rPr>
        <w:t xml:space="preserve">In the </w:t>
      </w:r>
      <w:r w:rsidR="000116F9" w:rsidRPr="004764AC">
        <w:rPr>
          <w:rFonts w:ascii="Times New Roman" w:hAnsi="Times New Roman" w:cs="Times New Roman"/>
        </w:rPr>
        <w:t>instant</w:t>
      </w:r>
      <w:r w:rsidR="000B7BBF" w:rsidRPr="004764AC">
        <w:rPr>
          <w:rFonts w:ascii="Times New Roman" w:hAnsi="Times New Roman" w:cs="Times New Roman"/>
        </w:rPr>
        <w:t xml:space="preserve"> that </w:t>
      </w:r>
      <w:r w:rsidR="000116F9" w:rsidRPr="004764AC">
        <w:rPr>
          <w:rFonts w:ascii="Times New Roman" w:hAnsi="Times New Roman" w:cs="Times New Roman"/>
        </w:rPr>
        <w:t xml:space="preserve">the </w:t>
      </w:r>
      <w:r w:rsidR="000B7BBF" w:rsidRPr="004764AC">
        <w:rPr>
          <w:rFonts w:ascii="Times New Roman" w:hAnsi="Times New Roman" w:cs="Times New Roman"/>
        </w:rPr>
        <w:t xml:space="preserve">young queer Jack Fairy flashes his glammy smile and Brian Eno’s song erupts, we </w:t>
      </w:r>
      <w:r w:rsidR="000B7BBF" w:rsidRPr="004764AC">
        <w:rPr>
          <w:rFonts w:ascii="Times New Roman" w:hAnsi="Times New Roman" w:cs="Times New Roman"/>
          <w:i/>
        </w:rPr>
        <w:t>feel</w:t>
      </w:r>
      <w:r w:rsidR="00ED5D87" w:rsidRPr="004764AC">
        <w:rPr>
          <w:rFonts w:ascii="Times New Roman" w:hAnsi="Times New Roman" w:cs="Times New Roman"/>
        </w:rPr>
        <w:t xml:space="preserve"> a jubilation that we can certainly take for redemption, </w:t>
      </w:r>
      <w:r w:rsidR="000B7BBF" w:rsidRPr="004764AC">
        <w:rPr>
          <w:rFonts w:ascii="Times New Roman" w:hAnsi="Times New Roman" w:cs="Times New Roman"/>
        </w:rPr>
        <w:t xml:space="preserve">even when we </w:t>
      </w:r>
      <w:r w:rsidR="000B7BBF" w:rsidRPr="004764AC">
        <w:rPr>
          <w:rFonts w:ascii="Times New Roman" w:hAnsi="Times New Roman" w:cs="Times New Roman"/>
          <w:i/>
        </w:rPr>
        <w:t>know</w:t>
      </w:r>
      <w:r w:rsidR="000B7BBF" w:rsidRPr="004764AC">
        <w:rPr>
          <w:rFonts w:ascii="Times New Roman" w:hAnsi="Times New Roman" w:cs="Times New Roman"/>
        </w:rPr>
        <w:t xml:space="preserve"> that the</w:t>
      </w:r>
      <w:r w:rsidR="00ED5D87" w:rsidRPr="004764AC">
        <w:rPr>
          <w:rFonts w:ascii="Times New Roman" w:hAnsi="Times New Roman" w:cs="Times New Roman"/>
        </w:rPr>
        <w:t xml:space="preserve"> “whole stinking world” </w:t>
      </w:r>
      <w:r w:rsidR="000B7BBF" w:rsidRPr="004764AC">
        <w:rPr>
          <w:rFonts w:ascii="Times New Roman" w:hAnsi="Times New Roman" w:cs="Times New Roman"/>
        </w:rPr>
        <w:t xml:space="preserve">remains </w:t>
      </w:r>
      <w:r w:rsidR="000116F9" w:rsidRPr="004764AC">
        <w:rPr>
          <w:rFonts w:ascii="Times New Roman" w:hAnsi="Times New Roman" w:cs="Times New Roman"/>
        </w:rPr>
        <w:t xml:space="preserve">just that </w:t>
      </w:r>
      <w:r w:rsidR="000B7BBF" w:rsidRPr="004764AC">
        <w:rPr>
          <w:rFonts w:ascii="Times New Roman" w:hAnsi="Times New Roman" w:cs="Times New Roman"/>
        </w:rPr>
        <w:t>and the</w:t>
      </w:r>
      <w:r w:rsidR="00ED5D87" w:rsidRPr="004764AC">
        <w:rPr>
          <w:rFonts w:ascii="Times New Roman" w:hAnsi="Times New Roman" w:cs="Times New Roman"/>
        </w:rPr>
        <w:t xml:space="preserve"> </w:t>
      </w:r>
      <w:r w:rsidR="000116F9" w:rsidRPr="004764AC">
        <w:rPr>
          <w:rFonts w:ascii="Times New Roman" w:hAnsi="Times New Roman" w:cs="Times New Roman"/>
        </w:rPr>
        <w:t xml:space="preserve">beautiful </w:t>
      </w:r>
      <w:r w:rsidR="000B7BBF" w:rsidRPr="004764AC">
        <w:rPr>
          <w:rFonts w:ascii="Times New Roman" w:hAnsi="Times New Roman" w:cs="Times New Roman"/>
        </w:rPr>
        <w:t>“</w:t>
      </w:r>
      <w:r w:rsidR="00ED5D87" w:rsidRPr="004764AC">
        <w:rPr>
          <w:rFonts w:ascii="Times New Roman" w:hAnsi="Times New Roman" w:cs="Times New Roman"/>
        </w:rPr>
        <w:t>curve of the lips</w:t>
      </w:r>
      <w:r w:rsidR="000B7BBF" w:rsidRPr="004764AC">
        <w:rPr>
          <w:rFonts w:ascii="Times New Roman" w:hAnsi="Times New Roman" w:cs="Times New Roman"/>
        </w:rPr>
        <w:t>” do</w:t>
      </w:r>
      <w:r w:rsidR="00BE3E1C" w:rsidRPr="004764AC">
        <w:rPr>
          <w:rFonts w:ascii="Times New Roman" w:hAnsi="Times New Roman" w:cs="Times New Roman"/>
        </w:rPr>
        <w:t>esn</w:t>
      </w:r>
      <w:r w:rsidR="000B7BBF" w:rsidRPr="004764AC">
        <w:rPr>
          <w:rFonts w:ascii="Times New Roman" w:hAnsi="Times New Roman" w:cs="Times New Roman"/>
        </w:rPr>
        <w:t xml:space="preserve">’t </w:t>
      </w:r>
      <w:r w:rsidR="00ED5D87" w:rsidRPr="004764AC">
        <w:rPr>
          <w:rFonts w:ascii="Times New Roman" w:hAnsi="Times New Roman" w:cs="Times New Roman"/>
        </w:rPr>
        <w:t xml:space="preserve">determine history </w:t>
      </w:r>
      <w:r w:rsidR="00BE3E1C" w:rsidRPr="004764AC">
        <w:rPr>
          <w:rFonts w:ascii="Times New Roman" w:hAnsi="Times New Roman" w:cs="Times New Roman"/>
        </w:rPr>
        <w:t xml:space="preserve">but </w:t>
      </w:r>
      <w:r w:rsidR="00ED5D87" w:rsidRPr="004764AC">
        <w:rPr>
          <w:rFonts w:ascii="Times New Roman" w:hAnsi="Times New Roman" w:cs="Times New Roman"/>
        </w:rPr>
        <w:t>remain</w:t>
      </w:r>
      <w:r w:rsidR="00BE3E1C" w:rsidRPr="004764AC">
        <w:rPr>
          <w:rFonts w:ascii="Times New Roman" w:hAnsi="Times New Roman" w:cs="Times New Roman"/>
        </w:rPr>
        <w:t>s merely</w:t>
      </w:r>
      <w:r w:rsidR="000B7BBF" w:rsidRPr="004764AC">
        <w:rPr>
          <w:rFonts w:ascii="Times New Roman" w:hAnsi="Times New Roman" w:cs="Times New Roman"/>
        </w:rPr>
        <w:t xml:space="preserve"> its “blips” or “might-have-beens</w:t>
      </w:r>
      <w:r w:rsidR="00812811" w:rsidRPr="004764AC">
        <w:rPr>
          <w:rFonts w:ascii="Times New Roman" w:hAnsi="Times New Roman" w:cs="Times New Roman"/>
        </w:rPr>
        <w:t>;”</w:t>
      </w:r>
      <w:r w:rsidR="000B7BBF" w:rsidRPr="004764AC">
        <w:rPr>
          <w:rFonts w:ascii="Times New Roman" w:hAnsi="Times New Roman" w:cs="Times New Roman"/>
        </w:rPr>
        <w:t xml:space="preserve"> and Shelley’s promised reconciliation between feeling and knowing is</w:t>
      </w:r>
      <w:r w:rsidR="00ED5D87" w:rsidRPr="004764AC">
        <w:rPr>
          <w:rFonts w:ascii="Times New Roman" w:hAnsi="Times New Roman" w:cs="Times New Roman"/>
        </w:rPr>
        <w:t xml:space="preserve"> </w:t>
      </w:r>
      <w:r w:rsidR="000B7BBF" w:rsidRPr="004764AC">
        <w:rPr>
          <w:rFonts w:ascii="Times New Roman" w:hAnsi="Times New Roman" w:cs="Times New Roman"/>
        </w:rPr>
        <w:t xml:space="preserve">never realized. </w:t>
      </w:r>
      <w:r w:rsidR="001674D3" w:rsidRPr="004764AC">
        <w:rPr>
          <w:rFonts w:ascii="Times New Roman" w:hAnsi="Times New Roman" w:cs="Times New Roman"/>
        </w:rPr>
        <w:t>We know that Wilde’s Shelleyan promises of aesthetic redemption in his early lectures on the “English Renaissance in Art”</w:t>
      </w:r>
      <w:r w:rsidR="009D7A3E">
        <w:rPr>
          <w:rFonts w:ascii="Times New Roman" w:hAnsi="Times New Roman" w:cs="Times New Roman"/>
        </w:rPr>
        <w:t>—</w:t>
      </w:r>
      <w:r w:rsidR="001674D3" w:rsidRPr="004764AC">
        <w:rPr>
          <w:rFonts w:ascii="Times New Roman" w:hAnsi="Times New Roman" w:cs="Times New Roman"/>
        </w:rPr>
        <w:t>“Love art for its own sake, and then all things that you need shall be added to you”</w:t>
      </w:r>
      <w:r w:rsidR="009D7A3E">
        <w:rPr>
          <w:rFonts w:ascii="Times New Roman" w:hAnsi="Times New Roman" w:cs="Times New Roman"/>
        </w:rPr>
        <w:t>—</w:t>
      </w:r>
      <w:r w:rsidR="001674D3" w:rsidRPr="004764AC">
        <w:rPr>
          <w:rFonts w:ascii="Times New Roman" w:hAnsi="Times New Roman" w:cs="Times New Roman"/>
        </w:rPr>
        <w:t xml:space="preserve">turn into the painful realizations of the prison poetry of </w:t>
      </w:r>
      <w:r w:rsidR="001674D3" w:rsidRPr="004764AC">
        <w:rPr>
          <w:rFonts w:ascii="Times New Roman" w:hAnsi="Times New Roman" w:cs="Times New Roman"/>
          <w:i/>
        </w:rPr>
        <w:t>De Profundis</w:t>
      </w:r>
      <w:r w:rsidR="001674D3" w:rsidRPr="004764AC">
        <w:rPr>
          <w:rFonts w:ascii="Times New Roman" w:hAnsi="Times New Roman" w:cs="Times New Roman"/>
        </w:rPr>
        <w:t>. At the end of his letter to Bosie in “carcere et vincul</w:t>
      </w:r>
      <w:r w:rsidR="000942AB" w:rsidRPr="004764AC">
        <w:rPr>
          <w:rFonts w:ascii="Times New Roman" w:hAnsi="Times New Roman" w:cs="Times New Roman"/>
        </w:rPr>
        <w:t>i</w:t>
      </w:r>
      <w:r w:rsidR="001674D3" w:rsidRPr="004764AC">
        <w:rPr>
          <w:rFonts w:ascii="Times New Roman" w:hAnsi="Times New Roman" w:cs="Times New Roman"/>
        </w:rPr>
        <w:t>s,” Wilde acknowledges that “society, as we have constituted it, will have no place for me, has none to offer.”</w:t>
      </w:r>
    </w:p>
    <w:p w14:paraId="5DC34414" w14:textId="399B6A0F" w:rsidR="00BE1937" w:rsidRPr="004764AC" w:rsidRDefault="00B34237" w:rsidP="00DA56B2">
      <w:pPr>
        <w:spacing w:line="480" w:lineRule="auto"/>
        <w:rPr>
          <w:rFonts w:ascii="Times New Roman" w:hAnsi="Times New Roman" w:cs="Times New Roman"/>
        </w:rPr>
      </w:pPr>
      <w:r w:rsidRPr="004764AC">
        <w:rPr>
          <w:rFonts w:ascii="Times New Roman" w:hAnsi="Times New Roman" w:cs="Times New Roman"/>
        </w:rPr>
        <w:tab/>
        <w:t xml:space="preserve">But what does </w:t>
      </w:r>
      <w:r w:rsidRPr="004764AC">
        <w:rPr>
          <w:rFonts w:ascii="Times New Roman" w:hAnsi="Times New Roman" w:cs="Times New Roman"/>
          <w:i/>
        </w:rPr>
        <w:t>redemption</w:t>
      </w:r>
      <w:r w:rsidRPr="004764AC">
        <w:rPr>
          <w:rFonts w:ascii="Times New Roman" w:hAnsi="Times New Roman" w:cs="Times New Roman"/>
        </w:rPr>
        <w:t xml:space="preserve"> mean for Benjamin or Haynes, or for Wilde or Shelley, given that none of them believes that it is a “deliverance from sin and its consequences through Christ’s atonemen</w:t>
      </w:r>
      <w:r w:rsidR="00A5128D" w:rsidRPr="004764AC">
        <w:rPr>
          <w:rFonts w:ascii="Times New Roman" w:hAnsi="Times New Roman" w:cs="Times New Roman"/>
        </w:rPr>
        <w:t>t”</w:t>
      </w:r>
      <w:r w:rsidR="00341E53" w:rsidRPr="004764AC">
        <w:rPr>
          <w:rFonts w:ascii="Times New Roman" w:hAnsi="Times New Roman" w:cs="Times New Roman"/>
        </w:rPr>
        <w:t xml:space="preserve"> (</w:t>
      </w:r>
      <w:r w:rsidR="00341E53" w:rsidRPr="004764AC">
        <w:rPr>
          <w:rFonts w:ascii="Times New Roman" w:hAnsi="Times New Roman" w:cs="Times New Roman"/>
          <w:i/>
        </w:rPr>
        <w:t>OED</w:t>
      </w:r>
      <w:r w:rsidR="00341E53" w:rsidRPr="004764AC">
        <w:rPr>
          <w:rFonts w:ascii="Times New Roman" w:hAnsi="Times New Roman" w:cs="Times New Roman"/>
        </w:rPr>
        <w:t xml:space="preserve">)? Though Benjamin uses the theologically charged </w:t>
      </w:r>
      <w:r w:rsidR="00341E53" w:rsidRPr="004764AC">
        <w:rPr>
          <w:rFonts w:ascii="Times New Roman" w:hAnsi="Times New Roman" w:cs="Times New Roman"/>
          <w:i/>
        </w:rPr>
        <w:t>Erlösung</w:t>
      </w:r>
      <w:r w:rsidR="00341E53" w:rsidRPr="004764AC">
        <w:rPr>
          <w:rFonts w:ascii="Times New Roman" w:hAnsi="Times New Roman" w:cs="Times New Roman"/>
        </w:rPr>
        <w:t xml:space="preserve"> for his </w:t>
      </w:r>
      <w:r w:rsidR="00341E53" w:rsidRPr="004764AC">
        <w:rPr>
          <w:rFonts w:ascii="Times New Roman" w:hAnsi="Times New Roman" w:cs="Times New Roman"/>
        </w:rPr>
        <w:lastRenderedPageBreak/>
        <w:t>notion of historical redemption, Werner Hamacher makes</w:t>
      </w:r>
      <w:r w:rsidR="005E00CE" w:rsidRPr="004764AC">
        <w:rPr>
          <w:rFonts w:ascii="Times New Roman" w:hAnsi="Times New Roman" w:cs="Times New Roman"/>
        </w:rPr>
        <w:t xml:space="preserve"> a</w:t>
      </w:r>
      <w:r w:rsidR="00341E53" w:rsidRPr="004764AC">
        <w:rPr>
          <w:rFonts w:ascii="Times New Roman" w:hAnsi="Times New Roman" w:cs="Times New Roman"/>
        </w:rPr>
        <w:t xml:space="preserve"> compelling case that Benjaminian redemption is derived not from “a straight-forwardly Judeo-Christian theology” but is</w:t>
      </w:r>
      <w:r w:rsidR="002F4304" w:rsidRPr="004764AC">
        <w:rPr>
          <w:rFonts w:ascii="Times New Roman" w:hAnsi="Times New Roman" w:cs="Times New Roman"/>
        </w:rPr>
        <w:t xml:space="preserve"> closer to </w:t>
      </w:r>
      <w:r w:rsidR="002F4304" w:rsidRPr="004764AC">
        <w:rPr>
          <w:rFonts w:ascii="Times New Roman" w:hAnsi="Times New Roman" w:cs="Times New Roman"/>
          <w:i/>
        </w:rPr>
        <w:t>Einlösung</w:t>
      </w:r>
      <w:r w:rsidR="002F4304" w:rsidRPr="004764AC">
        <w:rPr>
          <w:rFonts w:ascii="Times New Roman" w:hAnsi="Times New Roman" w:cs="Times New Roman"/>
        </w:rPr>
        <w:t xml:space="preserve">, the </w:t>
      </w:r>
      <w:r w:rsidR="00D47218" w:rsidRPr="004764AC">
        <w:rPr>
          <w:rFonts w:ascii="Times New Roman" w:hAnsi="Times New Roman" w:cs="Times New Roman"/>
        </w:rPr>
        <w:t xml:space="preserve">more prosaic </w:t>
      </w:r>
      <w:r w:rsidR="002F4304" w:rsidRPr="004764AC">
        <w:rPr>
          <w:rFonts w:ascii="Times New Roman" w:hAnsi="Times New Roman" w:cs="Times New Roman"/>
        </w:rPr>
        <w:t>redemption of deposits or vouchers; and if it “points towards a theology</w:t>
      </w:r>
      <w:r w:rsidR="00FF2766" w:rsidRPr="004764AC">
        <w:rPr>
          <w:rFonts w:ascii="Times New Roman" w:hAnsi="Times New Roman" w:cs="Times New Roman"/>
        </w:rPr>
        <w:t>,</w:t>
      </w:r>
      <w:r w:rsidR="002F4304" w:rsidRPr="004764AC">
        <w:rPr>
          <w:rFonts w:ascii="Times New Roman" w:hAnsi="Times New Roman" w:cs="Times New Roman"/>
        </w:rPr>
        <w:t xml:space="preserve">” it’s the </w:t>
      </w:r>
      <w:r w:rsidR="00341E53" w:rsidRPr="004764AC">
        <w:rPr>
          <w:rFonts w:ascii="Times New Roman" w:hAnsi="Times New Roman" w:cs="Times New Roman"/>
        </w:rPr>
        <w:t>“theology of the missed or distorted – hunchbacked – possibilities”</w:t>
      </w:r>
      <w:r w:rsidR="00802086" w:rsidRPr="004764AC">
        <w:rPr>
          <w:rFonts w:ascii="Times New Roman" w:hAnsi="Times New Roman" w:cs="Times New Roman"/>
        </w:rPr>
        <w:t xml:space="preserve"> (40).</w:t>
      </w:r>
      <w:r w:rsidR="00EC15AE" w:rsidRPr="004764AC">
        <w:rPr>
          <w:rFonts w:ascii="Times New Roman" w:hAnsi="Times New Roman" w:cs="Times New Roman"/>
        </w:rPr>
        <w:t xml:space="preserve"> </w:t>
      </w:r>
      <w:r w:rsidR="002F4304" w:rsidRPr="004764AC">
        <w:rPr>
          <w:rFonts w:ascii="Times New Roman" w:hAnsi="Times New Roman" w:cs="Times New Roman"/>
        </w:rPr>
        <w:t xml:space="preserve">“Lower-case redemption” we might call it. </w:t>
      </w:r>
      <w:r w:rsidR="005E00CE" w:rsidRPr="004764AC">
        <w:rPr>
          <w:rFonts w:ascii="Times New Roman" w:hAnsi="Times New Roman" w:cs="Times New Roman"/>
        </w:rPr>
        <w:t>The</w:t>
      </w:r>
      <w:r w:rsidR="00216AAE" w:rsidRPr="004764AC">
        <w:rPr>
          <w:rFonts w:ascii="Times New Roman" w:hAnsi="Times New Roman" w:cs="Times New Roman"/>
        </w:rPr>
        <w:t xml:space="preserve"> </w:t>
      </w:r>
      <w:r w:rsidR="00216AAE" w:rsidRPr="004764AC">
        <w:rPr>
          <w:rFonts w:ascii="Times New Roman" w:hAnsi="Times New Roman" w:cs="Times New Roman"/>
          <w:i/>
        </w:rPr>
        <w:t>OED</w:t>
      </w:r>
      <w:r w:rsidR="005E00CE" w:rsidRPr="004764AC">
        <w:rPr>
          <w:rFonts w:ascii="Times New Roman" w:hAnsi="Times New Roman" w:cs="Times New Roman"/>
        </w:rPr>
        <w:t xml:space="preserve"> </w:t>
      </w:r>
      <w:r w:rsidR="001674D3" w:rsidRPr="004764AC">
        <w:rPr>
          <w:rFonts w:ascii="Times New Roman" w:hAnsi="Times New Roman" w:cs="Times New Roman"/>
        </w:rPr>
        <w:t xml:space="preserve">offers us the </w:t>
      </w:r>
      <w:r w:rsidR="002F59E9" w:rsidRPr="004764AC">
        <w:rPr>
          <w:rFonts w:ascii="Times New Roman" w:hAnsi="Times New Roman" w:cs="Times New Roman"/>
        </w:rPr>
        <w:t xml:space="preserve">English-language </w:t>
      </w:r>
      <w:r w:rsidR="001674D3" w:rsidRPr="004764AC">
        <w:rPr>
          <w:rFonts w:ascii="Times New Roman" w:hAnsi="Times New Roman" w:cs="Times New Roman"/>
        </w:rPr>
        <w:t xml:space="preserve">gift of such a </w:t>
      </w:r>
      <w:r w:rsidR="002F59E9" w:rsidRPr="004764AC">
        <w:rPr>
          <w:rFonts w:ascii="Times New Roman" w:hAnsi="Times New Roman" w:cs="Times New Roman"/>
        </w:rPr>
        <w:t>definition: if redemption means “deliverance from sin,”</w:t>
      </w:r>
      <w:r w:rsidR="005E00CE" w:rsidRPr="004764AC">
        <w:rPr>
          <w:rFonts w:ascii="Times New Roman" w:hAnsi="Times New Roman" w:cs="Times New Roman"/>
        </w:rPr>
        <w:t xml:space="preserve"> </w:t>
      </w:r>
      <w:r w:rsidR="002F59E9" w:rsidRPr="004764AC">
        <w:rPr>
          <w:rFonts w:ascii="Times New Roman" w:hAnsi="Times New Roman" w:cs="Times New Roman"/>
        </w:rPr>
        <w:t>it can</w:t>
      </w:r>
      <w:r w:rsidR="00216AAE" w:rsidRPr="004764AC">
        <w:rPr>
          <w:rFonts w:ascii="Times New Roman" w:hAnsi="Times New Roman" w:cs="Times New Roman"/>
        </w:rPr>
        <w:t xml:space="preserve"> also mean the “action of freeing a prisoner, captive</w:t>
      </w:r>
      <w:r w:rsidR="006E376E" w:rsidRPr="004764AC">
        <w:rPr>
          <w:rFonts w:ascii="Times New Roman" w:hAnsi="Times New Roman" w:cs="Times New Roman"/>
        </w:rPr>
        <w:t>, or slave by payment or ransom</w:t>
      </w:r>
      <w:r w:rsidR="000942AB" w:rsidRPr="004764AC">
        <w:rPr>
          <w:rFonts w:ascii="Times New Roman" w:hAnsi="Times New Roman" w:cs="Times New Roman"/>
        </w:rPr>
        <w:t>.</w:t>
      </w:r>
      <w:r w:rsidR="002F59E9" w:rsidRPr="004764AC">
        <w:rPr>
          <w:rFonts w:ascii="Times New Roman" w:hAnsi="Times New Roman" w:cs="Times New Roman"/>
        </w:rPr>
        <w:t xml:space="preserve">” </w:t>
      </w:r>
      <w:r w:rsidR="000942AB" w:rsidRPr="004764AC">
        <w:rPr>
          <w:rFonts w:ascii="Times New Roman" w:hAnsi="Times New Roman" w:cs="Times New Roman"/>
        </w:rPr>
        <w:t>This is</w:t>
      </w:r>
      <w:r w:rsidR="002F59E9" w:rsidRPr="004764AC">
        <w:rPr>
          <w:rFonts w:ascii="Times New Roman" w:hAnsi="Times New Roman" w:cs="Times New Roman"/>
        </w:rPr>
        <w:t xml:space="preserve"> the mode of redemption </w:t>
      </w:r>
      <w:r w:rsidR="000942AB" w:rsidRPr="004764AC">
        <w:rPr>
          <w:rFonts w:ascii="Times New Roman" w:hAnsi="Times New Roman" w:cs="Times New Roman"/>
        </w:rPr>
        <w:t xml:space="preserve">on which </w:t>
      </w:r>
      <w:r w:rsidR="002F59E9" w:rsidRPr="004764AC">
        <w:rPr>
          <w:rFonts w:ascii="Times New Roman" w:hAnsi="Times New Roman" w:cs="Times New Roman"/>
        </w:rPr>
        <w:t>Wilde</w:t>
      </w:r>
      <w:r w:rsidR="000942AB" w:rsidRPr="004764AC">
        <w:rPr>
          <w:rFonts w:ascii="Times New Roman" w:hAnsi="Times New Roman" w:cs="Times New Roman"/>
        </w:rPr>
        <w:t xml:space="preserve"> reflects “in Her Majesty’s Prison, Reading”: “Religion does not help me,” he writes to Bosie, “when I think about Religion at all, I feel as if I would like to found an order for those who cannot believe: the Confraternity of Fatherless one might call it</w:t>
      </w:r>
      <w:r w:rsidR="00F74808" w:rsidRPr="004764AC">
        <w:rPr>
          <w:rFonts w:ascii="Times New Roman" w:hAnsi="Times New Roman" w:cs="Times New Roman"/>
        </w:rPr>
        <w:t>, where on an altar, on which no taper burned, a priest in whose heart peace had no dwelling, might celebrate with unblessed bread and a chalice empty of wine”</w:t>
      </w:r>
      <w:r w:rsidR="00802086" w:rsidRPr="004764AC">
        <w:rPr>
          <w:rFonts w:ascii="Times New Roman" w:hAnsi="Times New Roman" w:cs="Times New Roman"/>
        </w:rPr>
        <w:t xml:space="preserve"> (</w:t>
      </w:r>
      <w:r w:rsidR="00802086" w:rsidRPr="004764AC">
        <w:rPr>
          <w:rFonts w:ascii="Times New Roman" w:hAnsi="Times New Roman" w:cs="Times New Roman"/>
          <w:i/>
        </w:rPr>
        <w:t xml:space="preserve">De Profundis </w:t>
      </w:r>
      <w:r w:rsidR="00802086" w:rsidRPr="004764AC">
        <w:rPr>
          <w:rFonts w:ascii="Times New Roman" w:hAnsi="Times New Roman" w:cs="Times New Roman"/>
        </w:rPr>
        <w:t>1019).</w:t>
      </w:r>
      <w:r w:rsidR="000942AB" w:rsidRPr="004764AC">
        <w:rPr>
          <w:rFonts w:ascii="Times New Roman" w:hAnsi="Times New Roman" w:cs="Times New Roman"/>
        </w:rPr>
        <w:t xml:space="preserve"> </w:t>
      </w:r>
      <w:r w:rsidR="00F74808" w:rsidRPr="004764AC">
        <w:rPr>
          <w:rFonts w:ascii="Times New Roman" w:hAnsi="Times New Roman" w:cs="Times New Roman"/>
        </w:rPr>
        <w:t xml:space="preserve">Wilde’s “order,” the “Confraternity of the Fatherless,” </w:t>
      </w:r>
      <w:r w:rsidR="00A60214" w:rsidRPr="004764AC">
        <w:rPr>
          <w:rFonts w:ascii="Times New Roman" w:hAnsi="Times New Roman" w:cs="Times New Roman"/>
        </w:rPr>
        <w:t xml:space="preserve">seeks redemption </w:t>
      </w:r>
      <w:r w:rsidR="00B727F3" w:rsidRPr="004764AC">
        <w:rPr>
          <w:rFonts w:ascii="Times New Roman" w:hAnsi="Times New Roman" w:cs="Times New Roman"/>
        </w:rPr>
        <w:t xml:space="preserve">not in atonement but in </w:t>
      </w:r>
      <w:r w:rsidR="00FF2766" w:rsidRPr="004764AC">
        <w:rPr>
          <w:rFonts w:ascii="Times New Roman" w:hAnsi="Times New Roman" w:cs="Times New Roman"/>
        </w:rPr>
        <w:t xml:space="preserve">the release from captivity, </w:t>
      </w:r>
      <w:r w:rsidR="00802086" w:rsidRPr="004764AC">
        <w:rPr>
          <w:rFonts w:ascii="Times New Roman" w:hAnsi="Times New Roman" w:cs="Times New Roman"/>
        </w:rPr>
        <w:t>what</w:t>
      </w:r>
      <w:r w:rsidR="00B727F3" w:rsidRPr="004764AC">
        <w:rPr>
          <w:rFonts w:ascii="Times New Roman" w:hAnsi="Times New Roman" w:cs="Times New Roman"/>
        </w:rPr>
        <w:t xml:space="preserve"> Curt Wild</w:t>
      </w:r>
      <w:r w:rsidR="00FF2766" w:rsidRPr="004764AC">
        <w:rPr>
          <w:rFonts w:ascii="Times New Roman" w:hAnsi="Times New Roman" w:cs="Times New Roman"/>
        </w:rPr>
        <w:t xml:space="preserve"> also</w:t>
      </w:r>
      <w:r w:rsidR="00B727F3" w:rsidRPr="004764AC">
        <w:rPr>
          <w:rFonts w:ascii="Times New Roman" w:hAnsi="Times New Roman" w:cs="Times New Roman"/>
        </w:rPr>
        <w:t xml:space="preserve"> “called a freedom. A freedom you can allow yourself. Or not.” This redemption is not the deliverance of the sinner, but the </w:t>
      </w:r>
      <w:r w:rsidR="00B727F3" w:rsidRPr="004764AC">
        <w:rPr>
          <w:rFonts w:ascii="Times New Roman" w:hAnsi="Times New Roman" w:cs="Times New Roman"/>
          <w:i/>
        </w:rPr>
        <w:t>release</w:t>
      </w:r>
      <w:r w:rsidR="00B727F3" w:rsidRPr="004764AC">
        <w:rPr>
          <w:rFonts w:ascii="Times New Roman" w:hAnsi="Times New Roman" w:cs="Times New Roman"/>
        </w:rPr>
        <w:t xml:space="preserve"> of the captive</w:t>
      </w:r>
      <w:r w:rsidR="009D7A3E">
        <w:rPr>
          <w:rFonts w:ascii="Times New Roman" w:hAnsi="Times New Roman" w:cs="Times New Roman"/>
        </w:rPr>
        <w:t>—</w:t>
      </w:r>
      <w:r w:rsidR="00B727F3" w:rsidRPr="004764AC">
        <w:rPr>
          <w:rFonts w:ascii="Times New Roman" w:hAnsi="Times New Roman" w:cs="Times New Roman"/>
        </w:rPr>
        <w:t>the misfit, the queer</w:t>
      </w:r>
      <w:r w:rsidR="00FA13A7" w:rsidRPr="004764AC">
        <w:rPr>
          <w:rFonts w:ascii="Times New Roman" w:hAnsi="Times New Roman" w:cs="Times New Roman"/>
        </w:rPr>
        <w:t>, the alien</w:t>
      </w:r>
      <w:r w:rsidR="009D7A3E">
        <w:rPr>
          <w:rFonts w:ascii="Times New Roman" w:hAnsi="Times New Roman" w:cs="Times New Roman"/>
        </w:rPr>
        <w:t>—</w:t>
      </w:r>
      <w:r w:rsidR="00B727F3" w:rsidRPr="004764AC">
        <w:rPr>
          <w:rFonts w:ascii="Times New Roman" w:hAnsi="Times New Roman" w:cs="Times New Roman"/>
        </w:rPr>
        <w:t>from the Judeo-Christian narrative</w:t>
      </w:r>
      <w:r w:rsidR="00FA13A7" w:rsidRPr="004764AC">
        <w:rPr>
          <w:rFonts w:ascii="Times New Roman" w:hAnsi="Times New Roman" w:cs="Times New Roman"/>
        </w:rPr>
        <w:t>. The model for this mode of redemption</w:t>
      </w:r>
      <w:r w:rsidR="009D7A3E">
        <w:rPr>
          <w:rFonts w:ascii="Times New Roman" w:hAnsi="Times New Roman" w:cs="Times New Roman"/>
        </w:rPr>
        <w:t>—</w:t>
      </w:r>
      <w:r w:rsidR="00FA13A7" w:rsidRPr="004764AC">
        <w:rPr>
          <w:rFonts w:ascii="Times New Roman" w:hAnsi="Times New Roman" w:cs="Times New Roman"/>
        </w:rPr>
        <w:t>a redemption from Redemption</w:t>
      </w:r>
      <w:r w:rsidR="009D7A3E">
        <w:rPr>
          <w:rFonts w:ascii="Times New Roman" w:hAnsi="Times New Roman" w:cs="Times New Roman"/>
        </w:rPr>
        <w:t>—</w:t>
      </w:r>
      <w:proofErr w:type="gramStart"/>
      <w:r w:rsidR="00FA13A7" w:rsidRPr="004764AC">
        <w:rPr>
          <w:rFonts w:ascii="Times New Roman" w:hAnsi="Times New Roman" w:cs="Times New Roman"/>
        </w:rPr>
        <w:t>is located in</w:t>
      </w:r>
      <w:proofErr w:type="gramEnd"/>
      <w:r w:rsidR="00FA13A7" w:rsidRPr="004764AC">
        <w:rPr>
          <w:rFonts w:ascii="Times New Roman" w:hAnsi="Times New Roman" w:cs="Times New Roman"/>
        </w:rPr>
        <w:t xml:space="preserve"> the notion of the image we’ve traced through this constellation of artists and poets and philosophers</w:t>
      </w:r>
      <w:r w:rsidR="00FF2766" w:rsidRPr="004764AC">
        <w:rPr>
          <w:rFonts w:ascii="Times New Roman" w:hAnsi="Times New Roman" w:cs="Times New Roman"/>
        </w:rPr>
        <w:t xml:space="preserve">, an image which like </w:t>
      </w:r>
      <w:r w:rsidR="00FF2766" w:rsidRPr="004764AC">
        <w:rPr>
          <w:rFonts w:ascii="Times New Roman" w:hAnsi="Times New Roman" w:cs="Times New Roman"/>
          <w:i/>
        </w:rPr>
        <w:t>Velvet Goldmine</w:t>
      </w:r>
      <w:r w:rsidR="00FF2766" w:rsidRPr="004764AC">
        <w:rPr>
          <w:rFonts w:ascii="Times New Roman" w:hAnsi="Times New Roman" w:cs="Times New Roman"/>
        </w:rPr>
        <w:t xml:space="preserve">’s emerald broach, </w:t>
      </w:r>
      <w:r w:rsidR="00FF2766" w:rsidRPr="004764AC">
        <w:rPr>
          <w:rFonts w:ascii="Times New Roman" w:hAnsi="Times New Roman" w:cs="Times New Roman"/>
          <w:i/>
        </w:rPr>
        <w:t>seizes and relea</w:t>
      </w:r>
      <w:r w:rsidR="00FF2766" w:rsidRPr="004764AC">
        <w:rPr>
          <w:rFonts w:ascii="Times New Roman" w:hAnsi="Times New Roman" w:cs="Times New Roman"/>
        </w:rPr>
        <w:t>s</w:t>
      </w:r>
      <w:r w:rsidR="00FF2766" w:rsidRPr="004764AC">
        <w:rPr>
          <w:rFonts w:ascii="Times New Roman" w:hAnsi="Times New Roman" w:cs="Times New Roman"/>
          <w:i/>
        </w:rPr>
        <w:t>es</w:t>
      </w:r>
      <w:r w:rsidR="00FF2766" w:rsidRPr="004764AC">
        <w:rPr>
          <w:rFonts w:ascii="Times New Roman" w:hAnsi="Times New Roman" w:cs="Times New Roman"/>
        </w:rPr>
        <w:t xml:space="preserve">. </w:t>
      </w:r>
      <w:r w:rsidR="0071180D" w:rsidRPr="004764AC">
        <w:rPr>
          <w:rFonts w:ascii="Times New Roman" w:hAnsi="Times New Roman" w:cs="Times New Roman"/>
        </w:rPr>
        <w:t xml:space="preserve">If it offers an image of freedom, it’s because the freedom belongs to the image itself, </w:t>
      </w:r>
      <w:r w:rsidR="00133817" w:rsidRPr="004764AC">
        <w:rPr>
          <w:rFonts w:ascii="Times New Roman" w:hAnsi="Times New Roman" w:cs="Times New Roman"/>
        </w:rPr>
        <w:t xml:space="preserve">its agency and its currency. </w:t>
      </w:r>
      <w:r w:rsidR="00FF2766" w:rsidRPr="004764AC">
        <w:rPr>
          <w:rFonts w:ascii="Times New Roman" w:hAnsi="Times New Roman" w:cs="Times New Roman"/>
        </w:rPr>
        <w:t>Benjamin called it “the true image,” the one that escapes the chronologies of history and “flashes up</w:t>
      </w:r>
      <w:r w:rsidR="003F3033" w:rsidRPr="004764AC">
        <w:rPr>
          <w:rFonts w:ascii="Times New Roman" w:hAnsi="Times New Roman" w:cs="Times New Roman"/>
        </w:rPr>
        <w:t>,</w:t>
      </w:r>
      <w:r w:rsidR="00FF2766" w:rsidRPr="004764AC">
        <w:rPr>
          <w:rFonts w:ascii="Times New Roman" w:hAnsi="Times New Roman" w:cs="Times New Roman"/>
        </w:rPr>
        <w:t xml:space="preserve">” </w:t>
      </w:r>
      <w:r w:rsidR="003F3033" w:rsidRPr="004764AC">
        <w:rPr>
          <w:rFonts w:ascii="Times New Roman" w:hAnsi="Times New Roman" w:cs="Times New Roman"/>
        </w:rPr>
        <w:t xml:space="preserve">but only </w:t>
      </w:r>
      <w:proofErr w:type="gramStart"/>
      <w:r w:rsidR="00FF2766" w:rsidRPr="004764AC">
        <w:rPr>
          <w:rFonts w:ascii="Times New Roman" w:hAnsi="Times New Roman" w:cs="Times New Roman"/>
        </w:rPr>
        <w:t>at the moment</w:t>
      </w:r>
      <w:proofErr w:type="gramEnd"/>
      <w:r w:rsidR="00FF2766" w:rsidRPr="004764AC">
        <w:rPr>
          <w:rFonts w:ascii="Times New Roman" w:hAnsi="Times New Roman" w:cs="Times New Roman"/>
        </w:rPr>
        <w:t xml:space="preserve"> of </w:t>
      </w:r>
      <w:r w:rsidR="00FF2766" w:rsidRPr="004764AC">
        <w:rPr>
          <w:rFonts w:ascii="Times New Roman" w:hAnsi="Times New Roman" w:cs="Times New Roman"/>
          <w:i/>
        </w:rPr>
        <w:t>its</w:t>
      </w:r>
      <w:r w:rsidR="00FF2766" w:rsidRPr="004764AC">
        <w:rPr>
          <w:rFonts w:ascii="Times New Roman" w:hAnsi="Times New Roman" w:cs="Times New Roman"/>
        </w:rPr>
        <w:t xml:space="preserve"> “recognizability</w:t>
      </w:r>
      <w:r w:rsidR="003F3033" w:rsidRPr="004764AC">
        <w:rPr>
          <w:rFonts w:ascii="Times New Roman" w:hAnsi="Times New Roman" w:cs="Times New Roman"/>
        </w:rPr>
        <w:t xml:space="preserve">.” I can think of no better name for this image than “the gift of sound and vision,” though the most that those of us in the “Confraternity of the Fatherless” can count on is </w:t>
      </w:r>
      <w:r w:rsidR="003F3033" w:rsidRPr="004764AC">
        <w:rPr>
          <w:rFonts w:ascii="Times New Roman" w:hAnsi="Times New Roman" w:cs="Times New Roman"/>
        </w:rPr>
        <w:lastRenderedPageBreak/>
        <w:t>the “waiting.” But that itself is gift enough</w:t>
      </w:r>
      <w:r w:rsidR="00133817" w:rsidRPr="004764AC">
        <w:rPr>
          <w:rFonts w:ascii="Times New Roman" w:hAnsi="Times New Roman" w:cs="Times New Roman"/>
        </w:rPr>
        <w:t>,</w:t>
      </w:r>
      <w:r w:rsidR="003F3033" w:rsidRPr="004764AC">
        <w:rPr>
          <w:rFonts w:ascii="Times New Roman" w:hAnsi="Times New Roman" w:cs="Times New Roman"/>
        </w:rPr>
        <w:t xml:space="preserve"> since</w:t>
      </w:r>
      <w:r w:rsidR="00193504" w:rsidRPr="004764AC">
        <w:rPr>
          <w:rFonts w:ascii="Times New Roman" w:hAnsi="Times New Roman" w:cs="Times New Roman"/>
        </w:rPr>
        <w:t xml:space="preserve"> </w:t>
      </w:r>
      <w:r w:rsidR="000F071D" w:rsidRPr="004764AC">
        <w:rPr>
          <w:rFonts w:ascii="Times New Roman" w:hAnsi="Times New Roman" w:cs="Times New Roman"/>
        </w:rPr>
        <w:t xml:space="preserve">we all know </w:t>
      </w:r>
      <w:r w:rsidR="00741DC5" w:rsidRPr="004764AC">
        <w:rPr>
          <w:rFonts w:ascii="Times New Roman" w:hAnsi="Times New Roman" w:cs="Times New Roman"/>
        </w:rPr>
        <w:t xml:space="preserve">what we feel: </w:t>
      </w:r>
      <w:r w:rsidR="000F071D" w:rsidRPr="004764AC">
        <w:rPr>
          <w:rFonts w:ascii="Times New Roman" w:hAnsi="Times New Roman" w:cs="Times New Roman"/>
        </w:rPr>
        <w:t>th</w:t>
      </w:r>
      <w:r w:rsidR="004202D3" w:rsidRPr="004764AC">
        <w:rPr>
          <w:rFonts w:ascii="Times New Roman" w:hAnsi="Times New Roman" w:cs="Times New Roman"/>
        </w:rPr>
        <w:t>is</w:t>
      </w:r>
      <w:r w:rsidR="000F071D" w:rsidRPr="004764AC">
        <w:rPr>
          <w:rFonts w:ascii="Times New Roman" w:hAnsi="Times New Roman" w:cs="Times New Roman"/>
        </w:rPr>
        <w:t xml:space="preserve"> </w:t>
      </w:r>
      <w:r w:rsidR="004372BF" w:rsidRPr="004764AC">
        <w:rPr>
          <w:rFonts w:ascii="Times New Roman" w:hAnsi="Times New Roman" w:cs="Times New Roman"/>
        </w:rPr>
        <w:t>refrain</w:t>
      </w:r>
      <w:r w:rsidR="000F071D" w:rsidRPr="004764AC">
        <w:rPr>
          <w:rFonts w:ascii="Times New Roman" w:hAnsi="Times New Roman" w:cs="Times New Roman"/>
        </w:rPr>
        <w:t xml:space="preserve"> is the</w:t>
      </w:r>
      <w:r w:rsidR="000116F9" w:rsidRPr="004764AC">
        <w:rPr>
          <w:rFonts w:ascii="Times New Roman" w:hAnsi="Times New Roman" w:cs="Times New Roman"/>
        </w:rPr>
        <w:t xml:space="preserve"> best part of th</w:t>
      </w:r>
      <w:r w:rsidR="00802086" w:rsidRPr="004764AC">
        <w:rPr>
          <w:rFonts w:ascii="Times New Roman" w:hAnsi="Times New Roman" w:cs="Times New Roman"/>
        </w:rPr>
        <w:t>at</w:t>
      </w:r>
      <w:r w:rsidR="000116F9" w:rsidRPr="004764AC">
        <w:rPr>
          <w:rFonts w:ascii="Times New Roman" w:hAnsi="Times New Roman" w:cs="Times New Roman"/>
        </w:rPr>
        <w:t xml:space="preserve"> song.</w:t>
      </w:r>
    </w:p>
    <w:p w14:paraId="19370310" w14:textId="4385DDF0" w:rsidR="00BE1937" w:rsidRPr="004764AC" w:rsidRDefault="00BE1937" w:rsidP="00492301">
      <w:pPr>
        <w:spacing w:line="480" w:lineRule="auto"/>
        <w:jc w:val="center"/>
        <w:rPr>
          <w:rFonts w:ascii="Times New Roman" w:hAnsi="Times New Roman" w:cs="Times New Roman"/>
        </w:rPr>
      </w:pPr>
      <w:r w:rsidRPr="004764AC">
        <w:rPr>
          <w:rFonts w:ascii="Times New Roman" w:hAnsi="Times New Roman" w:cs="Times New Roman"/>
        </w:rPr>
        <w:t>Acknowledgments</w:t>
      </w:r>
    </w:p>
    <w:p w14:paraId="45FECE32" w14:textId="73AE92BA" w:rsidR="005116E9" w:rsidRPr="00492301" w:rsidRDefault="00BE1937" w:rsidP="00492301">
      <w:pPr>
        <w:spacing w:line="480" w:lineRule="auto"/>
        <w:rPr>
          <w:rFonts w:ascii="Times New Roman" w:hAnsi="Times New Roman" w:cs="Times New Roman"/>
        </w:rPr>
      </w:pPr>
      <w:r w:rsidRPr="004764AC">
        <w:rPr>
          <w:rFonts w:ascii="Times New Roman" w:hAnsi="Times New Roman" w:cs="Times New Roman"/>
        </w:rPr>
        <w:t xml:space="preserve">I want to thank Matt Sangster and Orrin Wang for inviting me to contribute to this volume; and I am grateful to Harry </w:t>
      </w:r>
      <w:proofErr w:type="spellStart"/>
      <w:r w:rsidRPr="004764AC">
        <w:rPr>
          <w:rFonts w:ascii="Times New Roman" w:hAnsi="Times New Roman" w:cs="Times New Roman"/>
        </w:rPr>
        <w:t>Wonham</w:t>
      </w:r>
      <w:proofErr w:type="spellEnd"/>
      <w:ins w:id="58" w:author="Jessica Tebo" w:date="2022-01-18T17:04:00Z">
        <w:r w:rsidR="00492301">
          <w:rPr>
            <w:rFonts w:ascii="Times New Roman" w:hAnsi="Times New Roman" w:cs="Times New Roman"/>
          </w:rPr>
          <w:t xml:space="preserve"> </w:t>
        </w:r>
      </w:ins>
      <w:del w:id="59" w:author="Jessica Tebo" w:date="2022-01-18T17:04:00Z">
        <w:r w:rsidRPr="004764AC" w:rsidDel="00492301">
          <w:rPr>
            <w:rFonts w:ascii="Times New Roman" w:hAnsi="Times New Roman" w:cs="Times New Roman"/>
          </w:rPr>
          <w:delText xml:space="preserve">, </w:delText>
        </w:r>
      </w:del>
      <w:r w:rsidRPr="004764AC">
        <w:rPr>
          <w:rFonts w:ascii="Times New Roman" w:hAnsi="Times New Roman" w:cs="Times New Roman"/>
        </w:rPr>
        <w:t xml:space="preserve">and Paul </w:t>
      </w:r>
      <w:proofErr w:type="spellStart"/>
      <w:r w:rsidRPr="004764AC">
        <w:rPr>
          <w:rFonts w:ascii="Times New Roman" w:hAnsi="Times New Roman" w:cs="Times New Roman"/>
        </w:rPr>
        <w:t>Peppis</w:t>
      </w:r>
      <w:proofErr w:type="spellEnd"/>
      <w:r w:rsidRPr="004764AC">
        <w:rPr>
          <w:rFonts w:ascii="Times New Roman" w:hAnsi="Times New Roman" w:cs="Times New Roman"/>
        </w:rPr>
        <w:t xml:space="preserve"> for their </w:t>
      </w:r>
      <w:r w:rsidR="00123251" w:rsidRPr="004764AC">
        <w:rPr>
          <w:rFonts w:ascii="Times New Roman" w:hAnsi="Times New Roman" w:cs="Times New Roman"/>
        </w:rPr>
        <w:t>thoughtful readings of an earlier draft of the essay. Preliminary portions of the essay were presented at Brown University in the winter of 2015 at the invitation of Jacques Khalip; and I am deeply indebted to his ongoing critical engagement</w:t>
      </w:r>
      <w:r w:rsidR="007A5675" w:rsidRPr="004764AC">
        <w:rPr>
          <w:rFonts w:ascii="Times New Roman" w:hAnsi="Times New Roman" w:cs="Times New Roman"/>
        </w:rPr>
        <w:t>s</w:t>
      </w:r>
      <w:r w:rsidR="00123251" w:rsidRPr="004764AC">
        <w:rPr>
          <w:rFonts w:ascii="Times New Roman" w:hAnsi="Times New Roman" w:cs="Times New Roman"/>
        </w:rPr>
        <w:t xml:space="preserve"> with </w:t>
      </w:r>
      <w:r w:rsidR="0046608A" w:rsidRPr="004764AC">
        <w:rPr>
          <w:rFonts w:ascii="Times New Roman" w:hAnsi="Times New Roman" w:cs="Times New Roman"/>
        </w:rPr>
        <w:t>my argument and my th</w:t>
      </w:r>
      <w:r w:rsidR="002F72C1" w:rsidRPr="004764AC">
        <w:rPr>
          <w:rFonts w:ascii="Times New Roman" w:hAnsi="Times New Roman" w:cs="Times New Roman"/>
        </w:rPr>
        <w:t>i</w:t>
      </w:r>
      <w:r w:rsidR="0046608A" w:rsidRPr="004764AC">
        <w:rPr>
          <w:rFonts w:ascii="Times New Roman" w:hAnsi="Times New Roman" w:cs="Times New Roman"/>
        </w:rPr>
        <w:t>nking.</w:t>
      </w:r>
    </w:p>
    <w:p w14:paraId="4CE6390E" w14:textId="77777777" w:rsidR="005116E9" w:rsidRDefault="005116E9" w:rsidP="005116E9">
      <w:pPr>
        <w:pStyle w:val="FootnoteText"/>
        <w:rPr>
          <w:rFonts w:ascii="Times New Roman" w:hAnsi="Times New Roman" w:cs="Times New Roman (Body CS)"/>
        </w:rPr>
      </w:pPr>
    </w:p>
    <w:p w14:paraId="066DABC4" w14:textId="31FD36CA" w:rsidR="005116E9" w:rsidRPr="0038447C" w:rsidRDefault="005116E9" w:rsidP="00492301">
      <w:pPr>
        <w:pStyle w:val="FootnoteText"/>
        <w:jc w:val="center"/>
        <w:rPr>
          <w:rFonts w:ascii="Times New Roman" w:hAnsi="Times New Roman" w:cs="Times New Roman (Body CS)"/>
          <w:b/>
          <w:bCs/>
          <w:sz w:val="24"/>
          <w:szCs w:val="24"/>
        </w:rPr>
      </w:pPr>
      <w:r w:rsidRPr="0038447C">
        <w:rPr>
          <w:rFonts w:ascii="Times New Roman" w:hAnsi="Times New Roman" w:cs="Times New Roman (Body CS)"/>
          <w:b/>
          <w:bCs/>
          <w:sz w:val="24"/>
          <w:szCs w:val="24"/>
        </w:rPr>
        <w:t>Works Cited</w:t>
      </w:r>
    </w:p>
    <w:p w14:paraId="0190DAA0" w14:textId="77777777" w:rsidR="004C4B7E" w:rsidRDefault="004C4B7E" w:rsidP="004C4B7E">
      <w:pPr>
        <w:pStyle w:val="FootnoteText"/>
        <w:rPr>
          <w:rFonts w:ascii="Times New Roman" w:hAnsi="Times New Roman" w:cs="Times New Roman (Body CS)"/>
        </w:rPr>
      </w:pPr>
    </w:p>
    <w:p w14:paraId="13F77B68" w14:textId="42B43BC2"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Agamben, Giorgio. “What Is the Contemporary?” </w:t>
      </w:r>
      <w:r w:rsidRPr="00F01838">
        <w:rPr>
          <w:rFonts w:ascii="Times New Roman" w:hAnsi="Times New Roman" w:cs="Times New Roman"/>
          <w:i/>
          <w:sz w:val="24"/>
          <w:szCs w:val="24"/>
        </w:rPr>
        <w:t>What is an Apparatus?</w:t>
      </w:r>
      <w:ins w:id="60" w:author="Jessica Tebo" w:date="2022-01-12T14:03:00Z">
        <w:r w:rsidR="00492301">
          <w:rPr>
            <w:rFonts w:ascii="Times New Roman" w:hAnsi="Times New Roman" w:cs="Times New Roman"/>
            <w:sz w:val="24"/>
            <w:szCs w:val="24"/>
          </w:rPr>
          <w:t>. T</w:t>
        </w:r>
      </w:ins>
      <w:del w:id="61" w:author="Jessica Tebo" w:date="2022-01-12T14:03:00Z">
        <w:r w:rsidRPr="00F01838" w:rsidDel="00492301">
          <w:rPr>
            <w:rFonts w:ascii="Times New Roman" w:hAnsi="Times New Roman" w:cs="Times New Roman"/>
            <w:sz w:val="24"/>
            <w:szCs w:val="24"/>
          </w:rPr>
          <w:delText>, t</w:delText>
        </w:r>
      </w:del>
      <w:r w:rsidRPr="00F01838">
        <w:rPr>
          <w:rFonts w:ascii="Times New Roman" w:hAnsi="Times New Roman" w:cs="Times New Roman"/>
          <w:sz w:val="24"/>
          <w:szCs w:val="24"/>
        </w:rPr>
        <w:t xml:space="preserve">ranslated by David </w:t>
      </w:r>
      <w:proofErr w:type="spellStart"/>
      <w:r w:rsidRPr="00F01838">
        <w:rPr>
          <w:rFonts w:ascii="Times New Roman" w:hAnsi="Times New Roman" w:cs="Times New Roman"/>
          <w:sz w:val="24"/>
          <w:szCs w:val="24"/>
        </w:rPr>
        <w:t>Kishik</w:t>
      </w:r>
      <w:proofErr w:type="spellEnd"/>
      <w:r w:rsidRPr="00F01838">
        <w:rPr>
          <w:rFonts w:ascii="Times New Roman" w:hAnsi="Times New Roman" w:cs="Times New Roman"/>
          <w:sz w:val="24"/>
          <w:szCs w:val="24"/>
        </w:rPr>
        <w:t xml:space="preserve"> and Stefan Pedatella, Fordham UP, 2009, pp. 39</w:t>
      </w:r>
      <w:r w:rsidR="008771BA">
        <w:rPr>
          <w:rFonts w:ascii="Times New Roman" w:hAnsi="Times New Roman" w:cs="Times New Roman"/>
          <w:sz w:val="24"/>
          <w:szCs w:val="24"/>
        </w:rPr>
        <w:t>–</w:t>
      </w:r>
      <w:r w:rsidRPr="00F01838">
        <w:rPr>
          <w:rFonts w:ascii="Times New Roman" w:hAnsi="Times New Roman" w:cs="Times New Roman"/>
          <w:sz w:val="24"/>
          <w:szCs w:val="24"/>
        </w:rPr>
        <w:t>54.</w:t>
      </w:r>
    </w:p>
    <w:p w14:paraId="52B5E697" w14:textId="621060AB"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Benjamin, Walter. “On the Mimetic Faculty</w:t>
      </w:r>
      <w:ins w:id="62" w:author="Jessica Tebo" w:date="2022-01-19T11:08:00Z">
        <w:r w:rsidR="00492301">
          <w:rPr>
            <w:rFonts w:ascii="Times New Roman" w:hAnsi="Times New Roman" w:cs="Times New Roman"/>
            <w:sz w:val="24"/>
            <w:szCs w:val="24"/>
          </w:rPr>
          <w:t>.</w:t>
        </w:r>
      </w:ins>
      <w:del w:id="63" w:author="Jessica Tebo" w:date="2022-01-19T11:08:00Z">
        <w:r w:rsidRPr="00F01838" w:rsidDel="00492301">
          <w:rPr>
            <w:rFonts w:ascii="Times New Roman" w:hAnsi="Times New Roman" w:cs="Times New Roman"/>
            <w:sz w:val="24"/>
            <w:szCs w:val="24"/>
          </w:rPr>
          <w:delText>,</w:delText>
        </w:r>
      </w:del>
      <w:r w:rsidRPr="00F01838">
        <w:rPr>
          <w:rFonts w:ascii="Times New Roman" w:hAnsi="Times New Roman" w:cs="Times New Roman"/>
          <w:sz w:val="24"/>
          <w:szCs w:val="24"/>
        </w:rPr>
        <w:t xml:space="preserve">” </w:t>
      </w:r>
      <w:ins w:id="64" w:author="Jessica Tebo" w:date="2022-01-19T11:08:00Z">
        <w:r w:rsidR="00492301">
          <w:rPr>
            <w:rFonts w:ascii="Times New Roman" w:hAnsi="Times New Roman" w:cs="Times New Roman"/>
            <w:sz w:val="24"/>
            <w:szCs w:val="24"/>
          </w:rPr>
          <w:t>T</w:t>
        </w:r>
      </w:ins>
      <w:del w:id="65" w:author="Jessica Tebo" w:date="2022-01-19T11:08:00Z">
        <w:r w:rsidRPr="00F01838" w:rsidDel="00492301">
          <w:rPr>
            <w:rFonts w:ascii="Times New Roman" w:hAnsi="Times New Roman" w:cs="Times New Roman"/>
            <w:sz w:val="24"/>
            <w:szCs w:val="24"/>
          </w:rPr>
          <w:delText>t</w:delText>
        </w:r>
      </w:del>
      <w:r w:rsidRPr="00F01838">
        <w:rPr>
          <w:rFonts w:ascii="Times New Roman" w:hAnsi="Times New Roman" w:cs="Times New Roman"/>
          <w:sz w:val="24"/>
          <w:szCs w:val="24"/>
        </w:rPr>
        <w:t xml:space="preserve">ranslated by Edmund </w:t>
      </w:r>
      <w:proofErr w:type="spellStart"/>
      <w:r w:rsidRPr="00F01838">
        <w:rPr>
          <w:rFonts w:ascii="Times New Roman" w:hAnsi="Times New Roman" w:cs="Times New Roman"/>
          <w:sz w:val="24"/>
          <w:szCs w:val="24"/>
        </w:rPr>
        <w:t>Jephcott</w:t>
      </w:r>
      <w:proofErr w:type="spellEnd"/>
      <w:ins w:id="66" w:author="Jessica Tebo" w:date="2022-01-19T11:25:00Z">
        <w:r w:rsidR="00492301">
          <w:rPr>
            <w:rFonts w:ascii="Times New Roman" w:hAnsi="Times New Roman" w:cs="Times New Roman"/>
            <w:sz w:val="24"/>
            <w:szCs w:val="24"/>
          </w:rPr>
          <w:t>.</w:t>
        </w:r>
      </w:ins>
      <w:ins w:id="67" w:author="Jessica Tebo" w:date="2022-01-19T11:26:00Z">
        <w:r w:rsidR="00492301">
          <w:rPr>
            <w:rFonts w:ascii="Times New Roman" w:hAnsi="Times New Roman" w:cs="Times New Roman"/>
            <w:sz w:val="24"/>
            <w:szCs w:val="24"/>
          </w:rPr>
          <w:t xml:space="preserve"> </w:t>
        </w:r>
        <w:r w:rsidR="00492301">
          <w:rPr>
            <w:rFonts w:ascii="Times New Roman" w:hAnsi="Times New Roman" w:cs="Times New Roman"/>
            <w:i/>
            <w:iCs/>
            <w:sz w:val="24"/>
            <w:szCs w:val="24"/>
          </w:rPr>
          <w:t>Walter Benjamin:</w:t>
        </w:r>
      </w:ins>
      <w:del w:id="68" w:author="Jessica Tebo" w:date="2022-01-19T11:20:00Z">
        <w:r w:rsidRPr="00F01838" w:rsidDel="00492301">
          <w:rPr>
            <w:rFonts w:ascii="Times New Roman" w:hAnsi="Times New Roman" w:cs="Times New Roman"/>
            <w:sz w:val="24"/>
            <w:szCs w:val="24"/>
          </w:rPr>
          <w:delText>.</w:delText>
        </w:r>
      </w:del>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Selected Writings</w:t>
      </w:r>
      <w:r w:rsidRPr="00F01838">
        <w:rPr>
          <w:rFonts w:ascii="Times New Roman" w:hAnsi="Times New Roman" w:cs="Times New Roman"/>
          <w:sz w:val="24"/>
          <w:szCs w:val="24"/>
        </w:rPr>
        <w:t xml:space="preserve">, </w:t>
      </w:r>
      <w:ins w:id="69" w:author="Jessica Tebo" w:date="2022-01-19T11:26:00Z">
        <w:r w:rsidR="00492301">
          <w:rPr>
            <w:rFonts w:ascii="Times New Roman" w:hAnsi="Times New Roman" w:cs="Times New Roman"/>
            <w:sz w:val="24"/>
            <w:szCs w:val="24"/>
          </w:rPr>
          <w:t>Volume 2</w:t>
        </w:r>
      </w:ins>
      <w:del w:id="70" w:author="Jessica Tebo" w:date="2022-01-19T11:26:00Z">
        <w:r w:rsidRPr="00F01838" w:rsidDel="00492301">
          <w:rPr>
            <w:rFonts w:ascii="Times New Roman" w:hAnsi="Times New Roman" w:cs="Times New Roman"/>
            <w:sz w:val="24"/>
            <w:szCs w:val="24"/>
          </w:rPr>
          <w:delText>vol. 2</w:delText>
        </w:r>
      </w:del>
      <w:ins w:id="71" w:author="Jessica Tebo" w:date="2022-01-19T11:26:00Z">
        <w:r w:rsidR="00492301">
          <w:rPr>
            <w:rFonts w:ascii="Times New Roman" w:hAnsi="Times New Roman" w:cs="Times New Roman"/>
            <w:sz w:val="24"/>
            <w:szCs w:val="24"/>
          </w:rPr>
          <w:t>:</w:t>
        </w:r>
      </w:ins>
      <w:del w:id="72" w:author="Jessica Tebo" w:date="2022-01-19T11:26:00Z">
        <w:r w:rsidRPr="00F01838" w:rsidDel="00492301">
          <w:rPr>
            <w:rFonts w:ascii="Times New Roman" w:hAnsi="Times New Roman" w:cs="Times New Roman"/>
            <w:sz w:val="24"/>
            <w:szCs w:val="24"/>
          </w:rPr>
          <w:delText>,</w:delText>
        </w:r>
      </w:del>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1927</w:t>
      </w:r>
      <w:r w:rsidR="008771BA">
        <w:rPr>
          <w:rFonts w:ascii="Times New Roman" w:hAnsi="Times New Roman" w:cs="Times New Roman"/>
          <w:i/>
          <w:sz w:val="24"/>
          <w:szCs w:val="24"/>
        </w:rPr>
        <w:t>–</w:t>
      </w:r>
      <w:r w:rsidRPr="00F01838">
        <w:rPr>
          <w:rFonts w:ascii="Times New Roman" w:hAnsi="Times New Roman" w:cs="Times New Roman"/>
          <w:i/>
          <w:sz w:val="24"/>
          <w:szCs w:val="24"/>
        </w:rPr>
        <w:t>1934</w:t>
      </w:r>
      <w:r w:rsidRPr="00F01838">
        <w:rPr>
          <w:rFonts w:ascii="Times New Roman" w:hAnsi="Times New Roman" w:cs="Times New Roman"/>
          <w:sz w:val="24"/>
          <w:szCs w:val="24"/>
        </w:rPr>
        <w:t>, edited by Michael W. Jennings, Howard Eiland and Gary Smith, Harvard UP, 1999, pp. 720</w:t>
      </w:r>
      <w:r w:rsidR="008771BA">
        <w:rPr>
          <w:rFonts w:ascii="Times New Roman" w:hAnsi="Times New Roman" w:cs="Times New Roman"/>
          <w:sz w:val="24"/>
          <w:szCs w:val="24"/>
        </w:rPr>
        <w:t>–</w:t>
      </w:r>
      <w:r w:rsidRPr="00F01838">
        <w:rPr>
          <w:rFonts w:ascii="Times New Roman" w:hAnsi="Times New Roman" w:cs="Times New Roman"/>
          <w:sz w:val="24"/>
          <w:szCs w:val="24"/>
        </w:rPr>
        <w:t>2.</w:t>
      </w:r>
    </w:p>
    <w:p w14:paraId="13EB4221" w14:textId="137E405D"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Bensmaïa, </w:t>
      </w:r>
      <w:bookmarkStart w:id="73" w:name="_Hlk61839827"/>
      <w:r w:rsidRPr="00F01838">
        <w:rPr>
          <w:rFonts w:ascii="Times New Roman" w:hAnsi="Times New Roman" w:cs="Times New Roman"/>
          <w:sz w:val="24"/>
          <w:szCs w:val="24"/>
        </w:rPr>
        <w:t>Rèda</w:t>
      </w:r>
      <w:bookmarkEnd w:id="73"/>
      <w:r w:rsidRPr="00F01838">
        <w:rPr>
          <w:rFonts w:ascii="Times New Roman" w:hAnsi="Times New Roman" w:cs="Times New Roman"/>
          <w:sz w:val="24"/>
          <w:szCs w:val="24"/>
        </w:rPr>
        <w:t xml:space="preserve">. “The Kafka Effect.” </w:t>
      </w:r>
      <w:del w:id="74" w:author="Jessica Tebo" w:date="2022-01-19T12:57:00Z">
        <w:r w:rsidRPr="00F01838" w:rsidDel="00492301">
          <w:rPr>
            <w:rFonts w:ascii="Times New Roman" w:hAnsi="Times New Roman" w:cs="Times New Roman"/>
            <w:sz w:val="24"/>
            <w:szCs w:val="24"/>
          </w:rPr>
          <w:delText xml:space="preserve">Foreword to Gilles Deleuze and Félix Guattari, </w:delText>
        </w:r>
      </w:del>
      <w:r w:rsidRPr="00F01838">
        <w:rPr>
          <w:rFonts w:ascii="Times New Roman" w:hAnsi="Times New Roman" w:cs="Times New Roman"/>
          <w:i/>
          <w:sz w:val="24"/>
          <w:szCs w:val="24"/>
        </w:rPr>
        <w:t>Kafka: Toward a Minor Literature</w:t>
      </w:r>
      <w:r w:rsidRPr="00F01838">
        <w:rPr>
          <w:rFonts w:ascii="Times New Roman" w:hAnsi="Times New Roman" w:cs="Times New Roman"/>
          <w:sz w:val="24"/>
          <w:szCs w:val="24"/>
        </w:rPr>
        <w:t xml:space="preserve">, </w:t>
      </w:r>
      <w:ins w:id="75" w:author="Jessica Tebo" w:date="2022-01-19T12:57:00Z">
        <w:r w:rsidR="00492301">
          <w:rPr>
            <w:rFonts w:ascii="Times New Roman" w:hAnsi="Times New Roman" w:cs="Times New Roman"/>
            <w:sz w:val="24"/>
            <w:szCs w:val="24"/>
          </w:rPr>
          <w:t xml:space="preserve">by </w:t>
        </w:r>
        <w:r w:rsidR="00492301" w:rsidRPr="00F01838">
          <w:rPr>
            <w:rFonts w:ascii="Times New Roman" w:hAnsi="Times New Roman" w:cs="Times New Roman"/>
            <w:sz w:val="24"/>
            <w:szCs w:val="24"/>
          </w:rPr>
          <w:t xml:space="preserve">Gilles Deleuze and Félix </w:t>
        </w:r>
        <w:proofErr w:type="spellStart"/>
        <w:r w:rsidR="00492301" w:rsidRPr="00F01838">
          <w:rPr>
            <w:rFonts w:ascii="Times New Roman" w:hAnsi="Times New Roman" w:cs="Times New Roman"/>
            <w:sz w:val="24"/>
            <w:szCs w:val="24"/>
          </w:rPr>
          <w:t>Guattari</w:t>
        </w:r>
        <w:proofErr w:type="spellEnd"/>
        <w:r w:rsidR="00492301">
          <w:rPr>
            <w:rFonts w:ascii="Times New Roman" w:hAnsi="Times New Roman" w:cs="Times New Roman"/>
            <w:sz w:val="24"/>
            <w:szCs w:val="24"/>
          </w:rPr>
          <w:t xml:space="preserve">, </w:t>
        </w:r>
      </w:ins>
      <w:r w:rsidRPr="00F01838">
        <w:rPr>
          <w:rFonts w:ascii="Times New Roman" w:hAnsi="Times New Roman" w:cs="Times New Roman"/>
          <w:sz w:val="24"/>
          <w:szCs w:val="24"/>
        </w:rPr>
        <w:t xml:space="preserve">translated by Dana </w:t>
      </w:r>
      <w:proofErr w:type="spellStart"/>
      <w:r w:rsidRPr="00F01838">
        <w:rPr>
          <w:rFonts w:ascii="Times New Roman" w:hAnsi="Times New Roman" w:cs="Times New Roman"/>
          <w:sz w:val="24"/>
          <w:szCs w:val="24"/>
        </w:rPr>
        <w:t>Polan</w:t>
      </w:r>
      <w:proofErr w:type="spellEnd"/>
      <w:ins w:id="76" w:author="Jessica Tebo" w:date="2022-01-19T12:45:00Z">
        <w:r w:rsidR="00492301">
          <w:rPr>
            <w:rFonts w:ascii="Times New Roman" w:hAnsi="Times New Roman" w:cs="Times New Roman"/>
            <w:sz w:val="24"/>
            <w:szCs w:val="24"/>
          </w:rPr>
          <w:t>,</w:t>
        </w:r>
      </w:ins>
      <w:del w:id="77" w:author="Jessica Tebo" w:date="2022-01-19T12:45:00Z">
        <w:r w:rsidRPr="00F01838" w:rsidDel="00492301">
          <w:rPr>
            <w:rFonts w:ascii="Times New Roman" w:hAnsi="Times New Roman" w:cs="Times New Roman"/>
            <w:sz w:val="24"/>
            <w:szCs w:val="24"/>
          </w:rPr>
          <w:delText>.</w:delText>
        </w:r>
      </w:del>
      <w:r w:rsidRPr="00F01838">
        <w:rPr>
          <w:rFonts w:ascii="Times New Roman" w:hAnsi="Times New Roman" w:cs="Times New Roman"/>
          <w:sz w:val="24"/>
          <w:szCs w:val="24"/>
        </w:rPr>
        <w:t xml:space="preserve"> U of Minnesota P, 1986, pp. ix</w:t>
      </w:r>
      <w:r w:rsidR="008771BA">
        <w:rPr>
          <w:rFonts w:ascii="Times New Roman" w:hAnsi="Times New Roman" w:cs="Times New Roman"/>
          <w:sz w:val="24"/>
          <w:szCs w:val="24"/>
        </w:rPr>
        <w:t>–</w:t>
      </w:r>
      <w:r w:rsidRPr="00F01838">
        <w:rPr>
          <w:rFonts w:ascii="Times New Roman" w:hAnsi="Times New Roman" w:cs="Times New Roman"/>
          <w:sz w:val="24"/>
          <w:szCs w:val="24"/>
        </w:rPr>
        <w:t>xxi.</w:t>
      </w:r>
    </w:p>
    <w:p w14:paraId="1FF22FDB" w14:textId="45C7A55F"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Bowie, David. “Andy Warhol.” </w:t>
      </w:r>
      <w:r w:rsidRPr="00F01838">
        <w:rPr>
          <w:rFonts w:ascii="Times New Roman" w:hAnsi="Times New Roman" w:cs="Times New Roman"/>
          <w:i/>
          <w:sz w:val="24"/>
          <w:szCs w:val="24"/>
        </w:rPr>
        <w:t>Hunky Dory</w:t>
      </w:r>
      <w:r w:rsidRPr="00F01838">
        <w:rPr>
          <w:rFonts w:ascii="Times New Roman" w:hAnsi="Times New Roman" w:cs="Times New Roman"/>
          <w:sz w:val="24"/>
          <w:szCs w:val="24"/>
        </w:rPr>
        <w:t>, RCA Records, 1971.</w:t>
      </w:r>
    </w:p>
    <w:p w14:paraId="2EC7E799" w14:textId="78FAF3F1"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“Ashes to Ashes.” </w:t>
      </w:r>
      <w:r w:rsidR="008246B1" w:rsidRPr="00F01838">
        <w:rPr>
          <w:rFonts w:ascii="Times New Roman" w:hAnsi="Times New Roman" w:cs="Times New Roman"/>
          <w:i/>
          <w:sz w:val="24"/>
          <w:szCs w:val="24"/>
        </w:rPr>
        <w:t>Scary Monsters (And Super Creeps)</w:t>
      </w:r>
      <w:r w:rsidR="008246B1" w:rsidRPr="00F01838">
        <w:rPr>
          <w:rFonts w:ascii="Times New Roman" w:hAnsi="Times New Roman" w:cs="Times New Roman"/>
          <w:sz w:val="24"/>
          <w:szCs w:val="24"/>
        </w:rPr>
        <w:t>, RCA Records, 1980.</w:t>
      </w:r>
    </w:p>
    <w:p w14:paraId="6F50F479" w14:textId="64FFD693" w:rsidR="008246B1" w:rsidRPr="00F01838" w:rsidRDefault="008771BA" w:rsidP="00492301">
      <w:pPr>
        <w:pStyle w:val="FootnoteText"/>
        <w:spacing w:line="480" w:lineRule="auto"/>
        <w:ind w:left="720" w:hanging="720"/>
        <w:rPr>
          <w:rFonts w:ascii="Times New Roman" w:hAnsi="Times New Roman" w:cs="Times New Roman"/>
          <w:sz w:val="24"/>
          <w:szCs w:val="24"/>
        </w:rPr>
      </w:pPr>
      <w:r w:rsidRPr="008771BA">
        <w:rPr>
          <w:rFonts w:ascii="Times New Roman" w:hAnsi="Times New Roman" w:cs="Times New Roman"/>
          <w:sz w:val="24"/>
          <w:szCs w:val="24"/>
        </w:rPr>
        <w:t>———</w:t>
      </w:r>
      <w:r w:rsidR="008246B1" w:rsidRPr="00F01838">
        <w:rPr>
          <w:rFonts w:ascii="Times New Roman" w:hAnsi="Times New Roman" w:cs="Times New Roman"/>
          <w:sz w:val="24"/>
          <w:szCs w:val="24"/>
        </w:rPr>
        <w:t xml:space="preserve">. “I’m Deranged.” </w:t>
      </w:r>
      <w:r w:rsidR="008246B1" w:rsidRPr="00F01838">
        <w:rPr>
          <w:rFonts w:ascii="Times New Roman" w:hAnsi="Times New Roman" w:cs="Times New Roman"/>
          <w:i/>
          <w:sz w:val="24"/>
          <w:szCs w:val="24"/>
        </w:rPr>
        <w:t>1. Outside</w:t>
      </w:r>
      <w:r w:rsidR="008246B1" w:rsidRPr="00F01838">
        <w:rPr>
          <w:rFonts w:ascii="Times New Roman" w:hAnsi="Times New Roman" w:cs="Times New Roman"/>
          <w:sz w:val="24"/>
          <w:szCs w:val="24"/>
        </w:rPr>
        <w:t>, RCA Records, 1995.</w:t>
      </w:r>
    </w:p>
    <w:p w14:paraId="4AC5E8C8" w14:textId="1293E340"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“Jean Genie,” </w:t>
      </w:r>
      <w:r w:rsidR="008246B1" w:rsidRPr="00F01838">
        <w:rPr>
          <w:rFonts w:ascii="Times New Roman" w:hAnsi="Times New Roman" w:cs="Times New Roman"/>
          <w:i/>
          <w:sz w:val="24"/>
          <w:szCs w:val="24"/>
        </w:rPr>
        <w:t>Aladdin Sane</w:t>
      </w:r>
      <w:r w:rsidR="008246B1" w:rsidRPr="00F01838">
        <w:rPr>
          <w:rFonts w:ascii="Times New Roman" w:hAnsi="Times New Roman" w:cs="Times New Roman"/>
          <w:sz w:val="24"/>
          <w:szCs w:val="24"/>
        </w:rPr>
        <w:t>, RCA Records, 1973.</w:t>
      </w:r>
    </w:p>
    <w:p w14:paraId="3C4385CE" w14:textId="19CB2F8E"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Let’s Dance</w:t>
      </w:r>
      <w:r w:rsidR="008246B1" w:rsidRPr="00F01838">
        <w:rPr>
          <w:rFonts w:ascii="Times New Roman" w:hAnsi="Times New Roman" w:cs="Times New Roman"/>
          <w:sz w:val="24"/>
          <w:szCs w:val="24"/>
        </w:rPr>
        <w:t>, EMI Records, 1983.</w:t>
      </w:r>
    </w:p>
    <w:p w14:paraId="5A22FF53" w14:textId="54491FF8"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“Sound and Vision.” </w:t>
      </w:r>
      <w:r w:rsidR="008246B1" w:rsidRPr="00F01838">
        <w:rPr>
          <w:rFonts w:ascii="Times New Roman" w:hAnsi="Times New Roman" w:cs="Times New Roman"/>
          <w:i/>
          <w:sz w:val="24"/>
          <w:szCs w:val="24"/>
        </w:rPr>
        <w:t>Low</w:t>
      </w:r>
      <w:r w:rsidR="008246B1" w:rsidRPr="00F01838">
        <w:rPr>
          <w:rFonts w:ascii="Times New Roman" w:hAnsi="Times New Roman" w:cs="Times New Roman"/>
          <w:sz w:val="24"/>
          <w:szCs w:val="24"/>
        </w:rPr>
        <w:t>, RCA Records, 1977.</w:t>
      </w:r>
    </w:p>
    <w:p w14:paraId="11713863" w14:textId="44AE979B"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“Space Oddity.” Philips, 1969.</w:t>
      </w:r>
    </w:p>
    <w:p w14:paraId="1CD0C548" w14:textId="161AF4F5"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w:t>
      </w:r>
      <w:r w:rsidR="008246B1" w:rsidRPr="00F01838">
        <w:rPr>
          <w:rFonts w:ascii="Times New Roman" w:hAnsi="Times New Roman" w:cs="Times New Roman"/>
          <w:sz w:val="24"/>
          <w:szCs w:val="24"/>
        </w:rPr>
        <w:t xml:space="preserve">. “Starman.” </w:t>
      </w:r>
      <w:r w:rsidR="008246B1" w:rsidRPr="00F01838">
        <w:rPr>
          <w:rFonts w:ascii="Times New Roman" w:hAnsi="Times New Roman" w:cs="Times New Roman"/>
          <w:i/>
          <w:sz w:val="24"/>
          <w:szCs w:val="24"/>
        </w:rPr>
        <w:t>The Rise of Ziggy Stardust and the Spiders from Mars</w:t>
      </w:r>
      <w:r w:rsidR="008246B1" w:rsidRPr="00F01838">
        <w:rPr>
          <w:rFonts w:ascii="Times New Roman" w:hAnsi="Times New Roman" w:cs="Times New Roman"/>
          <w:sz w:val="24"/>
          <w:szCs w:val="24"/>
        </w:rPr>
        <w:t>, RCA Records, 1972.</w:t>
      </w:r>
    </w:p>
    <w:p w14:paraId="2F882122" w14:textId="71491FD3"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“Velvet Goldmine.” RCA Records, 1975.</w:t>
      </w:r>
    </w:p>
    <w:p w14:paraId="07A50BF0" w14:textId="3D51C547"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Brel, Jacques. “My Death.” Philips, 1963.</w:t>
      </w:r>
    </w:p>
    <w:p w14:paraId="46233524" w14:textId="634BBADC"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“Port of Amsterdam.” </w:t>
      </w:r>
      <w:r w:rsidR="008246B1" w:rsidRPr="00F01838">
        <w:rPr>
          <w:rFonts w:ascii="Times New Roman" w:hAnsi="Times New Roman" w:cs="Times New Roman"/>
          <w:i/>
          <w:sz w:val="24"/>
          <w:szCs w:val="24"/>
        </w:rPr>
        <w:t>Enregistrement Public à l’Olympia</w:t>
      </w:r>
      <w:r w:rsidR="008246B1" w:rsidRPr="00F01838">
        <w:rPr>
          <w:rFonts w:ascii="Times New Roman" w:hAnsi="Times New Roman" w:cs="Times New Roman"/>
          <w:sz w:val="24"/>
          <w:szCs w:val="24"/>
        </w:rPr>
        <w:t>, Barclay Records, 1964.</w:t>
      </w:r>
    </w:p>
    <w:p w14:paraId="42A476B4" w14:textId="4E6D4E33"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Cavell, Stanley. </w:t>
      </w:r>
      <w:r w:rsidRPr="00F01838">
        <w:rPr>
          <w:rFonts w:ascii="Times New Roman" w:hAnsi="Times New Roman" w:cs="Times New Roman"/>
          <w:i/>
          <w:sz w:val="24"/>
          <w:szCs w:val="24"/>
        </w:rPr>
        <w:t>In Quest of the Ordinary: Lines of Skepticism and Romanticism</w:t>
      </w:r>
      <w:r w:rsidRPr="00F01838">
        <w:rPr>
          <w:rFonts w:ascii="Times New Roman" w:hAnsi="Times New Roman" w:cs="Times New Roman"/>
          <w:sz w:val="24"/>
          <w:szCs w:val="24"/>
        </w:rPr>
        <w:t>. U of Chicago P, 1988.</w:t>
      </w:r>
    </w:p>
    <w:p w14:paraId="2BA204A6" w14:textId="27B75DF9"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Davis, Nick. </w:t>
      </w:r>
      <w:r w:rsidRPr="00F01838">
        <w:rPr>
          <w:rFonts w:ascii="Times New Roman" w:hAnsi="Times New Roman" w:cs="Times New Roman"/>
          <w:i/>
          <w:sz w:val="24"/>
          <w:szCs w:val="24"/>
        </w:rPr>
        <w:t>The Desiring-Image: Gilles Deleuze and Contemporary Queer Cinema</w:t>
      </w:r>
      <w:r w:rsidRPr="00F01838">
        <w:rPr>
          <w:rFonts w:ascii="Times New Roman" w:hAnsi="Times New Roman" w:cs="Times New Roman"/>
          <w:sz w:val="24"/>
          <w:szCs w:val="24"/>
        </w:rPr>
        <w:t>. Oxford UP, 2013.</w:t>
      </w:r>
    </w:p>
    <w:p w14:paraId="69981520" w14:textId="19E9B242"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Deleuze, Gilles. </w:t>
      </w:r>
      <w:r w:rsidRPr="00F01838">
        <w:rPr>
          <w:rFonts w:ascii="Times New Roman" w:hAnsi="Times New Roman" w:cs="Times New Roman"/>
          <w:i/>
          <w:sz w:val="24"/>
          <w:szCs w:val="24"/>
        </w:rPr>
        <w:t>Francis Bacon: The Logic of Sensation</w:t>
      </w:r>
      <w:r w:rsidRPr="00F01838">
        <w:rPr>
          <w:rFonts w:ascii="Times New Roman" w:hAnsi="Times New Roman" w:cs="Times New Roman"/>
          <w:sz w:val="24"/>
          <w:szCs w:val="24"/>
        </w:rPr>
        <w:t>. Translated by Daniel W. Smith, U of Minnesota P, 2003.</w:t>
      </w:r>
    </w:p>
    <w:p w14:paraId="6B50B075" w14:textId="6D9EB5DF"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and Claire Parnet, </w:t>
      </w:r>
      <w:r w:rsidR="008246B1" w:rsidRPr="00F01838">
        <w:rPr>
          <w:rFonts w:ascii="Times New Roman" w:hAnsi="Times New Roman" w:cs="Times New Roman"/>
          <w:i/>
          <w:sz w:val="24"/>
          <w:szCs w:val="24"/>
        </w:rPr>
        <w:t>Dialogues</w:t>
      </w:r>
      <w:r w:rsidR="008246B1" w:rsidRPr="00F01838">
        <w:rPr>
          <w:rFonts w:ascii="Times New Roman" w:hAnsi="Times New Roman" w:cs="Times New Roman"/>
          <w:sz w:val="24"/>
          <w:szCs w:val="24"/>
        </w:rPr>
        <w:t>. Translated by Hugh Tomlinson and Barbara Habberjam, Columbia UP, 1987.</w:t>
      </w:r>
    </w:p>
    <w:p w14:paraId="1F3B6637" w14:textId="3C1153A7"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de Man, Paul “The Rhetoric of Blindness.” </w:t>
      </w:r>
      <w:r w:rsidRPr="00F01838">
        <w:rPr>
          <w:rFonts w:ascii="Times New Roman" w:hAnsi="Times New Roman" w:cs="Times New Roman"/>
          <w:i/>
          <w:sz w:val="24"/>
          <w:szCs w:val="24"/>
        </w:rPr>
        <w:t>Blindness and Insight: Essays in the Rhetoric of Contemporary Criticism</w:t>
      </w:r>
      <w:r w:rsidRPr="00F01838">
        <w:rPr>
          <w:rFonts w:ascii="Times New Roman" w:hAnsi="Times New Roman" w:cs="Times New Roman"/>
          <w:sz w:val="24"/>
          <w:szCs w:val="24"/>
        </w:rPr>
        <w:t xml:space="preserve">, </w:t>
      </w:r>
      <w:ins w:id="78" w:author="Jessica Tebo" w:date="2022-01-19T13:22:00Z">
        <w:r w:rsidR="00492301">
          <w:rPr>
            <w:rFonts w:ascii="Times New Roman" w:hAnsi="Times New Roman" w:cs="Times New Roman"/>
            <w:sz w:val="24"/>
            <w:szCs w:val="24"/>
          </w:rPr>
          <w:t>2</w:t>
        </w:r>
        <w:r w:rsidR="00492301" w:rsidRPr="00492301">
          <w:rPr>
            <w:rFonts w:ascii="Times New Roman" w:hAnsi="Times New Roman" w:cs="Times New Roman"/>
            <w:sz w:val="24"/>
            <w:szCs w:val="24"/>
            <w:vertAlign w:val="superscript"/>
            <w:rPrChange w:id="79" w:author="Jessica Tebo" w:date="2022-01-19T13:22:00Z">
              <w:rPr>
                <w:rFonts w:ascii="Times New Roman" w:hAnsi="Times New Roman" w:cs="Times New Roman"/>
                <w:sz w:val="24"/>
                <w:szCs w:val="24"/>
              </w:rPr>
            </w:rPrChange>
          </w:rPr>
          <w:t>nd</w:t>
        </w:r>
        <w:r w:rsidR="00492301">
          <w:rPr>
            <w:rFonts w:ascii="Times New Roman" w:hAnsi="Times New Roman" w:cs="Times New Roman"/>
            <w:sz w:val="24"/>
            <w:szCs w:val="24"/>
          </w:rPr>
          <w:t xml:space="preserve"> ed.</w:t>
        </w:r>
      </w:ins>
      <w:del w:id="80" w:author="Jessica Tebo" w:date="2022-01-19T13:22:00Z">
        <w:r w:rsidRPr="00F01838" w:rsidDel="00492301">
          <w:rPr>
            <w:rFonts w:ascii="Times New Roman" w:hAnsi="Times New Roman" w:cs="Times New Roman"/>
            <w:sz w:val="24"/>
            <w:szCs w:val="24"/>
          </w:rPr>
          <w:delText>Second Edition</w:delText>
        </w:r>
      </w:del>
      <w:del w:id="81" w:author="Jessica Tebo" w:date="2022-01-19T13:23:00Z">
        <w:r w:rsidRPr="00F01838" w:rsidDel="00492301">
          <w:rPr>
            <w:rFonts w:ascii="Times New Roman" w:hAnsi="Times New Roman" w:cs="Times New Roman"/>
            <w:sz w:val="24"/>
            <w:szCs w:val="24"/>
          </w:rPr>
          <w:delText>, Revised</w:delText>
        </w:r>
      </w:del>
      <w:r w:rsidRPr="00F01838">
        <w:rPr>
          <w:rFonts w:ascii="Times New Roman" w:hAnsi="Times New Roman" w:cs="Times New Roman"/>
          <w:sz w:val="24"/>
          <w:szCs w:val="24"/>
        </w:rPr>
        <w:t>, U of Minnesota P, 1983, pp. 102</w:t>
      </w:r>
      <w:r w:rsidR="008771BA">
        <w:rPr>
          <w:rFonts w:ascii="Times New Roman" w:hAnsi="Times New Roman" w:cs="Times New Roman"/>
          <w:sz w:val="24"/>
          <w:szCs w:val="24"/>
        </w:rPr>
        <w:t>–</w:t>
      </w:r>
      <w:del w:id="82" w:author="Jessica Tebo" w:date="2022-01-19T13:22:00Z">
        <w:r w:rsidRPr="00F01838" w:rsidDel="00492301">
          <w:rPr>
            <w:rFonts w:ascii="Times New Roman" w:hAnsi="Times New Roman" w:cs="Times New Roman"/>
            <w:sz w:val="24"/>
            <w:szCs w:val="24"/>
          </w:rPr>
          <w:delText>1</w:delText>
        </w:r>
      </w:del>
      <w:r w:rsidRPr="00F01838">
        <w:rPr>
          <w:rFonts w:ascii="Times New Roman" w:hAnsi="Times New Roman" w:cs="Times New Roman"/>
          <w:sz w:val="24"/>
          <w:szCs w:val="24"/>
        </w:rPr>
        <w:t>41.</w:t>
      </w:r>
    </w:p>
    <w:p w14:paraId="078ADC04" w14:textId="44597828"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Derrida, Jacques, </w:t>
      </w:r>
      <w:r w:rsidRPr="00F01838">
        <w:rPr>
          <w:rFonts w:ascii="Times New Roman" w:hAnsi="Times New Roman" w:cs="Times New Roman"/>
          <w:i/>
          <w:sz w:val="24"/>
          <w:szCs w:val="24"/>
        </w:rPr>
        <w:t>Of Grammatology</w:t>
      </w:r>
      <w:r w:rsidRPr="00F01838">
        <w:rPr>
          <w:rFonts w:ascii="Times New Roman" w:hAnsi="Times New Roman" w:cs="Times New Roman"/>
          <w:sz w:val="24"/>
          <w:szCs w:val="24"/>
        </w:rPr>
        <w:t>. Translated by Gayatri Chakravorty Spivak, Cornell UP, 1976.</w:t>
      </w:r>
    </w:p>
    <w:p w14:paraId="7CDF72B5" w14:textId="2AF07B14"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“Structure, Sign, and Play in the Human Sciences.” </w:t>
      </w:r>
      <w:r w:rsidR="008246B1" w:rsidRPr="00F01838">
        <w:rPr>
          <w:rFonts w:ascii="Times New Roman" w:hAnsi="Times New Roman" w:cs="Times New Roman"/>
          <w:i/>
          <w:sz w:val="24"/>
          <w:szCs w:val="24"/>
        </w:rPr>
        <w:t>Writing and Difference</w:t>
      </w:r>
      <w:r w:rsidR="008246B1" w:rsidRPr="00F01838">
        <w:rPr>
          <w:rFonts w:ascii="Times New Roman" w:hAnsi="Times New Roman" w:cs="Times New Roman"/>
          <w:sz w:val="24"/>
          <w:szCs w:val="24"/>
        </w:rPr>
        <w:t>, translated by Alan Bass, U of Chicago P, 1978, pp. 278</w:t>
      </w:r>
      <w:r>
        <w:rPr>
          <w:rFonts w:ascii="Times New Roman" w:hAnsi="Times New Roman" w:cs="Times New Roman"/>
          <w:sz w:val="24"/>
          <w:szCs w:val="24"/>
        </w:rPr>
        <w:t>–</w:t>
      </w:r>
      <w:r w:rsidR="008246B1" w:rsidRPr="00F01838">
        <w:rPr>
          <w:rFonts w:ascii="Times New Roman" w:hAnsi="Times New Roman" w:cs="Times New Roman"/>
          <w:sz w:val="24"/>
          <w:szCs w:val="24"/>
        </w:rPr>
        <w:t>94.</w:t>
      </w:r>
    </w:p>
    <w:p w14:paraId="7CDF9A6C" w14:textId="555065D5"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Doane, Mary Ann. “Pathos and Pathology: The Cinema of Todd Haynes.” </w:t>
      </w:r>
      <w:r w:rsidRPr="00F01838">
        <w:rPr>
          <w:rFonts w:ascii="Times New Roman" w:hAnsi="Times New Roman" w:cs="Times New Roman"/>
          <w:i/>
          <w:sz w:val="24"/>
          <w:szCs w:val="24"/>
        </w:rPr>
        <w:t>Camera Obscura</w:t>
      </w:r>
      <w:r w:rsidR="00C9752C">
        <w:rPr>
          <w:rFonts w:ascii="Times New Roman" w:hAnsi="Times New Roman" w:cs="Times New Roman"/>
          <w:i/>
          <w:sz w:val="24"/>
          <w:szCs w:val="24"/>
        </w:rPr>
        <w:t xml:space="preserve"> 57</w:t>
      </w:r>
      <w:r w:rsidRPr="00F01838">
        <w:rPr>
          <w:rFonts w:ascii="Times New Roman" w:hAnsi="Times New Roman" w:cs="Times New Roman"/>
          <w:sz w:val="24"/>
          <w:szCs w:val="24"/>
        </w:rPr>
        <w:t xml:space="preserve">, </w:t>
      </w:r>
      <w:r w:rsidR="0038447C">
        <w:rPr>
          <w:rFonts w:ascii="Times New Roman" w:hAnsi="Times New Roman" w:cs="Times New Roman"/>
          <w:sz w:val="24"/>
          <w:szCs w:val="24"/>
        </w:rPr>
        <w:t xml:space="preserve">vol. </w:t>
      </w:r>
      <w:r w:rsidRPr="00F01838">
        <w:rPr>
          <w:rFonts w:ascii="Times New Roman" w:hAnsi="Times New Roman" w:cs="Times New Roman"/>
          <w:sz w:val="24"/>
          <w:szCs w:val="24"/>
        </w:rPr>
        <w:t>19</w:t>
      </w:r>
      <w:r w:rsidR="00255029">
        <w:rPr>
          <w:rFonts w:ascii="Times New Roman" w:hAnsi="Times New Roman" w:cs="Times New Roman"/>
          <w:sz w:val="24"/>
          <w:szCs w:val="24"/>
        </w:rPr>
        <w:t>,</w:t>
      </w:r>
      <w:r w:rsidR="0038447C">
        <w:rPr>
          <w:rFonts w:ascii="Times New Roman" w:hAnsi="Times New Roman" w:cs="Times New Roman"/>
          <w:sz w:val="24"/>
          <w:szCs w:val="24"/>
        </w:rPr>
        <w:t xml:space="preserve"> no. </w:t>
      </w:r>
      <w:r w:rsidRPr="00F01838">
        <w:rPr>
          <w:rFonts w:ascii="Times New Roman" w:hAnsi="Times New Roman" w:cs="Times New Roman"/>
          <w:sz w:val="24"/>
          <w:szCs w:val="24"/>
        </w:rPr>
        <w:t>3, 2004, pp. 1</w:t>
      </w:r>
      <w:r w:rsidR="008771BA">
        <w:rPr>
          <w:rFonts w:ascii="Times New Roman" w:hAnsi="Times New Roman" w:cs="Times New Roman"/>
          <w:sz w:val="24"/>
          <w:szCs w:val="24"/>
        </w:rPr>
        <w:t>–</w:t>
      </w:r>
      <w:r w:rsidRPr="00F01838">
        <w:rPr>
          <w:rFonts w:ascii="Times New Roman" w:hAnsi="Times New Roman" w:cs="Times New Roman"/>
          <w:sz w:val="24"/>
          <w:szCs w:val="24"/>
        </w:rPr>
        <w:t>21.</w:t>
      </w:r>
    </w:p>
    <w:p w14:paraId="4E360B68" w14:textId="205DB143"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Eno, Brian. “Needle in a Camel’s Eye.” </w:t>
      </w:r>
      <w:r w:rsidRPr="00F01838">
        <w:rPr>
          <w:rFonts w:ascii="Times New Roman" w:hAnsi="Times New Roman" w:cs="Times New Roman"/>
          <w:i/>
          <w:sz w:val="24"/>
          <w:szCs w:val="24"/>
        </w:rPr>
        <w:t>Here Come the Warm Jets</w:t>
      </w:r>
      <w:r w:rsidRPr="00F01838">
        <w:rPr>
          <w:rFonts w:ascii="Times New Roman" w:hAnsi="Times New Roman" w:cs="Times New Roman"/>
          <w:sz w:val="24"/>
          <w:szCs w:val="24"/>
        </w:rPr>
        <w:t>, Island Records, 1974.</w:t>
      </w:r>
    </w:p>
    <w:p w14:paraId="2E6CD35C" w14:textId="0AA8C267"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Faflak, Joel. “Dancing in the Dark with Shelley.” </w:t>
      </w:r>
      <w:r w:rsidRPr="00F01838">
        <w:rPr>
          <w:rFonts w:ascii="Times New Roman" w:hAnsi="Times New Roman" w:cs="Times New Roman"/>
          <w:i/>
          <w:sz w:val="24"/>
          <w:szCs w:val="24"/>
        </w:rPr>
        <w:t>Constellations of a Contemporary Romanticism</w:t>
      </w:r>
      <w:r w:rsidRPr="00FD4A47">
        <w:rPr>
          <w:rFonts w:ascii="Times New Roman" w:hAnsi="Times New Roman" w:cs="Times New Roman"/>
          <w:iCs/>
          <w:sz w:val="24"/>
          <w:szCs w:val="24"/>
        </w:rPr>
        <w:t xml:space="preserve">, </w:t>
      </w:r>
      <w:r w:rsidRPr="00F01838">
        <w:rPr>
          <w:rFonts w:ascii="Times New Roman" w:hAnsi="Times New Roman" w:cs="Times New Roman"/>
          <w:sz w:val="24"/>
          <w:szCs w:val="24"/>
        </w:rPr>
        <w:t>edited by Jacques Khalip and Forest Pyle, Fordham UP, 2016, pp. 167</w:t>
      </w:r>
      <w:r w:rsidR="008771BA">
        <w:rPr>
          <w:rFonts w:ascii="Times New Roman" w:hAnsi="Times New Roman" w:cs="Times New Roman"/>
          <w:sz w:val="24"/>
          <w:szCs w:val="24"/>
        </w:rPr>
        <w:t>–</w:t>
      </w:r>
      <w:r w:rsidRPr="00F01838">
        <w:rPr>
          <w:rFonts w:ascii="Times New Roman" w:hAnsi="Times New Roman" w:cs="Times New Roman"/>
          <w:sz w:val="24"/>
          <w:szCs w:val="24"/>
        </w:rPr>
        <w:t>85.</w:t>
      </w:r>
    </w:p>
    <w:p w14:paraId="1F62A732" w14:textId="626247AC"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lastRenderedPageBreak/>
        <w:t xml:space="preserve">Friedman, David M. </w:t>
      </w:r>
      <w:r w:rsidRPr="00F01838">
        <w:rPr>
          <w:rFonts w:ascii="Times New Roman" w:hAnsi="Times New Roman" w:cs="Times New Roman"/>
          <w:i/>
          <w:sz w:val="24"/>
          <w:szCs w:val="24"/>
        </w:rPr>
        <w:t>Wilde in America: Oscar Wilde and the Invention of Modern Celebrity.</w:t>
      </w:r>
      <w:r w:rsidRPr="00F01838">
        <w:rPr>
          <w:rFonts w:ascii="Times New Roman" w:hAnsi="Times New Roman" w:cs="Times New Roman"/>
          <w:sz w:val="24"/>
          <w:szCs w:val="24"/>
        </w:rPr>
        <w:t xml:space="preserve"> Norton, 2014.</w:t>
      </w:r>
    </w:p>
    <w:p w14:paraId="070AC884" w14:textId="48362992"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Gigante, Denise. </w:t>
      </w:r>
      <w:r w:rsidRPr="00F01838">
        <w:rPr>
          <w:rFonts w:ascii="Times New Roman" w:hAnsi="Times New Roman" w:cs="Times New Roman"/>
          <w:i/>
          <w:sz w:val="24"/>
          <w:szCs w:val="24"/>
        </w:rPr>
        <w:t>Life: Organic Form and Romanticism</w:t>
      </w:r>
      <w:r w:rsidRPr="00F01838">
        <w:rPr>
          <w:rFonts w:ascii="Times New Roman" w:hAnsi="Times New Roman" w:cs="Times New Roman"/>
          <w:sz w:val="24"/>
          <w:szCs w:val="24"/>
        </w:rPr>
        <w:t>. Yale UP, 2009.</w:t>
      </w:r>
    </w:p>
    <w:p w14:paraId="7E285AAC" w14:textId="525DD8DC" w:rsidR="008246B1" w:rsidRPr="00F01838" w:rsidRDefault="008246B1" w:rsidP="00492301">
      <w:pPr>
        <w:pStyle w:val="FootnoteText"/>
        <w:spacing w:line="480" w:lineRule="auto"/>
        <w:ind w:left="720" w:hanging="720"/>
        <w:rPr>
          <w:rFonts w:ascii="Times New Roman" w:hAnsi="Times New Roman" w:cs="Times New Roman"/>
          <w:sz w:val="24"/>
          <w:szCs w:val="24"/>
        </w:rPr>
      </w:pPr>
      <w:commentRangeStart w:id="83"/>
      <w:r w:rsidRPr="00F01838">
        <w:rPr>
          <w:rFonts w:ascii="Times New Roman" w:hAnsi="Times New Roman" w:cs="Times New Roman"/>
          <w:sz w:val="24"/>
          <w:szCs w:val="24"/>
        </w:rPr>
        <w:t xml:space="preserve">Gilbert, W.S. and Arthur Sullivan. </w:t>
      </w:r>
      <w:r w:rsidRPr="00F01838">
        <w:rPr>
          <w:rFonts w:ascii="Times New Roman" w:hAnsi="Times New Roman" w:cs="Times New Roman"/>
          <w:i/>
          <w:sz w:val="24"/>
          <w:szCs w:val="24"/>
        </w:rPr>
        <w:t>Patience; or, Bunthorne’s Bride</w:t>
      </w:r>
      <w:r w:rsidRPr="00F01838">
        <w:rPr>
          <w:rFonts w:ascii="Times New Roman" w:hAnsi="Times New Roman" w:cs="Times New Roman"/>
          <w:sz w:val="24"/>
          <w:szCs w:val="24"/>
        </w:rPr>
        <w:t>. 1891.</w:t>
      </w:r>
      <w:commentRangeEnd w:id="83"/>
      <w:r w:rsidR="00492301">
        <w:rPr>
          <w:rStyle w:val="CommentReference"/>
        </w:rPr>
        <w:commentReference w:id="83"/>
      </w:r>
    </w:p>
    <w:p w14:paraId="3620FC83" w14:textId="0596B088"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Goldstein, Amanda Jo. </w:t>
      </w:r>
      <w:r w:rsidRPr="00F01838">
        <w:rPr>
          <w:rFonts w:ascii="Times New Roman" w:hAnsi="Times New Roman" w:cs="Times New Roman"/>
          <w:i/>
          <w:sz w:val="24"/>
          <w:szCs w:val="24"/>
        </w:rPr>
        <w:t>Sweet Science: Romantic Materialism and the Logics of Life</w:t>
      </w:r>
      <w:r w:rsidRPr="00F01838">
        <w:rPr>
          <w:rFonts w:ascii="Times New Roman" w:hAnsi="Times New Roman" w:cs="Times New Roman"/>
          <w:sz w:val="24"/>
          <w:szCs w:val="24"/>
        </w:rPr>
        <w:t>. U of Chicago P, 2017.</w:t>
      </w:r>
    </w:p>
    <w:p w14:paraId="25B65D4A" w14:textId="07CF286A"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Guyer, Sara. </w:t>
      </w:r>
      <w:r w:rsidRPr="00F01838">
        <w:rPr>
          <w:rFonts w:ascii="Times New Roman" w:hAnsi="Times New Roman" w:cs="Times New Roman"/>
          <w:i/>
          <w:sz w:val="24"/>
          <w:szCs w:val="24"/>
        </w:rPr>
        <w:t>Reading with John Clare: Biopoetics, Sovereignty, Romanticism</w:t>
      </w:r>
      <w:r w:rsidRPr="00F01838">
        <w:rPr>
          <w:rFonts w:ascii="Times New Roman" w:hAnsi="Times New Roman" w:cs="Times New Roman"/>
          <w:sz w:val="24"/>
          <w:szCs w:val="24"/>
        </w:rPr>
        <w:t>. Fordham UP, 2015.</w:t>
      </w:r>
    </w:p>
    <w:p w14:paraId="217E0974" w14:textId="161FC1D1"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Hamacher Werner, “‘Now’: Walter Benjamin on Historical Time</w:t>
      </w:r>
      <w:ins w:id="84" w:author="Jessica Tebo" w:date="2022-01-19T13:59:00Z">
        <w:r w:rsidR="00492301">
          <w:rPr>
            <w:rFonts w:ascii="Times New Roman" w:hAnsi="Times New Roman" w:cs="Times New Roman"/>
            <w:sz w:val="24"/>
            <w:szCs w:val="24"/>
          </w:rPr>
          <w:t>.</w:t>
        </w:r>
      </w:ins>
      <w:del w:id="85" w:author="Jessica Tebo" w:date="2022-01-19T13:59:00Z">
        <w:r w:rsidRPr="00F01838" w:rsidDel="00492301">
          <w:rPr>
            <w:rFonts w:ascii="Times New Roman" w:hAnsi="Times New Roman" w:cs="Times New Roman"/>
            <w:sz w:val="24"/>
            <w:szCs w:val="24"/>
          </w:rPr>
          <w:delText>,</w:delText>
        </w:r>
      </w:del>
      <w:r w:rsidRPr="00F01838">
        <w:rPr>
          <w:rFonts w:ascii="Times New Roman" w:hAnsi="Times New Roman" w:cs="Times New Roman"/>
          <w:sz w:val="24"/>
          <w:szCs w:val="24"/>
        </w:rPr>
        <w:t xml:space="preserve">” </w:t>
      </w:r>
      <w:del w:id="86" w:author="Jessica Tebo" w:date="2022-01-19T13:59:00Z">
        <w:r w:rsidRPr="00F01838" w:rsidDel="00492301">
          <w:rPr>
            <w:rFonts w:ascii="Times New Roman" w:hAnsi="Times New Roman" w:cs="Times New Roman"/>
            <w:sz w:val="24"/>
            <w:szCs w:val="24"/>
          </w:rPr>
          <w:delText>t</w:delText>
        </w:r>
      </w:del>
      <w:del w:id="87" w:author="Jessica Tebo" w:date="2022-01-19T14:00:00Z">
        <w:r w:rsidRPr="00F01838" w:rsidDel="00492301">
          <w:rPr>
            <w:rFonts w:ascii="Times New Roman" w:hAnsi="Times New Roman" w:cs="Times New Roman"/>
            <w:sz w:val="24"/>
            <w:szCs w:val="24"/>
          </w:rPr>
          <w:delText xml:space="preserve">ranslated by N. Rosenthal. </w:delText>
        </w:r>
      </w:del>
      <w:r w:rsidRPr="00F01838">
        <w:rPr>
          <w:rFonts w:ascii="Times New Roman" w:hAnsi="Times New Roman" w:cs="Times New Roman"/>
          <w:i/>
          <w:sz w:val="24"/>
          <w:szCs w:val="24"/>
        </w:rPr>
        <w:t>Walter Benjamin and History</w:t>
      </w:r>
      <w:r w:rsidRPr="00F01838">
        <w:rPr>
          <w:rFonts w:ascii="Times New Roman" w:hAnsi="Times New Roman" w:cs="Times New Roman"/>
          <w:sz w:val="24"/>
          <w:szCs w:val="24"/>
        </w:rPr>
        <w:t xml:space="preserve">, </w:t>
      </w:r>
      <w:ins w:id="88" w:author="Jessica Tebo" w:date="2022-01-19T14:00:00Z">
        <w:r w:rsidR="00492301">
          <w:rPr>
            <w:rFonts w:ascii="Times New Roman" w:hAnsi="Times New Roman" w:cs="Times New Roman"/>
            <w:sz w:val="24"/>
            <w:szCs w:val="24"/>
          </w:rPr>
          <w:t>t</w:t>
        </w:r>
        <w:r w:rsidR="00492301" w:rsidRPr="00F01838">
          <w:rPr>
            <w:rFonts w:ascii="Times New Roman" w:hAnsi="Times New Roman" w:cs="Times New Roman"/>
            <w:sz w:val="24"/>
            <w:szCs w:val="24"/>
          </w:rPr>
          <w:t>ranslated by N. Rosenthal</w:t>
        </w:r>
        <w:r w:rsidR="00492301">
          <w:rPr>
            <w:rFonts w:ascii="Times New Roman" w:hAnsi="Times New Roman" w:cs="Times New Roman"/>
            <w:sz w:val="24"/>
            <w:szCs w:val="24"/>
          </w:rPr>
          <w:t>,</w:t>
        </w:r>
        <w:r w:rsidR="00492301" w:rsidRPr="00F01838">
          <w:rPr>
            <w:rFonts w:ascii="Times New Roman" w:hAnsi="Times New Roman" w:cs="Times New Roman"/>
            <w:sz w:val="24"/>
            <w:szCs w:val="24"/>
          </w:rPr>
          <w:t xml:space="preserve"> </w:t>
        </w:r>
      </w:ins>
      <w:r w:rsidRPr="00F01838">
        <w:rPr>
          <w:rFonts w:ascii="Times New Roman" w:hAnsi="Times New Roman" w:cs="Times New Roman"/>
          <w:sz w:val="24"/>
          <w:szCs w:val="24"/>
        </w:rPr>
        <w:t>edited by Andrew Benjamin, Continuum, 2005, pp. 38</w:t>
      </w:r>
      <w:r w:rsidR="008771BA">
        <w:rPr>
          <w:rFonts w:ascii="Times New Roman" w:hAnsi="Times New Roman" w:cs="Times New Roman"/>
          <w:sz w:val="24"/>
          <w:szCs w:val="24"/>
        </w:rPr>
        <w:t>–</w:t>
      </w:r>
      <w:r w:rsidRPr="00F01838">
        <w:rPr>
          <w:rFonts w:ascii="Times New Roman" w:hAnsi="Times New Roman" w:cs="Times New Roman"/>
          <w:sz w:val="24"/>
          <w:szCs w:val="24"/>
        </w:rPr>
        <w:t>68.</w:t>
      </w:r>
    </w:p>
    <w:p w14:paraId="7B6E3535" w14:textId="2A206159"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Harley, Steve and Cockney Rebel. “Sebastian.” </w:t>
      </w:r>
      <w:r w:rsidRPr="00F01838">
        <w:rPr>
          <w:rFonts w:ascii="Times New Roman" w:hAnsi="Times New Roman" w:cs="Times New Roman"/>
          <w:i/>
          <w:sz w:val="24"/>
          <w:szCs w:val="24"/>
        </w:rPr>
        <w:t>The Human Menagerie</w:t>
      </w:r>
      <w:r w:rsidRPr="00F01838">
        <w:rPr>
          <w:rFonts w:ascii="Times New Roman" w:hAnsi="Times New Roman" w:cs="Times New Roman"/>
          <w:sz w:val="24"/>
          <w:szCs w:val="24"/>
        </w:rPr>
        <w:t>, EMI Records, 1973.</w:t>
      </w:r>
    </w:p>
    <w:p w14:paraId="5BE12A03" w14:textId="35D798E3"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Haynes, Todd, </w:t>
      </w:r>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A</w:t>
      </w:r>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Screenplay</w:t>
      </w:r>
      <w:r w:rsidRPr="00F01838">
        <w:rPr>
          <w:rFonts w:ascii="Times New Roman" w:hAnsi="Times New Roman" w:cs="Times New Roman"/>
          <w:sz w:val="24"/>
          <w:szCs w:val="24"/>
        </w:rPr>
        <w:t>, Hyperion Books, 1998.</w:t>
      </w:r>
    </w:p>
    <w:p w14:paraId="212F8E92" w14:textId="2D528B68"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Jameson, Fredric. </w:t>
      </w:r>
      <w:r w:rsidRPr="00F01838">
        <w:rPr>
          <w:rFonts w:ascii="Times New Roman" w:hAnsi="Times New Roman" w:cs="Times New Roman"/>
          <w:i/>
          <w:sz w:val="24"/>
          <w:szCs w:val="24"/>
        </w:rPr>
        <w:t>Postmodernism, or, The Cultural Logic of Late Capitalism</w:t>
      </w:r>
      <w:r w:rsidRPr="00F01838">
        <w:rPr>
          <w:rFonts w:ascii="Times New Roman" w:hAnsi="Times New Roman" w:cs="Times New Roman"/>
          <w:sz w:val="24"/>
          <w:szCs w:val="24"/>
        </w:rPr>
        <w:t>. Duke UP, 1991.</w:t>
      </w:r>
    </w:p>
    <w:p w14:paraId="37671E03" w14:textId="027D3826"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Khalip, Jacques. </w:t>
      </w:r>
      <w:r w:rsidRPr="00F01838">
        <w:rPr>
          <w:rFonts w:ascii="Times New Roman" w:hAnsi="Times New Roman" w:cs="Times New Roman"/>
          <w:i/>
          <w:sz w:val="24"/>
          <w:szCs w:val="24"/>
        </w:rPr>
        <w:t>Anonymous Life: Romanticism and Dispossession</w:t>
      </w:r>
      <w:r w:rsidRPr="00F01838">
        <w:rPr>
          <w:rFonts w:ascii="Times New Roman" w:hAnsi="Times New Roman" w:cs="Times New Roman"/>
          <w:sz w:val="24"/>
          <w:szCs w:val="24"/>
        </w:rPr>
        <w:t>. Stanford UP, 2009.</w:t>
      </w:r>
    </w:p>
    <w:p w14:paraId="67E5EE9C" w14:textId="003DF44F"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w:t>
      </w:r>
      <w:r w:rsidR="00492301" w:rsidRPr="00F01838">
        <w:rPr>
          <w:rFonts w:ascii="Times New Roman" w:hAnsi="Times New Roman" w:cs="Times New Roman"/>
          <w:sz w:val="24"/>
          <w:szCs w:val="24"/>
        </w:rPr>
        <w:t>A</w:t>
      </w:r>
      <w:r w:rsidR="008246B1" w:rsidRPr="00F01838">
        <w:rPr>
          <w:rFonts w:ascii="Times New Roman" w:hAnsi="Times New Roman" w:cs="Times New Roman"/>
          <w:sz w:val="24"/>
          <w:szCs w:val="24"/>
        </w:rPr>
        <w:t xml:space="preserve">nd Forest Pyle, editors. </w:t>
      </w:r>
      <w:r w:rsidR="008246B1" w:rsidRPr="00F01838">
        <w:rPr>
          <w:rFonts w:ascii="Times New Roman" w:hAnsi="Times New Roman" w:cs="Times New Roman"/>
          <w:i/>
          <w:sz w:val="24"/>
          <w:szCs w:val="24"/>
        </w:rPr>
        <w:t xml:space="preserve">Constellations of a Contemporary Romanticism. </w:t>
      </w:r>
      <w:r w:rsidR="008246B1" w:rsidRPr="00F01838">
        <w:rPr>
          <w:rFonts w:ascii="Times New Roman" w:hAnsi="Times New Roman" w:cs="Times New Roman"/>
          <w:sz w:val="24"/>
          <w:szCs w:val="24"/>
        </w:rPr>
        <w:t>Fordham UP, 2016.</w:t>
      </w:r>
    </w:p>
    <w:p w14:paraId="41A71AC8" w14:textId="7555640F"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Last Things: Disastrous Form from Kant to Hujar</w:t>
      </w:r>
      <w:r w:rsidR="008246B1" w:rsidRPr="00F01838">
        <w:rPr>
          <w:rFonts w:ascii="Times New Roman" w:hAnsi="Times New Roman" w:cs="Times New Roman"/>
          <w:sz w:val="24"/>
          <w:szCs w:val="24"/>
        </w:rPr>
        <w:t>. Fordham UP, 2018,</w:t>
      </w:r>
    </w:p>
    <w:p w14:paraId="275BF57F" w14:textId="5BC94050"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and Robert Mitchell, ed</w:t>
      </w:r>
      <w:r w:rsidR="00F01838">
        <w:rPr>
          <w:rFonts w:ascii="Times New Roman" w:hAnsi="Times New Roman" w:cs="Times New Roman"/>
          <w:sz w:val="24"/>
          <w:szCs w:val="24"/>
        </w:rPr>
        <w:t>itors</w:t>
      </w:r>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 xml:space="preserve">Releasing the Image: From Literature to New Media. </w:t>
      </w:r>
      <w:r w:rsidR="008246B1" w:rsidRPr="00F01838">
        <w:rPr>
          <w:rFonts w:ascii="Times New Roman" w:hAnsi="Times New Roman" w:cs="Times New Roman"/>
          <w:sz w:val="24"/>
          <w:szCs w:val="24"/>
        </w:rPr>
        <w:t>Stanford UP, 2011.</w:t>
      </w:r>
    </w:p>
    <w:p w14:paraId="4610B033" w14:textId="28C9CB04"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Marcus, Greil. </w:t>
      </w:r>
      <w:r w:rsidRPr="00F01838">
        <w:rPr>
          <w:rFonts w:ascii="Times New Roman" w:hAnsi="Times New Roman" w:cs="Times New Roman"/>
          <w:i/>
          <w:sz w:val="24"/>
          <w:szCs w:val="24"/>
        </w:rPr>
        <w:t xml:space="preserve">Lipstick Traces: A Secret History of the Twentieth Century. </w:t>
      </w:r>
      <w:r w:rsidRPr="00F01838">
        <w:rPr>
          <w:rFonts w:ascii="Times New Roman" w:hAnsi="Times New Roman" w:cs="Times New Roman"/>
          <w:sz w:val="24"/>
          <w:szCs w:val="24"/>
        </w:rPr>
        <w:t>Harvard UP, 1989.</w:t>
      </w:r>
    </w:p>
    <w:p w14:paraId="2372C4FE" w14:textId="67EC821E"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Metz, Christian. </w:t>
      </w:r>
      <w:r w:rsidRPr="00F01838">
        <w:rPr>
          <w:rFonts w:ascii="Times New Roman" w:hAnsi="Times New Roman" w:cs="Times New Roman"/>
          <w:i/>
          <w:sz w:val="24"/>
          <w:szCs w:val="24"/>
        </w:rPr>
        <w:t>Film Language: A Semiotics of the Cinema</w:t>
      </w:r>
      <w:r w:rsidRPr="00F01838">
        <w:rPr>
          <w:rFonts w:ascii="Times New Roman" w:hAnsi="Times New Roman" w:cs="Times New Roman"/>
          <w:sz w:val="24"/>
          <w:szCs w:val="24"/>
        </w:rPr>
        <w:t>, translated by Michael Taylor, Oxford UP, 1974.</w:t>
      </w:r>
    </w:p>
    <w:p w14:paraId="5372FA5E" w14:textId="12ADAE28"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lastRenderedPageBreak/>
        <w:t>Moverman, Owen. “Superstardust: Talking Glam with Todd Haynes.”</w:t>
      </w:r>
      <w:ins w:id="89" w:author="Jessica Tebo" w:date="2022-01-19T14:02:00Z">
        <w:r w:rsidR="00492301">
          <w:rPr>
            <w:rFonts w:ascii="Times New Roman" w:hAnsi="Times New Roman" w:cs="Times New Roman"/>
            <w:sz w:val="24"/>
            <w:szCs w:val="24"/>
          </w:rPr>
          <w:t xml:space="preserve"> </w:t>
        </w:r>
      </w:ins>
      <w:del w:id="90" w:author="Jessica Tebo" w:date="2022-01-19T14:02:00Z">
        <w:r w:rsidRPr="00F01838" w:rsidDel="00492301">
          <w:rPr>
            <w:rFonts w:ascii="Times New Roman" w:hAnsi="Times New Roman" w:cs="Times New Roman"/>
            <w:sz w:val="24"/>
            <w:szCs w:val="24"/>
          </w:rPr>
          <w:delText xml:space="preserve"> Preface to Todd Haynes, </w:delText>
        </w:r>
      </w:del>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A</w:t>
      </w:r>
      <w:r w:rsidRPr="00F01838">
        <w:rPr>
          <w:rFonts w:ascii="Times New Roman" w:hAnsi="Times New Roman" w:cs="Times New Roman"/>
          <w:sz w:val="24"/>
          <w:szCs w:val="24"/>
        </w:rPr>
        <w:t xml:space="preserve"> </w:t>
      </w:r>
      <w:r w:rsidRPr="00F01838">
        <w:rPr>
          <w:rFonts w:ascii="Times New Roman" w:hAnsi="Times New Roman" w:cs="Times New Roman"/>
          <w:i/>
          <w:sz w:val="24"/>
          <w:szCs w:val="24"/>
        </w:rPr>
        <w:t>Screenplay</w:t>
      </w:r>
      <w:ins w:id="91" w:author="Jessica Tebo" w:date="2022-01-19T14:03:00Z">
        <w:r w:rsidR="00492301">
          <w:rPr>
            <w:rFonts w:ascii="Times New Roman" w:hAnsi="Times New Roman" w:cs="Times New Roman"/>
            <w:iCs/>
            <w:sz w:val="24"/>
            <w:szCs w:val="24"/>
          </w:rPr>
          <w:t>,</w:t>
        </w:r>
      </w:ins>
      <w:ins w:id="92" w:author="Jessica Tebo" w:date="2022-01-19T14:02:00Z">
        <w:r w:rsidR="00492301">
          <w:rPr>
            <w:rFonts w:ascii="Times New Roman" w:hAnsi="Times New Roman" w:cs="Times New Roman"/>
            <w:iCs/>
            <w:sz w:val="24"/>
            <w:szCs w:val="24"/>
          </w:rPr>
          <w:t xml:space="preserve"> by Todd Haynes</w:t>
        </w:r>
      </w:ins>
      <w:r w:rsidRPr="00F01838">
        <w:rPr>
          <w:rFonts w:ascii="Times New Roman" w:hAnsi="Times New Roman" w:cs="Times New Roman"/>
          <w:sz w:val="24"/>
          <w:szCs w:val="24"/>
        </w:rPr>
        <w:t>, Hyperion Books, 1998.</w:t>
      </w:r>
    </w:p>
    <w:p w14:paraId="61595810" w14:textId="553014B1"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Nelson, Rob. “All That Glitter Allows: Interview with Todd Haynes.” </w:t>
      </w:r>
      <w:r w:rsidRPr="00F01838">
        <w:rPr>
          <w:rFonts w:ascii="Times New Roman" w:hAnsi="Times New Roman" w:cs="Times New Roman"/>
          <w:i/>
          <w:sz w:val="24"/>
          <w:szCs w:val="24"/>
        </w:rPr>
        <w:t>City Pages</w:t>
      </w:r>
      <w:r w:rsidRPr="00F01838">
        <w:rPr>
          <w:rFonts w:ascii="Times New Roman" w:hAnsi="Times New Roman" w:cs="Times New Roman"/>
          <w:sz w:val="24"/>
          <w:szCs w:val="24"/>
        </w:rPr>
        <w:t>, 14 November 1998, citypages.com.</w:t>
      </w:r>
    </w:p>
    <w:p w14:paraId="4363AE18" w14:textId="4F74DC47"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O’Hara, Frank. “To the Film Industry in Crisis.” </w:t>
      </w:r>
      <w:r w:rsidRPr="00F01838">
        <w:rPr>
          <w:rFonts w:ascii="Times New Roman" w:hAnsi="Times New Roman" w:cs="Times New Roman"/>
          <w:i/>
          <w:sz w:val="24"/>
          <w:szCs w:val="24"/>
        </w:rPr>
        <w:t>The Collected Poems of Frank O’Hara</w:t>
      </w:r>
      <w:r w:rsidRPr="00F01838">
        <w:rPr>
          <w:rFonts w:ascii="Times New Roman" w:hAnsi="Times New Roman" w:cs="Times New Roman"/>
          <w:sz w:val="24"/>
          <w:szCs w:val="24"/>
        </w:rPr>
        <w:t>, edited by Donald Allen, Knopf, 1971, pp. 232</w:t>
      </w:r>
      <w:r w:rsidR="009C54BA">
        <w:rPr>
          <w:rFonts w:ascii="Times New Roman" w:hAnsi="Times New Roman" w:cs="Times New Roman"/>
          <w:sz w:val="24"/>
          <w:szCs w:val="24"/>
        </w:rPr>
        <w:t>–</w:t>
      </w:r>
      <w:r w:rsidRPr="00F01838">
        <w:rPr>
          <w:rFonts w:ascii="Times New Roman" w:hAnsi="Times New Roman" w:cs="Times New Roman"/>
          <w:sz w:val="24"/>
          <w:szCs w:val="24"/>
        </w:rPr>
        <w:t>3.</w:t>
      </w:r>
    </w:p>
    <w:p w14:paraId="340C0442" w14:textId="50E0B0B4"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Pater, Walter. </w:t>
      </w:r>
      <w:r w:rsidRPr="00F01838">
        <w:rPr>
          <w:rFonts w:ascii="Times New Roman" w:hAnsi="Times New Roman" w:cs="Times New Roman"/>
          <w:i/>
          <w:sz w:val="24"/>
          <w:szCs w:val="24"/>
        </w:rPr>
        <w:t>The Renaissance: Studies in Art and Poetry</w:t>
      </w:r>
      <w:r w:rsidRPr="00F01838">
        <w:rPr>
          <w:rFonts w:ascii="Times New Roman" w:hAnsi="Times New Roman" w:cs="Times New Roman"/>
          <w:sz w:val="24"/>
          <w:szCs w:val="24"/>
        </w:rPr>
        <w:t>. U of California P, 1980.</w:t>
      </w:r>
    </w:p>
    <w:p w14:paraId="0BFF63AB" w14:textId="77489DAD"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Pyle, Forest. </w:t>
      </w:r>
      <w:r w:rsidRPr="00F01838">
        <w:rPr>
          <w:rFonts w:ascii="Times New Roman" w:hAnsi="Times New Roman" w:cs="Times New Roman"/>
          <w:i/>
          <w:sz w:val="24"/>
          <w:szCs w:val="24"/>
        </w:rPr>
        <w:t>Art’s Undoing: In the Wake of a Radical Aestheticism</w:t>
      </w:r>
      <w:r w:rsidRPr="00F01838">
        <w:rPr>
          <w:rFonts w:ascii="Times New Roman" w:hAnsi="Times New Roman" w:cs="Times New Roman"/>
          <w:sz w:val="24"/>
          <w:szCs w:val="24"/>
        </w:rPr>
        <w:t>. Fordham UP, 2014.</w:t>
      </w:r>
    </w:p>
    <w:p w14:paraId="7E67D0F5" w14:textId="67E7D072" w:rsidR="008246B1" w:rsidRPr="00F01838" w:rsidRDefault="008771BA" w:rsidP="00492301">
      <w:pPr>
        <w:pStyle w:val="FootnoteText"/>
        <w:spacing w:line="480" w:lineRule="auto"/>
        <w:ind w:left="720" w:hanging="720"/>
        <w:rPr>
          <w:rFonts w:ascii="Times New Roman" w:hAnsi="Times New Roman" w:cs="Times New Roman"/>
          <w:iCs/>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“The Keats Effects.” </w:t>
      </w:r>
      <w:r w:rsidR="008246B1" w:rsidRPr="00F01838">
        <w:rPr>
          <w:rFonts w:ascii="Times New Roman" w:hAnsi="Times New Roman" w:cs="Times New Roman"/>
          <w:i/>
          <w:sz w:val="24"/>
          <w:szCs w:val="24"/>
        </w:rPr>
        <w:t>Keats and Popular Culture</w:t>
      </w:r>
      <w:r w:rsidR="008246B1" w:rsidRPr="00F01838">
        <w:rPr>
          <w:rFonts w:ascii="Times New Roman" w:hAnsi="Times New Roman" w:cs="Times New Roman"/>
          <w:iCs/>
          <w:sz w:val="24"/>
          <w:szCs w:val="24"/>
        </w:rPr>
        <w:t xml:space="preserve">, edited by Brian Bates, Praxis </w:t>
      </w:r>
      <w:r w:rsidR="003F267D">
        <w:rPr>
          <w:rFonts w:ascii="Times New Roman" w:hAnsi="Times New Roman" w:cs="Times New Roman"/>
          <w:iCs/>
          <w:sz w:val="24"/>
          <w:szCs w:val="24"/>
        </w:rPr>
        <w:t xml:space="preserve">Volume, </w:t>
      </w:r>
      <w:r w:rsidR="003F267D" w:rsidRPr="003F267D">
        <w:rPr>
          <w:rFonts w:ascii="Times New Roman" w:hAnsi="Times New Roman" w:cs="Times New Roman"/>
          <w:i/>
          <w:sz w:val="24"/>
          <w:szCs w:val="24"/>
        </w:rPr>
        <w:t>Romantic Circles</w:t>
      </w:r>
      <w:r w:rsidR="008246B1" w:rsidRPr="00F01838">
        <w:rPr>
          <w:rFonts w:ascii="Times New Roman" w:hAnsi="Times New Roman" w:cs="Times New Roman"/>
          <w:iCs/>
          <w:sz w:val="24"/>
          <w:szCs w:val="24"/>
        </w:rPr>
        <w:t xml:space="preserve">, </w:t>
      </w:r>
      <w:r w:rsidR="00F9761C">
        <w:rPr>
          <w:rFonts w:ascii="Times New Roman" w:hAnsi="Times New Roman" w:cs="Times New Roman"/>
          <w:iCs/>
          <w:sz w:val="24"/>
          <w:szCs w:val="24"/>
        </w:rPr>
        <w:t xml:space="preserve">September </w:t>
      </w:r>
      <w:r w:rsidR="008246B1" w:rsidRPr="00F01838">
        <w:rPr>
          <w:rFonts w:ascii="Times New Roman" w:hAnsi="Times New Roman" w:cs="Times New Roman"/>
          <w:iCs/>
          <w:sz w:val="24"/>
          <w:szCs w:val="24"/>
        </w:rPr>
        <w:t xml:space="preserve">2020, </w:t>
      </w:r>
      <w:hyperlink r:id="rId15" w:history="1">
        <w:r w:rsidR="008246B1" w:rsidRPr="00F01838">
          <w:rPr>
            <w:rStyle w:val="Hyperlink"/>
            <w:rFonts w:ascii="Times New Roman" w:hAnsi="Times New Roman" w:cs="Times New Roman"/>
            <w:iCs/>
            <w:sz w:val="24"/>
            <w:szCs w:val="24"/>
          </w:rPr>
          <w:t>romantic-circles.org/praxis/popkeats/praxis.2020.popkeats.pyle.html</w:t>
        </w:r>
      </w:hyperlink>
      <w:r w:rsidR="008246B1" w:rsidRPr="00F01838">
        <w:rPr>
          <w:rFonts w:ascii="Times New Roman" w:hAnsi="Times New Roman" w:cs="Times New Roman"/>
          <w:iCs/>
          <w:sz w:val="24"/>
          <w:szCs w:val="24"/>
        </w:rPr>
        <w:t>.</w:t>
      </w:r>
    </w:p>
    <w:p w14:paraId="6E3BB236" w14:textId="38B33E96"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w:t>
      </w:r>
      <w:r w:rsidR="00DF463C" w:rsidRPr="00F01838">
        <w:rPr>
          <w:rFonts w:ascii="Times New Roman" w:hAnsi="Times New Roman" w:cs="Times New Roman"/>
          <w:sz w:val="24"/>
          <w:szCs w:val="24"/>
        </w:rPr>
        <w:t>“</w:t>
      </w:r>
      <w:r w:rsidR="008246B1" w:rsidRPr="00F01838">
        <w:rPr>
          <w:rFonts w:ascii="Times New Roman" w:hAnsi="Times New Roman" w:cs="Times New Roman"/>
          <w:sz w:val="24"/>
          <w:szCs w:val="24"/>
        </w:rPr>
        <w:t xml:space="preserve">On the Currency of Images: Percy Shelley’s Minor Event.” </w:t>
      </w:r>
      <w:r w:rsidR="008246B1" w:rsidRPr="00F01838">
        <w:rPr>
          <w:rFonts w:ascii="Times New Roman" w:hAnsi="Times New Roman" w:cs="Times New Roman"/>
          <w:i/>
          <w:sz w:val="24"/>
          <w:szCs w:val="24"/>
        </w:rPr>
        <w:t xml:space="preserve">The Future of Shelley’s </w:t>
      </w:r>
      <w:r w:rsidR="008246B1" w:rsidRPr="00492301">
        <w:rPr>
          <w:rFonts w:ascii="Times New Roman" w:hAnsi="Times New Roman" w:cs="Times New Roman"/>
          <w:i/>
          <w:iCs/>
          <w:sz w:val="24"/>
          <w:szCs w:val="24"/>
          <w:rPrChange w:id="93" w:author="Jessica Tebo" w:date="2022-01-19T14:04:00Z">
            <w:rPr>
              <w:rFonts w:ascii="Times New Roman" w:hAnsi="Times New Roman" w:cs="Times New Roman"/>
              <w:sz w:val="24"/>
              <w:szCs w:val="24"/>
            </w:rPr>
          </w:rPrChange>
        </w:rPr>
        <w:t>Triumph</w:t>
      </w:r>
      <w:r w:rsidR="008246B1" w:rsidRPr="00F01838">
        <w:rPr>
          <w:rFonts w:ascii="Times New Roman" w:hAnsi="Times New Roman" w:cs="Times New Roman"/>
          <w:sz w:val="24"/>
          <w:szCs w:val="24"/>
        </w:rPr>
        <w:t xml:space="preserve">, edited by Joel Faflak, </w:t>
      </w:r>
      <w:r w:rsidR="00F9761C" w:rsidRPr="00F9761C">
        <w:rPr>
          <w:rFonts w:ascii="Times New Roman" w:hAnsi="Times New Roman" w:cs="Times New Roman"/>
          <w:iCs/>
          <w:sz w:val="24"/>
          <w:szCs w:val="24"/>
        </w:rPr>
        <w:t xml:space="preserve">Praxis Volume, </w:t>
      </w:r>
      <w:r w:rsidR="00F9761C" w:rsidRPr="00F9761C">
        <w:rPr>
          <w:rFonts w:ascii="Times New Roman" w:hAnsi="Times New Roman" w:cs="Times New Roman"/>
          <w:i/>
          <w:sz w:val="24"/>
          <w:szCs w:val="24"/>
        </w:rPr>
        <w:t>Romantic Circles</w:t>
      </w:r>
      <w:r w:rsidR="008246B1" w:rsidRPr="00F01838">
        <w:rPr>
          <w:rFonts w:ascii="Times New Roman" w:hAnsi="Times New Roman" w:cs="Times New Roman"/>
          <w:sz w:val="24"/>
          <w:szCs w:val="24"/>
        </w:rPr>
        <w:t xml:space="preserve">, </w:t>
      </w:r>
      <w:r w:rsidR="00F9761C">
        <w:rPr>
          <w:rFonts w:ascii="Times New Roman" w:hAnsi="Times New Roman" w:cs="Times New Roman"/>
          <w:sz w:val="24"/>
          <w:szCs w:val="24"/>
        </w:rPr>
        <w:t xml:space="preserve">October </w:t>
      </w:r>
      <w:r w:rsidR="008246B1" w:rsidRPr="00F01838">
        <w:rPr>
          <w:rFonts w:ascii="Times New Roman" w:hAnsi="Times New Roman" w:cs="Times New Roman"/>
          <w:sz w:val="24"/>
          <w:szCs w:val="24"/>
        </w:rPr>
        <w:t xml:space="preserve">2019, </w:t>
      </w:r>
      <w:hyperlink r:id="rId16" w:history="1">
        <w:r w:rsidR="008246B1" w:rsidRPr="00F01838">
          <w:rPr>
            <w:rStyle w:val="Hyperlink"/>
            <w:rFonts w:ascii="Times New Roman" w:hAnsi="Times New Roman" w:cs="Times New Roman"/>
            <w:sz w:val="24"/>
            <w:szCs w:val="24"/>
          </w:rPr>
          <w:t>romantic-circles.org/praxis/triumph/praxis.2019.triumph.pyle.html</w:t>
        </w:r>
      </w:hyperlink>
      <w:r w:rsidR="008246B1" w:rsidRPr="00F01838">
        <w:rPr>
          <w:rFonts w:ascii="Times New Roman" w:hAnsi="Times New Roman" w:cs="Times New Roman"/>
          <w:sz w:val="24"/>
          <w:szCs w:val="24"/>
        </w:rPr>
        <w:t>.</w:t>
      </w:r>
    </w:p>
    <w:p w14:paraId="7C3898B2" w14:textId="51337D30"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Radiohead. “How to Disappear Completely.” </w:t>
      </w:r>
      <w:r w:rsidRPr="00F01838">
        <w:rPr>
          <w:rFonts w:ascii="Times New Roman" w:hAnsi="Times New Roman" w:cs="Times New Roman"/>
          <w:i/>
          <w:sz w:val="24"/>
          <w:szCs w:val="24"/>
        </w:rPr>
        <w:t>Kid A</w:t>
      </w:r>
      <w:r w:rsidRPr="00F01838">
        <w:rPr>
          <w:rFonts w:ascii="Times New Roman" w:hAnsi="Times New Roman" w:cs="Times New Roman"/>
          <w:sz w:val="24"/>
          <w:szCs w:val="24"/>
        </w:rPr>
        <w:t>, Parlophone, 2000.</w:t>
      </w:r>
    </w:p>
    <w:p w14:paraId="117147D0" w14:textId="26F6C5BD"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Roeg, Nicholas. </w:t>
      </w:r>
      <w:r w:rsidRPr="00F01838">
        <w:rPr>
          <w:rFonts w:ascii="Times New Roman" w:hAnsi="Times New Roman" w:cs="Times New Roman"/>
          <w:i/>
          <w:sz w:val="24"/>
          <w:szCs w:val="24"/>
        </w:rPr>
        <w:t>The Man Who Fell to Earth</w:t>
      </w:r>
      <w:r w:rsidRPr="00F01838">
        <w:rPr>
          <w:rFonts w:ascii="Times New Roman" w:hAnsi="Times New Roman" w:cs="Times New Roman"/>
          <w:sz w:val="24"/>
          <w:szCs w:val="24"/>
        </w:rPr>
        <w:t>. British Lion Films, 1976.</w:t>
      </w:r>
    </w:p>
    <w:p w14:paraId="48857E0A" w14:textId="7802FBBA"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Roxy Music. “2HB.” </w:t>
      </w:r>
      <w:r w:rsidRPr="00F01838">
        <w:rPr>
          <w:rFonts w:ascii="Times New Roman" w:hAnsi="Times New Roman" w:cs="Times New Roman"/>
          <w:i/>
          <w:sz w:val="24"/>
          <w:szCs w:val="24"/>
        </w:rPr>
        <w:t>Roxy Music</w:t>
      </w:r>
      <w:r w:rsidRPr="00F01838">
        <w:rPr>
          <w:rFonts w:ascii="Times New Roman" w:hAnsi="Times New Roman" w:cs="Times New Roman"/>
          <w:sz w:val="24"/>
          <w:szCs w:val="24"/>
        </w:rPr>
        <w:t>, Island Records, 1972.</w:t>
      </w:r>
    </w:p>
    <w:p w14:paraId="3FF88E68" w14:textId="0A3EC559" w:rsidR="00034EE2" w:rsidRPr="00F01838" w:rsidRDefault="00034EE2"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Rousseau, John-Jacques. </w:t>
      </w:r>
      <w:r w:rsidRPr="00F01838">
        <w:rPr>
          <w:rFonts w:ascii="Times New Roman" w:hAnsi="Times New Roman" w:cs="Times New Roman"/>
          <w:i/>
          <w:iCs/>
          <w:sz w:val="24"/>
          <w:szCs w:val="24"/>
        </w:rPr>
        <w:t>A Complete Dictionary of Music</w:t>
      </w:r>
      <w:r w:rsidRPr="00F01838">
        <w:rPr>
          <w:rFonts w:ascii="Times New Roman" w:hAnsi="Times New Roman" w:cs="Times New Roman"/>
          <w:sz w:val="24"/>
          <w:szCs w:val="24"/>
        </w:rPr>
        <w:t xml:space="preserve">. Translated by William Waring, </w:t>
      </w:r>
      <w:r w:rsidR="00326523">
        <w:rPr>
          <w:rFonts w:ascii="Times New Roman" w:hAnsi="Times New Roman" w:cs="Times New Roman"/>
          <w:sz w:val="24"/>
          <w:szCs w:val="24"/>
        </w:rPr>
        <w:t>2</w:t>
      </w:r>
      <w:r w:rsidR="00326523" w:rsidRPr="00326523">
        <w:rPr>
          <w:rFonts w:ascii="Times New Roman" w:hAnsi="Times New Roman" w:cs="Times New Roman"/>
          <w:sz w:val="24"/>
          <w:szCs w:val="24"/>
          <w:vertAlign w:val="superscript"/>
        </w:rPr>
        <w:t>nd</w:t>
      </w:r>
      <w:r w:rsidRPr="00F01838">
        <w:rPr>
          <w:rFonts w:ascii="Times New Roman" w:hAnsi="Times New Roman" w:cs="Times New Roman"/>
          <w:sz w:val="24"/>
          <w:szCs w:val="24"/>
        </w:rPr>
        <w:t xml:space="preserve"> ed</w:t>
      </w:r>
      <w:ins w:id="94" w:author="Jessica Tebo" w:date="2022-01-19T14:04:00Z">
        <w:r w:rsidR="00492301">
          <w:rPr>
            <w:rFonts w:ascii="Times New Roman" w:hAnsi="Times New Roman" w:cs="Times New Roman"/>
            <w:sz w:val="24"/>
            <w:szCs w:val="24"/>
          </w:rPr>
          <w:t>.</w:t>
        </w:r>
      </w:ins>
      <w:del w:id="95" w:author="Jessica Tebo" w:date="2022-01-19T14:04:00Z">
        <w:r w:rsidRPr="00F01838" w:rsidDel="00492301">
          <w:rPr>
            <w:rFonts w:ascii="Times New Roman" w:hAnsi="Times New Roman" w:cs="Times New Roman"/>
            <w:sz w:val="24"/>
            <w:szCs w:val="24"/>
          </w:rPr>
          <w:delText>ition</w:delText>
        </w:r>
      </w:del>
      <w:r w:rsidRPr="00F01838">
        <w:rPr>
          <w:rFonts w:ascii="Times New Roman" w:hAnsi="Times New Roman" w:cs="Times New Roman"/>
          <w:sz w:val="24"/>
          <w:szCs w:val="24"/>
        </w:rPr>
        <w:t xml:space="preserve">, </w:t>
      </w:r>
      <w:r w:rsidR="008C24CF" w:rsidRPr="00F01838">
        <w:rPr>
          <w:rFonts w:ascii="Times New Roman" w:hAnsi="Times New Roman" w:cs="Times New Roman"/>
          <w:sz w:val="24"/>
          <w:szCs w:val="24"/>
        </w:rPr>
        <w:t>J. Murray, 1779.</w:t>
      </w:r>
    </w:p>
    <w:p w14:paraId="10D45CF8" w14:textId="0A5BE496"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Ruston, Sharon. </w:t>
      </w:r>
      <w:r w:rsidRPr="00F01838">
        <w:rPr>
          <w:rFonts w:ascii="Times New Roman" w:hAnsi="Times New Roman" w:cs="Times New Roman"/>
          <w:i/>
          <w:sz w:val="24"/>
          <w:szCs w:val="24"/>
        </w:rPr>
        <w:t>Shelley and Vitality</w:t>
      </w:r>
      <w:r w:rsidRPr="00F01838">
        <w:rPr>
          <w:rFonts w:ascii="Times New Roman" w:hAnsi="Times New Roman" w:cs="Times New Roman"/>
          <w:sz w:val="24"/>
          <w:szCs w:val="24"/>
        </w:rPr>
        <w:t>. Palgrave Macmillan, 2005.</w:t>
      </w:r>
    </w:p>
    <w:p w14:paraId="07290708" w14:textId="422D7AB8"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Shelley, Percy. </w:t>
      </w:r>
      <w:r w:rsidRPr="00F01838">
        <w:rPr>
          <w:rFonts w:ascii="Times New Roman" w:hAnsi="Times New Roman" w:cs="Times New Roman"/>
          <w:i/>
          <w:sz w:val="24"/>
          <w:szCs w:val="24"/>
        </w:rPr>
        <w:t>Shelley’s Poetry and Prose</w:t>
      </w:r>
      <w:r w:rsidRPr="00F01838">
        <w:rPr>
          <w:rFonts w:ascii="Times New Roman" w:hAnsi="Times New Roman" w:cs="Times New Roman"/>
          <w:sz w:val="24"/>
          <w:szCs w:val="24"/>
        </w:rPr>
        <w:t xml:space="preserve">. Edited by Donald H. Reiman and Neil </w:t>
      </w:r>
      <w:proofErr w:type="spellStart"/>
      <w:r w:rsidRPr="00F01838">
        <w:rPr>
          <w:rFonts w:ascii="Times New Roman" w:hAnsi="Times New Roman" w:cs="Times New Roman"/>
          <w:sz w:val="24"/>
          <w:szCs w:val="24"/>
        </w:rPr>
        <w:t>Fraistat</w:t>
      </w:r>
      <w:proofErr w:type="spellEnd"/>
      <w:r w:rsidRPr="00F01838">
        <w:rPr>
          <w:rFonts w:ascii="Times New Roman" w:hAnsi="Times New Roman" w:cs="Times New Roman"/>
          <w:sz w:val="24"/>
          <w:szCs w:val="24"/>
        </w:rPr>
        <w:t>, 2</w:t>
      </w:r>
      <w:r w:rsidRPr="00F01838">
        <w:rPr>
          <w:rFonts w:ascii="Times New Roman" w:hAnsi="Times New Roman" w:cs="Times New Roman"/>
          <w:sz w:val="24"/>
          <w:szCs w:val="24"/>
          <w:vertAlign w:val="superscript"/>
        </w:rPr>
        <w:t>nd</w:t>
      </w:r>
      <w:r w:rsidRPr="00F01838">
        <w:rPr>
          <w:rFonts w:ascii="Times New Roman" w:hAnsi="Times New Roman" w:cs="Times New Roman"/>
          <w:sz w:val="24"/>
          <w:szCs w:val="24"/>
        </w:rPr>
        <w:t xml:space="preserve"> ed</w:t>
      </w:r>
      <w:ins w:id="96" w:author="Jessica Tebo" w:date="2022-01-19T14:04:00Z">
        <w:r w:rsidR="00492301">
          <w:rPr>
            <w:rFonts w:ascii="Times New Roman" w:hAnsi="Times New Roman" w:cs="Times New Roman"/>
            <w:sz w:val="24"/>
            <w:szCs w:val="24"/>
          </w:rPr>
          <w:t>.</w:t>
        </w:r>
      </w:ins>
      <w:del w:id="97" w:author="Jessica Tebo" w:date="2022-01-19T14:04:00Z">
        <w:r w:rsidRPr="00F01838" w:rsidDel="00492301">
          <w:rPr>
            <w:rFonts w:ascii="Times New Roman" w:hAnsi="Times New Roman" w:cs="Times New Roman"/>
            <w:sz w:val="24"/>
            <w:szCs w:val="24"/>
          </w:rPr>
          <w:delText>ition</w:delText>
        </w:r>
      </w:del>
      <w:r w:rsidRPr="00F01838">
        <w:rPr>
          <w:rFonts w:ascii="Times New Roman" w:hAnsi="Times New Roman" w:cs="Times New Roman"/>
          <w:sz w:val="24"/>
          <w:szCs w:val="24"/>
        </w:rPr>
        <w:t xml:space="preserve">, Norton, 2002. </w:t>
      </w:r>
      <w:commentRangeStart w:id="98"/>
      <w:r w:rsidRPr="00F01838">
        <w:rPr>
          <w:rFonts w:ascii="Times New Roman" w:hAnsi="Times New Roman" w:cs="Times New Roman"/>
          <w:sz w:val="24"/>
          <w:szCs w:val="24"/>
        </w:rPr>
        <w:t>(</w:t>
      </w:r>
      <w:r w:rsidRPr="00F01838">
        <w:rPr>
          <w:rFonts w:ascii="Times New Roman" w:hAnsi="Times New Roman" w:cs="Times New Roman"/>
          <w:i/>
          <w:sz w:val="24"/>
          <w:szCs w:val="24"/>
        </w:rPr>
        <w:t>SPP</w:t>
      </w:r>
      <w:r w:rsidRPr="00F01838">
        <w:rPr>
          <w:rFonts w:ascii="Times New Roman" w:hAnsi="Times New Roman" w:cs="Times New Roman"/>
          <w:sz w:val="24"/>
          <w:szCs w:val="24"/>
        </w:rPr>
        <w:t>)</w:t>
      </w:r>
      <w:commentRangeEnd w:id="98"/>
      <w:r w:rsidR="00492301">
        <w:rPr>
          <w:rStyle w:val="CommentReference"/>
        </w:rPr>
        <w:commentReference w:id="98"/>
      </w:r>
    </w:p>
    <w:p w14:paraId="226E259C" w14:textId="20FB6660"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Stooges, The. “T.V. Eye.” </w:t>
      </w:r>
      <w:r w:rsidRPr="00F01838">
        <w:rPr>
          <w:rFonts w:ascii="Times New Roman" w:hAnsi="Times New Roman" w:cs="Times New Roman"/>
          <w:i/>
          <w:sz w:val="24"/>
          <w:szCs w:val="24"/>
        </w:rPr>
        <w:t>Fun House</w:t>
      </w:r>
      <w:r w:rsidRPr="00F01838">
        <w:rPr>
          <w:rFonts w:ascii="Times New Roman" w:hAnsi="Times New Roman" w:cs="Times New Roman"/>
          <w:sz w:val="24"/>
          <w:szCs w:val="24"/>
        </w:rPr>
        <w:t>, Elektra, 1970.</w:t>
      </w:r>
    </w:p>
    <w:p w14:paraId="4B7E0019" w14:textId="3D2752B8"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lastRenderedPageBreak/>
        <w:t xml:space="preserve">Sylvester, David. </w:t>
      </w:r>
      <w:r w:rsidRPr="00F01838">
        <w:rPr>
          <w:rFonts w:ascii="Times New Roman" w:hAnsi="Times New Roman" w:cs="Times New Roman"/>
          <w:i/>
          <w:sz w:val="24"/>
          <w:szCs w:val="24"/>
        </w:rPr>
        <w:t>The Brutality of Fact: Interviews with Francis Bacon</w:t>
      </w:r>
      <w:r w:rsidRPr="00F01838">
        <w:rPr>
          <w:rFonts w:ascii="Times New Roman" w:hAnsi="Times New Roman" w:cs="Times New Roman"/>
          <w:sz w:val="24"/>
          <w:szCs w:val="24"/>
        </w:rPr>
        <w:t>. 3</w:t>
      </w:r>
      <w:r w:rsidRPr="00F01838">
        <w:rPr>
          <w:rFonts w:ascii="Times New Roman" w:hAnsi="Times New Roman" w:cs="Times New Roman"/>
          <w:sz w:val="24"/>
          <w:szCs w:val="24"/>
          <w:vertAlign w:val="superscript"/>
        </w:rPr>
        <w:t>rd</w:t>
      </w:r>
      <w:r w:rsidRPr="00F01838">
        <w:rPr>
          <w:rFonts w:ascii="Times New Roman" w:hAnsi="Times New Roman" w:cs="Times New Roman"/>
          <w:sz w:val="24"/>
          <w:szCs w:val="24"/>
        </w:rPr>
        <w:t xml:space="preserve"> ed</w:t>
      </w:r>
      <w:ins w:id="99" w:author="Jessica Tebo" w:date="2022-01-19T14:05:00Z">
        <w:r w:rsidR="00492301">
          <w:rPr>
            <w:rFonts w:ascii="Times New Roman" w:hAnsi="Times New Roman" w:cs="Times New Roman"/>
            <w:sz w:val="24"/>
            <w:szCs w:val="24"/>
          </w:rPr>
          <w:t>.</w:t>
        </w:r>
      </w:ins>
      <w:del w:id="100" w:author="Jessica Tebo" w:date="2022-01-19T14:05:00Z">
        <w:r w:rsidRPr="00F01838" w:rsidDel="00492301">
          <w:rPr>
            <w:rFonts w:ascii="Times New Roman" w:hAnsi="Times New Roman" w:cs="Times New Roman"/>
            <w:sz w:val="24"/>
            <w:szCs w:val="24"/>
          </w:rPr>
          <w:delText>ition</w:delText>
        </w:r>
      </w:del>
      <w:r w:rsidRPr="00F01838">
        <w:rPr>
          <w:rFonts w:ascii="Times New Roman" w:hAnsi="Times New Roman" w:cs="Times New Roman"/>
          <w:sz w:val="24"/>
          <w:szCs w:val="24"/>
        </w:rPr>
        <w:t>, Thames and Hudson, 1986.</w:t>
      </w:r>
    </w:p>
    <w:p w14:paraId="357E4756" w14:textId="3F567BC5"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Welles, Orson. </w:t>
      </w:r>
      <w:r w:rsidRPr="00F01838">
        <w:rPr>
          <w:rFonts w:ascii="Times New Roman" w:hAnsi="Times New Roman" w:cs="Times New Roman"/>
          <w:i/>
          <w:sz w:val="24"/>
          <w:szCs w:val="24"/>
        </w:rPr>
        <w:t>Citizen Kane</w:t>
      </w:r>
      <w:r w:rsidRPr="00F01838">
        <w:rPr>
          <w:rFonts w:ascii="Times New Roman" w:hAnsi="Times New Roman" w:cs="Times New Roman"/>
          <w:sz w:val="24"/>
          <w:szCs w:val="24"/>
        </w:rPr>
        <w:t>. Mercury Pictures, 1941.</w:t>
      </w:r>
    </w:p>
    <w:p w14:paraId="75484A7E" w14:textId="7C2F1B86"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Wilde, Oscar. “The English Renaissance of Art.” </w:t>
      </w:r>
      <w:r w:rsidRPr="00F01838">
        <w:rPr>
          <w:rFonts w:ascii="Times New Roman" w:hAnsi="Times New Roman" w:cs="Times New Roman"/>
          <w:i/>
          <w:sz w:val="24"/>
          <w:szCs w:val="24"/>
        </w:rPr>
        <w:t>The Collected Works of Oscar Wilde</w:t>
      </w:r>
      <w:r w:rsidRPr="00F01838">
        <w:rPr>
          <w:rFonts w:ascii="Times New Roman" w:hAnsi="Times New Roman" w:cs="Times New Roman"/>
          <w:sz w:val="24"/>
          <w:szCs w:val="24"/>
        </w:rPr>
        <w:t>, vol. 14, edited by Robert Ross, John W. Luce, 1908, pp. 241</w:t>
      </w:r>
      <w:r w:rsidR="009C54BA">
        <w:rPr>
          <w:rFonts w:ascii="Times New Roman" w:hAnsi="Times New Roman" w:cs="Times New Roman"/>
          <w:sz w:val="24"/>
          <w:szCs w:val="24"/>
        </w:rPr>
        <w:t>–</w:t>
      </w:r>
      <w:r w:rsidRPr="00F01838">
        <w:rPr>
          <w:rFonts w:ascii="Times New Roman" w:hAnsi="Times New Roman" w:cs="Times New Roman"/>
          <w:sz w:val="24"/>
          <w:szCs w:val="24"/>
        </w:rPr>
        <w:t>78.</w:t>
      </w:r>
    </w:p>
    <w:p w14:paraId="5ACDA85C" w14:textId="355E3542" w:rsidR="008246B1" w:rsidRPr="00F01838" w:rsidRDefault="008771BA" w:rsidP="00492301">
      <w:pPr>
        <w:pStyle w:val="FootnoteText"/>
        <w:spacing w:line="480" w:lineRule="auto"/>
        <w:ind w:left="720" w:hanging="720"/>
        <w:rPr>
          <w:rFonts w:ascii="Times New Roman" w:hAnsi="Times New Roman" w:cs="Times New Roman"/>
          <w:sz w:val="24"/>
          <w:szCs w:val="24"/>
        </w:rPr>
      </w:pPr>
      <w:r>
        <w:rPr>
          <w:rFonts w:ascii="Times New Roman" w:hAnsi="Times New Roman" w:cs="Times New Roman"/>
          <w:sz w:val="24"/>
          <w:szCs w:val="24"/>
        </w:rPr>
        <w:t>———</w:t>
      </w:r>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De Profundis</w:t>
      </w:r>
      <w:r w:rsidR="008246B1" w:rsidRPr="00F01838">
        <w:rPr>
          <w:rFonts w:ascii="Times New Roman" w:hAnsi="Times New Roman" w:cs="Times New Roman"/>
          <w:sz w:val="24"/>
          <w:szCs w:val="24"/>
        </w:rPr>
        <w:t xml:space="preserve">. </w:t>
      </w:r>
      <w:r w:rsidR="008246B1" w:rsidRPr="00F01838">
        <w:rPr>
          <w:rFonts w:ascii="Times New Roman" w:hAnsi="Times New Roman" w:cs="Times New Roman"/>
          <w:i/>
          <w:sz w:val="24"/>
          <w:szCs w:val="24"/>
        </w:rPr>
        <w:t>The Complete Works of Oscar Wilde</w:t>
      </w:r>
      <w:r w:rsidR="008246B1" w:rsidRPr="00F01838">
        <w:rPr>
          <w:rFonts w:ascii="Times New Roman" w:hAnsi="Times New Roman" w:cs="Times New Roman"/>
          <w:sz w:val="24"/>
          <w:szCs w:val="24"/>
        </w:rPr>
        <w:t>, edited by Merlin Holland, HarperCollins, 1994.</w:t>
      </w:r>
    </w:p>
    <w:p w14:paraId="63345B74" w14:textId="73D70C88"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Williams, Raymond. </w:t>
      </w:r>
      <w:r w:rsidRPr="00F01838">
        <w:rPr>
          <w:rFonts w:ascii="Times New Roman" w:hAnsi="Times New Roman" w:cs="Times New Roman"/>
          <w:i/>
          <w:sz w:val="24"/>
          <w:szCs w:val="24"/>
        </w:rPr>
        <w:t xml:space="preserve">Marxism and Literature. </w:t>
      </w:r>
      <w:r w:rsidRPr="00F01838">
        <w:rPr>
          <w:rFonts w:ascii="Times New Roman" w:hAnsi="Times New Roman" w:cs="Times New Roman"/>
          <w:sz w:val="24"/>
          <w:szCs w:val="24"/>
        </w:rPr>
        <w:t>Oxford UP, 1977.</w:t>
      </w:r>
    </w:p>
    <w:p w14:paraId="6AA568CC" w14:textId="4973DEB2" w:rsidR="008246B1" w:rsidRPr="00F01838" w:rsidRDefault="008246B1" w:rsidP="00492301">
      <w:pPr>
        <w:pStyle w:val="FootnoteText"/>
        <w:spacing w:line="480" w:lineRule="auto"/>
        <w:ind w:left="720" w:hanging="720"/>
        <w:rPr>
          <w:rFonts w:ascii="Times New Roman" w:hAnsi="Times New Roman" w:cs="Times New Roman"/>
          <w:sz w:val="24"/>
          <w:szCs w:val="24"/>
        </w:rPr>
      </w:pPr>
      <w:r w:rsidRPr="00F01838">
        <w:rPr>
          <w:rFonts w:ascii="Times New Roman" w:hAnsi="Times New Roman" w:cs="Times New Roman"/>
          <w:sz w:val="24"/>
          <w:szCs w:val="24"/>
        </w:rPr>
        <w:t xml:space="preserve">Wilson, Ross. </w:t>
      </w:r>
      <w:r w:rsidRPr="00F01838">
        <w:rPr>
          <w:rFonts w:ascii="Times New Roman" w:hAnsi="Times New Roman" w:cs="Times New Roman"/>
          <w:i/>
          <w:sz w:val="24"/>
          <w:szCs w:val="24"/>
        </w:rPr>
        <w:t>Shelley and the Apprehension of Life</w:t>
      </w:r>
      <w:r w:rsidRPr="00F01838">
        <w:rPr>
          <w:rFonts w:ascii="Times New Roman" w:hAnsi="Times New Roman" w:cs="Times New Roman"/>
          <w:sz w:val="24"/>
          <w:szCs w:val="24"/>
        </w:rPr>
        <w:t>. Cambridge UP, 2013.</w:t>
      </w:r>
    </w:p>
    <w:p w14:paraId="2A3F450F" w14:textId="77777777" w:rsidR="00DA56B2" w:rsidRPr="009071F1" w:rsidRDefault="00DA56B2" w:rsidP="009071F1">
      <w:pPr>
        <w:spacing w:line="480" w:lineRule="auto"/>
        <w:rPr>
          <w:rFonts w:ascii="Times New Roman" w:hAnsi="Times New Roman" w:cs="Times New Roman"/>
        </w:rPr>
      </w:pPr>
    </w:p>
    <w:sectPr w:rsidR="00DA56B2" w:rsidRPr="009071F1" w:rsidSect="009071F1">
      <w:headerReference w:type="even" r:id="rId17"/>
      <w:headerReference w:type="default" r:id="rId18"/>
      <w:footerReference w:type="default" r:id="rId19"/>
      <w:endnotePr>
        <w:numFmt w:val="decimal"/>
      </w:endnotePr>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essica Tebo" w:date="2022-01-12T16:24:00Z" w:initials="JT">
    <w:p w14:paraId="386DF520" w14:textId="332A38F5" w:rsidR="00492301" w:rsidRDefault="00492301">
      <w:pPr>
        <w:pStyle w:val="CommentText"/>
      </w:pPr>
      <w:r>
        <w:rPr>
          <w:rStyle w:val="CommentReference"/>
        </w:rPr>
        <w:annotationRef/>
      </w:r>
      <w:r>
        <w:t xml:space="preserve">If possible, it might help to condense this list since it is not essential towards your overall argument. </w:t>
      </w:r>
    </w:p>
  </w:comment>
  <w:comment w:id="4" w:author="Jessica Tebo" w:date="2022-01-12T16:31:00Z" w:initials="JT">
    <w:p w14:paraId="402096D3" w14:textId="14409DFC" w:rsidR="00492301" w:rsidRDefault="00492301">
      <w:pPr>
        <w:pStyle w:val="CommentText"/>
      </w:pPr>
      <w:r>
        <w:rPr>
          <w:rStyle w:val="CommentReference"/>
        </w:rPr>
        <w:annotationRef/>
      </w:r>
      <w:r>
        <w:t xml:space="preserve">I suggest setting this off with either commas or parentheses. </w:t>
      </w:r>
    </w:p>
  </w:comment>
  <w:comment w:id="11" w:author="Jessica Tebo" w:date="2022-01-12T16:38:00Z" w:initials="JT">
    <w:p w14:paraId="7595F81E" w14:textId="1986A399" w:rsidR="00492301" w:rsidRDefault="00492301">
      <w:pPr>
        <w:pStyle w:val="CommentText"/>
      </w:pPr>
      <w:r>
        <w:rPr>
          <w:rStyle w:val="CommentReference"/>
        </w:rPr>
        <w:annotationRef/>
      </w:r>
      <w:r>
        <w:t xml:space="preserve">Could an </w:t>
      </w:r>
      <w:proofErr w:type="spellStart"/>
      <w:r>
        <w:t>em</w:t>
      </w:r>
      <w:proofErr w:type="spellEnd"/>
      <w:r>
        <w:t xml:space="preserve"> dash or a colon be useful here to break up all the comma-usage? Totally a stylistic recommendation. </w:t>
      </w:r>
    </w:p>
  </w:comment>
  <w:comment w:id="13" w:author="Jessica Tebo" w:date="2022-01-13T08:11:00Z" w:initials="JT">
    <w:p w14:paraId="10D7AE9C" w14:textId="143630A5" w:rsidR="00492301" w:rsidRDefault="00492301">
      <w:pPr>
        <w:pStyle w:val="CommentText"/>
      </w:pPr>
      <w:r>
        <w:rPr>
          <w:rStyle w:val="CommentReference"/>
        </w:rPr>
        <w:annotationRef/>
      </w:r>
      <w:r>
        <w:t>RC discourages the use of italics for emphasis.</w:t>
      </w:r>
    </w:p>
  </w:comment>
  <w:comment w:id="15" w:author="Jessica Tebo" w:date="2022-01-17T08:56:00Z" w:initials="JT">
    <w:p w14:paraId="639D9B64" w14:textId="54F67F41" w:rsidR="00492301" w:rsidRDefault="00492301">
      <w:pPr>
        <w:pStyle w:val="CommentText"/>
      </w:pPr>
      <w:r>
        <w:rPr>
          <w:rStyle w:val="CommentReference"/>
        </w:rPr>
        <w:annotationRef/>
      </w:r>
      <w:r>
        <w:t xml:space="preserve">Because this is a </w:t>
      </w:r>
      <w:proofErr w:type="gramStart"/>
      <w:r>
        <w:t>pretty long</w:t>
      </w:r>
      <w:proofErr w:type="gramEnd"/>
      <w:r>
        <w:t xml:space="preserve"> sentence, consider replacing this comma with a colon or an </w:t>
      </w:r>
      <w:proofErr w:type="spellStart"/>
      <w:r>
        <w:t>em</w:t>
      </w:r>
      <w:proofErr w:type="spellEnd"/>
      <w:r>
        <w:t xml:space="preserve"> dash. </w:t>
      </w:r>
    </w:p>
  </w:comment>
  <w:comment w:id="17" w:author="Jessica Tebo" w:date="2022-01-17T09:26:00Z" w:initials="JT">
    <w:p w14:paraId="08CBD5DF" w14:textId="77777777" w:rsidR="00492301" w:rsidRDefault="00492301">
      <w:pPr>
        <w:pStyle w:val="CommentText"/>
      </w:pPr>
      <w:r>
        <w:rPr>
          <w:rStyle w:val="CommentReference"/>
        </w:rPr>
        <w:annotationRef/>
      </w:r>
      <w:r>
        <w:t xml:space="preserve">Seems like there might be a word missing here. “which”? </w:t>
      </w:r>
    </w:p>
    <w:p w14:paraId="78412400" w14:textId="3DF55BB4" w:rsidR="00492301" w:rsidRDefault="00492301">
      <w:pPr>
        <w:pStyle w:val="CommentText"/>
      </w:pPr>
    </w:p>
  </w:comment>
  <w:comment w:id="16" w:author="Jessica Tebo" w:date="2022-01-17T09:08:00Z" w:initials="JT">
    <w:p w14:paraId="5CFD7D5A" w14:textId="0060FCC2" w:rsidR="00492301" w:rsidRDefault="00492301">
      <w:pPr>
        <w:pStyle w:val="CommentText"/>
      </w:pPr>
      <w:r>
        <w:rPr>
          <w:rStyle w:val="CommentReference"/>
        </w:rPr>
        <w:annotationRef/>
      </w:r>
      <w:r>
        <w:t xml:space="preserve">For the ease if your readers, I encourage you to break this into two sentences. </w:t>
      </w:r>
    </w:p>
  </w:comment>
  <w:comment w:id="19" w:author="Jessica Tebo" w:date="2022-01-17T09:31:00Z" w:initials="JT">
    <w:p w14:paraId="69090F63" w14:textId="4B7B922C" w:rsidR="00492301" w:rsidRDefault="00492301">
      <w:pPr>
        <w:pStyle w:val="CommentText"/>
      </w:pPr>
      <w:r>
        <w:rPr>
          <w:rStyle w:val="CommentReference"/>
        </w:rPr>
        <w:annotationRef/>
      </w:r>
      <w:r>
        <w:t xml:space="preserve">Consider condensing this to “in ways that need elaboration” </w:t>
      </w:r>
    </w:p>
  </w:comment>
  <w:comment w:id="20" w:author="Jessica Tebo" w:date="2022-01-17T09:45:00Z" w:initials="JT">
    <w:p w14:paraId="29B57F59" w14:textId="77777777" w:rsidR="00492301" w:rsidRDefault="00492301">
      <w:pPr>
        <w:pStyle w:val="CommentText"/>
      </w:pPr>
      <w:r>
        <w:rPr>
          <w:rStyle w:val="CommentReference"/>
        </w:rPr>
        <w:annotationRef/>
      </w:r>
      <w:r>
        <w:t xml:space="preserve">This might need to be rephrased—its current construction is a bit confusing. Thanks! </w:t>
      </w:r>
    </w:p>
    <w:p w14:paraId="42967DDE" w14:textId="77777777" w:rsidR="00492301" w:rsidRDefault="00492301">
      <w:pPr>
        <w:pStyle w:val="CommentText"/>
      </w:pPr>
    </w:p>
    <w:p w14:paraId="772EC4A4" w14:textId="53822371" w:rsidR="00492301" w:rsidRDefault="00492301">
      <w:pPr>
        <w:pStyle w:val="CommentText"/>
      </w:pPr>
    </w:p>
  </w:comment>
  <w:comment w:id="21" w:author="Jessica Tebo" w:date="2022-01-19T14:28:00Z" w:initials="JT">
    <w:p w14:paraId="384DBE7B" w14:textId="1BB8070F" w:rsidR="00492301" w:rsidRDefault="00492301">
      <w:pPr>
        <w:pStyle w:val="CommentText"/>
      </w:pPr>
      <w:r>
        <w:rPr>
          <w:rStyle w:val="CommentReference"/>
        </w:rPr>
        <w:annotationRef/>
      </w:r>
      <w:r>
        <w:t>Some of this information is repeated in footnote #11</w:t>
      </w:r>
    </w:p>
  </w:comment>
  <w:comment w:id="22" w:author="Jessica Tebo" w:date="2022-01-17T10:27:00Z" w:initials="JT">
    <w:p w14:paraId="51CD1CE4" w14:textId="77777777" w:rsidR="00492301" w:rsidRDefault="00492301">
      <w:pPr>
        <w:pStyle w:val="CommentText"/>
      </w:pPr>
      <w:r>
        <w:rPr>
          <w:rStyle w:val="CommentReference"/>
        </w:rPr>
        <w:annotationRef/>
      </w:r>
      <w:r>
        <w:t xml:space="preserve">It might help readers to break this up into two sentences. This might be a good place to insert a period. </w:t>
      </w:r>
    </w:p>
    <w:p w14:paraId="07A01228" w14:textId="4E594587" w:rsidR="00492301" w:rsidRDefault="00492301">
      <w:pPr>
        <w:pStyle w:val="CommentText"/>
      </w:pPr>
    </w:p>
  </w:comment>
  <w:comment w:id="29" w:author="Jessica Tebo" w:date="2022-01-17T11:04:00Z" w:initials="JT">
    <w:p w14:paraId="3797CE9A" w14:textId="4DE21A74" w:rsidR="00492301" w:rsidRDefault="00492301">
      <w:pPr>
        <w:pStyle w:val="CommentText"/>
      </w:pPr>
      <w:r>
        <w:rPr>
          <w:rStyle w:val="CommentReference"/>
        </w:rPr>
        <w:annotationRef/>
      </w:r>
      <w:r>
        <w:t xml:space="preserve">For conciseness, I recommend changing this to “the festival accounted introduces Curt Wild: “all the way…” </w:t>
      </w:r>
    </w:p>
  </w:comment>
  <w:comment w:id="35" w:author="Jessica Tebo" w:date="2022-01-18T13:43:00Z" w:initials="JT">
    <w:p w14:paraId="5586DD25" w14:textId="4EA90DB7" w:rsidR="00492301" w:rsidRDefault="00492301">
      <w:pPr>
        <w:pStyle w:val="CommentText"/>
      </w:pPr>
      <w:r>
        <w:rPr>
          <w:rStyle w:val="CommentReference"/>
        </w:rPr>
        <w:annotationRef/>
      </w:r>
      <w:r>
        <w:t xml:space="preserve">This seems like a super important point to your overall argument—would it be possible to move it up sooner in the essay? </w:t>
      </w:r>
    </w:p>
  </w:comment>
  <w:comment w:id="36" w:author="Jessica Tebo" w:date="2022-01-18T14:02:00Z" w:initials="JT">
    <w:p w14:paraId="4B25F3E8" w14:textId="34ACEBB3" w:rsidR="00492301" w:rsidRDefault="00492301">
      <w:pPr>
        <w:pStyle w:val="CommentText"/>
      </w:pPr>
      <w:r>
        <w:rPr>
          <w:rStyle w:val="CommentReference"/>
        </w:rPr>
        <w:annotationRef/>
      </w:r>
      <w:r>
        <w:t xml:space="preserve">For the ease of your readers, consider putting this within parentheses? </w:t>
      </w:r>
    </w:p>
  </w:comment>
  <w:comment w:id="37" w:author="Jessica Tebo" w:date="2022-01-18T14:23:00Z" w:initials="JT">
    <w:p w14:paraId="30DD0618" w14:textId="5C0F8637" w:rsidR="00492301" w:rsidRDefault="00492301">
      <w:pPr>
        <w:pStyle w:val="CommentText"/>
      </w:pPr>
      <w:r>
        <w:rPr>
          <w:rStyle w:val="CommentReference"/>
        </w:rPr>
        <w:annotationRef/>
      </w:r>
      <w:r>
        <w:t xml:space="preserve">Just wanting to double-check that you intended to make these separate </w:t>
      </w:r>
      <w:proofErr w:type="gramStart"/>
      <w:r>
        <w:t>paragraphs?</w:t>
      </w:r>
      <w:proofErr w:type="gramEnd"/>
      <w:r>
        <w:t xml:space="preserve"> </w:t>
      </w:r>
    </w:p>
  </w:comment>
  <w:comment w:id="39" w:author="Jessica Tebo" w:date="2022-01-18T14:24:00Z" w:initials="JT">
    <w:p w14:paraId="0EE2CA8F" w14:textId="65E0191B" w:rsidR="00492301" w:rsidRDefault="00492301">
      <w:pPr>
        <w:pStyle w:val="CommentText"/>
      </w:pPr>
      <w:r>
        <w:rPr>
          <w:rStyle w:val="CommentReference"/>
        </w:rPr>
        <w:annotationRef/>
      </w:r>
      <w:r>
        <w:t>I suggest changing this to: “opens not with our star, Brian Slade (“The Bowie-Image”), but a disorienting POV”</w:t>
      </w:r>
    </w:p>
  </w:comment>
  <w:comment w:id="40" w:author="Jessica Tebo" w:date="2022-01-18T14:31:00Z" w:initials="JT">
    <w:p w14:paraId="769201DC" w14:textId="00457E58" w:rsidR="00492301" w:rsidRDefault="00492301">
      <w:pPr>
        <w:pStyle w:val="CommentText"/>
      </w:pPr>
      <w:r>
        <w:rPr>
          <w:rStyle w:val="CommentReference"/>
        </w:rPr>
        <w:annotationRef/>
      </w:r>
      <w:r>
        <w:t xml:space="preserve">Change to a colon? </w:t>
      </w:r>
    </w:p>
  </w:comment>
  <w:comment w:id="41" w:author="Jessica Tebo" w:date="2022-01-18T14:33:00Z" w:initials="JT">
    <w:p w14:paraId="72958852" w14:textId="77777777" w:rsidR="00492301" w:rsidRDefault="00492301">
      <w:pPr>
        <w:pStyle w:val="CommentText"/>
      </w:pPr>
      <w:r>
        <w:rPr>
          <w:rStyle w:val="CommentReference"/>
        </w:rPr>
        <w:annotationRef/>
      </w:r>
      <w:r>
        <w:t xml:space="preserve">Change to a colon? </w:t>
      </w:r>
    </w:p>
    <w:p w14:paraId="030AA217" w14:textId="2AD6194E" w:rsidR="00492301" w:rsidRDefault="00492301">
      <w:pPr>
        <w:pStyle w:val="CommentText"/>
      </w:pPr>
    </w:p>
  </w:comment>
  <w:comment w:id="42" w:author="Jessica Tebo" w:date="2022-01-18T15:48:00Z" w:initials="JT">
    <w:p w14:paraId="42A495BA" w14:textId="215E4D37" w:rsidR="00492301" w:rsidRDefault="00492301">
      <w:pPr>
        <w:pStyle w:val="CommentText"/>
      </w:pPr>
      <w:r>
        <w:rPr>
          <w:rStyle w:val="CommentReference"/>
        </w:rPr>
        <w:annotationRef/>
      </w:r>
      <w:r>
        <w:t xml:space="preserve">Missing article? </w:t>
      </w:r>
    </w:p>
  </w:comment>
  <w:comment w:id="43" w:author="Jessica Tebo" w:date="2022-01-19T14:39:00Z" w:initials="JT">
    <w:p w14:paraId="4E363D08" w14:textId="0BDFF857" w:rsidR="00492301" w:rsidRDefault="00492301">
      <w:pPr>
        <w:pStyle w:val="CommentText"/>
      </w:pPr>
      <w:r>
        <w:rPr>
          <w:rStyle w:val="CommentReference"/>
        </w:rPr>
        <w:annotationRef/>
      </w:r>
      <w:r>
        <w:t>Some of this information is repeated in footnote #23.</w:t>
      </w:r>
    </w:p>
  </w:comment>
  <w:comment w:id="45" w:author="Jessica Tebo" w:date="2022-01-18T15:57:00Z" w:initials="JT">
    <w:p w14:paraId="32303FF2" w14:textId="39D1E5A6" w:rsidR="00492301" w:rsidRDefault="00492301">
      <w:pPr>
        <w:pStyle w:val="CommentText"/>
      </w:pPr>
      <w:r>
        <w:rPr>
          <w:rStyle w:val="CommentReference"/>
        </w:rPr>
        <w:annotationRef/>
      </w:r>
      <w:r>
        <w:t xml:space="preserve">Consider breaking up into two sentences. </w:t>
      </w:r>
    </w:p>
  </w:comment>
  <w:comment w:id="46" w:author="Jessica Tebo" w:date="2022-01-18T16:03:00Z" w:initials="JT">
    <w:p w14:paraId="5190BD84" w14:textId="3B1C5228" w:rsidR="00492301" w:rsidRDefault="00492301">
      <w:pPr>
        <w:pStyle w:val="CommentText"/>
      </w:pPr>
      <w:r>
        <w:rPr>
          <w:rStyle w:val="CommentReference"/>
        </w:rPr>
        <w:annotationRef/>
      </w:r>
      <w:r>
        <w:t>Fragment.</w:t>
      </w:r>
    </w:p>
  </w:comment>
  <w:comment w:id="50" w:author="Jessica Tebo" w:date="2022-01-18T16:18:00Z" w:initials="JT">
    <w:p w14:paraId="64D1E3B9" w14:textId="4DCA1A58" w:rsidR="00492301" w:rsidRDefault="00492301">
      <w:pPr>
        <w:pStyle w:val="CommentText"/>
      </w:pPr>
      <w:r>
        <w:rPr>
          <w:rStyle w:val="CommentReference"/>
        </w:rPr>
        <w:annotationRef/>
      </w:r>
      <w:r>
        <w:t xml:space="preserve">Consider replacing this with a semicolon. </w:t>
      </w:r>
    </w:p>
  </w:comment>
  <w:comment w:id="51" w:author="Jessica Tebo" w:date="2022-01-18T16:18:00Z" w:initials="JT">
    <w:p w14:paraId="3BB48F1F" w14:textId="17F0E8C9" w:rsidR="00492301" w:rsidRDefault="00492301">
      <w:pPr>
        <w:pStyle w:val="CommentText"/>
      </w:pPr>
      <w:r>
        <w:rPr>
          <w:rStyle w:val="CommentReference"/>
        </w:rPr>
        <w:annotationRef/>
      </w:r>
      <w:r>
        <w:t>RC discourages the use of italics for emphasis.</w:t>
      </w:r>
    </w:p>
  </w:comment>
  <w:comment w:id="54" w:author="Jessica Tebo" w:date="2022-01-18T16:32:00Z" w:initials="JT">
    <w:p w14:paraId="4F3E8DE6" w14:textId="330C75B6" w:rsidR="00492301" w:rsidRDefault="00492301">
      <w:pPr>
        <w:pStyle w:val="CommentText"/>
      </w:pPr>
      <w:r>
        <w:rPr>
          <w:rStyle w:val="CommentReference"/>
        </w:rPr>
        <w:annotationRef/>
      </w:r>
      <w:r>
        <w:t>Replace with a colon?</w:t>
      </w:r>
    </w:p>
  </w:comment>
  <w:comment w:id="55" w:author="Jessica Tebo" w:date="2022-01-18T16:37:00Z" w:initials="JT">
    <w:p w14:paraId="5AD2369F" w14:textId="6092CE12" w:rsidR="00492301" w:rsidRDefault="00492301">
      <w:pPr>
        <w:pStyle w:val="CommentText"/>
      </w:pPr>
      <w:r>
        <w:rPr>
          <w:rStyle w:val="CommentReference"/>
        </w:rPr>
        <w:annotationRef/>
      </w:r>
      <w:r>
        <w:t xml:space="preserve">This is a bit </w:t>
      </w:r>
      <w:proofErr w:type="gramStart"/>
      <w:r>
        <w:t>confusing,</w:t>
      </w:r>
      <w:proofErr w:type="gramEnd"/>
      <w:r>
        <w:t xml:space="preserve"> I suggest rewriting it for clarity. Maybe something like this? </w:t>
      </w:r>
      <w:r>
        <w:br/>
        <w:t>by one of his former lovers. The words he calls ‘idolatrous’ overtake his memory; at this point in the novel, Dorian can no longer</w:t>
      </w:r>
    </w:p>
  </w:comment>
  <w:comment w:id="57" w:author="Jessica Tebo" w:date="2022-01-18T16:53:00Z" w:initials="JT">
    <w:p w14:paraId="70108B54" w14:textId="02210815" w:rsidR="00492301" w:rsidRDefault="00492301">
      <w:pPr>
        <w:pStyle w:val="CommentText"/>
      </w:pPr>
      <w:r>
        <w:rPr>
          <w:rStyle w:val="CommentReference"/>
        </w:rPr>
        <w:annotationRef/>
      </w:r>
      <w:r>
        <w:t xml:space="preserve">Did you intend to repeat this reference from page </w:t>
      </w:r>
      <w:proofErr w:type="gramStart"/>
      <w:r>
        <w:t>27?yer</w:t>
      </w:r>
      <w:proofErr w:type="gramEnd"/>
      <w:r>
        <w:t xml:space="preserve">  </w:t>
      </w:r>
    </w:p>
  </w:comment>
  <w:comment w:id="83" w:author="Jessica Tebo" w:date="2022-01-19T13:56:00Z" w:initials="JT">
    <w:p w14:paraId="5430944F" w14:textId="3128A8DB" w:rsidR="00492301" w:rsidRPr="00492301" w:rsidRDefault="00492301" w:rsidP="00492301">
      <w:pPr>
        <w:rPr>
          <w:rFonts w:ascii="Times New Roman" w:eastAsia="Times New Roman" w:hAnsi="Times New Roman" w:cs="Times New Roman"/>
        </w:rPr>
      </w:pPr>
      <w:r>
        <w:rPr>
          <w:rStyle w:val="CommentReference"/>
        </w:rPr>
        <w:annotationRef/>
      </w:r>
      <w:r>
        <w:t>Do you have any additional information about this resource? The MLA offers this advice: “</w:t>
      </w:r>
      <w:r w:rsidRPr="00492301">
        <w:rPr>
          <w:rFonts w:ascii="Times New Roman" w:eastAsia="Times New Roman" w:hAnsi="Times New Roman" w:cs="Times New Roman"/>
        </w:rPr>
        <w:t>Original copies of books published before 1900 are usually defined by their place of publication rather than the publisher. Unless you are using a newer edition, cite the city of publication where you would normally cite the publisher.</w:t>
      </w:r>
      <w:r>
        <w:rPr>
          <w:rFonts w:ascii="Times New Roman" w:eastAsia="Times New Roman" w:hAnsi="Times New Roman" w:cs="Times New Roman"/>
        </w:rPr>
        <w:t>”</w:t>
      </w:r>
    </w:p>
    <w:p w14:paraId="084107A3" w14:textId="66B67A75" w:rsidR="00492301" w:rsidRDefault="00492301">
      <w:pPr>
        <w:pStyle w:val="CommentText"/>
      </w:pPr>
    </w:p>
  </w:comment>
  <w:comment w:id="98" w:author="Jessica Tebo" w:date="2022-01-19T14:05:00Z" w:initials="JT">
    <w:p w14:paraId="17CF9DD2" w14:textId="06F9E752" w:rsidR="00492301" w:rsidRDefault="00492301">
      <w:pPr>
        <w:pStyle w:val="CommentText"/>
      </w:pPr>
      <w:r>
        <w:rPr>
          <w:rStyle w:val="CommentReference"/>
        </w:rPr>
        <w:annotationRef/>
      </w:r>
      <w:r>
        <w:t>Did you intend to have this here? I am not entirely sure what it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6DF520" w15:done="0"/>
  <w15:commentEx w15:paraId="402096D3" w15:done="0"/>
  <w15:commentEx w15:paraId="7595F81E" w15:done="0"/>
  <w15:commentEx w15:paraId="10D7AE9C" w15:done="0"/>
  <w15:commentEx w15:paraId="639D9B64" w15:done="0"/>
  <w15:commentEx w15:paraId="78412400" w15:done="0"/>
  <w15:commentEx w15:paraId="5CFD7D5A" w15:done="0"/>
  <w15:commentEx w15:paraId="69090F63" w15:done="0"/>
  <w15:commentEx w15:paraId="772EC4A4" w15:done="0"/>
  <w15:commentEx w15:paraId="384DBE7B" w15:done="0"/>
  <w15:commentEx w15:paraId="07A01228" w15:done="0"/>
  <w15:commentEx w15:paraId="3797CE9A" w15:done="0"/>
  <w15:commentEx w15:paraId="5586DD25" w15:done="0"/>
  <w15:commentEx w15:paraId="4B25F3E8" w15:done="0"/>
  <w15:commentEx w15:paraId="30DD0618" w15:done="0"/>
  <w15:commentEx w15:paraId="0EE2CA8F" w15:done="0"/>
  <w15:commentEx w15:paraId="769201DC" w15:done="0"/>
  <w15:commentEx w15:paraId="030AA217" w15:done="0"/>
  <w15:commentEx w15:paraId="42A495BA" w15:done="0"/>
  <w15:commentEx w15:paraId="4E363D08" w15:done="0"/>
  <w15:commentEx w15:paraId="32303FF2" w15:done="0"/>
  <w15:commentEx w15:paraId="5190BD84" w15:done="0"/>
  <w15:commentEx w15:paraId="64D1E3B9" w15:done="0"/>
  <w15:commentEx w15:paraId="3BB48F1F" w15:done="0"/>
  <w15:commentEx w15:paraId="4F3E8DE6" w15:done="0"/>
  <w15:commentEx w15:paraId="5AD2369F" w15:done="0"/>
  <w15:commentEx w15:paraId="70108B54" w15:done="0"/>
  <w15:commentEx w15:paraId="084107A3" w15:done="0"/>
  <w15:commentEx w15:paraId="17CF9D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7F2A" w16cex:dateUtc="2022-01-12T23:24:00Z"/>
  <w16cex:commentExtensible w16cex:durableId="258980E4" w16cex:dateUtc="2022-01-12T23:31:00Z"/>
  <w16cex:commentExtensible w16cex:durableId="25898275" w16cex:dateUtc="2022-01-12T23:38:00Z"/>
  <w16cex:commentExtensible w16cex:durableId="258A5D4B" w16cex:dateUtc="2022-01-13T15:11:00Z"/>
  <w16cex:commentExtensible w16cex:durableId="258FADBF" w16cex:dateUtc="2022-01-17T15:56:00Z"/>
  <w16cex:commentExtensible w16cex:durableId="258FB4E2" w16cex:dateUtc="2022-01-17T16:26:00Z"/>
  <w16cex:commentExtensible w16cex:durableId="258FB079" w16cex:dateUtc="2022-01-17T16:08:00Z"/>
  <w16cex:commentExtensible w16cex:durableId="258FB5FF" w16cex:dateUtc="2022-01-17T16:31:00Z"/>
  <w16cex:commentExtensible w16cex:durableId="258FB928" w16cex:dateUtc="2022-01-17T16:45:00Z"/>
  <w16cex:commentExtensible w16cex:durableId="25929E70" w16cex:dateUtc="2022-01-19T21:28:00Z"/>
  <w16cex:commentExtensible w16cex:durableId="258FC32B" w16cex:dateUtc="2022-01-17T17:27:00Z"/>
  <w16cex:commentExtensible w16cex:durableId="258FCBCD" w16cex:dateUtc="2022-01-17T18:04:00Z"/>
  <w16cex:commentExtensible w16cex:durableId="25914299" w16cex:dateUtc="2022-01-18T20:43:00Z"/>
  <w16cex:commentExtensible w16cex:durableId="259146FA" w16cex:dateUtc="2022-01-18T21:02:00Z"/>
  <w16cex:commentExtensible w16cex:durableId="25914BDE" w16cex:dateUtc="2022-01-18T21:23:00Z"/>
  <w16cex:commentExtensible w16cex:durableId="25914C17" w16cex:dateUtc="2022-01-18T21:24:00Z"/>
  <w16cex:commentExtensible w16cex:durableId="25914DD8" w16cex:dateUtc="2022-01-18T21:31:00Z"/>
  <w16cex:commentExtensible w16cex:durableId="25914E43" w16cex:dateUtc="2022-01-18T21:33:00Z"/>
  <w16cex:commentExtensible w16cex:durableId="25915FDA" w16cex:dateUtc="2022-01-18T22:48:00Z"/>
  <w16cex:commentExtensible w16cex:durableId="2592A13E" w16cex:dateUtc="2022-01-19T21:39:00Z"/>
  <w16cex:commentExtensible w16cex:durableId="259161F0" w16cex:dateUtc="2022-01-18T22:57:00Z"/>
  <w16cex:commentExtensible w16cex:durableId="25916336" w16cex:dateUtc="2022-01-18T23:03:00Z"/>
  <w16cex:commentExtensible w16cex:durableId="259166C4" w16cex:dateUtc="2022-01-18T23:18:00Z"/>
  <w16cex:commentExtensible w16cex:durableId="259166DC" w16cex:dateUtc="2022-01-18T23:18:00Z"/>
  <w16cex:commentExtensible w16cex:durableId="25916A08" w16cex:dateUtc="2022-01-18T23:32:00Z"/>
  <w16cex:commentExtensible w16cex:durableId="25916B52" w16cex:dateUtc="2022-01-18T23:37:00Z"/>
  <w16cex:commentExtensible w16cex:durableId="25916F19" w16cex:dateUtc="2022-01-18T23:53:00Z"/>
  <w16cex:commentExtensible w16cex:durableId="25929717" w16cex:dateUtc="2022-01-19T20:56:00Z"/>
  <w16cex:commentExtensible w16cex:durableId="2592990C" w16cex:dateUtc="2022-01-19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6DF520" w16cid:durableId="25897F2A"/>
  <w16cid:commentId w16cid:paraId="402096D3" w16cid:durableId="258980E4"/>
  <w16cid:commentId w16cid:paraId="7595F81E" w16cid:durableId="25898275"/>
  <w16cid:commentId w16cid:paraId="10D7AE9C" w16cid:durableId="258A5D4B"/>
  <w16cid:commentId w16cid:paraId="639D9B64" w16cid:durableId="258FADBF"/>
  <w16cid:commentId w16cid:paraId="78412400" w16cid:durableId="258FB4E2"/>
  <w16cid:commentId w16cid:paraId="5CFD7D5A" w16cid:durableId="258FB079"/>
  <w16cid:commentId w16cid:paraId="69090F63" w16cid:durableId="258FB5FF"/>
  <w16cid:commentId w16cid:paraId="772EC4A4" w16cid:durableId="258FB928"/>
  <w16cid:commentId w16cid:paraId="384DBE7B" w16cid:durableId="25929E70"/>
  <w16cid:commentId w16cid:paraId="07A01228" w16cid:durableId="258FC32B"/>
  <w16cid:commentId w16cid:paraId="3797CE9A" w16cid:durableId="258FCBCD"/>
  <w16cid:commentId w16cid:paraId="5586DD25" w16cid:durableId="25914299"/>
  <w16cid:commentId w16cid:paraId="4B25F3E8" w16cid:durableId="259146FA"/>
  <w16cid:commentId w16cid:paraId="30DD0618" w16cid:durableId="25914BDE"/>
  <w16cid:commentId w16cid:paraId="0EE2CA8F" w16cid:durableId="25914C17"/>
  <w16cid:commentId w16cid:paraId="769201DC" w16cid:durableId="25914DD8"/>
  <w16cid:commentId w16cid:paraId="030AA217" w16cid:durableId="25914E43"/>
  <w16cid:commentId w16cid:paraId="42A495BA" w16cid:durableId="25915FDA"/>
  <w16cid:commentId w16cid:paraId="4E363D08" w16cid:durableId="2592A13E"/>
  <w16cid:commentId w16cid:paraId="32303FF2" w16cid:durableId="259161F0"/>
  <w16cid:commentId w16cid:paraId="5190BD84" w16cid:durableId="25916336"/>
  <w16cid:commentId w16cid:paraId="64D1E3B9" w16cid:durableId="259166C4"/>
  <w16cid:commentId w16cid:paraId="3BB48F1F" w16cid:durableId="259166DC"/>
  <w16cid:commentId w16cid:paraId="4F3E8DE6" w16cid:durableId="25916A08"/>
  <w16cid:commentId w16cid:paraId="5AD2369F" w16cid:durableId="25916B52"/>
  <w16cid:commentId w16cid:paraId="70108B54" w16cid:durableId="25916F19"/>
  <w16cid:commentId w16cid:paraId="084107A3" w16cid:durableId="25929717"/>
  <w16cid:commentId w16cid:paraId="17CF9DD2" w16cid:durableId="259299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D55265" w14:textId="77777777" w:rsidR="00EA0B43" w:rsidRDefault="00EA0B43" w:rsidP="009071F1">
      <w:r>
        <w:separator/>
      </w:r>
    </w:p>
  </w:endnote>
  <w:endnote w:type="continuationSeparator" w:id="0">
    <w:p w14:paraId="7642E909" w14:textId="77777777" w:rsidR="00EA0B43" w:rsidRDefault="00EA0B43" w:rsidP="009071F1">
      <w:r>
        <w:continuationSeparator/>
      </w:r>
    </w:p>
  </w:endnote>
  <w:endnote w:id="1">
    <w:p w14:paraId="0ED262E4" w14:textId="1C08A0B0"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In </w:t>
      </w:r>
      <w:r w:rsidRPr="00F01838">
        <w:rPr>
          <w:rFonts w:ascii="Times New Roman" w:hAnsi="Times New Roman" w:cs="Times New Roman"/>
          <w:i/>
          <w:sz w:val="24"/>
          <w:szCs w:val="24"/>
        </w:rPr>
        <w:t>Last Thing</w:t>
      </w:r>
      <w:r w:rsidRPr="00F01838">
        <w:rPr>
          <w:rFonts w:ascii="Times New Roman" w:hAnsi="Times New Roman" w:cs="Times New Roman"/>
          <w:i/>
          <w:iCs/>
          <w:sz w:val="24"/>
          <w:szCs w:val="24"/>
        </w:rPr>
        <w:t>s</w:t>
      </w:r>
      <w:r w:rsidRPr="00F01838">
        <w:rPr>
          <w:rFonts w:ascii="Times New Roman" w:hAnsi="Times New Roman" w:cs="Times New Roman"/>
          <w:sz w:val="24"/>
          <w:szCs w:val="24"/>
        </w:rPr>
        <w:t>, Jacques Khalip explores this passage and the “alternating” route of Romanticism in Cavell’s thinking (51</w:t>
      </w:r>
      <w:r w:rsidR="009C54BA">
        <w:rPr>
          <w:rFonts w:ascii="Times New Roman" w:hAnsi="Times New Roman" w:cs="Times New Roman"/>
          <w:sz w:val="24"/>
          <w:szCs w:val="24"/>
        </w:rPr>
        <w:t>–</w:t>
      </w:r>
      <w:r w:rsidRPr="00F01838">
        <w:rPr>
          <w:rFonts w:ascii="Times New Roman" w:hAnsi="Times New Roman" w:cs="Times New Roman"/>
          <w:sz w:val="24"/>
          <w:szCs w:val="24"/>
        </w:rPr>
        <w:t>2).</w:t>
      </w:r>
    </w:p>
  </w:endnote>
  <w:endnote w:id="2">
    <w:p w14:paraId="06599677" w14:textId="12094D57" w:rsidR="00F01838" w:rsidRPr="00F01838" w:rsidRDefault="00F01838" w:rsidP="00F01838">
      <w:pPr>
        <w:pStyle w:val="ListParagraph"/>
        <w:spacing w:line="480" w:lineRule="auto"/>
        <w:ind w:left="0"/>
        <w:rPr>
          <w:rFonts w:ascii="Times New Roman" w:hAnsi="Times New Roman"/>
        </w:rPr>
      </w:pPr>
      <w:r w:rsidRPr="00F01838">
        <w:rPr>
          <w:rStyle w:val="EndnoteReference"/>
          <w:rFonts w:ascii="Times New Roman" w:hAnsi="Times New Roman"/>
        </w:rPr>
        <w:endnoteRef/>
      </w:r>
      <w:r w:rsidRPr="00F01838">
        <w:rPr>
          <w:rFonts w:ascii="Times New Roman" w:hAnsi="Times New Roman"/>
        </w:rPr>
        <w:t xml:space="preserve"> Mary Shelley was an enthusiastic member of the London audience for the first</w:t>
      </w:r>
      <w:r w:rsidR="009D7A3E">
        <w:rPr>
          <w:rFonts w:ascii="Times New Roman" w:hAnsi="Times New Roman"/>
        </w:rPr>
        <w:t>—</w:t>
      </w:r>
      <w:r w:rsidRPr="00F01838">
        <w:rPr>
          <w:rFonts w:ascii="Times New Roman" w:hAnsi="Times New Roman"/>
        </w:rPr>
        <w:t>and quite popular</w:t>
      </w:r>
      <w:r w:rsidR="009D7A3E">
        <w:rPr>
          <w:rFonts w:ascii="Times New Roman" w:hAnsi="Times New Roman"/>
        </w:rPr>
        <w:t>—</w:t>
      </w:r>
      <w:r w:rsidRPr="00F01838">
        <w:rPr>
          <w:rFonts w:ascii="Times New Roman" w:hAnsi="Times New Roman"/>
        </w:rPr>
        <w:t xml:space="preserve">stage adaptation of </w:t>
      </w:r>
      <w:r w:rsidRPr="00F01838">
        <w:rPr>
          <w:rFonts w:ascii="Times New Roman" w:hAnsi="Times New Roman"/>
          <w:i/>
        </w:rPr>
        <w:t>Frankenstein</w:t>
      </w:r>
      <w:r w:rsidRPr="00F01838">
        <w:rPr>
          <w:rFonts w:ascii="Times New Roman" w:hAnsi="Times New Roman"/>
        </w:rPr>
        <w:t xml:space="preserve"> in 1823, a version of the story retitled as </w:t>
      </w:r>
      <w:r w:rsidRPr="00F01838">
        <w:rPr>
          <w:rFonts w:ascii="Times New Roman" w:hAnsi="Times New Roman"/>
          <w:i/>
        </w:rPr>
        <w:t>Presumption, or The Fate of Frankenstein</w:t>
      </w:r>
      <w:r w:rsidRPr="00F01838">
        <w:rPr>
          <w:rFonts w:ascii="Times New Roman" w:hAnsi="Times New Roman"/>
        </w:rPr>
        <w:t>.</w:t>
      </w:r>
    </w:p>
  </w:endnote>
  <w:endnote w:id="3">
    <w:p w14:paraId="535BC017" w14:textId="7CB7FDBB"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References to Shelley use</w:t>
      </w:r>
      <w:r w:rsidRPr="00F01838">
        <w:rPr>
          <w:rFonts w:ascii="Times New Roman" w:hAnsi="Times New Roman" w:cs="Times New Roman"/>
          <w:i/>
          <w:sz w:val="24"/>
          <w:szCs w:val="24"/>
        </w:rPr>
        <w:t xml:space="preserve"> Shelley’s Poetry and Prose</w:t>
      </w:r>
      <w:r w:rsidRPr="00F01838">
        <w:rPr>
          <w:rFonts w:ascii="Times New Roman" w:hAnsi="Times New Roman" w:cs="Times New Roman"/>
          <w:sz w:val="24"/>
          <w:szCs w:val="24"/>
        </w:rPr>
        <w:t>, edited by Donald H. Reiman and Neil Fraistat, 2</w:t>
      </w:r>
      <w:r w:rsidRPr="00F01838">
        <w:rPr>
          <w:rFonts w:ascii="Times New Roman" w:hAnsi="Times New Roman" w:cs="Times New Roman"/>
          <w:sz w:val="24"/>
          <w:szCs w:val="24"/>
          <w:vertAlign w:val="superscript"/>
        </w:rPr>
        <w:t>nd</w:t>
      </w:r>
      <w:r w:rsidRPr="00F01838">
        <w:rPr>
          <w:rFonts w:ascii="Times New Roman" w:hAnsi="Times New Roman" w:cs="Times New Roman"/>
          <w:sz w:val="24"/>
          <w:szCs w:val="24"/>
        </w:rPr>
        <w:t xml:space="preserve"> edition, Norton, 2002.</w:t>
      </w:r>
      <w:r w:rsidR="00492301">
        <w:rPr>
          <w:rFonts w:ascii="Times New Roman" w:hAnsi="Times New Roman" w:cs="Times New Roman"/>
          <w:sz w:val="24"/>
          <w:szCs w:val="24"/>
        </w:rPr>
        <w:t xml:space="preserve"> </w:t>
      </w:r>
      <w:r w:rsidRPr="00F01838">
        <w:rPr>
          <w:rFonts w:ascii="Times New Roman" w:hAnsi="Times New Roman" w:cs="Times New Roman"/>
          <w:sz w:val="24"/>
          <w:szCs w:val="24"/>
        </w:rPr>
        <w:t>References</w:t>
      </w:r>
      <w:r w:rsidR="00EE1C64">
        <w:rPr>
          <w:rFonts w:ascii="Times New Roman" w:hAnsi="Times New Roman" w:cs="Times New Roman"/>
          <w:sz w:val="24"/>
          <w:szCs w:val="24"/>
        </w:rPr>
        <w:t xml:space="preserve"> </w:t>
      </w:r>
      <w:r w:rsidRPr="00F01838">
        <w:rPr>
          <w:rFonts w:ascii="Times New Roman" w:hAnsi="Times New Roman" w:cs="Times New Roman"/>
          <w:sz w:val="24"/>
          <w:szCs w:val="24"/>
        </w:rPr>
        <w:t>to poetry are given with line numbers; references to prose are given with page numbers.</w:t>
      </w:r>
    </w:p>
  </w:endnote>
  <w:endnote w:id="4">
    <w:p w14:paraId="795C6E44" w14:textId="09E8CE70"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Jameson’s account of this moment</w:t>
      </w:r>
      <w:r w:rsidR="009D7A3E">
        <w:rPr>
          <w:rFonts w:ascii="Times New Roman" w:hAnsi="Times New Roman" w:cs="Times New Roman"/>
          <w:sz w:val="24"/>
          <w:szCs w:val="24"/>
        </w:rPr>
        <w:t>—</w:t>
      </w:r>
      <w:r w:rsidRPr="00F01838">
        <w:rPr>
          <w:rFonts w:ascii="Times New Roman" w:hAnsi="Times New Roman" w:cs="Times New Roman"/>
          <w:sz w:val="24"/>
          <w:szCs w:val="24"/>
        </w:rPr>
        <w:t>and Bowie’s role in it</w:t>
      </w:r>
      <w:r w:rsidR="009D7A3E">
        <w:rPr>
          <w:rFonts w:ascii="Times New Roman" w:hAnsi="Times New Roman" w:cs="Times New Roman"/>
          <w:sz w:val="24"/>
          <w:szCs w:val="24"/>
        </w:rPr>
        <w:t>—</w:t>
      </w:r>
      <w:r w:rsidRPr="00F01838">
        <w:rPr>
          <w:rFonts w:ascii="Times New Roman" w:hAnsi="Times New Roman" w:cs="Times New Roman"/>
          <w:sz w:val="24"/>
          <w:szCs w:val="24"/>
        </w:rPr>
        <w:t xml:space="preserve">deserves to be quoted in full: “The postmodernist viewer . . . is called upon to do the impossible, namely to see all the screens at once, in their radical and random difference: such a viewer is asked to follow the evolutionary mutation of David Bowie in </w:t>
      </w:r>
      <w:r w:rsidRPr="00F01838">
        <w:rPr>
          <w:rFonts w:ascii="Times New Roman" w:hAnsi="Times New Roman" w:cs="Times New Roman"/>
          <w:i/>
          <w:sz w:val="24"/>
          <w:szCs w:val="24"/>
        </w:rPr>
        <w:t>The Man Who Fell to Earth</w:t>
      </w:r>
      <w:r w:rsidRPr="00F01838">
        <w:rPr>
          <w:rFonts w:ascii="Times New Roman" w:hAnsi="Times New Roman" w:cs="Times New Roman"/>
          <w:sz w:val="24"/>
          <w:szCs w:val="24"/>
        </w:rPr>
        <w:t xml:space="preserve"> (who watches fifty-seven television screens simultaneously) and to rise somehow to a level at which the vivid perception of radical difference is in and of itself a new mode of grasping what used to be called relationship: something for which the word </w:t>
      </w:r>
      <w:r w:rsidRPr="00F01838">
        <w:rPr>
          <w:rFonts w:ascii="Times New Roman" w:hAnsi="Times New Roman" w:cs="Times New Roman"/>
          <w:i/>
          <w:sz w:val="24"/>
          <w:szCs w:val="24"/>
        </w:rPr>
        <w:t>collage</w:t>
      </w:r>
      <w:r w:rsidRPr="00F01838">
        <w:rPr>
          <w:rFonts w:ascii="Times New Roman" w:hAnsi="Times New Roman" w:cs="Times New Roman"/>
          <w:sz w:val="24"/>
          <w:szCs w:val="24"/>
        </w:rPr>
        <w:t xml:space="preserve"> is still only a very feeble name” (</w:t>
      </w:r>
      <w:r w:rsidRPr="00F01838">
        <w:rPr>
          <w:rFonts w:ascii="Times New Roman" w:hAnsi="Times New Roman" w:cs="Times New Roman"/>
          <w:i/>
          <w:iCs/>
          <w:sz w:val="24"/>
          <w:szCs w:val="24"/>
        </w:rPr>
        <w:t>Postmodernism</w:t>
      </w:r>
      <w:del w:id="12" w:author="Jessica Tebo" w:date="2022-01-19T14:25:00Z">
        <w:r w:rsidRPr="00F01838" w:rsidDel="00492301">
          <w:rPr>
            <w:rFonts w:ascii="Times New Roman" w:hAnsi="Times New Roman" w:cs="Times New Roman"/>
            <w:i/>
            <w:iCs/>
            <w:sz w:val="24"/>
            <w:szCs w:val="24"/>
          </w:rPr>
          <w:delText>, or, The Cultural Logic of Late Capitalism</w:delText>
        </w:r>
      </w:del>
      <w:r w:rsidRPr="00F01838">
        <w:rPr>
          <w:rFonts w:ascii="Times New Roman" w:hAnsi="Times New Roman" w:cs="Times New Roman"/>
          <w:sz w:val="24"/>
          <w:szCs w:val="24"/>
        </w:rPr>
        <w:t>, 31).</w:t>
      </w:r>
    </w:p>
  </w:endnote>
  <w:endnote w:id="5">
    <w:p w14:paraId="5C2288A4" w14:textId="658486A7"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For an excellent account of this extraordinary tour and its implications for our notion of celebrity, see David M. Friedman, </w:t>
      </w:r>
      <w:r w:rsidRPr="00F01838">
        <w:rPr>
          <w:rFonts w:ascii="Times New Roman" w:hAnsi="Times New Roman" w:cs="Times New Roman"/>
          <w:i/>
          <w:sz w:val="24"/>
          <w:szCs w:val="24"/>
        </w:rPr>
        <w:t>Wilde in America: Oscar Wilde and the Invention of Modern Celebrity</w:t>
      </w:r>
      <w:r w:rsidRPr="00F01838">
        <w:rPr>
          <w:rFonts w:ascii="Times New Roman" w:hAnsi="Times New Roman" w:cs="Times New Roman"/>
          <w:sz w:val="24"/>
          <w:szCs w:val="24"/>
        </w:rPr>
        <w:t>.</w:t>
      </w:r>
    </w:p>
  </w:endnote>
  <w:endnote w:id="6">
    <w:p w14:paraId="3E8D8DFC" w14:textId="43444B45"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In </w:t>
      </w:r>
      <w:r w:rsidRPr="00F01838">
        <w:rPr>
          <w:rFonts w:ascii="Times New Roman" w:hAnsi="Times New Roman" w:cs="Times New Roman"/>
          <w:i/>
          <w:sz w:val="24"/>
          <w:szCs w:val="24"/>
        </w:rPr>
        <w:t>Art’s Undoing: In the Wake of a Radical Aestheticism</w:t>
      </w:r>
      <w:r w:rsidRPr="00F01838">
        <w:rPr>
          <w:rFonts w:ascii="Times New Roman" w:hAnsi="Times New Roman" w:cs="Times New Roman"/>
          <w:sz w:val="24"/>
          <w:szCs w:val="24"/>
        </w:rPr>
        <w:t>, I have explored the implications of Wilde’s account of “our romantic movement” for the cultivation and radicalization of his aestheticism (11</w:t>
      </w:r>
      <w:r w:rsidR="009C54BA">
        <w:rPr>
          <w:rFonts w:ascii="Times New Roman" w:hAnsi="Times New Roman" w:cs="Times New Roman"/>
          <w:sz w:val="24"/>
          <w:szCs w:val="24"/>
        </w:rPr>
        <w:t>–</w:t>
      </w:r>
      <w:r w:rsidRPr="00F01838">
        <w:rPr>
          <w:rFonts w:ascii="Times New Roman" w:hAnsi="Times New Roman" w:cs="Times New Roman"/>
          <w:sz w:val="24"/>
          <w:szCs w:val="24"/>
        </w:rPr>
        <w:t>3, 209</w:t>
      </w:r>
      <w:r w:rsidR="009C54BA">
        <w:rPr>
          <w:rFonts w:ascii="Times New Roman" w:hAnsi="Times New Roman" w:cs="Times New Roman"/>
          <w:sz w:val="24"/>
          <w:szCs w:val="24"/>
        </w:rPr>
        <w:t>–</w:t>
      </w:r>
      <w:r w:rsidRPr="00F01838">
        <w:rPr>
          <w:rFonts w:ascii="Times New Roman" w:hAnsi="Times New Roman" w:cs="Times New Roman"/>
          <w:sz w:val="24"/>
          <w:szCs w:val="24"/>
        </w:rPr>
        <w:t>43).</w:t>
      </w:r>
    </w:p>
  </w:endnote>
  <w:endnote w:id="7">
    <w:p w14:paraId="2AEA635B" w14:textId="6B24A6BE"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In his preface to </w:t>
      </w:r>
      <w:r w:rsidRPr="00F01838">
        <w:rPr>
          <w:rFonts w:ascii="Times New Roman" w:hAnsi="Times New Roman" w:cs="Times New Roman"/>
          <w:i/>
          <w:sz w:val="24"/>
          <w:szCs w:val="24"/>
        </w:rPr>
        <w:t>The Renaissance: Studies in Art and Poetry</w:t>
      </w:r>
      <w:r w:rsidRPr="00F01838">
        <w:rPr>
          <w:rFonts w:ascii="Times New Roman" w:hAnsi="Times New Roman" w:cs="Times New Roman"/>
          <w:sz w:val="24"/>
          <w:szCs w:val="24"/>
        </w:rPr>
        <w:t xml:space="preserve">, Pater characterizes this “vital tendency” as “the </w:t>
      </w:r>
      <w:r w:rsidRPr="00F01838">
        <w:rPr>
          <w:rFonts w:ascii="Times New Roman" w:hAnsi="Times New Roman" w:cs="Times New Roman"/>
          <w:i/>
          <w:sz w:val="24"/>
          <w:szCs w:val="24"/>
        </w:rPr>
        <w:t>virtue</w:t>
      </w:r>
      <w:r w:rsidRPr="00F01838">
        <w:rPr>
          <w:rFonts w:ascii="Times New Roman" w:hAnsi="Times New Roman" w:cs="Times New Roman"/>
          <w:sz w:val="24"/>
          <w:szCs w:val="24"/>
        </w:rPr>
        <w:t>, the active principle” of poetry and art which it is the “function of the aesthetic critic” to “distinguish, and analyse, and separate from its adjuncts” this “active principle,” “disengag[ing] that virtue, and not[ing] it, as a chemist notes some natural element” (xx</w:t>
      </w:r>
      <w:r w:rsidR="009C54BA">
        <w:rPr>
          <w:rFonts w:ascii="Times New Roman" w:hAnsi="Times New Roman" w:cs="Times New Roman"/>
          <w:sz w:val="24"/>
          <w:szCs w:val="24"/>
        </w:rPr>
        <w:t>–</w:t>
      </w:r>
      <w:r w:rsidRPr="00F01838">
        <w:rPr>
          <w:rFonts w:ascii="Times New Roman" w:hAnsi="Times New Roman" w:cs="Times New Roman"/>
          <w:sz w:val="24"/>
          <w:szCs w:val="24"/>
        </w:rPr>
        <w:t>xxi).</w:t>
      </w:r>
    </w:p>
  </w:endnote>
  <w:endnote w:id="8">
    <w:p w14:paraId="40E0DDC3" w14:textId="13B17E0C"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Raymond Williams develops his notion of the “cultural dominant” and its historical relation to the “residual” and the “emergent” in </w:t>
      </w:r>
      <w:r w:rsidRPr="00F01838">
        <w:rPr>
          <w:rFonts w:ascii="Times New Roman" w:hAnsi="Times New Roman" w:cs="Times New Roman"/>
          <w:i/>
          <w:sz w:val="24"/>
          <w:szCs w:val="24"/>
        </w:rPr>
        <w:t>Marxism and Literatur</w:t>
      </w:r>
      <w:r w:rsidRPr="00F01838">
        <w:rPr>
          <w:rFonts w:ascii="Times New Roman" w:hAnsi="Times New Roman" w:cs="Times New Roman"/>
          <w:i/>
          <w:iCs/>
          <w:sz w:val="24"/>
          <w:szCs w:val="24"/>
        </w:rPr>
        <w:t>e</w:t>
      </w:r>
      <w:r w:rsidRPr="00F01838">
        <w:rPr>
          <w:rFonts w:ascii="Times New Roman" w:hAnsi="Times New Roman" w:cs="Times New Roman"/>
          <w:sz w:val="24"/>
          <w:szCs w:val="24"/>
        </w:rPr>
        <w:t>, esp. 121</w:t>
      </w:r>
      <w:r w:rsidR="009C54BA" w:rsidRPr="009C54BA">
        <w:rPr>
          <w:rFonts w:ascii="Times New Roman" w:hAnsi="Times New Roman" w:cs="Times New Roman"/>
          <w:sz w:val="24"/>
          <w:szCs w:val="24"/>
        </w:rPr>
        <w:t>–</w:t>
      </w:r>
      <w:r w:rsidRPr="00F01838">
        <w:rPr>
          <w:rFonts w:ascii="Times New Roman" w:hAnsi="Times New Roman" w:cs="Times New Roman"/>
          <w:sz w:val="24"/>
          <w:szCs w:val="24"/>
        </w:rPr>
        <w:t>7. If the image of an “subterranean current” sounds like a mixing of metaphors</w:t>
      </w:r>
      <w:r w:rsidR="00492301">
        <w:rPr>
          <w:rFonts w:ascii="Times New Roman" w:hAnsi="Times New Roman" w:cs="Times New Roman"/>
          <w:sz w:val="24"/>
          <w:szCs w:val="24"/>
        </w:rPr>
        <w:t>—</w:t>
      </w:r>
      <w:r w:rsidRPr="00F01838">
        <w:rPr>
          <w:rFonts w:ascii="Times New Roman" w:hAnsi="Times New Roman" w:cs="Times New Roman"/>
          <w:sz w:val="24"/>
          <w:szCs w:val="24"/>
        </w:rPr>
        <w:t>electromagnetic currents that become subterranean forces</w:t>
      </w:r>
      <w:r w:rsidR="00492301">
        <w:rPr>
          <w:rFonts w:ascii="Times New Roman" w:hAnsi="Times New Roman" w:cs="Times New Roman"/>
          <w:sz w:val="24"/>
          <w:szCs w:val="24"/>
        </w:rPr>
        <w:t>—</w:t>
      </w:r>
      <w:r w:rsidRPr="00F01838">
        <w:rPr>
          <w:rFonts w:ascii="Times New Roman" w:hAnsi="Times New Roman" w:cs="Times New Roman"/>
          <w:sz w:val="24"/>
          <w:szCs w:val="24"/>
        </w:rPr>
        <w:t>one might call to mind Nikola Tesla’s “grand capacitor” that he was building at the Wardenclyffe Tower near Shoreham, New York in 1901, designed to gather electrical currents from the heavens which it would transmit to underground channels for distribution across a spidery network of “pop-up” receptors.</w:t>
      </w:r>
    </w:p>
  </w:endnote>
  <w:endnote w:id="9">
    <w:p w14:paraId="6185D5FE" w14:textId="0230200B"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Benjamin’s account of the “flitting” and “flashing” of the image appears as something like a refrain in his work, and not only as the “true” form of the past’s historicity. See for instance the 1933 fragment “On the Mimetic Faculty”: “The mimetic element in language can, like a flame, manifest itself only through a kind of bearer [</w:t>
      </w:r>
      <w:r w:rsidRPr="00F01838">
        <w:rPr>
          <w:rFonts w:ascii="Times New Roman" w:hAnsi="Times New Roman" w:cs="Times New Roman"/>
          <w:i/>
          <w:sz w:val="24"/>
          <w:szCs w:val="24"/>
        </w:rPr>
        <w:t>Trager</w:t>
      </w:r>
      <w:r w:rsidRPr="00F01838">
        <w:rPr>
          <w:rFonts w:ascii="Times New Roman" w:hAnsi="Times New Roman" w:cs="Times New Roman"/>
          <w:sz w:val="24"/>
          <w:szCs w:val="24"/>
        </w:rPr>
        <w:t>]. This bearer is the semiotic element. Thus, the nexus of meaning of words or sentences is the bearer through which, like a flash, similarity appears. For its production by man</w:t>
      </w:r>
      <w:r w:rsidR="00492301">
        <w:rPr>
          <w:rFonts w:ascii="Times New Roman" w:hAnsi="Times New Roman" w:cs="Times New Roman"/>
          <w:sz w:val="24"/>
          <w:szCs w:val="24"/>
        </w:rPr>
        <w:t>—</w:t>
      </w:r>
      <w:r w:rsidRPr="00F01838">
        <w:rPr>
          <w:rFonts w:ascii="Times New Roman" w:hAnsi="Times New Roman" w:cs="Times New Roman"/>
          <w:sz w:val="24"/>
          <w:szCs w:val="24"/>
        </w:rPr>
        <w:t>like its perception by him</w:t>
      </w:r>
      <w:r w:rsidR="00492301">
        <w:rPr>
          <w:rFonts w:ascii="Times New Roman" w:hAnsi="Times New Roman" w:cs="Times New Roman"/>
          <w:sz w:val="24"/>
          <w:szCs w:val="24"/>
        </w:rPr>
        <w:t>—</w:t>
      </w:r>
      <w:r w:rsidRPr="00F01838">
        <w:rPr>
          <w:rFonts w:ascii="Times New Roman" w:hAnsi="Times New Roman" w:cs="Times New Roman"/>
          <w:sz w:val="24"/>
          <w:szCs w:val="24"/>
        </w:rPr>
        <w:t>is in many cases, and particularly the most important, tied to its flashing up. It flits by [</w:t>
      </w:r>
      <w:r w:rsidRPr="00F01838">
        <w:rPr>
          <w:rFonts w:ascii="Times New Roman" w:hAnsi="Times New Roman" w:cs="Times New Roman"/>
          <w:i/>
          <w:sz w:val="24"/>
          <w:szCs w:val="24"/>
        </w:rPr>
        <w:t>Sie huscht vorbei</w:t>
      </w:r>
      <w:r w:rsidRPr="00F01838">
        <w:rPr>
          <w:rFonts w:ascii="Times New Roman" w:hAnsi="Times New Roman" w:cs="Times New Roman"/>
          <w:sz w:val="24"/>
          <w:szCs w:val="24"/>
        </w:rPr>
        <w:t>]” (722).</w:t>
      </w:r>
    </w:p>
  </w:endnote>
  <w:endnote w:id="10">
    <w:p w14:paraId="1CC9A1F6" w14:textId="31FD7A7F"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My “seize and release” metaphor is inspired by Jacques Khalip and Rob Mitchell’s introduction to </w:t>
      </w:r>
      <w:r w:rsidRPr="00F01838">
        <w:rPr>
          <w:rFonts w:ascii="Times New Roman" w:hAnsi="Times New Roman" w:cs="Times New Roman"/>
          <w:i/>
          <w:sz w:val="24"/>
          <w:szCs w:val="24"/>
        </w:rPr>
        <w:t>Releasing the Image</w:t>
      </w:r>
      <w:r w:rsidRPr="00F01838">
        <w:rPr>
          <w:rFonts w:ascii="Times New Roman" w:hAnsi="Times New Roman" w:cs="Times New Roman"/>
          <w:sz w:val="24"/>
          <w:szCs w:val="24"/>
        </w:rPr>
        <w:t>.</w:t>
      </w:r>
    </w:p>
  </w:endnote>
  <w:endnote w:id="11">
    <w:p w14:paraId="38766C94" w14:textId="47063C68"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Bowie did not permit any of his own music to be used in the film, though “Velvet Goldmine,” recorded in 1971, is the title of a B-side to a 1975 rerelease of “Space Oddity.” In Oren Moverman’s interview that introduces the published screenplay, Haynes acknowledges that he “wanted the song, along with other Bowie tracks, in the film, but Bowie didn’t feel he wanted to let his music be used in </w:t>
      </w:r>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I think he had some other plan for the songs from the Ziggy era. It was very disappointing to me, . . . [but] I think it ultimately serves the film not to have Bowie’s music . . . because, while they are fantastic songs that can never be matched, I think their absence makes it easier to make Brian Slade his own character” (“</w:t>
      </w:r>
      <w:proofErr w:type="spellStart"/>
      <w:r w:rsidRPr="00F01838">
        <w:rPr>
          <w:rFonts w:ascii="Times New Roman" w:hAnsi="Times New Roman" w:cs="Times New Roman"/>
          <w:sz w:val="24"/>
          <w:szCs w:val="24"/>
        </w:rPr>
        <w:t>Superstardus</w:t>
      </w:r>
      <w:ins w:id="24" w:author="Jessica Tebo" w:date="2022-01-19T14:30:00Z">
        <w:r w:rsidR="00492301">
          <w:rPr>
            <w:rFonts w:ascii="Times New Roman" w:hAnsi="Times New Roman" w:cs="Times New Roman"/>
            <w:sz w:val="24"/>
            <w:szCs w:val="24"/>
          </w:rPr>
          <w:t>t</w:t>
        </w:r>
        <w:proofErr w:type="spellEnd"/>
        <w:r w:rsidR="00492301">
          <w:rPr>
            <w:rFonts w:ascii="Times New Roman" w:hAnsi="Times New Roman" w:cs="Times New Roman"/>
            <w:sz w:val="24"/>
            <w:szCs w:val="24"/>
          </w:rPr>
          <w:t>,”</w:t>
        </w:r>
      </w:ins>
      <w:del w:id="25" w:author="Jessica Tebo" w:date="2022-01-19T14:30:00Z">
        <w:r w:rsidRPr="00F01838" w:rsidDel="00492301">
          <w:rPr>
            <w:rFonts w:ascii="Times New Roman" w:hAnsi="Times New Roman" w:cs="Times New Roman"/>
            <w:sz w:val="24"/>
            <w:szCs w:val="24"/>
          </w:rPr>
          <w:delText xml:space="preserve">t: Talking Glam with Todd </w:delText>
        </w:r>
      </w:del>
      <w:del w:id="26" w:author="Jessica Tebo" w:date="2022-01-19T14:29:00Z">
        <w:r w:rsidRPr="00F01838" w:rsidDel="00492301">
          <w:rPr>
            <w:rFonts w:ascii="Times New Roman" w:hAnsi="Times New Roman" w:cs="Times New Roman"/>
            <w:sz w:val="24"/>
            <w:szCs w:val="24"/>
          </w:rPr>
          <w:delText>Haynes”</w:delText>
        </w:r>
      </w:del>
      <w:r w:rsidRPr="00F01838">
        <w:rPr>
          <w:rFonts w:ascii="Times New Roman" w:hAnsi="Times New Roman" w:cs="Times New Roman"/>
          <w:sz w:val="24"/>
          <w:szCs w:val="24"/>
        </w:rPr>
        <w:t xml:space="preserve"> xv</w:t>
      </w:r>
      <w:r w:rsidR="009C54BA">
        <w:rPr>
          <w:rFonts w:ascii="Times New Roman" w:hAnsi="Times New Roman" w:cs="Times New Roman"/>
          <w:sz w:val="24"/>
          <w:szCs w:val="24"/>
        </w:rPr>
        <w:t>–</w:t>
      </w:r>
      <w:r w:rsidRPr="00F01838">
        <w:rPr>
          <w:rFonts w:ascii="Times New Roman" w:hAnsi="Times New Roman" w:cs="Times New Roman"/>
          <w:sz w:val="24"/>
          <w:szCs w:val="24"/>
        </w:rPr>
        <w:t>xvi).</w:t>
      </w:r>
    </w:p>
  </w:endnote>
  <w:endnote w:id="12">
    <w:p w14:paraId="0102FE75" w14:textId="50D72FAA"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Doane’s essay is the single most insightful essay I’ve encountered on the ambition and accomplishment of Haynes’s films; and I will have occasion to return to it below. Here I would qualify what is otherwise her laser-like account of the “complexity of feeling and intelligence” in the music: while glam rock is saturated with irony, the best of it is never </w:t>
      </w:r>
      <w:r w:rsidRPr="00F01838">
        <w:rPr>
          <w:rFonts w:ascii="Times New Roman" w:hAnsi="Times New Roman" w:cs="Times New Roman"/>
          <w:i/>
          <w:sz w:val="24"/>
          <w:szCs w:val="24"/>
        </w:rPr>
        <w:t>musically</w:t>
      </w:r>
      <w:r w:rsidRPr="00F01838">
        <w:rPr>
          <w:rFonts w:ascii="Times New Roman" w:hAnsi="Times New Roman" w:cs="Times New Roman"/>
          <w:sz w:val="24"/>
          <w:szCs w:val="24"/>
        </w:rPr>
        <w:t xml:space="preserve"> “cynical.” In a contemporaneous </w:t>
      </w:r>
      <w:r w:rsidRPr="00F01838">
        <w:rPr>
          <w:rFonts w:ascii="Times New Roman" w:hAnsi="Times New Roman" w:cs="Times New Roman"/>
          <w:i/>
          <w:sz w:val="24"/>
          <w:szCs w:val="24"/>
        </w:rPr>
        <w:t xml:space="preserve">City Pages </w:t>
      </w:r>
      <w:r w:rsidRPr="00F01838">
        <w:rPr>
          <w:rFonts w:ascii="Times New Roman" w:hAnsi="Times New Roman" w:cs="Times New Roman"/>
          <w:sz w:val="24"/>
          <w:szCs w:val="24"/>
        </w:rPr>
        <w:t xml:space="preserve">interview, Haynes delivers the most precise account of the emotional tone of the best of the glam records, especially the early adventurous work of Roxy Music: “the early Roxy Music records that Eno was a part of, and the few that followed, sum up the most interesting dualities between this highly referenced, tongue-in-cheek kind of musical presentation and, </w:t>
      </w:r>
      <w:r w:rsidRPr="00F01838">
        <w:rPr>
          <w:rFonts w:ascii="Times New Roman" w:hAnsi="Times New Roman" w:cs="Times New Roman"/>
          <w:i/>
          <w:sz w:val="24"/>
          <w:szCs w:val="24"/>
        </w:rPr>
        <w:t>somehow</w:t>
      </w:r>
      <w:r w:rsidRPr="00F01838">
        <w:rPr>
          <w:rFonts w:ascii="Times New Roman" w:hAnsi="Times New Roman" w:cs="Times New Roman"/>
          <w:sz w:val="24"/>
          <w:szCs w:val="24"/>
        </w:rPr>
        <w:t>, this incredibly emotional quality at the same time. That combination still baffles me, and it’s something that I tried with all my gumption to bring to the film itself.” (Nelson</w:t>
      </w:r>
      <w:del w:id="28" w:author="Jessica Tebo" w:date="2022-01-19T14:31:00Z">
        <w:r w:rsidRPr="00F01838" w:rsidDel="00492301">
          <w:rPr>
            <w:rFonts w:ascii="Times New Roman" w:hAnsi="Times New Roman" w:cs="Times New Roman"/>
            <w:sz w:val="24"/>
            <w:szCs w:val="24"/>
          </w:rPr>
          <w:delText>, “All That Glitter Allows”</w:delText>
        </w:r>
      </w:del>
      <w:r w:rsidRPr="00F01838">
        <w:rPr>
          <w:rFonts w:ascii="Times New Roman" w:hAnsi="Times New Roman" w:cs="Times New Roman"/>
          <w:sz w:val="24"/>
          <w:szCs w:val="24"/>
        </w:rPr>
        <w:t>).</w:t>
      </w:r>
    </w:p>
  </w:endnote>
  <w:endnote w:id="13">
    <w:p w14:paraId="0CB9E36E" w14:textId="0B49E565"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In “On the Currency of Images: Percy Shelley’s Minor Event,” I focus primarily on the role of the image in Shelley’s </w:t>
      </w:r>
      <w:r w:rsidRPr="00F01838">
        <w:rPr>
          <w:rFonts w:ascii="Times New Roman" w:hAnsi="Times New Roman" w:cs="Times New Roman"/>
          <w:i/>
          <w:sz w:val="24"/>
          <w:szCs w:val="24"/>
        </w:rPr>
        <w:t>The Triumph of Life</w:t>
      </w:r>
      <w:r w:rsidRPr="00F01838">
        <w:rPr>
          <w:rFonts w:ascii="Times New Roman" w:hAnsi="Times New Roman" w:cs="Times New Roman"/>
          <w:sz w:val="24"/>
          <w:szCs w:val="24"/>
        </w:rPr>
        <w:t xml:space="preserve">; and I also examine a couple of brief scenes from Haynes’s film. I regard the essay as a companion to the present one. And I regard Shelley’s </w:t>
      </w:r>
      <w:r w:rsidRPr="00F01838">
        <w:rPr>
          <w:rFonts w:ascii="Times New Roman" w:hAnsi="Times New Roman" w:cs="Times New Roman"/>
          <w:i/>
          <w:sz w:val="24"/>
          <w:szCs w:val="24"/>
        </w:rPr>
        <w:t>Defense</w:t>
      </w:r>
      <w:r w:rsidRPr="00F01838">
        <w:rPr>
          <w:rFonts w:ascii="Times New Roman" w:hAnsi="Times New Roman" w:cs="Times New Roman"/>
          <w:sz w:val="24"/>
          <w:szCs w:val="24"/>
        </w:rPr>
        <w:t xml:space="preserve"> and Wilde’s “The English Renaissance of Art” as kindred examples of the mode of cultural history Benjamin develops in his “Theses.” See </w:t>
      </w:r>
      <w:r w:rsidRPr="00F01838">
        <w:rPr>
          <w:rFonts w:ascii="Times New Roman" w:hAnsi="Times New Roman" w:cs="Times New Roman"/>
          <w:i/>
          <w:sz w:val="24"/>
          <w:szCs w:val="24"/>
        </w:rPr>
        <w:t>Art’s Undoing</w:t>
      </w:r>
      <w:r w:rsidRPr="00F01838">
        <w:rPr>
          <w:rFonts w:ascii="Times New Roman" w:hAnsi="Times New Roman" w:cs="Times New Roman"/>
          <w:sz w:val="24"/>
          <w:szCs w:val="24"/>
        </w:rPr>
        <w:t>, 37</w:t>
      </w:r>
      <w:r w:rsidR="009C54BA">
        <w:rPr>
          <w:rFonts w:ascii="Times New Roman" w:hAnsi="Times New Roman" w:cs="Times New Roman"/>
          <w:sz w:val="24"/>
          <w:szCs w:val="24"/>
        </w:rPr>
        <w:t>–</w:t>
      </w:r>
      <w:r w:rsidRPr="00F01838">
        <w:rPr>
          <w:rFonts w:ascii="Times New Roman" w:hAnsi="Times New Roman" w:cs="Times New Roman"/>
          <w:sz w:val="24"/>
          <w:szCs w:val="24"/>
        </w:rPr>
        <w:t>47 and 210</w:t>
      </w:r>
      <w:r w:rsidR="009C54BA" w:rsidRPr="009C54BA">
        <w:rPr>
          <w:rFonts w:ascii="Times New Roman" w:hAnsi="Times New Roman" w:cs="Times New Roman"/>
          <w:sz w:val="24"/>
          <w:szCs w:val="24"/>
        </w:rPr>
        <w:t>–</w:t>
      </w:r>
      <w:r w:rsidRPr="00F01838">
        <w:rPr>
          <w:rFonts w:ascii="Times New Roman" w:hAnsi="Times New Roman" w:cs="Times New Roman"/>
          <w:sz w:val="24"/>
          <w:szCs w:val="24"/>
        </w:rPr>
        <w:t xml:space="preserve">5. To this constellation I would add Greil Marcus’s </w:t>
      </w:r>
      <w:r w:rsidRPr="00F01838">
        <w:rPr>
          <w:rFonts w:ascii="Times New Roman" w:hAnsi="Times New Roman" w:cs="Times New Roman"/>
          <w:i/>
          <w:sz w:val="24"/>
          <w:szCs w:val="24"/>
        </w:rPr>
        <w:t>Lipstick Traces</w:t>
      </w:r>
      <w:r w:rsidRPr="00F01838">
        <w:rPr>
          <w:rFonts w:ascii="Times New Roman" w:hAnsi="Times New Roman" w:cs="Times New Roman"/>
          <w:sz w:val="24"/>
          <w:szCs w:val="24"/>
        </w:rPr>
        <w:t xml:space="preserve">, a book to which Haynes also pays homage as he tracks across a series of glam rock album covers in a record store, and we see one of Slade’s fictional singles bearing the title </w:t>
      </w:r>
      <w:r w:rsidRPr="00F01838">
        <w:rPr>
          <w:rFonts w:ascii="Times New Roman" w:hAnsi="Times New Roman" w:cs="Times New Roman"/>
          <w:i/>
          <w:sz w:val="24"/>
          <w:szCs w:val="24"/>
        </w:rPr>
        <w:t>Lipstick Traces</w:t>
      </w:r>
      <w:r w:rsidRPr="00F01838">
        <w:rPr>
          <w:rFonts w:ascii="Times New Roman" w:hAnsi="Times New Roman" w:cs="Times New Roman"/>
          <w:sz w:val="24"/>
          <w:szCs w:val="24"/>
        </w:rPr>
        <w:t xml:space="preserve">. </w:t>
      </w:r>
    </w:p>
  </w:endnote>
  <w:endnote w:id="14">
    <w:p w14:paraId="3540E34F" w14:textId="5ECBE674"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Faflak’s formulation deserves to be quoted more fully: “</w:t>
      </w:r>
      <w:r w:rsidRPr="00F01838">
        <w:rPr>
          <w:rFonts w:ascii="Times New Roman" w:hAnsi="Times New Roman" w:cs="Times New Roman"/>
          <w:i/>
          <w:sz w:val="24"/>
          <w:szCs w:val="24"/>
        </w:rPr>
        <w:t>The Triumph of Life</w:t>
      </w:r>
      <w:r w:rsidRPr="00F01838">
        <w:rPr>
          <w:rFonts w:ascii="Times New Roman" w:hAnsi="Times New Roman" w:cs="Times New Roman"/>
          <w:sz w:val="24"/>
          <w:szCs w:val="24"/>
        </w:rPr>
        <w:t xml:space="preserve"> reflects a society of the spectacle still in visual flux. But it predicts a history fascinated by the production of image that body forth life, then compromise any return to life itself.”</w:t>
      </w:r>
    </w:p>
    <w:p w14:paraId="5A7D089B" w14:textId="23817858" w:rsidR="00F01838" w:rsidRPr="00F01838" w:rsidRDefault="00F01838" w:rsidP="00F01838">
      <w:pPr>
        <w:pStyle w:val="EndnoteText"/>
        <w:spacing w:line="480" w:lineRule="auto"/>
        <w:rPr>
          <w:rFonts w:ascii="Times New Roman" w:hAnsi="Times New Roman" w:cs="Times New Roman"/>
          <w:sz w:val="24"/>
          <w:szCs w:val="24"/>
        </w:rPr>
      </w:pPr>
      <w:r w:rsidRPr="00F01838">
        <w:rPr>
          <w:rFonts w:ascii="Times New Roman" w:hAnsi="Times New Roman" w:cs="Times New Roman"/>
          <w:sz w:val="24"/>
          <w:szCs w:val="24"/>
        </w:rPr>
        <w:tab/>
        <w:t>The topic of Romanticism and “life” (or Romantic “vitality”) has been a rich and compelling site of research over the past ten to fifteen years. While my own interest here is in aesthetic life and life’s aestheticization, I want to acknowledge some of the signal studies on the topic that have most influenced my thinking. See Denise Gigante</w:t>
      </w:r>
      <w:r w:rsidR="00504A80">
        <w:rPr>
          <w:rFonts w:ascii="Times New Roman" w:hAnsi="Times New Roman" w:cs="Times New Roman"/>
          <w:sz w:val="24"/>
          <w:szCs w:val="24"/>
        </w:rPr>
        <w:t>;</w:t>
      </w:r>
      <w:r w:rsidRPr="00F01838">
        <w:rPr>
          <w:rFonts w:ascii="Times New Roman" w:hAnsi="Times New Roman" w:cs="Times New Roman"/>
          <w:sz w:val="24"/>
          <w:szCs w:val="24"/>
        </w:rPr>
        <w:t xml:space="preserve"> Sara Guyer</w:t>
      </w:r>
      <w:r w:rsidR="00504A80">
        <w:rPr>
          <w:rFonts w:ascii="Times New Roman" w:hAnsi="Times New Roman" w:cs="Times New Roman"/>
          <w:sz w:val="24"/>
          <w:szCs w:val="24"/>
        </w:rPr>
        <w:t>;</w:t>
      </w:r>
      <w:r w:rsidRPr="00F01838">
        <w:rPr>
          <w:rFonts w:ascii="Times New Roman" w:hAnsi="Times New Roman" w:cs="Times New Roman"/>
          <w:sz w:val="24"/>
          <w:szCs w:val="24"/>
        </w:rPr>
        <w:t xml:space="preserve"> Jacques Khalip, </w:t>
      </w:r>
      <w:r w:rsidRPr="00F01838">
        <w:rPr>
          <w:rFonts w:ascii="Times New Roman" w:hAnsi="Times New Roman" w:cs="Times New Roman"/>
          <w:i/>
          <w:sz w:val="24"/>
          <w:szCs w:val="24"/>
        </w:rPr>
        <w:t>Anonymous Life</w:t>
      </w:r>
      <w:r w:rsidR="00504A80">
        <w:rPr>
          <w:rFonts w:ascii="Times New Roman" w:hAnsi="Times New Roman" w:cs="Times New Roman"/>
          <w:sz w:val="24"/>
          <w:szCs w:val="24"/>
        </w:rPr>
        <w:t>;</w:t>
      </w:r>
      <w:r w:rsidRPr="00F01838">
        <w:rPr>
          <w:rFonts w:ascii="Times New Roman" w:hAnsi="Times New Roman" w:cs="Times New Roman"/>
          <w:sz w:val="24"/>
          <w:szCs w:val="24"/>
        </w:rPr>
        <w:t xml:space="preserve"> Sharon Ruston</w:t>
      </w:r>
      <w:r w:rsidR="00504A80">
        <w:rPr>
          <w:rFonts w:ascii="Times New Roman" w:hAnsi="Times New Roman" w:cs="Times New Roman"/>
          <w:sz w:val="24"/>
          <w:szCs w:val="24"/>
        </w:rPr>
        <w:t>;</w:t>
      </w:r>
      <w:r w:rsidRPr="00F01838">
        <w:rPr>
          <w:rFonts w:ascii="Times New Roman" w:hAnsi="Times New Roman" w:cs="Times New Roman"/>
          <w:sz w:val="24"/>
          <w:szCs w:val="24"/>
        </w:rPr>
        <w:t xml:space="preserve"> Ross Wilson</w:t>
      </w:r>
      <w:r w:rsidR="00504A80">
        <w:rPr>
          <w:rFonts w:ascii="Times New Roman" w:hAnsi="Times New Roman" w:cs="Times New Roman"/>
          <w:sz w:val="24"/>
          <w:szCs w:val="24"/>
        </w:rPr>
        <w:t>;</w:t>
      </w:r>
      <w:r w:rsidRPr="00F01838">
        <w:rPr>
          <w:rFonts w:ascii="Times New Roman" w:hAnsi="Times New Roman" w:cs="Times New Roman"/>
          <w:sz w:val="24"/>
          <w:szCs w:val="24"/>
        </w:rPr>
        <w:t xml:space="preserve"> and Amanda Jo Goldstein.</w:t>
      </w:r>
    </w:p>
  </w:endnote>
  <w:endnote w:id="15">
    <w:p w14:paraId="3B528A91" w14:textId="7FCD5E36"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“T.V. Eye” is a fascinating example of this affinity, given Bowie’s participation in the live album versions released in 1977.</w:t>
      </w:r>
    </w:p>
  </w:endnote>
  <w:endnote w:id="16">
    <w:p w14:paraId="3B4BA22F" w14:textId="1AD69565"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As Haynes describes Bowie’s role in glam rock, “he was the most articulate spokesperson of that period; he brought the most resonant images to the glam era. Even though Marc Bolan started the movement, Bowie brought it to an amazing level of sophistication, both musically and visually” (“</w:t>
      </w:r>
      <w:proofErr w:type="spellStart"/>
      <w:r w:rsidRPr="00F01838">
        <w:rPr>
          <w:rFonts w:ascii="Times New Roman" w:hAnsi="Times New Roman" w:cs="Times New Roman"/>
          <w:sz w:val="24"/>
          <w:szCs w:val="24"/>
        </w:rPr>
        <w:t>Superstardust</w:t>
      </w:r>
      <w:proofErr w:type="spellEnd"/>
      <w:ins w:id="30" w:author="Jessica Tebo" w:date="2022-01-19T14:33:00Z">
        <w:r w:rsidR="00492301">
          <w:rPr>
            <w:rFonts w:ascii="Times New Roman" w:hAnsi="Times New Roman" w:cs="Times New Roman"/>
            <w:sz w:val="24"/>
            <w:szCs w:val="24"/>
          </w:rPr>
          <w:t>,</w:t>
        </w:r>
      </w:ins>
      <w:r w:rsidRPr="00F01838">
        <w:rPr>
          <w:rFonts w:ascii="Times New Roman" w:hAnsi="Times New Roman" w:cs="Times New Roman"/>
          <w:sz w:val="24"/>
          <w:szCs w:val="24"/>
        </w:rPr>
        <w:t xml:space="preserve">” xvi). </w:t>
      </w:r>
    </w:p>
  </w:endnote>
  <w:endnote w:id="17">
    <w:p w14:paraId="2DE22BC0" w14:textId="70AD2B59"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 am not suggesting that the electric guitar is not an important feature of glam rock, but that it has a very different role in the mix of instruments, one that rarely features solos and often, as with the early Roxy Music records in particular, can sound as if it has been routed through the fuzziest of synthesizers and is much less prominent than Andy McKay’s alto saxophone, arguably Roxy Music’s “lead” instrument.</w:t>
      </w:r>
    </w:p>
  </w:endnote>
  <w:endnote w:id="18">
    <w:p w14:paraId="3A54ADDE" w14:textId="2CF20B4B"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In his extraordinary series of interviews with David Sylvester, Bacon repeats this phrase often enough that it becomes a refrain for his project, one which he describes as “a kind of tightrope walk between what is called figurative painting and abstraction. It will go right out from abstraction but will really have nothing to do with it. It’s an attempt to bring the figurative thing up onto the nervous system more violently and more poignantly” (12). Later in this same interview he will describe the relationship between narrative and the image with the same refrain: “it’s a very, very close and difficult thing to know why some paint comes across directly onto the nervous system and other paint tells you the story in a long diatribe through the brain” (18). The “Bacon-Universe,” his images as well as his words, form a crucial “node” in Deleuze’s constellation; and he adopts Bacon’s refrain in his own project to characterize the relationship between art and affect. See especially his chapters on “Painting and Sensation” and “Painting Forces” in </w:t>
      </w:r>
      <w:r w:rsidRPr="00F01838">
        <w:rPr>
          <w:rFonts w:ascii="Times New Roman" w:hAnsi="Times New Roman" w:cs="Times New Roman"/>
          <w:i/>
          <w:sz w:val="24"/>
          <w:szCs w:val="24"/>
        </w:rPr>
        <w:t>Francis Bacon</w:t>
      </w:r>
      <w:r w:rsidRPr="00F01838">
        <w:rPr>
          <w:rFonts w:ascii="Times New Roman" w:hAnsi="Times New Roman" w:cs="Times New Roman"/>
          <w:sz w:val="24"/>
          <w:szCs w:val="24"/>
        </w:rPr>
        <w:t>, 31</w:t>
      </w:r>
      <w:r w:rsidR="009C54BA">
        <w:rPr>
          <w:rFonts w:ascii="Times New Roman" w:hAnsi="Times New Roman" w:cs="Times New Roman"/>
          <w:sz w:val="24"/>
          <w:szCs w:val="24"/>
        </w:rPr>
        <w:t>–</w:t>
      </w:r>
      <w:r w:rsidRPr="00F01838">
        <w:rPr>
          <w:rFonts w:ascii="Times New Roman" w:hAnsi="Times New Roman" w:cs="Times New Roman"/>
          <w:sz w:val="24"/>
          <w:szCs w:val="24"/>
        </w:rPr>
        <w:t>8 and 48</w:t>
      </w:r>
      <w:r w:rsidR="009C54BA">
        <w:rPr>
          <w:rFonts w:ascii="Times New Roman" w:hAnsi="Times New Roman" w:cs="Times New Roman"/>
          <w:sz w:val="24"/>
          <w:szCs w:val="24"/>
        </w:rPr>
        <w:t>–</w:t>
      </w:r>
      <w:r w:rsidRPr="00F01838">
        <w:rPr>
          <w:rFonts w:ascii="Times New Roman" w:hAnsi="Times New Roman" w:cs="Times New Roman"/>
          <w:sz w:val="24"/>
          <w:szCs w:val="24"/>
        </w:rPr>
        <w:t>54.</w:t>
      </w:r>
    </w:p>
  </w:endnote>
  <w:endnote w:id="19">
    <w:p w14:paraId="34E2BB18" w14:textId="67665157"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“Hot One” is one of two numbers in the film that are not covers of Glam or Glam-era songs. In the temporal looping of the film’s narrative structure, “Hot One,” written and performed by the band Shudder to Think, tells the story of Maxwell Demon, Slade’s Ziggy-like glam persona.</w:t>
      </w:r>
    </w:p>
  </w:endnote>
  <w:endnote w:id="20">
    <w:p w14:paraId="1C73FB95" w14:textId="3301742F"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This is the final chapter to Davis’s exciting and provocative queering of the Deleuzian cinema-image, </w:t>
      </w:r>
      <w:r w:rsidRPr="00F01838">
        <w:rPr>
          <w:rFonts w:ascii="Times New Roman" w:hAnsi="Times New Roman" w:cs="Times New Roman"/>
          <w:i/>
          <w:sz w:val="24"/>
          <w:szCs w:val="24"/>
        </w:rPr>
        <w:t>The Desiring-Image</w:t>
      </w:r>
      <w:r w:rsidRPr="00F01838">
        <w:rPr>
          <w:rFonts w:ascii="Times New Roman" w:hAnsi="Times New Roman" w:cs="Times New Roman"/>
          <w:sz w:val="24"/>
          <w:szCs w:val="24"/>
        </w:rPr>
        <w:t>, 206</w:t>
      </w:r>
      <w:r w:rsidR="009C54BA">
        <w:rPr>
          <w:rFonts w:ascii="Times New Roman" w:hAnsi="Times New Roman" w:cs="Times New Roman"/>
          <w:sz w:val="24"/>
          <w:szCs w:val="24"/>
        </w:rPr>
        <w:t>–</w:t>
      </w:r>
      <w:r w:rsidRPr="00F01838">
        <w:rPr>
          <w:rFonts w:ascii="Times New Roman" w:hAnsi="Times New Roman" w:cs="Times New Roman"/>
          <w:sz w:val="24"/>
          <w:szCs w:val="24"/>
        </w:rPr>
        <w:t xml:space="preserve">46. I won’t be able to do justice to Davis’s ambitious “Deleuzian-Benjaminian” reading of </w:t>
      </w:r>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a reading which is both dazzling and deeply felt. Ultimately, the chapter seems like an extended and urgent closing meditation on his principal thesis: a Deleuzian “crystal image” and its activation in the “new queer cinema.” Though I’ll again refer to Davis’s chapter and my own “accentual” departure from his reading, I want to acknowledge with what insight Davis’s chapter and book has engaged my understanding of Haynes in particular and the Deleuzian cinematic image in general.</w:t>
      </w:r>
    </w:p>
  </w:endnote>
  <w:endnote w:id="21">
    <w:p w14:paraId="6ABBD6A3" w14:textId="2DC19D92"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For Davis, </w:t>
      </w:r>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xml:space="preserve"> is not merely a film to be seen but a </w:t>
      </w:r>
      <w:r w:rsidRPr="00F01838">
        <w:rPr>
          <w:rFonts w:ascii="Times New Roman" w:hAnsi="Times New Roman" w:cs="Times New Roman"/>
          <w:i/>
          <w:sz w:val="24"/>
          <w:szCs w:val="24"/>
        </w:rPr>
        <w:t>reading</w:t>
      </w:r>
      <w:r w:rsidRPr="00F01838">
        <w:rPr>
          <w:rFonts w:ascii="Times New Roman" w:hAnsi="Times New Roman" w:cs="Times New Roman"/>
          <w:sz w:val="24"/>
          <w:szCs w:val="24"/>
        </w:rPr>
        <w:t xml:space="preserve"> with which to reckon: “</w:t>
      </w:r>
      <w:r w:rsidRPr="00F01838">
        <w:rPr>
          <w:rFonts w:ascii="Times New Roman" w:hAnsi="Times New Roman" w:cs="Times New Roman"/>
          <w:i/>
          <w:sz w:val="24"/>
          <w:szCs w:val="24"/>
        </w:rPr>
        <w:t>Velvet Goldmine</w:t>
      </w:r>
      <w:r w:rsidRPr="00F01838">
        <w:rPr>
          <w:rFonts w:ascii="Times New Roman" w:hAnsi="Times New Roman" w:cs="Times New Roman"/>
          <w:sz w:val="24"/>
          <w:szCs w:val="24"/>
        </w:rPr>
        <w:t xml:space="preserve"> offers as much a sustained reading of ‘Theses on the Philosophy of History’ through the prism of queer experience as a glam-and-guitars, sequins-and-sodomy pastiche of </w:t>
      </w:r>
      <w:r w:rsidRPr="00F01838">
        <w:rPr>
          <w:rFonts w:ascii="Times New Roman" w:hAnsi="Times New Roman" w:cs="Times New Roman"/>
          <w:i/>
          <w:sz w:val="24"/>
          <w:szCs w:val="24"/>
        </w:rPr>
        <w:t>Citizen Kane</w:t>
      </w:r>
      <w:r w:rsidRPr="00F01838">
        <w:rPr>
          <w:rFonts w:ascii="Times New Roman" w:hAnsi="Times New Roman" w:cs="Times New Roman"/>
          <w:sz w:val="24"/>
          <w:szCs w:val="24"/>
        </w:rPr>
        <w:t>” (214).</w:t>
      </w:r>
    </w:p>
  </w:endnote>
  <w:endnote w:id="22">
    <w:p w14:paraId="504CDE00" w14:textId="1009CAAF"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Though Jameson does refer on occasion to “mere nostalgia” as a “reflex,” </w:t>
      </w:r>
      <w:r w:rsidRPr="00F01838">
        <w:rPr>
          <w:rFonts w:ascii="Times New Roman" w:hAnsi="Times New Roman" w:cs="Times New Roman"/>
          <w:i/>
          <w:sz w:val="24"/>
          <w:szCs w:val="24"/>
        </w:rPr>
        <w:t xml:space="preserve">Postmodernism </w:t>
      </w:r>
      <w:r w:rsidRPr="00F01838">
        <w:rPr>
          <w:rFonts w:ascii="Times New Roman" w:hAnsi="Times New Roman" w:cs="Times New Roman"/>
          <w:sz w:val="24"/>
          <w:szCs w:val="24"/>
        </w:rPr>
        <w:t>explores in compelling forms the workings of what we might call a second order nostalgia, especially with regard to the “nostalgia” or “retro” film. See especially pp. 19</w:t>
      </w:r>
      <w:r w:rsidR="009C54BA">
        <w:rPr>
          <w:rFonts w:ascii="Times New Roman" w:hAnsi="Times New Roman" w:cs="Times New Roman"/>
          <w:sz w:val="24"/>
          <w:szCs w:val="24"/>
        </w:rPr>
        <w:t>–</w:t>
      </w:r>
      <w:r w:rsidRPr="00F01838">
        <w:rPr>
          <w:rFonts w:ascii="Times New Roman" w:hAnsi="Times New Roman" w:cs="Times New Roman"/>
          <w:sz w:val="24"/>
          <w:szCs w:val="24"/>
        </w:rPr>
        <w:t>22.</w:t>
      </w:r>
    </w:p>
  </w:endnote>
  <w:endnote w:id="23">
    <w:p w14:paraId="7AD88BB5" w14:textId="6A6B7F34"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It’s worth noting that the second version of “2HB”</w:t>
      </w:r>
      <w:r w:rsidR="009D7A3E">
        <w:rPr>
          <w:rFonts w:ascii="Times New Roman" w:hAnsi="Times New Roman" w:cs="Times New Roman"/>
          <w:sz w:val="24"/>
          <w:szCs w:val="24"/>
        </w:rPr>
        <w:t>—</w:t>
      </w:r>
      <w:r w:rsidRPr="00F01838">
        <w:rPr>
          <w:rFonts w:ascii="Times New Roman" w:hAnsi="Times New Roman" w:cs="Times New Roman"/>
          <w:sz w:val="24"/>
          <w:szCs w:val="24"/>
        </w:rPr>
        <w:t>the “Jack Fairy” version</w:t>
      </w:r>
      <w:r w:rsidR="009D7A3E">
        <w:rPr>
          <w:rFonts w:ascii="Times New Roman" w:hAnsi="Times New Roman" w:cs="Times New Roman"/>
          <w:sz w:val="24"/>
          <w:szCs w:val="24"/>
        </w:rPr>
        <w:t>—</w:t>
      </w:r>
      <w:r w:rsidRPr="00F01838">
        <w:rPr>
          <w:rFonts w:ascii="Times New Roman" w:hAnsi="Times New Roman" w:cs="Times New Roman"/>
          <w:sz w:val="24"/>
          <w:szCs w:val="24"/>
        </w:rPr>
        <w:t>was recorded by “The Venus in Furs,” a band formed for the film that refers to Leopold von Sacher-Masoch’s novella and to the Velvet Underground song of that name. The singer is Radiohead’s Thom Yorke.</w:t>
      </w:r>
    </w:p>
  </w:endnote>
  <w:endnote w:id="24">
    <w:p w14:paraId="705A1EE1" w14:textId="167E8221"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The remainder of this paragraph and the following two paragraphs are revised and augmented versions of paragraphs I originally wrote for “On the Currency of Images.”</w:t>
      </w:r>
    </w:p>
  </w:endnote>
  <w:endnote w:id="25">
    <w:p w14:paraId="4326122B" w14:textId="48612CFF"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Quoted by Rèda Bensmaïa in “The Kafka Effect,” xii. Bensmaïa’s account of the “Kafka effect” offers an illuminating model for the kind of “constellation” I am proposing here. Without conflating Deleuze and Guattari with Benjamin or even suggesting a resemblance between them, Bensmaïa posits Kafka as what we might describe as their “nodal” connection. The Kafka that Benjamin shares with Deleuze and Guattari is one resistant to the exegetical modes imposed upon him, the Kafka who rejects symbolic, allegorical, mythical, and theological interpretations in order to allow the “Kafka-universe” to emerge, in Deleuze and Guattari’s case the Kafka who introduces a “minor literature.”</w:t>
      </w:r>
    </w:p>
  </w:endnote>
  <w:endnote w:id="26">
    <w:p w14:paraId="6D93185B" w14:textId="5CA7FE2C"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It’s impossible to resist recognizing in this sequence of shots the initiating “mirror stage” of the Lacanian imaginary, even if it’s a </w:t>
      </w:r>
      <w:r w:rsidRPr="00F01838">
        <w:rPr>
          <w:rFonts w:ascii="Times New Roman" w:hAnsi="Times New Roman" w:cs="Times New Roman"/>
          <w:i/>
          <w:sz w:val="24"/>
          <w:szCs w:val="24"/>
        </w:rPr>
        <w:t>misrecognition</w:t>
      </w:r>
      <w:r w:rsidRPr="00F01838">
        <w:rPr>
          <w:rFonts w:ascii="Times New Roman" w:hAnsi="Times New Roman" w:cs="Times New Roman"/>
          <w:sz w:val="24"/>
          <w:szCs w:val="24"/>
        </w:rPr>
        <w:t xml:space="preserve">. Perhaps it’s better to call it a </w:t>
      </w:r>
      <w:r w:rsidRPr="00F01838">
        <w:rPr>
          <w:rFonts w:ascii="Times New Roman" w:hAnsi="Times New Roman" w:cs="Times New Roman"/>
          <w:i/>
          <w:sz w:val="24"/>
          <w:szCs w:val="24"/>
        </w:rPr>
        <w:t>redemption</w:t>
      </w:r>
      <w:r w:rsidRPr="00F01838">
        <w:rPr>
          <w:rFonts w:ascii="Times New Roman" w:hAnsi="Times New Roman" w:cs="Times New Roman"/>
          <w:sz w:val="24"/>
          <w:szCs w:val="24"/>
        </w:rPr>
        <w:t xml:space="preserve"> of the Lacanian scenario, or at least a redemption fantasy. Spoken but not yet speaking, battered and bullied, Jack Fairy not only delights in the image of his bodily integrity suddenly reflected in the mirror (which the screenplay specifies as his “mother’s vanity”), he</w:t>
      </w:r>
      <w:r w:rsidR="009D7A3E">
        <w:rPr>
          <w:rFonts w:ascii="Times New Roman" w:hAnsi="Times New Roman" w:cs="Times New Roman"/>
          <w:sz w:val="24"/>
          <w:szCs w:val="24"/>
        </w:rPr>
        <w:t>—</w:t>
      </w:r>
      <w:r w:rsidRPr="00F01838">
        <w:rPr>
          <w:rFonts w:ascii="Times New Roman" w:hAnsi="Times New Roman" w:cs="Times New Roman"/>
          <w:sz w:val="24"/>
          <w:szCs w:val="24"/>
        </w:rPr>
        <w:t>and we</w:t>
      </w:r>
      <w:r w:rsidR="009D7A3E">
        <w:rPr>
          <w:rFonts w:ascii="Times New Roman" w:hAnsi="Times New Roman" w:cs="Times New Roman"/>
          <w:sz w:val="24"/>
          <w:szCs w:val="24"/>
        </w:rPr>
        <w:t>—</w:t>
      </w:r>
      <w:r w:rsidRPr="00F01838">
        <w:rPr>
          <w:rFonts w:ascii="Times New Roman" w:hAnsi="Times New Roman" w:cs="Times New Roman"/>
          <w:sz w:val="24"/>
          <w:szCs w:val="24"/>
        </w:rPr>
        <w:t>recognize his image as both subject and object of desire.</w:t>
      </w:r>
    </w:p>
  </w:endnote>
  <w:endnote w:id="27">
    <w:p w14:paraId="0A200163" w14:textId="20083F3A" w:rsidR="00F01838" w:rsidRPr="00F01838" w:rsidRDefault="00F01838" w:rsidP="00F01838">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For Christian Metz, Godard exhibits the cinematic “intelligence” we are considering with Haynes, a capacity “to suggest with a great deal of truth, but without determining the outcome, several possibilities at the same time. So he gives us a sort of </w:t>
      </w:r>
      <w:r w:rsidRPr="00F01838">
        <w:rPr>
          <w:rFonts w:ascii="Times New Roman" w:hAnsi="Times New Roman" w:cs="Times New Roman"/>
          <w:i/>
          <w:sz w:val="24"/>
          <w:szCs w:val="24"/>
        </w:rPr>
        <w:t>potential sequence</w:t>
      </w:r>
      <w:r w:rsidRPr="00F01838">
        <w:rPr>
          <w:rFonts w:ascii="Times New Roman" w:hAnsi="Times New Roman" w:cs="Times New Roman"/>
          <w:sz w:val="24"/>
          <w:szCs w:val="24"/>
        </w:rPr>
        <w:t xml:space="preserve"> – an undetermined sequence – that represents a new type of syntagma, . . . </w:t>
      </w:r>
      <w:r w:rsidRPr="00F01838">
        <w:rPr>
          <w:rFonts w:ascii="Times New Roman" w:hAnsi="Times New Roman" w:cs="Times New Roman"/>
          <w:i/>
          <w:sz w:val="24"/>
          <w:szCs w:val="24"/>
        </w:rPr>
        <w:t>but that remains entirely a figure of narrativity</w:t>
      </w:r>
      <w:r w:rsidRPr="00F01838">
        <w:rPr>
          <w:rFonts w:ascii="Times New Roman" w:hAnsi="Times New Roman" w:cs="Times New Roman"/>
          <w:sz w:val="24"/>
          <w:szCs w:val="24"/>
        </w:rPr>
        <w:t>” (219).</w:t>
      </w:r>
    </w:p>
  </w:endnote>
  <w:endnote w:id="28">
    <w:p w14:paraId="21ABD03E" w14:textId="065FF54C" w:rsidR="00F01838" w:rsidRPr="004A30BA" w:rsidRDefault="00F01838" w:rsidP="004A30BA">
      <w:pPr>
        <w:pStyle w:val="EndnoteText"/>
        <w:spacing w:line="480" w:lineRule="auto"/>
        <w:rPr>
          <w:rFonts w:ascii="Times New Roman" w:hAnsi="Times New Roman" w:cs="Times New Roman"/>
          <w:sz w:val="24"/>
          <w:szCs w:val="24"/>
        </w:rPr>
      </w:pPr>
      <w:r w:rsidRPr="00F01838">
        <w:rPr>
          <w:rStyle w:val="EndnoteReference"/>
          <w:rFonts w:ascii="Times New Roman" w:hAnsi="Times New Roman" w:cs="Times New Roman"/>
          <w:sz w:val="24"/>
          <w:szCs w:val="24"/>
        </w:rPr>
        <w:endnoteRef/>
      </w:r>
      <w:r w:rsidRPr="00F01838">
        <w:rPr>
          <w:rFonts w:ascii="Times New Roman" w:hAnsi="Times New Roman" w:cs="Times New Roman"/>
          <w:sz w:val="24"/>
          <w:szCs w:val="24"/>
        </w:rPr>
        <w:t xml:space="preserve"> I am grateful to Jacques Khalip for the gift of this image of the “time-capsule.”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060752"/>
      <w:docPartObj>
        <w:docPartGallery w:val="Page Numbers (Bottom of Page)"/>
        <w:docPartUnique/>
      </w:docPartObj>
    </w:sdtPr>
    <w:sdtEndPr>
      <w:rPr>
        <w:rFonts w:ascii="Times New Roman" w:hAnsi="Times New Roman" w:cs="Times New Roman"/>
        <w:noProof/>
      </w:rPr>
    </w:sdtEndPr>
    <w:sdtContent>
      <w:p w14:paraId="68862D9B" w14:textId="0B389D1C" w:rsidR="00F01838" w:rsidRPr="00F01838" w:rsidRDefault="00F01838">
        <w:pPr>
          <w:pStyle w:val="Footer"/>
          <w:jc w:val="right"/>
          <w:rPr>
            <w:rFonts w:ascii="Times New Roman" w:hAnsi="Times New Roman" w:cs="Times New Roman"/>
          </w:rPr>
        </w:pPr>
        <w:r w:rsidRPr="00F01838">
          <w:rPr>
            <w:rFonts w:ascii="Times New Roman" w:hAnsi="Times New Roman" w:cs="Times New Roman"/>
          </w:rPr>
          <w:fldChar w:fldCharType="begin"/>
        </w:r>
        <w:r w:rsidRPr="00F01838">
          <w:rPr>
            <w:rFonts w:ascii="Times New Roman" w:hAnsi="Times New Roman" w:cs="Times New Roman"/>
          </w:rPr>
          <w:instrText xml:space="preserve"> PAGE   \* MERGEFORMAT </w:instrText>
        </w:r>
        <w:r w:rsidRPr="00F01838">
          <w:rPr>
            <w:rFonts w:ascii="Times New Roman" w:hAnsi="Times New Roman" w:cs="Times New Roman"/>
          </w:rPr>
          <w:fldChar w:fldCharType="separate"/>
        </w:r>
        <w:r w:rsidRPr="00F01838">
          <w:rPr>
            <w:rFonts w:ascii="Times New Roman" w:hAnsi="Times New Roman" w:cs="Times New Roman"/>
            <w:noProof/>
          </w:rPr>
          <w:t>2</w:t>
        </w:r>
        <w:r w:rsidRPr="00F01838">
          <w:rPr>
            <w:rFonts w:ascii="Times New Roman" w:hAnsi="Times New Roman" w:cs="Times New Roman"/>
            <w:noProof/>
          </w:rPr>
          <w:fldChar w:fldCharType="end"/>
        </w:r>
      </w:p>
    </w:sdtContent>
  </w:sdt>
  <w:p w14:paraId="45A06073" w14:textId="77777777" w:rsidR="00F01838" w:rsidRDefault="00F01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43968" w14:textId="77777777" w:rsidR="00EA0B43" w:rsidRDefault="00EA0B43" w:rsidP="009071F1">
      <w:r>
        <w:separator/>
      </w:r>
    </w:p>
  </w:footnote>
  <w:footnote w:type="continuationSeparator" w:id="0">
    <w:p w14:paraId="6B12DEBC" w14:textId="77777777" w:rsidR="00EA0B43" w:rsidRDefault="00EA0B43" w:rsidP="009071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3115109"/>
      <w:docPartObj>
        <w:docPartGallery w:val="Page Numbers (Top of Page)"/>
        <w:docPartUnique/>
      </w:docPartObj>
    </w:sdtPr>
    <w:sdtEndPr>
      <w:rPr>
        <w:rStyle w:val="PageNumber"/>
      </w:rPr>
    </w:sdtEndPr>
    <w:sdtContent>
      <w:p w14:paraId="789BE83A" w14:textId="0B2CCF6E" w:rsidR="00CF2923" w:rsidRDefault="00CF2923" w:rsidP="00CF292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3266BC" w14:textId="77777777" w:rsidR="00CF2923" w:rsidRDefault="00CF2923" w:rsidP="009071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C9526" w14:textId="77777777" w:rsidR="00CF2923" w:rsidRDefault="00CF2923" w:rsidP="009071F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E1B"/>
    <w:multiLevelType w:val="multilevel"/>
    <w:tmpl w:val="E2E8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E37FB"/>
    <w:multiLevelType w:val="hybridMultilevel"/>
    <w:tmpl w:val="129A0180"/>
    <w:lvl w:ilvl="0" w:tplc="A19ED41E">
      <w:start w:val="4"/>
      <w:numFmt w:val="bullet"/>
      <w:lvlText w:val=""/>
      <w:lvlJc w:val="left"/>
      <w:pPr>
        <w:ind w:left="6840" w:hanging="360"/>
      </w:pPr>
      <w:rPr>
        <w:rFonts w:ascii="Wingdings" w:eastAsiaTheme="minorHAnsi" w:hAnsi="Wingdings" w:cs="Times New Roman"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 w15:restartNumberingAfterBreak="0">
    <w:nsid w:val="45226D24"/>
    <w:multiLevelType w:val="hybridMultilevel"/>
    <w:tmpl w:val="0A8E4D0E"/>
    <w:lvl w:ilvl="0" w:tplc="5CCC7B8C">
      <w:start w:val="4"/>
      <w:numFmt w:val="bullet"/>
      <w:lvlText w:val="-"/>
      <w:lvlJc w:val="left"/>
      <w:pPr>
        <w:ind w:left="7200" w:hanging="360"/>
      </w:pPr>
      <w:rPr>
        <w:rFonts w:ascii="Times New Roman" w:eastAsia="Calibri" w:hAnsi="Times New Roman" w:cs="Times New Roman" w:hint="default"/>
        <w:i/>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3" w15:restartNumberingAfterBreak="0">
    <w:nsid w:val="67102A7A"/>
    <w:multiLevelType w:val="hybridMultilevel"/>
    <w:tmpl w:val="FF52A2C2"/>
    <w:lvl w:ilvl="0" w:tplc="74AC8C76">
      <w:start w:val="4"/>
      <w:numFmt w:val="bullet"/>
      <w:lvlText w:val=""/>
      <w:lvlJc w:val="left"/>
      <w:pPr>
        <w:ind w:left="7200" w:hanging="360"/>
      </w:pPr>
      <w:rPr>
        <w:rFonts w:ascii="Wingdings" w:eastAsia="Calibri" w:hAnsi="Wingdings" w:cs="Times New Roman"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73652A91"/>
    <w:multiLevelType w:val="hybridMultilevel"/>
    <w:tmpl w:val="2BC6A746"/>
    <w:lvl w:ilvl="0" w:tplc="A8E4ADBA">
      <w:start w:val="4"/>
      <w:numFmt w:val="bullet"/>
      <w:lvlText w:val=""/>
      <w:lvlJc w:val="left"/>
      <w:pPr>
        <w:ind w:left="6840" w:hanging="360"/>
      </w:pPr>
      <w:rPr>
        <w:rFonts w:ascii="Wingdings" w:eastAsiaTheme="minorHAnsi" w:hAnsi="Wingdings" w:cstheme="minorBidi" w:hint="default"/>
        <w:i/>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ica Tebo">
    <w15:presenceInfo w15:providerId="AD" w15:userId="S::jepi8148@colorado.edu::7bd3b8eb-ce83-458c-abbb-1ab27e6cd4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19A"/>
    <w:rsid w:val="00002B81"/>
    <w:rsid w:val="00002C2D"/>
    <w:rsid w:val="000116F9"/>
    <w:rsid w:val="0002182F"/>
    <w:rsid w:val="0002412A"/>
    <w:rsid w:val="00026F97"/>
    <w:rsid w:val="0003090E"/>
    <w:rsid w:val="00034EE2"/>
    <w:rsid w:val="00040B1D"/>
    <w:rsid w:val="000443D6"/>
    <w:rsid w:val="000456D2"/>
    <w:rsid w:val="00046071"/>
    <w:rsid w:val="00055579"/>
    <w:rsid w:val="00055871"/>
    <w:rsid w:val="00060F2A"/>
    <w:rsid w:val="0006441B"/>
    <w:rsid w:val="000716BD"/>
    <w:rsid w:val="00075682"/>
    <w:rsid w:val="00075DE3"/>
    <w:rsid w:val="00080800"/>
    <w:rsid w:val="00080813"/>
    <w:rsid w:val="00080A13"/>
    <w:rsid w:val="000942AB"/>
    <w:rsid w:val="0009560C"/>
    <w:rsid w:val="000A35B1"/>
    <w:rsid w:val="000A6379"/>
    <w:rsid w:val="000B3EB0"/>
    <w:rsid w:val="000B460F"/>
    <w:rsid w:val="000B7BBF"/>
    <w:rsid w:val="000C36D5"/>
    <w:rsid w:val="000C5983"/>
    <w:rsid w:val="000D0BDD"/>
    <w:rsid w:val="000D26BD"/>
    <w:rsid w:val="000D6DAB"/>
    <w:rsid w:val="000E161D"/>
    <w:rsid w:val="000E51B1"/>
    <w:rsid w:val="000E57A3"/>
    <w:rsid w:val="000E6B72"/>
    <w:rsid w:val="000E6E0B"/>
    <w:rsid w:val="000E73F5"/>
    <w:rsid w:val="000F0609"/>
    <w:rsid w:val="000F071D"/>
    <w:rsid w:val="000F0ACF"/>
    <w:rsid w:val="000F4DBE"/>
    <w:rsid w:val="000F7666"/>
    <w:rsid w:val="001028D7"/>
    <w:rsid w:val="00107A3D"/>
    <w:rsid w:val="00110158"/>
    <w:rsid w:val="00111558"/>
    <w:rsid w:val="001136EC"/>
    <w:rsid w:val="00116C6A"/>
    <w:rsid w:val="00123251"/>
    <w:rsid w:val="0013285E"/>
    <w:rsid w:val="00133817"/>
    <w:rsid w:val="0013731D"/>
    <w:rsid w:val="0014236A"/>
    <w:rsid w:val="00142C7E"/>
    <w:rsid w:val="001450ED"/>
    <w:rsid w:val="001508CC"/>
    <w:rsid w:val="0015124B"/>
    <w:rsid w:val="00164034"/>
    <w:rsid w:val="00164B86"/>
    <w:rsid w:val="00164CF8"/>
    <w:rsid w:val="001656D7"/>
    <w:rsid w:val="001674D3"/>
    <w:rsid w:val="00174141"/>
    <w:rsid w:val="00174726"/>
    <w:rsid w:val="00175F9D"/>
    <w:rsid w:val="00185F38"/>
    <w:rsid w:val="00186867"/>
    <w:rsid w:val="00187440"/>
    <w:rsid w:val="00187C69"/>
    <w:rsid w:val="00192B03"/>
    <w:rsid w:val="00193504"/>
    <w:rsid w:val="001952CB"/>
    <w:rsid w:val="001952E7"/>
    <w:rsid w:val="00195806"/>
    <w:rsid w:val="001A65B4"/>
    <w:rsid w:val="001A6726"/>
    <w:rsid w:val="001B10B8"/>
    <w:rsid w:val="001B1495"/>
    <w:rsid w:val="001B376F"/>
    <w:rsid w:val="001B7256"/>
    <w:rsid w:val="001C0896"/>
    <w:rsid w:val="001D107E"/>
    <w:rsid w:val="001D51B8"/>
    <w:rsid w:val="001D531F"/>
    <w:rsid w:val="001E369C"/>
    <w:rsid w:val="001E5016"/>
    <w:rsid w:val="001E69F9"/>
    <w:rsid w:val="001E75B8"/>
    <w:rsid w:val="001F1446"/>
    <w:rsid w:val="001F28D6"/>
    <w:rsid w:val="001F4B90"/>
    <w:rsid w:val="002100C1"/>
    <w:rsid w:val="002110DD"/>
    <w:rsid w:val="00213425"/>
    <w:rsid w:val="002144A7"/>
    <w:rsid w:val="002158BD"/>
    <w:rsid w:val="00215990"/>
    <w:rsid w:val="002164CA"/>
    <w:rsid w:val="00216AAE"/>
    <w:rsid w:val="0022073E"/>
    <w:rsid w:val="00223B34"/>
    <w:rsid w:val="002276B4"/>
    <w:rsid w:val="0024252F"/>
    <w:rsid w:val="0025279B"/>
    <w:rsid w:val="00255029"/>
    <w:rsid w:val="00255B1A"/>
    <w:rsid w:val="00262905"/>
    <w:rsid w:val="00273778"/>
    <w:rsid w:val="00273D22"/>
    <w:rsid w:val="002748F6"/>
    <w:rsid w:val="002808B6"/>
    <w:rsid w:val="00280C78"/>
    <w:rsid w:val="00284630"/>
    <w:rsid w:val="0028583C"/>
    <w:rsid w:val="00291616"/>
    <w:rsid w:val="002916C4"/>
    <w:rsid w:val="002A206A"/>
    <w:rsid w:val="002A4297"/>
    <w:rsid w:val="002B5715"/>
    <w:rsid w:val="002B6E0B"/>
    <w:rsid w:val="002C14CC"/>
    <w:rsid w:val="002C2ACD"/>
    <w:rsid w:val="002C6714"/>
    <w:rsid w:val="002F07FD"/>
    <w:rsid w:val="002F3490"/>
    <w:rsid w:val="002F4304"/>
    <w:rsid w:val="002F5643"/>
    <w:rsid w:val="002F59E9"/>
    <w:rsid w:val="002F673D"/>
    <w:rsid w:val="002F6F6B"/>
    <w:rsid w:val="002F72C1"/>
    <w:rsid w:val="00300284"/>
    <w:rsid w:val="003101F6"/>
    <w:rsid w:val="0031461A"/>
    <w:rsid w:val="00325FDD"/>
    <w:rsid w:val="00326523"/>
    <w:rsid w:val="00327801"/>
    <w:rsid w:val="00341178"/>
    <w:rsid w:val="00341E53"/>
    <w:rsid w:val="00347A7C"/>
    <w:rsid w:val="00350D82"/>
    <w:rsid w:val="00351401"/>
    <w:rsid w:val="00351A4A"/>
    <w:rsid w:val="00352CC3"/>
    <w:rsid w:val="00355760"/>
    <w:rsid w:val="00362687"/>
    <w:rsid w:val="00363477"/>
    <w:rsid w:val="00373A4C"/>
    <w:rsid w:val="003769F3"/>
    <w:rsid w:val="0037764B"/>
    <w:rsid w:val="003838A4"/>
    <w:rsid w:val="0038447C"/>
    <w:rsid w:val="00394ED4"/>
    <w:rsid w:val="003A0195"/>
    <w:rsid w:val="003A2F5F"/>
    <w:rsid w:val="003B1648"/>
    <w:rsid w:val="003B2BBA"/>
    <w:rsid w:val="003B3910"/>
    <w:rsid w:val="003B6AB0"/>
    <w:rsid w:val="003D079F"/>
    <w:rsid w:val="003D266D"/>
    <w:rsid w:val="003D526B"/>
    <w:rsid w:val="003D5A5C"/>
    <w:rsid w:val="003D6D20"/>
    <w:rsid w:val="003E1B33"/>
    <w:rsid w:val="003E7731"/>
    <w:rsid w:val="003F267D"/>
    <w:rsid w:val="003F3033"/>
    <w:rsid w:val="003F60F4"/>
    <w:rsid w:val="004008BA"/>
    <w:rsid w:val="00400ADE"/>
    <w:rsid w:val="00402C6E"/>
    <w:rsid w:val="00406802"/>
    <w:rsid w:val="0041622A"/>
    <w:rsid w:val="00416B7F"/>
    <w:rsid w:val="004202D3"/>
    <w:rsid w:val="00420B46"/>
    <w:rsid w:val="004233D3"/>
    <w:rsid w:val="0043269B"/>
    <w:rsid w:val="00435C20"/>
    <w:rsid w:val="004372BF"/>
    <w:rsid w:val="0045046A"/>
    <w:rsid w:val="004579FF"/>
    <w:rsid w:val="00460B50"/>
    <w:rsid w:val="0046546F"/>
    <w:rsid w:val="0046608A"/>
    <w:rsid w:val="004764AC"/>
    <w:rsid w:val="004803C4"/>
    <w:rsid w:val="00481E62"/>
    <w:rsid w:val="0048710B"/>
    <w:rsid w:val="00487F66"/>
    <w:rsid w:val="00490B8D"/>
    <w:rsid w:val="00492301"/>
    <w:rsid w:val="00495B9A"/>
    <w:rsid w:val="004A24F1"/>
    <w:rsid w:val="004A30BA"/>
    <w:rsid w:val="004B007E"/>
    <w:rsid w:val="004B1684"/>
    <w:rsid w:val="004B70B1"/>
    <w:rsid w:val="004C4B7E"/>
    <w:rsid w:val="004C5757"/>
    <w:rsid w:val="004C5B0E"/>
    <w:rsid w:val="004D39EA"/>
    <w:rsid w:val="004D5966"/>
    <w:rsid w:val="004D787E"/>
    <w:rsid w:val="004E2C13"/>
    <w:rsid w:val="004E5393"/>
    <w:rsid w:val="004E7E62"/>
    <w:rsid w:val="004F4F81"/>
    <w:rsid w:val="00503713"/>
    <w:rsid w:val="005040B7"/>
    <w:rsid w:val="00504A80"/>
    <w:rsid w:val="00504FD4"/>
    <w:rsid w:val="0050519B"/>
    <w:rsid w:val="00507DFA"/>
    <w:rsid w:val="005116E9"/>
    <w:rsid w:val="00512453"/>
    <w:rsid w:val="00513F84"/>
    <w:rsid w:val="00525EF3"/>
    <w:rsid w:val="0052762A"/>
    <w:rsid w:val="005330CC"/>
    <w:rsid w:val="00533D5D"/>
    <w:rsid w:val="00534C9A"/>
    <w:rsid w:val="00536F5E"/>
    <w:rsid w:val="00543371"/>
    <w:rsid w:val="00544A65"/>
    <w:rsid w:val="00546088"/>
    <w:rsid w:val="0055427D"/>
    <w:rsid w:val="005553D8"/>
    <w:rsid w:val="005708A5"/>
    <w:rsid w:val="00576644"/>
    <w:rsid w:val="00577906"/>
    <w:rsid w:val="005856CE"/>
    <w:rsid w:val="00585AA5"/>
    <w:rsid w:val="005877C2"/>
    <w:rsid w:val="005A02AE"/>
    <w:rsid w:val="005A1768"/>
    <w:rsid w:val="005A2954"/>
    <w:rsid w:val="005B0DA2"/>
    <w:rsid w:val="005B33DD"/>
    <w:rsid w:val="005C7235"/>
    <w:rsid w:val="005D1549"/>
    <w:rsid w:val="005D28DD"/>
    <w:rsid w:val="005D3698"/>
    <w:rsid w:val="005D58BA"/>
    <w:rsid w:val="005E00CE"/>
    <w:rsid w:val="005E79B9"/>
    <w:rsid w:val="005F07F6"/>
    <w:rsid w:val="005F1267"/>
    <w:rsid w:val="00605154"/>
    <w:rsid w:val="00610019"/>
    <w:rsid w:val="006111FA"/>
    <w:rsid w:val="0061157B"/>
    <w:rsid w:val="0061496C"/>
    <w:rsid w:val="006167E1"/>
    <w:rsid w:val="00617C00"/>
    <w:rsid w:val="006212B0"/>
    <w:rsid w:val="00632356"/>
    <w:rsid w:val="00635AFE"/>
    <w:rsid w:val="00642510"/>
    <w:rsid w:val="00642934"/>
    <w:rsid w:val="006516A9"/>
    <w:rsid w:val="00653FF5"/>
    <w:rsid w:val="00675BA2"/>
    <w:rsid w:val="0067698C"/>
    <w:rsid w:val="006820B0"/>
    <w:rsid w:val="00683285"/>
    <w:rsid w:val="00683E21"/>
    <w:rsid w:val="006910C2"/>
    <w:rsid w:val="0069174E"/>
    <w:rsid w:val="0069399C"/>
    <w:rsid w:val="006A169A"/>
    <w:rsid w:val="006A5C3B"/>
    <w:rsid w:val="006A7349"/>
    <w:rsid w:val="006A7748"/>
    <w:rsid w:val="006B172D"/>
    <w:rsid w:val="006B1DF6"/>
    <w:rsid w:val="006C18A2"/>
    <w:rsid w:val="006C4F99"/>
    <w:rsid w:val="006C7D0C"/>
    <w:rsid w:val="006D7F1D"/>
    <w:rsid w:val="006E376E"/>
    <w:rsid w:val="006E67EB"/>
    <w:rsid w:val="006E722D"/>
    <w:rsid w:val="006E7F4F"/>
    <w:rsid w:val="007029A3"/>
    <w:rsid w:val="0071180D"/>
    <w:rsid w:val="00716C80"/>
    <w:rsid w:val="00741DC5"/>
    <w:rsid w:val="0076114E"/>
    <w:rsid w:val="00761602"/>
    <w:rsid w:val="007718B1"/>
    <w:rsid w:val="007A46ED"/>
    <w:rsid w:val="007A4770"/>
    <w:rsid w:val="007A5675"/>
    <w:rsid w:val="007B0713"/>
    <w:rsid w:val="007B20F1"/>
    <w:rsid w:val="007B7590"/>
    <w:rsid w:val="007C61FD"/>
    <w:rsid w:val="007C6ABB"/>
    <w:rsid w:val="007D2549"/>
    <w:rsid w:val="007D26BC"/>
    <w:rsid w:val="007D57E9"/>
    <w:rsid w:val="007D5C97"/>
    <w:rsid w:val="007D76CB"/>
    <w:rsid w:val="007E2092"/>
    <w:rsid w:val="007E682B"/>
    <w:rsid w:val="007F036C"/>
    <w:rsid w:val="007F69AA"/>
    <w:rsid w:val="00802086"/>
    <w:rsid w:val="00806A29"/>
    <w:rsid w:val="008101B2"/>
    <w:rsid w:val="00811CCC"/>
    <w:rsid w:val="00812811"/>
    <w:rsid w:val="00817650"/>
    <w:rsid w:val="00817834"/>
    <w:rsid w:val="008211B5"/>
    <w:rsid w:val="0082250C"/>
    <w:rsid w:val="008246B1"/>
    <w:rsid w:val="00825830"/>
    <w:rsid w:val="00827A86"/>
    <w:rsid w:val="00830B3D"/>
    <w:rsid w:val="00833ECF"/>
    <w:rsid w:val="00840D4F"/>
    <w:rsid w:val="00867E6D"/>
    <w:rsid w:val="0087319A"/>
    <w:rsid w:val="008744AA"/>
    <w:rsid w:val="008771BA"/>
    <w:rsid w:val="008811DB"/>
    <w:rsid w:val="00890196"/>
    <w:rsid w:val="008A1D23"/>
    <w:rsid w:val="008B0BAD"/>
    <w:rsid w:val="008B3C00"/>
    <w:rsid w:val="008B683A"/>
    <w:rsid w:val="008C24CF"/>
    <w:rsid w:val="008C50C6"/>
    <w:rsid w:val="008C5214"/>
    <w:rsid w:val="008D4A6F"/>
    <w:rsid w:val="008E1ADE"/>
    <w:rsid w:val="008E2147"/>
    <w:rsid w:val="008E2842"/>
    <w:rsid w:val="008E31B5"/>
    <w:rsid w:val="008E761A"/>
    <w:rsid w:val="008E7EDD"/>
    <w:rsid w:val="008F1D0A"/>
    <w:rsid w:val="008F3C76"/>
    <w:rsid w:val="0090531A"/>
    <w:rsid w:val="009071F1"/>
    <w:rsid w:val="00910972"/>
    <w:rsid w:val="0091371B"/>
    <w:rsid w:val="009157A7"/>
    <w:rsid w:val="00922BEA"/>
    <w:rsid w:val="00923598"/>
    <w:rsid w:val="009243C3"/>
    <w:rsid w:val="0093348B"/>
    <w:rsid w:val="00946237"/>
    <w:rsid w:val="00947C47"/>
    <w:rsid w:val="00951467"/>
    <w:rsid w:val="00957729"/>
    <w:rsid w:val="00963907"/>
    <w:rsid w:val="009719B5"/>
    <w:rsid w:val="00976A74"/>
    <w:rsid w:val="00977CE8"/>
    <w:rsid w:val="00984103"/>
    <w:rsid w:val="009856B6"/>
    <w:rsid w:val="00991453"/>
    <w:rsid w:val="00992EC9"/>
    <w:rsid w:val="00996CA9"/>
    <w:rsid w:val="009A1252"/>
    <w:rsid w:val="009B26E6"/>
    <w:rsid w:val="009C0578"/>
    <w:rsid w:val="009C54BA"/>
    <w:rsid w:val="009C7284"/>
    <w:rsid w:val="009C7890"/>
    <w:rsid w:val="009D20DF"/>
    <w:rsid w:val="009D7A3E"/>
    <w:rsid w:val="009E0204"/>
    <w:rsid w:val="009E5E96"/>
    <w:rsid w:val="009E6352"/>
    <w:rsid w:val="009E7545"/>
    <w:rsid w:val="009F02EA"/>
    <w:rsid w:val="009F2DBC"/>
    <w:rsid w:val="00A054DE"/>
    <w:rsid w:val="00A11FE3"/>
    <w:rsid w:val="00A125F0"/>
    <w:rsid w:val="00A217DD"/>
    <w:rsid w:val="00A240D9"/>
    <w:rsid w:val="00A36F5B"/>
    <w:rsid w:val="00A4121B"/>
    <w:rsid w:val="00A44D2C"/>
    <w:rsid w:val="00A46EBA"/>
    <w:rsid w:val="00A5128D"/>
    <w:rsid w:val="00A5146F"/>
    <w:rsid w:val="00A5256B"/>
    <w:rsid w:val="00A56D6C"/>
    <w:rsid w:val="00A60214"/>
    <w:rsid w:val="00A72335"/>
    <w:rsid w:val="00A724DC"/>
    <w:rsid w:val="00A76240"/>
    <w:rsid w:val="00A8069B"/>
    <w:rsid w:val="00A94181"/>
    <w:rsid w:val="00A95F9D"/>
    <w:rsid w:val="00AB16A0"/>
    <w:rsid w:val="00AB1837"/>
    <w:rsid w:val="00AB507F"/>
    <w:rsid w:val="00AB7AE0"/>
    <w:rsid w:val="00AC6390"/>
    <w:rsid w:val="00AC7E92"/>
    <w:rsid w:val="00AD05E3"/>
    <w:rsid w:val="00AD4B3E"/>
    <w:rsid w:val="00AD76C5"/>
    <w:rsid w:val="00AE65BB"/>
    <w:rsid w:val="00B06886"/>
    <w:rsid w:val="00B10259"/>
    <w:rsid w:val="00B154CA"/>
    <w:rsid w:val="00B179F1"/>
    <w:rsid w:val="00B27373"/>
    <w:rsid w:val="00B311AD"/>
    <w:rsid w:val="00B33AF3"/>
    <w:rsid w:val="00B34237"/>
    <w:rsid w:val="00B3601A"/>
    <w:rsid w:val="00B3710A"/>
    <w:rsid w:val="00B52BFB"/>
    <w:rsid w:val="00B52F1A"/>
    <w:rsid w:val="00B63793"/>
    <w:rsid w:val="00B648E5"/>
    <w:rsid w:val="00B65827"/>
    <w:rsid w:val="00B727F3"/>
    <w:rsid w:val="00B76F22"/>
    <w:rsid w:val="00B8180A"/>
    <w:rsid w:val="00B822A6"/>
    <w:rsid w:val="00B90ED9"/>
    <w:rsid w:val="00B91AAC"/>
    <w:rsid w:val="00B96ABB"/>
    <w:rsid w:val="00BA59D1"/>
    <w:rsid w:val="00BB1399"/>
    <w:rsid w:val="00BB4E96"/>
    <w:rsid w:val="00BC08A3"/>
    <w:rsid w:val="00BC6A0A"/>
    <w:rsid w:val="00BC71E3"/>
    <w:rsid w:val="00BD03BC"/>
    <w:rsid w:val="00BD1961"/>
    <w:rsid w:val="00BD21DD"/>
    <w:rsid w:val="00BD6D70"/>
    <w:rsid w:val="00BE1937"/>
    <w:rsid w:val="00BE3E1C"/>
    <w:rsid w:val="00BE63E1"/>
    <w:rsid w:val="00BF10FA"/>
    <w:rsid w:val="00BF4BA5"/>
    <w:rsid w:val="00BF5D32"/>
    <w:rsid w:val="00C03309"/>
    <w:rsid w:val="00C04EB4"/>
    <w:rsid w:val="00C056F0"/>
    <w:rsid w:val="00C07F41"/>
    <w:rsid w:val="00C14BAE"/>
    <w:rsid w:val="00C214C8"/>
    <w:rsid w:val="00C21BC9"/>
    <w:rsid w:val="00C23859"/>
    <w:rsid w:val="00C24183"/>
    <w:rsid w:val="00C436C6"/>
    <w:rsid w:val="00C50C81"/>
    <w:rsid w:val="00C57AA0"/>
    <w:rsid w:val="00C646CA"/>
    <w:rsid w:val="00C646E2"/>
    <w:rsid w:val="00C672B8"/>
    <w:rsid w:val="00C71BC2"/>
    <w:rsid w:val="00C8005A"/>
    <w:rsid w:val="00C832A4"/>
    <w:rsid w:val="00C8594C"/>
    <w:rsid w:val="00C86540"/>
    <w:rsid w:val="00C9752C"/>
    <w:rsid w:val="00CA3665"/>
    <w:rsid w:val="00CA71EB"/>
    <w:rsid w:val="00CC38D5"/>
    <w:rsid w:val="00CD5592"/>
    <w:rsid w:val="00CE02FB"/>
    <w:rsid w:val="00CE3A91"/>
    <w:rsid w:val="00CE6F5C"/>
    <w:rsid w:val="00CE7B68"/>
    <w:rsid w:val="00CF2923"/>
    <w:rsid w:val="00CF5F4D"/>
    <w:rsid w:val="00D008B7"/>
    <w:rsid w:val="00D02DAC"/>
    <w:rsid w:val="00D10BFD"/>
    <w:rsid w:val="00D10FDF"/>
    <w:rsid w:val="00D14BDD"/>
    <w:rsid w:val="00D1553C"/>
    <w:rsid w:val="00D266E7"/>
    <w:rsid w:val="00D31EBC"/>
    <w:rsid w:val="00D32609"/>
    <w:rsid w:val="00D344D6"/>
    <w:rsid w:val="00D41A93"/>
    <w:rsid w:val="00D42E95"/>
    <w:rsid w:val="00D47218"/>
    <w:rsid w:val="00D53C6C"/>
    <w:rsid w:val="00D54ECC"/>
    <w:rsid w:val="00D576E4"/>
    <w:rsid w:val="00D6159A"/>
    <w:rsid w:val="00D656F6"/>
    <w:rsid w:val="00D75669"/>
    <w:rsid w:val="00D859A8"/>
    <w:rsid w:val="00D91A55"/>
    <w:rsid w:val="00D954A8"/>
    <w:rsid w:val="00DA035D"/>
    <w:rsid w:val="00DA0B9E"/>
    <w:rsid w:val="00DA26D0"/>
    <w:rsid w:val="00DA56B2"/>
    <w:rsid w:val="00DA7198"/>
    <w:rsid w:val="00DC0E2A"/>
    <w:rsid w:val="00DC2BA0"/>
    <w:rsid w:val="00DD09E5"/>
    <w:rsid w:val="00DD0D15"/>
    <w:rsid w:val="00DE16EE"/>
    <w:rsid w:val="00DE422E"/>
    <w:rsid w:val="00DE746E"/>
    <w:rsid w:val="00DF463C"/>
    <w:rsid w:val="00E0448D"/>
    <w:rsid w:val="00E0737C"/>
    <w:rsid w:val="00E138D3"/>
    <w:rsid w:val="00E17055"/>
    <w:rsid w:val="00E27409"/>
    <w:rsid w:val="00E276A5"/>
    <w:rsid w:val="00E3042E"/>
    <w:rsid w:val="00E337E4"/>
    <w:rsid w:val="00E34CBD"/>
    <w:rsid w:val="00E34D38"/>
    <w:rsid w:val="00E35D7D"/>
    <w:rsid w:val="00E40A64"/>
    <w:rsid w:val="00E40F6C"/>
    <w:rsid w:val="00E419D6"/>
    <w:rsid w:val="00E53BD9"/>
    <w:rsid w:val="00E555D0"/>
    <w:rsid w:val="00E647B5"/>
    <w:rsid w:val="00E674A4"/>
    <w:rsid w:val="00E73907"/>
    <w:rsid w:val="00E7433A"/>
    <w:rsid w:val="00E74BAF"/>
    <w:rsid w:val="00E80D53"/>
    <w:rsid w:val="00E81EF2"/>
    <w:rsid w:val="00E936AF"/>
    <w:rsid w:val="00E93B13"/>
    <w:rsid w:val="00E97502"/>
    <w:rsid w:val="00E9793E"/>
    <w:rsid w:val="00EA0B43"/>
    <w:rsid w:val="00EA203F"/>
    <w:rsid w:val="00EA4AC0"/>
    <w:rsid w:val="00EB38F3"/>
    <w:rsid w:val="00EB7DCB"/>
    <w:rsid w:val="00EC15AE"/>
    <w:rsid w:val="00ED009A"/>
    <w:rsid w:val="00ED37ED"/>
    <w:rsid w:val="00ED57B2"/>
    <w:rsid w:val="00ED5D87"/>
    <w:rsid w:val="00ED5F75"/>
    <w:rsid w:val="00ED7391"/>
    <w:rsid w:val="00EE1C64"/>
    <w:rsid w:val="00EF7B02"/>
    <w:rsid w:val="00F01838"/>
    <w:rsid w:val="00F01FB3"/>
    <w:rsid w:val="00F0694C"/>
    <w:rsid w:val="00F20C8F"/>
    <w:rsid w:val="00F22413"/>
    <w:rsid w:val="00F245D7"/>
    <w:rsid w:val="00F262B2"/>
    <w:rsid w:val="00F2791A"/>
    <w:rsid w:val="00F3196B"/>
    <w:rsid w:val="00F34A56"/>
    <w:rsid w:val="00F424E9"/>
    <w:rsid w:val="00F55F2B"/>
    <w:rsid w:val="00F56E65"/>
    <w:rsid w:val="00F73D69"/>
    <w:rsid w:val="00F74397"/>
    <w:rsid w:val="00F74808"/>
    <w:rsid w:val="00F87E78"/>
    <w:rsid w:val="00F914CB"/>
    <w:rsid w:val="00F9403D"/>
    <w:rsid w:val="00F96178"/>
    <w:rsid w:val="00F9761C"/>
    <w:rsid w:val="00FA0E48"/>
    <w:rsid w:val="00FA13A7"/>
    <w:rsid w:val="00FB44AC"/>
    <w:rsid w:val="00FC3078"/>
    <w:rsid w:val="00FC5941"/>
    <w:rsid w:val="00FC5DE4"/>
    <w:rsid w:val="00FC7CD0"/>
    <w:rsid w:val="00FD4244"/>
    <w:rsid w:val="00FD4A47"/>
    <w:rsid w:val="00FE25AC"/>
    <w:rsid w:val="00FE29E8"/>
    <w:rsid w:val="00FE48E7"/>
    <w:rsid w:val="00FE6D2F"/>
    <w:rsid w:val="00FF2766"/>
    <w:rsid w:val="00FF287D"/>
    <w:rsid w:val="00FF6AA4"/>
    <w:rsid w:val="00FF6C77"/>
    <w:rsid w:val="00FF7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D0D0"/>
  <w15:chartTrackingRefBased/>
  <w15:docId w15:val="{594E2518-48B6-4631-8D40-A7235730B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9071F1"/>
    <w:rPr>
      <w:sz w:val="20"/>
      <w:szCs w:val="20"/>
    </w:rPr>
  </w:style>
  <w:style w:type="character" w:customStyle="1" w:styleId="FootnoteTextChar">
    <w:name w:val="Footnote Text Char"/>
    <w:basedOn w:val="DefaultParagraphFont"/>
    <w:link w:val="FootnoteText"/>
    <w:uiPriority w:val="99"/>
    <w:semiHidden/>
    <w:rsid w:val="009071F1"/>
    <w:rPr>
      <w:sz w:val="20"/>
      <w:szCs w:val="20"/>
    </w:rPr>
  </w:style>
  <w:style w:type="character" w:styleId="FootnoteReference">
    <w:name w:val="footnote reference"/>
    <w:uiPriority w:val="99"/>
    <w:semiHidden/>
    <w:unhideWhenUsed/>
    <w:rsid w:val="009071F1"/>
    <w:rPr>
      <w:vertAlign w:val="superscript"/>
    </w:rPr>
  </w:style>
  <w:style w:type="paragraph" w:styleId="Header">
    <w:name w:val="header"/>
    <w:basedOn w:val="Normal"/>
    <w:link w:val="HeaderChar"/>
    <w:uiPriority w:val="99"/>
    <w:unhideWhenUsed/>
    <w:rsid w:val="009071F1"/>
    <w:pPr>
      <w:tabs>
        <w:tab w:val="center" w:pos="4680"/>
        <w:tab w:val="right" w:pos="9360"/>
      </w:tabs>
    </w:pPr>
  </w:style>
  <w:style w:type="character" w:customStyle="1" w:styleId="HeaderChar">
    <w:name w:val="Header Char"/>
    <w:basedOn w:val="DefaultParagraphFont"/>
    <w:link w:val="Header"/>
    <w:uiPriority w:val="99"/>
    <w:rsid w:val="009071F1"/>
  </w:style>
  <w:style w:type="character" w:styleId="PageNumber">
    <w:name w:val="page number"/>
    <w:basedOn w:val="DefaultParagraphFont"/>
    <w:uiPriority w:val="99"/>
    <w:semiHidden/>
    <w:unhideWhenUsed/>
    <w:rsid w:val="009071F1"/>
  </w:style>
  <w:style w:type="paragraph" w:styleId="ListParagraph">
    <w:name w:val="List Paragraph"/>
    <w:basedOn w:val="Normal"/>
    <w:uiPriority w:val="34"/>
    <w:qFormat/>
    <w:rsid w:val="00512453"/>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040B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B1D"/>
    <w:rPr>
      <w:rFonts w:ascii="Segoe UI" w:hAnsi="Segoe UI" w:cs="Segoe UI"/>
      <w:sz w:val="18"/>
      <w:szCs w:val="18"/>
    </w:rPr>
  </w:style>
  <w:style w:type="character" w:styleId="CommentReference">
    <w:name w:val="annotation reference"/>
    <w:basedOn w:val="DefaultParagraphFont"/>
    <w:uiPriority w:val="99"/>
    <w:semiHidden/>
    <w:unhideWhenUsed/>
    <w:rsid w:val="003838A4"/>
    <w:rPr>
      <w:sz w:val="16"/>
      <w:szCs w:val="16"/>
    </w:rPr>
  </w:style>
  <w:style w:type="paragraph" w:styleId="CommentText">
    <w:name w:val="annotation text"/>
    <w:basedOn w:val="Normal"/>
    <w:link w:val="CommentTextChar"/>
    <w:uiPriority w:val="99"/>
    <w:semiHidden/>
    <w:unhideWhenUsed/>
    <w:rsid w:val="003838A4"/>
    <w:rPr>
      <w:sz w:val="20"/>
      <w:szCs w:val="20"/>
    </w:rPr>
  </w:style>
  <w:style w:type="character" w:customStyle="1" w:styleId="CommentTextChar">
    <w:name w:val="Comment Text Char"/>
    <w:basedOn w:val="DefaultParagraphFont"/>
    <w:link w:val="CommentText"/>
    <w:uiPriority w:val="99"/>
    <w:semiHidden/>
    <w:rsid w:val="003838A4"/>
    <w:rPr>
      <w:sz w:val="20"/>
      <w:szCs w:val="20"/>
    </w:rPr>
  </w:style>
  <w:style w:type="paragraph" w:styleId="CommentSubject">
    <w:name w:val="annotation subject"/>
    <w:basedOn w:val="CommentText"/>
    <w:next w:val="CommentText"/>
    <w:link w:val="CommentSubjectChar"/>
    <w:uiPriority w:val="99"/>
    <w:semiHidden/>
    <w:unhideWhenUsed/>
    <w:rsid w:val="003838A4"/>
    <w:rPr>
      <w:b/>
      <w:bCs/>
    </w:rPr>
  </w:style>
  <w:style w:type="character" w:customStyle="1" w:styleId="CommentSubjectChar">
    <w:name w:val="Comment Subject Char"/>
    <w:basedOn w:val="CommentTextChar"/>
    <w:link w:val="CommentSubject"/>
    <w:uiPriority w:val="99"/>
    <w:semiHidden/>
    <w:rsid w:val="003838A4"/>
    <w:rPr>
      <w:b/>
      <w:bCs/>
      <w:sz w:val="20"/>
      <w:szCs w:val="20"/>
    </w:rPr>
  </w:style>
  <w:style w:type="character" w:styleId="Hyperlink">
    <w:name w:val="Hyperlink"/>
    <w:basedOn w:val="DefaultParagraphFont"/>
    <w:uiPriority w:val="99"/>
    <w:unhideWhenUsed/>
    <w:rsid w:val="00185F38"/>
    <w:rPr>
      <w:color w:val="0563C1" w:themeColor="hyperlink"/>
      <w:u w:val="single"/>
    </w:rPr>
  </w:style>
  <w:style w:type="paragraph" w:styleId="EndnoteText">
    <w:name w:val="endnote text"/>
    <w:basedOn w:val="Normal"/>
    <w:link w:val="EndnoteTextChar"/>
    <w:uiPriority w:val="99"/>
    <w:unhideWhenUsed/>
    <w:rsid w:val="00ED009A"/>
    <w:rPr>
      <w:sz w:val="20"/>
      <w:szCs w:val="20"/>
    </w:rPr>
  </w:style>
  <w:style w:type="character" w:customStyle="1" w:styleId="EndnoteTextChar">
    <w:name w:val="Endnote Text Char"/>
    <w:basedOn w:val="DefaultParagraphFont"/>
    <w:link w:val="EndnoteText"/>
    <w:uiPriority w:val="99"/>
    <w:rsid w:val="00ED009A"/>
    <w:rPr>
      <w:sz w:val="20"/>
      <w:szCs w:val="20"/>
    </w:rPr>
  </w:style>
  <w:style w:type="character" w:styleId="EndnoteReference">
    <w:name w:val="endnote reference"/>
    <w:basedOn w:val="DefaultParagraphFont"/>
    <w:uiPriority w:val="99"/>
    <w:semiHidden/>
    <w:unhideWhenUsed/>
    <w:rsid w:val="00ED009A"/>
    <w:rPr>
      <w:vertAlign w:val="superscript"/>
    </w:rPr>
  </w:style>
  <w:style w:type="character" w:styleId="UnresolvedMention">
    <w:name w:val="Unresolved Mention"/>
    <w:basedOn w:val="DefaultParagraphFont"/>
    <w:uiPriority w:val="99"/>
    <w:semiHidden/>
    <w:unhideWhenUsed/>
    <w:rsid w:val="008246B1"/>
    <w:rPr>
      <w:color w:val="605E5C"/>
      <w:shd w:val="clear" w:color="auto" w:fill="E1DFDD"/>
    </w:rPr>
  </w:style>
  <w:style w:type="paragraph" w:styleId="Footer">
    <w:name w:val="footer"/>
    <w:basedOn w:val="Normal"/>
    <w:link w:val="FooterChar"/>
    <w:uiPriority w:val="99"/>
    <w:unhideWhenUsed/>
    <w:rsid w:val="00F01838"/>
    <w:pPr>
      <w:tabs>
        <w:tab w:val="center" w:pos="4513"/>
        <w:tab w:val="right" w:pos="9026"/>
      </w:tabs>
    </w:pPr>
  </w:style>
  <w:style w:type="character" w:customStyle="1" w:styleId="FooterChar">
    <w:name w:val="Footer Char"/>
    <w:basedOn w:val="DefaultParagraphFont"/>
    <w:link w:val="Footer"/>
    <w:uiPriority w:val="99"/>
    <w:rsid w:val="00F01838"/>
  </w:style>
  <w:style w:type="character" w:styleId="FollowedHyperlink">
    <w:name w:val="FollowedHyperlink"/>
    <w:basedOn w:val="DefaultParagraphFont"/>
    <w:uiPriority w:val="99"/>
    <w:semiHidden/>
    <w:unhideWhenUsed/>
    <w:rsid w:val="003F267D"/>
    <w:rPr>
      <w:color w:val="954F72" w:themeColor="followedHyperlink"/>
      <w:u w:val="single"/>
    </w:rPr>
  </w:style>
  <w:style w:type="paragraph" w:styleId="Revision">
    <w:name w:val="Revision"/>
    <w:hidden/>
    <w:uiPriority w:val="99"/>
    <w:semiHidden/>
    <w:rsid w:val="00492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68626">
      <w:bodyDiv w:val="1"/>
      <w:marLeft w:val="0"/>
      <w:marRight w:val="0"/>
      <w:marTop w:val="0"/>
      <w:marBottom w:val="0"/>
      <w:divBdr>
        <w:top w:val="none" w:sz="0" w:space="0" w:color="auto"/>
        <w:left w:val="none" w:sz="0" w:space="0" w:color="auto"/>
        <w:bottom w:val="none" w:sz="0" w:space="0" w:color="auto"/>
        <w:right w:val="none" w:sz="0" w:space="0" w:color="auto"/>
      </w:divBdr>
    </w:div>
    <w:div w:id="144638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omantic-circles.org/praxis/triumph/praxis.2019.triumph.pyl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romantic-circles.org/praxis/popkeats/praxis.2020.popkeats.pyle.html"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2369076E45EB46B357B1DD7591B475" ma:contentTypeVersion="4" ma:contentTypeDescription="Create a new document." ma:contentTypeScope="" ma:versionID="1bef185b1849fbaeb1e29d6ff85ea1e6">
  <xsd:schema xmlns:xsd="http://www.w3.org/2001/XMLSchema" xmlns:xs="http://www.w3.org/2001/XMLSchema" xmlns:p="http://schemas.microsoft.com/office/2006/metadata/properties" xmlns:ns3="7c6465bc-b40e-4121-b147-d06fe922f1f9" targetNamespace="http://schemas.microsoft.com/office/2006/metadata/properties" ma:root="true" ma:fieldsID="ce3e8d302dccb67207029a7e158fb33b" ns3:_="">
    <xsd:import namespace="7c6465bc-b40e-4121-b147-d06fe922f1f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6465bc-b40e-4121-b147-d06fe922f1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9CF10-044F-46A5-AF74-4FCA149132D8}">
  <ds:schemaRefs>
    <ds:schemaRef ds:uri="http://schemas.microsoft.com/sharepoint/v3/contenttype/forms"/>
  </ds:schemaRefs>
</ds:datastoreItem>
</file>

<file path=customXml/itemProps2.xml><?xml version="1.0" encoding="utf-8"?>
<ds:datastoreItem xmlns:ds="http://schemas.openxmlformats.org/officeDocument/2006/customXml" ds:itemID="{A720B865-1E66-4D16-A4E9-52D758CBB2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6465bc-b40e-4121-b147-d06fe922f1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3851D9-17A1-4635-8398-843548DCD5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42C8A7-E64B-445B-8CB9-D5E1D5B57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11134</Words>
  <Characters>63470</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 Pyle</dc:creator>
  <cp:keywords/>
  <dc:description/>
  <cp:lastModifiedBy>Jessica Tebo</cp:lastModifiedBy>
  <cp:revision>2</cp:revision>
  <dcterms:created xsi:type="dcterms:W3CDTF">2022-01-19T22:18:00Z</dcterms:created>
  <dcterms:modified xsi:type="dcterms:W3CDTF">2022-01-19T22:18:00Z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0x010100882369076E45EB46B357B1DD7591B475</vt:lpwstr>
  </property>
</Properties>
</file>