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6F5B" w14:textId="275AAFA2" w:rsidR="002A49FC" w:rsidRDefault="002A49FC" w:rsidP="00E6039E">
      <w:pPr>
        <w:spacing w:line="480" w:lineRule="auto"/>
        <w:rPr>
          <w:sz w:val="24"/>
        </w:rPr>
      </w:pPr>
      <w:r>
        <w:rPr>
          <w:sz w:val="24"/>
        </w:rPr>
        <w:t>Introduction: Psychosis</w:t>
      </w:r>
      <w:r w:rsidR="0044310B">
        <w:rPr>
          <w:sz w:val="24"/>
        </w:rPr>
        <w:t xml:space="preserve"> </w:t>
      </w:r>
      <w:r w:rsidR="00372C03">
        <w:rPr>
          <w:sz w:val="24"/>
        </w:rPr>
        <w:t xml:space="preserve">and/as </w:t>
      </w:r>
      <w:r w:rsidR="00EE5F78">
        <w:rPr>
          <w:sz w:val="24"/>
        </w:rPr>
        <w:t xml:space="preserve">Cultural </w:t>
      </w:r>
      <w:r w:rsidR="006C2771">
        <w:rPr>
          <w:sz w:val="24"/>
        </w:rPr>
        <w:t>Crisis</w:t>
      </w:r>
    </w:p>
    <w:p w14:paraId="74398F05" w14:textId="5B461724" w:rsidR="009D681A" w:rsidRDefault="00F226FA" w:rsidP="00A059B3">
      <w:pPr>
        <w:rPr>
          <w:sz w:val="24"/>
        </w:rPr>
      </w:pPr>
      <w:r>
        <w:rPr>
          <w:sz w:val="24"/>
        </w:rPr>
        <w:t>Elizabeth Fay</w:t>
      </w:r>
      <w:r w:rsidR="00A059B3">
        <w:rPr>
          <w:sz w:val="24"/>
        </w:rPr>
        <w:t>, University of Massachusetts Boston</w:t>
      </w:r>
    </w:p>
    <w:p w14:paraId="2AF29A38" w14:textId="0DC0D331" w:rsidR="00A059B3" w:rsidRDefault="00000000" w:rsidP="00A059B3">
      <w:pPr>
        <w:rPr>
          <w:sz w:val="24"/>
        </w:rPr>
      </w:pPr>
      <w:hyperlink r:id="rId6" w:history="1">
        <w:r w:rsidR="006276AA" w:rsidRPr="00804755">
          <w:rPr>
            <w:rStyle w:val="Hyperlink"/>
            <w:sz w:val="24"/>
          </w:rPr>
          <w:t>elizabeth.fay@umb.edu</w:t>
        </w:r>
      </w:hyperlink>
    </w:p>
    <w:p w14:paraId="21954951" w14:textId="77777777" w:rsidR="006276AA" w:rsidRPr="0036359E" w:rsidRDefault="006276AA" w:rsidP="00A059B3">
      <w:pPr>
        <w:rPr>
          <w:sz w:val="24"/>
        </w:rPr>
      </w:pPr>
    </w:p>
    <w:p w14:paraId="5F30A621" w14:textId="48CC4AFF" w:rsidR="009D681A" w:rsidRDefault="009D681A" w:rsidP="009D681A">
      <w:pPr>
        <w:rPr>
          <w:sz w:val="24"/>
        </w:rPr>
      </w:pPr>
    </w:p>
    <w:p w14:paraId="6065F300" w14:textId="19745053" w:rsidR="00A059B3" w:rsidRDefault="006276AA" w:rsidP="009D681A">
      <w:pPr>
        <w:rPr>
          <w:sz w:val="24"/>
        </w:rPr>
      </w:pPr>
      <w:r>
        <w:rPr>
          <w:sz w:val="24"/>
        </w:rPr>
        <w:t xml:space="preserve">Abstract: </w:t>
      </w:r>
    </w:p>
    <w:p w14:paraId="1E3A45EA" w14:textId="3C98D99B" w:rsidR="005F19D4" w:rsidRDefault="005F19D4" w:rsidP="009D681A">
      <w:pPr>
        <w:rPr>
          <w:sz w:val="24"/>
        </w:rPr>
      </w:pPr>
    </w:p>
    <w:p w14:paraId="4EE0E09B" w14:textId="6E5A8803" w:rsidR="005F19D4" w:rsidRPr="006D695E" w:rsidRDefault="00372C03" w:rsidP="009D681A">
      <w:pPr>
        <w:rPr>
          <w:b/>
          <w:bCs/>
          <w:sz w:val="24"/>
        </w:rPr>
      </w:pPr>
      <w:r>
        <w:rPr>
          <w:sz w:val="24"/>
        </w:rPr>
        <w:t>“Psychosis</w:t>
      </w:r>
      <w:r w:rsidR="00B431C5">
        <w:rPr>
          <w:sz w:val="24"/>
        </w:rPr>
        <w:t xml:space="preserve"> and/as Cultural Crisis</w:t>
      </w:r>
      <w:r>
        <w:rPr>
          <w:sz w:val="24"/>
        </w:rPr>
        <w:t>”</w:t>
      </w:r>
      <w:r w:rsidR="005F19D4">
        <w:rPr>
          <w:sz w:val="24"/>
        </w:rPr>
        <w:t xml:space="preserve"> </w:t>
      </w:r>
      <w:r w:rsidR="00D369F7">
        <w:rPr>
          <w:sz w:val="24"/>
        </w:rPr>
        <w:t>introduces</w:t>
      </w:r>
      <w:r w:rsidR="00C74F26">
        <w:rPr>
          <w:sz w:val="24"/>
        </w:rPr>
        <w:t xml:space="preserve"> and </w:t>
      </w:r>
      <w:r w:rsidR="005F19D4">
        <w:rPr>
          <w:sz w:val="24"/>
        </w:rPr>
        <w:t xml:space="preserve">contextualizes the relation between certain kinds of </w:t>
      </w:r>
      <w:r w:rsidR="00BF4F9B">
        <w:rPr>
          <w:sz w:val="24"/>
        </w:rPr>
        <w:t xml:space="preserve">individual and cultural </w:t>
      </w:r>
      <w:r w:rsidR="005F19D4">
        <w:rPr>
          <w:sz w:val="24"/>
        </w:rPr>
        <w:t>psychotic expression</w:t>
      </w:r>
      <w:ins w:id="0" w:author="Copyeditor" w:date="2022-07-27T20:35:00Z">
        <w:r w:rsidR="006D353F">
          <w:rPr>
            <w:sz w:val="24"/>
          </w:rPr>
          <w:t>s</w:t>
        </w:r>
      </w:ins>
      <w:r w:rsidR="005F19D4">
        <w:rPr>
          <w:sz w:val="24"/>
        </w:rPr>
        <w:t xml:space="preserve"> during the Regency</w:t>
      </w:r>
      <w:r w:rsidR="00946EF9">
        <w:rPr>
          <w:sz w:val="24"/>
        </w:rPr>
        <w:t xml:space="preserve"> and</w:t>
      </w:r>
      <w:r w:rsidR="005F19D4">
        <w:rPr>
          <w:sz w:val="24"/>
        </w:rPr>
        <w:t xml:space="preserve"> George III</w:t>
      </w:r>
      <w:r w:rsidR="00A94EA5">
        <w:rPr>
          <w:sz w:val="24"/>
        </w:rPr>
        <w:t xml:space="preserve">’s </w:t>
      </w:r>
      <w:r w:rsidR="00F301CF">
        <w:rPr>
          <w:sz w:val="24"/>
        </w:rPr>
        <w:t>comportment</w:t>
      </w:r>
      <w:r w:rsidR="00946EF9">
        <w:rPr>
          <w:sz w:val="24"/>
        </w:rPr>
        <w:t xml:space="preserve"> as the “mad king,” behavior</w:t>
      </w:r>
      <w:r w:rsidR="00A94EA5">
        <w:rPr>
          <w:sz w:val="24"/>
        </w:rPr>
        <w:t xml:space="preserve"> tinged </w:t>
      </w:r>
      <w:r w:rsidR="005F19D4">
        <w:rPr>
          <w:sz w:val="24"/>
        </w:rPr>
        <w:t xml:space="preserve">with psychotic overtones. </w:t>
      </w:r>
      <w:r w:rsidR="00900B1D">
        <w:rPr>
          <w:sz w:val="24"/>
        </w:rPr>
        <w:t xml:space="preserve">“Psychosis” and “psychotic” will be used in this volume primarily to refer to Jacques Lacan’s theoretical explanation of </w:t>
      </w:r>
      <w:r w:rsidR="00094328">
        <w:rPr>
          <w:sz w:val="24"/>
        </w:rPr>
        <w:t>psychosis as a psychic disorder</w:t>
      </w:r>
      <w:r w:rsidR="00983A84">
        <w:rPr>
          <w:sz w:val="24"/>
        </w:rPr>
        <w:t>; these terms will also</w:t>
      </w:r>
      <w:r w:rsidR="00900B1D">
        <w:rPr>
          <w:sz w:val="24"/>
        </w:rPr>
        <w:t xml:space="preserve"> </w:t>
      </w:r>
      <w:r w:rsidR="00983A84">
        <w:rPr>
          <w:sz w:val="24"/>
        </w:rPr>
        <w:t xml:space="preserve">be </w:t>
      </w:r>
      <w:r w:rsidR="00900B1D">
        <w:rPr>
          <w:sz w:val="24"/>
        </w:rPr>
        <w:t>extend</w:t>
      </w:r>
      <w:r w:rsidR="00983A84">
        <w:rPr>
          <w:sz w:val="24"/>
        </w:rPr>
        <w:t>ed</w:t>
      </w:r>
      <w:r w:rsidR="00900B1D">
        <w:rPr>
          <w:sz w:val="24"/>
        </w:rPr>
        <w:t xml:space="preserve"> to the cultural arena in a way that </w:t>
      </w:r>
      <w:r w:rsidR="006C6553">
        <w:rPr>
          <w:sz w:val="24"/>
        </w:rPr>
        <w:t>his</w:t>
      </w:r>
      <w:r w:rsidR="00DD565F">
        <w:rPr>
          <w:sz w:val="24"/>
        </w:rPr>
        <w:t xml:space="preserve"> lectures </w:t>
      </w:r>
      <w:r w:rsidR="00900B1D">
        <w:rPr>
          <w:sz w:val="24"/>
        </w:rPr>
        <w:t xml:space="preserve">in </w:t>
      </w:r>
      <w:r w:rsidR="00900B1D">
        <w:rPr>
          <w:i/>
          <w:iCs/>
          <w:sz w:val="24"/>
        </w:rPr>
        <w:t>Seminar III</w:t>
      </w:r>
      <w:r w:rsidR="00900B1D">
        <w:rPr>
          <w:sz w:val="24"/>
        </w:rPr>
        <w:t xml:space="preserve"> already hint at</w:t>
      </w:r>
      <w:r w:rsidR="007F0F4E">
        <w:rPr>
          <w:sz w:val="24"/>
        </w:rPr>
        <w:t xml:space="preserve">. </w:t>
      </w:r>
      <w:r w:rsidR="00F906C1">
        <w:rPr>
          <w:sz w:val="24"/>
        </w:rPr>
        <w:t>F</w:t>
      </w:r>
      <w:r w:rsidR="00FB47AA">
        <w:rPr>
          <w:sz w:val="24"/>
        </w:rPr>
        <w:t>or society</w:t>
      </w:r>
      <w:r w:rsidR="00F906C1">
        <w:rPr>
          <w:sz w:val="24"/>
        </w:rPr>
        <w:t xml:space="preserve"> during the Regency</w:t>
      </w:r>
      <w:r w:rsidR="00003F86">
        <w:rPr>
          <w:sz w:val="24"/>
        </w:rPr>
        <w:t>,</w:t>
      </w:r>
      <w:r w:rsidR="00F906C1">
        <w:rPr>
          <w:sz w:val="24"/>
        </w:rPr>
        <w:t xml:space="preserve"> </w:t>
      </w:r>
      <w:r w:rsidR="00C9497C">
        <w:rPr>
          <w:sz w:val="24"/>
        </w:rPr>
        <w:t>challenges to legitimacy and authority</w:t>
      </w:r>
      <w:r w:rsidR="00FB47AA">
        <w:rPr>
          <w:sz w:val="24"/>
        </w:rPr>
        <w:t xml:space="preserve"> </w:t>
      </w:r>
      <w:r w:rsidR="00D32D63">
        <w:rPr>
          <w:sz w:val="24"/>
        </w:rPr>
        <w:t xml:space="preserve">caused by the king’s madness </w:t>
      </w:r>
      <w:r w:rsidR="00FB47AA">
        <w:rPr>
          <w:sz w:val="24"/>
        </w:rPr>
        <w:t>reappear</w:t>
      </w:r>
      <w:r w:rsidR="00C9497C">
        <w:rPr>
          <w:sz w:val="24"/>
        </w:rPr>
        <w:t xml:space="preserve"> traumatically </w:t>
      </w:r>
      <w:r w:rsidR="008F1F38">
        <w:rPr>
          <w:sz w:val="24"/>
        </w:rPr>
        <w:t xml:space="preserve">as </w:t>
      </w:r>
      <w:r w:rsidR="00E0361E">
        <w:rPr>
          <w:sz w:val="24"/>
        </w:rPr>
        <w:t xml:space="preserve">psychotic </w:t>
      </w:r>
      <w:r w:rsidR="008F1F38">
        <w:rPr>
          <w:sz w:val="24"/>
        </w:rPr>
        <w:t>cultural expression, literary expression, and the spirit of</w:t>
      </w:r>
      <w:r w:rsidR="009E2F40">
        <w:rPr>
          <w:sz w:val="24"/>
        </w:rPr>
        <w:t xml:space="preserve"> </w:t>
      </w:r>
      <w:r w:rsidR="000B73DF">
        <w:rPr>
          <w:sz w:val="24"/>
        </w:rPr>
        <w:t>the</w:t>
      </w:r>
      <w:r w:rsidR="00896D59">
        <w:rPr>
          <w:sz w:val="24"/>
        </w:rPr>
        <w:t xml:space="preserve"> cultural moment. </w:t>
      </w:r>
      <w:r w:rsidR="00A94A2F">
        <w:rPr>
          <w:sz w:val="24"/>
        </w:rPr>
        <w:t>U</w:t>
      </w:r>
      <w:r w:rsidR="00003F86">
        <w:rPr>
          <w:sz w:val="24"/>
        </w:rPr>
        <w:t>nderlying</w:t>
      </w:r>
      <w:r w:rsidR="00A94A2F">
        <w:rPr>
          <w:sz w:val="24"/>
        </w:rPr>
        <w:t xml:space="preserve"> the arguments </w:t>
      </w:r>
      <w:r w:rsidR="00003F86">
        <w:rPr>
          <w:sz w:val="24"/>
        </w:rPr>
        <w:t>of this volume is</w:t>
      </w:r>
      <w:r w:rsidR="00A94A2F">
        <w:rPr>
          <w:sz w:val="24"/>
        </w:rPr>
        <w:t xml:space="preserve"> </w:t>
      </w:r>
      <w:r w:rsidR="00BB469D">
        <w:rPr>
          <w:sz w:val="24"/>
        </w:rPr>
        <w:t>our conviction</w:t>
      </w:r>
      <w:r w:rsidR="00003F86">
        <w:rPr>
          <w:sz w:val="24"/>
        </w:rPr>
        <w:t xml:space="preserve"> that the Regency serves analogically to inform</w:t>
      </w:r>
      <w:r w:rsidR="00467455">
        <w:rPr>
          <w:sz w:val="24"/>
        </w:rPr>
        <w:t xml:space="preserve"> </w:t>
      </w:r>
      <w:r w:rsidR="00C44DEF">
        <w:rPr>
          <w:sz w:val="24"/>
        </w:rPr>
        <w:t xml:space="preserve">our understanding of </w:t>
      </w:r>
      <w:r w:rsidR="00322626">
        <w:rPr>
          <w:sz w:val="24"/>
        </w:rPr>
        <w:t>American</w:t>
      </w:r>
      <w:r w:rsidR="00003F86">
        <w:rPr>
          <w:sz w:val="24"/>
        </w:rPr>
        <w:t xml:space="preserve"> </w:t>
      </w:r>
      <w:r w:rsidR="00575DE6">
        <w:rPr>
          <w:sz w:val="24"/>
        </w:rPr>
        <w:t>life</w:t>
      </w:r>
      <w:r w:rsidR="00003F86">
        <w:rPr>
          <w:sz w:val="24"/>
        </w:rPr>
        <w:t xml:space="preserve"> during the Trump regime. </w:t>
      </w:r>
      <w:r w:rsidR="00765D90">
        <w:rPr>
          <w:sz w:val="24"/>
        </w:rPr>
        <w:t>In that t</w:t>
      </w:r>
      <w:r w:rsidR="00896D59">
        <w:rPr>
          <w:sz w:val="24"/>
        </w:rPr>
        <w:t xml:space="preserve">he Regency </w:t>
      </w:r>
      <w:r w:rsidR="00765D90">
        <w:rPr>
          <w:sz w:val="24"/>
        </w:rPr>
        <w:t>i</w:t>
      </w:r>
      <w:r w:rsidR="00896D59">
        <w:rPr>
          <w:sz w:val="24"/>
        </w:rPr>
        <w:t>s the most concentrated period of the Romantic age for psychotic expression</w:t>
      </w:r>
      <w:r w:rsidR="00765D90">
        <w:rPr>
          <w:sz w:val="24"/>
        </w:rPr>
        <w:t>, it</w:t>
      </w:r>
      <w:r w:rsidR="00896D59">
        <w:rPr>
          <w:sz w:val="24"/>
        </w:rPr>
        <w:t xml:space="preserve"> is a fitting historic</w:t>
      </w:r>
      <w:r w:rsidR="00AF55AD">
        <w:rPr>
          <w:sz w:val="24"/>
        </w:rPr>
        <w:t>al</w:t>
      </w:r>
      <w:r w:rsidR="00CD0086">
        <w:rPr>
          <w:sz w:val="24"/>
        </w:rPr>
        <w:t xml:space="preserve"> and </w:t>
      </w:r>
      <w:r w:rsidR="00896D59">
        <w:rPr>
          <w:sz w:val="24"/>
        </w:rPr>
        <w:t xml:space="preserve">cultural </w:t>
      </w:r>
      <w:r w:rsidR="002E7B47">
        <w:rPr>
          <w:sz w:val="24"/>
        </w:rPr>
        <w:t>parallel</w:t>
      </w:r>
      <w:r w:rsidR="00896D59">
        <w:rPr>
          <w:sz w:val="24"/>
        </w:rPr>
        <w:t xml:space="preserve"> for</w:t>
      </w:r>
      <w:r w:rsidR="00237E00">
        <w:rPr>
          <w:sz w:val="24"/>
        </w:rPr>
        <w:t xml:space="preserve"> </w:t>
      </w:r>
      <w:r w:rsidR="00BD2E15">
        <w:rPr>
          <w:sz w:val="24"/>
        </w:rPr>
        <w:t>what was a</w:t>
      </w:r>
      <w:r w:rsidR="00D06ED3">
        <w:rPr>
          <w:sz w:val="24"/>
        </w:rPr>
        <w:t xml:space="preserve"> prevailing</w:t>
      </w:r>
      <w:r w:rsidR="003447DA">
        <w:rPr>
          <w:sz w:val="24"/>
        </w:rPr>
        <w:t xml:space="preserve"> </w:t>
      </w:r>
      <w:r w:rsidR="00D06ED3">
        <w:rPr>
          <w:sz w:val="24"/>
        </w:rPr>
        <w:t xml:space="preserve">sense of </w:t>
      </w:r>
      <w:r w:rsidR="003447DA">
        <w:rPr>
          <w:sz w:val="24"/>
        </w:rPr>
        <w:t>psychosis</w:t>
      </w:r>
      <w:r w:rsidR="00237E00">
        <w:rPr>
          <w:sz w:val="24"/>
        </w:rPr>
        <w:t xml:space="preserve">—that is, of </w:t>
      </w:r>
      <w:r w:rsidR="00D06ED3">
        <w:rPr>
          <w:sz w:val="24"/>
        </w:rPr>
        <w:t xml:space="preserve">a failed </w:t>
      </w:r>
      <w:ins w:id="1" w:author="Copyeditor" w:date="2022-08-07T12:40:00Z">
        <w:r w:rsidR="00A81767">
          <w:rPr>
            <w:sz w:val="24"/>
          </w:rPr>
          <w:t>S</w:t>
        </w:r>
      </w:ins>
      <w:del w:id="2" w:author="Copyeditor" w:date="2022-08-07T12:40:00Z">
        <w:r w:rsidR="00D06ED3" w:rsidDel="00A81767">
          <w:rPr>
            <w:sz w:val="24"/>
          </w:rPr>
          <w:delText>s</w:delText>
        </w:r>
      </w:del>
      <w:r w:rsidR="00D06ED3">
        <w:rPr>
          <w:sz w:val="24"/>
        </w:rPr>
        <w:t>ymbolic in which words have little meaning</w:t>
      </w:r>
      <w:r w:rsidR="007A3229">
        <w:rPr>
          <w:sz w:val="24"/>
        </w:rPr>
        <w:t>—</w:t>
      </w:r>
      <w:r w:rsidR="00D06ED3">
        <w:rPr>
          <w:sz w:val="24"/>
        </w:rPr>
        <w:t>in</w:t>
      </w:r>
      <w:r w:rsidR="009A5641">
        <w:rPr>
          <w:sz w:val="24"/>
        </w:rPr>
        <w:t xml:space="preserve"> </w:t>
      </w:r>
      <w:r w:rsidR="009D0F77">
        <w:rPr>
          <w:sz w:val="24"/>
        </w:rPr>
        <w:t>life</w:t>
      </w:r>
      <w:r w:rsidR="00896D59">
        <w:rPr>
          <w:sz w:val="24"/>
        </w:rPr>
        <w:t xml:space="preserve"> under Trump</w:t>
      </w:r>
      <w:r w:rsidR="006D695E">
        <w:rPr>
          <w:sz w:val="24"/>
        </w:rPr>
        <w:t xml:space="preserve">. </w:t>
      </w:r>
      <w:r w:rsidR="002C26F8">
        <w:rPr>
          <w:sz w:val="24"/>
        </w:rPr>
        <w:t>T</w:t>
      </w:r>
      <w:r w:rsidR="006D695E">
        <w:rPr>
          <w:sz w:val="24"/>
        </w:rPr>
        <w:t xml:space="preserve">o familiarize readers with Lacanian concepts relevant to </w:t>
      </w:r>
      <w:r w:rsidR="004A683F">
        <w:rPr>
          <w:sz w:val="24"/>
        </w:rPr>
        <w:t>discussions of</w:t>
      </w:r>
      <w:r w:rsidR="006D695E">
        <w:rPr>
          <w:sz w:val="24"/>
        </w:rPr>
        <w:t xml:space="preserve"> psychotic cultural and aesthetic expression, the introduction also provides a summary explanation of Lacan’s theory of psychosis</w:t>
      </w:r>
      <w:r w:rsidR="00332CAD">
        <w:rPr>
          <w:sz w:val="24"/>
        </w:rPr>
        <w:t xml:space="preserve"> as</w:t>
      </w:r>
      <w:r w:rsidR="006D695E">
        <w:rPr>
          <w:sz w:val="24"/>
        </w:rPr>
        <w:t xml:space="preserve"> </w:t>
      </w:r>
      <w:r w:rsidR="00F66796">
        <w:rPr>
          <w:sz w:val="24"/>
        </w:rPr>
        <w:t>a</w:t>
      </w:r>
      <w:r w:rsidR="00F66796" w:rsidRPr="00F66796">
        <w:rPr>
          <w:sz w:val="24"/>
        </w:rPr>
        <w:t xml:space="preserve"> </w:t>
      </w:r>
      <w:r w:rsidR="00F66796">
        <w:rPr>
          <w:sz w:val="24"/>
        </w:rPr>
        <w:t>psychical disorder that</w:t>
      </w:r>
      <w:r w:rsidR="006D695E">
        <w:rPr>
          <w:sz w:val="24"/>
        </w:rPr>
        <w:t xml:space="preserve"> he finds to be revelatory.</w:t>
      </w:r>
    </w:p>
    <w:p w14:paraId="18D6E5E6" w14:textId="0D2210F4" w:rsidR="00A059B3" w:rsidRDefault="00A059B3" w:rsidP="009D681A">
      <w:pPr>
        <w:rPr>
          <w:sz w:val="24"/>
        </w:rPr>
      </w:pPr>
    </w:p>
    <w:p w14:paraId="6EF1256C" w14:textId="0461793D" w:rsidR="00433630" w:rsidRDefault="00433630" w:rsidP="009D681A">
      <w:pPr>
        <w:rPr>
          <w:sz w:val="24"/>
        </w:rPr>
      </w:pPr>
    </w:p>
    <w:p w14:paraId="2A74BBDB" w14:textId="77777777" w:rsidR="00026683" w:rsidRDefault="00026683" w:rsidP="009D681A">
      <w:pPr>
        <w:rPr>
          <w:sz w:val="24"/>
        </w:rPr>
      </w:pPr>
    </w:p>
    <w:p w14:paraId="02C43DE3" w14:textId="77777777" w:rsidR="00A059B3" w:rsidRDefault="00A059B3" w:rsidP="009D681A">
      <w:pPr>
        <w:rPr>
          <w:sz w:val="24"/>
        </w:rPr>
      </w:pPr>
    </w:p>
    <w:p w14:paraId="3D6AC00E" w14:textId="1CC81EF0" w:rsidR="008A2AAD" w:rsidRDefault="00D0459B" w:rsidP="00C20627">
      <w:pPr>
        <w:spacing w:line="480" w:lineRule="auto"/>
        <w:rPr>
          <w:sz w:val="24"/>
        </w:rPr>
      </w:pPr>
      <w:r>
        <w:rPr>
          <w:sz w:val="24"/>
        </w:rPr>
        <w:tab/>
      </w:r>
      <w:r w:rsidR="00CE1F91">
        <w:rPr>
          <w:i/>
          <w:iCs/>
          <w:sz w:val="24"/>
        </w:rPr>
        <w:t xml:space="preserve">Romantic Psychosis </w:t>
      </w:r>
      <w:r w:rsidR="00E7378A">
        <w:rPr>
          <w:sz w:val="24"/>
        </w:rPr>
        <w:t xml:space="preserve">begins with the premise that </w:t>
      </w:r>
      <w:r w:rsidR="00520882">
        <w:rPr>
          <w:sz w:val="24"/>
        </w:rPr>
        <w:t xml:space="preserve">the </w:t>
      </w:r>
      <w:r w:rsidR="00C15AF4">
        <w:rPr>
          <w:sz w:val="24"/>
        </w:rPr>
        <w:t>Trump</w:t>
      </w:r>
      <w:r w:rsidR="00E7378A">
        <w:rPr>
          <w:sz w:val="24"/>
        </w:rPr>
        <w:t xml:space="preserve"> White House </w:t>
      </w:r>
      <w:r w:rsidR="00DB178C">
        <w:rPr>
          <w:sz w:val="24"/>
        </w:rPr>
        <w:t xml:space="preserve">regime </w:t>
      </w:r>
      <w:del w:id="3" w:author="Copyeditor" w:date="2022-07-22T18:54:00Z">
        <w:r w:rsidR="00E7378A" w:rsidDel="00A11739">
          <w:rPr>
            <w:sz w:val="24"/>
          </w:rPr>
          <w:delText>make</w:delText>
        </w:r>
        <w:r w:rsidR="00DB178C" w:rsidDel="00A11739">
          <w:rPr>
            <w:sz w:val="24"/>
          </w:rPr>
          <w:delText>s</w:delText>
        </w:r>
        <w:r w:rsidR="003B1EF8" w:rsidDel="00A11739">
          <w:rPr>
            <w:sz w:val="24"/>
          </w:rPr>
          <w:delText xml:space="preserve"> clear</w:delText>
        </w:r>
      </w:del>
      <w:ins w:id="4" w:author="Copyeditor" w:date="2022-07-22T18:54:00Z">
        <w:r w:rsidR="00A11739">
          <w:rPr>
            <w:sz w:val="24"/>
          </w:rPr>
          <w:t>evinces</w:t>
        </w:r>
      </w:ins>
      <w:r w:rsidR="003B1EF8">
        <w:rPr>
          <w:sz w:val="24"/>
        </w:rPr>
        <w:t xml:space="preserve"> certain similarities of culturally significant psychotic behavior </w:t>
      </w:r>
      <w:r w:rsidR="000054E0">
        <w:rPr>
          <w:sz w:val="24"/>
        </w:rPr>
        <w:t xml:space="preserve">and psychotic effects </w:t>
      </w:r>
      <w:r w:rsidR="003B1EF8">
        <w:rPr>
          <w:sz w:val="24"/>
        </w:rPr>
        <w:t>between our own historical moment and that of</w:t>
      </w:r>
      <w:r w:rsidR="00230145">
        <w:rPr>
          <w:sz w:val="24"/>
        </w:rPr>
        <w:t xml:space="preserve"> </w:t>
      </w:r>
      <w:del w:id="5" w:author="Copyeditor" w:date="2022-07-22T18:53:00Z">
        <w:r w:rsidR="00230145" w:rsidDel="00A11739">
          <w:rPr>
            <w:sz w:val="24"/>
          </w:rPr>
          <w:delText xml:space="preserve">and </w:delText>
        </w:r>
      </w:del>
      <w:r w:rsidR="00E7378A">
        <w:rPr>
          <w:sz w:val="24"/>
        </w:rPr>
        <w:t>the Regency</w:t>
      </w:r>
      <w:r w:rsidR="00D0087A">
        <w:rPr>
          <w:sz w:val="24"/>
        </w:rPr>
        <w:t xml:space="preserve">, with the years leading up to the Regency signaling </w:t>
      </w:r>
      <w:del w:id="6" w:author="Copyeditor" w:date="2022-07-22T18:59:00Z">
        <w:r w:rsidR="00D0087A" w:rsidDel="00A11739">
          <w:rPr>
            <w:sz w:val="24"/>
          </w:rPr>
          <w:delText xml:space="preserve">the signs of </w:delText>
        </w:r>
      </w:del>
      <w:r w:rsidR="00D0087A">
        <w:rPr>
          <w:sz w:val="24"/>
        </w:rPr>
        <w:t xml:space="preserve">what we might term </w:t>
      </w:r>
      <w:proofErr w:type="spellStart"/>
      <w:r w:rsidR="00D0087A">
        <w:rPr>
          <w:sz w:val="24"/>
        </w:rPr>
        <w:t>pre</w:t>
      </w:r>
      <w:del w:id="7" w:author="Copyeditor" w:date="2022-07-22T19:00:00Z">
        <w:r w:rsidR="00D0087A" w:rsidDel="00A4548D">
          <w:rPr>
            <w:sz w:val="24"/>
          </w:rPr>
          <w:delText>-</w:delText>
        </w:r>
      </w:del>
      <w:r w:rsidR="00D0087A">
        <w:rPr>
          <w:sz w:val="24"/>
        </w:rPr>
        <w:t>psychotic</w:t>
      </w:r>
      <w:proofErr w:type="spellEnd"/>
      <w:r w:rsidR="00D0087A">
        <w:rPr>
          <w:sz w:val="24"/>
        </w:rPr>
        <w:t xml:space="preserve"> destabilizations and</w:t>
      </w:r>
      <w:ins w:id="8" w:author="Copyeditor" w:date="2022-07-22T19:01:00Z">
        <w:r w:rsidR="00A4548D">
          <w:rPr>
            <w:sz w:val="24"/>
          </w:rPr>
          <w:t xml:space="preserve"> the</w:t>
        </w:r>
      </w:ins>
      <w:r w:rsidR="00D0087A">
        <w:rPr>
          <w:sz w:val="24"/>
        </w:rPr>
        <w:t xml:space="preserve"> loss of </w:t>
      </w:r>
      <w:r w:rsidR="00D4362F">
        <w:rPr>
          <w:sz w:val="24"/>
        </w:rPr>
        <w:t>a fully functional relation between the symbolic order and its subjects</w:t>
      </w:r>
      <w:r w:rsidR="00E7378A">
        <w:rPr>
          <w:sz w:val="24"/>
        </w:rPr>
        <w:t>.</w:t>
      </w:r>
      <w:r w:rsidR="008412D3">
        <w:rPr>
          <w:sz w:val="24"/>
        </w:rPr>
        <w:t xml:space="preserve"> </w:t>
      </w:r>
      <w:r w:rsidR="003A7451">
        <w:rPr>
          <w:sz w:val="24"/>
        </w:rPr>
        <w:t>The familiar phrase</w:t>
      </w:r>
      <w:r w:rsidR="00AF0AF1">
        <w:rPr>
          <w:sz w:val="24"/>
        </w:rPr>
        <w:t xml:space="preserve"> “</w:t>
      </w:r>
      <w:r w:rsidR="003A7451">
        <w:rPr>
          <w:sz w:val="24"/>
        </w:rPr>
        <w:t>t</w:t>
      </w:r>
      <w:r w:rsidR="00AF0AF1">
        <w:rPr>
          <w:sz w:val="24"/>
        </w:rPr>
        <w:t>he Madness of King George”</w:t>
      </w:r>
      <w:ins w:id="9" w:author="Copyeditor" w:date="2022-07-27T18:32:00Z">
        <w:r w:rsidR="00EE7781">
          <w:rPr>
            <w:sz w:val="24"/>
          </w:rPr>
          <w:t xml:space="preserve"> may suggest more than a monarch’s loss of control over his symbolic function.</w:t>
        </w:r>
      </w:ins>
      <w:r w:rsidR="00C9069D">
        <w:rPr>
          <w:rStyle w:val="EndnoteReference"/>
          <w:sz w:val="24"/>
        </w:rPr>
        <w:endnoteReference w:id="1"/>
      </w:r>
      <w:r w:rsidR="00C9069D">
        <w:rPr>
          <w:sz w:val="24"/>
        </w:rPr>
        <w:t xml:space="preserve"> </w:t>
      </w:r>
      <w:del w:id="11" w:author="Copyeditor" w:date="2022-07-27T18:32:00Z">
        <w:r w:rsidR="00AF0AF1" w:rsidDel="00EE7781">
          <w:rPr>
            <w:sz w:val="24"/>
          </w:rPr>
          <w:delText>may suggest more than a monarch’s loss of control over his symbolic function</w:delText>
        </w:r>
        <w:r w:rsidR="005B6710" w:rsidDel="00EE7781">
          <w:rPr>
            <w:sz w:val="24"/>
          </w:rPr>
          <w:delText xml:space="preserve">. </w:delText>
        </w:r>
      </w:del>
      <w:r w:rsidR="005B6710">
        <w:rPr>
          <w:sz w:val="24"/>
        </w:rPr>
        <w:t>It describes a</w:t>
      </w:r>
      <w:r w:rsidR="00AF0AF1">
        <w:rPr>
          <w:sz w:val="24"/>
        </w:rPr>
        <w:t xml:space="preserve"> psychotic break </w:t>
      </w:r>
      <w:r w:rsidR="005B6710">
        <w:rPr>
          <w:sz w:val="24"/>
        </w:rPr>
        <w:t>in</w:t>
      </w:r>
      <w:r w:rsidR="00AF0AF1">
        <w:rPr>
          <w:sz w:val="24"/>
        </w:rPr>
        <w:t xml:space="preserve"> the monarch</w:t>
      </w:r>
      <w:r w:rsidR="0081167A">
        <w:rPr>
          <w:sz w:val="24"/>
        </w:rPr>
        <w:t xml:space="preserve">’s identification with </w:t>
      </w:r>
      <w:r w:rsidR="00FE18D5">
        <w:rPr>
          <w:sz w:val="24"/>
        </w:rPr>
        <w:t xml:space="preserve">the </w:t>
      </w:r>
      <w:r w:rsidR="006876DF">
        <w:rPr>
          <w:sz w:val="24"/>
        </w:rPr>
        <w:t xml:space="preserve">illocutionary </w:t>
      </w:r>
      <w:r w:rsidR="00FE18D5">
        <w:rPr>
          <w:sz w:val="24"/>
        </w:rPr>
        <w:t>force of imperatives</w:t>
      </w:r>
      <w:r w:rsidR="00D0621C">
        <w:rPr>
          <w:sz w:val="24"/>
        </w:rPr>
        <w:t>—</w:t>
      </w:r>
      <w:r w:rsidR="0081167A">
        <w:rPr>
          <w:sz w:val="24"/>
        </w:rPr>
        <w:t>the monarch as both the Father and the Law</w:t>
      </w:r>
      <w:r w:rsidR="00483488">
        <w:rPr>
          <w:sz w:val="24"/>
        </w:rPr>
        <w:t xml:space="preserve"> within the symbolic order</w:t>
      </w:r>
      <w:r w:rsidR="00D0621C">
        <w:rPr>
          <w:sz w:val="24"/>
        </w:rPr>
        <w:t>—</w:t>
      </w:r>
      <w:r w:rsidR="0081167A">
        <w:rPr>
          <w:sz w:val="24"/>
        </w:rPr>
        <w:t>signal</w:t>
      </w:r>
      <w:r w:rsidR="00D0621C">
        <w:rPr>
          <w:sz w:val="24"/>
        </w:rPr>
        <w:t>ing</w:t>
      </w:r>
      <w:r w:rsidR="0081167A">
        <w:rPr>
          <w:sz w:val="24"/>
        </w:rPr>
        <w:t xml:space="preserve"> something broader and generalizable to the affairs of (his) state. </w:t>
      </w:r>
      <w:r w:rsidR="00CA76BA">
        <w:rPr>
          <w:sz w:val="24"/>
        </w:rPr>
        <w:t>Our claim is that t</w:t>
      </w:r>
      <w:r w:rsidR="004244BC">
        <w:rPr>
          <w:sz w:val="24"/>
        </w:rPr>
        <w:t xml:space="preserve">he Regency, </w:t>
      </w:r>
      <w:r w:rsidR="004244BC">
        <w:rPr>
          <w:sz w:val="24"/>
        </w:rPr>
        <w:lastRenderedPageBreak/>
        <w:t>as a period without a head</w:t>
      </w:r>
      <w:commentRangeStart w:id="12"/>
      <w:ins w:id="13" w:author="Copyeditor" w:date="2022-07-22T20:08:00Z">
        <w:r w:rsidR="009822DA">
          <w:rPr>
            <w:sz w:val="24"/>
          </w:rPr>
          <w:t xml:space="preserve"> </w:t>
        </w:r>
      </w:ins>
      <w:ins w:id="14" w:author="Copyeditor" w:date="2022-07-22T20:10:00Z">
        <w:r w:rsidR="0036042A">
          <w:rPr>
            <w:sz w:val="24"/>
          </w:rPr>
          <w:t>(</w:t>
        </w:r>
      </w:ins>
      <w:ins w:id="15" w:author="Copyeditor" w:date="2022-07-22T20:08:00Z">
        <w:r w:rsidR="009822DA">
          <w:rPr>
            <w:sz w:val="24"/>
          </w:rPr>
          <w:t>of state</w:t>
        </w:r>
      </w:ins>
      <w:commentRangeEnd w:id="12"/>
      <w:ins w:id="16" w:author="Copyeditor" w:date="2022-07-22T20:10:00Z">
        <w:r w:rsidR="0036042A">
          <w:rPr>
            <w:sz w:val="24"/>
          </w:rPr>
          <w:t>)</w:t>
        </w:r>
      </w:ins>
      <w:ins w:id="17" w:author="Copyeditor" w:date="2022-07-22T20:08:00Z">
        <w:r w:rsidR="009822DA">
          <w:rPr>
            <w:rStyle w:val="CommentReference"/>
          </w:rPr>
          <w:commentReference w:id="12"/>
        </w:r>
      </w:ins>
      <w:r w:rsidR="004244BC">
        <w:rPr>
          <w:sz w:val="24"/>
        </w:rPr>
        <w:t xml:space="preserve">, </w:t>
      </w:r>
      <w:r w:rsidR="00CA76BA">
        <w:rPr>
          <w:sz w:val="24"/>
        </w:rPr>
        <w:t xml:space="preserve">is a psychotic period: royal psychosis played out </w:t>
      </w:r>
      <w:r w:rsidR="00300709">
        <w:rPr>
          <w:sz w:val="24"/>
        </w:rPr>
        <w:t xml:space="preserve">semiotically </w:t>
      </w:r>
      <w:r w:rsidR="00CA76BA">
        <w:rPr>
          <w:sz w:val="24"/>
        </w:rPr>
        <w:t xml:space="preserve">in the body politic. </w:t>
      </w:r>
      <w:r w:rsidR="00724B07">
        <w:rPr>
          <w:sz w:val="24"/>
        </w:rPr>
        <w:t xml:space="preserve">The similarities </w:t>
      </w:r>
      <w:r w:rsidR="0072364F">
        <w:rPr>
          <w:sz w:val="24"/>
        </w:rPr>
        <w:t>between</w:t>
      </w:r>
      <w:r w:rsidR="00724B07">
        <w:rPr>
          <w:sz w:val="24"/>
        </w:rPr>
        <w:t xml:space="preserve"> </w:t>
      </w:r>
      <w:r w:rsidR="006D30D6">
        <w:rPr>
          <w:sz w:val="24"/>
        </w:rPr>
        <w:t>Trump</w:t>
      </w:r>
      <w:r w:rsidR="00D56BC3">
        <w:rPr>
          <w:sz w:val="24"/>
        </w:rPr>
        <w:t xml:space="preserve"> as head of state</w:t>
      </w:r>
      <w:r w:rsidR="00EE0577">
        <w:rPr>
          <w:sz w:val="24"/>
        </w:rPr>
        <w:t xml:space="preserve"> during his administration</w:t>
      </w:r>
      <w:r w:rsidR="00C3044A">
        <w:rPr>
          <w:sz w:val="24"/>
        </w:rPr>
        <w:t>—</w:t>
      </w:r>
      <w:r w:rsidR="00EE0577">
        <w:rPr>
          <w:sz w:val="24"/>
        </w:rPr>
        <w:t xml:space="preserve">a head </w:t>
      </w:r>
      <w:r w:rsidR="00C3044A">
        <w:rPr>
          <w:sz w:val="24"/>
        </w:rPr>
        <w:t>w</w:t>
      </w:r>
      <w:r w:rsidR="00724B07">
        <w:rPr>
          <w:sz w:val="24"/>
        </w:rPr>
        <w:t>hose affairs equally muddy distinctions between public and individual hallucination</w:t>
      </w:r>
      <w:del w:id="18" w:author="Copyeditor" w:date="2022-07-22T20:10:00Z">
        <w:r w:rsidR="00724B07" w:rsidDel="0036042A">
          <w:rPr>
            <w:sz w:val="24"/>
          </w:rPr>
          <w:delText>,</w:delText>
        </w:r>
      </w:del>
      <w:r w:rsidR="00724B07">
        <w:rPr>
          <w:sz w:val="24"/>
        </w:rPr>
        <w:t xml:space="preserve"> </w:t>
      </w:r>
      <w:r w:rsidR="0090096E">
        <w:rPr>
          <w:sz w:val="24"/>
        </w:rPr>
        <w:t xml:space="preserve">and demonstrate </w:t>
      </w:r>
      <w:r w:rsidR="00724B07">
        <w:rPr>
          <w:sz w:val="24"/>
        </w:rPr>
        <w:t>reduced and broken language use</w:t>
      </w:r>
      <w:r w:rsidR="004B2CE6">
        <w:rPr>
          <w:sz w:val="24"/>
        </w:rPr>
        <w:t xml:space="preserve"> and paranoid fantasies</w:t>
      </w:r>
      <w:r w:rsidR="002C3D71">
        <w:rPr>
          <w:sz w:val="24"/>
        </w:rPr>
        <w:t>, thus often leaving the country without a head</w:t>
      </w:r>
      <w:r w:rsidR="00C3044A">
        <w:rPr>
          <w:sz w:val="24"/>
        </w:rPr>
        <w:t>—</w:t>
      </w:r>
      <w:del w:id="19" w:author="Copyeditor" w:date="2022-07-22T20:14:00Z">
        <w:r w:rsidR="00C3044A" w:rsidDel="0036042A">
          <w:rPr>
            <w:sz w:val="24"/>
          </w:rPr>
          <w:delText>with</w:delText>
        </w:r>
        <w:r w:rsidR="002E3834" w:rsidDel="0036042A">
          <w:rPr>
            <w:sz w:val="24"/>
          </w:rPr>
          <w:delText xml:space="preserve"> </w:delText>
        </w:r>
      </w:del>
      <w:ins w:id="20" w:author="Copyeditor" w:date="2022-07-22T20:14:00Z">
        <w:r w:rsidR="0036042A">
          <w:rPr>
            <w:sz w:val="24"/>
          </w:rPr>
          <w:t xml:space="preserve">and </w:t>
        </w:r>
      </w:ins>
      <w:r w:rsidR="002E3834">
        <w:rPr>
          <w:sz w:val="24"/>
        </w:rPr>
        <w:t>“</w:t>
      </w:r>
      <w:r w:rsidR="002F4852">
        <w:rPr>
          <w:sz w:val="24"/>
        </w:rPr>
        <w:t>M</w:t>
      </w:r>
      <w:r w:rsidR="002E3834">
        <w:rPr>
          <w:sz w:val="24"/>
        </w:rPr>
        <w:t>ad</w:t>
      </w:r>
      <w:r w:rsidR="00967592">
        <w:rPr>
          <w:sz w:val="24"/>
        </w:rPr>
        <w:t xml:space="preserve"> </w:t>
      </w:r>
      <w:r w:rsidR="00C3044A">
        <w:rPr>
          <w:sz w:val="24"/>
        </w:rPr>
        <w:t>George</w:t>
      </w:r>
      <w:r w:rsidR="002F4852">
        <w:rPr>
          <w:sz w:val="24"/>
        </w:rPr>
        <w:t>”</w:t>
      </w:r>
      <w:r w:rsidR="00EE5B7D">
        <w:rPr>
          <w:sz w:val="24"/>
        </w:rPr>
        <w:t xml:space="preserve"> </w:t>
      </w:r>
      <w:r w:rsidR="00206871">
        <w:rPr>
          <w:sz w:val="24"/>
        </w:rPr>
        <w:t>are</w:t>
      </w:r>
      <w:r w:rsidR="00EE5B7D">
        <w:rPr>
          <w:sz w:val="24"/>
        </w:rPr>
        <w:t xml:space="preserve"> intensely relevant </w:t>
      </w:r>
      <w:r w:rsidR="00852006">
        <w:rPr>
          <w:sz w:val="24"/>
        </w:rPr>
        <w:t>to</w:t>
      </w:r>
      <w:r w:rsidR="00EE5B7D">
        <w:rPr>
          <w:sz w:val="24"/>
        </w:rPr>
        <w:t xml:space="preserve"> </w:t>
      </w:r>
      <w:r w:rsidR="00625752">
        <w:rPr>
          <w:sz w:val="24"/>
        </w:rPr>
        <w:t xml:space="preserve">the </w:t>
      </w:r>
      <w:r w:rsidR="00EE5B7D">
        <w:rPr>
          <w:sz w:val="24"/>
        </w:rPr>
        <w:t>deep concern</w:t>
      </w:r>
      <w:r w:rsidR="00852006">
        <w:rPr>
          <w:sz w:val="24"/>
        </w:rPr>
        <w:t>s</w:t>
      </w:r>
      <w:r w:rsidR="00EE5B7D">
        <w:rPr>
          <w:sz w:val="24"/>
        </w:rPr>
        <w:t xml:space="preserve"> </w:t>
      </w:r>
      <w:r w:rsidR="00625752">
        <w:rPr>
          <w:sz w:val="24"/>
        </w:rPr>
        <w:t xml:space="preserve">held </w:t>
      </w:r>
      <w:r w:rsidR="0081505D">
        <w:rPr>
          <w:sz w:val="24"/>
        </w:rPr>
        <w:t>regarding</w:t>
      </w:r>
      <w:r w:rsidR="00EE5B7D">
        <w:rPr>
          <w:sz w:val="24"/>
        </w:rPr>
        <w:t xml:space="preserve"> </w:t>
      </w:r>
      <w:r w:rsidR="00206871">
        <w:rPr>
          <w:sz w:val="24"/>
        </w:rPr>
        <w:t>Trump’s</w:t>
      </w:r>
      <w:r w:rsidR="00EE5B7D">
        <w:rPr>
          <w:sz w:val="24"/>
        </w:rPr>
        <w:t xml:space="preserve"> mental stability</w:t>
      </w:r>
      <w:r w:rsidR="00206871">
        <w:rPr>
          <w:sz w:val="24"/>
        </w:rPr>
        <w:t xml:space="preserve"> as president</w:t>
      </w:r>
      <w:del w:id="21" w:author="Copyeditor" w:date="2022-08-07T15:00:00Z">
        <w:r w:rsidR="004B5542" w:rsidDel="00864AF6">
          <w:rPr>
            <w:sz w:val="24"/>
          </w:rPr>
          <w:delText>,</w:delText>
        </w:r>
      </w:del>
      <w:r w:rsidR="004B5542">
        <w:rPr>
          <w:sz w:val="24"/>
        </w:rPr>
        <w:t xml:space="preserve"> and </w:t>
      </w:r>
      <w:del w:id="22" w:author="Copyeditor" w:date="2022-08-07T15:00:00Z">
        <w:r w:rsidR="004B5542" w:rsidDel="00864AF6">
          <w:rPr>
            <w:sz w:val="24"/>
          </w:rPr>
          <w:delText xml:space="preserve">with </w:delText>
        </w:r>
      </w:del>
      <w:ins w:id="23" w:author="Copyeditor" w:date="2022-08-07T15:00:00Z">
        <w:r w:rsidR="00864AF6">
          <w:rPr>
            <w:sz w:val="24"/>
          </w:rPr>
          <w:t>his</w:t>
        </w:r>
        <w:r w:rsidR="00864AF6">
          <w:rPr>
            <w:sz w:val="24"/>
          </w:rPr>
          <w:t xml:space="preserve"> </w:t>
        </w:r>
      </w:ins>
      <w:r w:rsidR="004B5542">
        <w:rPr>
          <w:sz w:val="24"/>
        </w:rPr>
        <w:t xml:space="preserve">psychotic symptoms </w:t>
      </w:r>
      <w:ins w:id="24" w:author="Copyeditor" w:date="2022-08-07T15:00:00Z">
        <w:r w:rsidR="00864AF6">
          <w:rPr>
            <w:sz w:val="24"/>
          </w:rPr>
          <w:t xml:space="preserve">as </w:t>
        </w:r>
      </w:ins>
      <w:r w:rsidR="004B5542">
        <w:rPr>
          <w:sz w:val="24"/>
        </w:rPr>
        <w:t xml:space="preserve">played out on the </w:t>
      </w:r>
      <w:r w:rsidR="00514E3F">
        <w:rPr>
          <w:sz w:val="24"/>
        </w:rPr>
        <w:t xml:space="preserve">cultural </w:t>
      </w:r>
      <w:r w:rsidR="004B5542">
        <w:rPr>
          <w:sz w:val="24"/>
        </w:rPr>
        <w:t xml:space="preserve">public stage. </w:t>
      </w:r>
      <w:del w:id="25" w:author="Copyeditor" w:date="2022-07-22T21:01:00Z">
        <w:r w:rsidR="004B5542" w:rsidDel="005B4C36">
          <w:rPr>
            <w:sz w:val="24"/>
          </w:rPr>
          <w:delText xml:space="preserve">That </w:delText>
        </w:r>
      </w:del>
      <w:ins w:id="26" w:author="Copyeditor" w:date="2022-07-22T21:01:00Z">
        <w:r w:rsidR="005B4C36">
          <w:rPr>
            <w:sz w:val="24"/>
          </w:rPr>
          <w:t>D</w:t>
        </w:r>
      </w:ins>
      <w:del w:id="27" w:author="Copyeditor" w:date="2022-07-22T21:01:00Z">
        <w:r w:rsidR="00EF3D30" w:rsidDel="005B4C36">
          <w:rPr>
            <w:sz w:val="24"/>
          </w:rPr>
          <w:delText>d</w:delText>
        </w:r>
      </w:del>
      <w:r w:rsidR="00EF3D30">
        <w:rPr>
          <w:sz w:val="24"/>
        </w:rPr>
        <w:t>uring his term as president</w:t>
      </w:r>
      <w:ins w:id="28" w:author="Copyeditor" w:date="2022-07-22T21:01:00Z">
        <w:r w:rsidR="005B4C36">
          <w:rPr>
            <w:sz w:val="24"/>
          </w:rPr>
          <w:t>,</w:t>
        </w:r>
      </w:ins>
      <w:r w:rsidR="00EF3D30">
        <w:rPr>
          <w:sz w:val="24"/>
        </w:rPr>
        <w:t xml:space="preserve"> </w:t>
      </w:r>
      <w:r w:rsidR="004B5542">
        <w:rPr>
          <w:sz w:val="24"/>
        </w:rPr>
        <w:t>the U</w:t>
      </w:r>
      <w:ins w:id="29" w:author="Copyeditor" w:date="2022-08-07T11:24:00Z">
        <w:r w:rsidR="00192C46">
          <w:rPr>
            <w:sz w:val="24"/>
          </w:rPr>
          <w:t xml:space="preserve">nited </w:t>
        </w:r>
      </w:ins>
      <w:del w:id="30" w:author="Copyeditor" w:date="2022-08-07T11:24:00Z">
        <w:r w:rsidR="004B5542" w:rsidDel="00192C46">
          <w:rPr>
            <w:sz w:val="24"/>
          </w:rPr>
          <w:delText>.</w:delText>
        </w:r>
      </w:del>
      <w:r w:rsidR="004B5542">
        <w:rPr>
          <w:sz w:val="24"/>
        </w:rPr>
        <w:t>S</w:t>
      </w:r>
      <w:ins w:id="31" w:author="Copyeditor" w:date="2022-08-07T11:24:00Z">
        <w:r w:rsidR="00192C46">
          <w:rPr>
            <w:sz w:val="24"/>
          </w:rPr>
          <w:t>tates</w:t>
        </w:r>
      </w:ins>
      <w:del w:id="32" w:author="Copyeditor" w:date="2022-08-07T11:24:00Z">
        <w:r w:rsidR="004B5542" w:rsidDel="00192C46">
          <w:rPr>
            <w:sz w:val="24"/>
          </w:rPr>
          <w:delText>.</w:delText>
        </w:r>
      </w:del>
      <w:r w:rsidR="004B5542">
        <w:rPr>
          <w:sz w:val="24"/>
        </w:rPr>
        <w:t xml:space="preserve"> </w:t>
      </w:r>
      <w:del w:id="33" w:author="Copyeditor" w:date="2022-07-22T21:00:00Z">
        <w:r w:rsidR="0061499C" w:rsidDel="005B4C36">
          <w:rPr>
            <w:sz w:val="24"/>
          </w:rPr>
          <w:delText>has</w:delText>
        </w:r>
        <w:r w:rsidR="004B5542" w:rsidDel="005B4C36">
          <w:rPr>
            <w:sz w:val="24"/>
          </w:rPr>
          <w:delText xml:space="preserve"> </w:delText>
        </w:r>
      </w:del>
      <w:r w:rsidR="004B5542">
        <w:rPr>
          <w:sz w:val="24"/>
        </w:rPr>
        <w:t>experienc</w:t>
      </w:r>
      <w:r w:rsidR="0061499C">
        <w:rPr>
          <w:sz w:val="24"/>
        </w:rPr>
        <w:t>ed</w:t>
      </w:r>
      <w:r w:rsidR="004B5542">
        <w:rPr>
          <w:sz w:val="24"/>
        </w:rPr>
        <w:t xml:space="preserve"> Trumpian behavior across the country, demonstrated by outrageous group resistance to the demands of reason, </w:t>
      </w:r>
      <w:ins w:id="34" w:author="Copyeditor" w:date="2022-07-22T21:04:00Z">
        <w:r w:rsidR="00E37BCE">
          <w:rPr>
            <w:sz w:val="24"/>
          </w:rPr>
          <w:t>which</w:t>
        </w:r>
      </w:ins>
      <w:ins w:id="35" w:author="Copyeditor" w:date="2022-07-22T21:01:00Z">
        <w:r w:rsidR="005B4C36">
          <w:rPr>
            <w:sz w:val="24"/>
          </w:rPr>
          <w:t xml:space="preserve"> </w:t>
        </w:r>
      </w:ins>
      <w:r w:rsidR="004B5542">
        <w:rPr>
          <w:sz w:val="24"/>
        </w:rPr>
        <w:t xml:space="preserve">illustrates that </w:t>
      </w:r>
      <w:r w:rsidR="00F35140">
        <w:rPr>
          <w:sz w:val="24"/>
        </w:rPr>
        <w:t xml:space="preserve">the body politic is threaded through </w:t>
      </w:r>
      <w:r w:rsidR="00D179EA">
        <w:rPr>
          <w:sz w:val="24"/>
        </w:rPr>
        <w:t xml:space="preserve">with more than the king’s symbolic body. </w:t>
      </w:r>
      <w:r w:rsidR="007466C6">
        <w:rPr>
          <w:sz w:val="24"/>
        </w:rPr>
        <w:t xml:space="preserve">His mind is </w:t>
      </w:r>
      <w:r w:rsidR="008E0BD0">
        <w:rPr>
          <w:sz w:val="24"/>
        </w:rPr>
        <w:t>also</w:t>
      </w:r>
      <w:r w:rsidR="007466C6">
        <w:rPr>
          <w:sz w:val="24"/>
        </w:rPr>
        <w:t xml:space="preserve"> intimately connected, and when he has lost it, the </w:t>
      </w:r>
      <w:r w:rsidR="00EE7129">
        <w:rPr>
          <w:sz w:val="24"/>
        </w:rPr>
        <w:t xml:space="preserve">societal </w:t>
      </w:r>
      <w:r w:rsidR="007466C6">
        <w:rPr>
          <w:sz w:val="24"/>
        </w:rPr>
        <w:t xml:space="preserve">results </w:t>
      </w:r>
      <w:r w:rsidR="00CE68DF">
        <w:rPr>
          <w:sz w:val="24"/>
        </w:rPr>
        <w:t>plunge the nation in</w:t>
      </w:r>
      <w:r w:rsidR="00D264C4">
        <w:rPr>
          <w:sz w:val="24"/>
        </w:rPr>
        <w:t>to</w:t>
      </w:r>
      <w:r w:rsidR="007466C6">
        <w:rPr>
          <w:sz w:val="24"/>
        </w:rPr>
        <w:t xml:space="preserve"> psychotic</w:t>
      </w:r>
      <w:r w:rsidR="00CE68DF">
        <w:rPr>
          <w:sz w:val="24"/>
        </w:rPr>
        <w:t xml:space="preserve"> crisis</w:t>
      </w:r>
      <w:r w:rsidR="00D62524">
        <w:rPr>
          <w:sz w:val="24"/>
        </w:rPr>
        <w:t>,</w:t>
      </w:r>
      <w:r w:rsidR="00A97D38">
        <w:rPr>
          <w:sz w:val="24"/>
        </w:rPr>
        <w:t xml:space="preserve"> as the events of 2020 illustrated.</w:t>
      </w:r>
      <w:r w:rsidR="00675B9A">
        <w:rPr>
          <w:sz w:val="24"/>
        </w:rPr>
        <w:t xml:space="preserve"> W.</w:t>
      </w:r>
      <w:ins w:id="36" w:author="Copyeditor" w:date="2022-07-22T21:04:00Z">
        <w:r w:rsidR="00E37BCE">
          <w:rPr>
            <w:sz w:val="24"/>
          </w:rPr>
          <w:t> </w:t>
        </w:r>
      </w:ins>
      <w:r w:rsidR="001A2B9F">
        <w:rPr>
          <w:sz w:val="24"/>
        </w:rPr>
        <w:t>J.</w:t>
      </w:r>
      <w:ins w:id="37" w:author="Copyeditor" w:date="2022-07-22T21:04:00Z">
        <w:r w:rsidR="00E37BCE">
          <w:rPr>
            <w:sz w:val="24"/>
          </w:rPr>
          <w:t> </w:t>
        </w:r>
      </w:ins>
      <w:r w:rsidR="001A2B9F">
        <w:rPr>
          <w:sz w:val="24"/>
        </w:rPr>
        <w:t xml:space="preserve">T. </w:t>
      </w:r>
      <w:r w:rsidR="00675B9A">
        <w:rPr>
          <w:sz w:val="24"/>
        </w:rPr>
        <w:t>Mitchell points out in “American Psychosis: Trumpism and the Nightmare of History</w:t>
      </w:r>
      <w:del w:id="38" w:author="Copyeditor" w:date="2022-07-23T15:30:00Z">
        <w:r w:rsidR="00675B9A" w:rsidDel="00E37BCE">
          <w:rPr>
            <w:sz w:val="24"/>
          </w:rPr>
          <w:delText>,</w:delText>
        </w:r>
      </w:del>
      <w:r w:rsidR="00675B9A">
        <w:rPr>
          <w:sz w:val="24"/>
        </w:rPr>
        <w:t xml:space="preserve">” </w:t>
      </w:r>
      <w:r w:rsidR="005A25C7">
        <w:rPr>
          <w:sz w:val="24"/>
        </w:rPr>
        <w:t xml:space="preserve">that </w:t>
      </w:r>
      <w:r w:rsidR="00675B9A">
        <w:rPr>
          <w:sz w:val="24"/>
        </w:rPr>
        <w:t>Nietzsche’s aphorism rings universally true: “</w:t>
      </w:r>
      <w:r w:rsidR="00675B9A" w:rsidRPr="00675B9A">
        <w:rPr>
          <w:sz w:val="24"/>
        </w:rPr>
        <w:t>Insanity in individuals is somewhat rare. But in groups, parties, nations, and epochs, it is the rule.</w:t>
      </w:r>
      <w:r w:rsidR="00675B9A">
        <w:rPr>
          <w:sz w:val="24"/>
        </w:rPr>
        <w:t>”</w:t>
      </w:r>
      <w:r w:rsidR="00553F1B">
        <w:rPr>
          <w:rStyle w:val="EndnoteReference"/>
          <w:sz w:val="24"/>
        </w:rPr>
        <w:endnoteReference w:id="2"/>
      </w:r>
      <w:r w:rsidR="00810065">
        <w:rPr>
          <w:sz w:val="24"/>
        </w:rPr>
        <w:t xml:space="preserve"> What </w:t>
      </w:r>
      <w:r w:rsidR="00B1615B">
        <w:rPr>
          <w:sz w:val="24"/>
        </w:rPr>
        <w:t>this</w:t>
      </w:r>
      <w:r w:rsidR="00810065">
        <w:rPr>
          <w:sz w:val="24"/>
        </w:rPr>
        <w:t xml:space="preserve"> ironic witticism doesn’t mention is that communal insanity requires a figurehead, a leader who speaks on behalf of the larger whole. </w:t>
      </w:r>
      <w:r w:rsidR="00523814">
        <w:rPr>
          <w:sz w:val="24"/>
        </w:rPr>
        <w:t>In George III’s (and Trump’s) case, it is a leader who has lost himself</w:t>
      </w:r>
      <w:del w:id="39" w:author="Copyeditor" w:date="2022-07-23T15:32:00Z">
        <w:r w:rsidR="00523814" w:rsidDel="00E37BCE">
          <w:rPr>
            <w:sz w:val="24"/>
          </w:rPr>
          <w:delText>,</w:delText>
        </w:r>
      </w:del>
      <w:r w:rsidR="00523814">
        <w:rPr>
          <w:sz w:val="24"/>
        </w:rPr>
        <w:t xml:space="preserve"> and whose phallic loss registers a shattering or rejection of the </w:t>
      </w:r>
      <w:ins w:id="40" w:author="Copyeditor" w:date="2022-08-07T11:51:00Z">
        <w:r w:rsidR="005913EC">
          <w:rPr>
            <w:sz w:val="24"/>
          </w:rPr>
          <w:t>S</w:t>
        </w:r>
      </w:ins>
      <w:del w:id="41" w:author="Copyeditor" w:date="2022-08-07T11:51:00Z">
        <w:r w:rsidR="00523814" w:rsidDel="005913EC">
          <w:rPr>
            <w:sz w:val="24"/>
          </w:rPr>
          <w:delText>s</w:delText>
        </w:r>
      </w:del>
      <w:r w:rsidR="00523814">
        <w:rPr>
          <w:sz w:val="24"/>
        </w:rPr>
        <w:t xml:space="preserve">ymbolic in favor of hallucinatory irruptions into </w:t>
      </w:r>
      <w:r w:rsidR="004131CF">
        <w:rPr>
          <w:sz w:val="24"/>
        </w:rPr>
        <w:t xml:space="preserve">the communal </w:t>
      </w:r>
      <w:r w:rsidR="00523814">
        <w:rPr>
          <w:sz w:val="24"/>
        </w:rPr>
        <w:t>reality: a</w:t>
      </w:r>
      <w:r w:rsidR="00B74582">
        <w:rPr>
          <w:sz w:val="24"/>
        </w:rPr>
        <w:t>n irrelevant throne,</w:t>
      </w:r>
      <w:r w:rsidR="00523814">
        <w:rPr>
          <w:sz w:val="24"/>
        </w:rPr>
        <w:t xml:space="preserve"> a failed governmental structure. </w:t>
      </w:r>
    </w:p>
    <w:p w14:paraId="2AA79A00" w14:textId="3A4026F9" w:rsidR="00E7378A" w:rsidRDefault="00AA1858" w:rsidP="00C20627">
      <w:pPr>
        <w:spacing w:line="480" w:lineRule="auto"/>
        <w:ind w:firstLine="720"/>
        <w:rPr>
          <w:sz w:val="24"/>
        </w:rPr>
      </w:pPr>
      <w:r>
        <w:rPr>
          <w:sz w:val="24"/>
        </w:rPr>
        <w:t>“Romantic psychosis” names</w:t>
      </w:r>
      <w:r w:rsidR="00E7378A">
        <w:rPr>
          <w:sz w:val="24"/>
        </w:rPr>
        <w:t xml:space="preserve"> this cultural expression</w:t>
      </w:r>
      <w:r w:rsidR="00CE6838">
        <w:rPr>
          <w:sz w:val="24"/>
        </w:rPr>
        <w:t xml:space="preserve"> of a lost leader</w:t>
      </w:r>
      <w:r w:rsidR="000E60A8">
        <w:rPr>
          <w:sz w:val="24"/>
        </w:rPr>
        <w:t xml:space="preserve"> during the Romantic period</w:t>
      </w:r>
      <w:r w:rsidR="00E7378A">
        <w:rPr>
          <w:sz w:val="24"/>
        </w:rPr>
        <w:t>,</w:t>
      </w:r>
      <w:r w:rsidR="00124CAA">
        <w:rPr>
          <w:sz w:val="24"/>
        </w:rPr>
        <w:t xml:space="preserve"> in which psychosis </w:t>
      </w:r>
      <w:r w:rsidR="00E7378A">
        <w:rPr>
          <w:sz w:val="24"/>
        </w:rPr>
        <w:t xml:space="preserve">revealed in </w:t>
      </w:r>
      <w:r w:rsidR="00A83A09">
        <w:rPr>
          <w:sz w:val="24"/>
        </w:rPr>
        <w:t xml:space="preserve">celebrated </w:t>
      </w:r>
      <w:r w:rsidR="00E7378A">
        <w:rPr>
          <w:sz w:val="24"/>
        </w:rPr>
        <w:t xml:space="preserve">eccentric </w:t>
      </w:r>
      <w:r w:rsidR="00A83A09">
        <w:rPr>
          <w:sz w:val="24"/>
        </w:rPr>
        <w:t>behaviors</w:t>
      </w:r>
      <w:r w:rsidR="00E7378A">
        <w:rPr>
          <w:sz w:val="24"/>
        </w:rPr>
        <w:t xml:space="preserve"> </w:t>
      </w:r>
      <w:r w:rsidR="00124CAA">
        <w:rPr>
          <w:sz w:val="24"/>
        </w:rPr>
        <w:t>is both embraced by society and</w:t>
      </w:r>
      <w:r w:rsidR="00E7378A">
        <w:rPr>
          <w:sz w:val="24"/>
        </w:rPr>
        <w:t xml:space="preserve"> critiqued by disquieted writers and poets</w:t>
      </w:r>
      <w:r>
        <w:rPr>
          <w:sz w:val="24"/>
        </w:rPr>
        <w:t>.</w:t>
      </w:r>
      <w:r w:rsidR="00E7378A">
        <w:rPr>
          <w:sz w:val="24"/>
        </w:rPr>
        <w:t xml:space="preserve"> </w:t>
      </w:r>
      <w:r w:rsidR="00356691">
        <w:rPr>
          <w:sz w:val="24"/>
        </w:rPr>
        <w:t>T</w:t>
      </w:r>
      <w:r w:rsidR="00E7378A">
        <w:rPr>
          <w:sz w:val="24"/>
        </w:rPr>
        <w:t xml:space="preserve">he Regent’s </w:t>
      </w:r>
      <w:r w:rsidR="00356691">
        <w:rPr>
          <w:sz w:val="24"/>
        </w:rPr>
        <w:t>narcissism</w:t>
      </w:r>
      <w:del w:id="42" w:author="Copyeditor" w:date="2022-07-23T16:06:00Z">
        <w:r w:rsidR="00356691" w:rsidDel="00E37BCE">
          <w:rPr>
            <w:sz w:val="24"/>
          </w:rPr>
          <w:delText xml:space="preserve">, </w:delText>
        </w:r>
      </w:del>
      <w:ins w:id="43" w:author="Copyeditor" w:date="2022-07-23T16:06:00Z">
        <w:r w:rsidR="00E37BCE">
          <w:rPr>
            <w:sz w:val="24"/>
          </w:rPr>
          <w:t>—</w:t>
        </w:r>
      </w:ins>
      <w:r w:rsidR="00356691">
        <w:rPr>
          <w:sz w:val="24"/>
        </w:rPr>
        <w:t>revealed in his uncontrolled spendin</w:t>
      </w:r>
      <w:r w:rsidR="00296A1E">
        <w:rPr>
          <w:sz w:val="24"/>
        </w:rPr>
        <w:t>g</w:t>
      </w:r>
      <w:r w:rsidR="00356691">
        <w:rPr>
          <w:sz w:val="24"/>
        </w:rPr>
        <w:t xml:space="preserve"> </w:t>
      </w:r>
      <w:ins w:id="44" w:author="Copyeditor" w:date="2022-07-23T16:06:00Z">
        <w:r w:rsidR="00E37BCE">
          <w:rPr>
            <w:sz w:val="24"/>
          </w:rPr>
          <w:t>o</w:t>
        </w:r>
      </w:ins>
      <w:del w:id="45" w:author="Copyeditor" w:date="2022-07-23T16:06:00Z">
        <w:r w:rsidR="00356691" w:rsidDel="00E37BCE">
          <w:rPr>
            <w:sz w:val="24"/>
          </w:rPr>
          <w:delText>i</w:delText>
        </w:r>
      </w:del>
      <w:r w:rsidR="00356691">
        <w:rPr>
          <w:sz w:val="24"/>
        </w:rPr>
        <w:t xml:space="preserve">n </w:t>
      </w:r>
      <w:r w:rsidR="00296A1E">
        <w:rPr>
          <w:sz w:val="24"/>
        </w:rPr>
        <w:t xml:space="preserve">obsessively </w:t>
      </w:r>
      <w:r w:rsidR="00356691">
        <w:rPr>
          <w:sz w:val="24"/>
        </w:rPr>
        <w:t xml:space="preserve">decorating </w:t>
      </w:r>
      <w:del w:id="46" w:author="Copyeditor" w:date="2022-07-23T16:05:00Z">
        <w:r w:rsidR="00356691" w:rsidDel="00E37BCE">
          <w:rPr>
            <w:sz w:val="24"/>
          </w:rPr>
          <w:delText xml:space="preserve">both </w:delText>
        </w:r>
      </w:del>
      <w:r w:rsidR="00356691">
        <w:rPr>
          <w:sz w:val="24"/>
        </w:rPr>
        <w:t>his person</w:t>
      </w:r>
      <w:ins w:id="47" w:author="Copyeditor" w:date="2022-07-23T16:05:00Z">
        <w:r w:rsidR="00E37BCE">
          <w:rPr>
            <w:sz w:val="24"/>
          </w:rPr>
          <w:t>,</w:t>
        </w:r>
      </w:ins>
      <w:r w:rsidR="007B4591">
        <w:rPr>
          <w:sz w:val="24"/>
        </w:rPr>
        <w:t xml:space="preserve"> </w:t>
      </w:r>
      <w:del w:id="48" w:author="Copyeditor" w:date="2022-07-23T16:05:00Z">
        <w:r w:rsidR="00356691" w:rsidDel="00E37BCE">
          <w:rPr>
            <w:sz w:val="24"/>
          </w:rPr>
          <w:delText xml:space="preserve">and </w:delText>
        </w:r>
      </w:del>
      <w:r w:rsidR="00356691">
        <w:rPr>
          <w:sz w:val="24"/>
        </w:rPr>
        <w:t>his mistresses</w:t>
      </w:r>
      <w:ins w:id="49" w:author="Copyeditor" w:date="2022-07-23T16:05:00Z">
        <w:r w:rsidR="00E37BCE">
          <w:rPr>
            <w:sz w:val="24"/>
          </w:rPr>
          <w:t>,</w:t>
        </w:r>
      </w:ins>
      <w:del w:id="50" w:author="Copyeditor" w:date="2022-07-23T16:05:00Z">
        <w:r w:rsidR="007B4591" w:rsidDel="00E37BCE">
          <w:rPr>
            <w:sz w:val="24"/>
          </w:rPr>
          <w:delText>,</w:delText>
        </w:r>
      </w:del>
      <w:r w:rsidR="00356691">
        <w:rPr>
          <w:sz w:val="24"/>
        </w:rPr>
        <w:t xml:space="preserve"> </w:t>
      </w:r>
      <w:del w:id="51" w:author="Copyeditor" w:date="2022-07-23T16:05:00Z">
        <w:r w:rsidR="00356691" w:rsidDel="00E37BCE">
          <w:rPr>
            <w:sz w:val="24"/>
          </w:rPr>
          <w:delText xml:space="preserve">and </w:delText>
        </w:r>
      </w:del>
      <w:r w:rsidR="00E7378A">
        <w:rPr>
          <w:sz w:val="24"/>
        </w:rPr>
        <w:t>Carlton House</w:t>
      </w:r>
      <w:ins w:id="52" w:author="Copyeditor" w:date="2022-07-23T16:05:00Z">
        <w:r w:rsidR="00E37BCE">
          <w:rPr>
            <w:sz w:val="24"/>
          </w:rPr>
          <w:t>,</w:t>
        </w:r>
      </w:ins>
      <w:r w:rsidR="00E7378A">
        <w:rPr>
          <w:sz w:val="24"/>
        </w:rPr>
        <w:t xml:space="preserve"> and Brighton Palace</w:t>
      </w:r>
      <w:del w:id="53" w:author="Copyeditor" w:date="2022-07-23T16:06:00Z">
        <w:r w:rsidR="00356691" w:rsidDel="00E37BCE">
          <w:rPr>
            <w:sz w:val="24"/>
          </w:rPr>
          <w:delText xml:space="preserve">, </w:delText>
        </w:r>
      </w:del>
      <w:ins w:id="54" w:author="Copyeditor" w:date="2022-07-23T16:06:00Z">
        <w:r w:rsidR="00E37BCE">
          <w:rPr>
            <w:sz w:val="24"/>
          </w:rPr>
          <w:t>—</w:t>
        </w:r>
      </w:ins>
      <w:r w:rsidR="00E7378A">
        <w:rPr>
          <w:sz w:val="24"/>
        </w:rPr>
        <w:t>w</w:t>
      </w:r>
      <w:r w:rsidR="00296A1E">
        <w:rPr>
          <w:sz w:val="24"/>
        </w:rPr>
        <w:t>as</w:t>
      </w:r>
      <w:r w:rsidR="00E7378A">
        <w:rPr>
          <w:sz w:val="24"/>
        </w:rPr>
        <w:t xml:space="preserve"> mirrored societally, for example, </w:t>
      </w:r>
      <w:r w:rsidR="002D6117">
        <w:rPr>
          <w:sz w:val="24"/>
        </w:rPr>
        <w:t xml:space="preserve">by </w:t>
      </w:r>
      <w:r w:rsidR="00E7378A">
        <w:rPr>
          <w:sz w:val="24"/>
        </w:rPr>
        <w:t xml:space="preserve">the dandy’s </w:t>
      </w:r>
      <w:r w:rsidR="00356691">
        <w:rPr>
          <w:sz w:val="24"/>
        </w:rPr>
        <w:t>narcissistic</w:t>
      </w:r>
      <w:r w:rsidR="00D133DE">
        <w:rPr>
          <w:sz w:val="24"/>
        </w:rPr>
        <w:t xml:space="preserve"> and obsessive</w:t>
      </w:r>
      <w:r w:rsidR="00E7378A">
        <w:rPr>
          <w:sz w:val="24"/>
        </w:rPr>
        <w:t xml:space="preserve"> </w:t>
      </w:r>
      <w:r w:rsidR="00E7378A">
        <w:rPr>
          <w:sz w:val="24"/>
        </w:rPr>
        <w:lastRenderedPageBreak/>
        <w:t>self-care rituals</w:t>
      </w:r>
      <w:r w:rsidR="002D6117">
        <w:rPr>
          <w:sz w:val="24"/>
        </w:rPr>
        <w:t>. By corollary, t</w:t>
      </w:r>
      <w:r w:rsidR="00E7378A">
        <w:rPr>
          <w:sz w:val="24"/>
        </w:rPr>
        <w:t>he obsessive</w:t>
      </w:r>
      <w:r w:rsidR="007C664A">
        <w:rPr>
          <w:sz w:val="24"/>
        </w:rPr>
        <w:t xml:space="preserve">, </w:t>
      </w:r>
      <w:r w:rsidR="00D356B8">
        <w:rPr>
          <w:sz w:val="24"/>
        </w:rPr>
        <w:t xml:space="preserve">narcissistic </w:t>
      </w:r>
      <w:r w:rsidR="00E7378A">
        <w:rPr>
          <w:sz w:val="24"/>
        </w:rPr>
        <w:t>presidential Twitter deluges that</w:t>
      </w:r>
      <w:ins w:id="55" w:author="Copyeditor" w:date="2022-07-23T16:07:00Z">
        <w:r w:rsidR="00E37BCE">
          <w:rPr>
            <w:sz w:val="24"/>
          </w:rPr>
          <w:t xml:space="preserve"> </w:t>
        </w:r>
      </w:ins>
      <w:del w:id="56" w:author="Copyeditor" w:date="2022-07-23T16:07:00Z">
        <w:r w:rsidR="00E7378A" w:rsidDel="00E37BCE">
          <w:rPr>
            <w:sz w:val="24"/>
          </w:rPr>
          <w:delText xml:space="preserve"> </w:delText>
        </w:r>
        <w:r w:rsidR="002959BB" w:rsidDel="00E37BCE">
          <w:rPr>
            <w:sz w:val="24"/>
          </w:rPr>
          <w:delText xml:space="preserve">have </w:delText>
        </w:r>
      </w:del>
      <w:r w:rsidR="00E7378A">
        <w:rPr>
          <w:sz w:val="24"/>
        </w:rPr>
        <w:t>engulf</w:t>
      </w:r>
      <w:r w:rsidR="002959BB">
        <w:rPr>
          <w:sz w:val="24"/>
        </w:rPr>
        <w:t>ed</w:t>
      </w:r>
      <w:r w:rsidR="00E7378A">
        <w:rPr>
          <w:sz w:val="24"/>
        </w:rPr>
        <w:t xml:space="preserve"> us </w:t>
      </w:r>
      <w:r w:rsidR="006E3454">
        <w:rPr>
          <w:sz w:val="24"/>
        </w:rPr>
        <w:t xml:space="preserve">daily </w:t>
      </w:r>
      <w:del w:id="57" w:author="Copyeditor" w:date="2022-07-23T16:07:00Z">
        <w:r w:rsidR="00E7378A" w:rsidDel="00E37BCE">
          <w:rPr>
            <w:sz w:val="24"/>
          </w:rPr>
          <w:delText xml:space="preserve">are </w:delText>
        </w:r>
      </w:del>
      <w:ins w:id="58" w:author="Copyeditor" w:date="2022-07-23T16:07:00Z">
        <w:r w:rsidR="00E37BCE">
          <w:rPr>
            <w:sz w:val="24"/>
          </w:rPr>
          <w:t xml:space="preserve">were </w:t>
        </w:r>
      </w:ins>
      <w:r w:rsidR="00E7378A">
        <w:rPr>
          <w:sz w:val="24"/>
        </w:rPr>
        <w:t>merely reflections of a larger cultural pathology. Because Trump’s hallucinative Tweets recall the Regency, with its xenophobia, ritualistic behaviors, and word disorders (such as young gentlemen deliberately learning the slang of cockneys and jockeys), I will offer an example of what I mean by a “psychotic” expression as a cultural malaise, rather than medically diagnosable illness, by beginning with George III’s malady during the five major periods of his mental disturbances</w:t>
      </w:r>
      <w:r w:rsidR="006E198C">
        <w:rPr>
          <w:sz w:val="24"/>
        </w:rPr>
        <w:t>. His eventually</w:t>
      </w:r>
      <w:r w:rsidR="00E7378A">
        <w:rPr>
          <w:sz w:val="24"/>
        </w:rPr>
        <w:t xml:space="preserve"> permanent mental illness</w:t>
      </w:r>
      <w:r w:rsidR="006E198C">
        <w:rPr>
          <w:sz w:val="24"/>
        </w:rPr>
        <w:t xml:space="preserve"> provides </w:t>
      </w:r>
      <w:r w:rsidR="00E7378A">
        <w:rPr>
          <w:sz w:val="24"/>
        </w:rPr>
        <w:t xml:space="preserve">a way to understand how we do and do not comprehend </w:t>
      </w:r>
      <w:r w:rsidR="00B32B72">
        <w:rPr>
          <w:sz w:val="24"/>
        </w:rPr>
        <w:t xml:space="preserve">a president </w:t>
      </w:r>
      <w:r w:rsidR="00E7378A">
        <w:rPr>
          <w:sz w:val="24"/>
        </w:rPr>
        <w:t>comfortable with disjointed, partial, or jumbled speech acts</w:t>
      </w:r>
      <w:r w:rsidR="00305460">
        <w:rPr>
          <w:sz w:val="24"/>
        </w:rPr>
        <w:t xml:space="preserve">, </w:t>
      </w:r>
      <w:del w:id="59" w:author="Copyeditor" w:date="2022-07-23T16:11:00Z">
        <w:r w:rsidR="00305460" w:rsidDel="00E37BCE">
          <w:rPr>
            <w:sz w:val="24"/>
          </w:rPr>
          <w:delText xml:space="preserve">with </w:delText>
        </w:r>
      </w:del>
      <w:r w:rsidR="00305460">
        <w:rPr>
          <w:sz w:val="24"/>
        </w:rPr>
        <w:t>uncontrolled verbal barrages sent by Twitterstorm</w:t>
      </w:r>
      <w:r w:rsidR="00B0217F">
        <w:rPr>
          <w:sz w:val="24"/>
        </w:rPr>
        <w:t>, and messages often inspired by hallucinat</w:t>
      </w:r>
      <w:r w:rsidR="00AF3EE1">
        <w:rPr>
          <w:sz w:val="24"/>
        </w:rPr>
        <w:t>ory</w:t>
      </w:r>
      <w:r w:rsidR="00B0217F">
        <w:rPr>
          <w:sz w:val="24"/>
        </w:rPr>
        <w:t xml:space="preserve"> conspiracy theories</w:t>
      </w:r>
      <w:r w:rsidR="00E7378A">
        <w:rPr>
          <w:sz w:val="24"/>
        </w:rPr>
        <w:t>. This is not to indicate that the following essays will treat such word disorders</w:t>
      </w:r>
      <w:del w:id="60" w:author="Copyeditor" w:date="2022-07-23T16:16:00Z">
        <w:r w:rsidR="00E7378A" w:rsidDel="00E37BCE">
          <w:rPr>
            <w:sz w:val="24"/>
          </w:rPr>
          <w:delText>,</w:delText>
        </w:r>
      </w:del>
      <w:r w:rsidR="00E7378A">
        <w:rPr>
          <w:sz w:val="24"/>
        </w:rPr>
        <w:t xml:space="preserve"> but to show that such </w:t>
      </w:r>
      <w:r w:rsidR="00421DFD">
        <w:rPr>
          <w:sz w:val="24"/>
        </w:rPr>
        <w:t>incompetent</w:t>
      </w:r>
      <w:r w:rsidR="00E7378A">
        <w:rPr>
          <w:sz w:val="24"/>
        </w:rPr>
        <w:t xml:space="preserve"> syntax in a semiotic code, whether linguistic or cultural, </w:t>
      </w:r>
      <w:r w:rsidR="00601434">
        <w:rPr>
          <w:sz w:val="24"/>
        </w:rPr>
        <w:t>and</w:t>
      </w:r>
      <w:ins w:id="61" w:author="Copyeditor" w:date="2022-07-23T16:18:00Z">
        <w:r w:rsidR="00E37BCE">
          <w:rPr>
            <w:sz w:val="24"/>
          </w:rPr>
          <w:t xml:space="preserve"> in a</w:t>
        </w:r>
      </w:ins>
      <w:r w:rsidR="00601434">
        <w:rPr>
          <w:sz w:val="24"/>
        </w:rPr>
        <w:t xml:space="preserve"> hallucinated reality </w:t>
      </w:r>
      <w:r w:rsidR="00E7378A">
        <w:rPr>
          <w:sz w:val="24"/>
        </w:rPr>
        <w:t>is symptomatic of psychosis in a way that this volume explores.</w:t>
      </w:r>
    </w:p>
    <w:p w14:paraId="7389549E" w14:textId="259394C9" w:rsidR="00E7378A" w:rsidRDefault="00E7378A" w:rsidP="00C20627">
      <w:pPr>
        <w:spacing w:line="480" w:lineRule="auto"/>
        <w:ind w:firstLine="720"/>
        <w:rPr>
          <w:sz w:val="24"/>
        </w:rPr>
      </w:pPr>
      <w:r>
        <w:rPr>
          <w:sz w:val="24"/>
        </w:rPr>
        <w:t xml:space="preserve">George III’s disease was both physical and mental: diagnosed </w:t>
      </w:r>
      <w:r w:rsidR="00A90475">
        <w:rPr>
          <w:sz w:val="24"/>
        </w:rPr>
        <w:t>now</w:t>
      </w:r>
      <w:r>
        <w:rPr>
          <w:sz w:val="24"/>
        </w:rPr>
        <w:t xml:space="preserve"> as either porphyria or arsenic poisoning or both, it produces bodily and mental symptoms that caused both Parliament and the royal household to treat his increasingly arbitrary dictates and behaviors as “madness</w:t>
      </w:r>
      <w:del w:id="62" w:author="Copyeditor" w:date="2022-07-23T16:21:00Z">
        <w:r w:rsidDel="00E37BCE">
          <w:rPr>
            <w:sz w:val="24"/>
          </w:rPr>
          <w:delText>,</w:delText>
        </w:r>
      </w:del>
      <w:r>
        <w:rPr>
          <w:sz w:val="24"/>
        </w:rPr>
        <w:t>” and to restrain him accordingly. His sporadically unsound behaviors included “</w:t>
      </w:r>
      <w:r w:rsidRPr="004278B2">
        <w:rPr>
          <w:sz w:val="24"/>
        </w:rPr>
        <w:t>psychiatric symptoms such as confusion, fits and hallucinations</w:t>
      </w:r>
      <w:r>
        <w:rPr>
          <w:sz w:val="24"/>
        </w:rPr>
        <w:t>,” by one account, and “ravings” by another.</w:t>
      </w:r>
      <w:r>
        <w:rPr>
          <w:rStyle w:val="EndnoteReference"/>
          <w:sz w:val="24"/>
        </w:rPr>
        <w:endnoteReference w:id="3"/>
      </w:r>
      <w:r>
        <w:rPr>
          <w:sz w:val="24"/>
        </w:rPr>
        <w:t xml:space="preserve"> During these episodes</w:t>
      </w:r>
      <w:ins w:id="63" w:author="Copyeditor" w:date="2022-07-23T16:24:00Z">
        <w:r w:rsidR="00E37BCE">
          <w:rPr>
            <w:sz w:val="24"/>
          </w:rPr>
          <w:t>,</w:t>
        </w:r>
      </w:ins>
      <w:r>
        <w:rPr>
          <w:sz w:val="24"/>
        </w:rPr>
        <w:t xml:space="preserve"> his behavior was policed in a way unthinkable today for any public official</w:t>
      </w:r>
      <w:r w:rsidR="001206E7">
        <w:rPr>
          <w:sz w:val="24"/>
        </w:rPr>
        <w:t>.</w:t>
      </w:r>
      <w:r>
        <w:rPr>
          <w:sz w:val="24"/>
        </w:rPr>
        <w:t xml:space="preserve"> Nevertheless, the confusion and ravings are symptoms that bear resemblance to some of </w:t>
      </w:r>
      <w:del w:id="64" w:author="Copyeditor" w:date="2022-07-23T16:29:00Z">
        <w:r w:rsidDel="00E37BCE">
          <w:rPr>
            <w:sz w:val="24"/>
          </w:rPr>
          <w:delText xml:space="preserve">today’s </w:delText>
        </w:r>
      </w:del>
      <w:ins w:id="65" w:author="Copyeditor" w:date="2022-07-23T16:29:00Z">
        <w:r w:rsidR="00E37BCE">
          <w:rPr>
            <w:sz w:val="24"/>
          </w:rPr>
          <w:t xml:space="preserve">the </w:t>
        </w:r>
      </w:ins>
      <w:r>
        <w:rPr>
          <w:sz w:val="24"/>
        </w:rPr>
        <w:t xml:space="preserve">newspaper reportage on the </w:t>
      </w:r>
      <w:ins w:id="66" w:author="Copyeditor" w:date="2022-07-23T16:28:00Z">
        <w:r w:rsidR="00E37BCE">
          <w:rPr>
            <w:sz w:val="24"/>
          </w:rPr>
          <w:t>forty-fifth</w:t>
        </w:r>
      </w:ins>
      <w:ins w:id="67" w:author="Copyeditor" w:date="2022-07-23T16:29:00Z">
        <w:r w:rsidR="00E37BCE">
          <w:rPr>
            <w:sz w:val="24"/>
          </w:rPr>
          <w:t xml:space="preserve"> </w:t>
        </w:r>
      </w:ins>
      <w:ins w:id="68" w:author="Copyeditor" w:date="2022-07-23T16:28:00Z">
        <w:r w:rsidR="00E37BCE">
          <w:rPr>
            <w:sz w:val="24"/>
          </w:rPr>
          <w:t>p</w:t>
        </w:r>
      </w:ins>
      <w:del w:id="69" w:author="Copyeditor" w:date="2022-07-23T16:28:00Z">
        <w:r w:rsidR="00B44CD6" w:rsidDel="00E37BCE">
          <w:rPr>
            <w:sz w:val="24"/>
          </w:rPr>
          <w:delText>P</w:delText>
        </w:r>
      </w:del>
      <w:r>
        <w:rPr>
          <w:sz w:val="24"/>
        </w:rPr>
        <w:t xml:space="preserve">resident, while </w:t>
      </w:r>
      <w:r w:rsidR="003B6B1B">
        <w:rPr>
          <w:sz w:val="24"/>
        </w:rPr>
        <w:t>the king’s</w:t>
      </w:r>
      <w:r>
        <w:rPr>
          <w:sz w:val="24"/>
        </w:rPr>
        <w:t xml:space="preserve"> hallucinations—the hallmark of psychosis—are resonant with Trump’s paranoid fantasies.</w:t>
      </w:r>
      <w:del w:id="70" w:author="Copyeditor" w:date="2022-08-07T11:26:00Z">
        <w:r w:rsidDel="00052018">
          <w:rPr>
            <w:sz w:val="24"/>
          </w:rPr>
          <w:delText xml:space="preserve">  </w:delText>
        </w:r>
      </w:del>
      <w:ins w:id="71" w:author="Copyeditor" w:date="2022-08-07T11:26:00Z">
        <w:r w:rsidR="00052018">
          <w:rPr>
            <w:sz w:val="24"/>
          </w:rPr>
          <w:t xml:space="preserve"> </w:t>
        </w:r>
      </w:ins>
      <w:r w:rsidR="00852A1D">
        <w:rPr>
          <w:sz w:val="24"/>
        </w:rPr>
        <w:t xml:space="preserve">Until </w:t>
      </w:r>
      <w:r>
        <w:rPr>
          <w:sz w:val="24"/>
        </w:rPr>
        <w:t>1810</w:t>
      </w:r>
      <w:r w:rsidR="00852A1D">
        <w:rPr>
          <w:sz w:val="24"/>
        </w:rPr>
        <w:t xml:space="preserve">, when </w:t>
      </w:r>
      <w:r>
        <w:rPr>
          <w:sz w:val="24"/>
        </w:rPr>
        <w:t>the Regency was established</w:t>
      </w:r>
      <w:r w:rsidR="00852A1D">
        <w:rPr>
          <w:sz w:val="24"/>
        </w:rPr>
        <w:t xml:space="preserve"> due to the king’s permanent madness,</w:t>
      </w:r>
      <w:r>
        <w:rPr>
          <w:sz w:val="24"/>
        </w:rPr>
        <w:t xml:space="preserve"> </w:t>
      </w:r>
      <w:commentRangeStart w:id="72"/>
      <w:r>
        <w:rPr>
          <w:sz w:val="24"/>
        </w:rPr>
        <w:t xml:space="preserve">his monarchical career </w:t>
      </w:r>
      <w:del w:id="73" w:author="Copyeditor" w:date="2022-07-25T15:37:00Z">
        <w:r w:rsidDel="00E37BCE">
          <w:rPr>
            <w:sz w:val="24"/>
          </w:rPr>
          <w:delText xml:space="preserve">up to then </w:delText>
        </w:r>
      </w:del>
      <w:r>
        <w:rPr>
          <w:sz w:val="24"/>
        </w:rPr>
        <w:t xml:space="preserve">produced </w:t>
      </w:r>
      <w:r>
        <w:rPr>
          <w:sz w:val="24"/>
        </w:rPr>
        <w:lastRenderedPageBreak/>
        <w:t>another resemblance to our twenty-first-century U.S. president</w:t>
      </w:r>
      <w:ins w:id="74" w:author="Copyeditor" w:date="2022-07-23T16:33:00Z">
        <w:r w:rsidR="00E37BCE">
          <w:rPr>
            <w:sz w:val="24"/>
          </w:rPr>
          <w:t>’s</w:t>
        </w:r>
      </w:ins>
      <w:del w:id="75" w:author="Copyeditor" w:date="2022-07-23T16:33:00Z">
        <w:r w:rsidDel="00E37BCE">
          <w:rPr>
            <w:sz w:val="24"/>
          </w:rPr>
          <w:delText>s</w:delText>
        </w:r>
      </w:del>
      <w:r>
        <w:rPr>
          <w:sz w:val="24"/>
        </w:rPr>
        <w:t>, for it might qualify him to be the first world leader of a globally connected nation</w:t>
      </w:r>
      <w:r w:rsidR="005116B5">
        <w:rPr>
          <w:sz w:val="24"/>
        </w:rPr>
        <w:t xml:space="preserve"> through the </w:t>
      </w:r>
      <w:r>
        <w:rPr>
          <w:sz w:val="24"/>
        </w:rPr>
        <w:t xml:space="preserve">Seven Years’ War </w:t>
      </w:r>
      <w:r w:rsidR="008056FF">
        <w:rPr>
          <w:sz w:val="24"/>
        </w:rPr>
        <w:t>as well as</w:t>
      </w:r>
      <w:r>
        <w:rPr>
          <w:sz w:val="24"/>
        </w:rPr>
        <w:t xml:space="preserve"> Britain</w:t>
      </w:r>
      <w:r w:rsidR="005116B5">
        <w:rPr>
          <w:sz w:val="24"/>
        </w:rPr>
        <w:t>’s</w:t>
      </w:r>
      <w:r>
        <w:rPr>
          <w:sz w:val="24"/>
        </w:rPr>
        <w:t xml:space="preserve"> involve</w:t>
      </w:r>
      <w:r w:rsidR="005116B5">
        <w:rPr>
          <w:sz w:val="24"/>
        </w:rPr>
        <w:t>ment</w:t>
      </w:r>
      <w:r>
        <w:rPr>
          <w:sz w:val="24"/>
        </w:rPr>
        <w:t xml:space="preserve"> in the African slave trade and trade with the Far East</w:t>
      </w:r>
      <w:commentRangeEnd w:id="72"/>
      <w:r w:rsidR="00E37BCE">
        <w:rPr>
          <w:rStyle w:val="CommentReference"/>
        </w:rPr>
        <w:commentReference w:id="72"/>
      </w:r>
      <w:r>
        <w:rPr>
          <w:sz w:val="24"/>
        </w:rPr>
        <w:t xml:space="preserve">. </w:t>
      </w:r>
      <w:r w:rsidR="006A20BD">
        <w:rPr>
          <w:sz w:val="24"/>
        </w:rPr>
        <w:t>In many ways George’s madness</w:t>
      </w:r>
      <w:r w:rsidR="007456ED">
        <w:rPr>
          <w:sz w:val="24"/>
        </w:rPr>
        <w:t>,</w:t>
      </w:r>
      <w:r w:rsidR="006A20BD">
        <w:rPr>
          <w:sz w:val="24"/>
        </w:rPr>
        <w:t xml:space="preserve"> as much as a chaotic Regency</w:t>
      </w:r>
      <w:r w:rsidR="007456ED">
        <w:rPr>
          <w:sz w:val="24"/>
        </w:rPr>
        <w:t>,</w:t>
      </w:r>
      <w:r w:rsidR="006A20BD">
        <w:rPr>
          <w:sz w:val="24"/>
        </w:rPr>
        <w:t xml:space="preserve"> reflect</w:t>
      </w:r>
      <w:ins w:id="76" w:author="Copyeditor" w:date="2022-07-25T15:42:00Z">
        <w:r w:rsidR="00E37BCE">
          <w:rPr>
            <w:sz w:val="24"/>
          </w:rPr>
          <w:t>s</w:t>
        </w:r>
      </w:ins>
      <w:r w:rsidR="006A20BD">
        <w:rPr>
          <w:sz w:val="24"/>
        </w:rPr>
        <w:t xml:space="preserve"> our own loss of sane leadership</w:t>
      </w:r>
      <w:del w:id="77" w:author="Copyeditor" w:date="2022-07-25T15:42:00Z">
        <w:r w:rsidR="000E7247" w:rsidDel="00E37BCE">
          <w:rPr>
            <w:sz w:val="24"/>
          </w:rPr>
          <w:delText>,</w:delText>
        </w:r>
      </w:del>
      <w:r w:rsidR="000E7247">
        <w:rPr>
          <w:sz w:val="24"/>
        </w:rPr>
        <w:t xml:space="preserve"> and </w:t>
      </w:r>
      <w:ins w:id="78" w:author="Copyeditor" w:date="2022-07-25T15:44:00Z">
        <w:r w:rsidR="00E37BCE">
          <w:rPr>
            <w:sz w:val="24"/>
          </w:rPr>
          <w:t xml:space="preserve">the </w:t>
        </w:r>
      </w:ins>
      <w:ins w:id="79" w:author="Copyeditor" w:date="2022-07-25T15:46:00Z">
        <w:r w:rsidR="00E37BCE">
          <w:rPr>
            <w:sz w:val="24"/>
          </w:rPr>
          <w:t xml:space="preserve">subsequent </w:t>
        </w:r>
      </w:ins>
      <w:r w:rsidR="000E7247">
        <w:rPr>
          <w:sz w:val="24"/>
        </w:rPr>
        <w:t>stress</w:t>
      </w:r>
      <w:ins w:id="80" w:author="Copyeditor" w:date="2022-07-25T15:56:00Z">
        <w:r w:rsidR="00E37BCE">
          <w:rPr>
            <w:sz w:val="24"/>
          </w:rPr>
          <w:t>es put</w:t>
        </w:r>
      </w:ins>
      <w:ins w:id="81" w:author="Copyeditor" w:date="2022-07-25T15:46:00Z">
        <w:r w:rsidR="00E37BCE">
          <w:rPr>
            <w:sz w:val="24"/>
          </w:rPr>
          <w:t xml:space="preserve"> upon</w:t>
        </w:r>
      </w:ins>
      <w:del w:id="82" w:author="Copyeditor" w:date="2022-07-25T15:44:00Z">
        <w:r w:rsidR="000E7247" w:rsidDel="00E37BCE">
          <w:rPr>
            <w:sz w:val="24"/>
          </w:rPr>
          <w:delText>ing</w:delText>
        </w:r>
      </w:del>
      <w:r w:rsidR="000E7247">
        <w:rPr>
          <w:sz w:val="24"/>
        </w:rPr>
        <w:t xml:space="preserve"> us</w:t>
      </w:r>
      <w:r w:rsidR="000F753D">
        <w:rPr>
          <w:sz w:val="24"/>
        </w:rPr>
        <w:t xml:space="preserve"> </w:t>
      </w:r>
      <w:del w:id="83" w:author="Copyeditor" w:date="2022-07-25T15:45:00Z">
        <w:r w:rsidR="000E7247" w:rsidDel="00E37BCE">
          <w:rPr>
            <w:sz w:val="24"/>
          </w:rPr>
          <w:delText xml:space="preserve">in ways </w:delText>
        </w:r>
      </w:del>
      <w:r w:rsidR="000E7247">
        <w:rPr>
          <w:sz w:val="24"/>
        </w:rPr>
        <w:t>that will undoubtedly leave scars</w:t>
      </w:r>
      <w:del w:id="84" w:author="Copyeditor" w:date="2022-07-25T15:56:00Z">
        <w:r w:rsidR="000E7247" w:rsidDel="00E37BCE">
          <w:rPr>
            <w:sz w:val="24"/>
          </w:rPr>
          <w:delText xml:space="preserve"> on both the national and global levels</w:delText>
        </w:r>
      </w:del>
      <w:r w:rsidR="006A20BD">
        <w:rPr>
          <w:sz w:val="24"/>
        </w:rPr>
        <w:t xml:space="preserve">. </w:t>
      </w:r>
      <w:r w:rsidR="00990B8F">
        <w:rPr>
          <w:sz w:val="24"/>
        </w:rPr>
        <w:t xml:space="preserve">Beginning with the connection between </w:t>
      </w:r>
      <w:r>
        <w:rPr>
          <w:sz w:val="24"/>
        </w:rPr>
        <w:t xml:space="preserve">the dislocations of the Regency’s various semiotic codes and cultural expression </w:t>
      </w:r>
      <w:r w:rsidR="00990B8F">
        <w:rPr>
          <w:sz w:val="24"/>
        </w:rPr>
        <w:t xml:space="preserve">as </w:t>
      </w:r>
      <w:r>
        <w:rPr>
          <w:sz w:val="24"/>
        </w:rPr>
        <w:t>echo</w:t>
      </w:r>
      <w:r w:rsidR="00990B8F">
        <w:rPr>
          <w:sz w:val="24"/>
        </w:rPr>
        <w:t>ing</w:t>
      </w:r>
      <w:r>
        <w:rPr>
          <w:sz w:val="24"/>
        </w:rPr>
        <w:t xml:space="preserve"> George III’s mental instability and</w:t>
      </w:r>
      <w:ins w:id="85" w:author="Copyeditor" w:date="2022-07-25T15:48:00Z">
        <w:r w:rsidR="00E37BCE">
          <w:rPr>
            <w:sz w:val="24"/>
          </w:rPr>
          <w:t xml:space="preserve"> his</w:t>
        </w:r>
      </w:ins>
      <w:r>
        <w:rPr>
          <w:sz w:val="24"/>
        </w:rPr>
        <w:t xml:space="preserve"> resulting loss of mental and behavioral coherence</w:t>
      </w:r>
      <w:r w:rsidR="00990B8F">
        <w:rPr>
          <w:sz w:val="24"/>
        </w:rPr>
        <w:t xml:space="preserve">, </w:t>
      </w:r>
      <w:r w:rsidR="00335F05">
        <w:rPr>
          <w:sz w:val="24"/>
        </w:rPr>
        <w:t>t</w:t>
      </w:r>
      <w:r w:rsidR="006A20BD">
        <w:rPr>
          <w:sz w:val="24"/>
        </w:rPr>
        <w:t xml:space="preserve">his volume aims to illuminate how cultural expressions and individual writers </w:t>
      </w:r>
      <w:r w:rsidR="00D173D4">
        <w:rPr>
          <w:sz w:val="24"/>
        </w:rPr>
        <w:t>of the British Romantic period</w:t>
      </w:r>
      <w:r w:rsidR="006D5C02">
        <w:rPr>
          <w:sz w:val="24"/>
        </w:rPr>
        <w:t xml:space="preserve">, including the years leading up to and following the Regency, </w:t>
      </w:r>
      <w:r w:rsidR="006A20BD">
        <w:rPr>
          <w:sz w:val="24"/>
        </w:rPr>
        <w:t>participated in and made use of Romantic psychosis.</w:t>
      </w:r>
      <w:r w:rsidR="008551CF">
        <w:rPr>
          <w:rStyle w:val="EndnoteReference"/>
          <w:sz w:val="24"/>
        </w:rPr>
        <w:endnoteReference w:id="4"/>
      </w:r>
    </w:p>
    <w:p w14:paraId="2B91DA02" w14:textId="0A41BD2E" w:rsidR="00E7378A" w:rsidRPr="008C3931" w:rsidRDefault="008551CF" w:rsidP="00C94DF8">
      <w:pPr>
        <w:spacing w:line="480" w:lineRule="auto"/>
        <w:ind w:firstLine="720"/>
        <w:rPr>
          <w:sz w:val="24"/>
        </w:rPr>
      </w:pPr>
      <w:r>
        <w:rPr>
          <w:sz w:val="24"/>
        </w:rPr>
        <w:t xml:space="preserve">I will remark on the present-past comparison </w:t>
      </w:r>
      <w:r w:rsidR="006E5A44">
        <w:rPr>
          <w:sz w:val="24"/>
        </w:rPr>
        <w:t>a few more times here, although this is not our princip</w:t>
      </w:r>
      <w:r w:rsidR="00B62DF9">
        <w:rPr>
          <w:sz w:val="24"/>
        </w:rPr>
        <w:t>al</w:t>
      </w:r>
      <w:r w:rsidR="006E5A44">
        <w:rPr>
          <w:sz w:val="24"/>
        </w:rPr>
        <w:t xml:space="preserve"> focus in the volume. </w:t>
      </w:r>
      <w:r w:rsidR="00E7378A">
        <w:rPr>
          <w:sz w:val="24"/>
        </w:rPr>
        <w:t>Trump’s tweets and verbal habits during public speeches and televised appearances on Fox—which could all too easily be read as Freudian slips</w:t>
      </w:r>
      <w:del w:id="99" w:author="Copyeditor" w:date="2022-07-25T16:11:00Z">
        <w:r w:rsidR="00E7378A" w:rsidDel="00E37BCE">
          <w:rPr>
            <w:sz w:val="24"/>
          </w:rPr>
          <w:delText>,</w:delText>
        </w:r>
      </w:del>
      <w:r w:rsidR="00E7378A">
        <w:rPr>
          <w:sz w:val="24"/>
        </w:rPr>
        <w:t xml:space="preserve"> and usually are—</w:t>
      </w:r>
      <w:del w:id="100" w:author="Copyeditor" w:date="2022-07-25T16:11:00Z">
        <w:r w:rsidR="00E7378A" w:rsidDel="00E37BCE">
          <w:rPr>
            <w:sz w:val="24"/>
          </w:rPr>
          <w:delText xml:space="preserve">too </w:delText>
        </w:r>
      </w:del>
      <w:r w:rsidR="00E7378A">
        <w:rPr>
          <w:sz w:val="24"/>
        </w:rPr>
        <w:t xml:space="preserve">often display </w:t>
      </w:r>
      <w:r w:rsidR="00E7378A" w:rsidRPr="005E5691">
        <w:rPr>
          <w:sz w:val="24"/>
        </w:rPr>
        <w:t>a wild relation to truth and the signifie</w:t>
      </w:r>
      <w:r w:rsidR="00E7378A">
        <w:rPr>
          <w:sz w:val="24"/>
        </w:rPr>
        <w:t>r</w:t>
      </w:r>
      <w:del w:id="101" w:author="Copyeditor" w:date="2022-07-25T16:12:00Z">
        <w:r w:rsidR="00E7378A" w:rsidDel="00E37BCE">
          <w:rPr>
            <w:sz w:val="24"/>
          </w:rPr>
          <w:delText>,</w:delText>
        </w:r>
      </w:del>
      <w:r w:rsidR="00E7378A">
        <w:rPr>
          <w:sz w:val="24"/>
        </w:rPr>
        <w:t xml:space="preserve"> that</w:t>
      </w:r>
      <w:ins w:id="102" w:author="Copyeditor" w:date="2022-07-25T16:12:00Z">
        <w:r w:rsidR="00E37BCE">
          <w:rPr>
            <w:sz w:val="24"/>
          </w:rPr>
          <w:t>,</w:t>
        </w:r>
      </w:ins>
      <w:r w:rsidR="00E7378A">
        <w:rPr>
          <w:sz w:val="24"/>
        </w:rPr>
        <w:t xml:space="preserve"> in these moments of floating, unstable, and incoherent relation between word and reality, announces</w:t>
      </w:r>
      <w:r w:rsidR="00E7378A" w:rsidRPr="005E5691">
        <w:rPr>
          <w:sz w:val="24"/>
        </w:rPr>
        <w:t xml:space="preserve"> foreclosure. </w:t>
      </w:r>
      <w:r w:rsidR="00E7378A">
        <w:rPr>
          <w:sz w:val="24"/>
        </w:rPr>
        <w:t xml:space="preserve">These are psychotic moments and </w:t>
      </w:r>
      <w:r w:rsidR="00E7378A" w:rsidRPr="005E5691">
        <w:rPr>
          <w:sz w:val="24"/>
        </w:rPr>
        <w:t>arguably make</w:t>
      </w:r>
      <w:del w:id="103" w:author="Copyeditor" w:date="2022-07-25T16:17:00Z">
        <w:r w:rsidR="00E7378A" w:rsidRPr="005E5691" w:rsidDel="00E37BCE">
          <w:rPr>
            <w:sz w:val="24"/>
          </w:rPr>
          <w:delText>s</w:delText>
        </w:r>
      </w:del>
      <w:r w:rsidR="00E7378A" w:rsidRPr="005E5691">
        <w:rPr>
          <w:sz w:val="24"/>
        </w:rPr>
        <w:t xml:space="preserve"> the connection to George III all the tighter, justif</w:t>
      </w:r>
      <w:r w:rsidR="00E7378A">
        <w:rPr>
          <w:sz w:val="24"/>
        </w:rPr>
        <w:t>ying</w:t>
      </w:r>
      <w:r w:rsidR="00E7378A" w:rsidRPr="005E5691">
        <w:rPr>
          <w:sz w:val="24"/>
        </w:rPr>
        <w:t xml:space="preserve"> our investigation</w:t>
      </w:r>
      <w:r w:rsidR="00177133">
        <w:rPr>
          <w:sz w:val="24"/>
        </w:rPr>
        <w:t>.</w:t>
      </w:r>
      <w:r w:rsidR="00E7378A" w:rsidRPr="005E5691">
        <w:rPr>
          <w:sz w:val="24"/>
        </w:rPr>
        <w:t xml:space="preserve"> </w:t>
      </w:r>
      <w:r w:rsidR="00E7378A">
        <w:rPr>
          <w:sz w:val="24"/>
        </w:rPr>
        <w:t xml:space="preserve">Whether the madness of King George or the skewing of language by Donald Trump, we are engaging in a problem of sovereignty. What defines the state in a state of </w:t>
      </w:r>
      <w:ins w:id="104" w:author="Copyeditor" w:date="2022-07-25T16:19:00Z">
        <w:r w:rsidR="00E37BCE">
          <w:rPr>
            <w:sz w:val="24"/>
          </w:rPr>
          <w:t xml:space="preserve">language </w:t>
        </w:r>
      </w:ins>
      <w:del w:id="105" w:author="Copyeditor" w:date="2022-07-25T16:19:00Z">
        <w:r w:rsidR="00E7378A" w:rsidDel="00E37BCE">
          <w:rPr>
            <w:sz w:val="24"/>
          </w:rPr>
          <w:delText xml:space="preserve">the </w:delText>
        </w:r>
      </w:del>
      <w:r w:rsidR="00E7378A">
        <w:rPr>
          <w:sz w:val="24"/>
        </w:rPr>
        <w:t>discomposure</w:t>
      </w:r>
      <w:del w:id="106" w:author="Copyeditor" w:date="2022-07-25T16:19:00Z">
        <w:r w:rsidR="00E7378A" w:rsidDel="00E37BCE">
          <w:rPr>
            <w:sz w:val="24"/>
          </w:rPr>
          <w:delText xml:space="preserve"> of language</w:delText>
        </w:r>
      </w:del>
      <w:r w:rsidR="00E7378A">
        <w:rPr>
          <w:sz w:val="24"/>
        </w:rPr>
        <w:t>? What can a Regent or Vice President do in a regime where words are truly severed from political symbolization</w:t>
      </w:r>
      <w:del w:id="107" w:author="Copyeditor" w:date="2022-07-25T16:19:00Z">
        <w:r w:rsidR="00E7378A" w:rsidDel="00E37BCE">
          <w:rPr>
            <w:sz w:val="24"/>
          </w:rPr>
          <w:delText>,</w:delText>
        </w:r>
      </w:del>
      <w:r w:rsidR="00E7378A">
        <w:rPr>
          <w:sz w:val="24"/>
        </w:rPr>
        <w:t xml:space="preserve"> or</w:t>
      </w:r>
      <w:ins w:id="108" w:author="Copyeditor" w:date="2022-07-25T16:19:00Z">
        <w:r w:rsidR="00E37BCE">
          <w:rPr>
            <w:sz w:val="24"/>
          </w:rPr>
          <w:t>,</w:t>
        </w:r>
      </w:ins>
      <w:r w:rsidR="00E7378A">
        <w:rPr>
          <w:sz w:val="24"/>
        </w:rPr>
        <w:t xml:space="preserve"> rather, </w:t>
      </w:r>
      <w:del w:id="109" w:author="Copyeditor" w:date="2022-07-25T16:19:00Z">
        <w:r w:rsidR="00E7378A" w:rsidDel="00E37BCE">
          <w:rPr>
            <w:sz w:val="24"/>
          </w:rPr>
          <w:delText xml:space="preserve">are </w:delText>
        </w:r>
      </w:del>
      <w:r w:rsidR="00E7378A">
        <w:rPr>
          <w:sz w:val="24"/>
        </w:rPr>
        <w:t xml:space="preserve">free-floating in the unconscious of the times without the rules of signification to guide them? The libidinal wishes and terrors of the night overwhelm conscious intentionality, as registered in </w:t>
      </w:r>
      <w:del w:id="110" w:author="Copyeditor" w:date="2022-07-25T16:29:00Z">
        <w:r w:rsidR="00E7378A" w:rsidDel="00E37BCE">
          <w:rPr>
            <w:sz w:val="24"/>
          </w:rPr>
          <w:delText xml:space="preserve">the </w:delText>
        </w:r>
      </w:del>
      <w:r w:rsidR="00E7378A">
        <w:rPr>
          <w:sz w:val="24"/>
        </w:rPr>
        <w:t>Congress’</w:t>
      </w:r>
      <w:ins w:id="111" w:author="Copyeditor" w:date="2022-07-25T16:28:00Z">
        <w:r w:rsidR="00E37BCE">
          <w:rPr>
            <w:sz w:val="24"/>
          </w:rPr>
          <w:t>s</w:t>
        </w:r>
      </w:ins>
      <w:r w:rsidR="00E7378A">
        <w:rPr>
          <w:sz w:val="24"/>
        </w:rPr>
        <w:t xml:space="preserve"> frustrating attempts to engage the White House and Senate today</w:t>
      </w:r>
      <w:del w:id="112" w:author="Copyeditor" w:date="2022-07-25T16:29:00Z">
        <w:r w:rsidR="00E7378A" w:rsidDel="00E37BCE">
          <w:rPr>
            <w:sz w:val="24"/>
          </w:rPr>
          <w:delText>,</w:delText>
        </w:r>
      </w:del>
      <w:r w:rsidR="00E7378A">
        <w:rPr>
          <w:sz w:val="24"/>
        </w:rPr>
        <w:t xml:space="preserve"> or </w:t>
      </w:r>
      <w:r w:rsidR="00E7378A" w:rsidRPr="00E358FE">
        <w:rPr>
          <w:sz w:val="24"/>
        </w:rPr>
        <w:t>in William Pitt’s frustrated attempts to manage his king</w:t>
      </w:r>
      <w:r w:rsidR="00E7378A">
        <w:rPr>
          <w:sz w:val="24"/>
        </w:rPr>
        <w:t xml:space="preserve"> </w:t>
      </w:r>
      <w:r w:rsidR="00E7378A">
        <w:rPr>
          <w:sz w:val="24"/>
        </w:rPr>
        <w:lastRenderedPageBreak/>
        <w:t>before the creation of</w:t>
      </w:r>
      <w:r w:rsidR="00E7378A" w:rsidRPr="00E358FE">
        <w:rPr>
          <w:sz w:val="24"/>
        </w:rPr>
        <w:t xml:space="preserve"> the Regency.</w:t>
      </w:r>
      <w:r w:rsidR="00E7378A">
        <w:rPr>
          <w:sz w:val="24"/>
        </w:rPr>
        <w:t xml:space="preserve"> </w:t>
      </w:r>
      <w:r w:rsidR="00E7378A">
        <w:rPr>
          <w:i/>
          <w:sz w:val="24"/>
        </w:rPr>
        <w:t>Romantic Psychosis</w:t>
      </w:r>
      <w:r w:rsidR="00E7378A">
        <w:rPr>
          <w:sz w:val="24"/>
        </w:rPr>
        <w:t xml:space="preserve"> </w:t>
      </w:r>
      <w:r w:rsidR="00780AA0">
        <w:rPr>
          <w:sz w:val="24"/>
        </w:rPr>
        <w:t>situates itself amid</w:t>
      </w:r>
      <w:r w:rsidR="00E7378A">
        <w:rPr>
          <w:sz w:val="24"/>
        </w:rPr>
        <w:t xml:space="preserve"> the psychosis that shadows politically pathological neurosis</w:t>
      </w:r>
      <w:ins w:id="113" w:author="Copyeditor" w:date="2022-07-25T16:34:00Z">
        <w:r w:rsidR="00E37BCE">
          <w:rPr>
            <w:sz w:val="24"/>
          </w:rPr>
          <w:t>,</w:t>
        </w:r>
      </w:ins>
      <w:del w:id="114" w:author="Copyeditor" w:date="2022-07-25T16:34:00Z">
        <w:r w:rsidR="00E7378A" w:rsidDel="00E37BCE">
          <w:rPr>
            <w:sz w:val="24"/>
          </w:rPr>
          <w:delText>;</w:delText>
        </w:r>
      </w:del>
      <w:r w:rsidR="00E7378A">
        <w:rPr>
          <w:sz w:val="24"/>
        </w:rPr>
        <w:t xml:space="preserve"> the instabilities of mind and governance</w:t>
      </w:r>
      <w:del w:id="115" w:author="Copyeditor" w:date="2022-07-25T16:35:00Z">
        <w:r w:rsidR="00E7378A" w:rsidDel="00E37BCE">
          <w:rPr>
            <w:sz w:val="24"/>
          </w:rPr>
          <w:delText xml:space="preserve">; </w:delText>
        </w:r>
      </w:del>
      <w:ins w:id="116" w:author="Copyeditor" w:date="2022-07-25T16:35:00Z">
        <w:r w:rsidR="00E37BCE">
          <w:rPr>
            <w:sz w:val="24"/>
          </w:rPr>
          <w:t xml:space="preserve">, </w:t>
        </w:r>
      </w:ins>
      <w:r w:rsidR="00E7378A">
        <w:rPr>
          <w:sz w:val="24"/>
        </w:rPr>
        <w:t>the polity and the (whimsical?) object of desire</w:t>
      </w:r>
      <w:del w:id="117" w:author="Copyeditor" w:date="2022-07-25T16:35:00Z">
        <w:r w:rsidR="00E7378A" w:rsidDel="00E37BCE">
          <w:rPr>
            <w:sz w:val="24"/>
          </w:rPr>
          <w:delText xml:space="preserve">; </w:delText>
        </w:r>
      </w:del>
      <w:ins w:id="118" w:author="Copyeditor" w:date="2022-07-25T16:35:00Z">
        <w:r w:rsidR="00E37BCE">
          <w:rPr>
            <w:sz w:val="24"/>
          </w:rPr>
          <w:t xml:space="preserve">, </w:t>
        </w:r>
      </w:ins>
      <w:r w:rsidR="00E7378A">
        <w:rPr>
          <w:sz w:val="24"/>
        </w:rPr>
        <w:t>and the spect</w:t>
      </w:r>
      <w:ins w:id="119" w:author="Copyeditor" w:date="2022-07-25T16:32:00Z">
        <w:r w:rsidR="00E37BCE">
          <w:rPr>
            <w:sz w:val="24"/>
          </w:rPr>
          <w:t>er</w:t>
        </w:r>
      </w:ins>
      <w:del w:id="120" w:author="Copyeditor" w:date="2022-07-25T16:32:00Z">
        <w:r w:rsidR="00E7378A" w:rsidDel="00E37BCE">
          <w:rPr>
            <w:sz w:val="24"/>
          </w:rPr>
          <w:delText>re</w:delText>
        </w:r>
      </w:del>
      <w:r w:rsidR="00E7378A">
        <w:rPr>
          <w:sz w:val="24"/>
        </w:rPr>
        <w:t xml:space="preserve"> of the </w:t>
      </w:r>
      <w:proofErr w:type="spellStart"/>
      <w:r w:rsidR="00E7378A">
        <w:rPr>
          <w:sz w:val="24"/>
        </w:rPr>
        <w:t>post</w:t>
      </w:r>
      <w:del w:id="121" w:author="Copyeditor" w:date="2022-07-25T16:31:00Z">
        <w:r w:rsidR="00E7378A" w:rsidDel="00E37BCE">
          <w:rPr>
            <w:sz w:val="24"/>
          </w:rPr>
          <w:delText>-</w:delText>
        </w:r>
      </w:del>
      <w:r w:rsidR="00E7378A">
        <w:rPr>
          <w:sz w:val="24"/>
        </w:rPr>
        <w:t>word</w:t>
      </w:r>
      <w:proofErr w:type="spellEnd"/>
      <w:r w:rsidR="00E7378A">
        <w:rPr>
          <w:sz w:val="24"/>
        </w:rPr>
        <w:t xml:space="preserve"> that hung over the Regency</w:t>
      </w:r>
      <w:del w:id="122" w:author="Copyeditor" w:date="2022-07-25T16:35:00Z">
        <w:r w:rsidR="004C08E6" w:rsidDel="00E37BCE">
          <w:rPr>
            <w:sz w:val="24"/>
          </w:rPr>
          <w:delText>,</w:delText>
        </w:r>
      </w:del>
      <w:r w:rsidR="00E7378A">
        <w:rPr>
          <w:sz w:val="24"/>
        </w:rPr>
        <w:t xml:space="preserve"> and that haunts us </w:t>
      </w:r>
      <w:r w:rsidR="00E31846">
        <w:rPr>
          <w:sz w:val="24"/>
        </w:rPr>
        <w:t xml:space="preserve">again </w:t>
      </w:r>
      <w:r w:rsidR="00E7378A">
        <w:rPr>
          <w:sz w:val="24"/>
        </w:rPr>
        <w:t xml:space="preserve">today. </w:t>
      </w:r>
    </w:p>
    <w:p w14:paraId="4F301FA8" w14:textId="0E9F7056" w:rsidR="00882E57" w:rsidRDefault="00E7378A" w:rsidP="00E7378A">
      <w:pPr>
        <w:spacing w:line="480" w:lineRule="auto"/>
        <w:rPr>
          <w:sz w:val="24"/>
        </w:rPr>
      </w:pPr>
      <w:r>
        <w:rPr>
          <w:sz w:val="24"/>
        </w:rPr>
        <w:tab/>
      </w:r>
      <w:r w:rsidRPr="00ED697B">
        <w:rPr>
          <w:sz w:val="24"/>
        </w:rPr>
        <w:t xml:space="preserve">Much has been said of the collapse of </w:t>
      </w:r>
      <w:r w:rsidR="00F02614">
        <w:rPr>
          <w:sz w:val="24"/>
        </w:rPr>
        <w:t>“</w:t>
      </w:r>
      <w:r w:rsidRPr="00ED697B">
        <w:rPr>
          <w:sz w:val="24"/>
        </w:rPr>
        <w:t>truth</w:t>
      </w:r>
      <w:r w:rsidR="00F02614">
        <w:rPr>
          <w:sz w:val="24"/>
        </w:rPr>
        <w:t>”</w:t>
      </w:r>
      <w:r w:rsidRPr="00ED697B">
        <w:rPr>
          <w:sz w:val="24"/>
        </w:rPr>
        <w:t xml:space="preserve"> as a category </w:t>
      </w:r>
      <w:r w:rsidR="00CA0CE1">
        <w:rPr>
          <w:sz w:val="24"/>
        </w:rPr>
        <w:t xml:space="preserve">in our own time. </w:t>
      </w:r>
      <w:r w:rsidR="00C60D43">
        <w:rPr>
          <w:sz w:val="24"/>
        </w:rPr>
        <w:t>What register</w:t>
      </w:r>
      <w:r w:rsidR="006A2A12">
        <w:rPr>
          <w:sz w:val="24"/>
        </w:rPr>
        <w:t>s</w:t>
      </w:r>
      <w:r w:rsidR="00C60D43">
        <w:rPr>
          <w:sz w:val="24"/>
        </w:rPr>
        <w:t xml:space="preserve"> even more perhaps is the loss of value suffered by words themselves</w:t>
      </w:r>
      <w:r w:rsidR="00BC06FD">
        <w:rPr>
          <w:sz w:val="24"/>
        </w:rPr>
        <w:t xml:space="preserve">: </w:t>
      </w:r>
      <w:r w:rsidRPr="00ED697B">
        <w:rPr>
          <w:sz w:val="24"/>
        </w:rPr>
        <w:t>a collapse of language more general</w:t>
      </w:r>
      <w:r>
        <w:rPr>
          <w:sz w:val="24"/>
        </w:rPr>
        <w:t>ly</w:t>
      </w:r>
      <w:r w:rsidR="00BC06FD">
        <w:rPr>
          <w:sz w:val="24"/>
        </w:rPr>
        <w:t xml:space="preserve"> and </w:t>
      </w:r>
      <w:r w:rsidRPr="00ED697B">
        <w:rPr>
          <w:sz w:val="24"/>
        </w:rPr>
        <w:t>the</w:t>
      </w:r>
      <w:r w:rsidR="00BC06FD">
        <w:rPr>
          <w:sz w:val="24"/>
        </w:rPr>
        <w:t xml:space="preserve"> resulting</w:t>
      </w:r>
      <w:r w:rsidRPr="00ED697B">
        <w:rPr>
          <w:sz w:val="24"/>
        </w:rPr>
        <w:t xml:space="preserve"> inefficacy of words </w:t>
      </w:r>
      <w:r w:rsidR="00BC06FD">
        <w:rPr>
          <w:sz w:val="24"/>
        </w:rPr>
        <w:t>to do their work</w:t>
      </w:r>
      <w:r w:rsidRPr="00ED697B">
        <w:rPr>
          <w:sz w:val="24"/>
        </w:rPr>
        <w:t>.</w:t>
      </w:r>
      <w:r w:rsidR="00BC06FD">
        <w:rPr>
          <w:sz w:val="24"/>
        </w:rPr>
        <w:t xml:space="preserve"> Words, and language, are the territory of the </w:t>
      </w:r>
      <w:ins w:id="123" w:author="Copyeditor" w:date="2022-08-07T11:51:00Z">
        <w:r w:rsidR="005913EC">
          <w:rPr>
            <w:sz w:val="24"/>
          </w:rPr>
          <w:t>S</w:t>
        </w:r>
      </w:ins>
      <w:del w:id="124" w:author="Copyeditor" w:date="2022-08-07T11:51:00Z">
        <w:r w:rsidR="001E1E5D" w:rsidDel="005913EC">
          <w:rPr>
            <w:sz w:val="24"/>
          </w:rPr>
          <w:delText>s</w:delText>
        </w:r>
      </w:del>
      <w:r w:rsidR="00BC06FD">
        <w:rPr>
          <w:sz w:val="24"/>
        </w:rPr>
        <w:t xml:space="preserve">ymbolic. When the </w:t>
      </w:r>
      <w:r w:rsidR="001E1E5D">
        <w:rPr>
          <w:sz w:val="24"/>
        </w:rPr>
        <w:t>s</w:t>
      </w:r>
      <w:r w:rsidR="00BC06FD">
        <w:rPr>
          <w:sz w:val="24"/>
        </w:rPr>
        <w:t xml:space="preserve">ymbolic register ceases to organize our psychic and experiential lives, we have a state of psychosis. </w:t>
      </w:r>
      <w:r w:rsidR="009809B2">
        <w:rPr>
          <w:sz w:val="24"/>
        </w:rPr>
        <w:t xml:space="preserve">Voices can emanate from anywhere, telling—even ordering—us to do things, from Twitter, Facebook, text messaging, ads, and </w:t>
      </w:r>
      <w:ins w:id="125" w:author="Copyeditor" w:date="2022-07-25T16:41:00Z">
        <w:r w:rsidR="00E37BCE">
          <w:rPr>
            <w:sz w:val="24"/>
          </w:rPr>
          <w:t>p</w:t>
        </w:r>
      </w:ins>
      <w:del w:id="126" w:author="Copyeditor" w:date="2022-07-25T16:41:00Z">
        <w:r w:rsidR="009809B2" w:rsidDel="00E37BCE">
          <w:rPr>
            <w:sz w:val="24"/>
          </w:rPr>
          <w:delText>P</w:delText>
        </w:r>
      </w:del>
      <w:r w:rsidR="009809B2">
        <w:rPr>
          <w:sz w:val="24"/>
        </w:rPr>
        <w:t>residential speeches and adlibs.</w:t>
      </w:r>
      <w:r w:rsidR="00466B9D">
        <w:rPr>
          <w:sz w:val="24"/>
        </w:rPr>
        <w:t xml:space="preserve"> Looked at another way, these are hallucinatory voices, and their messages often—like those of clinical psychosis—don’t make sense within a rational order. </w:t>
      </w:r>
      <w:r w:rsidR="00700B05">
        <w:rPr>
          <w:sz w:val="24"/>
        </w:rPr>
        <w:t>In disorder</w:t>
      </w:r>
      <w:ins w:id="127" w:author="Copyeditor" w:date="2022-07-25T16:41:00Z">
        <w:r w:rsidR="00E37BCE">
          <w:rPr>
            <w:sz w:val="24"/>
          </w:rPr>
          <w:t>,</w:t>
        </w:r>
      </w:ins>
      <w:r w:rsidR="00700B05">
        <w:rPr>
          <w:sz w:val="24"/>
        </w:rPr>
        <w:t xml:space="preserve"> </w:t>
      </w:r>
      <w:del w:id="128" w:author="Copyeditor" w:date="2022-07-25T16:41:00Z">
        <w:r w:rsidR="00700B05" w:rsidDel="00E37BCE">
          <w:rPr>
            <w:sz w:val="24"/>
          </w:rPr>
          <w:delText xml:space="preserve">and disarray </w:delText>
        </w:r>
      </w:del>
      <w:r w:rsidR="00700B05">
        <w:rPr>
          <w:sz w:val="24"/>
        </w:rPr>
        <w:t>they make a kind of sense that barely registers as abnormal.</w:t>
      </w:r>
      <w:r>
        <w:rPr>
          <w:sz w:val="24"/>
        </w:rPr>
        <w:t xml:space="preserve"> “Truthiness,” Stephen Colbert’s </w:t>
      </w:r>
      <w:del w:id="129" w:author="Copyeditor" w:date="2022-07-25T16:44:00Z">
        <w:r w:rsidDel="00E37BCE">
          <w:rPr>
            <w:sz w:val="24"/>
          </w:rPr>
          <w:delText xml:space="preserve">2004 </w:delText>
        </w:r>
      </w:del>
      <w:r>
        <w:rPr>
          <w:sz w:val="24"/>
        </w:rPr>
        <w:t>ironically apt</w:t>
      </w:r>
      <w:r w:rsidR="00AE685F">
        <w:rPr>
          <w:sz w:val="24"/>
        </w:rPr>
        <w:t xml:space="preserve"> </w:t>
      </w:r>
      <w:r>
        <w:rPr>
          <w:sz w:val="24"/>
        </w:rPr>
        <w:t xml:space="preserve">term for the </w:t>
      </w:r>
      <w:r w:rsidR="007103F4">
        <w:rPr>
          <w:sz w:val="24"/>
        </w:rPr>
        <w:t xml:space="preserve">Bush </w:t>
      </w:r>
      <w:r>
        <w:rPr>
          <w:sz w:val="24"/>
        </w:rPr>
        <w:t xml:space="preserve">White House’s signature moves, becomes “post-truth” in John Oliver’s riff on </w:t>
      </w:r>
      <w:del w:id="130" w:author="Copyeditor" w:date="2022-07-25T16:58:00Z">
        <w:r w:rsidR="00B1696A" w:rsidDel="00E37BCE">
          <w:rPr>
            <w:sz w:val="24"/>
          </w:rPr>
          <w:delText xml:space="preserve">current </w:delText>
        </w:r>
      </w:del>
      <w:r>
        <w:rPr>
          <w:sz w:val="24"/>
        </w:rPr>
        <w:t>presidential signatures; both</w:t>
      </w:r>
      <w:ins w:id="131" w:author="Copyeditor" w:date="2022-07-25T17:09:00Z">
        <w:r w:rsidR="00E37BCE">
          <w:rPr>
            <w:sz w:val="24"/>
          </w:rPr>
          <w:t xml:space="preserve"> notions</w:t>
        </w:r>
      </w:ins>
      <w:r>
        <w:rPr>
          <w:sz w:val="24"/>
        </w:rPr>
        <w:t xml:space="preserve"> disintegrate</w:t>
      </w:r>
      <w:r w:rsidR="00180419">
        <w:rPr>
          <w:sz w:val="24"/>
        </w:rPr>
        <w:t>d</w:t>
      </w:r>
      <w:r>
        <w:rPr>
          <w:sz w:val="24"/>
        </w:rPr>
        <w:t xml:space="preserve"> </w:t>
      </w:r>
      <w:ins w:id="132" w:author="Copyeditor" w:date="2022-07-25T17:09:00Z">
        <w:r w:rsidR="00E37BCE">
          <w:rPr>
            <w:sz w:val="24"/>
          </w:rPr>
          <w:t>in</w:t>
        </w:r>
      </w:ins>
      <w:del w:id="133" w:author="Copyeditor" w:date="2022-07-25T17:09:00Z">
        <w:r w:rsidDel="00E37BCE">
          <w:rPr>
            <w:sz w:val="24"/>
          </w:rPr>
          <w:delText xml:space="preserve">further in Trump’s first years </w:delText>
        </w:r>
      </w:del>
      <w:r>
        <w:rPr>
          <w:sz w:val="24"/>
        </w:rPr>
        <w:t>to “alternative facts” and “fake news</w:t>
      </w:r>
      <w:del w:id="134" w:author="Copyeditor" w:date="2022-07-25T17:09:00Z">
        <w:r w:rsidDel="00E37BCE">
          <w:rPr>
            <w:sz w:val="24"/>
          </w:rPr>
          <w:delText>.</w:delText>
        </w:r>
      </w:del>
      <w:r>
        <w:rPr>
          <w:sz w:val="24"/>
        </w:rPr>
        <w:t>”</w:t>
      </w:r>
      <w:ins w:id="135" w:author="Copyeditor" w:date="2022-07-25T17:09:00Z">
        <w:r w:rsidR="00E37BCE">
          <w:rPr>
            <w:sz w:val="24"/>
          </w:rPr>
          <w:t xml:space="preserve"> in Trump’s first years.</w:t>
        </w:r>
      </w:ins>
      <w:r>
        <w:rPr>
          <w:sz w:val="24"/>
        </w:rPr>
        <w:t xml:space="preserve"> But in the</w:t>
      </w:r>
      <w:del w:id="136" w:author="Copyeditor" w:date="2022-07-25T17:12:00Z">
        <w:r w:rsidDel="00E37BCE">
          <w:rPr>
            <w:sz w:val="24"/>
          </w:rPr>
          <w:delText>se</w:delText>
        </w:r>
      </w:del>
      <w:r>
        <w:rPr>
          <w:sz w:val="24"/>
        </w:rPr>
        <w:t xml:space="preserve"> last two years of Trump’s term</w:t>
      </w:r>
      <w:ins w:id="137" w:author="Copyeditor" w:date="2022-07-25T17:12:00Z">
        <w:r w:rsidR="00E37BCE">
          <w:rPr>
            <w:sz w:val="24"/>
          </w:rPr>
          <w:t>,</w:t>
        </w:r>
      </w:ins>
      <w:r>
        <w:rPr>
          <w:sz w:val="24"/>
        </w:rPr>
        <w:t xml:space="preserve"> there </w:t>
      </w:r>
      <w:del w:id="138" w:author="Copyeditor" w:date="2022-07-25T17:12:00Z">
        <w:r w:rsidDel="00E37BCE">
          <w:rPr>
            <w:sz w:val="24"/>
          </w:rPr>
          <w:delText xml:space="preserve">are </w:delText>
        </w:r>
      </w:del>
      <w:ins w:id="139" w:author="Copyeditor" w:date="2022-07-25T17:12:00Z">
        <w:r w:rsidR="00E37BCE">
          <w:rPr>
            <w:sz w:val="24"/>
          </w:rPr>
          <w:t xml:space="preserve">were </w:t>
        </w:r>
      </w:ins>
      <w:r>
        <w:rPr>
          <w:sz w:val="24"/>
        </w:rPr>
        <w:t xml:space="preserve">often only words severed from any possible signifiers, free-floating signs roaming the metonymic chains of associations without needing difference between signifiers, their meaningful distinction, to qualify them for use. Tweet firestorms at 4 a.m., rants in the place of prepared speeches; these are the forms that psychotic speech inhabits when words no longer have validity or valence. Severed from the </w:t>
      </w:r>
      <w:r w:rsidR="001E1E5D">
        <w:rPr>
          <w:sz w:val="24"/>
        </w:rPr>
        <w:t>s</w:t>
      </w:r>
      <w:r>
        <w:rPr>
          <w:sz w:val="24"/>
        </w:rPr>
        <w:t xml:space="preserve">ymbolic register, words can seem to mock their own indeterminacy, but it is nothing so clever. How </w:t>
      </w:r>
      <w:proofErr w:type="spellStart"/>
      <w:r>
        <w:rPr>
          <w:sz w:val="24"/>
        </w:rPr>
        <w:t>punningly</w:t>
      </w:r>
      <w:proofErr w:type="spellEnd"/>
      <w:r>
        <w:rPr>
          <w:sz w:val="24"/>
        </w:rPr>
        <w:t xml:space="preserve"> appropriate, then, </w:t>
      </w:r>
      <w:ins w:id="140" w:author="Copyeditor" w:date="2022-07-25T17:17:00Z">
        <w:r w:rsidR="00E37BCE">
          <w:rPr>
            <w:sz w:val="24"/>
          </w:rPr>
          <w:t xml:space="preserve">that </w:t>
        </w:r>
      </w:ins>
      <w:r>
        <w:rPr>
          <w:sz w:val="24"/>
        </w:rPr>
        <w:t xml:space="preserve">the title for Julie Carlson’s response to the three essays of </w:t>
      </w:r>
      <w:r>
        <w:rPr>
          <w:i/>
          <w:sz w:val="24"/>
        </w:rPr>
        <w:t>Romantic Psychosis</w:t>
      </w:r>
      <w:r>
        <w:rPr>
          <w:sz w:val="24"/>
        </w:rPr>
        <w:t xml:space="preserve">, “After Word,” </w:t>
      </w:r>
      <w:del w:id="141" w:author="Copyeditor" w:date="2022-07-25T17:18:00Z">
        <w:r w:rsidDel="00E37BCE">
          <w:rPr>
            <w:sz w:val="24"/>
          </w:rPr>
          <w:delText>to address</w:delText>
        </w:r>
      </w:del>
      <w:ins w:id="142" w:author="Copyeditor" w:date="2022-07-25T17:18:00Z">
        <w:r w:rsidR="00E37BCE">
          <w:rPr>
            <w:sz w:val="24"/>
          </w:rPr>
          <w:t>addresses</w:t>
        </w:r>
      </w:ins>
      <w:r>
        <w:rPr>
          <w:sz w:val="24"/>
        </w:rPr>
        <w:t xml:space="preserve"> the </w:t>
      </w:r>
      <w:r>
        <w:rPr>
          <w:sz w:val="24"/>
        </w:rPr>
        <w:lastRenderedPageBreak/>
        <w:t xml:space="preserve">problem of what </w:t>
      </w:r>
      <w:r w:rsidR="003E2317">
        <w:rPr>
          <w:sz w:val="24"/>
        </w:rPr>
        <w:t>happens</w:t>
      </w:r>
      <w:r>
        <w:rPr>
          <w:sz w:val="24"/>
        </w:rPr>
        <w:t xml:space="preserve"> after words are no longer signif</w:t>
      </w:r>
      <w:r w:rsidR="003E2317">
        <w:rPr>
          <w:sz w:val="24"/>
        </w:rPr>
        <w:t>ying in meaningful ways</w:t>
      </w:r>
      <w:r>
        <w:rPr>
          <w:sz w:val="24"/>
        </w:rPr>
        <w:t xml:space="preserve">. The pun strikes to the heart of the problem </w:t>
      </w:r>
      <w:r w:rsidR="00027BB3">
        <w:rPr>
          <w:sz w:val="24"/>
        </w:rPr>
        <w:t>with which</w:t>
      </w:r>
      <w:r>
        <w:rPr>
          <w:sz w:val="24"/>
        </w:rPr>
        <w:t xml:space="preserve"> these essays</w:t>
      </w:r>
      <w:r w:rsidR="008E670A">
        <w:rPr>
          <w:sz w:val="24"/>
        </w:rPr>
        <w:t xml:space="preserve"> </w:t>
      </w:r>
      <w:r>
        <w:rPr>
          <w:sz w:val="24"/>
        </w:rPr>
        <w:t>grapple</w:t>
      </w:r>
      <w:r w:rsidR="008E670A">
        <w:rPr>
          <w:sz w:val="24"/>
        </w:rPr>
        <w:t xml:space="preserve"> in different ways</w:t>
      </w:r>
      <w:r>
        <w:rPr>
          <w:sz w:val="24"/>
        </w:rPr>
        <w:t>; like the post</w:t>
      </w:r>
      <w:del w:id="143" w:author="Copyeditor" w:date="2022-07-25T17:19:00Z">
        <w:r w:rsidDel="00E37BCE">
          <w:rPr>
            <w:sz w:val="24"/>
          </w:rPr>
          <w:delText>-</w:delText>
        </w:r>
      </w:del>
      <w:r>
        <w:rPr>
          <w:sz w:val="24"/>
        </w:rPr>
        <w:t xml:space="preserve">human, the </w:t>
      </w:r>
      <w:proofErr w:type="spellStart"/>
      <w:r>
        <w:rPr>
          <w:sz w:val="24"/>
        </w:rPr>
        <w:t>post</w:t>
      </w:r>
      <w:del w:id="144" w:author="Copyeditor" w:date="2022-07-25T17:19:00Z">
        <w:r w:rsidDel="00E37BCE">
          <w:rPr>
            <w:sz w:val="24"/>
          </w:rPr>
          <w:delText>-</w:delText>
        </w:r>
      </w:del>
      <w:r>
        <w:rPr>
          <w:sz w:val="24"/>
        </w:rPr>
        <w:t>word</w:t>
      </w:r>
      <w:proofErr w:type="spellEnd"/>
      <w:r>
        <w:rPr>
          <w:sz w:val="24"/>
        </w:rPr>
        <w:t xml:space="preserve"> may already be upon us.</w:t>
      </w:r>
      <w:r w:rsidRPr="006A158A">
        <w:t xml:space="preserve"> </w:t>
      </w:r>
      <w:r>
        <w:rPr>
          <w:sz w:val="24"/>
        </w:rPr>
        <w:t xml:space="preserve">However, it </w:t>
      </w:r>
      <w:del w:id="145" w:author="Copyeditor" w:date="2022-07-25T17:21:00Z">
        <w:r w:rsidRPr="006A158A" w:rsidDel="00E37BCE">
          <w:rPr>
            <w:sz w:val="24"/>
          </w:rPr>
          <w:delText xml:space="preserve">also </w:delText>
        </w:r>
      </w:del>
      <w:r w:rsidRPr="006A158A">
        <w:rPr>
          <w:sz w:val="24"/>
        </w:rPr>
        <w:t>has a longer political and literary history</w:t>
      </w:r>
      <w:del w:id="146" w:author="Copyeditor" w:date="2022-07-25T17:20:00Z">
        <w:r w:rsidRPr="006A158A" w:rsidDel="00E37BCE">
          <w:rPr>
            <w:sz w:val="24"/>
          </w:rPr>
          <w:delText>,</w:delText>
        </w:r>
      </w:del>
      <w:r w:rsidRPr="006A158A">
        <w:rPr>
          <w:sz w:val="24"/>
        </w:rPr>
        <w:t xml:space="preserve"> and was especially an aspect of </w:t>
      </w:r>
      <w:r w:rsidR="00D4245C">
        <w:rPr>
          <w:sz w:val="24"/>
        </w:rPr>
        <w:t>Regency</w:t>
      </w:r>
      <w:r w:rsidRPr="006A158A">
        <w:rPr>
          <w:sz w:val="24"/>
        </w:rPr>
        <w:t xml:space="preserve"> British life</w:t>
      </w:r>
      <w:r w:rsidR="009249D5">
        <w:rPr>
          <w:sz w:val="24"/>
        </w:rPr>
        <w:t xml:space="preserve"> and </w:t>
      </w:r>
      <w:del w:id="147" w:author="Copyeditor" w:date="2022-07-25T17:20:00Z">
        <w:r w:rsidR="009249D5" w:rsidDel="00E37BCE">
          <w:rPr>
            <w:sz w:val="24"/>
          </w:rPr>
          <w:delText xml:space="preserve">also its </w:delText>
        </w:r>
      </w:del>
      <w:r w:rsidR="009249D5">
        <w:rPr>
          <w:sz w:val="24"/>
        </w:rPr>
        <w:t>legacy</w:t>
      </w:r>
      <w:r>
        <w:rPr>
          <w:sz w:val="24"/>
        </w:rPr>
        <w:t>.</w:t>
      </w:r>
    </w:p>
    <w:p w14:paraId="33968A9D" w14:textId="347EE796" w:rsidR="004B719F" w:rsidRPr="00A075CC" w:rsidRDefault="00E7378A" w:rsidP="00A075CC">
      <w:pPr>
        <w:spacing w:line="480" w:lineRule="auto"/>
        <w:rPr>
          <w:color w:val="000000"/>
          <w:sz w:val="24"/>
          <w:shd w:val="clear" w:color="auto" w:fill="FFFFFF"/>
        </w:rPr>
      </w:pPr>
      <w:r>
        <w:rPr>
          <w:sz w:val="24"/>
        </w:rPr>
        <w:tab/>
        <w:t>The question of a psychotic relation to words that appears to result from a set of neurotic symptoms in the White House can be argued two ways: either it is historically overdetermined (truthiness, post-truth, alternative facts, fake news, and now a version of Hamlet’s response to Polonius’</w:t>
      </w:r>
      <w:ins w:id="148" w:author="Copyeditor" w:date="2022-07-25T17:22:00Z">
        <w:r w:rsidR="00E37BCE">
          <w:rPr>
            <w:sz w:val="24"/>
          </w:rPr>
          <w:t>s</w:t>
        </w:r>
      </w:ins>
      <w:r>
        <w:rPr>
          <w:sz w:val="24"/>
        </w:rPr>
        <w:t xml:space="preserve"> question of what “matter” he reads: “words, words, words,” which are “Slanders, sir” [</w:t>
      </w:r>
      <w:r>
        <w:rPr>
          <w:i/>
          <w:sz w:val="24"/>
        </w:rPr>
        <w:t>Hamlet</w:t>
      </w:r>
      <w:r w:rsidRPr="00FA2EEA">
        <w:rPr>
          <w:sz w:val="24"/>
        </w:rPr>
        <w:t>,</w:t>
      </w:r>
      <w:r w:rsidRPr="00FA2EEA">
        <w:rPr>
          <w:i/>
          <w:sz w:val="24"/>
        </w:rPr>
        <w:t xml:space="preserve"> </w:t>
      </w:r>
      <w:r w:rsidRPr="00FA2EEA">
        <w:rPr>
          <w:sz w:val="24"/>
        </w:rPr>
        <w:t>II.ii.192, 196</w:t>
      </w:r>
      <w:r>
        <w:rPr>
          <w:sz w:val="24"/>
        </w:rPr>
        <w:t>]</w:t>
      </w:r>
      <w:ins w:id="149" w:author="Copyeditor" w:date="2022-07-25T17:44:00Z">
        <w:r w:rsidR="00E37BCE">
          <w:rPr>
            <w:sz w:val="24"/>
          </w:rPr>
          <w:t>—</w:t>
        </w:r>
      </w:ins>
      <w:del w:id="150" w:author="Copyeditor" w:date="2022-07-25T17:44:00Z">
        <w:r w:rsidDel="00E37BCE">
          <w:rPr>
            <w:sz w:val="24"/>
          </w:rPr>
          <w:delText xml:space="preserve">), </w:delText>
        </w:r>
      </w:del>
      <w:r>
        <w:rPr>
          <w:sz w:val="24"/>
        </w:rPr>
        <w:t>a very Trumpian sentiment and notably expressed when Hamlet is playing mad</w:t>
      </w:r>
      <w:ins w:id="151" w:author="Copyeditor" w:date="2022-07-25T17:47:00Z">
        <w:r w:rsidR="00E37BCE">
          <w:rPr>
            <w:sz w:val="24"/>
          </w:rPr>
          <w:t>)</w:t>
        </w:r>
      </w:ins>
      <w:ins w:id="152" w:author="Copyeditor" w:date="2022-07-25T17:48:00Z">
        <w:r w:rsidR="00E37BCE">
          <w:rPr>
            <w:sz w:val="24"/>
          </w:rPr>
          <w:t>,</w:t>
        </w:r>
      </w:ins>
      <w:r w:rsidR="00D50C95">
        <w:rPr>
          <w:rStyle w:val="EndnoteReference"/>
          <w:sz w:val="24"/>
        </w:rPr>
        <w:endnoteReference w:id="5"/>
      </w:r>
      <w:del w:id="154" w:author="Copyeditor" w:date="2022-07-27T19:33:00Z">
        <w:r w:rsidDel="00C964DD">
          <w:rPr>
            <w:sz w:val="24"/>
          </w:rPr>
          <w:delText>;</w:delText>
        </w:r>
      </w:del>
      <w:r>
        <w:rPr>
          <w:sz w:val="24"/>
        </w:rPr>
        <w:t xml:space="preserve"> or it is the state of a polity whose increasing fragmentation and neurotic fantasies are mirrored in the person of the president. </w:t>
      </w:r>
      <w:r>
        <w:rPr>
          <w:i/>
          <w:sz w:val="24"/>
        </w:rPr>
        <w:t>Romantic Psychosis</w:t>
      </w:r>
      <w:r>
        <w:rPr>
          <w:sz w:val="24"/>
        </w:rPr>
        <w:t xml:space="preserve"> positions itself in relation to both options: history and mental instability are fundamentally entangled now in ways that were prefigured during the Romantic period</w:t>
      </w:r>
      <w:r w:rsidR="00C4681A">
        <w:rPr>
          <w:sz w:val="24"/>
        </w:rPr>
        <w:t xml:space="preserve"> when the sovereign nation echoed</w:t>
      </w:r>
      <w:r w:rsidR="00AA2344">
        <w:rPr>
          <w:sz w:val="24"/>
        </w:rPr>
        <w:t xml:space="preserve"> to some degree</w:t>
      </w:r>
      <w:r w:rsidR="00C4681A">
        <w:rPr>
          <w:sz w:val="24"/>
        </w:rPr>
        <w:t xml:space="preserve"> its king’s madness</w:t>
      </w:r>
      <w:r>
        <w:rPr>
          <w:sz w:val="24"/>
        </w:rPr>
        <w:t>. We might say that the problem of the</w:t>
      </w:r>
      <w:ins w:id="155" w:author="Copyeditor" w:date="2022-07-25T17:50:00Z">
        <w:r w:rsidR="00E37BCE">
          <w:rPr>
            <w:sz w:val="24"/>
          </w:rPr>
          <w:t xml:space="preserve"> </w:t>
        </w:r>
      </w:ins>
      <w:ins w:id="156" w:author="Copyeditor" w:date="2022-07-25T18:41:00Z">
        <w:r w:rsidR="00A200D2">
          <w:rPr>
            <w:sz w:val="24"/>
          </w:rPr>
          <w:t>T</w:t>
        </w:r>
      </w:ins>
      <w:ins w:id="157" w:author="Copyeditor" w:date="2022-07-25T17:50:00Z">
        <w:r w:rsidR="00E37BCE">
          <w:rPr>
            <w:sz w:val="24"/>
          </w:rPr>
          <w:t>wenty-</w:t>
        </w:r>
      </w:ins>
      <w:ins w:id="158" w:author="Copyeditor" w:date="2022-07-25T18:41:00Z">
        <w:r w:rsidR="00A200D2">
          <w:rPr>
            <w:sz w:val="24"/>
          </w:rPr>
          <w:t>F</w:t>
        </w:r>
      </w:ins>
      <w:ins w:id="159" w:author="Copyeditor" w:date="2022-07-25T17:50:00Z">
        <w:r w:rsidR="00E37BCE">
          <w:rPr>
            <w:sz w:val="24"/>
          </w:rPr>
          <w:t>if</w:t>
        </w:r>
      </w:ins>
      <w:ins w:id="160" w:author="Copyeditor" w:date="2022-07-25T17:51:00Z">
        <w:r w:rsidR="00E37BCE">
          <w:rPr>
            <w:sz w:val="24"/>
          </w:rPr>
          <w:t>th</w:t>
        </w:r>
      </w:ins>
      <w:del w:id="161" w:author="Copyeditor" w:date="2022-07-25T17:51:00Z">
        <w:r w:rsidDel="00E37BCE">
          <w:rPr>
            <w:sz w:val="24"/>
          </w:rPr>
          <w:delText xml:space="preserve"> </w:delText>
        </w:r>
      </w:del>
      <w:del w:id="162" w:author="Copyeditor" w:date="2022-07-25T17:50:00Z">
        <w:r w:rsidDel="00E37BCE">
          <w:rPr>
            <w:sz w:val="24"/>
          </w:rPr>
          <w:delText>25</w:delText>
        </w:r>
        <w:r w:rsidRPr="00482E7C" w:rsidDel="00E37BCE">
          <w:rPr>
            <w:sz w:val="24"/>
            <w:vertAlign w:val="superscript"/>
          </w:rPr>
          <w:delText>th</w:delText>
        </w:r>
      </w:del>
      <w:r>
        <w:rPr>
          <w:sz w:val="24"/>
        </w:rPr>
        <w:t xml:space="preserve"> Amendment </w:t>
      </w:r>
      <w:r w:rsidR="00D944D2">
        <w:rPr>
          <w:sz w:val="24"/>
        </w:rPr>
        <w:t>was once</w:t>
      </w:r>
      <w:r>
        <w:rPr>
          <w:sz w:val="24"/>
        </w:rPr>
        <w:t xml:space="preserve"> the problem arising from George III’s bouts with insanity</w:t>
      </w:r>
      <w:del w:id="163" w:author="Copyeditor" w:date="2022-07-25T18:42:00Z">
        <w:r w:rsidDel="00A200D2">
          <w:rPr>
            <w:sz w:val="24"/>
          </w:rPr>
          <w:delText>,</w:delText>
        </w:r>
      </w:del>
      <w:r>
        <w:rPr>
          <w:sz w:val="24"/>
        </w:rPr>
        <w:t xml:space="preserve"> and his </w:t>
      </w:r>
      <w:r w:rsidR="000F4481">
        <w:rPr>
          <w:sz w:val="24"/>
        </w:rPr>
        <w:t>“</w:t>
      </w:r>
      <w:r>
        <w:rPr>
          <w:sz w:val="24"/>
        </w:rPr>
        <w:t>removal from office</w:t>
      </w:r>
      <w:r w:rsidR="000F4481">
        <w:rPr>
          <w:sz w:val="24"/>
        </w:rPr>
        <w:t>”</w:t>
      </w:r>
      <w:r>
        <w:rPr>
          <w:sz w:val="24"/>
        </w:rPr>
        <w:t xml:space="preserve"> in </w:t>
      </w:r>
      <w:ins w:id="164" w:author="Copyeditor" w:date="2022-07-25T18:44:00Z">
        <w:r w:rsidR="00A200D2">
          <w:rPr>
            <w:sz w:val="24"/>
          </w:rPr>
          <w:t>p</w:t>
        </w:r>
      </w:ins>
      <w:del w:id="165" w:author="Copyeditor" w:date="2022-07-25T18:44:00Z">
        <w:r w:rsidDel="00A200D2">
          <w:rPr>
            <w:sz w:val="24"/>
          </w:rPr>
          <w:delText>P</w:delText>
        </w:r>
      </w:del>
      <w:r>
        <w:rPr>
          <w:sz w:val="24"/>
        </w:rPr>
        <w:t>arliament’s creation of the Regent position</w:t>
      </w:r>
      <w:r w:rsidR="001B32E3">
        <w:rPr>
          <w:sz w:val="24"/>
        </w:rPr>
        <w:t xml:space="preserve">. </w:t>
      </w:r>
      <w:r>
        <w:rPr>
          <w:sz w:val="24"/>
        </w:rPr>
        <w:t xml:space="preserve">As Joshua </w:t>
      </w:r>
      <w:proofErr w:type="spellStart"/>
      <w:r>
        <w:rPr>
          <w:sz w:val="24"/>
        </w:rPr>
        <w:t>Zeitz</w:t>
      </w:r>
      <w:proofErr w:type="spellEnd"/>
      <w:r>
        <w:rPr>
          <w:sz w:val="24"/>
        </w:rPr>
        <w:t xml:space="preserve"> writes of our </w:t>
      </w:r>
      <w:del w:id="166" w:author="Copyeditor" w:date="2022-07-25T18:45:00Z">
        <w:r w:rsidDel="00A200D2">
          <w:rPr>
            <w:sz w:val="24"/>
          </w:rPr>
          <w:delText xml:space="preserve">current </w:delText>
        </w:r>
      </w:del>
      <w:ins w:id="167" w:author="Copyeditor" w:date="2022-07-25T18:45:00Z">
        <w:r w:rsidR="00A200D2">
          <w:rPr>
            <w:sz w:val="24"/>
          </w:rPr>
          <w:t xml:space="preserve">most recent </w:t>
        </w:r>
      </w:ins>
      <w:r>
        <w:rPr>
          <w:sz w:val="24"/>
        </w:rPr>
        <w:t xml:space="preserve">difficulty, </w:t>
      </w:r>
      <w:r>
        <w:rPr>
          <w:color w:val="000000"/>
          <w:sz w:val="24"/>
          <w:shd w:val="clear" w:color="auto" w:fill="FFFFFF"/>
        </w:rPr>
        <w:t>t</w:t>
      </w:r>
      <w:r w:rsidRPr="00482E7C">
        <w:rPr>
          <w:color w:val="000000"/>
          <w:sz w:val="24"/>
          <w:shd w:val="clear" w:color="auto" w:fill="FFFFFF"/>
        </w:rPr>
        <w:t>he</w:t>
      </w:r>
      <w:ins w:id="168" w:author="Copyeditor" w:date="2022-07-25T18:46:00Z">
        <w:r w:rsidR="00A200D2">
          <w:rPr>
            <w:color w:val="000000"/>
            <w:sz w:val="24"/>
            <w:shd w:val="clear" w:color="auto" w:fill="FFFFFF"/>
            <w:vertAlign w:val="superscript"/>
          </w:rPr>
          <w:t xml:space="preserve"> </w:t>
        </w:r>
        <w:r w:rsidR="00A200D2">
          <w:rPr>
            <w:color w:val="000000"/>
            <w:sz w:val="24"/>
            <w:shd w:val="clear" w:color="auto" w:fill="FFFFFF"/>
          </w:rPr>
          <w:t>Twenty-Fifth</w:t>
        </w:r>
      </w:ins>
      <w:del w:id="169" w:author="Copyeditor" w:date="2022-07-25T18:46:00Z">
        <w:r w:rsidRPr="00482E7C" w:rsidDel="00A200D2">
          <w:rPr>
            <w:color w:val="000000"/>
            <w:sz w:val="24"/>
            <w:shd w:val="clear" w:color="auto" w:fill="FFFFFF"/>
          </w:rPr>
          <w:delText xml:space="preserve"> 25</w:delText>
        </w:r>
        <w:r w:rsidRPr="00482E7C" w:rsidDel="00A200D2">
          <w:rPr>
            <w:color w:val="000000"/>
            <w:sz w:val="24"/>
            <w:shd w:val="clear" w:color="auto" w:fill="FFFFFF"/>
            <w:vertAlign w:val="superscript"/>
          </w:rPr>
          <w:delText>th</w:delText>
        </w:r>
      </w:del>
      <w:r w:rsidRPr="00482E7C">
        <w:rPr>
          <w:color w:val="000000"/>
          <w:sz w:val="24"/>
          <w:shd w:val="clear" w:color="auto" w:fill="FFFFFF"/>
        </w:rPr>
        <w:t xml:space="preserve"> Amendment’s “</w:t>
      </w:r>
      <w:r w:rsidRPr="000A5E4A">
        <w:rPr>
          <w:color w:val="000000"/>
          <w:sz w:val="24"/>
          <w:shd w:val="clear" w:color="auto" w:fill="FFFFFF"/>
        </w:rPr>
        <w:t>framers might have agreed that it could be invoked to remove a president who suffered mental illness that led him to lapse into a state of delusion or unreason. But not a president who already demonstrated those traits when the people, in their wisdom, elected him to office</w:t>
      </w:r>
      <w:ins w:id="170" w:author="Copyeditor" w:date="2022-07-25T18:46:00Z">
        <w:r w:rsidR="00A200D2">
          <w:rPr>
            <w:color w:val="000000"/>
            <w:sz w:val="24"/>
            <w:shd w:val="clear" w:color="auto" w:fill="FFFFFF"/>
          </w:rPr>
          <w:t>.</w:t>
        </w:r>
      </w:ins>
      <w:r w:rsidRPr="00482E7C">
        <w:rPr>
          <w:color w:val="000000"/>
          <w:sz w:val="24"/>
          <w:shd w:val="clear" w:color="auto" w:fill="FFFFFF"/>
        </w:rPr>
        <w:t>”</w:t>
      </w:r>
      <w:del w:id="171" w:author="Copyeditor" w:date="2022-07-25T18:46:00Z">
        <w:r w:rsidDel="00A200D2">
          <w:rPr>
            <w:color w:val="000000"/>
            <w:sz w:val="24"/>
            <w:shd w:val="clear" w:color="auto" w:fill="FFFFFF"/>
          </w:rPr>
          <w:delText xml:space="preserve"> (</w:delText>
        </w:r>
        <w:r w:rsidDel="00A200D2">
          <w:rPr>
            <w:i/>
            <w:color w:val="000000"/>
            <w:sz w:val="24"/>
            <w:shd w:val="clear" w:color="auto" w:fill="FFFFFF"/>
          </w:rPr>
          <w:delText>Politico</w:delText>
        </w:r>
        <w:r w:rsidDel="00A200D2">
          <w:rPr>
            <w:color w:val="000000"/>
            <w:sz w:val="24"/>
            <w:shd w:val="clear" w:color="auto" w:fill="FFFFFF"/>
          </w:rPr>
          <w:delText>, Jan. 10, 2018).</w:delText>
        </w:r>
      </w:del>
      <w:r w:rsidRPr="000A5E4A">
        <w:rPr>
          <w:color w:val="000000"/>
          <w:sz w:val="24"/>
          <w:shd w:val="clear" w:color="auto" w:fill="FFFFFF"/>
        </w:rPr>
        <w:t> </w:t>
      </w:r>
      <w:r>
        <w:rPr>
          <w:color w:val="000000"/>
          <w:sz w:val="24"/>
          <w:shd w:val="clear" w:color="auto" w:fill="FFFFFF"/>
        </w:rPr>
        <w:t>Mirroring indeed: is Trump</w:t>
      </w:r>
      <w:ins w:id="172" w:author="Copyeditor" w:date="2022-07-25T18:48:00Z">
        <w:r w:rsidR="00A200D2">
          <w:rPr>
            <w:color w:val="000000"/>
            <w:sz w:val="24"/>
            <w:shd w:val="clear" w:color="auto" w:fill="FFFFFF"/>
          </w:rPr>
          <w:t>ian</w:t>
        </w:r>
      </w:ins>
      <w:r>
        <w:rPr>
          <w:color w:val="000000"/>
          <w:sz w:val="24"/>
          <w:shd w:val="clear" w:color="auto" w:fill="FFFFFF"/>
        </w:rPr>
        <w:t xml:space="preserve"> America’s narcissistic and reality-denying ideal ego</w:t>
      </w:r>
      <w:r w:rsidR="004E1B7A">
        <w:rPr>
          <w:color w:val="000000"/>
          <w:sz w:val="24"/>
          <w:shd w:val="clear" w:color="auto" w:fill="FFFFFF"/>
        </w:rPr>
        <w:t xml:space="preserve"> or its semblable</w:t>
      </w:r>
      <w:r>
        <w:rPr>
          <w:color w:val="000000"/>
          <w:sz w:val="24"/>
          <w:shd w:val="clear" w:color="auto" w:fill="FFFFFF"/>
        </w:rPr>
        <w:t>?</w:t>
      </w:r>
      <w:r>
        <w:rPr>
          <w:rStyle w:val="EndnoteReference"/>
          <w:color w:val="000000"/>
          <w:sz w:val="24"/>
          <w:shd w:val="clear" w:color="auto" w:fill="FFFFFF"/>
        </w:rPr>
        <w:endnoteReference w:id="6"/>
      </w:r>
      <w:r w:rsidR="00A7294B">
        <w:rPr>
          <w:color w:val="000000"/>
          <w:sz w:val="24"/>
          <w:shd w:val="clear" w:color="auto" w:fill="FFFFFF"/>
        </w:rPr>
        <w:t xml:space="preserve"> Was the Romantic imaginary irredeemably entangled with sovereign </w:t>
      </w:r>
      <w:r w:rsidR="00960B15">
        <w:rPr>
          <w:color w:val="000000"/>
          <w:sz w:val="24"/>
          <w:shd w:val="clear" w:color="auto" w:fill="FFFFFF"/>
        </w:rPr>
        <w:t>psychosis</w:t>
      </w:r>
      <w:r w:rsidR="00A7294B">
        <w:rPr>
          <w:color w:val="000000"/>
          <w:sz w:val="24"/>
          <w:shd w:val="clear" w:color="auto" w:fill="FFFFFF"/>
        </w:rPr>
        <w:t>?</w:t>
      </w:r>
      <w:r w:rsidR="00A075CC">
        <w:rPr>
          <w:color w:val="000000"/>
          <w:sz w:val="24"/>
          <w:shd w:val="clear" w:color="auto" w:fill="FFFFFF"/>
        </w:rPr>
        <w:t xml:space="preserve"> </w:t>
      </w:r>
      <w:r w:rsidR="00CC2B53" w:rsidRPr="00CC2B53">
        <w:rPr>
          <w:sz w:val="24"/>
        </w:rPr>
        <w:t>The four or so decades comprising the Romantic</w:t>
      </w:r>
      <w:r w:rsidR="000719C7">
        <w:rPr>
          <w:sz w:val="24"/>
        </w:rPr>
        <w:t xml:space="preserve"> </w:t>
      </w:r>
      <w:r w:rsidR="00CC2B53" w:rsidRPr="00CC2B53">
        <w:rPr>
          <w:sz w:val="24"/>
        </w:rPr>
        <w:t xml:space="preserve">are years in which the evental occurred so repeatedly that we might think of </w:t>
      </w:r>
      <w:r w:rsidR="00301D7D">
        <w:rPr>
          <w:sz w:val="24"/>
        </w:rPr>
        <w:t>it</w:t>
      </w:r>
      <w:r w:rsidR="00CC2B53" w:rsidRPr="00CC2B53">
        <w:rPr>
          <w:sz w:val="24"/>
        </w:rPr>
        <w:t xml:space="preserve"> in terms of explosions: cultural, political, </w:t>
      </w:r>
      <w:r w:rsidR="00CC2B53" w:rsidRPr="00CC2B53">
        <w:rPr>
          <w:sz w:val="24"/>
        </w:rPr>
        <w:lastRenderedPageBreak/>
        <w:t>technological, scientific, philosophical explosions that produced what we now recognize as the basis for our contemporary</w:t>
      </w:r>
      <w:r w:rsidR="00051A0D">
        <w:rPr>
          <w:sz w:val="24"/>
        </w:rPr>
        <w:t xml:space="preserve"> </w:t>
      </w:r>
      <w:r w:rsidR="00CC2B53" w:rsidRPr="00CC2B53">
        <w:rPr>
          <w:sz w:val="24"/>
        </w:rPr>
        <w:t>lives. We are tied to these explosive years in ways we may no longer recognize, but the historical similarity of a certain situatedness—the Regency</w:t>
      </w:r>
      <w:r w:rsidR="00B31DA0">
        <w:rPr>
          <w:sz w:val="24"/>
        </w:rPr>
        <w:t>, T</w:t>
      </w:r>
      <w:r w:rsidR="00B31DA0" w:rsidRPr="00CC2B53">
        <w:rPr>
          <w:sz w:val="24"/>
        </w:rPr>
        <w:t>rump</w:t>
      </w:r>
      <w:r w:rsidR="00B31DA0">
        <w:rPr>
          <w:sz w:val="24"/>
        </w:rPr>
        <w:t>’s America</w:t>
      </w:r>
      <w:r w:rsidR="00CC2B53" w:rsidRPr="00CC2B53">
        <w:rPr>
          <w:sz w:val="24"/>
        </w:rPr>
        <w:t xml:space="preserve">—when madness seems to </w:t>
      </w:r>
      <w:del w:id="174" w:author="Copyeditor" w:date="2022-07-25T18:54:00Z">
        <w:r w:rsidR="00CC2B53" w:rsidRPr="00CC2B53" w:rsidDel="00A200D2">
          <w:rPr>
            <w:sz w:val="24"/>
          </w:rPr>
          <w:delText xml:space="preserve">have or </w:delText>
        </w:r>
      </w:del>
      <w:r w:rsidR="00CC2B53" w:rsidRPr="00CC2B53">
        <w:rPr>
          <w:sz w:val="24"/>
        </w:rPr>
        <w:t>have had a particular role in historical and cultural production</w:t>
      </w:r>
      <w:del w:id="175" w:author="Copyeditor" w:date="2022-07-25T18:54:00Z">
        <w:r w:rsidR="00CC2B53" w:rsidRPr="00CC2B53" w:rsidDel="00A200D2">
          <w:rPr>
            <w:sz w:val="24"/>
          </w:rPr>
          <w:delText>,</w:delText>
        </w:r>
      </w:del>
      <w:r w:rsidR="00CC2B53" w:rsidRPr="00CC2B53">
        <w:rPr>
          <w:sz w:val="24"/>
        </w:rPr>
        <w:t xml:space="preserve"> is currently a strong, recognizable part of that roping together of the past and present. </w:t>
      </w:r>
    </w:p>
    <w:p w14:paraId="7C02C5D5" w14:textId="2BF4000A" w:rsidR="00CC2B53" w:rsidRDefault="00CC2B53" w:rsidP="00793B69">
      <w:pPr>
        <w:spacing w:line="480" w:lineRule="auto"/>
        <w:ind w:firstLine="720"/>
        <w:rPr>
          <w:sz w:val="24"/>
        </w:rPr>
      </w:pPr>
      <w:r w:rsidRPr="00CC2B53">
        <w:rPr>
          <w:sz w:val="24"/>
        </w:rPr>
        <w:t xml:space="preserve">What does it mean to live </w:t>
      </w:r>
      <w:r w:rsidR="004B0842">
        <w:rPr>
          <w:sz w:val="24"/>
        </w:rPr>
        <w:t xml:space="preserve">now </w:t>
      </w:r>
      <w:r w:rsidRPr="00CC2B53">
        <w:rPr>
          <w:sz w:val="24"/>
        </w:rPr>
        <w:t>in these mad times when paranoia is a daily marker of our sense of belonging to an internationality</w:t>
      </w:r>
      <w:r w:rsidR="00A061D1">
        <w:rPr>
          <w:sz w:val="24"/>
        </w:rPr>
        <w:t xml:space="preserve"> and a</w:t>
      </w:r>
      <w:r w:rsidRPr="00CC2B53">
        <w:rPr>
          <w:sz w:val="24"/>
        </w:rPr>
        <w:t xml:space="preserve"> global </w:t>
      </w:r>
      <w:commentRangeStart w:id="176"/>
      <w:del w:id="177" w:author="Copyeditor" w:date="2022-07-25T18:58:00Z">
        <w:r w:rsidRPr="00CC2B53" w:rsidDel="00A200D2">
          <w:rPr>
            <w:sz w:val="24"/>
          </w:rPr>
          <w:delText>belongingness</w:delText>
        </w:r>
      </w:del>
      <w:ins w:id="178" w:author="Copyeditor" w:date="2022-07-25T18:58:00Z">
        <w:r w:rsidR="00A200D2">
          <w:rPr>
            <w:sz w:val="24"/>
          </w:rPr>
          <w:t>community</w:t>
        </w:r>
        <w:commentRangeEnd w:id="176"/>
        <w:r w:rsidR="00A200D2">
          <w:rPr>
            <w:rStyle w:val="CommentReference"/>
          </w:rPr>
          <w:commentReference w:id="176"/>
        </w:r>
      </w:ins>
      <w:r w:rsidRPr="00CC2B53">
        <w:rPr>
          <w:sz w:val="24"/>
        </w:rPr>
        <w:t>? Our daily uncertainty has a contemporaneity with that of the Regenc</w:t>
      </w:r>
      <w:r w:rsidR="0018352C">
        <w:rPr>
          <w:sz w:val="24"/>
        </w:rPr>
        <w:t>y’s sense of instability after the Peace of Amiens collapsed</w:t>
      </w:r>
      <w:r w:rsidR="00C60215">
        <w:rPr>
          <w:sz w:val="24"/>
        </w:rPr>
        <w:t xml:space="preserve">. </w:t>
      </w:r>
      <w:r w:rsidR="00816970">
        <w:rPr>
          <w:sz w:val="24"/>
        </w:rPr>
        <w:t>Those</w:t>
      </w:r>
      <w:r w:rsidR="00C60215">
        <w:rPr>
          <w:sz w:val="24"/>
        </w:rPr>
        <w:t xml:space="preserve"> post-1800 years </w:t>
      </w:r>
      <w:r w:rsidR="00816970">
        <w:rPr>
          <w:sz w:val="24"/>
        </w:rPr>
        <w:t xml:space="preserve">produced an </w:t>
      </w:r>
      <w:r w:rsidRPr="00CC2B53">
        <w:rPr>
          <w:sz w:val="24"/>
        </w:rPr>
        <w:t xml:space="preserve">assertive negativity of a </w:t>
      </w:r>
      <w:r w:rsidR="00C60215">
        <w:rPr>
          <w:sz w:val="24"/>
        </w:rPr>
        <w:t xml:space="preserve">possible future </w:t>
      </w:r>
      <w:r w:rsidR="0029390C">
        <w:rPr>
          <w:sz w:val="24"/>
        </w:rPr>
        <w:t xml:space="preserve">that we </w:t>
      </w:r>
      <w:r w:rsidR="00C60215">
        <w:rPr>
          <w:sz w:val="24"/>
        </w:rPr>
        <w:t>associate with</w:t>
      </w:r>
      <w:r w:rsidR="0029390C">
        <w:rPr>
          <w:sz w:val="24"/>
        </w:rPr>
        <w:t xml:space="preserve"> </w:t>
      </w:r>
      <w:r w:rsidR="00375409">
        <w:rPr>
          <w:sz w:val="24"/>
        </w:rPr>
        <w:t>R</w:t>
      </w:r>
      <w:r w:rsidR="0029390C">
        <w:rPr>
          <w:sz w:val="24"/>
        </w:rPr>
        <w:t>omantic irony</w:t>
      </w:r>
      <w:del w:id="179" w:author="Copyeditor" w:date="2022-07-25T19:05:00Z">
        <w:r w:rsidR="0029390C" w:rsidDel="00A200D2">
          <w:rPr>
            <w:sz w:val="24"/>
          </w:rPr>
          <w:delText>,</w:delText>
        </w:r>
      </w:del>
      <w:r w:rsidR="0029390C">
        <w:rPr>
          <w:sz w:val="24"/>
        </w:rPr>
        <w:t xml:space="preserve"> </w:t>
      </w:r>
      <w:r w:rsidR="00816970">
        <w:rPr>
          <w:sz w:val="24"/>
        </w:rPr>
        <w:t xml:space="preserve">and </w:t>
      </w:r>
      <w:del w:id="180" w:author="Copyeditor" w:date="2022-07-25T19:05:00Z">
        <w:r w:rsidR="00816970" w:rsidDel="00A200D2">
          <w:rPr>
            <w:sz w:val="24"/>
          </w:rPr>
          <w:delText xml:space="preserve">which </w:delText>
        </w:r>
      </w:del>
      <w:ins w:id="181" w:author="Copyeditor" w:date="2022-07-25T19:05:00Z">
        <w:r w:rsidR="00A200D2">
          <w:rPr>
            <w:sz w:val="24"/>
          </w:rPr>
          <w:t xml:space="preserve">that </w:t>
        </w:r>
      </w:ins>
      <w:r w:rsidR="00816970">
        <w:rPr>
          <w:sz w:val="24"/>
        </w:rPr>
        <w:t>has resonance with today’s dark comedy spawned from White House antics. Both then and now dark despair</w:t>
      </w:r>
      <w:r w:rsidR="00C60215">
        <w:rPr>
          <w:sz w:val="24"/>
        </w:rPr>
        <w:t xml:space="preserve"> </w:t>
      </w:r>
      <w:r w:rsidRPr="00CC2B53">
        <w:rPr>
          <w:sz w:val="24"/>
        </w:rPr>
        <w:t xml:space="preserve">fluctuated with the assertive optimism </w:t>
      </w:r>
      <w:r w:rsidR="00C60215">
        <w:rPr>
          <w:sz w:val="24"/>
        </w:rPr>
        <w:t>that we associate with P.</w:t>
      </w:r>
      <w:ins w:id="182" w:author="Copyeditor" w:date="2022-07-25T19:06:00Z">
        <w:r w:rsidR="00A200D2">
          <w:rPr>
            <w:sz w:val="24"/>
          </w:rPr>
          <w:t> </w:t>
        </w:r>
      </w:ins>
      <w:r w:rsidR="00C60215">
        <w:rPr>
          <w:sz w:val="24"/>
        </w:rPr>
        <w:t>B. Shelley’s idealism</w:t>
      </w:r>
      <w:del w:id="183" w:author="Copyeditor" w:date="2022-07-25T19:07:00Z">
        <w:r w:rsidR="00C60215" w:rsidDel="00A200D2">
          <w:rPr>
            <w:sz w:val="24"/>
          </w:rPr>
          <w:delText>,</w:delText>
        </w:r>
      </w:del>
      <w:r w:rsidR="00C60215">
        <w:rPr>
          <w:sz w:val="24"/>
        </w:rPr>
        <w:t xml:space="preserve"> and </w:t>
      </w:r>
      <w:del w:id="184" w:author="Copyeditor" w:date="2022-07-25T19:07:00Z">
        <w:r w:rsidR="00C60215" w:rsidDel="00A200D2">
          <w:rPr>
            <w:sz w:val="24"/>
          </w:rPr>
          <w:delText xml:space="preserve">which </w:delText>
        </w:r>
      </w:del>
      <w:ins w:id="185" w:author="Copyeditor" w:date="2022-07-25T19:07:00Z">
        <w:r w:rsidR="00A200D2">
          <w:rPr>
            <w:sz w:val="24"/>
          </w:rPr>
          <w:t xml:space="preserve">that </w:t>
        </w:r>
      </w:ins>
      <w:r w:rsidR="00C60215">
        <w:rPr>
          <w:sz w:val="24"/>
        </w:rPr>
        <w:t xml:space="preserve">for us looks like the promise of a scientific rehabilitation of </w:t>
      </w:r>
      <w:r w:rsidR="00816970">
        <w:rPr>
          <w:sz w:val="24"/>
        </w:rPr>
        <w:t>global pandemics, globate climate change, and the future to come</w:t>
      </w:r>
      <w:r w:rsidR="00C60215">
        <w:rPr>
          <w:sz w:val="24"/>
        </w:rPr>
        <w:t xml:space="preserve">. </w:t>
      </w:r>
      <w:r w:rsidR="001710AD">
        <w:rPr>
          <w:sz w:val="24"/>
        </w:rPr>
        <w:t>Both sides of this antinomy</w:t>
      </w:r>
      <w:ins w:id="186" w:author="Copyeditor" w:date="2022-07-25T19:13:00Z">
        <w:r w:rsidR="00A200D2">
          <w:rPr>
            <w:sz w:val="24"/>
          </w:rPr>
          <w:t>—</w:t>
        </w:r>
      </w:ins>
      <w:del w:id="187" w:author="Copyeditor" w:date="2022-07-25T19:13:00Z">
        <w:r w:rsidR="008A49E1" w:rsidDel="00A200D2">
          <w:rPr>
            <w:sz w:val="24"/>
          </w:rPr>
          <w:delText xml:space="preserve">, </w:delText>
        </w:r>
      </w:del>
      <w:r w:rsidR="008A49E1">
        <w:rPr>
          <w:sz w:val="24"/>
        </w:rPr>
        <w:t>irony and idealism</w:t>
      </w:r>
      <w:del w:id="188" w:author="Copyeditor" w:date="2022-07-25T19:13:00Z">
        <w:r w:rsidR="008A49E1" w:rsidDel="00A200D2">
          <w:rPr>
            <w:sz w:val="24"/>
          </w:rPr>
          <w:delText>,</w:delText>
        </w:r>
        <w:r w:rsidR="001710AD" w:rsidDel="00A200D2">
          <w:rPr>
            <w:sz w:val="24"/>
          </w:rPr>
          <w:delText xml:space="preserve"> </w:delText>
        </w:r>
      </w:del>
      <w:ins w:id="189" w:author="Copyeditor" w:date="2022-07-25T19:13:00Z">
        <w:r w:rsidR="00A200D2">
          <w:rPr>
            <w:sz w:val="24"/>
          </w:rPr>
          <w:t>—</w:t>
        </w:r>
      </w:ins>
      <w:r w:rsidR="001710AD">
        <w:rPr>
          <w:sz w:val="24"/>
        </w:rPr>
        <w:t>had fissures, cracks caused by uncertainty about a path forward</w:t>
      </w:r>
      <w:r w:rsidR="00BC0AA6">
        <w:rPr>
          <w:sz w:val="24"/>
        </w:rPr>
        <w:t xml:space="preserve"> that are analogous to the</w:t>
      </w:r>
      <w:r w:rsidR="001710AD">
        <w:rPr>
          <w:sz w:val="24"/>
        </w:rPr>
        <w:t xml:space="preserve"> cracks in a psychotic state</w:t>
      </w:r>
      <w:del w:id="190" w:author="Copyeditor" w:date="2022-07-25T19:14:00Z">
        <w:r w:rsidR="001710AD" w:rsidDel="00A200D2">
          <w:rPr>
            <w:sz w:val="24"/>
          </w:rPr>
          <w:delText>,</w:delText>
        </w:r>
      </w:del>
      <w:r w:rsidR="001710AD">
        <w:rPr>
          <w:sz w:val="24"/>
        </w:rPr>
        <w:t xml:space="preserve"> when the organizing labor of the </w:t>
      </w:r>
      <w:ins w:id="191" w:author="Copyeditor" w:date="2022-08-07T11:51:00Z">
        <w:r w:rsidR="005913EC">
          <w:rPr>
            <w:sz w:val="24"/>
          </w:rPr>
          <w:t>S</w:t>
        </w:r>
      </w:ins>
      <w:del w:id="192" w:author="Copyeditor" w:date="2022-08-07T11:51:00Z">
        <w:r w:rsidR="001E1E5D" w:rsidDel="005913EC">
          <w:rPr>
            <w:sz w:val="24"/>
          </w:rPr>
          <w:delText>s</w:delText>
        </w:r>
      </w:del>
      <w:r w:rsidR="001710AD">
        <w:rPr>
          <w:sz w:val="24"/>
        </w:rPr>
        <w:t>ymbolic isn’t apparent</w:t>
      </w:r>
      <w:r w:rsidR="0040453E">
        <w:rPr>
          <w:sz w:val="24"/>
        </w:rPr>
        <w:t>. In psychosis</w:t>
      </w:r>
      <w:ins w:id="193" w:author="Copyeditor" w:date="2022-07-25T19:14:00Z">
        <w:r w:rsidR="00A200D2">
          <w:rPr>
            <w:sz w:val="24"/>
          </w:rPr>
          <w:t>,</w:t>
        </w:r>
      </w:ins>
      <w:r w:rsidR="0040453E">
        <w:rPr>
          <w:sz w:val="24"/>
        </w:rPr>
        <w:t xml:space="preserve"> t</w:t>
      </w:r>
      <w:r w:rsidR="00A50BDD">
        <w:rPr>
          <w:sz w:val="24"/>
        </w:rPr>
        <w:t>he Real intrudes into every crack or tear in the ego’s fabricated story of what is actually happening</w:t>
      </w:r>
      <w:del w:id="194" w:author="Copyeditor" w:date="2022-07-25T19:14:00Z">
        <w:r w:rsidR="00A50BDD" w:rsidDel="00A200D2">
          <w:rPr>
            <w:sz w:val="24"/>
          </w:rPr>
          <w:delText>,</w:delText>
        </w:r>
      </w:del>
      <w:r w:rsidR="00A50BDD">
        <w:rPr>
          <w:sz w:val="24"/>
        </w:rPr>
        <w:t xml:space="preserve"> and of what </w:t>
      </w:r>
      <w:r w:rsidR="008A347A">
        <w:rPr>
          <w:sz w:val="24"/>
        </w:rPr>
        <w:t xml:space="preserve">should </w:t>
      </w:r>
      <w:r w:rsidR="00A50BDD">
        <w:rPr>
          <w:sz w:val="24"/>
        </w:rPr>
        <w:t xml:space="preserve">happen in </w:t>
      </w:r>
      <w:r w:rsidR="008A347A">
        <w:rPr>
          <w:sz w:val="24"/>
        </w:rPr>
        <w:t xml:space="preserve">the </w:t>
      </w:r>
      <w:r w:rsidR="00A50BDD">
        <w:rPr>
          <w:sz w:val="24"/>
        </w:rPr>
        <w:t xml:space="preserve">expected patterns of general systematicity. </w:t>
      </w:r>
      <w:r w:rsidR="00793B69">
        <w:rPr>
          <w:sz w:val="24"/>
        </w:rPr>
        <w:t xml:space="preserve">This volume posits the idea that today’s world also bears the marks of </w:t>
      </w:r>
      <w:ins w:id="195" w:author="Copyeditor" w:date="2022-07-25T19:15:00Z">
        <w:r w:rsidR="00A200D2">
          <w:rPr>
            <w:sz w:val="24"/>
          </w:rPr>
          <w:t xml:space="preserve">a </w:t>
        </w:r>
      </w:ins>
      <w:r w:rsidR="00793B69">
        <w:rPr>
          <w:sz w:val="24"/>
        </w:rPr>
        <w:t>psychotic fissure</w:t>
      </w:r>
      <w:del w:id="196" w:author="Copyeditor" w:date="2022-07-25T19:15:00Z">
        <w:r w:rsidR="00793B69" w:rsidDel="00A200D2">
          <w:rPr>
            <w:sz w:val="24"/>
          </w:rPr>
          <w:delText>,</w:delText>
        </w:r>
      </w:del>
      <w:r w:rsidR="00793B69">
        <w:rPr>
          <w:sz w:val="24"/>
        </w:rPr>
        <w:t xml:space="preserve"> and that these </w:t>
      </w:r>
      <w:r w:rsidR="00D57E17">
        <w:rPr>
          <w:sz w:val="24"/>
        </w:rPr>
        <w:t>destabiliz</w:t>
      </w:r>
      <w:r w:rsidR="00F839E6">
        <w:rPr>
          <w:sz w:val="24"/>
        </w:rPr>
        <w:t xml:space="preserve">ations </w:t>
      </w:r>
      <w:r w:rsidR="001E75D4">
        <w:rPr>
          <w:sz w:val="24"/>
        </w:rPr>
        <w:t xml:space="preserve">caused by an intrusive </w:t>
      </w:r>
      <w:r w:rsidR="00741149">
        <w:rPr>
          <w:sz w:val="24"/>
        </w:rPr>
        <w:t xml:space="preserve">and traumatic Real </w:t>
      </w:r>
      <w:r w:rsidR="00793B69">
        <w:rPr>
          <w:sz w:val="24"/>
        </w:rPr>
        <w:t>parallel</w:t>
      </w:r>
      <w:r w:rsidR="00AB768D">
        <w:rPr>
          <w:sz w:val="24"/>
        </w:rPr>
        <w:t xml:space="preserve"> to a recognizable degree</w:t>
      </w:r>
      <w:r w:rsidR="00F839E6">
        <w:rPr>
          <w:sz w:val="24"/>
        </w:rPr>
        <w:t xml:space="preserve"> the</w:t>
      </w:r>
      <w:r w:rsidR="00793B69">
        <w:rPr>
          <w:sz w:val="24"/>
        </w:rPr>
        <w:t xml:space="preserve"> </w:t>
      </w:r>
      <w:r w:rsidRPr="00CC2B53">
        <w:rPr>
          <w:sz w:val="24"/>
        </w:rPr>
        <w:t>psycho</w:t>
      </w:r>
      <w:r w:rsidR="00F839E6">
        <w:rPr>
          <w:sz w:val="24"/>
        </w:rPr>
        <w:t>tic expression intruding on</w:t>
      </w:r>
      <w:r w:rsidRPr="00CC2B53">
        <w:rPr>
          <w:sz w:val="24"/>
        </w:rPr>
        <w:t xml:space="preserve"> so much of Romantic </w:t>
      </w:r>
      <w:r w:rsidR="0051164E">
        <w:rPr>
          <w:sz w:val="24"/>
        </w:rPr>
        <w:t xml:space="preserve">imaginative </w:t>
      </w:r>
      <w:r w:rsidRPr="00CC2B53">
        <w:rPr>
          <w:sz w:val="24"/>
        </w:rPr>
        <w:t>experience</w:t>
      </w:r>
      <w:ins w:id="197" w:author="Copyeditor" w:date="2022-07-25T19:21:00Z">
        <w:r w:rsidR="00A200D2">
          <w:rPr>
            <w:sz w:val="24"/>
          </w:rPr>
          <w:t>;</w:t>
        </w:r>
      </w:ins>
      <w:del w:id="198" w:author="Copyeditor" w:date="2022-07-25T19:21:00Z">
        <w:r w:rsidR="005E4C3C" w:rsidDel="00A200D2">
          <w:rPr>
            <w:sz w:val="24"/>
          </w:rPr>
          <w:delText>.</w:delText>
        </w:r>
      </w:del>
      <w:r w:rsidR="005E4C3C">
        <w:rPr>
          <w:sz w:val="24"/>
        </w:rPr>
        <w:t xml:space="preserve"> </w:t>
      </w:r>
      <w:del w:id="199" w:author="Copyeditor" w:date="2022-07-25T19:20:00Z">
        <w:r w:rsidR="00EF637E" w:rsidDel="00A200D2">
          <w:rPr>
            <w:sz w:val="24"/>
          </w:rPr>
          <w:delText>Therefore</w:delText>
        </w:r>
      </w:del>
      <w:ins w:id="200" w:author="Copyeditor" w:date="2022-07-25T19:21:00Z">
        <w:r w:rsidR="00A200D2">
          <w:rPr>
            <w:sz w:val="24"/>
          </w:rPr>
          <w:t>i</w:t>
        </w:r>
      </w:ins>
      <w:ins w:id="201" w:author="Copyeditor" w:date="2022-07-25T19:20:00Z">
        <w:r w:rsidR="00A200D2">
          <w:rPr>
            <w:sz w:val="24"/>
          </w:rPr>
          <w:t>n doing so</w:t>
        </w:r>
      </w:ins>
      <w:r w:rsidR="00EF637E">
        <w:rPr>
          <w:sz w:val="24"/>
        </w:rPr>
        <w:t>,</w:t>
      </w:r>
      <w:ins w:id="202" w:author="Copyeditor" w:date="2022-07-25T19:20:00Z">
        <w:r w:rsidR="00A200D2">
          <w:rPr>
            <w:sz w:val="24"/>
          </w:rPr>
          <w:t xml:space="preserve"> the volume</w:t>
        </w:r>
      </w:ins>
      <w:r w:rsidR="00EF637E">
        <w:rPr>
          <w:sz w:val="24"/>
        </w:rPr>
        <w:t xml:space="preserve"> investigat</w:t>
      </w:r>
      <w:ins w:id="203" w:author="Copyeditor" w:date="2022-07-25T19:20:00Z">
        <w:r w:rsidR="00A200D2">
          <w:rPr>
            <w:sz w:val="24"/>
          </w:rPr>
          <w:t>es</w:t>
        </w:r>
      </w:ins>
      <w:del w:id="204" w:author="Copyeditor" w:date="2022-07-25T19:20:00Z">
        <w:r w:rsidR="00EF637E" w:rsidDel="00A200D2">
          <w:rPr>
            <w:sz w:val="24"/>
          </w:rPr>
          <w:delText>ing</w:delText>
        </w:r>
      </w:del>
      <w:r w:rsidR="00EF637E">
        <w:rPr>
          <w:sz w:val="24"/>
        </w:rPr>
        <w:t xml:space="preserve"> how literary texts express the disjuncture between the </w:t>
      </w:r>
      <w:del w:id="205" w:author="Copyeditor" w:date="2022-08-07T11:51:00Z">
        <w:r w:rsidR="00EF637E" w:rsidDel="005913EC">
          <w:rPr>
            <w:sz w:val="24"/>
          </w:rPr>
          <w:delText xml:space="preserve">symbolic </w:delText>
        </w:r>
      </w:del>
      <w:ins w:id="206" w:author="Copyeditor" w:date="2022-08-07T11:51:00Z">
        <w:r w:rsidR="005913EC">
          <w:rPr>
            <w:sz w:val="24"/>
          </w:rPr>
          <w:t xml:space="preserve">Symbolic </w:t>
        </w:r>
      </w:ins>
      <w:r w:rsidR="00EF637E">
        <w:rPr>
          <w:sz w:val="24"/>
        </w:rPr>
        <w:t>and its foreclosure in a</w:t>
      </w:r>
      <w:del w:id="207" w:author="Copyeditor" w:date="2022-07-25T19:17:00Z">
        <w:r w:rsidR="00EF637E" w:rsidDel="00A200D2">
          <w:rPr>
            <w:sz w:val="24"/>
          </w:rPr>
          <w:delText>n</w:delText>
        </w:r>
      </w:del>
      <w:r w:rsidR="00EF637E">
        <w:rPr>
          <w:sz w:val="24"/>
        </w:rPr>
        <w:t xml:space="preserve"> historically psychotic episode. </w:t>
      </w:r>
      <w:r w:rsidR="00AD1E29">
        <w:rPr>
          <w:sz w:val="24"/>
        </w:rPr>
        <w:t xml:space="preserve">Historical trauma coupled with a mad sovereign produces a sense that </w:t>
      </w:r>
      <w:r w:rsidR="009251B2">
        <w:rPr>
          <w:sz w:val="24"/>
        </w:rPr>
        <w:t xml:space="preserve">interpretability is up for </w:t>
      </w:r>
      <w:r w:rsidR="009251B2">
        <w:rPr>
          <w:sz w:val="24"/>
        </w:rPr>
        <w:lastRenderedPageBreak/>
        <w:t>grabs in a world without “facts” and where truth is how one defines it</w:t>
      </w:r>
      <w:r w:rsidR="00305681">
        <w:rPr>
          <w:sz w:val="24"/>
        </w:rPr>
        <w:t>; how must literature deal with this paradox?</w:t>
      </w:r>
      <w:del w:id="208" w:author="Copyeditor" w:date="2022-08-07T11:26:00Z">
        <w:r w:rsidR="008124D8" w:rsidDel="00052018">
          <w:rPr>
            <w:sz w:val="24"/>
          </w:rPr>
          <w:delText xml:space="preserve"> </w:delText>
        </w:r>
        <w:r w:rsidRPr="00CC2B53" w:rsidDel="00052018">
          <w:rPr>
            <w:sz w:val="24"/>
          </w:rPr>
          <w:delText xml:space="preserve"> </w:delText>
        </w:r>
      </w:del>
      <w:ins w:id="209" w:author="Copyeditor" w:date="2022-08-07T11:26:00Z">
        <w:r w:rsidR="00052018">
          <w:rPr>
            <w:sz w:val="24"/>
          </w:rPr>
          <w:t xml:space="preserve"> </w:t>
        </w:r>
      </w:ins>
      <w:r w:rsidRPr="00CC2B53">
        <w:rPr>
          <w:sz w:val="24"/>
        </w:rPr>
        <w:t xml:space="preserve">The three essays that follow unpack singular texts—Mary Wollstonecraft’s </w:t>
      </w:r>
      <w:r w:rsidR="004C4422" w:rsidRPr="004C4422">
        <w:rPr>
          <w:i/>
          <w:sz w:val="24"/>
        </w:rPr>
        <w:t>Letters Written during a Short Residence in Sweden, Norway, and Denmark</w:t>
      </w:r>
      <w:r w:rsidR="004C4422">
        <w:rPr>
          <w:i/>
          <w:sz w:val="24"/>
        </w:rPr>
        <w:t xml:space="preserve"> </w:t>
      </w:r>
      <w:r w:rsidR="00B56E8E">
        <w:rPr>
          <w:sz w:val="24"/>
        </w:rPr>
        <w:t>(</w:t>
      </w:r>
      <w:r w:rsidR="00EB041A">
        <w:rPr>
          <w:sz w:val="24"/>
        </w:rPr>
        <w:t>1793</w:t>
      </w:r>
      <w:r w:rsidR="00B56E8E">
        <w:rPr>
          <w:sz w:val="24"/>
        </w:rPr>
        <w:t>)</w:t>
      </w:r>
      <w:r w:rsidR="00EB041A">
        <w:rPr>
          <w:sz w:val="24"/>
        </w:rPr>
        <w:t xml:space="preserve"> </w:t>
      </w:r>
      <w:r w:rsidR="004C4422">
        <w:rPr>
          <w:sz w:val="24"/>
        </w:rPr>
        <w:t xml:space="preserve">and Mary Shelley’s </w:t>
      </w:r>
      <w:r w:rsidR="006F4A34">
        <w:rPr>
          <w:i/>
          <w:sz w:val="24"/>
        </w:rPr>
        <w:t>The Last Ma</w:t>
      </w:r>
      <w:r w:rsidR="00B56E8E">
        <w:rPr>
          <w:i/>
          <w:sz w:val="24"/>
        </w:rPr>
        <w:t xml:space="preserve">n </w:t>
      </w:r>
      <w:r w:rsidR="00B56E8E">
        <w:rPr>
          <w:sz w:val="24"/>
        </w:rPr>
        <w:t>(</w:t>
      </w:r>
      <w:r w:rsidR="00EB041A">
        <w:rPr>
          <w:sz w:val="24"/>
        </w:rPr>
        <w:t>1826</w:t>
      </w:r>
      <w:r w:rsidR="00B56E8E">
        <w:rPr>
          <w:sz w:val="24"/>
        </w:rPr>
        <w:t>)</w:t>
      </w:r>
      <w:r w:rsidR="009A1AE2">
        <w:rPr>
          <w:sz w:val="24"/>
        </w:rPr>
        <w:t>,</w:t>
      </w:r>
      <w:r w:rsidRPr="00CC2B53">
        <w:rPr>
          <w:sz w:val="24"/>
        </w:rPr>
        <w:t xml:space="preserve"> the bodily text of Beau Brummell’s dandyism</w:t>
      </w:r>
      <w:r w:rsidR="004C4FDE">
        <w:rPr>
          <w:sz w:val="24"/>
        </w:rPr>
        <w:t xml:space="preserve">, and Elizabeth Barrett Browning’s </w:t>
      </w:r>
      <w:r w:rsidR="002C6D45">
        <w:rPr>
          <w:sz w:val="24"/>
        </w:rPr>
        <w:t>late</w:t>
      </w:r>
      <w:r w:rsidR="00CF1944">
        <w:rPr>
          <w:sz w:val="24"/>
        </w:rPr>
        <w:t>-</w:t>
      </w:r>
      <w:r w:rsidR="002C6D45">
        <w:rPr>
          <w:sz w:val="24"/>
        </w:rPr>
        <w:t xml:space="preserve">Romantic </w:t>
      </w:r>
      <w:r w:rsidR="004C4FDE">
        <w:rPr>
          <w:i/>
          <w:sz w:val="24"/>
        </w:rPr>
        <w:t>Aurora Leigh</w:t>
      </w:r>
      <w:r w:rsidR="00B56E8E">
        <w:rPr>
          <w:sz w:val="24"/>
        </w:rPr>
        <w:t xml:space="preserve"> (</w:t>
      </w:r>
      <w:r w:rsidR="002C6D45">
        <w:rPr>
          <w:sz w:val="24"/>
        </w:rPr>
        <w:t>1856</w:t>
      </w:r>
      <w:r w:rsidR="00B56E8E">
        <w:rPr>
          <w:sz w:val="24"/>
        </w:rPr>
        <w:t>)</w:t>
      </w:r>
      <w:r w:rsidRPr="00CC2B53">
        <w:rPr>
          <w:sz w:val="24"/>
        </w:rPr>
        <w:t xml:space="preserve">—in terms of the ways they give expression to, respond to, or voice the psychosis that is Romanticism in its least idealist, least ideological, and most fractured condition. </w:t>
      </w:r>
      <w:r w:rsidR="0076463F">
        <w:rPr>
          <w:sz w:val="24"/>
        </w:rPr>
        <w:t xml:space="preserve">Julie Carlson’s </w:t>
      </w:r>
      <w:r w:rsidR="00744024">
        <w:rPr>
          <w:sz w:val="24"/>
        </w:rPr>
        <w:t>afterword</w:t>
      </w:r>
      <w:r w:rsidR="0076463F">
        <w:rPr>
          <w:sz w:val="24"/>
        </w:rPr>
        <w:t xml:space="preserve"> mediates the essays through a larger consideration of </w:t>
      </w:r>
      <w:r w:rsidR="009E7BD9" w:rsidRPr="009E7BD9">
        <w:rPr>
          <w:sz w:val="24"/>
        </w:rPr>
        <w:t>neurocosmopolitanism</w:t>
      </w:r>
      <w:r w:rsidR="009E7BD9">
        <w:rPr>
          <w:sz w:val="24"/>
        </w:rPr>
        <w:t xml:space="preserve"> and its bodily, biological, and linguistic </w:t>
      </w:r>
      <w:r w:rsidR="00377DD0">
        <w:rPr>
          <w:sz w:val="24"/>
        </w:rPr>
        <w:t xml:space="preserve">functions of signification, </w:t>
      </w:r>
      <w:r w:rsidR="006B3054">
        <w:rPr>
          <w:sz w:val="24"/>
        </w:rPr>
        <w:t xml:space="preserve">agency, </w:t>
      </w:r>
      <w:r w:rsidR="005A4F77">
        <w:rPr>
          <w:sz w:val="24"/>
        </w:rPr>
        <w:t xml:space="preserve">boundary permeability, and </w:t>
      </w:r>
      <w:r w:rsidR="00813504">
        <w:rPr>
          <w:sz w:val="24"/>
        </w:rPr>
        <w:t xml:space="preserve">cultural sedimentations and </w:t>
      </w:r>
      <w:r w:rsidR="009254A3">
        <w:rPr>
          <w:sz w:val="24"/>
        </w:rPr>
        <w:t xml:space="preserve">disruptions. </w:t>
      </w:r>
    </w:p>
    <w:p w14:paraId="25766574" w14:textId="7578D551" w:rsidR="00CE7DC2" w:rsidRDefault="00685525" w:rsidP="00C64980">
      <w:pPr>
        <w:spacing w:line="480" w:lineRule="auto"/>
        <w:ind w:firstLine="720"/>
        <w:rPr>
          <w:sz w:val="24"/>
        </w:rPr>
      </w:pPr>
      <w:r>
        <w:rPr>
          <w:sz w:val="24"/>
        </w:rPr>
        <w:t xml:space="preserve">In </w:t>
      </w:r>
      <w:r w:rsidR="00F92E14" w:rsidRPr="00C31FE0">
        <w:rPr>
          <w:sz w:val="24"/>
        </w:rPr>
        <w:t>bring</w:t>
      </w:r>
      <w:r>
        <w:rPr>
          <w:sz w:val="24"/>
        </w:rPr>
        <w:t>ing</w:t>
      </w:r>
      <w:r w:rsidR="00F92E14" w:rsidRPr="00C31FE0">
        <w:rPr>
          <w:sz w:val="24"/>
        </w:rPr>
        <w:t xml:space="preserve"> together </w:t>
      </w:r>
      <w:r w:rsidR="004507D8">
        <w:rPr>
          <w:sz w:val="24"/>
        </w:rPr>
        <w:t>th</w:t>
      </w:r>
      <w:r>
        <w:rPr>
          <w:sz w:val="24"/>
        </w:rPr>
        <w:t>e</w:t>
      </w:r>
      <w:r w:rsidR="003D5FE1">
        <w:rPr>
          <w:sz w:val="24"/>
        </w:rPr>
        <w:t xml:space="preserve">se </w:t>
      </w:r>
      <w:r w:rsidR="00F92E14" w:rsidRPr="00C31FE0">
        <w:rPr>
          <w:sz w:val="24"/>
        </w:rPr>
        <w:t>essays</w:t>
      </w:r>
      <w:r>
        <w:rPr>
          <w:sz w:val="24"/>
        </w:rPr>
        <w:t xml:space="preserve">, </w:t>
      </w:r>
      <w:del w:id="210" w:author="Copyeditor" w:date="2022-07-25T19:26:00Z">
        <w:r w:rsidRPr="00A200D2" w:rsidDel="00A200D2">
          <w:rPr>
            <w:i/>
            <w:iCs/>
            <w:sz w:val="24"/>
            <w:rPrChange w:id="211" w:author="Copyeditor" w:date="2022-07-25T19:26:00Z">
              <w:rPr>
                <w:sz w:val="24"/>
              </w:rPr>
            </w:rPrChange>
          </w:rPr>
          <w:delText>“</w:delText>
        </w:r>
      </w:del>
      <w:r w:rsidRPr="00A200D2">
        <w:rPr>
          <w:i/>
          <w:iCs/>
          <w:sz w:val="24"/>
          <w:rPrChange w:id="212" w:author="Copyeditor" w:date="2022-07-25T19:26:00Z">
            <w:rPr>
              <w:sz w:val="24"/>
            </w:rPr>
          </w:rPrChange>
        </w:rPr>
        <w:t>Romantic Psychosis</w:t>
      </w:r>
      <w:del w:id="213" w:author="Copyeditor" w:date="2022-07-25T19:26:00Z">
        <w:r w:rsidRPr="00C31FE0" w:rsidDel="00A200D2">
          <w:rPr>
            <w:sz w:val="24"/>
          </w:rPr>
          <w:delText>”</w:delText>
        </w:r>
      </w:del>
      <w:r w:rsidRPr="00C31FE0">
        <w:rPr>
          <w:sz w:val="24"/>
        </w:rPr>
        <w:t xml:space="preserve"> </w:t>
      </w:r>
      <w:r w:rsidR="00F92E14" w:rsidRPr="00C31FE0">
        <w:rPr>
          <w:sz w:val="24"/>
        </w:rPr>
        <w:t>offer</w:t>
      </w:r>
      <w:r>
        <w:rPr>
          <w:sz w:val="24"/>
        </w:rPr>
        <w:t>s</w:t>
      </w:r>
      <w:r w:rsidR="00F92E14" w:rsidRPr="00C31FE0">
        <w:rPr>
          <w:sz w:val="24"/>
        </w:rPr>
        <w:t xml:space="preserve"> ways to engage Lacan’s conception of psychosis</w:t>
      </w:r>
      <w:r w:rsidR="002B0F96">
        <w:rPr>
          <w:sz w:val="24"/>
        </w:rPr>
        <w:t xml:space="preserve"> </w:t>
      </w:r>
      <w:r w:rsidR="00A9553C">
        <w:rPr>
          <w:sz w:val="24"/>
        </w:rPr>
        <w:t xml:space="preserve">in </w:t>
      </w:r>
      <w:r w:rsidR="00A9553C">
        <w:rPr>
          <w:i/>
          <w:iCs/>
          <w:sz w:val="24"/>
        </w:rPr>
        <w:t xml:space="preserve">Seminar III </w:t>
      </w:r>
      <w:r w:rsidR="002B0F96">
        <w:rPr>
          <w:sz w:val="24"/>
        </w:rPr>
        <w:t>with Romantic texts and lives</w:t>
      </w:r>
      <w:del w:id="214" w:author="Copyeditor" w:date="2022-07-25T19:27:00Z">
        <w:r w:rsidR="002B0F96" w:rsidDel="00A200D2">
          <w:rPr>
            <w:sz w:val="24"/>
          </w:rPr>
          <w:delText>,</w:delText>
        </w:r>
      </w:del>
      <w:r w:rsidR="002B0F96">
        <w:rPr>
          <w:sz w:val="24"/>
        </w:rPr>
        <w:t xml:space="preserve"> and</w:t>
      </w:r>
      <w:r w:rsidR="00457938">
        <w:rPr>
          <w:sz w:val="24"/>
        </w:rPr>
        <w:t xml:space="preserve"> </w:t>
      </w:r>
      <w:ins w:id="215" w:author="Copyeditor" w:date="2022-07-25T19:27:00Z">
        <w:r w:rsidR="00A200D2">
          <w:rPr>
            <w:sz w:val="24"/>
          </w:rPr>
          <w:t xml:space="preserve">to </w:t>
        </w:r>
      </w:ins>
      <w:r w:rsidR="00457938">
        <w:rPr>
          <w:sz w:val="24"/>
        </w:rPr>
        <w:t xml:space="preserve">engage </w:t>
      </w:r>
      <w:r w:rsidR="00F92E14" w:rsidRPr="00C31FE0">
        <w:rPr>
          <w:sz w:val="24"/>
        </w:rPr>
        <w:t xml:space="preserve">feminist responses to </w:t>
      </w:r>
      <w:r w:rsidR="00457938">
        <w:rPr>
          <w:sz w:val="24"/>
        </w:rPr>
        <w:t>Lacan’s</w:t>
      </w:r>
      <w:r w:rsidR="00F92E14" w:rsidRPr="00C31FE0">
        <w:rPr>
          <w:sz w:val="24"/>
        </w:rPr>
        <w:t xml:space="preserve"> theories</w:t>
      </w:r>
      <w:r w:rsidR="00CC37B5">
        <w:rPr>
          <w:sz w:val="24"/>
        </w:rPr>
        <w:t>,</w:t>
      </w:r>
      <w:r w:rsidR="002116E7">
        <w:rPr>
          <w:sz w:val="24"/>
        </w:rPr>
        <w:t xml:space="preserve"> </w:t>
      </w:r>
      <w:r w:rsidR="00F92E14" w:rsidRPr="00C31FE0">
        <w:rPr>
          <w:sz w:val="24"/>
        </w:rPr>
        <w:t xml:space="preserve">so as to push against some standard assumptions in Romantic studies concerning the male gaze, body/mind segregation, and past/present noncontinuity. </w:t>
      </w:r>
      <w:r w:rsidR="000B291F">
        <w:rPr>
          <w:sz w:val="24"/>
        </w:rPr>
        <w:t xml:space="preserve">The volume takes as its historical field </w:t>
      </w:r>
      <w:r w:rsidR="001F5D44">
        <w:rPr>
          <w:sz w:val="24"/>
        </w:rPr>
        <w:t>the problem</w:t>
      </w:r>
      <w:del w:id="216" w:author="Copyeditor" w:date="2022-07-25T19:30:00Z">
        <w:r w:rsidR="004373B4" w:rsidDel="00A200D2">
          <w:rPr>
            <w:sz w:val="24"/>
          </w:rPr>
          <w:delText>atic</w:delText>
        </w:r>
      </w:del>
      <w:r w:rsidR="004373B4">
        <w:rPr>
          <w:sz w:val="24"/>
        </w:rPr>
        <w:t xml:space="preserve"> of Romantic psychology</w:t>
      </w:r>
      <w:r w:rsidR="001768D9">
        <w:rPr>
          <w:sz w:val="24"/>
        </w:rPr>
        <w:t>: the Romantic period was the seedbed of Freudian psychoanalysis with its attention to subjectivity, affect, the psyche, dream visions and nightmares, and the realization of an inhabited unconscious.</w:t>
      </w:r>
      <w:r w:rsidR="00DD0BB4">
        <w:rPr>
          <w:sz w:val="24"/>
        </w:rPr>
        <w:t xml:space="preserve"> Lacanian interpretations and innovations in Freudian theory have meant that a Lacanian lens reveals </w:t>
      </w:r>
      <w:r w:rsidR="00F97476">
        <w:rPr>
          <w:sz w:val="24"/>
        </w:rPr>
        <w:t>the socio</w:t>
      </w:r>
      <w:del w:id="217" w:author="Copyeditor" w:date="2022-07-25T19:31:00Z">
        <w:r w:rsidR="00F97476" w:rsidDel="00A200D2">
          <w:rPr>
            <w:sz w:val="24"/>
          </w:rPr>
          <w:delText>-</w:delText>
        </w:r>
      </w:del>
      <w:r w:rsidR="00F97476">
        <w:rPr>
          <w:sz w:val="24"/>
        </w:rPr>
        <w:t>political field in ways not otherwise available. As Daniela Garofalo and David Sigler note, “</w:t>
      </w:r>
      <w:r w:rsidR="001D5F78">
        <w:rPr>
          <w:sz w:val="24"/>
        </w:rPr>
        <w:t xml:space="preserve">Lacan matters for a politicized study of culture,” and </w:t>
      </w:r>
      <w:del w:id="218" w:author="Copyeditor" w:date="2022-07-25T19:32:00Z">
        <w:r w:rsidR="000F0EEB" w:rsidDel="00A200D2">
          <w:rPr>
            <w:sz w:val="24"/>
          </w:rPr>
          <w:delText xml:space="preserve">that </w:delText>
        </w:r>
      </w:del>
      <w:r w:rsidR="000F0EEB">
        <w:rPr>
          <w:sz w:val="24"/>
        </w:rPr>
        <w:t>if “the quintessentially Romantic project of subject-formation</w:t>
      </w:r>
      <w:r w:rsidR="00527C3B">
        <w:rPr>
          <w:sz w:val="24"/>
        </w:rPr>
        <w:t xml:space="preserve"> tends to get caught up, irredeemably, in its impasses,” </w:t>
      </w:r>
      <w:del w:id="219" w:author="Copyeditor" w:date="2022-07-25T19:33:00Z">
        <w:r w:rsidR="00527C3B" w:rsidDel="00A200D2">
          <w:rPr>
            <w:sz w:val="24"/>
          </w:rPr>
          <w:delText xml:space="preserve">that </w:delText>
        </w:r>
      </w:del>
      <w:r w:rsidR="004A6563">
        <w:rPr>
          <w:sz w:val="24"/>
        </w:rPr>
        <w:t>this</w:t>
      </w:r>
      <w:ins w:id="220" w:author="Copyeditor" w:date="2022-07-25T19:33:00Z">
        <w:r w:rsidR="00A200D2">
          <w:rPr>
            <w:sz w:val="24"/>
          </w:rPr>
          <w:t xml:space="preserve"> further</w:t>
        </w:r>
      </w:ins>
      <w:r w:rsidR="004A6563">
        <w:rPr>
          <w:sz w:val="24"/>
        </w:rPr>
        <w:t xml:space="preserve"> reveals</w:t>
      </w:r>
      <w:ins w:id="221" w:author="Copyeditor" w:date="2022-07-25T19:33:00Z">
        <w:r w:rsidR="00A200D2">
          <w:rPr>
            <w:sz w:val="24"/>
          </w:rPr>
          <w:t xml:space="preserve"> </w:t>
        </w:r>
      </w:ins>
      <w:del w:id="222" w:author="Copyeditor" w:date="2022-07-25T19:33:00Z">
        <w:r w:rsidR="004A6563" w:rsidDel="00A200D2">
          <w:rPr>
            <w:sz w:val="24"/>
          </w:rPr>
          <w:delText xml:space="preserve"> even more </w:delText>
        </w:r>
      </w:del>
      <w:r w:rsidR="004A6563">
        <w:rPr>
          <w:sz w:val="24"/>
        </w:rPr>
        <w:t>the lacks that inform subjective experience and cultural expression</w:t>
      </w:r>
      <w:r w:rsidR="005221D5">
        <w:rPr>
          <w:sz w:val="24"/>
        </w:rPr>
        <w:t xml:space="preserve"> (</w:t>
      </w:r>
      <w:del w:id="223" w:author="Copyeditor" w:date="2022-07-25T19:39:00Z">
        <w:r w:rsidR="005221D5" w:rsidDel="00A200D2">
          <w:rPr>
            <w:i/>
            <w:iCs/>
            <w:sz w:val="24"/>
          </w:rPr>
          <w:delText xml:space="preserve">Lacan and Romanticism, </w:delText>
        </w:r>
      </w:del>
      <w:r w:rsidR="005221D5">
        <w:rPr>
          <w:sz w:val="24"/>
        </w:rPr>
        <w:t>xi, xviii).</w:t>
      </w:r>
      <w:r w:rsidR="004373B4">
        <w:rPr>
          <w:sz w:val="24"/>
        </w:rPr>
        <w:t xml:space="preserve"> Even more situating is the problem</w:t>
      </w:r>
      <w:r w:rsidR="001F5D44">
        <w:rPr>
          <w:sz w:val="24"/>
        </w:rPr>
        <w:t xml:space="preserve"> of Romantic crisis, whether the trauma of revolution or that of war’s </w:t>
      </w:r>
      <w:r w:rsidR="001F5D44">
        <w:rPr>
          <w:sz w:val="24"/>
        </w:rPr>
        <w:lastRenderedPageBreak/>
        <w:t>aftermath</w:t>
      </w:r>
      <w:r w:rsidR="007177BB">
        <w:rPr>
          <w:sz w:val="24"/>
        </w:rPr>
        <w:t xml:space="preserve">. </w:t>
      </w:r>
      <w:r w:rsidR="00351E68">
        <w:rPr>
          <w:sz w:val="24"/>
        </w:rPr>
        <w:t xml:space="preserve">Psychoanalytic theory </w:t>
      </w:r>
      <w:r w:rsidR="00F54D9B">
        <w:rPr>
          <w:sz w:val="24"/>
        </w:rPr>
        <w:t xml:space="preserve">provides the essays’ main lens </w:t>
      </w:r>
      <w:r w:rsidR="00155600">
        <w:rPr>
          <w:sz w:val="24"/>
        </w:rPr>
        <w:t>as a generative conceptual structure for thinking through moments of cultural crisis</w:t>
      </w:r>
      <w:r w:rsidR="006F0309">
        <w:rPr>
          <w:sz w:val="24"/>
        </w:rPr>
        <w:t xml:space="preserve"> during the Romantic </w:t>
      </w:r>
      <w:r w:rsidR="00155600">
        <w:rPr>
          <w:sz w:val="24"/>
        </w:rPr>
        <w:t>period.</w:t>
      </w:r>
      <w:r w:rsidR="009B702F">
        <w:rPr>
          <w:sz w:val="24"/>
        </w:rPr>
        <w:t xml:space="preserve"> </w:t>
      </w:r>
      <w:r w:rsidR="00EA1694">
        <w:rPr>
          <w:sz w:val="24"/>
        </w:rPr>
        <w:t xml:space="preserve">In taking on the </w:t>
      </w:r>
      <w:r w:rsidR="00446367">
        <w:rPr>
          <w:sz w:val="24"/>
        </w:rPr>
        <w:t xml:space="preserve">conspiracy of language and psychopathology at the level of cultural crisis, </w:t>
      </w:r>
      <w:del w:id="224" w:author="Copyeditor" w:date="2022-07-25T19:43:00Z">
        <w:r w:rsidR="00446367" w:rsidRPr="00A200D2" w:rsidDel="00A200D2">
          <w:rPr>
            <w:i/>
            <w:iCs/>
            <w:sz w:val="24"/>
            <w:rPrChange w:id="225" w:author="Copyeditor" w:date="2022-07-25T19:43:00Z">
              <w:rPr>
                <w:sz w:val="24"/>
              </w:rPr>
            </w:rPrChange>
          </w:rPr>
          <w:delText>“</w:delText>
        </w:r>
      </w:del>
      <w:r w:rsidR="00446367" w:rsidRPr="00A200D2">
        <w:rPr>
          <w:i/>
          <w:iCs/>
          <w:sz w:val="24"/>
          <w:rPrChange w:id="226" w:author="Copyeditor" w:date="2022-07-25T19:43:00Z">
            <w:rPr>
              <w:sz w:val="24"/>
            </w:rPr>
          </w:rPrChange>
        </w:rPr>
        <w:t>Romantic Psychosis</w:t>
      </w:r>
      <w:del w:id="227" w:author="Copyeditor" w:date="2022-07-25T19:43:00Z">
        <w:r w:rsidR="00446367" w:rsidRPr="00A200D2" w:rsidDel="00A200D2">
          <w:rPr>
            <w:i/>
            <w:iCs/>
            <w:sz w:val="24"/>
            <w:rPrChange w:id="228" w:author="Copyeditor" w:date="2022-07-25T19:43:00Z">
              <w:rPr>
                <w:sz w:val="24"/>
              </w:rPr>
            </w:rPrChange>
          </w:rPr>
          <w:delText>”</w:delText>
        </w:r>
      </w:del>
      <w:r w:rsidR="00446367" w:rsidRPr="00A200D2">
        <w:rPr>
          <w:i/>
          <w:iCs/>
          <w:sz w:val="24"/>
          <w:rPrChange w:id="229" w:author="Copyeditor" w:date="2022-07-25T19:43:00Z">
            <w:rPr>
              <w:sz w:val="24"/>
            </w:rPr>
          </w:rPrChange>
        </w:rPr>
        <w:t xml:space="preserve"> </w:t>
      </w:r>
      <w:r w:rsidR="00446367">
        <w:rPr>
          <w:sz w:val="24"/>
        </w:rPr>
        <w:t xml:space="preserve">seeks not only </w:t>
      </w:r>
      <w:r w:rsidR="007105CF">
        <w:rPr>
          <w:sz w:val="24"/>
        </w:rPr>
        <w:t xml:space="preserve">to </w:t>
      </w:r>
      <w:r w:rsidR="00446367">
        <w:rPr>
          <w:sz w:val="24"/>
        </w:rPr>
        <w:t xml:space="preserve">participate in current debates about </w:t>
      </w:r>
      <w:proofErr w:type="spellStart"/>
      <w:r w:rsidR="00446367">
        <w:rPr>
          <w:sz w:val="24"/>
        </w:rPr>
        <w:t>neurocosmopolitanism</w:t>
      </w:r>
      <w:proofErr w:type="spellEnd"/>
      <w:del w:id="230" w:author="Copyeditor" w:date="2022-07-25T19:43:00Z">
        <w:r w:rsidR="00446367" w:rsidDel="00A200D2">
          <w:rPr>
            <w:sz w:val="24"/>
          </w:rPr>
          <w:delText>,</w:delText>
        </w:r>
      </w:del>
      <w:r w:rsidR="00446367">
        <w:rPr>
          <w:sz w:val="24"/>
        </w:rPr>
        <w:t xml:space="preserve"> but also </w:t>
      </w:r>
      <w:r w:rsidR="00DE5A89">
        <w:rPr>
          <w:sz w:val="24"/>
        </w:rPr>
        <w:t xml:space="preserve">to </w:t>
      </w:r>
      <w:r w:rsidR="00446367">
        <w:rPr>
          <w:sz w:val="24"/>
        </w:rPr>
        <w:t>use it as a bridge to larger</w:t>
      </w:r>
      <w:r w:rsidR="0087752D">
        <w:rPr>
          <w:sz w:val="24"/>
        </w:rPr>
        <w:t>-</w:t>
      </w:r>
      <w:r w:rsidR="00446367">
        <w:rPr>
          <w:sz w:val="24"/>
        </w:rPr>
        <w:t xml:space="preserve">scale thinking about </w:t>
      </w:r>
      <w:del w:id="231" w:author="Copyeditor" w:date="2022-07-25T20:53:00Z">
        <w:r w:rsidR="00446367" w:rsidDel="00662712">
          <w:rPr>
            <w:sz w:val="24"/>
          </w:rPr>
          <w:delText>the ways in which</w:delText>
        </w:r>
      </w:del>
      <w:ins w:id="232" w:author="Copyeditor" w:date="2022-07-25T20:53:00Z">
        <w:r w:rsidR="00662712">
          <w:rPr>
            <w:sz w:val="24"/>
          </w:rPr>
          <w:t>how</w:t>
        </w:r>
      </w:ins>
      <w:r w:rsidR="00446367">
        <w:rPr>
          <w:sz w:val="24"/>
        </w:rPr>
        <w:t xml:space="preserve"> the p</w:t>
      </w:r>
      <w:r w:rsidR="00CB47A0">
        <w:rPr>
          <w:sz w:val="24"/>
        </w:rPr>
        <w:t xml:space="preserve">articularities of the past and of our peculiar present are knotted together </w:t>
      </w:r>
      <w:r w:rsidR="00CE7DC2">
        <w:rPr>
          <w:sz w:val="24"/>
        </w:rPr>
        <w:t xml:space="preserve">and interlaced in ways that speak to the knots in psychic registers </w:t>
      </w:r>
      <w:r w:rsidR="00FA7212">
        <w:rPr>
          <w:sz w:val="24"/>
        </w:rPr>
        <w:t xml:space="preserve">(Imaginary-Real-Symbolic) </w:t>
      </w:r>
      <w:r w:rsidR="00CE7DC2">
        <w:rPr>
          <w:sz w:val="24"/>
        </w:rPr>
        <w:t>that Lacan theorizes.</w:t>
      </w:r>
      <w:del w:id="233" w:author="Copyeditor" w:date="2022-08-07T11:27:00Z">
        <w:r w:rsidR="00CE7DC2" w:rsidDel="00052018">
          <w:rPr>
            <w:sz w:val="24"/>
          </w:rPr>
          <w:delText xml:space="preserve">  </w:delText>
        </w:r>
      </w:del>
    </w:p>
    <w:p w14:paraId="6697B610" w14:textId="378ECD11" w:rsidR="00537646" w:rsidRDefault="00CB47A0" w:rsidP="00DA13D2">
      <w:pPr>
        <w:spacing w:line="480" w:lineRule="auto"/>
        <w:ind w:firstLine="720"/>
        <w:rPr>
          <w:sz w:val="24"/>
        </w:rPr>
      </w:pPr>
      <w:del w:id="234" w:author="Copyeditor" w:date="2022-08-07T11:27:00Z">
        <w:r w:rsidDel="00052018">
          <w:rPr>
            <w:sz w:val="24"/>
          </w:rPr>
          <w:delText xml:space="preserve">    </w:delText>
        </w:r>
      </w:del>
      <w:r w:rsidR="009B702F">
        <w:rPr>
          <w:sz w:val="24"/>
        </w:rPr>
        <w:t>More largely, the</w:t>
      </w:r>
      <w:r w:rsidR="0035110B">
        <w:rPr>
          <w:sz w:val="24"/>
        </w:rPr>
        <w:t xml:space="preserve"> </w:t>
      </w:r>
      <w:r w:rsidR="00F92E14" w:rsidRPr="00C31FE0">
        <w:rPr>
          <w:sz w:val="24"/>
        </w:rPr>
        <w:t>essays are g</w:t>
      </w:r>
      <w:r w:rsidR="00F97A92">
        <w:rPr>
          <w:sz w:val="24"/>
        </w:rPr>
        <w:t xml:space="preserve">rounded in the eventfulness of </w:t>
      </w:r>
      <w:r w:rsidR="00560291">
        <w:rPr>
          <w:sz w:val="24"/>
        </w:rPr>
        <w:t>R</w:t>
      </w:r>
      <w:r w:rsidR="00F92E14" w:rsidRPr="00C31FE0">
        <w:rPr>
          <w:sz w:val="24"/>
        </w:rPr>
        <w:t>omanticism</w:t>
      </w:r>
      <w:r w:rsidR="00466976">
        <w:rPr>
          <w:sz w:val="24"/>
        </w:rPr>
        <w:t>. They</w:t>
      </w:r>
      <w:r w:rsidR="00F92E14" w:rsidRPr="00C31FE0">
        <w:rPr>
          <w:sz w:val="24"/>
        </w:rPr>
        <w:t xml:space="preserve"> are premised on the idea that what the Romantics </w:t>
      </w:r>
      <w:r w:rsidR="00A540D8">
        <w:rPr>
          <w:sz w:val="24"/>
        </w:rPr>
        <w:t>developed</w:t>
      </w:r>
      <w:r w:rsidR="0014577A">
        <w:rPr>
          <w:sz w:val="24"/>
        </w:rPr>
        <w:t xml:space="preserve"> </w:t>
      </w:r>
      <w:r w:rsidR="00F92E14" w:rsidRPr="00C31FE0">
        <w:rPr>
          <w:sz w:val="24"/>
        </w:rPr>
        <w:t xml:space="preserve">has great currency for us today. </w:t>
      </w:r>
      <w:r w:rsidR="00785BE5">
        <w:rPr>
          <w:sz w:val="24"/>
        </w:rPr>
        <w:t xml:space="preserve">Innovative </w:t>
      </w:r>
      <w:del w:id="235" w:author="Copyeditor" w:date="2022-07-25T20:56:00Z">
        <w:r w:rsidR="00785BE5" w:rsidDel="00662712">
          <w:rPr>
            <w:sz w:val="24"/>
          </w:rPr>
          <w:delText xml:space="preserve">ways </w:delText>
        </w:r>
      </w:del>
      <w:ins w:id="236" w:author="Copyeditor" w:date="2022-07-25T20:56:00Z">
        <w:r w:rsidR="00662712">
          <w:rPr>
            <w:sz w:val="24"/>
          </w:rPr>
          <w:t xml:space="preserve">approaches </w:t>
        </w:r>
      </w:ins>
      <w:r w:rsidR="00785BE5">
        <w:rPr>
          <w:sz w:val="24"/>
        </w:rPr>
        <w:t xml:space="preserve">to recognize and engage with </w:t>
      </w:r>
      <w:r w:rsidR="00F92E14" w:rsidRPr="00C31FE0">
        <w:rPr>
          <w:sz w:val="24"/>
        </w:rPr>
        <w:t xml:space="preserve">the female specular gaze, </w:t>
      </w:r>
      <w:r w:rsidR="004E4DC5">
        <w:rPr>
          <w:sz w:val="24"/>
        </w:rPr>
        <w:t xml:space="preserve">creative ways to grapple with </w:t>
      </w:r>
      <w:r w:rsidR="00F92E14" w:rsidRPr="00C31FE0">
        <w:rPr>
          <w:sz w:val="24"/>
        </w:rPr>
        <w:t>materiali</w:t>
      </w:r>
      <w:r w:rsidR="004E4DC5">
        <w:rPr>
          <w:sz w:val="24"/>
        </w:rPr>
        <w:t>ty</w:t>
      </w:r>
      <w:r w:rsidR="00F92E14" w:rsidRPr="00C31FE0">
        <w:rPr>
          <w:sz w:val="24"/>
        </w:rPr>
        <w:t xml:space="preserve">, and </w:t>
      </w:r>
      <w:r w:rsidR="001A4C06">
        <w:rPr>
          <w:sz w:val="24"/>
        </w:rPr>
        <w:t xml:space="preserve">expressions of </w:t>
      </w:r>
      <w:r w:rsidR="00F92E14" w:rsidRPr="00C31FE0">
        <w:rPr>
          <w:sz w:val="24"/>
        </w:rPr>
        <w:t>culturally inscribed</w:t>
      </w:r>
      <w:r w:rsidR="00254676">
        <w:rPr>
          <w:sz w:val="24"/>
        </w:rPr>
        <w:t xml:space="preserve"> </w:t>
      </w:r>
      <w:r w:rsidR="004E4DC5">
        <w:rPr>
          <w:sz w:val="24"/>
        </w:rPr>
        <w:t xml:space="preserve">psychosis </w:t>
      </w:r>
      <w:r w:rsidR="00254676">
        <w:rPr>
          <w:sz w:val="24"/>
        </w:rPr>
        <w:t xml:space="preserve">resonate particularly with our own crises of </w:t>
      </w:r>
      <w:r w:rsidR="00C40FC3">
        <w:rPr>
          <w:sz w:val="24"/>
        </w:rPr>
        <w:t xml:space="preserve">political, </w:t>
      </w:r>
      <w:r w:rsidR="00254676">
        <w:rPr>
          <w:sz w:val="24"/>
        </w:rPr>
        <w:t>environmental</w:t>
      </w:r>
      <w:r w:rsidR="00C40FC3">
        <w:rPr>
          <w:sz w:val="24"/>
        </w:rPr>
        <w:t>,</w:t>
      </w:r>
      <w:r w:rsidR="00254676">
        <w:rPr>
          <w:sz w:val="24"/>
        </w:rPr>
        <w:t xml:space="preserve"> </w:t>
      </w:r>
      <w:r w:rsidR="00C40FC3">
        <w:rPr>
          <w:sz w:val="24"/>
        </w:rPr>
        <w:t>and psychic</w:t>
      </w:r>
      <w:r w:rsidR="00254676">
        <w:rPr>
          <w:sz w:val="24"/>
        </w:rPr>
        <w:t xml:space="preserve"> </w:t>
      </w:r>
      <w:proofErr w:type="spellStart"/>
      <w:r w:rsidR="00254676">
        <w:rPr>
          <w:sz w:val="24"/>
        </w:rPr>
        <w:t>undoings</w:t>
      </w:r>
      <w:proofErr w:type="spellEnd"/>
      <w:r w:rsidR="00C40FC3">
        <w:rPr>
          <w:sz w:val="24"/>
        </w:rPr>
        <w:t>. Perhaps even more</w:t>
      </w:r>
      <w:ins w:id="237" w:author="Copyeditor" w:date="2022-07-25T20:58:00Z">
        <w:r w:rsidR="00662712">
          <w:rPr>
            <w:sz w:val="24"/>
          </w:rPr>
          <w:t xml:space="preserve"> so</w:t>
        </w:r>
      </w:ins>
      <w:r w:rsidR="00C40FC3">
        <w:rPr>
          <w:sz w:val="24"/>
        </w:rPr>
        <w:t xml:space="preserve"> does</w:t>
      </w:r>
      <w:r w:rsidR="00254676">
        <w:rPr>
          <w:sz w:val="24"/>
        </w:rPr>
        <w:t xml:space="preserve"> the unraveling of cultural institutions </w:t>
      </w:r>
      <w:r w:rsidR="001D35A3">
        <w:rPr>
          <w:sz w:val="24"/>
        </w:rPr>
        <w:t>structured</w:t>
      </w:r>
      <w:r w:rsidR="00C40FC3">
        <w:rPr>
          <w:sz w:val="24"/>
        </w:rPr>
        <w:t xml:space="preserve"> by</w:t>
      </w:r>
      <w:r w:rsidR="00254676">
        <w:rPr>
          <w:sz w:val="24"/>
        </w:rPr>
        <w:t xml:space="preserve"> heteronormativity</w:t>
      </w:r>
      <w:r w:rsidR="00E70B4B">
        <w:rPr>
          <w:sz w:val="24"/>
        </w:rPr>
        <w:t xml:space="preserve"> </w:t>
      </w:r>
      <w:r w:rsidR="00C40FC3">
        <w:rPr>
          <w:sz w:val="24"/>
        </w:rPr>
        <w:t xml:space="preserve">cry out for a Romantically-informed intervention. </w:t>
      </w:r>
      <w:r w:rsidR="000C2965">
        <w:rPr>
          <w:sz w:val="24"/>
        </w:rPr>
        <w:t xml:space="preserve">In </w:t>
      </w:r>
      <w:r w:rsidR="00F92E14" w:rsidRPr="00C31FE0">
        <w:rPr>
          <w:sz w:val="24"/>
        </w:rPr>
        <w:t>offer</w:t>
      </w:r>
      <w:r w:rsidR="000C2965">
        <w:rPr>
          <w:sz w:val="24"/>
        </w:rPr>
        <w:t>ing</w:t>
      </w:r>
      <w:r w:rsidR="00F92E14" w:rsidRPr="00C31FE0">
        <w:rPr>
          <w:sz w:val="24"/>
        </w:rPr>
        <w:t xml:space="preserve"> a wider perspective</w:t>
      </w:r>
      <w:r w:rsidR="00567FD9">
        <w:rPr>
          <w:sz w:val="24"/>
        </w:rPr>
        <w:t xml:space="preserve"> </w:t>
      </w:r>
      <w:r w:rsidR="00F92E14" w:rsidRPr="00C31FE0">
        <w:rPr>
          <w:sz w:val="24"/>
        </w:rPr>
        <w:t xml:space="preserve">for the particular and shared concerns of the </w:t>
      </w:r>
      <w:r w:rsidR="00690A75">
        <w:rPr>
          <w:sz w:val="24"/>
        </w:rPr>
        <w:t>three essays</w:t>
      </w:r>
      <w:r w:rsidR="00F92E14" w:rsidRPr="00C31FE0">
        <w:rPr>
          <w:sz w:val="24"/>
        </w:rPr>
        <w:t xml:space="preserve">, </w:t>
      </w:r>
      <w:r w:rsidR="000C2965">
        <w:rPr>
          <w:sz w:val="24"/>
        </w:rPr>
        <w:t xml:space="preserve">Carlson not only </w:t>
      </w:r>
      <w:r w:rsidR="00F92E14" w:rsidRPr="00C31FE0">
        <w:rPr>
          <w:sz w:val="24"/>
        </w:rPr>
        <w:t>bring</w:t>
      </w:r>
      <w:r w:rsidR="000C2965">
        <w:rPr>
          <w:sz w:val="24"/>
        </w:rPr>
        <w:t>s</w:t>
      </w:r>
      <w:r w:rsidR="00F92E14" w:rsidRPr="00C31FE0">
        <w:rPr>
          <w:sz w:val="24"/>
        </w:rPr>
        <w:t xml:space="preserve"> out </w:t>
      </w:r>
      <w:proofErr w:type="gramStart"/>
      <w:r w:rsidR="00F92E14" w:rsidRPr="00C31FE0">
        <w:rPr>
          <w:sz w:val="24"/>
        </w:rPr>
        <w:t>the</w:t>
      </w:r>
      <w:r w:rsidR="000C2965">
        <w:rPr>
          <w:sz w:val="24"/>
        </w:rPr>
        <w:t xml:space="preserve"> </w:t>
      </w:r>
      <w:r w:rsidR="00331551">
        <w:rPr>
          <w:sz w:val="24"/>
        </w:rPr>
        <w:t>their</w:t>
      </w:r>
      <w:proofErr w:type="gramEnd"/>
      <w:r w:rsidR="000C2965">
        <w:rPr>
          <w:sz w:val="24"/>
        </w:rPr>
        <w:t xml:space="preserve"> </w:t>
      </w:r>
      <w:r w:rsidR="00F92E14" w:rsidRPr="00C31FE0">
        <w:rPr>
          <w:sz w:val="24"/>
        </w:rPr>
        <w:t xml:space="preserve">congruencies </w:t>
      </w:r>
      <w:r w:rsidR="00C05690">
        <w:rPr>
          <w:sz w:val="24"/>
        </w:rPr>
        <w:t xml:space="preserve">while responding to the way each offers a different entry into thinking about </w:t>
      </w:r>
      <w:r w:rsidR="001F685E">
        <w:rPr>
          <w:sz w:val="24"/>
        </w:rPr>
        <w:t>“</w:t>
      </w:r>
      <w:r w:rsidR="00C05690">
        <w:rPr>
          <w:sz w:val="24"/>
        </w:rPr>
        <w:t>Romantic psychosis”</w:t>
      </w:r>
      <w:r w:rsidR="00555147">
        <w:rPr>
          <w:sz w:val="24"/>
        </w:rPr>
        <w:t>;</w:t>
      </w:r>
      <w:r w:rsidR="000C2965">
        <w:rPr>
          <w:sz w:val="24"/>
        </w:rPr>
        <w:t xml:space="preserve"> she also offers a way to think more deeply about what it means to </w:t>
      </w:r>
      <w:r w:rsidR="00BB4500">
        <w:rPr>
          <w:sz w:val="24"/>
        </w:rPr>
        <w:t xml:space="preserve">leverage a term like “psychosis” </w:t>
      </w:r>
      <w:r w:rsidR="00B404CE">
        <w:rPr>
          <w:sz w:val="24"/>
        </w:rPr>
        <w:t>to interrogate adjacencies between past and present cr</w:t>
      </w:r>
      <w:r w:rsidR="00472A19">
        <w:rPr>
          <w:sz w:val="24"/>
        </w:rPr>
        <w:t>itical times</w:t>
      </w:r>
      <w:del w:id="238" w:author="Copyeditor" w:date="2022-07-25T21:00:00Z">
        <w:r w:rsidR="004B0320" w:rsidDel="00662712">
          <w:rPr>
            <w:sz w:val="24"/>
          </w:rPr>
          <w:delText>,</w:delText>
        </w:r>
      </w:del>
      <w:r w:rsidR="004B0320">
        <w:rPr>
          <w:sz w:val="24"/>
        </w:rPr>
        <w:t xml:space="preserve"> and between language and the law during </w:t>
      </w:r>
      <w:r w:rsidR="00221F83">
        <w:rPr>
          <w:sz w:val="24"/>
        </w:rPr>
        <w:t>psychotically destabilized</w:t>
      </w:r>
      <w:r w:rsidR="004B0320">
        <w:rPr>
          <w:sz w:val="24"/>
        </w:rPr>
        <w:t xml:space="preserve"> </w:t>
      </w:r>
      <w:r w:rsidR="001C0295">
        <w:rPr>
          <w:sz w:val="24"/>
        </w:rPr>
        <w:t>periods</w:t>
      </w:r>
      <w:r w:rsidR="004B0320">
        <w:rPr>
          <w:sz w:val="24"/>
        </w:rPr>
        <w:t xml:space="preserve"> of crisis</w:t>
      </w:r>
      <w:r w:rsidR="00472A19">
        <w:rPr>
          <w:sz w:val="24"/>
        </w:rPr>
        <w:t xml:space="preserve">. </w:t>
      </w:r>
    </w:p>
    <w:p w14:paraId="60EAFC7D" w14:textId="221DA1B9" w:rsidR="00537646" w:rsidRDefault="00537646" w:rsidP="00537646">
      <w:pPr>
        <w:spacing w:line="480" w:lineRule="auto"/>
        <w:ind w:firstLine="720"/>
        <w:rPr>
          <w:sz w:val="24"/>
        </w:rPr>
      </w:pPr>
      <w:r>
        <w:rPr>
          <w:sz w:val="24"/>
        </w:rPr>
        <w:t xml:space="preserve">The </w:t>
      </w:r>
      <w:r w:rsidR="00DA7170">
        <w:rPr>
          <w:sz w:val="24"/>
        </w:rPr>
        <w:t>l</w:t>
      </w:r>
      <w:r>
        <w:rPr>
          <w:sz w:val="24"/>
        </w:rPr>
        <w:t xml:space="preserve">aw becomes implicitly important for </w:t>
      </w:r>
      <w:r w:rsidR="00B0239A">
        <w:rPr>
          <w:sz w:val="24"/>
        </w:rPr>
        <w:t xml:space="preserve">this volume’s essays </w:t>
      </w:r>
      <w:r>
        <w:rPr>
          <w:sz w:val="24"/>
        </w:rPr>
        <w:t>precisely because the subject’s relation to the signifier</w:t>
      </w:r>
      <w:r w:rsidR="0052454F">
        <w:rPr>
          <w:sz w:val="24"/>
        </w:rPr>
        <w:t xml:space="preserve"> is </w:t>
      </w:r>
      <w:r>
        <w:rPr>
          <w:sz w:val="24"/>
        </w:rPr>
        <w:t>both to language generally</w:t>
      </w:r>
      <w:del w:id="239" w:author="Copyeditor" w:date="2022-07-25T21:01:00Z">
        <w:r w:rsidDel="00662712">
          <w:rPr>
            <w:sz w:val="24"/>
          </w:rPr>
          <w:delText>,</w:delText>
        </w:r>
      </w:del>
      <w:r>
        <w:rPr>
          <w:sz w:val="24"/>
        </w:rPr>
        <w:t xml:space="preserve"> and </w:t>
      </w:r>
      <w:del w:id="240" w:author="Copyeditor" w:date="2022-07-25T21:02:00Z">
        <w:r w:rsidR="0052454F" w:rsidDel="00662712">
          <w:rPr>
            <w:sz w:val="24"/>
          </w:rPr>
          <w:delText xml:space="preserve">always also </w:delText>
        </w:r>
      </w:del>
      <w:r>
        <w:rPr>
          <w:sz w:val="24"/>
        </w:rPr>
        <w:t>to the primordial signifier</w:t>
      </w:r>
      <w:ins w:id="241" w:author="Copyeditor" w:date="2022-07-25T21:02:00Z">
        <w:r w:rsidR="00662712">
          <w:rPr>
            <w:sz w:val="24"/>
          </w:rPr>
          <w:t xml:space="preserve"> perpetually</w:t>
        </w:r>
      </w:ins>
      <w:r w:rsidR="0052454F">
        <w:rPr>
          <w:sz w:val="24"/>
        </w:rPr>
        <w:t>:</w:t>
      </w:r>
      <w:r>
        <w:rPr>
          <w:sz w:val="24"/>
        </w:rPr>
        <w:t xml:space="preserve"> that which names the prohibition against the desire for presence</w:t>
      </w:r>
      <w:r w:rsidR="0052454F">
        <w:rPr>
          <w:sz w:val="24"/>
        </w:rPr>
        <w:t xml:space="preserve">. </w:t>
      </w:r>
      <w:r w:rsidR="00D4699A">
        <w:rPr>
          <w:sz w:val="24"/>
        </w:rPr>
        <w:t>The paternal metaphor, the</w:t>
      </w:r>
      <w:r>
        <w:rPr>
          <w:sz w:val="24"/>
        </w:rPr>
        <w:t xml:space="preserve"> Name-of-the-Father</w:t>
      </w:r>
      <w:del w:id="242" w:author="Copyeditor" w:date="2022-07-25T21:03:00Z">
        <w:r w:rsidDel="00662712">
          <w:rPr>
            <w:sz w:val="24"/>
          </w:rPr>
          <w:delText>,</w:delText>
        </w:r>
      </w:del>
      <w:r>
        <w:rPr>
          <w:sz w:val="24"/>
        </w:rPr>
        <w:t xml:space="preserve"> </w:t>
      </w:r>
      <w:r w:rsidR="004C5209">
        <w:rPr>
          <w:sz w:val="24"/>
        </w:rPr>
        <w:t>(</w:t>
      </w:r>
      <w:r>
        <w:rPr>
          <w:sz w:val="24"/>
        </w:rPr>
        <w:t>which prohibits desire for the mother</w:t>
      </w:r>
      <w:r>
        <w:rPr>
          <w:rStyle w:val="EndnoteReference"/>
          <w:sz w:val="24"/>
        </w:rPr>
        <w:endnoteReference w:id="7"/>
      </w:r>
      <w:r w:rsidR="00D4699A">
        <w:rPr>
          <w:sz w:val="24"/>
        </w:rPr>
        <w:t>)</w:t>
      </w:r>
      <w:ins w:id="245" w:author="Copyeditor" w:date="2022-07-25T21:03:00Z">
        <w:r w:rsidR="00662712">
          <w:rPr>
            <w:sz w:val="24"/>
          </w:rPr>
          <w:t>,</w:t>
        </w:r>
      </w:ins>
      <w:r>
        <w:rPr>
          <w:sz w:val="24"/>
        </w:rPr>
        <w:t xml:space="preserve"> is the basis of social </w:t>
      </w:r>
      <w:r>
        <w:rPr>
          <w:sz w:val="24"/>
        </w:rPr>
        <w:lastRenderedPageBreak/>
        <w:t>authority</w:t>
      </w:r>
      <w:r w:rsidR="008D2E2B">
        <w:rPr>
          <w:sz w:val="24"/>
        </w:rPr>
        <w:t xml:space="preserve">. The law of the father </w:t>
      </w:r>
      <w:r>
        <w:rPr>
          <w:sz w:val="24"/>
        </w:rPr>
        <w:t xml:space="preserve">plays a </w:t>
      </w:r>
      <w:r w:rsidR="00CB7217">
        <w:rPr>
          <w:sz w:val="24"/>
        </w:rPr>
        <w:t>distinguishing</w:t>
      </w:r>
      <w:r>
        <w:rPr>
          <w:sz w:val="24"/>
        </w:rPr>
        <w:t xml:space="preserve"> role in each of the three subjects under scrutiny: </w:t>
      </w:r>
      <w:r w:rsidR="0087716F">
        <w:rPr>
          <w:sz w:val="24"/>
        </w:rPr>
        <w:t xml:space="preserve">Mary </w:t>
      </w:r>
      <w:r>
        <w:rPr>
          <w:sz w:val="24"/>
        </w:rPr>
        <w:t xml:space="preserve">Wollstonecraft, </w:t>
      </w:r>
      <w:r w:rsidR="0087716F">
        <w:rPr>
          <w:sz w:val="24"/>
        </w:rPr>
        <w:t xml:space="preserve">Elizabeth </w:t>
      </w:r>
      <w:r>
        <w:rPr>
          <w:sz w:val="24"/>
        </w:rPr>
        <w:t xml:space="preserve">Barrett Browning, and </w:t>
      </w:r>
      <w:r w:rsidR="0087716F">
        <w:rPr>
          <w:sz w:val="24"/>
        </w:rPr>
        <w:t xml:space="preserve">Beau </w:t>
      </w:r>
      <w:r>
        <w:rPr>
          <w:sz w:val="24"/>
        </w:rPr>
        <w:t xml:space="preserve">Brummell. All three bear names that cannot compete with the Name-of-the-Father, though each tries to subvert the </w:t>
      </w:r>
      <w:ins w:id="246" w:author="Copyeditor" w:date="2022-07-25T21:04:00Z">
        <w:r w:rsidR="00662712">
          <w:rPr>
            <w:sz w:val="24"/>
          </w:rPr>
          <w:t xml:space="preserve">Name’s </w:t>
        </w:r>
      </w:ins>
      <w:r>
        <w:rPr>
          <w:sz w:val="24"/>
        </w:rPr>
        <w:t xml:space="preserve">power </w:t>
      </w:r>
      <w:del w:id="247" w:author="Copyeditor" w:date="2022-07-25T21:04:00Z">
        <w:r w:rsidDel="00662712">
          <w:rPr>
            <w:sz w:val="24"/>
          </w:rPr>
          <w:delText xml:space="preserve">of the Name </w:delText>
        </w:r>
      </w:del>
      <w:r>
        <w:rPr>
          <w:sz w:val="24"/>
        </w:rPr>
        <w:t xml:space="preserve">to subject them and constrain or deny their desire, their capacity to </w:t>
      </w:r>
      <w:r w:rsidR="00C74FFF">
        <w:rPr>
          <w:sz w:val="24"/>
        </w:rPr>
        <w:t>situate</w:t>
      </w:r>
      <w:r>
        <w:rPr>
          <w:sz w:val="24"/>
        </w:rPr>
        <w:t xml:space="preserve"> their bodies </w:t>
      </w:r>
      <w:r w:rsidR="00C74FFF">
        <w:rPr>
          <w:sz w:val="24"/>
        </w:rPr>
        <w:t xml:space="preserve">as </w:t>
      </w:r>
      <w:r>
        <w:rPr>
          <w:sz w:val="24"/>
        </w:rPr>
        <w:t xml:space="preserve">sites of expressive satisfaction. Todd McGowan points out </w:t>
      </w:r>
      <w:del w:id="248" w:author="Copyeditor" w:date="2022-07-25T21:04:00Z">
        <w:r w:rsidDel="00662712">
          <w:rPr>
            <w:sz w:val="24"/>
          </w:rPr>
          <w:delText xml:space="preserve">that </w:delText>
        </w:r>
      </w:del>
      <w:r>
        <w:rPr>
          <w:sz w:val="24"/>
        </w:rPr>
        <w:t>that the psychotic subject’s disenfranchisement from the signifier is not liberation from the law’s constraint. By evading the law’s regulation, the psychotic might appear to have found a way to enter into his own pleasure at will, since language has no regulatory effect on him</w:t>
      </w:r>
      <w:del w:id="249" w:author="Copyeditor" w:date="2022-07-25T21:06:00Z">
        <w:r w:rsidDel="00662712">
          <w:rPr>
            <w:sz w:val="24"/>
          </w:rPr>
          <w:delText>,</w:delText>
        </w:r>
      </w:del>
      <w:r>
        <w:rPr>
          <w:sz w:val="24"/>
        </w:rPr>
        <w:t xml:space="preserve"> and sentences don’t even need to end</w:t>
      </w:r>
      <w:r w:rsidR="00344081">
        <w:rPr>
          <w:sz w:val="24"/>
        </w:rPr>
        <w:t xml:space="preserve"> or </w:t>
      </w:r>
      <w:r>
        <w:rPr>
          <w:sz w:val="24"/>
        </w:rPr>
        <w:t xml:space="preserve">maintain a “sense.” Or rather, the “sense” of words becomes sensory rather than syntactically logical. Moreover, </w:t>
      </w:r>
      <w:r w:rsidR="004B28CB">
        <w:rPr>
          <w:sz w:val="24"/>
        </w:rPr>
        <w:t>the subject’s</w:t>
      </w:r>
      <w:r>
        <w:rPr>
          <w:sz w:val="24"/>
        </w:rPr>
        <w:t xml:space="preserve"> access to the </w:t>
      </w:r>
      <w:r w:rsidR="0099058C">
        <w:rPr>
          <w:sz w:val="24"/>
        </w:rPr>
        <w:t>R</w:t>
      </w:r>
      <w:r>
        <w:rPr>
          <w:sz w:val="24"/>
        </w:rPr>
        <w:t xml:space="preserve">eal is unmediated by the </w:t>
      </w:r>
      <w:ins w:id="250" w:author="Copyeditor" w:date="2022-08-07T11:52:00Z">
        <w:r w:rsidR="005913EC">
          <w:rPr>
            <w:sz w:val="24"/>
          </w:rPr>
          <w:t>S</w:t>
        </w:r>
      </w:ins>
      <w:del w:id="251" w:author="Copyeditor" w:date="2022-08-07T11:52:00Z">
        <w:r w:rsidDel="005913EC">
          <w:rPr>
            <w:sz w:val="24"/>
          </w:rPr>
          <w:delText>s</w:delText>
        </w:r>
      </w:del>
      <w:r>
        <w:rPr>
          <w:sz w:val="24"/>
        </w:rPr>
        <w:t>ymbolic</w:t>
      </w:r>
      <w:del w:id="252" w:author="Copyeditor" w:date="2022-07-25T21:11:00Z">
        <w:r w:rsidDel="00662712">
          <w:rPr>
            <w:sz w:val="24"/>
          </w:rPr>
          <w:delText>,</w:delText>
        </w:r>
      </w:del>
      <w:r>
        <w:rPr>
          <w:sz w:val="24"/>
        </w:rPr>
        <w:t xml:space="preserve"> and therefore </w:t>
      </w:r>
      <w:r w:rsidR="00ED540D">
        <w:rPr>
          <w:sz w:val="24"/>
        </w:rPr>
        <w:t>appears</w:t>
      </w:r>
      <w:r>
        <w:rPr>
          <w:sz w:val="24"/>
        </w:rPr>
        <w:t xml:space="preserve"> during psychotic episodes</w:t>
      </w:r>
      <w:r w:rsidR="002671E8">
        <w:rPr>
          <w:sz w:val="24"/>
        </w:rPr>
        <w:t xml:space="preserve"> or during the artistic attempt to portray that experience at the personal, rather than historical or cultural, level</w:t>
      </w:r>
      <w:r>
        <w:rPr>
          <w:sz w:val="24"/>
        </w:rPr>
        <w:t>. But as McGowan notes, such freedom is a “freedom from subjectivity rather than the freedom of the subject” (49). Moreover, “The schizophrenic’s foreclosure of the signifier of law does not eliminate the effect of law on the signifying structure” (49</w:t>
      </w:r>
      <w:del w:id="253" w:author="Copyeditor" w:date="2022-07-25T21:13:00Z">
        <w:r w:rsidDel="00662712">
          <w:rPr>
            <w:sz w:val="24"/>
          </w:rPr>
          <w:delText xml:space="preserve">), </w:delText>
        </w:r>
      </w:del>
      <w:ins w:id="254" w:author="Copyeditor" w:date="2022-07-25T21:13:00Z">
        <w:r w:rsidR="00662712">
          <w:rPr>
            <w:sz w:val="24"/>
          </w:rPr>
          <w:t>)—</w:t>
        </w:r>
      </w:ins>
      <w:r>
        <w:rPr>
          <w:sz w:val="24"/>
        </w:rPr>
        <w:t xml:space="preserve">a problem that Brummell in particular discovered quite starkly, although it is unclear that in his later </w:t>
      </w:r>
      <w:proofErr w:type="gramStart"/>
      <w:r>
        <w:rPr>
          <w:sz w:val="24"/>
        </w:rPr>
        <w:t>years</w:t>
      </w:r>
      <w:proofErr w:type="gramEnd"/>
      <w:r>
        <w:rPr>
          <w:sz w:val="24"/>
        </w:rPr>
        <w:t xml:space="preserve"> he realized the full extent of his disconnection from the law. </w:t>
      </w:r>
    </w:p>
    <w:p w14:paraId="31E522E6" w14:textId="40F4A565" w:rsidR="00537646" w:rsidRDefault="00537646" w:rsidP="00537646">
      <w:pPr>
        <w:spacing w:line="480" w:lineRule="auto"/>
        <w:ind w:firstLine="720"/>
        <w:rPr>
          <w:sz w:val="24"/>
        </w:rPr>
      </w:pPr>
      <w:r>
        <w:rPr>
          <w:sz w:val="24"/>
        </w:rPr>
        <w:t>Law is the irrational prohibition against one’s own desire</w:t>
      </w:r>
      <w:del w:id="255" w:author="Copyeditor" w:date="2022-07-25T21:14:00Z">
        <w:r w:rsidDel="00662712">
          <w:rPr>
            <w:sz w:val="24"/>
          </w:rPr>
          <w:delText>,</w:delText>
        </w:r>
      </w:del>
      <w:r>
        <w:rPr>
          <w:sz w:val="24"/>
        </w:rPr>
        <w:t xml:space="preserve"> and thus subtends society’s demand for conformity</w:t>
      </w:r>
      <w:del w:id="256" w:author="Copyeditor" w:date="2022-07-25T21:14:00Z">
        <w:r w:rsidDel="00662712">
          <w:rPr>
            <w:sz w:val="24"/>
          </w:rPr>
          <w:delText>,</w:delText>
        </w:r>
      </w:del>
      <w:r>
        <w:rPr>
          <w:sz w:val="24"/>
        </w:rPr>
        <w:t xml:space="preserve"> and for subjects to desire recognition from those in power in order to achieve their own power of recognition. Jane Austen’s Mr. Collins exemplifies the desire for compliance with social demand. But one’s freedom lies in the distance between the unreason of the law and the seeming logic of social demand. Put another way, the law dominates our unconscious desire</w:t>
      </w:r>
      <w:r w:rsidR="0070573B">
        <w:rPr>
          <w:sz w:val="24"/>
        </w:rPr>
        <w:t>,</w:t>
      </w:r>
      <w:r>
        <w:rPr>
          <w:sz w:val="24"/>
        </w:rPr>
        <w:t xml:space="preserve"> and if demand is how we give expression to desire’s unremitting tug, the law </w:t>
      </w:r>
      <w:r>
        <w:rPr>
          <w:sz w:val="24"/>
        </w:rPr>
        <w:lastRenderedPageBreak/>
        <w:t>also provides the room for artistic play (Elizabeth Bennet’s pithy wit rather than Mr. Collin</w:t>
      </w:r>
      <w:r w:rsidR="004852D1">
        <w:rPr>
          <w:sz w:val="24"/>
        </w:rPr>
        <w:t>s</w:t>
      </w:r>
      <w:r>
        <w:rPr>
          <w:sz w:val="24"/>
        </w:rPr>
        <w:t>’s empty verbal arabesques). The field of the Other—the “domain of law and language, law-as-language,” as Elizabeth Grosz explains—is paramount if the infantile ego is to mature into a speaking subject (</w:t>
      </w:r>
      <w:del w:id="257" w:author="Copyeditor" w:date="2022-07-25T21:17:00Z">
        <w:r w:rsidDel="00662712">
          <w:rPr>
            <w:sz w:val="24"/>
          </w:rPr>
          <w:delText xml:space="preserve">Grosz </w:delText>
        </w:r>
      </w:del>
      <w:r>
        <w:rPr>
          <w:sz w:val="24"/>
        </w:rPr>
        <w:t>66). If demand “initiates the child into the categories and terms of discourse,” it does not provide the libidinal push that desire does: desire “institutes a new relation to and in language,” one directly linked to both the formation of the discursive subject (the ‘I’) and to “systems of meaning unregulated by any individual or group, and unrestricted in relation to and in language</w:t>
      </w:r>
      <w:del w:id="258" w:author="Copyeditor" w:date="2022-07-25T21:21:00Z">
        <w:r w:rsidDel="00662712">
          <w:rPr>
            <w:sz w:val="24"/>
          </w:rPr>
          <w:delText>.</w:delText>
        </w:r>
      </w:del>
      <w:r>
        <w:rPr>
          <w:sz w:val="24"/>
        </w:rPr>
        <w:t>”</w:t>
      </w:r>
      <w:ins w:id="259" w:author="Copyeditor" w:date="2022-07-25T21:21:00Z">
        <w:r w:rsidR="00662712">
          <w:rPr>
            <w:sz w:val="24"/>
          </w:rPr>
          <w:t xml:space="preserve"> (</w:t>
        </w:r>
        <w:commentRangeStart w:id="260"/>
        <w:r w:rsidR="00662712">
          <w:rPr>
            <w:sz w:val="24"/>
          </w:rPr>
          <w:t>#</w:t>
        </w:r>
        <w:commentRangeEnd w:id="260"/>
        <w:r w:rsidR="00662712">
          <w:rPr>
            <w:rStyle w:val="CommentReference"/>
          </w:rPr>
          <w:commentReference w:id="260"/>
        </w:r>
        <w:r w:rsidR="00662712">
          <w:rPr>
            <w:sz w:val="24"/>
          </w:rPr>
          <w:t>).</w:t>
        </w:r>
      </w:ins>
      <w:r w:rsidR="00EA5629">
        <w:rPr>
          <w:rStyle w:val="EndnoteReference"/>
          <w:sz w:val="24"/>
        </w:rPr>
        <w:endnoteReference w:id="8"/>
      </w:r>
      <w:r>
        <w:rPr>
          <w:sz w:val="24"/>
        </w:rPr>
        <w:t xml:space="preserve"> And yet, desire is also what is repressed, what constitutes the unconscious and what also provides the foundation for the unique character of each speaking subject: “The function of desire is a last residuum of the effect of the signifier in the subject,” according to Lacan, and so powerful is this effect that “</w:t>
      </w:r>
      <w:proofErr w:type="spellStart"/>
      <w:r>
        <w:rPr>
          <w:i/>
          <w:sz w:val="24"/>
        </w:rPr>
        <w:t>Desidero</w:t>
      </w:r>
      <w:proofErr w:type="spellEnd"/>
      <w:r>
        <w:rPr>
          <w:sz w:val="24"/>
        </w:rPr>
        <w:t xml:space="preserve"> is the Freudian </w:t>
      </w:r>
      <w:r>
        <w:rPr>
          <w:i/>
          <w:sz w:val="24"/>
        </w:rPr>
        <w:t>cogito</w:t>
      </w:r>
      <w:r>
        <w:rPr>
          <w:sz w:val="24"/>
        </w:rPr>
        <w:t xml:space="preserve">” (Lacan, </w:t>
      </w:r>
      <w:r>
        <w:rPr>
          <w:i/>
          <w:sz w:val="24"/>
        </w:rPr>
        <w:t xml:space="preserve">Four Fundamental Concepts </w:t>
      </w:r>
      <w:r>
        <w:rPr>
          <w:sz w:val="24"/>
        </w:rPr>
        <w:t>154</w:t>
      </w:r>
      <w:del w:id="267" w:author="Copyeditor" w:date="2022-07-25T21:23:00Z">
        <w:r w:rsidDel="00662712">
          <w:rPr>
            <w:sz w:val="24"/>
          </w:rPr>
          <w:delText>, qtd. in Grosz 67</w:delText>
        </w:r>
      </w:del>
      <w:r>
        <w:rPr>
          <w:sz w:val="24"/>
        </w:rPr>
        <w:t xml:space="preserve">). </w:t>
      </w:r>
    </w:p>
    <w:p w14:paraId="65DCC128" w14:textId="7D7E332C" w:rsidR="00537646" w:rsidRDefault="00537646" w:rsidP="005B7C55">
      <w:pPr>
        <w:spacing w:line="480" w:lineRule="auto"/>
        <w:ind w:firstLine="720"/>
        <w:rPr>
          <w:sz w:val="24"/>
        </w:rPr>
      </w:pPr>
      <w:r>
        <w:rPr>
          <w:sz w:val="24"/>
        </w:rPr>
        <w:t xml:space="preserve">The </w:t>
      </w:r>
      <w:r w:rsidR="008204DD">
        <w:rPr>
          <w:sz w:val="24"/>
        </w:rPr>
        <w:t>neurotic</w:t>
      </w:r>
      <w:r>
        <w:rPr>
          <w:sz w:val="24"/>
        </w:rPr>
        <w:t xml:space="preserve"> subject finds his </w:t>
      </w:r>
      <w:r w:rsidR="00DD08FA">
        <w:rPr>
          <w:sz w:val="24"/>
        </w:rPr>
        <w:t xml:space="preserve">or her </w:t>
      </w:r>
      <w:r>
        <w:rPr>
          <w:sz w:val="24"/>
        </w:rPr>
        <w:t>freedom in the distance between unconscious and conscious motivations. But the psychotic has lost this distance and hallucinates an entirely different relation to authority and power</w:t>
      </w:r>
      <w:r w:rsidR="00D81C1E">
        <w:rPr>
          <w:sz w:val="24"/>
        </w:rPr>
        <w:t xml:space="preserve">. It is </w:t>
      </w:r>
      <w:r>
        <w:rPr>
          <w:sz w:val="24"/>
        </w:rPr>
        <w:t xml:space="preserve">one that bypasses society altogether during psychotic and creative periods, </w:t>
      </w:r>
      <w:r w:rsidR="00BD1E46">
        <w:rPr>
          <w:sz w:val="24"/>
        </w:rPr>
        <w:t>paying</w:t>
      </w:r>
      <w:r>
        <w:rPr>
          <w:sz w:val="24"/>
        </w:rPr>
        <w:t xml:space="preserve"> only lip service to them during the periods between episodes. His </w:t>
      </w:r>
      <w:r w:rsidR="00305370">
        <w:rPr>
          <w:sz w:val="24"/>
        </w:rPr>
        <w:t xml:space="preserve">or her </w:t>
      </w:r>
      <w:r>
        <w:rPr>
          <w:sz w:val="24"/>
        </w:rPr>
        <w:t xml:space="preserve">relation to the Name-of-the-Father is like that of an inexplicably absent father—there is no </w:t>
      </w:r>
      <w:r w:rsidR="00124795">
        <w:rPr>
          <w:sz w:val="24"/>
        </w:rPr>
        <w:t>quilting point</w:t>
      </w:r>
      <w:r>
        <w:rPr>
          <w:sz w:val="24"/>
        </w:rPr>
        <w:t xml:space="preserve"> to the domain of signifiers that provides the normative subject with an awareness of what signifiers are supposed to do. The psychotic’s relation to verbiage is unhinged. Yet the Name-of-the-Father, like a real father, does not simply disappear; laws remain in place, subjects are constrained, power maintains itself. For the psychotic, the primordial signifier</w:t>
      </w:r>
      <w:r w:rsidR="00E27E9E">
        <w:rPr>
          <w:sz w:val="24"/>
        </w:rPr>
        <w:t xml:space="preserve"> (the phallus)</w:t>
      </w:r>
      <w:r>
        <w:rPr>
          <w:sz w:val="24"/>
        </w:rPr>
        <w:t xml:space="preserve"> or Father’s Name reinstates itself in the </w:t>
      </w:r>
      <w:r w:rsidR="009909AF">
        <w:rPr>
          <w:sz w:val="24"/>
        </w:rPr>
        <w:t>R</w:t>
      </w:r>
      <w:r>
        <w:rPr>
          <w:sz w:val="24"/>
        </w:rPr>
        <w:t xml:space="preserve">eal, so that the subject hallucinates or “hears” voices; as </w:t>
      </w:r>
      <w:commentRangeStart w:id="268"/>
      <w:r w:rsidR="00E44A62">
        <w:rPr>
          <w:sz w:val="24"/>
        </w:rPr>
        <w:t xml:space="preserve">Judge </w:t>
      </w:r>
      <w:proofErr w:type="spellStart"/>
      <w:r>
        <w:rPr>
          <w:sz w:val="24"/>
        </w:rPr>
        <w:t>Schreber’s</w:t>
      </w:r>
      <w:commentRangeEnd w:id="268"/>
      <w:proofErr w:type="spellEnd"/>
      <w:r w:rsidR="00662712">
        <w:rPr>
          <w:rStyle w:val="CommentReference"/>
        </w:rPr>
        <w:commentReference w:id="268"/>
      </w:r>
      <w:r>
        <w:rPr>
          <w:sz w:val="24"/>
        </w:rPr>
        <w:t xml:space="preserve"> memoirs testify, the psychotic </w:t>
      </w:r>
      <w:r w:rsidR="00132EE2">
        <w:rPr>
          <w:sz w:val="24"/>
        </w:rPr>
        <w:t xml:space="preserve">may well </w:t>
      </w:r>
      <w:r>
        <w:rPr>
          <w:sz w:val="24"/>
        </w:rPr>
        <w:t xml:space="preserve">hear </w:t>
      </w:r>
      <w:r>
        <w:rPr>
          <w:sz w:val="24"/>
        </w:rPr>
        <w:lastRenderedPageBreak/>
        <w:t xml:space="preserve">the </w:t>
      </w:r>
      <w:proofErr w:type="gramStart"/>
      <w:r>
        <w:rPr>
          <w:sz w:val="24"/>
        </w:rPr>
        <w:t>Father’s</w:t>
      </w:r>
      <w:proofErr w:type="gramEnd"/>
      <w:r>
        <w:rPr>
          <w:sz w:val="24"/>
        </w:rPr>
        <w:t xml:space="preserve"> voice as a divine </w:t>
      </w:r>
      <w:r w:rsidR="00633FD9">
        <w:rPr>
          <w:sz w:val="24"/>
        </w:rPr>
        <w:t>or</w:t>
      </w:r>
      <w:r w:rsidR="00554E67">
        <w:rPr>
          <w:sz w:val="24"/>
        </w:rPr>
        <w:t xml:space="preserve"> supernatural </w:t>
      </w:r>
      <w:r w:rsidR="00633FD9">
        <w:rPr>
          <w:sz w:val="24"/>
        </w:rPr>
        <w:t>one</w:t>
      </w:r>
      <w:del w:id="269" w:author="Copyeditor" w:date="2022-07-25T21:28:00Z">
        <w:r w:rsidR="00554E67" w:rsidDel="00662712">
          <w:rPr>
            <w:sz w:val="24"/>
          </w:rPr>
          <w:delText>,</w:delText>
        </w:r>
      </w:del>
      <w:r w:rsidR="00554E67">
        <w:rPr>
          <w:sz w:val="24"/>
        </w:rPr>
        <w:t xml:space="preserve"> </w:t>
      </w:r>
      <w:r>
        <w:rPr>
          <w:sz w:val="24"/>
        </w:rPr>
        <w:t xml:space="preserve">that calls him directly, offering </w:t>
      </w:r>
      <w:del w:id="270" w:author="Copyeditor" w:date="2022-07-25T21:28:00Z">
        <w:r w:rsidDel="00662712">
          <w:rPr>
            <w:sz w:val="24"/>
          </w:rPr>
          <w:delText xml:space="preserve">both </w:delText>
        </w:r>
      </w:del>
      <w:r>
        <w:rPr>
          <w:sz w:val="24"/>
        </w:rPr>
        <w:t xml:space="preserve">revelation and commanding his </w:t>
      </w:r>
      <w:r w:rsidR="004751C5">
        <w:rPr>
          <w:sz w:val="24"/>
        </w:rPr>
        <w:t xml:space="preserve">or her </w:t>
      </w:r>
      <w:r>
        <w:rPr>
          <w:sz w:val="24"/>
        </w:rPr>
        <w:t xml:space="preserve">desire. </w:t>
      </w:r>
      <w:r w:rsidR="004751C5">
        <w:rPr>
          <w:sz w:val="24"/>
        </w:rPr>
        <w:t>Psychotic</w:t>
      </w:r>
      <w:r>
        <w:rPr>
          <w:sz w:val="24"/>
        </w:rPr>
        <w:t xml:space="preserve"> delusion makes the unconscious literal, thus further separating </w:t>
      </w:r>
      <w:r w:rsidR="00390AD7">
        <w:rPr>
          <w:sz w:val="24"/>
        </w:rPr>
        <w:t>one</w:t>
      </w:r>
      <w:r>
        <w:rPr>
          <w:sz w:val="24"/>
        </w:rPr>
        <w:t xml:space="preserve"> from the normative “reality” of subjects fully integrated into the </w:t>
      </w:r>
      <w:ins w:id="271" w:author="Copyeditor" w:date="2022-08-07T11:52:00Z">
        <w:r w:rsidR="005913EC">
          <w:rPr>
            <w:sz w:val="24"/>
          </w:rPr>
          <w:t>S</w:t>
        </w:r>
      </w:ins>
      <w:del w:id="272" w:author="Copyeditor" w:date="2022-08-07T11:52:00Z">
        <w:r w:rsidDel="005913EC">
          <w:rPr>
            <w:sz w:val="24"/>
          </w:rPr>
          <w:delText>s</w:delText>
        </w:r>
      </w:del>
      <w:r>
        <w:rPr>
          <w:sz w:val="24"/>
        </w:rPr>
        <w:t>ymbolic and its law. In this way</w:t>
      </w:r>
      <w:ins w:id="273" w:author="Copyeditor" w:date="2022-07-25T21:31:00Z">
        <w:r w:rsidR="00662712">
          <w:rPr>
            <w:sz w:val="24"/>
          </w:rPr>
          <w:t>,</w:t>
        </w:r>
      </w:ins>
      <w:r>
        <w:rPr>
          <w:sz w:val="24"/>
        </w:rPr>
        <w:t xml:space="preserve"> psychosis plays out the redoubling of negation that resistant subjects experience under the Law</w:t>
      </w:r>
      <w:r w:rsidR="00FB2F96">
        <w:rPr>
          <w:sz w:val="24"/>
        </w:rPr>
        <w:t xml:space="preserve"> of the Father and the juridical.</w:t>
      </w:r>
      <w:r>
        <w:rPr>
          <w:sz w:val="24"/>
        </w:rPr>
        <w:t xml:space="preserve"> Again, Wollstonecraft, Barrett Browning, and Brummell offer different but compelling versions of a non</w:t>
      </w:r>
      <w:del w:id="274" w:author="Copyeditor" w:date="2022-07-25T21:32:00Z">
        <w:r w:rsidDel="00662712">
          <w:rPr>
            <w:sz w:val="24"/>
          </w:rPr>
          <w:delText>-</w:delText>
        </w:r>
      </w:del>
      <w:r>
        <w:rPr>
          <w:sz w:val="24"/>
        </w:rPr>
        <w:t xml:space="preserve">redemptive negation at work, for although </w:t>
      </w:r>
      <w:r w:rsidR="00512F41">
        <w:rPr>
          <w:sz w:val="24"/>
        </w:rPr>
        <w:t xml:space="preserve">we are </w:t>
      </w:r>
      <w:r>
        <w:rPr>
          <w:sz w:val="24"/>
        </w:rPr>
        <w:t xml:space="preserve">arguing that psychosis </w:t>
      </w:r>
      <w:r w:rsidR="001A7313">
        <w:rPr>
          <w:sz w:val="24"/>
        </w:rPr>
        <w:t>can also be</w:t>
      </w:r>
      <w:r>
        <w:rPr>
          <w:sz w:val="24"/>
        </w:rPr>
        <w:t xml:space="preserve"> culturally and historically symptomatic, it is never culturally or historically productive or eventful. </w:t>
      </w:r>
      <w:r w:rsidR="00747ED3">
        <w:rPr>
          <w:sz w:val="24"/>
        </w:rPr>
        <w:t>Its power lies in what it says about us, rather than what it achieves. Psychosis</w:t>
      </w:r>
      <w:r>
        <w:rPr>
          <w:sz w:val="24"/>
        </w:rPr>
        <w:t xml:space="preserve"> is always</w:t>
      </w:r>
      <w:r w:rsidR="00A75A40">
        <w:rPr>
          <w:sz w:val="24"/>
        </w:rPr>
        <w:t xml:space="preserve"> </w:t>
      </w:r>
      <w:r>
        <w:rPr>
          <w:sz w:val="24"/>
        </w:rPr>
        <w:t>pathological</w:t>
      </w:r>
      <w:r w:rsidR="004B05B6">
        <w:rPr>
          <w:sz w:val="24"/>
        </w:rPr>
        <w:t xml:space="preserve"> in the sense that its symptoms reveal a distortion or disruption in the functioning of the Symbolic</w:t>
      </w:r>
      <w:r w:rsidR="009372FC">
        <w:rPr>
          <w:sz w:val="24"/>
        </w:rPr>
        <w:t xml:space="preserve"> </w:t>
      </w:r>
      <w:r w:rsidR="004B05B6">
        <w:rPr>
          <w:sz w:val="24"/>
        </w:rPr>
        <w:t>at</w:t>
      </w:r>
      <w:r w:rsidR="009372FC">
        <w:rPr>
          <w:sz w:val="24"/>
        </w:rPr>
        <w:t xml:space="preserve"> either</w:t>
      </w:r>
      <w:r w:rsidR="004B05B6">
        <w:rPr>
          <w:sz w:val="24"/>
        </w:rPr>
        <w:t xml:space="preserve"> the individual or societal level</w:t>
      </w:r>
      <w:r w:rsidR="009D056B">
        <w:rPr>
          <w:sz w:val="24"/>
        </w:rPr>
        <w:t xml:space="preserve"> (although Lacan also makes clear that psychosis, or at least the psychotic mechanism, is also normative at a certain stage of development</w:t>
      </w:r>
      <w:r w:rsidR="00671D9E">
        <w:rPr>
          <w:rStyle w:val="EndnoteReference"/>
          <w:sz w:val="24"/>
        </w:rPr>
        <w:endnoteReference w:id="9"/>
      </w:r>
      <w:r w:rsidR="009D056B">
        <w:rPr>
          <w:sz w:val="24"/>
        </w:rPr>
        <w:t>)</w:t>
      </w:r>
      <w:r w:rsidR="005829DA">
        <w:rPr>
          <w:sz w:val="24"/>
        </w:rPr>
        <w:t>. I</w:t>
      </w:r>
      <w:r w:rsidR="00904E02">
        <w:rPr>
          <w:sz w:val="24"/>
        </w:rPr>
        <w:t>n terms of historic</w:t>
      </w:r>
      <w:r w:rsidR="00D22F93">
        <w:rPr>
          <w:sz w:val="24"/>
        </w:rPr>
        <w:t xml:space="preserve">al and </w:t>
      </w:r>
      <w:r w:rsidR="00904E02">
        <w:rPr>
          <w:sz w:val="24"/>
        </w:rPr>
        <w:t xml:space="preserve">cultural similarities between </w:t>
      </w:r>
      <w:r w:rsidR="002E7406">
        <w:rPr>
          <w:sz w:val="24"/>
        </w:rPr>
        <w:t>the</w:t>
      </w:r>
      <w:r w:rsidR="00904E02">
        <w:rPr>
          <w:sz w:val="24"/>
        </w:rPr>
        <w:t xml:space="preserve"> </w:t>
      </w:r>
      <w:r w:rsidR="002E7406">
        <w:rPr>
          <w:sz w:val="24"/>
        </w:rPr>
        <w:t>U</w:t>
      </w:r>
      <w:ins w:id="275" w:author="Copyeditor" w:date="2022-07-25T21:37:00Z">
        <w:r w:rsidR="00662712">
          <w:rPr>
            <w:sz w:val="24"/>
          </w:rPr>
          <w:t>nited States</w:t>
        </w:r>
      </w:ins>
      <w:del w:id="276" w:author="Copyeditor" w:date="2022-07-25T21:37:00Z">
        <w:r w:rsidR="002E7406" w:rsidDel="00662712">
          <w:rPr>
            <w:sz w:val="24"/>
          </w:rPr>
          <w:delText>.S.</w:delText>
        </w:r>
      </w:del>
      <w:r w:rsidR="002E7406">
        <w:rPr>
          <w:sz w:val="24"/>
        </w:rPr>
        <w:t xml:space="preserve"> under Trump</w:t>
      </w:r>
      <w:r w:rsidR="00904E02">
        <w:rPr>
          <w:sz w:val="24"/>
        </w:rPr>
        <w:t xml:space="preserve"> and Regency Britain</w:t>
      </w:r>
      <w:ins w:id="277" w:author="Copyeditor" w:date="2022-07-25T21:38:00Z">
        <w:r w:rsidR="00662712">
          <w:rPr>
            <w:sz w:val="24"/>
          </w:rPr>
          <w:t>,</w:t>
        </w:r>
      </w:ins>
      <w:r w:rsidR="00904E02">
        <w:rPr>
          <w:sz w:val="24"/>
        </w:rPr>
        <w:t xml:space="preserve"> we could say that psychosis bec</w:t>
      </w:r>
      <w:r w:rsidR="00CF4969">
        <w:rPr>
          <w:sz w:val="24"/>
        </w:rPr>
        <w:t>a</w:t>
      </w:r>
      <w:r w:rsidR="00904E02">
        <w:rPr>
          <w:sz w:val="24"/>
        </w:rPr>
        <w:t xml:space="preserve">me normative in both periods, displacing neurosis </w:t>
      </w:r>
      <w:r w:rsidR="004E0F08">
        <w:rPr>
          <w:sz w:val="24"/>
        </w:rPr>
        <w:t xml:space="preserve">(particularly hysterical and obsessional neuroses) </w:t>
      </w:r>
      <w:r w:rsidR="00904E02">
        <w:rPr>
          <w:sz w:val="24"/>
        </w:rPr>
        <w:t>as the normative pathology under patriarch</w:t>
      </w:r>
      <w:r w:rsidR="000B7D3A">
        <w:rPr>
          <w:sz w:val="24"/>
        </w:rPr>
        <w:t>al capitalism</w:t>
      </w:r>
      <w:r w:rsidR="00904E02">
        <w:rPr>
          <w:sz w:val="24"/>
        </w:rPr>
        <w:t>.</w:t>
      </w:r>
      <w:r w:rsidR="00565F6D">
        <w:rPr>
          <w:sz w:val="24"/>
        </w:rPr>
        <w:t xml:space="preserve"> </w:t>
      </w:r>
      <w:r w:rsidR="00904E02">
        <w:rPr>
          <w:sz w:val="24"/>
        </w:rPr>
        <w:t>B</w:t>
      </w:r>
      <w:r w:rsidR="004B05B6">
        <w:rPr>
          <w:sz w:val="24"/>
        </w:rPr>
        <w:t>ecause of this</w:t>
      </w:r>
      <w:r w:rsidR="00904E02">
        <w:rPr>
          <w:sz w:val="24"/>
        </w:rPr>
        <w:t xml:space="preserve"> norming of</w:t>
      </w:r>
      <w:r w:rsidR="004B05B6">
        <w:rPr>
          <w:sz w:val="24"/>
        </w:rPr>
        <w:t xml:space="preserve"> its symptoms</w:t>
      </w:r>
      <w:r w:rsidR="00904E02">
        <w:rPr>
          <w:sz w:val="24"/>
        </w:rPr>
        <w:t xml:space="preserve">, it is important to attend to </w:t>
      </w:r>
      <w:r w:rsidR="00F66ABE">
        <w:rPr>
          <w:sz w:val="24"/>
        </w:rPr>
        <w:t>psychotic</w:t>
      </w:r>
      <w:r>
        <w:rPr>
          <w:sz w:val="24"/>
        </w:rPr>
        <w:t xml:space="preserve"> expressi</w:t>
      </w:r>
      <w:r w:rsidR="00904E02">
        <w:rPr>
          <w:sz w:val="24"/>
        </w:rPr>
        <w:t>on</w:t>
      </w:r>
      <w:r>
        <w:rPr>
          <w:sz w:val="24"/>
        </w:rPr>
        <w:t xml:space="preserve">, </w:t>
      </w:r>
      <w:r w:rsidR="00904E02">
        <w:rPr>
          <w:sz w:val="24"/>
        </w:rPr>
        <w:t xml:space="preserve">which is always in </w:t>
      </w:r>
      <w:r>
        <w:rPr>
          <w:sz w:val="24"/>
        </w:rPr>
        <w:t xml:space="preserve">need of interrogation. </w:t>
      </w:r>
      <w:r w:rsidR="00601747">
        <w:rPr>
          <w:sz w:val="24"/>
        </w:rPr>
        <w:t>D</w:t>
      </w:r>
      <w:r>
        <w:rPr>
          <w:sz w:val="24"/>
        </w:rPr>
        <w:t xml:space="preserve">uring the years of Trump, </w:t>
      </w:r>
      <w:r w:rsidR="00581593">
        <w:rPr>
          <w:sz w:val="24"/>
        </w:rPr>
        <w:t>such interrogation ha</w:t>
      </w:r>
      <w:r w:rsidR="00A30562">
        <w:rPr>
          <w:sz w:val="24"/>
        </w:rPr>
        <w:t xml:space="preserve">d </w:t>
      </w:r>
      <w:r w:rsidR="00581593">
        <w:rPr>
          <w:sz w:val="24"/>
        </w:rPr>
        <w:t xml:space="preserve">become </w:t>
      </w:r>
      <w:r>
        <w:rPr>
          <w:sz w:val="24"/>
        </w:rPr>
        <w:t xml:space="preserve">imperative </w:t>
      </w:r>
      <w:r w:rsidR="00400D46">
        <w:rPr>
          <w:sz w:val="24"/>
        </w:rPr>
        <w:t xml:space="preserve">in order to redirect cultural behaviors toward a more healthful relation to the </w:t>
      </w:r>
      <w:ins w:id="278" w:author="Copyeditor" w:date="2022-08-07T11:52:00Z">
        <w:r w:rsidR="005913EC">
          <w:rPr>
            <w:sz w:val="24"/>
          </w:rPr>
          <w:t>S</w:t>
        </w:r>
      </w:ins>
      <w:del w:id="279" w:author="Copyeditor" w:date="2022-08-07T11:52:00Z">
        <w:r w:rsidR="00400D46" w:rsidDel="005913EC">
          <w:rPr>
            <w:sz w:val="24"/>
          </w:rPr>
          <w:delText>s</w:delText>
        </w:r>
      </w:del>
      <w:r w:rsidR="00400D46">
        <w:rPr>
          <w:sz w:val="24"/>
        </w:rPr>
        <w:t>ymbolic</w:t>
      </w:r>
      <w:r w:rsidR="00690672">
        <w:rPr>
          <w:sz w:val="24"/>
        </w:rPr>
        <w:t>. T</w:t>
      </w:r>
      <w:r>
        <w:rPr>
          <w:sz w:val="24"/>
        </w:rPr>
        <w:t xml:space="preserve">he three </w:t>
      </w:r>
      <w:r w:rsidR="00123F25">
        <w:rPr>
          <w:sz w:val="24"/>
        </w:rPr>
        <w:t>Romantic</w:t>
      </w:r>
      <w:r w:rsidR="00430C97">
        <w:rPr>
          <w:sz w:val="24"/>
        </w:rPr>
        <w:t xml:space="preserve"> artists</w:t>
      </w:r>
      <w:r>
        <w:rPr>
          <w:sz w:val="24"/>
        </w:rPr>
        <w:t xml:space="preserve"> under scrutiny in this volume</w:t>
      </w:r>
      <w:r w:rsidR="00690672">
        <w:rPr>
          <w:sz w:val="24"/>
        </w:rPr>
        <w:t xml:space="preserve"> offer the occasion for reconsidering other </w:t>
      </w:r>
      <w:r>
        <w:rPr>
          <w:sz w:val="24"/>
        </w:rPr>
        <w:t>instances of Romantic psychosis that have not been identified as such</w:t>
      </w:r>
      <w:del w:id="280" w:author="Copyeditor" w:date="2022-07-25T21:40:00Z">
        <w:r w:rsidDel="00662712">
          <w:rPr>
            <w:sz w:val="24"/>
          </w:rPr>
          <w:delText>,</w:delText>
        </w:r>
      </w:del>
      <w:r>
        <w:rPr>
          <w:sz w:val="24"/>
        </w:rPr>
        <w:t xml:space="preserve"> or that have been interpreted otherwise</w:t>
      </w:r>
      <w:r w:rsidR="007B4630">
        <w:rPr>
          <w:sz w:val="24"/>
        </w:rPr>
        <w:t xml:space="preserve"> </w:t>
      </w:r>
      <w:r w:rsidR="00945D32">
        <w:rPr>
          <w:sz w:val="24"/>
        </w:rPr>
        <w:t>and even</w:t>
      </w:r>
      <w:r w:rsidR="003E45C0">
        <w:rPr>
          <w:sz w:val="24"/>
        </w:rPr>
        <w:t xml:space="preserve"> </w:t>
      </w:r>
      <w:r w:rsidR="00945D32">
        <w:rPr>
          <w:sz w:val="24"/>
        </w:rPr>
        <w:t>ignored</w:t>
      </w:r>
      <w:r>
        <w:rPr>
          <w:sz w:val="24"/>
        </w:rPr>
        <w:t>. In this sense</w:t>
      </w:r>
      <w:ins w:id="281" w:author="Copyeditor" w:date="2022-07-25T21:40:00Z">
        <w:r w:rsidR="00662712">
          <w:rPr>
            <w:sz w:val="24"/>
          </w:rPr>
          <w:t>,</w:t>
        </w:r>
      </w:ins>
      <w:r>
        <w:rPr>
          <w:sz w:val="24"/>
        </w:rPr>
        <w:t xml:space="preserve"> </w:t>
      </w:r>
      <w:r w:rsidR="00D165CD">
        <w:rPr>
          <w:i/>
          <w:iCs/>
          <w:sz w:val="24"/>
        </w:rPr>
        <w:t xml:space="preserve">Romantic Psychosis </w:t>
      </w:r>
      <w:r>
        <w:rPr>
          <w:sz w:val="24"/>
        </w:rPr>
        <w:t>is an open call for more work to be done on texts and historical moments in the period that evince</w:t>
      </w:r>
      <w:ins w:id="282" w:author="Copyeditor" w:date="2022-07-25T21:41:00Z">
        <w:r w:rsidR="00662712">
          <w:rPr>
            <w:sz w:val="24"/>
          </w:rPr>
          <w:t>s</w:t>
        </w:r>
      </w:ins>
      <w:r>
        <w:rPr>
          <w:sz w:val="24"/>
        </w:rPr>
        <w:t xml:space="preserve"> psychosis at either</w:t>
      </w:r>
      <w:r w:rsidR="00654BEB">
        <w:rPr>
          <w:sz w:val="24"/>
        </w:rPr>
        <w:t xml:space="preserve"> </w:t>
      </w:r>
      <w:r>
        <w:rPr>
          <w:sz w:val="24"/>
        </w:rPr>
        <w:t>the personal or socio</w:t>
      </w:r>
      <w:del w:id="283" w:author="Copyeditor" w:date="2022-07-25T21:41:00Z">
        <w:r w:rsidDel="00662712">
          <w:rPr>
            <w:sz w:val="24"/>
          </w:rPr>
          <w:delText>-</w:delText>
        </w:r>
      </w:del>
      <w:r>
        <w:rPr>
          <w:sz w:val="24"/>
        </w:rPr>
        <w:t>cultural level</w:t>
      </w:r>
      <w:del w:id="284" w:author="Copyeditor" w:date="2022-07-25T21:41:00Z">
        <w:r w:rsidR="00654BEB" w:rsidDel="00662712">
          <w:rPr>
            <w:sz w:val="24"/>
          </w:rPr>
          <w:delText>,</w:delText>
        </w:r>
      </w:del>
      <w:r w:rsidR="00654BEB">
        <w:rPr>
          <w:sz w:val="24"/>
        </w:rPr>
        <w:t xml:space="preserve"> or both</w:t>
      </w:r>
      <w:r>
        <w:rPr>
          <w:sz w:val="24"/>
        </w:rPr>
        <w:t xml:space="preserve">. </w:t>
      </w:r>
    </w:p>
    <w:p w14:paraId="310C2D1E" w14:textId="0EC76B6B" w:rsidR="00C16BC2" w:rsidRPr="00202EA0" w:rsidRDefault="00C16BC2" w:rsidP="00C16BC2">
      <w:pPr>
        <w:spacing w:line="480" w:lineRule="auto"/>
        <w:rPr>
          <w:b/>
          <w:bCs/>
          <w:i/>
          <w:iCs/>
          <w:sz w:val="24"/>
        </w:rPr>
      </w:pPr>
      <w:r w:rsidRPr="00C1524D">
        <w:rPr>
          <w:b/>
          <w:bCs/>
          <w:sz w:val="24"/>
        </w:rPr>
        <w:lastRenderedPageBreak/>
        <w:t xml:space="preserve">Psychosis, </w:t>
      </w:r>
      <w:ins w:id="285" w:author="Copyeditor" w:date="2022-07-26T07:51:00Z">
        <w:r w:rsidR="005C0D96" w:rsidRPr="00565B63">
          <w:rPr>
            <w:b/>
            <w:bCs/>
            <w:sz w:val="24"/>
            <w:rPrChange w:id="286" w:author="Copyeditor" w:date="2022-08-04T12:41:00Z">
              <w:rPr>
                <w:b/>
                <w:bCs/>
                <w:i/>
                <w:iCs/>
                <w:sz w:val="24"/>
              </w:rPr>
            </w:rPrChange>
          </w:rPr>
          <w:t>T</w:t>
        </w:r>
      </w:ins>
      <w:del w:id="287" w:author="Copyeditor" w:date="2022-07-26T07:51:00Z">
        <w:r w:rsidRPr="00565B63" w:rsidDel="005C0D96">
          <w:rPr>
            <w:b/>
            <w:bCs/>
            <w:sz w:val="24"/>
            <w:rPrChange w:id="288" w:author="Copyeditor" w:date="2022-08-04T12:41:00Z">
              <w:rPr>
                <w:b/>
                <w:bCs/>
                <w:i/>
                <w:iCs/>
                <w:sz w:val="24"/>
              </w:rPr>
            </w:rPrChange>
          </w:rPr>
          <w:delText>t</w:delText>
        </w:r>
      </w:del>
      <w:r w:rsidRPr="00565B63">
        <w:rPr>
          <w:b/>
          <w:bCs/>
          <w:sz w:val="24"/>
          <w:rPrChange w:id="289" w:author="Copyeditor" w:date="2022-08-04T12:41:00Z">
            <w:rPr>
              <w:b/>
              <w:bCs/>
              <w:i/>
              <w:iCs/>
              <w:sz w:val="24"/>
            </w:rPr>
          </w:rPrChange>
        </w:rPr>
        <w:t xml:space="preserve">out </w:t>
      </w:r>
      <w:ins w:id="290" w:author="Copyeditor" w:date="2022-07-26T07:51:00Z">
        <w:r w:rsidR="005C0D96" w:rsidRPr="00565B63">
          <w:rPr>
            <w:b/>
            <w:bCs/>
            <w:sz w:val="24"/>
            <w:rPrChange w:id="291" w:author="Copyeditor" w:date="2022-08-04T12:41:00Z">
              <w:rPr>
                <w:b/>
                <w:bCs/>
                <w:i/>
                <w:iCs/>
                <w:sz w:val="24"/>
              </w:rPr>
            </w:rPrChange>
          </w:rPr>
          <w:t>C</w:t>
        </w:r>
      </w:ins>
      <w:del w:id="292" w:author="Copyeditor" w:date="2022-07-26T07:51:00Z">
        <w:r w:rsidRPr="00565B63" w:rsidDel="005C0D96">
          <w:rPr>
            <w:b/>
            <w:bCs/>
            <w:sz w:val="24"/>
            <w:rPrChange w:id="293" w:author="Copyeditor" w:date="2022-08-04T12:41:00Z">
              <w:rPr>
                <w:b/>
                <w:bCs/>
                <w:i/>
                <w:iCs/>
                <w:sz w:val="24"/>
              </w:rPr>
            </w:rPrChange>
          </w:rPr>
          <w:delText>c</w:delText>
        </w:r>
      </w:del>
      <w:r w:rsidRPr="00565B63">
        <w:rPr>
          <w:b/>
          <w:bCs/>
          <w:sz w:val="24"/>
          <w:rPrChange w:id="294" w:author="Copyeditor" w:date="2022-08-04T12:41:00Z">
            <w:rPr>
              <w:b/>
              <w:bCs/>
              <w:i/>
              <w:iCs/>
              <w:sz w:val="24"/>
            </w:rPr>
          </w:rPrChange>
        </w:rPr>
        <w:t>ourt</w:t>
      </w:r>
    </w:p>
    <w:p w14:paraId="094447C5" w14:textId="44E148FE" w:rsidR="00E6039E" w:rsidRDefault="00C64980" w:rsidP="00E6039E">
      <w:pPr>
        <w:spacing w:line="480" w:lineRule="auto"/>
        <w:ind w:firstLine="720"/>
        <w:rPr>
          <w:sz w:val="24"/>
        </w:rPr>
      </w:pPr>
      <w:r w:rsidRPr="00C64980">
        <w:rPr>
          <w:sz w:val="24"/>
        </w:rPr>
        <w:t xml:space="preserve">What follows </w:t>
      </w:r>
      <w:r w:rsidR="008C3E12">
        <w:rPr>
          <w:sz w:val="24"/>
        </w:rPr>
        <w:t xml:space="preserve">here </w:t>
      </w:r>
      <w:r w:rsidRPr="00C64980">
        <w:rPr>
          <w:sz w:val="24"/>
        </w:rPr>
        <w:t xml:space="preserve">is </w:t>
      </w:r>
      <w:r w:rsidR="000B2847">
        <w:rPr>
          <w:sz w:val="24"/>
        </w:rPr>
        <w:t xml:space="preserve">a </w:t>
      </w:r>
      <w:r w:rsidRPr="00C64980">
        <w:rPr>
          <w:sz w:val="24"/>
        </w:rPr>
        <w:t xml:space="preserve">sketch of Lacan’s </w:t>
      </w:r>
      <w:r w:rsidR="008C3E12">
        <w:rPr>
          <w:sz w:val="24"/>
        </w:rPr>
        <w:t>theoretical</w:t>
      </w:r>
      <w:r w:rsidR="00BC36A7">
        <w:rPr>
          <w:sz w:val="24"/>
        </w:rPr>
        <w:t xml:space="preserve"> </w:t>
      </w:r>
      <w:r w:rsidRPr="00C64980">
        <w:rPr>
          <w:sz w:val="24"/>
        </w:rPr>
        <w:t>understanding of psychosis</w:t>
      </w:r>
      <w:r w:rsidR="00156C53">
        <w:rPr>
          <w:i/>
          <w:sz w:val="24"/>
        </w:rPr>
        <w:t xml:space="preserve"> </w:t>
      </w:r>
      <w:r w:rsidRPr="00C64980">
        <w:rPr>
          <w:sz w:val="24"/>
        </w:rPr>
        <w:t>as a significant aspect of the human condition in language, and his presentation of psychosis as something that extends beyond the clinical treatment of the disease into a fundamental disruption in the human capacity to organize life and mentality symbolically.</w:t>
      </w:r>
      <w:r w:rsidR="00AC01D8">
        <w:rPr>
          <w:sz w:val="24"/>
        </w:rPr>
        <w:t xml:space="preserve"> Freud considered neurosis to be the pervasive psychiatric </w:t>
      </w:r>
      <w:r w:rsidR="00E141D3">
        <w:rPr>
          <w:sz w:val="24"/>
        </w:rPr>
        <w:t>adaption to the conditions of living under patriarchy in a class-structured, Western society.</w:t>
      </w:r>
      <w:r w:rsidR="003C6383">
        <w:rPr>
          <w:rStyle w:val="EndnoteReference"/>
          <w:sz w:val="24"/>
        </w:rPr>
        <w:endnoteReference w:id="10"/>
      </w:r>
      <w:r w:rsidR="00E141D3">
        <w:rPr>
          <w:sz w:val="24"/>
        </w:rPr>
        <w:t xml:space="preserve"> We have come to understand this </w:t>
      </w:r>
      <w:r w:rsidR="00E457D9">
        <w:rPr>
          <w:sz w:val="24"/>
        </w:rPr>
        <w:t>(mal)</w:t>
      </w:r>
      <w:r w:rsidR="00E141D3">
        <w:rPr>
          <w:sz w:val="24"/>
        </w:rPr>
        <w:t>adaptation as peculiarly situated in nineteenth-century Western societies</w:t>
      </w:r>
      <w:r w:rsidR="007D050F">
        <w:rPr>
          <w:sz w:val="24"/>
        </w:rPr>
        <w:t xml:space="preserve">, and the Freudian trilogy of neurosis, perversion, and psychosis as characterizing the nineteenth century in Europe </w:t>
      </w:r>
      <w:r w:rsidR="0006605C">
        <w:rPr>
          <w:sz w:val="24"/>
        </w:rPr>
        <w:t>writ</w:t>
      </w:r>
      <w:r w:rsidR="00F0357A">
        <w:rPr>
          <w:sz w:val="24"/>
        </w:rPr>
        <w:t xml:space="preserve"> large. </w:t>
      </w:r>
      <w:r w:rsidR="00D40E24">
        <w:rPr>
          <w:sz w:val="24"/>
        </w:rPr>
        <w:t xml:space="preserve">Building on Freudian theory, Lacan’s seminars gradually evolve a model more suited to characterizing twentieth-century Western culture, particularly that of the Euro-American world. </w:t>
      </w:r>
      <w:r w:rsidR="002E0B67">
        <w:rPr>
          <w:sz w:val="24"/>
        </w:rPr>
        <w:t>As his medical training was conducted during World Wa</w:t>
      </w:r>
      <w:r w:rsidR="00ED49D5">
        <w:rPr>
          <w:sz w:val="24"/>
        </w:rPr>
        <w:t>r II, Lacan’s theories respond to</w:t>
      </w:r>
      <w:r w:rsidR="00AC5330">
        <w:rPr>
          <w:sz w:val="24"/>
        </w:rPr>
        <w:t xml:space="preserve"> the psychiatry of th</w:t>
      </w:r>
      <w:r w:rsidR="009F3F29">
        <w:rPr>
          <w:sz w:val="24"/>
        </w:rPr>
        <w:t>os</w:t>
      </w:r>
      <w:r w:rsidR="002E0B67">
        <w:rPr>
          <w:sz w:val="24"/>
        </w:rPr>
        <w:t>e years</w:t>
      </w:r>
      <w:r w:rsidR="00C4106A">
        <w:rPr>
          <w:sz w:val="24"/>
        </w:rPr>
        <w:t xml:space="preserve">, </w:t>
      </w:r>
      <w:r w:rsidR="002E0B67">
        <w:rPr>
          <w:sz w:val="24"/>
        </w:rPr>
        <w:t>predicated on the advancements achieved since Freud</w:t>
      </w:r>
      <w:r w:rsidR="00453612">
        <w:rPr>
          <w:sz w:val="24"/>
        </w:rPr>
        <w:t xml:space="preserve">. </w:t>
      </w:r>
      <w:r w:rsidR="00667FCF">
        <w:rPr>
          <w:sz w:val="24"/>
        </w:rPr>
        <w:t xml:space="preserve">The trauma of the war years </w:t>
      </w:r>
      <w:r w:rsidR="00453612">
        <w:rPr>
          <w:sz w:val="24"/>
        </w:rPr>
        <w:t>of WWI</w:t>
      </w:r>
      <w:r w:rsidR="00C4106A">
        <w:rPr>
          <w:sz w:val="24"/>
        </w:rPr>
        <w:t>I</w:t>
      </w:r>
      <w:r w:rsidR="00453612">
        <w:rPr>
          <w:sz w:val="24"/>
        </w:rPr>
        <w:t xml:space="preserve"> </w:t>
      </w:r>
      <w:r w:rsidR="00667FCF">
        <w:rPr>
          <w:sz w:val="24"/>
        </w:rPr>
        <w:t xml:space="preserve">gave Lacan insight into how the psyche responds to stresses that are </w:t>
      </w:r>
      <w:r w:rsidR="00B307D4">
        <w:rPr>
          <w:sz w:val="24"/>
        </w:rPr>
        <w:t xml:space="preserve">due </w:t>
      </w:r>
      <w:r w:rsidR="00667FCF">
        <w:rPr>
          <w:sz w:val="24"/>
        </w:rPr>
        <w:t>to cultural</w:t>
      </w:r>
      <w:r w:rsidR="00E95D10">
        <w:rPr>
          <w:sz w:val="24"/>
        </w:rPr>
        <w:t xml:space="preserve">ly situated shock, </w:t>
      </w:r>
      <w:r w:rsidR="00667FCF">
        <w:rPr>
          <w:sz w:val="24"/>
        </w:rPr>
        <w:t xml:space="preserve">in which so much </w:t>
      </w:r>
      <w:r w:rsidR="00A6789E">
        <w:rPr>
          <w:sz w:val="24"/>
        </w:rPr>
        <w:t>soci</w:t>
      </w:r>
      <w:r w:rsidR="0007688F">
        <w:rPr>
          <w:sz w:val="24"/>
        </w:rPr>
        <w:t>ally</w:t>
      </w:r>
      <w:r w:rsidR="008D56D2">
        <w:rPr>
          <w:sz w:val="24"/>
        </w:rPr>
        <w:t xml:space="preserve"> </w:t>
      </w:r>
      <w:r w:rsidR="0007688F">
        <w:rPr>
          <w:sz w:val="24"/>
        </w:rPr>
        <w:t xml:space="preserve">informed </w:t>
      </w:r>
      <w:r w:rsidR="00667FCF">
        <w:rPr>
          <w:sz w:val="24"/>
        </w:rPr>
        <w:t>experience</w:t>
      </w:r>
      <w:r w:rsidR="008F05DD">
        <w:rPr>
          <w:sz w:val="24"/>
        </w:rPr>
        <w:t xml:space="preserve"> </w:t>
      </w:r>
      <w:r w:rsidR="00E34CD5">
        <w:rPr>
          <w:sz w:val="24"/>
        </w:rPr>
        <w:t xml:space="preserve">lies </w:t>
      </w:r>
      <w:r w:rsidR="008F05DD">
        <w:rPr>
          <w:sz w:val="24"/>
        </w:rPr>
        <w:t xml:space="preserve">beyond verbal expression except in the most </w:t>
      </w:r>
      <w:r w:rsidR="00A852D7">
        <w:rPr>
          <w:sz w:val="24"/>
        </w:rPr>
        <w:t>self-alienated way</w:t>
      </w:r>
      <w:r w:rsidR="003C7DA5">
        <w:rPr>
          <w:sz w:val="24"/>
        </w:rPr>
        <w:t xml:space="preserve"> or most figurative way. </w:t>
      </w:r>
    </w:p>
    <w:p w14:paraId="612BEFB5" w14:textId="361D97DE" w:rsidR="00B04202" w:rsidRDefault="00603A21" w:rsidP="00E6039E">
      <w:pPr>
        <w:spacing w:line="480" w:lineRule="auto"/>
        <w:ind w:firstLine="720"/>
        <w:rPr>
          <w:sz w:val="24"/>
        </w:rPr>
      </w:pPr>
      <w:r>
        <w:rPr>
          <w:sz w:val="24"/>
        </w:rPr>
        <w:t>T</w:t>
      </w:r>
      <w:r w:rsidR="00643709">
        <w:rPr>
          <w:sz w:val="24"/>
        </w:rPr>
        <w:t xml:space="preserve">he relevance of </w:t>
      </w:r>
      <w:r w:rsidR="00B04202">
        <w:rPr>
          <w:sz w:val="24"/>
        </w:rPr>
        <w:t>Lacan</w:t>
      </w:r>
      <w:r w:rsidR="00643709">
        <w:rPr>
          <w:sz w:val="24"/>
        </w:rPr>
        <w:t>’s explication of psychosis</w:t>
      </w:r>
      <w:r>
        <w:rPr>
          <w:sz w:val="24"/>
        </w:rPr>
        <w:t xml:space="preserve"> is that it shows how </w:t>
      </w:r>
      <w:r w:rsidR="00643709">
        <w:rPr>
          <w:sz w:val="24"/>
        </w:rPr>
        <w:t xml:space="preserve">we might consider </w:t>
      </w:r>
      <w:r w:rsidR="00D77D5D">
        <w:rPr>
          <w:sz w:val="24"/>
        </w:rPr>
        <w:t>it</w:t>
      </w:r>
      <w:r w:rsidR="00B04202">
        <w:rPr>
          <w:sz w:val="24"/>
        </w:rPr>
        <w:t xml:space="preserve"> </w:t>
      </w:r>
      <w:r w:rsidR="00643709">
        <w:rPr>
          <w:sz w:val="24"/>
        </w:rPr>
        <w:t>as</w:t>
      </w:r>
      <w:r w:rsidR="00B04202">
        <w:rPr>
          <w:sz w:val="24"/>
        </w:rPr>
        <w:t xml:space="preserve"> </w:t>
      </w:r>
      <w:r w:rsidR="00B04202" w:rsidRPr="004C43B2">
        <w:rPr>
          <w:i/>
          <w:iCs/>
          <w:sz w:val="24"/>
        </w:rPr>
        <w:t>the</w:t>
      </w:r>
      <w:r w:rsidR="00B04202">
        <w:rPr>
          <w:sz w:val="24"/>
        </w:rPr>
        <w:t xml:space="preserve"> pervasive</w:t>
      </w:r>
      <w:r w:rsidR="00282431">
        <w:rPr>
          <w:sz w:val="24"/>
        </w:rPr>
        <w:t xml:space="preserve"> </w:t>
      </w:r>
      <w:r w:rsidR="00D57412">
        <w:rPr>
          <w:sz w:val="24"/>
        </w:rPr>
        <w:t>psycho</w:t>
      </w:r>
      <w:r w:rsidR="00B04202">
        <w:rPr>
          <w:sz w:val="24"/>
        </w:rPr>
        <w:t>pathology of the human subject</w:t>
      </w:r>
      <w:r w:rsidR="0063108C">
        <w:rPr>
          <w:sz w:val="24"/>
        </w:rPr>
        <w:t xml:space="preserve"> </w:t>
      </w:r>
      <w:r w:rsidR="00B23A8F">
        <w:rPr>
          <w:sz w:val="24"/>
        </w:rPr>
        <w:t>today</w:t>
      </w:r>
      <w:r>
        <w:rPr>
          <w:sz w:val="24"/>
        </w:rPr>
        <w:t xml:space="preserve"> </w:t>
      </w:r>
      <w:r w:rsidR="0063108C">
        <w:rPr>
          <w:sz w:val="24"/>
        </w:rPr>
        <w:t xml:space="preserve">because of </w:t>
      </w:r>
      <w:r w:rsidR="00445B96">
        <w:rPr>
          <w:sz w:val="24"/>
        </w:rPr>
        <w:t>the</w:t>
      </w:r>
      <w:r w:rsidR="0063108C">
        <w:rPr>
          <w:sz w:val="24"/>
        </w:rPr>
        <w:t xml:space="preserve"> fraught relation to language</w:t>
      </w:r>
      <w:r w:rsidR="00A63CFC">
        <w:rPr>
          <w:sz w:val="24"/>
        </w:rPr>
        <w:t xml:space="preserve"> </w:t>
      </w:r>
      <w:r w:rsidR="00567672">
        <w:rPr>
          <w:sz w:val="24"/>
        </w:rPr>
        <w:t>that characterizes</w:t>
      </w:r>
      <w:r w:rsidR="00A63CFC">
        <w:rPr>
          <w:sz w:val="24"/>
        </w:rPr>
        <w:t xml:space="preserve"> </w:t>
      </w:r>
      <w:r w:rsidR="008015CA">
        <w:rPr>
          <w:sz w:val="24"/>
        </w:rPr>
        <w:t xml:space="preserve">interpersonal relations generally, </w:t>
      </w:r>
      <w:r>
        <w:rPr>
          <w:sz w:val="24"/>
        </w:rPr>
        <w:t xml:space="preserve">which is all the more exposed, stressed, and burdened </w:t>
      </w:r>
      <w:r w:rsidR="00B23A8F">
        <w:rPr>
          <w:sz w:val="24"/>
        </w:rPr>
        <w:t>now</w:t>
      </w:r>
      <w:r>
        <w:rPr>
          <w:sz w:val="24"/>
        </w:rPr>
        <w:t>.</w:t>
      </w:r>
      <w:r w:rsidR="00942613">
        <w:rPr>
          <w:sz w:val="24"/>
        </w:rPr>
        <w:t xml:space="preserve"> </w:t>
      </w:r>
      <w:del w:id="313" w:author="Copyeditor" w:date="2022-07-27T10:36:00Z">
        <w:r w:rsidR="008D5D58" w:rsidDel="005C0D96">
          <w:rPr>
            <w:sz w:val="24"/>
          </w:rPr>
          <w:delText>A</w:delText>
        </w:r>
        <w:r w:rsidR="00B04202" w:rsidDel="005C0D96">
          <w:rPr>
            <w:sz w:val="24"/>
          </w:rPr>
          <w:delText>s t</w:delText>
        </w:r>
      </w:del>
      <w:ins w:id="314" w:author="Copyeditor" w:date="2022-07-27T10:36:00Z">
        <w:r w:rsidR="005C0D96">
          <w:rPr>
            <w:sz w:val="24"/>
          </w:rPr>
          <w:t>T</w:t>
        </w:r>
      </w:ins>
      <w:r w:rsidR="00B04202">
        <w:rPr>
          <w:sz w:val="24"/>
        </w:rPr>
        <w:t>he Trump presidency</w:t>
      </w:r>
      <w:ins w:id="315" w:author="Copyeditor" w:date="2022-07-27T10:36:00Z">
        <w:r w:rsidR="005C0D96">
          <w:rPr>
            <w:sz w:val="24"/>
          </w:rPr>
          <w:t>’s</w:t>
        </w:r>
      </w:ins>
      <w:r w:rsidR="00B04202">
        <w:rPr>
          <w:sz w:val="24"/>
        </w:rPr>
        <w:t xml:space="preserve"> </w:t>
      </w:r>
      <w:del w:id="316" w:author="Copyeditor" w:date="2022-07-27T09:52:00Z">
        <w:r w:rsidR="00B04202" w:rsidDel="005C0D96">
          <w:rPr>
            <w:sz w:val="24"/>
          </w:rPr>
          <w:delText xml:space="preserve">builds </w:delText>
        </w:r>
      </w:del>
      <w:r w:rsidR="00B04202">
        <w:rPr>
          <w:sz w:val="24"/>
        </w:rPr>
        <w:t xml:space="preserve">increasingly </w:t>
      </w:r>
      <w:del w:id="317" w:author="Copyeditor" w:date="2022-07-27T10:36:00Z">
        <w:r w:rsidR="00B04202" w:rsidDel="005C0D96">
          <w:rPr>
            <w:sz w:val="24"/>
          </w:rPr>
          <w:delText xml:space="preserve">toward a </w:delText>
        </w:r>
      </w:del>
      <w:r w:rsidR="00B04202">
        <w:rPr>
          <w:sz w:val="24"/>
        </w:rPr>
        <w:t>frenzied disruption of the symbolic register on which we depend for mutual intelligibility, mutual mitigation of hostile drives</w:t>
      </w:r>
      <w:r w:rsidR="00776C74">
        <w:rPr>
          <w:sz w:val="24"/>
        </w:rPr>
        <w:t>,</w:t>
      </w:r>
      <w:r w:rsidR="00B04202">
        <w:rPr>
          <w:sz w:val="24"/>
        </w:rPr>
        <w:t xml:space="preserve"> and the inhibition of what must be inhibited for civic life to proceed</w:t>
      </w:r>
      <w:r w:rsidR="00C449B9">
        <w:rPr>
          <w:sz w:val="24"/>
        </w:rPr>
        <w:t xml:space="preserve">, </w:t>
      </w:r>
      <w:ins w:id="318" w:author="Copyeditor" w:date="2022-07-27T10:38:00Z">
        <w:r w:rsidR="005C0D96">
          <w:rPr>
            <w:sz w:val="24"/>
          </w:rPr>
          <w:t>reinforces</w:t>
        </w:r>
      </w:ins>
      <w:ins w:id="319" w:author="Copyeditor" w:date="2022-07-27T10:37:00Z">
        <w:r w:rsidR="005C0D96">
          <w:rPr>
            <w:sz w:val="24"/>
          </w:rPr>
          <w:t xml:space="preserve"> </w:t>
        </w:r>
      </w:ins>
      <w:r w:rsidR="00C449B9">
        <w:rPr>
          <w:sz w:val="24"/>
        </w:rPr>
        <w:t>the psychotic analogy</w:t>
      </w:r>
      <w:del w:id="320" w:author="Copyeditor" w:date="2022-07-27T10:37:00Z">
        <w:r w:rsidR="00C449B9" w:rsidDel="005C0D96">
          <w:rPr>
            <w:sz w:val="24"/>
          </w:rPr>
          <w:delText xml:space="preserve"> gains weight</w:delText>
        </w:r>
      </w:del>
      <w:r w:rsidR="00B04202">
        <w:rPr>
          <w:sz w:val="24"/>
        </w:rPr>
        <w:t>. As I write now</w:t>
      </w:r>
      <w:r w:rsidR="00880F1C">
        <w:rPr>
          <w:sz w:val="24"/>
        </w:rPr>
        <w:t xml:space="preserve">, in August 2020, </w:t>
      </w:r>
      <w:r w:rsidR="00B04202">
        <w:rPr>
          <w:sz w:val="24"/>
        </w:rPr>
        <w:t xml:space="preserve">a fence has been hastily erected around the </w:t>
      </w:r>
      <w:r w:rsidR="00B04202">
        <w:rPr>
          <w:sz w:val="24"/>
        </w:rPr>
        <w:lastRenderedPageBreak/>
        <w:t xml:space="preserve">White House to protect a president seemingly </w:t>
      </w:r>
      <w:r w:rsidR="009C279F">
        <w:rPr>
          <w:sz w:val="24"/>
        </w:rPr>
        <w:t xml:space="preserve">unafraid and </w:t>
      </w:r>
      <w:r w:rsidR="00B04202">
        <w:rPr>
          <w:sz w:val="24"/>
        </w:rPr>
        <w:t>uninhibited</w:t>
      </w:r>
      <w:r w:rsidR="009C279F">
        <w:rPr>
          <w:sz w:val="24"/>
        </w:rPr>
        <w:t>,</w:t>
      </w:r>
      <w:r w:rsidR="00B04202">
        <w:rPr>
          <w:sz w:val="24"/>
        </w:rPr>
        <w:t xml:space="preserve"> yet so full of repressed desire that </w:t>
      </w:r>
      <w:r w:rsidR="005614D8">
        <w:rPr>
          <w:sz w:val="24"/>
        </w:rPr>
        <w:t>h</w:t>
      </w:r>
      <w:ins w:id="321" w:author="Copyeditor" w:date="2022-07-27T10:19:00Z">
        <w:r w:rsidR="005C0D96">
          <w:rPr>
            <w:sz w:val="24"/>
          </w:rPr>
          <w:t>e</w:t>
        </w:r>
      </w:ins>
      <w:del w:id="322" w:author="Copyeditor" w:date="2022-07-27T10:19:00Z">
        <w:r w:rsidR="005614D8" w:rsidDel="005C0D96">
          <w:rPr>
            <w:sz w:val="24"/>
          </w:rPr>
          <w:delText>is</w:delText>
        </w:r>
      </w:del>
      <w:r w:rsidR="005614D8">
        <w:rPr>
          <w:sz w:val="24"/>
        </w:rPr>
        <w:t xml:space="preserve"> fears </w:t>
      </w:r>
      <w:r w:rsidR="00AB37C7">
        <w:rPr>
          <w:sz w:val="24"/>
        </w:rPr>
        <w:t xml:space="preserve">mob reprisal </w:t>
      </w:r>
      <w:r w:rsidR="005614D8">
        <w:rPr>
          <w:sz w:val="24"/>
        </w:rPr>
        <w:t>a</w:t>
      </w:r>
      <w:ins w:id="323" w:author="Copyeditor" w:date="2022-07-27T10:23:00Z">
        <w:r w:rsidR="005C0D96">
          <w:rPr>
            <w:sz w:val="24"/>
          </w:rPr>
          <w:t>s</w:t>
        </w:r>
      </w:ins>
      <w:del w:id="324" w:author="Copyeditor" w:date="2022-07-27T10:23:00Z">
        <w:r w:rsidR="005614D8" w:rsidDel="005C0D96">
          <w:rPr>
            <w:sz w:val="24"/>
          </w:rPr>
          <w:delText>nd</w:delText>
        </w:r>
      </w:del>
      <w:r w:rsidR="005614D8">
        <w:rPr>
          <w:sz w:val="24"/>
        </w:rPr>
        <w:t xml:space="preserve"> his </w:t>
      </w:r>
      <w:r w:rsidR="00B04202">
        <w:rPr>
          <w:sz w:val="24"/>
        </w:rPr>
        <w:t xml:space="preserve">Freudian slips </w:t>
      </w:r>
      <w:del w:id="325" w:author="Copyeditor" w:date="2022-07-27T10:23:00Z">
        <w:r w:rsidR="00B04202" w:rsidDel="005C0D96">
          <w:rPr>
            <w:sz w:val="24"/>
          </w:rPr>
          <w:delText xml:space="preserve">are </w:delText>
        </w:r>
        <w:r w:rsidR="005614D8" w:rsidDel="005C0D96">
          <w:rPr>
            <w:sz w:val="24"/>
          </w:rPr>
          <w:delText>of much of a piece</w:delText>
        </w:r>
      </w:del>
      <w:ins w:id="326" w:author="Copyeditor" w:date="2022-07-27T10:23:00Z">
        <w:r w:rsidR="005C0D96">
          <w:rPr>
            <w:sz w:val="24"/>
          </w:rPr>
          <w:t>indicate</w:t>
        </w:r>
      </w:ins>
      <w:r w:rsidR="00B04202">
        <w:rPr>
          <w:sz w:val="24"/>
        </w:rPr>
        <w:t>.</w:t>
      </w:r>
      <w:r w:rsidR="00A0496D">
        <w:rPr>
          <w:sz w:val="24"/>
        </w:rPr>
        <w:t xml:space="preserve"> We anticipate a future history being written about the present time that will </w:t>
      </w:r>
      <w:r w:rsidR="00C173F1">
        <w:rPr>
          <w:sz w:val="24"/>
        </w:rPr>
        <w:t xml:space="preserve">make explicit the ways in which the </w:t>
      </w:r>
      <w:ins w:id="327" w:author="Copyeditor" w:date="2022-08-07T11:53:00Z">
        <w:r w:rsidR="005913EC">
          <w:rPr>
            <w:sz w:val="24"/>
          </w:rPr>
          <w:t>S</w:t>
        </w:r>
      </w:ins>
      <w:del w:id="328" w:author="Copyeditor" w:date="2022-08-07T11:53:00Z">
        <w:r w:rsidR="00C173F1" w:rsidDel="005913EC">
          <w:rPr>
            <w:sz w:val="24"/>
          </w:rPr>
          <w:delText>s</w:delText>
        </w:r>
      </w:del>
      <w:r w:rsidR="00C173F1">
        <w:rPr>
          <w:sz w:val="24"/>
        </w:rPr>
        <w:t>ymbolic</w:t>
      </w:r>
      <w:r w:rsidR="00A27282">
        <w:rPr>
          <w:sz w:val="24"/>
        </w:rPr>
        <w:t>—</w:t>
      </w:r>
      <w:r w:rsidR="00C173F1">
        <w:rPr>
          <w:sz w:val="24"/>
        </w:rPr>
        <w:t xml:space="preserve">not just </w:t>
      </w:r>
      <w:r w:rsidR="00C27B72">
        <w:rPr>
          <w:sz w:val="24"/>
        </w:rPr>
        <w:t>as represented by</w:t>
      </w:r>
      <w:r w:rsidR="00C173F1">
        <w:rPr>
          <w:sz w:val="24"/>
        </w:rPr>
        <w:t xml:space="preserve"> American institutions but also as </w:t>
      </w:r>
      <w:r w:rsidR="00C27B72">
        <w:rPr>
          <w:sz w:val="24"/>
        </w:rPr>
        <w:t>it structures ou</w:t>
      </w:r>
      <w:r w:rsidR="00CE5E96">
        <w:rPr>
          <w:sz w:val="24"/>
        </w:rPr>
        <w:t>r</w:t>
      </w:r>
      <w:r w:rsidR="00C173F1">
        <w:rPr>
          <w:sz w:val="24"/>
        </w:rPr>
        <w:t xml:space="preserve"> political, economic, and social remediations, protections, and goals</w:t>
      </w:r>
      <w:r w:rsidR="00AE60BB">
        <w:rPr>
          <w:sz w:val="24"/>
        </w:rPr>
        <w:t xml:space="preserve">—is </w:t>
      </w:r>
      <w:del w:id="329" w:author="Copyeditor" w:date="2022-07-27T10:25:00Z">
        <w:r w:rsidR="00FE205F" w:rsidDel="005C0D96">
          <w:rPr>
            <w:sz w:val="24"/>
          </w:rPr>
          <w:delText xml:space="preserve">currently </w:delText>
        </w:r>
      </w:del>
      <w:ins w:id="330" w:author="Copyeditor" w:date="2022-07-27T10:25:00Z">
        <w:r w:rsidR="005C0D96">
          <w:rPr>
            <w:sz w:val="24"/>
          </w:rPr>
          <w:t xml:space="preserve">being </w:t>
        </w:r>
      </w:ins>
      <w:r w:rsidR="00AE60BB">
        <w:rPr>
          <w:sz w:val="24"/>
        </w:rPr>
        <w:t>continuously disrupted</w:t>
      </w:r>
      <w:ins w:id="331" w:author="Copyeditor" w:date="2022-07-27T10:25:00Z">
        <w:r w:rsidR="005C0D96">
          <w:rPr>
            <w:sz w:val="24"/>
          </w:rPr>
          <w:t xml:space="preserve"> </w:t>
        </w:r>
      </w:ins>
      <w:del w:id="332" w:author="Copyeditor" w:date="2022-07-27T10:25:00Z">
        <w:r w:rsidR="00AE60BB" w:rsidDel="005C0D96">
          <w:rPr>
            <w:sz w:val="24"/>
          </w:rPr>
          <w:delText xml:space="preserve">, </w:delText>
        </w:r>
      </w:del>
      <w:del w:id="333" w:author="Copyeditor" w:date="2022-07-27T10:24:00Z">
        <w:r w:rsidR="00AE60BB" w:rsidDel="005C0D96">
          <w:rPr>
            <w:sz w:val="24"/>
          </w:rPr>
          <w:delText xml:space="preserve">ruptured, </w:delText>
        </w:r>
      </w:del>
      <w:r w:rsidR="00AE60BB">
        <w:rPr>
          <w:sz w:val="24"/>
        </w:rPr>
        <w:t>and adlibbed</w:t>
      </w:r>
      <w:r w:rsidR="003E2DD3">
        <w:rPr>
          <w:sz w:val="24"/>
        </w:rPr>
        <w:t>.</w:t>
      </w:r>
      <w:del w:id="334" w:author="Copyeditor" w:date="2022-08-07T11:27:00Z">
        <w:r w:rsidR="003E2DD3" w:rsidDel="00052018">
          <w:rPr>
            <w:sz w:val="24"/>
          </w:rPr>
          <w:delText xml:space="preserve"> </w:delText>
        </w:r>
        <w:r w:rsidR="00AE60BB" w:rsidDel="00052018">
          <w:rPr>
            <w:sz w:val="24"/>
          </w:rPr>
          <w:delText xml:space="preserve"> </w:delText>
        </w:r>
      </w:del>
      <w:ins w:id="335" w:author="Copyeditor" w:date="2022-08-07T11:27:00Z">
        <w:r w:rsidR="00052018">
          <w:rPr>
            <w:sz w:val="24"/>
          </w:rPr>
          <w:t xml:space="preserve"> </w:t>
        </w:r>
      </w:ins>
      <w:r w:rsidR="00702C33">
        <w:rPr>
          <w:sz w:val="24"/>
        </w:rPr>
        <w:t>The</w:t>
      </w:r>
      <w:r w:rsidR="003E2DD3">
        <w:rPr>
          <w:sz w:val="24"/>
        </w:rPr>
        <w:t xml:space="preserve"> result</w:t>
      </w:r>
      <w:r w:rsidR="00702C33">
        <w:rPr>
          <w:sz w:val="24"/>
        </w:rPr>
        <w:t xml:space="preserve"> is that</w:t>
      </w:r>
      <w:r w:rsidR="0009598A">
        <w:rPr>
          <w:sz w:val="24"/>
        </w:rPr>
        <w:t xml:space="preserve"> currently</w:t>
      </w:r>
      <w:r w:rsidR="003E2DD3">
        <w:rPr>
          <w:sz w:val="24"/>
        </w:rPr>
        <w:t xml:space="preserve"> w</w:t>
      </w:r>
      <w:r w:rsidR="003E61F2">
        <w:rPr>
          <w:sz w:val="24"/>
        </w:rPr>
        <w:t>e are set adrift in a world seemingly void of signposts o</w:t>
      </w:r>
      <w:r w:rsidR="00DC49F4">
        <w:rPr>
          <w:sz w:val="24"/>
        </w:rPr>
        <w:t>r</w:t>
      </w:r>
      <w:r w:rsidR="00E5349C">
        <w:rPr>
          <w:sz w:val="24"/>
        </w:rPr>
        <w:t>, indeed, of</w:t>
      </w:r>
      <w:r w:rsidR="00DC49F4">
        <w:rPr>
          <w:sz w:val="24"/>
        </w:rPr>
        <w:t xml:space="preserve"> any indexical relation to a future worth having. </w:t>
      </w:r>
    </w:p>
    <w:p w14:paraId="36965359" w14:textId="01B188F5" w:rsidR="008B3573" w:rsidRDefault="009523FA" w:rsidP="00E6039E">
      <w:pPr>
        <w:spacing w:line="480" w:lineRule="auto"/>
        <w:ind w:firstLine="720"/>
        <w:rPr>
          <w:sz w:val="24"/>
        </w:rPr>
      </w:pPr>
      <w:r>
        <w:rPr>
          <w:sz w:val="24"/>
        </w:rPr>
        <w:t xml:space="preserve">Language is the limit of both </w:t>
      </w:r>
      <w:ins w:id="336" w:author="Copyeditor" w:date="2022-07-27T10:40:00Z">
        <w:r w:rsidR="005C0D96">
          <w:rPr>
            <w:sz w:val="24"/>
          </w:rPr>
          <w:t xml:space="preserve">the </w:t>
        </w:r>
      </w:ins>
      <w:r>
        <w:rPr>
          <w:sz w:val="24"/>
        </w:rPr>
        <w:t xml:space="preserve">subjective experience of psychic life and of culturally imbricated </w:t>
      </w:r>
      <w:r w:rsidR="004E599F">
        <w:rPr>
          <w:sz w:val="24"/>
        </w:rPr>
        <w:t xml:space="preserve">communal life. </w:t>
      </w:r>
      <w:r w:rsidR="00BC2399">
        <w:rPr>
          <w:sz w:val="24"/>
        </w:rPr>
        <w:t xml:space="preserve">And </w:t>
      </w:r>
      <w:r w:rsidR="00F76E53">
        <w:rPr>
          <w:sz w:val="24"/>
        </w:rPr>
        <w:t>within language lies lack and desire</w:t>
      </w:r>
      <w:del w:id="337" w:author="Copyeditor" w:date="2022-07-27T10:41:00Z">
        <w:r w:rsidR="00F76E53" w:rsidDel="005C0D96">
          <w:rPr>
            <w:sz w:val="24"/>
          </w:rPr>
          <w:delText xml:space="preserve">: </w:delText>
        </w:r>
      </w:del>
      <w:ins w:id="338" w:author="Copyeditor" w:date="2022-07-27T10:41:00Z">
        <w:r w:rsidR="005C0D96">
          <w:rPr>
            <w:sz w:val="24"/>
          </w:rPr>
          <w:t>—</w:t>
        </w:r>
      </w:ins>
      <w:r w:rsidR="00A21A36">
        <w:rPr>
          <w:sz w:val="24"/>
        </w:rPr>
        <w:t xml:space="preserve">in other words, those </w:t>
      </w:r>
      <w:r w:rsidR="0030145D">
        <w:rPr>
          <w:sz w:val="24"/>
        </w:rPr>
        <w:t xml:space="preserve">motivating </w:t>
      </w:r>
      <w:r w:rsidR="00A21A36">
        <w:rPr>
          <w:sz w:val="24"/>
        </w:rPr>
        <w:t xml:space="preserve">urges that can spur on great deeds but also great misdeeds. </w:t>
      </w:r>
      <w:r w:rsidR="00DD647D">
        <w:rPr>
          <w:sz w:val="24"/>
        </w:rPr>
        <w:t>Language’s role is to mitigate the unspeakable, ineffable and inexpressible.</w:t>
      </w:r>
      <w:r w:rsidR="00487BF6">
        <w:rPr>
          <w:sz w:val="24"/>
        </w:rPr>
        <w:t xml:space="preserve"> </w:t>
      </w:r>
      <w:r w:rsidR="00EB69E1">
        <w:rPr>
          <w:sz w:val="24"/>
        </w:rPr>
        <w:t>Thinking in terms of p</w:t>
      </w:r>
      <w:r w:rsidR="00487BF6">
        <w:rPr>
          <w:sz w:val="24"/>
        </w:rPr>
        <w:t xml:space="preserve">sychosis is helpful, then, in </w:t>
      </w:r>
      <w:r w:rsidR="00EB69E1">
        <w:rPr>
          <w:sz w:val="24"/>
        </w:rPr>
        <w:t xml:space="preserve">recognizing and </w:t>
      </w:r>
      <w:r w:rsidR="0077157B">
        <w:rPr>
          <w:sz w:val="24"/>
        </w:rPr>
        <w:t xml:space="preserve">interrogating the fissures </w:t>
      </w:r>
      <w:r w:rsidR="00AC1359">
        <w:rPr>
          <w:sz w:val="24"/>
        </w:rPr>
        <w:t xml:space="preserve">in social experience as represented in </w:t>
      </w:r>
      <w:r w:rsidR="00457320">
        <w:rPr>
          <w:sz w:val="24"/>
        </w:rPr>
        <w:t xml:space="preserve">accounts of </w:t>
      </w:r>
      <w:r w:rsidR="00AC1359">
        <w:rPr>
          <w:sz w:val="24"/>
        </w:rPr>
        <w:t>historical events, narratives of individual lives</w:t>
      </w:r>
      <w:r w:rsidR="00457320">
        <w:rPr>
          <w:sz w:val="24"/>
        </w:rPr>
        <w:t>, and literary works</w:t>
      </w:r>
      <w:r w:rsidR="009C4E31">
        <w:rPr>
          <w:sz w:val="24"/>
        </w:rPr>
        <w:t xml:space="preserve"> whether these seek to represent cultural crisis or do so as slip</w:t>
      </w:r>
      <w:r w:rsidR="0010037A">
        <w:rPr>
          <w:sz w:val="24"/>
        </w:rPr>
        <w:t>s</w:t>
      </w:r>
      <w:r w:rsidR="009C4E31">
        <w:rPr>
          <w:sz w:val="24"/>
        </w:rPr>
        <w:t xml:space="preserve"> of the tongue </w:t>
      </w:r>
      <w:r w:rsidR="002D5A17">
        <w:rPr>
          <w:sz w:val="24"/>
        </w:rPr>
        <w:t xml:space="preserve">that reveal the </w:t>
      </w:r>
      <w:r w:rsidR="00815347">
        <w:rPr>
          <w:sz w:val="24"/>
        </w:rPr>
        <w:t>personal</w:t>
      </w:r>
      <w:r w:rsidR="001C68EE">
        <w:rPr>
          <w:sz w:val="24"/>
        </w:rPr>
        <w:t xml:space="preserve"> </w:t>
      </w:r>
      <w:r w:rsidR="007E4BA4">
        <w:rPr>
          <w:sz w:val="24"/>
        </w:rPr>
        <w:t>and/</w:t>
      </w:r>
      <w:r w:rsidR="00815347">
        <w:rPr>
          <w:sz w:val="24"/>
        </w:rPr>
        <w:t xml:space="preserve">or cultural </w:t>
      </w:r>
      <w:r w:rsidR="002D5A17">
        <w:rPr>
          <w:sz w:val="24"/>
        </w:rPr>
        <w:t>unconscious at work</w:t>
      </w:r>
      <w:r w:rsidR="00457320">
        <w:rPr>
          <w:sz w:val="24"/>
        </w:rPr>
        <w:t>.</w:t>
      </w:r>
      <w:r w:rsidR="00487BF6">
        <w:rPr>
          <w:sz w:val="24"/>
        </w:rPr>
        <w:t xml:space="preserve"> </w:t>
      </w:r>
      <w:r w:rsidR="00277E55">
        <w:rPr>
          <w:sz w:val="24"/>
        </w:rPr>
        <w:t>Lacan’s theory of psychosis as a psycho</w:t>
      </w:r>
      <w:r w:rsidR="00E1250B">
        <w:rPr>
          <w:sz w:val="24"/>
        </w:rPr>
        <w:t>patho</w:t>
      </w:r>
      <w:r w:rsidR="00277E55">
        <w:rPr>
          <w:sz w:val="24"/>
        </w:rPr>
        <w:t xml:space="preserve">logical condition depends on his larger model of the role language plays in psychic life. </w:t>
      </w:r>
      <w:r w:rsidR="008B3573">
        <w:rPr>
          <w:sz w:val="24"/>
        </w:rPr>
        <w:t>Psychosis is the flatten</w:t>
      </w:r>
      <w:r w:rsidR="00DB3A7C">
        <w:rPr>
          <w:sz w:val="24"/>
        </w:rPr>
        <w:t>ed relation to</w:t>
      </w:r>
      <w:r w:rsidR="008B3573">
        <w:rPr>
          <w:sz w:val="24"/>
        </w:rPr>
        <w:t xml:space="preserve"> language</w:t>
      </w:r>
      <w:r w:rsidR="00DB3A7C">
        <w:rPr>
          <w:sz w:val="24"/>
        </w:rPr>
        <w:t xml:space="preserve"> in which the big Other</w:t>
      </w:r>
      <w:r w:rsidR="007854B2">
        <w:rPr>
          <w:sz w:val="24"/>
        </w:rPr>
        <w:t xml:space="preserve"> </w:t>
      </w:r>
      <w:r w:rsidR="00DB3A7C">
        <w:rPr>
          <w:sz w:val="24"/>
        </w:rPr>
        <w:t>can’t be heard to speak</w:t>
      </w:r>
      <w:del w:id="339" w:author="Copyeditor" w:date="2022-07-27T10:49:00Z">
        <w:r w:rsidR="000B2041" w:rsidDel="005C0D96">
          <w:rPr>
            <w:sz w:val="24"/>
          </w:rPr>
          <w:delText>,</w:delText>
        </w:r>
      </w:del>
      <w:r w:rsidR="000B2041">
        <w:rPr>
          <w:sz w:val="24"/>
        </w:rPr>
        <w:t xml:space="preserve"> because</w:t>
      </w:r>
      <w:r w:rsidR="0022545C">
        <w:rPr>
          <w:sz w:val="24"/>
        </w:rPr>
        <w:t xml:space="preserve"> for the speaking subject, the big Other is </w:t>
      </w:r>
      <w:r w:rsidR="00E277F6">
        <w:rPr>
          <w:sz w:val="24"/>
        </w:rPr>
        <w:t>inaccessible</w:t>
      </w:r>
      <w:r w:rsidR="00D176B8">
        <w:rPr>
          <w:sz w:val="24"/>
        </w:rPr>
        <w:t xml:space="preserve"> through</w:t>
      </w:r>
      <w:r w:rsidR="000C6470">
        <w:rPr>
          <w:sz w:val="24"/>
        </w:rPr>
        <w:t xml:space="preserve"> the </w:t>
      </w:r>
      <w:ins w:id="340" w:author="Copyeditor" w:date="2022-08-07T11:53:00Z">
        <w:r w:rsidR="005913EC">
          <w:rPr>
            <w:sz w:val="24"/>
          </w:rPr>
          <w:t>S</w:t>
        </w:r>
      </w:ins>
      <w:del w:id="341" w:author="Copyeditor" w:date="2022-08-07T11:53:00Z">
        <w:r w:rsidR="000C6470" w:rsidDel="005913EC">
          <w:rPr>
            <w:sz w:val="24"/>
          </w:rPr>
          <w:delText>s</w:delText>
        </w:r>
      </w:del>
      <w:r w:rsidR="000C6470">
        <w:rPr>
          <w:sz w:val="24"/>
        </w:rPr>
        <w:t>ymbolic</w:t>
      </w:r>
      <w:r w:rsidR="00D176B8">
        <w:rPr>
          <w:sz w:val="24"/>
        </w:rPr>
        <w:t>, which is</w:t>
      </w:r>
      <w:r w:rsidR="000C6470">
        <w:rPr>
          <w:sz w:val="24"/>
        </w:rPr>
        <w:t xml:space="preserve"> </w:t>
      </w:r>
      <w:r w:rsidR="00E277F6">
        <w:rPr>
          <w:sz w:val="24"/>
        </w:rPr>
        <w:t>foreclosed</w:t>
      </w:r>
      <w:r w:rsidR="0022545C">
        <w:rPr>
          <w:sz w:val="24"/>
        </w:rPr>
        <w:t xml:space="preserve">. </w:t>
      </w:r>
      <w:r w:rsidR="004B16DB">
        <w:rPr>
          <w:sz w:val="24"/>
        </w:rPr>
        <w:t>The</w:t>
      </w:r>
      <w:r w:rsidR="001F37D4">
        <w:rPr>
          <w:sz w:val="24"/>
        </w:rPr>
        <w:t xml:space="preserve"> ego</w:t>
      </w:r>
      <w:r w:rsidR="004B16DB">
        <w:rPr>
          <w:sz w:val="24"/>
        </w:rPr>
        <w:t xml:space="preserve">’s formation, to which the psychotic does have access, is </w:t>
      </w:r>
      <w:r w:rsidR="001F37D4">
        <w:rPr>
          <w:sz w:val="24"/>
        </w:rPr>
        <w:t xml:space="preserve">established early in life </w:t>
      </w:r>
      <w:r w:rsidR="004B16DB">
        <w:rPr>
          <w:sz w:val="24"/>
        </w:rPr>
        <w:t>precisely in order to negotiate the Real; it is necessary in order that the subject can be formed through, and find itself in, language</w:t>
      </w:r>
      <w:r w:rsidR="00F61006">
        <w:rPr>
          <w:sz w:val="24"/>
        </w:rPr>
        <w:t xml:space="preserve"> (the </w:t>
      </w:r>
      <w:ins w:id="342" w:author="Copyeditor" w:date="2022-08-07T11:53:00Z">
        <w:r w:rsidR="005913EC">
          <w:rPr>
            <w:sz w:val="24"/>
          </w:rPr>
          <w:t>S</w:t>
        </w:r>
      </w:ins>
      <w:del w:id="343" w:author="Copyeditor" w:date="2022-08-07T11:53:00Z">
        <w:r w:rsidR="00F61006" w:rsidDel="005913EC">
          <w:rPr>
            <w:sz w:val="24"/>
          </w:rPr>
          <w:delText>s</w:delText>
        </w:r>
      </w:del>
      <w:r w:rsidR="00F61006">
        <w:rPr>
          <w:sz w:val="24"/>
        </w:rPr>
        <w:t>ymbolic)</w:t>
      </w:r>
      <w:r w:rsidR="004B16DB">
        <w:rPr>
          <w:sz w:val="24"/>
        </w:rPr>
        <w:t xml:space="preserve">. </w:t>
      </w:r>
      <w:r w:rsidR="0046534F">
        <w:rPr>
          <w:sz w:val="24"/>
        </w:rPr>
        <w:t xml:space="preserve">But </w:t>
      </w:r>
      <w:r w:rsidR="001F37D4">
        <w:rPr>
          <w:sz w:val="24"/>
        </w:rPr>
        <w:t xml:space="preserve">the ego structure is already a malformation that alienates the individual from the Real—that which lies beyond an imagined self-unity as well as beyond language, and which can be understood as the register of trauma, disorienting fracture, destabilizing experience, and </w:t>
      </w:r>
      <w:r w:rsidR="001F37D4">
        <w:rPr>
          <w:sz w:val="24"/>
        </w:rPr>
        <w:lastRenderedPageBreak/>
        <w:t xml:space="preserve">threatening events. The massacre at Peterloo belongs to the Real in the sense that it destabilized the delusion of </w:t>
      </w:r>
      <w:r w:rsidR="00507492">
        <w:rPr>
          <w:sz w:val="24"/>
        </w:rPr>
        <w:t xml:space="preserve">the </w:t>
      </w:r>
      <w:r w:rsidR="001F37D4">
        <w:rPr>
          <w:sz w:val="24"/>
        </w:rPr>
        <w:t>progressivist activist</w:t>
      </w:r>
      <w:r w:rsidR="00507492">
        <w:rPr>
          <w:sz w:val="24"/>
        </w:rPr>
        <w:t xml:space="preserve"> giving speeche</w:t>
      </w:r>
      <w:r w:rsidR="001F37D4">
        <w:rPr>
          <w:sz w:val="24"/>
        </w:rPr>
        <w:t>s</w:t>
      </w:r>
      <w:r w:rsidR="00507492">
        <w:rPr>
          <w:sz w:val="24"/>
        </w:rPr>
        <w:t xml:space="preserve"> to the peacefully assembled crowd</w:t>
      </w:r>
      <w:r w:rsidR="001F37D4">
        <w:rPr>
          <w:sz w:val="24"/>
        </w:rPr>
        <w:t xml:space="preserve"> that political justice was achievable</w:t>
      </w:r>
      <w:ins w:id="344" w:author="Copyeditor" w:date="2022-07-27T10:55:00Z">
        <w:r w:rsidR="005C0D96">
          <w:rPr>
            <w:sz w:val="24"/>
          </w:rPr>
          <w:t>:</w:t>
        </w:r>
      </w:ins>
      <w:r w:rsidR="005D5631">
        <w:rPr>
          <w:rStyle w:val="EndnoteReference"/>
          <w:sz w:val="24"/>
        </w:rPr>
        <w:endnoteReference w:id="11"/>
      </w:r>
      <w:del w:id="347" w:author="Copyeditor" w:date="2022-07-27T10:55:00Z">
        <w:r w:rsidR="001F37D4" w:rsidDel="005C0D96">
          <w:rPr>
            <w:sz w:val="24"/>
          </w:rPr>
          <w:delText>:</w:delText>
        </w:r>
      </w:del>
      <w:r w:rsidR="001F37D4">
        <w:rPr>
          <w:sz w:val="24"/>
        </w:rPr>
        <w:t xml:space="preserve"> yes, a nation’s military can be turned </w:t>
      </w:r>
      <w:r w:rsidR="00CF657E">
        <w:rPr>
          <w:sz w:val="24"/>
        </w:rPr>
        <w:t>against</w:t>
      </w:r>
      <w:r w:rsidR="001F37D4">
        <w:rPr>
          <w:sz w:val="24"/>
        </w:rPr>
        <w:t xml:space="preserve"> its own people</w:t>
      </w:r>
      <w:r w:rsidR="00CF6E25">
        <w:rPr>
          <w:sz w:val="24"/>
        </w:rPr>
        <w:t xml:space="preserve">, as we have </w:t>
      </w:r>
      <w:r w:rsidR="004845EC">
        <w:rPr>
          <w:sz w:val="24"/>
        </w:rPr>
        <w:t>become aware</w:t>
      </w:r>
      <w:r w:rsidR="00CF6E25">
        <w:rPr>
          <w:sz w:val="24"/>
        </w:rPr>
        <w:t xml:space="preserve"> again in the tempest of today’s political destabilizations.</w:t>
      </w:r>
    </w:p>
    <w:p w14:paraId="09229F33" w14:textId="170F557B" w:rsidR="00277E55" w:rsidRDefault="001B54F6" w:rsidP="00E6039E">
      <w:pPr>
        <w:spacing w:line="480" w:lineRule="auto"/>
        <w:ind w:firstLine="720"/>
        <w:rPr>
          <w:sz w:val="24"/>
        </w:rPr>
      </w:pPr>
      <w:r>
        <w:rPr>
          <w:sz w:val="24"/>
        </w:rPr>
        <w:t xml:space="preserve">Trump’s own mobilizing of militia and army troops against peaceful protesters </w:t>
      </w:r>
      <w:r w:rsidR="000220B3">
        <w:rPr>
          <w:sz w:val="24"/>
        </w:rPr>
        <w:t xml:space="preserve">in the rallies of </w:t>
      </w:r>
      <w:r w:rsidR="00C82B03">
        <w:rPr>
          <w:sz w:val="24"/>
        </w:rPr>
        <w:t>S</w:t>
      </w:r>
      <w:r w:rsidR="00091821">
        <w:rPr>
          <w:sz w:val="24"/>
        </w:rPr>
        <w:t>ummer</w:t>
      </w:r>
      <w:r w:rsidR="000220B3">
        <w:rPr>
          <w:sz w:val="24"/>
        </w:rPr>
        <w:t xml:space="preserve"> 202</w:t>
      </w:r>
      <w:r w:rsidR="00827E6E">
        <w:rPr>
          <w:sz w:val="24"/>
        </w:rPr>
        <w:t>0</w:t>
      </w:r>
      <w:r w:rsidR="00006DFA">
        <w:rPr>
          <w:sz w:val="24"/>
        </w:rPr>
        <w:t xml:space="preserve"> forces the question: are</w:t>
      </w:r>
      <w:r w:rsidR="00812F8C">
        <w:rPr>
          <w:sz w:val="24"/>
        </w:rPr>
        <w:t xml:space="preserve"> these </w:t>
      </w:r>
      <w:ins w:id="348" w:author="Copyeditor" w:date="2022-07-27T11:04:00Z">
        <w:r w:rsidR="005C0D96">
          <w:rPr>
            <w:sz w:val="24"/>
          </w:rPr>
          <w:t xml:space="preserve">two separate </w:t>
        </w:r>
      </w:ins>
      <w:r w:rsidR="00FF1B54">
        <w:rPr>
          <w:sz w:val="24"/>
        </w:rPr>
        <w:t xml:space="preserve">events </w:t>
      </w:r>
      <w:r w:rsidR="00687F78">
        <w:rPr>
          <w:sz w:val="24"/>
        </w:rPr>
        <w:t xml:space="preserve">those of </w:t>
      </w:r>
      <w:r w:rsidR="00FF1B54">
        <w:rPr>
          <w:sz w:val="24"/>
        </w:rPr>
        <w:t xml:space="preserve">the sovereign state in a </w:t>
      </w:r>
      <w:r w:rsidR="002B4D77">
        <w:rPr>
          <w:sz w:val="24"/>
        </w:rPr>
        <w:t xml:space="preserve">“corrective” </w:t>
      </w:r>
      <w:r w:rsidR="00FF1B54">
        <w:rPr>
          <w:sz w:val="24"/>
        </w:rPr>
        <w:t>autoimmune</w:t>
      </w:r>
      <w:r w:rsidR="00137E8C" w:rsidRPr="00137E8C">
        <w:rPr>
          <w:sz w:val="24"/>
        </w:rPr>
        <w:t xml:space="preserve"> </w:t>
      </w:r>
      <w:r w:rsidR="00FF1B54">
        <w:rPr>
          <w:sz w:val="24"/>
        </w:rPr>
        <w:t xml:space="preserve">mode that kills off dangerous cells, or are they </w:t>
      </w:r>
      <w:r w:rsidR="00791A44">
        <w:rPr>
          <w:sz w:val="24"/>
        </w:rPr>
        <w:t xml:space="preserve">instead </w:t>
      </w:r>
      <w:r w:rsidR="00812F8C">
        <w:rPr>
          <w:sz w:val="24"/>
        </w:rPr>
        <w:t xml:space="preserve">psychotic events at the cultural and social level? </w:t>
      </w:r>
      <w:r w:rsidR="00762388">
        <w:rPr>
          <w:sz w:val="24"/>
        </w:rPr>
        <w:t xml:space="preserve">Arguably </w:t>
      </w:r>
      <w:r w:rsidR="00556211">
        <w:rPr>
          <w:sz w:val="24"/>
        </w:rPr>
        <w:t>both are</w:t>
      </w:r>
      <w:r w:rsidR="00181D77">
        <w:rPr>
          <w:sz w:val="24"/>
        </w:rPr>
        <w:t xml:space="preserve"> the latter</w:t>
      </w:r>
      <w:r w:rsidR="00556211">
        <w:rPr>
          <w:sz w:val="24"/>
        </w:rPr>
        <w:t xml:space="preserve">, for they evince the incapacity of each governing figure to </w:t>
      </w:r>
      <w:r w:rsidR="003539C4">
        <w:rPr>
          <w:sz w:val="24"/>
        </w:rPr>
        <w:t>meaning</w:t>
      </w:r>
      <w:r w:rsidR="00CE1395">
        <w:rPr>
          <w:sz w:val="24"/>
        </w:rPr>
        <w:t>ful</w:t>
      </w:r>
      <w:r w:rsidR="003539C4">
        <w:rPr>
          <w:sz w:val="24"/>
        </w:rPr>
        <w:t xml:space="preserve">ly grasp the role of the </w:t>
      </w:r>
      <w:r w:rsidR="0051037C">
        <w:rPr>
          <w:sz w:val="24"/>
        </w:rPr>
        <w:t xml:space="preserve">big Other here. The </w:t>
      </w:r>
      <w:ins w:id="349" w:author="Copyeditor" w:date="2022-08-07T11:53:00Z">
        <w:r w:rsidR="005913EC">
          <w:rPr>
            <w:sz w:val="24"/>
          </w:rPr>
          <w:t>S</w:t>
        </w:r>
      </w:ins>
      <w:del w:id="350" w:author="Copyeditor" w:date="2022-08-07T11:53:00Z">
        <w:r w:rsidR="00672F7C" w:rsidDel="005913EC">
          <w:rPr>
            <w:sz w:val="24"/>
          </w:rPr>
          <w:delText>s</w:delText>
        </w:r>
      </w:del>
      <w:r w:rsidR="003539C4">
        <w:rPr>
          <w:sz w:val="24"/>
        </w:rPr>
        <w:t>ymbolic</w:t>
      </w:r>
      <w:r w:rsidR="00AC6990">
        <w:rPr>
          <w:sz w:val="24"/>
        </w:rPr>
        <w:t xml:space="preserve"> </w:t>
      </w:r>
      <w:r w:rsidR="0051037C">
        <w:rPr>
          <w:sz w:val="24"/>
        </w:rPr>
        <w:t xml:space="preserve">becomes the terrain of trauma as well as demand and desire, the </w:t>
      </w:r>
      <w:r w:rsidR="007955EF">
        <w:rPr>
          <w:sz w:val="24"/>
        </w:rPr>
        <w:t xml:space="preserve">unpredictable and incomprehensible </w:t>
      </w:r>
      <w:r w:rsidR="0051037C">
        <w:rPr>
          <w:sz w:val="24"/>
        </w:rPr>
        <w:t xml:space="preserve">Real displacing the </w:t>
      </w:r>
      <w:proofErr w:type="spellStart"/>
      <w:ins w:id="351" w:author="Copyeditor" w:date="2022-08-07T11:53:00Z">
        <w:r w:rsidR="005913EC">
          <w:rPr>
            <w:sz w:val="24"/>
          </w:rPr>
          <w:t>S</w:t>
        </w:r>
      </w:ins>
      <w:del w:id="352" w:author="Copyeditor" w:date="2022-08-07T11:53:00Z">
        <w:r w:rsidR="0051037C" w:rsidDel="005913EC">
          <w:rPr>
            <w:sz w:val="24"/>
          </w:rPr>
          <w:delText>s</w:delText>
        </w:r>
      </w:del>
      <w:r w:rsidR="0051037C">
        <w:rPr>
          <w:sz w:val="24"/>
        </w:rPr>
        <w:t>ymbolic’s</w:t>
      </w:r>
      <w:proofErr w:type="spellEnd"/>
      <w:r w:rsidR="0051037C">
        <w:rPr>
          <w:sz w:val="24"/>
        </w:rPr>
        <w:t xml:space="preserve"> regime. </w:t>
      </w:r>
      <w:r w:rsidR="00B82ED6">
        <w:rPr>
          <w:sz w:val="24"/>
        </w:rPr>
        <w:t xml:space="preserve">To meet </w:t>
      </w:r>
      <w:r w:rsidR="008B3025">
        <w:rPr>
          <w:sz w:val="24"/>
        </w:rPr>
        <w:t xml:space="preserve">the protesters’ </w:t>
      </w:r>
      <w:r w:rsidR="00B82ED6">
        <w:rPr>
          <w:sz w:val="24"/>
        </w:rPr>
        <w:t>demand with lethal violence is to return us to the point before civilized life began</w:t>
      </w:r>
      <w:r w:rsidR="00EB5711">
        <w:rPr>
          <w:sz w:val="24"/>
        </w:rPr>
        <w:t xml:space="preserve"> when</w:t>
      </w:r>
      <w:r w:rsidR="00B82ED6">
        <w:rPr>
          <w:sz w:val="24"/>
        </w:rPr>
        <w:t>, according to Freud, murder—especially the murder of the father, but also the murder of brothers</w:t>
      </w:r>
      <w:r w:rsidR="003171AB">
        <w:rPr>
          <w:sz w:val="24"/>
        </w:rPr>
        <w:t xml:space="preserve">—need not be inhibited. </w:t>
      </w:r>
      <w:r w:rsidR="00FB20D6">
        <w:rPr>
          <w:sz w:val="24"/>
        </w:rPr>
        <w:t>It is to put us in a politically psychotic state where words are detached from their meanings, free</w:t>
      </w:r>
      <w:ins w:id="353" w:author="Copyeditor" w:date="2022-07-27T11:00:00Z">
        <w:r w:rsidR="005C0D96">
          <w:rPr>
            <w:sz w:val="24"/>
          </w:rPr>
          <w:t>-</w:t>
        </w:r>
      </w:ins>
      <w:del w:id="354" w:author="Copyeditor" w:date="2022-07-27T11:00:00Z">
        <w:r w:rsidR="00FB20D6" w:rsidDel="005C0D96">
          <w:rPr>
            <w:sz w:val="24"/>
          </w:rPr>
          <w:delText xml:space="preserve"> </w:delText>
        </w:r>
      </w:del>
      <w:r w:rsidR="00FB20D6">
        <w:rPr>
          <w:sz w:val="24"/>
        </w:rPr>
        <w:t xml:space="preserve">floating and unstable yet utilized </w:t>
      </w:r>
      <w:r w:rsidR="00FB20D6" w:rsidRPr="00C708AC">
        <w:rPr>
          <w:i/>
          <w:sz w:val="24"/>
        </w:rPr>
        <w:t>as if</w:t>
      </w:r>
      <w:r w:rsidR="00FB20D6">
        <w:rPr>
          <w:sz w:val="24"/>
        </w:rPr>
        <w:t xml:space="preserve"> meaningful, </w:t>
      </w:r>
      <w:r w:rsidR="00FB20D6" w:rsidRPr="00C708AC">
        <w:rPr>
          <w:i/>
          <w:sz w:val="24"/>
        </w:rPr>
        <w:t>as if</w:t>
      </w:r>
      <w:r w:rsidR="00FB20D6">
        <w:rPr>
          <w:sz w:val="24"/>
        </w:rPr>
        <w:t xml:space="preserve"> </w:t>
      </w:r>
      <w:proofErr w:type="spellStart"/>
      <w:r w:rsidR="00FB20D6">
        <w:rPr>
          <w:sz w:val="24"/>
        </w:rPr>
        <w:t>non</w:t>
      </w:r>
      <w:del w:id="355" w:author="Copyeditor" w:date="2022-07-27T11:04:00Z">
        <w:r w:rsidR="00D11D7C" w:rsidDel="005C0D96">
          <w:rPr>
            <w:sz w:val="24"/>
          </w:rPr>
          <w:delText>-</w:delText>
        </w:r>
      </w:del>
      <w:r w:rsidR="00FB20D6">
        <w:rPr>
          <w:sz w:val="24"/>
        </w:rPr>
        <w:t>delusional</w:t>
      </w:r>
      <w:proofErr w:type="spellEnd"/>
      <w:r w:rsidR="00FB20D6">
        <w:rPr>
          <w:sz w:val="24"/>
        </w:rPr>
        <w:t xml:space="preserve">, </w:t>
      </w:r>
      <w:r w:rsidR="00FB20D6" w:rsidRPr="00C708AC">
        <w:rPr>
          <w:i/>
          <w:sz w:val="24"/>
        </w:rPr>
        <w:t>as if</w:t>
      </w:r>
      <w:r w:rsidR="00FB20D6">
        <w:rPr>
          <w:sz w:val="24"/>
        </w:rPr>
        <w:t xml:space="preserve"> </w:t>
      </w:r>
      <w:r w:rsidR="00046EB4">
        <w:rPr>
          <w:sz w:val="24"/>
        </w:rPr>
        <w:t>communicating the promise</w:t>
      </w:r>
      <w:r w:rsidR="00074142">
        <w:rPr>
          <w:sz w:val="24"/>
        </w:rPr>
        <w:t xml:space="preserve"> of being heard</w:t>
      </w:r>
      <w:r w:rsidR="00616F18">
        <w:rPr>
          <w:sz w:val="24"/>
        </w:rPr>
        <w:t>,</w:t>
      </w:r>
      <w:r w:rsidR="00046EB4">
        <w:rPr>
          <w:sz w:val="24"/>
        </w:rPr>
        <w:t xml:space="preserve"> and</w:t>
      </w:r>
      <w:r w:rsidR="00074142">
        <w:rPr>
          <w:sz w:val="24"/>
        </w:rPr>
        <w:t xml:space="preserve"> of</w:t>
      </w:r>
      <w:r w:rsidR="00046EB4">
        <w:rPr>
          <w:sz w:val="24"/>
        </w:rPr>
        <w:t xml:space="preserve"> </w:t>
      </w:r>
      <w:r w:rsidR="00616F18">
        <w:rPr>
          <w:sz w:val="24"/>
        </w:rPr>
        <w:t xml:space="preserve">the </w:t>
      </w:r>
      <w:r w:rsidR="00046EB4">
        <w:rPr>
          <w:sz w:val="24"/>
        </w:rPr>
        <w:t>reciprocity that should characterize all verbal engagement</w:t>
      </w:r>
      <w:r w:rsidR="00B153A9">
        <w:rPr>
          <w:sz w:val="24"/>
        </w:rPr>
        <w:t>.</w:t>
      </w:r>
      <w:r w:rsidR="009E09F8">
        <w:rPr>
          <w:sz w:val="24"/>
        </w:rPr>
        <w:t xml:space="preserve"> It is the detachment of words from their normative and habitual pathways that </w:t>
      </w:r>
      <w:r w:rsidR="00A871D2">
        <w:rPr>
          <w:sz w:val="24"/>
        </w:rPr>
        <w:t xml:space="preserve">normally </w:t>
      </w:r>
      <w:r w:rsidR="009E09F8">
        <w:rPr>
          <w:sz w:val="24"/>
        </w:rPr>
        <w:t>characterizes literary texts and accounts of lives lived</w:t>
      </w:r>
      <w:r w:rsidR="006F6637">
        <w:rPr>
          <w:sz w:val="24"/>
        </w:rPr>
        <w:t xml:space="preserve">. </w:t>
      </w:r>
    </w:p>
    <w:p w14:paraId="27BF10DD" w14:textId="138F945C" w:rsidR="007B0F37" w:rsidRDefault="00B40798" w:rsidP="00B40798">
      <w:pPr>
        <w:spacing w:line="480" w:lineRule="auto"/>
        <w:ind w:firstLine="720"/>
        <w:rPr>
          <w:sz w:val="24"/>
        </w:rPr>
      </w:pPr>
      <w:r w:rsidRPr="00672F7C">
        <w:rPr>
          <w:sz w:val="24"/>
        </w:rPr>
        <w:t>Poetry and literature</w:t>
      </w:r>
      <w:r>
        <w:rPr>
          <w:sz w:val="24"/>
        </w:rPr>
        <w:t xml:space="preserve"> are particularly situated to take advantage of Lacan’s theory of language and symbol</w:t>
      </w:r>
      <w:r w:rsidR="00834A46">
        <w:rPr>
          <w:sz w:val="24"/>
        </w:rPr>
        <w:t xml:space="preserve">; they are therefore also ripe for plumbing the </w:t>
      </w:r>
      <w:r w:rsidR="006142B0">
        <w:rPr>
          <w:sz w:val="24"/>
        </w:rPr>
        <w:t>depths of a psychotic relation to language</w:t>
      </w:r>
      <w:ins w:id="356" w:author="Copyeditor" w:date="2022-07-27T12:47:00Z">
        <w:r w:rsidR="00587733">
          <w:rPr>
            <w:sz w:val="24"/>
          </w:rPr>
          <w:t xml:space="preserve"> </w:t>
        </w:r>
      </w:ins>
      <w:del w:id="357" w:author="Copyeditor" w:date="2022-07-27T12:47:00Z">
        <w:r w:rsidR="006142B0" w:rsidDel="00587733">
          <w:rPr>
            <w:sz w:val="24"/>
          </w:rPr>
          <w:delText xml:space="preserve">, </w:delText>
        </w:r>
      </w:del>
      <w:r w:rsidR="006142B0">
        <w:rPr>
          <w:sz w:val="24"/>
        </w:rPr>
        <w:t>or its literary capture</w:t>
      </w:r>
      <w:r w:rsidR="006D00EA">
        <w:rPr>
          <w:sz w:val="24"/>
        </w:rPr>
        <w:t xml:space="preserve">. </w:t>
      </w:r>
      <w:r>
        <w:rPr>
          <w:sz w:val="24"/>
        </w:rPr>
        <w:t>Whereas speech is associated with the need-demand-desire of the message communicated to or reciprocated by the mother, language is the cultural invasion of the child’s body-mind field of experience</w:t>
      </w:r>
      <w:r w:rsidR="004A7ED6">
        <w:rPr>
          <w:sz w:val="24"/>
        </w:rPr>
        <w:t xml:space="preserve"> by the paternal function operating as the law</w:t>
      </w:r>
      <w:r>
        <w:rPr>
          <w:sz w:val="24"/>
        </w:rPr>
        <w:t xml:space="preserve">. </w:t>
      </w:r>
      <w:r>
        <w:rPr>
          <w:sz w:val="24"/>
        </w:rPr>
        <w:lastRenderedPageBreak/>
        <w:t>Language is both how cultures form and deform individuals as subjects, and how cultural expression plays out; it is the register of the big Other, the Name-of-the-Father</w:t>
      </w:r>
      <w:ins w:id="358" w:author="Copyeditor" w:date="2022-07-27T12:51:00Z">
        <w:r w:rsidR="00587733">
          <w:rPr>
            <w:sz w:val="24"/>
          </w:rPr>
          <w:t>,</w:t>
        </w:r>
      </w:ins>
      <w:r>
        <w:rPr>
          <w:sz w:val="24"/>
        </w:rPr>
        <w:t xml:space="preserve"> and the law writ large. Language makes sense of the assemblage of images the child uses to create </w:t>
      </w:r>
      <w:r w:rsidR="001E1E5D">
        <w:rPr>
          <w:sz w:val="24"/>
        </w:rPr>
        <w:t xml:space="preserve">a unified </w:t>
      </w:r>
      <w:r>
        <w:rPr>
          <w:sz w:val="24"/>
        </w:rPr>
        <w:t xml:space="preserve">identity by enabling it to speak as a subject; its grammar and tropes are reflexively incorporated in the mental structures that arise in conjunction with language acquisition as well as in the unconscious, which only forms with the advent of the </w:t>
      </w:r>
      <w:ins w:id="359" w:author="Copyeditor" w:date="2022-08-07T11:53:00Z">
        <w:r w:rsidR="005913EC">
          <w:rPr>
            <w:sz w:val="24"/>
          </w:rPr>
          <w:t>S</w:t>
        </w:r>
      </w:ins>
      <w:del w:id="360" w:author="Copyeditor" w:date="2022-08-07T11:53:00Z">
        <w:r w:rsidDel="005913EC">
          <w:rPr>
            <w:sz w:val="24"/>
          </w:rPr>
          <w:delText>s</w:delText>
        </w:r>
      </w:del>
      <w:r>
        <w:rPr>
          <w:sz w:val="24"/>
        </w:rPr>
        <w:t xml:space="preserve">ymbolic in the child’s newly subjective life. </w:t>
      </w:r>
      <w:r w:rsidR="007B0F37">
        <w:rPr>
          <w:sz w:val="24"/>
        </w:rPr>
        <w:t>When things go awry, this structuration does too</w:t>
      </w:r>
      <w:ins w:id="361" w:author="Copyeditor" w:date="2022-07-27T12:56:00Z">
        <w:r w:rsidR="00587733">
          <w:rPr>
            <w:sz w:val="24"/>
          </w:rPr>
          <w:t>,</w:t>
        </w:r>
      </w:ins>
      <w:del w:id="362" w:author="Copyeditor" w:date="2022-07-27T12:56:00Z">
        <w:r w:rsidR="007B0F37" w:rsidDel="00587733">
          <w:rPr>
            <w:sz w:val="24"/>
          </w:rPr>
          <w:delText>.</w:delText>
        </w:r>
      </w:del>
      <w:r w:rsidR="007B0F37">
        <w:rPr>
          <w:sz w:val="24"/>
        </w:rPr>
        <w:t xml:space="preserve"> </w:t>
      </w:r>
      <w:del w:id="363" w:author="Copyeditor" w:date="2022-07-27T12:56:00Z">
        <w:r w:rsidR="00651537" w:rsidDel="00587733">
          <w:rPr>
            <w:sz w:val="24"/>
          </w:rPr>
          <w:delText xml:space="preserve">And </w:delText>
        </w:r>
      </w:del>
      <w:ins w:id="364" w:author="Copyeditor" w:date="2022-07-27T12:56:00Z">
        <w:r w:rsidR="00587733">
          <w:rPr>
            <w:sz w:val="24"/>
          </w:rPr>
          <w:t xml:space="preserve">and </w:t>
        </w:r>
      </w:ins>
      <w:r w:rsidR="00651537">
        <w:rPr>
          <w:sz w:val="24"/>
        </w:rPr>
        <w:t>when that happens</w:t>
      </w:r>
      <w:ins w:id="365" w:author="Copyeditor" w:date="2022-07-27T12:55:00Z">
        <w:r w:rsidR="00587733">
          <w:rPr>
            <w:sz w:val="24"/>
          </w:rPr>
          <w:t>,</w:t>
        </w:r>
      </w:ins>
      <w:r w:rsidR="00651537">
        <w:rPr>
          <w:sz w:val="24"/>
        </w:rPr>
        <w:t xml:space="preserve"> we begin to realize how fragile the relation between our experience and our ability to express that experience is. </w:t>
      </w:r>
      <w:r w:rsidR="00231684">
        <w:rPr>
          <w:sz w:val="24"/>
        </w:rPr>
        <w:t>When life itself is unpredictable, words lose their force and become “words, words, words,” to echo Hamlet again</w:t>
      </w:r>
      <w:r w:rsidR="00554136">
        <w:rPr>
          <w:sz w:val="24"/>
        </w:rPr>
        <w:t>, and slanderous as well.</w:t>
      </w:r>
    </w:p>
    <w:p w14:paraId="325BC103" w14:textId="254EF269" w:rsidR="003F3A30" w:rsidRDefault="00B40798" w:rsidP="00D942E9">
      <w:pPr>
        <w:spacing w:line="480" w:lineRule="auto"/>
        <w:ind w:firstLine="720"/>
        <w:rPr>
          <w:sz w:val="24"/>
        </w:rPr>
      </w:pPr>
      <w:r>
        <w:rPr>
          <w:sz w:val="24"/>
        </w:rPr>
        <w:t xml:space="preserve">It might seem odd, then, to claim that </w:t>
      </w:r>
      <w:r w:rsidR="00976334">
        <w:rPr>
          <w:sz w:val="24"/>
        </w:rPr>
        <w:t xml:space="preserve">symbolic </w:t>
      </w:r>
      <w:r>
        <w:rPr>
          <w:sz w:val="24"/>
        </w:rPr>
        <w:t>language</w:t>
      </w:r>
      <w:r w:rsidR="00976334">
        <w:rPr>
          <w:sz w:val="24"/>
        </w:rPr>
        <w:t xml:space="preserve">, </w:t>
      </w:r>
      <w:r w:rsidR="00E122F7">
        <w:rPr>
          <w:sz w:val="24"/>
        </w:rPr>
        <w:t xml:space="preserve">so </w:t>
      </w:r>
      <w:r w:rsidR="00976334">
        <w:rPr>
          <w:sz w:val="24"/>
        </w:rPr>
        <w:t xml:space="preserve">anchored to hierarchical, patriarchal ordering, </w:t>
      </w:r>
      <w:r>
        <w:rPr>
          <w:sz w:val="24"/>
        </w:rPr>
        <w:t>is the field of artistic expression, not just for poetic language but more widely, for any creative art form. Psychoanalytic theory justifies this claim</w:t>
      </w:r>
      <w:del w:id="366" w:author="Copyeditor" w:date="2022-07-27T16:06:00Z">
        <w:r w:rsidDel="00587733">
          <w:rPr>
            <w:sz w:val="24"/>
          </w:rPr>
          <w:delText>,</w:delText>
        </w:r>
      </w:del>
      <w:r>
        <w:rPr>
          <w:sz w:val="24"/>
        </w:rPr>
        <w:t xml:space="preserve"> </w:t>
      </w:r>
      <w:del w:id="367" w:author="Copyeditor" w:date="2022-07-27T16:06:00Z">
        <w:r w:rsidDel="00587733">
          <w:rPr>
            <w:sz w:val="24"/>
          </w:rPr>
          <w:delText xml:space="preserve">however, </w:delText>
        </w:r>
      </w:del>
      <w:r>
        <w:rPr>
          <w:sz w:val="24"/>
        </w:rPr>
        <w:t xml:space="preserve">by appending the pleasure or </w:t>
      </w:r>
      <w:r w:rsidRPr="00587733">
        <w:rPr>
          <w:iCs/>
          <w:sz w:val="24"/>
          <w:rPrChange w:id="368" w:author="Copyeditor" w:date="2022-07-27T17:55:00Z">
            <w:rPr>
              <w:i/>
              <w:sz w:val="24"/>
            </w:rPr>
          </w:rPrChange>
        </w:rPr>
        <w:t>jouissance</w:t>
      </w:r>
      <w:r>
        <w:rPr>
          <w:sz w:val="24"/>
        </w:rPr>
        <w:t xml:space="preserve"> of the creative act to that of language mastery</w:t>
      </w:r>
      <w:r w:rsidR="00BD179D">
        <w:rPr>
          <w:sz w:val="24"/>
        </w:rPr>
        <w:t>.</w:t>
      </w:r>
      <w:r>
        <w:rPr>
          <w:sz w:val="24"/>
        </w:rPr>
        <w:t xml:space="preserve"> Cultural expression, as the </w:t>
      </w:r>
      <w:proofErr w:type="spellStart"/>
      <w:ins w:id="369" w:author="Copyeditor" w:date="2022-08-07T11:54:00Z">
        <w:r w:rsidR="005913EC">
          <w:rPr>
            <w:sz w:val="24"/>
          </w:rPr>
          <w:t>S</w:t>
        </w:r>
      </w:ins>
      <w:del w:id="370" w:author="Copyeditor" w:date="2022-08-07T11:53:00Z">
        <w:r w:rsidDel="005913EC">
          <w:rPr>
            <w:sz w:val="24"/>
          </w:rPr>
          <w:delText>s</w:delText>
        </w:r>
      </w:del>
      <w:r>
        <w:rPr>
          <w:sz w:val="24"/>
        </w:rPr>
        <w:t>ymbolic’s</w:t>
      </w:r>
      <w:proofErr w:type="spellEnd"/>
      <w:r>
        <w:rPr>
          <w:sz w:val="24"/>
        </w:rPr>
        <w:t xml:space="preserve"> secondary aspect after instantiating the grammar of the law, is another way that the </w:t>
      </w:r>
      <w:ins w:id="371" w:author="Copyeditor" w:date="2022-08-07T11:54:00Z">
        <w:r w:rsidR="005913EC">
          <w:rPr>
            <w:sz w:val="24"/>
          </w:rPr>
          <w:t>S</w:t>
        </w:r>
      </w:ins>
      <w:del w:id="372" w:author="Copyeditor" w:date="2022-08-07T11:54:00Z">
        <w:r w:rsidDel="005913EC">
          <w:rPr>
            <w:sz w:val="24"/>
          </w:rPr>
          <w:delText>s</w:delText>
        </w:r>
      </w:del>
      <w:r>
        <w:rPr>
          <w:sz w:val="24"/>
        </w:rPr>
        <w:t>ymbolic open</w:t>
      </w:r>
      <w:ins w:id="373" w:author="Copyeditor" w:date="2022-07-27T16:14:00Z">
        <w:r w:rsidR="00587733">
          <w:rPr>
            <w:sz w:val="24"/>
          </w:rPr>
          <w:t>s</w:t>
        </w:r>
      </w:ins>
      <w:r>
        <w:rPr>
          <w:sz w:val="24"/>
        </w:rPr>
        <w:t xml:space="preserve"> itself up to artistic creation. Culturally articulated or performed expression, as in the role of representative figures of a period such as the Regency dandy, provides a rich field for locating aspects of this theoretical model at play. </w:t>
      </w:r>
      <w:r w:rsidR="002A7FB2">
        <w:rPr>
          <w:sz w:val="24"/>
        </w:rPr>
        <w:t>C</w:t>
      </w:r>
      <w:r>
        <w:rPr>
          <w:sz w:val="24"/>
        </w:rPr>
        <w:t xml:space="preserve">ultural expression is </w:t>
      </w:r>
      <w:r w:rsidR="00676C68">
        <w:rPr>
          <w:sz w:val="24"/>
        </w:rPr>
        <w:t xml:space="preserve">itself </w:t>
      </w:r>
      <w:r>
        <w:rPr>
          <w:sz w:val="24"/>
        </w:rPr>
        <w:t xml:space="preserve">figural: it involves the substitutions, condensations, image sequences, seductive play, and manipulation of desire that are inherent in verbal expression but extended into the nonverbal realm. Think </w:t>
      </w:r>
      <w:r w:rsidR="00B80F05">
        <w:rPr>
          <w:sz w:val="24"/>
        </w:rPr>
        <w:t>Jeff Bezos,</w:t>
      </w:r>
      <w:r w:rsidR="00AC153F">
        <w:rPr>
          <w:sz w:val="24"/>
        </w:rPr>
        <w:t xml:space="preserve"> </w:t>
      </w:r>
      <w:r w:rsidR="000D27B6">
        <w:rPr>
          <w:sz w:val="24"/>
        </w:rPr>
        <w:t>J</w:t>
      </w:r>
      <w:r w:rsidR="00B717E0">
        <w:rPr>
          <w:sz w:val="24"/>
        </w:rPr>
        <w:t>a</w:t>
      </w:r>
      <w:r w:rsidR="000D27B6">
        <w:rPr>
          <w:sz w:val="24"/>
        </w:rPr>
        <w:t>r</w:t>
      </w:r>
      <w:r w:rsidR="00B717E0">
        <w:rPr>
          <w:sz w:val="24"/>
        </w:rPr>
        <w:t>e</w:t>
      </w:r>
      <w:r w:rsidR="000D27B6">
        <w:rPr>
          <w:sz w:val="24"/>
        </w:rPr>
        <w:t>d Kushner</w:t>
      </w:r>
      <w:r w:rsidR="00174888">
        <w:rPr>
          <w:sz w:val="24"/>
        </w:rPr>
        <w:t>,</w:t>
      </w:r>
      <w:r w:rsidR="00AC153F">
        <w:rPr>
          <w:sz w:val="24"/>
        </w:rPr>
        <w:t xml:space="preserve"> or Michelle Obama</w:t>
      </w:r>
      <w:r w:rsidR="00B80F05">
        <w:rPr>
          <w:sz w:val="24"/>
        </w:rPr>
        <w:t xml:space="preserve"> </w:t>
      </w:r>
      <w:r>
        <w:rPr>
          <w:sz w:val="24"/>
        </w:rPr>
        <w:t xml:space="preserve">as </w:t>
      </w:r>
      <w:r w:rsidR="00C85FE3">
        <w:rPr>
          <w:sz w:val="24"/>
        </w:rPr>
        <w:t>representative</w:t>
      </w:r>
      <w:r>
        <w:rPr>
          <w:sz w:val="24"/>
        </w:rPr>
        <w:t xml:space="preserve"> of twentieth-</w:t>
      </w:r>
      <w:r w:rsidR="00B80F05">
        <w:rPr>
          <w:sz w:val="24"/>
        </w:rPr>
        <w:t>first-</w:t>
      </w:r>
      <w:r>
        <w:rPr>
          <w:sz w:val="24"/>
        </w:rPr>
        <w:t xml:space="preserve">century American culture in ways similar to how the Regency dandy, </w:t>
      </w:r>
      <w:r w:rsidR="00B92D83">
        <w:rPr>
          <w:sz w:val="24"/>
        </w:rPr>
        <w:t xml:space="preserve">the Regent, or </w:t>
      </w:r>
      <w:r>
        <w:rPr>
          <w:sz w:val="24"/>
        </w:rPr>
        <w:t>Georgiana, Duchess of Devonshire</w:t>
      </w:r>
      <w:r w:rsidR="00B92D83">
        <w:rPr>
          <w:sz w:val="24"/>
        </w:rPr>
        <w:t xml:space="preserve"> </w:t>
      </w:r>
      <w:r w:rsidR="00F0348E">
        <w:rPr>
          <w:sz w:val="24"/>
        </w:rPr>
        <w:t xml:space="preserve">metonymically </w:t>
      </w:r>
      <w:r>
        <w:rPr>
          <w:sz w:val="24"/>
        </w:rPr>
        <w:t xml:space="preserve">represented the Romantic period. For Lacan, metonym is </w:t>
      </w:r>
      <w:r w:rsidRPr="00D077DE">
        <w:rPr>
          <w:i/>
          <w:sz w:val="24"/>
        </w:rPr>
        <w:t>the</w:t>
      </w:r>
      <w:r>
        <w:rPr>
          <w:sz w:val="24"/>
        </w:rPr>
        <w:t xml:space="preserve"> determinant trope in </w:t>
      </w:r>
      <w:r>
        <w:rPr>
          <w:sz w:val="24"/>
        </w:rPr>
        <w:lastRenderedPageBreak/>
        <w:t xml:space="preserve">human thought because it follows the associative pattern of signifiers in which </w:t>
      </w:r>
      <w:r w:rsidR="004C79C8">
        <w:rPr>
          <w:sz w:val="24"/>
        </w:rPr>
        <w:t>the visual or imagistic is as important as the verbal</w:t>
      </w:r>
      <w:r w:rsidR="000A7193">
        <w:rPr>
          <w:sz w:val="24"/>
        </w:rPr>
        <w:t xml:space="preserve">, and metonyms can be telling: </w:t>
      </w:r>
      <w:r w:rsidR="004C79C8">
        <w:rPr>
          <w:sz w:val="24"/>
        </w:rPr>
        <w:t>“the suits”</w:t>
      </w:r>
      <w:r w:rsidR="000A7193">
        <w:rPr>
          <w:sz w:val="24"/>
        </w:rPr>
        <w:t xml:space="preserve"> (</w:t>
      </w:r>
      <w:r w:rsidR="004C79C8">
        <w:rPr>
          <w:sz w:val="24"/>
        </w:rPr>
        <w:t>corporate executives</w:t>
      </w:r>
      <w:r w:rsidR="000A7193">
        <w:rPr>
          <w:sz w:val="24"/>
        </w:rPr>
        <w:t>)</w:t>
      </w:r>
      <w:r w:rsidR="004C79C8">
        <w:rPr>
          <w:sz w:val="24"/>
        </w:rPr>
        <w:t xml:space="preserve"> </w:t>
      </w:r>
      <w:r w:rsidR="000A7193">
        <w:rPr>
          <w:sz w:val="24"/>
        </w:rPr>
        <w:t>exemplif</w:t>
      </w:r>
      <w:ins w:id="374" w:author="Copyeditor" w:date="2022-07-27T16:18:00Z">
        <w:r w:rsidR="00587733">
          <w:rPr>
            <w:sz w:val="24"/>
          </w:rPr>
          <w:t>y</w:t>
        </w:r>
      </w:ins>
      <w:del w:id="375" w:author="Copyeditor" w:date="2022-07-27T16:18:00Z">
        <w:r w:rsidR="000A7193" w:rsidDel="00587733">
          <w:rPr>
            <w:sz w:val="24"/>
          </w:rPr>
          <w:delText>ies</w:delText>
        </w:r>
      </w:del>
      <w:r w:rsidR="000A7193">
        <w:rPr>
          <w:sz w:val="24"/>
        </w:rPr>
        <w:t xml:space="preserve"> the sub</w:t>
      </w:r>
      <w:del w:id="376" w:author="Copyeditor" w:date="2022-07-27T16:18:00Z">
        <w:r w:rsidR="006F1C67" w:rsidDel="00587733">
          <w:rPr>
            <w:sz w:val="24"/>
          </w:rPr>
          <w:delText>-</w:delText>
        </w:r>
      </w:del>
      <w:r w:rsidR="000A7193">
        <w:rPr>
          <w:sz w:val="24"/>
        </w:rPr>
        <w:t>prime housing debacle for instance</w:t>
      </w:r>
      <w:r w:rsidR="006F1C67">
        <w:rPr>
          <w:sz w:val="24"/>
        </w:rPr>
        <w:t>, and the step from there to Kushner as real estate mog</w:t>
      </w:r>
      <w:r w:rsidR="00673295">
        <w:rPr>
          <w:sz w:val="24"/>
        </w:rPr>
        <w:t xml:space="preserve">ul </w:t>
      </w:r>
      <w:r w:rsidR="006F1C67">
        <w:rPr>
          <w:sz w:val="24"/>
        </w:rPr>
        <w:t>is an easy slide</w:t>
      </w:r>
      <w:r w:rsidR="00673295">
        <w:rPr>
          <w:sz w:val="24"/>
        </w:rPr>
        <w:t>—and one that makes the executive leverage of the political in the Wall Street bailout even more apparent</w:t>
      </w:r>
      <w:r w:rsidR="000A7193">
        <w:rPr>
          <w:sz w:val="24"/>
        </w:rPr>
        <w:t xml:space="preserve">. </w:t>
      </w:r>
      <w:r w:rsidR="006F1C67">
        <w:rPr>
          <w:sz w:val="24"/>
        </w:rPr>
        <w:t>The Regency dandy</w:t>
      </w:r>
      <w:r w:rsidR="00923285">
        <w:rPr>
          <w:sz w:val="24"/>
        </w:rPr>
        <w:t>, with his obsessive regard for appearance</w:t>
      </w:r>
      <w:ins w:id="377" w:author="Copyeditor" w:date="2022-07-27T16:20:00Z">
        <w:r w:rsidR="00587733">
          <w:rPr>
            <w:sz w:val="24"/>
          </w:rPr>
          <w:t>,</w:t>
        </w:r>
      </w:ins>
      <w:r w:rsidR="00923285">
        <w:rPr>
          <w:sz w:val="24"/>
        </w:rPr>
        <w:t xml:space="preserve"> is equally metonymic</w:t>
      </w:r>
      <w:r w:rsidR="00804E34">
        <w:rPr>
          <w:sz w:val="24"/>
        </w:rPr>
        <w:t>, and the development from Brummellian dress to men’s contemporary business suits</w:t>
      </w:r>
      <w:r w:rsidR="00607F46">
        <w:rPr>
          <w:sz w:val="24"/>
        </w:rPr>
        <w:t>, along with the metonymic value of each stage of development</w:t>
      </w:r>
      <w:r w:rsidR="00225D54">
        <w:rPr>
          <w:sz w:val="24"/>
        </w:rPr>
        <w:t xml:space="preserve"> (from the dandy’s tight waist and cravat to the Victorian top hat</w:t>
      </w:r>
      <w:r w:rsidR="00804E34">
        <w:rPr>
          <w:sz w:val="24"/>
        </w:rPr>
        <w:t xml:space="preserve"> </w:t>
      </w:r>
      <w:r w:rsidR="00225D54">
        <w:rPr>
          <w:sz w:val="24"/>
        </w:rPr>
        <w:t xml:space="preserve">to the “suit”) </w:t>
      </w:r>
      <w:r w:rsidR="00804E34">
        <w:rPr>
          <w:sz w:val="24"/>
        </w:rPr>
        <w:t>has been well studied.</w:t>
      </w:r>
      <w:r w:rsidR="003726C0">
        <w:rPr>
          <w:rStyle w:val="EndnoteReference"/>
          <w:sz w:val="24"/>
        </w:rPr>
        <w:endnoteReference w:id="12"/>
      </w:r>
      <w:r w:rsidR="00923285">
        <w:rPr>
          <w:sz w:val="24"/>
        </w:rPr>
        <w:t xml:space="preserve"> </w:t>
      </w:r>
      <w:r w:rsidR="00E970AB">
        <w:rPr>
          <w:sz w:val="24"/>
        </w:rPr>
        <w:t xml:space="preserve">The same argument can be applied to literary works that capture the temper of the times. </w:t>
      </w:r>
      <w:r w:rsidR="00A5469D">
        <w:rPr>
          <w:sz w:val="24"/>
        </w:rPr>
        <w:t>If metonymy replicates our thought structure, metaphor replicates that of the hierarchical regime into which a human is born; it transforms a human being into a human subject</w:t>
      </w:r>
      <w:r>
        <w:rPr>
          <w:sz w:val="24"/>
        </w:rPr>
        <w:t xml:space="preserve"> through the paternal metaphor</w:t>
      </w:r>
      <w:del w:id="379" w:author="Copyeditor" w:date="2022-07-27T16:39:00Z">
        <w:r w:rsidDel="00587733">
          <w:rPr>
            <w:sz w:val="24"/>
          </w:rPr>
          <w:delText>,</w:delText>
        </w:r>
      </w:del>
      <w:r>
        <w:rPr>
          <w:sz w:val="24"/>
        </w:rPr>
        <w:t xml:space="preserve"> or the Name-of-the-Father that teaches each child the rules and rights of patriarchy</w:t>
      </w:r>
      <w:r w:rsidR="00D942E9">
        <w:rPr>
          <w:sz w:val="24"/>
        </w:rPr>
        <w:t xml:space="preserve">. </w:t>
      </w:r>
      <w:r>
        <w:rPr>
          <w:sz w:val="24"/>
        </w:rPr>
        <w:t>Both tropes make meaning obscure and indeterminate through their deferral of absolute meaning</w:t>
      </w:r>
      <w:r w:rsidR="00111F53">
        <w:rPr>
          <w:sz w:val="24"/>
        </w:rPr>
        <w:t xml:space="preserve">, </w:t>
      </w:r>
      <w:r w:rsidR="00103BF4">
        <w:rPr>
          <w:sz w:val="24"/>
        </w:rPr>
        <w:t xml:space="preserve">and more importantly, desire. </w:t>
      </w:r>
      <w:r w:rsidR="004522A2">
        <w:rPr>
          <w:sz w:val="24"/>
        </w:rPr>
        <w:t xml:space="preserve">And what </w:t>
      </w:r>
      <w:r>
        <w:rPr>
          <w:sz w:val="24"/>
        </w:rPr>
        <w:t>desire points to</w:t>
      </w:r>
      <w:r w:rsidR="004522A2">
        <w:rPr>
          <w:sz w:val="24"/>
        </w:rPr>
        <w:t xml:space="preserve"> is </w:t>
      </w:r>
      <w:r>
        <w:rPr>
          <w:sz w:val="24"/>
        </w:rPr>
        <w:t xml:space="preserve">what can never be understood. Literature </w:t>
      </w:r>
      <w:r w:rsidR="009F06FC">
        <w:rPr>
          <w:sz w:val="24"/>
        </w:rPr>
        <w:t xml:space="preserve">perpetually </w:t>
      </w:r>
      <w:r w:rsidR="00E80EEB">
        <w:rPr>
          <w:sz w:val="24"/>
        </w:rPr>
        <w:t xml:space="preserve">alludes </w:t>
      </w:r>
      <w:r>
        <w:rPr>
          <w:sz w:val="24"/>
        </w:rPr>
        <w:t xml:space="preserve">to this margin of desire, to what is in excess of meaning. </w:t>
      </w:r>
    </w:p>
    <w:p w14:paraId="3463AB4C" w14:textId="1FE0DFD1" w:rsidR="00B40798" w:rsidRDefault="00B40798" w:rsidP="00305C7B">
      <w:pPr>
        <w:spacing w:line="480" w:lineRule="auto"/>
        <w:ind w:firstLine="720"/>
        <w:rPr>
          <w:sz w:val="24"/>
        </w:rPr>
      </w:pPr>
      <w:r>
        <w:rPr>
          <w:sz w:val="24"/>
        </w:rPr>
        <w:t>At the cultural level, symptom</w:t>
      </w:r>
      <w:r w:rsidR="00947731">
        <w:rPr>
          <w:sz w:val="24"/>
        </w:rPr>
        <w:t>s appear</w:t>
      </w:r>
      <w:r>
        <w:rPr>
          <w:sz w:val="24"/>
        </w:rPr>
        <w:t xml:space="preserve"> that locate the traumatic, unbearable thing that, as for subjective individual trauma, cannot </w:t>
      </w:r>
      <w:r w:rsidR="00947731">
        <w:rPr>
          <w:sz w:val="24"/>
        </w:rPr>
        <w:t xml:space="preserve">be put into words. </w:t>
      </w:r>
      <w:r w:rsidR="003E791E">
        <w:rPr>
          <w:sz w:val="24"/>
        </w:rPr>
        <w:t>These are not only symptoms arising from the disruption of the Real into the symbolic-dependent political regime, as in civic protest; these also find expression in representative symptoms. A Regency example of a cultural symptom would be t</w:t>
      </w:r>
      <w:r>
        <w:rPr>
          <w:sz w:val="24"/>
        </w:rPr>
        <w:t>he Regent’s lack and unsatisfiable desire</w:t>
      </w:r>
      <w:del w:id="380" w:author="Copyeditor" w:date="2022-07-27T16:41:00Z">
        <w:r w:rsidDel="00587733">
          <w:rPr>
            <w:sz w:val="24"/>
          </w:rPr>
          <w:delText>,</w:delText>
        </w:r>
      </w:del>
      <w:r>
        <w:rPr>
          <w:sz w:val="24"/>
        </w:rPr>
        <w:t xml:space="preserve"> expressed as </w:t>
      </w:r>
      <w:r w:rsidR="00F34514">
        <w:rPr>
          <w:sz w:val="24"/>
        </w:rPr>
        <w:t xml:space="preserve">the </w:t>
      </w:r>
      <w:r>
        <w:rPr>
          <w:sz w:val="24"/>
        </w:rPr>
        <w:t xml:space="preserve">insatiable collection </w:t>
      </w:r>
      <w:r w:rsidR="00F34514">
        <w:rPr>
          <w:sz w:val="24"/>
        </w:rPr>
        <w:t xml:space="preserve">of </w:t>
      </w:r>
      <w:r w:rsidR="00A259FC">
        <w:rPr>
          <w:sz w:val="24"/>
        </w:rPr>
        <w:t>aesthetic objects</w:t>
      </w:r>
      <w:r w:rsidR="00F34514">
        <w:rPr>
          <w:sz w:val="24"/>
        </w:rPr>
        <w:t xml:space="preserve"> </w:t>
      </w:r>
      <w:r>
        <w:rPr>
          <w:sz w:val="24"/>
        </w:rPr>
        <w:t xml:space="preserve">and the appetite of the gourmand—symptoms of a wealth that does not bring the lacking thing, the phallic prowess of the crown—bears witness to such trauma </w:t>
      </w:r>
      <w:r>
        <w:rPr>
          <w:sz w:val="24"/>
        </w:rPr>
        <w:lastRenderedPageBreak/>
        <w:t xml:space="preserve">(family </w:t>
      </w:r>
      <w:del w:id="381" w:author="Copyeditor" w:date="2022-07-27T16:43:00Z">
        <w:r w:rsidDel="00587733">
          <w:rPr>
            <w:sz w:val="24"/>
          </w:rPr>
          <w:delText>disfunction</w:delText>
        </w:r>
      </w:del>
      <w:ins w:id="382" w:author="Copyeditor" w:date="2022-07-27T16:43:00Z">
        <w:r w:rsidR="00587733">
          <w:rPr>
            <w:sz w:val="24"/>
          </w:rPr>
          <w:t>dysfunction</w:t>
        </w:r>
      </w:ins>
      <w:r>
        <w:rPr>
          <w:sz w:val="24"/>
        </w:rPr>
        <w:t>, forced marriage, political dissension</w:t>
      </w:r>
      <w:del w:id="383" w:author="Copyeditor" w:date="2022-07-27T16:45:00Z">
        <w:r w:rsidDel="00587733">
          <w:rPr>
            <w:sz w:val="24"/>
          </w:rPr>
          <w:delText xml:space="preserve">; </w:delText>
        </w:r>
      </w:del>
      <w:ins w:id="384" w:author="Copyeditor" w:date="2022-07-27T16:45:00Z">
        <w:r w:rsidR="00587733">
          <w:rPr>
            <w:sz w:val="24"/>
          </w:rPr>
          <w:t xml:space="preserve">, </w:t>
        </w:r>
      </w:ins>
      <w:r>
        <w:rPr>
          <w:sz w:val="24"/>
        </w:rPr>
        <w:t>but also social injustice</w:t>
      </w:r>
      <w:del w:id="385" w:author="Copyeditor" w:date="2022-07-27T16:46:00Z">
        <w:r w:rsidDel="00587733">
          <w:rPr>
            <w:sz w:val="24"/>
          </w:rPr>
          <w:delText>,</w:delText>
        </w:r>
      </w:del>
      <w:ins w:id="386" w:author="Copyeditor" w:date="2022-07-27T16:45:00Z">
        <w:r w:rsidR="00587733">
          <w:rPr>
            <w:sz w:val="24"/>
          </w:rPr>
          <w:t xml:space="preserve"> and</w:t>
        </w:r>
      </w:ins>
      <w:r>
        <w:rPr>
          <w:sz w:val="24"/>
        </w:rPr>
        <w:t xml:space="preserve"> starvation of the disenfranchised amid elitist profligacy). But in</w:t>
      </w:r>
      <w:r w:rsidR="00244B62">
        <w:rPr>
          <w:sz w:val="24"/>
        </w:rPr>
        <w:t xml:space="preserve"> </w:t>
      </w:r>
      <w:r>
        <w:rPr>
          <w:sz w:val="24"/>
        </w:rPr>
        <w:t xml:space="preserve">between the individual and cultural expression lies the conditions for </w:t>
      </w:r>
      <w:r w:rsidR="004D1E0A">
        <w:rPr>
          <w:sz w:val="24"/>
        </w:rPr>
        <w:t xml:space="preserve">artistic </w:t>
      </w:r>
      <w:r>
        <w:rPr>
          <w:sz w:val="24"/>
        </w:rPr>
        <w:t>identity and self-expression that are founded on the libidinal ties to language use and meaning</w:t>
      </w:r>
      <w:r w:rsidR="004D1E0A">
        <w:rPr>
          <w:sz w:val="24"/>
        </w:rPr>
        <w:t xml:space="preserve">: these are the wordplay and word games </w:t>
      </w:r>
      <w:r>
        <w:rPr>
          <w:sz w:val="24"/>
        </w:rPr>
        <w:t>embedded in grammar and polysemy, metaphors and alliteration</w:t>
      </w:r>
      <w:r w:rsidR="004D1E0A">
        <w:rPr>
          <w:sz w:val="24"/>
        </w:rPr>
        <w:t>. I</w:t>
      </w:r>
      <w:r>
        <w:rPr>
          <w:sz w:val="24"/>
        </w:rPr>
        <w:t xml:space="preserve">f the symbolic register and the entrance into language regulate our self-identity and behavior as a sort of mechanism of conformity, </w:t>
      </w:r>
      <w:r w:rsidR="00DB780C">
        <w:rPr>
          <w:sz w:val="24"/>
        </w:rPr>
        <w:t xml:space="preserve">then the foreclosure of the </w:t>
      </w:r>
      <w:ins w:id="387" w:author="Copyeditor" w:date="2022-08-07T11:54:00Z">
        <w:r w:rsidR="005913EC">
          <w:rPr>
            <w:sz w:val="24"/>
          </w:rPr>
          <w:t>S</w:t>
        </w:r>
      </w:ins>
      <w:del w:id="388" w:author="Copyeditor" w:date="2022-08-07T11:54:00Z">
        <w:r w:rsidR="00DB780C" w:rsidDel="005913EC">
          <w:rPr>
            <w:sz w:val="24"/>
          </w:rPr>
          <w:delText>s</w:delText>
        </w:r>
      </w:del>
      <w:r w:rsidR="00DB780C">
        <w:rPr>
          <w:sz w:val="24"/>
        </w:rPr>
        <w:t xml:space="preserve">ymbolic that a psychotic confronts in language use </w:t>
      </w:r>
      <w:r w:rsidR="00001270">
        <w:rPr>
          <w:sz w:val="24"/>
        </w:rPr>
        <w:t xml:space="preserve">and word imagery means that metonymy </w:t>
      </w:r>
      <w:r w:rsidR="00556614">
        <w:rPr>
          <w:sz w:val="24"/>
        </w:rPr>
        <w:t xml:space="preserve">may be more significant </w:t>
      </w:r>
      <w:r w:rsidR="00001270">
        <w:rPr>
          <w:sz w:val="24"/>
        </w:rPr>
        <w:t xml:space="preserve">than metaphor </w:t>
      </w:r>
      <w:r w:rsidR="00556614">
        <w:rPr>
          <w:sz w:val="24"/>
        </w:rPr>
        <w:t xml:space="preserve">for detecting desire and the difference between frisson and fracture in </w:t>
      </w:r>
      <w:r w:rsidR="00CE657A">
        <w:rPr>
          <w:sz w:val="24"/>
        </w:rPr>
        <w:t xml:space="preserve">literary </w:t>
      </w:r>
      <w:r w:rsidR="00001270">
        <w:rPr>
          <w:sz w:val="24"/>
        </w:rPr>
        <w:t xml:space="preserve">identity. </w:t>
      </w:r>
    </w:p>
    <w:p w14:paraId="237E52C1" w14:textId="1D11B5C3" w:rsidR="00830084" w:rsidRPr="00830084" w:rsidRDefault="00830084" w:rsidP="00830084">
      <w:pPr>
        <w:spacing w:line="480" w:lineRule="auto"/>
        <w:rPr>
          <w:b/>
          <w:bCs/>
          <w:sz w:val="24"/>
        </w:rPr>
      </w:pPr>
      <w:r>
        <w:rPr>
          <w:b/>
          <w:bCs/>
          <w:sz w:val="24"/>
        </w:rPr>
        <w:t xml:space="preserve"> </w:t>
      </w:r>
      <w:r w:rsidR="00BC2D7A">
        <w:rPr>
          <w:b/>
          <w:bCs/>
          <w:sz w:val="24"/>
        </w:rPr>
        <w:t>E</w:t>
      </w:r>
      <w:r w:rsidR="00617E7E">
        <w:rPr>
          <w:b/>
          <w:bCs/>
          <w:sz w:val="24"/>
        </w:rPr>
        <w:t>ssay</w:t>
      </w:r>
      <w:r>
        <w:rPr>
          <w:b/>
          <w:bCs/>
          <w:sz w:val="24"/>
        </w:rPr>
        <w:t>s</w:t>
      </w:r>
      <w:r w:rsidR="00BC2D7A">
        <w:rPr>
          <w:b/>
          <w:bCs/>
          <w:sz w:val="24"/>
        </w:rPr>
        <w:t xml:space="preserve"> into </w:t>
      </w:r>
      <w:del w:id="389" w:author="Copyeditor" w:date="2022-07-27T16:55:00Z">
        <w:r w:rsidR="00BC2D7A" w:rsidDel="00587733">
          <w:rPr>
            <w:b/>
            <w:bCs/>
            <w:sz w:val="24"/>
          </w:rPr>
          <w:delText>psychosis</w:delText>
        </w:r>
      </w:del>
      <w:ins w:id="390" w:author="Copyeditor" w:date="2022-07-27T16:55:00Z">
        <w:r w:rsidR="00587733">
          <w:rPr>
            <w:b/>
            <w:bCs/>
            <w:sz w:val="24"/>
          </w:rPr>
          <w:t>Psychosis</w:t>
        </w:r>
      </w:ins>
    </w:p>
    <w:p w14:paraId="31BF13D9" w14:textId="3FBDAFB6" w:rsidR="00A878E5" w:rsidRDefault="00CB54AD" w:rsidP="00E33ACE">
      <w:pPr>
        <w:spacing w:line="480" w:lineRule="auto"/>
        <w:ind w:firstLine="720"/>
        <w:rPr>
          <w:sz w:val="24"/>
        </w:rPr>
      </w:pPr>
      <w:r>
        <w:rPr>
          <w:sz w:val="24"/>
        </w:rPr>
        <w:t>When we are thinking about ideology and the normative demands of cultural tradition and social pressures to conform</w:t>
      </w:r>
      <w:r w:rsidR="005625E1">
        <w:rPr>
          <w:sz w:val="24"/>
        </w:rPr>
        <w:t xml:space="preserve">, we are thinking about the writing on the wall. That is, such conformity also demands its opposite, and those rebelling against or transgressing such norms are doing so </w:t>
      </w:r>
      <w:r w:rsidR="003F27FF">
        <w:rPr>
          <w:sz w:val="24"/>
        </w:rPr>
        <w:t>either because they are walking to a different drummer</w:t>
      </w:r>
      <w:r w:rsidR="00AD00B0">
        <w:rPr>
          <w:sz w:val="24"/>
        </w:rPr>
        <w:t xml:space="preserve"> (for example,</w:t>
      </w:r>
      <w:r w:rsidR="003F27FF">
        <w:rPr>
          <w:sz w:val="24"/>
        </w:rPr>
        <w:t xml:space="preserve"> William Blake</w:t>
      </w:r>
      <w:r w:rsidR="00AD00B0">
        <w:rPr>
          <w:sz w:val="24"/>
        </w:rPr>
        <w:t xml:space="preserve"> as visionary and prophet)</w:t>
      </w:r>
      <w:del w:id="391" w:author="Copyeditor" w:date="2022-07-27T16:55:00Z">
        <w:r w:rsidR="003F27FF" w:rsidDel="00587733">
          <w:rPr>
            <w:sz w:val="24"/>
          </w:rPr>
          <w:delText>,</w:delText>
        </w:r>
      </w:del>
      <w:r w:rsidR="003F27FF">
        <w:rPr>
          <w:sz w:val="24"/>
        </w:rPr>
        <w:t xml:space="preserve"> or </w:t>
      </w:r>
      <w:r w:rsidR="00572EFF">
        <w:rPr>
          <w:sz w:val="24"/>
        </w:rPr>
        <w:t xml:space="preserve">because </w:t>
      </w:r>
      <w:r w:rsidR="003F27FF">
        <w:rPr>
          <w:sz w:val="24"/>
        </w:rPr>
        <w:t xml:space="preserve">try as they might to conform, the </w:t>
      </w:r>
      <w:ins w:id="392" w:author="Copyeditor" w:date="2022-08-07T11:54:00Z">
        <w:r w:rsidR="005913EC">
          <w:rPr>
            <w:sz w:val="24"/>
          </w:rPr>
          <w:t>S</w:t>
        </w:r>
      </w:ins>
      <w:del w:id="393" w:author="Copyeditor" w:date="2022-08-07T11:54:00Z">
        <w:r w:rsidR="0020259F" w:rsidDel="005913EC">
          <w:rPr>
            <w:sz w:val="24"/>
          </w:rPr>
          <w:delText>s</w:delText>
        </w:r>
      </w:del>
      <w:r w:rsidR="003F27FF">
        <w:rPr>
          <w:sz w:val="24"/>
        </w:rPr>
        <w:t xml:space="preserve">ymbolic is closed off to them, its </w:t>
      </w:r>
      <w:r w:rsidR="009A77C7">
        <w:rPr>
          <w:sz w:val="24"/>
        </w:rPr>
        <w:t>organizational power unassimilable</w:t>
      </w:r>
      <w:r w:rsidR="003F3907">
        <w:rPr>
          <w:sz w:val="24"/>
        </w:rPr>
        <w:t xml:space="preserve">. </w:t>
      </w:r>
      <w:r w:rsidR="00683065">
        <w:rPr>
          <w:sz w:val="24"/>
        </w:rPr>
        <w:t>S</w:t>
      </w:r>
      <w:r w:rsidR="00DB7EB7">
        <w:rPr>
          <w:sz w:val="24"/>
        </w:rPr>
        <w:t xml:space="preserve">uch a </w:t>
      </w:r>
      <w:r w:rsidR="00683065">
        <w:rPr>
          <w:sz w:val="24"/>
        </w:rPr>
        <w:t xml:space="preserve">state offers literary exploration </w:t>
      </w:r>
      <w:r w:rsidR="005B2264">
        <w:rPr>
          <w:sz w:val="24"/>
        </w:rPr>
        <w:t xml:space="preserve">a way to work around the </w:t>
      </w:r>
      <w:ins w:id="394" w:author="Copyeditor" w:date="2022-08-07T11:55:00Z">
        <w:r w:rsidR="005913EC">
          <w:rPr>
            <w:sz w:val="24"/>
          </w:rPr>
          <w:t>S</w:t>
        </w:r>
      </w:ins>
      <w:del w:id="395" w:author="Copyeditor" w:date="2022-08-07T11:55:00Z">
        <w:r w:rsidR="005B2264" w:rsidDel="005913EC">
          <w:rPr>
            <w:sz w:val="24"/>
          </w:rPr>
          <w:delText>s</w:delText>
        </w:r>
      </w:del>
      <w:r w:rsidR="005B2264">
        <w:rPr>
          <w:sz w:val="24"/>
        </w:rPr>
        <w:t>ymbolic</w:t>
      </w:r>
      <w:r w:rsidR="003811C8">
        <w:rPr>
          <w:sz w:val="24"/>
        </w:rPr>
        <w:t xml:space="preserve">, to envision an altered playing field. </w:t>
      </w:r>
      <w:r w:rsidR="00897BFE">
        <w:rPr>
          <w:sz w:val="24"/>
        </w:rPr>
        <w:t>W</w:t>
      </w:r>
      <w:r w:rsidR="008F1B81">
        <w:rPr>
          <w:sz w:val="24"/>
        </w:rPr>
        <w:t>riting</w:t>
      </w:r>
      <w:r w:rsidR="00341BF9">
        <w:rPr>
          <w:sz w:val="24"/>
        </w:rPr>
        <w:t xml:space="preserve"> that participates full</w:t>
      </w:r>
      <w:r w:rsidR="004220DC">
        <w:rPr>
          <w:sz w:val="24"/>
        </w:rPr>
        <w:t>y in t</w:t>
      </w:r>
      <w:r w:rsidR="00341BF9">
        <w:rPr>
          <w:sz w:val="24"/>
        </w:rPr>
        <w:t xml:space="preserve">he </w:t>
      </w:r>
      <w:ins w:id="396" w:author="Copyeditor" w:date="2022-08-07T11:55:00Z">
        <w:r w:rsidR="005913EC">
          <w:rPr>
            <w:sz w:val="24"/>
          </w:rPr>
          <w:t>S</w:t>
        </w:r>
      </w:ins>
      <w:del w:id="397" w:author="Copyeditor" w:date="2022-08-07T11:55:00Z">
        <w:r w:rsidR="00341BF9" w:rsidDel="005913EC">
          <w:rPr>
            <w:sz w:val="24"/>
          </w:rPr>
          <w:delText>s</w:delText>
        </w:r>
      </w:del>
      <w:r w:rsidR="00341BF9">
        <w:rPr>
          <w:sz w:val="24"/>
        </w:rPr>
        <w:t>ymbolic</w:t>
      </w:r>
      <w:r w:rsidR="00897BFE">
        <w:rPr>
          <w:sz w:val="24"/>
        </w:rPr>
        <w:t xml:space="preserve"> </w:t>
      </w:r>
      <w:r w:rsidR="00341BF9">
        <w:rPr>
          <w:sz w:val="24"/>
        </w:rPr>
        <w:t>is a form of</w:t>
      </w:r>
      <w:r w:rsidR="008F1B81">
        <w:rPr>
          <w:sz w:val="24"/>
        </w:rPr>
        <w:t xml:space="preserve"> inscription</w:t>
      </w:r>
      <w:r w:rsidR="00341BF9">
        <w:rPr>
          <w:sz w:val="24"/>
        </w:rPr>
        <w:t>, but a culturally psychotic state would allow for</w:t>
      </w:r>
      <w:r w:rsidR="008F1B81">
        <w:rPr>
          <w:sz w:val="24"/>
        </w:rPr>
        <w:t xml:space="preserve"> </w:t>
      </w:r>
      <w:r w:rsidR="00897BFE">
        <w:rPr>
          <w:sz w:val="24"/>
        </w:rPr>
        <w:t>visionary experience</w:t>
      </w:r>
      <w:r w:rsidR="001B5BE5">
        <w:rPr>
          <w:sz w:val="24"/>
        </w:rPr>
        <w:t xml:space="preserve"> or poetic vision</w:t>
      </w:r>
      <w:r w:rsidR="005B3911">
        <w:rPr>
          <w:sz w:val="24"/>
        </w:rPr>
        <w:t xml:space="preserve">: </w:t>
      </w:r>
      <w:r w:rsidR="008702E7">
        <w:rPr>
          <w:sz w:val="24"/>
        </w:rPr>
        <w:t xml:space="preserve">hallucination, </w:t>
      </w:r>
      <w:r w:rsidR="005B3911">
        <w:rPr>
          <w:sz w:val="24"/>
        </w:rPr>
        <w:t xml:space="preserve">seeing otherwise, and </w:t>
      </w:r>
      <w:r w:rsidR="00E23CA2">
        <w:rPr>
          <w:sz w:val="24"/>
        </w:rPr>
        <w:t xml:space="preserve">then </w:t>
      </w:r>
      <w:r w:rsidR="005B3911">
        <w:rPr>
          <w:sz w:val="24"/>
        </w:rPr>
        <w:t xml:space="preserve">writing along </w:t>
      </w:r>
      <w:r w:rsidR="006F17BA">
        <w:rPr>
          <w:sz w:val="24"/>
        </w:rPr>
        <w:t>altered</w:t>
      </w:r>
      <w:r w:rsidR="005B3911">
        <w:rPr>
          <w:sz w:val="24"/>
        </w:rPr>
        <w:t xml:space="preserve"> lines</w:t>
      </w:r>
      <w:r w:rsidR="00897BFE">
        <w:rPr>
          <w:sz w:val="24"/>
        </w:rPr>
        <w:t xml:space="preserve">. </w:t>
      </w:r>
      <w:r w:rsidR="00974955">
        <w:rPr>
          <w:sz w:val="24"/>
        </w:rPr>
        <w:t>Normally, t</w:t>
      </w:r>
      <w:r w:rsidR="00BC7513">
        <w:rPr>
          <w:sz w:val="24"/>
        </w:rPr>
        <w:t xml:space="preserve">he writer is not the master of her/his own words, but </w:t>
      </w:r>
      <w:r w:rsidR="0051242A">
        <w:rPr>
          <w:sz w:val="24"/>
        </w:rPr>
        <w:t xml:space="preserve">is </w:t>
      </w:r>
      <w:r w:rsidR="00BC7513">
        <w:rPr>
          <w:sz w:val="24"/>
        </w:rPr>
        <w:t>rather their productive machine</w:t>
      </w:r>
      <w:r w:rsidR="00446A06">
        <w:rPr>
          <w:sz w:val="24"/>
        </w:rPr>
        <w:t xml:space="preserve">, </w:t>
      </w:r>
      <w:r w:rsidR="0051242A">
        <w:rPr>
          <w:sz w:val="24"/>
        </w:rPr>
        <w:t xml:space="preserve">one </w:t>
      </w:r>
      <w:r w:rsidR="00493A38">
        <w:rPr>
          <w:sz w:val="24"/>
        </w:rPr>
        <w:t>which</w:t>
      </w:r>
      <w:r w:rsidR="00446A06">
        <w:rPr>
          <w:sz w:val="24"/>
        </w:rPr>
        <w:t xml:space="preserve"> absorbs words and possible meanings from the environment and </w:t>
      </w:r>
      <w:r w:rsidR="004D2191">
        <w:rPr>
          <w:sz w:val="24"/>
        </w:rPr>
        <w:t xml:space="preserve">produces an assemblage that represents to some extent the </w:t>
      </w:r>
      <w:r w:rsidR="005C1E86">
        <w:rPr>
          <w:sz w:val="24"/>
        </w:rPr>
        <w:t xml:space="preserve">image-assemblage </w:t>
      </w:r>
      <w:r w:rsidR="0011569A">
        <w:rPr>
          <w:sz w:val="24"/>
        </w:rPr>
        <w:t>produced by a unifying vision</w:t>
      </w:r>
      <w:r w:rsidR="00EE212B">
        <w:rPr>
          <w:sz w:val="24"/>
        </w:rPr>
        <w:t xml:space="preserve">. </w:t>
      </w:r>
      <w:r w:rsidR="00493A38">
        <w:rPr>
          <w:sz w:val="24"/>
        </w:rPr>
        <w:t xml:space="preserve">But when the writer </w:t>
      </w:r>
      <w:r w:rsidR="00E23CA2">
        <w:rPr>
          <w:sz w:val="24"/>
        </w:rPr>
        <w:t xml:space="preserve">frees herself from the </w:t>
      </w:r>
      <w:r w:rsidR="00273692">
        <w:rPr>
          <w:sz w:val="24"/>
        </w:rPr>
        <w:t xml:space="preserve">restrictive bounds of the symbolic register, we </w:t>
      </w:r>
      <w:r w:rsidR="00273692">
        <w:rPr>
          <w:sz w:val="24"/>
        </w:rPr>
        <w:lastRenderedPageBreak/>
        <w:t>get a much more semiotically informed use of language, one closer to the French feminist analysis of resistant language.</w:t>
      </w:r>
      <w:r w:rsidR="000E2E98">
        <w:rPr>
          <w:rStyle w:val="EndnoteReference"/>
          <w:sz w:val="24"/>
        </w:rPr>
        <w:endnoteReference w:id="13"/>
      </w:r>
      <w:r w:rsidR="00273692">
        <w:rPr>
          <w:sz w:val="24"/>
        </w:rPr>
        <w:t xml:space="preserve"> Kate Singer begins her essay with an example of just such a psychotically-inflected </w:t>
      </w:r>
      <w:r w:rsidR="00CC6B7E">
        <w:rPr>
          <w:sz w:val="24"/>
        </w:rPr>
        <w:t xml:space="preserve">start to a lengthy statement </w:t>
      </w:r>
      <w:r w:rsidR="00273692">
        <w:rPr>
          <w:sz w:val="24"/>
        </w:rPr>
        <w:t>from Mary Wollstonecraft</w:t>
      </w:r>
      <w:r w:rsidR="00CC6B7E">
        <w:rPr>
          <w:sz w:val="24"/>
        </w:rPr>
        <w:t>:</w:t>
      </w:r>
      <w:r w:rsidR="00273692">
        <w:rPr>
          <w:sz w:val="24"/>
        </w:rPr>
        <w:t xml:space="preserve"> </w:t>
      </w:r>
      <w:r w:rsidR="001A76D0" w:rsidRPr="001A76D0">
        <w:rPr>
          <w:sz w:val="24"/>
        </w:rPr>
        <w:t>“It is the pestiferous purple which renders the progress of civilization a curse, and warps the understanding</w:t>
      </w:r>
      <w:del w:id="401" w:author="Copyeditor" w:date="2022-07-27T17:04:00Z">
        <w:r w:rsidR="001A76D0" w:rsidDel="00587733">
          <w:rPr>
            <w:sz w:val="24"/>
          </w:rPr>
          <w:delText xml:space="preserve"> . . . </w:delText>
        </w:r>
      </w:del>
      <w:r w:rsidR="001A76D0">
        <w:rPr>
          <w:sz w:val="24"/>
        </w:rPr>
        <w:t xml:space="preserve">.” </w:t>
      </w:r>
      <w:r w:rsidR="00CC6B7E">
        <w:rPr>
          <w:sz w:val="24"/>
        </w:rPr>
        <w:t xml:space="preserve">The pestiferous purple progress is something Singer makes much of in order to theorize the symbolic-resistant discourse of materiality she finds </w:t>
      </w:r>
      <w:r w:rsidR="00F3354F">
        <w:rPr>
          <w:sz w:val="24"/>
        </w:rPr>
        <w:t xml:space="preserve">being expressed </w:t>
      </w:r>
      <w:r w:rsidR="00CC6B7E">
        <w:rPr>
          <w:sz w:val="24"/>
        </w:rPr>
        <w:t xml:space="preserve">in Wollstonecraft’s writing. </w:t>
      </w:r>
      <w:r w:rsidR="008E3B05">
        <w:rPr>
          <w:sz w:val="24"/>
        </w:rPr>
        <w:t xml:space="preserve">Aesthetically </w:t>
      </w:r>
      <w:r w:rsidR="000D6748">
        <w:rPr>
          <w:sz w:val="24"/>
        </w:rPr>
        <w:t>“</w:t>
      </w:r>
      <w:r w:rsidR="008E3B05">
        <w:rPr>
          <w:sz w:val="24"/>
        </w:rPr>
        <w:t>p</w:t>
      </w:r>
      <w:r w:rsidR="00ED64F1">
        <w:rPr>
          <w:sz w:val="24"/>
        </w:rPr>
        <w:t>sycho</w:t>
      </w:r>
      <w:r w:rsidR="008E3B05">
        <w:rPr>
          <w:sz w:val="24"/>
        </w:rPr>
        <w:t>tic</w:t>
      </w:r>
      <w:r w:rsidR="000D6748">
        <w:rPr>
          <w:sz w:val="24"/>
        </w:rPr>
        <w:t>”</w:t>
      </w:r>
      <w:r w:rsidR="008E3B05">
        <w:rPr>
          <w:sz w:val="24"/>
        </w:rPr>
        <w:t xml:space="preserve"> language use often </w:t>
      </w:r>
      <w:r w:rsidR="00ED64F1">
        <w:rPr>
          <w:sz w:val="24"/>
        </w:rPr>
        <w:t xml:space="preserve">exposes </w:t>
      </w:r>
      <w:r w:rsidR="00D46597">
        <w:rPr>
          <w:sz w:val="24"/>
        </w:rPr>
        <w:t xml:space="preserve">human </w:t>
      </w:r>
      <w:r w:rsidR="00ED64F1">
        <w:rPr>
          <w:sz w:val="24"/>
        </w:rPr>
        <w:t xml:space="preserve">dialogue as a ritual of </w:t>
      </w:r>
      <w:r w:rsidR="009163CF">
        <w:rPr>
          <w:sz w:val="24"/>
        </w:rPr>
        <w:t xml:space="preserve">demand and response </w:t>
      </w:r>
      <w:r w:rsidR="00ED64F1">
        <w:rPr>
          <w:sz w:val="24"/>
        </w:rPr>
        <w:t xml:space="preserve">that </w:t>
      </w:r>
      <w:r w:rsidR="00FE15D2">
        <w:rPr>
          <w:sz w:val="24"/>
        </w:rPr>
        <w:t>is reliant on lack and desire</w:t>
      </w:r>
      <w:r w:rsidR="00C514AB">
        <w:rPr>
          <w:sz w:val="24"/>
        </w:rPr>
        <w:t xml:space="preserve">, on the paucity </w:t>
      </w:r>
      <w:r w:rsidR="00D46597">
        <w:rPr>
          <w:sz w:val="24"/>
        </w:rPr>
        <w:t>of the individual</w:t>
      </w:r>
      <w:r w:rsidR="00926668">
        <w:rPr>
          <w:sz w:val="24"/>
        </w:rPr>
        <w:t xml:space="preserve"> and </w:t>
      </w:r>
      <w:r w:rsidR="00D20CC8">
        <w:rPr>
          <w:sz w:val="24"/>
        </w:rPr>
        <w:t>its</w:t>
      </w:r>
      <w:r w:rsidR="003E3F35">
        <w:rPr>
          <w:sz w:val="24"/>
        </w:rPr>
        <w:t xml:space="preserve"> exigencies, on its absolute dependency on the other</w:t>
      </w:r>
      <w:r w:rsidR="00FD42BA">
        <w:rPr>
          <w:sz w:val="24"/>
        </w:rPr>
        <w:t>. As Wollstonecraft’s pestiferous purple progress demonstrates, it provides</w:t>
      </w:r>
      <w:r w:rsidR="00B8694D">
        <w:rPr>
          <w:sz w:val="24"/>
        </w:rPr>
        <w:t xml:space="preserve"> a way to </w:t>
      </w:r>
      <w:r w:rsidR="00E678FD">
        <w:rPr>
          <w:sz w:val="24"/>
        </w:rPr>
        <w:t>undermine</w:t>
      </w:r>
      <w:r w:rsidR="00091D10">
        <w:rPr>
          <w:sz w:val="24"/>
        </w:rPr>
        <w:t xml:space="preserve"> or critique</w:t>
      </w:r>
      <w:r w:rsidR="00E678FD">
        <w:rPr>
          <w:sz w:val="24"/>
        </w:rPr>
        <w:t xml:space="preserve"> the symbolic order. </w:t>
      </w:r>
      <w:r w:rsidR="00BA7A74">
        <w:rPr>
          <w:sz w:val="24"/>
        </w:rPr>
        <w:t>Cultural p</w:t>
      </w:r>
      <w:r w:rsidR="00860D20">
        <w:rPr>
          <w:sz w:val="24"/>
        </w:rPr>
        <w:t>sychosis</w:t>
      </w:r>
      <w:r w:rsidR="00BA7A74">
        <w:rPr>
          <w:sz w:val="24"/>
        </w:rPr>
        <w:t xml:space="preserve">, whether literary artists make anything of it or </w:t>
      </w:r>
      <w:r w:rsidR="005566AC">
        <w:rPr>
          <w:sz w:val="24"/>
        </w:rPr>
        <w:t>display it unwittingly</w:t>
      </w:r>
      <w:r w:rsidR="00BA7A74">
        <w:rPr>
          <w:sz w:val="24"/>
        </w:rPr>
        <w:t>, is</w:t>
      </w:r>
      <w:r w:rsidR="00860D20">
        <w:rPr>
          <w:sz w:val="24"/>
        </w:rPr>
        <w:t xml:space="preserve"> a kind of writing on the wall, a map</w:t>
      </w:r>
      <w:r w:rsidR="003166C8">
        <w:rPr>
          <w:sz w:val="24"/>
        </w:rPr>
        <w:t>ping</w:t>
      </w:r>
      <w:r w:rsidR="00860D20">
        <w:rPr>
          <w:sz w:val="24"/>
        </w:rPr>
        <w:t xml:space="preserve"> of the fragility of the human psyche under duress, under conditions</w:t>
      </w:r>
      <w:r w:rsidR="00871620">
        <w:rPr>
          <w:sz w:val="24"/>
        </w:rPr>
        <w:t xml:space="preserve"> </w:t>
      </w:r>
      <w:r w:rsidR="00C660B2">
        <w:rPr>
          <w:sz w:val="24"/>
        </w:rPr>
        <w:t xml:space="preserve">that, </w:t>
      </w:r>
      <w:r w:rsidR="00871620">
        <w:rPr>
          <w:sz w:val="24"/>
        </w:rPr>
        <w:t>like the pestiferous purple</w:t>
      </w:r>
      <w:r w:rsidR="00C660B2">
        <w:rPr>
          <w:sz w:val="24"/>
        </w:rPr>
        <w:t>,</w:t>
      </w:r>
      <w:r w:rsidR="00860D20">
        <w:rPr>
          <w:sz w:val="24"/>
        </w:rPr>
        <w:t xml:space="preserve"> are mad</w:t>
      </w:r>
      <w:r w:rsidR="00812309">
        <w:rPr>
          <w:sz w:val="24"/>
        </w:rPr>
        <w:t>dening</w:t>
      </w:r>
      <w:r w:rsidR="00860D20">
        <w:rPr>
          <w:sz w:val="24"/>
        </w:rPr>
        <w:t xml:space="preserve">. </w:t>
      </w:r>
      <w:r w:rsidR="00017CD7">
        <w:rPr>
          <w:sz w:val="24"/>
        </w:rPr>
        <w:t>The v</w:t>
      </w:r>
      <w:r w:rsidR="006A51BA">
        <w:rPr>
          <w:sz w:val="24"/>
        </w:rPr>
        <w:t>isionary gleams admired by Wordsworth</w:t>
      </w:r>
      <w:r w:rsidR="00AB7F49">
        <w:rPr>
          <w:sz w:val="24"/>
        </w:rPr>
        <w:t xml:space="preserve"> and</w:t>
      </w:r>
      <w:r w:rsidR="006A51BA">
        <w:rPr>
          <w:sz w:val="24"/>
        </w:rPr>
        <w:t xml:space="preserve"> the idealism insistently dramatized by an increasingly disenchanted Shelley</w:t>
      </w:r>
      <w:r w:rsidR="00017CD7">
        <w:rPr>
          <w:sz w:val="24"/>
        </w:rPr>
        <w:t xml:space="preserve"> are but </w:t>
      </w:r>
      <w:r w:rsidR="006B70E4">
        <w:rPr>
          <w:sz w:val="24"/>
        </w:rPr>
        <w:t xml:space="preserve">acceptable variants of the human mind’s </w:t>
      </w:r>
      <w:r w:rsidR="00A878E5">
        <w:rPr>
          <w:sz w:val="24"/>
        </w:rPr>
        <w:t>friability</w:t>
      </w:r>
      <w:r w:rsidR="00CE064D">
        <w:rPr>
          <w:sz w:val="24"/>
        </w:rPr>
        <w:t>, i</w:t>
      </w:r>
      <w:r w:rsidR="00A878E5">
        <w:rPr>
          <w:sz w:val="24"/>
        </w:rPr>
        <w:t xml:space="preserve">magination’s </w:t>
      </w:r>
      <w:r w:rsidR="00CE064D">
        <w:rPr>
          <w:sz w:val="24"/>
        </w:rPr>
        <w:t xml:space="preserve">attempt to robustly shore up what is already fissured, already </w:t>
      </w:r>
      <w:r w:rsidR="00F4080D">
        <w:rPr>
          <w:sz w:val="24"/>
        </w:rPr>
        <w:t xml:space="preserve">shakily </w:t>
      </w:r>
      <w:r w:rsidR="00CE064D">
        <w:rPr>
          <w:sz w:val="24"/>
        </w:rPr>
        <w:t xml:space="preserve">in doubt. </w:t>
      </w:r>
    </w:p>
    <w:p w14:paraId="4396F3A1" w14:textId="60BF6230" w:rsidR="006A2313" w:rsidRDefault="00D87E35" w:rsidP="007B2842">
      <w:pPr>
        <w:spacing w:line="480" w:lineRule="auto"/>
        <w:ind w:firstLine="720"/>
        <w:rPr>
          <w:sz w:val="24"/>
        </w:rPr>
      </w:pPr>
      <w:r>
        <w:rPr>
          <w:sz w:val="24"/>
        </w:rPr>
        <w:t xml:space="preserve">It is </w:t>
      </w:r>
      <w:del w:id="402" w:author="Copyeditor" w:date="2022-07-27T17:08:00Z">
        <w:r w:rsidDel="00587733">
          <w:rPr>
            <w:sz w:val="24"/>
          </w:rPr>
          <w:delText xml:space="preserve">in </w:delText>
        </w:r>
      </w:del>
      <w:r>
        <w:rPr>
          <w:sz w:val="24"/>
        </w:rPr>
        <w:t xml:space="preserve">this vein of </w:t>
      </w:r>
      <w:r w:rsidR="00A234B7">
        <w:rPr>
          <w:sz w:val="24"/>
        </w:rPr>
        <w:t xml:space="preserve">understanding the particular ways in which self-alienation and ego fragmentation play themselves out, whether in a grammar of consumer behavior or poetic literary expression, </w:t>
      </w:r>
      <w:r w:rsidR="00BD4F20">
        <w:rPr>
          <w:sz w:val="24"/>
        </w:rPr>
        <w:t xml:space="preserve">that </w:t>
      </w:r>
      <w:r w:rsidR="00B0151B">
        <w:rPr>
          <w:sz w:val="24"/>
        </w:rPr>
        <w:t>inform</w:t>
      </w:r>
      <w:ins w:id="403" w:author="Copyeditor" w:date="2022-07-27T17:08:00Z">
        <w:r w:rsidR="00587733">
          <w:rPr>
            <w:sz w:val="24"/>
          </w:rPr>
          <w:t>s</w:t>
        </w:r>
      </w:ins>
      <w:r w:rsidR="00B0151B">
        <w:rPr>
          <w:sz w:val="24"/>
        </w:rPr>
        <w:t xml:space="preserve"> </w:t>
      </w:r>
      <w:r w:rsidR="00BD4F20">
        <w:rPr>
          <w:sz w:val="24"/>
        </w:rPr>
        <w:t>the following three essays</w:t>
      </w:r>
      <w:r w:rsidR="00B0151B">
        <w:rPr>
          <w:sz w:val="24"/>
        </w:rPr>
        <w:t xml:space="preserve">. </w:t>
      </w:r>
      <w:r w:rsidR="005A7787">
        <w:rPr>
          <w:sz w:val="24"/>
        </w:rPr>
        <w:t xml:space="preserve">We do not </w:t>
      </w:r>
      <w:r w:rsidR="00703129">
        <w:rPr>
          <w:sz w:val="24"/>
        </w:rPr>
        <w:t>all h</w:t>
      </w:r>
      <w:r w:rsidR="005A7787">
        <w:rPr>
          <w:sz w:val="24"/>
        </w:rPr>
        <w:t>ew strictly to Lacanian analysis</w:t>
      </w:r>
      <w:del w:id="404" w:author="Copyeditor" w:date="2022-07-27T17:09:00Z">
        <w:r w:rsidR="005A7787" w:rsidDel="00587733">
          <w:rPr>
            <w:sz w:val="24"/>
          </w:rPr>
          <w:delText>,</w:delText>
        </w:r>
      </w:del>
      <w:r w:rsidR="005A7787">
        <w:rPr>
          <w:sz w:val="24"/>
        </w:rPr>
        <w:t xml:space="preserve"> but take the advent of cultural fragmentation and the dismemberment of the cultural imaginary </w:t>
      </w:r>
      <w:r w:rsidR="00994CF8">
        <w:rPr>
          <w:sz w:val="24"/>
        </w:rPr>
        <w:t xml:space="preserve">today </w:t>
      </w:r>
      <w:r w:rsidR="005A7787">
        <w:rPr>
          <w:sz w:val="24"/>
        </w:rPr>
        <w:t xml:space="preserve">as an opportunity to scrutinize certain texts as having larger significance, a more expansive application in relation to what </w:t>
      </w:r>
      <w:r w:rsidR="002B3B42">
        <w:rPr>
          <w:sz w:val="24"/>
        </w:rPr>
        <w:t>might be termed</w:t>
      </w:r>
      <w:r w:rsidR="005A7787">
        <w:rPr>
          <w:sz w:val="24"/>
        </w:rPr>
        <w:t xml:space="preserve"> cultural psychosis</w:t>
      </w:r>
      <w:del w:id="405" w:author="Copyeditor" w:date="2022-07-27T17:09:00Z">
        <w:r w:rsidR="00397CD9" w:rsidDel="00587733">
          <w:rPr>
            <w:sz w:val="24"/>
          </w:rPr>
          <w:delText>,</w:delText>
        </w:r>
      </w:del>
      <w:r w:rsidR="00397CD9">
        <w:rPr>
          <w:sz w:val="24"/>
        </w:rPr>
        <w:t xml:space="preserve"> and in </w:t>
      </w:r>
      <w:r w:rsidR="004234D4">
        <w:rPr>
          <w:sz w:val="24"/>
        </w:rPr>
        <w:t xml:space="preserve">the </w:t>
      </w:r>
      <w:r w:rsidR="00397CD9">
        <w:rPr>
          <w:sz w:val="24"/>
        </w:rPr>
        <w:t>particular</w:t>
      </w:r>
      <w:r w:rsidR="004234D4">
        <w:rPr>
          <w:sz w:val="24"/>
        </w:rPr>
        <w:t>ity of the historical regime</w:t>
      </w:r>
      <w:r w:rsidR="00AF4A5C">
        <w:rPr>
          <w:sz w:val="24"/>
        </w:rPr>
        <w:t xml:space="preserve"> under discussion</w:t>
      </w:r>
      <w:r w:rsidR="00914D6D">
        <w:rPr>
          <w:sz w:val="24"/>
        </w:rPr>
        <w:t xml:space="preserve">, </w:t>
      </w:r>
      <w:r w:rsidR="002F74E7">
        <w:rPr>
          <w:sz w:val="24"/>
        </w:rPr>
        <w:t>“</w:t>
      </w:r>
      <w:r w:rsidR="00397CD9">
        <w:rPr>
          <w:sz w:val="24"/>
        </w:rPr>
        <w:t>Romantic psychosis</w:t>
      </w:r>
      <w:r w:rsidR="005A7787">
        <w:rPr>
          <w:sz w:val="24"/>
        </w:rPr>
        <w:t>.</w:t>
      </w:r>
      <w:r w:rsidR="002F74E7">
        <w:rPr>
          <w:sz w:val="24"/>
        </w:rPr>
        <w:t>”</w:t>
      </w:r>
      <w:r w:rsidR="005A7787">
        <w:rPr>
          <w:sz w:val="24"/>
        </w:rPr>
        <w:t xml:space="preserve"> </w:t>
      </w:r>
      <w:r w:rsidR="00D01DA4">
        <w:rPr>
          <w:sz w:val="24"/>
        </w:rPr>
        <w:t>T</w:t>
      </w:r>
      <w:r w:rsidR="00152324" w:rsidRPr="00152324">
        <w:rPr>
          <w:sz w:val="24"/>
        </w:rPr>
        <w:t xml:space="preserve">hese essays </w:t>
      </w:r>
      <w:r w:rsidR="00152324" w:rsidRPr="00152324">
        <w:rPr>
          <w:sz w:val="24"/>
        </w:rPr>
        <w:lastRenderedPageBreak/>
        <w:t xml:space="preserve">investigate larger questions concerning the very boundaries </w:t>
      </w:r>
      <w:r w:rsidR="00E34C70">
        <w:rPr>
          <w:sz w:val="24"/>
        </w:rPr>
        <w:t xml:space="preserve">erected by institutional and ideological structures </w:t>
      </w:r>
      <w:r w:rsidR="00152324" w:rsidRPr="00152324">
        <w:rPr>
          <w:sz w:val="24"/>
        </w:rPr>
        <w:t>that psychosis disrupts</w:t>
      </w:r>
      <w:r w:rsidR="00F366B2">
        <w:rPr>
          <w:sz w:val="24"/>
        </w:rPr>
        <w:t>, overwrites,</w:t>
      </w:r>
      <w:ins w:id="406" w:author="Copyeditor" w:date="2022-07-27T17:09:00Z">
        <w:r w:rsidR="00587733">
          <w:rPr>
            <w:sz w:val="24"/>
          </w:rPr>
          <w:t xml:space="preserve"> and</w:t>
        </w:r>
      </w:ins>
      <w:r w:rsidR="00F366B2">
        <w:rPr>
          <w:sz w:val="24"/>
        </w:rPr>
        <w:t xml:space="preserve"> disfigures. </w:t>
      </w:r>
      <w:del w:id="407" w:author="Copyeditor" w:date="2022-07-27T17:10:00Z">
        <w:r w:rsidR="004B4DD0" w:rsidDel="00587733">
          <w:rPr>
            <w:sz w:val="24"/>
          </w:rPr>
          <w:delText xml:space="preserve">Several </w:delText>
        </w:r>
      </w:del>
      <w:ins w:id="408" w:author="Copyeditor" w:date="2022-07-27T17:10:00Z">
        <w:r w:rsidR="00587733">
          <w:rPr>
            <w:sz w:val="24"/>
          </w:rPr>
          <w:t xml:space="preserve">Some </w:t>
        </w:r>
      </w:ins>
      <w:r w:rsidR="004B4DD0">
        <w:rPr>
          <w:sz w:val="24"/>
        </w:rPr>
        <w:t>of the</w:t>
      </w:r>
      <w:r w:rsidR="00E51CA0" w:rsidRPr="00E51CA0">
        <w:rPr>
          <w:sz w:val="24"/>
        </w:rPr>
        <w:t xml:space="preserve"> essay</w:t>
      </w:r>
      <w:r w:rsidR="004B4DD0">
        <w:rPr>
          <w:sz w:val="24"/>
        </w:rPr>
        <w:t>s</w:t>
      </w:r>
      <w:r w:rsidR="00E51CA0" w:rsidRPr="00E51CA0">
        <w:rPr>
          <w:sz w:val="24"/>
        </w:rPr>
        <w:t xml:space="preserve"> </w:t>
      </w:r>
      <w:r w:rsidR="00F634F3">
        <w:rPr>
          <w:sz w:val="24"/>
        </w:rPr>
        <w:t xml:space="preserve">also </w:t>
      </w:r>
      <w:r w:rsidR="00E51CA0" w:rsidRPr="00E51CA0">
        <w:rPr>
          <w:sz w:val="24"/>
        </w:rPr>
        <w:t>play</w:t>
      </w:r>
      <w:r w:rsidR="004B4DD0">
        <w:rPr>
          <w:sz w:val="24"/>
        </w:rPr>
        <w:t xml:space="preserve"> </w:t>
      </w:r>
      <w:r w:rsidR="00E51CA0" w:rsidRPr="00E51CA0">
        <w:rPr>
          <w:sz w:val="24"/>
        </w:rPr>
        <w:t xml:space="preserve">with language </w:t>
      </w:r>
      <w:r w:rsidR="00E51CA0">
        <w:rPr>
          <w:sz w:val="24"/>
        </w:rPr>
        <w:t xml:space="preserve">in various ways </w:t>
      </w:r>
      <w:r w:rsidR="00E51CA0" w:rsidRPr="00E51CA0">
        <w:rPr>
          <w:sz w:val="24"/>
        </w:rPr>
        <w:t xml:space="preserve">in order to </w:t>
      </w:r>
      <w:r w:rsidR="007972D2">
        <w:rPr>
          <w:sz w:val="24"/>
        </w:rPr>
        <w:t>disturb</w:t>
      </w:r>
      <w:r w:rsidR="00E51CA0" w:rsidRPr="00E51CA0">
        <w:rPr>
          <w:sz w:val="24"/>
        </w:rPr>
        <w:t xml:space="preserve"> disciplin</w:t>
      </w:r>
      <w:r w:rsidR="00E90EF0">
        <w:rPr>
          <w:sz w:val="24"/>
        </w:rPr>
        <w:t>ary</w:t>
      </w:r>
      <w:r w:rsidR="00E51CA0" w:rsidRPr="00E51CA0">
        <w:rPr>
          <w:sz w:val="24"/>
        </w:rPr>
        <w:t xml:space="preserve"> assumptions</w:t>
      </w:r>
      <w:r w:rsidR="00B113B7">
        <w:rPr>
          <w:sz w:val="24"/>
        </w:rPr>
        <w:t xml:space="preserve"> and to open up our</w:t>
      </w:r>
      <w:r w:rsidR="00F634F3">
        <w:rPr>
          <w:sz w:val="24"/>
        </w:rPr>
        <w:t xml:space="preserve"> </w:t>
      </w:r>
      <w:r w:rsidR="00E51CA0" w:rsidRPr="00E51CA0">
        <w:rPr>
          <w:sz w:val="24"/>
        </w:rPr>
        <w:t xml:space="preserve">preconceptions to new ways of thinking about the </w:t>
      </w:r>
      <w:r w:rsidR="00655F50">
        <w:rPr>
          <w:sz w:val="24"/>
        </w:rPr>
        <w:t xml:space="preserve">subjects under scrutiny. </w:t>
      </w:r>
      <w:r w:rsidR="005A4292">
        <w:rPr>
          <w:sz w:val="24"/>
        </w:rPr>
        <w:t xml:space="preserve">Finally, all three </w:t>
      </w:r>
      <w:r w:rsidR="005A4292" w:rsidRPr="005A4292">
        <w:rPr>
          <w:sz w:val="24"/>
        </w:rPr>
        <w:t xml:space="preserve">essays aim to disrupt the mind/body dichotomy </w:t>
      </w:r>
      <w:r w:rsidR="004A1B3C">
        <w:rPr>
          <w:sz w:val="24"/>
        </w:rPr>
        <w:t xml:space="preserve">by tracing the psychological exploration or expression </w:t>
      </w:r>
      <w:r w:rsidR="005A4292" w:rsidRPr="005A4292">
        <w:rPr>
          <w:sz w:val="24"/>
        </w:rPr>
        <w:t>that conditions Romantic art</w:t>
      </w:r>
      <w:r w:rsidR="007B2842">
        <w:rPr>
          <w:sz w:val="24"/>
        </w:rPr>
        <w:t xml:space="preserve">, each one </w:t>
      </w:r>
      <w:r w:rsidR="00C6518A">
        <w:rPr>
          <w:sz w:val="24"/>
        </w:rPr>
        <w:t>offer</w:t>
      </w:r>
      <w:r w:rsidR="007B2842">
        <w:rPr>
          <w:sz w:val="24"/>
        </w:rPr>
        <w:t>ing a</w:t>
      </w:r>
      <w:r w:rsidR="00C6518A">
        <w:rPr>
          <w:sz w:val="24"/>
        </w:rPr>
        <w:t xml:space="preserve"> different model for undertaking such projects. </w:t>
      </w:r>
      <w:r w:rsidR="00C5798E">
        <w:rPr>
          <w:sz w:val="24"/>
        </w:rPr>
        <w:t xml:space="preserve">David Sigler’s Lacanian </w:t>
      </w:r>
      <w:r w:rsidR="009F670F">
        <w:rPr>
          <w:sz w:val="24"/>
        </w:rPr>
        <w:t>analysis</w:t>
      </w:r>
      <w:r w:rsidR="00C5798E">
        <w:rPr>
          <w:sz w:val="24"/>
        </w:rPr>
        <w:t xml:space="preserve"> of a late</w:t>
      </w:r>
      <w:r w:rsidR="0077080A">
        <w:rPr>
          <w:sz w:val="24"/>
        </w:rPr>
        <w:t>-</w:t>
      </w:r>
      <w:r w:rsidR="00C5798E">
        <w:rPr>
          <w:sz w:val="24"/>
        </w:rPr>
        <w:t xml:space="preserve">Romantic text </w:t>
      </w:r>
      <w:r w:rsidR="005B794B">
        <w:rPr>
          <w:sz w:val="24"/>
        </w:rPr>
        <w:t xml:space="preserve">unpacks the fissures and breaks </w:t>
      </w:r>
      <w:del w:id="409" w:author="Copyeditor" w:date="2022-07-27T17:11:00Z">
        <w:r w:rsidR="005B794B" w:rsidDel="00587733">
          <w:rPr>
            <w:sz w:val="24"/>
          </w:rPr>
          <w:delText xml:space="preserve">that </w:delText>
        </w:r>
      </w:del>
      <w:ins w:id="410" w:author="Copyeditor" w:date="2022-07-27T17:11:00Z">
        <w:r w:rsidR="00587733">
          <w:rPr>
            <w:sz w:val="24"/>
          </w:rPr>
          <w:t xml:space="preserve">the </w:t>
        </w:r>
      </w:ins>
      <w:r w:rsidR="005B794B">
        <w:rPr>
          <w:sz w:val="24"/>
        </w:rPr>
        <w:t>voice</w:t>
      </w:r>
      <w:ins w:id="411" w:author="Copyeditor" w:date="2022-07-27T17:11:00Z">
        <w:r w:rsidR="00587733">
          <w:rPr>
            <w:sz w:val="24"/>
          </w:rPr>
          <w:t xml:space="preserve"> of</w:t>
        </w:r>
      </w:ins>
      <w:r w:rsidR="005B794B">
        <w:rPr>
          <w:sz w:val="24"/>
        </w:rPr>
        <w:t xml:space="preserve"> a female poet’s rejection of the </w:t>
      </w:r>
      <w:ins w:id="412" w:author="Copyeditor" w:date="2022-08-07T11:55:00Z">
        <w:r w:rsidR="005913EC">
          <w:rPr>
            <w:sz w:val="24"/>
          </w:rPr>
          <w:t>S</w:t>
        </w:r>
      </w:ins>
      <w:del w:id="413" w:author="Copyeditor" w:date="2022-08-07T11:55:00Z">
        <w:r w:rsidR="005B794B" w:rsidDel="005913EC">
          <w:rPr>
            <w:sz w:val="24"/>
          </w:rPr>
          <w:delText>s</w:delText>
        </w:r>
      </w:del>
      <w:r w:rsidR="005B794B">
        <w:rPr>
          <w:sz w:val="24"/>
        </w:rPr>
        <w:t xml:space="preserve">ymbolic as </w:t>
      </w:r>
      <w:r w:rsidR="00AF78F1">
        <w:rPr>
          <w:sz w:val="24"/>
        </w:rPr>
        <w:t xml:space="preserve">the </w:t>
      </w:r>
      <w:r w:rsidR="005B794B">
        <w:rPr>
          <w:sz w:val="24"/>
        </w:rPr>
        <w:t>controlling register</w:t>
      </w:r>
      <w:r w:rsidR="00C5798E">
        <w:rPr>
          <w:sz w:val="24"/>
        </w:rPr>
        <w:t xml:space="preserve">. </w:t>
      </w:r>
      <w:r w:rsidR="006A2313">
        <w:rPr>
          <w:sz w:val="24"/>
        </w:rPr>
        <w:t xml:space="preserve">Kate Singer’s essay reads psychic experience in Wollstonecraft through </w:t>
      </w:r>
      <w:proofErr w:type="spellStart"/>
      <w:r w:rsidR="006A2313">
        <w:rPr>
          <w:sz w:val="24"/>
        </w:rPr>
        <w:t>Irigaray’s</w:t>
      </w:r>
      <w:proofErr w:type="spellEnd"/>
      <w:r w:rsidR="006A2313">
        <w:rPr>
          <w:sz w:val="24"/>
        </w:rPr>
        <w:t xml:space="preserve"> counter-theor</w:t>
      </w:r>
      <w:r w:rsidR="00241BA6">
        <w:rPr>
          <w:sz w:val="24"/>
        </w:rPr>
        <w:t>y</w:t>
      </w:r>
      <w:r w:rsidR="006A2313">
        <w:rPr>
          <w:sz w:val="24"/>
        </w:rPr>
        <w:t xml:space="preserve"> of psychoanalytic theory. And </w:t>
      </w:r>
      <w:r w:rsidR="009C698E">
        <w:rPr>
          <w:sz w:val="24"/>
        </w:rPr>
        <w:t>my own</w:t>
      </w:r>
      <w:r w:rsidR="006A2313">
        <w:rPr>
          <w:sz w:val="24"/>
        </w:rPr>
        <w:t xml:space="preserve"> meditation on Beau Brummell extends Lacanian theory through Deleuze and </w:t>
      </w:r>
      <w:proofErr w:type="spellStart"/>
      <w:r w:rsidR="006A2313">
        <w:rPr>
          <w:sz w:val="24"/>
        </w:rPr>
        <w:t>Guattari’s</w:t>
      </w:r>
      <w:proofErr w:type="spellEnd"/>
      <w:r w:rsidR="006A2313">
        <w:rPr>
          <w:sz w:val="24"/>
        </w:rPr>
        <w:t xml:space="preserve"> account of the subject under capitalism. </w:t>
      </w:r>
      <w:r w:rsidR="006A2373">
        <w:rPr>
          <w:sz w:val="24"/>
        </w:rPr>
        <w:t>All three essays explore the cultural and literary expressions of the subject under pressure</w:t>
      </w:r>
      <w:del w:id="414" w:author="Copyeditor" w:date="2022-07-27T17:14:00Z">
        <w:r w:rsidR="006A2373" w:rsidDel="00587733">
          <w:rPr>
            <w:sz w:val="24"/>
          </w:rPr>
          <w:delText>,</w:delText>
        </w:r>
      </w:del>
      <w:r w:rsidR="006A2373">
        <w:rPr>
          <w:sz w:val="24"/>
        </w:rPr>
        <w:t xml:space="preserve"> and the ways in which the symbolic structures that pressure</w:t>
      </w:r>
      <w:del w:id="415" w:author="Copyeditor" w:date="2022-07-27T17:16:00Z">
        <w:r w:rsidR="006A2373" w:rsidDel="00587733">
          <w:rPr>
            <w:sz w:val="24"/>
          </w:rPr>
          <w:delText xml:space="preserve"> such that</w:delText>
        </w:r>
      </w:del>
      <w:r w:rsidR="006A2373">
        <w:rPr>
          <w:sz w:val="24"/>
        </w:rPr>
        <w:t>, in particular histori</w:t>
      </w:r>
      <w:r w:rsidR="00256362">
        <w:rPr>
          <w:sz w:val="24"/>
        </w:rPr>
        <w:t>cal</w:t>
      </w:r>
      <w:r w:rsidR="006A2373">
        <w:rPr>
          <w:sz w:val="24"/>
        </w:rPr>
        <w:t>-politico-cultural situations (like the Romantic period</w:t>
      </w:r>
      <w:ins w:id="416" w:author="Copyeditor" w:date="2022-07-27T17:14:00Z">
        <w:r w:rsidR="00587733">
          <w:rPr>
            <w:sz w:val="24"/>
          </w:rPr>
          <w:t xml:space="preserve"> and</w:t>
        </w:r>
      </w:ins>
      <w:del w:id="417" w:author="Copyeditor" w:date="2022-07-27T17:14:00Z">
        <w:r w:rsidR="006A2373" w:rsidDel="00587733">
          <w:rPr>
            <w:sz w:val="24"/>
          </w:rPr>
          <w:delText>,</w:delText>
        </w:r>
      </w:del>
      <w:r w:rsidR="006A2373">
        <w:rPr>
          <w:sz w:val="24"/>
        </w:rPr>
        <w:t xml:space="preserve"> </w:t>
      </w:r>
      <w:del w:id="418" w:author="Copyeditor" w:date="2022-07-27T17:15:00Z">
        <w:r w:rsidR="006A2373" w:rsidDel="00587733">
          <w:rPr>
            <w:sz w:val="24"/>
          </w:rPr>
          <w:delText xml:space="preserve">like </w:delText>
        </w:r>
      </w:del>
      <w:r w:rsidR="006A2373">
        <w:rPr>
          <w:sz w:val="24"/>
        </w:rPr>
        <w:t>the U</w:t>
      </w:r>
      <w:ins w:id="419" w:author="Copyeditor" w:date="2022-07-27T17:14:00Z">
        <w:r w:rsidR="00587733">
          <w:rPr>
            <w:sz w:val="24"/>
          </w:rPr>
          <w:t>nited</w:t>
        </w:r>
      </w:ins>
      <w:del w:id="420" w:author="Copyeditor" w:date="2022-07-27T17:14:00Z">
        <w:r w:rsidR="006A2373" w:rsidDel="00587733">
          <w:rPr>
            <w:sz w:val="24"/>
          </w:rPr>
          <w:delText>.</w:delText>
        </w:r>
      </w:del>
      <w:ins w:id="421" w:author="Copyeditor" w:date="2022-07-27T17:14:00Z">
        <w:r w:rsidR="00587733">
          <w:rPr>
            <w:sz w:val="24"/>
          </w:rPr>
          <w:t xml:space="preserve"> </w:t>
        </w:r>
      </w:ins>
      <w:r w:rsidR="006A2373">
        <w:rPr>
          <w:sz w:val="24"/>
        </w:rPr>
        <w:t>S</w:t>
      </w:r>
      <w:del w:id="422" w:author="Copyeditor" w:date="2022-07-27T17:14:00Z">
        <w:r w:rsidR="006A2373" w:rsidDel="00587733">
          <w:rPr>
            <w:sz w:val="24"/>
          </w:rPr>
          <w:delText xml:space="preserve">. </w:delText>
        </w:r>
      </w:del>
      <w:ins w:id="423" w:author="Copyeditor" w:date="2022-07-27T17:14:00Z">
        <w:r w:rsidR="00587733">
          <w:rPr>
            <w:sz w:val="24"/>
          </w:rPr>
          <w:t xml:space="preserve">tates </w:t>
        </w:r>
      </w:ins>
      <w:r w:rsidR="003B61FC">
        <w:rPr>
          <w:sz w:val="24"/>
        </w:rPr>
        <w:t>under Trump</w:t>
      </w:r>
      <w:r w:rsidR="006A2373">
        <w:rPr>
          <w:sz w:val="24"/>
        </w:rPr>
        <w:t xml:space="preserve">), </w:t>
      </w:r>
      <w:ins w:id="424" w:author="Copyeditor" w:date="2022-07-27T17:16:00Z">
        <w:r w:rsidR="00587733">
          <w:rPr>
            <w:sz w:val="24"/>
          </w:rPr>
          <w:t xml:space="preserve">to reveal the fractures in </w:t>
        </w:r>
      </w:ins>
      <w:r w:rsidR="00861ED2">
        <w:rPr>
          <w:sz w:val="24"/>
        </w:rPr>
        <w:t>the seeming coherence of patriarchal capitalism</w:t>
      </w:r>
      <w:del w:id="425" w:author="Copyeditor" w:date="2022-07-27T17:16:00Z">
        <w:r w:rsidR="00861ED2" w:rsidDel="00587733">
          <w:rPr>
            <w:sz w:val="24"/>
          </w:rPr>
          <w:delText xml:space="preserve"> reveals its fractures</w:delText>
        </w:r>
      </w:del>
      <w:r w:rsidR="00861ED2">
        <w:rPr>
          <w:sz w:val="24"/>
        </w:rPr>
        <w:t xml:space="preserve">. </w:t>
      </w:r>
      <w:r w:rsidR="005A1003">
        <w:rPr>
          <w:sz w:val="24"/>
        </w:rPr>
        <w:t xml:space="preserve">As Lacan points out, foreclosure of the </w:t>
      </w:r>
      <w:ins w:id="426" w:author="Copyeditor" w:date="2022-08-07T11:55:00Z">
        <w:r w:rsidR="005913EC">
          <w:rPr>
            <w:sz w:val="24"/>
          </w:rPr>
          <w:t>S</w:t>
        </w:r>
      </w:ins>
      <w:del w:id="427" w:author="Copyeditor" w:date="2022-08-07T11:55:00Z">
        <w:r w:rsidR="005A1003" w:rsidDel="005913EC">
          <w:rPr>
            <w:sz w:val="24"/>
          </w:rPr>
          <w:delText>s</w:delText>
        </w:r>
      </w:del>
      <w:r w:rsidR="005A1003">
        <w:rPr>
          <w:sz w:val="24"/>
        </w:rPr>
        <w:t xml:space="preserve">ymbolic </w:t>
      </w:r>
      <w:r w:rsidR="0028070F">
        <w:rPr>
          <w:sz w:val="24"/>
        </w:rPr>
        <w:t xml:space="preserve">in psychosis </w:t>
      </w:r>
      <w:r w:rsidR="005A1003">
        <w:rPr>
          <w:sz w:val="24"/>
        </w:rPr>
        <w:t xml:space="preserve">creates a hole that forces the irruption into reality of the </w:t>
      </w:r>
      <w:r w:rsidR="00BC3909">
        <w:rPr>
          <w:sz w:val="24"/>
        </w:rPr>
        <w:t xml:space="preserve">rejected </w:t>
      </w:r>
      <w:r w:rsidR="005A1003">
        <w:rPr>
          <w:sz w:val="24"/>
        </w:rPr>
        <w:t xml:space="preserve">signifier in question, the phallus or the object of desire. </w:t>
      </w:r>
      <w:r w:rsidR="00BC3909">
        <w:rPr>
          <w:sz w:val="24"/>
        </w:rPr>
        <w:t>Mourning, he also points out, is merely the flip side of this: mourning is the hole ripped out of reality when the loved object is lost</w:t>
      </w:r>
      <w:r w:rsidR="00833648">
        <w:rPr>
          <w:sz w:val="24"/>
        </w:rPr>
        <w:t xml:space="preserve">, an object that </w:t>
      </w:r>
      <w:r w:rsidR="006867F2">
        <w:rPr>
          <w:sz w:val="24"/>
        </w:rPr>
        <w:t xml:space="preserve">is </w:t>
      </w:r>
      <w:r w:rsidR="00833648">
        <w:rPr>
          <w:sz w:val="24"/>
        </w:rPr>
        <w:t>often also associated with the phallus.</w:t>
      </w:r>
      <w:r w:rsidR="00A43AD1">
        <w:rPr>
          <w:rStyle w:val="EndnoteReference"/>
          <w:sz w:val="24"/>
        </w:rPr>
        <w:endnoteReference w:id="14"/>
      </w:r>
      <w:r w:rsidR="00833648">
        <w:rPr>
          <w:sz w:val="24"/>
        </w:rPr>
        <w:t xml:space="preserve"> </w:t>
      </w:r>
      <w:r w:rsidR="00EA26F6">
        <w:rPr>
          <w:sz w:val="24"/>
        </w:rPr>
        <w:t>In psychotic times there is an odd mixture of hilarity (Brummellian witticisms; Trumpisms)</w:t>
      </w:r>
      <w:r w:rsidR="001B1057">
        <w:rPr>
          <w:sz w:val="24"/>
        </w:rPr>
        <w:t xml:space="preserve"> and mourning, a mixture </w:t>
      </w:r>
      <w:r w:rsidR="003D275A">
        <w:rPr>
          <w:sz w:val="24"/>
        </w:rPr>
        <w:t xml:space="preserve">my own essay registers. But a different </w:t>
      </w:r>
      <w:del w:id="432" w:author="Copyeditor" w:date="2022-07-27T17:26:00Z">
        <w:r w:rsidR="003D275A" w:rsidDel="00587733">
          <w:rPr>
            <w:sz w:val="24"/>
          </w:rPr>
          <w:delText>situating</w:delText>
        </w:r>
      </w:del>
      <w:ins w:id="433" w:author="Copyeditor" w:date="2022-07-27T17:26:00Z">
        <w:r w:rsidR="00587733">
          <w:rPr>
            <w:sz w:val="24"/>
          </w:rPr>
          <w:t>situation</w:t>
        </w:r>
      </w:ins>
      <w:r w:rsidR="003D275A">
        <w:rPr>
          <w:sz w:val="24"/>
        </w:rPr>
        <w:t xml:space="preserve"> is also necessary for us to comprehend the proximity rather than </w:t>
      </w:r>
      <w:ins w:id="434" w:author="Copyeditor" w:date="2022-07-27T17:27:00Z">
        <w:r w:rsidR="00587733">
          <w:rPr>
            <w:sz w:val="24"/>
          </w:rPr>
          <w:t xml:space="preserve">the </w:t>
        </w:r>
      </w:ins>
      <w:r w:rsidR="003D275A">
        <w:rPr>
          <w:sz w:val="24"/>
        </w:rPr>
        <w:t>distance between the cultural and the individual</w:t>
      </w:r>
      <w:del w:id="435" w:author="Copyeditor" w:date="2022-07-27T17:28:00Z">
        <w:r w:rsidR="003D275A" w:rsidDel="00587733">
          <w:rPr>
            <w:sz w:val="24"/>
          </w:rPr>
          <w:delText>,</w:delText>
        </w:r>
      </w:del>
      <w:r w:rsidR="008C3FA3">
        <w:rPr>
          <w:sz w:val="24"/>
        </w:rPr>
        <w:t xml:space="preserve"> </w:t>
      </w:r>
      <w:del w:id="436" w:author="Copyeditor" w:date="2022-07-27T17:28:00Z">
        <w:r w:rsidR="008C3FA3" w:rsidDel="00587733">
          <w:rPr>
            <w:sz w:val="24"/>
          </w:rPr>
          <w:delText>and</w:delText>
        </w:r>
        <w:r w:rsidR="003D275A" w:rsidDel="00587733">
          <w:rPr>
            <w:sz w:val="24"/>
          </w:rPr>
          <w:delText xml:space="preserve"> </w:delText>
        </w:r>
      </w:del>
      <w:ins w:id="437" w:author="Copyeditor" w:date="2022-07-27T17:28:00Z">
        <w:r w:rsidR="00587733">
          <w:rPr>
            <w:sz w:val="24"/>
          </w:rPr>
          <w:t xml:space="preserve">as well as </w:t>
        </w:r>
      </w:ins>
      <w:r w:rsidR="003D275A">
        <w:rPr>
          <w:sz w:val="24"/>
        </w:rPr>
        <w:t xml:space="preserve">the </w:t>
      </w:r>
      <w:r w:rsidR="00AC0CCD">
        <w:rPr>
          <w:sz w:val="24"/>
        </w:rPr>
        <w:t xml:space="preserve">imaginary (in the Lacanian </w:t>
      </w:r>
      <w:r w:rsidR="00D70F85">
        <w:rPr>
          <w:sz w:val="24"/>
        </w:rPr>
        <w:t>as well as the artistic sense</w:t>
      </w:r>
      <w:r w:rsidR="00AC0CCD">
        <w:rPr>
          <w:sz w:val="24"/>
        </w:rPr>
        <w:t>) and the biological.</w:t>
      </w:r>
      <w:r w:rsidR="008C3FA3">
        <w:rPr>
          <w:sz w:val="24"/>
        </w:rPr>
        <w:t xml:space="preserve"> Rather than setting them apart completely</w:t>
      </w:r>
      <w:ins w:id="438" w:author="Copyeditor" w:date="2022-07-27T17:28:00Z">
        <w:r w:rsidR="00587733">
          <w:rPr>
            <w:sz w:val="24"/>
          </w:rPr>
          <w:t>,</w:t>
        </w:r>
      </w:ins>
      <w:r w:rsidR="00AC0CCD">
        <w:rPr>
          <w:sz w:val="24"/>
        </w:rPr>
        <w:t xml:space="preserve"> </w:t>
      </w:r>
      <w:r w:rsidR="001B1057">
        <w:rPr>
          <w:sz w:val="24"/>
        </w:rPr>
        <w:t xml:space="preserve">Julie Carlson’s </w:t>
      </w:r>
      <w:r w:rsidR="001B1057">
        <w:rPr>
          <w:sz w:val="24"/>
        </w:rPr>
        <w:lastRenderedPageBreak/>
        <w:t>afterword</w:t>
      </w:r>
      <w:r w:rsidR="00666AF7">
        <w:rPr>
          <w:sz w:val="24"/>
        </w:rPr>
        <w:t xml:space="preserve"> (after words)</w:t>
      </w:r>
      <w:r w:rsidR="007464D7">
        <w:rPr>
          <w:sz w:val="24"/>
        </w:rPr>
        <w:t xml:space="preserve"> adjudicates the disparity</w:t>
      </w:r>
      <w:r w:rsidR="00687896">
        <w:rPr>
          <w:sz w:val="24"/>
        </w:rPr>
        <w:t xml:space="preserve"> but also the resonances</w:t>
      </w:r>
      <w:r w:rsidR="007464D7">
        <w:rPr>
          <w:sz w:val="24"/>
        </w:rPr>
        <w:t xml:space="preserve"> between a cultural</w:t>
      </w:r>
      <w:r w:rsidR="007339DF">
        <w:rPr>
          <w:sz w:val="24"/>
        </w:rPr>
        <w:t>/</w:t>
      </w:r>
      <w:r w:rsidR="007464D7">
        <w:rPr>
          <w:sz w:val="24"/>
        </w:rPr>
        <w:t>textual analytic of psychosis in the Lacanian sense and schizophrenia in the neuroscientific sense. He</w:t>
      </w:r>
      <w:r w:rsidR="00FD0C51">
        <w:rPr>
          <w:sz w:val="24"/>
        </w:rPr>
        <w:t xml:space="preserve">r deployment of the term “neurocosmopolitanism” </w:t>
      </w:r>
      <w:r w:rsidR="00802EFC">
        <w:rPr>
          <w:sz w:val="24"/>
        </w:rPr>
        <w:t>frames</w:t>
      </w:r>
      <w:r w:rsidR="00FD0C51">
        <w:rPr>
          <w:sz w:val="24"/>
        </w:rPr>
        <w:t xml:space="preserve"> this adjudication, while her argument for a meeting ground of the poetic field seconds this</w:t>
      </w:r>
      <w:r w:rsidR="001A3E65">
        <w:rPr>
          <w:sz w:val="24"/>
        </w:rPr>
        <w:t>: t</w:t>
      </w:r>
      <w:r w:rsidR="00FD0C51">
        <w:rPr>
          <w:sz w:val="24"/>
        </w:rPr>
        <w:t xml:space="preserve">he irruption of speech </w:t>
      </w:r>
      <w:r w:rsidR="00A53F2C">
        <w:rPr>
          <w:sz w:val="24"/>
        </w:rPr>
        <w:t xml:space="preserve">that is </w:t>
      </w:r>
      <w:r w:rsidR="00FD0C51">
        <w:rPr>
          <w:sz w:val="24"/>
        </w:rPr>
        <w:t xml:space="preserve">the signature of psychosis </w:t>
      </w:r>
      <w:r w:rsidR="00A53F2C">
        <w:rPr>
          <w:sz w:val="24"/>
        </w:rPr>
        <w:t>understood and performed as</w:t>
      </w:r>
      <w:r w:rsidR="00F21893">
        <w:rPr>
          <w:sz w:val="24"/>
        </w:rPr>
        <w:t xml:space="preserve"> an irruption </w:t>
      </w:r>
      <w:r w:rsidR="00FD0C51">
        <w:rPr>
          <w:sz w:val="24"/>
        </w:rPr>
        <w:t xml:space="preserve">into </w:t>
      </w:r>
      <w:r w:rsidR="0030284B">
        <w:rPr>
          <w:sz w:val="24"/>
        </w:rPr>
        <w:t xml:space="preserve">the poetic itself. </w:t>
      </w:r>
      <w:r w:rsidR="0083193F">
        <w:rPr>
          <w:sz w:val="24"/>
        </w:rPr>
        <w:t>By putting both the Lacanian and neuroscientific understandings of psychosis in conversation</w:t>
      </w:r>
      <w:del w:id="439" w:author="Copyeditor" w:date="2022-07-27T17:31:00Z">
        <w:r w:rsidR="0083193F" w:rsidDel="00587733">
          <w:rPr>
            <w:sz w:val="24"/>
          </w:rPr>
          <w:delText>,</w:delText>
        </w:r>
      </w:del>
      <w:r w:rsidR="0083193F">
        <w:rPr>
          <w:sz w:val="24"/>
        </w:rPr>
        <w:t xml:space="preserve"> and theorizing their meeting point, Carlson provides </w:t>
      </w:r>
      <w:r w:rsidR="00595ACA">
        <w:rPr>
          <w:sz w:val="24"/>
        </w:rPr>
        <w:t xml:space="preserve">a way for readers to </w:t>
      </w:r>
      <w:r w:rsidR="00BC0A8F">
        <w:rPr>
          <w:sz w:val="24"/>
        </w:rPr>
        <w:t xml:space="preserve">understand that </w:t>
      </w:r>
      <w:r w:rsidR="00F71F6C">
        <w:rPr>
          <w:sz w:val="24"/>
        </w:rPr>
        <w:t>instead of</w:t>
      </w:r>
      <w:r w:rsidR="00BC0A8F">
        <w:rPr>
          <w:sz w:val="24"/>
        </w:rPr>
        <w:t xml:space="preserve"> conflat</w:t>
      </w:r>
      <w:r w:rsidR="00F71F6C">
        <w:rPr>
          <w:sz w:val="24"/>
        </w:rPr>
        <w:t>ing</w:t>
      </w:r>
      <w:r w:rsidR="00BC0A8F">
        <w:rPr>
          <w:sz w:val="24"/>
        </w:rPr>
        <w:t xml:space="preserve"> the cultural and biological, </w:t>
      </w:r>
      <w:r w:rsidR="00F71F6C">
        <w:rPr>
          <w:sz w:val="24"/>
        </w:rPr>
        <w:t xml:space="preserve">this volume instead </w:t>
      </w:r>
      <w:r w:rsidR="00BC0A8F">
        <w:rPr>
          <w:sz w:val="24"/>
        </w:rPr>
        <w:t>acknowledges their expression</w:t>
      </w:r>
      <w:r w:rsidR="00A85C35">
        <w:rPr>
          <w:sz w:val="24"/>
        </w:rPr>
        <w:t xml:space="preserve"> and reality</w:t>
      </w:r>
      <w:r w:rsidR="00FD0C51">
        <w:rPr>
          <w:sz w:val="24"/>
        </w:rPr>
        <w:t xml:space="preserve"> </w:t>
      </w:r>
      <w:r w:rsidR="00E42D1E">
        <w:rPr>
          <w:sz w:val="24"/>
        </w:rPr>
        <w:t xml:space="preserve">as registers of both </w:t>
      </w:r>
      <w:r w:rsidR="001975BD">
        <w:rPr>
          <w:sz w:val="24"/>
        </w:rPr>
        <w:t xml:space="preserve">communal </w:t>
      </w:r>
      <w:r w:rsidR="009328FA">
        <w:rPr>
          <w:sz w:val="24"/>
        </w:rPr>
        <w:t>trauma</w:t>
      </w:r>
      <w:r w:rsidR="005B41EA" w:rsidRPr="005B41EA">
        <w:rPr>
          <w:sz w:val="24"/>
        </w:rPr>
        <w:t xml:space="preserve"> </w:t>
      </w:r>
      <w:r w:rsidR="005B41EA">
        <w:rPr>
          <w:sz w:val="24"/>
        </w:rPr>
        <w:t>and neurodiversity</w:t>
      </w:r>
      <w:r w:rsidR="001975BD">
        <w:rPr>
          <w:sz w:val="24"/>
        </w:rPr>
        <w:t xml:space="preserve">. </w:t>
      </w:r>
    </w:p>
    <w:p w14:paraId="7F91880F" w14:textId="0634B6CD" w:rsidR="00587733" w:rsidRDefault="00587733" w:rsidP="00587733">
      <w:pPr>
        <w:spacing w:line="480" w:lineRule="auto"/>
        <w:ind w:firstLine="720"/>
        <w:rPr>
          <w:sz w:val="24"/>
        </w:rPr>
      </w:pPr>
      <w:commentRangeStart w:id="440"/>
      <w:r>
        <w:rPr>
          <w:sz w:val="24"/>
        </w:rPr>
        <w:t>Kate Singer</w:t>
      </w:r>
      <w:commentRangeEnd w:id="440"/>
      <w:r>
        <w:rPr>
          <w:rStyle w:val="CommentReference"/>
        </w:rPr>
        <w:commentReference w:id="440"/>
      </w:r>
      <w:r>
        <w:rPr>
          <w:sz w:val="24"/>
        </w:rPr>
        <w:t xml:space="preserve">’s essay, </w:t>
      </w:r>
      <w:r w:rsidRPr="00C46897">
        <w:rPr>
          <w:sz w:val="24"/>
        </w:rPr>
        <w:t>“</w:t>
      </w:r>
      <w:r>
        <w:rPr>
          <w:sz w:val="24"/>
        </w:rPr>
        <w:t>‘</w:t>
      </w:r>
      <w:r w:rsidRPr="00C46897">
        <w:rPr>
          <w:sz w:val="24"/>
        </w:rPr>
        <w:t>I fe</w:t>
      </w:r>
      <w:r>
        <w:rPr>
          <w:sz w:val="24"/>
        </w:rPr>
        <w:t>el it coming in the air tonight’</w:t>
      </w:r>
      <w:r w:rsidRPr="00C46897">
        <w:rPr>
          <w:sz w:val="24"/>
        </w:rPr>
        <w:t>: Mephitical Vapors, Pestiferous Plagues, and the</w:t>
      </w:r>
      <w:r>
        <w:rPr>
          <w:sz w:val="24"/>
        </w:rPr>
        <w:t xml:space="preserve"> </w:t>
      </w:r>
      <w:r w:rsidRPr="00C46897">
        <w:rPr>
          <w:sz w:val="24"/>
        </w:rPr>
        <w:t>Psychosis of Materiality in Wollstonecraft</w:t>
      </w:r>
      <w:r>
        <w:rPr>
          <w:sz w:val="24"/>
        </w:rPr>
        <w:t xml:space="preserve">,” takes the volume’s argument more broadly. In focusing on the concept of </w:t>
      </w:r>
      <w:r w:rsidRPr="00587733">
        <w:rPr>
          <w:iCs/>
          <w:sz w:val="24"/>
          <w:rPrChange w:id="441" w:author="Copyeditor" w:date="2022-07-27T17:56:00Z">
            <w:rPr>
              <w:i/>
              <w:sz w:val="24"/>
            </w:rPr>
          </w:rPrChange>
        </w:rPr>
        <w:t>jouissance</w:t>
      </w:r>
      <w:r>
        <w:rPr>
          <w:sz w:val="24"/>
        </w:rPr>
        <w:t>, or sexual enjoyment as a painful pleasure that stands in for an impossible satisfaction, Singer locates the French feminist concept of fluid materiality as a later rendition of Romantic feminist materiality of ether and bodies: “</w:t>
      </w:r>
      <w:r w:rsidRPr="002506B4">
        <w:rPr>
          <w:sz w:val="24"/>
        </w:rPr>
        <w:t>it is the airy vapor and the dispersed new materiality that suffuses all kinds of bodies which can also diffuse its opposite, the mephitical vapor of aristocratic excess.</w:t>
      </w:r>
      <w:r>
        <w:rPr>
          <w:sz w:val="24"/>
        </w:rPr>
        <w:t xml:space="preserve">” The democratic new materiality of the Romantic age is one </w:t>
      </w:r>
      <w:ins w:id="442" w:author="Copyeditor" w:date="2022-07-27T17:57:00Z">
        <w:r>
          <w:rPr>
            <w:sz w:val="24"/>
          </w:rPr>
          <w:t xml:space="preserve">that </w:t>
        </w:r>
      </w:ins>
      <w:r>
        <w:rPr>
          <w:sz w:val="24"/>
        </w:rPr>
        <w:t xml:space="preserve">feminist thinkers were uniquely positioned to recognize, given that not just ether but bodily fluids participate in this materiality that the </w:t>
      </w:r>
      <w:proofErr w:type="spellStart"/>
      <w:r w:rsidRPr="00587733">
        <w:rPr>
          <w:iCs/>
          <w:sz w:val="24"/>
          <w:rPrChange w:id="443" w:author="Copyeditor" w:date="2022-07-27T17:58:00Z">
            <w:rPr>
              <w:i/>
              <w:sz w:val="24"/>
            </w:rPr>
          </w:rPrChange>
        </w:rPr>
        <w:t>ancien</w:t>
      </w:r>
      <w:proofErr w:type="spellEnd"/>
      <w:r w:rsidRPr="00587733">
        <w:rPr>
          <w:iCs/>
          <w:sz w:val="24"/>
          <w:rPrChange w:id="444" w:author="Copyeditor" w:date="2022-07-27T17:58:00Z">
            <w:rPr>
              <w:i/>
              <w:sz w:val="24"/>
            </w:rPr>
          </w:rPrChange>
        </w:rPr>
        <w:t xml:space="preserve"> régime</w:t>
      </w:r>
      <w:r>
        <w:rPr>
          <w:sz w:val="24"/>
        </w:rPr>
        <w:t xml:space="preserve"> denied but revolutionary thought made visible. Wollstonecraft, for instance, “</w:t>
      </w:r>
      <w:r w:rsidRPr="002478C2">
        <w:rPr>
          <w:sz w:val="24"/>
        </w:rPr>
        <w:t>entangles human objects and subjects,</w:t>
      </w:r>
      <w:r>
        <w:rPr>
          <w:sz w:val="24"/>
        </w:rPr>
        <w:t xml:space="preserve"> </w:t>
      </w:r>
      <w:r w:rsidRPr="00B303B4">
        <w:rPr>
          <w:sz w:val="24"/>
        </w:rPr>
        <w:t xml:space="preserve">miasmatic and vaporous </w:t>
      </w:r>
      <w:proofErr w:type="spellStart"/>
      <w:r w:rsidRPr="00B303B4">
        <w:rPr>
          <w:sz w:val="24"/>
        </w:rPr>
        <w:t>materialities</w:t>
      </w:r>
      <w:proofErr w:type="spellEnd"/>
      <w:r w:rsidRPr="00B303B4">
        <w:rPr>
          <w:sz w:val="24"/>
        </w:rPr>
        <w:t xml:space="preserve"> in a conceptual swerve that may help us rethink the classic Lacanian rel</w:t>
      </w:r>
      <w:r>
        <w:rPr>
          <w:sz w:val="24"/>
        </w:rPr>
        <w:t xml:space="preserve">ationship to the nonhuman world” in texts such as </w:t>
      </w:r>
      <w:r>
        <w:rPr>
          <w:i/>
          <w:sz w:val="24"/>
        </w:rPr>
        <w:t>Maria; or the Wrongs of</w:t>
      </w:r>
      <w:r w:rsidRPr="00BA1B23">
        <w:rPr>
          <w:i/>
          <w:sz w:val="24"/>
        </w:rPr>
        <w:t xml:space="preserve"> Woman</w:t>
      </w:r>
      <w:r>
        <w:rPr>
          <w:sz w:val="24"/>
        </w:rPr>
        <w:t xml:space="preserve">, and </w:t>
      </w:r>
      <w:r w:rsidRPr="00BA1B23">
        <w:rPr>
          <w:i/>
          <w:sz w:val="24"/>
        </w:rPr>
        <w:t>Letters</w:t>
      </w:r>
      <w:r>
        <w:rPr>
          <w:i/>
          <w:sz w:val="24"/>
        </w:rPr>
        <w:t xml:space="preserve"> Written from Sweden, Norway and Denmark</w:t>
      </w:r>
      <w:r>
        <w:rPr>
          <w:sz w:val="24"/>
        </w:rPr>
        <w:t xml:space="preserve">. That swerve collapses the </w:t>
      </w:r>
      <w:r>
        <w:rPr>
          <w:sz w:val="24"/>
        </w:rPr>
        <w:lastRenderedPageBreak/>
        <w:t>distinction between subject and object</w:t>
      </w:r>
      <w:del w:id="445" w:author="Copyeditor" w:date="2022-07-27T17:58:00Z">
        <w:r w:rsidDel="00587733">
          <w:rPr>
            <w:sz w:val="24"/>
          </w:rPr>
          <w:delText>,</w:delText>
        </w:r>
      </w:del>
      <w:r>
        <w:rPr>
          <w:sz w:val="24"/>
        </w:rPr>
        <w:t xml:space="preserve"> or rather</w:t>
      </w:r>
      <w:del w:id="446" w:author="Copyeditor" w:date="2022-07-27T17:59:00Z">
        <w:r w:rsidDel="00587733">
          <w:rPr>
            <w:sz w:val="24"/>
          </w:rPr>
          <w:delText>,</w:delText>
        </w:r>
      </w:del>
      <w:r>
        <w:rPr>
          <w:sz w:val="24"/>
        </w:rPr>
        <w:t xml:space="preserve"> between subject and partial objects, so that the </w:t>
      </w:r>
      <w:ins w:id="447" w:author="Copyeditor" w:date="2022-08-07T11:56:00Z">
        <w:r w:rsidR="005913EC">
          <w:rPr>
            <w:sz w:val="24"/>
          </w:rPr>
          <w:t>S</w:t>
        </w:r>
      </w:ins>
      <w:del w:id="448" w:author="Copyeditor" w:date="2022-08-07T11:56:00Z">
        <w:r w:rsidDel="005913EC">
          <w:rPr>
            <w:sz w:val="24"/>
          </w:rPr>
          <w:delText>s</w:delText>
        </w:r>
      </w:del>
      <w:r>
        <w:rPr>
          <w:sz w:val="24"/>
        </w:rPr>
        <w:t xml:space="preserve">ymbolic is undone by such a psychotic materiality. </w:t>
      </w:r>
    </w:p>
    <w:p w14:paraId="4F97365D" w14:textId="62C80066" w:rsidR="00587733" w:rsidRPr="007D3E95" w:rsidRDefault="00587733" w:rsidP="00587733">
      <w:pPr>
        <w:spacing w:line="480" w:lineRule="auto"/>
        <w:ind w:firstLine="720"/>
        <w:rPr>
          <w:sz w:val="24"/>
        </w:rPr>
      </w:pPr>
      <w:r>
        <w:rPr>
          <w:sz w:val="24"/>
        </w:rPr>
        <w:t>That is, far from being a delusion, the intermingling of human and nonhuman bodies Wollstonecraft realizes in her writing unseats the phallic or master signifier from its (symbolic) organizing power: “</w:t>
      </w:r>
      <w:r w:rsidRPr="00A56A06">
        <w:rPr>
          <w:sz w:val="24"/>
        </w:rPr>
        <w:t>thinking outside the paternalistic order</w:t>
      </w:r>
      <w:ins w:id="449" w:author="Copyeditor" w:date="2022-07-27T17:59:00Z">
        <w:r>
          <w:rPr>
            <w:sz w:val="24"/>
          </w:rPr>
          <w:t> </w:t>
        </w:r>
      </w:ins>
      <w:del w:id="450" w:author="Copyeditor" w:date="2022-07-27T17:59:00Z">
        <w:r w:rsidDel="00587733">
          <w:rPr>
            <w:sz w:val="24"/>
          </w:rPr>
          <w:delText xml:space="preserve"> </w:delText>
        </w:r>
      </w:del>
      <w:r>
        <w:rPr>
          <w:sz w:val="24"/>
        </w:rPr>
        <w:t>.</w:t>
      </w:r>
      <w:ins w:id="451" w:author="Copyeditor" w:date="2022-07-27T17:59:00Z">
        <w:r>
          <w:rPr>
            <w:sz w:val="24"/>
          </w:rPr>
          <w:t> </w:t>
        </w:r>
      </w:ins>
      <w:del w:id="452" w:author="Copyeditor" w:date="2022-07-27T17:59:00Z">
        <w:r w:rsidDel="00587733">
          <w:rPr>
            <w:sz w:val="24"/>
          </w:rPr>
          <w:delText xml:space="preserve"> </w:delText>
        </w:r>
      </w:del>
      <w:r>
        <w:rPr>
          <w:sz w:val="24"/>
        </w:rPr>
        <w:t>.</w:t>
      </w:r>
      <w:ins w:id="453" w:author="Copyeditor" w:date="2022-07-27T17:59:00Z">
        <w:r>
          <w:rPr>
            <w:sz w:val="24"/>
          </w:rPr>
          <w:t> </w:t>
        </w:r>
      </w:ins>
      <w:del w:id="454" w:author="Copyeditor" w:date="2022-07-27T17:59:00Z">
        <w:r w:rsidDel="00587733">
          <w:rPr>
            <w:sz w:val="24"/>
          </w:rPr>
          <w:delText xml:space="preserve"> </w:delText>
        </w:r>
      </w:del>
      <w:r>
        <w:rPr>
          <w:sz w:val="24"/>
        </w:rPr>
        <w:t>.</w:t>
      </w:r>
      <w:ins w:id="455" w:author="Copyeditor" w:date="2022-07-27T17:59:00Z">
        <w:r>
          <w:rPr>
            <w:sz w:val="24"/>
          </w:rPr>
          <w:t> </w:t>
        </w:r>
      </w:ins>
      <w:del w:id="456" w:author="Copyeditor" w:date="2022-07-27T17:59:00Z">
        <w:r w:rsidRPr="00A56A06" w:rsidDel="00587733">
          <w:rPr>
            <w:sz w:val="24"/>
          </w:rPr>
          <w:delText xml:space="preserve"> </w:delText>
        </w:r>
      </w:del>
      <w:r w:rsidRPr="00A56A06">
        <w:rPr>
          <w:sz w:val="24"/>
        </w:rPr>
        <w:t>might both appear and be insane when it locates itself and its transformations of ontology as a reality-, or Real-,</w:t>
      </w:r>
      <w:r>
        <w:rPr>
          <w:sz w:val="24"/>
        </w:rPr>
        <w:t xml:space="preserve"> </w:t>
      </w:r>
      <w:r w:rsidRPr="00A56A06">
        <w:rPr>
          <w:sz w:val="24"/>
        </w:rPr>
        <w:t>yet-to-come.</w:t>
      </w:r>
      <w:r>
        <w:rPr>
          <w:sz w:val="24"/>
        </w:rPr>
        <w:t xml:space="preserve">” And yet if delusional, this feminine </w:t>
      </w:r>
      <w:r w:rsidRPr="00587733">
        <w:rPr>
          <w:iCs/>
          <w:sz w:val="24"/>
          <w:rPrChange w:id="457" w:author="Copyeditor" w:date="2022-07-27T17:55:00Z">
            <w:rPr>
              <w:i/>
              <w:sz w:val="24"/>
            </w:rPr>
          </w:rPrChange>
        </w:rPr>
        <w:t>jouissance</w:t>
      </w:r>
      <w:r>
        <w:rPr>
          <w:i/>
          <w:sz w:val="24"/>
        </w:rPr>
        <w:t xml:space="preserve"> </w:t>
      </w:r>
      <w:r>
        <w:rPr>
          <w:sz w:val="24"/>
        </w:rPr>
        <w:t xml:space="preserve">as a resistance to such ordering is a necessary psychotic delusion if it is to be transformational, for it routes desire away from the </w:t>
      </w:r>
      <w:proofErr w:type="spellStart"/>
      <w:ins w:id="458" w:author="Copyeditor" w:date="2022-08-07T11:56:00Z">
        <w:r w:rsidR="007F3459">
          <w:rPr>
            <w:sz w:val="24"/>
          </w:rPr>
          <w:t>S</w:t>
        </w:r>
      </w:ins>
      <w:del w:id="459" w:author="Copyeditor" w:date="2022-08-07T11:56:00Z">
        <w:r w:rsidDel="007F3459">
          <w:rPr>
            <w:sz w:val="24"/>
          </w:rPr>
          <w:delText>s</w:delText>
        </w:r>
      </w:del>
      <w:r>
        <w:rPr>
          <w:sz w:val="24"/>
        </w:rPr>
        <w:t>ymbolic’s</w:t>
      </w:r>
      <w:proofErr w:type="spellEnd"/>
      <w:r>
        <w:rPr>
          <w:sz w:val="24"/>
        </w:rPr>
        <w:t xml:space="preserve"> cracks and lack. In </w:t>
      </w:r>
      <w:del w:id="460" w:author="Copyeditor" w:date="2022-07-27T18:01:00Z">
        <w:r w:rsidDel="00587733">
          <w:rPr>
            <w:sz w:val="24"/>
          </w:rPr>
          <w:delText xml:space="preserve">other </w:delText>
        </w:r>
      </w:del>
      <w:ins w:id="461" w:author="Copyeditor" w:date="2022-07-27T18:01:00Z">
        <w:r>
          <w:rPr>
            <w:sz w:val="24"/>
          </w:rPr>
          <w:t xml:space="preserve">Singer’s </w:t>
        </w:r>
      </w:ins>
      <w:r>
        <w:rPr>
          <w:sz w:val="24"/>
        </w:rPr>
        <w:t>words, “</w:t>
      </w:r>
      <w:r w:rsidRPr="00B52EBF">
        <w:rPr>
          <w:sz w:val="24"/>
        </w:rPr>
        <w:t xml:space="preserve">the phallic </w:t>
      </w:r>
      <w:ins w:id="462" w:author="Copyeditor" w:date="2022-08-07T11:56:00Z">
        <w:r w:rsidR="007F3459">
          <w:rPr>
            <w:sz w:val="24"/>
          </w:rPr>
          <w:t>S</w:t>
        </w:r>
      </w:ins>
      <w:del w:id="463" w:author="Copyeditor" w:date="2022-08-07T11:56:00Z">
        <w:r w:rsidRPr="00B52EBF" w:rsidDel="007F3459">
          <w:rPr>
            <w:sz w:val="24"/>
          </w:rPr>
          <w:delText>s</w:delText>
        </w:r>
      </w:del>
      <w:r w:rsidRPr="00B52EBF">
        <w:rPr>
          <w:sz w:val="24"/>
        </w:rPr>
        <w:t xml:space="preserve">ymbolic is human while a </w:t>
      </w:r>
      <w:proofErr w:type="spellStart"/>
      <w:r w:rsidRPr="00B52EBF">
        <w:rPr>
          <w:sz w:val="24"/>
        </w:rPr>
        <w:t>nonphallic</w:t>
      </w:r>
      <w:proofErr w:type="spellEnd"/>
      <w:r w:rsidRPr="00B52EBF">
        <w:rPr>
          <w:sz w:val="24"/>
        </w:rPr>
        <w:t xml:space="preserve"> </w:t>
      </w:r>
      <w:ins w:id="464" w:author="Copyeditor" w:date="2022-08-07T11:56:00Z">
        <w:r w:rsidR="007F3459">
          <w:rPr>
            <w:sz w:val="24"/>
          </w:rPr>
          <w:t>S</w:t>
        </w:r>
      </w:ins>
      <w:del w:id="465" w:author="Copyeditor" w:date="2022-08-07T11:56:00Z">
        <w:r w:rsidRPr="00B52EBF" w:rsidDel="007F3459">
          <w:rPr>
            <w:sz w:val="24"/>
          </w:rPr>
          <w:delText>s</w:delText>
        </w:r>
      </w:del>
      <w:r w:rsidRPr="00B52EBF">
        <w:rPr>
          <w:sz w:val="24"/>
        </w:rPr>
        <w:t>ymbolic would need to be posthuman</w:t>
      </w:r>
      <w:r>
        <w:rPr>
          <w:sz w:val="24"/>
        </w:rPr>
        <w:t>” because “</w:t>
      </w:r>
      <w:r w:rsidRPr="00FF4871">
        <w:rPr>
          <w:sz w:val="24"/>
        </w:rPr>
        <w:t>posthuman, shared affective materiality becomes a medium that materially shapes the signifiers and ontologies of desire</w:t>
      </w:r>
      <w:r>
        <w:rPr>
          <w:sz w:val="24"/>
        </w:rPr>
        <w:t xml:space="preserve">.” It is a new kind of witchcraft, Singer suggests, one that allows humans to enter an ontological Real closed off to us in a symbolically ordered world. </w:t>
      </w:r>
    </w:p>
    <w:p w14:paraId="2FAD3999" w14:textId="212D4769" w:rsidR="00267924" w:rsidRDefault="00612927" w:rsidP="00176805">
      <w:pPr>
        <w:spacing w:line="480" w:lineRule="auto"/>
        <w:ind w:firstLine="720"/>
        <w:rPr>
          <w:sz w:val="24"/>
        </w:rPr>
      </w:pPr>
      <w:r>
        <w:rPr>
          <w:sz w:val="24"/>
        </w:rPr>
        <w:t xml:space="preserve">My </w:t>
      </w:r>
      <w:r w:rsidR="00F21E39">
        <w:rPr>
          <w:sz w:val="24"/>
        </w:rPr>
        <w:t>contribution,</w:t>
      </w:r>
      <w:r w:rsidR="00AE358A">
        <w:rPr>
          <w:sz w:val="24"/>
        </w:rPr>
        <w:t xml:space="preserve"> “</w:t>
      </w:r>
      <w:r w:rsidR="00FD7A6F">
        <w:rPr>
          <w:sz w:val="24"/>
        </w:rPr>
        <w:t xml:space="preserve">Pissing on Walls: </w:t>
      </w:r>
      <w:r w:rsidR="00FD7A6F" w:rsidRPr="00FD7A6F">
        <w:rPr>
          <w:sz w:val="24"/>
        </w:rPr>
        <w:t>Beau Brummell, or Romantic Psychosis Writ Large</w:t>
      </w:r>
      <w:r w:rsidR="00F21E39">
        <w:rPr>
          <w:sz w:val="24"/>
        </w:rPr>
        <w:t>,</w:t>
      </w:r>
      <w:r w:rsidR="00FD7A6F">
        <w:rPr>
          <w:sz w:val="24"/>
        </w:rPr>
        <w:t>” takes the life of Beau Brummell as its text</w:t>
      </w:r>
      <w:r w:rsidR="00A373D4">
        <w:rPr>
          <w:sz w:val="24"/>
        </w:rPr>
        <w:t xml:space="preserve">, using it to thread the mobius strip of past and present similitudes </w:t>
      </w:r>
      <w:r w:rsidR="00B235E9">
        <w:rPr>
          <w:sz w:val="24"/>
        </w:rPr>
        <w:t xml:space="preserve">in order to understand </w:t>
      </w:r>
      <w:r w:rsidR="00636B40">
        <w:rPr>
          <w:sz w:val="24"/>
        </w:rPr>
        <w:t>how</w:t>
      </w:r>
      <w:r w:rsidR="00B235E9">
        <w:rPr>
          <w:sz w:val="24"/>
        </w:rPr>
        <w:t xml:space="preserve"> </w:t>
      </w:r>
      <w:r w:rsidR="00905095">
        <w:rPr>
          <w:sz w:val="24"/>
        </w:rPr>
        <w:t>representative figures</w:t>
      </w:r>
      <w:r w:rsidR="00636B40">
        <w:rPr>
          <w:sz w:val="24"/>
        </w:rPr>
        <w:t xml:space="preserve"> can speak to each other across centuries</w:t>
      </w:r>
      <w:r w:rsidR="00564928">
        <w:rPr>
          <w:sz w:val="24"/>
        </w:rPr>
        <w:t>. Brummell represents t</w:t>
      </w:r>
      <w:r w:rsidR="00CE69F2">
        <w:rPr>
          <w:sz w:val="24"/>
        </w:rPr>
        <w:t xml:space="preserve">he hystericized body </w:t>
      </w:r>
      <w:r w:rsidR="008359C6">
        <w:rPr>
          <w:sz w:val="24"/>
        </w:rPr>
        <w:t xml:space="preserve">at odds with </w:t>
      </w:r>
      <w:r w:rsidR="00244D1F">
        <w:rPr>
          <w:sz w:val="24"/>
        </w:rPr>
        <w:t xml:space="preserve">the </w:t>
      </w:r>
      <w:r w:rsidR="008359C6">
        <w:rPr>
          <w:sz w:val="24"/>
        </w:rPr>
        <w:t xml:space="preserve">daunting </w:t>
      </w:r>
      <w:r w:rsidR="00244D1F">
        <w:rPr>
          <w:sz w:val="24"/>
        </w:rPr>
        <w:t xml:space="preserve">requirements of </w:t>
      </w:r>
      <w:r w:rsidR="00B67927">
        <w:rPr>
          <w:sz w:val="24"/>
        </w:rPr>
        <w:t>verbal mastery</w:t>
      </w:r>
      <w:r w:rsidR="00564928">
        <w:rPr>
          <w:sz w:val="24"/>
        </w:rPr>
        <w:t xml:space="preserve"> and accession to the </w:t>
      </w:r>
      <w:proofErr w:type="spellStart"/>
      <w:ins w:id="466" w:author="Copyeditor" w:date="2022-08-07T11:57:00Z">
        <w:r w:rsidR="007F3459">
          <w:rPr>
            <w:sz w:val="24"/>
          </w:rPr>
          <w:t>S</w:t>
        </w:r>
      </w:ins>
      <w:del w:id="467" w:author="Copyeditor" w:date="2022-08-07T11:57:00Z">
        <w:r w:rsidR="00564928" w:rsidDel="007F3459">
          <w:rPr>
            <w:sz w:val="24"/>
          </w:rPr>
          <w:delText>s</w:delText>
        </w:r>
      </w:del>
      <w:r w:rsidR="00564928">
        <w:rPr>
          <w:sz w:val="24"/>
        </w:rPr>
        <w:t>ymbolic’s</w:t>
      </w:r>
      <w:proofErr w:type="spellEnd"/>
      <w:r w:rsidR="00564928">
        <w:rPr>
          <w:sz w:val="24"/>
        </w:rPr>
        <w:t xml:space="preserve"> promise, a body </w:t>
      </w:r>
      <w:r w:rsidR="00B67271">
        <w:rPr>
          <w:sz w:val="24"/>
        </w:rPr>
        <w:t>recognizable today in Trump</w:t>
      </w:r>
      <w:r w:rsidR="00FD7A6F">
        <w:rPr>
          <w:sz w:val="24"/>
        </w:rPr>
        <w:t xml:space="preserve">. </w:t>
      </w:r>
      <w:r w:rsidR="00B54532" w:rsidRPr="004F6DDD">
        <w:rPr>
          <w:sz w:val="24"/>
        </w:rPr>
        <w:t>I argue</w:t>
      </w:r>
      <w:r w:rsidR="00D05F62">
        <w:rPr>
          <w:sz w:val="24"/>
        </w:rPr>
        <w:t xml:space="preserve"> that </w:t>
      </w:r>
      <w:r w:rsidR="00504D52">
        <w:rPr>
          <w:sz w:val="24"/>
        </w:rPr>
        <w:t xml:space="preserve">Brummell’s dandyism gave him a way to resist the Name-of-the-Father, as represented by the Regent himself, and to attempt to unseat the Father. The exchange of “cuts,” that telling verbal or nonverbal gesture of Regency culture, becomes the swordplay of </w:t>
      </w:r>
      <w:r w:rsidR="00E53D66">
        <w:rPr>
          <w:sz w:val="24"/>
        </w:rPr>
        <w:t xml:space="preserve">patriarch and rebel son, the duel of power </w:t>
      </w:r>
      <w:r w:rsidR="00CE0804">
        <w:rPr>
          <w:sz w:val="24"/>
        </w:rPr>
        <w:t xml:space="preserve">for recognition </w:t>
      </w:r>
      <w:r w:rsidR="00E53D66">
        <w:rPr>
          <w:sz w:val="24"/>
        </w:rPr>
        <w:t xml:space="preserve">that is the Oedipal crisis and </w:t>
      </w:r>
      <w:r w:rsidR="009A5590">
        <w:rPr>
          <w:sz w:val="24"/>
        </w:rPr>
        <w:t xml:space="preserve">castration necessary to maintain psychic and social order. </w:t>
      </w:r>
      <w:r w:rsidR="00D36AF6">
        <w:rPr>
          <w:sz w:val="24"/>
        </w:rPr>
        <w:t xml:space="preserve">In contesting that castration, Brummell literalizes </w:t>
      </w:r>
      <w:r w:rsidR="00D36AF6">
        <w:rPr>
          <w:sz w:val="24"/>
        </w:rPr>
        <w:lastRenderedPageBreak/>
        <w:t>his psychotic resistance to the Law</w:t>
      </w:r>
      <w:r w:rsidR="000A3C57">
        <w:rPr>
          <w:sz w:val="24"/>
        </w:rPr>
        <w:t xml:space="preserve"> by which his body speaks for him</w:t>
      </w:r>
      <w:r w:rsidR="00D36AF6">
        <w:rPr>
          <w:sz w:val="24"/>
        </w:rPr>
        <w:t xml:space="preserve">. The Regent’s assertion of patriarchal power as representative of the Father then reveals Brummell’s </w:t>
      </w:r>
      <w:r w:rsidR="00EE2A03">
        <w:rPr>
          <w:sz w:val="24"/>
        </w:rPr>
        <w:t xml:space="preserve">self-imaging to be </w:t>
      </w:r>
      <w:r w:rsidR="00D36AF6">
        <w:rPr>
          <w:sz w:val="24"/>
        </w:rPr>
        <w:t>psycho</w:t>
      </w:r>
      <w:r w:rsidR="00EE2A03">
        <w:rPr>
          <w:sz w:val="24"/>
        </w:rPr>
        <w:t>tic in its delusory self-regulation</w:t>
      </w:r>
      <w:r w:rsidR="00D36AF6">
        <w:rPr>
          <w:sz w:val="24"/>
        </w:rPr>
        <w:t xml:space="preserve">. His fall from power, as spectacularly rapid as </w:t>
      </w:r>
      <w:del w:id="468" w:author="Copyeditor" w:date="2022-07-27T17:54:00Z">
        <w:r w:rsidR="00D36AF6" w:rsidDel="00587733">
          <w:rPr>
            <w:sz w:val="24"/>
          </w:rPr>
          <w:delText xml:space="preserve">was </w:delText>
        </w:r>
      </w:del>
      <w:r w:rsidR="00D36AF6">
        <w:rPr>
          <w:sz w:val="24"/>
        </w:rPr>
        <w:t xml:space="preserve">his ascent, </w:t>
      </w:r>
      <w:r w:rsidR="008B061D">
        <w:rPr>
          <w:sz w:val="24"/>
        </w:rPr>
        <w:t xml:space="preserve">becomes an exercise in </w:t>
      </w:r>
      <w:r w:rsidR="005A6BBB">
        <w:rPr>
          <w:sz w:val="24"/>
        </w:rPr>
        <w:t xml:space="preserve">castrative </w:t>
      </w:r>
      <w:r w:rsidR="008B061D">
        <w:rPr>
          <w:sz w:val="24"/>
        </w:rPr>
        <w:t xml:space="preserve">humiliation, yet Brummell himself </w:t>
      </w:r>
      <w:r w:rsidR="008326C3">
        <w:rPr>
          <w:sz w:val="24"/>
        </w:rPr>
        <w:t>was apparently</w:t>
      </w:r>
      <w:r w:rsidR="008B061D">
        <w:rPr>
          <w:sz w:val="24"/>
        </w:rPr>
        <w:t xml:space="preserve"> as self-deluded about that as he was about his ability to control and be</w:t>
      </w:r>
      <w:r w:rsidR="00CC0500">
        <w:rPr>
          <w:sz w:val="24"/>
        </w:rPr>
        <w:t>st</w:t>
      </w:r>
      <w:r w:rsidR="008B061D">
        <w:rPr>
          <w:sz w:val="24"/>
        </w:rPr>
        <w:t xml:space="preserve"> the Regent through wit and verbal thrusts. </w:t>
      </w:r>
      <w:r w:rsidR="00D96017">
        <w:rPr>
          <w:sz w:val="24"/>
        </w:rPr>
        <w:t xml:space="preserve">Brummell provides </w:t>
      </w:r>
      <w:r w:rsidR="00263564">
        <w:rPr>
          <w:sz w:val="24"/>
        </w:rPr>
        <w:t xml:space="preserve">an example of cultural self-production under the pressure of schizoid fissures in licit and illicit expressions of desire, </w:t>
      </w:r>
      <w:r w:rsidR="00263564" w:rsidRPr="00587733">
        <w:rPr>
          <w:iCs/>
          <w:sz w:val="24"/>
          <w:rPrChange w:id="469" w:author="Copyeditor" w:date="2022-07-27T17:55:00Z">
            <w:rPr>
              <w:i/>
              <w:sz w:val="24"/>
            </w:rPr>
          </w:rPrChange>
        </w:rPr>
        <w:t>jouissance</w:t>
      </w:r>
      <w:r w:rsidR="00263564">
        <w:rPr>
          <w:sz w:val="24"/>
        </w:rPr>
        <w:t>, and libidinal play.</w:t>
      </w:r>
    </w:p>
    <w:p w14:paraId="7F2440A5" w14:textId="77777777" w:rsidR="00587733" w:rsidRDefault="00587733" w:rsidP="00587733">
      <w:pPr>
        <w:spacing w:line="480" w:lineRule="auto"/>
        <w:ind w:firstLine="720"/>
        <w:rPr>
          <w:sz w:val="24"/>
        </w:rPr>
      </w:pPr>
      <w:r>
        <w:rPr>
          <w:sz w:val="24"/>
        </w:rPr>
        <w:t>David Sigler’s “</w:t>
      </w:r>
      <w:r w:rsidRPr="005D1595">
        <w:rPr>
          <w:sz w:val="24"/>
        </w:rPr>
        <w:t>The Lime Trees of Aurora Leigh: Romanticism’s Psychotic Future</w:t>
      </w:r>
      <w:r>
        <w:rPr>
          <w:sz w:val="24"/>
        </w:rPr>
        <w:t>” proposes that Barrett Browning</w:t>
      </w:r>
      <w:del w:id="470" w:author="Copyeditor" w:date="2022-07-27T17:33:00Z">
        <w:r w:rsidDel="00587733">
          <w:rPr>
            <w:sz w:val="24"/>
          </w:rPr>
          <w:delText>,</w:delText>
        </w:r>
      </w:del>
      <w:r>
        <w:rPr>
          <w:sz w:val="24"/>
        </w:rPr>
        <w:t xml:space="preserve"> far from emulating her poetic forefather S</w:t>
      </w:r>
      <w:ins w:id="471" w:author="Copyeditor" w:date="2022-07-27T17:32:00Z">
        <w:r>
          <w:rPr>
            <w:sz w:val="24"/>
          </w:rPr>
          <w:t>amuel</w:t>
        </w:r>
      </w:ins>
      <w:del w:id="472" w:author="Copyeditor" w:date="2022-07-27T17:32:00Z">
        <w:r w:rsidDel="00587733">
          <w:rPr>
            <w:sz w:val="24"/>
          </w:rPr>
          <w:delText>.</w:delText>
        </w:r>
      </w:del>
      <w:ins w:id="473" w:author="Copyeditor" w:date="2022-07-27T17:32:00Z">
        <w:r>
          <w:rPr>
            <w:sz w:val="24"/>
          </w:rPr>
          <w:t xml:space="preserve"> </w:t>
        </w:r>
      </w:ins>
      <w:r>
        <w:rPr>
          <w:sz w:val="24"/>
        </w:rPr>
        <w:t>T</w:t>
      </w:r>
      <w:del w:id="474" w:author="Copyeditor" w:date="2022-07-27T17:32:00Z">
        <w:r w:rsidDel="00587733">
          <w:rPr>
            <w:sz w:val="24"/>
          </w:rPr>
          <w:delText xml:space="preserve">. </w:delText>
        </w:r>
      </w:del>
      <w:ins w:id="475" w:author="Copyeditor" w:date="2022-07-27T17:32:00Z">
        <w:r>
          <w:rPr>
            <w:sz w:val="24"/>
          </w:rPr>
          <w:t xml:space="preserve">aylor </w:t>
        </w:r>
      </w:ins>
      <w:r>
        <w:rPr>
          <w:sz w:val="24"/>
        </w:rPr>
        <w:t>Coleridge</w:t>
      </w:r>
      <w:ins w:id="476" w:author="Copyeditor" w:date="2022-07-27T17:33:00Z">
        <w:r>
          <w:rPr>
            <w:sz w:val="24"/>
          </w:rPr>
          <w:t>,</w:t>
        </w:r>
      </w:ins>
      <w:r>
        <w:rPr>
          <w:sz w:val="24"/>
        </w:rPr>
        <w:t xml:space="preserve"> whose “This Lime-Tree Bower My Prison” is so clearly referenced early in </w:t>
      </w:r>
      <w:r>
        <w:rPr>
          <w:i/>
          <w:sz w:val="24"/>
        </w:rPr>
        <w:t>Aurora Leigh</w:t>
      </w:r>
      <w:r>
        <w:rPr>
          <w:sz w:val="24"/>
        </w:rPr>
        <w:t>, is instead using Coleridge’s imagery in her epic “to enact a psychotic poetics.” Sigler interprets such a poetics to be using a forefather’s elements—here, Coleridge’s innovative conversation poem form—to create new figures, different modes of desire and pleasure, and “</w:t>
      </w:r>
      <w:r w:rsidRPr="002637B5">
        <w:rPr>
          <w:sz w:val="24"/>
        </w:rPr>
        <w:t>difficult temporalities</w:t>
      </w:r>
      <w:r>
        <w:rPr>
          <w:sz w:val="24"/>
        </w:rPr>
        <w:t>.” Barrett Browning’s psychotic revision of Coleridge as representative of the Name-of-the-Father—that is, of poetic authority—is a resistance to Coleridge’s aggressive co</w:t>
      </w:r>
      <w:ins w:id="477" w:author="Copyeditor" w:date="2022-07-27T17:34:00Z">
        <w:r>
          <w:rPr>
            <w:sz w:val="24"/>
          </w:rPr>
          <w:t>-</w:t>
        </w:r>
      </w:ins>
      <w:r>
        <w:rPr>
          <w:sz w:val="24"/>
        </w:rPr>
        <w:t>optation of the traditionally feminine poetic space of the bower. As Sigler argues, “</w:t>
      </w:r>
      <w:r w:rsidRPr="00060527">
        <w:rPr>
          <w:sz w:val="24"/>
        </w:rPr>
        <w:t>if Coleridge’s poem proclaims the neurosis of the entrapped male poet, who resents being left behind as his friends go walking, then Barrett Browning’s poem can be said to be approaching that persona psychotically.</w:t>
      </w:r>
      <w:r>
        <w:rPr>
          <w:sz w:val="24"/>
        </w:rPr>
        <w:t xml:space="preserve">” A psychotic poetics here, as for </w:t>
      </w:r>
      <w:del w:id="478" w:author="Copyeditor" w:date="2022-07-27T17:36:00Z">
        <w:r w:rsidDel="00587733">
          <w:rPr>
            <w:sz w:val="24"/>
          </w:rPr>
          <w:delText xml:space="preserve">that of </w:delText>
        </w:r>
      </w:del>
      <w:r>
        <w:rPr>
          <w:sz w:val="24"/>
        </w:rPr>
        <w:t>Wollstonecraft and Brummell, is one that resists the lawful deployment of signification</w:t>
      </w:r>
      <w:del w:id="479" w:author="Copyeditor" w:date="2022-07-27T17:36:00Z">
        <w:r w:rsidDel="00587733">
          <w:rPr>
            <w:sz w:val="24"/>
          </w:rPr>
          <w:delText>,</w:delText>
        </w:r>
      </w:del>
      <w:r>
        <w:rPr>
          <w:sz w:val="24"/>
        </w:rPr>
        <w:t xml:space="preserve"> and the social demand of desiring the approval of authoritative Others. </w:t>
      </w:r>
    </w:p>
    <w:p w14:paraId="3F3AD2B5" w14:textId="666FD01B" w:rsidR="00587733" w:rsidRPr="00263564" w:rsidRDefault="00587733" w:rsidP="00587733">
      <w:pPr>
        <w:spacing w:line="480" w:lineRule="auto"/>
        <w:ind w:firstLine="720"/>
        <w:rPr>
          <w:sz w:val="24"/>
        </w:rPr>
      </w:pPr>
      <w:commentRangeStart w:id="480"/>
      <w:r>
        <w:rPr>
          <w:sz w:val="24"/>
        </w:rPr>
        <w:t>Coleridge,</w:t>
      </w:r>
      <w:commentRangeEnd w:id="480"/>
      <w:r>
        <w:rPr>
          <w:rStyle w:val="CommentReference"/>
        </w:rPr>
        <w:commentReference w:id="480"/>
      </w:r>
      <w:r>
        <w:rPr>
          <w:sz w:val="24"/>
        </w:rPr>
        <w:t xml:space="preserve"> representing the poetic Name-of-the-Father, is the Other in question for Barrett Browning; looming large over this female epic poem, he is the interlocutor whose voice </w:t>
      </w:r>
      <w:r>
        <w:rPr>
          <w:sz w:val="24"/>
        </w:rPr>
        <w:lastRenderedPageBreak/>
        <w:t xml:space="preserve">figuratively haunts the poem’s unconscious. That vocal call is made </w:t>
      </w:r>
      <w:commentRangeStart w:id="481"/>
      <w:r>
        <w:rPr>
          <w:sz w:val="24"/>
        </w:rPr>
        <w:t>real</w:t>
      </w:r>
      <w:commentRangeEnd w:id="481"/>
      <w:r w:rsidR="0025204D">
        <w:rPr>
          <w:rStyle w:val="CommentReference"/>
        </w:rPr>
        <w:commentReference w:id="481"/>
      </w:r>
      <w:r>
        <w:rPr>
          <w:sz w:val="24"/>
        </w:rPr>
        <w:t xml:space="preserve">, evading the </w:t>
      </w:r>
      <w:ins w:id="482" w:author="Copyeditor" w:date="2022-08-07T11:57:00Z">
        <w:r w:rsidR="007F3459">
          <w:rPr>
            <w:sz w:val="24"/>
          </w:rPr>
          <w:t>S</w:t>
        </w:r>
      </w:ins>
      <w:del w:id="483" w:author="Copyeditor" w:date="2022-08-07T11:57:00Z">
        <w:r w:rsidDel="007F3459">
          <w:rPr>
            <w:sz w:val="24"/>
          </w:rPr>
          <w:delText>s</w:delText>
        </w:r>
      </w:del>
      <w:r>
        <w:rPr>
          <w:sz w:val="24"/>
        </w:rPr>
        <w:t xml:space="preserve">ymbolic, through its refiguring and </w:t>
      </w:r>
      <w:proofErr w:type="spellStart"/>
      <w:r>
        <w:rPr>
          <w:sz w:val="24"/>
        </w:rPr>
        <w:t>reassemblage</w:t>
      </w:r>
      <w:proofErr w:type="spellEnd"/>
      <w:r>
        <w:rPr>
          <w:sz w:val="24"/>
        </w:rPr>
        <w:t xml:space="preserve"> in Barrett Browning’s feminine poetics. </w:t>
      </w:r>
      <w:ins w:id="484" w:author="Copyeditor" w:date="2022-07-27T17:42:00Z">
        <w:r>
          <w:rPr>
            <w:sz w:val="24"/>
          </w:rPr>
          <w:t xml:space="preserve">Sigler notes that </w:t>
        </w:r>
      </w:ins>
      <w:r>
        <w:rPr>
          <w:sz w:val="24"/>
        </w:rPr>
        <w:t>“</w:t>
      </w:r>
      <w:r w:rsidRPr="00DC11CD">
        <w:rPr>
          <w:sz w:val="24"/>
        </w:rPr>
        <w:t>Unwilling to recognize an Other, the poem struggles to situate its protagonist in time</w:t>
      </w:r>
      <w:r>
        <w:rPr>
          <w:sz w:val="24"/>
        </w:rPr>
        <w:t>,” producing a “strange temporality.” Moreover, “</w:t>
      </w:r>
      <w:r w:rsidRPr="000E33ED">
        <w:rPr>
          <w:sz w:val="24"/>
        </w:rPr>
        <w:t>Aurora dreads that the lime tree, and thus perhaps by extension the English poetic tradition, may want something from her</w:t>
      </w:r>
      <w:r>
        <w:rPr>
          <w:sz w:val="24"/>
        </w:rPr>
        <w:t>.” That dread announces a significant psychotic move: “</w:t>
      </w:r>
      <w:r w:rsidRPr="00B721C0">
        <w:rPr>
          <w:sz w:val="24"/>
        </w:rPr>
        <w:t>The movement of the tree between Aurora’s “outer life” and “inner life,” which ultimately becomes a way for Aurora to better figure herself as a suckling infant, suggests that the psychic mechanism of foreclosure may be at work.</w:t>
      </w:r>
      <w:r>
        <w:rPr>
          <w:sz w:val="24"/>
        </w:rPr>
        <w:t xml:space="preserve">” Indeed, because Aurora </w:t>
      </w:r>
      <w:r w:rsidRPr="00FE3293">
        <w:rPr>
          <w:sz w:val="24"/>
        </w:rPr>
        <w:t>ha</w:t>
      </w:r>
      <w:r>
        <w:rPr>
          <w:sz w:val="24"/>
        </w:rPr>
        <w:t>s</w:t>
      </w:r>
      <w:r w:rsidRPr="00FE3293">
        <w:rPr>
          <w:sz w:val="24"/>
        </w:rPr>
        <w:t xml:space="preserve"> refused </w:t>
      </w:r>
      <w:r>
        <w:rPr>
          <w:sz w:val="24"/>
        </w:rPr>
        <w:t xml:space="preserve">the normative act of transferring her own desire </w:t>
      </w:r>
      <w:r w:rsidRPr="00FE3293">
        <w:rPr>
          <w:sz w:val="24"/>
        </w:rPr>
        <w:t>to the big Other</w:t>
      </w:r>
      <w:r>
        <w:rPr>
          <w:sz w:val="24"/>
        </w:rPr>
        <w:t xml:space="preserve"> by acceding to the demand to recognize its authority, she had refused the </w:t>
      </w:r>
      <w:proofErr w:type="gramStart"/>
      <w:r>
        <w:rPr>
          <w:sz w:val="24"/>
        </w:rPr>
        <w:t>Father’s</w:t>
      </w:r>
      <w:proofErr w:type="gramEnd"/>
      <w:r>
        <w:rPr>
          <w:sz w:val="24"/>
        </w:rPr>
        <w:t xml:space="preserve"> dominance. </w:t>
      </w:r>
      <w:r w:rsidRPr="00FE3293">
        <w:rPr>
          <w:sz w:val="24"/>
        </w:rPr>
        <w:t xml:space="preserve">Aurora’s refusal </w:t>
      </w:r>
      <w:r>
        <w:rPr>
          <w:sz w:val="24"/>
        </w:rPr>
        <w:t xml:space="preserve">allows </w:t>
      </w:r>
      <w:r w:rsidRPr="00FE3293">
        <w:rPr>
          <w:sz w:val="24"/>
        </w:rPr>
        <w:t>her</w:t>
      </w:r>
      <w:r>
        <w:rPr>
          <w:sz w:val="24"/>
        </w:rPr>
        <w:t xml:space="preserve"> to</w:t>
      </w:r>
      <w:r w:rsidRPr="00FE3293">
        <w:rPr>
          <w:sz w:val="24"/>
        </w:rPr>
        <w:t xml:space="preserve"> </w:t>
      </w:r>
      <w:r>
        <w:rPr>
          <w:sz w:val="24"/>
        </w:rPr>
        <w:t>“</w:t>
      </w:r>
      <w:r w:rsidRPr="00FE3293">
        <w:rPr>
          <w:sz w:val="24"/>
        </w:rPr>
        <w:t xml:space="preserve">boast </w:t>
      </w:r>
      <w:r>
        <w:rPr>
          <w:sz w:val="24"/>
        </w:rPr>
        <w:t>that the lime tree’s ‘message,’ once ‘thrust on me,’ can be kept ‘</w:t>
      </w:r>
      <w:r w:rsidRPr="00FE3293">
        <w:rPr>
          <w:sz w:val="24"/>
        </w:rPr>
        <w:t>on the outside / Of the inner life.</w:t>
      </w:r>
      <w:r>
        <w:rPr>
          <w:sz w:val="24"/>
        </w:rPr>
        <w:t xml:space="preserve">’” The psychotic rupture of her experience by the Name-of-the-Father, as represented by the lime tree, is figured in </w:t>
      </w:r>
      <w:r>
        <w:rPr>
          <w:i/>
          <w:sz w:val="24"/>
        </w:rPr>
        <w:t xml:space="preserve">Aurora Leigh </w:t>
      </w:r>
      <w:r>
        <w:rPr>
          <w:sz w:val="24"/>
        </w:rPr>
        <w:t>as the</w:t>
      </w:r>
      <w:r w:rsidRPr="00AE41F9">
        <w:rPr>
          <w:sz w:val="24"/>
        </w:rPr>
        <w:t xml:space="preserve"> </w:t>
      </w:r>
      <w:r>
        <w:rPr>
          <w:sz w:val="24"/>
        </w:rPr>
        <w:t>“</w:t>
      </w:r>
      <w:r w:rsidRPr="00AE41F9">
        <w:rPr>
          <w:sz w:val="24"/>
        </w:rPr>
        <w:t>collapse of levels in these lime-tree bower passages: the tree arrives as the externalized embodiment of the father’s signifier, and so the poetry renders impossible any distinction between inside, outside, and beyond.</w:t>
      </w:r>
      <w:r>
        <w:rPr>
          <w:sz w:val="24"/>
        </w:rPr>
        <w:t xml:space="preserve">” The bower returns again as the window of Aurora’s bedroom, another effect of Barrett Browning’s turning of Coleridge’s poem “inside out,” as Sigler puts it. Effectively, </w:t>
      </w:r>
      <w:r>
        <w:rPr>
          <w:i/>
          <w:sz w:val="24"/>
        </w:rPr>
        <w:t xml:space="preserve">Aurora Leigh </w:t>
      </w:r>
      <w:r>
        <w:rPr>
          <w:sz w:val="24"/>
        </w:rPr>
        <w:t>exemplifies “</w:t>
      </w:r>
      <w:r w:rsidRPr="00290376">
        <w:rPr>
          <w:sz w:val="24"/>
        </w:rPr>
        <w:t>the psychotic deco</w:t>
      </w:r>
      <w:r>
        <w:rPr>
          <w:sz w:val="24"/>
        </w:rPr>
        <w:t xml:space="preserve">mposition of Romantic discourse.” </w:t>
      </w:r>
    </w:p>
    <w:p w14:paraId="641E1F78" w14:textId="77777777" w:rsidR="00594E90" w:rsidRDefault="002E7D46" w:rsidP="004A2091">
      <w:pPr>
        <w:spacing w:line="480" w:lineRule="auto"/>
        <w:ind w:firstLine="720"/>
        <w:rPr>
          <w:sz w:val="24"/>
        </w:rPr>
      </w:pPr>
      <w:r w:rsidRPr="001C454B">
        <w:rPr>
          <w:sz w:val="24"/>
        </w:rPr>
        <w:t>Julie Carlson’s “After</w:t>
      </w:r>
      <w:r w:rsidR="001C454B" w:rsidRPr="001C454B">
        <w:rPr>
          <w:sz w:val="24"/>
        </w:rPr>
        <w:t xml:space="preserve"> W</w:t>
      </w:r>
      <w:r w:rsidRPr="001C454B">
        <w:rPr>
          <w:sz w:val="24"/>
        </w:rPr>
        <w:t>ord”</w:t>
      </w:r>
      <w:r w:rsidR="001C454B">
        <w:rPr>
          <w:sz w:val="24"/>
        </w:rPr>
        <w:t xml:space="preserve"> surveys the larger field of current thought about the psychiatric, the psychoanalytic, </w:t>
      </w:r>
      <w:r w:rsidR="00F92601">
        <w:rPr>
          <w:sz w:val="24"/>
        </w:rPr>
        <w:t xml:space="preserve">and </w:t>
      </w:r>
      <w:r w:rsidR="001C454B">
        <w:rPr>
          <w:sz w:val="24"/>
        </w:rPr>
        <w:t>the neuroscientific</w:t>
      </w:r>
      <w:r w:rsidR="00F92601">
        <w:rPr>
          <w:sz w:val="24"/>
        </w:rPr>
        <w:t xml:space="preserve"> implications of </w:t>
      </w:r>
      <w:r w:rsidR="0025101F">
        <w:rPr>
          <w:sz w:val="24"/>
        </w:rPr>
        <w:t xml:space="preserve">a </w:t>
      </w:r>
      <w:r w:rsidR="00F92601">
        <w:rPr>
          <w:sz w:val="24"/>
        </w:rPr>
        <w:t>neurocosmopolitanism</w:t>
      </w:r>
      <w:r w:rsidR="0025101F">
        <w:rPr>
          <w:sz w:val="24"/>
        </w:rPr>
        <w:t xml:space="preserve"> that all three essays </w:t>
      </w:r>
      <w:r w:rsidR="00124A23">
        <w:rPr>
          <w:sz w:val="24"/>
        </w:rPr>
        <w:t>embrace</w:t>
      </w:r>
      <w:r w:rsidR="0025101F">
        <w:rPr>
          <w:sz w:val="24"/>
        </w:rPr>
        <w:t xml:space="preserve"> and respond to. </w:t>
      </w:r>
      <w:r w:rsidR="002261E1" w:rsidRPr="002261E1">
        <w:rPr>
          <w:sz w:val="24"/>
        </w:rPr>
        <w:t xml:space="preserve">Ralph </w:t>
      </w:r>
      <w:proofErr w:type="spellStart"/>
      <w:r w:rsidR="002261E1" w:rsidRPr="002261E1">
        <w:rPr>
          <w:sz w:val="24"/>
        </w:rPr>
        <w:t>Saverese’s</w:t>
      </w:r>
      <w:proofErr w:type="spellEnd"/>
      <w:r w:rsidR="002261E1" w:rsidRPr="002261E1">
        <w:rPr>
          <w:sz w:val="24"/>
        </w:rPr>
        <w:t xml:space="preserve"> </w:t>
      </w:r>
      <w:r w:rsidR="002261E1">
        <w:rPr>
          <w:sz w:val="24"/>
        </w:rPr>
        <w:t>coinage</w:t>
      </w:r>
      <w:r w:rsidR="00C76917">
        <w:rPr>
          <w:sz w:val="24"/>
        </w:rPr>
        <w:t xml:space="preserve"> </w:t>
      </w:r>
      <w:r w:rsidR="002261E1" w:rsidRPr="002261E1">
        <w:rPr>
          <w:sz w:val="24"/>
        </w:rPr>
        <w:t>“</w:t>
      </w:r>
      <w:proofErr w:type="spellStart"/>
      <w:r w:rsidR="002261E1" w:rsidRPr="002261E1">
        <w:rPr>
          <w:sz w:val="24"/>
        </w:rPr>
        <w:t>neurocosmopolitanism</w:t>
      </w:r>
      <w:proofErr w:type="spellEnd"/>
      <w:r w:rsidR="002261E1" w:rsidRPr="002261E1">
        <w:rPr>
          <w:sz w:val="24"/>
        </w:rPr>
        <w:t xml:space="preserve">” </w:t>
      </w:r>
      <w:r w:rsidR="002261E1">
        <w:rPr>
          <w:sz w:val="24"/>
        </w:rPr>
        <w:t xml:space="preserve">replaces neurotypicality (the universal) with </w:t>
      </w:r>
      <w:r w:rsidR="002261E1" w:rsidRPr="002261E1">
        <w:rPr>
          <w:sz w:val="24"/>
        </w:rPr>
        <w:t>neurodiversity</w:t>
      </w:r>
      <w:r w:rsidR="002261E1">
        <w:rPr>
          <w:sz w:val="24"/>
        </w:rPr>
        <w:t xml:space="preserve">, a more realistic representation of the discrete ways in which the human </w:t>
      </w:r>
      <w:r w:rsidR="00E553C6">
        <w:rPr>
          <w:sz w:val="24"/>
        </w:rPr>
        <w:t>mind-</w:t>
      </w:r>
      <w:r w:rsidR="002261E1">
        <w:rPr>
          <w:sz w:val="24"/>
        </w:rPr>
        <w:t xml:space="preserve">body parlays itself into someone subjected to language </w:t>
      </w:r>
      <w:r w:rsidR="002261E1">
        <w:rPr>
          <w:sz w:val="24"/>
        </w:rPr>
        <w:lastRenderedPageBreak/>
        <w:t xml:space="preserve">and linguistic </w:t>
      </w:r>
      <w:r w:rsidR="00946659">
        <w:rPr>
          <w:sz w:val="24"/>
        </w:rPr>
        <w:t>self-significance</w:t>
      </w:r>
      <w:del w:id="485" w:author="Copyeditor" w:date="2022-07-27T18:09:00Z">
        <w:r w:rsidR="00F612FF" w:rsidDel="00587733">
          <w:rPr>
            <w:sz w:val="24"/>
          </w:rPr>
          <w:delText>,</w:delText>
        </w:r>
      </w:del>
      <w:r w:rsidR="00F612FF">
        <w:rPr>
          <w:sz w:val="24"/>
        </w:rPr>
        <w:t xml:space="preserve"> but also sensitive to vibrant materiality</w:t>
      </w:r>
      <w:r w:rsidR="00946659">
        <w:rPr>
          <w:sz w:val="24"/>
        </w:rPr>
        <w:t xml:space="preserve">. </w:t>
      </w:r>
      <w:r w:rsidR="006F767C">
        <w:rPr>
          <w:sz w:val="24"/>
        </w:rPr>
        <w:t>S</w:t>
      </w:r>
      <w:r w:rsidR="00685EF9">
        <w:rPr>
          <w:sz w:val="24"/>
        </w:rPr>
        <w:t>uch an optimistic view requires a strong caveat</w:t>
      </w:r>
      <w:r w:rsidR="006F767C">
        <w:rPr>
          <w:sz w:val="24"/>
        </w:rPr>
        <w:t xml:space="preserve"> though</w:t>
      </w:r>
      <w:r w:rsidR="00685EF9">
        <w:rPr>
          <w:sz w:val="24"/>
        </w:rPr>
        <w:t>: the mind/body porousness of clinically diagnosed schizophrenics</w:t>
      </w:r>
      <w:del w:id="486" w:author="Copyeditor" w:date="2022-07-27T18:09:00Z">
        <w:r w:rsidR="00685EF9" w:rsidDel="00587733">
          <w:rPr>
            <w:sz w:val="24"/>
          </w:rPr>
          <w:delText>,</w:delText>
        </w:r>
      </w:del>
      <w:r w:rsidR="00685EF9">
        <w:rPr>
          <w:sz w:val="24"/>
        </w:rPr>
        <w:t xml:space="preserve"> and the threat posed by external objects that are experienced as penetrative</w:t>
      </w:r>
      <w:del w:id="487" w:author="Copyeditor" w:date="2022-07-27T18:09:00Z">
        <w:r w:rsidR="00685EF9" w:rsidDel="00587733">
          <w:rPr>
            <w:sz w:val="24"/>
          </w:rPr>
          <w:delText>,</w:delText>
        </w:r>
      </w:del>
      <w:r w:rsidR="00685EF9">
        <w:rPr>
          <w:sz w:val="24"/>
        </w:rPr>
        <w:t xml:space="preserve"> so that exterior and interior are confused</w:t>
      </w:r>
      <w:del w:id="488" w:author="Copyeditor" w:date="2022-07-27T18:09:00Z">
        <w:r w:rsidR="00685EF9" w:rsidDel="00587733">
          <w:rPr>
            <w:sz w:val="24"/>
          </w:rPr>
          <w:delText>,</w:delText>
        </w:r>
      </w:del>
      <w:r w:rsidR="00685EF9">
        <w:rPr>
          <w:sz w:val="24"/>
        </w:rPr>
        <w:t xml:space="preserve"> without the boundaries neurotypicals </w:t>
      </w:r>
      <w:r w:rsidR="004874A5">
        <w:rPr>
          <w:sz w:val="24"/>
        </w:rPr>
        <w:t xml:space="preserve">depend on and must try to overcome in order to think through the posthuman. </w:t>
      </w:r>
      <w:r w:rsidR="00680867">
        <w:rPr>
          <w:sz w:val="24"/>
        </w:rPr>
        <w:t xml:space="preserve">Embracing that porousness puts psychotic subjects at risk. </w:t>
      </w:r>
      <w:r w:rsidR="004E714E">
        <w:rPr>
          <w:sz w:val="24"/>
        </w:rPr>
        <w:t xml:space="preserve">The solution is not to reject the potential for neurocosmopolitanism and schizoid </w:t>
      </w:r>
      <w:r w:rsidR="00261C37">
        <w:rPr>
          <w:sz w:val="24"/>
        </w:rPr>
        <w:t>imaginings</w:t>
      </w:r>
      <w:del w:id="489" w:author="Copyeditor" w:date="2022-07-27T18:10:00Z">
        <w:r w:rsidR="00261C37" w:rsidDel="00587733">
          <w:rPr>
            <w:sz w:val="24"/>
          </w:rPr>
          <w:delText>,</w:delText>
        </w:r>
      </w:del>
      <w:r w:rsidR="00261C37">
        <w:rPr>
          <w:sz w:val="24"/>
        </w:rPr>
        <w:t xml:space="preserve"> but to </w:t>
      </w:r>
      <w:r w:rsidR="00291D54">
        <w:rPr>
          <w:sz w:val="24"/>
        </w:rPr>
        <w:t>hold it less lightly</w:t>
      </w:r>
      <w:del w:id="490" w:author="Copyeditor" w:date="2022-07-27T18:10:00Z">
        <w:r w:rsidR="00291D54" w:rsidDel="00587733">
          <w:rPr>
            <w:sz w:val="24"/>
          </w:rPr>
          <w:delText>,</w:delText>
        </w:r>
      </w:del>
      <w:r w:rsidR="00291D54">
        <w:rPr>
          <w:sz w:val="24"/>
        </w:rPr>
        <w:t xml:space="preserve"> and to </w:t>
      </w:r>
      <w:r w:rsidR="00763F5C">
        <w:rPr>
          <w:sz w:val="24"/>
        </w:rPr>
        <w:t xml:space="preserve">embrace the poetic field as a proven meeting ground for </w:t>
      </w:r>
      <w:r w:rsidR="006558F6">
        <w:rPr>
          <w:sz w:val="24"/>
        </w:rPr>
        <w:t xml:space="preserve">psychotic speech and </w:t>
      </w:r>
      <w:r w:rsidR="00F43575">
        <w:rPr>
          <w:sz w:val="24"/>
        </w:rPr>
        <w:t xml:space="preserve">affective truths, a mind/body field that </w:t>
      </w:r>
      <w:r w:rsidR="0062623F">
        <w:rPr>
          <w:sz w:val="24"/>
        </w:rPr>
        <w:t>thinks beyond signifiers and their structurations.</w:t>
      </w:r>
      <w:r w:rsidR="00685EF9">
        <w:rPr>
          <w:sz w:val="24"/>
        </w:rPr>
        <w:t xml:space="preserve"> </w:t>
      </w:r>
    </w:p>
    <w:p w14:paraId="2A569251" w14:textId="039ADB2B" w:rsidR="002E7D46" w:rsidRPr="00AA1029" w:rsidRDefault="005A5895" w:rsidP="004A2091">
      <w:pPr>
        <w:spacing w:line="480" w:lineRule="auto"/>
        <w:ind w:firstLine="720"/>
        <w:rPr>
          <w:sz w:val="24"/>
        </w:rPr>
      </w:pPr>
      <w:r>
        <w:rPr>
          <w:sz w:val="24"/>
        </w:rPr>
        <w:t xml:space="preserve">In providing this wider lens, Carlson expertly crafts a frame capable of holding together the libidinal energies, poetic meeting ground, and </w:t>
      </w:r>
      <w:r w:rsidR="008A5AAD">
        <w:rPr>
          <w:sz w:val="24"/>
        </w:rPr>
        <w:t xml:space="preserve">speculative thought with which the volume’s essays are entangled and enmeshed. </w:t>
      </w:r>
      <w:r w:rsidR="00073D02">
        <w:rPr>
          <w:sz w:val="24"/>
        </w:rPr>
        <w:t xml:space="preserve">As she compares and engages with the three essays and </w:t>
      </w:r>
      <w:r w:rsidR="00817117">
        <w:rPr>
          <w:sz w:val="24"/>
        </w:rPr>
        <w:t xml:space="preserve">with </w:t>
      </w:r>
      <w:r w:rsidR="00073D02">
        <w:rPr>
          <w:sz w:val="24"/>
        </w:rPr>
        <w:t xml:space="preserve">recent </w:t>
      </w:r>
      <w:r w:rsidR="00B41FE0">
        <w:rPr>
          <w:sz w:val="24"/>
        </w:rPr>
        <w:t>work</w:t>
      </w:r>
      <w:r w:rsidR="00073D02">
        <w:rPr>
          <w:sz w:val="24"/>
        </w:rPr>
        <w:t xml:space="preserve"> concerning neuroscience and neurocosmopolitanism, Carlson provides a </w:t>
      </w:r>
      <w:r w:rsidR="00AA1029">
        <w:rPr>
          <w:sz w:val="24"/>
        </w:rPr>
        <w:t>reflective</w:t>
      </w:r>
      <w:r w:rsidR="00073D02">
        <w:rPr>
          <w:sz w:val="24"/>
        </w:rPr>
        <w:t xml:space="preserve"> space for </w:t>
      </w:r>
      <w:r w:rsidR="00AA1029">
        <w:rPr>
          <w:sz w:val="24"/>
        </w:rPr>
        <w:t xml:space="preserve">the provocations of </w:t>
      </w:r>
      <w:r w:rsidR="00AA1029">
        <w:rPr>
          <w:i/>
          <w:sz w:val="24"/>
        </w:rPr>
        <w:t>Romantic Psychosis</w:t>
      </w:r>
      <w:r w:rsidR="00AA1029">
        <w:rPr>
          <w:sz w:val="24"/>
        </w:rPr>
        <w:t>, to say nothing of its intentions and unspeakable desires.</w:t>
      </w:r>
      <w:r w:rsidR="00726C68">
        <w:rPr>
          <w:sz w:val="24"/>
        </w:rPr>
        <w:t xml:space="preserve"> Her concluding reflection on guidance as to where to go from here</w:t>
      </w:r>
      <w:del w:id="491" w:author="Copyeditor" w:date="2022-07-27T18:12:00Z">
        <w:r w:rsidR="00793B53" w:rsidDel="00587733">
          <w:rPr>
            <w:sz w:val="24"/>
          </w:rPr>
          <w:delText>,</w:delText>
        </w:r>
      </w:del>
      <w:r w:rsidR="00793B53">
        <w:rPr>
          <w:sz w:val="24"/>
        </w:rPr>
        <w:t xml:space="preserve"> and </w:t>
      </w:r>
      <w:r w:rsidR="00726C68">
        <w:rPr>
          <w:sz w:val="24"/>
        </w:rPr>
        <w:t>how to apply the thinking of these essays to the onto</w:t>
      </w:r>
      <w:r w:rsidR="00793B53">
        <w:rPr>
          <w:sz w:val="24"/>
        </w:rPr>
        <w:t>-political, even onto-theological situation we find ourselves in today</w:t>
      </w:r>
      <w:r w:rsidR="00E452F8">
        <w:rPr>
          <w:sz w:val="24"/>
        </w:rPr>
        <w:t xml:space="preserve"> (in the sense </w:t>
      </w:r>
      <w:r w:rsidR="006D68D7">
        <w:rPr>
          <w:sz w:val="24"/>
        </w:rPr>
        <w:t>of</w:t>
      </w:r>
      <w:r w:rsidR="00B655A8">
        <w:rPr>
          <w:sz w:val="24"/>
        </w:rPr>
        <w:t xml:space="preserve"> a</w:t>
      </w:r>
      <w:r w:rsidR="00E452F8">
        <w:rPr>
          <w:sz w:val="24"/>
        </w:rPr>
        <w:t xml:space="preserve"> belief in oncoming disaster versus an ardent right-wing belief in </w:t>
      </w:r>
      <w:r w:rsidR="009708B5">
        <w:rPr>
          <w:sz w:val="24"/>
        </w:rPr>
        <w:t xml:space="preserve">a continuous norm of safety), </w:t>
      </w:r>
      <w:r w:rsidR="00203238">
        <w:rPr>
          <w:sz w:val="24"/>
        </w:rPr>
        <w:t xml:space="preserve">asks us all to </w:t>
      </w:r>
      <w:r w:rsidR="002725F5">
        <w:rPr>
          <w:sz w:val="24"/>
        </w:rPr>
        <w:t xml:space="preserve">ponder the psychotic moment </w:t>
      </w:r>
      <w:r w:rsidR="006342AD">
        <w:rPr>
          <w:sz w:val="24"/>
        </w:rPr>
        <w:t xml:space="preserve">not just </w:t>
      </w:r>
      <w:r w:rsidR="002A39C8">
        <w:rPr>
          <w:sz w:val="24"/>
        </w:rPr>
        <w:t>for its promise but also its very real threat.</w:t>
      </w:r>
      <w:del w:id="492" w:author="Copyeditor" w:date="2022-08-07T11:26:00Z">
        <w:r w:rsidR="002A39C8" w:rsidDel="00052018">
          <w:rPr>
            <w:sz w:val="24"/>
          </w:rPr>
          <w:delText xml:space="preserve">  </w:delText>
        </w:r>
      </w:del>
    </w:p>
    <w:p w14:paraId="185D1AAF" w14:textId="0EEA3650" w:rsidR="00A17C87" w:rsidRDefault="00A17C87" w:rsidP="00AA1029">
      <w:pPr>
        <w:spacing w:line="480" w:lineRule="auto"/>
        <w:rPr>
          <w:sz w:val="24"/>
        </w:rPr>
      </w:pPr>
    </w:p>
    <w:p w14:paraId="4A324FBD" w14:textId="77777777" w:rsidR="0034549F" w:rsidRDefault="0034549F" w:rsidP="00AA1029">
      <w:pPr>
        <w:spacing w:line="480" w:lineRule="auto"/>
        <w:rPr>
          <w:sz w:val="24"/>
        </w:rPr>
      </w:pPr>
    </w:p>
    <w:p w14:paraId="49F4BB76" w14:textId="1337C644" w:rsidR="00EE258F" w:rsidRDefault="00EE258F" w:rsidP="00EE258F">
      <w:pPr>
        <w:rPr>
          <w:sz w:val="24"/>
        </w:rPr>
      </w:pPr>
      <w:r w:rsidRPr="00D93057">
        <w:rPr>
          <w:sz w:val="24"/>
        </w:rPr>
        <w:t>Works Cited</w:t>
      </w:r>
      <w:r>
        <w:rPr>
          <w:sz w:val="24"/>
        </w:rPr>
        <w:t>:</w:t>
      </w:r>
    </w:p>
    <w:p w14:paraId="4CC87BAD" w14:textId="77777777" w:rsidR="00EE258F" w:rsidRPr="00D93057" w:rsidDel="00F650B3" w:rsidRDefault="00EE258F" w:rsidP="00EE258F">
      <w:pPr>
        <w:rPr>
          <w:del w:id="493" w:author="Copyeditor" w:date="2022-07-27T18:26:00Z"/>
          <w:sz w:val="24"/>
        </w:rPr>
      </w:pPr>
    </w:p>
    <w:p w14:paraId="3B3EE541" w14:textId="77777777" w:rsidR="00E81C30" w:rsidDel="00F650B3" w:rsidRDefault="00E81C30" w:rsidP="00E81C30">
      <w:pPr>
        <w:pStyle w:val="EndnoteText"/>
        <w:rPr>
          <w:del w:id="494" w:author="Copyeditor" w:date="2022-07-27T18:26:00Z"/>
          <w:sz w:val="24"/>
          <w:szCs w:val="24"/>
        </w:rPr>
      </w:pPr>
    </w:p>
    <w:p w14:paraId="32485830" w14:textId="05BE70CB" w:rsidR="00E81C30" w:rsidDel="00F650B3" w:rsidRDefault="00E81C30">
      <w:pPr>
        <w:pStyle w:val="EndnoteText"/>
        <w:spacing w:line="480" w:lineRule="auto"/>
        <w:rPr>
          <w:del w:id="495" w:author="Copyeditor" w:date="2022-07-27T18:26:00Z"/>
          <w:sz w:val="24"/>
          <w:szCs w:val="24"/>
        </w:rPr>
      </w:pPr>
      <w:del w:id="496" w:author="Copyeditor" w:date="2022-07-27T18:26:00Z">
        <w:r w:rsidDel="00F650B3">
          <w:rPr>
            <w:sz w:val="24"/>
            <w:szCs w:val="24"/>
          </w:rPr>
          <w:delText xml:space="preserve">Anon. </w:delText>
        </w:r>
        <w:r w:rsidRPr="00D93057" w:rsidDel="00F650B3">
          <w:rPr>
            <w:sz w:val="24"/>
            <w:szCs w:val="24"/>
          </w:rPr>
          <w:delText xml:space="preserve">“Dana-Farber Cancer Institute; Attacks of King George III's </w:delText>
        </w:r>
        <w:r w:rsidR="004E15AE" w:rsidDel="00F650B3">
          <w:rPr>
            <w:sz w:val="24"/>
            <w:szCs w:val="24"/>
          </w:rPr>
          <w:delText>M</w:delText>
        </w:r>
        <w:r w:rsidRPr="00D93057" w:rsidDel="00F650B3">
          <w:rPr>
            <w:sz w:val="24"/>
            <w:szCs w:val="24"/>
          </w:rPr>
          <w:delText xml:space="preserve">adness </w:delText>
        </w:r>
        <w:r w:rsidR="004E15AE" w:rsidDel="00F650B3">
          <w:rPr>
            <w:sz w:val="24"/>
            <w:szCs w:val="24"/>
          </w:rPr>
          <w:delText>L</w:delText>
        </w:r>
        <w:r w:rsidRPr="00D93057" w:rsidDel="00F650B3">
          <w:rPr>
            <w:sz w:val="24"/>
            <w:szCs w:val="24"/>
          </w:rPr>
          <w:delText xml:space="preserve">inked to </w:delText>
        </w:r>
        <w:r w:rsidR="004E15AE" w:rsidDel="00F650B3">
          <w:rPr>
            <w:sz w:val="24"/>
            <w:szCs w:val="24"/>
          </w:rPr>
          <w:delText>K</w:delText>
        </w:r>
        <w:r w:rsidRPr="00D93057" w:rsidDel="00F650B3">
          <w:rPr>
            <w:sz w:val="24"/>
            <w:szCs w:val="24"/>
          </w:rPr>
          <w:delText>ey</w:delText>
        </w:r>
        <w:r w:rsidDel="00F650B3">
          <w:rPr>
            <w:sz w:val="24"/>
            <w:szCs w:val="24"/>
          </w:rPr>
          <w:delText xml:space="preserve"> </w:delText>
        </w:r>
      </w:del>
    </w:p>
    <w:p w14:paraId="423D8592" w14:textId="1F31BCA8" w:rsidR="00EE258F" w:rsidRPr="00204FEE" w:rsidRDefault="004E15AE">
      <w:pPr>
        <w:pStyle w:val="EndnoteText"/>
        <w:spacing w:line="480" w:lineRule="auto"/>
        <w:rPr>
          <w:sz w:val="24"/>
          <w:szCs w:val="24"/>
        </w:rPr>
        <w:pPrChange w:id="497" w:author="Copyeditor" w:date="2022-07-27T18:26:00Z">
          <w:pPr>
            <w:pStyle w:val="EndnoteText"/>
            <w:spacing w:line="480" w:lineRule="auto"/>
            <w:ind w:firstLine="720"/>
          </w:pPr>
        </w:pPrChange>
      </w:pPr>
      <w:del w:id="498" w:author="Copyeditor" w:date="2022-07-27T18:26:00Z">
        <w:r w:rsidDel="00F650B3">
          <w:rPr>
            <w:sz w:val="24"/>
            <w:szCs w:val="24"/>
          </w:rPr>
          <w:delText>m</w:delText>
        </w:r>
        <w:r w:rsidR="00E81C30" w:rsidRPr="00D93057" w:rsidDel="00F650B3">
          <w:rPr>
            <w:sz w:val="24"/>
            <w:szCs w:val="24"/>
          </w:rPr>
          <w:delText xml:space="preserve">etabolism </w:delText>
        </w:r>
        <w:r w:rsidDel="00F650B3">
          <w:rPr>
            <w:sz w:val="24"/>
            <w:szCs w:val="24"/>
          </w:rPr>
          <w:delText>M</w:delText>
        </w:r>
        <w:r w:rsidR="00E81C30" w:rsidRPr="00D93057" w:rsidDel="00F650B3">
          <w:rPr>
            <w:sz w:val="24"/>
            <w:szCs w:val="24"/>
          </w:rPr>
          <w:delText>olecule</w:delText>
        </w:r>
        <w:r w:rsidR="00B01961" w:rsidDel="00F650B3">
          <w:rPr>
            <w:sz w:val="24"/>
            <w:szCs w:val="24"/>
          </w:rPr>
          <w:delText>.</w:delText>
        </w:r>
        <w:r w:rsidR="00E81C30" w:rsidRPr="00D93057" w:rsidDel="00F650B3">
          <w:rPr>
            <w:sz w:val="24"/>
            <w:szCs w:val="24"/>
          </w:rPr>
          <w:delText>”</w:delText>
        </w:r>
        <w:r w:rsidR="00E81C30" w:rsidDel="00F650B3">
          <w:rPr>
            <w:sz w:val="24"/>
            <w:szCs w:val="24"/>
          </w:rPr>
          <w:delText xml:space="preserve"> </w:delText>
        </w:r>
        <w:r w:rsidR="00E81C30" w:rsidRPr="00D93057" w:rsidDel="00F650B3">
          <w:rPr>
            <w:i/>
            <w:iCs/>
            <w:sz w:val="24"/>
            <w:szCs w:val="24"/>
          </w:rPr>
          <w:delText xml:space="preserve">Cancer Law Weekly, </w:delText>
        </w:r>
        <w:r w:rsidR="00E81C30" w:rsidRPr="00D93057" w:rsidDel="00F650B3">
          <w:rPr>
            <w:sz w:val="24"/>
            <w:szCs w:val="24"/>
          </w:rPr>
          <w:delText>17 Sep 2005</w:delText>
        </w:r>
        <w:r w:rsidR="00AE2188" w:rsidDel="00F650B3">
          <w:rPr>
            <w:sz w:val="24"/>
            <w:szCs w:val="24"/>
          </w:rPr>
          <w:delText xml:space="preserve">, </w:delText>
        </w:r>
        <w:r w:rsidR="002A34D9" w:rsidDel="00F650B3">
          <w:rPr>
            <w:sz w:val="24"/>
            <w:szCs w:val="24"/>
          </w:rPr>
          <w:delText xml:space="preserve">p. </w:delText>
        </w:r>
        <w:r w:rsidR="00AE2188" w:rsidDel="00F650B3">
          <w:rPr>
            <w:sz w:val="24"/>
            <w:szCs w:val="24"/>
          </w:rPr>
          <w:delText>32.</w:delText>
        </w:r>
      </w:del>
    </w:p>
    <w:p w14:paraId="489894E2" w14:textId="7EA88569" w:rsidR="00EE258F" w:rsidRDefault="00EE258F" w:rsidP="00204FEE">
      <w:pPr>
        <w:pStyle w:val="EndnoteText"/>
        <w:spacing w:line="480" w:lineRule="auto"/>
        <w:rPr>
          <w:sz w:val="24"/>
          <w:szCs w:val="24"/>
        </w:rPr>
      </w:pPr>
      <w:r w:rsidRPr="00D93057">
        <w:rPr>
          <w:sz w:val="24"/>
          <w:szCs w:val="24"/>
        </w:rPr>
        <w:t xml:space="preserve">Bennett, Alan. </w:t>
      </w:r>
      <w:r w:rsidRPr="00D93057">
        <w:rPr>
          <w:i/>
          <w:iCs/>
          <w:sz w:val="24"/>
          <w:szCs w:val="24"/>
        </w:rPr>
        <w:t>The Madness of King George III</w:t>
      </w:r>
      <w:r w:rsidRPr="00D93057">
        <w:rPr>
          <w:sz w:val="24"/>
          <w:szCs w:val="24"/>
        </w:rPr>
        <w:t xml:space="preserve">. </w:t>
      </w:r>
      <w:r>
        <w:rPr>
          <w:sz w:val="24"/>
          <w:szCs w:val="24"/>
        </w:rPr>
        <w:t>Random House, 1995.</w:t>
      </w:r>
    </w:p>
    <w:p w14:paraId="20947307" w14:textId="349D1043" w:rsidR="00EE258F" w:rsidDel="00C964DD" w:rsidRDefault="00EE258F">
      <w:pPr>
        <w:pStyle w:val="EndnoteText"/>
        <w:spacing w:line="480" w:lineRule="auto"/>
        <w:ind w:left="720" w:hanging="720"/>
        <w:rPr>
          <w:del w:id="499" w:author="Copyeditor" w:date="2022-07-27T19:38:00Z"/>
          <w:i/>
          <w:iCs/>
          <w:sz w:val="24"/>
          <w:szCs w:val="24"/>
        </w:rPr>
        <w:pPrChange w:id="500" w:author="Copyeditor" w:date="2022-07-27T19:39:00Z">
          <w:pPr>
            <w:pStyle w:val="EndnoteText"/>
            <w:spacing w:line="480" w:lineRule="auto"/>
          </w:pPr>
        </w:pPrChange>
      </w:pPr>
      <w:r w:rsidRPr="00D93057">
        <w:rPr>
          <w:sz w:val="24"/>
          <w:szCs w:val="24"/>
        </w:rPr>
        <w:lastRenderedPageBreak/>
        <w:t>Collings</w:t>
      </w:r>
      <w:r>
        <w:rPr>
          <w:sz w:val="24"/>
          <w:szCs w:val="24"/>
        </w:rPr>
        <w:t>,</w:t>
      </w:r>
      <w:r w:rsidRPr="00D93057">
        <w:rPr>
          <w:sz w:val="24"/>
          <w:szCs w:val="24"/>
        </w:rPr>
        <w:t xml:space="preserve"> David</w:t>
      </w:r>
      <w:r>
        <w:rPr>
          <w:sz w:val="24"/>
          <w:szCs w:val="24"/>
        </w:rPr>
        <w:t>.</w:t>
      </w:r>
      <w:r w:rsidRPr="00D93057">
        <w:rPr>
          <w:sz w:val="24"/>
          <w:szCs w:val="24"/>
        </w:rPr>
        <w:t xml:space="preserve"> </w:t>
      </w:r>
      <w:r w:rsidRPr="00D93057">
        <w:rPr>
          <w:i/>
          <w:iCs/>
          <w:sz w:val="24"/>
          <w:szCs w:val="24"/>
        </w:rPr>
        <w:t>Monstrous Society: Reciprocity, Discipline, and the Political Uncanny, c. 1780</w:t>
      </w:r>
      <w:del w:id="501" w:author="Copyeditor" w:date="2022-07-27T19:38:00Z">
        <w:r w:rsidRPr="00D93057" w:rsidDel="00C964DD">
          <w:rPr>
            <w:i/>
            <w:iCs/>
            <w:sz w:val="24"/>
            <w:szCs w:val="24"/>
          </w:rPr>
          <w:delText>-</w:delText>
        </w:r>
      </w:del>
      <w:ins w:id="502" w:author="Copyeditor" w:date="2022-07-27T19:38:00Z">
        <w:r w:rsidR="00C964DD">
          <w:rPr>
            <w:i/>
            <w:iCs/>
            <w:sz w:val="24"/>
            <w:szCs w:val="24"/>
          </w:rPr>
          <w:t>–</w:t>
        </w:r>
      </w:ins>
    </w:p>
    <w:p w14:paraId="35AC48E8" w14:textId="22130E66" w:rsidR="00EE258F" w:rsidRPr="00D93057" w:rsidRDefault="00EE258F">
      <w:pPr>
        <w:pStyle w:val="EndnoteText"/>
        <w:spacing w:line="480" w:lineRule="auto"/>
        <w:ind w:left="720" w:hanging="720"/>
        <w:rPr>
          <w:sz w:val="24"/>
          <w:szCs w:val="24"/>
        </w:rPr>
        <w:pPrChange w:id="503" w:author="Copyeditor" w:date="2022-07-27T19:39:00Z">
          <w:pPr>
            <w:pStyle w:val="EndnoteText"/>
            <w:spacing w:line="480" w:lineRule="auto"/>
            <w:ind w:firstLine="720"/>
          </w:pPr>
        </w:pPrChange>
      </w:pPr>
      <w:r w:rsidRPr="00D93057">
        <w:rPr>
          <w:i/>
          <w:iCs/>
          <w:sz w:val="24"/>
          <w:szCs w:val="24"/>
        </w:rPr>
        <w:t>1848</w:t>
      </w:r>
      <w:r>
        <w:rPr>
          <w:i/>
          <w:iCs/>
          <w:sz w:val="24"/>
          <w:szCs w:val="24"/>
        </w:rPr>
        <w:t xml:space="preserve">. </w:t>
      </w:r>
      <w:r w:rsidRPr="00D93057">
        <w:rPr>
          <w:sz w:val="24"/>
          <w:szCs w:val="24"/>
        </w:rPr>
        <w:t>Bucknell UP, 2009</w:t>
      </w:r>
      <w:r>
        <w:rPr>
          <w:sz w:val="24"/>
          <w:szCs w:val="24"/>
        </w:rPr>
        <w:t>.</w:t>
      </w:r>
    </w:p>
    <w:p w14:paraId="5816D705" w14:textId="395E1EF7" w:rsidR="00F650B3" w:rsidRPr="00B73CEA" w:rsidRDefault="00F650B3">
      <w:pPr>
        <w:pStyle w:val="EndnoteText"/>
        <w:spacing w:line="480" w:lineRule="auto"/>
        <w:ind w:left="720" w:hanging="720"/>
        <w:rPr>
          <w:ins w:id="504" w:author="Copyeditor" w:date="2022-07-27T18:26:00Z"/>
        </w:rPr>
        <w:pPrChange w:id="505" w:author="Copyeditor" w:date="2022-08-07T14:14:00Z">
          <w:pPr>
            <w:pStyle w:val="css-158dogj"/>
            <w:shd w:val="clear" w:color="auto" w:fill="FFFFFF"/>
            <w:spacing w:before="0" w:beforeAutospacing="0" w:after="0" w:afterAutospacing="0" w:line="480" w:lineRule="auto"/>
            <w:textAlignment w:val="baseline"/>
          </w:pPr>
        </w:pPrChange>
      </w:pPr>
      <w:ins w:id="506" w:author="Copyeditor" w:date="2022-07-27T18:26:00Z">
        <w:r w:rsidRPr="00D93057">
          <w:rPr>
            <w:sz w:val="24"/>
            <w:szCs w:val="24"/>
          </w:rPr>
          <w:t xml:space="preserve">“Dana-Farber Cancer Institute; Attacks of King George III's </w:t>
        </w:r>
        <w:r>
          <w:rPr>
            <w:sz w:val="24"/>
            <w:szCs w:val="24"/>
          </w:rPr>
          <w:t>M</w:t>
        </w:r>
        <w:r w:rsidRPr="00D93057">
          <w:rPr>
            <w:sz w:val="24"/>
            <w:szCs w:val="24"/>
          </w:rPr>
          <w:t xml:space="preserve">adness </w:t>
        </w:r>
        <w:r>
          <w:rPr>
            <w:sz w:val="24"/>
            <w:szCs w:val="24"/>
          </w:rPr>
          <w:t>L</w:t>
        </w:r>
        <w:r w:rsidRPr="00D93057">
          <w:rPr>
            <w:sz w:val="24"/>
            <w:szCs w:val="24"/>
          </w:rPr>
          <w:t xml:space="preserve">inked to </w:t>
        </w:r>
        <w:r>
          <w:rPr>
            <w:sz w:val="24"/>
            <w:szCs w:val="24"/>
          </w:rPr>
          <w:t>K</w:t>
        </w:r>
        <w:r w:rsidRPr="00D93057">
          <w:rPr>
            <w:sz w:val="24"/>
            <w:szCs w:val="24"/>
          </w:rPr>
          <w:t>e</w:t>
        </w:r>
        <w:r w:rsidRPr="00B73CEA">
          <w:rPr>
            <w:sz w:val="24"/>
            <w:szCs w:val="24"/>
          </w:rPr>
          <w:t>y</w:t>
        </w:r>
      </w:ins>
      <w:ins w:id="507" w:author="Copyeditor" w:date="2022-08-07T14:14:00Z">
        <w:r w:rsidR="00B73CEA" w:rsidRPr="00B73CEA">
          <w:rPr>
            <w:sz w:val="24"/>
            <w:szCs w:val="24"/>
          </w:rPr>
          <w:t xml:space="preserve"> </w:t>
        </w:r>
        <w:r w:rsidR="00B73CEA">
          <w:rPr>
            <w:sz w:val="24"/>
            <w:szCs w:val="24"/>
          </w:rPr>
          <w:t>M</w:t>
        </w:r>
      </w:ins>
      <w:ins w:id="508" w:author="Copyeditor" w:date="2022-07-27T18:26:00Z">
        <w:r w:rsidRPr="00B73CEA">
          <w:rPr>
            <w:sz w:val="24"/>
            <w:szCs w:val="24"/>
          </w:rPr>
          <w:t xml:space="preserve">etabolism Molecule.” </w:t>
        </w:r>
        <w:r w:rsidRPr="00B73CEA">
          <w:rPr>
            <w:i/>
            <w:iCs/>
            <w:sz w:val="24"/>
            <w:szCs w:val="24"/>
          </w:rPr>
          <w:t xml:space="preserve">Cancer Law Weekly, </w:t>
        </w:r>
        <w:r w:rsidRPr="00B73CEA">
          <w:rPr>
            <w:sz w:val="24"/>
            <w:szCs w:val="24"/>
          </w:rPr>
          <w:t>17 Sep 2005, p. 32.</w:t>
        </w:r>
      </w:ins>
    </w:p>
    <w:p w14:paraId="2D75AAD9" w14:textId="6EB0191E" w:rsidR="00EE258F" w:rsidRDefault="00EE258F" w:rsidP="00F650B3">
      <w:pPr>
        <w:pStyle w:val="css-158dogj"/>
        <w:shd w:val="clear" w:color="auto" w:fill="FFFFFF"/>
        <w:spacing w:before="0" w:beforeAutospacing="0" w:after="0" w:afterAutospacing="0" w:line="480" w:lineRule="auto"/>
        <w:textAlignment w:val="baseline"/>
        <w:rPr>
          <w:i/>
          <w:color w:val="000000" w:themeColor="text1"/>
        </w:rPr>
      </w:pPr>
      <w:proofErr w:type="spellStart"/>
      <w:r w:rsidRPr="00D93057">
        <w:rPr>
          <w:color w:val="000000" w:themeColor="text1"/>
        </w:rPr>
        <w:t>Dodes</w:t>
      </w:r>
      <w:proofErr w:type="spellEnd"/>
      <w:r w:rsidRPr="00D93057">
        <w:rPr>
          <w:color w:val="000000" w:themeColor="text1"/>
        </w:rPr>
        <w:t>, Lance</w:t>
      </w:r>
      <w:ins w:id="509" w:author="Copyeditor" w:date="2022-07-27T19:39:00Z">
        <w:r w:rsidR="00C964DD">
          <w:rPr>
            <w:color w:val="000000" w:themeColor="text1"/>
          </w:rPr>
          <w:t>,</w:t>
        </w:r>
      </w:ins>
      <w:r w:rsidRPr="00D93057">
        <w:rPr>
          <w:color w:val="000000" w:themeColor="text1"/>
        </w:rPr>
        <w:t xml:space="preserve"> and Joseph Schachter</w:t>
      </w:r>
      <w:ins w:id="510" w:author="Copyeditor" w:date="2022-07-27T19:39:00Z">
        <w:r w:rsidR="00C964DD">
          <w:rPr>
            <w:color w:val="000000" w:themeColor="text1"/>
          </w:rPr>
          <w:t>.</w:t>
        </w:r>
      </w:ins>
      <w:del w:id="511" w:author="Copyeditor" w:date="2022-07-27T19:39:00Z">
        <w:r w:rsidRPr="00D93057" w:rsidDel="00C964DD">
          <w:rPr>
            <w:color w:val="000000" w:themeColor="text1"/>
          </w:rPr>
          <w:delText>,</w:delText>
        </w:r>
      </w:del>
      <w:r w:rsidRPr="00D93057">
        <w:rPr>
          <w:color w:val="000000" w:themeColor="text1"/>
        </w:rPr>
        <w:t xml:space="preserve"> “Mental Health Professionals Warn </w:t>
      </w:r>
      <w:ins w:id="512" w:author="Copyeditor" w:date="2022-07-27T19:40:00Z">
        <w:r w:rsidR="00C964DD">
          <w:rPr>
            <w:color w:val="000000" w:themeColor="text1"/>
          </w:rPr>
          <w:t>a</w:t>
        </w:r>
      </w:ins>
      <w:del w:id="513" w:author="Copyeditor" w:date="2022-07-27T19:40:00Z">
        <w:r w:rsidRPr="00D93057" w:rsidDel="00C964DD">
          <w:rPr>
            <w:color w:val="000000" w:themeColor="text1"/>
          </w:rPr>
          <w:delText>A</w:delText>
        </w:r>
      </w:del>
      <w:r w:rsidRPr="00D93057">
        <w:rPr>
          <w:color w:val="000000" w:themeColor="text1"/>
        </w:rPr>
        <w:t>bout Trump</w:t>
      </w:r>
      <w:ins w:id="514" w:author="Copyeditor" w:date="2022-07-27T19:45:00Z">
        <w:r w:rsidR="00C964DD">
          <w:rPr>
            <w:color w:val="000000" w:themeColor="text1"/>
          </w:rPr>
          <w:t>.</w:t>
        </w:r>
      </w:ins>
      <w:del w:id="515" w:author="Copyeditor" w:date="2022-07-27T19:45:00Z">
        <w:r w:rsidRPr="00D93057" w:rsidDel="00C964DD">
          <w:rPr>
            <w:color w:val="000000" w:themeColor="text1"/>
          </w:rPr>
          <w:delText>,</w:delText>
        </w:r>
      </w:del>
      <w:r w:rsidRPr="00D93057">
        <w:rPr>
          <w:color w:val="000000" w:themeColor="text1"/>
        </w:rPr>
        <w:t xml:space="preserve">” </w:t>
      </w:r>
      <w:r w:rsidRPr="00D93057">
        <w:rPr>
          <w:i/>
          <w:color w:val="000000" w:themeColor="text1"/>
        </w:rPr>
        <w:t xml:space="preserve">New </w:t>
      </w:r>
    </w:p>
    <w:p w14:paraId="1A946E04" w14:textId="0DEECF06" w:rsidR="00EE258F" w:rsidRPr="00204FEE" w:rsidRDefault="00EE258F" w:rsidP="00204FEE">
      <w:pPr>
        <w:pStyle w:val="css-158dogj"/>
        <w:shd w:val="clear" w:color="auto" w:fill="FFFFFF"/>
        <w:spacing w:before="0" w:beforeAutospacing="0" w:after="0" w:afterAutospacing="0" w:line="480" w:lineRule="auto"/>
        <w:ind w:left="720"/>
        <w:textAlignment w:val="baseline"/>
        <w:rPr>
          <w:color w:val="000000" w:themeColor="text1"/>
          <w:u w:val="single"/>
        </w:rPr>
      </w:pPr>
      <w:r w:rsidRPr="00D93057">
        <w:rPr>
          <w:i/>
          <w:color w:val="000000" w:themeColor="text1"/>
        </w:rPr>
        <w:t>York Times</w:t>
      </w:r>
      <w:r w:rsidRPr="00D93057">
        <w:rPr>
          <w:color w:val="000000" w:themeColor="text1"/>
        </w:rPr>
        <w:t xml:space="preserve">, </w:t>
      </w:r>
      <w:ins w:id="516" w:author="Copyeditor" w:date="2022-07-27T19:45:00Z">
        <w:r w:rsidR="00C964DD">
          <w:rPr>
            <w:color w:val="000000" w:themeColor="text1"/>
          </w:rPr>
          <w:t xml:space="preserve">13 </w:t>
        </w:r>
      </w:ins>
      <w:r w:rsidRPr="00D93057">
        <w:rPr>
          <w:color w:val="000000" w:themeColor="text1"/>
        </w:rPr>
        <w:t>Feb.</w:t>
      </w:r>
      <w:del w:id="517" w:author="Copyeditor" w:date="2022-07-27T19:45:00Z">
        <w:r w:rsidRPr="00D93057" w:rsidDel="00C964DD">
          <w:rPr>
            <w:color w:val="000000" w:themeColor="text1"/>
          </w:rPr>
          <w:delText xml:space="preserve"> 13,</w:delText>
        </w:r>
      </w:del>
      <w:r w:rsidRPr="00D93057">
        <w:rPr>
          <w:color w:val="000000" w:themeColor="text1"/>
        </w:rPr>
        <w:t xml:space="preserve"> 2017</w:t>
      </w:r>
      <w:ins w:id="518" w:author="Copyeditor" w:date="2022-07-27T19:45:00Z">
        <w:r w:rsidR="00C964DD">
          <w:rPr>
            <w:color w:val="000000" w:themeColor="text1"/>
          </w:rPr>
          <w:t>,</w:t>
        </w:r>
      </w:ins>
      <w:del w:id="519" w:author="Copyeditor" w:date="2022-07-27T19:45:00Z">
        <w:r w:rsidRPr="00D93057" w:rsidDel="00C964DD">
          <w:rPr>
            <w:color w:val="000000" w:themeColor="text1"/>
          </w:rPr>
          <w:delText>.</w:delText>
        </w:r>
      </w:del>
      <w:r w:rsidRPr="00D93057">
        <w:rPr>
          <w:color w:val="000000" w:themeColor="text1"/>
        </w:rPr>
        <w:t xml:space="preserve"> </w:t>
      </w:r>
      <w:del w:id="520" w:author="Copyeditor" w:date="2022-07-27T19:45:00Z">
        <w:r w:rsidRPr="00D944B5" w:rsidDel="00C964DD">
          <w:delText>https://www.</w:delText>
        </w:r>
      </w:del>
      <w:r w:rsidRPr="00D944B5">
        <w:t>nytimes.com/2017/02/13/opinion/mental-health-</w:t>
      </w:r>
      <w:r w:rsidRPr="00D93057">
        <w:t>professionals-warn-about-trump.html?smid=fb-share&amp;_r=2</w:t>
      </w:r>
      <w:ins w:id="521" w:author="Copyeditor" w:date="2022-07-27T19:46:00Z">
        <w:r w:rsidR="00C964DD">
          <w:t>.</w:t>
        </w:r>
      </w:ins>
    </w:p>
    <w:p w14:paraId="4B4D4866" w14:textId="398E5D54" w:rsidR="00EE258F" w:rsidDel="00C964DD" w:rsidRDefault="00EE258F">
      <w:pPr>
        <w:spacing w:line="480" w:lineRule="auto"/>
        <w:ind w:left="720" w:hanging="720"/>
        <w:rPr>
          <w:del w:id="522" w:author="Copyeditor" w:date="2022-07-27T19:47:00Z"/>
          <w:sz w:val="24"/>
        </w:rPr>
        <w:pPrChange w:id="523" w:author="Copyeditor" w:date="2022-07-27T19:48:00Z">
          <w:pPr>
            <w:spacing w:line="480" w:lineRule="auto"/>
          </w:pPr>
        </w:pPrChange>
      </w:pPr>
      <w:r w:rsidRPr="00D93057">
        <w:rPr>
          <w:sz w:val="24"/>
        </w:rPr>
        <w:t xml:space="preserve">Feinberg, Andrew. “Trump’s </w:t>
      </w:r>
      <w:ins w:id="524" w:author="Copyeditor" w:date="2022-07-27T19:47:00Z">
        <w:r w:rsidR="00C964DD">
          <w:rPr>
            <w:sz w:val="24"/>
          </w:rPr>
          <w:t>M</w:t>
        </w:r>
      </w:ins>
      <w:del w:id="525" w:author="Copyeditor" w:date="2022-07-27T19:47:00Z">
        <w:r w:rsidRPr="00D93057" w:rsidDel="00C964DD">
          <w:rPr>
            <w:sz w:val="24"/>
          </w:rPr>
          <w:delText>m</w:delText>
        </w:r>
      </w:del>
      <w:r w:rsidRPr="00D93057">
        <w:rPr>
          <w:sz w:val="24"/>
        </w:rPr>
        <w:t xml:space="preserve">ental </w:t>
      </w:r>
      <w:ins w:id="526" w:author="Copyeditor" w:date="2022-07-27T19:47:00Z">
        <w:r w:rsidR="00C964DD">
          <w:rPr>
            <w:sz w:val="24"/>
          </w:rPr>
          <w:t>S</w:t>
        </w:r>
      </w:ins>
      <w:del w:id="527" w:author="Copyeditor" w:date="2022-07-27T19:47:00Z">
        <w:r w:rsidRPr="00D93057" w:rsidDel="00C964DD">
          <w:rPr>
            <w:sz w:val="24"/>
          </w:rPr>
          <w:delText>s</w:delText>
        </w:r>
      </w:del>
      <w:r w:rsidRPr="00D93057">
        <w:rPr>
          <w:sz w:val="24"/>
        </w:rPr>
        <w:t xml:space="preserve">tate is </w:t>
      </w:r>
      <w:ins w:id="528" w:author="Copyeditor" w:date="2022-07-27T19:47:00Z">
        <w:r w:rsidR="00C964DD">
          <w:rPr>
            <w:sz w:val="24"/>
          </w:rPr>
          <w:t>D</w:t>
        </w:r>
      </w:ins>
      <w:del w:id="529" w:author="Copyeditor" w:date="2022-07-27T19:47:00Z">
        <w:r w:rsidRPr="00D93057" w:rsidDel="00C964DD">
          <w:rPr>
            <w:sz w:val="24"/>
          </w:rPr>
          <w:delText>d</w:delText>
        </w:r>
      </w:del>
      <w:r w:rsidRPr="00D93057">
        <w:rPr>
          <w:sz w:val="24"/>
        </w:rPr>
        <w:t xml:space="preserve">eteriorating </w:t>
      </w:r>
      <w:ins w:id="530" w:author="Copyeditor" w:date="2022-07-27T19:47:00Z">
        <w:r w:rsidR="00C964DD">
          <w:rPr>
            <w:sz w:val="24"/>
          </w:rPr>
          <w:t>D</w:t>
        </w:r>
      </w:ins>
      <w:del w:id="531" w:author="Copyeditor" w:date="2022-07-27T19:47:00Z">
        <w:r w:rsidRPr="00D93057" w:rsidDel="00C964DD">
          <w:rPr>
            <w:sz w:val="24"/>
          </w:rPr>
          <w:delText>d</w:delText>
        </w:r>
      </w:del>
      <w:r w:rsidRPr="00D93057">
        <w:rPr>
          <w:sz w:val="24"/>
        </w:rPr>
        <w:t xml:space="preserve">angerously </w:t>
      </w:r>
      <w:ins w:id="532" w:author="Copyeditor" w:date="2022-07-27T19:47:00Z">
        <w:r w:rsidR="00C964DD">
          <w:rPr>
            <w:sz w:val="24"/>
          </w:rPr>
          <w:t>D</w:t>
        </w:r>
      </w:ins>
      <w:del w:id="533" w:author="Copyeditor" w:date="2022-07-27T19:47:00Z">
        <w:r w:rsidRPr="00D93057" w:rsidDel="00C964DD">
          <w:rPr>
            <w:sz w:val="24"/>
          </w:rPr>
          <w:delText>d</w:delText>
        </w:r>
      </w:del>
      <w:r w:rsidRPr="00D93057">
        <w:rPr>
          <w:sz w:val="24"/>
        </w:rPr>
        <w:t xml:space="preserve">ue to </w:t>
      </w:r>
      <w:ins w:id="534" w:author="Copyeditor" w:date="2022-07-27T19:47:00Z">
        <w:r w:rsidR="00C964DD">
          <w:rPr>
            <w:sz w:val="24"/>
          </w:rPr>
          <w:t>I</w:t>
        </w:r>
      </w:ins>
      <w:del w:id="535" w:author="Copyeditor" w:date="2022-07-27T19:47:00Z">
        <w:r w:rsidRPr="00D93057" w:rsidDel="00C964DD">
          <w:rPr>
            <w:sz w:val="24"/>
          </w:rPr>
          <w:delText>i</w:delText>
        </w:r>
      </w:del>
      <w:r w:rsidRPr="00D93057">
        <w:rPr>
          <w:sz w:val="24"/>
        </w:rPr>
        <w:t xml:space="preserve">mpeachment with </w:t>
      </w:r>
    </w:p>
    <w:p w14:paraId="6EDF4CB1" w14:textId="0A2B974E" w:rsidR="00EE258F" w:rsidDel="00C964DD" w:rsidRDefault="00C964DD">
      <w:pPr>
        <w:spacing w:line="480" w:lineRule="auto"/>
        <w:ind w:left="720" w:hanging="720"/>
        <w:rPr>
          <w:del w:id="536" w:author="Copyeditor" w:date="2022-07-27T19:48:00Z"/>
          <w:i/>
          <w:sz w:val="24"/>
        </w:rPr>
        <w:pPrChange w:id="537" w:author="Copyeditor" w:date="2022-07-27T19:48:00Z">
          <w:pPr>
            <w:spacing w:line="480" w:lineRule="auto"/>
            <w:ind w:firstLine="720"/>
          </w:pPr>
        </w:pPrChange>
      </w:pPr>
      <w:ins w:id="538" w:author="Copyeditor" w:date="2022-07-27T19:47:00Z">
        <w:r>
          <w:rPr>
            <w:sz w:val="24"/>
          </w:rPr>
          <w:t>P</w:t>
        </w:r>
      </w:ins>
      <w:del w:id="539" w:author="Copyeditor" w:date="2022-07-27T19:47:00Z">
        <w:r w:rsidR="00EE258F" w:rsidRPr="00D93057" w:rsidDel="00C964DD">
          <w:rPr>
            <w:sz w:val="24"/>
          </w:rPr>
          <w:delText>p</w:delText>
        </w:r>
      </w:del>
      <w:r w:rsidR="00EE258F" w:rsidRPr="00D93057">
        <w:rPr>
          <w:sz w:val="24"/>
        </w:rPr>
        <w:t>otentially ‘</w:t>
      </w:r>
      <w:ins w:id="540" w:author="Copyeditor" w:date="2022-07-27T19:48:00Z">
        <w:r>
          <w:rPr>
            <w:sz w:val="24"/>
          </w:rPr>
          <w:t>C</w:t>
        </w:r>
      </w:ins>
      <w:del w:id="541" w:author="Copyeditor" w:date="2022-07-27T19:48:00Z">
        <w:r w:rsidR="00EE258F" w:rsidRPr="00D93057" w:rsidDel="00C964DD">
          <w:rPr>
            <w:sz w:val="24"/>
          </w:rPr>
          <w:delText>c</w:delText>
        </w:r>
      </w:del>
      <w:r w:rsidR="00EE258F" w:rsidRPr="00D93057">
        <w:rPr>
          <w:sz w:val="24"/>
        </w:rPr>
        <w:t xml:space="preserve">atastrophic </w:t>
      </w:r>
      <w:ins w:id="542" w:author="Copyeditor" w:date="2022-07-27T19:48:00Z">
        <w:r>
          <w:rPr>
            <w:sz w:val="24"/>
          </w:rPr>
          <w:t>O</w:t>
        </w:r>
      </w:ins>
      <w:del w:id="543" w:author="Copyeditor" w:date="2022-07-27T19:48:00Z">
        <w:r w:rsidR="00EE258F" w:rsidRPr="00D93057" w:rsidDel="00C964DD">
          <w:rPr>
            <w:sz w:val="24"/>
          </w:rPr>
          <w:delText>o</w:delText>
        </w:r>
      </w:del>
      <w:r w:rsidR="00EE258F" w:rsidRPr="00D93057">
        <w:rPr>
          <w:sz w:val="24"/>
        </w:rPr>
        <w:t>utcomes</w:t>
      </w:r>
      <w:ins w:id="544" w:author="Copyeditor" w:date="2022-07-27T19:49:00Z">
        <w:r>
          <w:rPr>
            <w:sz w:val="24"/>
          </w:rPr>
          <w:t>,</w:t>
        </w:r>
      </w:ins>
      <w:r w:rsidR="00EE258F" w:rsidRPr="00D93057">
        <w:rPr>
          <w:sz w:val="24"/>
        </w:rPr>
        <w:t>’</w:t>
      </w:r>
      <w:del w:id="545" w:author="Copyeditor" w:date="2022-07-27T19:49:00Z">
        <w:r w:rsidR="00EE258F" w:rsidRPr="00D93057" w:rsidDel="00C964DD">
          <w:rPr>
            <w:sz w:val="24"/>
          </w:rPr>
          <w:delText>,</w:delText>
        </w:r>
      </w:del>
      <w:r w:rsidR="00EE258F" w:rsidRPr="00D93057">
        <w:rPr>
          <w:sz w:val="24"/>
        </w:rPr>
        <w:t xml:space="preserve"> </w:t>
      </w:r>
      <w:ins w:id="546" w:author="Copyeditor" w:date="2022-07-27T19:47:00Z">
        <w:r>
          <w:rPr>
            <w:sz w:val="24"/>
          </w:rPr>
          <w:t>P</w:t>
        </w:r>
      </w:ins>
      <w:del w:id="547" w:author="Copyeditor" w:date="2022-07-27T19:47:00Z">
        <w:r w:rsidR="00EE258F" w:rsidRPr="00D93057" w:rsidDel="00C964DD">
          <w:rPr>
            <w:sz w:val="24"/>
          </w:rPr>
          <w:delText>p</w:delText>
        </w:r>
      </w:del>
      <w:r w:rsidR="00EE258F" w:rsidRPr="00D93057">
        <w:rPr>
          <w:sz w:val="24"/>
        </w:rPr>
        <w:t xml:space="preserve">sychiatrists </w:t>
      </w:r>
      <w:ins w:id="548" w:author="Copyeditor" w:date="2022-07-27T19:47:00Z">
        <w:r>
          <w:rPr>
            <w:sz w:val="24"/>
          </w:rPr>
          <w:t>U</w:t>
        </w:r>
      </w:ins>
      <w:del w:id="549" w:author="Copyeditor" w:date="2022-07-27T19:47:00Z">
        <w:r w:rsidR="00EE258F" w:rsidRPr="00D93057" w:rsidDel="00C964DD">
          <w:rPr>
            <w:sz w:val="24"/>
          </w:rPr>
          <w:delText>u</w:delText>
        </w:r>
      </w:del>
      <w:r w:rsidR="00EE258F" w:rsidRPr="00D93057">
        <w:rPr>
          <w:sz w:val="24"/>
        </w:rPr>
        <w:t xml:space="preserve">rgently </w:t>
      </w:r>
      <w:ins w:id="550" w:author="Copyeditor" w:date="2022-07-27T19:47:00Z">
        <w:r>
          <w:rPr>
            <w:sz w:val="24"/>
          </w:rPr>
          <w:t>W</w:t>
        </w:r>
      </w:ins>
      <w:del w:id="551" w:author="Copyeditor" w:date="2022-07-27T19:47:00Z">
        <w:r w:rsidR="00EE258F" w:rsidRPr="00D93057" w:rsidDel="00C964DD">
          <w:rPr>
            <w:sz w:val="24"/>
          </w:rPr>
          <w:delText>w</w:delText>
        </w:r>
      </w:del>
      <w:r w:rsidR="00EE258F" w:rsidRPr="00D93057">
        <w:rPr>
          <w:sz w:val="24"/>
        </w:rPr>
        <w:t>arn Congress</w:t>
      </w:r>
      <w:ins w:id="552" w:author="Copyeditor" w:date="2022-07-27T19:47:00Z">
        <w:r>
          <w:rPr>
            <w:sz w:val="24"/>
          </w:rPr>
          <w:t>.</w:t>
        </w:r>
      </w:ins>
      <w:del w:id="553" w:author="Copyeditor" w:date="2022-07-27T19:47:00Z">
        <w:r w:rsidR="00EE258F" w:rsidRPr="00D93057" w:rsidDel="00C964DD">
          <w:rPr>
            <w:sz w:val="24"/>
          </w:rPr>
          <w:delText>,</w:delText>
        </w:r>
      </w:del>
      <w:r w:rsidR="00EE258F" w:rsidRPr="00D93057">
        <w:rPr>
          <w:sz w:val="24"/>
        </w:rPr>
        <w:t xml:space="preserve">” </w:t>
      </w:r>
      <w:r w:rsidR="00EE258F" w:rsidRPr="00D93057">
        <w:rPr>
          <w:i/>
          <w:sz w:val="24"/>
        </w:rPr>
        <w:t>The</w:t>
      </w:r>
      <w:ins w:id="554" w:author="Copyeditor" w:date="2022-07-27T19:48:00Z">
        <w:r>
          <w:rPr>
            <w:i/>
            <w:sz w:val="24"/>
          </w:rPr>
          <w:t xml:space="preserve"> </w:t>
        </w:r>
      </w:ins>
      <w:del w:id="555" w:author="Copyeditor" w:date="2022-07-27T19:48:00Z">
        <w:r w:rsidR="00EE258F" w:rsidRPr="00D93057" w:rsidDel="00C964DD">
          <w:rPr>
            <w:i/>
            <w:sz w:val="24"/>
          </w:rPr>
          <w:delText xml:space="preserve"> </w:delText>
        </w:r>
      </w:del>
    </w:p>
    <w:p w14:paraId="6DE65933" w14:textId="2294F2EC" w:rsidR="00EE258F" w:rsidRPr="00204FEE" w:rsidRDefault="00EE258F">
      <w:pPr>
        <w:spacing w:line="480" w:lineRule="auto"/>
        <w:ind w:left="720" w:hanging="720"/>
        <w:rPr>
          <w:color w:val="000000" w:themeColor="text1"/>
          <w:sz w:val="24"/>
          <w:u w:val="single"/>
        </w:rPr>
        <w:pPrChange w:id="556" w:author="Copyeditor" w:date="2022-07-27T19:48:00Z">
          <w:pPr>
            <w:spacing w:line="480" w:lineRule="auto"/>
            <w:ind w:left="720"/>
          </w:pPr>
        </w:pPrChange>
      </w:pPr>
      <w:r w:rsidRPr="00D93057">
        <w:rPr>
          <w:i/>
          <w:sz w:val="24"/>
        </w:rPr>
        <w:t>Independent</w:t>
      </w:r>
      <w:r>
        <w:rPr>
          <w:sz w:val="24"/>
        </w:rPr>
        <w:t xml:space="preserve">. </w:t>
      </w:r>
      <w:ins w:id="557" w:author="Copyeditor" w:date="2022-07-27T19:48:00Z">
        <w:r w:rsidR="00C964DD">
          <w:rPr>
            <w:sz w:val="24"/>
          </w:rPr>
          <w:t xml:space="preserve">4 </w:t>
        </w:r>
      </w:ins>
      <w:r w:rsidRPr="00D93057">
        <w:rPr>
          <w:sz w:val="24"/>
        </w:rPr>
        <w:t>Dec</w:t>
      </w:r>
      <w:del w:id="558" w:author="Copyeditor" w:date="2022-07-27T19:48:00Z">
        <w:r w:rsidRPr="00D93057" w:rsidDel="00C964DD">
          <w:rPr>
            <w:sz w:val="24"/>
          </w:rPr>
          <w:delText>ember 4,</w:delText>
        </w:r>
      </w:del>
      <w:ins w:id="559" w:author="Copyeditor" w:date="2022-07-27T19:48:00Z">
        <w:r w:rsidR="00C964DD">
          <w:rPr>
            <w:sz w:val="24"/>
          </w:rPr>
          <w:t>.</w:t>
        </w:r>
      </w:ins>
      <w:r w:rsidRPr="00D93057">
        <w:rPr>
          <w:sz w:val="24"/>
        </w:rPr>
        <w:t xml:space="preserve"> 2019</w:t>
      </w:r>
      <w:ins w:id="560" w:author="Copyeditor" w:date="2022-07-27T20:27:00Z">
        <w:r w:rsidR="002D76E0">
          <w:rPr>
            <w:sz w:val="24"/>
          </w:rPr>
          <w:t>,</w:t>
        </w:r>
      </w:ins>
      <w:del w:id="561" w:author="Copyeditor" w:date="2022-07-27T20:27:00Z">
        <w:r w:rsidRPr="00D93057" w:rsidDel="002D76E0">
          <w:rPr>
            <w:sz w:val="24"/>
          </w:rPr>
          <w:delText>.</w:delText>
        </w:r>
      </w:del>
      <w:r w:rsidRPr="00D93057">
        <w:rPr>
          <w:sz w:val="24"/>
        </w:rPr>
        <w:t xml:space="preserve"> </w:t>
      </w:r>
      <w:del w:id="562" w:author="Copyeditor" w:date="2022-07-27T19:48:00Z">
        <w:r w:rsidRPr="00D93057" w:rsidDel="00C964DD">
          <w:rPr>
            <w:sz w:val="24"/>
          </w:rPr>
          <w:delText>https://www.</w:delText>
        </w:r>
      </w:del>
      <w:r w:rsidRPr="00D93057">
        <w:rPr>
          <w:sz w:val="24"/>
        </w:rPr>
        <w:t>independent.co.uk/news/world/americas/us-politics/trump-mental</w:t>
      </w:r>
      <w:ins w:id="563" w:author="Copyeditor" w:date="2022-07-27T19:48:00Z">
        <w:r w:rsidR="00C964DD">
          <w:rPr>
            <w:sz w:val="24"/>
          </w:rPr>
          <w:t>-</w:t>
        </w:r>
      </w:ins>
      <w:del w:id="564" w:author="Copyeditor" w:date="2022-07-27T19:48:00Z">
        <w:r w:rsidRPr="00D93057" w:rsidDel="00C964DD">
          <w:rPr>
            <w:sz w:val="24"/>
          </w:rPr>
          <w:delText>-</w:delText>
        </w:r>
      </w:del>
      <w:r w:rsidRPr="00D93057">
        <w:rPr>
          <w:sz w:val="24"/>
        </w:rPr>
        <w:t>state-impeachment-psychiatrist-petition-congress-a9232386.html</w:t>
      </w:r>
      <w:ins w:id="565" w:author="Copyeditor" w:date="2022-07-27T19:48:00Z">
        <w:r w:rsidR="00C964DD">
          <w:rPr>
            <w:sz w:val="24"/>
          </w:rPr>
          <w:t>.</w:t>
        </w:r>
      </w:ins>
    </w:p>
    <w:p w14:paraId="38F8DEAE" w14:textId="317490B0" w:rsidR="00EE258F" w:rsidDel="00C964DD" w:rsidRDefault="00EE258F">
      <w:pPr>
        <w:pStyle w:val="css-158dogj"/>
        <w:shd w:val="clear" w:color="auto" w:fill="FFFFFF"/>
        <w:spacing w:before="0" w:beforeAutospacing="0" w:after="0" w:afterAutospacing="0" w:line="480" w:lineRule="auto"/>
        <w:ind w:left="720" w:hanging="720"/>
        <w:textAlignment w:val="baseline"/>
        <w:rPr>
          <w:del w:id="566" w:author="Copyeditor" w:date="2022-07-27T19:57:00Z"/>
          <w:i/>
          <w:iCs/>
        </w:rPr>
        <w:pPrChange w:id="567" w:author="Copyeditor" w:date="2022-07-27T20:00:00Z">
          <w:pPr>
            <w:pStyle w:val="css-158dogj"/>
            <w:shd w:val="clear" w:color="auto" w:fill="FFFFFF"/>
            <w:spacing w:before="0" w:beforeAutospacing="0" w:after="0" w:afterAutospacing="0" w:line="480" w:lineRule="auto"/>
            <w:textAlignment w:val="baseline"/>
          </w:pPr>
        </w:pPrChange>
      </w:pPr>
      <w:r w:rsidRPr="00D93057">
        <w:t>Freud,</w:t>
      </w:r>
      <w:r w:rsidR="004A1558">
        <w:t xml:space="preserve"> </w:t>
      </w:r>
      <w:r w:rsidR="004A1558" w:rsidRPr="00D93057">
        <w:t>Sigmund</w:t>
      </w:r>
      <w:r w:rsidR="004A1558">
        <w:t>.</w:t>
      </w:r>
      <w:r w:rsidRPr="00D93057">
        <w:t xml:space="preserve"> “Traumatic Fixation—The Unconscious.” </w:t>
      </w:r>
      <w:del w:id="568" w:author="Copyeditor" w:date="2022-07-27T19:56:00Z">
        <w:r w:rsidDel="00C964DD">
          <w:delText xml:space="preserve">In </w:delText>
        </w:r>
      </w:del>
      <w:r w:rsidRPr="00D93057">
        <w:rPr>
          <w:i/>
          <w:iCs/>
        </w:rPr>
        <w:t>A General Introduction to</w:t>
      </w:r>
      <w:ins w:id="569" w:author="Copyeditor" w:date="2022-07-27T19:57:00Z">
        <w:r w:rsidR="00C964DD">
          <w:rPr>
            <w:i/>
            <w:iCs/>
          </w:rPr>
          <w:t xml:space="preserve"> </w:t>
        </w:r>
      </w:ins>
      <w:del w:id="570" w:author="Copyeditor" w:date="2022-07-27T19:57:00Z">
        <w:r w:rsidRPr="00D93057" w:rsidDel="00C964DD">
          <w:rPr>
            <w:i/>
            <w:iCs/>
          </w:rPr>
          <w:delText xml:space="preserve"> </w:delText>
        </w:r>
      </w:del>
    </w:p>
    <w:p w14:paraId="4534EED6" w14:textId="00BF3EAA" w:rsidR="00EE258F" w:rsidRDefault="00EE258F">
      <w:pPr>
        <w:pStyle w:val="css-158dogj"/>
        <w:shd w:val="clear" w:color="auto" w:fill="FFFFFF"/>
        <w:spacing w:before="0" w:beforeAutospacing="0" w:after="0" w:afterAutospacing="0" w:line="480" w:lineRule="auto"/>
        <w:ind w:left="720" w:hanging="720"/>
        <w:textAlignment w:val="baseline"/>
        <w:rPr>
          <w:ins w:id="571" w:author="Copyeditor" w:date="2022-07-25T19:36:00Z"/>
        </w:rPr>
        <w:pPrChange w:id="572" w:author="Copyeditor" w:date="2022-07-27T20:00:00Z">
          <w:pPr>
            <w:pStyle w:val="css-158dogj"/>
            <w:shd w:val="clear" w:color="auto" w:fill="FFFFFF"/>
            <w:spacing w:before="0" w:beforeAutospacing="0" w:after="0" w:afterAutospacing="0" w:line="480" w:lineRule="auto"/>
            <w:ind w:firstLine="720"/>
            <w:textAlignment w:val="baseline"/>
          </w:pPr>
        </w:pPrChange>
      </w:pPr>
      <w:r w:rsidRPr="00D93057">
        <w:rPr>
          <w:i/>
          <w:iCs/>
        </w:rPr>
        <w:t>Psychoanalysis</w:t>
      </w:r>
      <w:ins w:id="573" w:author="Copyeditor" w:date="2022-07-27T19:56:00Z">
        <w:r w:rsidR="00C964DD">
          <w:t>,</w:t>
        </w:r>
      </w:ins>
      <w:del w:id="574" w:author="Copyeditor" w:date="2022-07-27T19:56:00Z">
        <w:r w:rsidR="00922F51" w:rsidDel="00C964DD">
          <w:delText>.</w:delText>
        </w:r>
      </w:del>
      <w:r w:rsidR="00922F51">
        <w:t xml:space="preserve"> </w:t>
      </w:r>
      <w:ins w:id="575" w:author="Copyeditor" w:date="2022-07-27T19:56:00Z">
        <w:r w:rsidR="00C964DD">
          <w:t>t</w:t>
        </w:r>
      </w:ins>
      <w:del w:id="576" w:author="Copyeditor" w:date="2022-07-27T19:56:00Z">
        <w:r w:rsidR="00922F51" w:rsidDel="00C964DD">
          <w:delText>T</w:delText>
        </w:r>
      </w:del>
      <w:r w:rsidRPr="00D93057">
        <w:t>rans</w:t>
      </w:r>
      <w:r w:rsidR="00922F51">
        <w:t>lated</w:t>
      </w:r>
      <w:r w:rsidRPr="00D93057">
        <w:t xml:space="preserve"> by G. Stanley Hall</w:t>
      </w:r>
      <w:ins w:id="577" w:author="Copyeditor" w:date="2022-07-27T19:56:00Z">
        <w:r w:rsidR="00C964DD">
          <w:t>,</w:t>
        </w:r>
      </w:ins>
      <w:del w:id="578" w:author="Copyeditor" w:date="2022-07-27T19:56:00Z">
        <w:r w:rsidRPr="00D93057" w:rsidDel="00C964DD">
          <w:delText>.</w:delText>
        </w:r>
      </w:del>
      <w:r w:rsidRPr="00D93057">
        <w:t xml:space="preserve"> </w:t>
      </w:r>
      <w:proofErr w:type="spellStart"/>
      <w:r w:rsidRPr="00D93057">
        <w:t>Boni</w:t>
      </w:r>
      <w:proofErr w:type="spellEnd"/>
      <w:r w:rsidRPr="00D93057">
        <w:t xml:space="preserve"> and Liveright, 1920</w:t>
      </w:r>
      <w:r w:rsidR="00A61FE4">
        <w:t>, p</w:t>
      </w:r>
      <w:r w:rsidR="002A34D9">
        <w:t>p</w:t>
      </w:r>
      <w:r w:rsidR="00163137">
        <w:t xml:space="preserve">. </w:t>
      </w:r>
      <w:r w:rsidR="00226AAA">
        <w:t>317</w:t>
      </w:r>
      <w:ins w:id="579" w:author="Copyeditor" w:date="2022-07-27T19:57:00Z">
        <w:r w:rsidR="00C964DD">
          <w:t>–</w:t>
        </w:r>
      </w:ins>
      <w:del w:id="580" w:author="Copyeditor" w:date="2022-07-27T19:56:00Z">
        <w:r w:rsidR="00226AAA" w:rsidDel="00C964DD">
          <w:delText>-3</w:delText>
        </w:r>
      </w:del>
      <w:r w:rsidR="00226AAA">
        <w:t>32.</w:t>
      </w:r>
    </w:p>
    <w:p w14:paraId="3FE6EA94" w14:textId="6EAEF192" w:rsidR="00A200D2" w:rsidRPr="00A200D2" w:rsidRDefault="00A200D2">
      <w:pPr>
        <w:pStyle w:val="css-158dogj"/>
        <w:shd w:val="clear" w:color="auto" w:fill="FFFFFF"/>
        <w:spacing w:before="0" w:beforeAutospacing="0" w:after="0" w:afterAutospacing="0" w:line="480" w:lineRule="auto"/>
        <w:textAlignment w:val="baseline"/>
        <w:pPrChange w:id="581" w:author="Copyeditor" w:date="2022-07-25T19:36:00Z">
          <w:pPr>
            <w:pStyle w:val="css-158dogj"/>
            <w:shd w:val="clear" w:color="auto" w:fill="FFFFFF"/>
            <w:spacing w:before="0" w:beforeAutospacing="0" w:after="0" w:afterAutospacing="0" w:line="480" w:lineRule="auto"/>
            <w:ind w:firstLine="720"/>
            <w:textAlignment w:val="baseline"/>
          </w:pPr>
        </w:pPrChange>
      </w:pPr>
      <w:proofErr w:type="spellStart"/>
      <w:ins w:id="582" w:author="Copyeditor" w:date="2022-07-25T19:36:00Z">
        <w:r>
          <w:t>Garofolo</w:t>
        </w:r>
        <w:proofErr w:type="spellEnd"/>
        <w:r>
          <w:t xml:space="preserve">, </w:t>
        </w:r>
        <w:proofErr w:type="spellStart"/>
        <w:r>
          <w:t>Daneila</w:t>
        </w:r>
        <w:proofErr w:type="spellEnd"/>
        <w:r>
          <w:t>, and David Sigler</w:t>
        </w:r>
      </w:ins>
      <w:ins w:id="583" w:author="Copyeditor" w:date="2022-07-25T19:37:00Z">
        <w:r>
          <w:t>, ed</w:t>
        </w:r>
      </w:ins>
      <w:ins w:id="584" w:author="Copyeditor" w:date="2022-07-27T19:51:00Z">
        <w:r w:rsidR="00C964DD">
          <w:t>itor</w:t>
        </w:r>
      </w:ins>
      <w:ins w:id="585" w:author="Copyeditor" w:date="2022-07-25T19:37:00Z">
        <w:r>
          <w:t>s</w:t>
        </w:r>
      </w:ins>
      <w:ins w:id="586" w:author="Copyeditor" w:date="2022-07-25T19:36:00Z">
        <w:r>
          <w:t xml:space="preserve">. </w:t>
        </w:r>
      </w:ins>
      <w:ins w:id="587" w:author="Copyeditor" w:date="2022-07-25T19:37:00Z">
        <w:r>
          <w:rPr>
            <w:i/>
            <w:iCs/>
          </w:rPr>
          <w:t>Lacan and Romanticism</w:t>
        </w:r>
        <w:r w:rsidRPr="00A200D2">
          <w:rPr>
            <w:rPrChange w:id="588" w:author="Copyeditor" w:date="2022-07-25T19:37:00Z">
              <w:rPr>
                <w:i/>
                <w:iCs/>
              </w:rPr>
            </w:rPrChange>
          </w:rPr>
          <w:t xml:space="preserve">. </w:t>
        </w:r>
        <w:r>
          <w:t>SUNY P</w:t>
        </w:r>
      </w:ins>
      <w:ins w:id="589" w:author="Copyeditor" w:date="2022-07-25T19:38:00Z">
        <w:r>
          <w:t>, 2019.</w:t>
        </w:r>
      </w:ins>
    </w:p>
    <w:p w14:paraId="2067D0A4" w14:textId="2BF91ABA" w:rsidR="00EE258F" w:rsidRDefault="00EE258F" w:rsidP="00204FEE">
      <w:pPr>
        <w:pStyle w:val="css-158dogj"/>
        <w:shd w:val="clear" w:color="auto" w:fill="FFFFFF"/>
        <w:spacing w:before="0" w:beforeAutospacing="0" w:after="0" w:afterAutospacing="0" w:line="480" w:lineRule="auto"/>
        <w:textAlignment w:val="baseline"/>
        <w:rPr>
          <w:color w:val="000000" w:themeColor="text1"/>
        </w:rPr>
      </w:pPr>
      <w:r w:rsidRPr="00D93057">
        <w:rPr>
          <w:color w:val="000000" w:themeColor="text1"/>
        </w:rPr>
        <w:t xml:space="preserve">Grosz, Elizabeth. </w:t>
      </w:r>
      <w:r w:rsidRPr="00D93057">
        <w:rPr>
          <w:i/>
          <w:color w:val="000000" w:themeColor="text1"/>
        </w:rPr>
        <w:t>Lacan: A Feminist Introduction</w:t>
      </w:r>
      <w:r w:rsidRPr="00D93057">
        <w:rPr>
          <w:color w:val="000000" w:themeColor="text1"/>
        </w:rPr>
        <w:t>. Routledge, 1990.</w:t>
      </w:r>
    </w:p>
    <w:p w14:paraId="48FC05D0" w14:textId="61F8F530" w:rsidR="00EE258F" w:rsidRPr="00D93057" w:rsidRDefault="00EE258F" w:rsidP="00204FEE">
      <w:pPr>
        <w:pStyle w:val="EndnoteText"/>
        <w:spacing w:line="480" w:lineRule="auto"/>
        <w:rPr>
          <w:sz w:val="24"/>
          <w:szCs w:val="24"/>
        </w:rPr>
      </w:pPr>
      <w:r w:rsidRPr="00D93057">
        <w:rPr>
          <w:sz w:val="24"/>
          <w:szCs w:val="24"/>
        </w:rPr>
        <w:t>Harvey</w:t>
      </w:r>
      <w:r>
        <w:rPr>
          <w:sz w:val="24"/>
          <w:szCs w:val="24"/>
        </w:rPr>
        <w:t>, J.</w:t>
      </w:r>
      <w:ins w:id="590" w:author="Copyeditor" w:date="2022-07-27T20:00:00Z">
        <w:r w:rsidR="00C964DD">
          <w:rPr>
            <w:sz w:val="24"/>
            <w:szCs w:val="24"/>
          </w:rPr>
          <w:t xml:space="preserve"> </w:t>
        </w:r>
      </w:ins>
      <w:r>
        <w:rPr>
          <w:sz w:val="24"/>
          <w:szCs w:val="24"/>
        </w:rPr>
        <w:t xml:space="preserve">R. </w:t>
      </w:r>
      <w:r w:rsidRPr="00D93057">
        <w:rPr>
          <w:i/>
          <w:iCs/>
          <w:sz w:val="24"/>
          <w:szCs w:val="24"/>
        </w:rPr>
        <w:t>Men in Black</w:t>
      </w:r>
      <w:r>
        <w:rPr>
          <w:sz w:val="24"/>
          <w:szCs w:val="24"/>
        </w:rPr>
        <w:t xml:space="preserve">. </w:t>
      </w:r>
      <w:r w:rsidRPr="00D93057">
        <w:rPr>
          <w:sz w:val="24"/>
          <w:szCs w:val="24"/>
        </w:rPr>
        <w:t>U</w:t>
      </w:r>
      <w:del w:id="591" w:author="Copyeditor" w:date="2022-07-27T20:00:00Z">
        <w:r w:rsidRPr="00D93057" w:rsidDel="00C964DD">
          <w:rPr>
            <w:sz w:val="24"/>
            <w:szCs w:val="24"/>
          </w:rPr>
          <w:delText>niversity</w:delText>
        </w:r>
      </w:del>
      <w:r w:rsidRPr="00D93057">
        <w:rPr>
          <w:sz w:val="24"/>
          <w:szCs w:val="24"/>
        </w:rPr>
        <w:t xml:space="preserve"> of Chicago P, 1995</w:t>
      </w:r>
      <w:r>
        <w:rPr>
          <w:sz w:val="24"/>
          <w:szCs w:val="24"/>
        </w:rPr>
        <w:t>.</w:t>
      </w:r>
    </w:p>
    <w:p w14:paraId="46E0B13D" w14:textId="0F86CA08" w:rsidR="00B05328" w:rsidRDefault="00EE258F" w:rsidP="00204FEE">
      <w:pPr>
        <w:spacing w:line="480" w:lineRule="auto"/>
        <w:rPr>
          <w:sz w:val="24"/>
        </w:rPr>
      </w:pPr>
      <w:r w:rsidRPr="00D93057">
        <w:rPr>
          <w:sz w:val="24"/>
        </w:rPr>
        <w:t xml:space="preserve">Kristeva, Julia. </w:t>
      </w:r>
      <w:r w:rsidRPr="00D93057">
        <w:rPr>
          <w:i/>
          <w:sz w:val="24"/>
        </w:rPr>
        <w:t>Revolution in Poetic Language</w:t>
      </w:r>
      <w:r w:rsidR="00D36598">
        <w:rPr>
          <w:sz w:val="24"/>
        </w:rPr>
        <w:t>. T</w:t>
      </w:r>
      <w:r w:rsidR="00101C66">
        <w:rPr>
          <w:sz w:val="24"/>
        </w:rPr>
        <w:t>rans</w:t>
      </w:r>
      <w:r w:rsidR="00B05328">
        <w:rPr>
          <w:sz w:val="24"/>
        </w:rPr>
        <w:t>lated</w:t>
      </w:r>
      <w:r w:rsidR="00101C66">
        <w:rPr>
          <w:sz w:val="24"/>
        </w:rPr>
        <w:t xml:space="preserve"> by Margaret Waller</w:t>
      </w:r>
      <w:ins w:id="592" w:author="Copyeditor" w:date="2022-07-27T20:06:00Z">
        <w:r w:rsidR="00C964DD">
          <w:rPr>
            <w:sz w:val="24"/>
          </w:rPr>
          <w:t>,</w:t>
        </w:r>
      </w:ins>
      <w:del w:id="593" w:author="Copyeditor" w:date="2022-07-27T20:06:00Z">
        <w:r w:rsidR="00101C66" w:rsidDel="00C964DD">
          <w:rPr>
            <w:sz w:val="24"/>
          </w:rPr>
          <w:delText>.</w:delText>
        </w:r>
      </w:del>
      <w:r w:rsidR="00101C66">
        <w:rPr>
          <w:sz w:val="24"/>
        </w:rPr>
        <w:t xml:space="preserve"> </w:t>
      </w:r>
      <w:r w:rsidRPr="00D93057">
        <w:rPr>
          <w:sz w:val="24"/>
        </w:rPr>
        <w:t xml:space="preserve">Columbia UP, </w:t>
      </w:r>
    </w:p>
    <w:p w14:paraId="1E06C0F6" w14:textId="594D6B01" w:rsidR="00EE258F" w:rsidRDefault="00EE258F" w:rsidP="00204FEE">
      <w:pPr>
        <w:spacing w:line="480" w:lineRule="auto"/>
        <w:ind w:firstLine="720"/>
        <w:rPr>
          <w:sz w:val="24"/>
        </w:rPr>
      </w:pPr>
      <w:r w:rsidRPr="00D93057">
        <w:rPr>
          <w:sz w:val="24"/>
        </w:rPr>
        <w:t>1984.</w:t>
      </w:r>
    </w:p>
    <w:p w14:paraId="265EE2DC" w14:textId="0A0EF1CA" w:rsidR="00EE258F" w:rsidRPr="00204FEE" w:rsidRDefault="00EE258F" w:rsidP="00204FEE">
      <w:pPr>
        <w:pStyle w:val="EndnoteText"/>
        <w:spacing w:line="480" w:lineRule="auto"/>
        <w:rPr>
          <w:i/>
          <w:iCs/>
          <w:sz w:val="24"/>
          <w:szCs w:val="24"/>
          <w:highlight w:val="yellow"/>
        </w:rPr>
      </w:pPr>
      <w:proofErr w:type="spellStart"/>
      <w:r w:rsidRPr="00D93057">
        <w:rPr>
          <w:sz w:val="24"/>
          <w:szCs w:val="24"/>
        </w:rPr>
        <w:t>Kuiken</w:t>
      </w:r>
      <w:proofErr w:type="spellEnd"/>
      <w:r>
        <w:rPr>
          <w:sz w:val="24"/>
          <w:szCs w:val="24"/>
        </w:rPr>
        <w:t>,</w:t>
      </w:r>
      <w:r w:rsidRPr="00D93057">
        <w:rPr>
          <w:sz w:val="24"/>
          <w:szCs w:val="24"/>
        </w:rPr>
        <w:t xml:space="preserve"> </w:t>
      </w:r>
      <w:proofErr w:type="spellStart"/>
      <w:r w:rsidRPr="00D93057">
        <w:rPr>
          <w:sz w:val="24"/>
          <w:szCs w:val="24"/>
        </w:rPr>
        <w:t>Kir</w:t>
      </w:r>
      <w:proofErr w:type="spellEnd"/>
      <w:r>
        <w:rPr>
          <w:sz w:val="24"/>
          <w:szCs w:val="24"/>
        </w:rPr>
        <w:t>.</w:t>
      </w:r>
      <w:r w:rsidRPr="00D93057">
        <w:rPr>
          <w:sz w:val="24"/>
          <w:szCs w:val="24"/>
        </w:rPr>
        <w:t xml:space="preserve"> </w:t>
      </w:r>
      <w:r w:rsidRPr="00D93057">
        <w:rPr>
          <w:i/>
          <w:iCs/>
          <w:sz w:val="24"/>
          <w:szCs w:val="24"/>
        </w:rPr>
        <w:t>Imagined Sovereignties: Toward a New Political Romanticism</w:t>
      </w:r>
      <w:r>
        <w:rPr>
          <w:sz w:val="24"/>
          <w:szCs w:val="24"/>
        </w:rPr>
        <w:t xml:space="preserve">. </w:t>
      </w:r>
      <w:r w:rsidRPr="00D93057">
        <w:rPr>
          <w:sz w:val="24"/>
          <w:szCs w:val="24"/>
        </w:rPr>
        <w:t>Fordham UP, 2014.</w:t>
      </w:r>
    </w:p>
    <w:p w14:paraId="2131CEC4" w14:textId="3D7E26A3" w:rsidR="00EE258F" w:rsidDel="00C964DD" w:rsidRDefault="00EE258F" w:rsidP="00204FEE">
      <w:pPr>
        <w:spacing w:line="480" w:lineRule="auto"/>
        <w:rPr>
          <w:del w:id="594" w:author="Copyeditor" w:date="2022-07-27T20:07:00Z"/>
          <w:sz w:val="24"/>
        </w:rPr>
      </w:pPr>
      <w:r w:rsidRPr="00D93057">
        <w:rPr>
          <w:sz w:val="24"/>
        </w:rPr>
        <w:t xml:space="preserve">Lacan, </w:t>
      </w:r>
      <w:r>
        <w:rPr>
          <w:sz w:val="24"/>
        </w:rPr>
        <w:t xml:space="preserve">Jacques. </w:t>
      </w:r>
      <w:r w:rsidRPr="00D93057">
        <w:rPr>
          <w:i/>
          <w:sz w:val="24"/>
        </w:rPr>
        <w:t>The Four Fundamental Concepts of Psycho-analysis</w:t>
      </w:r>
      <w:r w:rsidRPr="00D93057">
        <w:rPr>
          <w:sz w:val="24"/>
        </w:rPr>
        <w:t xml:space="preserve">. </w:t>
      </w:r>
      <w:del w:id="595" w:author="Copyeditor" w:date="2022-07-27T20:07:00Z">
        <w:r w:rsidRPr="00D93057" w:rsidDel="00C964DD">
          <w:rPr>
            <w:sz w:val="24"/>
          </w:rPr>
          <w:delText xml:space="preserve">The </w:delText>
        </w:r>
      </w:del>
      <w:r w:rsidRPr="00D93057">
        <w:rPr>
          <w:sz w:val="24"/>
        </w:rPr>
        <w:t xml:space="preserve">Hogarth Press, 1977. </w:t>
      </w:r>
    </w:p>
    <w:p w14:paraId="0ED5FB90" w14:textId="77777777" w:rsidR="00EE258F" w:rsidRDefault="00EE258F" w:rsidP="00204FEE">
      <w:pPr>
        <w:spacing w:line="480" w:lineRule="auto"/>
        <w:rPr>
          <w:sz w:val="24"/>
        </w:rPr>
      </w:pPr>
    </w:p>
    <w:p w14:paraId="2D0B7CCA" w14:textId="5488AEC7" w:rsidR="00785A7D" w:rsidDel="00F650B3" w:rsidRDefault="00EE258F">
      <w:pPr>
        <w:spacing w:line="480" w:lineRule="auto"/>
        <w:ind w:left="720" w:hanging="720"/>
        <w:rPr>
          <w:del w:id="596" w:author="Copyeditor" w:date="2022-07-27T18:27:00Z"/>
          <w:sz w:val="24"/>
        </w:rPr>
        <w:pPrChange w:id="597" w:author="Copyeditor" w:date="2022-07-27T18:28:00Z">
          <w:pPr>
            <w:spacing w:line="480" w:lineRule="auto"/>
          </w:pPr>
        </w:pPrChange>
      </w:pPr>
      <w:del w:id="598" w:author="Copyeditor" w:date="2022-07-27T18:27:00Z">
        <w:r w:rsidDel="00F650B3">
          <w:rPr>
            <w:sz w:val="24"/>
          </w:rPr>
          <w:delText>-----</w:delText>
        </w:r>
        <w:r w:rsidRPr="00D93057" w:rsidDel="00F650B3">
          <w:rPr>
            <w:sz w:val="24"/>
          </w:rPr>
          <w:delText xml:space="preserve">. </w:delText>
        </w:r>
      </w:del>
      <w:ins w:id="599" w:author="Copyeditor" w:date="2022-07-27T18:27:00Z">
        <w:r w:rsidR="00F650B3">
          <w:rPr>
            <w:sz w:val="24"/>
          </w:rPr>
          <w:t>———</w:t>
        </w:r>
        <w:r w:rsidR="00F650B3" w:rsidRPr="00D93057">
          <w:rPr>
            <w:sz w:val="24"/>
          </w:rPr>
          <w:t xml:space="preserve">. </w:t>
        </w:r>
      </w:ins>
      <w:r w:rsidRPr="00D93057">
        <w:rPr>
          <w:i/>
          <w:sz w:val="24"/>
        </w:rPr>
        <w:t>The Seminar of Jacques Lacan, Book III: The Psychosi</w:t>
      </w:r>
      <w:r w:rsidR="00785A7D">
        <w:rPr>
          <w:i/>
          <w:sz w:val="24"/>
        </w:rPr>
        <w:t>s</w:t>
      </w:r>
      <w:ins w:id="600" w:author="Copyeditor" w:date="2022-07-27T20:10:00Z">
        <w:r w:rsidR="00C964DD">
          <w:rPr>
            <w:sz w:val="24"/>
          </w:rPr>
          <w:t>.</w:t>
        </w:r>
      </w:ins>
      <w:del w:id="601" w:author="Copyeditor" w:date="2022-07-27T20:10:00Z">
        <w:r w:rsidDel="00C964DD">
          <w:rPr>
            <w:sz w:val="24"/>
          </w:rPr>
          <w:delText>,</w:delText>
        </w:r>
      </w:del>
      <w:r>
        <w:rPr>
          <w:sz w:val="24"/>
        </w:rPr>
        <w:t xml:space="preserve"> </w:t>
      </w:r>
      <w:ins w:id="602" w:author="Copyeditor" w:date="2022-07-27T20:10:00Z">
        <w:r w:rsidR="00C964DD">
          <w:rPr>
            <w:sz w:val="24"/>
          </w:rPr>
          <w:t>E</w:t>
        </w:r>
      </w:ins>
      <w:del w:id="603" w:author="Copyeditor" w:date="2022-07-27T20:10:00Z">
        <w:r w:rsidDel="00C964DD">
          <w:rPr>
            <w:sz w:val="24"/>
          </w:rPr>
          <w:delText>e</w:delText>
        </w:r>
      </w:del>
      <w:r>
        <w:rPr>
          <w:sz w:val="24"/>
        </w:rPr>
        <w:t>d</w:t>
      </w:r>
      <w:r w:rsidR="00B05328">
        <w:rPr>
          <w:sz w:val="24"/>
        </w:rPr>
        <w:t>ited</w:t>
      </w:r>
      <w:r>
        <w:rPr>
          <w:sz w:val="24"/>
        </w:rPr>
        <w:t xml:space="preserve"> by </w:t>
      </w:r>
      <w:r w:rsidRPr="00D93057">
        <w:rPr>
          <w:sz w:val="24"/>
        </w:rPr>
        <w:t>Jacques-Alain Miller</w:t>
      </w:r>
      <w:ins w:id="604" w:author="Copyeditor" w:date="2022-08-07T14:16:00Z">
        <w:r w:rsidR="00B73CEA">
          <w:rPr>
            <w:sz w:val="24"/>
          </w:rPr>
          <w:t>,</w:t>
        </w:r>
      </w:ins>
      <w:del w:id="605" w:author="Copyeditor" w:date="2022-08-07T14:16:00Z">
        <w:r w:rsidR="00080CA6" w:rsidDel="00B73CEA">
          <w:rPr>
            <w:sz w:val="24"/>
          </w:rPr>
          <w:delText>.</w:delText>
        </w:r>
      </w:del>
      <w:r w:rsidR="00080CA6">
        <w:rPr>
          <w:sz w:val="24"/>
        </w:rPr>
        <w:t xml:space="preserve"> </w:t>
      </w:r>
    </w:p>
    <w:p w14:paraId="6CABAA18" w14:textId="31800798" w:rsidR="00EE258F" w:rsidRDefault="00080CA6">
      <w:pPr>
        <w:spacing w:line="480" w:lineRule="auto"/>
        <w:ind w:left="720" w:hanging="720"/>
        <w:rPr>
          <w:sz w:val="24"/>
        </w:rPr>
        <w:pPrChange w:id="606" w:author="Copyeditor" w:date="2022-08-07T14:16:00Z">
          <w:pPr>
            <w:spacing w:line="480" w:lineRule="auto"/>
            <w:ind w:firstLine="720"/>
          </w:pPr>
        </w:pPrChange>
      </w:pPr>
      <w:del w:id="607" w:author="Copyeditor" w:date="2022-08-07T14:16:00Z">
        <w:r w:rsidDel="00B73CEA">
          <w:rPr>
            <w:sz w:val="24"/>
          </w:rPr>
          <w:delText>T</w:delText>
        </w:r>
      </w:del>
      <w:ins w:id="608" w:author="Copyeditor" w:date="2022-08-07T14:16:00Z">
        <w:r w:rsidR="00B73CEA">
          <w:rPr>
            <w:sz w:val="24"/>
          </w:rPr>
          <w:t>t</w:t>
        </w:r>
      </w:ins>
      <w:r w:rsidR="00EE258F" w:rsidRPr="00D93057">
        <w:rPr>
          <w:sz w:val="24"/>
        </w:rPr>
        <w:t>rans</w:t>
      </w:r>
      <w:r>
        <w:rPr>
          <w:sz w:val="24"/>
        </w:rPr>
        <w:t>lated by</w:t>
      </w:r>
      <w:r w:rsidR="00EE258F" w:rsidRPr="00D93057">
        <w:rPr>
          <w:sz w:val="24"/>
        </w:rPr>
        <w:t xml:space="preserve"> R. Grigg</w:t>
      </w:r>
      <w:del w:id="609" w:author="Copyeditor" w:date="2022-08-07T14:16:00Z">
        <w:r w:rsidR="00EE258F" w:rsidRPr="00D93057" w:rsidDel="00B73CEA">
          <w:rPr>
            <w:sz w:val="24"/>
          </w:rPr>
          <w:delText xml:space="preserve">. </w:delText>
        </w:r>
      </w:del>
      <w:ins w:id="610" w:author="Copyeditor" w:date="2022-08-07T14:16:00Z">
        <w:r w:rsidR="00B73CEA">
          <w:rPr>
            <w:sz w:val="24"/>
          </w:rPr>
          <w:t>,</w:t>
        </w:r>
        <w:r w:rsidR="00B73CEA" w:rsidRPr="00D93057">
          <w:rPr>
            <w:sz w:val="24"/>
          </w:rPr>
          <w:t xml:space="preserve"> </w:t>
        </w:r>
      </w:ins>
      <w:r w:rsidR="00EE258F" w:rsidRPr="00D93057">
        <w:rPr>
          <w:sz w:val="24"/>
        </w:rPr>
        <w:t xml:space="preserve">Norton, 1993. </w:t>
      </w:r>
    </w:p>
    <w:p w14:paraId="2667426B" w14:textId="23765DA6" w:rsidR="00A733FF" w:rsidDel="00F650B3" w:rsidRDefault="00EE258F">
      <w:pPr>
        <w:pStyle w:val="EndnoteText"/>
        <w:spacing w:line="480" w:lineRule="auto"/>
        <w:ind w:left="720" w:hanging="720"/>
        <w:rPr>
          <w:del w:id="611" w:author="Copyeditor" w:date="2022-07-27T18:27:00Z"/>
          <w:sz w:val="24"/>
          <w:szCs w:val="24"/>
        </w:rPr>
        <w:pPrChange w:id="612" w:author="Copyeditor" w:date="2022-07-27T18:28:00Z">
          <w:pPr>
            <w:pStyle w:val="EndnoteText"/>
            <w:spacing w:line="480" w:lineRule="auto"/>
          </w:pPr>
        </w:pPrChange>
      </w:pPr>
      <w:del w:id="613" w:author="Copyeditor" w:date="2022-07-27T18:27:00Z">
        <w:r w:rsidDel="00F650B3">
          <w:rPr>
            <w:sz w:val="24"/>
          </w:rPr>
          <w:lastRenderedPageBreak/>
          <w:delText>-----</w:delText>
        </w:r>
        <w:r w:rsidDel="00F650B3">
          <w:rPr>
            <w:sz w:val="24"/>
            <w:szCs w:val="24"/>
          </w:rPr>
          <w:delText>.</w:delText>
        </w:r>
        <w:r w:rsidRPr="00D93057" w:rsidDel="00F650B3">
          <w:rPr>
            <w:sz w:val="24"/>
            <w:szCs w:val="24"/>
          </w:rPr>
          <w:delText xml:space="preserve"> </w:delText>
        </w:r>
      </w:del>
      <w:ins w:id="614" w:author="Copyeditor" w:date="2022-07-27T18:27:00Z">
        <w:r w:rsidR="00F650B3">
          <w:rPr>
            <w:sz w:val="24"/>
          </w:rPr>
          <w:t>———</w:t>
        </w:r>
        <w:r w:rsidR="00F650B3">
          <w:rPr>
            <w:sz w:val="24"/>
            <w:szCs w:val="24"/>
          </w:rPr>
          <w:t>.</w:t>
        </w:r>
        <w:r w:rsidR="00F650B3" w:rsidRPr="00D93057">
          <w:rPr>
            <w:sz w:val="24"/>
            <w:szCs w:val="24"/>
          </w:rPr>
          <w:t xml:space="preserve"> </w:t>
        </w:r>
      </w:ins>
      <w:r w:rsidR="00A733FF" w:rsidRPr="00D93057">
        <w:rPr>
          <w:i/>
          <w:sz w:val="24"/>
        </w:rPr>
        <w:t xml:space="preserve">The Seminar of Jacques Lacan, </w:t>
      </w:r>
      <w:r w:rsidR="00A733FF">
        <w:rPr>
          <w:i/>
          <w:sz w:val="24"/>
        </w:rPr>
        <w:t>Book</w:t>
      </w:r>
      <w:r w:rsidRPr="00D93057">
        <w:rPr>
          <w:i/>
          <w:iCs/>
          <w:sz w:val="24"/>
          <w:szCs w:val="24"/>
        </w:rPr>
        <w:t xml:space="preserve"> V: Formations of the Unconscious</w:t>
      </w:r>
      <w:ins w:id="615" w:author="Copyeditor" w:date="2022-07-27T20:11:00Z">
        <w:r w:rsidR="00C964DD">
          <w:rPr>
            <w:sz w:val="24"/>
            <w:szCs w:val="24"/>
          </w:rPr>
          <w:t>.</w:t>
        </w:r>
      </w:ins>
      <w:del w:id="616" w:author="Copyeditor" w:date="2022-07-27T20:11:00Z">
        <w:r w:rsidRPr="00D93057" w:rsidDel="00C964DD">
          <w:rPr>
            <w:sz w:val="24"/>
            <w:szCs w:val="24"/>
          </w:rPr>
          <w:delText>,</w:delText>
        </w:r>
      </w:del>
      <w:r w:rsidRPr="00D93057">
        <w:rPr>
          <w:sz w:val="24"/>
          <w:szCs w:val="24"/>
        </w:rPr>
        <w:t xml:space="preserve"> </w:t>
      </w:r>
      <w:ins w:id="617" w:author="Copyeditor" w:date="2022-07-27T20:11:00Z">
        <w:r w:rsidR="00C964DD">
          <w:rPr>
            <w:sz w:val="24"/>
          </w:rPr>
          <w:t>E</w:t>
        </w:r>
      </w:ins>
      <w:del w:id="618" w:author="Copyeditor" w:date="2022-07-27T20:11:00Z">
        <w:r w:rsidR="00B05328" w:rsidDel="00C964DD">
          <w:rPr>
            <w:sz w:val="24"/>
          </w:rPr>
          <w:delText>e</w:delText>
        </w:r>
      </w:del>
      <w:r w:rsidR="00B05328">
        <w:rPr>
          <w:sz w:val="24"/>
        </w:rPr>
        <w:t>dited</w:t>
      </w:r>
      <w:r w:rsidR="00B05328" w:rsidRPr="00D93057">
        <w:rPr>
          <w:sz w:val="24"/>
          <w:szCs w:val="24"/>
        </w:rPr>
        <w:t xml:space="preserve"> </w:t>
      </w:r>
      <w:r w:rsidRPr="00D93057">
        <w:rPr>
          <w:sz w:val="24"/>
          <w:szCs w:val="24"/>
        </w:rPr>
        <w:t>by Jacques-</w:t>
      </w:r>
    </w:p>
    <w:p w14:paraId="1E9A2809" w14:textId="41D17333" w:rsidR="00EE258F" w:rsidRPr="00204FEE" w:rsidRDefault="00EE258F">
      <w:pPr>
        <w:pStyle w:val="EndnoteText"/>
        <w:spacing w:line="480" w:lineRule="auto"/>
        <w:ind w:left="720" w:hanging="720"/>
        <w:rPr>
          <w:sz w:val="24"/>
          <w:szCs w:val="24"/>
        </w:rPr>
        <w:pPrChange w:id="619" w:author="Copyeditor" w:date="2022-07-27T18:28:00Z">
          <w:pPr>
            <w:pStyle w:val="EndnoteText"/>
            <w:spacing w:line="480" w:lineRule="auto"/>
            <w:ind w:firstLine="720"/>
          </w:pPr>
        </w:pPrChange>
      </w:pPr>
      <w:r w:rsidRPr="00D93057">
        <w:rPr>
          <w:sz w:val="24"/>
          <w:szCs w:val="24"/>
        </w:rPr>
        <w:t>Alain Miller</w:t>
      </w:r>
      <w:ins w:id="620" w:author="Copyeditor" w:date="2022-08-07T14:16:00Z">
        <w:r w:rsidR="00B73CEA">
          <w:rPr>
            <w:sz w:val="24"/>
          </w:rPr>
          <w:t>,</w:t>
        </w:r>
      </w:ins>
      <w:del w:id="621" w:author="Copyeditor" w:date="2022-08-07T14:16:00Z">
        <w:r w:rsidR="000D0A57" w:rsidDel="00B73CEA">
          <w:rPr>
            <w:sz w:val="24"/>
          </w:rPr>
          <w:delText>.</w:delText>
        </w:r>
      </w:del>
      <w:r w:rsidR="000D0A57">
        <w:rPr>
          <w:sz w:val="24"/>
        </w:rPr>
        <w:t xml:space="preserve"> </w:t>
      </w:r>
      <w:ins w:id="622" w:author="Copyeditor" w:date="2022-08-07T14:16:00Z">
        <w:r w:rsidR="00B73CEA">
          <w:rPr>
            <w:sz w:val="24"/>
          </w:rPr>
          <w:t>t</w:t>
        </w:r>
      </w:ins>
      <w:del w:id="623" w:author="Copyeditor" w:date="2022-08-07T14:16:00Z">
        <w:r w:rsidR="000D0A57" w:rsidDel="00B73CEA">
          <w:rPr>
            <w:sz w:val="24"/>
          </w:rPr>
          <w:delText>T</w:delText>
        </w:r>
      </w:del>
      <w:r w:rsidR="000D0A57" w:rsidRPr="00D93057">
        <w:rPr>
          <w:sz w:val="24"/>
        </w:rPr>
        <w:t>rans</w:t>
      </w:r>
      <w:r w:rsidR="000D0A57">
        <w:rPr>
          <w:sz w:val="24"/>
        </w:rPr>
        <w:t>lated</w:t>
      </w:r>
      <w:r w:rsidRPr="00D93057">
        <w:rPr>
          <w:sz w:val="24"/>
          <w:szCs w:val="24"/>
        </w:rPr>
        <w:t xml:space="preserve"> by Russell Grigg</w:t>
      </w:r>
      <w:ins w:id="624" w:author="Copyeditor" w:date="2022-08-07T14:16:00Z">
        <w:r w:rsidR="00B73CEA">
          <w:rPr>
            <w:i/>
            <w:iCs/>
            <w:sz w:val="24"/>
          </w:rPr>
          <w:t>,</w:t>
        </w:r>
      </w:ins>
      <w:del w:id="625" w:author="Copyeditor" w:date="2022-08-07T14:16:00Z">
        <w:r w:rsidDel="00B73CEA">
          <w:rPr>
            <w:i/>
            <w:iCs/>
            <w:sz w:val="24"/>
          </w:rPr>
          <w:delText>.</w:delText>
        </w:r>
      </w:del>
      <w:r>
        <w:rPr>
          <w:i/>
          <w:iCs/>
          <w:sz w:val="24"/>
        </w:rPr>
        <w:t xml:space="preserve"> </w:t>
      </w:r>
      <w:r w:rsidRPr="00D93057">
        <w:rPr>
          <w:sz w:val="24"/>
          <w:szCs w:val="24"/>
        </w:rPr>
        <w:t>Polity, 2017</w:t>
      </w:r>
      <w:r>
        <w:rPr>
          <w:sz w:val="24"/>
        </w:rPr>
        <w:t>.</w:t>
      </w:r>
    </w:p>
    <w:p w14:paraId="1AFE9832" w14:textId="4C6F4066" w:rsidR="00EE258F" w:rsidDel="00F650B3" w:rsidRDefault="00EE258F">
      <w:pPr>
        <w:pStyle w:val="EndnoteText"/>
        <w:spacing w:line="480" w:lineRule="auto"/>
        <w:ind w:left="720" w:hanging="720"/>
        <w:rPr>
          <w:del w:id="626" w:author="Copyeditor" w:date="2022-07-27T18:28:00Z"/>
          <w:sz w:val="24"/>
          <w:szCs w:val="24"/>
        </w:rPr>
        <w:pPrChange w:id="627" w:author="Copyeditor" w:date="2022-07-27T18:28:00Z">
          <w:pPr>
            <w:pStyle w:val="EndnoteText"/>
            <w:spacing w:line="480" w:lineRule="auto"/>
          </w:pPr>
        </w:pPrChange>
      </w:pPr>
      <w:del w:id="628" w:author="Copyeditor" w:date="2022-07-27T18:27:00Z">
        <w:r w:rsidDel="00F650B3">
          <w:rPr>
            <w:sz w:val="24"/>
            <w:szCs w:val="24"/>
          </w:rPr>
          <w:delText>-----.</w:delText>
        </w:r>
        <w:r w:rsidRPr="00D93057" w:rsidDel="00F650B3">
          <w:rPr>
            <w:sz w:val="24"/>
            <w:szCs w:val="24"/>
          </w:rPr>
          <w:delText xml:space="preserve"> </w:delText>
        </w:r>
      </w:del>
      <w:ins w:id="629" w:author="Copyeditor" w:date="2022-07-27T18:27:00Z">
        <w:r w:rsidR="00F650B3">
          <w:rPr>
            <w:sz w:val="24"/>
            <w:szCs w:val="24"/>
          </w:rPr>
          <w:t>———.</w:t>
        </w:r>
        <w:r w:rsidR="00F650B3" w:rsidRPr="00D93057">
          <w:rPr>
            <w:sz w:val="24"/>
            <w:szCs w:val="24"/>
          </w:rPr>
          <w:t xml:space="preserve"> </w:t>
        </w:r>
      </w:ins>
      <w:r w:rsidR="005D30BB" w:rsidRPr="00D93057">
        <w:rPr>
          <w:i/>
          <w:iCs/>
          <w:sz w:val="24"/>
          <w:szCs w:val="24"/>
        </w:rPr>
        <w:t>The</w:t>
      </w:r>
      <w:r w:rsidR="005D30BB">
        <w:rPr>
          <w:i/>
          <w:iCs/>
          <w:sz w:val="24"/>
          <w:szCs w:val="24"/>
        </w:rPr>
        <w:t xml:space="preserve"> S</w:t>
      </w:r>
      <w:r w:rsidRPr="00D93057">
        <w:rPr>
          <w:i/>
          <w:iCs/>
          <w:sz w:val="24"/>
          <w:szCs w:val="24"/>
        </w:rPr>
        <w:t>eminar of Jacques Lacan</w:t>
      </w:r>
      <w:r w:rsidR="00C53C0C">
        <w:rPr>
          <w:i/>
          <w:iCs/>
          <w:sz w:val="24"/>
          <w:szCs w:val="24"/>
        </w:rPr>
        <w:t>,</w:t>
      </w:r>
      <w:r w:rsidRPr="00D93057">
        <w:rPr>
          <w:i/>
          <w:iCs/>
          <w:sz w:val="24"/>
          <w:szCs w:val="24"/>
        </w:rPr>
        <w:t xml:space="preserve"> Book VI</w:t>
      </w:r>
      <w:r w:rsidR="00797C92">
        <w:rPr>
          <w:i/>
          <w:iCs/>
          <w:sz w:val="24"/>
          <w:szCs w:val="24"/>
        </w:rPr>
        <w:t xml:space="preserve">: </w:t>
      </w:r>
      <w:r w:rsidR="00797C92" w:rsidRPr="00D93057">
        <w:rPr>
          <w:i/>
          <w:iCs/>
          <w:sz w:val="24"/>
          <w:szCs w:val="24"/>
        </w:rPr>
        <w:t>Desire and Its Interpretation</w:t>
      </w:r>
      <w:ins w:id="630" w:author="Copyeditor" w:date="2022-07-27T20:12:00Z">
        <w:r w:rsidR="00C964DD">
          <w:rPr>
            <w:sz w:val="24"/>
            <w:szCs w:val="24"/>
          </w:rPr>
          <w:t>.</w:t>
        </w:r>
      </w:ins>
      <w:del w:id="631" w:author="Copyeditor" w:date="2022-07-27T20:12:00Z">
        <w:r w:rsidRPr="00D93057" w:rsidDel="00C964DD">
          <w:rPr>
            <w:sz w:val="24"/>
            <w:szCs w:val="24"/>
          </w:rPr>
          <w:delText>,</w:delText>
        </w:r>
      </w:del>
      <w:r w:rsidRPr="00D93057">
        <w:rPr>
          <w:sz w:val="24"/>
          <w:szCs w:val="24"/>
        </w:rPr>
        <w:t xml:space="preserve"> </w:t>
      </w:r>
      <w:ins w:id="632" w:author="Copyeditor" w:date="2022-07-27T20:12:00Z">
        <w:r w:rsidR="00C964DD">
          <w:rPr>
            <w:sz w:val="24"/>
          </w:rPr>
          <w:t>E</w:t>
        </w:r>
      </w:ins>
      <w:del w:id="633" w:author="Copyeditor" w:date="2022-07-27T20:12:00Z">
        <w:r w:rsidR="00B05328" w:rsidDel="00C964DD">
          <w:rPr>
            <w:sz w:val="24"/>
          </w:rPr>
          <w:delText>e</w:delText>
        </w:r>
      </w:del>
      <w:r w:rsidR="00B05328">
        <w:rPr>
          <w:sz w:val="24"/>
        </w:rPr>
        <w:t>dited</w:t>
      </w:r>
      <w:r w:rsidR="00B05328" w:rsidRPr="00D93057">
        <w:rPr>
          <w:sz w:val="24"/>
          <w:szCs w:val="24"/>
        </w:rPr>
        <w:t xml:space="preserve"> </w:t>
      </w:r>
      <w:r w:rsidRPr="00D93057">
        <w:rPr>
          <w:sz w:val="24"/>
          <w:szCs w:val="24"/>
        </w:rPr>
        <w:t>by Jacques-</w:t>
      </w:r>
    </w:p>
    <w:p w14:paraId="01B060D0" w14:textId="0732C3DB" w:rsidR="00EE258F" w:rsidRPr="00204FEE" w:rsidRDefault="00EE258F">
      <w:pPr>
        <w:pStyle w:val="EndnoteText"/>
        <w:spacing w:line="480" w:lineRule="auto"/>
        <w:ind w:left="720" w:hanging="720"/>
        <w:rPr>
          <w:sz w:val="24"/>
          <w:szCs w:val="24"/>
        </w:rPr>
        <w:pPrChange w:id="634" w:author="Copyeditor" w:date="2022-07-27T18:28:00Z">
          <w:pPr>
            <w:pStyle w:val="EndnoteText"/>
            <w:spacing w:line="480" w:lineRule="auto"/>
            <w:ind w:firstLine="720"/>
          </w:pPr>
        </w:pPrChange>
      </w:pPr>
      <w:r w:rsidRPr="00D93057">
        <w:rPr>
          <w:sz w:val="24"/>
          <w:szCs w:val="24"/>
        </w:rPr>
        <w:t>Alain Miller</w:t>
      </w:r>
      <w:ins w:id="635" w:author="Copyeditor" w:date="2022-08-07T14:16:00Z">
        <w:r w:rsidR="00B73CEA">
          <w:rPr>
            <w:sz w:val="24"/>
          </w:rPr>
          <w:t>,</w:t>
        </w:r>
      </w:ins>
      <w:del w:id="636" w:author="Copyeditor" w:date="2022-08-07T14:16:00Z">
        <w:r w:rsidR="000D0A57" w:rsidDel="00B73CEA">
          <w:rPr>
            <w:sz w:val="24"/>
          </w:rPr>
          <w:delText>.</w:delText>
        </w:r>
      </w:del>
      <w:r w:rsidR="000D0A57">
        <w:rPr>
          <w:sz w:val="24"/>
        </w:rPr>
        <w:t xml:space="preserve"> </w:t>
      </w:r>
      <w:ins w:id="637" w:author="Copyeditor" w:date="2022-08-07T14:16:00Z">
        <w:r w:rsidR="00B73CEA">
          <w:rPr>
            <w:sz w:val="24"/>
          </w:rPr>
          <w:t>t</w:t>
        </w:r>
      </w:ins>
      <w:del w:id="638" w:author="Copyeditor" w:date="2022-08-07T14:16:00Z">
        <w:r w:rsidR="000D0A57" w:rsidDel="00B73CEA">
          <w:rPr>
            <w:sz w:val="24"/>
          </w:rPr>
          <w:delText>T</w:delText>
        </w:r>
      </w:del>
      <w:r w:rsidR="000D0A57" w:rsidRPr="00D93057">
        <w:rPr>
          <w:sz w:val="24"/>
        </w:rPr>
        <w:t>rans</w:t>
      </w:r>
      <w:r w:rsidR="000D0A57">
        <w:rPr>
          <w:sz w:val="24"/>
        </w:rPr>
        <w:t xml:space="preserve">lated </w:t>
      </w:r>
      <w:r w:rsidRPr="00D93057">
        <w:rPr>
          <w:sz w:val="24"/>
          <w:szCs w:val="24"/>
        </w:rPr>
        <w:t>by Bruce Fink</w:t>
      </w:r>
      <w:del w:id="639" w:author="Copyeditor" w:date="2022-08-07T14:17:00Z">
        <w:r w:rsidR="00C84752" w:rsidDel="00B73CEA">
          <w:rPr>
            <w:sz w:val="24"/>
            <w:szCs w:val="24"/>
          </w:rPr>
          <w:delText>.</w:delText>
        </w:r>
        <w:r w:rsidRPr="00D93057" w:rsidDel="00B73CEA">
          <w:rPr>
            <w:sz w:val="24"/>
            <w:szCs w:val="24"/>
          </w:rPr>
          <w:delText xml:space="preserve"> </w:delText>
        </w:r>
      </w:del>
      <w:ins w:id="640" w:author="Copyeditor" w:date="2022-08-07T14:17:00Z">
        <w:r w:rsidR="00B73CEA">
          <w:rPr>
            <w:sz w:val="24"/>
            <w:szCs w:val="24"/>
          </w:rPr>
          <w:t>,</w:t>
        </w:r>
        <w:r w:rsidR="00B73CEA" w:rsidRPr="00D93057">
          <w:rPr>
            <w:sz w:val="24"/>
            <w:szCs w:val="24"/>
          </w:rPr>
          <w:t xml:space="preserve"> </w:t>
        </w:r>
      </w:ins>
      <w:r w:rsidRPr="00D93057">
        <w:rPr>
          <w:sz w:val="24"/>
          <w:szCs w:val="24"/>
        </w:rPr>
        <w:t>Polity, 2019.</w:t>
      </w:r>
    </w:p>
    <w:p w14:paraId="667EC4A8" w14:textId="521EB0ED" w:rsidR="00EE258F" w:rsidDel="00C964DD" w:rsidRDefault="00EE258F">
      <w:pPr>
        <w:spacing w:line="480" w:lineRule="auto"/>
        <w:ind w:left="720" w:hanging="720"/>
        <w:rPr>
          <w:del w:id="641" w:author="Copyeditor" w:date="2022-07-27T20:12:00Z"/>
          <w:i/>
          <w:sz w:val="24"/>
        </w:rPr>
        <w:pPrChange w:id="642" w:author="Copyeditor" w:date="2022-07-27T20:12:00Z">
          <w:pPr>
            <w:spacing w:line="480" w:lineRule="auto"/>
          </w:pPr>
        </w:pPrChange>
      </w:pPr>
      <w:r w:rsidRPr="00D93057">
        <w:rPr>
          <w:sz w:val="24"/>
        </w:rPr>
        <w:t>McGowan, Todd. “The Psychosis of Freedom: Law in Modernity</w:t>
      </w:r>
      <w:r>
        <w:rPr>
          <w:sz w:val="24"/>
        </w:rPr>
        <w:t>.</w:t>
      </w:r>
      <w:r w:rsidRPr="00D93057">
        <w:rPr>
          <w:sz w:val="24"/>
        </w:rPr>
        <w:t xml:space="preserve">” </w:t>
      </w:r>
      <w:del w:id="643" w:author="Copyeditor" w:date="2022-07-27T20:12:00Z">
        <w:r w:rsidDel="00C964DD">
          <w:rPr>
            <w:sz w:val="24"/>
          </w:rPr>
          <w:delText>I</w:delText>
        </w:r>
        <w:r w:rsidRPr="00D93057" w:rsidDel="00C964DD">
          <w:rPr>
            <w:sz w:val="24"/>
          </w:rPr>
          <w:delText xml:space="preserve">n </w:delText>
        </w:r>
      </w:del>
      <w:r w:rsidRPr="00D93057">
        <w:rPr>
          <w:i/>
          <w:sz w:val="24"/>
        </w:rPr>
        <w:t>Lacan on Psychosis: From</w:t>
      </w:r>
      <w:ins w:id="644" w:author="Copyeditor" w:date="2022-07-27T20:12:00Z">
        <w:r w:rsidR="00C964DD">
          <w:rPr>
            <w:i/>
            <w:sz w:val="24"/>
          </w:rPr>
          <w:t xml:space="preserve"> </w:t>
        </w:r>
      </w:ins>
      <w:del w:id="645" w:author="Copyeditor" w:date="2022-07-27T20:12:00Z">
        <w:r w:rsidRPr="00D93057" w:rsidDel="00C964DD">
          <w:rPr>
            <w:i/>
            <w:sz w:val="24"/>
          </w:rPr>
          <w:delText xml:space="preserve"> </w:delText>
        </w:r>
      </w:del>
    </w:p>
    <w:p w14:paraId="6B7A0A87" w14:textId="03EE6391" w:rsidR="00EE258F" w:rsidRPr="00D93057" w:rsidRDefault="00EE258F">
      <w:pPr>
        <w:spacing w:line="480" w:lineRule="auto"/>
        <w:ind w:left="720" w:hanging="720"/>
        <w:rPr>
          <w:sz w:val="24"/>
        </w:rPr>
        <w:pPrChange w:id="646" w:author="Copyeditor" w:date="2022-07-27T20:12:00Z">
          <w:pPr>
            <w:spacing w:line="480" w:lineRule="auto"/>
            <w:ind w:firstLine="720"/>
          </w:pPr>
        </w:pPrChange>
      </w:pPr>
      <w:r w:rsidRPr="00D93057">
        <w:rPr>
          <w:i/>
          <w:sz w:val="24"/>
        </w:rPr>
        <w:t>Theory to Praxis</w:t>
      </w:r>
      <w:r w:rsidRPr="00D93057">
        <w:rPr>
          <w:sz w:val="24"/>
        </w:rPr>
        <w:t xml:space="preserve">, </w:t>
      </w:r>
      <w:r w:rsidR="00B05328">
        <w:rPr>
          <w:sz w:val="24"/>
        </w:rPr>
        <w:t>edited</w:t>
      </w:r>
      <w:r w:rsidR="00B05328" w:rsidRPr="00D93057">
        <w:rPr>
          <w:sz w:val="24"/>
        </w:rPr>
        <w:t xml:space="preserve"> </w:t>
      </w:r>
      <w:r w:rsidRPr="00D93057">
        <w:rPr>
          <w:sz w:val="24"/>
        </w:rPr>
        <w:t>by Jon Mills and David L</w:t>
      </w:r>
      <w:ins w:id="647" w:author="Copyeditor" w:date="2022-07-27T20:12:00Z">
        <w:r w:rsidR="00C964DD">
          <w:rPr>
            <w:sz w:val="24"/>
          </w:rPr>
          <w:t>.</w:t>
        </w:r>
      </w:ins>
      <w:r w:rsidRPr="00D93057">
        <w:rPr>
          <w:sz w:val="24"/>
        </w:rPr>
        <w:t xml:space="preserve"> Downing</w:t>
      </w:r>
      <w:ins w:id="648" w:author="Copyeditor" w:date="2022-08-07T14:17:00Z">
        <w:r w:rsidR="00B73CEA">
          <w:rPr>
            <w:sz w:val="24"/>
          </w:rPr>
          <w:t>,</w:t>
        </w:r>
      </w:ins>
      <w:del w:id="649" w:author="Copyeditor" w:date="2022-08-07T14:17:00Z">
        <w:r w:rsidRPr="00D93057" w:rsidDel="00B73CEA">
          <w:rPr>
            <w:sz w:val="24"/>
          </w:rPr>
          <w:delText>.</w:delText>
        </w:r>
      </w:del>
      <w:r w:rsidRPr="00D93057">
        <w:rPr>
          <w:sz w:val="24"/>
        </w:rPr>
        <w:t xml:space="preserve"> Routledge, 2019</w:t>
      </w:r>
      <w:r w:rsidR="00824FAA">
        <w:rPr>
          <w:sz w:val="24"/>
        </w:rPr>
        <w:t xml:space="preserve">, pp. </w:t>
      </w:r>
      <w:r w:rsidR="001F4DF1">
        <w:rPr>
          <w:sz w:val="24"/>
        </w:rPr>
        <w:t>47</w:t>
      </w:r>
      <w:del w:id="650" w:author="Copyeditor" w:date="2022-07-27T20:12:00Z">
        <w:r w:rsidR="001F4DF1" w:rsidDel="00C964DD">
          <w:rPr>
            <w:sz w:val="24"/>
          </w:rPr>
          <w:delText>-</w:delText>
        </w:r>
      </w:del>
      <w:ins w:id="651" w:author="Copyeditor" w:date="2022-07-27T20:12:00Z">
        <w:r w:rsidR="00C964DD">
          <w:rPr>
            <w:sz w:val="24"/>
          </w:rPr>
          <w:t>–</w:t>
        </w:r>
      </w:ins>
      <w:r w:rsidR="001F4DF1">
        <w:rPr>
          <w:sz w:val="24"/>
        </w:rPr>
        <w:t>76.</w:t>
      </w:r>
    </w:p>
    <w:p w14:paraId="43F2BE4D" w14:textId="5FF8DFB9" w:rsidR="00EE258F" w:rsidDel="00C964DD" w:rsidRDefault="00EE258F">
      <w:pPr>
        <w:spacing w:line="480" w:lineRule="auto"/>
        <w:ind w:left="720" w:hanging="720"/>
        <w:rPr>
          <w:del w:id="652" w:author="Copyeditor" w:date="2022-07-27T20:13:00Z"/>
          <w:i/>
          <w:iCs/>
          <w:sz w:val="24"/>
        </w:rPr>
        <w:pPrChange w:id="653" w:author="Copyeditor" w:date="2022-07-27T20:13:00Z">
          <w:pPr>
            <w:spacing w:line="480" w:lineRule="auto"/>
          </w:pPr>
        </w:pPrChange>
      </w:pPr>
      <w:r w:rsidRPr="00D93057">
        <w:rPr>
          <w:sz w:val="24"/>
        </w:rPr>
        <w:t>Mitchell, W.</w:t>
      </w:r>
      <w:ins w:id="654" w:author="Copyeditor" w:date="2022-07-27T18:28:00Z">
        <w:r w:rsidR="00F650B3">
          <w:rPr>
            <w:sz w:val="24"/>
          </w:rPr>
          <w:t xml:space="preserve"> </w:t>
        </w:r>
      </w:ins>
      <w:r w:rsidRPr="00D93057">
        <w:rPr>
          <w:sz w:val="24"/>
        </w:rPr>
        <w:t xml:space="preserve">J. T. “American Psychosis: Trumpism and the Nightmare of History.” </w:t>
      </w:r>
      <w:r w:rsidRPr="00D93057">
        <w:rPr>
          <w:i/>
          <w:iCs/>
          <w:sz w:val="24"/>
        </w:rPr>
        <w:t xml:space="preserve">Los Angeles </w:t>
      </w:r>
    </w:p>
    <w:p w14:paraId="527B611F" w14:textId="5E9A5DDE" w:rsidR="00EE258F" w:rsidDel="00C964DD" w:rsidRDefault="00EE258F">
      <w:pPr>
        <w:spacing w:line="480" w:lineRule="auto"/>
        <w:ind w:left="720" w:hanging="720"/>
        <w:rPr>
          <w:del w:id="655" w:author="Copyeditor" w:date="2022-07-27T20:13:00Z"/>
          <w:sz w:val="24"/>
        </w:rPr>
        <w:pPrChange w:id="656" w:author="Copyeditor" w:date="2022-07-27T20:13:00Z">
          <w:pPr>
            <w:spacing w:line="480" w:lineRule="auto"/>
            <w:ind w:firstLine="720"/>
          </w:pPr>
        </w:pPrChange>
      </w:pPr>
      <w:r w:rsidRPr="00D93057">
        <w:rPr>
          <w:i/>
          <w:iCs/>
          <w:sz w:val="24"/>
        </w:rPr>
        <w:t>Review of Books</w:t>
      </w:r>
      <w:r w:rsidRPr="00D93057">
        <w:rPr>
          <w:sz w:val="24"/>
        </w:rPr>
        <w:t xml:space="preserve">, </w:t>
      </w:r>
      <w:ins w:id="657" w:author="Copyeditor" w:date="2022-07-27T20:13:00Z">
        <w:r w:rsidR="00C964DD">
          <w:rPr>
            <w:sz w:val="24"/>
          </w:rPr>
          <w:t xml:space="preserve">16 </w:t>
        </w:r>
      </w:ins>
      <w:r w:rsidRPr="00D93057">
        <w:rPr>
          <w:sz w:val="24"/>
        </w:rPr>
        <w:t xml:space="preserve">Feb. </w:t>
      </w:r>
      <w:del w:id="658" w:author="Copyeditor" w:date="2022-07-27T20:13:00Z">
        <w:r w:rsidRPr="00D93057" w:rsidDel="00C964DD">
          <w:rPr>
            <w:sz w:val="24"/>
          </w:rPr>
          <w:delText xml:space="preserve">16, </w:delText>
        </w:r>
      </w:del>
      <w:r w:rsidRPr="00D93057">
        <w:rPr>
          <w:sz w:val="24"/>
        </w:rPr>
        <w:t xml:space="preserve">2017, </w:t>
      </w:r>
      <w:del w:id="659" w:author="Copyeditor" w:date="2022-07-27T20:13:00Z">
        <w:r w:rsidRPr="004F1535" w:rsidDel="00C964DD">
          <w:rPr>
            <w:sz w:val="24"/>
          </w:rPr>
          <w:delText>https://www.</w:delText>
        </w:r>
      </w:del>
      <w:r w:rsidRPr="004F1535">
        <w:rPr>
          <w:sz w:val="24"/>
        </w:rPr>
        <w:t>lareviewofbooks.org/article/american-</w:t>
      </w:r>
    </w:p>
    <w:p w14:paraId="402135DF" w14:textId="159E1914" w:rsidR="00EE258F" w:rsidRPr="00D93057" w:rsidRDefault="00EE258F">
      <w:pPr>
        <w:spacing w:line="480" w:lineRule="auto"/>
        <w:ind w:left="720" w:hanging="720"/>
        <w:rPr>
          <w:sz w:val="24"/>
        </w:rPr>
        <w:pPrChange w:id="660" w:author="Copyeditor" w:date="2022-07-27T20:13:00Z">
          <w:pPr>
            <w:spacing w:line="480" w:lineRule="auto"/>
            <w:ind w:firstLine="720"/>
          </w:pPr>
        </w:pPrChange>
      </w:pPr>
      <w:r w:rsidRPr="00591E88">
        <w:rPr>
          <w:sz w:val="24"/>
        </w:rPr>
        <w:t>psychosis-trumpism-and-the-nightmare-of-history</w:t>
      </w:r>
      <w:ins w:id="661" w:author="Copyeditor" w:date="2022-07-27T20:13:00Z">
        <w:r w:rsidR="00C964DD">
          <w:rPr>
            <w:sz w:val="24"/>
          </w:rPr>
          <w:t>.</w:t>
        </w:r>
      </w:ins>
    </w:p>
    <w:p w14:paraId="551C7524" w14:textId="41AB2658" w:rsidR="00EE258F" w:rsidDel="00C964DD" w:rsidRDefault="00EE258F" w:rsidP="00204FEE">
      <w:pPr>
        <w:spacing w:line="480" w:lineRule="auto"/>
        <w:rPr>
          <w:del w:id="662" w:author="Copyeditor" w:date="2022-07-27T20:14:00Z"/>
          <w:i/>
          <w:iCs/>
          <w:sz w:val="24"/>
        </w:rPr>
      </w:pPr>
      <w:del w:id="663" w:author="Copyeditor" w:date="2022-07-27T18:28:00Z">
        <w:r w:rsidRPr="00D93057" w:rsidDel="00F650B3">
          <w:rPr>
            <w:sz w:val="24"/>
          </w:rPr>
          <w:delText xml:space="preserve">-----.  </w:delText>
        </w:r>
      </w:del>
      <w:ins w:id="664" w:author="Copyeditor" w:date="2022-07-27T18:28:00Z">
        <w:r w:rsidR="00F650B3">
          <w:rPr>
            <w:sz w:val="24"/>
          </w:rPr>
          <w:t>———</w:t>
        </w:r>
        <w:r w:rsidR="00F650B3" w:rsidRPr="00D93057">
          <w:rPr>
            <w:sz w:val="24"/>
          </w:rPr>
          <w:t>.</w:t>
        </w:r>
      </w:ins>
      <w:ins w:id="665" w:author="Copyeditor" w:date="2022-08-07T11:27:00Z">
        <w:r w:rsidR="00052018">
          <w:rPr>
            <w:sz w:val="24"/>
          </w:rPr>
          <w:t xml:space="preserve"> </w:t>
        </w:r>
      </w:ins>
      <w:r w:rsidRPr="00D93057">
        <w:rPr>
          <w:sz w:val="24"/>
        </w:rPr>
        <w:t xml:space="preserve">“Present Tense: Time, Madness, and Democracy around 6 November 2018.” </w:t>
      </w:r>
      <w:r w:rsidRPr="00D93057">
        <w:rPr>
          <w:i/>
          <w:iCs/>
          <w:sz w:val="24"/>
        </w:rPr>
        <w:t>Critical</w:t>
      </w:r>
      <w:ins w:id="666" w:author="Copyeditor" w:date="2022-07-27T20:14:00Z">
        <w:r w:rsidR="00C964DD">
          <w:rPr>
            <w:i/>
            <w:iCs/>
            <w:sz w:val="24"/>
          </w:rPr>
          <w:t xml:space="preserve"> </w:t>
        </w:r>
      </w:ins>
      <w:del w:id="667" w:author="Copyeditor" w:date="2022-07-27T20:14:00Z">
        <w:r w:rsidRPr="00D93057" w:rsidDel="00C964DD">
          <w:rPr>
            <w:i/>
            <w:iCs/>
            <w:sz w:val="24"/>
          </w:rPr>
          <w:delText xml:space="preserve"> </w:delText>
        </w:r>
      </w:del>
    </w:p>
    <w:p w14:paraId="485B596B" w14:textId="35F7DFCE" w:rsidR="00EE258F" w:rsidRPr="00D93057" w:rsidRDefault="00EE258F">
      <w:pPr>
        <w:spacing w:line="480" w:lineRule="auto"/>
        <w:rPr>
          <w:sz w:val="24"/>
        </w:rPr>
        <w:pPrChange w:id="668" w:author="Copyeditor" w:date="2022-07-27T20:14:00Z">
          <w:pPr>
            <w:spacing w:line="480" w:lineRule="auto"/>
            <w:ind w:firstLine="720"/>
          </w:pPr>
        </w:pPrChange>
      </w:pPr>
      <w:r w:rsidRPr="00D93057">
        <w:rPr>
          <w:i/>
          <w:iCs/>
          <w:sz w:val="24"/>
        </w:rPr>
        <w:t>Inquiry</w:t>
      </w:r>
      <w:r w:rsidRPr="00D93057">
        <w:rPr>
          <w:sz w:val="24"/>
        </w:rPr>
        <w:t xml:space="preserve">, blogpost, Oct. 30, 2018, </w:t>
      </w:r>
      <w:del w:id="669" w:author="Copyeditor" w:date="2022-07-27T20:14:00Z">
        <w:r w:rsidRPr="00591E88" w:rsidDel="00C964DD">
          <w:rPr>
            <w:sz w:val="24"/>
          </w:rPr>
          <w:delText>https://</w:delText>
        </w:r>
      </w:del>
      <w:r w:rsidRPr="00591E88">
        <w:rPr>
          <w:sz w:val="24"/>
        </w:rPr>
        <w:t>critinq.wordpress.com/2018/10/30/present-tense-</w:t>
      </w:r>
      <w:r w:rsidRPr="00591E88">
        <w:rPr>
          <w:sz w:val="24"/>
        </w:rPr>
        <w:tab/>
        <w:t>time-madness-and-democracy-around-6-november-2018/</w:t>
      </w:r>
      <w:ins w:id="670" w:author="Copyeditor" w:date="2022-07-27T20:14:00Z">
        <w:r w:rsidR="00C964DD">
          <w:rPr>
            <w:sz w:val="24"/>
          </w:rPr>
          <w:t>.</w:t>
        </w:r>
      </w:ins>
    </w:p>
    <w:p w14:paraId="50B07C05" w14:textId="77777777" w:rsidR="00712143" w:rsidDel="00C964DD" w:rsidRDefault="00EE258F">
      <w:pPr>
        <w:spacing w:line="480" w:lineRule="auto"/>
        <w:ind w:left="720" w:hanging="720"/>
        <w:rPr>
          <w:del w:id="671" w:author="Copyeditor" w:date="2022-07-27T20:15:00Z"/>
          <w:sz w:val="24"/>
        </w:rPr>
        <w:pPrChange w:id="672" w:author="Copyeditor" w:date="2022-07-27T20:15:00Z">
          <w:pPr>
            <w:spacing w:line="480" w:lineRule="auto"/>
          </w:pPr>
        </w:pPrChange>
      </w:pPr>
      <w:r w:rsidRPr="00D93057">
        <w:rPr>
          <w:sz w:val="24"/>
        </w:rPr>
        <w:t>Porter, Theodore M. “Bold Claims to Cure a Raving King Let Loose a Cry for Data, 1789–</w:t>
      </w:r>
    </w:p>
    <w:p w14:paraId="5E27AFB0" w14:textId="4DEA91DF" w:rsidR="00EE258F" w:rsidRPr="00D93057" w:rsidRDefault="00EE258F">
      <w:pPr>
        <w:spacing w:line="480" w:lineRule="auto"/>
        <w:ind w:left="720" w:hanging="720"/>
        <w:rPr>
          <w:sz w:val="24"/>
        </w:rPr>
        <w:pPrChange w:id="673" w:author="Copyeditor" w:date="2022-07-27T20:15:00Z">
          <w:pPr>
            <w:spacing w:line="480" w:lineRule="auto"/>
            <w:ind w:firstLine="720"/>
          </w:pPr>
        </w:pPrChange>
      </w:pPr>
      <w:r w:rsidRPr="00D93057">
        <w:rPr>
          <w:sz w:val="24"/>
        </w:rPr>
        <w:t>1816</w:t>
      </w:r>
      <w:r w:rsidR="00712143">
        <w:rPr>
          <w:sz w:val="24"/>
        </w:rPr>
        <w:t>.”</w:t>
      </w:r>
      <w:r w:rsidRPr="00D93057">
        <w:rPr>
          <w:sz w:val="24"/>
        </w:rPr>
        <w:t xml:space="preserve"> </w:t>
      </w:r>
      <w:r w:rsidRPr="00D93057">
        <w:rPr>
          <w:i/>
          <w:iCs/>
          <w:sz w:val="24"/>
        </w:rPr>
        <w:t>Genetics in the Madhouse</w:t>
      </w:r>
      <w:r w:rsidR="008A041A">
        <w:rPr>
          <w:sz w:val="24"/>
        </w:rPr>
        <w:t xml:space="preserve">. </w:t>
      </w:r>
      <w:r w:rsidRPr="00D93057">
        <w:rPr>
          <w:sz w:val="24"/>
        </w:rPr>
        <w:t xml:space="preserve">Princeton UP, 2018, </w:t>
      </w:r>
      <w:r w:rsidR="008A041A">
        <w:rPr>
          <w:sz w:val="24"/>
        </w:rPr>
        <w:t xml:space="preserve">pp. </w:t>
      </w:r>
      <w:r w:rsidRPr="00D93057">
        <w:rPr>
          <w:sz w:val="24"/>
        </w:rPr>
        <w:t>19</w:t>
      </w:r>
      <w:del w:id="674" w:author="Copyeditor" w:date="2022-07-27T20:15:00Z">
        <w:r w:rsidRPr="00D93057" w:rsidDel="00C964DD">
          <w:rPr>
            <w:sz w:val="24"/>
          </w:rPr>
          <w:delText>-</w:delText>
        </w:r>
      </w:del>
      <w:ins w:id="675" w:author="Copyeditor" w:date="2022-07-27T20:15:00Z">
        <w:r w:rsidR="00C964DD">
          <w:rPr>
            <w:sz w:val="24"/>
          </w:rPr>
          <w:t>–</w:t>
        </w:r>
      </w:ins>
      <w:r w:rsidRPr="00D93057">
        <w:rPr>
          <w:sz w:val="24"/>
        </w:rPr>
        <w:t>33.</w:t>
      </w:r>
    </w:p>
    <w:p w14:paraId="4BDF2085" w14:textId="24D25C6A" w:rsidR="00901DC0" w:rsidDel="00C964DD" w:rsidRDefault="00EE258F">
      <w:pPr>
        <w:spacing w:line="480" w:lineRule="auto"/>
        <w:ind w:left="720" w:hanging="720"/>
        <w:rPr>
          <w:del w:id="676" w:author="Copyeditor" w:date="2022-07-27T20:19:00Z"/>
          <w:sz w:val="24"/>
        </w:rPr>
        <w:pPrChange w:id="677" w:author="Copyeditor" w:date="2022-07-27T20:19:00Z">
          <w:pPr>
            <w:spacing w:line="480" w:lineRule="auto"/>
          </w:pPr>
        </w:pPrChange>
      </w:pPr>
      <w:r>
        <w:rPr>
          <w:sz w:val="24"/>
        </w:rPr>
        <w:t xml:space="preserve">Shakespeare, William. </w:t>
      </w:r>
      <w:r w:rsidRPr="00115678">
        <w:rPr>
          <w:i/>
          <w:iCs/>
          <w:sz w:val="24"/>
        </w:rPr>
        <w:t>Hamlet: The Texts of 1603 and 1623: Third Series</w:t>
      </w:r>
      <w:r>
        <w:rPr>
          <w:sz w:val="24"/>
        </w:rPr>
        <w:t xml:space="preserve">. </w:t>
      </w:r>
      <w:del w:id="678" w:author="Copyeditor" w:date="2022-07-27T20:18:00Z">
        <w:r w:rsidRPr="00115678" w:rsidDel="00C964DD">
          <w:rPr>
            <w:sz w:val="24"/>
          </w:rPr>
          <w:delText xml:space="preserve">3rd </w:delText>
        </w:r>
      </w:del>
      <w:del w:id="679" w:author="Copyeditor" w:date="2022-07-27T20:17:00Z">
        <w:r w:rsidRPr="00115678" w:rsidDel="00C964DD">
          <w:rPr>
            <w:sz w:val="24"/>
          </w:rPr>
          <w:delText>E</w:delText>
        </w:r>
      </w:del>
      <w:del w:id="680" w:author="Copyeditor" w:date="2022-07-27T20:18:00Z">
        <w:r w:rsidRPr="00115678" w:rsidDel="00C964DD">
          <w:rPr>
            <w:sz w:val="24"/>
          </w:rPr>
          <w:delText>d</w:delText>
        </w:r>
        <w:r w:rsidDel="00C964DD">
          <w:rPr>
            <w:sz w:val="24"/>
          </w:rPr>
          <w:delText>.</w:delText>
        </w:r>
        <w:r w:rsidR="00B05328" w:rsidDel="00C964DD">
          <w:rPr>
            <w:sz w:val="24"/>
          </w:rPr>
          <w:delText>,</w:delText>
        </w:r>
        <w:r w:rsidDel="00C964DD">
          <w:rPr>
            <w:sz w:val="24"/>
          </w:rPr>
          <w:delText xml:space="preserve"> </w:delText>
        </w:r>
      </w:del>
      <w:ins w:id="681" w:author="Copyeditor" w:date="2022-07-27T20:18:00Z">
        <w:r w:rsidR="00C964DD">
          <w:rPr>
            <w:sz w:val="24"/>
          </w:rPr>
          <w:t>E</w:t>
        </w:r>
      </w:ins>
      <w:del w:id="682" w:author="Copyeditor" w:date="2022-07-27T20:18:00Z">
        <w:r w:rsidR="00B05328" w:rsidDel="00C964DD">
          <w:rPr>
            <w:sz w:val="24"/>
          </w:rPr>
          <w:delText>e</w:delText>
        </w:r>
      </w:del>
      <w:r w:rsidR="00B05328">
        <w:rPr>
          <w:sz w:val="24"/>
        </w:rPr>
        <w:t xml:space="preserve">dited </w:t>
      </w:r>
      <w:r>
        <w:rPr>
          <w:sz w:val="24"/>
        </w:rPr>
        <w:t xml:space="preserve">by </w:t>
      </w:r>
    </w:p>
    <w:p w14:paraId="3BC8B59C" w14:textId="7A484BD5" w:rsidR="00EE258F" w:rsidRPr="00D93057" w:rsidRDefault="00EE258F">
      <w:pPr>
        <w:spacing w:line="480" w:lineRule="auto"/>
        <w:ind w:left="720" w:hanging="720"/>
        <w:rPr>
          <w:sz w:val="24"/>
        </w:rPr>
        <w:pPrChange w:id="683" w:author="Copyeditor" w:date="2022-07-27T20:19:00Z">
          <w:pPr>
            <w:spacing w:line="480" w:lineRule="auto"/>
            <w:ind w:firstLine="720"/>
          </w:pPr>
        </w:pPrChange>
      </w:pPr>
      <w:r>
        <w:rPr>
          <w:sz w:val="24"/>
        </w:rPr>
        <w:t>Ann Thompson and Neil Taylor</w:t>
      </w:r>
      <w:ins w:id="684" w:author="Copyeditor" w:date="2022-07-27T20:19:00Z">
        <w:r w:rsidR="00C964DD">
          <w:rPr>
            <w:sz w:val="24"/>
          </w:rPr>
          <w:t xml:space="preserve">, </w:t>
        </w:r>
        <w:r w:rsidR="00C964DD" w:rsidRPr="00115678">
          <w:rPr>
            <w:sz w:val="24"/>
          </w:rPr>
          <w:t xml:space="preserve">3rd </w:t>
        </w:r>
        <w:r w:rsidR="00C964DD">
          <w:rPr>
            <w:sz w:val="24"/>
          </w:rPr>
          <w:t>e</w:t>
        </w:r>
        <w:r w:rsidR="00C964DD" w:rsidRPr="00115678">
          <w:rPr>
            <w:sz w:val="24"/>
          </w:rPr>
          <w:t>d</w:t>
        </w:r>
      </w:ins>
      <w:r>
        <w:rPr>
          <w:sz w:val="24"/>
        </w:rPr>
        <w:t>.</w:t>
      </w:r>
      <w:ins w:id="685" w:author="Copyeditor" w:date="2022-07-27T20:19:00Z">
        <w:r w:rsidR="00C964DD">
          <w:rPr>
            <w:sz w:val="24"/>
          </w:rPr>
          <w:t>,</w:t>
        </w:r>
      </w:ins>
      <w:r>
        <w:rPr>
          <w:sz w:val="24"/>
        </w:rPr>
        <w:t xml:space="preserve"> </w:t>
      </w:r>
      <w:del w:id="686" w:author="Copyeditor" w:date="2022-07-27T20:19:00Z">
        <w:r w:rsidDel="00C964DD">
          <w:rPr>
            <w:sz w:val="24"/>
          </w:rPr>
          <w:delText xml:space="preserve">The </w:delText>
        </w:r>
      </w:del>
      <w:r>
        <w:rPr>
          <w:sz w:val="24"/>
        </w:rPr>
        <w:t>Arden Shakespeare, 2007.</w:t>
      </w:r>
    </w:p>
    <w:p w14:paraId="1DEC021B" w14:textId="74E20E17" w:rsidR="00EE258F" w:rsidRPr="00D93057" w:rsidDel="00C964DD" w:rsidRDefault="00EE258F">
      <w:pPr>
        <w:spacing w:line="480" w:lineRule="auto"/>
        <w:ind w:left="720" w:hanging="720"/>
        <w:rPr>
          <w:del w:id="687" w:author="Copyeditor" w:date="2022-07-27T20:21:00Z"/>
          <w:sz w:val="24"/>
        </w:rPr>
        <w:pPrChange w:id="688" w:author="Copyeditor" w:date="2022-07-27T20:21:00Z">
          <w:pPr>
            <w:spacing w:line="480" w:lineRule="auto"/>
          </w:pPr>
        </w:pPrChange>
      </w:pPr>
      <w:proofErr w:type="spellStart"/>
      <w:r w:rsidRPr="00D93057">
        <w:rPr>
          <w:sz w:val="24"/>
        </w:rPr>
        <w:t>Suebsaeng</w:t>
      </w:r>
      <w:proofErr w:type="spellEnd"/>
      <w:r w:rsidRPr="00D93057">
        <w:rPr>
          <w:sz w:val="24"/>
        </w:rPr>
        <w:t xml:space="preserve">, </w:t>
      </w:r>
      <w:proofErr w:type="spellStart"/>
      <w:r w:rsidRPr="00D93057">
        <w:rPr>
          <w:sz w:val="24"/>
        </w:rPr>
        <w:t>Asawin</w:t>
      </w:r>
      <w:proofErr w:type="spellEnd"/>
      <w:r w:rsidRPr="00D93057">
        <w:rPr>
          <w:sz w:val="24"/>
        </w:rPr>
        <w:t>. “White House: Trump’s Unhinged Sunday on Twitter ‘Speaks for’ Itself</w:t>
      </w:r>
      <w:ins w:id="689" w:author="Copyeditor" w:date="2022-07-27T20:21:00Z">
        <w:r w:rsidR="00C964DD">
          <w:rPr>
            <w:sz w:val="24"/>
          </w:rPr>
          <w:t xml:space="preserve"> </w:t>
        </w:r>
      </w:ins>
    </w:p>
    <w:p w14:paraId="021996E3" w14:textId="0C073A02" w:rsidR="00EE258F" w:rsidRPr="00D93057" w:rsidDel="00C964DD" w:rsidRDefault="00EE258F">
      <w:pPr>
        <w:spacing w:line="480" w:lineRule="auto"/>
        <w:ind w:left="720" w:hanging="720"/>
        <w:rPr>
          <w:del w:id="690" w:author="Copyeditor" w:date="2022-07-27T20:21:00Z"/>
          <w:sz w:val="24"/>
        </w:rPr>
        <w:pPrChange w:id="691" w:author="Copyeditor" w:date="2022-07-27T20:21:00Z">
          <w:pPr>
            <w:spacing w:line="480" w:lineRule="auto"/>
          </w:pPr>
        </w:pPrChange>
      </w:pPr>
      <w:del w:id="692" w:author="Copyeditor" w:date="2022-07-27T20:21:00Z">
        <w:r w:rsidRPr="00D93057" w:rsidDel="00C964DD">
          <w:rPr>
            <w:sz w:val="24"/>
          </w:rPr>
          <w:tab/>
        </w:r>
      </w:del>
      <w:r w:rsidRPr="00D93057">
        <w:rPr>
          <w:sz w:val="24"/>
        </w:rPr>
        <w:t>‘TOO MUCH</w:t>
      </w:r>
      <w:ins w:id="693" w:author="Copyeditor" w:date="2022-07-27T20:20:00Z">
        <w:r w:rsidR="00C964DD">
          <w:rPr>
            <w:sz w:val="24"/>
          </w:rPr>
          <w:t>.</w:t>
        </w:r>
      </w:ins>
      <w:r w:rsidRPr="00D93057">
        <w:rPr>
          <w:sz w:val="24"/>
        </w:rPr>
        <w:t>’</w:t>
      </w:r>
      <w:del w:id="694" w:author="Copyeditor" w:date="2022-07-27T20:20:00Z">
        <w:r w:rsidRPr="00D93057" w:rsidDel="00C964DD">
          <w:rPr>
            <w:sz w:val="24"/>
          </w:rPr>
          <w:delText>.</w:delText>
        </w:r>
      </w:del>
      <w:r w:rsidRPr="00D93057">
        <w:rPr>
          <w:sz w:val="24"/>
        </w:rPr>
        <w:t xml:space="preserve">” </w:t>
      </w:r>
      <w:r w:rsidRPr="00D93057">
        <w:rPr>
          <w:i/>
          <w:sz w:val="24"/>
        </w:rPr>
        <w:t>Daily Beast</w:t>
      </w:r>
      <w:ins w:id="695" w:author="Copyeditor" w:date="2022-07-27T20:22:00Z">
        <w:r w:rsidR="00C964DD">
          <w:rPr>
            <w:iCs/>
            <w:sz w:val="24"/>
          </w:rPr>
          <w:t>,</w:t>
        </w:r>
      </w:ins>
      <w:r w:rsidRPr="00D93057">
        <w:rPr>
          <w:sz w:val="24"/>
        </w:rPr>
        <w:t xml:space="preserve"> </w:t>
      </w:r>
      <w:ins w:id="696" w:author="Copyeditor" w:date="2022-07-27T20:20:00Z">
        <w:r w:rsidR="00C964DD">
          <w:rPr>
            <w:sz w:val="24"/>
          </w:rPr>
          <w:t xml:space="preserve">17 </w:t>
        </w:r>
      </w:ins>
      <w:r w:rsidRPr="00D93057">
        <w:rPr>
          <w:sz w:val="24"/>
        </w:rPr>
        <w:t xml:space="preserve">Mar. </w:t>
      </w:r>
      <w:del w:id="697" w:author="Copyeditor" w:date="2022-07-27T20:20:00Z">
        <w:r w:rsidRPr="00D93057" w:rsidDel="00C964DD">
          <w:rPr>
            <w:sz w:val="24"/>
          </w:rPr>
          <w:delText xml:space="preserve">17, </w:delText>
        </w:r>
      </w:del>
      <w:r w:rsidRPr="00D93057">
        <w:rPr>
          <w:sz w:val="24"/>
        </w:rPr>
        <w:t>2019</w:t>
      </w:r>
      <w:ins w:id="698" w:author="Copyeditor" w:date="2022-07-27T20:20:00Z">
        <w:r w:rsidR="00C964DD">
          <w:rPr>
            <w:sz w:val="24"/>
          </w:rPr>
          <w:t>,</w:t>
        </w:r>
      </w:ins>
      <w:del w:id="699" w:author="Copyeditor" w:date="2022-07-27T20:20:00Z">
        <w:r w:rsidRPr="00D93057" w:rsidDel="00C964DD">
          <w:rPr>
            <w:sz w:val="24"/>
          </w:rPr>
          <w:delText>.</w:delText>
        </w:r>
      </w:del>
      <w:r w:rsidRPr="00D93057">
        <w:rPr>
          <w:sz w:val="24"/>
        </w:rPr>
        <w:t xml:space="preserve"> </w:t>
      </w:r>
      <w:del w:id="700" w:author="Copyeditor" w:date="2022-07-27T20:20:00Z">
        <w:r w:rsidRPr="00D93057" w:rsidDel="00C964DD">
          <w:rPr>
            <w:sz w:val="24"/>
          </w:rPr>
          <w:delText>https://www.</w:delText>
        </w:r>
      </w:del>
      <w:r w:rsidRPr="00D93057">
        <w:rPr>
          <w:sz w:val="24"/>
        </w:rPr>
        <w:t>thedailybeast.com/white-house-</w:t>
      </w:r>
    </w:p>
    <w:p w14:paraId="5B7C0F01" w14:textId="2DAC7FA2" w:rsidR="00EE258F" w:rsidRDefault="00EE258F">
      <w:pPr>
        <w:spacing w:line="480" w:lineRule="auto"/>
        <w:ind w:left="720" w:hanging="720"/>
        <w:rPr>
          <w:sz w:val="24"/>
        </w:rPr>
        <w:pPrChange w:id="701" w:author="Copyeditor" w:date="2022-07-27T20:21:00Z">
          <w:pPr>
            <w:spacing w:line="480" w:lineRule="auto"/>
            <w:ind w:firstLine="720"/>
          </w:pPr>
        </w:pPrChange>
      </w:pPr>
      <w:r w:rsidRPr="00D93057">
        <w:rPr>
          <w:sz w:val="24"/>
        </w:rPr>
        <w:t>trumps-unhinged-sunday-on-twitter-speaks-for-itself</w:t>
      </w:r>
      <w:ins w:id="702" w:author="Copyeditor" w:date="2022-07-27T20:21:00Z">
        <w:r w:rsidR="00C964DD">
          <w:rPr>
            <w:sz w:val="24"/>
          </w:rPr>
          <w:t>.</w:t>
        </w:r>
      </w:ins>
    </w:p>
    <w:p w14:paraId="4158791F" w14:textId="1ABC6AA7" w:rsidR="00EE258F" w:rsidDel="00C964DD" w:rsidRDefault="00EE258F">
      <w:pPr>
        <w:spacing w:line="480" w:lineRule="auto"/>
        <w:ind w:left="720" w:hanging="720"/>
        <w:rPr>
          <w:del w:id="703" w:author="Copyeditor" w:date="2022-07-27T20:23:00Z"/>
          <w:i/>
          <w:iCs/>
          <w:sz w:val="24"/>
        </w:rPr>
        <w:pPrChange w:id="704" w:author="Copyeditor" w:date="2022-07-27T20:23:00Z">
          <w:pPr>
            <w:spacing w:line="480" w:lineRule="auto"/>
          </w:pPr>
        </w:pPrChange>
      </w:pPr>
      <w:r w:rsidRPr="00D93057">
        <w:rPr>
          <w:sz w:val="24"/>
        </w:rPr>
        <w:t xml:space="preserve">Wiltshire, </w:t>
      </w:r>
      <w:r w:rsidR="009D426A" w:rsidRPr="00D93057">
        <w:rPr>
          <w:sz w:val="24"/>
        </w:rPr>
        <w:t>John</w:t>
      </w:r>
      <w:r w:rsidR="009D426A">
        <w:rPr>
          <w:sz w:val="24"/>
        </w:rPr>
        <w:t>.</w:t>
      </w:r>
      <w:r w:rsidR="00956623">
        <w:rPr>
          <w:sz w:val="24"/>
        </w:rPr>
        <w:t xml:space="preserve"> </w:t>
      </w:r>
      <w:r w:rsidRPr="00D93057">
        <w:rPr>
          <w:sz w:val="24"/>
        </w:rPr>
        <w:t>“Frances Burney, the Court, the King and Pathography</w:t>
      </w:r>
      <w:r w:rsidR="00B610FF">
        <w:rPr>
          <w:sz w:val="24"/>
        </w:rPr>
        <w:t>.</w:t>
      </w:r>
      <w:r w:rsidRPr="00D93057">
        <w:rPr>
          <w:sz w:val="24"/>
        </w:rPr>
        <w:t xml:space="preserve">” </w:t>
      </w:r>
      <w:r w:rsidRPr="00D93057">
        <w:rPr>
          <w:i/>
          <w:iCs/>
          <w:sz w:val="24"/>
        </w:rPr>
        <w:t xml:space="preserve">Women's Writing, </w:t>
      </w:r>
    </w:p>
    <w:p w14:paraId="70DB1210" w14:textId="733188DD" w:rsidR="00EE258F" w:rsidRPr="00D93057" w:rsidRDefault="004A0A41">
      <w:pPr>
        <w:spacing w:line="480" w:lineRule="auto"/>
        <w:ind w:left="720" w:hanging="720"/>
        <w:rPr>
          <w:sz w:val="24"/>
        </w:rPr>
        <w:pPrChange w:id="705" w:author="Copyeditor" w:date="2022-07-27T20:23:00Z">
          <w:pPr>
            <w:spacing w:line="480" w:lineRule="auto"/>
            <w:ind w:firstLine="720"/>
          </w:pPr>
        </w:pPrChange>
      </w:pPr>
      <w:r>
        <w:rPr>
          <w:sz w:val="24"/>
        </w:rPr>
        <w:t xml:space="preserve">vol. </w:t>
      </w:r>
      <w:r w:rsidR="00EE258F" w:rsidRPr="00D93057">
        <w:rPr>
          <w:sz w:val="24"/>
        </w:rPr>
        <w:t>2</w:t>
      </w:r>
      <w:r>
        <w:rPr>
          <w:sz w:val="24"/>
        </w:rPr>
        <w:t>3, no. 3,</w:t>
      </w:r>
      <w:r w:rsidR="00EE258F" w:rsidRPr="00D93057">
        <w:rPr>
          <w:sz w:val="24"/>
        </w:rPr>
        <w:t xml:space="preserve"> 2016, </w:t>
      </w:r>
      <w:r w:rsidR="00690572">
        <w:rPr>
          <w:sz w:val="24"/>
        </w:rPr>
        <w:t xml:space="preserve">pp. </w:t>
      </w:r>
      <w:r w:rsidR="00EE258F" w:rsidRPr="00D93057">
        <w:rPr>
          <w:sz w:val="24"/>
        </w:rPr>
        <w:t>378</w:t>
      </w:r>
      <w:ins w:id="706" w:author="Copyeditor" w:date="2022-07-27T20:22:00Z">
        <w:r w:rsidR="00C964DD">
          <w:rPr>
            <w:sz w:val="24"/>
          </w:rPr>
          <w:t>–</w:t>
        </w:r>
      </w:ins>
      <w:del w:id="707" w:author="Copyeditor" w:date="2022-07-27T20:22:00Z">
        <w:r w:rsidR="00EE258F" w:rsidRPr="00D93057" w:rsidDel="00C964DD">
          <w:rPr>
            <w:sz w:val="24"/>
          </w:rPr>
          <w:delText>-3</w:delText>
        </w:r>
      </w:del>
      <w:r w:rsidR="00EE258F" w:rsidRPr="00D93057">
        <w:rPr>
          <w:sz w:val="24"/>
        </w:rPr>
        <w:t>89.</w:t>
      </w:r>
    </w:p>
    <w:p w14:paraId="1F50DBA3" w14:textId="3DA11D91" w:rsidR="00EE258F" w:rsidRPr="00D93057" w:rsidDel="00C964DD" w:rsidRDefault="00EE258F">
      <w:pPr>
        <w:spacing w:line="480" w:lineRule="auto"/>
        <w:ind w:left="720" w:hanging="720"/>
        <w:rPr>
          <w:del w:id="708" w:author="Copyeditor" w:date="2022-07-27T20:25:00Z"/>
          <w:sz w:val="24"/>
        </w:rPr>
        <w:pPrChange w:id="709" w:author="Copyeditor" w:date="2022-07-27T20:25:00Z">
          <w:pPr>
            <w:spacing w:line="480" w:lineRule="auto"/>
          </w:pPr>
        </w:pPrChange>
      </w:pPr>
      <w:proofErr w:type="spellStart"/>
      <w:r w:rsidRPr="00D93057">
        <w:rPr>
          <w:sz w:val="24"/>
        </w:rPr>
        <w:lastRenderedPageBreak/>
        <w:t>Zeitz</w:t>
      </w:r>
      <w:proofErr w:type="spellEnd"/>
      <w:r w:rsidRPr="00D93057">
        <w:rPr>
          <w:sz w:val="24"/>
        </w:rPr>
        <w:t>, Joshua. “Why the 25th Amendment Doesn’t Apply to Trump—No Matter What He</w:t>
      </w:r>
      <w:ins w:id="710" w:author="Copyeditor" w:date="2022-07-27T20:25:00Z">
        <w:r w:rsidR="00C964DD">
          <w:rPr>
            <w:sz w:val="24"/>
          </w:rPr>
          <w:t xml:space="preserve"> </w:t>
        </w:r>
      </w:ins>
    </w:p>
    <w:p w14:paraId="7C06BE60" w14:textId="5F665898" w:rsidR="00EE258F" w:rsidRPr="00D93057" w:rsidDel="00C964DD" w:rsidRDefault="00EE258F">
      <w:pPr>
        <w:spacing w:line="480" w:lineRule="auto"/>
        <w:ind w:left="720" w:hanging="720"/>
        <w:rPr>
          <w:del w:id="711" w:author="Copyeditor" w:date="2022-07-27T20:25:00Z"/>
          <w:sz w:val="24"/>
        </w:rPr>
        <w:pPrChange w:id="712" w:author="Copyeditor" w:date="2022-07-27T20:25:00Z">
          <w:pPr>
            <w:spacing w:line="480" w:lineRule="auto"/>
            <w:ind w:firstLine="720"/>
          </w:pPr>
        </w:pPrChange>
      </w:pPr>
      <w:r w:rsidRPr="00D93057">
        <w:rPr>
          <w:sz w:val="24"/>
        </w:rPr>
        <w:t xml:space="preserve">Tweets.” </w:t>
      </w:r>
      <w:r w:rsidRPr="00D93057">
        <w:rPr>
          <w:i/>
          <w:sz w:val="24"/>
        </w:rPr>
        <w:t>Politico Magazine</w:t>
      </w:r>
      <w:r w:rsidRPr="00D93057">
        <w:rPr>
          <w:sz w:val="24"/>
        </w:rPr>
        <w:t xml:space="preserve">, </w:t>
      </w:r>
      <w:ins w:id="713" w:author="Copyeditor" w:date="2022-07-27T20:24:00Z">
        <w:r w:rsidR="00C964DD">
          <w:rPr>
            <w:sz w:val="24"/>
          </w:rPr>
          <w:t xml:space="preserve">10 </w:t>
        </w:r>
      </w:ins>
      <w:r w:rsidRPr="00D93057">
        <w:rPr>
          <w:sz w:val="24"/>
        </w:rPr>
        <w:t>Jan</w:t>
      </w:r>
      <w:ins w:id="714" w:author="Copyeditor" w:date="2022-07-27T20:24:00Z">
        <w:r w:rsidR="00C964DD">
          <w:rPr>
            <w:sz w:val="24"/>
          </w:rPr>
          <w:t>.</w:t>
        </w:r>
      </w:ins>
      <w:r w:rsidRPr="00D93057">
        <w:rPr>
          <w:sz w:val="24"/>
        </w:rPr>
        <w:t xml:space="preserve"> </w:t>
      </w:r>
      <w:del w:id="715" w:author="Copyeditor" w:date="2022-07-27T20:24:00Z">
        <w:r w:rsidRPr="00D93057" w:rsidDel="00C964DD">
          <w:rPr>
            <w:sz w:val="24"/>
          </w:rPr>
          <w:delText xml:space="preserve">10, </w:delText>
        </w:r>
      </w:del>
      <w:r w:rsidRPr="00D93057">
        <w:rPr>
          <w:sz w:val="24"/>
        </w:rPr>
        <w:t>2018</w:t>
      </w:r>
      <w:del w:id="716" w:author="Copyeditor" w:date="2022-07-27T20:25:00Z">
        <w:r w:rsidRPr="00D93057" w:rsidDel="00C964DD">
          <w:rPr>
            <w:sz w:val="24"/>
          </w:rPr>
          <w:delText xml:space="preserve">. </w:delText>
        </w:r>
      </w:del>
      <w:ins w:id="717" w:author="Copyeditor" w:date="2022-07-27T20:25:00Z">
        <w:r w:rsidR="00C964DD">
          <w:rPr>
            <w:sz w:val="24"/>
          </w:rPr>
          <w:t>,</w:t>
        </w:r>
        <w:r w:rsidR="00C964DD" w:rsidRPr="00D93057">
          <w:rPr>
            <w:sz w:val="24"/>
          </w:rPr>
          <w:t xml:space="preserve"> </w:t>
        </w:r>
      </w:ins>
      <w:del w:id="718" w:author="Copyeditor" w:date="2022-07-27T20:25:00Z">
        <w:r w:rsidRPr="00D93057" w:rsidDel="00C964DD">
          <w:rPr>
            <w:sz w:val="24"/>
          </w:rPr>
          <w:delText>https://www.</w:delText>
        </w:r>
      </w:del>
      <w:r w:rsidRPr="00D93057">
        <w:rPr>
          <w:sz w:val="24"/>
        </w:rPr>
        <w:t>politico.com/magazine/story/</w:t>
      </w:r>
    </w:p>
    <w:p w14:paraId="29C251A0" w14:textId="113E206B" w:rsidR="00EE258F" w:rsidRPr="00D93057" w:rsidDel="00C964DD" w:rsidRDefault="00EE258F">
      <w:pPr>
        <w:spacing w:line="480" w:lineRule="auto"/>
        <w:ind w:left="720" w:hanging="720"/>
        <w:rPr>
          <w:del w:id="719" w:author="Copyeditor" w:date="2022-07-27T20:25:00Z"/>
          <w:sz w:val="24"/>
        </w:rPr>
        <w:pPrChange w:id="720" w:author="Copyeditor" w:date="2022-07-27T20:25:00Z">
          <w:pPr>
            <w:spacing w:line="480" w:lineRule="auto"/>
            <w:ind w:firstLine="720"/>
          </w:pPr>
        </w:pPrChange>
      </w:pPr>
      <w:r w:rsidRPr="00D93057">
        <w:rPr>
          <w:sz w:val="24"/>
        </w:rPr>
        <w:t>2018/01/10/25th-amendment-trump-216267</w:t>
      </w:r>
      <w:ins w:id="721" w:author="Copyeditor" w:date="2022-07-27T20:25:00Z">
        <w:r w:rsidR="00C964DD">
          <w:rPr>
            <w:sz w:val="24"/>
          </w:rPr>
          <w:t>.</w:t>
        </w:r>
      </w:ins>
    </w:p>
    <w:p w14:paraId="1EC23E92" w14:textId="77777777" w:rsidR="00EE258F" w:rsidRPr="00D93057" w:rsidRDefault="00EE258F">
      <w:pPr>
        <w:spacing w:line="480" w:lineRule="auto"/>
        <w:ind w:left="720" w:hanging="720"/>
        <w:rPr>
          <w:sz w:val="24"/>
        </w:rPr>
        <w:pPrChange w:id="722" w:author="Copyeditor" w:date="2022-07-27T20:25:00Z">
          <w:pPr>
            <w:spacing w:line="480" w:lineRule="auto"/>
            <w:ind w:firstLine="720"/>
          </w:pPr>
        </w:pPrChange>
      </w:pPr>
    </w:p>
    <w:p w14:paraId="1CE7198B" w14:textId="77777777" w:rsidR="00EE258F" w:rsidRPr="00D93057" w:rsidRDefault="00EE258F" w:rsidP="00EE258F">
      <w:pPr>
        <w:pStyle w:val="EndnoteText"/>
        <w:rPr>
          <w:sz w:val="24"/>
          <w:szCs w:val="24"/>
        </w:rPr>
      </w:pPr>
    </w:p>
    <w:p w14:paraId="68CBAD4E" w14:textId="77777777" w:rsidR="00EE258F" w:rsidRPr="00D93057" w:rsidRDefault="00EE258F" w:rsidP="00EE258F">
      <w:pPr>
        <w:pStyle w:val="EndnoteText"/>
        <w:rPr>
          <w:sz w:val="24"/>
          <w:szCs w:val="24"/>
        </w:rPr>
      </w:pPr>
    </w:p>
    <w:p w14:paraId="68C471EF" w14:textId="77777777" w:rsidR="00EE258F" w:rsidRPr="00D93057" w:rsidRDefault="00EE258F" w:rsidP="00EE258F">
      <w:pPr>
        <w:pStyle w:val="EndnoteText"/>
        <w:rPr>
          <w:sz w:val="24"/>
          <w:szCs w:val="24"/>
        </w:rPr>
      </w:pPr>
    </w:p>
    <w:p w14:paraId="5353CD8B" w14:textId="77777777" w:rsidR="00EE258F" w:rsidRPr="00D93057" w:rsidRDefault="00EE258F" w:rsidP="00EE258F">
      <w:pPr>
        <w:pStyle w:val="EndnoteText"/>
        <w:rPr>
          <w:sz w:val="24"/>
          <w:szCs w:val="24"/>
        </w:rPr>
      </w:pPr>
    </w:p>
    <w:p w14:paraId="4DFC6941" w14:textId="77777777" w:rsidR="00062291" w:rsidRDefault="00062291" w:rsidP="00062291">
      <w:pPr>
        <w:spacing w:line="480" w:lineRule="auto"/>
        <w:rPr>
          <w:sz w:val="24"/>
        </w:rPr>
      </w:pPr>
    </w:p>
    <w:p w14:paraId="743A95F8" w14:textId="06983E1D" w:rsidR="002A49FC" w:rsidRDefault="002A49FC" w:rsidP="00F92E14">
      <w:pPr>
        <w:rPr>
          <w:sz w:val="24"/>
        </w:rPr>
      </w:pPr>
    </w:p>
    <w:p w14:paraId="199398C2" w14:textId="4E58031F" w:rsidR="002A49FC" w:rsidRDefault="002A49FC" w:rsidP="00F92E14">
      <w:pPr>
        <w:rPr>
          <w:sz w:val="24"/>
        </w:rPr>
      </w:pPr>
    </w:p>
    <w:p w14:paraId="698F98B9" w14:textId="77777777" w:rsidR="00455262" w:rsidRDefault="00455262"/>
    <w:sectPr w:rsidR="00455262" w:rsidSect="006F044B">
      <w:footerReference w:type="even" r:id="rId11"/>
      <w:footerReference w:type="default" r:id="rId12"/>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opyeditor" w:date="2022-07-22T20:08:00Z" w:initials="CE">
    <w:p w14:paraId="69D9C5AB" w14:textId="0E878840" w:rsidR="009822DA" w:rsidRDefault="009822DA">
      <w:pPr>
        <w:pStyle w:val="CommentText"/>
      </w:pPr>
      <w:r>
        <w:rPr>
          <w:rStyle w:val="CommentReference"/>
        </w:rPr>
        <w:annotationRef/>
      </w:r>
      <w:r w:rsidRPr="00864AF6">
        <w:rPr>
          <w:highlight w:val="yellow"/>
        </w:rPr>
        <w:t>Edit OK?</w:t>
      </w:r>
    </w:p>
  </w:comment>
  <w:comment w:id="72" w:author="Copyeditor" w:date="2022-07-25T15:38:00Z" w:initials="CE">
    <w:p w14:paraId="6CD6EA05" w14:textId="579E8E8C" w:rsidR="00E37BCE" w:rsidRDefault="00E37BCE">
      <w:pPr>
        <w:pStyle w:val="CommentText"/>
      </w:pPr>
      <w:r>
        <w:rPr>
          <w:rStyle w:val="CommentReference"/>
        </w:rPr>
        <w:annotationRef/>
      </w:r>
      <w:r w:rsidRPr="00864AF6">
        <w:rPr>
          <w:highlight w:val="yellow"/>
        </w:rPr>
        <w:t>Consider rewriting. It’s unclear how King George’s involvement that you mention here further resemble Trump and his presidency.</w:t>
      </w:r>
    </w:p>
  </w:comment>
  <w:comment w:id="176" w:author="Copyeditor" w:date="2022-07-25T18:58:00Z" w:initials="CE">
    <w:p w14:paraId="2DBB23FD" w14:textId="49214BC8" w:rsidR="00A200D2" w:rsidRDefault="00A200D2">
      <w:pPr>
        <w:pStyle w:val="CommentText"/>
      </w:pPr>
      <w:r>
        <w:rPr>
          <w:rStyle w:val="CommentReference"/>
        </w:rPr>
        <w:annotationRef/>
      </w:r>
      <w:r w:rsidRPr="00864AF6">
        <w:rPr>
          <w:highlight w:val="yellow"/>
        </w:rPr>
        <w:t>Edit OK? Please consider this or similar edit avoid repetition of “belonging to a belongingness.”</w:t>
      </w:r>
    </w:p>
  </w:comment>
  <w:comment w:id="260" w:author="Copyeditor" w:date="2022-07-25T21:21:00Z" w:initials="CE">
    <w:p w14:paraId="18C032FE" w14:textId="4893B2A3" w:rsidR="00662712" w:rsidRDefault="00662712">
      <w:pPr>
        <w:pStyle w:val="CommentText"/>
      </w:pPr>
      <w:r>
        <w:rPr>
          <w:rStyle w:val="CommentReference"/>
        </w:rPr>
        <w:annotationRef/>
      </w:r>
      <w:r w:rsidRPr="00864AF6">
        <w:rPr>
          <w:highlight w:val="yellow"/>
        </w:rPr>
        <w:t>Do these quotes come from Grosz? If so, please provide appropriate page numbers.</w:t>
      </w:r>
    </w:p>
  </w:comment>
  <w:comment w:id="268" w:author="Copyeditor" w:date="2022-07-25T21:27:00Z" w:initials="CE">
    <w:p w14:paraId="526B80F6" w14:textId="019C7EC2" w:rsidR="00662712" w:rsidRDefault="00662712">
      <w:pPr>
        <w:pStyle w:val="CommentText"/>
      </w:pPr>
      <w:r>
        <w:rPr>
          <w:rStyle w:val="CommentReference"/>
        </w:rPr>
        <w:annotationRef/>
      </w:r>
      <w:r w:rsidRPr="00864AF6">
        <w:rPr>
          <w:highlight w:val="yellow"/>
        </w:rPr>
        <w:t>Please add this source to the Works Cited. Please also include a parenthetical page number for the paraphrase.</w:t>
      </w:r>
    </w:p>
  </w:comment>
  <w:comment w:id="440" w:author="Copyeditor" w:date="2022-07-27T18:04:00Z" w:initials="CE">
    <w:p w14:paraId="7B4A4E58" w14:textId="76305165" w:rsidR="00587733" w:rsidRDefault="00587733">
      <w:pPr>
        <w:pStyle w:val="CommentText"/>
      </w:pPr>
      <w:r>
        <w:rPr>
          <w:rStyle w:val="CommentReference"/>
        </w:rPr>
        <w:annotationRef/>
      </w:r>
      <w:r w:rsidRPr="00864AF6">
        <w:rPr>
          <w:highlight w:val="yellow"/>
        </w:rPr>
        <w:t>I have switched the synopsis of Singer’s and Sigler’s essays to match the order of the table of contents.</w:t>
      </w:r>
      <w:r>
        <w:t xml:space="preserve"> </w:t>
      </w:r>
    </w:p>
  </w:comment>
  <w:comment w:id="480" w:author="Copyeditor" w:date="2022-07-27T17:45:00Z" w:initials="CE">
    <w:p w14:paraId="67BD3353" w14:textId="77777777" w:rsidR="00587733" w:rsidRDefault="00587733" w:rsidP="00587733">
      <w:pPr>
        <w:pStyle w:val="CommentText"/>
      </w:pPr>
      <w:r>
        <w:rPr>
          <w:rStyle w:val="CommentReference"/>
        </w:rPr>
        <w:annotationRef/>
      </w:r>
      <w:r w:rsidRPr="00864AF6">
        <w:rPr>
          <w:highlight w:val="yellow"/>
        </w:rPr>
        <w:t>Consider trimming this paragraph. As is, the synopsis of Sigler’s essay is 463 words compared to 248–366 words for the other essay synopsis.</w:t>
      </w:r>
      <w:r>
        <w:t xml:space="preserve"> </w:t>
      </w:r>
    </w:p>
  </w:comment>
  <w:comment w:id="481" w:author="Copyeditor" w:date="2022-08-07T11:36:00Z" w:initials="CE">
    <w:p w14:paraId="41F2B604" w14:textId="09078CA1" w:rsidR="0025204D" w:rsidRDefault="0025204D">
      <w:pPr>
        <w:pStyle w:val="CommentText"/>
      </w:pPr>
      <w:r>
        <w:rPr>
          <w:rStyle w:val="CommentReference"/>
        </w:rPr>
        <w:annotationRef/>
      </w:r>
      <w:r w:rsidRPr="00D250CE">
        <w:rPr>
          <w:highlight w:val="yellow"/>
        </w:rPr>
        <w:t>Should this be capitalized as Real?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D9C5AB" w15:done="0"/>
  <w15:commentEx w15:paraId="6CD6EA05" w15:done="0"/>
  <w15:commentEx w15:paraId="2DBB23FD" w15:done="0"/>
  <w15:commentEx w15:paraId="18C032FE" w15:done="0"/>
  <w15:commentEx w15:paraId="526B80F6" w15:done="0"/>
  <w15:commentEx w15:paraId="7B4A4E58" w15:done="0"/>
  <w15:commentEx w15:paraId="67BD3353" w15:done="0"/>
  <w15:commentEx w15:paraId="41F2B6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8258" w16cex:dateUtc="2022-07-23T02:08:00Z"/>
  <w16cex:commentExtensible w16cex:durableId="2689378B" w16cex:dateUtc="2022-07-25T21:38:00Z"/>
  <w16cex:commentExtensible w16cex:durableId="2689666E" w16cex:dateUtc="2022-07-26T00:58:00Z"/>
  <w16cex:commentExtensible w16cex:durableId="268987DE" w16cex:dateUtc="2022-07-26T03:21:00Z"/>
  <w16cex:commentExtensible w16cex:durableId="2689892C" w16cex:dateUtc="2022-07-26T03:27:00Z"/>
  <w16cex:commentExtensible w16cex:durableId="268BFCB0" w16cex:dateUtc="2022-07-28T00:04:00Z"/>
  <w16cex:commentExtensible w16cex:durableId="268BF83B" w16cex:dateUtc="2022-07-27T23:45:00Z"/>
  <w16cex:commentExtensible w16cex:durableId="269A2255" w16cex:dateUtc="2022-08-07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D9C5AB" w16cid:durableId="26858258"/>
  <w16cid:commentId w16cid:paraId="6CD6EA05" w16cid:durableId="2689378B"/>
  <w16cid:commentId w16cid:paraId="2DBB23FD" w16cid:durableId="2689666E"/>
  <w16cid:commentId w16cid:paraId="18C032FE" w16cid:durableId="268987DE"/>
  <w16cid:commentId w16cid:paraId="526B80F6" w16cid:durableId="2689892C"/>
  <w16cid:commentId w16cid:paraId="7B4A4E58" w16cid:durableId="268BFCB0"/>
  <w16cid:commentId w16cid:paraId="67BD3353" w16cid:durableId="268BF83B"/>
  <w16cid:commentId w16cid:paraId="41F2B604" w16cid:durableId="269A22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FABEC" w14:textId="77777777" w:rsidR="00B93F61" w:rsidRDefault="00B93F61" w:rsidP="00913F64">
      <w:r>
        <w:separator/>
      </w:r>
    </w:p>
  </w:endnote>
  <w:endnote w:type="continuationSeparator" w:id="0">
    <w:p w14:paraId="3765D7CB" w14:textId="77777777" w:rsidR="00B93F61" w:rsidRDefault="00B93F61" w:rsidP="00913F64">
      <w:r>
        <w:continuationSeparator/>
      </w:r>
    </w:p>
  </w:endnote>
  <w:endnote w:id="1">
    <w:p w14:paraId="243AF71B" w14:textId="5F895510" w:rsidR="00F650B3" w:rsidRPr="00C9069D" w:rsidRDefault="00C9069D" w:rsidP="00C964DD">
      <w:pPr>
        <w:pStyle w:val="EndnoteText"/>
        <w:spacing w:line="480" w:lineRule="auto"/>
        <w:rPr>
          <w:ins w:id="10" w:author="Copyeditor" w:date="2022-07-27T18:15:00Z"/>
        </w:rPr>
      </w:pPr>
      <w:r>
        <w:rPr>
          <w:rStyle w:val="EndnoteReference"/>
        </w:rPr>
        <w:endnoteRef/>
      </w:r>
      <w:r>
        <w:t xml:space="preserve"> </w:t>
      </w:r>
      <w:r w:rsidRPr="00EA6F7B">
        <w:t xml:space="preserve">Alan Bennett’s </w:t>
      </w:r>
      <w:r w:rsidR="00EA6F7B" w:rsidRPr="00EA6F7B">
        <w:t xml:space="preserve">1991 </w:t>
      </w:r>
      <w:r w:rsidRPr="00EA6F7B">
        <w:t xml:space="preserve">play title is actually, </w:t>
      </w:r>
      <w:r w:rsidRPr="00EA6F7B">
        <w:rPr>
          <w:i/>
          <w:iCs/>
        </w:rPr>
        <w:t>The Madness of King George III</w:t>
      </w:r>
      <w:r w:rsidRPr="00EA6F7B">
        <w:t>.</w:t>
      </w:r>
    </w:p>
  </w:endnote>
  <w:endnote w:id="2">
    <w:p w14:paraId="683B82B1" w14:textId="6C13E568" w:rsidR="00553F1B" w:rsidRDefault="00553F1B" w:rsidP="008F028C">
      <w:pPr>
        <w:pStyle w:val="EndnoteText"/>
        <w:spacing w:line="480" w:lineRule="auto"/>
      </w:pPr>
      <w:r>
        <w:rPr>
          <w:rStyle w:val="EndnoteReference"/>
        </w:rPr>
        <w:endnoteRef/>
      </w:r>
      <w:r>
        <w:t xml:space="preserve"> </w:t>
      </w:r>
      <w:r w:rsidR="00C874BF">
        <w:t>A</w:t>
      </w:r>
      <w:r>
        <w:t xml:space="preserve">s Mitchell notes in reference to climate denial, </w:t>
      </w:r>
      <w:r w:rsidR="00C874BF">
        <w:t xml:space="preserve">even more disastrous </w:t>
      </w:r>
      <w:r>
        <w:t>is the truth that “</w:t>
      </w:r>
      <w:r w:rsidRPr="00553F1B">
        <w:t>When the world’s most powerful nation goes crazy, the consequences are global.</w:t>
      </w:r>
      <w:r>
        <w:t xml:space="preserve">” </w:t>
      </w:r>
      <w:r w:rsidR="00585EFB">
        <w:t xml:space="preserve">See also Mitchell’s </w:t>
      </w:r>
      <w:r w:rsidR="00D24D08">
        <w:t>“</w:t>
      </w:r>
      <w:r w:rsidR="002D13C6" w:rsidRPr="00D24D08">
        <w:t>Present Tense</w:t>
      </w:r>
      <w:r w:rsidR="00D24D08" w:rsidRPr="00D24D08">
        <w:t>: Time, Madness, and Democracy around 6 November 2018</w:t>
      </w:r>
      <w:r w:rsidR="00D24D08">
        <w:t>.”</w:t>
      </w:r>
    </w:p>
  </w:endnote>
  <w:endnote w:id="3">
    <w:p w14:paraId="4C742AE8" w14:textId="670382C7" w:rsidR="00E7378A" w:rsidRPr="007A1334" w:rsidRDefault="00E7378A" w:rsidP="008F028C">
      <w:pPr>
        <w:pStyle w:val="EndnoteText"/>
        <w:spacing w:line="480" w:lineRule="auto"/>
      </w:pPr>
      <w:r>
        <w:rPr>
          <w:rStyle w:val="EndnoteReference"/>
        </w:rPr>
        <w:endnoteRef/>
      </w:r>
      <w:r>
        <w:t xml:space="preserve"> </w:t>
      </w:r>
      <w:r w:rsidR="00AE00DC">
        <w:t xml:space="preserve">See the unsigned </w:t>
      </w:r>
      <w:r>
        <w:t xml:space="preserve">“Dana-Farber Cancer Institute; Attacks of King George III's </w:t>
      </w:r>
      <w:r w:rsidR="0016385D">
        <w:t>M</w:t>
      </w:r>
      <w:r>
        <w:t xml:space="preserve">adness </w:t>
      </w:r>
      <w:r w:rsidR="0016385D">
        <w:t>L</w:t>
      </w:r>
      <w:r>
        <w:t xml:space="preserve">inked to </w:t>
      </w:r>
      <w:r w:rsidR="0016385D">
        <w:t>K</w:t>
      </w:r>
      <w:r>
        <w:t xml:space="preserve">ey </w:t>
      </w:r>
      <w:r w:rsidR="0016385D">
        <w:t>M</w:t>
      </w:r>
      <w:r>
        <w:t xml:space="preserve">etabolism </w:t>
      </w:r>
      <w:r w:rsidR="0016385D">
        <w:t>M</w:t>
      </w:r>
      <w:r>
        <w:t>olecule,”</w:t>
      </w:r>
      <w:r w:rsidR="006A0BF2">
        <w:t xml:space="preserve"> </w:t>
      </w:r>
      <w:r>
        <w:t>and see Theodore Porter</w:t>
      </w:r>
      <w:r w:rsidR="00AD2D77">
        <w:t>’s first chapter</w:t>
      </w:r>
      <w:r w:rsidR="00EC7CB8">
        <w:t xml:space="preserve"> of </w:t>
      </w:r>
      <w:r w:rsidR="00EC7CB8">
        <w:rPr>
          <w:i/>
          <w:iCs/>
        </w:rPr>
        <w:t xml:space="preserve">Genetics in the Madhouse. </w:t>
      </w:r>
      <w:r>
        <w:t>See also John Wiltshire</w:t>
      </w:r>
      <w:r w:rsidR="006A0BF2">
        <w:t>’s</w:t>
      </w:r>
      <w:r>
        <w:t xml:space="preserve"> “Frances Burney, the Court, the King and Pathography</w:t>
      </w:r>
      <w:r w:rsidR="00E86376">
        <w:t>.”</w:t>
      </w:r>
    </w:p>
  </w:endnote>
  <w:endnote w:id="4">
    <w:p w14:paraId="73984D58" w14:textId="76F5A3CD" w:rsidR="008551CF" w:rsidRPr="000E0224" w:rsidRDefault="008551CF" w:rsidP="008F028C">
      <w:pPr>
        <w:pStyle w:val="EndnoteText"/>
        <w:spacing w:line="480" w:lineRule="auto"/>
      </w:pPr>
      <w:r w:rsidRPr="000E0224">
        <w:rPr>
          <w:rStyle w:val="EndnoteReference"/>
        </w:rPr>
        <w:endnoteRef/>
      </w:r>
      <w:r w:rsidRPr="000E0224">
        <w:t xml:space="preserve"> That mental health care professionals, many high placed, </w:t>
      </w:r>
      <w:r w:rsidR="00DF731D">
        <w:t>wrote</w:t>
      </w:r>
      <w:r w:rsidRPr="000E0224">
        <w:t xml:space="preserve"> open letters to newspapers and to Congress diagnosing </w:t>
      </w:r>
      <w:r w:rsidR="00DF731D">
        <w:t>then President Trump</w:t>
      </w:r>
      <w:r w:rsidRPr="000E0224">
        <w:t xml:space="preserve"> as suffering from clinical narcissism and egomania, </w:t>
      </w:r>
      <w:del w:id="86" w:author="Copyeditor" w:date="2022-07-25T15:49:00Z">
        <w:r w:rsidR="0008779C" w:rsidDel="00E37BCE">
          <w:delText xml:space="preserve">following </w:delText>
        </w:r>
      </w:del>
      <w:ins w:id="87" w:author="Copyeditor" w:date="2022-07-25T15:49:00Z">
        <w:r w:rsidR="00E37BCE">
          <w:t xml:space="preserve">followed </w:t>
        </w:r>
      </w:ins>
      <w:r w:rsidR="0008779C">
        <w:t xml:space="preserve">up </w:t>
      </w:r>
      <w:r w:rsidRPr="000E0224">
        <w:t>with</w:t>
      </w:r>
      <w:ins w:id="88" w:author="Copyeditor" w:date="2022-07-25T15:49:00Z">
        <w:r w:rsidR="00E37BCE">
          <w:t xml:space="preserve"> a</w:t>
        </w:r>
      </w:ins>
      <w:r w:rsidRPr="000E0224">
        <w:t xml:space="preserve"> more</w:t>
      </w:r>
      <w:ins w:id="89" w:author="Copyeditor" w:date="2022-07-25T15:49:00Z">
        <w:r w:rsidR="00E37BCE">
          <w:t xml:space="preserve"> </w:t>
        </w:r>
      </w:ins>
      <w:del w:id="90" w:author="Copyeditor" w:date="2022-07-25T15:49:00Z">
        <w:r w:rsidRPr="000E0224" w:rsidDel="00E37BCE">
          <w:delText xml:space="preserve"> a </w:delText>
        </w:r>
      </w:del>
      <w:r w:rsidRPr="000E0224">
        <w:t>recent diagnosis of paranoid obsessional neuro</w:t>
      </w:r>
      <w:r w:rsidR="000C4258">
        <w:t>sis</w:t>
      </w:r>
      <w:r w:rsidRPr="000E0224">
        <w:t xml:space="preserve"> and narcissis</w:t>
      </w:r>
      <w:r w:rsidR="000C4258">
        <w:t>m</w:t>
      </w:r>
      <w:r w:rsidRPr="000E0224">
        <w:t>,</w:t>
      </w:r>
      <w:r w:rsidR="00103E6D" w:rsidRPr="000E0224">
        <w:t xml:space="preserve"> </w:t>
      </w:r>
      <w:r w:rsidRPr="000E0224">
        <w:t xml:space="preserve">only strengthens our belief that </w:t>
      </w:r>
      <w:r w:rsidR="00E04278">
        <w:t>the</w:t>
      </w:r>
      <w:r w:rsidRPr="000E0224">
        <w:t xml:space="preserve"> political and cultural condition </w:t>
      </w:r>
      <w:r w:rsidR="00E04278">
        <w:t xml:space="preserve">under such a leader </w:t>
      </w:r>
      <w:r w:rsidRPr="000E0224">
        <w:t xml:space="preserve">suffers from </w:t>
      </w:r>
      <w:r w:rsidR="006E1F82">
        <w:t xml:space="preserve">a concurrent </w:t>
      </w:r>
      <w:r w:rsidRPr="000E0224">
        <w:t>identity disintegration</w:t>
      </w:r>
      <w:r w:rsidR="00423692">
        <w:t>.</w:t>
      </w:r>
      <w:ins w:id="91" w:author="Copyeditor" w:date="2022-07-27T18:17:00Z">
        <w:r w:rsidR="00F650B3">
          <w:t xml:space="preserve"> (See Lance Dodes and Joseph Schachter as well as Andrew Feinberg).</w:t>
        </w:r>
      </w:ins>
      <w:r w:rsidR="00423692">
        <w:t xml:space="preserve"> This</w:t>
      </w:r>
      <w:r w:rsidR="00AA3F2B">
        <w:t xml:space="preserve"> allows for theorizing a parallel between the years </w:t>
      </w:r>
      <w:r w:rsidR="00423692">
        <w:t xml:space="preserve">of </w:t>
      </w:r>
      <w:r w:rsidR="00AA3F2B">
        <w:t>Trump’s dismantling of the state</w:t>
      </w:r>
      <w:r w:rsidR="00423692">
        <w:t>, beginning with his candidacy,</w:t>
      </w:r>
      <w:r w:rsidRPr="000E0224">
        <w:t xml:space="preserve"> </w:t>
      </w:r>
      <w:r w:rsidR="00E1139A">
        <w:t xml:space="preserve">and </w:t>
      </w:r>
      <w:r w:rsidRPr="000E0224">
        <w:t xml:space="preserve">the </w:t>
      </w:r>
      <w:r w:rsidR="00AA3F2B">
        <w:t>Regency. In both cases, there are</w:t>
      </w:r>
      <w:r w:rsidRPr="000E0224">
        <w:t xml:space="preserve"> traumas </w:t>
      </w:r>
      <w:r w:rsidR="00AA3F2B">
        <w:t>arising from</w:t>
      </w:r>
      <w:r w:rsidRPr="000E0224">
        <w:t xml:space="preserve"> extended warfare </w:t>
      </w:r>
      <w:r w:rsidR="00AA3F2B">
        <w:t>(literal in the Romantic period, political warfare that Trump escalated traumatically for us)</w:t>
      </w:r>
      <w:del w:id="92" w:author="Copyeditor" w:date="2022-07-25T15:51:00Z">
        <w:r w:rsidR="00AA3F2B" w:rsidDel="00E37BCE">
          <w:delText>,</w:delText>
        </w:r>
      </w:del>
      <w:r w:rsidR="00AA3F2B">
        <w:t xml:space="preserve"> and </w:t>
      </w:r>
      <w:r w:rsidR="00CD2D3A">
        <w:t>socio</w:t>
      </w:r>
      <w:del w:id="93" w:author="Copyeditor" w:date="2022-07-25T15:51:00Z">
        <w:r w:rsidR="00CD2D3A" w:rsidDel="00E37BCE">
          <w:delText>-</w:delText>
        </w:r>
      </w:del>
      <w:r w:rsidR="00AA3F2B">
        <w:t>psychological response</w:t>
      </w:r>
      <w:r w:rsidR="00CD2D3A">
        <w:t>s</w:t>
      </w:r>
      <w:r w:rsidR="00AA3F2B">
        <w:t xml:space="preserve"> </w:t>
      </w:r>
      <w:r w:rsidR="00CD2D3A">
        <w:t>to trauma</w:t>
      </w:r>
      <w:r w:rsidR="00AA3F2B">
        <w:t xml:space="preserve">. </w:t>
      </w:r>
      <w:r w:rsidRPr="000E0224">
        <w:t xml:space="preserve">This is particularly evident in </w:t>
      </w:r>
      <w:r w:rsidR="00B84E17">
        <w:t xml:space="preserve">maladaptative </w:t>
      </w:r>
      <w:r w:rsidRPr="000E0224">
        <w:t>excess</w:t>
      </w:r>
      <w:r w:rsidR="00B84E17">
        <w:t>es</w:t>
      </w:r>
      <w:r w:rsidRPr="000E0224">
        <w:t xml:space="preserve"> that reveal themselves to be lacks, such as excessive consumerism pursued within an unremitting machine of desire, </w:t>
      </w:r>
      <w:r w:rsidR="004D01F8">
        <w:t xml:space="preserve">and </w:t>
      </w:r>
      <w:r w:rsidRPr="000E0224">
        <w:t xml:space="preserve">deeply symbolized by </w:t>
      </w:r>
      <w:r w:rsidR="003351CF">
        <w:t xml:space="preserve">Manhattan’s phallic Trump Tower and </w:t>
      </w:r>
      <w:r w:rsidR="004D01F8">
        <w:t>Mar</w:t>
      </w:r>
      <w:r w:rsidR="000441F5">
        <w:t>-</w:t>
      </w:r>
      <w:r w:rsidR="004D01F8">
        <w:t>a</w:t>
      </w:r>
      <w:r w:rsidR="000441F5">
        <w:t>-L</w:t>
      </w:r>
      <w:r w:rsidR="004D01F8">
        <w:t>ago</w:t>
      </w:r>
      <w:r w:rsidR="006C1718">
        <w:t xml:space="preserve">’s </w:t>
      </w:r>
      <w:r w:rsidR="00350B0F">
        <w:t>excessiveness</w:t>
      </w:r>
      <w:r w:rsidRPr="000E0224">
        <w:t xml:space="preserve">. </w:t>
      </w:r>
      <w:r w:rsidR="004F4EB0">
        <w:t>I</w:t>
      </w:r>
      <w:r w:rsidRPr="000E0224">
        <w:t>n a world marked by the fissures and ruptures of psychosis, a narcissistic leader might seem amoral but hardly abnormal. Because both narcissism and psychosis misidentify or misplace the libidinal object of desire, relationship</w:t>
      </w:r>
      <w:r w:rsidR="007E06B6">
        <w:t>s</w:t>
      </w:r>
      <w:r w:rsidRPr="000E0224">
        <w:t xml:space="preserve"> to language, demand</w:t>
      </w:r>
      <w:ins w:id="94" w:author="Copyeditor" w:date="2022-07-25T15:53:00Z">
        <w:r w:rsidR="00E37BCE">
          <w:t>,</w:t>
        </w:r>
      </w:ins>
      <w:r w:rsidRPr="000E0224">
        <w:t xml:space="preserve"> and lack </w:t>
      </w:r>
      <w:r w:rsidR="007E06B6">
        <w:t>are</w:t>
      </w:r>
      <w:r w:rsidRPr="000E0224">
        <w:t xml:space="preserve"> also skewed </w:t>
      </w:r>
      <w:ins w:id="95" w:author="Copyeditor" w:date="2022-07-27T18:30:00Z">
        <w:r w:rsidR="00F650B3">
          <w:t xml:space="preserve">as </w:t>
        </w:r>
      </w:ins>
      <w:del w:id="96" w:author="Copyeditor" w:date="2022-07-27T18:29:00Z">
        <w:r w:rsidRPr="000E0224" w:rsidDel="00F650B3">
          <w:delText>(</w:delText>
        </w:r>
      </w:del>
      <w:r w:rsidRPr="000E0224">
        <w:t xml:space="preserve">illustrated daily in </w:t>
      </w:r>
      <w:r w:rsidR="00E2466F">
        <w:t xml:space="preserve">Trump </w:t>
      </w:r>
      <w:r w:rsidRPr="000E0224">
        <w:t>White House communiques and tweets</w:t>
      </w:r>
      <w:ins w:id="97" w:author="Copyeditor" w:date="2022-07-27T18:30:00Z">
        <w:r w:rsidR="00F650B3">
          <w:t xml:space="preserve"> (see </w:t>
        </w:r>
        <w:proofErr w:type="spellStart"/>
        <w:r w:rsidR="00F650B3">
          <w:t>Asawin</w:t>
        </w:r>
        <w:proofErr w:type="spellEnd"/>
        <w:r w:rsidR="00F650B3">
          <w:t xml:space="preserve"> </w:t>
        </w:r>
        <w:proofErr w:type="spellStart"/>
        <w:r w:rsidR="00F650B3">
          <w:t>Suebsaeng</w:t>
        </w:r>
      </w:ins>
      <w:proofErr w:type="spellEnd"/>
      <w:r w:rsidRPr="000E0224">
        <w:t>).</w:t>
      </w:r>
      <w:del w:id="98" w:author="Copyeditor" w:date="2022-08-07T11:28:00Z">
        <w:r w:rsidRPr="000E0224" w:rsidDel="00052018">
          <w:delText xml:space="preserve">  </w:delText>
        </w:r>
      </w:del>
    </w:p>
  </w:endnote>
  <w:endnote w:id="5">
    <w:p w14:paraId="040F1DE8" w14:textId="1F4C3FE2" w:rsidR="00D50C95" w:rsidRPr="00D50C95" w:rsidRDefault="00D50C95" w:rsidP="008F028C">
      <w:pPr>
        <w:pStyle w:val="EndnoteText"/>
        <w:spacing w:line="480" w:lineRule="auto"/>
      </w:pPr>
      <w:r>
        <w:rPr>
          <w:rStyle w:val="EndnoteReference"/>
        </w:rPr>
        <w:endnoteRef/>
      </w:r>
      <w:r>
        <w:t xml:space="preserve"> Lacan treats </w:t>
      </w:r>
      <w:r>
        <w:rPr>
          <w:i/>
          <w:iCs/>
        </w:rPr>
        <w:t xml:space="preserve">Hamlet </w:t>
      </w:r>
      <w:r>
        <w:t xml:space="preserve">extensively in </w:t>
      </w:r>
      <w:r w:rsidRPr="00F42CEA">
        <w:t>Seminar VI</w:t>
      </w:r>
      <w:r>
        <w:t xml:space="preserve">; part of his analysis of the play and Hamlet’s character as both hysteric and obsessive is that the psychotic mechanism (the rejection of the phallus as signifier) is </w:t>
      </w:r>
      <w:r w:rsidR="00C24B7C">
        <w:t xml:space="preserve">something every subject undergoes in the period after the Oedipal crisis as </w:t>
      </w:r>
      <w:r w:rsidR="00C01DE0">
        <w:t xml:space="preserve">he/she represses </w:t>
      </w:r>
      <w:r w:rsidR="00C24B7C">
        <w:t>realization of the Other</w:t>
      </w:r>
      <w:r w:rsidR="009E55FF">
        <w:t>’s lack</w:t>
      </w:r>
      <w:r w:rsidR="00C24B7C">
        <w:t xml:space="preserve"> </w:t>
      </w:r>
      <w:r w:rsidR="009C5468">
        <w:t>(</w:t>
      </w:r>
      <w:r w:rsidR="00A5009C">
        <w:rPr>
          <w:i/>
          <w:iCs/>
        </w:rPr>
        <w:t>Book VI: D</w:t>
      </w:r>
      <w:r w:rsidR="009C5468">
        <w:rPr>
          <w:i/>
          <w:iCs/>
        </w:rPr>
        <w:t>esire and Its Interpretation</w:t>
      </w:r>
      <w:r w:rsidR="009C5468">
        <w:t>, 347).</w:t>
      </w:r>
      <w:del w:id="153" w:author="Copyeditor" w:date="2022-08-07T11:28:00Z">
        <w:r w:rsidR="009C5468" w:rsidDel="00052018">
          <w:delText xml:space="preserve"> </w:delText>
        </w:r>
        <w:r w:rsidR="00C24B7C" w:rsidDel="00052018">
          <w:delText xml:space="preserve"> </w:delText>
        </w:r>
      </w:del>
    </w:p>
  </w:endnote>
  <w:endnote w:id="6">
    <w:p w14:paraId="411864B4" w14:textId="75F98A73" w:rsidR="00E7378A" w:rsidRDefault="00E7378A" w:rsidP="008F028C">
      <w:pPr>
        <w:pStyle w:val="EndnoteText"/>
        <w:spacing w:line="480" w:lineRule="auto"/>
      </w:pPr>
      <w:r>
        <w:rPr>
          <w:rStyle w:val="EndnoteReference"/>
        </w:rPr>
        <w:endnoteRef/>
      </w:r>
      <w:r>
        <w:t xml:space="preserve"> In other words, has America experienced a broken mirror stage in which the big Other has been substituted </w:t>
      </w:r>
      <w:r w:rsidR="00AB3F5A">
        <w:t>for</w:t>
      </w:r>
      <w:r>
        <w:t xml:space="preserve"> our ideal ego, </w:t>
      </w:r>
      <w:r w:rsidR="005B1C7D">
        <w:t xml:space="preserve">so that now </w:t>
      </w:r>
      <w:r w:rsidR="000E5223">
        <w:t>we want to be</w:t>
      </w:r>
      <w:r>
        <w:t xml:space="preserve"> validated </w:t>
      </w:r>
      <w:r w:rsidR="005B1C7D">
        <w:t>by</w:t>
      </w:r>
      <w:ins w:id="173" w:author="Copyeditor" w:date="2022-07-25T18:49:00Z">
        <w:r w:rsidR="00A200D2">
          <w:t xml:space="preserve"> the</w:t>
        </w:r>
      </w:ins>
      <w:r w:rsidR="005B1C7D">
        <w:t xml:space="preserve"> </w:t>
      </w:r>
      <w:r>
        <w:t xml:space="preserve">libidinous </w:t>
      </w:r>
      <w:r w:rsidR="005B1C7D">
        <w:t>Trumpian Other?</w:t>
      </w:r>
    </w:p>
  </w:endnote>
  <w:endnote w:id="7">
    <w:p w14:paraId="351501B8" w14:textId="74623281" w:rsidR="00537646" w:rsidRDefault="00537646" w:rsidP="008F028C">
      <w:pPr>
        <w:pStyle w:val="EndnoteText"/>
        <w:spacing w:line="480" w:lineRule="auto"/>
      </w:pPr>
      <w:r>
        <w:rPr>
          <w:rStyle w:val="EndnoteReference"/>
        </w:rPr>
        <w:endnoteRef/>
      </w:r>
      <w:r>
        <w:t xml:space="preserve"> Although this is certainly a sexist construction based on the son’s importance in the family dynamic of </w:t>
      </w:r>
      <w:ins w:id="243" w:author="Copyeditor" w:date="2022-07-27T17:23:00Z">
        <w:r w:rsidR="00587733">
          <w:t>O</w:t>
        </w:r>
      </w:ins>
      <w:del w:id="244" w:author="Copyeditor" w:date="2022-07-27T17:23:00Z">
        <w:r w:rsidDel="00587733">
          <w:delText>o</w:delText>
        </w:r>
      </w:del>
      <w:r>
        <w:t xml:space="preserve">edipal and castration effects, the Name-of-the-Father also denies to girls their desire for the absolute presence of the mother; the Law is what enables individuation from the maternal body regardless of the child’s sexual destiny. </w:t>
      </w:r>
    </w:p>
  </w:endnote>
  <w:endnote w:id="8">
    <w:p w14:paraId="22CA65C0" w14:textId="27E9AE74" w:rsidR="00EA5629" w:rsidRPr="00EA5629" w:rsidRDefault="00EA5629" w:rsidP="008F028C">
      <w:pPr>
        <w:pStyle w:val="EndnoteText"/>
        <w:spacing w:line="480" w:lineRule="auto"/>
      </w:pPr>
      <w:r>
        <w:rPr>
          <w:rStyle w:val="EndnoteReference"/>
        </w:rPr>
        <w:endnoteRef/>
      </w:r>
      <w:r>
        <w:t xml:space="preserve"> See Lacan’s </w:t>
      </w:r>
      <w:r w:rsidRPr="006D06F3">
        <w:t>Seminar</w:t>
      </w:r>
      <w:r w:rsidR="006D06F3">
        <w:t>,</w:t>
      </w:r>
      <w:r>
        <w:rPr>
          <w:i/>
          <w:iCs/>
        </w:rPr>
        <w:t xml:space="preserve"> Formations of the Unconscious</w:t>
      </w:r>
      <w:r>
        <w:t xml:space="preserve">, </w:t>
      </w:r>
      <w:r w:rsidR="0025618A">
        <w:t>esp</w:t>
      </w:r>
      <w:ins w:id="261" w:author="Copyeditor" w:date="2022-07-25T21:20:00Z">
        <w:r w:rsidR="00662712">
          <w:t>ecially</w:t>
        </w:r>
      </w:ins>
      <w:del w:id="262" w:author="Copyeditor" w:date="2022-07-25T21:20:00Z">
        <w:r w:rsidR="0025618A" w:rsidDel="00662712">
          <w:delText>.</w:delText>
        </w:r>
      </w:del>
      <w:r w:rsidR="0025618A">
        <w:t xml:space="preserve"> </w:t>
      </w:r>
      <w:r w:rsidR="00405516">
        <w:t>“The Paternal Met</w:t>
      </w:r>
      <w:r w:rsidR="00D56D6B">
        <w:t>a</w:t>
      </w:r>
      <w:r w:rsidR="00405516">
        <w:t>phor,” 145</w:t>
      </w:r>
      <w:del w:id="263" w:author="Copyeditor" w:date="2022-07-25T21:20:00Z">
        <w:r w:rsidR="00405516" w:rsidDel="00662712">
          <w:delText>-</w:delText>
        </w:r>
      </w:del>
      <w:ins w:id="264" w:author="Copyeditor" w:date="2022-07-25T21:20:00Z">
        <w:r w:rsidR="00662712">
          <w:t>–</w:t>
        </w:r>
      </w:ins>
      <w:r w:rsidR="00405516">
        <w:t xml:space="preserve">62, and </w:t>
      </w:r>
      <w:r w:rsidR="0025618A">
        <w:t xml:space="preserve">“Desire and Jouissance,” </w:t>
      </w:r>
      <w:r>
        <w:t>235</w:t>
      </w:r>
      <w:del w:id="265" w:author="Copyeditor" w:date="2022-07-25T21:20:00Z">
        <w:r w:rsidDel="00662712">
          <w:delText>-</w:delText>
        </w:r>
      </w:del>
      <w:ins w:id="266" w:author="Copyeditor" w:date="2022-07-25T21:20:00Z">
        <w:r w:rsidR="00662712">
          <w:t>–</w:t>
        </w:r>
      </w:ins>
      <w:r>
        <w:t>52</w:t>
      </w:r>
      <w:r w:rsidR="00405516">
        <w:t>.</w:t>
      </w:r>
    </w:p>
  </w:endnote>
  <w:endnote w:id="9">
    <w:p w14:paraId="5DE074D5" w14:textId="6AB2A1C3" w:rsidR="00671D9E" w:rsidRDefault="00671D9E" w:rsidP="008F028C">
      <w:pPr>
        <w:pStyle w:val="EndnoteText"/>
        <w:spacing w:line="480" w:lineRule="auto"/>
      </w:pPr>
      <w:r>
        <w:rPr>
          <w:rStyle w:val="EndnoteReference"/>
        </w:rPr>
        <w:endnoteRef/>
      </w:r>
      <w:r>
        <w:t xml:space="preserve"> See note 5. </w:t>
      </w:r>
    </w:p>
  </w:endnote>
  <w:endnote w:id="10">
    <w:p w14:paraId="7E6E9BAD" w14:textId="1BC9E5B5" w:rsidR="003C6383" w:rsidRPr="00440888" w:rsidRDefault="003C6383" w:rsidP="005220CE">
      <w:pPr>
        <w:pStyle w:val="EndnoteText"/>
        <w:spacing w:line="480" w:lineRule="auto"/>
      </w:pPr>
      <w:r>
        <w:rPr>
          <w:rStyle w:val="EndnoteReference"/>
        </w:rPr>
        <w:endnoteRef/>
      </w:r>
      <w:r>
        <w:t xml:space="preserve"> Furthermore, Freud understood that no one wanted to hear about the psychopathology of their own society: “</w:t>
      </w:r>
      <w:r w:rsidR="00C74506" w:rsidRPr="00C74506">
        <w:t>Humanity, in the course of time, has had to endure from the hands of science two great outrages against its naive self-love.</w:t>
      </w:r>
      <w:ins w:id="295" w:author="Copyeditor" w:date="2022-07-27T09:21:00Z">
        <w:r w:rsidR="005C0D96">
          <w:t> </w:t>
        </w:r>
      </w:ins>
      <w:del w:id="296" w:author="Copyeditor" w:date="2022-07-27T09:21:00Z">
        <w:r w:rsidR="00C74506" w:rsidRPr="00C74506" w:rsidDel="005C0D96">
          <w:delText xml:space="preserve"> </w:delText>
        </w:r>
      </w:del>
      <w:r w:rsidR="00C74506">
        <w:t>.</w:t>
      </w:r>
      <w:ins w:id="297" w:author="Copyeditor" w:date="2022-07-27T09:21:00Z">
        <w:r w:rsidR="005C0D96">
          <w:t> </w:t>
        </w:r>
      </w:ins>
      <w:del w:id="298" w:author="Copyeditor" w:date="2022-07-27T09:21:00Z">
        <w:r w:rsidR="00C74506" w:rsidDel="005C0D96">
          <w:delText xml:space="preserve"> </w:delText>
        </w:r>
      </w:del>
      <w:r w:rsidR="00C74506">
        <w:t>.</w:t>
      </w:r>
      <w:ins w:id="299" w:author="Copyeditor" w:date="2022-07-27T09:21:00Z">
        <w:r w:rsidR="005C0D96">
          <w:t> . </w:t>
        </w:r>
      </w:ins>
      <w:del w:id="300" w:author="Copyeditor" w:date="2022-07-27T09:21:00Z">
        <w:r w:rsidR="00C74506" w:rsidDel="005C0D96">
          <w:delText xml:space="preserve"> </w:delText>
        </w:r>
      </w:del>
      <w:r w:rsidRPr="003C6383">
        <w:t xml:space="preserve">But the third and most irritating insult is flung at the human mania of greatness by present-day psychological research, which wants to prove to the </w:t>
      </w:r>
      <w:r w:rsidR="003E11AE">
        <w:t>‘</w:t>
      </w:r>
      <w:r w:rsidRPr="003C6383">
        <w:t>I</w:t>
      </w:r>
      <w:r w:rsidR="003E11AE">
        <w:t>’</w:t>
      </w:r>
      <w:r w:rsidRPr="003C6383">
        <w:t xml:space="preserve"> that it is not even master in its own home, but is dependent upon the most scanty information concerning all that goes on unconsciously in its psychic life.</w:t>
      </w:r>
      <w:ins w:id="301" w:author="Copyeditor" w:date="2022-07-27T09:43:00Z">
        <w:r w:rsidR="005C0D96">
          <w:t> </w:t>
        </w:r>
      </w:ins>
      <w:del w:id="302" w:author="Copyeditor" w:date="2022-07-27T09:43:00Z">
        <w:r w:rsidR="00EB46BA" w:rsidDel="005C0D96">
          <w:delText xml:space="preserve"> </w:delText>
        </w:r>
      </w:del>
      <w:r w:rsidR="00EB46BA">
        <w:t>.</w:t>
      </w:r>
      <w:ins w:id="303" w:author="Copyeditor" w:date="2022-07-27T09:43:00Z">
        <w:r w:rsidR="005C0D96">
          <w:t> </w:t>
        </w:r>
      </w:ins>
      <w:del w:id="304" w:author="Copyeditor" w:date="2022-07-27T09:43:00Z">
        <w:r w:rsidR="00EB46BA" w:rsidDel="005C0D96">
          <w:delText xml:space="preserve"> </w:delText>
        </w:r>
      </w:del>
      <w:r w:rsidR="00EB46BA">
        <w:t>.</w:t>
      </w:r>
      <w:ins w:id="305" w:author="Copyeditor" w:date="2022-07-27T09:43:00Z">
        <w:r w:rsidR="005C0D96">
          <w:t> . </w:t>
        </w:r>
      </w:ins>
      <w:del w:id="306" w:author="Copyeditor" w:date="2022-07-27T09:43:00Z">
        <w:r w:rsidR="00EB46BA" w:rsidDel="005C0D96">
          <w:delText xml:space="preserve"> </w:delText>
        </w:r>
      </w:del>
      <w:r w:rsidR="00EB46BA" w:rsidRPr="00EB46BA">
        <w:t>We were compelled to disturb the peace of the world</w:t>
      </w:r>
      <w:del w:id="307" w:author="Copyeditor" w:date="2022-07-27T09:44:00Z">
        <w:r w:rsidR="00EB46BA" w:rsidDel="005C0D96">
          <w:delText xml:space="preserve"> . . . .</w:delText>
        </w:r>
      </w:del>
      <w:r>
        <w:t>”</w:t>
      </w:r>
      <w:r w:rsidR="00EB46BA">
        <w:t xml:space="preserve"> </w:t>
      </w:r>
      <w:del w:id="308" w:author="Copyeditor" w:date="2022-07-27T09:44:00Z">
        <w:r w:rsidR="0066239E" w:rsidDel="005C0D96">
          <w:delText xml:space="preserve">Freud, </w:delText>
        </w:r>
        <w:r w:rsidR="002645FC" w:rsidDel="005C0D96">
          <w:delText>“</w:delText>
        </w:r>
        <w:r w:rsidR="007E415A" w:rsidRPr="007E415A" w:rsidDel="005C0D96">
          <w:delText>Traumatic Fixation—The Unconscious</w:delText>
        </w:r>
        <w:r w:rsidR="002645FC" w:rsidDel="005C0D96">
          <w:delText>,</w:delText>
        </w:r>
        <w:r w:rsidR="007E415A" w:rsidDel="005C0D96">
          <w:delText>”</w:delText>
        </w:r>
        <w:r w:rsidR="002645FC" w:rsidDel="005C0D96">
          <w:delText xml:space="preserve"> </w:delText>
        </w:r>
      </w:del>
      <w:ins w:id="309" w:author="Copyeditor" w:date="2022-07-27T09:44:00Z">
        <w:r w:rsidR="005C0D96">
          <w:t>(</w:t>
        </w:r>
      </w:ins>
      <w:r w:rsidR="003A32D0">
        <w:t>3</w:t>
      </w:r>
      <w:r w:rsidR="00A57F56">
        <w:t>31</w:t>
      </w:r>
      <w:del w:id="310" w:author="Copyeditor" w:date="2022-07-27T09:44:00Z">
        <w:r w:rsidR="00A57F56" w:rsidDel="005C0D96">
          <w:delText>-</w:delText>
        </w:r>
      </w:del>
      <w:ins w:id="311" w:author="Copyeditor" w:date="2022-07-27T09:44:00Z">
        <w:r w:rsidR="005C0D96">
          <w:t>–</w:t>
        </w:r>
      </w:ins>
      <w:r w:rsidR="003A32D0">
        <w:t>32</w:t>
      </w:r>
      <w:ins w:id="312" w:author="Copyeditor" w:date="2022-07-27T09:45:00Z">
        <w:r w:rsidR="005C0D96">
          <w:t>)</w:t>
        </w:r>
      </w:ins>
      <w:r w:rsidR="003A32D0">
        <w:t>.</w:t>
      </w:r>
      <w:r w:rsidR="000A015D">
        <w:t xml:space="preserve"> </w:t>
      </w:r>
      <w:r w:rsidR="00440888">
        <w:t xml:space="preserve">The summary of Lacan’s understanding of psychosis is from his early </w:t>
      </w:r>
      <w:r w:rsidR="00440888" w:rsidRPr="00780B22">
        <w:t>Seminar III</w:t>
      </w:r>
      <w:r w:rsidR="006A1A32">
        <w:t>; although he later revises his theory somewhat, the earlier discussion</w:t>
      </w:r>
      <w:r w:rsidR="00C002D6">
        <w:t xml:space="preserve"> is more widely familiar to readers</w:t>
      </w:r>
      <w:r w:rsidR="00440888">
        <w:t>.</w:t>
      </w:r>
    </w:p>
  </w:endnote>
  <w:endnote w:id="11">
    <w:p w14:paraId="4D19D30C" w14:textId="1E54CE15" w:rsidR="005D5631" w:rsidRPr="00D56D6B" w:rsidRDefault="005D5631" w:rsidP="005220CE">
      <w:pPr>
        <w:pStyle w:val="EndnoteText"/>
        <w:spacing w:line="480" w:lineRule="auto"/>
        <w:rPr>
          <w:i/>
          <w:iCs/>
          <w:highlight w:val="yellow"/>
        </w:rPr>
      </w:pPr>
      <w:r>
        <w:rPr>
          <w:rStyle w:val="EndnoteReference"/>
        </w:rPr>
        <w:endnoteRef/>
      </w:r>
      <w:r>
        <w:t xml:space="preserve"> For arguments concerning Romantic-era politics as a battle over the Real, </w:t>
      </w:r>
      <w:r w:rsidRPr="007D2FD5">
        <w:t>see David Collings’</w:t>
      </w:r>
      <w:r w:rsidR="004332A7" w:rsidRPr="007D2FD5">
        <w:t xml:space="preserve">s </w:t>
      </w:r>
      <w:r w:rsidR="00D56D6B" w:rsidRPr="007D2FD5">
        <w:rPr>
          <w:i/>
          <w:iCs/>
        </w:rPr>
        <w:t>Monstrous Society</w:t>
      </w:r>
      <w:r w:rsidR="007D2FD5" w:rsidRPr="007D2FD5">
        <w:rPr>
          <w:i/>
          <w:iCs/>
        </w:rPr>
        <w:t>: Reciprocity, Discipline, and the Political Uncanny, c. 1780</w:t>
      </w:r>
      <w:del w:id="345" w:author="Copyeditor" w:date="2022-07-27T10:54:00Z">
        <w:r w:rsidR="007D2FD5" w:rsidRPr="007D2FD5" w:rsidDel="005C0D96">
          <w:rPr>
            <w:i/>
            <w:iCs/>
          </w:rPr>
          <w:delText>-</w:delText>
        </w:r>
      </w:del>
      <w:ins w:id="346" w:author="Copyeditor" w:date="2022-07-27T10:54:00Z">
        <w:r w:rsidR="005C0D96">
          <w:rPr>
            <w:i/>
            <w:iCs/>
          </w:rPr>
          <w:t>–</w:t>
        </w:r>
      </w:ins>
      <w:r w:rsidR="007D2FD5" w:rsidRPr="007D2FD5">
        <w:rPr>
          <w:i/>
          <w:iCs/>
        </w:rPr>
        <w:t>1848</w:t>
      </w:r>
      <w:r w:rsidR="007D2FD5" w:rsidRPr="007D2FD5">
        <w:t>,</w:t>
      </w:r>
      <w:r w:rsidRPr="007D2FD5">
        <w:t xml:space="preserve"> and Kir Kuiken’s</w:t>
      </w:r>
      <w:r w:rsidR="00D56D6B" w:rsidRPr="007D2FD5">
        <w:t xml:space="preserve"> </w:t>
      </w:r>
      <w:r w:rsidR="00D56D6B" w:rsidRPr="007D2FD5">
        <w:rPr>
          <w:i/>
          <w:iCs/>
        </w:rPr>
        <w:t>Imagined Sovereignties</w:t>
      </w:r>
      <w:r w:rsidR="007D2FD5" w:rsidRPr="007D2FD5">
        <w:rPr>
          <w:i/>
          <w:iCs/>
        </w:rPr>
        <w:t>: Toward a New Political Romanticism</w:t>
      </w:r>
      <w:r w:rsidR="002A6247">
        <w:t>.</w:t>
      </w:r>
    </w:p>
  </w:endnote>
  <w:endnote w:id="12">
    <w:p w14:paraId="4C15C34A" w14:textId="21556733" w:rsidR="003726C0" w:rsidRPr="000138F1" w:rsidRDefault="003726C0" w:rsidP="005220CE">
      <w:pPr>
        <w:pStyle w:val="EndnoteText"/>
        <w:spacing w:line="480" w:lineRule="auto"/>
      </w:pPr>
      <w:r>
        <w:rPr>
          <w:rStyle w:val="EndnoteReference"/>
        </w:rPr>
        <w:endnoteRef/>
      </w:r>
      <w:r>
        <w:t xml:space="preserve"> See </w:t>
      </w:r>
      <w:r w:rsidR="000138F1">
        <w:t xml:space="preserve">J. R. Harveyʼs </w:t>
      </w:r>
      <w:r w:rsidR="000138F1" w:rsidRPr="000138F1">
        <w:rPr>
          <w:i/>
          <w:iCs/>
        </w:rPr>
        <w:t>Men in Black</w:t>
      </w:r>
      <w:r w:rsidR="00FB0BD8">
        <w:t xml:space="preserve"> for a succinct account</w:t>
      </w:r>
      <w:r w:rsidR="00C2597B">
        <w:t xml:space="preserve"> of this history. The subject has also been treated </w:t>
      </w:r>
      <w:r w:rsidR="006814CE">
        <w:t xml:space="preserve">variously </w:t>
      </w:r>
      <w:r w:rsidR="00C2597B">
        <w:t>through the perspective</w:t>
      </w:r>
      <w:r w:rsidR="006814CE">
        <w:t>s</w:t>
      </w:r>
      <w:r w:rsidR="00C2597B">
        <w:t xml:space="preserve"> of costume history, anthropology, </w:t>
      </w:r>
      <w:r w:rsidR="008C73E0">
        <w:t xml:space="preserve">consumerism, </w:t>
      </w:r>
      <w:r w:rsidR="006814CE">
        <w:t xml:space="preserve">and </w:t>
      </w:r>
      <w:r w:rsidR="008C73E0">
        <w:t>fetishism/psychoanalysis</w:t>
      </w:r>
      <w:del w:id="378" w:author="Copyeditor" w:date="2022-07-27T16:23:00Z">
        <w:r w:rsidR="006814CE" w:rsidDel="00587733">
          <w:delText>,</w:delText>
        </w:r>
      </w:del>
      <w:r w:rsidR="006814CE">
        <w:t xml:space="preserve"> but not with Harvey’s concerted focus on</w:t>
      </w:r>
      <w:r w:rsidR="00420885">
        <w:t xml:space="preserve"> </w:t>
      </w:r>
      <w:r w:rsidR="00F367F8">
        <w:t xml:space="preserve">the evolution of </w:t>
      </w:r>
      <w:r w:rsidR="006814CE">
        <w:t xml:space="preserve">dress </w:t>
      </w:r>
      <w:r w:rsidR="00F367F8">
        <w:t xml:space="preserve">toward </w:t>
      </w:r>
      <w:r w:rsidR="00086E96">
        <w:t xml:space="preserve">black or other </w:t>
      </w:r>
      <w:r w:rsidR="006814CE">
        <w:t xml:space="preserve">somber color schemes. </w:t>
      </w:r>
    </w:p>
  </w:endnote>
  <w:endnote w:id="13">
    <w:p w14:paraId="1E64B9DA" w14:textId="09CB91AD" w:rsidR="000E2E98" w:rsidRDefault="000E2E98" w:rsidP="005220CE">
      <w:pPr>
        <w:pStyle w:val="EndnoteText"/>
        <w:spacing w:line="480" w:lineRule="auto"/>
      </w:pPr>
      <w:r>
        <w:rPr>
          <w:rStyle w:val="EndnoteReference"/>
        </w:rPr>
        <w:endnoteRef/>
      </w:r>
      <w:r>
        <w:t xml:space="preserve"> </w:t>
      </w:r>
      <w:r w:rsidR="00F15E29">
        <w:t>A</w:t>
      </w:r>
      <w:r w:rsidR="00F15E29" w:rsidRPr="000E2E98">
        <w:t xml:space="preserve">ccording to feminist revisions of Lacanian theory, </w:t>
      </w:r>
      <w:r w:rsidR="00A12351">
        <w:t xml:space="preserve">although </w:t>
      </w:r>
      <w:r w:rsidRPr="000E2E98">
        <w:t>individuals enter into language through the two phases of infant development that usher in the imaginary and symbolic registers, poetic language itself and thus the creative imagination are both linked to the mother’s somatic soundscape (her rhythms of blood, fluids, breaths)</w:t>
      </w:r>
      <w:r w:rsidR="00A12351">
        <w:t>. They are also matrixed</w:t>
      </w:r>
      <w:r w:rsidRPr="000E2E98">
        <w:t xml:space="preserve"> to the libidinal promise of her excess, her seeming capacity to complete and </w:t>
      </w:r>
      <w:r w:rsidR="004B1495">
        <w:t xml:space="preserve">to </w:t>
      </w:r>
      <w:r w:rsidRPr="000E2E98">
        <w:t>fully satisfy the pre</w:t>
      </w:r>
      <w:del w:id="398" w:author="Copyeditor" w:date="2022-07-27T17:02:00Z">
        <w:r w:rsidRPr="000E2E98" w:rsidDel="00587733">
          <w:delText>-</w:delText>
        </w:r>
      </w:del>
      <w:r w:rsidRPr="000E2E98">
        <w:t>differentiated infant</w:t>
      </w:r>
      <w:r>
        <w:t xml:space="preserve">. See </w:t>
      </w:r>
      <w:r w:rsidR="00DF0FCA">
        <w:t>Julia Kristeva’s</w:t>
      </w:r>
      <w:r w:rsidR="00950E62">
        <w:t xml:space="preserve"> </w:t>
      </w:r>
      <w:ins w:id="399" w:author="Copyeditor" w:date="2022-07-27T17:03:00Z">
        <w:r w:rsidR="00587733" w:rsidRPr="00587733">
          <w:rPr>
            <w:i/>
            <w:iCs/>
            <w:rPrChange w:id="400" w:author="Copyeditor" w:date="2022-07-27T17:03:00Z">
              <w:rPr/>
            </w:rPrChange>
          </w:rPr>
          <w:t xml:space="preserve">Revolution in </w:t>
        </w:r>
      </w:ins>
      <w:r w:rsidR="00DF0FCA">
        <w:rPr>
          <w:i/>
        </w:rPr>
        <w:t xml:space="preserve">Poetic Language </w:t>
      </w:r>
      <w:r w:rsidR="00DF0FCA">
        <w:t>for her seminal intervention in Lacanian theory of semiotic versus symbolic language.</w:t>
      </w:r>
    </w:p>
  </w:endnote>
  <w:endnote w:id="14">
    <w:p w14:paraId="71FD067A" w14:textId="4045BFE7" w:rsidR="00A43AD1" w:rsidRPr="00A43AD1" w:rsidRDefault="00A43AD1" w:rsidP="005220CE">
      <w:pPr>
        <w:pStyle w:val="EndnoteText"/>
        <w:spacing w:line="480" w:lineRule="auto"/>
      </w:pPr>
      <w:r>
        <w:rPr>
          <w:rStyle w:val="EndnoteReference"/>
        </w:rPr>
        <w:endnoteRef/>
      </w:r>
      <w:r>
        <w:t xml:space="preserve"> Lacan,</w:t>
      </w:r>
      <w:r w:rsidR="00BB50E1">
        <w:t xml:space="preserve"> </w:t>
      </w:r>
      <w:r w:rsidR="00BB50E1" w:rsidRPr="00BB50E1">
        <w:rPr>
          <w:i/>
          <w:iCs/>
        </w:rPr>
        <w:t>Book VI:</w:t>
      </w:r>
      <w:r w:rsidR="00BB50E1">
        <w:t xml:space="preserve"> </w:t>
      </w:r>
      <w:r>
        <w:rPr>
          <w:i/>
          <w:iCs/>
        </w:rPr>
        <w:t>Desire and Its Interpretation</w:t>
      </w:r>
      <w:r w:rsidR="00BB50E1">
        <w:rPr>
          <w:i/>
          <w:iCs/>
        </w:rPr>
        <w:t>,</w:t>
      </w:r>
      <w:r w:rsidR="00101C66">
        <w:rPr>
          <w:i/>
          <w:iCs/>
        </w:rPr>
        <w:t xml:space="preserve"> </w:t>
      </w:r>
      <w:r>
        <w:t xml:space="preserve">336. </w:t>
      </w:r>
      <w:del w:id="428" w:author="Copyeditor" w:date="2022-07-27T17:18:00Z">
        <w:r w:rsidR="00D0489A" w:rsidDel="00587733">
          <w:delText xml:space="preserve">In </w:delText>
        </w:r>
      </w:del>
      <w:ins w:id="429" w:author="Copyeditor" w:date="2022-07-27T17:18:00Z">
        <w:r w:rsidR="00587733">
          <w:t>A</w:t>
        </w:r>
      </w:ins>
      <w:del w:id="430" w:author="Copyeditor" w:date="2022-07-27T17:18:00Z">
        <w:r w:rsidR="00D0489A" w:rsidDel="00587733">
          <w:delText>a</w:delText>
        </w:r>
      </w:del>
      <w:r w:rsidR="00D0489A">
        <w:t>ddition</w:t>
      </w:r>
      <w:ins w:id="431" w:author="Copyeditor" w:date="2022-07-27T17:18:00Z">
        <w:r w:rsidR="00587733">
          <w:t>ally</w:t>
        </w:r>
      </w:ins>
      <w:r w:rsidR="00D0489A">
        <w:t xml:space="preserve">, in the resolution of the Oedipal crisis, the subject mourns the loss of the </w:t>
      </w:r>
      <w:r w:rsidR="00C7677F">
        <w:t xml:space="preserve">phallus, which is not an object but a signifier; the subject mourns the lack not just in the Other but in him/herself (345).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0775641"/>
      <w:docPartObj>
        <w:docPartGallery w:val="Page Numbers (Bottom of Page)"/>
        <w:docPartUnique/>
      </w:docPartObj>
    </w:sdtPr>
    <w:sdtContent>
      <w:p w14:paraId="4A391D6F" w14:textId="65610500" w:rsidR="001C454B" w:rsidRDefault="001C454B" w:rsidP="004552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A4936">
          <w:rPr>
            <w:rStyle w:val="PageNumber"/>
            <w:noProof/>
          </w:rPr>
          <w:t>29</w:t>
        </w:r>
        <w:r>
          <w:rPr>
            <w:rStyle w:val="PageNumber"/>
          </w:rPr>
          <w:fldChar w:fldCharType="end"/>
        </w:r>
      </w:p>
    </w:sdtContent>
  </w:sdt>
  <w:p w14:paraId="01197F66" w14:textId="77777777" w:rsidR="001C454B" w:rsidRDefault="001C454B" w:rsidP="00913F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4"/>
      </w:rPr>
      <w:id w:val="-708415855"/>
      <w:docPartObj>
        <w:docPartGallery w:val="Page Numbers (Bottom of Page)"/>
        <w:docPartUnique/>
      </w:docPartObj>
    </w:sdtPr>
    <w:sdtContent>
      <w:p w14:paraId="36CF628F" w14:textId="6B43A0D4" w:rsidR="001C454B" w:rsidRPr="005F7BD2" w:rsidRDefault="001C454B" w:rsidP="00455262">
        <w:pPr>
          <w:pStyle w:val="Footer"/>
          <w:framePr w:wrap="none" w:vAnchor="text" w:hAnchor="margin" w:xAlign="right" w:y="1"/>
          <w:rPr>
            <w:rStyle w:val="PageNumber"/>
            <w:sz w:val="24"/>
          </w:rPr>
        </w:pPr>
        <w:r w:rsidRPr="005F7BD2">
          <w:rPr>
            <w:rStyle w:val="PageNumber"/>
            <w:sz w:val="24"/>
          </w:rPr>
          <w:fldChar w:fldCharType="begin"/>
        </w:r>
        <w:r w:rsidRPr="005F7BD2">
          <w:rPr>
            <w:rStyle w:val="PageNumber"/>
            <w:sz w:val="24"/>
          </w:rPr>
          <w:instrText xml:space="preserve"> PAGE </w:instrText>
        </w:r>
        <w:r w:rsidRPr="005F7BD2">
          <w:rPr>
            <w:rStyle w:val="PageNumber"/>
            <w:sz w:val="24"/>
          </w:rPr>
          <w:fldChar w:fldCharType="separate"/>
        </w:r>
        <w:r>
          <w:rPr>
            <w:rStyle w:val="PageNumber"/>
            <w:noProof/>
            <w:sz w:val="24"/>
          </w:rPr>
          <w:t>17</w:t>
        </w:r>
        <w:r w:rsidRPr="005F7BD2">
          <w:rPr>
            <w:rStyle w:val="PageNumber"/>
            <w:sz w:val="24"/>
          </w:rPr>
          <w:fldChar w:fldCharType="end"/>
        </w:r>
      </w:p>
    </w:sdtContent>
  </w:sdt>
  <w:p w14:paraId="399C28A0" w14:textId="77777777" w:rsidR="001C454B" w:rsidRDefault="001C454B" w:rsidP="00913F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64F3F" w14:textId="77777777" w:rsidR="00B93F61" w:rsidRDefault="00B93F61" w:rsidP="00913F64">
      <w:r>
        <w:separator/>
      </w:r>
    </w:p>
  </w:footnote>
  <w:footnote w:type="continuationSeparator" w:id="0">
    <w:p w14:paraId="7662A479" w14:textId="77777777" w:rsidR="00B93F61" w:rsidRDefault="00B93F61" w:rsidP="00913F6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14"/>
    <w:rsid w:val="00001270"/>
    <w:rsid w:val="00002983"/>
    <w:rsid w:val="0000373B"/>
    <w:rsid w:val="000037B5"/>
    <w:rsid w:val="00003F86"/>
    <w:rsid w:val="000054E0"/>
    <w:rsid w:val="00006DFA"/>
    <w:rsid w:val="0000765E"/>
    <w:rsid w:val="00012A51"/>
    <w:rsid w:val="000138F1"/>
    <w:rsid w:val="0001529E"/>
    <w:rsid w:val="00017CD7"/>
    <w:rsid w:val="000205BC"/>
    <w:rsid w:val="00021C49"/>
    <w:rsid w:val="00021E76"/>
    <w:rsid w:val="000220B3"/>
    <w:rsid w:val="000228AD"/>
    <w:rsid w:val="00026091"/>
    <w:rsid w:val="00026683"/>
    <w:rsid w:val="00027BB3"/>
    <w:rsid w:val="00027F36"/>
    <w:rsid w:val="000311F3"/>
    <w:rsid w:val="00031404"/>
    <w:rsid w:val="00031BBD"/>
    <w:rsid w:val="000361D1"/>
    <w:rsid w:val="00040F15"/>
    <w:rsid w:val="000420A0"/>
    <w:rsid w:val="000441F5"/>
    <w:rsid w:val="000447A6"/>
    <w:rsid w:val="00044A79"/>
    <w:rsid w:val="0004657F"/>
    <w:rsid w:val="00046EB4"/>
    <w:rsid w:val="000500B5"/>
    <w:rsid w:val="00050430"/>
    <w:rsid w:val="00051A0D"/>
    <w:rsid w:val="00051D76"/>
    <w:rsid w:val="00052018"/>
    <w:rsid w:val="00052653"/>
    <w:rsid w:val="00052C87"/>
    <w:rsid w:val="00053170"/>
    <w:rsid w:val="000568C6"/>
    <w:rsid w:val="00060527"/>
    <w:rsid w:val="00061900"/>
    <w:rsid w:val="00062291"/>
    <w:rsid w:val="00062FD5"/>
    <w:rsid w:val="0006605C"/>
    <w:rsid w:val="00066EBF"/>
    <w:rsid w:val="00067A31"/>
    <w:rsid w:val="00070F26"/>
    <w:rsid w:val="000719C7"/>
    <w:rsid w:val="000735CD"/>
    <w:rsid w:val="00073BCB"/>
    <w:rsid w:val="00073D02"/>
    <w:rsid w:val="00073EC3"/>
    <w:rsid w:val="00074142"/>
    <w:rsid w:val="00074884"/>
    <w:rsid w:val="0007553B"/>
    <w:rsid w:val="0007688F"/>
    <w:rsid w:val="00080CA6"/>
    <w:rsid w:val="00081944"/>
    <w:rsid w:val="000835D7"/>
    <w:rsid w:val="000836E9"/>
    <w:rsid w:val="00086D4A"/>
    <w:rsid w:val="00086E96"/>
    <w:rsid w:val="000871A9"/>
    <w:rsid w:val="0008779C"/>
    <w:rsid w:val="00090245"/>
    <w:rsid w:val="00091006"/>
    <w:rsid w:val="00091821"/>
    <w:rsid w:val="00091D10"/>
    <w:rsid w:val="0009351B"/>
    <w:rsid w:val="00094328"/>
    <w:rsid w:val="000955BA"/>
    <w:rsid w:val="0009598A"/>
    <w:rsid w:val="000A015D"/>
    <w:rsid w:val="000A01FA"/>
    <w:rsid w:val="000A21FF"/>
    <w:rsid w:val="000A2ABB"/>
    <w:rsid w:val="000A3904"/>
    <w:rsid w:val="000A3C57"/>
    <w:rsid w:val="000A5E4A"/>
    <w:rsid w:val="000A7193"/>
    <w:rsid w:val="000B2041"/>
    <w:rsid w:val="000B2847"/>
    <w:rsid w:val="000B291F"/>
    <w:rsid w:val="000B7159"/>
    <w:rsid w:val="000B73DF"/>
    <w:rsid w:val="000B7897"/>
    <w:rsid w:val="000B7D3A"/>
    <w:rsid w:val="000C1945"/>
    <w:rsid w:val="000C2457"/>
    <w:rsid w:val="000C2965"/>
    <w:rsid w:val="000C32C3"/>
    <w:rsid w:val="000C4258"/>
    <w:rsid w:val="000C55A5"/>
    <w:rsid w:val="000C6318"/>
    <w:rsid w:val="000C6470"/>
    <w:rsid w:val="000C6770"/>
    <w:rsid w:val="000C7991"/>
    <w:rsid w:val="000D0A57"/>
    <w:rsid w:val="000D27B6"/>
    <w:rsid w:val="000D2B3A"/>
    <w:rsid w:val="000D2E8E"/>
    <w:rsid w:val="000D65FD"/>
    <w:rsid w:val="000D6748"/>
    <w:rsid w:val="000E0224"/>
    <w:rsid w:val="000E1A50"/>
    <w:rsid w:val="000E2E98"/>
    <w:rsid w:val="000E33ED"/>
    <w:rsid w:val="000E5223"/>
    <w:rsid w:val="000E5F7C"/>
    <w:rsid w:val="000E60A8"/>
    <w:rsid w:val="000E6E32"/>
    <w:rsid w:val="000E7247"/>
    <w:rsid w:val="000F05FB"/>
    <w:rsid w:val="000F0EEB"/>
    <w:rsid w:val="000F40F1"/>
    <w:rsid w:val="000F4481"/>
    <w:rsid w:val="000F5874"/>
    <w:rsid w:val="000F648E"/>
    <w:rsid w:val="000F753D"/>
    <w:rsid w:val="0010037A"/>
    <w:rsid w:val="00101C66"/>
    <w:rsid w:val="00103BF4"/>
    <w:rsid w:val="00103E6D"/>
    <w:rsid w:val="00111F53"/>
    <w:rsid w:val="00113857"/>
    <w:rsid w:val="0011569A"/>
    <w:rsid w:val="00115704"/>
    <w:rsid w:val="00117541"/>
    <w:rsid w:val="00120023"/>
    <w:rsid w:val="00120059"/>
    <w:rsid w:val="001206E7"/>
    <w:rsid w:val="00121342"/>
    <w:rsid w:val="00121505"/>
    <w:rsid w:val="00123F25"/>
    <w:rsid w:val="00124795"/>
    <w:rsid w:val="00124A23"/>
    <w:rsid w:val="00124CAA"/>
    <w:rsid w:val="00127EF0"/>
    <w:rsid w:val="001303E4"/>
    <w:rsid w:val="001305F6"/>
    <w:rsid w:val="00132EE2"/>
    <w:rsid w:val="00133FE3"/>
    <w:rsid w:val="00137E8C"/>
    <w:rsid w:val="001401F0"/>
    <w:rsid w:val="00143D85"/>
    <w:rsid w:val="00144436"/>
    <w:rsid w:val="0014577A"/>
    <w:rsid w:val="00145C10"/>
    <w:rsid w:val="00151B0A"/>
    <w:rsid w:val="00152324"/>
    <w:rsid w:val="001529F8"/>
    <w:rsid w:val="00152D9C"/>
    <w:rsid w:val="00155600"/>
    <w:rsid w:val="00156C53"/>
    <w:rsid w:val="001614B5"/>
    <w:rsid w:val="00161A35"/>
    <w:rsid w:val="00163137"/>
    <w:rsid w:val="0016385D"/>
    <w:rsid w:val="00164F06"/>
    <w:rsid w:val="001710AD"/>
    <w:rsid w:val="001723E7"/>
    <w:rsid w:val="0017465F"/>
    <w:rsid w:val="00174888"/>
    <w:rsid w:val="00175385"/>
    <w:rsid w:val="00176805"/>
    <w:rsid w:val="001768D9"/>
    <w:rsid w:val="00176BF4"/>
    <w:rsid w:val="00177133"/>
    <w:rsid w:val="001773B2"/>
    <w:rsid w:val="00177D5E"/>
    <w:rsid w:val="00180419"/>
    <w:rsid w:val="00180E25"/>
    <w:rsid w:val="00181D77"/>
    <w:rsid w:val="0018352C"/>
    <w:rsid w:val="00186E52"/>
    <w:rsid w:val="00191513"/>
    <w:rsid w:val="001915DD"/>
    <w:rsid w:val="001920D6"/>
    <w:rsid w:val="00192C46"/>
    <w:rsid w:val="00194002"/>
    <w:rsid w:val="00197225"/>
    <w:rsid w:val="001975BD"/>
    <w:rsid w:val="001A0454"/>
    <w:rsid w:val="001A068F"/>
    <w:rsid w:val="001A16CD"/>
    <w:rsid w:val="001A2B9F"/>
    <w:rsid w:val="001A3355"/>
    <w:rsid w:val="001A3C3F"/>
    <w:rsid w:val="001A3E65"/>
    <w:rsid w:val="001A3F9D"/>
    <w:rsid w:val="001A43A7"/>
    <w:rsid w:val="001A4547"/>
    <w:rsid w:val="001A4936"/>
    <w:rsid w:val="001A4C06"/>
    <w:rsid w:val="001A4F6A"/>
    <w:rsid w:val="001A5157"/>
    <w:rsid w:val="001A6418"/>
    <w:rsid w:val="001A7313"/>
    <w:rsid w:val="001A76D0"/>
    <w:rsid w:val="001B1057"/>
    <w:rsid w:val="001B32E3"/>
    <w:rsid w:val="001B4589"/>
    <w:rsid w:val="001B54F6"/>
    <w:rsid w:val="001B5BE5"/>
    <w:rsid w:val="001B65E6"/>
    <w:rsid w:val="001B6681"/>
    <w:rsid w:val="001C0295"/>
    <w:rsid w:val="001C04CA"/>
    <w:rsid w:val="001C15C0"/>
    <w:rsid w:val="001C1EBD"/>
    <w:rsid w:val="001C200D"/>
    <w:rsid w:val="001C454B"/>
    <w:rsid w:val="001C498B"/>
    <w:rsid w:val="001C4C48"/>
    <w:rsid w:val="001C5C2C"/>
    <w:rsid w:val="001C68EE"/>
    <w:rsid w:val="001C6DE4"/>
    <w:rsid w:val="001C75FA"/>
    <w:rsid w:val="001D088F"/>
    <w:rsid w:val="001D35A3"/>
    <w:rsid w:val="001D5F78"/>
    <w:rsid w:val="001D69FD"/>
    <w:rsid w:val="001E1E5D"/>
    <w:rsid w:val="001E443E"/>
    <w:rsid w:val="001E56E8"/>
    <w:rsid w:val="001E6D7E"/>
    <w:rsid w:val="001E75D4"/>
    <w:rsid w:val="001F0A7F"/>
    <w:rsid w:val="001F37D4"/>
    <w:rsid w:val="001F4432"/>
    <w:rsid w:val="001F4DF1"/>
    <w:rsid w:val="001F5223"/>
    <w:rsid w:val="001F5A8B"/>
    <w:rsid w:val="001F5D44"/>
    <w:rsid w:val="001F685E"/>
    <w:rsid w:val="0020259F"/>
    <w:rsid w:val="00202EA0"/>
    <w:rsid w:val="00203238"/>
    <w:rsid w:val="00203E3E"/>
    <w:rsid w:val="00204DD4"/>
    <w:rsid w:val="00204FEE"/>
    <w:rsid w:val="00206871"/>
    <w:rsid w:val="002079D2"/>
    <w:rsid w:val="002116E7"/>
    <w:rsid w:val="00215848"/>
    <w:rsid w:val="002206F7"/>
    <w:rsid w:val="00221F83"/>
    <w:rsid w:val="00223F75"/>
    <w:rsid w:val="0022545C"/>
    <w:rsid w:val="00225D54"/>
    <w:rsid w:val="002261E1"/>
    <w:rsid w:val="00226AAA"/>
    <w:rsid w:val="00230145"/>
    <w:rsid w:val="00231684"/>
    <w:rsid w:val="00232A06"/>
    <w:rsid w:val="0023491D"/>
    <w:rsid w:val="002377A4"/>
    <w:rsid w:val="00237E00"/>
    <w:rsid w:val="002406D0"/>
    <w:rsid w:val="00241BA6"/>
    <w:rsid w:val="00242A82"/>
    <w:rsid w:val="0024368E"/>
    <w:rsid w:val="00244B62"/>
    <w:rsid w:val="00244D1F"/>
    <w:rsid w:val="00245B9D"/>
    <w:rsid w:val="00247849"/>
    <w:rsid w:val="002478C2"/>
    <w:rsid w:val="00247F41"/>
    <w:rsid w:val="002506B4"/>
    <w:rsid w:val="0025101F"/>
    <w:rsid w:val="0025204D"/>
    <w:rsid w:val="0025243C"/>
    <w:rsid w:val="00254676"/>
    <w:rsid w:val="00254F86"/>
    <w:rsid w:val="00255D07"/>
    <w:rsid w:val="0025618A"/>
    <w:rsid w:val="00256362"/>
    <w:rsid w:val="00257A31"/>
    <w:rsid w:val="00260FC9"/>
    <w:rsid w:val="00261C37"/>
    <w:rsid w:val="00263564"/>
    <w:rsid w:val="002637B5"/>
    <w:rsid w:val="002645FC"/>
    <w:rsid w:val="0026546B"/>
    <w:rsid w:val="00265583"/>
    <w:rsid w:val="002671E8"/>
    <w:rsid w:val="00267924"/>
    <w:rsid w:val="002717F0"/>
    <w:rsid w:val="002725F5"/>
    <w:rsid w:val="00273692"/>
    <w:rsid w:val="00277E55"/>
    <w:rsid w:val="00280560"/>
    <w:rsid w:val="0028070F"/>
    <w:rsid w:val="0028237E"/>
    <w:rsid w:val="00282431"/>
    <w:rsid w:val="002873F1"/>
    <w:rsid w:val="00290376"/>
    <w:rsid w:val="00290B20"/>
    <w:rsid w:val="002911A9"/>
    <w:rsid w:val="00291900"/>
    <w:rsid w:val="00291D54"/>
    <w:rsid w:val="0029390C"/>
    <w:rsid w:val="00293BAC"/>
    <w:rsid w:val="002959BB"/>
    <w:rsid w:val="00296A1E"/>
    <w:rsid w:val="00296C94"/>
    <w:rsid w:val="002A1FCC"/>
    <w:rsid w:val="002A2CCE"/>
    <w:rsid w:val="002A34D9"/>
    <w:rsid w:val="002A39C8"/>
    <w:rsid w:val="002A4293"/>
    <w:rsid w:val="002A4687"/>
    <w:rsid w:val="002A489B"/>
    <w:rsid w:val="002A49FC"/>
    <w:rsid w:val="002A5A2E"/>
    <w:rsid w:val="002A6247"/>
    <w:rsid w:val="002A7FB2"/>
    <w:rsid w:val="002B0F96"/>
    <w:rsid w:val="002B2457"/>
    <w:rsid w:val="002B357C"/>
    <w:rsid w:val="002B3B42"/>
    <w:rsid w:val="002B3F62"/>
    <w:rsid w:val="002B4AA7"/>
    <w:rsid w:val="002B4D77"/>
    <w:rsid w:val="002B5AE5"/>
    <w:rsid w:val="002B6E41"/>
    <w:rsid w:val="002B7052"/>
    <w:rsid w:val="002C02C5"/>
    <w:rsid w:val="002C0774"/>
    <w:rsid w:val="002C26F8"/>
    <w:rsid w:val="002C3D71"/>
    <w:rsid w:val="002C4EB4"/>
    <w:rsid w:val="002C584C"/>
    <w:rsid w:val="002C6D45"/>
    <w:rsid w:val="002C7670"/>
    <w:rsid w:val="002C771D"/>
    <w:rsid w:val="002D1099"/>
    <w:rsid w:val="002D13C6"/>
    <w:rsid w:val="002D191E"/>
    <w:rsid w:val="002D1B02"/>
    <w:rsid w:val="002D21D0"/>
    <w:rsid w:val="002D2E54"/>
    <w:rsid w:val="002D5A17"/>
    <w:rsid w:val="002D6117"/>
    <w:rsid w:val="002D6A65"/>
    <w:rsid w:val="002D6E01"/>
    <w:rsid w:val="002D76E0"/>
    <w:rsid w:val="002E0B67"/>
    <w:rsid w:val="002E10F7"/>
    <w:rsid w:val="002E19DD"/>
    <w:rsid w:val="002E1A83"/>
    <w:rsid w:val="002E3834"/>
    <w:rsid w:val="002E4681"/>
    <w:rsid w:val="002E7406"/>
    <w:rsid w:val="002E7472"/>
    <w:rsid w:val="002E7B47"/>
    <w:rsid w:val="002E7D46"/>
    <w:rsid w:val="002F4852"/>
    <w:rsid w:val="002F7035"/>
    <w:rsid w:val="002F74E7"/>
    <w:rsid w:val="002F773E"/>
    <w:rsid w:val="00300709"/>
    <w:rsid w:val="003009AA"/>
    <w:rsid w:val="0030145D"/>
    <w:rsid w:val="00301D7D"/>
    <w:rsid w:val="0030284B"/>
    <w:rsid w:val="00304865"/>
    <w:rsid w:val="00305370"/>
    <w:rsid w:val="0030540F"/>
    <w:rsid w:val="00305460"/>
    <w:rsid w:val="00305681"/>
    <w:rsid w:val="00305C7B"/>
    <w:rsid w:val="003108D6"/>
    <w:rsid w:val="003114D9"/>
    <w:rsid w:val="00311CB6"/>
    <w:rsid w:val="00312514"/>
    <w:rsid w:val="00314BBC"/>
    <w:rsid w:val="003153A5"/>
    <w:rsid w:val="003166C8"/>
    <w:rsid w:val="003171AB"/>
    <w:rsid w:val="00322626"/>
    <w:rsid w:val="00322EEB"/>
    <w:rsid w:val="00325D76"/>
    <w:rsid w:val="00330236"/>
    <w:rsid w:val="00331551"/>
    <w:rsid w:val="00332CAD"/>
    <w:rsid w:val="0033316A"/>
    <w:rsid w:val="003351CF"/>
    <w:rsid w:val="00335C04"/>
    <w:rsid w:val="00335F05"/>
    <w:rsid w:val="00336DE8"/>
    <w:rsid w:val="00337130"/>
    <w:rsid w:val="003376FF"/>
    <w:rsid w:val="00340356"/>
    <w:rsid w:val="00341BF9"/>
    <w:rsid w:val="00344081"/>
    <w:rsid w:val="003447DA"/>
    <w:rsid w:val="00345053"/>
    <w:rsid w:val="0034549F"/>
    <w:rsid w:val="00346089"/>
    <w:rsid w:val="0035035F"/>
    <w:rsid w:val="00350B0F"/>
    <w:rsid w:val="0035110B"/>
    <w:rsid w:val="00351E19"/>
    <w:rsid w:val="00351E68"/>
    <w:rsid w:val="0035252E"/>
    <w:rsid w:val="00353102"/>
    <w:rsid w:val="003539C4"/>
    <w:rsid w:val="00354B99"/>
    <w:rsid w:val="00356691"/>
    <w:rsid w:val="003570C2"/>
    <w:rsid w:val="0036042A"/>
    <w:rsid w:val="00360F74"/>
    <w:rsid w:val="00361640"/>
    <w:rsid w:val="003621FD"/>
    <w:rsid w:val="00362A62"/>
    <w:rsid w:val="0036359E"/>
    <w:rsid w:val="00366299"/>
    <w:rsid w:val="003702FE"/>
    <w:rsid w:val="003726C0"/>
    <w:rsid w:val="00372991"/>
    <w:rsid w:val="00372A05"/>
    <w:rsid w:val="00372C03"/>
    <w:rsid w:val="00374955"/>
    <w:rsid w:val="00375409"/>
    <w:rsid w:val="00376AA1"/>
    <w:rsid w:val="00377DD0"/>
    <w:rsid w:val="00380220"/>
    <w:rsid w:val="003811C8"/>
    <w:rsid w:val="003835DA"/>
    <w:rsid w:val="00383650"/>
    <w:rsid w:val="00383D66"/>
    <w:rsid w:val="003848C7"/>
    <w:rsid w:val="00385B81"/>
    <w:rsid w:val="00390484"/>
    <w:rsid w:val="00390AD7"/>
    <w:rsid w:val="00390ECF"/>
    <w:rsid w:val="00391894"/>
    <w:rsid w:val="00391C5A"/>
    <w:rsid w:val="0039470D"/>
    <w:rsid w:val="003951E2"/>
    <w:rsid w:val="00397CD9"/>
    <w:rsid w:val="003A00E8"/>
    <w:rsid w:val="003A32D0"/>
    <w:rsid w:val="003A36E0"/>
    <w:rsid w:val="003A6FAB"/>
    <w:rsid w:val="003A7451"/>
    <w:rsid w:val="003B1C35"/>
    <w:rsid w:val="003B1EF8"/>
    <w:rsid w:val="003B2A07"/>
    <w:rsid w:val="003B61FC"/>
    <w:rsid w:val="003B6B1B"/>
    <w:rsid w:val="003C2381"/>
    <w:rsid w:val="003C3117"/>
    <w:rsid w:val="003C3F2E"/>
    <w:rsid w:val="003C4FA9"/>
    <w:rsid w:val="003C589D"/>
    <w:rsid w:val="003C58D1"/>
    <w:rsid w:val="003C6383"/>
    <w:rsid w:val="003C7DA5"/>
    <w:rsid w:val="003D0A0E"/>
    <w:rsid w:val="003D22D8"/>
    <w:rsid w:val="003D275A"/>
    <w:rsid w:val="003D5FE1"/>
    <w:rsid w:val="003E11AE"/>
    <w:rsid w:val="003E1703"/>
    <w:rsid w:val="003E2317"/>
    <w:rsid w:val="003E2DD3"/>
    <w:rsid w:val="003E3F35"/>
    <w:rsid w:val="003E43AF"/>
    <w:rsid w:val="003E45C0"/>
    <w:rsid w:val="003E5B11"/>
    <w:rsid w:val="003E61F2"/>
    <w:rsid w:val="003E78F8"/>
    <w:rsid w:val="003E791E"/>
    <w:rsid w:val="003F27FF"/>
    <w:rsid w:val="003F3907"/>
    <w:rsid w:val="003F3A30"/>
    <w:rsid w:val="003F6124"/>
    <w:rsid w:val="003F6DC5"/>
    <w:rsid w:val="003F7BB0"/>
    <w:rsid w:val="00400D46"/>
    <w:rsid w:val="004023F6"/>
    <w:rsid w:val="00402AD0"/>
    <w:rsid w:val="0040453E"/>
    <w:rsid w:val="004049D7"/>
    <w:rsid w:val="00404D93"/>
    <w:rsid w:val="00405516"/>
    <w:rsid w:val="0040751B"/>
    <w:rsid w:val="00410657"/>
    <w:rsid w:val="004131CF"/>
    <w:rsid w:val="00415508"/>
    <w:rsid w:val="00420885"/>
    <w:rsid w:val="00421DFD"/>
    <w:rsid w:val="004220DC"/>
    <w:rsid w:val="004234D4"/>
    <w:rsid w:val="00423692"/>
    <w:rsid w:val="004244BC"/>
    <w:rsid w:val="00427981"/>
    <w:rsid w:val="004307D0"/>
    <w:rsid w:val="00430C97"/>
    <w:rsid w:val="004332A7"/>
    <w:rsid w:val="00433630"/>
    <w:rsid w:val="004345E2"/>
    <w:rsid w:val="00435524"/>
    <w:rsid w:val="00435D2C"/>
    <w:rsid w:val="00436AAB"/>
    <w:rsid w:val="004373B4"/>
    <w:rsid w:val="004374D5"/>
    <w:rsid w:val="004376AF"/>
    <w:rsid w:val="0044069E"/>
    <w:rsid w:val="00440888"/>
    <w:rsid w:val="0044310B"/>
    <w:rsid w:val="00444D57"/>
    <w:rsid w:val="00445B96"/>
    <w:rsid w:val="00446367"/>
    <w:rsid w:val="00446A06"/>
    <w:rsid w:val="00446D46"/>
    <w:rsid w:val="00447DAE"/>
    <w:rsid w:val="004504DB"/>
    <w:rsid w:val="004507D8"/>
    <w:rsid w:val="004517A4"/>
    <w:rsid w:val="00451A80"/>
    <w:rsid w:val="004522A2"/>
    <w:rsid w:val="00452C28"/>
    <w:rsid w:val="00452CFC"/>
    <w:rsid w:val="00453612"/>
    <w:rsid w:val="00455262"/>
    <w:rsid w:val="00457320"/>
    <w:rsid w:val="00457938"/>
    <w:rsid w:val="00460FB7"/>
    <w:rsid w:val="0046165F"/>
    <w:rsid w:val="00461EB0"/>
    <w:rsid w:val="004625D2"/>
    <w:rsid w:val="00463116"/>
    <w:rsid w:val="0046534F"/>
    <w:rsid w:val="00465800"/>
    <w:rsid w:val="004658CE"/>
    <w:rsid w:val="00466976"/>
    <w:rsid w:val="00466B9D"/>
    <w:rsid w:val="00467455"/>
    <w:rsid w:val="0046769E"/>
    <w:rsid w:val="004704BA"/>
    <w:rsid w:val="00472A19"/>
    <w:rsid w:val="004751C5"/>
    <w:rsid w:val="00480B8C"/>
    <w:rsid w:val="00482E7C"/>
    <w:rsid w:val="00483488"/>
    <w:rsid w:val="00483548"/>
    <w:rsid w:val="004845EC"/>
    <w:rsid w:val="004852D1"/>
    <w:rsid w:val="004874A5"/>
    <w:rsid w:val="00487BF6"/>
    <w:rsid w:val="00490A56"/>
    <w:rsid w:val="00490FF8"/>
    <w:rsid w:val="00493A38"/>
    <w:rsid w:val="004A0A41"/>
    <w:rsid w:val="004A1558"/>
    <w:rsid w:val="004A1B3C"/>
    <w:rsid w:val="004A2091"/>
    <w:rsid w:val="004A3714"/>
    <w:rsid w:val="004A4FB5"/>
    <w:rsid w:val="004A5448"/>
    <w:rsid w:val="004A5AD7"/>
    <w:rsid w:val="004A6563"/>
    <w:rsid w:val="004A683F"/>
    <w:rsid w:val="004A7ED6"/>
    <w:rsid w:val="004B0320"/>
    <w:rsid w:val="004B05B6"/>
    <w:rsid w:val="004B0842"/>
    <w:rsid w:val="004B1495"/>
    <w:rsid w:val="004B16DB"/>
    <w:rsid w:val="004B28CB"/>
    <w:rsid w:val="004B2CE6"/>
    <w:rsid w:val="004B35B6"/>
    <w:rsid w:val="004B4DD0"/>
    <w:rsid w:val="004B5542"/>
    <w:rsid w:val="004B57CB"/>
    <w:rsid w:val="004B59D4"/>
    <w:rsid w:val="004B6257"/>
    <w:rsid w:val="004B719F"/>
    <w:rsid w:val="004C08E6"/>
    <w:rsid w:val="004C133D"/>
    <w:rsid w:val="004C2920"/>
    <w:rsid w:val="004C43B2"/>
    <w:rsid w:val="004C4422"/>
    <w:rsid w:val="004C4433"/>
    <w:rsid w:val="004C4FDE"/>
    <w:rsid w:val="004C5209"/>
    <w:rsid w:val="004C6F3B"/>
    <w:rsid w:val="004C79C8"/>
    <w:rsid w:val="004D01F8"/>
    <w:rsid w:val="004D1E0A"/>
    <w:rsid w:val="004D2191"/>
    <w:rsid w:val="004D2D1E"/>
    <w:rsid w:val="004D2F36"/>
    <w:rsid w:val="004D45D0"/>
    <w:rsid w:val="004D5642"/>
    <w:rsid w:val="004D5AB7"/>
    <w:rsid w:val="004E0F08"/>
    <w:rsid w:val="004E15AE"/>
    <w:rsid w:val="004E196C"/>
    <w:rsid w:val="004E1B7A"/>
    <w:rsid w:val="004E4DC5"/>
    <w:rsid w:val="004E599F"/>
    <w:rsid w:val="004E714E"/>
    <w:rsid w:val="004F0DC7"/>
    <w:rsid w:val="004F23BB"/>
    <w:rsid w:val="004F316D"/>
    <w:rsid w:val="004F4EB0"/>
    <w:rsid w:val="004F6DDD"/>
    <w:rsid w:val="00501852"/>
    <w:rsid w:val="00502183"/>
    <w:rsid w:val="00502350"/>
    <w:rsid w:val="00504D52"/>
    <w:rsid w:val="00507492"/>
    <w:rsid w:val="00507528"/>
    <w:rsid w:val="0051037C"/>
    <w:rsid w:val="00510C49"/>
    <w:rsid w:val="0051164E"/>
    <w:rsid w:val="005116B5"/>
    <w:rsid w:val="0051242A"/>
    <w:rsid w:val="00512F41"/>
    <w:rsid w:val="00514E3F"/>
    <w:rsid w:val="00520882"/>
    <w:rsid w:val="005220CE"/>
    <w:rsid w:val="005221D5"/>
    <w:rsid w:val="005224AA"/>
    <w:rsid w:val="00523814"/>
    <w:rsid w:val="0052383F"/>
    <w:rsid w:val="00523D2E"/>
    <w:rsid w:val="00524010"/>
    <w:rsid w:val="0052454F"/>
    <w:rsid w:val="00525E6E"/>
    <w:rsid w:val="0052639B"/>
    <w:rsid w:val="00527C3B"/>
    <w:rsid w:val="00530B92"/>
    <w:rsid w:val="00531738"/>
    <w:rsid w:val="00533D17"/>
    <w:rsid w:val="0053403E"/>
    <w:rsid w:val="005364CC"/>
    <w:rsid w:val="00537646"/>
    <w:rsid w:val="005411B2"/>
    <w:rsid w:val="00541331"/>
    <w:rsid w:val="00553E47"/>
    <w:rsid w:val="00553F1B"/>
    <w:rsid w:val="00554136"/>
    <w:rsid w:val="00554E67"/>
    <w:rsid w:val="00555147"/>
    <w:rsid w:val="00556211"/>
    <w:rsid w:val="00556614"/>
    <w:rsid w:val="005566AC"/>
    <w:rsid w:val="00557BC5"/>
    <w:rsid w:val="00560291"/>
    <w:rsid w:val="005614D8"/>
    <w:rsid w:val="005625E1"/>
    <w:rsid w:val="00564174"/>
    <w:rsid w:val="00564928"/>
    <w:rsid w:val="0056515A"/>
    <w:rsid w:val="005654CF"/>
    <w:rsid w:val="00565B63"/>
    <w:rsid w:val="00565F6D"/>
    <w:rsid w:val="00567672"/>
    <w:rsid w:val="00567EDF"/>
    <w:rsid w:val="00567FD9"/>
    <w:rsid w:val="005716A1"/>
    <w:rsid w:val="00572EFF"/>
    <w:rsid w:val="005747BF"/>
    <w:rsid w:val="00575DE6"/>
    <w:rsid w:val="00577E91"/>
    <w:rsid w:val="00581593"/>
    <w:rsid w:val="005816FE"/>
    <w:rsid w:val="005829DA"/>
    <w:rsid w:val="00585EFB"/>
    <w:rsid w:val="00587320"/>
    <w:rsid w:val="00587733"/>
    <w:rsid w:val="00590960"/>
    <w:rsid w:val="005913EC"/>
    <w:rsid w:val="005928F5"/>
    <w:rsid w:val="00594E90"/>
    <w:rsid w:val="00595ACA"/>
    <w:rsid w:val="005970CF"/>
    <w:rsid w:val="00597600"/>
    <w:rsid w:val="00597FE0"/>
    <w:rsid w:val="005A1003"/>
    <w:rsid w:val="005A1F56"/>
    <w:rsid w:val="005A25C7"/>
    <w:rsid w:val="005A311B"/>
    <w:rsid w:val="005A4292"/>
    <w:rsid w:val="005A4863"/>
    <w:rsid w:val="005A4F77"/>
    <w:rsid w:val="005A5895"/>
    <w:rsid w:val="005A6BBB"/>
    <w:rsid w:val="005A744F"/>
    <w:rsid w:val="005A7787"/>
    <w:rsid w:val="005A78F3"/>
    <w:rsid w:val="005A7A92"/>
    <w:rsid w:val="005B0AFD"/>
    <w:rsid w:val="005B0E21"/>
    <w:rsid w:val="005B0EAC"/>
    <w:rsid w:val="005B1485"/>
    <w:rsid w:val="005B1C7D"/>
    <w:rsid w:val="005B2264"/>
    <w:rsid w:val="005B3911"/>
    <w:rsid w:val="005B4056"/>
    <w:rsid w:val="005B41EA"/>
    <w:rsid w:val="005B446E"/>
    <w:rsid w:val="005B4886"/>
    <w:rsid w:val="005B4C36"/>
    <w:rsid w:val="005B63BD"/>
    <w:rsid w:val="005B63EE"/>
    <w:rsid w:val="005B6710"/>
    <w:rsid w:val="005B794B"/>
    <w:rsid w:val="005B7C55"/>
    <w:rsid w:val="005B7CAB"/>
    <w:rsid w:val="005C0B1B"/>
    <w:rsid w:val="005C0D96"/>
    <w:rsid w:val="005C1E86"/>
    <w:rsid w:val="005C55EC"/>
    <w:rsid w:val="005C5CBC"/>
    <w:rsid w:val="005C66F8"/>
    <w:rsid w:val="005C7F45"/>
    <w:rsid w:val="005D02F7"/>
    <w:rsid w:val="005D04F3"/>
    <w:rsid w:val="005D1595"/>
    <w:rsid w:val="005D30BB"/>
    <w:rsid w:val="005D31C1"/>
    <w:rsid w:val="005D4CB2"/>
    <w:rsid w:val="005D508B"/>
    <w:rsid w:val="005D5631"/>
    <w:rsid w:val="005D5926"/>
    <w:rsid w:val="005D7CEF"/>
    <w:rsid w:val="005E0C8E"/>
    <w:rsid w:val="005E1054"/>
    <w:rsid w:val="005E2EBD"/>
    <w:rsid w:val="005E4C3C"/>
    <w:rsid w:val="005E7132"/>
    <w:rsid w:val="005F0897"/>
    <w:rsid w:val="005F19D4"/>
    <w:rsid w:val="005F1B58"/>
    <w:rsid w:val="005F286C"/>
    <w:rsid w:val="005F489F"/>
    <w:rsid w:val="005F52C8"/>
    <w:rsid w:val="005F7088"/>
    <w:rsid w:val="005F7BD2"/>
    <w:rsid w:val="00600E50"/>
    <w:rsid w:val="00600F9B"/>
    <w:rsid w:val="00601434"/>
    <w:rsid w:val="00601747"/>
    <w:rsid w:val="00601A3D"/>
    <w:rsid w:val="00601E37"/>
    <w:rsid w:val="006021E0"/>
    <w:rsid w:val="0060343D"/>
    <w:rsid w:val="00603A21"/>
    <w:rsid w:val="00604828"/>
    <w:rsid w:val="006048F4"/>
    <w:rsid w:val="00607F46"/>
    <w:rsid w:val="006126C9"/>
    <w:rsid w:val="00612927"/>
    <w:rsid w:val="00613451"/>
    <w:rsid w:val="006142B0"/>
    <w:rsid w:val="0061499C"/>
    <w:rsid w:val="006166CD"/>
    <w:rsid w:val="00616F18"/>
    <w:rsid w:val="00617E7E"/>
    <w:rsid w:val="006204E0"/>
    <w:rsid w:val="00620786"/>
    <w:rsid w:val="006211F4"/>
    <w:rsid w:val="00621944"/>
    <w:rsid w:val="006228DC"/>
    <w:rsid w:val="0062418E"/>
    <w:rsid w:val="006246BF"/>
    <w:rsid w:val="00624793"/>
    <w:rsid w:val="00624C28"/>
    <w:rsid w:val="00625752"/>
    <w:rsid w:val="00625CEE"/>
    <w:rsid w:val="0062623F"/>
    <w:rsid w:val="006276AA"/>
    <w:rsid w:val="00630A8F"/>
    <w:rsid w:val="0063108C"/>
    <w:rsid w:val="00631595"/>
    <w:rsid w:val="00632DBD"/>
    <w:rsid w:val="00633FD9"/>
    <w:rsid w:val="006342AD"/>
    <w:rsid w:val="0063431A"/>
    <w:rsid w:val="00636B40"/>
    <w:rsid w:val="00636CBD"/>
    <w:rsid w:val="00637E94"/>
    <w:rsid w:val="00643709"/>
    <w:rsid w:val="00643E23"/>
    <w:rsid w:val="00645119"/>
    <w:rsid w:val="00650B3C"/>
    <w:rsid w:val="00651537"/>
    <w:rsid w:val="00651C27"/>
    <w:rsid w:val="00653340"/>
    <w:rsid w:val="00654BEB"/>
    <w:rsid w:val="00654CE1"/>
    <w:rsid w:val="006558F6"/>
    <w:rsid w:val="00655F50"/>
    <w:rsid w:val="006578C9"/>
    <w:rsid w:val="00660799"/>
    <w:rsid w:val="00660E8E"/>
    <w:rsid w:val="00661A75"/>
    <w:rsid w:val="00662340"/>
    <w:rsid w:val="0066239E"/>
    <w:rsid w:val="006626BC"/>
    <w:rsid w:val="00662712"/>
    <w:rsid w:val="00662C25"/>
    <w:rsid w:val="00666AF7"/>
    <w:rsid w:val="00666E28"/>
    <w:rsid w:val="00667271"/>
    <w:rsid w:val="00667FCF"/>
    <w:rsid w:val="00670936"/>
    <w:rsid w:val="00671D9E"/>
    <w:rsid w:val="00672F7C"/>
    <w:rsid w:val="00673295"/>
    <w:rsid w:val="00675B9A"/>
    <w:rsid w:val="00676C68"/>
    <w:rsid w:val="00680867"/>
    <w:rsid w:val="00680AAE"/>
    <w:rsid w:val="00680D2F"/>
    <w:rsid w:val="006814CE"/>
    <w:rsid w:val="00682358"/>
    <w:rsid w:val="00682456"/>
    <w:rsid w:val="0068299F"/>
    <w:rsid w:val="00683065"/>
    <w:rsid w:val="00683B40"/>
    <w:rsid w:val="00685525"/>
    <w:rsid w:val="00685EF9"/>
    <w:rsid w:val="006863C0"/>
    <w:rsid w:val="006867F2"/>
    <w:rsid w:val="006876DF"/>
    <w:rsid w:val="006877D2"/>
    <w:rsid w:val="00687896"/>
    <w:rsid w:val="00687F78"/>
    <w:rsid w:val="00690572"/>
    <w:rsid w:val="00690672"/>
    <w:rsid w:val="00690A75"/>
    <w:rsid w:val="0069119E"/>
    <w:rsid w:val="006965AC"/>
    <w:rsid w:val="0069760A"/>
    <w:rsid w:val="00697C08"/>
    <w:rsid w:val="006A0BF2"/>
    <w:rsid w:val="006A10BB"/>
    <w:rsid w:val="006A1A32"/>
    <w:rsid w:val="006A20BD"/>
    <w:rsid w:val="006A2313"/>
    <w:rsid w:val="006A2373"/>
    <w:rsid w:val="006A26A7"/>
    <w:rsid w:val="006A2A12"/>
    <w:rsid w:val="006A336B"/>
    <w:rsid w:val="006A4935"/>
    <w:rsid w:val="006A51BA"/>
    <w:rsid w:val="006A56B3"/>
    <w:rsid w:val="006A600B"/>
    <w:rsid w:val="006A6420"/>
    <w:rsid w:val="006A79B9"/>
    <w:rsid w:val="006B3054"/>
    <w:rsid w:val="006B3F4F"/>
    <w:rsid w:val="006B50FC"/>
    <w:rsid w:val="006B5629"/>
    <w:rsid w:val="006B6908"/>
    <w:rsid w:val="006B6A38"/>
    <w:rsid w:val="006B70E4"/>
    <w:rsid w:val="006B71A4"/>
    <w:rsid w:val="006C1718"/>
    <w:rsid w:val="006C2233"/>
    <w:rsid w:val="006C2771"/>
    <w:rsid w:val="006C47DC"/>
    <w:rsid w:val="006C6553"/>
    <w:rsid w:val="006C7B44"/>
    <w:rsid w:val="006D00EA"/>
    <w:rsid w:val="006D06F3"/>
    <w:rsid w:val="006D30D6"/>
    <w:rsid w:val="006D353F"/>
    <w:rsid w:val="006D3548"/>
    <w:rsid w:val="006D4C53"/>
    <w:rsid w:val="006D5C02"/>
    <w:rsid w:val="006D604A"/>
    <w:rsid w:val="006D68D7"/>
    <w:rsid w:val="006D695E"/>
    <w:rsid w:val="006D7F4D"/>
    <w:rsid w:val="006E1746"/>
    <w:rsid w:val="006E198C"/>
    <w:rsid w:val="006E1E05"/>
    <w:rsid w:val="006E1F82"/>
    <w:rsid w:val="006E21E9"/>
    <w:rsid w:val="006E3391"/>
    <w:rsid w:val="006E3454"/>
    <w:rsid w:val="006E44C0"/>
    <w:rsid w:val="006E5096"/>
    <w:rsid w:val="006E5A44"/>
    <w:rsid w:val="006E6123"/>
    <w:rsid w:val="006F0309"/>
    <w:rsid w:val="006F040B"/>
    <w:rsid w:val="006F043B"/>
    <w:rsid w:val="006F044B"/>
    <w:rsid w:val="006F17BA"/>
    <w:rsid w:val="006F1C67"/>
    <w:rsid w:val="006F2801"/>
    <w:rsid w:val="006F4A34"/>
    <w:rsid w:val="006F5B9E"/>
    <w:rsid w:val="006F6637"/>
    <w:rsid w:val="006F767C"/>
    <w:rsid w:val="007002C6"/>
    <w:rsid w:val="00700B05"/>
    <w:rsid w:val="00702C33"/>
    <w:rsid w:val="00703129"/>
    <w:rsid w:val="00704F6D"/>
    <w:rsid w:val="0070573B"/>
    <w:rsid w:val="0070581B"/>
    <w:rsid w:val="007060A3"/>
    <w:rsid w:val="007103F4"/>
    <w:rsid w:val="007105CF"/>
    <w:rsid w:val="00710A66"/>
    <w:rsid w:val="00712143"/>
    <w:rsid w:val="007131DC"/>
    <w:rsid w:val="007177BB"/>
    <w:rsid w:val="0072364F"/>
    <w:rsid w:val="007248BF"/>
    <w:rsid w:val="00724B07"/>
    <w:rsid w:val="00725415"/>
    <w:rsid w:val="00726C68"/>
    <w:rsid w:val="00730E7D"/>
    <w:rsid w:val="00730F44"/>
    <w:rsid w:val="0073116D"/>
    <w:rsid w:val="007339DF"/>
    <w:rsid w:val="007343DF"/>
    <w:rsid w:val="00736B12"/>
    <w:rsid w:val="00740A40"/>
    <w:rsid w:val="00741149"/>
    <w:rsid w:val="007438F7"/>
    <w:rsid w:val="00743D1A"/>
    <w:rsid w:val="00744024"/>
    <w:rsid w:val="00744A67"/>
    <w:rsid w:val="007454F9"/>
    <w:rsid w:val="007456ED"/>
    <w:rsid w:val="0074615E"/>
    <w:rsid w:val="007464D7"/>
    <w:rsid w:val="007466C6"/>
    <w:rsid w:val="007476C9"/>
    <w:rsid w:val="00747ED3"/>
    <w:rsid w:val="00754C94"/>
    <w:rsid w:val="007566CB"/>
    <w:rsid w:val="00757CA5"/>
    <w:rsid w:val="00762388"/>
    <w:rsid w:val="00763F5C"/>
    <w:rsid w:val="0076463F"/>
    <w:rsid w:val="007649D8"/>
    <w:rsid w:val="0076578F"/>
    <w:rsid w:val="00765D90"/>
    <w:rsid w:val="007666E5"/>
    <w:rsid w:val="007669F0"/>
    <w:rsid w:val="00766A6E"/>
    <w:rsid w:val="007678E1"/>
    <w:rsid w:val="0077080A"/>
    <w:rsid w:val="0077157B"/>
    <w:rsid w:val="0077495B"/>
    <w:rsid w:val="00774B34"/>
    <w:rsid w:val="00775365"/>
    <w:rsid w:val="00776BC1"/>
    <w:rsid w:val="00776C74"/>
    <w:rsid w:val="00777425"/>
    <w:rsid w:val="00780AA0"/>
    <w:rsid w:val="00780B22"/>
    <w:rsid w:val="007811FA"/>
    <w:rsid w:val="007835EB"/>
    <w:rsid w:val="0078459E"/>
    <w:rsid w:val="007854B2"/>
    <w:rsid w:val="00785A7D"/>
    <w:rsid w:val="00785BE5"/>
    <w:rsid w:val="00786424"/>
    <w:rsid w:val="007877D4"/>
    <w:rsid w:val="00787AAD"/>
    <w:rsid w:val="00790E40"/>
    <w:rsid w:val="00791A44"/>
    <w:rsid w:val="00793B53"/>
    <w:rsid w:val="00793B69"/>
    <w:rsid w:val="007955EF"/>
    <w:rsid w:val="00796243"/>
    <w:rsid w:val="007972D2"/>
    <w:rsid w:val="00797C92"/>
    <w:rsid w:val="007A08F9"/>
    <w:rsid w:val="007A3229"/>
    <w:rsid w:val="007A617B"/>
    <w:rsid w:val="007A65FE"/>
    <w:rsid w:val="007A7AD6"/>
    <w:rsid w:val="007B0F37"/>
    <w:rsid w:val="007B13B2"/>
    <w:rsid w:val="007B2842"/>
    <w:rsid w:val="007B4167"/>
    <w:rsid w:val="007B4591"/>
    <w:rsid w:val="007B4630"/>
    <w:rsid w:val="007B6115"/>
    <w:rsid w:val="007C0350"/>
    <w:rsid w:val="007C5EED"/>
    <w:rsid w:val="007C664A"/>
    <w:rsid w:val="007D01B3"/>
    <w:rsid w:val="007D050F"/>
    <w:rsid w:val="007D0644"/>
    <w:rsid w:val="007D2FD5"/>
    <w:rsid w:val="007D3E95"/>
    <w:rsid w:val="007D46DD"/>
    <w:rsid w:val="007D487C"/>
    <w:rsid w:val="007E06B6"/>
    <w:rsid w:val="007E1DD2"/>
    <w:rsid w:val="007E415A"/>
    <w:rsid w:val="007E4BA4"/>
    <w:rsid w:val="007E7460"/>
    <w:rsid w:val="007F0F4E"/>
    <w:rsid w:val="007F2226"/>
    <w:rsid w:val="007F28DE"/>
    <w:rsid w:val="007F3459"/>
    <w:rsid w:val="007F3E25"/>
    <w:rsid w:val="007F51D1"/>
    <w:rsid w:val="007F5961"/>
    <w:rsid w:val="007F66AF"/>
    <w:rsid w:val="007F7544"/>
    <w:rsid w:val="008009EF"/>
    <w:rsid w:val="008015CA"/>
    <w:rsid w:val="0080204D"/>
    <w:rsid w:val="00802EFC"/>
    <w:rsid w:val="00803811"/>
    <w:rsid w:val="00804E34"/>
    <w:rsid w:val="008056FF"/>
    <w:rsid w:val="00805D61"/>
    <w:rsid w:val="00810065"/>
    <w:rsid w:val="0081167A"/>
    <w:rsid w:val="00812309"/>
    <w:rsid w:val="008124D8"/>
    <w:rsid w:val="00812F8C"/>
    <w:rsid w:val="00813294"/>
    <w:rsid w:val="00813504"/>
    <w:rsid w:val="008141B7"/>
    <w:rsid w:val="0081505D"/>
    <w:rsid w:val="00815347"/>
    <w:rsid w:val="00815A60"/>
    <w:rsid w:val="00815C73"/>
    <w:rsid w:val="00815CE7"/>
    <w:rsid w:val="00816970"/>
    <w:rsid w:val="0081699E"/>
    <w:rsid w:val="00817117"/>
    <w:rsid w:val="008204DD"/>
    <w:rsid w:val="0082069E"/>
    <w:rsid w:val="00824FAA"/>
    <w:rsid w:val="00826040"/>
    <w:rsid w:val="008273C9"/>
    <w:rsid w:val="00827855"/>
    <w:rsid w:val="00827E6E"/>
    <w:rsid w:val="00830084"/>
    <w:rsid w:val="008306D1"/>
    <w:rsid w:val="0083193F"/>
    <w:rsid w:val="008326C3"/>
    <w:rsid w:val="0083359B"/>
    <w:rsid w:val="00833648"/>
    <w:rsid w:val="00833B4C"/>
    <w:rsid w:val="00834A46"/>
    <w:rsid w:val="00834A87"/>
    <w:rsid w:val="008359C6"/>
    <w:rsid w:val="00836E3D"/>
    <w:rsid w:val="008375D3"/>
    <w:rsid w:val="008402E5"/>
    <w:rsid w:val="008408E4"/>
    <w:rsid w:val="008412D3"/>
    <w:rsid w:val="00841FE0"/>
    <w:rsid w:val="0084274C"/>
    <w:rsid w:val="00845FEB"/>
    <w:rsid w:val="008462E0"/>
    <w:rsid w:val="00846789"/>
    <w:rsid w:val="0085150B"/>
    <w:rsid w:val="00852006"/>
    <w:rsid w:val="00852A1D"/>
    <w:rsid w:val="00852DB6"/>
    <w:rsid w:val="00853ED5"/>
    <w:rsid w:val="00854394"/>
    <w:rsid w:val="008551CF"/>
    <w:rsid w:val="00856E0F"/>
    <w:rsid w:val="00857E65"/>
    <w:rsid w:val="00860B09"/>
    <w:rsid w:val="00860D20"/>
    <w:rsid w:val="00860FE3"/>
    <w:rsid w:val="0086106C"/>
    <w:rsid w:val="00861ED2"/>
    <w:rsid w:val="008620A1"/>
    <w:rsid w:val="00862840"/>
    <w:rsid w:val="00862D73"/>
    <w:rsid w:val="008641A9"/>
    <w:rsid w:val="00864AF6"/>
    <w:rsid w:val="00866729"/>
    <w:rsid w:val="00866B61"/>
    <w:rsid w:val="008702E7"/>
    <w:rsid w:val="00870BD5"/>
    <w:rsid w:val="00871620"/>
    <w:rsid w:val="00871799"/>
    <w:rsid w:val="00871C16"/>
    <w:rsid w:val="008731ED"/>
    <w:rsid w:val="008748DC"/>
    <w:rsid w:val="00875882"/>
    <w:rsid w:val="00876B3F"/>
    <w:rsid w:val="0087716F"/>
    <w:rsid w:val="0087752D"/>
    <w:rsid w:val="00880F1C"/>
    <w:rsid w:val="00882E57"/>
    <w:rsid w:val="008851E0"/>
    <w:rsid w:val="0088630E"/>
    <w:rsid w:val="00886D8B"/>
    <w:rsid w:val="00892FE6"/>
    <w:rsid w:val="0089417B"/>
    <w:rsid w:val="0089442D"/>
    <w:rsid w:val="00896D59"/>
    <w:rsid w:val="00897BFE"/>
    <w:rsid w:val="008A041A"/>
    <w:rsid w:val="008A2AAD"/>
    <w:rsid w:val="008A347A"/>
    <w:rsid w:val="008A3FEF"/>
    <w:rsid w:val="008A413A"/>
    <w:rsid w:val="008A416F"/>
    <w:rsid w:val="008A49E1"/>
    <w:rsid w:val="008A5AAD"/>
    <w:rsid w:val="008B00B1"/>
    <w:rsid w:val="008B061D"/>
    <w:rsid w:val="008B3025"/>
    <w:rsid w:val="008B3573"/>
    <w:rsid w:val="008B4A5B"/>
    <w:rsid w:val="008B7100"/>
    <w:rsid w:val="008B76B8"/>
    <w:rsid w:val="008C07AC"/>
    <w:rsid w:val="008C2145"/>
    <w:rsid w:val="008C3931"/>
    <w:rsid w:val="008C3E12"/>
    <w:rsid w:val="008C3FA3"/>
    <w:rsid w:val="008C5133"/>
    <w:rsid w:val="008C6B37"/>
    <w:rsid w:val="008C7301"/>
    <w:rsid w:val="008C73E0"/>
    <w:rsid w:val="008D2E2B"/>
    <w:rsid w:val="008D37BC"/>
    <w:rsid w:val="008D5470"/>
    <w:rsid w:val="008D56D2"/>
    <w:rsid w:val="008D5D58"/>
    <w:rsid w:val="008D61ED"/>
    <w:rsid w:val="008E0BD0"/>
    <w:rsid w:val="008E0F6D"/>
    <w:rsid w:val="008E0F90"/>
    <w:rsid w:val="008E1E31"/>
    <w:rsid w:val="008E3310"/>
    <w:rsid w:val="008E3B05"/>
    <w:rsid w:val="008E3C92"/>
    <w:rsid w:val="008E670A"/>
    <w:rsid w:val="008E6B15"/>
    <w:rsid w:val="008F028C"/>
    <w:rsid w:val="008F05DD"/>
    <w:rsid w:val="008F1465"/>
    <w:rsid w:val="008F1B81"/>
    <w:rsid w:val="008F1F38"/>
    <w:rsid w:val="008F58CC"/>
    <w:rsid w:val="008F5D89"/>
    <w:rsid w:val="008F5EA9"/>
    <w:rsid w:val="008F65D9"/>
    <w:rsid w:val="008F6676"/>
    <w:rsid w:val="0090096E"/>
    <w:rsid w:val="00900B1D"/>
    <w:rsid w:val="00901DC0"/>
    <w:rsid w:val="00904B3F"/>
    <w:rsid w:val="00904E02"/>
    <w:rsid w:val="00905095"/>
    <w:rsid w:val="009055B8"/>
    <w:rsid w:val="00910902"/>
    <w:rsid w:val="009119CC"/>
    <w:rsid w:val="00913EB1"/>
    <w:rsid w:val="00913F64"/>
    <w:rsid w:val="00914218"/>
    <w:rsid w:val="00914D6D"/>
    <w:rsid w:val="009163CF"/>
    <w:rsid w:val="009212EC"/>
    <w:rsid w:val="0092179D"/>
    <w:rsid w:val="00922F51"/>
    <w:rsid w:val="00923285"/>
    <w:rsid w:val="0092448E"/>
    <w:rsid w:val="009249D5"/>
    <w:rsid w:val="00924F37"/>
    <w:rsid w:val="009251B0"/>
    <w:rsid w:val="009251B2"/>
    <w:rsid w:val="009254A3"/>
    <w:rsid w:val="0092552D"/>
    <w:rsid w:val="00926405"/>
    <w:rsid w:val="00926668"/>
    <w:rsid w:val="00930449"/>
    <w:rsid w:val="00930C96"/>
    <w:rsid w:val="00932674"/>
    <w:rsid w:val="009328FA"/>
    <w:rsid w:val="00932C01"/>
    <w:rsid w:val="0093308E"/>
    <w:rsid w:val="009338AB"/>
    <w:rsid w:val="00933A74"/>
    <w:rsid w:val="00933C94"/>
    <w:rsid w:val="009372FC"/>
    <w:rsid w:val="00937940"/>
    <w:rsid w:val="009405E2"/>
    <w:rsid w:val="00940EAE"/>
    <w:rsid w:val="00940F50"/>
    <w:rsid w:val="00942613"/>
    <w:rsid w:val="00945D32"/>
    <w:rsid w:val="00946659"/>
    <w:rsid w:val="00946EF9"/>
    <w:rsid w:val="00947475"/>
    <w:rsid w:val="00947731"/>
    <w:rsid w:val="0095040D"/>
    <w:rsid w:val="00950E62"/>
    <w:rsid w:val="009523FA"/>
    <w:rsid w:val="009526DE"/>
    <w:rsid w:val="009527E0"/>
    <w:rsid w:val="00953D54"/>
    <w:rsid w:val="00954A09"/>
    <w:rsid w:val="00955018"/>
    <w:rsid w:val="00955514"/>
    <w:rsid w:val="0095569A"/>
    <w:rsid w:val="009556D0"/>
    <w:rsid w:val="00956623"/>
    <w:rsid w:val="00956D92"/>
    <w:rsid w:val="00957A60"/>
    <w:rsid w:val="00960B15"/>
    <w:rsid w:val="00961ABA"/>
    <w:rsid w:val="00962D72"/>
    <w:rsid w:val="00967592"/>
    <w:rsid w:val="009708B5"/>
    <w:rsid w:val="00970CD7"/>
    <w:rsid w:val="00974955"/>
    <w:rsid w:val="00975A91"/>
    <w:rsid w:val="00975CDE"/>
    <w:rsid w:val="00976334"/>
    <w:rsid w:val="0097758B"/>
    <w:rsid w:val="009803CB"/>
    <w:rsid w:val="009809B2"/>
    <w:rsid w:val="00981839"/>
    <w:rsid w:val="00981D78"/>
    <w:rsid w:val="009822DA"/>
    <w:rsid w:val="00983468"/>
    <w:rsid w:val="00983A84"/>
    <w:rsid w:val="00984150"/>
    <w:rsid w:val="00986522"/>
    <w:rsid w:val="00987B11"/>
    <w:rsid w:val="0099058C"/>
    <w:rsid w:val="009909AF"/>
    <w:rsid w:val="00990B8F"/>
    <w:rsid w:val="0099149E"/>
    <w:rsid w:val="00994CF8"/>
    <w:rsid w:val="00994E44"/>
    <w:rsid w:val="009A13D4"/>
    <w:rsid w:val="009A1AE2"/>
    <w:rsid w:val="009A221E"/>
    <w:rsid w:val="009A247C"/>
    <w:rsid w:val="009A3748"/>
    <w:rsid w:val="009A3C3D"/>
    <w:rsid w:val="009A4CA1"/>
    <w:rsid w:val="009A5590"/>
    <w:rsid w:val="009A5641"/>
    <w:rsid w:val="009A5770"/>
    <w:rsid w:val="009A5C85"/>
    <w:rsid w:val="009A653E"/>
    <w:rsid w:val="009A77C7"/>
    <w:rsid w:val="009A7B4F"/>
    <w:rsid w:val="009A7C82"/>
    <w:rsid w:val="009B3B47"/>
    <w:rsid w:val="009B40DE"/>
    <w:rsid w:val="009B4C4E"/>
    <w:rsid w:val="009B6230"/>
    <w:rsid w:val="009B702F"/>
    <w:rsid w:val="009C0898"/>
    <w:rsid w:val="009C279F"/>
    <w:rsid w:val="009C4E31"/>
    <w:rsid w:val="009C5468"/>
    <w:rsid w:val="009C698E"/>
    <w:rsid w:val="009C6DD8"/>
    <w:rsid w:val="009D056B"/>
    <w:rsid w:val="009D0F77"/>
    <w:rsid w:val="009D348A"/>
    <w:rsid w:val="009D426A"/>
    <w:rsid w:val="009D492C"/>
    <w:rsid w:val="009D5E11"/>
    <w:rsid w:val="009D681A"/>
    <w:rsid w:val="009E09F8"/>
    <w:rsid w:val="009E2F40"/>
    <w:rsid w:val="009E40CF"/>
    <w:rsid w:val="009E4255"/>
    <w:rsid w:val="009E52F7"/>
    <w:rsid w:val="009E55FF"/>
    <w:rsid w:val="009E5A6F"/>
    <w:rsid w:val="009E7361"/>
    <w:rsid w:val="009E7BD9"/>
    <w:rsid w:val="009F06FC"/>
    <w:rsid w:val="009F22A5"/>
    <w:rsid w:val="009F3880"/>
    <w:rsid w:val="009F3F29"/>
    <w:rsid w:val="009F4D5D"/>
    <w:rsid w:val="009F670F"/>
    <w:rsid w:val="009F79ED"/>
    <w:rsid w:val="00A03405"/>
    <w:rsid w:val="00A0496D"/>
    <w:rsid w:val="00A04BF8"/>
    <w:rsid w:val="00A059B3"/>
    <w:rsid w:val="00A05D5F"/>
    <w:rsid w:val="00A061D1"/>
    <w:rsid w:val="00A06656"/>
    <w:rsid w:val="00A06806"/>
    <w:rsid w:val="00A06B30"/>
    <w:rsid w:val="00A075CC"/>
    <w:rsid w:val="00A11739"/>
    <w:rsid w:val="00A11A97"/>
    <w:rsid w:val="00A12351"/>
    <w:rsid w:val="00A146CE"/>
    <w:rsid w:val="00A16EA7"/>
    <w:rsid w:val="00A16F39"/>
    <w:rsid w:val="00A17C87"/>
    <w:rsid w:val="00A200D2"/>
    <w:rsid w:val="00A21A36"/>
    <w:rsid w:val="00A22824"/>
    <w:rsid w:val="00A234B7"/>
    <w:rsid w:val="00A259FC"/>
    <w:rsid w:val="00A27282"/>
    <w:rsid w:val="00A27BCB"/>
    <w:rsid w:val="00A30562"/>
    <w:rsid w:val="00A3241A"/>
    <w:rsid w:val="00A335F1"/>
    <w:rsid w:val="00A340BB"/>
    <w:rsid w:val="00A36398"/>
    <w:rsid w:val="00A373D4"/>
    <w:rsid w:val="00A37C7A"/>
    <w:rsid w:val="00A415D9"/>
    <w:rsid w:val="00A43224"/>
    <w:rsid w:val="00A43AD1"/>
    <w:rsid w:val="00A449E0"/>
    <w:rsid w:val="00A45389"/>
    <w:rsid w:val="00A4548D"/>
    <w:rsid w:val="00A46C2F"/>
    <w:rsid w:val="00A5009C"/>
    <w:rsid w:val="00A50764"/>
    <w:rsid w:val="00A50BDD"/>
    <w:rsid w:val="00A51020"/>
    <w:rsid w:val="00A52FF9"/>
    <w:rsid w:val="00A5315A"/>
    <w:rsid w:val="00A53F2C"/>
    <w:rsid w:val="00A540D8"/>
    <w:rsid w:val="00A5469D"/>
    <w:rsid w:val="00A54DE0"/>
    <w:rsid w:val="00A56A06"/>
    <w:rsid w:val="00A57F56"/>
    <w:rsid w:val="00A61FE4"/>
    <w:rsid w:val="00A62EFF"/>
    <w:rsid w:val="00A63CFC"/>
    <w:rsid w:val="00A655B7"/>
    <w:rsid w:val="00A66AD9"/>
    <w:rsid w:val="00A67515"/>
    <w:rsid w:val="00A6789E"/>
    <w:rsid w:val="00A71110"/>
    <w:rsid w:val="00A71747"/>
    <w:rsid w:val="00A7294B"/>
    <w:rsid w:val="00A733FF"/>
    <w:rsid w:val="00A73926"/>
    <w:rsid w:val="00A73E65"/>
    <w:rsid w:val="00A75A40"/>
    <w:rsid w:val="00A7693F"/>
    <w:rsid w:val="00A8074F"/>
    <w:rsid w:val="00A8114F"/>
    <w:rsid w:val="00A81767"/>
    <w:rsid w:val="00A81D21"/>
    <w:rsid w:val="00A81F9B"/>
    <w:rsid w:val="00A83A09"/>
    <w:rsid w:val="00A8518B"/>
    <w:rsid w:val="00A852D7"/>
    <w:rsid w:val="00A85C35"/>
    <w:rsid w:val="00A871D2"/>
    <w:rsid w:val="00A878E5"/>
    <w:rsid w:val="00A90475"/>
    <w:rsid w:val="00A92535"/>
    <w:rsid w:val="00A92BCE"/>
    <w:rsid w:val="00A937E6"/>
    <w:rsid w:val="00A94A2F"/>
    <w:rsid w:val="00A94EA5"/>
    <w:rsid w:val="00A9553C"/>
    <w:rsid w:val="00A964E7"/>
    <w:rsid w:val="00A97D38"/>
    <w:rsid w:val="00AA078A"/>
    <w:rsid w:val="00AA1029"/>
    <w:rsid w:val="00AA1235"/>
    <w:rsid w:val="00AA14BE"/>
    <w:rsid w:val="00AA1858"/>
    <w:rsid w:val="00AA1F0F"/>
    <w:rsid w:val="00AA2344"/>
    <w:rsid w:val="00AA2FD3"/>
    <w:rsid w:val="00AA3F2B"/>
    <w:rsid w:val="00AA5326"/>
    <w:rsid w:val="00AB2BCE"/>
    <w:rsid w:val="00AB33AB"/>
    <w:rsid w:val="00AB37C7"/>
    <w:rsid w:val="00AB3B32"/>
    <w:rsid w:val="00AB3F5A"/>
    <w:rsid w:val="00AB4606"/>
    <w:rsid w:val="00AB57A0"/>
    <w:rsid w:val="00AB5A08"/>
    <w:rsid w:val="00AB5A7B"/>
    <w:rsid w:val="00AB6B62"/>
    <w:rsid w:val="00AB71FF"/>
    <w:rsid w:val="00AB768D"/>
    <w:rsid w:val="00AB7F49"/>
    <w:rsid w:val="00AC01D8"/>
    <w:rsid w:val="00AC0CCD"/>
    <w:rsid w:val="00AC0F97"/>
    <w:rsid w:val="00AC1359"/>
    <w:rsid w:val="00AC153F"/>
    <w:rsid w:val="00AC16C3"/>
    <w:rsid w:val="00AC1825"/>
    <w:rsid w:val="00AC2D02"/>
    <w:rsid w:val="00AC30BA"/>
    <w:rsid w:val="00AC3783"/>
    <w:rsid w:val="00AC5330"/>
    <w:rsid w:val="00AC6990"/>
    <w:rsid w:val="00AD00B0"/>
    <w:rsid w:val="00AD1E29"/>
    <w:rsid w:val="00AD2213"/>
    <w:rsid w:val="00AD2D77"/>
    <w:rsid w:val="00AD3E8E"/>
    <w:rsid w:val="00AD4AF7"/>
    <w:rsid w:val="00AD4DDF"/>
    <w:rsid w:val="00AD743A"/>
    <w:rsid w:val="00AD7C22"/>
    <w:rsid w:val="00AD7E06"/>
    <w:rsid w:val="00AE00DC"/>
    <w:rsid w:val="00AE2188"/>
    <w:rsid w:val="00AE23A6"/>
    <w:rsid w:val="00AE358A"/>
    <w:rsid w:val="00AE41F9"/>
    <w:rsid w:val="00AE4C75"/>
    <w:rsid w:val="00AE60BB"/>
    <w:rsid w:val="00AE685F"/>
    <w:rsid w:val="00AE70F8"/>
    <w:rsid w:val="00AF0939"/>
    <w:rsid w:val="00AF0AF1"/>
    <w:rsid w:val="00AF3EE1"/>
    <w:rsid w:val="00AF4A5C"/>
    <w:rsid w:val="00AF55AD"/>
    <w:rsid w:val="00AF78F1"/>
    <w:rsid w:val="00B01031"/>
    <w:rsid w:val="00B0151B"/>
    <w:rsid w:val="00B01961"/>
    <w:rsid w:val="00B0217F"/>
    <w:rsid w:val="00B0239A"/>
    <w:rsid w:val="00B02987"/>
    <w:rsid w:val="00B04202"/>
    <w:rsid w:val="00B05328"/>
    <w:rsid w:val="00B072AD"/>
    <w:rsid w:val="00B07C5C"/>
    <w:rsid w:val="00B113B7"/>
    <w:rsid w:val="00B12886"/>
    <w:rsid w:val="00B153A9"/>
    <w:rsid w:val="00B1615B"/>
    <w:rsid w:val="00B1690E"/>
    <w:rsid w:val="00B1696A"/>
    <w:rsid w:val="00B17468"/>
    <w:rsid w:val="00B17E48"/>
    <w:rsid w:val="00B204A5"/>
    <w:rsid w:val="00B21C26"/>
    <w:rsid w:val="00B235E9"/>
    <w:rsid w:val="00B23A8F"/>
    <w:rsid w:val="00B24AE5"/>
    <w:rsid w:val="00B25298"/>
    <w:rsid w:val="00B30110"/>
    <w:rsid w:val="00B303B4"/>
    <w:rsid w:val="00B307D4"/>
    <w:rsid w:val="00B3160F"/>
    <w:rsid w:val="00B31DA0"/>
    <w:rsid w:val="00B32B72"/>
    <w:rsid w:val="00B331D5"/>
    <w:rsid w:val="00B3388E"/>
    <w:rsid w:val="00B34C80"/>
    <w:rsid w:val="00B360EB"/>
    <w:rsid w:val="00B404CE"/>
    <w:rsid w:val="00B40798"/>
    <w:rsid w:val="00B40D07"/>
    <w:rsid w:val="00B41F56"/>
    <w:rsid w:val="00B41FE0"/>
    <w:rsid w:val="00B431C5"/>
    <w:rsid w:val="00B44CD6"/>
    <w:rsid w:val="00B45D05"/>
    <w:rsid w:val="00B469BD"/>
    <w:rsid w:val="00B52EBF"/>
    <w:rsid w:val="00B5315C"/>
    <w:rsid w:val="00B53435"/>
    <w:rsid w:val="00B53E38"/>
    <w:rsid w:val="00B54532"/>
    <w:rsid w:val="00B54DEA"/>
    <w:rsid w:val="00B56E8E"/>
    <w:rsid w:val="00B6013D"/>
    <w:rsid w:val="00B610FF"/>
    <w:rsid w:val="00B62DF9"/>
    <w:rsid w:val="00B643DF"/>
    <w:rsid w:val="00B655A8"/>
    <w:rsid w:val="00B65B09"/>
    <w:rsid w:val="00B67271"/>
    <w:rsid w:val="00B67927"/>
    <w:rsid w:val="00B70449"/>
    <w:rsid w:val="00B717E0"/>
    <w:rsid w:val="00B721C0"/>
    <w:rsid w:val="00B72AC5"/>
    <w:rsid w:val="00B73CEA"/>
    <w:rsid w:val="00B74545"/>
    <w:rsid w:val="00B74582"/>
    <w:rsid w:val="00B75034"/>
    <w:rsid w:val="00B7732A"/>
    <w:rsid w:val="00B80F05"/>
    <w:rsid w:val="00B82ED6"/>
    <w:rsid w:val="00B83739"/>
    <w:rsid w:val="00B83D03"/>
    <w:rsid w:val="00B83F78"/>
    <w:rsid w:val="00B840AF"/>
    <w:rsid w:val="00B84E17"/>
    <w:rsid w:val="00B8694D"/>
    <w:rsid w:val="00B8724D"/>
    <w:rsid w:val="00B91270"/>
    <w:rsid w:val="00B920BD"/>
    <w:rsid w:val="00B92D83"/>
    <w:rsid w:val="00B93F61"/>
    <w:rsid w:val="00BA0871"/>
    <w:rsid w:val="00BA1B23"/>
    <w:rsid w:val="00BA7A74"/>
    <w:rsid w:val="00BA7CB4"/>
    <w:rsid w:val="00BB0038"/>
    <w:rsid w:val="00BB4500"/>
    <w:rsid w:val="00BB469D"/>
    <w:rsid w:val="00BB50E1"/>
    <w:rsid w:val="00BC06FD"/>
    <w:rsid w:val="00BC0A8F"/>
    <w:rsid w:val="00BC0AA6"/>
    <w:rsid w:val="00BC0FB6"/>
    <w:rsid w:val="00BC2399"/>
    <w:rsid w:val="00BC2D7A"/>
    <w:rsid w:val="00BC36A7"/>
    <w:rsid w:val="00BC3909"/>
    <w:rsid w:val="00BC6002"/>
    <w:rsid w:val="00BC6228"/>
    <w:rsid w:val="00BC7513"/>
    <w:rsid w:val="00BD0246"/>
    <w:rsid w:val="00BD179D"/>
    <w:rsid w:val="00BD1E46"/>
    <w:rsid w:val="00BD2116"/>
    <w:rsid w:val="00BD264E"/>
    <w:rsid w:val="00BD2E15"/>
    <w:rsid w:val="00BD44E9"/>
    <w:rsid w:val="00BD46E1"/>
    <w:rsid w:val="00BD4F20"/>
    <w:rsid w:val="00BD55C5"/>
    <w:rsid w:val="00BD64A8"/>
    <w:rsid w:val="00BE0615"/>
    <w:rsid w:val="00BE25F6"/>
    <w:rsid w:val="00BE3924"/>
    <w:rsid w:val="00BE59D3"/>
    <w:rsid w:val="00BE6EC7"/>
    <w:rsid w:val="00BE72F9"/>
    <w:rsid w:val="00BE75E0"/>
    <w:rsid w:val="00BE7BBB"/>
    <w:rsid w:val="00BF135A"/>
    <w:rsid w:val="00BF1971"/>
    <w:rsid w:val="00BF49BB"/>
    <w:rsid w:val="00BF4F9B"/>
    <w:rsid w:val="00BF777A"/>
    <w:rsid w:val="00C002D6"/>
    <w:rsid w:val="00C0119A"/>
    <w:rsid w:val="00C01DE0"/>
    <w:rsid w:val="00C04A78"/>
    <w:rsid w:val="00C05690"/>
    <w:rsid w:val="00C1172F"/>
    <w:rsid w:val="00C121EE"/>
    <w:rsid w:val="00C13100"/>
    <w:rsid w:val="00C13BCC"/>
    <w:rsid w:val="00C1524D"/>
    <w:rsid w:val="00C15AF4"/>
    <w:rsid w:val="00C16B52"/>
    <w:rsid w:val="00C16BC2"/>
    <w:rsid w:val="00C1702F"/>
    <w:rsid w:val="00C173F1"/>
    <w:rsid w:val="00C20627"/>
    <w:rsid w:val="00C213F3"/>
    <w:rsid w:val="00C2269B"/>
    <w:rsid w:val="00C24B7C"/>
    <w:rsid w:val="00C25911"/>
    <w:rsid w:val="00C2597B"/>
    <w:rsid w:val="00C26905"/>
    <w:rsid w:val="00C26FF7"/>
    <w:rsid w:val="00C27A29"/>
    <w:rsid w:val="00C27B72"/>
    <w:rsid w:val="00C30300"/>
    <w:rsid w:val="00C3044A"/>
    <w:rsid w:val="00C31638"/>
    <w:rsid w:val="00C31DFF"/>
    <w:rsid w:val="00C33390"/>
    <w:rsid w:val="00C3622F"/>
    <w:rsid w:val="00C37A3F"/>
    <w:rsid w:val="00C40FC3"/>
    <w:rsid w:val="00C4106A"/>
    <w:rsid w:val="00C42A3D"/>
    <w:rsid w:val="00C449B9"/>
    <w:rsid w:val="00C44DEF"/>
    <w:rsid w:val="00C457F3"/>
    <w:rsid w:val="00C4681A"/>
    <w:rsid w:val="00C46897"/>
    <w:rsid w:val="00C514AB"/>
    <w:rsid w:val="00C52765"/>
    <w:rsid w:val="00C53C0C"/>
    <w:rsid w:val="00C55C18"/>
    <w:rsid w:val="00C572C4"/>
    <w:rsid w:val="00C5798E"/>
    <w:rsid w:val="00C60215"/>
    <w:rsid w:val="00C60CF8"/>
    <w:rsid w:val="00C60D43"/>
    <w:rsid w:val="00C62A3E"/>
    <w:rsid w:val="00C63B80"/>
    <w:rsid w:val="00C63F60"/>
    <w:rsid w:val="00C64980"/>
    <w:rsid w:val="00C6518A"/>
    <w:rsid w:val="00C660B2"/>
    <w:rsid w:val="00C66F23"/>
    <w:rsid w:val="00C708AC"/>
    <w:rsid w:val="00C70B35"/>
    <w:rsid w:val="00C71674"/>
    <w:rsid w:val="00C72B59"/>
    <w:rsid w:val="00C7307B"/>
    <w:rsid w:val="00C74506"/>
    <w:rsid w:val="00C74F26"/>
    <w:rsid w:val="00C74FFF"/>
    <w:rsid w:val="00C7677F"/>
    <w:rsid w:val="00C76917"/>
    <w:rsid w:val="00C776C7"/>
    <w:rsid w:val="00C81C6C"/>
    <w:rsid w:val="00C82B03"/>
    <w:rsid w:val="00C846CA"/>
    <w:rsid w:val="00C84752"/>
    <w:rsid w:val="00C8493A"/>
    <w:rsid w:val="00C85A18"/>
    <w:rsid w:val="00C85FE3"/>
    <w:rsid w:val="00C874BF"/>
    <w:rsid w:val="00C8795C"/>
    <w:rsid w:val="00C87EC2"/>
    <w:rsid w:val="00C9069D"/>
    <w:rsid w:val="00C9176F"/>
    <w:rsid w:val="00C91A3D"/>
    <w:rsid w:val="00C920A1"/>
    <w:rsid w:val="00C9497C"/>
    <w:rsid w:val="00C94D19"/>
    <w:rsid w:val="00C94DF8"/>
    <w:rsid w:val="00C95861"/>
    <w:rsid w:val="00C964DD"/>
    <w:rsid w:val="00CA0736"/>
    <w:rsid w:val="00CA0C91"/>
    <w:rsid w:val="00CA0CE1"/>
    <w:rsid w:val="00CA0D4C"/>
    <w:rsid w:val="00CA69F2"/>
    <w:rsid w:val="00CA76BA"/>
    <w:rsid w:val="00CB0349"/>
    <w:rsid w:val="00CB0DE4"/>
    <w:rsid w:val="00CB1B09"/>
    <w:rsid w:val="00CB47A0"/>
    <w:rsid w:val="00CB4D7D"/>
    <w:rsid w:val="00CB54AD"/>
    <w:rsid w:val="00CB5596"/>
    <w:rsid w:val="00CB6F31"/>
    <w:rsid w:val="00CB7217"/>
    <w:rsid w:val="00CC0500"/>
    <w:rsid w:val="00CC1557"/>
    <w:rsid w:val="00CC2B53"/>
    <w:rsid w:val="00CC37B5"/>
    <w:rsid w:val="00CC4AF0"/>
    <w:rsid w:val="00CC4B2C"/>
    <w:rsid w:val="00CC591D"/>
    <w:rsid w:val="00CC6B7E"/>
    <w:rsid w:val="00CC6DF0"/>
    <w:rsid w:val="00CC763E"/>
    <w:rsid w:val="00CD0086"/>
    <w:rsid w:val="00CD108D"/>
    <w:rsid w:val="00CD13AF"/>
    <w:rsid w:val="00CD2D3A"/>
    <w:rsid w:val="00CD3005"/>
    <w:rsid w:val="00CE061D"/>
    <w:rsid w:val="00CE064D"/>
    <w:rsid w:val="00CE0804"/>
    <w:rsid w:val="00CE1395"/>
    <w:rsid w:val="00CE1F91"/>
    <w:rsid w:val="00CE2BF2"/>
    <w:rsid w:val="00CE3CB7"/>
    <w:rsid w:val="00CE5470"/>
    <w:rsid w:val="00CE5E96"/>
    <w:rsid w:val="00CE657A"/>
    <w:rsid w:val="00CE6838"/>
    <w:rsid w:val="00CE68DF"/>
    <w:rsid w:val="00CE69F2"/>
    <w:rsid w:val="00CE776D"/>
    <w:rsid w:val="00CE7C3D"/>
    <w:rsid w:val="00CE7DC2"/>
    <w:rsid w:val="00CF154C"/>
    <w:rsid w:val="00CF1944"/>
    <w:rsid w:val="00CF28EC"/>
    <w:rsid w:val="00CF2FFD"/>
    <w:rsid w:val="00CF3A5A"/>
    <w:rsid w:val="00CF4969"/>
    <w:rsid w:val="00CF520B"/>
    <w:rsid w:val="00CF583E"/>
    <w:rsid w:val="00CF5F94"/>
    <w:rsid w:val="00CF6063"/>
    <w:rsid w:val="00CF64EA"/>
    <w:rsid w:val="00CF657E"/>
    <w:rsid w:val="00CF6E25"/>
    <w:rsid w:val="00D0069C"/>
    <w:rsid w:val="00D0087A"/>
    <w:rsid w:val="00D01428"/>
    <w:rsid w:val="00D01DA4"/>
    <w:rsid w:val="00D0459B"/>
    <w:rsid w:val="00D0489A"/>
    <w:rsid w:val="00D0574D"/>
    <w:rsid w:val="00D05F62"/>
    <w:rsid w:val="00D0621C"/>
    <w:rsid w:val="00D06B99"/>
    <w:rsid w:val="00D06ED3"/>
    <w:rsid w:val="00D077DE"/>
    <w:rsid w:val="00D11D7C"/>
    <w:rsid w:val="00D133DE"/>
    <w:rsid w:val="00D165CD"/>
    <w:rsid w:val="00D173D4"/>
    <w:rsid w:val="00D176B8"/>
    <w:rsid w:val="00D179EA"/>
    <w:rsid w:val="00D20CC8"/>
    <w:rsid w:val="00D21776"/>
    <w:rsid w:val="00D22F93"/>
    <w:rsid w:val="00D23078"/>
    <w:rsid w:val="00D24709"/>
    <w:rsid w:val="00D24D08"/>
    <w:rsid w:val="00D24FFA"/>
    <w:rsid w:val="00D250CE"/>
    <w:rsid w:val="00D2640B"/>
    <w:rsid w:val="00D264C4"/>
    <w:rsid w:val="00D32D63"/>
    <w:rsid w:val="00D33E9D"/>
    <w:rsid w:val="00D356B8"/>
    <w:rsid w:val="00D36598"/>
    <w:rsid w:val="00D369F7"/>
    <w:rsid w:val="00D36AF6"/>
    <w:rsid w:val="00D409A8"/>
    <w:rsid w:val="00D40E24"/>
    <w:rsid w:val="00D4245C"/>
    <w:rsid w:val="00D4362F"/>
    <w:rsid w:val="00D44594"/>
    <w:rsid w:val="00D45D34"/>
    <w:rsid w:val="00D464A9"/>
    <w:rsid w:val="00D46597"/>
    <w:rsid w:val="00D465F3"/>
    <w:rsid w:val="00D4699A"/>
    <w:rsid w:val="00D46E70"/>
    <w:rsid w:val="00D50342"/>
    <w:rsid w:val="00D50C95"/>
    <w:rsid w:val="00D56BC3"/>
    <w:rsid w:val="00D56D6B"/>
    <w:rsid w:val="00D57412"/>
    <w:rsid w:val="00D57E17"/>
    <w:rsid w:val="00D61EF2"/>
    <w:rsid w:val="00D62524"/>
    <w:rsid w:val="00D64C36"/>
    <w:rsid w:val="00D6703A"/>
    <w:rsid w:val="00D70F85"/>
    <w:rsid w:val="00D7617F"/>
    <w:rsid w:val="00D769A0"/>
    <w:rsid w:val="00D77D5D"/>
    <w:rsid w:val="00D81C1E"/>
    <w:rsid w:val="00D826A0"/>
    <w:rsid w:val="00D8275E"/>
    <w:rsid w:val="00D84A76"/>
    <w:rsid w:val="00D85AB1"/>
    <w:rsid w:val="00D85D57"/>
    <w:rsid w:val="00D87E35"/>
    <w:rsid w:val="00D92886"/>
    <w:rsid w:val="00D942E9"/>
    <w:rsid w:val="00D944D2"/>
    <w:rsid w:val="00D9458C"/>
    <w:rsid w:val="00D96017"/>
    <w:rsid w:val="00D97609"/>
    <w:rsid w:val="00DA13D2"/>
    <w:rsid w:val="00DA23A4"/>
    <w:rsid w:val="00DA3092"/>
    <w:rsid w:val="00DA37F5"/>
    <w:rsid w:val="00DA7170"/>
    <w:rsid w:val="00DB178C"/>
    <w:rsid w:val="00DB3A5A"/>
    <w:rsid w:val="00DB3A7C"/>
    <w:rsid w:val="00DB624A"/>
    <w:rsid w:val="00DB780C"/>
    <w:rsid w:val="00DB7EB7"/>
    <w:rsid w:val="00DC11CD"/>
    <w:rsid w:val="00DC4043"/>
    <w:rsid w:val="00DC44E0"/>
    <w:rsid w:val="00DC49F4"/>
    <w:rsid w:val="00DC5073"/>
    <w:rsid w:val="00DC6FD5"/>
    <w:rsid w:val="00DD08FA"/>
    <w:rsid w:val="00DD0BB4"/>
    <w:rsid w:val="00DD2B74"/>
    <w:rsid w:val="00DD565F"/>
    <w:rsid w:val="00DD5A31"/>
    <w:rsid w:val="00DD5C5A"/>
    <w:rsid w:val="00DD647D"/>
    <w:rsid w:val="00DE296D"/>
    <w:rsid w:val="00DE592E"/>
    <w:rsid w:val="00DE5A89"/>
    <w:rsid w:val="00DF0375"/>
    <w:rsid w:val="00DF075A"/>
    <w:rsid w:val="00DF0FCA"/>
    <w:rsid w:val="00DF1D1A"/>
    <w:rsid w:val="00DF6DD4"/>
    <w:rsid w:val="00DF731D"/>
    <w:rsid w:val="00E019EA"/>
    <w:rsid w:val="00E01B8D"/>
    <w:rsid w:val="00E02DE1"/>
    <w:rsid w:val="00E0361E"/>
    <w:rsid w:val="00E04278"/>
    <w:rsid w:val="00E11072"/>
    <w:rsid w:val="00E1139A"/>
    <w:rsid w:val="00E12274"/>
    <w:rsid w:val="00E122F7"/>
    <w:rsid w:val="00E1250B"/>
    <w:rsid w:val="00E12614"/>
    <w:rsid w:val="00E141D3"/>
    <w:rsid w:val="00E206FF"/>
    <w:rsid w:val="00E22012"/>
    <w:rsid w:val="00E220B0"/>
    <w:rsid w:val="00E22634"/>
    <w:rsid w:val="00E22F0F"/>
    <w:rsid w:val="00E23CA2"/>
    <w:rsid w:val="00E2466F"/>
    <w:rsid w:val="00E2599C"/>
    <w:rsid w:val="00E277F6"/>
    <w:rsid w:val="00E27E9E"/>
    <w:rsid w:val="00E30C71"/>
    <w:rsid w:val="00E31846"/>
    <w:rsid w:val="00E31F6E"/>
    <w:rsid w:val="00E33ACE"/>
    <w:rsid w:val="00E33B61"/>
    <w:rsid w:val="00E34C70"/>
    <w:rsid w:val="00E34CD5"/>
    <w:rsid w:val="00E35104"/>
    <w:rsid w:val="00E3518A"/>
    <w:rsid w:val="00E358FE"/>
    <w:rsid w:val="00E37317"/>
    <w:rsid w:val="00E37BCE"/>
    <w:rsid w:val="00E42579"/>
    <w:rsid w:val="00E42C61"/>
    <w:rsid w:val="00E42D1E"/>
    <w:rsid w:val="00E43EB8"/>
    <w:rsid w:val="00E44A62"/>
    <w:rsid w:val="00E452F8"/>
    <w:rsid w:val="00E457D9"/>
    <w:rsid w:val="00E45A8B"/>
    <w:rsid w:val="00E45BF3"/>
    <w:rsid w:val="00E45CF9"/>
    <w:rsid w:val="00E4796F"/>
    <w:rsid w:val="00E507FE"/>
    <w:rsid w:val="00E51CA0"/>
    <w:rsid w:val="00E5349C"/>
    <w:rsid w:val="00E53D66"/>
    <w:rsid w:val="00E54273"/>
    <w:rsid w:val="00E549DC"/>
    <w:rsid w:val="00E55281"/>
    <w:rsid w:val="00E553C6"/>
    <w:rsid w:val="00E55EA3"/>
    <w:rsid w:val="00E564D7"/>
    <w:rsid w:val="00E5788F"/>
    <w:rsid w:val="00E6039E"/>
    <w:rsid w:val="00E60420"/>
    <w:rsid w:val="00E6259B"/>
    <w:rsid w:val="00E6273F"/>
    <w:rsid w:val="00E63806"/>
    <w:rsid w:val="00E63D59"/>
    <w:rsid w:val="00E66100"/>
    <w:rsid w:val="00E665DC"/>
    <w:rsid w:val="00E678FD"/>
    <w:rsid w:val="00E702E4"/>
    <w:rsid w:val="00E70B4B"/>
    <w:rsid w:val="00E729E8"/>
    <w:rsid w:val="00E7378A"/>
    <w:rsid w:val="00E75412"/>
    <w:rsid w:val="00E77108"/>
    <w:rsid w:val="00E80EEB"/>
    <w:rsid w:val="00E81C30"/>
    <w:rsid w:val="00E81F0C"/>
    <w:rsid w:val="00E8485C"/>
    <w:rsid w:val="00E86376"/>
    <w:rsid w:val="00E905FF"/>
    <w:rsid w:val="00E90EF0"/>
    <w:rsid w:val="00E919E7"/>
    <w:rsid w:val="00E92701"/>
    <w:rsid w:val="00E94475"/>
    <w:rsid w:val="00E95B63"/>
    <w:rsid w:val="00E95D10"/>
    <w:rsid w:val="00E970AB"/>
    <w:rsid w:val="00E97645"/>
    <w:rsid w:val="00EA0259"/>
    <w:rsid w:val="00EA0D8A"/>
    <w:rsid w:val="00EA1694"/>
    <w:rsid w:val="00EA26F6"/>
    <w:rsid w:val="00EA3282"/>
    <w:rsid w:val="00EA4547"/>
    <w:rsid w:val="00EA5629"/>
    <w:rsid w:val="00EA651E"/>
    <w:rsid w:val="00EA6D94"/>
    <w:rsid w:val="00EA6F7B"/>
    <w:rsid w:val="00EA79FD"/>
    <w:rsid w:val="00EB041A"/>
    <w:rsid w:val="00EB2432"/>
    <w:rsid w:val="00EB4617"/>
    <w:rsid w:val="00EB46BA"/>
    <w:rsid w:val="00EB5711"/>
    <w:rsid w:val="00EB6637"/>
    <w:rsid w:val="00EB6855"/>
    <w:rsid w:val="00EB69E1"/>
    <w:rsid w:val="00EC2EF3"/>
    <w:rsid w:val="00EC3CDA"/>
    <w:rsid w:val="00EC7CB8"/>
    <w:rsid w:val="00EC7F68"/>
    <w:rsid w:val="00ED12D4"/>
    <w:rsid w:val="00ED1970"/>
    <w:rsid w:val="00ED365F"/>
    <w:rsid w:val="00ED36D1"/>
    <w:rsid w:val="00ED49D5"/>
    <w:rsid w:val="00ED540D"/>
    <w:rsid w:val="00ED59D4"/>
    <w:rsid w:val="00ED59E2"/>
    <w:rsid w:val="00ED64F1"/>
    <w:rsid w:val="00EE0577"/>
    <w:rsid w:val="00EE0953"/>
    <w:rsid w:val="00EE0A10"/>
    <w:rsid w:val="00EE1D19"/>
    <w:rsid w:val="00EE212B"/>
    <w:rsid w:val="00EE258F"/>
    <w:rsid w:val="00EE2A03"/>
    <w:rsid w:val="00EE4BAA"/>
    <w:rsid w:val="00EE5B7D"/>
    <w:rsid w:val="00EE5F78"/>
    <w:rsid w:val="00EE7129"/>
    <w:rsid w:val="00EE7781"/>
    <w:rsid w:val="00EE788F"/>
    <w:rsid w:val="00EF017F"/>
    <w:rsid w:val="00EF2168"/>
    <w:rsid w:val="00EF28B2"/>
    <w:rsid w:val="00EF3D30"/>
    <w:rsid w:val="00EF51D8"/>
    <w:rsid w:val="00EF637E"/>
    <w:rsid w:val="00EF6BA3"/>
    <w:rsid w:val="00F02614"/>
    <w:rsid w:val="00F0348E"/>
    <w:rsid w:val="00F0357A"/>
    <w:rsid w:val="00F045B8"/>
    <w:rsid w:val="00F0677F"/>
    <w:rsid w:val="00F06DC6"/>
    <w:rsid w:val="00F07A43"/>
    <w:rsid w:val="00F15E29"/>
    <w:rsid w:val="00F169BC"/>
    <w:rsid w:val="00F17451"/>
    <w:rsid w:val="00F17B5A"/>
    <w:rsid w:val="00F20367"/>
    <w:rsid w:val="00F21893"/>
    <w:rsid w:val="00F21E39"/>
    <w:rsid w:val="00F223F2"/>
    <w:rsid w:val="00F226FA"/>
    <w:rsid w:val="00F2618B"/>
    <w:rsid w:val="00F26D3F"/>
    <w:rsid w:val="00F301CF"/>
    <w:rsid w:val="00F31D9C"/>
    <w:rsid w:val="00F3224B"/>
    <w:rsid w:val="00F324C9"/>
    <w:rsid w:val="00F3354F"/>
    <w:rsid w:val="00F34514"/>
    <w:rsid w:val="00F347B7"/>
    <w:rsid w:val="00F34C30"/>
    <w:rsid w:val="00F35140"/>
    <w:rsid w:val="00F366B2"/>
    <w:rsid w:val="00F367F8"/>
    <w:rsid w:val="00F3750B"/>
    <w:rsid w:val="00F4080D"/>
    <w:rsid w:val="00F40B1F"/>
    <w:rsid w:val="00F42CEA"/>
    <w:rsid w:val="00F42E69"/>
    <w:rsid w:val="00F43575"/>
    <w:rsid w:val="00F438A5"/>
    <w:rsid w:val="00F46284"/>
    <w:rsid w:val="00F52DDC"/>
    <w:rsid w:val="00F53CEF"/>
    <w:rsid w:val="00F54D9B"/>
    <w:rsid w:val="00F569BF"/>
    <w:rsid w:val="00F60F40"/>
    <w:rsid w:val="00F61006"/>
    <w:rsid w:val="00F612FF"/>
    <w:rsid w:val="00F634F3"/>
    <w:rsid w:val="00F63AB2"/>
    <w:rsid w:val="00F650B3"/>
    <w:rsid w:val="00F65983"/>
    <w:rsid w:val="00F66796"/>
    <w:rsid w:val="00F66A36"/>
    <w:rsid w:val="00F66ABE"/>
    <w:rsid w:val="00F71C27"/>
    <w:rsid w:val="00F71F6C"/>
    <w:rsid w:val="00F743CA"/>
    <w:rsid w:val="00F744B1"/>
    <w:rsid w:val="00F758B2"/>
    <w:rsid w:val="00F76814"/>
    <w:rsid w:val="00F76E53"/>
    <w:rsid w:val="00F779EA"/>
    <w:rsid w:val="00F80318"/>
    <w:rsid w:val="00F80651"/>
    <w:rsid w:val="00F81141"/>
    <w:rsid w:val="00F81F58"/>
    <w:rsid w:val="00F839E6"/>
    <w:rsid w:val="00F8623C"/>
    <w:rsid w:val="00F906C1"/>
    <w:rsid w:val="00F92601"/>
    <w:rsid w:val="00F92E14"/>
    <w:rsid w:val="00F9351B"/>
    <w:rsid w:val="00F9533B"/>
    <w:rsid w:val="00F96019"/>
    <w:rsid w:val="00F97476"/>
    <w:rsid w:val="00F97A92"/>
    <w:rsid w:val="00FA2D01"/>
    <w:rsid w:val="00FA2EEA"/>
    <w:rsid w:val="00FA6BB9"/>
    <w:rsid w:val="00FA7212"/>
    <w:rsid w:val="00FB0BD8"/>
    <w:rsid w:val="00FB1C7E"/>
    <w:rsid w:val="00FB20D6"/>
    <w:rsid w:val="00FB2AE2"/>
    <w:rsid w:val="00FB2F96"/>
    <w:rsid w:val="00FB39A2"/>
    <w:rsid w:val="00FB47AA"/>
    <w:rsid w:val="00FB7870"/>
    <w:rsid w:val="00FC0622"/>
    <w:rsid w:val="00FC1057"/>
    <w:rsid w:val="00FC38C4"/>
    <w:rsid w:val="00FC3B9A"/>
    <w:rsid w:val="00FC3E9F"/>
    <w:rsid w:val="00FD0C51"/>
    <w:rsid w:val="00FD2261"/>
    <w:rsid w:val="00FD2C0D"/>
    <w:rsid w:val="00FD2F7A"/>
    <w:rsid w:val="00FD42BA"/>
    <w:rsid w:val="00FD7A6F"/>
    <w:rsid w:val="00FD7F05"/>
    <w:rsid w:val="00FE15D2"/>
    <w:rsid w:val="00FE18D5"/>
    <w:rsid w:val="00FE205F"/>
    <w:rsid w:val="00FE3293"/>
    <w:rsid w:val="00FE32EF"/>
    <w:rsid w:val="00FE4A11"/>
    <w:rsid w:val="00FE5EDC"/>
    <w:rsid w:val="00FF1B54"/>
    <w:rsid w:val="00FF2C20"/>
    <w:rsid w:val="00FF34CC"/>
    <w:rsid w:val="00FF4871"/>
    <w:rsid w:val="00FF6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DC0E4A"/>
  <w14:defaultImageDpi w14:val="32767"/>
  <w15:docId w15:val="{4A243598-4845-C148-A442-3428D2B9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E14"/>
    <w:rPr>
      <w:rFonts w:ascii="Times New Roman" w:eastAsia="Times New Roman" w:hAnsi="Times New Roman" w:cs="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13F64"/>
    <w:pPr>
      <w:tabs>
        <w:tab w:val="center" w:pos="4680"/>
        <w:tab w:val="right" w:pos="9360"/>
      </w:tabs>
    </w:pPr>
  </w:style>
  <w:style w:type="character" w:customStyle="1" w:styleId="FooterChar">
    <w:name w:val="Footer Char"/>
    <w:basedOn w:val="DefaultParagraphFont"/>
    <w:link w:val="Footer"/>
    <w:uiPriority w:val="99"/>
    <w:rsid w:val="00913F64"/>
    <w:rPr>
      <w:rFonts w:ascii="Times New Roman" w:eastAsia="Times New Roman" w:hAnsi="Times New Roman" w:cs="Times New Roman"/>
      <w:sz w:val="32"/>
    </w:rPr>
  </w:style>
  <w:style w:type="character" w:styleId="PageNumber">
    <w:name w:val="page number"/>
    <w:basedOn w:val="DefaultParagraphFont"/>
    <w:uiPriority w:val="99"/>
    <w:semiHidden/>
    <w:unhideWhenUsed/>
    <w:rsid w:val="00913F64"/>
  </w:style>
  <w:style w:type="paragraph" w:styleId="EndnoteText">
    <w:name w:val="endnote text"/>
    <w:basedOn w:val="Normal"/>
    <w:link w:val="EndnoteTextChar"/>
    <w:uiPriority w:val="99"/>
    <w:unhideWhenUsed/>
    <w:rsid w:val="001B6681"/>
    <w:rPr>
      <w:sz w:val="20"/>
      <w:szCs w:val="20"/>
    </w:rPr>
  </w:style>
  <w:style w:type="character" w:customStyle="1" w:styleId="EndnoteTextChar">
    <w:name w:val="Endnote Text Char"/>
    <w:basedOn w:val="DefaultParagraphFont"/>
    <w:link w:val="EndnoteText"/>
    <w:uiPriority w:val="99"/>
    <w:rsid w:val="001B668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B6681"/>
    <w:rPr>
      <w:vertAlign w:val="superscript"/>
    </w:rPr>
  </w:style>
  <w:style w:type="paragraph" w:styleId="Header">
    <w:name w:val="header"/>
    <w:basedOn w:val="Normal"/>
    <w:link w:val="HeaderChar"/>
    <w:uiPriority w:val="99"/>
    <w:unhideWhenUsed/>
    <w:rsid w:val="005F7BD2"/>
    <w:pPr>
      <w:tabs>
        <w:tab w:val="center" w:pos="4680"/>
        <w:tab w:val="right" w:pos="9360"/>
      </w:tabs>
    </w:pPr>
  </w:style>
  <w:style w:type="character" w:customStyle="1" w:styleId="HeaderChar">
    <w:name w:val="Header Char"/>
    <w:basedOn w:val="DefaultParagraphFont"/>
    <w:link w:val="Header"/>
    <w:uiPriority w:val="99"/>
    <w:rsid w:val="005F7BD2"/>
    <w:rPr>
      <w:rFonts w:ascii="Times New Roman" w:eastAsia="Times New Roman" w:hAnsi="Times New Roman" w:cs="Times New Roman"/>
      <w:sz w:val="32"/>
    </w:rPr>
  </w:style>
  <w:style w:type="paragraph" w:customStyle="1" w:styleId="css-158dogj">
    <w:name w:val="css-158dogj"/>
    <w:basedOn w:val="Normal"/>
    <w:rsid w:val="00073EC3"/>
    <w:pPr>
      <w:spacing w:before="100" w:beforeAutospacing="1" w:after="100" w:afterAutospacing="1"/>
    </w:pPr>
    <w:rPr>
      <w:sz w:val="24"/>
    </w:rPr>
  </w:style>
  <w:style w:type="character" w:styleId="Hyperlink">
    <w:name w:val="Hyperlink"/>
    <w:basedOn w:val="DefaultParagraphFont"/>
    <w:uiPriority w:val="99"/>
    <w:unhideWhenUsed/>
    <w:rsid w:val="006048F4"/>
    <w:rPr>
      <w:color w:val="0563C1" w:themeColor="hyperlink"/>
      <w:u w:val="single"/>
    </w:rPr>
  </w:style>
  <w:style w:type="character" w:styleId="UnresolvedMention">
    <w:name w:val="Unresolved Mention"/>
    <w:basedOn w:val="DefaultParagraphFont"/>
    <w:uiPriority w:val="99"/>
    <w:semiHidden/>
    <w:unhideWhenUsed/>
    <w:rsid w:val="006048F4"/>
    <w:rPr>
      <w:color w:val="605E5C"/>
      <w:shd w:val="clear" w:color="auto" w:fill="E1DFDD"/>
    </w:rPr>
  </w:style>
  <w:style w:type="character" w:customStyle="1" w:styleId="cms-magazinestyles-smallcaps">
    <w:name w:val="cms-magazinestyles-smallcaps"/>
    <w:basedOn w:val="DefaultParagraphFont"/>
    <w:rsid w:val="008C3931"/>
  </w:style>
  <w:style w:type="paragraph" w:styleId="BalloonText">
    <w:name w:val="Balloon Text"/>
    <w:basedOn w:val="Normal"/>
    <w:link w:val="BalloonTextChar"/>
    <w:uiPriority w:val="99"/>
    <w:semiHidden/>
    <w:unhideWhenUsed/>
    <w:rsid w:val="00C60215"/>
    <w:rPr>
      <w:sz w:val="18"/>
      <w:szCs w:val="18"/>
    </w:rPr>
  </w:style>
  <w:style w:type="character" w:customStyle="1" w:styleId="BalloonTextChar">
    <w:name w:val="Balloon Text Char"/>
    <w:basedOn w:val="DefaultParagraphFont"/>
    <w:link w:val="BalloonText"/>
    <w:uiPriority w:val="99"/>
    <w:semiHidden/>
    <w:rsid w:val="00C60215"/>
    <w:rPr>
      <w:rFonts w:ascii="Times New Roman" w:eastAsia="Times New Roman" w:hAnsi="Times New Roman" w:cs="Times New Roman"/>
      <w:sz w:val="18"/>
      <w:szCs w:val="18"/>
    </w:rPr>
  </w:style>
  <w:style w:type="paragraph" w:styleId="Revision">
    <w:name w:val="Revision"/>
    <w:hidden/>
    <w:uiPriority w:val="99"/>
    <w:semiHidden/>
    <w:rsid w:val="00F438A5"/>
    <w:rPr>
      <w:rFonts w:ascii="Times New Roman" w:eastAsia="Times New Roman" w:hAnsi="Times New Roman" w:cs="Times New Roman"/>
      <w:sz w:val="32"/>
    </w:rPr>
  </w:style>
  <w:style w:type="character" w:styleId="CommentReference">
    <w:name w:val="annotation reference"/>
    <w:basedOn w:val="DefaultParagraphFont"/>
    <w:uiPriority w:val="99"/>
    <w:semiHidden/>
    <w:unhideWhenUsed/>
    <w:rsid w:val="009822DA"/>
    <w:rPr>
      <w:sz w:val="16"/>
      <w:szCs w:val="16"/>
    </w:rPr>
  </w:style>
  <w:style w:type="paragraph" w:styleId="CommentText">
    <w:name w:val="annotation text"/>
    <w:basedOn w:val="Normal"/>
    <w:link w:val="CommentTextChar"/>
    <w:uiPriority w:val="99"/>
    <w:semiHidden/>
    <w:unhideWhenUsed/>
    <w:rsid w:val="009822DA"/>
    <w:rPr>
      <w:sz w:val="20"/>
      <w:szCs w:val="20"/>
    </w:rPr>
  </w:style>
  <w:style w:type="character" w:customStyle="1" w:styleId="CommentTextChar">
    <w:name w:val="Comment Text Char"/>
    <w:basedOn w:val="DefaultParagraphFont"/>
    <w:link w:val="CommentText"/>
    <w:uiPriority w:val="99"/>
    <w:semiHidden/>
    <w:rsid w:val="009822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822DA"/>
    <w:rPr>
      <w:b/>
      <w:bCs/>
    </w:rPr>
  </w:style>
  <w:style w:type="character" w:customStyle="1" w:styleId="CommentSubjectChar">
    <w:name w:val="Comment Subject Char"/>
    <w:basedOn w:val="CommentTextChar"/>
    <w:link w:val="CommentSubject"/>
    <w:uiPriority w:val="99"/>
    <w:semiHidden/>
    <w:rsid w:val="009822D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76">
      <w:bodyDiv w:val="1"/>
      <w:marLeft w:val="0"/>
      <w:marRight w:val="0"/>
      <w:marTop w:val="0"/>
      <w:marBottom w:val="0"/>
      <w:divBdr>
        <w:top w:val="none" w:sz="0" w:space="0" w:color="auto"/>
        <w:left w:val="none" w:sz="0" w:space="0" w:color="auto"/>
        <w:bottom w:val="none" w:sz="0" w:space="0" w:color="auto"/>
        <w:right w:val="none" w:sz="0" w:space="0" w:color="auto"/>
      </w:divBdr>
    </w:div>
    <w:div w:id="311832926">
      <w:bodyDiv w:val="1"/>
      <w:marLeft w:val="0"/>
      <w:marRight w:val="0"/>
      <w:marTop w:val="0"/>
      <w:marBottom w:val="0"/>
      <w:divBdr>
        <w:top w:val="none" w:sz="0" w:space="0" w:color="auto"/>
        <w:left w:val="none" w:sz="0" w:space="0" w:color="auto"/>
        <w:bottom w:val="none" w:sz="0" w:space="0" w:color="auto"/>
        <w:right w:val="none" w:sz="0" w:space="0" w:color="auto"/>
      </w:divBdr>
    </w:div>
    <w:div w:id="357203027">
      <w:bodyDiv w:val="1"/>
      <w:marLeft w:val="0"/>
      <w:marRight w:val="0"/>
      <w:marTop w:val="0"/>
      <w:marBottom w:val="0"/>
      <w:divBdr>
        <w:top w:val="none" w:sz="0" w:space="0" w:color="auto"/>
        <w:left w:val="none" w:sz="0" w:space="0" w:color="auto"/>
        <w:bottom w:val="none" w:sz="0" w:space="0" w:color="auto"/>
        <w:right w:val="none" w:sz="0" w:space="0" w:color="auto"/>
      </w:divBdr>
      <w:divsChild>
        <w:div w:id="836074125">
          <w:marLeft w:val="0"/>
          <w:marRight w:val="0"/>
          <w:marTop w:val="0"/>
          <w:marBottom w:val="0"/>
          <w:divBdr>
            <w:top w:val="none" w:sz="0" w:space="0" w:color="auto"/>
            <w:left w:val="none" w:sz="0" w:space="0" w:color="auto"/>
            <w:bottom w:val="none" w:sz="0" w:space="0" w:color="auto"/>
            <w:right w:val="none" w:sz="0" w:space="0" w:color="auto"/>
          </w:divBdr>
        </w:div>
      </w:divsChild>
    </w:div>
    <w:div w:id="431240035">
      <w:bodyDiv w:val="1"/>
      <w:marLeft w:val="0"/>
      <w:marRight w:val="0"/>
      <w:marTop w:val="0"/>
      <w:marBottom w:val="0"/>
      <w:divBdr>
        <w:top w:val="none" w:sz="0" w:space="0" w:color="auto"/>
        <w:left w:val="none" w:sz="0" w:space="0" w:color="auto"/>
        <w:bottom w:val="none" w:sz="0" w:space="0" w:color="auto"/>
        <w:right w:val="none" w:sz="0" w:space="0" w:color="auto"/>
      </w:divBdr>
    </w:div>
    <w:div w:id="594481736">
      <w:bodyDiv w:val="1"/>
      <w:marLeft w:val="0"/>
      <w:marRight w:val="0"/>
      <w:marTop w:val="0"/>
      <w:marBottom w:val="0"/>
      <w:divBdr>
        <w:top w:val="none" w:sz="0" w:space="0" w:color="auto"/>
        <w:left w:val="none" w:sz="0" w:space="0" w:color="auto"/>
        <w:bottom w:val="none" w:sz="0" w:space="0" w:color="auto"/>
        <w:right w:val="none" w:sz="0" w:space="0" w:color="auto"/>
      </w:divBdr>
    </w:div>
    <w:div w:id="628903932">
      <w:bodyDiv w:val="1"/>
      <w:marLeft w:val="0"/>
      <w:marRight w:val="0"/>
      <w:marTop w:val="0"/>
      <w:marBottom w:val="0"/>
      <w:divBdr>
        <w:top w:val="none" w:sz="0" w:space="0" w:color="auto"/>
        <w:left w:val="none" w:sz="0" w:space="0" w:color="auto"/>
        <w:bottom w:val="none" w:sz="0" w:space="0" w:color="auto"/>
        <w:right w:val="none" w:sz="0" w:space="0" w:color="auto"/>
      </w:divBdr>
    </w:div>
    <w:div w:id="766996701">
      <w:bodyDiv w:val="1"/>
      <w:marLeft w:val="0"/>
      <w:marRight w:val="0"/>
      <w:marTop w:val="0"/>
      <w:marBottom w:val="0"/>
      <w:divBdr>
        <w:top w:val="none" w:sz="0" w:space="0" w:color="auto"/>
        <w:left w:val="none" w:sz="0" w:space="0" w:color="auto"/>
        <w:bottom w:val="none" w:sz="0" w:space="0" w:color="auto"/>
        <w:right w:val="none" w:sz="0" w:space="0" w:color="auto"/>
      </w:divBdr>
    </w:div>
    <w:div w:id="968390932">
      <w:bodyDiv w:val="1"/>
      <w:marLeft w:val="0"/>
      <w:marRight w:val="0"/>
      <w:marTop w:val="0"/>
      <w:marBottom w:val="0"/>
      <w:divBdr>
        <w:top w:val="none" w:sz="0" w:space="0" w:color="auto"/>
        <w:left w:val="none" w:sz="0" w:space="0" w:color="auto"/>
        <w:bottom w:val="none" w:sz="0" w:space="0" w:color="auto"/>
        <w:right w:val="none" w:sz="0" w:space="0" w:color="auto"/>
      </w:divBdr>
    </w:div>
    <w:div w:id="1000426695">
      <w:bodyDiv w:val="1"/>
      <w:marLeft w:val="0"/>
      <w:marRight w:val="0"/>
      <w:marTop w:val="0"/>
      <w:marBottom w:val="0"/>
      <w:divBdr>
        <w:top w:val="none" w:sz="0" w:space="0" w:color="auto"/>
        <w:left w:val="none" w:sz="0" w:space="0" w:color="auto"/>
        <w:bottom w:val="none" w:sz="0" w:space="0" w:color="auto"/>
        <w:right w:val="none" w:sz="0" w:space="0" w:color="auto"/>
      </w:divBdr>
    </w:div>
    <w:div w:id="1006056419">
      <w:bodyDiv w:val="1"/>
      <w:marLeft w:val="0"/>
      <w:marRight w:val="0"/>
      <w:marTop w:val="0"/>
      <w:marBottom w:val="0"/>
      <w:divBdr>
        <w:top w:val="none" w:sz="0" w:space="0" w:color="auto"/>
        <w:left w:val="none" w:sz="0" w:space="0" w:color="auto"/>
        <w:bottom w:val="none" w:sz="0" w:space="0" w:color="auto"/>
        <w:right w:val="none" w:sz="0" w:space="0" w:color="auto"/>
      </w:divBdr>
      <w:divsChild>
        <w:div w:id="620917116">
          <w:marLeft w:val="0"/>
          <w:marRight w:val="0"/>
          <w:marTop w:val="0"/>
          <w:marBottom w:val="0"/>
          <w:divBdr>
            <w:top w:val="none" w:sz="0" w:space="0" w:color="auto"/>
            <w:left w:val="none" w:sz="0" w:space="0" w:color="auto"/>
            <w:bottom w:val="none" w:sz="0" w:space="0" w:color="auto"/>
            <w:right w:val="none" w:sz="0" w:space="0" w:color="auto"/>
          </w:divBdr>
        </w:div>
      </w:divsChild>
    </w:div>
    <w:div w:id="1060326494">
      <w:bodyDiv w:val="1"/>
      <w:marLeft w:val="0"/>
      <w:marRight w:val="0"/>
      <w:marTop w:val="0"/>
      <w:marBottom w:val="0"/>
      <w:divBdr>
        <w:top w:val="none" w:sz="0" w:space="0" w:color="auto"/>
        <w:left w:val="none" w:sz="0" w:space="0" w:color="auto"/>
        <w:bottom w:val="none" w:sz="0" w:space="0" w:color="auto"/>
        <w:right w:val="none" w:sz="0" w:space="0" w:color="auto"/>
      </w:divBdr>
    </w:div>
    <w:div w:id="1183085986">
      <w:bodyDiv w:val="1"/>
      <w:marLeft w:val="0"/>
      <w:marRight w:val="0"/>
      <w:marTop w:val="0"/>
      <w:marBottom w:val="0"/>
      <w:divBdr>
        <w:top w:val="none" w:sz="0" w:space="0" w:color="auto"/>
        <w:left w:val="none" w:sz="0" w:space="0" w:color="auto"/>
        <w:bottom w:val="none" w:sz="0" w:space="0" w:color="auto"/>
        <w:right w:val="none" w:sz="0" w:space="0" w:color="auto"/>
      </w:divBdr>
    </w:div>
    <w:div w:id="1271425824">
      <w:bodyDiv w:val="1"/>
      <w:marLeft w:val="0"/>
      <w:marRight w:val="0"/>
      <w:marTop w:val="0"/>
      <w:marBottom w:val="0"/>
      <w:divBdr>
        <w:top w:val="none" w:sz="0" w:space="0" w:color="auto"/>
        <w:left w:val="none" w:sz="0" w:space="0" w:color="auto"/>
        <w:bottom w:val="none" w:sz="0" w:space="0" w:color="auto"/>
        <w:right w:val="none" w:sz="0" w:space="0" w:color="auto"/>
      </w:divBdr>
    </w:div>
    <w:div w:id="1413116254">
      <w:bodyDiv w:val="1"/>
      <w:marLeft w:val="0"/>
      <w:marRight w:val="0"/>
      <w:marTop w:val="0"/>
      <w:marBottom w:val="0"/>
      <w:divBdr>
        <w:top w:val="none" w:sz="0" w:space="0" w:color="auto"/>
        <w:left w:val="none" w:sz="0" w:space="0" w:color="auto"/>
        <w:bottom w:val="none" w:sz="0" w:space="0" w:color="auto"/>
        <w:right w:val="none" w:sz="0" w:space="0" w:color="auto"/>
      </w:divBdr>
    </w:div>
    <w:div w:id="1551647954">
      <w:bodyDiv w:val="1"/>
      <w:marLeft w:val="0"/>
      <w:marRight w:val="0"/>
      <w:marTop w:val="0"/>
      <w:marBottom w:val="0"/>
      <w:divBdr>
        <w:top w:val="none" w:sz="0" w:space="0" w:color="auto"/>
        <w:left w:val="none" w:sz="0" w:space="0" w:color="auto"/>
        <w:bottom w:val="none" w:sz="0" w:space="0" w:color="auto"/>
        <w:right w:val="none" w:sz="0" w:space="0" w:color="auto"/>
      </w:divBdr>
    </w:div>
    <w:div w:id="1558784556">
      <w:bodyDiv w:val="1"/>
      <w:marLeft w:val="0"/>
      <w:marRight w:val="0"/>
      <w:marTop w:val="0"/>
      <w:marBottom w:val="0"/>
      <w:divBdr>
        <w:top w:val="none" w:sz="0" w:space="0" w:color="auto"/>
        <w:left w:val="none" w:sz="0" w:space="0" w:color="auto"/>
        <w:bottom w:val="none" w:sz="0" w:space="0" w:color="auto"/>
        <w:right w:val="none" w:sz="0" w:space="0" w:color="auto"/>
      </w:divBdr>
    </w:div>
    <w:div w:id="1595701144">
      <w:bodyDiv w:val="1"/>
      <w:marLeft w:val="0"/>
      <w:marRight w:val="0"/>
      <w:marTop w:val="0"/>
      <w:marBottom w:val="0"/>
      <w:divBdr>
        <w:top w:val="none" w:sz="0" w:space="0" w:color="auto"/>
        <w:left w:val="none" w:sz="0" w:space="0" w:color="auto"/>
        <w:bottom w:val="none" w:sz="0" w:space="0" w:color="auto"/>
        <w:right w:val="none" w:sz="0" w:space="0" w:color="auto"/>
      </w:divBdr>
    </w:div>
    <w:div w:id="1632976834">
      <w:bodyDiv w:val="1"/>
      <w:marLeft w:val="0"/>
      <w:marRight w:val="0"/>
      <w:marTop w:val="0"/>
      <w:marBottom w:val="0"/>
      <w:divBdr>
        <w:top w:val="none" w:sz="0" w:space="0" w:color="auto"/>
        <w:left w:val="none" w:sz="0" w:space="0" w:color="auto"/>
        <w:bottom w:val="none" w:sz="0" w:space="0" w:color="auto"/>
        <w:right w:val="none" w:sz="0" w:space="0" w:color="auto"/>
      </w:divBdr>
    </w:div>
    <w:div w:id="1652056088">
      <w:bodyDiv w:val="1"/>
      <w:marLeft w:val="0"/>
      <w:marRight w:val="0"/>
      <w:marTop w:val="0"/>
      <w:marBottom w:val="0"/>
      <w:divBdr>
        <w:top w:val="none" w:sz="0" w:space="0" w:color="auto"/>
        <w:left w:val="none" w:sz="0" w:space="0" w:color="auto"/>
        <w:bottom w:val="none" w:sz="0" w:space="0" w:color="auto"/>
        <w:right w:val="none" w:sz="0" w:space="0" w:color="auto"/>
      </w:divBdr>
    </w:div>
    <w:div w:id="1656568342">
      <w:bodyDiv w:val="1"/>
      <w:marLeft w:val="0"/>
      <w:marRight w:val="0"/>
      <w:marTop w:val="0"/>
      <w:marBottom w:val="0"/>
      <w:divBdr>
        <w:top w:val="none" w:sz="0" w:space="0" w:color="auto"/>
        <w:left w:val="none" w:sz="0" w:space="0" w:color="auto"/>
        <w:bottom w:val="none" w:sz="0" w:space="0" w:color="auto"/>
        <w:right w:val="none" w:sz="0" w:space="0" w:color="auto"/>
      </w:divBdr>
    </w:div>
    <w:div w:id="1662393304">
      <w:bodyDiv w:val="1"/>
      <w:marLeft w:val="0"/>
      <w:marRight w:val="0"/>
      <w:marTop w:val="0"/>
      <w:marBottom w:val="0"/>
      <w:divBdr>
        <w:top w:val="none" w:sz="0" w:space="0" w:color="auto"/>
        <w:left w:val="none" w:sz="0" w:space="0" w:color="auto"/>
        <w:bottom w:val="none" w:sz="0" w:space="0" w:color="auto"/>
        <w:right w:val="none" w:sz="0" w:space="0" w:color="auto"/>
      </w:divBdr>
      <w:divsChild>
        <w:div w:id="868110212">
          <w:marLeft w:val="0"/>
          <w:marRight w:val="0"/>
          <w:marTop w:val="0"/>
          <w:marBottom w:val="0"/>
          <w:divBdr>
            <w:top w:val="none" w:sz="0" w:space="0" w:color="auto"/>
            <w:left w:val="none" w:sz="0" w:space="0" w:color="auto"/>
            <w:bottom w:val="none" w:sz="0" w:space="0" w:color="auto"/>
            <w:right w:val="none" w:sz="0" w:space="0" w:color="auto"/>
          </w:divBdr>
        </w:div>
        <w:div w:id="2007783019">
          <w:marLeft w:val="0"/>
          <w:marRight w:val="0"/>
          <w:marTop w:val="0"/>
          <w:marBottom w:val="300"/>
          <w:divBdr>
            <w:top w:val="none" w:sz="0" w:space="0" w:color="auto"/>
            <w:left w:val="none" w:sz="0" w:space="0" w:color="auto"/>
            <w:bottom w:val="none" w:sz="0" w:space="0" w:color="auto"/>
            <w:right w:val="none" w:sz="0" w:space="0" w:color="auto"/>
          </w:divBdr>
          <w:divsChild>
            <w:div w:id="1684697246">
              <w:marLeft w:val="0"/>
              <w:marRight w:val="0"/>
              <w:marTop w:val="0"/>
              <w:marBottom w:val="0"/>
              <w:divBdr>
                <w:top w:val="none" w:sz="0" w:space="0" w:color="auto"/>
                <w:left w:val="none" w:sz="0" w:space="0" w:color="auto"/>
                <w:bottom w:val="none" w:sz="0" w:space="0" w:color="auto"/>
                <w:right w:val="none" w:sz="0" w:space="0" w:color="auto"/>
              </w:divBdr>
              <w:divsChild>
                <w:div w:id="1177187706">
                  <w:marLeft w:val="0"/>
                  <w:marRight w:val="0"/>
                  <w:marTop w:val="0"/>
                  <w:marBottom w:val="0"/>
                  <w:divBdr>
                    <w:top w:val="none" w:sz="0" w:space="0" w:color="auto"/>
                    <w:left w:val="none" w:sz="0" w:space="0" w:color="auto"/>
                    <w:bottom w:val="none" w:sz="0" w:space="0" w:color="auto"/>
                    <w:right w:val="none" w:sz="0" w:space="0" w:color="auto"/>
                  </w:divBdr>
                  <w:divsChild>
                    <w:div w:id="21354459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93253805">
          <w:marLeft w:val="0"/>
          <w:marRight w:val="0"/>
          <w:marTop w:val="0"/>
          <w:marBottom w:val="0"/>
          <w:divBdr>
            <w:top w:val="none" w:sz="0" w:space="0" w:color="auto"/>
            <w:left w:val="none" w:sz="0" w:space="0" w:color="auto"/>
            <w:bottom w:val="none" w:sz="0" w:space="0" w:color="auto"/>
            <w:right w:val="none" w:sz="0" w:space="0" w:color="auto"/>
          </w:divBdr>
          <w:divsChild>
            <w:div w:id="18723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882">
      <w:bodyDiv w:val="1"/>
      <w:marLeft w:val="0"/>
      <w:marRight w:val="0"/>
      <w:marTop w:val="0"/>
      <w:marBottom w:val="0"/>
      <w:divBdr>
        <w:top w:val="none" w:sz="0" w:space="0" w:color="auto"/>
        <w:left w:val="none" w:sz="0" w:space="0" w:color="auto"/>
        <w:bottom w:val="none" w:sz="0" w:space="0" w:color="auto"/>
        <w:right w:val="none" w:sz="0" w:space="0" w:color="auto"/>
      </w:divBdr>
    </w:div>
    <w:div w:id="1723401326">
      <w:bodyDiv w:val="1"/>
      <w:marLeft w:val="0"/>
      <w:marRight w:val="0"/>
      <w:marTop w:val="0"/>
      <w:marBottom w:val="0"/>
      <w:divBdr>
        <w:top w:val="none" w:sz="0" w:space="0" w:color="auto"/>
        <w:left w:val="none" w:sz="0" w:space="0" w:color="auto"/>
        <w:bottom w:val="none" w:sz="0" w:space="0" w:color="auto"/>
        <w:right w:val="none" w:sz="0" w:space="0" w:color="auto"/>
      </w:divBdr>
    </w:div>
    <w:div w:id="2008635734">
      <w:bodyDiv w:val="1"/>
      <w:marLeft w:val="0"/>
      <w:marRight w:val="0"/>
      <w:marTop w:val="0"/>
      <w:marBottom w:val="0"/>
      <w:divBdr>
        <w:top w:val="none" w:sz="0" w:space="0" w:color="auto"/>
        <w:left w:val="none" w:sz="0" w:space="0" w:color="auto"/>
        <w:bottom w:val="none" w:sz="0" w:space="0" w:color="auto"/>
        <w:right w:val="none" w:sz="0" w:space="0" w:color="auto"/>
      </w:divBdr>
    </w:div>
    <w:div w:id="21048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izabeth.fay@umb.edu"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2876</TotalTime>
  <Pages>30</Pages>
  <Words>8548</Words>
  <Characters>48727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Fay</dc:creator>
  <cp:keywords/>
  <dc:description/>
  <cp:lastModifiedBy>Copyeditor</cp:lastModifiedBy>
  <cp:revision>19</cp:revision>
  <dcterms:created xsi:type="dcterms:W3CDTF">2022-07-22T22:28:00Z</dcterms:created>
  <dcterms:modified xsi:type="dcterms:W3CDTF">2022-08-07T21:06:00Z</dcterms:modified>
</cp:coreProperties>
</file>