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C2A5" w14:textId="114784CB" w:rsidR="00D664FF" w:rsidRPr="00601303" w:rsidRDefault="00601303" w:rsidP="008B0B74">
      <w:pPr>
        <w:spacing w:line="480" w:lineRule="auto"/>
        <w:rPr>
          <w:rFonts w:ascii="Times New Roman" w:hAnsi="Times New Roman" w:cs="Times New Roman"/>
        </w:rPr>
      </w:pPr>
      <w:r>
        <w:rPr>
          <w:rFonts w:ascii="Times New Roman" w:hAnsi="Times New Roman" w:cs="Times New Roman"/>
        </w:rPr>
        <w:t>The</w:t>
      </w:r>
      <w:r w:rsidR="00487572">
        <w:rPr>
          <w:rFonts w:ascii="Times New Roman" w:hAnsi="Times New Roman" w:cs="Times New Roman"/>
        </w:rPr>
        <w:t xml:space="preserve"> Lime </w:t>
      </w:r>
      <w:r w:rsidR="00D664FF" w:rsidRPr="004C59FA">
        <w:rPr>
          <w:rFonts w:ascii="Times New Roman" w:hAnsi="Times New Roman" w:cs="Times New Roman"/>
        </w:rPr>
        <w:t xml:space="preserve">Trees </w:t>
      </w:r>
      <w:r>
        <w:rPr>
          <w:rFonts w:ascii="Times New Roman" w:hAnsi="Times New Roman" w:cs="Times New Roman"/>
        </w:rPr>
        <w:t>of</w:t>
      </w:r>
      <w:r w:rsidR="00D664FF" w:rsidRPr="004C59FA">
        <w:rPr>
          <w:rFonts w:ascii="Times New Roman" w:hAnsi="Times New Roman" w:cs="Times New Roman"/>
        </w:rPr>
        <w:t xml:space="preserve"> </w:t>
      </w:r>
      <w:r w:rsidR="00D664FF" w:rsidRPr="004C59FA">
        <w:rPr>
          <w:rFonts w:ascii="Times New Roman" w:hAnsi="Times New Roman" w:cs="Times New Roman"/>
          <w:i/>
        </w:rPr>
        <w:t>Aurora Leigh</w:t>
      </w:r>
      <w:r>
        <w:rPr>
          <w:rFonts w:ascii="Times New Roman" w:hAnsi="Times New Roman" w:cs="Times New Roman"/>
        </w:rPr>
        <w:t>: Romanticism’s Psychotic Future</w:t>
      </w:r>
    </w:p>
    <w:p w14:paraId="69BBB41F" w14:textId="59F58F93" w:rsidR="000C082C" w:rsidRDefault="00D664FF" w:rsidP="00832E06">
      <w:pPr>
        <w:rPr>
          <w:rFonts w:ascii="Times New Roman" w:hAnsi="Times New Roman" w:cs="Times New Roman"/>
        </w:rPr>
      </w:pPr>
      <w:r w:rsidRPr="004C59FA">
        <w:rPr>
          <w:rFonts w:ascii="Times New Roman" w:hAnsi="Times New Roman" w:cs="Times New Roman"/>
        </w:rPr>
        <w:t>David Sigler</w:t>
      </w:r>
      <w:r w:rsidR="00832E06">
        <w:rPr>
          <w:rFonts w:ascii="Times New Roman" w:hAnsi="Times New Roman" w:cs="Times New Roman"/>
        </w:rPr>
        <w:t>, University of Calg</w:t>
      </w:r>
      <w:r w:rsidR="00F51589">
        <w:rPr>
          <w:rFonts w:ascii="Times New Roman" w:hAnsi="Times New Roman" w:cs="Times New Roman"/>
        </w:rPr>
        <w:t>a</w:t>
      </w:r>
      <w:r w:rsidR="00832E06">
        <w:rPr>
          <w:rFonts w:ascii="Times New Roman" w:hAnsi="Times New Roman" w:cs="Times New Roman"/>
        </w:rPr>
        <w:t>ry</w:t>
      </w:r>
    </w:p>
    <w:p w14:paraId="71CB2A01" w14:textId="4AE0594B" w:rsidR="00832E06" w:rsidRDefault="00F51589" w:rsidP="008B0B74">
      <w:pPr>
        <w:spacing w:line="480" w:lineRule="auto"/>
        <w:rPr>
          <w:rFonts w:ascii="Times New Roman" w:hAnsi="Times New Roman" w:cs="Times New Roman"/>
        </w:rPr>
      </w:pPr>
      <w:r w:rsidRPr="00F51589">
        <w:rPr>
          <w:rFonts w:ascii="Times New Roman" w:hAnsi="Times New Roman" w:cs="Times New Roman"/>
        </w:rPr>
        <w:t>dsigler@ucalgary.ca</w:t>
      </w:r>
    </w:p>
    <w:p w14:paraId="0B150DE2" w14:textId="41C23DFD" w:rsidR="008B0B74" w:rsidRDefault="008B0B74" w:rsidP="008B0B74">
      <w:pPr>
        <w:spacing w:line="480" w:lineRule="auto"/>
        <w:rPr>
          <w:rFonts w:ascii="Times New Roman" w:hAnsi="Times New Roman" w:cs="Times New Roman"/>
        </w:rPr>
      </w:pPr>
    </w:p>
    <w:p w14:paraId="53D0F72A" w14:textId="7BD0910A" w:rsidR="008B0B74" w:rsidRDefault="008B0B74" w:rsidP="008B0B74">
      <w:pPr>
        <w:spacing w:line="480" w:lineRule="auto"/>
        <w:rPr>
          <w:rFonts w:ascii="Times New Roman" w:hAnsi="Times New Roman" w:cs="Times New Roman"/>
        </w:rPr>
      </w:pPr>
      <w:r>
        <w:rPr>
          <w:rFonts w:ascii="Times New Roman" w:hAnsi="Times New Roman" w:cs="Times New Roman"/>
        </w:rPr>
        <w:t>Abstract:</w:t>
      </w:r>
    </w:p>
    <w:p w14:paraId="296468BC" w14:textId="77777777" w:rsidR="008B0B74" w:rsidRPr="008B0B74" w:rsidRDefault="008B0B74" w:rsidP="005F66A8">
      <w:pPr>
        <w:rPr>
          <w:rFonts w:ascii="Times New Roman" w:hAnsi="Times New Roman" w:cs="Times New Roman"/>
        </w:rPr>
      </w:pPr>
      <w:r w:rsidRPr="008B0B74">
        <w:rPr>
          <w:rFonts w:ascii="Times New Roman" w:hAnsi="Times New Roman" w:cs="Times New Roman"/>
        </w:rPr>
        <w:t xml:space="preserve">This essay examines Aurora </w:t>
      </w:r>
      <w:proofErr w:type="spellStart"/>
      <w:r w:rsidRPr="008B0B74">
        <w:rPr>
          <w:rFonts w:ascii="Times New Roman" w:hAnsi="Times New Roman" w:cs="Times New Roman"/>
        </w:rPr>
        <w:t>Leighʼs</w:t>
      </w:r>
      <w:proofErr w:type="spellEnd"/>
      <w:r w:rsidRPr="008B0B74">
        <w:rPr>
          <w:rFonts w:ascii="Times New Roman" w:hAnsi="Times New Roman" w:cs="Times New Roman"/>
        </w:rPr>
        <w:t xml:space="preserve"> reactions to an encroaching lime tree in Book I of Elizabeth</w:t>
      </w:r>
    </w:p>
    <w:p w14:paraId="0B5934DB" w14:textId="44AF5219" w:rsidR="008B0B74" w:rsidRDefault="008B0B74" w:rsidP="005F66A8">
      <w:pPr>
        <w:rPr>
          <w:rFonts w:ascii="Times New Roman" w:hAnsi="Times New Roman" w:cs="Times New Roman"/>
        </w:rPr>
      </w:pPr>
      <w:r w:rsidRPr="008B0B74">
        <w:rPr>
          <w:rFonts w:ascii="Times New Roman" w:hAnsi="Times New Roman" w:cs="Times New Roman"/>
        </w:rPr>
        <w:t xml:space="preserve">Barrett </w:t>
      </w:r>
      <w:proofErr w:type="spellStart"/>
      <w:r w:rsidRPr="008B0B74">
        <w:rPr>
          <w:rFonts w:ascii="Times New Roman" w:hAnsi="Times New Roman" w:cs="Times New Roman"/>
        </w:rPr>
        <w:t>Browningʼs</w:t>
      </w:r>
      <w:proofErr w:type="spellEnd"/>
      <w:r w:rsidRPr="008B0B74">
        <w:rPr>
          <w:rFonts w:ascii="Times New Roman" w:hAnsi="Times New Roman" w:cs="Times New Roman"/>
        </w:rPr>
        <w:t xml:space="preserve"> 1856 novel in verse, </w:t>
      </w:r>
      <w:r w:rsidRPr="008B0B74">
        <w:rPr>
          <w:rFonts w:ascii="Times New Roman" w:hAnsi="Times New Roman" w:cs="Times New Roman"/>
          <w:i/>
          <w:iCs/>
        </w:rPr>
        <w:t>Aurora Leigh</w:t>
      </w:r>
      <w:r w:rsidRPr="008B0B74">
        <w:rPr>
          <w:rFonts w:ascii="Times New Roman" w:hAnsi="Times New Roman" w:cs="Times New Roman"/>
        </w:rPr>
        <w:t xml:space="preserve">. I suggest that Aurora's psychotic response to the tree, from the vantage of her domestic prison, can be considered part of Barrett </w:t>
      </w:r>
      <w:proofErr w:type="spellStart"/>
      <w:r w:rsidRPr="008B0B74">
        <w:rPr>
          <w:rFonts w:ascii="Times New Roman" w:hAnsi="Times New Roman" w:cs="Times New Roman"/>
        </w:rPr>
        <w:t>Browningʼs</w:t>
      </w:r>
      <w:proofErr w:type="spellEnd"/>
      <w:r w:rsidRPr="008B0B74">
        <w:rPr>
          <w:rFonts w:ascii="Times New Roman" w:hAnsi="Times New Roman" w:cs="Times New Roman"/>
        </w:rPr>
        <w:t xml:space="preserve"> complex reaction to Samuel Taylor </w:t>
      </w:r>
      <w:proofErr w:type="spellStart"/>
      <w:r w:rsidRPr="008B0B74">
        <w:rPr>
          <w:rFonts w:ascii="Times New Roman" w:hAnsi="Times New Roman" w:cs="Times New Roman"/>
        </w:rPr>
        <w:t>Coleridgeʼs</w:t>
      </w:r>
      <w:proofErr w:type="spellEnd"/>
      <w:r w:rsidRPr="008B0B74">
        <w:rPr>
          <w:rFonts w:ascii="Times New Roman" w:hAnsi="Times New Roman" w:cs="Times New Roman"/>
        </w:rPr>
        <w:t xml:space="preserve"> poetry and the legacy of male-authored Romantic poetry generally. Drawing on the psychoanalytic concept of “ordinary psychosis” and the work on that topic by Jacques Lacan, I suggest that Barrett Browning develops, through the account of Aurora's paranoid delusion, a feminist poetics capable of situating itself in the future.</w:t>
      </w:r>
    </w:p>
    <w:p w14:paraId="14ED6E50" w14:textId="73ADB5BF" w:rsidR="008B0B74" w:rsidRDefault="008B0B74" w:rsidP="008B0B74">
      <w:pPr>
        <w:spacing w:line="480" w:lineRule="auto"/>
        <w:rPr>
          <w:rFonts w:ascii="Times New Roman" w:hAnsi="Times New Roman" w:cs="Times New Roman"/>
        </w:rPr>
      </w:pPr>
    </w:p>
    <w:p w14:paraId="6A22538D" w14:textId="77777777" w:rsidR="008B0B74" w:rsidRDefault="008B0B74" w:rsidP="008B0B74">
      <w:pPr>
        <w:spacing w:line="480" w:lineRule="auto"/>
        <w:rPr>
          <w:rFonts w:ascii="Times New Roman" w:hAnsi="Times New Roman" w:cs="Times New Roman"/>
        </w:rPr>
      </w:pPr>
    </w:p>
    <w:p w14:paraId="7935DF95" w14:textId="77777777" w:rsidR="00071942" w:rsidRDefault="008B46D5" w:rsidP="00613274">
      <w:pPr>
        <w:spacing w:line="480" w:lineRule="auto"/>
        <w:ind w:firstLine="720"/>
        <w:rPr>
          <w:ins w:id="0" w:author="Copyeditor" w:date="2022-08-02T08:58:00Z"/>
          <w:rFonts w:ascii="Times New Roman" w:hAnsi="Times New Roman" w:cs="Times New Roman"/>
        </w:rPr>
      </w:pPr>
      <w:r>
        <w:rPr>
          <w:rFonts w:ascii="Times New Roman" w:hAnsi="Times New Roman" w:cs="Times New Roman"/>
        </w:rPr>
        <w:t>In Book I of</w:t>
      </w:r>
      <w:r w:rsidR="002E2A94" w:rsidRPr="004C59FA">
        <w:rPr>
          <w:rFonts w:ascii="Times New Roman" w:hAnsi="Times New Roman" w:cs="Times New Roman"/>
        </w:rPr>
        <w:t xml:space="preserve"> Elizabeth Barrett B</w:t>
      </w:r>
      <w:r w:rsidR="00DD13A9">
        <w:rPr>
          <w:rFonts w:ascii="Times New Roman" w:hAnsi="Times New Roman" w:cs="Times New Roman"/>
        </w:rPr>
        <w:t>rowning’s 1856 novel in verse</w:t>
      </w:r>
      <w:r w:rsidR="00613274">
        <w:rPr>
          <w:rFonts w:ascii="Times New Roman" w:hAnsi="Times New Roman" w:cs="Times New Roman"/>
        </w:rPr>
        <w:t xml:space="preserve"> </w:t>
      </w:r>
      <w:r w:rsidR="00613274">
        <w:rPr>
          <w:rFonts w:ascii="Times New Roman" w:hAnsi="Times New Roman" w:cs="Times New Roman"/>
          <w:i/>
        </w:rPr>
        <w:t>Aurora Leigh</w:t>
      </w:r>
      <w:r w:rsidR="00DD13A9">
        <w:rPr>
          <w:rFonts w:ascii="Times New Roman" w:hAnsi="Times New Roman" w:cs="Times New Roman"/>
        </w:rPr>
        <w:t>,</w:t>
      </w:r>
      <w:r w:rsidR="002E2A94" w:rsidRPr="004C59FA">
        <w:rPr>
          <w:rFonts w:ascii="Times New Roman" w:hAnsi="Times New Roman" w:cs="Times New Roman"/>
        </w:rPr>
        <w:t xml:space="preserve"> </w:t>
      </w:r>
      <w:r w:rsidR="00613274">
        <w:rPr>
          <w:rFonts w:ascii="Times New Roman" w:hAnsi="Times New Roman" w:cs="Times New Roman"/>
        </w:rPr>
        <w:t xml:space="preserve">the eponymous protagonist </w:t>
      </w:r>
      <w:r w:rsidR="002E2A94" w:rsidRPr="004C59FA">
        <w:rPr>
          <w:rFonts w:ascii="Times New Roman" w:hAnsi="Times New Roman" w:cs="Times New Roman"/>
        </w:rPr>
        <w:t>is sent</w:t>
      </w:r>
      <w:r w:rsidR="00613274">
        <w:rPr>
          <w:rFonts w:ascii="Times New Roman" w:hAnsi="Times New Roman" w:cs="Times New Roman"/>
        </w:rPr>
        <w:t>,</w:t>
      </w:r>
      <w:r w:rsidR="002E2A94" w:rsidRPr="004C59FA">
        <w:rPr>
          <w:rFonts w:ascii="Times New Roman" w:hAnsi="Times New Roman" w:cs="Times New Roman"/>
        </w:rPr>
        <w:t xml:space="preserve"> upon the death of her father</w:t>
      </w:r>
      <w:r w:rsidR="00613274">
        <w:rPr>
          <w:rFonts w:ascii="Times New Roman" w:hAnsi="Times New Roman" w:cs="Times New Roman"/>
        </w:rPr>
        <w:t>,</w:t>
      </w:r>
      <w:r w:rsidR="002E2A94" w:rsidRPr="004C59FA">
        <w:rPr>
          <w:rFonts w:ascii="Times New Roman" w:hAnsi="Times New Roman" w:cs="Times New Roman"/>
        </w:rPr>
        <w:t xml:space="preserve"> to En</w:t>
      </w:r>
      <w:r w:rsidR="00071911">
        <w:rPr>
          <w:rFonts w:ascii="Times New Roman" w:hAnsi="Times New Roman" w:cs="Times New Roman"/>
        </w:rPr>
        <w:t>gland to live with her aunt</w:t>
      </w:r>
      <w:del w:id="1" w:author="Copyeditor" w:date="2022-08-02T08:51:00Z">
        <w:r w:rsidR="00E05FD7" w:rsidDel="00071942">
          <w:rPr>
            <w:rFonts w:ascii="Times New Roman" w:hAnsi="Times New Roman" w:cs="Times New Roman"/>
          </w:rPr>
          <w:delText>,</w:delText>
        </w:r>
      </w:del>
      <w:r w:rsidR="00E05FD7">
        <w:rPr>
          <w:rFonts w:ascii="Times New Roman" w:hAnsi="Times New Roman" w:cs="Times New Roman"/>
        </w:rPr>
        <w:t xml:space="preserve"> </w:t>
      </w:r>
      <w:del w:id="2" w:author="Copyeditor" w:date="2022-08-02T08:51:00Z">
        <w:r w:rsidR="00E05FD7" w:rsidDel="00071942">
          <w:rPr>
            <w:rFonts w:ascii="Times New Roman" w:hAnsi="Times New Roman" w:cs="Times New Roman"/>
          </w:rPr>
          <w:delText>and</w:delText>
        </w:r>
        <w:r w:rsidR="00D90C5A" w:rsidDel="00071942">
          <w:rPr>
            <w:rFonts w:ascii="Times New Roman" w:hAnsi="Times New Roman" w:cs="Times New Roman"/>
          </w:rPr>
          <w:delText xml:space="preserve"> </w:delText>
        </w:r>
        <w:r w:rsidR="00E05FD7" w:rsidRPr="004C59FA" w:rsidDel="00071942">
          <w:rPr>
            <w:rFonts w:ascii="Times New Roman" w:hAnsi="Times New Roman" w:cs="Times New Roman"/>
          </w:rPr>
          <w:delText>experiences</w:delText>
        </w:r>
      </w:del>
      <w:ins w:id="3" w:author="Copyeditor" w:date="2022-08-02T08:51:00Z">
        <w:r w:rsidR="00071942">
          <w:rPr>
            <w:rFonts w:ascii="Times New Roman" w:hAnsi="Times New Roman" w:cs="Times New Roman"/>
          </w:rPr>
          <w:t>at</w:t>
        </w:r>
      </w:ins>
      <w:r w:rsidR="00E05FD7" w:rsidRPr="004C59FA">
        <w:rPr>
          <w:rFonts w:ascii="Times New Roman" w:hAnsi="Times New Roman" w:cs="Times New Roman"/>
        </w:rPr>
        <w:t xml:space="preserve"> Leigh Hall</w:t>
      </w:r>
      <w:ins w:id="4" w:author="Copyeditor" w:date="2022-08-02T08:51:00Z">
        <w:r w:rsidR="00071942">
          <w:rPr>
            <w:rFonts w:ascii="Times New Roman" w:hAnsi="Times New Roman" w:cs="Times New Roman"/>
          </w:rPr>
          <w:t>, which she experiences</w:t>
        </w:r>
      </w:ins>
      <w:r w:rsidR="00E05FD7" w:rsidRPr="004C59FA">
        <w:rPr>
          <w:rFonts w:ascii="Times New Roman" w:hAnsi="Times New Roman" w:cs="Times New Roman"/>
        </w:rPr>
        <w:t xml:space="preserve"> as a prison</w:t>
      </w:r>
      <w:r w:rsidR="00E05FD7">
        <w:rPr>
          <w:rFonts w:ascii="Times New Roman" w:hAnsi="Times New Roman" w:cs="Times New Roman"/>
        </w:rPr>
        <w:t>.</w:t>
      </w:r>
      <w:r w:rsidR="00BA0C03">
        <w:rPr>
          <w:rStyle w:val="EndnoteReference"/>
          <w:rFonts w:ascii="Times New Roman" w:hAnsi="Times New Roman" w:cs="Times New Roman"/>
        </w:rPr>
        <w:endnoteReference w:id="1"/>
      </w:r>
      <w:r w:rsidR="00613274">
        <w:rPr>
          <w:rFonts w:ascii="Times New Roman" w:hAnsi="Times New Roman" w:cs="Times New Roman"/>
        </w:rPr>
        <w:t xml:space="preserve"> </w:t>
      </w:r>
      <w:r w:rsidR="002E2A94" w:rsidRPr="004C59FA">
        <w:rPr>
          <w:rFonts w:ascii="Times New Roman" w:hAnsi="Times New Roman" w:cs="Times New Roman"/>
        </w:rPr>
        <w:t xml:space="preserve">Trapped by the ancestral house and the expectations of its residents, </w:t>
      </w:r>
      <w:r w:rsidR="003B5355">
        <w:rPr>
          <w:rFonts w:ascii="Times New Roman" w:hAnsi="Times New Roman" w:cs="Times New Roman"/>
        </w:rPr>
        <w:t>Aurora</w:t>
      </w:r>
      <w:r w:rsidR="002E2A94" w:rsidRPr="004C59FA">
        <w:rPr>
          <w:rFonts w:ascii="Times New Roman" w:hAnsi="Times New Roman" w:cs="Times New Roman"/>
        </w:rPr>
        <w:t xml:space="preserve"> finds pleasure only in the library and its books of English poetry. The literary experience, though, does not stop her from being wary of the </w:t>
      </w:r>
      <w:r w:rsidR="00A4696C">
        <w:rPr>
          <w:rFonts w:ascii="Times New Roman" w:hAnsi="Times New Roman" w:cs="Times New Roman"/>
        </w:rPr>
        <w:t xml:space="preserve">nearby lime </w:t>
      </w:r>
      <w:r w:rsidR="002E2A94" w:rsidRPr="004C59FA">
        <w:rPr>
          <w:rFonts w:ascii="Times New Roman" w:hAnsi="Times New Roman" w:cs="Times New Roman"/>
        </w:rPr>
        <w:t xml:space="preserve">tree, visible from the window of her study: </w:t>
      </w:r>
    </w:p>
    <w:p w14:paraId="6BF05BD8" w14:textId="77777777" w:rsidR="00071942" w:rsidRDefault="002E2A94">
      <w:pPr>
        <w:ind w:firstLine="720"/>
        <w:rPr>
          <w:ins w:id="7" w:author="Copyeditor" w:date="2022-08-02T08:59:00Z"/>
          <w:rFonts w:ascii="Times New Roman" w:hAnsi="Times New Roman" w:cs="Times New Roman"/>
        </w:rPr>
        <w:pPrChange w:id="8" w:author="Copyeditor" w:date="2022-08-02T12:52:00Z">
          <w:pPr>
            <w:spacing w:line="480" w:lineRule="auto"/>
            <w:ind w:firstLine="720"/>
          </w:pPr>
        </w:pPrChange>
      </w:pPr>
      <w:del w:id="9" w:author="Copyeditor" w:date="2022-08-02T08:58:00Z">
        <w:r w:rsidRPr="004C59FA" w:rsidDel="00071942">
          <w:rPr>
            <w:rFonts w:ascii="Times New Roman" w:hAnsi="Times New Roman" w:cs="Times New Roman"/>
          </w:rPr>
          <w:delText>“</w:delText>
        </w:r>
      </w:del>
      <w:r w:rsidRPr="004C59FA">
        <w:rPr>
          <w:rFonts w:ascii="Times New Roman" w:hAnsi="Times New Roman" w:cs="Times New Roman"/>
        </w:rPr>
        <w:t>First, the lime</w:t>
      </w:r>
      <w:del w:id="10" w:author="Copyeditor" w:date="2022-08-02T08:59:00Z">
        <w:r w:rsidRPr="004C59FA" w:rsidDel="00071942">
          <w:rPr>
            <w:rFonts w:ascii="Times New Roman" w:hAnsi="Times New Roman" w:cs="Times New Roman"/>
          </w:rPr>
          <w:delText xml:space="preserve"> /</w:delText>
        </w:r>
      </w:del>
    </w:p>
    <w:p w14:paraId="74BBB7B0" w14:textId="77777777" w:rsidR="00071942" w:rsidRDefault="002E2A94">
      <w:pPr>
        <w:ind w:firstLine="720"/>
        <w:rPr>
          <w:ins w:id="11" w:author="Copyeditor" w:date="2022-08-02T09:20:00Z"/>
          <w:rFonts w:ascii="Times New Roman" w:hAnsi="Times New Roman" w:cs="Times New Roman"/>
        </w:rPr>
        <w:pPrChange w:id="12" w:author="Copyeditor" w:date="2022-08-02T12:52:00Z">
          <w:pPr>
            <w:spacing w:line="480" w:lineRule="auto"/>
            <w:ind w:firstLine="720"/>
          </w:pPr>
        </w:pPrChange>
      </w:pPr>
      <w:del w:id="13" w:author="Copyeditor" w:date="2022-08-02T09:20:00Z">
        <w:r w:rsidRPr="004C59FA" w:rsidDel="00071942">
          <w:rPr>
            <w:rFonts w:ascii="Times New Roman" w:hAnsi="Times New Roman" w:cs="Times New Roman"/>
          </w:rPr>
          <w:delText xml:space="preserve"> </w:delText>
        </w:r>
      </w:del>
      <w:r w:rsidRPr="004C59FA">
        <w:rPr>
          <w:rFonts w:ascii="Times New Roman" w:hAnsi="Times New Roman" w:cs="Times New Roman"/>
        </w:rPr>
        <w:t xml:space="preserve">(I had enough, </w:t>
      </w:r>
      <w:r w:rsidR="00F84AE9">
        <w:rPr>
          <w:rFonts w:ascii="Times New Roman" w:hAnsi="Times New Roman" w:cs="Times New Roman"/>
        </w:rPr>
        <w:t xml:space="preserve">there, of the lime, to be </w:t>
      </w:r>
      <w:proofErr w:type="gramStart"/>
      <w:r w:rsidR="00F84AE9">
        <w:rPr>
          <w:rFonts w:ascii="Times New Roman" w:hAnsi="Times New Roman" w:cs="Times New Roman"/>
        </w:rPr>
        <w:t>sure,–</w:t>
      </w:r>
      <w:proofErr w:type="gramEnd"/>
    </w:p>
    <w:p w14:paraId="33A12D08" w14:textId="77777777" w:rsidR="00071942" w:rsidRDefault="002E2A94">
      <w:pPr>
        <w:ind w:firstLine="720"/>
        <w:rPr>
          <w:ins w:id="14" w:author="Copyeditor" w:date="2022-08-02T09:20:00Z"/>
          <w:rFonts w:ascii="Times New Roman" w:hAnsi="Times New Roman" w:cs="Times New Roman"/>
        </w:rPr>
        <w:pPrChange w:id="15" w:author="Copyeditor" w:date="2022-08-02T12:52:00Z">
          <w:pPr>
            <w:spacing w:line="480" w:lineRule="auto"/>
            <w:ind w:firstLine="720"/>
          </w:pPr>
        </w:pPrChange>
      </w:pPr>
      <w:del w:id="16" w:author="Copyeditor" w:date="2022-08-02T09:20:00Z">
        <w:r w:rsidRPr="004C59FA" w:rsidDel="00071942">
          <w:rPr>
            <w:rFonts w:ascii="Times New Roman" w:hAnsi="Times New Roman" w:cs="Times New Roman"/>
          </w:rPr>
          <w:delText xml:space="preserve"> / </w:delText>
        </w:r>
      </w:del>
      <w:r w:rsidRPr="004C59FA">
        <w:rPr>
          <w:rFonts w:ascii="Times New Roman" w:hAnsi="Times New Roman" w:cs="Times New Roman"/>
        </w:rPr>
        <w:t xml:space="preserve">My morning-dream was often </w:t>
      </w:r>
      <w:r w:rsidR="00F22A5A">
        <w:rPr>
          <w:rFonts w:ascii="Times New Roman" w:hAnsi="Times New Roman" w:cs="Times New Roman"/>
        </w:rPr>
        <w:t>hummed away</w:t>
      </w:r>
    </w:p>
    <w:p w14:paraId="3C264D67" w14:textId="0A3816B0" w:rsidR="00071942" w:rsidRDefault="00F22A5A" w:rsidP="00071942">
      <w:pPr>
        <w:ind w:firstLine="720"/>
        <w:rPr>
          <w:ins w:id="17" w:author="Copyeditor" w:date="2022-08-02T12:52:00Z"/>
          <w:rFonts w:ascii="Times New Roman" w:hAnsi="Times New Roman" w:cs="Times New Roman"/>
        </w:rPr>
      </w:pPr>
      <w:del w:id="18" w:author="Copyeditor" w:date="2022-08-02T09:20:00Z">
        <w:r w:rsidDel="00071942">
          <w:rPr>
            <w:rFonts w:ascii="Times New Roman" w:hAnsi="Times New Roman" w:cs="Times New Roman"/>
          </w:rPr>
          <w:delText xml:space="preserve"> / </w:delText>
        </w:r>
      </w:del>
      <w:r>
        <w:rPr>
          <w:rFonts w:ascii="Times New Roman" w:hAnsi="Times New Roman" w:cs="Times New Roman"/>
        </w:rPr>
        <w:t>By the bees in it;)</w:t>
      </w:r>
      <w:ins w:id="19" w:author="Copyeditor" w:date="2022-08-02T12:52:00Z">
        <w:r w:rsidR="00071942">
          <w:rPr>
            <w:rFonts w:ascii="Times New Roman" w:hAnsi="Times New Roman" w:cs="Times New Roman"/>
          </w:rPr>
          <w:t>.</w:t>
        </w:r>
      </w:ins>
      <w:del w:id="20" w:author="Copyeditor" w:date="2022-08-02T09:20:00Z">
        <w:r w:rsidR="002E2A94" w:rsidRPr="004C59FA" w:rsidDel="00071942">
          <w:rPr>
            <w:rFonts w:ascii="Times New Roman" w:hAnsi="Times New Roman" w:cs="Times New Roman"/>
          </w:rPr>
          <w:delText>”</w:delText>
        </w:r>
      </w:del>
      <w:r w:rsidR="00F84AE9">
        <w:rPr>
          <w:rFonts w:ascii="Times New Roman" w:hAnsi="Times New Roman" w:cs="Times New Roman"/>
        </w:rPr>
        <w:t xml:space="preserve"> (</w:t>
      </w:r>
      <w:ins w:id="21" w:author="Copyeditor" w:date="2022-08-02T09:52:00Z">
        <w:r w:rsidR="00071942">
          <w:rPr>
            <w:rFonts w:ascii="Times New Roman" w:hAnsi="Times New Roman" w:cs="Times New Roman"/>
          </w:rPr>
          <w:t xml:space="preserve">bk. </w:t>
        </w:r>
      </w:ins>
      <w:del w:id="22" w:author="Copyeditor" w:date="2022-08-02T09:29:00Z">
        <w:r w:rsidR="008F2F9E" w:rsidDel="00071942">
          <w:rPr>
            <w:rFonts w:ascii="Times New Roman" w:hAnsi="Times New Roman" w:cs="Times New Roman"/>
          </w:rPr>
          <w:delText xml:space="preserve">Barrett Browning </w:delText>
        </w:r>
      </w:del>
      <w:del w:id="23" w:author="Copyeditor" w:date="2022-08-02T09:31:00Z">
        <w:r w:rsidR="00F84AE9" w:rsidDel="00071942">
          <w:rPr>
            <w:rFonts w:ascii="Times New Roman" w:hAnsi="Times New Roman" w:cs="Times New Roman"/>
          </w:rPr>
          <w:delText xml:space="preserve">ll. </w:delText>
        </w:r>
      </w:del>
      <w:r w:rsidR="00F84AE9">
        <w:rPr>
          <w:rFonts w:ascii="Times New Roman" w:hAnsi="Times New Roman" w:cs="Times New Roman"/>
        </w:rPr>
        <w:t>1</w:t>
      </w:r>
      <w:del w:id="24" w:author="Copyeditor" w:date="2022-08-02T09:52:00Z">
        <w:r w:rsidR="00F84AE9" w:rsidDel="00071942">
          <w:rPr>
            <w:rFonts w:ascii="Times New Roman" w:hAnsi="Times New Roman" w:cs="Times New Roman"/>
          </w:rPr>
          <w:delText>.</w:delText>
        </w:r>
      </w:del>
      <w:ins w:id="25" w:author="Copyeditor" w:date="2022-08-02T09:52:00Z">
        <w:r w:rsidR="00071942">
          <w:rPr>
            <w:rFonts w:ascii="Times New Roman" w:hAnsi="Times New Roman" w:cs="Times New Roman"/>
          </w:rPr>
          <w:t xml:space="preserve">, lines </w:t>
        </w:r>
      </w:ins>
      <w:r w:rsidR="00F84AE9">
        <w:rPr>
          <w:rFonts w:ascii="Times New Roman" w:hAnsi="Times New Roman" w:cs="Times New Roman"/>
        </w:rPr>
        <w:t>578–</w:t>
      </w:r>
      <w:del w:id="26" w:author="Copyeditor" w:date="2022-08-02T09:52:00Z">
        <w:r w:rsidDel="00071942">
          <w:rPr>
            <w:rFonts w:ascii="Times New Roman" w:hAnsi="Times New Roman" w:cs="Times New Roman"/>
          </w:rPr>
          <w:delText>5</w:delText>
        </w:r>
      </w:del>
      <w:r>
        <w:rPr>
          <w:rFonts w:ascii="Times New Roman" w:hAnsi="Times New Roman" w:cs="Times New Roman"/>
        </w:rPr>
        <w:t>80)</w:t>
      </w:r>
      <w:del w:id="27" w:author="Copyeditor" w:date="2022-08-02T12:52:00Z">
        <w:r w:rsidDel="00071942">
          <w:rPr>
            <w:rFonts w:ascii="Times New Roman" w:hAnsi="Times New Roman" w:cs="Times New Roman"/>
          </w:rPr>
          <w:delText>.</w:delText>
        </w:r>
        <w:r w:rsidR="002E2A94" w:rsidRPr="004C59FA" w:rsidDel="00071942">
          <w:rPr>
            <w:rFonts w:ascii="Times New Roman" w:hAnsi="Times New Roman" w:cs="Times New Roman"/>
          </w:rPr>
          <w:delText xml:space="preserve"> </w:delText>
        </w:r>
      </w:del>
    </w:p>
    <w:p w14:paraId="60B76A21" w14:textId="77777777" w:rsidR="00071942" w:rsidRDefault="00071942">
      <w:pPr>
        <w:ind w:firstLine="720"/>
        <w:rPr>
          <w:ins w:id="28" w:author="Copyeditor" w:date="2022-08-02T09:21:00Z"/>
          <w:rFonts w:ascii="Times New Roman" w:hAnsi="Times New Roman" w:cs="Times New Roman"/>
        </w:rPr>
        <w:pPrChange w:id="29" w:author="Copyeditor" w:date="2022-08-02T12:52:00Z">
          <w:pPr>
            <w:spacing w:line="480" w:lineRule="auto"/>
            <w:ind w:firstLine="720"/>
          </w:pPr>
        </w:pPrChange>
      </w:pPr>
    </w:p>
    <w:p w14:paraId="0A7587AB" w14:textId="32C2C389" w:rsidR="003B5355" w:rsidRDefault="00E05FD7">
      <w:pPr>
        <w:spacing w:line="480" w:lineRule="auto"/>
        <w:rPr>
          <w:rFonts w:ascii="Times New Roman" w:hAnsi="Times New Roman" w:cs="Times New Roman"/>
        </w:rPr>
        <w:pPrChange w:id="30" w:author="Copyeditor" w:date="2022-08-02T09:21:00Z">
          <w:pPr>
            <w:spacing w:line="480" w:lineRule="auto"/>
            <w:ind w:firstLine="720"/>
          </w:pPr>
        </w:pPrChange>
      </w:pPr>
      <w:r>
        <w:rPr>
          <w:rFonts w:ascii="Times New Roman" w:hAnsi="Times New Roman" w:cs="Times New Roman"/>
        </w:rPr>
        <w:t xml:space="preserve">The </w:t>
      </w:r>
      <w:r w:rsidR="00071911">
        <w:rPr>
          <w:rFonts w:ascii="Times New Roman" w:hAnsi="Times New Roman" w:cs="Times New Roman"/>
        </w:rPr>
        <w:t>allusion is</w:t>
      </w:r>
      <w:r w:rsidR="00DD13A9">
        <w:rPr>
          <w:rFonts w:ascii="Times New Roman" w:hAnsi="Times New Roman" w:cs="Times New Roman"/>
        </w:rPr>
        <w:t xml:space="preserve"> to </w:t>
      </w:r>
      <w:r w:rsidR="002E2A94" w:rsidRPr="004C59FA">
        <w:rPr>
          <w:rFonts w:ascii="Times New Roman" w:hAnsi="Times New Roman" w:cs="Times New Roman"/>
        </w:rPr>
        <w:t>Samuel Taylor Coleridge’s conversation poem “This Lime-Tree Bower My Prison</w:t>
      </w:r>
      <w:r w:rsidR="00071911">
        <w:rPr>
          <w:rFonts w:ascii="Times New Roman" w:hAnsi="Times New Roman" w:cs="Times New Roman"/>
        </w:rPr>
        <w:t>,” written a half-century prior</w:t>
      </w:r>
      <w:r w:rsidR="00D90C5A">
        <w:rPr>
          <w:rFonts w:ascii="Times New Roman" w:hAnsi="Times New Roman" w:cs="Times New Roman"/>
        </w:rPr>
        <w:t xml:space="preserve"> (1797, published </w:t>
      </w:r>
      <w:r>
        <w:rPr>
          <w:rFonts w:ascii="Times New Roman" w:hAnsi="Times New Roman" w:cs="Times New Roman"/>
        </w:rPr>
        <w:t>1800/</w:t>
      </w:r>
      <w:r w:rsidR="00D90C5A">
        <w:rPr>
          <w:rFonts w:ascii="Times New Roman" w:hAnsi="Times New Roman" w:cs="Times New Roman"/>
        </w:rPr>
        <w:t xml:space="preserve">1817). </w:t>
      </w:r>
      <w:r w:rsidR="003B5355">
        <w:rPr>
          <w:rFonts w:ascii="Times New Roman" w:hAnsi="Times New Roman" w:cs="Times New Roman"/>
        </w:rPr>
        <w:t>Like Barrett Browning,</w:t>
      </w:r>
      <w:r w:rsidR="003B5355" w:rsidRPr="004C59FA">
        <w:rPr>
          <w:rFonts w:ascii="Times New Roman" w:hAnsi="Times New Roman" w:cs="Times New Roman"/>
        </w:rPr>
        <w:t xml:space="preserve"> </w:t>
      </w:r>
      <w:r w:rsidR="003B5355">
        <w:rPr>
          <w:rFonts w:ascii="Times New Roman" w:hAnsi="Times New Roman" w:cs="Times New Roman"/>
        </w:rPr>
        <w:t xml:space="preserve">Coleridge had used a lime </w:t>
      </w:r>
      <w:r w:rsidR="003B5355" w:rsidRPr="004C59FA">
        <w:rPr>
          <w:rFonts w:ascii="Times New Roman" w:hAnsi="Times New Roman" w:cs="Times New Roman"/>
        </w:rPr>
        <w:t xml:space="preserve">tree and garden bower as </w:t>
      </w:r>
      <w:r w:rsidR="003B5355">
        <w:rPr>
          <w:rFonts w:ascii="Times New Roman" w:hAnsi="Times New Roman" w:cs="Times New Roman"/>
        </w:rPr>
        <w:t xml:space="preserve">figures for domestic entrapment. </w:t>
      </w:r>
      <w:r w:rsidR="003B5355" w:rsidRPr="004C59FA">
        <w:rPr>
          <w:rFonts w:ascii="Times New Roman" w:hAnsi="Times New Roman" w:cs="Times New Roman"/>
        </w:rPr>
        <w:t xml:space="preserve">Barrett Browning had long admired Coleridge’s </w:t>
      </w:r>
      <w:r w:rsidR="003B5355">
        <w:rPr>
          <w:rFonts w:ascii="Times New Roman" w:hAnsi="Times New Roman" w:cs="Times New Roman"/>
        </w:rPr>
        <w:t>verse.</w:t>
      </w:r>
      <w:r w:rsidR="003B5355" w:rsidRPr="004C59FA">
        <w:rPr>
          <w:rFonts w:ascii="Times New Roman" w:hAnsi="Times New Roman" w:cs="Times New Roman"/>
        </w:rPr>
        <w:t xml:space="preserve"> </w:t>
      </w:r>
      <w:r w:rsidR="003B5355">
        <w:rPr>
          <w:rFonts w:ascii="Times New Roman" w:hAnsi="Times New Roman" w:cs="Times New Roman"/>
        </w:rPr>
        <w:t>I</w:t>
      </w:r>
      <w:r w:rsidR="003B5355" w:rsidRPr="004C59FA">
        <w:rPr>
          <w:rFonts w:ascii="Times New Roman" w:hAnsi="Times New Roman" w:cs="Times New Roman"/>
        </w:rPr>
        <w:t xml:space="preserve">n the 1840s, she had declared Coleridge “so </w:t>
      </w:r>
      <w:r w:rsidR="003B5355" w:rsidRPr="004C59FA">
        <w:rPr>
          <w:rFonts w:ascii="Times New Roman" w:hAnsi="Times New Roman" w:cs="Times New Roman"/>
        </w:rPr>
        <w:lastRenderedPageBreak/>
        <w:t>much the greater” poet than Robert Southey or William Wordsworth</w:t>
      </w:r>
      <w:del w:id="31" w:author="Copyeditor" w:date="2022-08-02T09:54:00Z">
        <w:r w:rsidR="003B5355" w:rsidRPr="004C59FA" w:rsidDel="00071942">
          <w:rPr>
            <w:rFonts w:ascii="Times New Roman" w:hAnsi="Times New Roman" w:cs="Times New Roman"/>
          </w:rPr>
          <w:delText>,</w:delText>
        </w:r>
      </w:del>
      <w:r w:rsidR="003B5355" w:rsidRPr="004C59FA">
        <w:rPr>
          <w:rFonts w:ascii="Times New Roman" w:hAnsi="Times New Roman" w:cs="Times New Roman"/>
        </w:rPr>
        <w:t xml:space="preserve"> and the “grander” and “</w:t>
      </w:r>
      <w:proofErr w:type="spellStart"/>
      <w:r w:rsidR="003B5355" w:rsidRPr="004C59FA">
        <w:rPr>
          <w:rFonts w:ascii="Times New Roman" w:hAnsi="Times New Roman" w:cs="Times New Roman"/>
        </w:rPr>
        <w:t>intenser</w:t>
      </w:r>
      <w:proofErr w:type="spellEnd"/>
      <w:r w:rsidR="003B5355" w:rsidRPr="004C59FA">
        <w:rPr>
          <w:rFonts w:ascii="Times New Roman" w:hAnsi="Times New Roman" w:cs="Times New Roman"/>
        </w:rPr>
        <w:t xml:space="preserve"> genius” than the latter; </w:t>
      </w:r>
      <w:r w:rsidR="003B5355">
        <w:rPr>
          <w:rFonts w:ascii="Times New Roman" w:hAnsi="Times New Roman" w:cs="Times New Roman"/>
        </w:rPr>
        <w:t xml:space="preserve">when </w:t>
      </w:r>
      <w:r w:rsidR="003B5355" w:rsidRPr="004C59FA">
        <w:rPr>
          <w:rFonts w:ascii="Times New Roman" w:hAnsi="Times New Roman" w:cs="Times New Roman"/>
        </w:rPr>
        <w:t xml:space="preserve">corresponding with Sara Coleridge, she </w:t>
      </w:r>
      <w:r w:rsidR="003B5355">
        <w:rPr>
          <w:rFonts w:ascii="Times New Roman" w:hAnsi="Times New Roman" w:cs="Times New Roman"/>
        </w:rPr>
        <w:t>gushed with “</w:t>
      </w:r>
      <w:r w:rsidR="003B5355" w:rsidRPr="004C59FA">
        <w:rPr>
          <w:rFonts w:ascii="Times New Roman" w:hAnsi="Times New Roman" w:cs="Times New Roman"/>
        </w:rPr>
        <w:t>reverence for the illustrious name you bear, which presented one of the earl</w:t>
      </w:r>
      <w:r w:rsidR="008F2F9E">
        <w:rPr>
          <w:rFonts w:ascii="Times New Roman" w:hAnsi="Times New Roman" w:cs="Times New Roman"/>
        </w:rPr>
        <w:t>iest shrines of my hero worship</w:t>
      </w:r>
      <w:r w:rsidR="003B5355"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{"citationID":"u8c3lSRx","properties":{"formattedCitation":"(Browning and Browning 5:333, 7:123, 10:129; Inboden 147)","plainCitation":"(Browning and Browning 5:333, 7:123, 10:129; Inboden 147)","noteIndex":0},"citationItems":[{"id":2338,"uris":["http://zotero.org/users/71093/items/JSTUVTHB"],"uri":["http://zotero.org/users/71093/items/JSTUVTHB"],"itemData":{"id":2338,"type":"book","title":"The Brownings' Correspondence","publisher":"Wedgestone Press","publisher-place":"Winfield, KS","number-of-volumes":"18","event-place":"Winfield, KS","title-short":"BC","author":[{"family":"Browning","given":"Robert"},{"family":"Browning","given":"Elizabeth Barrett"}],"editor":[{"family":"Kelley","given":"Phillip"},{"family":"Lewis","given":"Scott"},{"family":"Hagan","given":"Edward"}],"issued":{"date-parts":[["1984"]]}},"locator":"5:333, 7:123, 10:129"},{"id":2336,"uris":["http://zotero.org/users/71093/items/K5SWENND"],"uri":["http://zotero.org/users/71093/items/K5SWENND"],"itemData":{"id":2336,"type":"article-journal","title":"Damsels, Dulcimers, and Dreams: Elizabeth Barrett's Early Response to Coleridge","container-title":"Victorian Poetry","page":"129-150","volume":"46","issue":"2","source":"JSTOR","ISSN":"0042-5206","title-short":"Damsels, Dulcimers, and Dreams","author":[{"family":"Inboden","given":"Robin L."}],"issued":{"date-parts":[["2008"]]}},"locator":"147"}],"schema":"https://github.com/citation-style-language/schema/raw/master/csl-citation.json"}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(Browning and Browning 5:</w:t>
      </w:r>
      <w:ins w:id="32" w:author="Copyeditor" w:date="2022-08-02T10:01:00Z">
        <w:r w:rsidR="00071942">
          <w:rPr>
            <w:rFonts w:ascii="Times New Roman" w:hAnsi="Times New Roman" w:cs="Times New Roman"/>
            <w:noProof/>
          </w:rPr>
          <w:t> </w:t>
        </w:r>
      </w:ins>
      <w:r w:rsidR="008F2F9E">
        <w:rPr>
          <w:rFonts w:ascii="Times New Roman" w:hAnsi="Times New Roman" w:cs="Times New Roman"/>
          <w:noProof/>
        </w:rPr>
        <w:t>333, 7:</w:t>
      </w:r>
      <w:ins w:id="33" w:author="Copyeditor" w:date="2022-08-02T10:01:00Z">
        <w:r w:rsidR="00071942">
          <w:rPr>
            <w:rFonts w:ascii="Times New Roman" w:hAnsi="Times New Roman" w:cs="Times New Roman"/>
            <w:noProof/>
          </w:rPr>
          <w:t> </w:t>
        </w:r>
      </w:ins>
      <w:r w:rsidR="008F2F9E">
        <w:rPr>
          <w:rFonts w:ascii="Times New Roman" w:hAnsi="Times New Roman" w:cs="Times New Roman"/>
          <w:noProof/>
        </w:rPr>
        <w:t>123, 10:</w:t>
      </w:r>
      <w:ins w:id="34" w:author="Copyeditor" w:date="2022-08-02T10:01:00Z">
        <w:r w:rsidR="00071942">
          <w:rPr>
            <w:rFonts w:ascii="Times New Roman" w:hAnsi="Times New Roman" w:cs="Times New Roman"/>
            <w:noProof/>
          </w:rPr>
          <w:t> </w:t>
        </w:r>
      </w:ins>
      <w:r w:rsidR="008F2F9E">
        <w:rPr>
          <w:rFonts w:ascii="Times New Roman" w:hAnsi="Times New Roman" w:cs="Times New Roman"/>
          <w:noProof/>
        </w:rPr>
        <w:t>129; Inboden 147)</w:t>
      </w:r>
      <w:r w:rsidR="008F2F9E">
        <w:rPr>
          <w:rFonts w:ascii="Times New Roman" w:hAnsi="Times New Roman" w:cs="Times New Roman"/>
        </w:rPr>
        <w:fldChar w:fldCharType="end"/>
      </w:r>
      <w:r w:rsidR="008F2F9E">
        <w:rPr>
          <w:rFonts w:ascii="Times New Roman" w:hAnsi="Times New Roman" w:cs="Times New Roman"/>
        </w:rPr>
        <w:t>.</w:t>
      </w:r>
      <w:r w:rsidR="003B5355" w:rsidRPr="004C59FA">
        <w:rPr>
          <w:rFonts w:ascii="Times New Roman" w:hAnsi="Times New Roman" w:cs="Times New Roman"/>
        </w:rPr>
        <w:t xml:space="preserve"> </w:t>
      </w:r>
      <w:r w:rsidR="003B5355">
        <w:rPr>
          <w:rFonts w:ascii="Times New Roman" w:hAnsi="Times New Roman" w:cs="Times New Roman"/>
        </w:rPr>
        <w:t>Coleridge’s stated pleasure in how</w:t>
      </w:r>
      <w:r w:rsidR="003B5355" w:rsidRPr="00960F2B">
        <w:rPr>
          <w:rFonts w:ascii="Times New Roman" w:hAnsi="Times New Roman" w:cs="Times New Roman"/>
        </w:rPr>
        <w:t xml:space="preserve"> “</w:t>
      </w:r>
      <w:r w:rsidR="003B5355" w:rsidRPr="00960F2B">
        <w:rPr>
          <w:rFonts w:ascii="Times New Roman" w:eastAsia="Times New Roman" w:hAnsi="Times New Roman" w:cs="Times New Roman"/>
        </w:rPr>
        <w:t xml:space="preserve">a deep radiance lay </w:t>
      </w:r>
      <w:r w:rsidR="003B5355" w:rsidRPr="00960F2B">
        <w:rPr>
          <w:rFonts w:ascii="Times New Roman" w:hAnsi="Times New Roman" w:cs="Times New Roman"/>
        </w:rPr>
        <w:t xml:space="preserve">/ </w:t>
      </w:r>
      <w:r w:rsidR="003B5355" w:rsidRPr="00960F2B">
        <w:rPr>
          <w:rFonts w:ascii="Times New Roman" w:eastAsia="Times New Roman" w:hAnsi="Times New Roman" w:cs="Times New Roman"/>
        </w:rPr>
        <w:t>Full on the ancient ivy</w:t>
      </w:r>
      <w:del w:id="35" w:author="Copyeditor" w:date="2022-08-02T10:27:00Z">
        <w:r w:rsidR="003B5355" w:rsidDel="00071942">
          <w:rPr>
            <w:rFonts w:ascii="Times New Roman" w:eastAsia="Times New Roman" w:hAnsi="Times New Roman" w:cs="Times New Roman"/>
          </w:rPr>
          <w:delText>,</w:delText>
        </w:r>
      </w:del>
      <w:r w:rsidR="003B5355">
        <w:rPr>
          <w:rFonts w:ascii="Times New Roman" w:eastAsia="Times New Roman" w:hAnsi="Times New Roman" w:cs="Times New Roman"/>
        </w:rPr>
        <w:t>”</w:t>
      </w:r>
      <w:r w:rsidR="003B5355" w:rsidRPr="00960F2B">
        <w:rPr>
          <w:rFonts w:ascii="Times New Roman" w:eastAsia="Times New Roman" w:hAnsi="Times New Roman" w:cs="Times New Roman"/>
        </w:rPr>
        <w:t xml:space="preserve"> </w:t>
      </w:r>
      <w:r w:rsidR="003B5355">
        <w:rPr>
          <w:rFonts w:ascii="Times New Roman" w:eastAsia="Times New Roman" w:hAnsi="Times New Roman" w:cs="Times New Roman"/>
        </w:rPr>
        <w:t>may be</w:t>
      </w:r>
      <w:r w:rsidR="003B5355" w:rsidRPr="00960F2B">
        <w:rPr>
          <w:rFonts w:ascii="Times New Roman" w:eastAsia="Times New Roman" w:hAnsi="Times New Roman" w:cs="Times New Roman"/>
        </w:rPr>
        <w:t xml:space="preserve"> one of the reasons why Aurora chooses ivy, instead of bay or myrtle, for her self-made </w:t>
      </w:r>
      <w:r w:rsidR="003B5355">
        <w:rPr>
          <w:rFonts w:ascii="Times New Roman" w:eastAsia="Times New Roman" w:hAnsi="Times New Roman" w:cs="Times New Roman"/>
        </w:rPr>
        <w:t>poetic crown</w:t>
      </w:r>
      <w:r w:rsidR="008F2F9E">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{"citationID":"shSnsQIL","properties":{"formattedCitation":"(Coleridge, {\\i{}Lime-Tree} 54\\uc0\\u8211{}55; Barrett Browning 2.40-52)","plainCitation":"(Coleridge, Lime-Tree 54–55; Barrett Browning 2.40-52)","noteIndex":0},"citationItems":[{"id":2700,"uris":["http://zotero.org/users/71093/items/8JE7HSYN"],"uri":["http://zotero.org/users/71093/items/8JE7HSYN"],"itemData":{"id":2700,"type":"article","title":"This Lime-Tree Bower My Prison","publisher":"Romantic Circles","URL":"https://romantic-circles.org/editions/poets/texts/limetree.html","title-short":"Lime-Tree","author":[{"family":"Coleridge","given":"Samuel Taylor"}],"accessed":{"date-parts":[["2019",4,2]]}},"locator":"54-55","label":"line"},{"id":2691,"uris":["http://zotero.org/users/71093/items/2DACNT4U"],"uri":["http://zotero.org/users/71093/items/2DACNT4U"],"itemData":{"id":2691,"type":"book","title":"Aurora Leigh: Authoritative Text, Backgrounds and Contexts, Criticism","publisher":"Norton","publisher-place":"New York","number-of-pages":"565","edition":"1","event-place":"New York","ISBN":"978-0-393-96298-7","note":"OCLC: 832668130","title-short":"Aurora Leigh","language":"eng","author":[{"family":"Barrett Browning","given":"Elizabeth"}],"editor":[{"family":"Reynolds","given":"Margaret"}],"issued":{"date-parts":[["1996"]]}},"locator":"2.40-52","label":"line"}],"schema":"https://github.com/citation-style-language/schema/raw/master/csl-citation.json"}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(Coleridge, </w:t>
      </w:r>
      <w:r w:rsidR="008F2F9E" w:rsidRPr="008F2F9E">
        <w:rPr>
          <w:rFonts w:ascii="Times New Roman" w:hAnsi="Times New Roman"/>
          <w:i/>
          <w:iCs/>
        </w:rPr>
        <w:t>Lime-Tree</w:t>
      </w:r>
      <w:r w:rsidR="008F2F9E" w:rsidRPr="008F2F9E">
        <w:rPr>
          <w:rFonts w:ascii="Times New Roman" w:hAnsi="Times New Roman"/>
        </w:rPr>
        <w:t xml:space="preserve"> 54–55; Barrett Browning 2.40</w:t>
      </w:r>
      <w:del w:id="36" w:author="Copyeditor" w:date="2022-08-02T12:44:00Z">
        <w:r w:rsidR="008F2F9E" w:rsidRPr="008F2F9E" w:rsidDel="00071942">
          <w:rPr>
            <w:rFonts w:ascii="Times New Roman" w:hAnsi="Times New Roman"/>
          </w:rPr>
          <w:delText>-</w:delText>
        </w:r>
      </w:del>
      <w:ins w:id="37" w:author="Copyeditor" w:date="2022-08-02T12:44:00Z">
        <w:r w:rsidR="00071942">
          <w:rPr>
            <w:rFonts w:ascii="Times New Roman" w:hAnsi="Times New Roman"/>
          </w:rPr>
          <w:t>–</w:t>
        </w:r>
      </w:ins>
      <w:r w:rsidR="008F2F9E" w:rsidRPr="008F2F9E">
        <w:rPr>
          <w:rFonts w:ascii="Times New Roman" w:hAnsi="Times New Roman"/>
        </w:rPr>
        <w:t>52)</w:t>
      </w:r>
      <w:r w:rsidR="008F2F9E">
        <w:rPr>
          <w:rFonts w:ascii="Times New Roman" w:eastAsia="Times New Roman" w:hAnsi="Times New Roman" w:cs="Times New Roman"/>
        </w:rPr>
        <w:fldChar w:fldCharType="end"/>
      </w:r>
      <w:r w:rsidR="003B5355" w:rsidRPr="00960F2B">
        <w:rPr>
          <w:rFonts w:ascii="Times New Roman" w:eastAsia="Times New Roman" w:hAnsi="Times New Roman" w:cs="Times New Roman"/>
        </w:rPr>
        <w:t>.</w:t>
      </w:r>
    </w:p>
    <w:p w14:paraId="76F98030" w14:textId="77777777" w:rsidR="00071942" w:rsidRDefault="00D90C5A" w:rsidP="00613274">
      <w:pPr>
        <w:spacing w:line="480" w:lineRule="auto"/>
        <w:ind w:firstLine="720"/>
        <w:rPr>
          <w:ins w:id="38" w:author="Copyeditor" w:date="2022-08-02T12:46:00Z"/>
          <w:rFonts w:ascii="Times New Roman" w:hAnsi="Times New Roman" w:cs="Times New Roman"/>
        </w:rPr>
      </w:pPr>
      <w:r>
        <w:rPr>
          <w:rFonts w:ascii="Times New Roman" w:hAnsi="Times New Roman" w:cs="Times New Roman"/>
        </w:rPr>
        <w:t>Y</w:t>
      </w:r>
      <w:r w:rsidR="00883F11">
        <w:rPr>
          <w:rFonts w:ascii="Times New Roman" w:hAnsi="Times New Roman" w:cs="Times New Roman"/>
        </w:rPr>
        <w:t>et</w:t>
      </w:r>
      <w:r w:rsidR="008B46D5">
        <w:rPr>
          <w:rFonts w:ascii="Times New Roman" w:hAnsi="Times New Roman" w:cs="Times New Roman"/>
        </w:rPr>
        <w:t xml:space="preserve"> </w:t>
      </w:r>
      <w:r w:rsidR="00DD13A9">
        <w:rPr>
          <w:rFonts w:ascii="Times New Roman" w:hAnsi="Times New Roman" w:cs="Times New Roman"/>
        </w:rPr>
        <w:t xml:space="preserve">Barrett Browning’s </w:t>
      </w:r>
      <w:r w:rsidR="003B5355">
        <w:rPr>
          <w:rFonts w:ascii="Times New Roman" w:hAnsi="Times New Roman" w:cs="Times New Roman"/>
        </w:rPr>
        <w:t>lime-</w:t>
      </w:r>
      <w:r w:rsidR="00E05FD7">
        <w:rPr>
          <w:rFonts w:ascii="Times New Roman" w:hAnsi="Times New Roman" w:cs="Times New Roman"/>
        </w:rPr>
        <w:t>tree</w:t>
      </w:r>
      <w:r w:rsidR="003B5355">
        <w:rPr>
          <w:rFonts w:ascii="Times New Roman" w:hAnsi="Times New Roman" w:cs="Times New Roman"/>
        </w:rPr>
        <w:t xml:space="preserve"> bower</w:t>
      </w:r>
      <w:r w:rsidR="00E05FD7">
        <w:rPr>
          <w:rFonts w:ascii="Times New Roman" w:hAnsi="Times New Roman" w:cs="Times New Roman"/>
        </w:rPr>
        <w:t xml:space="preserve"> </w:t>
      </w:r>
      <w:r w:rsidR="00071911">
        <w:rPr>
          <w:rFonts w:ascii="Times New Roman" w:hAnsi="Times New Roman" w:cs="Times New Roman"/>
        </w:rPr>
        <w:t xml:space="preserve">seems </w:t>
      </w:r>
      <w:r w:rsidR="00E05FD7">
        <w:rPr>
          <w:rFonts w:ascii="Times New Roman" w:hAnsi="Times New Roman" w:cs="Times New Roman"/>
        </w:rPr>
        <w:t>a world</w:t>
      </w:r>
      <w:r w:rsidR="00071911">
        <w:rPr>
          <w:rFonts w:ascii="Times New Roman" w:hAnsi="Times New Roman" w:cs="Times New Roman"/>
        </w:rPr>
        <w:t xml:space="preserve"> away from </w:t>
      </w:r>
      <w:r w:rsidR="00F84AE9">
        <w:rPr>
          <w:rFonts w:ascii="Times New Roman" w:hAnsi="Times New Roman" w:cs="Times New Roman"/>
        </w:rPr>
        <w:t>Coleridge’s</w:t>
      </w:r>
      <w:r w:rsidR="00DD13A9">
        <w:rPr>
          <w:rFonts w:ascii="Times New Roman" w:hAnsi="Times New Roman" w:cs="Times New Roman"/>
        </w:rPr>
        <w:t xml:space="preserve">. </w:t>
      </w:r>
      <w:r w:rsidR="003B5355">
        <w:rPr>
          <w:rFonts w:ascii="Times New Roman" w:hAnsi="Times New Roman" w:cs="Times New Roman"/>
        </w:rPr>
        <w:t>In “This Lime-Tree Bower My Prison,” as soon as the speaker</w:t>
      </w:r>
      <w:r w:rsidR="002E2A94" w:rsidRPr="004C59FA">
        <w:rPr>
          <w:rFonts w:ascii="Times New Roman" w:hAnsi="Times New Roman" w:cs="Times New Roman"/>
        </w:rPr>
        <w:t xml:space="preserve"> notices how “the solitary humble-bee / Sings in the bean-flower!</w:t>
      </w:r>
      <w:del w:id="39" w:author="Copyeditor" w:date="2022-08-02T12:46:00Z">
        <w:r w:rsidR="002E2A94" w:rsidRPr="004C59FA" w:rsidDel="00071942">
          <w:rPr>
            <w:rFonts w:ascii="Times New Roman" w:hAnsi="Times New Roman" w:cs="Times New Roman"/>
          </w:rPr>
          <w:delText>,</w:delText>
        </w:r>
      </w:del>
      <w:r w:rsidR="002E2A94" w:rsidRPr="004C59FA">
        <w:rPr>
          <w:rFonts w:ascii="Times New Roman" w:hAnsi="Times New Roman" w:cs="Times New Roman"/>
        </w:rPr>
        <w:t xml:space="preserve">” he </w:t>
      </w:r>
      <w:r w:rsidR="003B5355">
        <w:rPr>
          <w:rFonts w:ascii="Times New Roman" w:hAnsi="Times New Roman" w:cs="Times New Roman"/>
        </w:rPr>
        <w:t>discovers</w:t>
      </w:r>
      <w:r w:rsidR="002E2A94" w:rsidRPr="004C59FA">
        <w:rPr>
          <w:rFonts w:ascii="Times New Roman" w:hAnsi="Times New Roman" w:cs="Times New Roman"/>
        </w:rPr>
        <w:t xml:space="preserve"> that being “bereft of </w:t>
      </w:r>
      <w:proofErr w:type="spellStart"/>
      <w:r w:rsidR="002E2A94" w:rsidRPr="004C59FA">
        <w:rPr>
          <w:rFonts w:ascii="Times New Roman" w:hAnsi="Times New Roman" w:cs="Times New Roman"/>
        </w:rPr>
        <w:t>pr</w:t>
      </w:r>
      <w:r w:rsidR="000560F7">
        <w:rPr>
          <w:rFonts w:ascii="Times New Roman" w:hAnsi="Times New Roman" w:cs="Times New Roman"/>
        </w:rPr>
        <w:t>omis’d</w:t>
      </w:r>
      <w:proofErr w:type="spellEnd"/>
      <w:r w:rsidR="000560F7">
        <w:rPr>
          <w:rFonts w:ascii="Times New Roman" w:hAnsi="Times New Roman" w:cs="Times New Roman"/>
        </w:rPr>
        <w:t xml:space="preserve"> good</w:t>
      </w:r>
      <w:ins w:id="40" w:author="Copyeditor" w:date="2022-08-02T12:45:00Z">
        <w:r w:rsidR="00071942">
          <w:rPr>
            <w:rFonts w:ascii="Times New Roman" w:hAnsi="Times New Roman" w:cs="Times New Roman"/>
          </w:rPr>
          <w:t> </w:t>
        </w:r>
      </w:ins>
      <w:del w:id="41" w:author="Copyeditor" w:date="2022-08-02T12:45:00Z">
        <w:r w:rsidR="000560F7" w:rsidDel="00071942">
          <w:rPr>
            <w:rFonts w:ascii="Times New Roman" w:hAnsi="Times New Roman" w:cs="Times New Roman"/>
          </w:rPr>
          <w:delText xml:space="preserve"> </w:delText>
        </w:r>
      </w:del>
      <w:r w:rsidR="00E05FD7">
        <w:rPr>
          <w:rFonts w:ascii="Times New Roman" w:hAnsi="Times New Roman" w:cs="Times New Roman"/>
        </w:rPr>
        <w:t>.</w:t>
      </w:r>
      <w:ins w:id="42" w:author="Copyeditor" w:date="2022-08-02T12:45:00Z">
        <w:r w:rsidR="00071942">
          <w:rPr>
            <w:rFonts w:ascii="Times New Roman" w:hAnsi="Times New Roman" w:cs="Times New Roman"/>
          </w:rPr>
          <w:t> </w:t>
        </w:r>
      </w:ins>
      <w:del w:id="43" w:author="Copyeditor" w:date="2022-08-02T12:45:00Z">
        <w:r w:rsidR="00E05FD7" w:rsidDel="00071942">
          <w:rPr>
            <w:rFonts w:ascii="Times New Roman" w:hAnsi="Times New Roman" w:cs="Times New Roman"/>
          </w:rPr>
          <w:delText xml:space="preserve"> </w:delText>
        </w:r>
      </w:del>
      <w:r w:rsidR="00E05FD7">
        <w:rPr>
          <w:rFonts w:ascii="Times New Roman" w:hAnsi="Times New Roman" w:cs="Times New Roman"/>
        </w:rPr>
        <w:t>.</w:t>
      </w:r>
      <w:ins w:id="44" w:author="Copyeditor" w:date="2022-08-02T12:45:00Z">
        <w:r w:rsidR="00071942">
          <w:rPr>
            <w:rFonts w:ascii="Times New Roman" w:hAnsi="Times New Roman" w:cs="Times New Roman"/>
          </w:rPr>
          <w:t> </w:t>
        </w:r>
      </w:ins>
      <w:del w:id="45" w:author="Copyeditor" w:date="2022-08-02T12:45:00Z">
        <w:r w:rsidR="00E05FD7" w:rsidDel="00071942">
          <w:rPr>
            <w:rFonts w:ascii="Times New Roman" w:hAnsi="Times New Roman" w:cs="Times New Roman"/>
          </w:rPr>
          <w:delText xml:space="preserve"> </w:delText>
        </w:r>
      </w:del>
      <w:r w:rsidR="00E05FD7">
        <w:rPr>
          <w:rFonts w:ascii="Times New Roman" w:hAnsi="Times New Roman" w:cs="Times New Roman"/>
        </w:rPr>
        <w:t>.</w:t>
      </w:r>
      <w:ins w:id="46" w:author="Copyeditor" w:date="2022-08-02T12:45:00Z">
        <w:r w:rsidR="00071942">
          <w:rPr>
            <w:rFonts w:ascii="Times New Roman" w:hAnsi="Times New Roman" w:cs="Times New Roman"/>
          </w:rPr>
          <w:t> </w:t>
        </w:r>
      </w:ins>
      <w:del w:id="47" w:author="Copyeditor" w:date="2022-08-02T12:45:00Z">
        <w:r w:rsidR="000560F7" w:rsidDel="00071942">
          <w:rPr>
            <w:rFonts w:ascii="Times New Roman" w:hAnsi="Times New Roman" w:cs="Times New Roman"/>
          </w:rPr>
          <w:delText xml:space="preserve"> </w:delText>
        </w:r>
      </w:del>
      <w:r w:rsidR="000560F7">
        <w:rPr>
          <w:rFonts w:ascii="Times New Roman" w:hAnsi="Times New Roman" w:cs="Times New Roman"/>
        </w:rPr>
        <w:t>may lift the soul</w:t>
      </w:r>
      <w:r w:rsidR="002E2A94" w:rsidRPr="004C59FA">
        <w:rPr>
          <w:rFonts w:ascii="Times New Roman" w:hAnsi="Times New Roman" w:cs="Times New Roman"/>
        </w:rPr>
        <w:t>”</w:t>
      </w:r>
      <w:r w:rsidR="00853C04">
        <w:rPr>
          <w:rFonts w:ascii="Times New Roman" w:hAnsi="Times New Roman" w:cs="Times New Roman"/>
        </w:rPr>
        <w:t xml:space="preserve"> (</w:t>
      </w:r>
      <w:del w:id="48" w:author="Copyeditor" w:date="2022-08-02T12:45:00Z">
        <w:r w:rsidR="00853C04" w:rsidDel="00071942">
          <w:rPr>
            <w:rFonts w:ascii="Times New Roman" w:hAnsi="Times New Roman" w:cs="Times New Roman"/>
          </w:rPr>
          <w:delText xml:space="preserve">ll. </w:delText>
        </w:r>
      </w:del>
      <w:r w:rsidR="00853C04">
        <w:rPr>
          <w:rFonts w:ascii="Times New Roman" w:hAnsi="Times New Roman" w:cs="Times New Roman"/>
        </w:rPr>
        <w:t>60–61, 67–68).</w:t>
      </w:r>
      <w:r w:rsidR="000560F7">
        <w:rPr>
          <w:rFonts w:ascii="Times New Roman" w:hAnsi="Times New Roman" w:cs="Times New Roman"/>
        </w:rPr>
        <w:t xml:space="preserve"> </w:t>
      </w:r>
      <w:r w:rsidR="002E2A94" w:rsidRPr="004C59FA">
        <w:rPr>
          <w:rFonts w:ascii="Times New Roman" w:hAnsi="Times New Roman" w:cs="Times New Roman"/>
        </w:rPr>
        <w:t xml:space="preserve">The bees in </w:t>
      </w:r>
      <w:r w:rsidR="002E2A94" w:rsidRPr="004C59FA">
        <w:rPr>
          <w:rFonts w:ascii="Times New Roman" w:hAnsi="Times New Roman" w:cs="Times New Roman"/>
          <w:i/>
        </w:rPr>
        <w:t>Aurora Leigh</w:t>
      </w:r>
      <w:r w:rsidR="002E2A94" w:rsidRPr="004C59FA">
        <w:rPr>
          <w:rFonts w:ascii="Times New Roman" w:hAnsi="Times New Roman" w:cs="Times New Roman"/>
        </w:rPr>
        <w:t>, not solitary,</w:t>
      </w:r>
      <w:r w:rsidR="002E2A94" w:rsidRPr="004C59FA">
        <w:rPr>
          <w:rFonts w:ascii="Times New Roman" w:hAnsi="Times New Roman" w:cs="Times New Roman"/>
          <w:i/>
        </w:rPr>
        <w:t xml:space="preserve"> </w:t>
      </w:r>
      <w:r w:rsidR="008128EA">
        <w:rPr>
          <w:rFonts w:ascii="Times New Roman" w:hAnsi="Times New Roman" w:cs="Times New Roman"/>
        </w:rPr>
        <w:t>are capable only of</w:t>
      </w:r>
      <w:r w:rsidR="002E2A94" w:rsidRPr="004C59FA">
        <w:rPr>
          <w:rFonts w:ascii="Times New Roman" w:hAnsi="Times New Roman" w:cs="Times New Roman"/>
        </w:rPr>
        <w:t xml:space="preserve"> hum</w:t>
      </w:r>
      <w:r w:rsidR="008128EA">
        <w:rPr>
          <w:rFonts w:ascii="Times New Roman" w:hAnsi="Times New Roman" w:cs="Times New Roman"/>
        </w:rPr>
        <w:t>mi</w:t>
      </w:r>
      <w:r w:rsidR="003B5355">
        <w:rPr>
          <w:rFonts w:ascii="Times New Roman" w:hAnsi="Times New Roman" w:cs="Times New Roman"/>
        </w:rPr>
        <w:t>ng away Aurora’s “morning-dream.” T</w:t>
      </w:r>
      <w:r w:rsidR="002E2A94" w:rsidRPr="004C59FA">
        <w:rPr>
          <w:rFonts w:ascii="Times New Roman" w:hAnsi="Times New Roman" w:cs="Times New Roman"/>
        </w:rPr>
        <w:t>he tree is at the edge of Aurora’</w:t>
      </w:r>
      <w:r w:rsidR="002E2A94">
        <w:rPr>
          <w:rFonts w:ascii="Times New Roman" w:hAnsi="Times New Roman" w:cs="Times New Roman"/>
        </w:rPr>
        <w:t>s consciousness, not the center: Aurora’s</w:t>
      </w:r>
      <w:r w:rsidR="003A09A4">
        <w:rPr>
          <w:rFonts w:ascii="Times New Roman" w:hAnsi="Times New Roman" w:cs="Times New Roman"/>
        </w:rPr>
        <w:t xml:space="preserve"> a</w:t>
      </w:r>
      <w:r w:rsidR="002E2A94" w:rsidRPr="004C59FA">
        <w:rPr>
          <w:rFonts w:ascii="Times New Roman" w:hAnsi="Times New Roman" w:cs="Times New Roman"/>
        </w:rPr>
        <w:t xml:space="preserve">unt encourages her to sit </w:t>
      </w:r>
    </w:p>
    <w:p w14:paraId="2DDEC033" w14:textId="77777777" w:rsidR="00071942" w:rsidRDefault="002E2A94">
      <w:pPr>
        <w:ind w:left="720" w:firstLine="720"/>
        <w:rPr>
          <w:ins w:id="49" w:author="Copyeditor" w:date="2022-08-02T12:47:00Z"/>
          <w:rFonts w:ascii="Times New Roman" w:hAnsi="Times New Roman" w:cs="Times New Roman"/>
        </w:rPr>
        <w:pPrChange w:id="50" w:author="Copyeditor" w:date="2022-08-02T12:51:00Z">
          <w:pPr>
            <w:spacing w:line="480" w:lineRule="auto"/>
            <w:ind w:firstLine="720"/>
          </w:pPr>
        </w:pPrChange>
      </w:pPr>
      <w:del w:id="51" w:author="Copyeditor" w:date="2022-08-02T12:46:00Z">
        <w:r w:rsidRPr="004C59FA" w:rsidDel="00071942">
          <w:rPr>
            <w:rFonts w:ascii="Times New Roman" w:hAnsi="Times New Roman" w:cs="Times New Roman"/>
          </w:rPr>
          <w:delText>“</w:delText>
        </w:r>
      </w:del>
      <w:r w:rsidRPr="004C59FA">
        <w:rPr>
          <w:rFonts w:ascii="Times New Roman" w:hAnsi="Times New Roman" w:cs="Times New Roman"/>
        </w:rPr>
        <w:t>in just the chair she placed,</w:t>
      </w:r>
      <w:del w:id="52" w:author="Copyeditor" w:date="2022-08-02T12:47:00Z">
        <w:r w:rsidRPr="004C59FA" w:rsidDel="00071942">
          <w:rPr>
            <w:rFonts w:ascii="Times New Roman" w:hAnsi="Times New Roman" w:cs="Times New Roman"/>
          </w:rPr>
          <w:delText xml:space="preserve"> / </w:delText>
        </w:r>
      </w:del>
    </w:p>
    <w:p w14:paraId="02E6D501" w14:textId="77777777" w:rsidR="00071942" w:rsidRDefault="002E2A94">
      <w:pPr>
        <w:ind w:left="720" w:firstLine="720"/>
        <w:rPr>
          <w:ins w:id="53" w:author="Copyeditor" w:date="2022-08-02T12:47:00Z"/>
          <w:rFonts w:ascii="Times New Roman" w:hAnsi="Times New Roman" w:cs="Times New Roman"/>
        </w:rPr>
        <w:pPrChange w:id="54" w:author="Copyeditor" w:date="2022-08-02T12:51:00Z">
          <w:pPr>
            <w:spacing w:line="480" w:lineRule="auto"/>
            <w:ind w:firstLine="720"/>
          </w:pPr>
        </w:pPrChange>
      </w:pPr>
      <w:r w:rsidRPr="004C59FA">
        <w:rPr>
          <w:rFonts w:ascii="Times New Roman" w:hAnsi="Times New Roman" w:cs="Times New Roman"/>
        </w:rPr>
        <w:t>With back against the window, to exclude</w:t>
      </w:r>
      <w:del w:id="55" w:author="Copyeditor" w:date="2022-08-02T12:47:00Z">
        <w:r w:rsidRPr="004C59FA" w:rsidDel="00071942">
          <w:rPr>
            <w:rFonts w:ascii="Times New Roman" w:hAnsi="Times New Roman" w:cs="Times New Roman"/>
          </w:rPr>
          <w:delText xml:space="preserve"> / </w:delText>
        </w:r>
      </w:del>
    </w:p>
    <w:p w14:paraId="16B38024" w14:textId="77777777" w:rsidR="00071942" w:rsidRDefault="002E2A94">
      <w:pPr>
        <w:ind w:left="720" w:firstLine="720"/>
        <w:rPr>
          <w:ins w:id="56" w:author="Copyeditor" w:date="2022-08-02T12:47:00Z"/>
          <w:rFonts w:ascii="Times New Roman" w:hAnsi="Times New Roman" w:cs="Times New Roman"/>
        </w:rPr>
        <w:pPrChange w:id="57" w:author="Copyeditor" w:date="2022-08-02T12:51:00Z">
          <w:pPr>
            <w:spacing w:line="480" w:lineRule="auto"/>
            <w:ind w:firstLine="720"/>
          </w:pPr>
        </w:pPrChange>
      </w:pPr>
      <w:r w:rsidRPr="004C59FA">
        <w:rPr>
          <w:rFonts w:ascii="Times New Roman" w:hAnsi="Times New Roman" w:cs="Times New Roman"/>
        </w:rPr>
        <w:t>The sight of the great lime-tree on the lawn,</w:t>
      </w:r>
      <w:del w:id="58" w:author="Copyeditor" w:date="2022-08-02T12:47:00Z">
        <w:r w:rsidRPr="004C59FA" w:rsidDel="00071942">
          <w:rPr>
            <w:rFonts w:ascii="Times New Roman" w:hAnsi="Times New Roman" w:cs="Times New Roman"/>
          </w:rPr>
          <w:delText xml:space="preserve"> / </w:delText>
        </w:r>
      </w:del>
    </w:p>
    <w:p w14:paraId="431CE02F" w14:textId="77777777" w:rsidR="00071942" w:rsidRDefault="002E2A94">
      <w:pPr>
        <w:ind w:left="720" w:firstLine="720"/>
        <w:rPr>
          <w:ins w:id="59" w:author="Copyeditor" w:date="2022-08-02T12:47:00Z"/>
          <w:rFonts w:ascii="Times New Roman" w:hAnsi="Times New Roman" w:cs="Times New Roman"/>
        </w:rPr>
        <w:pPrChange w:id="60" w:author="Copyeditor" w:date="2022-08-02T12:51:00Z">
          <w:pPr>
            <w:spacing w:line="480" w:lineRule="auto"/>
            <w:ind w:firstLine="720"/>
          </w:pPr>
        </w:pPrChange>
      </w:pPr>
      <w:r w:rsidRPr="004C59FA">
        <w:rPr>
          <w:rFonts w:ascii="Times New Roman" w:hAnsi="Times New Roman" w:cs="Times New Roman"/>
        </w:rPr>
        <w:t>Which seemed to have come on purpose from the woods</w:t>
      </w:r>
      <w:del w:id="61" w:author="Copyeditor" w:date="2022-08-02T12:47:00Z">
        <w:r w:rsidR="008128EA" w:rsidDel="00071942">
          <w:rPr>
            <w:rFonts w:ascii="Times New Roman" w:hAnsi="Times New Roman" w:cs="Times New Roman"/>
          </w:rPr>
          <w:delText xml:space="preserve"> / </w:delText>
        </w:r>
      </w:del>
    </w:p>
    <w:p w14:paraId="47920250" w14:textId="62670A77" w:rsidR="00071942" w:rsidRDefault="008128EA" w:rsidP="00071942">
      <w:pPr>
        <w:ind w:left="720" w:firstLine="720"/>
        <w:rPr>
          <w:ins w:id="62" w:author="Copyeditor" w:date="2022-08-02T12:51:00Z"/>
          <w:rFonts w:ascii="Times New Roman" w:hAnsi="Times New Roman" w:cs="Times New Roman"/>
        </w:rPr>
      </w:pPr>
      <w:r>
        <w:rPr>
          <w:rFonts w:ascii="Times New Roman" w:hAnsi="Times New Roman" w:cs="Times New Roman"/>
        </w:rPr>
        <w:t>To bring the house a message</w:t>
      </w:r>
      <w:ins w:id="63" w:author="Copyeditor" w:date="2022-08-02T12:47:00Z">
        <w:r w:rsidR="00071942">
          <w:rPr>
            <w:rFonts w:ascii="Times New Roman" w:hAnsi="Times New Roman" w:cs="Times New Roman"/>
          </w:rPr>
          <w:t>.</w:t>
        </w:r>
      </w:ins>
      <w:del w:id="64" w:author="Copyeditor" w:date="2022-08-02T12:47:00Z">
        <w:r w:rsidR="002E2A94" w:rsidRPr="004C59FA" w:rsidDel="00071942">
          <w:rPr>
            <w:rFonts w:ascii="Times New Roman" w:hAnsi="Times New Roman" w:cs="Times New Roman"/>
          </w:rPr>
          <w:delText>”</w:delText>
        </w:r>
      </w:del>
      <w:r>
        <w:rPr>
          <w:rFonts w:ascii="Times New Roman" w:hAnsi="Times New Roman" w:cs="Times New Roman"/>
        </w:rPr>
        <w:t xml:space="preserve"> (</w:t>
      </w:r>
      <w:del w:id="65" w:author="Copyeditor" w:date="2022-08-02T12:47:00Z">
        <w:r w:rsidDel="00071942">
          <w:rPr>
            <w:rFonts w:ascii="Times New Roman" w:hAnsi="Times New Roman" w:cs="Times New Roman"/>
          </w:rPr>
          <w:delText xml:space="preserve">ll. </w:delText>
        </w:r>
      </w:del>
      <w:r>
        <w:rPr>
          <w:rFonts w:ascii="Times New Roman" w:hAnsi="Times New Roman" w:cs="Times New Roman"/>
        </w:rPr>
        <w:t>1.484–88)</w:t>
      </w:r>
      <w:del w:id="66" w:author="Copyeditor" w:date="2022-08-02T12:47:00Z">
        <w:r w:rsidDel="00071942">
          <w:rPr>
            <w:rFonts w:ascii="Times New Roman" w:hAnsi="Times New Roman" w:cs="Times New Roman"/>
          </w:rPr>
          <w:delText>.</w:delText>
        </w:r>
      </w:del>
      <w:r w:rsidR="00E05FD7">
        <w:rPr>
          <w:rFonts w:ascii="Times New Roman" w:hAnsi="Times New Roman" w:cs="Times New Roman"/>
        </w:rPr>
        <w:t xml:space="preserve"> </w:t>
      </w:r>
    </w:p>
    <w:p w14:paraId="26097436" w14:textId="77777777" w:rsidR="00071942" w:rsidRDefault="00071942">
      <w:pPr>
        <w:ind w:left="720" w:firstLine="720"/>
        <w:rPr>
          <w:ins w:id="67" w:author="Copyeditor" w:date="2022-08-02T12:47:00Z"/>
          <w:rFonts w:ascii="Times New Roman" w:hAnsi="Times New Roman" w:cs="Times New Roman"/>
        </w:rPr>
        <w:pPrChange w:id="68" w:author="Copyeditor" w:date="2022-08-02T12:51:00Z">
          <w:pPr>
            <w:spacing w:line="480" w:lineRule="auto"/>
            <w:ind w:firstLine="720"/>
          </w:pPr>
        </w:pPrChange>
      </w:pPr>
    </w:p>
    <w:p w14:paraId="5A9943B1" w14:textId="16E59F84" w:rsidR="002E2A94" w:rsidRPr="004C59FA" w:rsidRDefault="00E05FD7">
      <w:pPr>
        <w:spacing w:line="480" w:lineRule="auto"/>
        <w:rPr>
          <w:rFonts w:ascii="Times New Roman" w:hAnsi="Times New Roman" w:cs="Times New Roman"/>
        </w:rPr>
        <w:pPrChange w:id="69" w:author="Copyeditor" w:date="2022-08-02T12:47:00Z">
          <w:pPr>
            <w:spacing w:line="480" w:lineRule="auto"/>
            <w:ind w:firstLine="720"/>
          </w:pPr>
        </w:pPrChange>
      </w:pPr>
      <w:r>
        <w:rPr>
          <w:rFonts w:ascii="Times New Roman" w:hAnsi="Times New Roman" w:cs="Times New Roman"/>
        </w:rPr>
        <w:t>The content of that</w:t>
      </w:r>
      <w:r w:rsidR="002E2A94" w:rsidRPr="004C59FA">
        <w:rPr>
          <w:rFonts w:ascii="Times New Roman" w:hAnsi="Times New Roman" w:cs="Times New Roman"/>
        </w:rPr>
        <w:t xml:space="preserve"> message is never shared with the reader, </w:t>
      </w:r>
      <w:del w:id="70" w:author="Copyeditor" w:date="2022-08-02T12:48:00Z">
        <w:r w:rsidR="002E2A94" w:rsidRPr="004C59FA" w:rsidDel="00071942">
          <w:rPr>
            <w:rFonts w:ascii="Times New Roman" w:hAnsi="Times New Roman" w:cs="Times New Roman"/>
          </w:rPr>
          <w:delText xml:space="preserve">or </w:delText>
        </w:r>
      </w:del>
      <w:ins w:id="71" w:author="Copyeditor" w:date="2022-08-02T12:48:00Z">
        <w:r w:rsidR="00071942">
          <w:rPr>
            <w:rFonts w:ascii="Times New Roman" w:hAnsi="Times New Roman" w:cs="Times New Roman"/>
          </w:rPr>
          <w:t>and</w:t>
        </w:r>
        <w:r w:rsidR="00071942" w:rsidRPr="004C59FA">
          <w:rPr>
            <w:rFonts w:ascii="Times New Roman" w:hAnsi="Times New Roman" w:cs="Times New Roman"/>
          </w:rPr>
          <w:t xml:space="preserve"> </w:t>
        </w:r>
      </w:ins>
      <w:r w:rsidR="002E2A94" w:rsidRPr="004C59FA">
        <w:rPr>
          <w:rFonts w:ascii="Times New Roman" w:hAnsi="Times New Roman" w:cs="Times New Roman"/>
        </w:rPr>
        <w:t>possibly</w:t>
      </w:r>
      <w:ins w:id="72" w:author="Copyeditor" w:date="2022-08-02T12:48:00Z">
        <w:r w:rsidR="00071942">
          <w:rPr>
            <w:rFonts w:ascii="Times New Roman" w:hAnsi="Times New Roman" w:cs="Times New Roman"/>
          </w:rPr>
          <w:t xml:space="preserve"> not</w:t>
        </w:r>
      </w:ins>
      <w:r w:rsidR="002E2A94" w:rsidRPr="004C59FA">
        <w:rPr>
          <w:rFonts w:ascii="Times New Roman" w:hAnsi="Times New Roman" w:cs="Times New Roman"/>
        </w:rPr>
        <w:t xml:space="preserve"> even with Aurora, but the mood is portentous.</w:t>
      </w:r>
      <w:r w:rsidR="000560F7">
        <w:rPr>
          <w:rFonts w:ascii="Times New Roman" w:hAnsi="Times New Roman" w:cs="Times New Roman"/>
        </w:rPr>
        <w:t xml:space="preserve"> If Coleridge </w:t>
      </w:r>
      <w:r w:rsidR="009E6E5E">
        <w:rPr>
          <w:rFonts w:ascii="Times New Roman" w:hAnsi="Times New Roman" w:cs="Times New Roman"/>
        </w:rPr>
        <w:t xml:space="preserve">advises </w:t>
      </w:r>
      <w:r w:rsidR="000560F7">
        <w:rPr>
          <w:rFonts w:ascii="Times New Roman" w:hAnsi="Times New Roman" w:cs="Times New Roman"/>
        </w:rPr>
        <w:t>u</w:t>
      </w:r>
      <w:r w:rsidR="00137D92">
        <w:rPr>
          <w:rFonts w:ascii="Times New Roman" w:hAnsi="Times New Roman" w:cs="Times New Roman"/>
        </w:rPr>
        <w:t>s that “no sound is dissonant</w:t>
      </w:r>
      <w:r w:rsidR="009E6E5E">
        <w:rPr>
          <w:rFonts w:ascii="Times New Roman" w:hAnsi="Times New Roman" w:cs="Times New Roman"/>
        </w:rPr>
        <w:t xml:space="preserve"> which tells of Life</w:t>
      </w:r>
      <w:r w:rsidR="000560F7">
        <w:rPr>
          <w:rFonts w:ascii="Times New Roman" w:hAnsi="Times New Roman" w:cs="Times New Roman"/>
        </w:rPr>
        <w:t>”</w:t>
      </w:r>
      <w:r w:rsidR="00137D92">
        <w:rPr>
          <w:rFonts w:ascii="Times New Roman" w:hAnsi="Times New Roman" w:cs="Times New Roman"/>
        </w:rPr>
        <w:t xml:space="preserve"> (</w:t>
      </w:r>
      <w:del w:id="73" w:author="Copyeditor" w:date="2022-08-02T12:49:00Z">
        <w:r w:rsidR="00137D92" w:rsidDel="00071942">
          <w:rPr>
            <w:rFonts w:ascii="Times New Roman" w:hAnsi="Times New Roman" w:cs="Times New Roman"/>
          </w:rPr>
          <w:delText xml:space="preserve">l. </w:delText>
        </w:r>
      </w:del>
      <w:r w:rsidR="00137D92">
        <w:rPr>
          <w:rFonts w:ascii="Times New Roman" w:hAnsi="Times New Roman" w:cs="Times New Roman"/>
        </w:rPr>
        <w:t>78),</w:t>
      </w:r>
      <w:r w:rsidR="000560F7">
        <w:rPr>
          <w:rFonts w:ascii="Times New Roman" w:hAnsi="Times New Roman" w:cs="Times New Roman"/>
        </w:rPr>
        <w:t xml:space="preserve"> Barr</w:t>
      </w:r>
      <w:r w:rsidR="008B46D5">
        <w:rPr>
          <w:rFonts w:ascii="Times New Roman" w:hAnsi="Times New Roman" w:cs="Times New Roman"/>
        </w:rPr>
        <w:t>ett Browning, appropriating his</w:t>
      </w:r>
      <w:r w:rsidR="000560F7">
        <w:rPr>
          <w:rFonts w:ascii="Times New Roman" w:hAnsi="Times New Roman" w:cs="Times New Roman"/>
        </w:rPr>
        <w:t xml:space="preserve"> imagery from a different vantage point and </w:t>
      </w:r>
      <w:r w:rsidR="00E97368">
        <w:rPr>
          <w:rFonts w:ascii="Times New Roman" w:hAnsi="Times New Roman" w:cs="Times New Roman"/>
        </w:rPr>
        <w:t>turning it into a paranoid delusion</w:t>
      </w:r>
      <w:r w:rsidR="00137D92">
        <w:rPr>
          <w:rFonts w:ascii="Times New Roman" w:hAnsi="Times New Roman" w:cs="Times New Roman"/>
        </w:rPr>
        <w:t xml:space="preserve">, </w:t>
      </w:r>
      <w:r w:rsidR="009E6E5E">
        <w:rPr>
          <w:rFonts w:ascii="Times New Roman" w:hAnsi="Times New Roman" w:cs="Times New Roman"/>
        </w:rPr>
        <w:t>gives voice to</w:t>
      </w:r>
      <w:r w:rsidR="000560F7">
        <w:rPr>
          <w:rFonts w:ascii="Times New Roman" w:hAnsi="Times New Roman" w:cs="Times New Roman"/>
        </w:rPr>
        <w:t xml:space="preserve"> dissonance itself.</w:t>
      </w:r>
      <w:r w:rsidR="00D90C5A">
        <w:rPr>
          <w:rFonts w:ascii="Times New Roman" w:hAnsi="Times New Roman" w:cs="Times New Roman"/>
        </w:rPr>
        <w:t xml:space="preserve"> Because the chair is turned away from the window, Barrett Browning also captures the anxiety that comes with</w:t>
      </w:r>
      <w:r w:rsidR="0066146C">
        <w:rPr>
          <w:rFonts w:ascii="Times New Roman" w:hAnsi="Times New Roman" w:cs="Times New Roman"/>
        </w:rPr>
        <w:t xml:space="preserve"> the willful disregard of </w:t>
      </w:r>
      <w:r w:rsidR="00D90C5A">
        <w:rPr>
          <w:rFonts w:ascii="Times New Roman" w:hAnsi="Times New Roman" w:cs="Times New Roman"/>
        </w:rPr>
        <w:t>that dissonance.</w:t>
      </w:r>
    </w:p>
    <w:p w14:paraId="3454D539" w14:textId="61224949" w:rsidR="00806ECE" w:rsidRDefault="003B5355" w:rsidP="007835AB">
      <w:pPr>
        <w:spacing w:line="480" w:lineRule="auto"/>
        <w:ind w:firstLine="720"/>
        <w:rPr>
          <w:rFonts w:ascii="Times New Roman" w:hAnsi="Times New Roman" w:cs="Times New Roman"/>
        </w:rPr>
      </w:pPr>
      <w:r>
        <w:rPr>
          <w:rFonts w:ascii="Times New Roman" w:hAnsi="Times New Roman" w:cs="Times New Roman"/>
        </w:rPr>
        <w:lastRenderedPageBreak/>
        <w:t xml:space="preserve">Generally, critics agree that Barrett Browning </w:t>
      </w:r>
      <w:r w:rsidR="00D7724F">
        <w:rPr>
          <w:rFonts w:ascii="Times New Roman" w:hAnsi="Times New Roman" w:cs="Times New Roman"/>
        </w:rPr>
        <w:t>venerated</w:t>
      </w:r>
      <w:r>
        <w:rPr>
          <w:rFonts w:ascii="Times New Roman" w:hAnsi="Times New Roman" w:cs="Times New Roman"/>
        </w:rPr>
        <w:t xml:space="preserve"> Coleridge and was aligning herself with his poetic project.</w:t>
      </w:r>
      <w:r w:rsidRPr="0066146C">
        <w:rPr>
          <w:rFonts w:ascii="Times New Roman" w:hAnsi="Times New Roman" w:cs="Times New Roman"/>
        </w:rPr>
        <w:t xml:space="preserve"> </w:t>
      </w:r>
      <w:r w:rsidR="002E2A94" w:rsidRPr="004C59FA">
        <w:rPr>
          <w:rFonts w:ascii="Times New Roman" w:hAnsi="Times New Roman" w:cs="Times New Roman"/>
        </w:rPr>
        <w:t xml:space="preserve">Robin </w:t>
      </w:r>
      <w:proofErr w:type="spellStart"/>
      <w:r w:rsidR="002E2A94" w:rsidRPr="004C59FA">
        <w:rPr>
          <w:rFonts w:ascii="Times New Roman" w:hAnsi="Times New Roman" w:cs="Times New Roman"/>
        </w:rPr>
        <w:t>Inboden</w:t>
      </w:r>
      <w:proofErr w:type="spellEnd"/>
      <w:r w:rsidR="002E2A94" w:rsidRPr="004C59FA">
        <w:rPr>
          <w:rFonts w:ascii="Times New Roman" w:hAnsi="Times New Roman" w:cs="Times New Roman"/>
        </w:rPr>
        <w:t xml:space="preserve"> has </w:t>
      </w:r>
      <w:r w:rsidR="00806ECE">
        <w:rPr>
          <w:rFonts w:ascii="Times New Roman" w:hAnsi="Times New Roman" w:cs="Times New Roman"/>
        </w:rPr>
        <w:t xml:space="preserve">most </w:t>
      </w:r>
      <w:r w:rsidR="000F31CE">
        <w:rPr>
          <w:rFonts w:ascii="Times New Roman" w:hAnsi="Times New Roman" w:cs="Times New Roman"/>
        </w:rPr>
        <w:t xml:space="preserve">thoroughly </w:t>
      </w:r>
      <w:r w:rsidR="00A4696C">
        <w:rPr>
          <w:rFonts w:ascii="Times New Roman" w:hAnsi="Times New Roman" w:cs="Times New Roman"/>
        </w:rPr>
        <w:t>tracked</w:t>
      </w:r>
      <w:r w:rsidR="000F31CE">
        <w:rPr>
          <w:rFonts w:ascii="Times New Roman" w:hAnsi="Times New Roman" w:cs="Times New Roman"/>
        </w:rPr>
        <w:t xml:space="preserve"> </w:t>
      </w:r>
      <w:r w:rsidR="0032389A">
        <w:rPr>
          <w:rFonts w:ascii="Times New Roman" w:hAnsi="Times New Roman" w:cs="Times New Roman"/>
        </w:rPr>
        <w:t xml:space="preserve">Elizabeth </w:t>
      </w:r>
      <w:r w:rsidR="00806ECE">
        <w:rPr>
          <w:rFonts w:ascii="Times New Roman" w:hAnsi="Times New Roman" w:cs="Times New Roman"/>
        </w:rPr>
        <w:t>Barrett’s</w:t>
      </w:r>
      <w:r w:rsidR="002E2A94" w:rsidRPr="004C59FA">
        <w:rPr>
          <w:rFonts w:ascii="Times New Roman" w:hAnsi="Times New Roman" w:cs="Times New Roman"/>
        </w:rPr>
        <w:t xml:space="preserve"> debts to Coleridge</w:t>
      </w:r>
      <w:del w:id="74" w:author="Copyeditor" w:date="2022-08-02T12:50:00Z">
        <w:r w:rsidR="002E2A94" w:rsidRPr="004C59FA" w:rsidDel="00071942">
          <w:rPr>
            <w:rFonts w:ascii="Times New Roman" w:hAnsi="Times New Roman" w:cs="Times New Roman"/>
          </w:rPr>
          <w:delText>,</w:delText>
        </w:r>
      </w:del>
      <w:r w:rsidR="002E2A94" w:rsidRPr="004C59FA">
        <w:rPr>
          <w:rFonts w:ascii="Times New Roman" w:hAnsi="Times New Roman" w:cs="Times New Roman"/>
        </w:rPr>
        <w:t xml:space="preserve"> and </w:t>
      </w:r>
      <w:r w:rsidR="00D7724F">
        <w:rPr>
          <w:rFonts w:ascii="Times New Roman" w:hAnsi="Times New Roman" w:cs="Times New Roman"/>
        </w:rPr>
        <w:t>has discussed</w:t>
      </w:r>
      <w:r w:rsidR="00F27920">
        <w:rPr>
          <w:rFonts w:ascii="Times New Roman" w:hAnsi="Times New Roman" w:cs="Times New Roman"/>
        </w:rPr>
        <w:t xml:space="preserve"> </w:t>
      </w:r>
      <w:r w:rsidR="002E2A94" w:rsidRPr="004C59FA">
        <w:rPr>
          <w:rFonts w:ascii="Times New Roman" w:hAnsi="Times New Roman" w:cs="Times New Roman"/>
        </w:rPr>
        <w:t>the relative dearth of critical comment</w:t>
      </w:r>
      <w:r w:rsidR="00806ECE">
        <w:rPr>
          <w:rFonts w:ascii="Times New Roman" w:hAnsi="Times New Roman" w:cs="Times New Roman"/>
        </w:rPr>
        <w:t xml:space="preserve">ary on </w:t>
      </w:r>
      <w:r w:rsidR="00D7724F">
        <w:rPr>
          <w:rFonts w:ascii="Times New Roman" w:hAnsi="Times New Roman" w:cs="Times New Roman"/>
        </w:rPr>
        <w:t>those debts</w:t>
      </w:r>
      <w:r w:rsidR="00806ECE">
        <w:rPr>
          <w:rFonts w:ascii="Times New Roman" w:hAnsi="Times New Roman" w:cs="Times New Roman"/>
        </w:rPr>
        <w:t xml:space="preserve">; </w:t>
      </w:r>
      <w:proofErr w:type="spellStart"/>
      <w:r w:rsidR="00806ECE">
        <w:rPr>
          <w:rFonts w:ascii="Times New Roman" w:hAnsi="Times New Roman" w:cs="Times New Roman"/>
        </w:rPr>
        <w:t>Inboden</w:t>
      </w:r>
      <w:proofErr w:type="spellEnd"/>
      <w:r w:rsidR="002E2A94" w:rsidRPr="004C59FA">
        <w:rPr>
          <w:rFonts w:ascii="Times New Roman" w:hAnsi="Times New Roman" w:cs="Times New Roman"/>
        </w:rPr>
        <w:t xml:space="preserve"> </w:t>
      </w:r>
      <w:r w:rsidR="00D7724F">
        <w:rPr>
          <w:rFonts w:ascii="Times New Roman" w:hAnsi="Times New Roman" w:cs="Times New Roman"/>
        </w:rPr>
        <w:t>discusses only</w:t>
      </w:r>
      <w:r w:rsidR="002E2A94" w:rsidRPr="004C59FA">
        <w:rPr>
          <w:rFonts w:ascii="Times New Roman" w:hAnsi="Times New Roman" w:cs="Times New Roman"/>
        </w:rPr>
        <w:t xml:space="preserve"> </w:t>
      </w:r>
      <w:r w:rsidR="00D7724F">
        <w:rPr>
          <w:rFonts w:ascii="Times New Roman" w:hAnsi="Times New Roman" w:cs="Times New Roman"/>
        </w:rPr>
        <w:t>the poet’s earlier work under the name Elizabeth Barrett</w:t>
      </w:r>
      <w:del w:id="75" w:author="Copyeditor" w:date="2022-08-02T13:04:00Z">
        <w:r w:rsidR="002E2A94" w:rsidRPr="004C59FA" w:rsidDel="00071942">
          <w:rPr>
            <w:rFonts w:ascii="Times New Roman" w:hAnsi="Times New Roman" w:cs="Times New Roman"/>
          </w:rPr>
          <w:delText>,</w:delText>
        </w:r>
      </w:del>
      <w:r w:rsidR="002E2A94" w:rsidRPr="004C59FA">
        <w:rPr>
          <w:rFonts w:ascii="Times New Roman" w:hAnsi="Times New Roman" w:cs="Times New Roman"/>
        </w:rPr>
        <w:t xml:space="preserve"> and so does not mention </w:t>
      </w:r>
      <w:r w:rsidR="002E2A94" w:rsidRPr="004C59FA">
        <w:rPr>
          <w:rFonts w:ascii="Times New Roman" w:hAnsi="Times New Roman" w:cs="Times New Roman"/>
          <w:i/>
        </w:rPr>
        <w:t xml:space="preserve">Aurora Leigh </w:t>
      </w:r>
      <w:r w:rsidR="002E2A94" w:rsidRPr="004C59FA">
        <w:rPr>
          <w:rFonts w:ascii="Times New Roman" w:hAnsi="Times New Roman" w:cs="Times New Roman"/>
        </w:rPr>
        <w:t>or its lime-tree bower</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{"citationID":"oyJvEApK","properties":{"formattedCitation":"(Inboden 129)","plainCitation":"(Inboden 129)","noteIndex":0},"citationItems":[{"id":2336,"uris":["http://zotero.org/users/71093/items/K5SWENND"],"uri":["http://zotero.org/users/71093/items/K5SWENND"],"itemData":{"id":2336,"type":"article-journal","title":"Damsels, Dulcimers, and Dreams: Elizabeth Barrett's Early Response to Coleridge","container-title":"Victorian Poetry","page":"129-150","volume":"46","issue":"2","source":"JSTOR","ISSN":"0042-5206","title-short":"Damsels, Dulcimers, and Dreams","author":[{"family":"Inboden","given":"Robin L."}],"issued":{"date-parts":[["2008"]]}},"locator":"129"}],"schema":"https://github.com/citation-style-language/schema/raw/master/csl-citation.json"}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(129)</w:t>
      </w:r>
      <w:r w:rsidR="008F2F9E">
        <w:rPr>
          <w:rFonts w:ascii="Times New Roman" w:hAnsi="Times New Roman" w:cs="Times New Roman"/>
        </w:rPr>
        <w:fldChar w:fldCharType="end"/>
      </w:r>
      <w:r w:rsidR="008F2F9E">
        <w:rPr>
          <w:rFonts w:ascii="Times New Roman" w:hAnsi="Times New Roman" w:cs="Times New Roman"/>
        </w:rPr>
        <w:t>.</w:t>
      </w:r>
      <w:r w:rsidR="00806ECE">
        <w:rPr>
          <w:rFonts w:ascii="Times New Roman" w:hAnsi="Times New Roman" w:cs="Times New Roman"/>
        </w:rPr>
        <w:t xml:space="preserve"> </w:t>
      </w:r>
      <w:r w:rsidR="00806ECE" w:rsidRPr="000F31CE">
        <w:rPr>
          <w:rFonts w:ascii="Times New Roman" w:hAnsi="Times New Roman" w:cs="Times New Roman"/>
        </w:rPr>
        <w:t>Critics</w:t>
      </w:r>
      <w:r w:rsidR="00806ECE" w:rsidRPr="004C59FA">
        <w:rPr>
          <w:rFonts w:ascii="Times New Roman" w:hAnsi="Times New Roman" w:cs="Times New Roman"/>
        </w:rPr>
        <w:t xml:space="preserve"> who have noted the echoes of “This Lime-Tree Bower” in </w:t>
      </w:r>
      <w:r w:rsidR="00806ECE" w:rsidRPr="004C59FA">
        <w:rPr>
          <w:rFonts w:ascii="Times New Roman" w:hAnsi="Times New Roman" w:cs="Times New Roman"/>
          <w:i/>
        </w:rPr>
        <w:t>Aurora Leigh</w:t>
      </w:r>
      <w:r w:rsidR="00806ECE" w:rsidRPr="004C59FA">
        <w:rPr>
          <w:rFonts w:ascii="Times New Roman" w:hAnsi="Times New Roman" w:cs="Times New Roman"/>
        </w:rPr>
        <w:t xml:space="preserve"> </w:t>
      </w:r>
      <w:r>
        <w:rPr>
          <w:rFonts w:ascii="Times New Roman" w:hAnsi="Times New Roman" w:cs="Times New Roman"/>
        </w:rPr>
        <w:t xml:space="preserve">specifically </w:t>
      </w:r>
      <w:r w:rsidR="00806ECE" w:rsidRPr="004C59FA">
        <w:rPr>
          <w:rFonts w:ascii="Times New Roman" w:hAnsi="Times New Roman" w:cs="Times New Roman"/>
        </w:rPr>
        <w:t xml:space="preserve">have presented Barrett Browning as a relatively uncritical admirer of Coleridge’s poem. For Maureen </w:t>
      </w:r>
      <w:proofErr w:type="spellStart"/>
      <w:r w:rsidR="00806ECE" w:rsidRPr="004C59FA">
        <w:rPr>
          <w:rFonts w:ascii="Times New Roman" w:hAnsi="Times New Roman" w:cs="Times New Roman"/>
        </w:rPr>
        <w:t>Thum</w:t>
      </w:r>
      <w:proofErr w:type="spellEnd"/>
      <w:r w:rsidR="00806ECE" w:rsidRPr="004C59FA">
        <w:rPr>
          <w:rFonts w:ascii="Times New Roman" w:hAnsi="Times New Roman" w:cs="Times New Roman"/>
        </w:rPr>
        <w:t>, the allusion to Coleridge’s poem begins the “mental process of Aurora’s awakening,” helping her find “a new alte</w:t>
      </w:r>
      <w:r w:rsidR="008F2F9E">
        <w:rPr>
          <w:rFonts w:ascii="Times New Roman" w:hAnsi="Times New Roman" w:cs="Times New Roman"/>
        </w:rPr>
        <w:t>rnative view of female identity</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{"citationID":"uj8rSYY0","properties":{"formattedCitation":"(Thum 89)","plainCitation":"(Thum 89)","noteIndex":0},"citationItems":[{"id":2305,"uris":["http://zotero.org/users/71093/items/Y3HYBACN"],"uri":["http://zotero.org/users/71093/items/Y3HYBACN"],"itemData":{"id":2305,"type":"chapter","title":"Challenging Traditionalist Gender Roles: The Exotic Woman as Critical Observer in Elizabeth Barrett Browning's &lt;i&gt;Aurora Leigh&lt;/i&gt;","container-title":"The Foreign Woman in British Literature: Exotics, Aliens, and Outsiders","collection-title":"Contributions in Women's Studies","collection-number":"171","publisher":"Greenwood Press","publisher-place":"Westport","page":"79-93","source":"Google Books","event-place":"Westport","ISBN":"978-0-313-30928-1","note":"Google-Books-ID: MyTQNOCsRU8C","title-short":"Challenging Traditionalist Gender Roles","author":[{"family":"Thum","given":"Maureen"}],"editor":[{"family":"Button","given":"Marilyn"},{"family":"Reed","given":"Toni"}],"issued":{"date-parts":[["1999"]]}},"locator":"89"}],"schema":"https://github.com/citation-style-language/schema/raw/master/csl-citation.json"}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(89)</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In </w:t>
      </w:r>
      <w:proofErr w:type="spellStart"/>
      <w:r>
        <w:rPr>
          <w:rFonts w:ascii="Times New Roman" w:hAnsi="Times New Roman" w:cs="Times New Roman"/>
        </w:rPr>
        <w:t>Thum’s</w:t>
      </w:r>
      <w:proofErr w:type="spellEnd"/>
      <w:r w:rsidR="00806ECE" w:rsidRPr="004C59FA">
        <w:rPr>
          <w:rFonts w:ascii="Times New Roman" w:hAnsi="Times New Roman" w:cs="Times New Roman"/>
        </w:rPr>
        <w:t xml:space="preserve"> reading, </w:t>
      </w:r>
      <w:r w:rsidR="00806ECE" w:rsidRPr="004C59FA">
        <w:rPr>
          <w:rFonts w:ascii="Times New Roman" w:hAnsi="Times New Roman" w:cs="Times New Roman"/>
          <w:i/>
        </w:rPr>
        <w:t xml:space="preserve">Aurora Leigh </w:t>
      </w:r>
      <w:r w:rsidR="00806ECE" w:rsidRPr="004C59FA">
        <w:rPr>
          <w:rFonts w:ascii="Times New Roman" w:hAnsi="Times New Roman" w:cs="Times New Roman"/>
        </w:rPr>
        <w:t xml:space="preserve">effectively replicates the trajectory of Coleridge’s lime-tree fantasy, attuning us to “the implicit call of the natural world beyond the conventions of the house and the narrowness </w:t>
      </w:r>
      <w:r w:rsidR="008F2F9E">
        <w:rPr>
          <w:rFonts w:ascii="Times New Roman" w:hAnsi="Times New Roman" w:cs="Times New Roman"/>
        </w:rPr>
        <w:t>even of the attached garden</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{"citationID":"Fj2zSLU8","properties":{"formattedCitation":"(Thum 88)","plainCitation":"(Thum 88)","noteIndex":0},"citationItems":[{"id":2305,"uris":["http://zotero.org/users/71093/items/Y3HYBACN"],"uri":["http://zotero.org/users/71093/items/Y3HYBACN"],"itemData":{"id":2305,"type":"chapter","title":"Challenging Traditionalist Gender Roles: The Exotic Woman as Critical Observer in Elizabeth Barrett Browning's &lt;i&gt;Aurora Leigh&lt;/i&gt;","container-title":"The Foreign Woman in British Literature: Exotics, Aliens, and Outsiders","collection-title":"Contributions in Women's Studies","collection-number":"171","publisher":"Greenwood Press","publisher-place":"Westport","page":"79-93","source":"Google Books","event-place":"Westport","ISBN":"978-0-313-30928-1","note":"Google-Books-ID: MyTQNOCsRU8C","title-short":"Challenging Traditionalist Gender Roles","author":[{"family":"Thum","given":"Maureen"}],"editor":[{"family":"Button","given":"Marilyn"},{"family":"Reed","given":"Toni"}],"issued":{"date-parts":[["1999"]]}},"locator":"88"}],"schema":"https://github.com/citation-style-language/schema/raw/master/csl-citation.json"}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(88)</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For Delores DeLuise and Michael Timko, Coleridge helps Aurora see that her domestic prison is not so bad, and the presence of the lime tree in the poem ensures that “it is clear that she has not given up the belief in the mal</w:t>
      </w:r>
      <w:r w:rsidR="008F2F9E">
        <w:rPr>
          <w:rFonts w:ascii="Times New Roman" w:hAnsi="Times New Roman" w:cs="Times New Roman"/>
        </w:rPr>
        <w:t>e poet as genius</w:t>
      </w:r>
      <w:r w:rsidR="00806ECE" w:rsidRPr="004C59FA">
        <w:rPr>
          <w:rFonts w:ascii="Times New Roman" w:hAnsi="Times New Roman" w:cs="Times New Roman"/>
        </w:rPr>
        <w:t>”</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{"citationID":"ztrSchQj","properties":{"formattedCitation":"(DeLuise and Timko 92, 99)","plainCitation":"(DeLuise and Timko 92, 99)","noteIndex":0},"citationItems":[{"id":2307,"uris":["http://zotero.org/users/71093/items/VHVRKYS6"],"uri":["http://zotero.org/users/71093/items/VHVRKYS6"],"itemData":{"id":2307,"type":"chapter","title":"Becoming the Poet: The Feminine Poet-Speaker in the Work of Elizabeth Barrett Browning","container-title":"Virginal Sexuality and Textuality in Victorian Literature: Essays in Environmental Philosophy","publisher":"SUNY Press","publisher-place":"Albany","page":"87-104","source":"Google Books","event-place":"Albany","ISBN":"978-0-7914-1283-1","note":"Google-Books-ID: 0YlG3ItVWf4C","title-short":"Becoming the Poet","language":"en","author":[{"family":"DeLuise","given":"Delores"},{"family":"Timko","given":"Michael"}],"editor":[{"family":"Davis","given":"Lloyd"}],"issued":{"date-parts":[["1993"]]}},"locator":"92, 99"}],"schema":"https://github.com/citation-style-language/schema/raw/master/csl-citation.json"}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(92, 99)</w:t>
      </w:r>
      <w:r w:rsidR="008F2F9E">
        <w:rPr>
          <w:rFonts w:ascii="Times New Roman" w:hAnsi="Times New Roman" w:cs="Times New Roman"/>
        </w:rPr>
        <w:fldChar w:fldCharType="end"/>
      </w:r>
      <w:r w:rsidR="008F2F9E">
        <w:rPr>
          <w:rFonts w:ascii="Times New Roman" w:hAnsi="Times New Roman" w:cs="Times New Roman"/>
        </w:rPr>
        <w:t>.</w:t>
      </w:r>
      <w:r w:rsidR="00613274">
        <w:rPr>
          <w:rFonts w:ascii="Times New Roman" w:hAnsi="Times New Roman" w:cs="Times New Roman"/>
        </w:rPr>
        <w:t xml:space="preserve"> </w:t>
      </w:r>
      <w:r>
        <w:rPr>
          <w:rFonts w:ascii="Times New Roman" w:hAnsi="Times New Roman" w:cs="Times New Roman"/>
        </w:rPr>
        <w:t>Such readings have</w:t>
      </w:r>
      <w:r w:rsidR="0066146C">
        <w:rPr>
          <w:rFonts w:ascii="Times New Roman" w:hAnsi="Times New Roman" w:cs="Times New Roman"/>
        </w:rPr>
        <w:t xml:space="preserve"> been part of a </w:t>
      </w:r>
      <w:r w:rsidR="00635C55">
        <w:rPr>
          <w:rFonts w:ascii="Times New Roman" w:hAnsi="Times New Roman" w:cs="Times New Roman"/>
        </w:rPr>
        <w:t>broader effort</w:t>
      </w:r>
      <w:r w:rsidR="0066146C">
        <w:rPr>
          <w:rFonts w:ascii="Times New Roman" w:hAnsi="Times New Roman" w:cs="Times New Roman"/>
        </w:rPr>
        <w:t xml:space="preserve"> to examine </w:t>
      </w:r>
      <w:r w:rsidR="0066146C">
        <w:rPr>
          <w:rFonts w:ascii="Times New Roman" w:hAnsi="Times New Roman" w:cs="Times New Roman"/>
          <w:i/>
        </w:rPr>
        <w:t xml:space="preserve">Aurora </w:t>
      </w:r>
      <w:r w:rsidR="0066146C" w:rsidRPr="0066146C">
        <w:rPr>
          <w:rFonts w:ascii="Times New Roman" w:hAnsi="Times New Roman" w:cs="Times New Roman"/>
          <w:i/>
        </w:rPr>
        <w:t>Leigh</w:t>
      </w:r>
      <w:r w:rsidR="0066146C">
        <w:rPr>
          <w:rFonts w:ascii="Times New Roman" w:hAnsi="Times New Roman" w:cs="Times New Roman"/>
        </w:rPr>
        <w:t xml:space="preserve">’s debts to </w:t>
      </w:r>
      <w:r w:rsidR="0066146C" w:rsidRPr="0066146C">
        <w:rPr>
          <w:rFonts w:ascii="Times New Roman" w:hAnsi="Times New Roman" w:cs="Times New Roman"/>
        </w:rPr>
        <w:t>British</w:t>
      </w:r>
      <w:r w:rsidR="0066146C">
        <w:rPr>
          <w:rFonts w:ascii="Times New Roman" w:hAnsi="Times New Roman" w:cs="Times New Roman"/>
        </w:rPr>
        <w:t xml:space="preserve"> Romanticism</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{"citationID":"c5XekLcH","properties":{"formattedCitation":"(Louis; Kobayashi)","plainCitation":"(Louis; Kobayashi)","noteIndex":0},"citationItems":[{"id":2273,"uris":["http://zotero.org/users/71093/items/XGSDUCWW"],"uri":["http://zotero.org/users/71093/items/XGSDUCWW"],"itemData":{"id":2273,"type":"article-journal","title":"Enlarging the Heart: L. E. L.'s “The Improvisatrice,” Hemans's “Properzia Rossi,” and Barrett Browning's &lt;i&gt;Aurora Leigh&lt;/i&gt;","container-title":"Victorian Literature and Culture","page":"1-17","volume":"26","issue":"1","ISSN":"1470-1553, 1060-1503","title-short":"Enlarging the Heart","language":"en","author":[{"family":"Louis","given":"Margot K."}],"issued":{"date-parts":[["1998"]]}}},{"id":2314,"uris":["http://zotero.org/users/71093/items/L3T3XCWQ"],"uri":["http://zotero.org/users/71093/items/L3T3XCWQ"],"itemData":{"id":2314,"type":"article-journal","title":"Feeling Intellect in &lt;i&gt;Aurora Leigh&lt;/i&gt; and &lt;i&gt;The Prelude&lt;/i&gt;","container-title":"SEL: Studies in English Literature 1500-1900","page":"823-848","volume":"51","issue":"4","source":"Project MUSE","ISSN":"1522-9270","title-short":"Feeling Intellect","language":"en","author":[{"family":"Kobayashi","given":"Emily V. Epstein"}],"issued":{"date-parts":[["2011"]]}}}],"schema":"https://github.com/citation-style-language/schema/raw/master/csl-citation.json"}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(Louis; Kobayashi)</w:t>
      </w:r>
      <w:r w:rsidR="008F2F9E">
        <w:rPr>
          <w:rFonts w:ascii="Times New Roman" w:hAnsi="Times New Roman" w:cs="Times New Roman"/>
        </w:rPr>
        <w:fldChar w:fldCharType="end"/>
      </w:r>
      <w:r w:rsidR="008F2F9E">
        <w:rPr>
          <w:rFonts w:ascii="Times New Roman" w:hAnsi="Times New Roman" w:cs="Times New Roman"/>
        </w:rPr>
        <w:t>.</w:t>
      </w:r>
    </w:p>
    <w:p w14:paraId="6DC2F55A" w14:textId="654E187B" w:rsidR="000C082C" w:rsidRDefault="003B5355" w:rsidP="00F22A5A">
      <w:pPr>
        <w:spacing w:line="480" w:lineRule="auto"/>
        <w:ind w:firstLine="720"/>
        <w:rPr>
          <w:rFonts w:ascii="Times New Roman" w:hAnsi="Times New Roman" w:cs="Times New Roman"/>
        </w:rPr>
      </w:pPr>
      <w:r>
        <w:rPr>
          <w:rFonts w:ascii="Times New Roman" w:hAnsi="Times New Roman" w:cs="Times New Roman"/>
        </w:rPr>
        <w:t xml:space="preserve">I want to challenge the </w:t>
      </w:r>
      <w:r w:rsidR="00794636">
        <w:rPr>
          <w:rFonts w:ascii="Times New Roman" w:hAnsi="Times New Roman" w:cs="Times New Roman"/>
        </w:rPr>
        <w:t>supposition</w:t>
      </w:r>
      <w:r>
        <w:rPr>
          <w:rFonts w:ascii="Times New Roman" w:hAnsi="Times New Roman" w:cs="Times New Roman"/>
        </w:rPr>
        <w:t xml:space="preserve"> that Barrett Browning, in Book I of </w:t>
      </w:r>
      <w:r>
        <w:rPr>
          <w:rFonts w:ascii="Times New Roman" w:hAnsi="Times New Roman" w:cs="Times New Roman"/>
          <w:i/>
        </w:rPr>
        <w:t>Aurora Leigh</w:t>
      </w:r>
      <w:r>
        <w:rPr>
          <w:rFonts w:ascii="Times New Roman" w:hAnsi="Times New Roman" w:cs="Times New Roman"/>
        </w:rPr>
        <w:t xml:space="preserve">, was paying homage to her </w:t>
      </w:r>
      <w:proofErr w:type="gramStart"/>
      <w:r>
        <w:rPr>
          <w:rFonts w:ascii="Times New Roman" w:hAnsi="Times New Roman" w:cs="Times New Roman"/>
        </w:rPr>
        <w:t>Romantic</w:t>
      </w:r>
      <w:proofErr w:type="gramEnd"/>
      <w:r>
        <w:rPr>
          <w:rFonts w:ascii="Times New Roman" w:hAnsi="Times New Roman" w:cs="Times New Roman"/>
        </w:rPr>
        <w:t xml:space="preserve"> predecessor, for I believe that the subtle differences in tone, divergent strategies of figuration, and striking disruptions in meter mark Barrett Browning’s distance from Coleridge. As I see it, </w:t>
      </w:r>
      <w:r w:rsidR="00806ECE" w:rsidRPr="004C59FA">
        <w:rPr>
          <w:rFonts w:ascii="Times New Roman" w:hAnsi="Times New Roman" w:cs="Times New Roman"/>
        </w:rPr>
        <w:t xml:space="preserve">Barrett Browning, far from </w:t>
      </w:r>
      <w:r w:rsidR="00D7724F">
        <w:rPr>
          <w:rFonts w:ascii="Times New Roman" w:hAnsi="Times New Roman" w:cs="Times New Roman"/>
        </w:rPr>
        <w:t>assenting to</w:t>
      </w:r>
      <w:r w:rsidR="00806ECE" w:rsidRPr="004C59FA">
        <w:rPr>
          <w:rFonts w:ascii="Times New Roman" w:hAnsi="Times New Roman" w:cs="Times New Roman"/>
        </w:rPr>
        <w:t xml:space="preserve"> Coleridge’s conclusions, seems to be repurposing his imagery to enac</w:t>
      </w:r>
      <w:r w:rsidR="00806ECE">
        <w:rPr>
          <w:rFonts w:ascii="Times New Roman" w:hAnsi="Times New Roman" w:cs="Times New Roman"/>
        </w:rPr>
        <w:t>t a psychotic</w:t>
      </w:r>
      <w:r w:rsidR="00806ECE" w:rsidRPr="004C59FA">
        <w:rPr>
          <w:rFonts w:ascii="Times New Roman" w:hAnsi="Times New Roman" w:cs="Times New Roman"/>
        </w:rPr>
        <w:t xml:space="preserve"> poetics. </w:t>
      </w:r>
      <w:r w:rsidR="000F31CE">
        <w:rPr>
          <w:rFonts w:ascii="Times New Roman" w:hAnsi="Times New Roman" w:cs="Times New Roman"/>
        </w:rPr>
        <w:t>Though many</w:t>
      </w:r>
      <w:r w:rsidR="00806ECE" w:rsidRPr="004C59FA">
        <w:rPr>
          <w:rFonts w:ascii="Times New Roman" w:hAnsi="Times New Roman" w:cs="Times New Roman"/>
        </w:rPr>
        <w:t xml:space="preserve"> elements in the two poems</w:t>
      </w:r>
      <w:r w:rsidR="00441E9D">
        <w:rPr>
          <w:rFonts w:ascii="Times New Roman" w:hAnsi="Times New Roman" w:cs="Times New Roman"/>
        </w:rPr>
        <w:t xml:space="preserve"> are the same—blank verse, lime </w:t>
      </w:r>
      <w:r w:rsidR="00806ECE" w:rsidRPr="004C59FA">
        <w:rPr>
          <w:rFonts w:ascii="Times New Roman" w:hAnsi="Times New Roman" w:cs="Times New Roman"/>
        </w:rPr>
        <w:t>tree, woods, prison</w:t>
      </w:r>
      <w:del w:id="76" w:author="Copyeditor" w:date="2022-08-02T13:10:00Z">
        <w:r w:rsidR="00806ECE" w:rsidRPr="004C59FA" w:rsidDel="00071942">
          <w:rPr>
            <w:rFonts w:ascii="Times New Roman" w:hAnsi="Times New Roman" w:cs="Times New Roman"/>
          </w:rPr>
          <w:delText>-</w:delText>
        </w:r>
      </w:del>
      <w:r w:rsidR="00806ECE" w:rsidRPr="004C59FA">
        <w:rPr>
          <w:rFonts w:ascii="Times New Roman" w:hAnsi="Times New Roman" w:cs="Times New Roman"/>
        </w:rPr>
        <w:t xml:space="preserve">like house, daydreaming, bees, a “sort of friend,” and an emphasis on affect—Barrett Browning </w:t>
      </w:r>
      <w:r>
        <w:rPr>
          <w:rFonts w:ascii="Times New Roman" w:hAnsi="Times New Roman" w:cs="Times New Roman"/>
        </w:rPr>
        <w:t>is rearranging</w:t>
      </w:r>
      <w:r w:rsidR="00806ECE" w:rsidRPr="004C59FA">
        <w:rPr>
          <w:rFonts w:ascii="Times New Roman" w:hAnsi="Times New Roman" w:cs="Times New Roman"/>
        </w:rPr>
        <w:t xml:space="preserve"> </w:t>
      </w:r>
      <w:r w:rsidR="000F31CE">
        <w:rPr>
          <w:rFonts w:ascii="Times New Roman" w:hAnsi="Times New Roman" w:cs="Times New Roman"/>
        </w:rPr>
        <w:t>these elements into new figures</w:t>
      </w:r>
      <w:del w:id="77" w:author="Copyeditor" w:date="2022-08-02T13:10:00Z">
        <w:r w:rsidR="000F31CE" w:rsidDel="00071942">
          <w:rPr>
            <w:rFonts w:ascii="Times New Roman" w:hAnsi="Times New Roman" w:cs="Times New Roman"/>
          </w:rPr>
          <w:delText>,</w:delText>
        </w:r>
      </w:del>
      <w:r w:rsidR="00806ECE" w:rsidRPr="004C59FA">
        <w:rPr>
          <w:rFonts w:ascii="Times New Roman" w:hAnsi="Times New Roman" w:cs="Times New Roman"/>
        </w:rPr>
        <w:t xml:space="preserve"> </w:t>
      </w:r>
      <w:r w:rsidR="00806ECE">
        <w:rPr>
          <w:rFonts w:ascii="Times New Roman" w:hAnsi="Times New Roman" w:cs="Times New Roman"/>
        </w:rPr>
        <w:t>to open</w:t>
      </w:r>
      <w:r w:rsidR="00806ECE" w:rsidRPr="004C59FA">
        <w:rPr>
          <w:rFonts w:ascii="Times New Roman" w:hAnsi="Times New Roman" w:cs="Times New Roman"/>
        </w:rPr>
        <w:t xml:space="preserve"> up unus</w:t>
      </w:r>
      <w:r>
        <w:rPr>
          <w:rFonts w:ascii="Times New Roman" w:hAnsi="Times New Roman" w:cs="Times New Roman"/>
        </w:rPr>
        <w:t>ual</w:t>
      </w:r>
      <w:r w:rsidR="00806ECE" w:rsidRPr="004C59FA">
        <w:rPr>
          <w:rFonts w:ascii="Times New Roman" w:hAnsi="Times New Roman" w:cs="Times New Roman"/>
        </w:rPr>
        <w:t xml:space="preserve"> </w:t>
      </w:r>
      <w:r w:rsidR="00806ECE">
        <w:rPr>
          <w:rFonts w:ascii="Times New Roman" w:hAnsi="Times New Roman" w:cs="Times New Roman"/>
        </w:rPr>
        <w:t xml:space="preserve">modes of enjoyment and difficult </w:t>
      </w:r>
      <w:r w:rsidR="00806ECE" w:rsidRPr="004C59FA">
        <w:rPr>
          <w:rFonts w:ascii="Times New Roman" w:hAnsi="Times New Roman" w:cs="Times New Roman"/>
        </w:rPr>
        <w:lastRenderedPageBreak/>
        <w:t>temporalities. Barrett Browning, read in relation to Coleridge, can be seen as a belated example of a discursive phenomenon known as “fellow Romantics” or “Romantic interactions,” in which male and female poets share discursive common ground and productively challenge and repeat one another</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{"citationID":"hYjU8zlT","properties":{"formattedCitation":"(Lau; Wolfson)","plainCitation":"(Lau; Wolfson)","noteIndex":0},"citationItems":[{"id":483,"uris":["http://zotero.org/users/71093/items/M7MPUUPV"],"uri":["http://zotero.org/users/71093/items/M7MPUUPV"],"itemData":{"id":483,"type":"chapter","title":"Introduction","container-title":"Fellow Romantics: Male and Female British Writers, 1790-1835","publisher":"Ashgate","publisher-place":"Farnham","page":"1-16","event-place":"Farnham","author":[{"family":"Lau","given":"Beth"}],"editor":[{"family":"Lau","given":"Beth"}],"issued":{"date-parts":[["2009"]]}}},{"id":810,"uris":["http://zotero.org/users/71093/items/ZNQ6JUTD"],"uri":["http://zotero.org/users/71093/items/ZNQ6JUTD"],"itemData":{"id":810,"type":"book","title":"Romantic Interactions: Social Being and the Turns of Literary Action","publisher":"The Johns Hopkins University Press","publisher-place":"Baltimore","source":"Amazon.com","event-place":"Baltimore","ISBN":"0-8018-9473-5","title-short":"Romantic Interactions","author":[{"family":"Wolfson","given":"Susan J."}],"issued":{"date-parts":[["2010",9,17]]}}}],"schema":"https://github.com/citation-style-language/schema/raw/master/csl-citation.json"}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(Lau; Wolfson)</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The gender politics being negotiated here are complex: </w:t>
      </w:r>
      <w:r w:rsidR="00613274">
        <w:rPr>
          <w:rFonts w:ascii="Times New Roman" w:hAnsi="Times New Roman" w:cs="Times New Roman"/>
        </w:rPr>
        <w:t>even before Barrett Browning arrives on</w:t>
      </w:r>
      <w:del w:id="78" w:author="Copyeditor" w:date="2022-08-02T13:14:00Z">
        <w:r w:rsidR="00613274" w:rsidDel="00071942">
          <w:rPr>
            <w:rFonts w:ascii="Times New Roman" w:hAnsi="Times New Roman" w:cs="Times New Roman"/>
          </w:rPr>
          <w:delText>to</w:delText>
        </w:r>
      </w:del>
      <w:r w:rsidR="00613274">
        <w:rPr>
          <w:rFonts w:ascii="Times New Roman" w:hAnsi="Times New Roman" w:cs="Times New Roman"/>
        </w:rPr>
        <w:t xml:space="preserve"> the scene, the lim</w:t>
      </w:r>
      <w:r w:rsidR="00933D3C">
        <w:rPr>
          <w:rFonts w:ascii="Times New Roman" w:hAnsi="Times New Roman" w:cs="Times New Roman"/>
        </w:rPr>
        <w:t xml:space="preserve">e-tree bower </w:t>
      </w:r>
      <w:del w:id="79" w:author="Copyeditor" w:date="2022-08-02T13:15:00Z">
        <w:r w:rsidR="00933D3C" w:rsidDel="00071942">
          <w:rPr>
            <w:rFonts w:ascii="Times New Roman" w:hAnsi="Times New Roman" w:cs="Times New Roman"/>
          </w:rPr>
          <w:delText xml:space="preserve">was </w:delText>
        </w:r>
      </w:del>
      <w:ins w:id="80" w:author="Copyeditor" w:date="2022-08-02T13:15:00Z">
        <w:r w:rsidR="00071942">
          <w:rPr>
            <w:rFonts w:ascii="Times New Roman" w:hAnsi="Times New Roman" w:cs="Times New Roman"/>
          </w:rPr>
          <w:t xml:space="preserve">is </w:t>
        </w:r>
      </w:ins>
      <w:r w:rsidR="00933D3C">
        <w:rPr>
          <w:rFonts w:ascii="Times New Roman" w:hAnsi="Times New Roman" w:cs="Times New Roman"/>
        </w:rPr>
        <w:t>already displaying</w:t>
      </w:r>
      <w:r w:rsidR="00806ECE" w:rsidRPr="004C59FA">
        <w:rPr>
          <w:rFonts w:ascii="Times New Roman" w:hAnsi="Times New Roman" w:cs="Times New Roman"/>
        </w:rPr>
        <w:t xml:space="preserve"> Coleridge’s willingness to appropriate traditionally feminine poetic spaces</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{"citationID":"ROoODLii","properties":{"formattedCitation":"(Labbe 96; Murray 57)","plainCitation":"(Labbe 96; Murray 57)","noteIndex":0},"citationItems":[{"id":2702,"uris":["http://zotero.org/users/71093/items/TUMM7J89"],"uri":["http://zotero.org/users/71093/items/TUMM7J89"],"itemData":{"id":2702,"type":"book","title":"Romantic Visualities: Landscape, Gender, and Romanticism","publisher":"Palgrave Macmillan","publisher-place":"Houndmills","number-of-pages":"222","source":"Google Books","event-place":"Houndmills","ISBN":"978-0-312-21221-6","note":"Google-Books-ID: e4B5QgAACAAJ","title-short":"Romantic Visualities","language":"en","author":[{"family":"Labbe","given":"Jacqueline M."}],"issued":{"date-parts":[["1998"]]}},"locator":"96"},{"id":2302,"uris":["http://zotero.org/users/71093/items/85I8ZQNM"],"uri":["http://zotero.org/users/71093/items/85I8ZQNM"],"itemData":{"id":2302,"type":"book","title":"Tragic Coleridge","publisher":"Ashgate","publisher-place":"Farnham","number-of-pages":"286","source":"Google Books","event-place":"Farnham","abstract":"To Samuel Taylor Coleridge, tragedy was not solely a literary mode, but a philosophy to interpret the history that unfolded around him. Tragic Coleridge explores the tragic vision of existence that Coleridge derived from Classical drama, Shakespeare, Milton and contemporary German thought. Coleridge viewed the hardships of the Romantic period, like the catastrophes of Greek tragedy, as stages in a process of humanity’s overall purification. Offering new readings of canonical poems, as well as neglected plays and critical works, Chris Murray elaborates Coleridge’s tragic vision in relation to a range of thinkers, from Plato and Aristotle to George Steiner and Raymond Williams. He draws comparisons with the works of Blake, the Shelleys, and Keats to explore the factors that shaped Coleridge’s conception of tragedy, including the origins of sacrifice, developments in Classical scholarship, theories of inspiration and the author’s quest for civic status. With cycles of catastrophe and catharsis everywhere in his works, Coleridge depicted the world as a site of tragic purgation, and wrote himself into it as an embattled sage qualified to mediate the vicissitudes of his age.","ISBN":"978-1-317-00834-7","note":"Google-Books-ID: twqgCwAAQBAJ","language":"en","author":[{"family":"Murray","given":"Chris"}],"issued":{"date-parts":[["2013"]]}},"locator":"57"}],"schema":"https://github.com/citation-style-language/schema/raw/master/csl-citation.json"}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(Labbe 96; Murray 57)</w:t>
      </w:r>
      <w:r w:rsidR="008F2F9E">
        <w:rPr>
          <w:rFonts w:ascii="Times New Roman" w:hAnsi="Times New Roman" w:cs="Times New Roman"/>
        </w:rPr>
        <w:fldChar w:fldCharType="end"/>
      </w:r>
      <w:r w:rsidR="008F2F9E">
        <w:rPr>
          <w:rFonts w:ascii="Times New Roman" w:hAnsi="Times New Roman" w:cs="Times New Roman"/>
        </w:rPr>
        <w:t>.</w:t>
      </w:r>
      <w:r w:rsidR="00806ECE" w:rsidRPr="004C59FA">
        <w:rPr>
          <w:rFonts w:ascii="Times New Roman" w:hAnsi="Times New Roman" w:cs="Times New Roman"/>
        </w:rPr>
        <w:t xml:space="preserve"> Barrett Browning might be wresting back this space for the women’s side; yet in doing so, she </w:t>
      </w:r>
      <w:r w:rsidR="00613274">
        <w:rPr>
          <w:rFonts w:ascii="Times New Roman" w:hAnsi="Times New Roman" w:cs="Times New Roman"/>
        </w:rPr>
        <w:t>is</w:t>
      </w:r>
      <w:r w:rsidR="00806ECE" w:rsidRPr="004C59FA">
        <w:rPr>
          <w:rFonts w:ascii="Times New Roman" w:hAnsi="Times New Roman" w:cs="Times New Roman"/>
        </w:rPr>
        <w:t xml:space="preserve"> develop</w:t>
      </w:r>
      <w:r w:rsidR="00613274">
        <w:rPr>
          <w:rFonts w:ascii="Times New Roman" w:hAnsi="Times New Roman" w:cs="Times New Roman"/>
        </w:rPr>
        <w:t>ing</w:t>
      </w:r>
      <w:r w:rsidR="00806ECE" w:rsidRPr="004C59FA">
        <w:rPr>
          <w:rFonts w:ascii="Times New Roman" w:hAnsi="Times New Roman" w:cs="Times New Roman"/>
        </w:rPr>
        <w:t xml:space="preserve"> a complex response to the immediacy of Coleridge’s verse.</w:t>
      </w:r>
      <w:r w:rsidR="00806ECE">
        <w:rPr>
          <w:rFonts w:ascii="Times New Roman" w:hAnsi="Times New Roman" w:cs="Times New Roman"/>
        </w:rPr>
        <w:t xml:space="preserve"> </w:t>
      </w:r>
      <w:r w:rsidR="0015236A">
        <w:rPr>
          <w:rFonts w:ascii="Times New Roman" w:hAnsi="Times New Roman" w:cs="Times New Roman"/>
        </w:rPr>
        <w:t>Although</w:t>
      </w:r>
      <w:r w:rsidR="002D0C57">
        <w:rPr>
          <w:rFonts w:ascii="Times New Roman" w:hAnsi="Times New Roman" w:cs="Times New Roman"/>
        </w:rPr>
        <w:t xml:space="preserve"> </w:t>
      </w:r>
      <w:r w:rsidR="00A56B57">
        <w:rPr>
          <w:rFonts w:ascii="Times New Roman" w:hAnsi="Times New Roman" w:cs="Times New Roman"/>
        </w:rPr>
        <w:t xml:space="preserve">Barrett Browning </w:t>
      </w:r>
      <w:r w:rsidR="00613274">
        <w:rPr>
          <w:rFonts w:ascii="Times New Roman" w:hAnsi="Times New Roman" w:cs="Times New Roman"/>
        </w:rPr>
        <w:t xml:space="preserve">repeatedly </w:t>
      </w:r>
      <w:r w:rsidR="0015236A">
        <w:rPr>
          <w:rFonts w:ascii="Times New Roman" w:hAnsi="Times New Roman" w:cs="Times New Roman"/>
        </w:rPr>
        <w:t>alludes to</w:t>
      </w:r>
      <w:r w:rsidR="00806ECE">
        <w:rPr>
          <w:rFonts w:ascii="Times New Roman" w:hAnsi="Times New Roman" w:cs="Times New Roman"/>
        </w:rPr>
        <w:t xml:space="preserve"> Coleridge’s lime-</w:t>
      </w:r>
      <w:r w:rsidR="00A56B57">
        <w:rPr>
          <w:rFonts w:ascii="Times New Roman" w:hAnsi="Times New Roman" w:cs="Times New Roman"/>
        </w:rPr>
        <w:t>tree</w:t>
      </w:r>
      <w:r w:rsidR="00806ECE">
        <w:rPr>
          <w:rFonts w:ascii="Times New Roman" w:hAnsi="Times New Roman" w:cs="Times New Roman"/>
        </w:rPr>
        <w:t xml:space="preserve"> bower</w:t>
      </w:r>
      <w:r w:rsidR="00613274">
        <w:rPr>
          <w:rFonts w:ascii="Times New Roman" w:hAnsi="Times New Roman" w:cs="Times New Roman"/>
        </w:rPr>
        <w:t xml:space="preserve"> in Book I of her text</w:t>
      </w:r>
      <w:r w:rsidR="0015236A">
        <w:rPr>
          <w:rFonts w:ascii="Times New Roman" w:hAnsi="Times New Roman" w:cs="Times New Roman"/>
        </w:rPr>
        <w:t>, she does so</w:t>
      </w:r>
      <w:r w:rsidR="00A56B57">
        <w:rPr>
          <w:rFonts w:ascii="Times New Roman" w:hAnsi="Times New Roman" w:cs="Times New Roman"/>
        </w:rPr>
        <w:t xml:space="preserve"> </w:t>
      </w:r>
      <w:r w:rsidR="00613274">
        <w:rPr>
          <w:rFonts w:ascii="Times New Roman" w:hAnsi="Times New Roman" w:cs="Times New Roman"/>
        </w:rPr>
        <w:t>to</w:t>
      </w:r>
      <w:r w:rsidR="00A56B57">
        <w:rPr>
          <w:rFonts w:ascii="Times New Roman" w:hAnsi="Times New Roman" w:cs="Times New Roman"/>
        </w:rPr>
        <w:t xml:space="preserve"> flatten Coleridge’s poetic world</w:t>
      </w:r>
      <w:r w:rsidR="001860A0">
        <w:rPr>
          <w:rFonts w:ascii="Times New Roman" w:hAnsi="Times New Roman" w:cs="Times New Roman"/>
        </w:rPr>
        <w:t xml:space="preserve"> and detach the Coleridgean conversational “I”</w:t>
      </w:r>
      <w:r w:rsidR="00933D3C">
        <w:rPr>
          <w:rFonts w:ascii="Times New Roman" w:hAnsi="Times New Roman" w:cs="Times New Roman"/>
        </w:rPr>
        <w:t xml:space="preserve"> from its</w:t>
      </w:r>
      <w:r w:rsidR="00613274">
        <w:rPr>
          <w:rFonts w:ascii="Times New Roman" w:hAnsi="Times New Roman" w:cs="Times New Roman"/>
        </w:rPr>
        <w:t xml:space="preserve"> sources of comfort</w:t>
      </w:r>
      <w:r w:rsidR="00A56B57">
        <w:rPr>
          <w:rFonts w:ascii="Times New Roman" w:hAnsi="Times New Roman" w:cs="Times New Roman"/>
        </w:rPr>
        <w:t xml:space="preserve">. </w:t>
      </w:r>
      <w:r w:rsidR="0015236A">
        <w:rPr>
          <w:rFonts w:ascii="Times New Roman" w:hAnsi="Times New Roman" w:cs="Times New Roman"/>
        </w:rPr>
        <w:t>To put the difference in psychoanalytic terms: i</w:t>
      </w:r>
      <w:r w:rsidR="00A56B57">
        <w:rPr>
          <w:rFonts w:ascii="Times New Roman" w:hAnsi="Times New Roman" w:cs="Times New Roman"/>
        </w:rPr>
        <w:t>f Cole</w:t>
      </w:r>
      <w:r w:rsidR="0015236A">
        <w:rPr>
          <w:rFonts w:ascii="Times New Roman" w:hAnsi="Times New Roman" w:cs="Times New Roman"/>
        </w:rPr>
        <w:t>ridge’s poem proclaims the</w:t>
      </w:r>
      <w:r w:rsidR="00A56B57">
        <w:rPr>
          <w:rFonts w:ascii="Times New Roman" w:hAnsi="Times New Roman" w:cs="Times New Roman"/>
        </w:rPr>
        <w:t xml:space="preserve"> neurosis of </w:t>
      </w:r>
      <w:r w:rsidR="002D0C57">
        <w:rPr>
          <w:rFonts w:ascii="Times New Roman" w:hAnsi="Times New Roman" w:cs="Times New Roman"/>
        </w:rPr>
        <w:t xml:space="preserve">the entrapped male poet, who </w:t>
      </w:r>
      <w:r w:rsidR="001860A0">
        <w:rPr>
          <w:rFonts w:ascii="Times New Roman" w:hAnsi="Times New Roman" w:cs="Times New Roman"/>
        </w:rPr>
        <w:t>resents</w:t>
      </w:r>
      <w:r w:rsidR="002D0C57">
        <w:rPr>
          <w:rFonts w:ascii="Times New Roman" w:hAnsi="Times New Roman" w:cs="Times New Roman"/>
        </w:rPr>
        <w:t xml:space="preserve"> being</w:t>
      </w:r>
      <w:r w:rsidR="00A56B57">
        <w:rPr>
          <w:rFonts w:ascii="Times New Roman" w:hAnsi="Times New Roman" w:cs="Times New Roman"/>
        </w:rPr>
        <w:t xml:space="preserve"> left behind as his friends go walking, then Barrett Browning’s poem can be said to be approaching that </w:t>
      </w:r>
      <w:r w:rsidR="007F15FB">
        <w:rPr>
          <w:rFonts w:ascii="Times New Roman" w:hAnsi="Times New Roman" w:cs="Times New Roman"/>
        </w:rPr>
        <w:t>persona</w:t>
      </w:r>
      <w:r w:rsidR="00A56B57">
        <w:rPr>
          <w:rFonts w:ascii="Times New Roman" w:hAnsi="Times New Roman" w:cs="Times New Roman"/>
        </w:rPr>
        <w:t xml:space="preserve"> psychotically.</w:t>
      </w:r>
    </w:p>
    <w:p w14:paraId="42A6C6D9" w14:textId="781BADF9" w:rsidR="00FD5656" w:rsidRPr="00526220" w:rsidRDefault="002D0C57" w:rsidP="00F22A5A">
      <w:pPr>
        <w:spacing w:line="480" w:lineRule="auto"/>
        <w:ind w:firstLine="720"/>
        <w:rPr>
          <w:rFonts w:ascii="Times New Roman" w:hAnsi="Times New Roman" w:cs="Times New Roman"/>
        </w:rPr>
      </w:pPr>
      <w:r>
        <w:rPr>
          <w:rFonts w:ascii="Times New Roman" w:hAnsi="Times New Roman" w:cs="Times New Roman"/>
        </w:rPr>
        <w:t xml:space="preserve">It may seem </w:t>
      </w:r>
      <w:r w:rsidR="00610B5B">
        <w:rPr>
          <w:rFonts w:ascii="Times New Roman" w:hAnsi="Times New Roman" w:cs="Times New Roman"/>
        </w:rPr>
        <w:t>iniquitous</w:t>
      </w:r>
      <w:r w:rsidR="000A5D97">
        <w:rPr>
          <w:rFonts w:ascii="Times New Roman" w:hAnsi="Times New Roman" w:cs="Times New Roman"/>
        </w:rPr>
        <w:t xml:space="preserve"> </w:t>
      </w:r>
      <w:r>
        <w:rPr>
          <w:rFonts w:ascii="Times New Roman" w:hAnsi="Times New Roman" w:cs="Times New Roman"/>
        </w:rPr>
        <w:t xml:space="preserve">to speak of </w:t>
      </w:r>
      <w:r>
        <w:rPr>
          <w:rFonts w:ascii="Times New Roman" w:hAnsi="Times New Roman" w:cs="Times New Roman"/>
          <w:i/>
        </w:rPr>
        <w:t>Aurora Leigh</w:t>
      </w:r>
      <w:r w:rsidR="00422471">
        <w:rPr>
          <w:rFonts w:ascii="Times New Roman" w:hAnsi="Times New Roman" w:cs="Times New Roman"/>
        </w:rPr>
        <w:t xml:space="preserve"> </w:t>
      </w:r>
      <w:r>
        <w:rPr>
          <w:rFonts w:ascii="Times New Roman" w:hAnsi="Times New Roman" w:cs="Times New Roman"/>
        </w:rPr>
        <w:t>in terms of psychosis</w:t>
      </w:r>
      <w:r w:rsidR="00C439A8">
        <w:rPr>
          <w:rFonts w:ascii="Times New Roman" w:hAnsi="Times New Roman" w:cs="Times New Roman"/>
        </w:rPr>
        <w:t xml:space="preserve">. </w:t>
      </w:r>
      <w:r w:rsidR="00610B5B">
        <w:rPr>
          <w:rFonts w:ascii="Times New Roman" w:hAnsi="Times New Roman" w:cs="Times New Roman"/>
        </w:rPr>
        <w:t>I am not eager to associate one of the most important feminist poems of the nineteenth century with abnormal conditions of the mind and mental illness</w:t>
      </w:r>
      <w:r w:rsidR="00F27920">
        <w:rPr>
          <w:rFonts w:ascii="Times New Roman" w:hAnsi="Times New Roman" w:cs="Times New Roman"/>
        </w:rPr>
        <w:t>, given how</w:t>
      </w:r>
      <w:r w:rsidR="00441E9D">
        <w:rPr>
          <w:rFonts w:ascii="Times New Roman" w:hAnsi="Times New Roman" w:cs="Times New Roman"/>
        </w:rPr>
        <w:t xml:space="preserve"> readily</w:t>
      </w:r>
      <w:r w:rsidR="00F27920">
        <w:rPr>
          <w:rFonts w:ascii="Times New Roman" w:hAnsi="Times New Roman" w:cs="Times New Roman"/>
        </w:rPr>
        <w:t xml:space="preserve"> the nineteenth century </w:t>
      </w:r>
      <w:r w:rsidR="00441E9D">
        <w:rPr>
          <w:rFonts w:ascii="Times New Roman" w:hAnsi="Times New Roman" w:cs="Times New Roman"/>
        </w:rPr>
        <w:t>wielded</w:t>
      </w:r>
      <w:r w:rsidR="00610B5B">
        <w:rPr>
          <w:rFonts w:ascii="Times New Roman" w:hAnsi="Times New Roman" w:cs="Times New Roman"/>
        </w:rPr>
        <w:t xml:space="preserve"> psychiatric discourses against </w:t>
      </w:r>
      <w:r w:rsidR="007A58B1">
        <w:rPr>
          <w:rFonts w:ascii="Times New Roman" w:hAnsi="Times New Roman" w:cs="Times New Roman"/>
        </w:rPr>
        <w:t>women. The association may seem</w:t>
      </w:r>
      <w:r w:rsidR="00610B5B">
        <w:rPr>
          <w:rFonts w:ascii="Times New Roman" w:hAnsi="Times New Roman" w:cs="Times New Roman"/>
        </w:rPr>
        <w:t xml:space="preserve"> especially unfortunate, given t</w:t>
      </w:r>
      <w:r w:rsidR="00933D3C">
        <w:rPr>
          <w:rFonts w:ascii="Times New Roman" w:hAnsi="Times New Roman" w:cs="Times New Roman"/>
        </w:rPr>
        <w:t xml:space="preserve">he </w:t>
      </w:r>
      <w:r w:rsidR="000A5D97">
        <w:rPr>
          <w:rFonts w:ascii="Times New Roman" w:hAnsi="Times New Roman" w:cs="Times New Roman"/>
        </w:rPr>
        <w:t xml:space="preserve">remarkable </w:t>
      </w:r>
      <w:r w:rsidR="00933D3C">
        <w:rPr>
          <w:rFonts w:ascii="Times New Roman" w:hAnsi="Times New Roman" w:cs="Times New Roman"/>
        </w:rPr>
        <w:t>clarity of Barrett Browni</w:t>
      </w:r>
      <w:r w:rsidR="00610B5B">
        <w:rPr>
          <w:rFonts w:ascii="Times New Roman" w:hAnsi="Times New Roman" w:cs="Times New Roman"/>
        </w:rPr>
        <w:t>ng’s writing and thought, which is apparent</w:t>
      </w:r>
      <w:r w:rsidR="000A5D97">
        <w:rPr>
          <w:rFonts w:ascii="Times New Roman" w:hAnsi="Times New Roman" w:cs="Times New Roman"/>
        </w:rPr>
        <w:t xml:space="preserve"> everywhere in the poem, and</w:t>
      </w:r>
      <w:r w:rsidR="00933D3C">
        <w:rPr>
          <w:rFonts w:ascii="Times New Roman" w:hAnsi="Times New Roman" w:cs="Times New Roman"/>
        </w:rPr>
        <w:t xml:space="preserve"> </w:t>
      </w:r>
      <w:r w:rsidR="00610B5B">
        <w:rPr>
          <w:rFonts w:ascii="Times New Roman" w:hAnsi="Times New Roman" w:cs="Times New Roman"/>
        </w:rPr>
        <w:t>Barrett Browning’s</w:t>
      </w:r>
      <w:r w:rsidR="00613274">
        <w:rPr>
          <w:rFonts w:ascii="Times New Roman" w:hAnsi="Times New Roman" w:cs="Times New Roman"/>
        </w:rPr>
        <w:t xml:space="preserve"> </w:t>
      </w:r>
      <w:r w:rsidR="00441E9D">
        <w:rPr>
          <w:rFonts w:ascii="Times New Roman" w:hAnsi="Times New Roman" w:cs="Times New Roman"/>
        </w:rPr>
        <w:t xml:space="preserve">carefully </w:t>
      </w:r>
      <w:r w:rsidR="00D74EF3">
        <w:rPr>
          <w:rFonts w:ascii="Times New Roman" w:hAnsi="Times New Roman" w:cs="Times New Roman"/>
        </w:rPr>
        <w:t>reasoned</w:t>
      </w:r>
      <w:r w:rsidR="00610B5B">
        <w:rPr>
          <w:rFonts w:ascii="Times New Roman" w:hAnsi="Times New Roman" w:cs="Times New Roman"/>
        </w:rPr>
        <w:t xml:space="preserve"> </w:t>
      </w:r>
      <w:r w:rsidR="00613274">
        <w:rPr>
          <w:rFonts w:ascii="Times New Roman" w:hAnsi="Times New Roman" w:cs="Times New Roman"/>
        </w:rPr>
        <w:t>arguments</w:t>
      </w:r>
      <w:r w:rsidR="00F27920">
        <w:rPr>
          <w:rFonts w:ascii="Times New Roman" w:hAnsi="Times New Roman" w:cs="Times New Roman"/>
        </w:rPr>
        <w:t>, through the voice of Aurora Leigh,</w:t>
      </w:r>
      <w:r w:rsidR="00613274">
        <w:rPr>
          <w:rFonts w:ascii="Times New Roman" w:hAnsi="Times New Roman" w:cs="Times New Roman"/>
        </w:rPr>
        <w:t xml:space="preserve"> about gender</w:t>
      </w:r>
      <w:r w:rsidR="00610B5B">
        <w:rPr>
          <w:rFonts w:ascii="Times New Roman" w:hAnsi="Times New Roman" w:cs="Times New Roman"/>
        </w:rPr>
        <w:t>-based oppression</w:t>
      </w:r>
      <w:r w:rsidR="00933D3C">
        <w:rPr>
          <w:rFonts w:ascii="Times New Roman" w:hAnsi="Times New Roman" w:cs="Times New Roman"/>
        </w:rPr>
        <w:t xml:space="preserve">. </w:t>
      </w:r>
      <w:r w:rsidR="00F27920">
        <w:rPr>
          <w:rFonts w:ascii="Times New Roman" w:hAnsi="Times New Roman" w:cs="Times New Roman"/>
        </w:rPr>
        <w:t>T</w:t>
      </w:r>
      <w:r w:rsidR="00933D3C">
        <w:rPr>
          <w:rFonts w:ascii="Times New Roman" w:hAnsi="Times New Roman" w:cs="Times New Roman"/>
        </w:rPr>
        <w:t>he poem</w:t>
      </w:r>
      <w:r w:rsidR="007F15FB">
        <w:rPr>
          <w:rFonts w:ascii="Times New Roman" w:hAnsi="Times New Roman" w:cs="Times New Roman"/>
        </w:rPr>
        <w:t xml:space="preserve"> chronicles</w:t>
      </w:r>
      <w:r w:rsidR="00933D3C">
        <w:rPr>
          <w:rFonts w:ascii="Times New Roman" w:hAnsi="Times New Roman" w:cs="Times New Roman"/>
        </w:rPr>
        <w:t>, in a detailed and persuasive way,</w:t>
      </w:r>
      <w:r w:rsidR="007F15FB">
        <w:rPr>
          <w:rFonts w:ascii="Times New Roman" w:hAnsi="Times New Roman" w:cs="Times New Roman"/>
        </w:rPr>
        <w:t xml:space="preserve"> Aurora</w:t>
      </w:r>
      <w:r w:rsidR="00C4245D">
        <w:rPr>
          <w:rFonts w:ascii="Times New Roman" w:hAnsi="Times New Roman" w:cs="Times New Roman"/>
        </w:rPr>
        <w:t>’s</w:t>
      </w:r>
      <w:r>
        <w:rPr>
          <w:rFonts w:ascii="Times New Roman" w:hAnsi="Times New Roman" w:cs="Times New Roman"/>
        </w:rPr>
        <w:t xml:space="preserve"> purposefulness in the face</w:t>
      </w:r>
      <w:r w:rsidR="007A58B1">
        <w:rPr>
          <w:rFonts w:ascii="Times New Roman" w:hAnsi="Times New Roman" w:cs="Times New Roman"/>
        </w:rPr>
        <w:t xml:space="preserve"> of</w:t>
      </w:r>
      <w:r w:rsidR="000A5D97">
        <w:rPr>
          <w:rFonts w:ascii="Times New Roman" w:hAnsi="Times New Roman" w:cs="Times New Roman"/>
        </w:rPr>
        <w:t xml:space="preserve"> conventionality</w:t>
      </w:r>
      <w:r w:rsidR="00C73D18">
        <w:rPr>
          <w:rFonts w:ascii="Times New Roman" w:hAnsi="Times New Roman" w:cs="Times New Roman"/>
        </w:rPr>
        <w:t xml:space="preserve">. </w:t>
      </w:r>
      <w:r>
        <w:rPr>
          <w:rFonts w:ascii="Times New Roman" w:hAnsi="Times New Roman" w:cs="Times New Roman"/>
        </w:rPr>
        <w:t>There does not appear to be anything particular</w:t>
      </w:r>
      <w:r w:rsidR="0015236A">
        <w:rPr>
          <w:rFonts w:ascii="Times New Roman" w:hAnsi="Times New Roman" w:cs="Times New Roman"/>
        </w:rPr>
        <w:t>ly</w:t>
      </w:r>
      <w:r>
        <w:rPr>
          <w:rFonts w:ascii="Times New Roman" w:hAnsi="Times New Roman" w:cs="Times New Roman"/>
        </w:rPr>
        <w:t xml:space="preserve"> psychotic about Aurora’s quest to become an artist or transcend the limitations placed up</w:t>
      </w:r>
      <w:r w:rsidR="0015236A">
        <w:rPr>
          <w:rFonts w:ascii="Times New Roman" w:hAnsi="Times New Roman" w:cs="Times New Roman"/>
        </w:rPr>
        <w:t>on her</w:t>
      </w:r>
      <w:r w:rsidR="009A4F98">
        <w:rPr>
          <w:rFonts w:ascii="Times New Roman" w:hAnsi="Times New Roman" w:cs="Times New Roman"/>
        </w:rPr>
        <w:t xml:space="preserve">—although Daniel Paul Schreber, too, was “clear thinking and sober” in pursuit </w:t>
      </w:r>
      <w:r w:rsidR="009A4F98">
        <w:rPr>
          <w:rFonts w:ascii="Times New Roman" w:hAnsi="Times New Roman" w:cs="Times New Roman"/>
        </w:rPr>
        <w:lastRenderedPageBreak/>
        <w:t xml:space="preserve">of what he called “cool intellectual </w:t>
      </w:r>
      <w:r w:rsidR="009A4F98" w:rsidRPr="00F46F42">
        <w:rPr>
          <w:rFonts w:ascii="Times New Roman" w:hAnsi="Times New Roman" w:cs="Times New Roman"/>
        </w:rPr>
        <w:t>criticism”</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{"citationID":"5r6rCQSz","properties":{"formattedCitation":"(Schreber 69)","plainCitation":"(Schreber 69)","noteIndex":0},"citationItems":[{"id":2704,"uris":["http://zotero.org/users/71093/items/22WRBPPM"],"uri":["http://zotero.org/users/71093/items/22WRBPPM"],"itemData":{"id":2704,"type":"book","title":"Memoirs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69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(69)</w:t>
      </w:r>
      <w:r w:rsidR="008F2F9E">
        <w:rPr>
          <w:rFonts w:ascii="Times New Roman" w:hAnsi="Times New Roman" w:cs="Times New Roman"/>
        </w:rPr>
        <w:fldChar w:fldCharType="end"/>
      </w:r>
      <w:r w:rsidR="009A4F98" w:rsidRPr="00F46F42">
        <w:rPr>
          <w:rFonts w:ascii="Times New Roman" w:hAnsi="Times New Roman" w:cs="Times New Roman"/>
        </w:rPr>
        <w:t>—</w:t>
      </w:r>
      <w:r w:rsidR="0015236A" w:rsidRPr="00F46F42">
        <w:rPr>
          <w:rFonts w:ascii="Times New Roman" w:hAnsi="Times New Roman" w:cs="Times New Roman"/>
        </w:rPr>
        <w:t xml:space="preserve">and </w:t>
      </w:r>
      <w:r w:rsidRPr="00F46F42">
        <w:rPr>
          <w:rFonts w:ascii="Times New Roman" w:hAnsi="Times New Roman" w:cs="Times New Roman"/>
        </w:rPr>
        <w:t>I am not trying to suggest that the character Aurora Leigh</w:t>
      </w:r>
      <w:r w:rsidR="0015236A" w:rsidRPr="00F46F42">
        <w:rPr>
          <w:rFonts w:ascii="Times New Roman" w:hAnsi="Times New Roman" w:cs="Times New Roman"/>
        </w:rPr>
        <w:t>, or that the author Barrett Browning,</w:t>
      </w:r>
      <w:r w:rsidRPr="00F46F42">
        <w:rPr>
          <w:rFonts w:ascii="Times New Roman" w:hAnsi="Times New Roman" w:cs="Times New Roman"/>
        </w:rPr>
        <w:t xml:space="preserve"> is </w:t>
      </w:r>
      <w:r w:rsidR="00F27920" w:rsidRPr="00F46F42">
        <w:rPr>
          <w:rFonts w:ascii="Times New Roman" w:hAnsi="Times New Roman" w:cs="Times New Roman"/>
        </w:rPr>
        <w:t xml:space="preserve">especially </w:t>
      </w:r>
      <w:r w:rsidRPr="00F46F42">
        <w:rPr>
          <w:rFonts w:ascii="Times New Roman" w:hAnsi="Times New Roman" w:cs="Times New Roman"/>
        </w:rPr>
        <w:t xml:space="preserve">psychotic. </w:t>
      </w:r>
      <w:r w:rsidR="00F27920" w:rsidRPr="00F46F42">
        <w:rPr>
          <w:rFonts w:ascii="Times New Roman" w:hAnsi="Times New Roman" w:cs="Times New Roman"/>
        </w:rPr>
        <w:t xml:space="preserve">Instead, I will </w:t>
      </w:r>
      <w:r w:rsidR="00540E2E">
        <w:rPr>
          <w:rFonts w:ascii="Times New Roman" w:hAnsi="Times New Roman" w:cs="Times New Roman"/>
        </w:rPr>
        <w:t>explore</w:t>
      </w:r>
      <w:r w:rsidR="00F27920" w:rsidRPr="00F46F42">
        <w:rPr>
          <w:rFonts w:ascii="Times New Roman" w:hAnsi="Times New Roman" w:cs="Times New Roman"/>
        </w:rPr>
        <w:t xml:space="preserve"> the category of “ordinary psychosis”—a psychosis often indistinguishable from ordinarily neurotic states of mind, except </w:t>
      </w:r>
      <w:r w:rsidR="00F27920" w:rsidRPr="000A6EBD">
        <w:rPr>
          <w:rFonts w:ascii="Times New Roman" w:hAnsi="Times New Roman" w:cs="Times New Roman"/>
        </w:rPr>
        <w:t>insofar as it relates to language and signification</w:t>
      </w:r>
      <w:r w:rsidR="008F2F9E">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CRRKRLf","properties":{"formattedCitation":"(Vanheule)","plainCitation":"(Vanheule)","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(Vanheule)</w:t>
      </w:r>
      <w:r w:rsidR="008F2F9E">
        <w:rPr>
          <w:rFonts w:ascii="Times New Roman" w:hAnsi="Times New Roman" w:cs="Times New Roman"/>
        </w:rPr>
        <w:fldChar w:fldCharType="end"/>
      </w:r>
      <w:r w:rsidR="008F2F9E">
        <w:rPr>
          <w:rFonts w:ascii="Times New Roman" w:hAnsi="Times New Roman" w:cs="Times New Roman"/>
        </w:rPr>
        <w:t>.</w:t>
      </w:r>
      <w:r w:rsidR="00F27920" w:rsidRPr="000A6EBD">
        <w:rPr>
          <w:rFonts w:ascii="Times New Roman" w:hAnsi="Times New Roman" w:cs="Times New Roman"/>
        </w:rPr>
        <w:t xml:space="preserve"> It is psychosis as a method of resisting and refusing patriarchal law</w:t>
      </w:r>
      <w:r w:rsidR="00F46F42" w:rsidRPr="000A6EBD">
        <w:rPr>
          <w:rFonts w:ascii="Times New Roman" w:hAnsi="Times New Roman" w:cs="Times New Roman"/>
        </w:rPr>
        <w:t xml:space="preserve">—and, as Todd McGowan reminds us, </w:t>
      </w:r>
      <w:r w:rsidR="00F46F42" w:rsidRPr="000A6EBD">
        <w:rPr>
          <w:rFonts w:ascii="Times New Roman" w:eastAsia="Times New Roman" w:hAnsi="Times New Roman" w:cs="Times New Roman"/>
          <w:color w:val="000000"/>
        </w:rPr>
        <w:t xml:space="preserve">“The fundamental law </w:t>
      </w:r>
      <w:r w:rsidR="008F2F9E">
        <w:rPr>
          <w:rFonts w:ascii="Times New Roman" w:eastAsia="Times New Roman" w:hAnsi="Times New Roman" w:cs="Times New Roman"/>
          <w:color w:val="000000"/>
        </w:rPr>
        <w:t>is that of the signifier itself</w:t>
      </w:r>
      <w:r w:rsidR="00F46F42" w:rsidRPr="000A6EBD">
        <w:rPr>
          <w:rFonts w:ascii="Times New Roman" w:eastAsia="Times New Roman" w:hAnsi="Times New Roman" w:cs="Times New Roman"/>
          <w:color w:val="000000"/>
        </w:rPr>
        <w:t>”</w:t>
      </w:r>
      <w:r w:rsidR="008F2F9E">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{"citationID":"rKST8ItC","properties":{"formattedCitation":"(McGowan 48)","plainCitation":"(McGowan 48)","noteIndex":0},"citationItems":[{"id":2694,"uris":["http://zotero.org/users/71093/items/U8F3V83B"],"uri":["http://zotero.org/users/71093/items/U8F3V83B"],"itemData":{"id":2694,"type":"chapter","title":"The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L."}],"issued":{"date-parts":[["2019"]]}},"locator":"48"}],"schema":"https://github.com/citation-style-language/schema/raw/master/csl-citation.json"}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(48)</w:t>
      </w:r>
      <w:r w:rsidR="008F2F9E">
        <w:rPr>
          <w:rFonts w:ascii="Times New Roman" w:eastAsia="Times New Roman" w:hAnsi="Times New Roman" w:cs="Times New Roman"/>
          <w:color w:val="000000"/>
        </w:rPr>
        <w:fldChar w:fldCharType="end"/>
      </w:r>
      <w:r w:rsidR="008F2F9E">
        <w:rPr>
          <w:rFonts w:ascii="Times New Roman" w:eastAsia="Times New Roman" w:hAnsi="Times New Roman" w:cs="Times New Roman"/>
          <w:color w:val="000000"/>
        </w:rPr>
        <w:t>.</w:t>
      </w:r>
      <w:r w:rsidR="00F46F42" w:rsidRPr="000A6EBD">
        <w:rPr>
          <w:rFonts w:ascii="Times New Roman" w:hAnsi="Times New Roman" w:cs="Times New Roman"/>
        </w:rPr>
        <w:t xml:space="preserve"> </w:t>
      </w:r>
      <w:r w:rsidR="00F27920" w:rsidRPr="000A6EBD">
        <w:rPr>
          <w:rFonts w:ascii="Times New Roman" w:hAnsi="Times New Roman" w:cs="Times New Roman"/>
        </w:rPr>
        <w:t xml:space="preserve">So, </w:t>
      </w:r>
      <w:del w:id="81" w:author="Copyeditor" w:date="2022-08-02T13:31:00Z">
        <w:r w:rsidR="00F27920" w:rsidRPr="000A6EBD" w:rsidDel="00071942">
          <w:rPr>
            <w:rFonts w:ascii="Times New Roman" w:hAnsi="Times New Roman" w:cs="Times New Roman"/>
          </w:rPr>
          <w:delText xml:space="preserve">by </w:delText>
        </w:r>
      </w:del>
      <w:ins w:id="82" w:author="Copyeditor" w:date="2022-08-02T13:31:00Z">
        <w:r w:rsidR="00071942">
          <w:rPr>
            <w:rFonts w:ascii="Times New Roman" w:hAnsi="Times New Roman" w:cs="Times New Roman"/>
          </w:rPr>
          <w:t>my use of</w:t>
        </w:r>
        <w:r w:rsidR="00071942" w:rsidRPr="000A6EBD">
          <w:rPr>
            <w:rFonts w:ascii="Times New Roman" w:hAnsi="Times New Roman" w:cs="Times New Roman"/>
          </w:rPr>
          <w:t xml:space="preserve"> </w:t>
        </w:r>
      </w:ins>
      <w:del w:id="83" w:author="Copyeditor" w:date="2022-08-02T13:31:00Z">
        <w:r w:rsidR="00F27920" w:rsidRPr="00071942" w:rsidDel="00071942">
          <w:rPr>
            <w:rFonts w:ascii="Times New Roman" w:hAnsi="Times New Roman" w:cs="Times New Roman"/>
            <w:i/>
            <w:iCs/>
            <w:rPrChange w:id="84" w:author="Copyeditor" w:date="2022-08-02T13:31:00Z">
              <w:rPr>
                <w:rFonts w:ascii="Times New Roman" w:hAnsi="Times New Roman" w:cs="Times New Roman"/>
              </w:rPr>
            </w:rPrChange>
          </w:rPr>
          <w:delText>“</w:delText>
        </w:r>
      </w:del>
      <w:r w:rsidR="00F27920" w:rsidRPr="00071942">
        <w:rPr>
          <w:rFonts w:ascii="Times New Roman" w:hAnsi="Times New Roman" w:cs="Times New Roman"/>
          <w:i/>
          <w:iCs/>
          <w:rPrChange w:id="85" w:author="Copyeditor" w:date="2022-08-02T13:31:00Z">
            <w:rPr>
              <w:rFonts w:ascii="Times New Roman" w:hAnsi="Times New Roman" w:cs="Times New Roman"/>
            </w:rPr>
          </w:rPrChange>
        </w:rPr>
        <w:t>psychosis</w:t>
      </w:r>
      <w:del w:id="86" w:author="Copyeditor" w:date="2022-08-02T13:30:00Z">
        <w:r w:rsidR="00F27920" w:rsidRPr="000A6EBD" w:rsidDel="00071942">
          <w:rPr>
            <w:rFonts w:ascii="Times New Roman" w:hAnsi="Times New Roman" w:cs="Times New Roman"/>
          </w:rPr>
          <w:delText>,</w:delText>
        </w:r>
      </w:del>
      <w:del w:id="87" w:author="Copyeditor" w:date="2022-08-02T13:31:00Z">
        <w:r w:rsidR="00F27920" w:rsidRPr="000A6EBD" w:rsidDel="00071942">
          <w:rPr>
            <w:rFonts w:ascii="Times New Roman" w:hAnsi="Times New Roman" w:cs="Times New Roman"/>
          </w:rPr>
          <w:delText>”</w:delText>
        </w:r>
      </w:del>
      <w:r w:rsidR="00F27920" w:rsidRPr="000A6EBD">
        <w:rPr>
          <w:rFonts w:ascii="Times New Roman" w:hAnsi="Times New Roman" w:cs="Times New Roman"/>
        </w:rPr>
        <w:t xml:space="preserve"> in this essay, </w:t>
      </w:r>
      <w:del w:id="88" w:author="Copyeditor" w:date="2022-08-02T13:31:00Z">
        <w:r w:rsidR="00A56B57" w:rsidRPr="000A6EBD" w:rsidDel="00071942">
          <w:rPr>
            <w:rFonts w:ascii="Times New Roman" w:hAnsi="Times New Roman" w:cs="Times New Roman"/>
          </w:rPr>
          <w:delText xml:space="preserve">I </w:delText>
        </w:r>
      </w:del>
      <w:r w:rsidRPr="000A6EBD">
        <w:rPr>
          <w:rFonts w:ascii="Times New Roman" w:hAnsi="Times New Roman" w:cs="Times New Roman"/>
        </w:rPr>
        <w:t xml:space="preserve">merely </w:t>
      </w:r>
      <w:del w:id="89" w:author="Copyeditor" w:date="2022-08-02T13:32:00Z">
        <w:r w:rsidRPr="000A6EBD" w:rsidDel="00071942">
          <w:rPr>
            <w:rFonts w:ascii="Times New Roman" w:hAnsi="Times New Roman" w:cs="Times New Roman"/>
          </w:rPr>
          <w:delText xml:space="preserve">mean to </w:delText>
        </w:r>
      </w:del>
      <w:r w:rsidRPr="000A6EBD">
        <w:rPr>
          <w:rFonts w:ascii="Times New Roman" w:hAnsi="Times New Roman" w:cs="Times New Roman"/>
        </w:rPr>
        <w:t>indicate</w:t>
      </w:r>
      <w:ins w:id="90" w:author="Copyeditor" w:date="2022-08-02T13:32:00Z">
        <w:r w:rsidR="00071942">
          <w:rPr>
            <w:rFonts w:ascii="Times New Roman" w:hAnsi="Times New Roman" w:cs="Times New Roman"/>
          </w:rPr>
          <w:t>s</w:t>
        </w:r>
      </w:ins>
      <w:r w:rsidR="00A56B57" w:rsidRPr="000A6EBD">
        <w:rPr>
          <w:rFonts w:ascii="Times New Roman" w:hAnsi="Times New Roman" w:cs="Times New Roman"/>
        </w:rPr>
        <w:t xml:space="preserve"> that </w:t>
      </w:r>
      <w:r w:rsidR="00A56B57" w:rsidRPr="000A6EBD">
        <w:rPr>
          <w:rFonts w:ascii="Times New Roman" w:hAnsi="Times New Roman" w:cs="Times New Roman"/>
          <w:i/>
        </w:rPr>
        <w:t>Aurora Leigh</w:t>
      </w:r>
      <w:r w:rsidR="00A56B57" w:rsidRPr="000A6EBD">
        <w:rPr>
          <w:rFonts w:ascii="Times New Roman" w:hAnsi="Times New Roman" w:cs="Times New Roman"/>
        </w:rPr>
        <w:t xml:space="preserve"> understands figuration and meaning quite d</w:t>
      </w:r>
      <w:r w:rsidR="008C18C9" w:rsidRPr="000A6EBD">
        <w:rPr>
          <w:rFonts w:ascii="Times New Roman" w:hAnsi="Times New Roman" w:cs="Times New Roman"/>
        </w:rPr>
        <w:t>ifferently from</w:t>
      </w:r>
      <w:r w:rsidR="00F450BF" w:rsidRPr="000A6EBD">
        <w:rPr>
          <w:rFonts w:ascii="Times New Roman" w:hAnsi="Times New Roman" w:cs="Times New Roman"/>
        </w:rPr>
        <w:t xml:space="preserve"> Coleridge</w:t>
      </w:r>
      <w:del w:id="91" w:author="Copyeditor" w:date="2022-08-02T13:33:00Z">
        <w:r w:rsidR="00C73D18" w:rsidRPr="000A6EBD" w:rsidDel="00071942">
          <w:rPr>
            <w:rFonts w:ascii="Times New Roman" w:hAnsi="Times New Roman" w:cs="Times New Roman"/>
          </w:rPr>
          <w:delText>,</w:delText>
        </w:r>
      </w:del>
      <w:r w:rsidR="00C73D18" w:rsidRPr="000A6EBD">
        <w:rPr>
          <w:rFonts w:ascii="Times New Roman" w:hAnsi="Times New Roman" w:cs="Times New Roman"/>
        </w:rPr>
        <w:t xml:space="preserve"> and that</w:t>
      </w:r>
      <w:r w:rsidR="001F4E68" w:rsidRPr="000A6EBD">
        <w:rPr>
          <w:rFonts w:ascii="Times New Roman" w:hAnsi="Times New Roman" w:cs="Times New Roman"/>
        </w:rPr>
        <w:t xml:space="preserve"> </w:t>
      </w:r>
      <w:r w:rsidR="00C73D18" w:rsidRPr="000A6EBD">
        <w:rPr>
          <w:rFonts w:ascii="Times New Roman" w:hAnsi="Times New Roman" w:cs="Times New Roman"/>
        </w:rPr>
        <w:t>t</w:t>
      </w:r>
      <w:r w:rsidR="00C9562D" w:rsidRPr="000A6EBD">
        <w:rPr>
          <w:rFonts w:ascii="Times New Roman" w:hAnsi="Times New Roman" w:cs="Times New Roman"/>
        </w:rPr>
        <w:t>hose</w:t>
      </w:r>
      <w:r w:rsidR="00F450BF" w:rsidRPr="000A6EBD">
        <w:rPr>
          <w:rFonts w:ascii="Times New Roman" w:hAnsi="Times New Roman" w:cs="Times New Roman"/>
        </w:rPr>
        <w:t xml:space="preserve"> differences</w:t>
      </w:r>
      <w:r w:rsidR="008C18C9" w:rsidRPr="000A6EBD">
        <w:rPr>
          <w:rFonts w:ascii="Times New Roman" w:hAnsi="Times New Roman" w:cs="Times New Roman"/>
        </w:rPr>
        <w:t xml:space="preserve">, taken as a whole, </w:t>
      </w:r>
      <w:r w:rsidR="00C9562D" w:rsidRPr="000A6EBD">
        <w:rPr>
          <w:rFonts w:ascii="Times New Roman" w:hAnsi="Times New Roman" w:cs="Times New Roman"/>
        </w:rPr>
        <w:t>substantially</w:t>
      </w:r>
      <w:r w:rsidR="00F450BF" w:rsidRPr="000A6EBD">
        <w:rPr>
          <w:rFonts w:ascii="Times New Roman" w:hAnsi="Times New Roman" w:cs="Times New Roman"/>
        </w:rPr>
        <w:t xml:space="preserve"> shift</w:t>
      </w:r>
      <w:r w:rsidR="00A56B57" w:rsidRPr="000A6EBD">
        <w:rPr>
          <w:rFonts w:ascii="Times New Roman" w:hAnsi="Times New Roman" w:cs="Times New Roman"/>
        </w:rPr>
        <w:t xml:space="preserve"> the poetic fun</w:t>
      </w:r>
      <w:r w:rsidR="00FB20CD" w:rsidRPr="000A6EBD">
        <w:rPr>
          <w:rFonts w:ascii="Times New Roman" w:hAnsi="Times New Roman" w:cs="Times New Roman"/>
        </w:rPr>
        <w:t>c</w:t>
      </w:r>
      <w:r w:rsidR="008C18C9" w:rsidRPr="000A6EBD">
        <w:rPr>
          <w:rFonts w:ascii="Times New Roman" w:hAnsi="Times New Roman" w:cs="Times New Roman"/>
        </w:rPr>
        <w:t>tion of</w:t>
      </w:r>
      <w:r w:rsidR="001A5CA0" w:rsidRPr="000A6EBD">
        <w:rPr>
          <w:rFonts w:ascii="Times New Roman" w:hAnsi="Times New Roman" w:cs="Times New Roman"/>
        </w:rPr>
        <w:t xml:space="preserve"> </w:t>
      </w:r>
      <w:r w:rsidR="008C18C9" w:rsidRPr="000A6EBD">
        <w:rPr>
          <w:rFonts w:ascii="Times New Roman" w:hAnsi="Times New Roman" w:cs="Times New Roman"/>
        </w:rPr>
        <w:t xml:space="preserve">Leigh Hall’s </w:t>
      </w:r>
      <w:r w:rsidR="00C9562D" w:rsidRPr="000A6EBD">
        <w:rPr>
          <w:rFonts w:ascii="Times New Roman" w:hAnsi="Times New Roman" w:cs="Times New Roman"/>
        </w:rPr>
        <w:t xml:space="preserve">menacing lime </w:t>
      </w:r>
      <w:r w:rsidR="001A5CA0" w:rsidRPr="000A6EBD">
        <w:rPr>
          <w:rFonts w:ascii="Times New Roman" w:hAnsi="Times New Roman" w:cs="Times New Roman"/>
        </w:rPr>
        <w:t>tree</w:t>
      </w:r>
      <w:r w:rsidR="00610B5B" w:rsidRPr="000A6EBD">
        <w:rPr>
          <w:rFonts w:ascii="Times New Roman" w:hAnsi="Times New Roman" w:cs="Times New Roman"/>
        </w:rPr>
        <w:t xml:space="preserve"> into a different register of</w:t>
      </w:r>
      <w:r w:rsidR="007A58B1" w:rsidRPr="000A6EBD">
        <w:rPr>
          <w:rFonts w:ascii="Times New Roman" w:hAnsi="Times New Roman" w:cs="Times New Roman"/>
        </w:rPr>
        <w:t xml:space="preserve"> experience</w:t>
      </w:r>
      <w:r w:rsidR="001A5CA0" w:rsidRPr="000A6EBD">
        <w:rPr>
          <w:rFonts w:ascii="Times New Roman" w:hAnsi="Times New Roman" w:cs="Times New Roman"/>
        </w:rPr>
        <w:t xml:space="preserve">. </w:t>
      </w:r>
      <w:r w:rsidR="00C9562D" w:rsidRPr="000A6EBD">
        <w:rPr>
          <w:rFonts w:ascii="Times New Roman" w:hAnsi="Times New Roman" w:cs="Times New Roman"/>
        </w:rPr>
        <w:t>As</w:t>
      </w:r>
      <w:r w:rsidR="0005494A" w:rsidRPr="000A6EBD">
        <w:rPr>
          <w:rFonts w:ascii="Times New Roman" w:hAnsi="Times New Roman" w:cs="Times New Roman"/>
        </w:rPr>
        <w:t xml:space="preserve"> </w:t>
      </w:r>
      <w:r w:rsidR="00C9562D" w:rsidRPr="000A6EBD">
        <w:rPr>
          <w:rFonts w:ascii="Times New Roman" w:hAnsi="Times New Roman" w:cs="Times New Roman"/>
        </w:rPr>
        <w:t xml:space="preserve">figural and syntactic </w:t>
      </w:r>
      <w:r w:rsidR="0005494A" w:rsidRPr="000A6EBD">
        <w:rPr>
          <w:rFonts w:ascii="Times New Roman" w:hAnsi="Times New Roman" w:cs="Times New Roman"/>
        </w:rPr>
        <w:t xml:space="preserve">differences emerge between Barrett Browning and Coleridge, </w:t>
      </w:r>
      <w:r w:rsidR="00C9562D" w:rsidRPr="000A6EBD">
        <w:rPr>
          <w:rFonts w:ascii="Times New Roman" w:hAnsi="Times New Roman" w:cs="Times New Roman"/>
        </w:rPr>
        <w:t>they become part of</w:t>
      </w:r>
      <w:r w:rsidR="0005494A" w:rsidRPr="000A6EBD">
        <w:rPr>
          <w:rFonts w:ascii="Times New Roman" w:hAnsi="Times New Roman" w:cs="Times New Roman"/>
        </w:rPr>
        <w:t xml:space="preserve"> Barrett Browning’s age</w:t>
      </w:r>
      <w:r w:rsidR="000726D9" w:rsidRPr="000A6EBD">
        <w:rPr>
          <w:rFonts w:ascii="Times New Roman" w:hAnsi="Times New Roman" w:cs="Times New Roman"/>
        </w:rPr>
        <w:t xml:space="preserve">nda of feminist resistance. </w:t>
      </w:r>
      <w:r w:rsidR="00730AE1" w:rsidRPr="000A6EBD">
        <w:rPr>
          <w:rFonts w:ascii="Times New Roman" w:hAnsi="Times New Roman" w:cs="Times New Roman"/>
        </w:rPr>
        <w:t>Unwilling to recognize</w:t>
      </w:r>
      <w:r w:rsidR="000726D9" w:rsidRPr="000A6EBD">
        <w:rPr>
          <w:rFonts w:ascii="Times New Roman" w:hAnsi="Times New Roman" w:cs="Times New Roman"/>
        </w:rPr>
        <w:t xml:space="preserve"> an Other,</w:t>
      </w:r>
      <w:r w:rsidR="007A58B1" w:rsidRPr="000A6EBD">
        <w:rPr>
          <w:rFonts w:ascii="Times New Roman" w:hAnsi="Times New Roman" w:cs="Times New Roman"/>
        </w:rPr>
        <w:t xml:space="preserve"> the poem </w:t>
      </w:r>
      <w:r w:rsidR="000726D9" w:rsidRPr="000A6EBD">
        <w:rPr>
          <w:rFonts w:ascii="Times New Roman" w:hAnsi="Times New Roman" w:cs="Times New Roman"/>
        </w:rPr>
        <w:t xml:space="preserve">struggles </w:t>
      </w:r>
      <w:r w:rsidR="00666067" w:rsidRPr="000A6EBD">
        <w:rPr>
          <w:rFonts w:ascii="Times New Roman" w:hAnsi="Times New Roman" w:cs="Times New Roman"/>
        </w:rPr>
        <w:t>to situate</w:t>
      </w:r>
      <w:r w:rsidR="007A58B1" w:rsidRPr="000A6EBD">
        <w:rPr>
          <w:rFonts w:ascii="Times New Roman" w:hAnsi="Times New Roman" w:cs="Times New Roman"/>
        </w:rPr>
        <w:t xml:space="preserve"> its protagonist</w:t>
      </w:r>
      <w:r w:rsidR="0005494A" w:rsidRPr="000A6EBD">
        <w:rPr>
          <w:rFonts w:ascii="Times New Roman" w:hAnsi="Times New Roman" w:cs="Times New Roman"/>
        </w:rPr>
        <w:t xml:space="preserve"> in time</w:t>
      </w:r>
      <w:r w:rsidR="000726D9" w:rsidRPr="000A6EBD">
        <w:rPr>
          <w:rFonts w:ascii="Times New Roman" w:hAnsi="Times New Roman" w:cs="Times New Roman"/>
        </w:rPr>
        <w:t>.</w:t>
      </w:r>
      <w:r w:rsidR="000A6EBD" w:rsidRPr="000A6EBD">
        <w:rPr>
          <w:rFonts w:ascii="Times New Roman" w:hAnsi="Times New Roman" w:cs="Times New Roman"/>
        </w:rPr>
        <w:t xml:space="preserve"> Mary Mullen has shown how, “by representing multiple, overlapping </w:t>
      </w:r>
      <w:proofErr w:type="spellStart"/>
      <w:r w:rsidR="000A6EBD" w:rsidRPr="000A6EBD">
        <w:rPr>
          <w:rFonts w:ascii="Times New Roman" w:hAnsi="Times New Roman" w:cs="Times New Roman"/>
        </w:rPr>
        <w:t>timescapes</w:t>
      </w:r>
      <w:proofErr w:type="spellEnd"/>
      <w:r w:rsidR="000A6EBD" w:rsidRPr="000A6EBD">
        <w:rPr>
          <w:rFonts w:ascii="Times New Roman" w:hAnsi="Times New Roman" w:cs="Times New Roman"/>
        </w:rPr>
        <w:t xml:space="preserve">, </w:t>
      </w:r>
      <w:r w:rsidR="000A6EBD" w:rsidRPr="000A6EBD">
        <w:rPr>
          <w:rFonts w:ascii="Times New Roman" w:hAnsi="Times New Roman" w:cs="Times New Roman"/>
          <w:i/>
        </w:rPr>
        <w:t xml:space="preserve">Aurora Leigh </w:t>
      </w:r>
      <w:r w:rsidR="000A6EBD" w:rsidRPr="000A6EBD">
        <w:rPr>
          <w:rFonts w:ascii="Times New Roman" w:hAnsi="Times New Roman" w:cs="Times New Roman"/>
        </w:rPr>
        <w:t>questions the domina</w:t>
      </w:r>
      <w:r w:rsidR="00560255">
        <w:rPr>
          <w:rFonts w:ascii="Times New Roman" w:hAnsi="Times New Roman" w:cs="Times New Roman"/>
        </w:rPr>
        <w:t>nce of linear, progressive time</w:t>
      </w:r>
      <w:r w:rsidR="000A6EBD" w:rsidRPr="000A6EBD">
        <w:rPr>
          <w:rFonts w:ascii="Times New Roman" w:hAnsi="Times New Roman" w:cs="Times New Roman"/>
        </w:rPr>
        <w:t>”</w:t>
      </w:r>
      <w:r w:rsidR="00560255">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{"citationID":"gDDu4EJl","properties":{"formattedCitation":"(Mullen 64)","plainCitation":"(Mullen 64)","noteIndex":0},"citationItems":[{"id":2460,"uris":["http://zotero.org/users/71093/items/S8966QZL"],"uri":["http://zotero.org/users/71093/items/S8966QZL"],"itemData":{"id":2460,"type":"article-journal","title":"Two Clocks: &lt;i&gt;Aurora Leigh&lt;/i&gt;, Poetic Form, and the Politics of Timeliness","container-title":"Victorian Poetry","page":"63-80","volume":"51","issue":"1","archive":"MLA International Bibliography","note":"See document for quotations.","title-short":"Two Clocks","language":"English","author":[{"family":"Mullen","given":"Mary"}],"issued":{"date-parts":[["2013"]]}},"locator":"64"}],"schema":"https://github.com/citation-style-language/schema/raw/master/csl-citation.json"} </w:instrText>
      </w:r>
      <w:r w:rsidR="008F2F9E">
        <w:rPr>
          <w:rFonts w:ascii="Times New Roman" w:hAnsi="Times New Roman" w:cs="Times New Roman"/>
        </w:rPr>
        <w:fldChar w:fldCharType="separate"/>
      </w:r>
      <w:r w:rsidR="00560255">
        <w:rPr>
          <w:rFonts w:ascii="Times New Roman" w:hAnsi="Times New Roman" w:cs="Times New Roman"/>
          <w:noProof/>
        </w:rPr>
        <w:t>(</w:t>
      </w:r>
      <w:r w:rsidR="008F2F9E">
        <w:rPr>
          <w:rFonts w:ascii="Times New Roman" w:hAnsi="Times New Roman" w:cs="Times New Roman"/>
          <w:noProof/>
        </w:rPr>
        <w:t>64)</w:t>
      </w:r>
      <w:r w:rsidR="008F2F9E">
        <w:rPr>
          <w:rFonts w:ascii="Times New Roman" w:hAnsi="Times New Roman" w:cs="Times New Roman"/>
        </w:rPr>
        <w:fldChar w:fldCharType="end"/>
      </w:r>
      <w:r w:rsidR="00560255">
        <w:rPr>
          <w:rFonts w:ascii="Times New Roman" w:hAnsi="Times New Roman" w:cs="Times New Roman"/>
        </w:rPr>
        <w:t>.</w:t>
      </w:r>
      <w:r w:rsidR="000A6EBD" w:rsidRPr="000A6EBD">
        <w:rPr>
          <w:rFonts w:ascii="Times New Roman" w:hAnsi="Times New Roman" w:cs="Times New Roman"/>
        </w:rPr>
        <w:t xml:space="preserve"> </w:t>
      </w:r>
      <w:r w:rsidR="000726D9" w:rsidRPr="000A6EBD">
        <w:rPr>
          <w:rFonts w:ascii="Times New Roman" w:hAnsi="Times New Roman" w:cs="Times New Roman"/>
        </w:rPr>
        <w:t xml:space="preserve">The strange temporality of </w:t>
      </w:r>
      <w:r w:rsidR="000726D9" w:rsidRPr="000A6EBD">
        <w:rPr>
          <w:rFonts w:ascii="Times New Roman" w:hAnsi="Times New Roman" w:cs="Times New Roman"/>
          <w:i/>
        </w:rPr>
        <w:t>Aurora Leigh</w:t>
      </w:r>
      <w:r w:rsidR="000726D9" w:rsidRPr="000A6EBD">
        <w:rPr>
          <w:rFonts w:ascii="Times New Roman" w:hAnsi="Times New Roman" w:cs="Times New Roman"/>
        </w:rPr>
        <w:t>’s Book I</w:t>
      </w:r>
      <w:r w:rsidR="000A6EBD" w:rsidRPr="000A6EBD">
        <w:rPr>
          <w:rFonts w:ascii="Times New Roman" w:hAnsi="Times New Roman" w:cs="Times New Roman"/>
        </w:rPr>
        <w:t xml:space="preserve"> in particular</w:t>
      </w:r>
      <w:r w:rsidR="00666067" w:rsidRPr="000A6EBD">
        <w:rPr>
          <w:rFonts w:ascii="Times New Roman" w:hAnsi="Times New Roman" w:cs="Times New Roman"/>
        </w:rPr>
        <w:t>, which arises from its interactions with Coleridge’s text at the level of figuration, proves</w:t>
      </w:r>
      <w:r w:rsidR="000726D9" w:rsidRPr="000A6EBD">
        <w:rPr>
          <w:rFonts w:ascii="Times New Roman" w:hAnsi="Times New Roman" w:cs="Times New Roman"/>
        </w:rPr>
        <w:t xml:space="preserve"> confining for Aurora but enables</w:t>
      </w:r>
      <w:r w:rsidR="00C9562D" w:rsidRPr="000A6EBD">
        <w:rPr>
          <w:rFonts w:ascii="Times New Roman" w:hAnsi="Times New Roman" w:cs="Times New Roman"/>
        </w:rPr>
        <w:t xml:space="preserve"> Barrett Browning to </w:t>
      </w:r>
      <w:r w:rsidR="00666067" w:rsidRPr="000A6EBD">
        <w:rPr>
          <w:rFonts w:ascii="Times New Roman" w:hAnsi="Times New Roman" w:cs="Times New Roman"/>
        </w:rPr>
        <w:t>build on</w:t>
      </w:r>
      <w:r w:rsidR="00C9562D" w:rsidRPr="000A6EBD">
        <w:rPr>
          <w:rFonts w:ascii="Times New Roman" w:hAnsi="Times New Roman" w:cs="Times New Roman"/>
        </w:rPr>
        <w:t xml:space="preserve"> a tradition of counter-temporal </w:t>
      </w:r>
      <w:r w:rsidR="007A58B1" w:rsidRPr="000A6EBD">
        <w:rPr>
          <w:rFonts w:ascii="Times New Roman" w:hAnsi="Times New Roman" w:cs="Times New Roman"/>
        </w:rPr>
        <w:t>women’s writing inherited from Romantic-era women</w:t>
      </w:r>
      <w:r w:rsidR="00C9562D" w:rsidRPr="000A6EBD">
        <w:rPr>
          <w:rFonts w:ascii="Times New Roman" w:hAnsi="Times New Roman" w:cs="Times New Roman"/>
        </w:rPr>
        <w:t xml:space="preserve"> writers like </w:t>
      </w:r>
      <w:r w:rsidR="007A58B1" w:rsidRPr="000A6EBD">
        <w:rPr>
          <w:rFonts w:ascii="Times New Roman" w:hAnsi="Times New Roman" w:cs="Times New Roman"/>
        </w:rPr>
        <w:t xml:space="preserve">Catherine Macaulay, </w:t>
      </w:r>
      <w:r w:rsidR="00C9562D" w:rsidRPr="000A6EBD">
        <w:rPr>
          <w:rFonts w:ascii="Times New Roman" w:hAnsi="Times New Roman" w:cs="Times New Roman"/>
        </w:rPr>
        <w:t>Mary Wollstonecraft, Charlotte Smith, and Mary Shelley</w:t>
      </w:r>
      <w:r w:rsidR="0005494A" w:rsidRPr="000A6EBD">
        <w:rPr>
          <w:rFonts w:ascii="Times New Roman" w:hAnsi="Times New Roman" w:cs="Times New Roman"/>
        </w:rPr>
        <w:t>.</w:t>
      </w:r>
      <w:r w:rsidR="007A58B1" w:rsidRPr="000A6EBD">
        <w:rPr>
          <w:rFonts w:ascii="Times New Roman" w:hAnsi="Times New Roman" w:cs="Times New Roman"/>
        </w:rPr>
        <w:t xml:space="preserve"> Psychosis, in my reading of the poem, is </w:t>
      </w:r>
      <w:r w:rsidR="00666067" w:rsidRPr="000A6EBD">
        <w:rPr>
          <w:rFonts w:ascii="Times New Roman" w:hAnsi="Times New Roman" w:cs="Times New Roman"/>
        </w:rPr>
        <w:t>less</w:t>
      </w:r>
      <w:r w:rsidR="007A58B1" w:rsidRPr="000A6EBD">
        <w:rPr>
          <w:rFonts w:ascii="Times New Roman" w:hAnsi="Times New Roman" w:cs="Times New Roman"/>
        </w:rPr>
        <w:t xml:space="preserve"> a medi</w:t>
      </w:r>
      <w:r w:rsidR="00666067" w:rsidRPr="000A6EBD">
        <w:rPr>
          <w:rFonts w:ascii="Times New Roman" w:hAnsi="Times New Roman" w:cs="Times New Roman"/>
        </w:rPr>
        <w:t>cal or psychiatric diagnosis than</w:t>
      </w:r>
      <w:r w:rsidR="007A58B1" w:rsidRPr="000726D9">
        <w:rPr>
          <w:rFonts w:ascii="Times New Roman" w:hAnsi="Times New Roman" w:cs="Times New Roman"/>
        </w:rPr>
        <w:t xml:space="preserve"> a </w:t>
      </w:r>
      <w:r w:rsidR="007A58B1" w:rsidRPr="00526220">
        <w:rPr>
          <w:rFonts w:ascii="Times New Roman" w:hAnsi="Times New Roman" w:cs="Times New Roman"/>
        </w:rPr>
        <w:t>way of relating to language, male-authored poetry, and time.</w:t>
      </w:r>
    </w:p>
    <w:p w14:paraId="76C20A33" w14:textId="77777777" w:rsidR="00071942" w:rsidRDefault="00594892" w:rsidP="00E344A3">
      <w:pPr>
        <w:pStyle w:val="NoSpacing"/>
        <w:spacing w:line="480" w:lineRule="auto"/>
        <w:ind w:firstLine="720"/>
        <w:rPr>
          <w:ins w:id="92" w:author="Copyeditor" w:date="2022-08-02T13:54:00Z"/>
          <w:rFonts w:ascii="Times New Roman" w:eastAsia="Times New Roman" w:hAnsi="Times New Roman" w:cs="Times New Roman"/>
        </w:rPr>
      </w:pPr>
      <w:r w:rsidRPr="004C59FA">
        <w:rPr>
          <w:rFonts w:ascii="Times New Roman" w:eastAsia="Times New Roman" w:hAnsi="Times New Roman" w:cs="Times New Roman"/>
        </w:rPr>
        <w:t>Aurora dread</w:t>
      </w:r>
      <w:r w:rsidR="00604DFF">
        <w:rPr>
          <w:rFonts w:ascii="Times New Roman" w:eastAsia="Times New Roman" w:hAnsi="Times New Roman" w:cs="Times New Roman"/>
        </w:rPr>
        <w:t xml:space="preserve">s that the lime </w:t>
      </w:r>
      <w:r w:rsidRPr="004C59FA">
        <w:rPr>
          <w:rFonts w:ascii="Times New Roman" w:eastAsia="Times New Roman" w:hAnsi="Times New Roman" w:cs="Times New Roman"/>
        </w:rPr>
        <w:t xml:space="preserve">tree, and </w:t>
      </w:r>
      <w:del w:id="93" w:author="Copyeditor" w:date="2022-08-02T13:38:00Z">
        <w:r w:rsidRPr="004C59FA" w:rsidDel="00071942">
          <w:rPr>
            <w:rFonts w:ascii="Times New Roman" w:eastAsia="Times New Roman" w:hAnsi="Times New Roman" w:cs="Times New Roman"/>
          </w:rPr>
          <w:delText xml:space="preserve">thus </w:delText>
        </w:r>
      </w:del>
      <w:r w:rsidRPr="004C59FA">
        <w:rPr>
          <w:rFonts w:ascii="Times New Roman" w:eastAsia="Times New Roman" w:hAnsi="Times New Roman" w:cs="Times New Roman"/>
        </w:rPr>
        <w:t>perhaps by extension the English poetic tradition, may want something from her, and</w:t>
      </w:r>
      <w:r w:rsidR="000A5D97">
        <w:rPr>
          <w:rFonts w:ascii="Times New Roman" w:eastAsia="Times New Roman" w:hAnsi="Times New Roman" w:cs="Times New Roman"/>
        </w:rPr>
        <w:t xml:space="preserve"> she hesitates to contemplate the tree</w:t>
      </w:r>
      <w:r w:rsidRPr="004C59FA">
        <w:rPr>
          <w:rFonts w:ascii="Times New Roman" w:eastAsia="Times New Roman" w:hAnsi="Times New Roman" w:cs="Times New Roman"/>
        </w:rPr>
        <w:t xml:space="preserve"> or turn her chair </w:t>
      </w:r>
      <w:del w:id="94" w:author="Copyeditor" w:date="2022-08-02T13:38:00Z">
        <w:r w:rsidRPr="004C59FA" w:rsidDel="00071942">
          <w:rPr>
            <w:rFonts w:ascii="Times New Roman" w:eastAsia="Times New Roman" w:hAnsi="Times New Roman" w:cs="Times New Roman"/>
          </w:rPr>
          <w:delText>that way</w:delText>
        </w:r>
      </w:del>
      <w:ins w:id="95" w:author="Copyeditor" w:date="2022-08-02T13:38:00Z">
        <w:r w:rsidR="00071942">
          <w:rPr>
            <w:rFonts w:ascii="Times New Roman" w:eastAsia="Times New Roman" w:hAnsi="Times New Roman" w:cs="Times New Roman"/>
          </w:rPr>
          <w:t>towards it</w:t>
        </w:r>
      </w:ins>
      <w:r w:rsidRPr="004C59FA">
        <w:rPr>
          <w:rFonts w:ascii="Times New Roman" w:eastAsia="Times New Roman" w:hAnsi="Times New Roman" w:cs="Times New Roman"/>
        </w:rPr>
        <w:t>.</w:t>
      </w:r>
      <w:r w:rsidRPr="004C59FA">
        <w:rPr>
          <w:rFonts w:ascii="Times New Roman" w:hAnsi="Times New Roman" w:cs="Times New Roman"/>
          <w:i/>
        </w:rPr>
        <w:t xml:space="preserve"> </w:t>
      </w:r>
      <w:r w:rsidR="000A5D97">
        <w:rPr>
          <w:rFonts w:ascii="Times New Roman" w:hAnsi="Times New Roman" w:cs="Times New Roman"/>
        </w:rPr>
        <w:t>In what could easily be described as a paranoid delusion, she maintains that the tree</w:t>
      </w:r>
      <w:r w:rsidRPr="004C59FA">
        <w:rPr>
          <w:rFonts w:ascii="Times New Roman" w:hAnsi="Times New Roman" w:cs="Times New Roman"/>
        </w:rPr>
        <w:t xml:space="preserve"> has come from the woods to the house</w:t>
      </w:r>
      <w:del w:id="96" w:author="Copyeditor" w:date="2022-08-02T13:38:00Z">
        <w:r w:rsidDel="00071942">
          <w:rPr>
            <w:rFonts w:ascii="Times New Roman" w:hAnsi="Times New Roman" w:cs="Times New Roman"/>
          </w:rPr>
          <w:delText>,</w:delText>
        </w:r>
      </w:del>
      <w:r>
        <w:rPr>
          <w:rFonts w:ascii="Times New Roman" w:hAnsi="Times New Roman" w:cs="Times New Roman"/>
        </w:rPr>
        <w:t xml:space="preserve"> and seems to be stalking her and attempting to communi</w:t>
      </w:r>
      <w:r w:rsidR="000A5D97">
        <w:rPr>
          <w:rFonts w:ascii="Times New Roman" w:hAnsi="Times New Roman" w:cs="Times New Roman"/>
        </w:rPr>
        <w:t>cate</w:t>
      </w:r>
      <w:r w:rsidR="007A58B1">
        <w:rPr>
          <w:rFonts w:ascii="Times New Roman" w:hAnsi="Times New Roman" w:cs="Times New Roman"/>
        </w:rPr>
        <w:t xml:space="preserve">: it is </w:t>
      </w:r>
      <w:r w:rsidR="007A58B1">
        <w:rPr>
          <w:rFonts w:ascii="Times New Roman" w:hAnsi="Times New Roman" w:cs="Times New Roman"/>
        </w:rPr>
        <w:lastRenderedPageBreak/>
        <w:t>here “to bring the house a message</w:t>
      </w:r>
      <w:r w:rsidR="000A5D97">
        <w:rPr>
          <w:rFonts w:ascii="Times New Roman" w:hAnsi="Times New Roman" w:cs="Times New Roman"/>
        </w:rPr>
        <w:t>.</w:t>
      </w:r>
      <w:r w:rsidR="007A58B1">
        <w:rPr>
          <w:rFonts w:ascii="Times New Roman" w:hAnsi="Times New Roman" w:cs="Times New Roman"/>
        </w:rPr>
        <w:t>”</w:t>
      </w:r>
      <w:r w:rsidRPr="004C59FA">
        <w:rPr>
          <w:rFonts w:ascii="Times New Roman" w:hAnsi="Times New Roman" w:cs="Times New Roman"/>
        </w:rPr>
        <w:t xml:space="preserve"> </w:t>
      </w:r>
      <w:r>
        <w:rPr>
          <w:rFonts w:ascii="Times New Roman" w:eastAsia="Times New Roman" w:hAnsi="Times New Roman" w:cs="Times New Roman"/>
        </w:rPr>
        <w:t>F</w:t>
      </w:r>
      <w:r w:rsidRPr="004C59FA">
        <w:rPr>
          <w:rFonts w:ascii="Times New Roman" w:eastAsia="Times New Roman" w:hAnsi="Times New Roman" w:cs="Times New Roman"/>
        </w:rPr>
        <w:t xml:space="preserve">or Coleridge, the situation is exactly the opposite: </w:t>
      </w:r>
      <w:r w:rsidRPr="004C59FA">
        <w:rPr>
          <w:rFonts w:ascii="Times New Roman" w:hAnsi="Times New Roman" w:cs="Times New Roman"/>
        </w:rPr>
        <w:t>the lime-tree bower, at first frustrating, becomes an emissary from the house to the woods, so that the injured poet can convey his feelings to his distant friends and his a</w:t>
      </w:r>
      <w:r w:rsidR="000A5D97">
        <w:rPr>
          <w:rFonts w:ascii="Times New Roman" w:hAnsi="Times New Roman" w:cs="Times New Roman"/>
        </w:rPr>
        <w:t xml:space="preserve">spirations for their happiness. </w:t>
      </w:r>
      <w:del w:id="97" w:author="Copyeditor" w:date="2022-08-07T11:32:00Z">
        <w:r w:rsidR="000A5D97" w:rsidDel="00F23B9B">
          <w:rPr>
            <w:rFonts w:ascii="Times New Roman" w:hAnsi="Times New Roman" w:cs="Times New Roman"/>
          </w:rPr>
          <w:delText xml:space="preserve"> </w:delText>
        </w:r>
      </w:del>
      <w:r w:rsidR="00604DFF">
        <w:rPr>
          <w:rFonts w:ascii="Times New Roman" w:eastAsia="Times New Roman" w:hAnsi="Times New Roman" w:cs="Times New Roman"/>
        </w:rPr>
        <w:t xml:space="preserve">Coleridge’s lime </w:t>
      </w:r>
      <w:r w:rsidR="000A5D97" w:rsidRPr="004C59FA">
        <w:rPr>
          <w:rFonts w:ascii="Times New Roman" w:eastAsia="Times New Roman" w:hAnsi="Times New Roman" w:cs="Times New Roman"/>
        </w:rPr>
        <w:t xml:space="preserve">tree is frustratingly immobile, while Barrett Browning’s seems to have made like a tree and left the woods behind; its seeming mobility is what provokes Aurora’s </w:t>
      </w:r>
      <w:r w:rsidR="000A5D97">
        <w:rPr>
          <w:rFonts w:ascii="Times New Roman" w:eastAsia="Times New Roman" w:hAnsi="Times New Roman" w:cs="Times New Roman"/>
        </w:rPr>
        <w:t>anxiety</w:t>
      </w:r>
      <w:r w:rsidR="000A5D97" w:rsidRPr="004C59FA">
        <w:rPr>
          <w:rFonts w:ascii="Times New Roman" w:eastAsia="Times New Roman" w:hAnsi="Times New Roman" w:cs="Times New Roman"/>
        </w:rPr>
        <w:t xml:space="preserve">. </w:t>
      </w:r>
      <w:commentRangeStart w:id="98"/>
      <w:r w:rsidR="000A5D97">
        <w:rPr>
          <w:rFonts w:ascii="Times New Roman" w:eastAsia="Times New Roman" w:hAnsi="Times New Roman" w:cs="Times New Roman"/>
        </w:rPr>
        <w:t>I</w:t>
      </w:r>
      <w:r w:rsidR="007A58B1">
        <w:rPr>
          <w:rFonts w:ascii="Times New Roman" w:eastAsia="Times New Roman" w:hAnsi="Times New Roman" w:cs="Times New Roman"/>
        </w:rPr>
        <w:t>t is the arrival of the outside world</w:t>
      </w:r>
      <w:r w:rsidR="000A5D97">
        <w:rPr>
          <w:rFonts w:ascii="Times New Roman" w:eastAsia="Times New Roman" w:hAnsi="Times New Roman" w:cs="Times New Roman"/>
        </w:rPr>
        <w:t xml:space="preserve"> into </w:t>
      </w:r>
      <w:r w:rsidR="007A58B1">
        <w:rPr>
          <w:rFonts w:ascii="Times New Roman" w:eastAsia="Times New Roman" w:hAnsi="Times New Roman" w:cs="Times New Roman"/>
        </w:rPr>
        <w:t>Leigh Hall</w:t>
      </w:r>
      <w:del w:id="99" w:author="Copyeditor" w:date="2022-08-02T13:39:00Z">
        <w:r w:rsidR="007A58B1" w:rsidDel="00071942">
          <w:rPr>
            <w:rFonts w:ascii="Times New Roman" w:eastAsia="Times New Roman" w:hAnsi="Times New Roman" w:cs="Times New Roman"/>
          </w:rPr>
          <w:delText>,</w:delText>
        </w:r>
      </w:del>
      <w:r w:rsidR="007A58B1">
        <w:rPr>
          <w:rFonts w:ascii="Times New Roman" w:eastAsia="Times New Roman" w:hAnsi="Times New Roman" w:cs="Times New Roman"/>
        </w:rPr>
        <w:t xml:space="preserve"> and then </w:t>
      </w:r>
      <w:r w:rsidR="000A5D97">
        <w:rPr>
          <w:rFonts w:ascii="Times New Roman" w:eastAsia="Times New Roman" w:hAnsi="Times New Roman" w:cs="Times New Roman"/>
        </w:rPr>
        <w:t>the core of the subject</w:t>
      </w:r>
      <w:commentRangeEnd w:id="98"/>
      <w:r w:rsidR="00071942">
        <w:rPr>
          <w:rStyle w:val="CommentReference"/>
        </w:rPr>
        <w:commentReference w:id="98"/>
      </w:r>
      <w:r w:rsidR="000A5D97">
        <w:rPr>
          <w:rFonts w:ascii="Times New Roman" w:eastAsia="Times New Roman" w:hAnsi="Times New Roman" w:cs="Times New Roman"/>
        </w:rPr>
        <w:t>:</w:t>
      </w:r>
      <w:r w:rsidR="000A5D97" w:rsidRPr="004C59FA">
        <w:rPr>
          <w:rFonts w:ascii="Times New Roman" w:eastAsia="Times New Roman" w:hAnsi="Times New Roman" w:cs="Times New Roman"/>
        </w:rPr>
        <w:t xml:space="preserve"> </w:t>
      </w:r>
      <w:r w:rsidR="000A5D97">
        <w:rPr>
          <w:rFonts w:ascii="Times New Roman" w:eastAsia="Times New Roman" w:hAnsi="Times New Roman" w:cs="Times New Roman"/>
        </w:rPr>
        <w:t>t</w:t>
      </w:r>
      <w:r w:rsidR="000A5D97" w:rsidRPr="004C59FA">
        <w:rPr>
          <w:rFonts w:ascii="Times New Roman" w:eastAsia="Times New Roman" w:hAnsi="Times New Roman" w:cs="Times New Roman"/>
        </w:rPr>
        <w:t>he tree’s “message” is traumatic and meaningless in itself</w:t>
      </w:r>
      <w:del w:id="100" w:author="Copyeditor" w:date="2022-08-02T13:43:00Z">
        <w:r w:rsidR="000A5D97" w:rsidRPr="004C59FA" w:rsidDel="00071942">
          <w:rPr>
            <w:rFonts w:ascii="Times New Roman" w:eastAsia="Times New Roman" w:hAnsi="Times New Roman" w:cs="Times New Roman"/>
          </w:rPr>
          <w:delText>,</w:delText>
        </w:r>
      </w:del>
      <w:r w:rsidR="000A5D97" w:rsidRPr="004C59FA">
        <w:rPr>
          <w:rFonts w:ascii="Times New Roman" w:eastAsia="Times New Roman" w:hAnsi="Times New Roman" w:cs="Times New Roman"/>
        </w:rPr>
        <w:t xml:space="preserve"> and yet indicate</w:t>
      </w:r>
      <w:r w:rsidR="000A5D97">
        <w:rPr>
          <w:rFonts w:ascii="Times New Roman" w:eastAsia="Times New Roman" w:hAnsi="Times New Roman" w:cs="Times New Roman"/>
        </w:rPr>
        <w:t>s</w:t>
      </w:r>
      <w:r w:rsidR="000A5D97" w:rsidRPr="004C59FA">
        <w:rPr>
          <w:rFonts w:ascii="Times New Roman" w:eastAsia="Times New Roman" w:hAnsi="Times New Roman" w:cs="Times New Roman"/>
        </w:rPr>
        <w:t xml:space="preserve"> “a thing / Beyond it.</w:t>
      </w:r>
      <w:commentRangeStart w:id="101"/>
      <w:r w:rsidR="000A5D97" w:rsidRPr="004C59FA">
        <w:rPr>
          <w:rFonts w:ascii="Times New Roman" w:eastAsia="Times New Roman" w:hAnsi="Times New Roman" w:cs="Times New Roman"/>
        </w:rPr>
        <w:t>”</w:t>
      </w:r>
      <w:commentRangeEnd w:id="101"/>
      <w:r w:rsidR="00071942">
        <w:rPr>
          <w:rStyle w:val="CommentReference"/>
        </w:rPr>
        <w:commentReference w:id="101"/>
      </w:r>
      <w:r w:rsidR="000A5D97" w:rsidRPr="004C59FA">
        <w:rPr>
          <w:rFonts w:ascii="Times New Roman" w:hAnsi="Times New Roman" w:cs="Times New Roman"/>
        </w:rPr>
        <w:t xml:space="preserve"> </w:t>
      </w:r>
      <w:del w:id="102" w:author="Copyeditor" w:date="2022-08-02T13:44:00Z">
        <w:r w:rsidR="000A5D97" w:rsidDel="00071942">
          <w:rPr>
            <w:rFonts w:ascii="Times New Roman" w:eastAsia="Times New Roman" w:hAnsi="Times New Roman" w:cs="Times New Roman"/>
          </w:rPr>
          <w:delText>And yet it</w:delText>
        </w:r>
      </w:del>
      <w:ins w:id="103" w:author="Copyeditor" w:date="2022-08-02T13:44:00Z">
        <w:r w:rsidR="00071942">
          <w:rPr>
            <w:rFonts w:ascii="Times New Roman" w:eastAsia="Times New Roman" w:hAnsi="Times New Roman" w:cs="Times New Roman"/>
          </w:rPr>
          <w:t>The message</w:t>
        </w:r>
      </w:ins>
      <w:r w:rsidR="000A5D97">
        <w:rPr>
          <w:rFonts w:ascii="Times New Roman" w:eastAsia="Times New Roman" w:hAnsi="Times New Roman" w:cs="Times New Roman"/>
        </w:rPr>
        <w:t xml:space="preserve"> becomes part of</w:t>
      </w:r>
      <w:r w:rsidR="000A5D97" w:rsidRPr="004C59FA">
        <w:rPr>
          <w:rFonts w:ascii="Times New Roman" w:eastAsia="Times New Roman" w:hAnsi="Times New Roman" w:cs="Times New Roman"/>
        </w:rPr>
        <w:t xml:space="preserve"> Aurora’s contemplation of “the inner life,” something that </w:t>
      </w:r>
      <w:r w:rsidR="000A5D97">
        <w:rPr>
          <w:rFonts w:ascii="Times New Roman" w:eastAsia="Times New Roman" w:hAnsi="Times New Roman" w:cs="Times New Roman"/>
        </w:rPr>
        <w:t>she</w:t>
      </w:r>
      <w:r w:rsidR="00EF3E6B">
        <w:rPr>
          <w:rFonts w:ascii="Times New Roman" w:eastAsia="Times New Roman" w:hAnsi="Times New Roman" w:cs="Times New Roman"/>
        </w:rPr>
        <w:t xml:space="preserve"> likens to regression: </w:t>
      </w:r>
      <w:r w:rsidR="0098362C">
        <w:rPr>
          <w:rFonts w:ascii="Times New Roman" w:eastAsia="Times New Roman" w:hAnsi="Times New Roman" w:cs="Times New Roman"/>
        </w:rPr>
        <w:t>Aurora maintains</w:t>
      </w:r>
      <w:r w:rsidR="00EF3E6B">
        <w:rPr>
          <w:rFonts w:ascii="Times New Roman" w:eastAsia="Times New Roman" w:hAnsi="Times New Roman" w:cs="Times New Roman"/>
        </w:rPr>
        <w:t xml:space="preserve"> “relations in the Unseen</w:t>
      </w:r>
      <w:ins w:id="104" w:author="Copyeditor" w:date="2022-08-02T13:44:00Z">
        <w:r w:rsidR="00071942">
          <w:rPr>
            <w:rFonts w:ascii="Times New Roman" w:eastAsia="Times New Roman" w:hAnsi="Times New Roman" w:cs="Times New Roman"/>
          </w:rPr>
          <w:t> </w:t>
        </w:r>
      </w:ins>
      <w:del w:id="105" w:author="Copyeditor" w:date="2022-08-02T13:44:00Z">
        <w:r w:rsidR="00EF3E6B" w:rsidDel="00071942">
          <w:rPr>
            <w:rFonts w:ascii="Times New Roman" w:eastAsia="Times New Roman" w:hAnsi="Times New Roman" w:cs="Times New Roman"/>
          </w:rPr>
          <w:delText xml:space="preserve"> </w:delText>
        </w:r>
      </w:del>
      <w:r w:rsidR="00EF3E6B">
        <w:rPr>
          <w:rFonts w:ascii="Times New Roman" w:eastAsia="Times New Roman" w:hAnsi="Times New Roman" w:cs="Times New Roman"/>
        </w:rPr>
        <w:t>.</w:t>
      </w:r>
      <w:ins w:id="106" w:author="Copyeditor" w:date="2022-08-02T13:44:00Z">
        <w:r w:rsidR="00071942">
          <w:rPr>
            <w:rFonts w:ascii="Times New Roman" w:eastAsia="Times New Roman" w:hAnsi="Times New Roman" w:cs="Times New Roman"/>
          </w:rPr>
          <w:t> </w:t>
        </w:r>
      </w:ins>
      <w:del w:id="107" w:author="Copyeditor" w:date="2022-08-02T13:44:00Z">
        <w:r w:rsidR="00EF3E6B" w:rsidDel="00071942">
          <w:rPr>
            <w:rFonts w:ascii="Times New Roman" w:eastAsia="Times New Roman" w:hAnsi="Times New Roman" w:cs="Times New Roman"/>
          </w:rPr>
          <w:delText xml:space="preserve"> </w:delText>
        </w:r>
      </w:del>
      <w:r w:rsidR="00EF3E6B">
        <w:rPr>
          <w:rFonts w:ascii="Times New Roman" w:eastAsia="Times New Roman" w:hAnsi="Times New Roman" w:cs="Times New Roman"/>
        </w:rPr>
        <w:t>.</w:t>
      </w:r>
      <w:ins w:id="108" w:author="Copyeditor" w:date="2022-08-02T13:44:00Z">
        <w:r w:rsidR="00071942">
          <w:rPr>
            <w:rFonts w:ascii="Times New Roman" w:eastAsia="Times New Roman" w:hAnsi="Times New Roman" w:cs="Times New Roman"/>
          </w:rPr>
          <w:t> </w:t>
        </w:r>
      </w:ins>
      <w:del w:id="109" w:author="Copyeditor" w:date="2022-08-02T13:44:00Z">
        <w:r w:rsidR="00EF3E6B" w:rsidDel="00071942">
          <w:rPr>
            <w:rFonts w:ascii="Times New Roman" w:eastAsia="Times New Roman" w:hAnsi="Times New Roman" w:cs="Times New Roman"/>
          </w:rPr>
          <w:delText xml:space="preserve"> </w:delText>
        </w:r>
      </w:del>
      <w:r w:rsidR="00EF3E6B">
        <w:rPr>
          <w:rFonts w:ascii="Times New Roman" w:eastAsia="Times New Roman" w:hAnsi="Times New Roman" w:cs="Times New Roman"/>
        </w:rPr>
        <w:t>.</w:t>
      </w:r>
      <w:ins w:id="110" w:author="Copyeditor" w:date="2022-08-02T13:44:00Z">
        <w:r w:rsidR="00071942">
          <w:rPr>
            <w:rFonts w:ascii="Times New Roman" w:eastAsia="Times New Roman" w:hAnsi="Times New Roman" w:cs="Times New Roman"/>
          </w:rPr>
          <w:t> </w:t>
        </w:r>
      </w:ins>
      <w:del w:id="111" w:author="Copyeditor" w:date="2022-08-02T13:44:00Z">
        <w:r w:rsidR="00EF3E6B" w:rsidDel="00071942">
          <w:rPr>
            <w:rFonts w:ascii="Times New Roman" w:eastAsia="Times New Roman" w:hAnsi="Times New Roman" w:cs="Times New Roman"/>
          </w:rPr>
          <w:delText xml:space="preserve"> </w:delText>
        </w:r>
      </w:del>
      <w:r w:rsidR="000A5D97" w:rsidRPr="004C59FA">
        <w:rPr>
          <w:rFonts w:ascii="Times New Roman" w:eastAsia="Times New Roman" w:hAnsi="Times New Roman" w:cs="Times New Roman"/>
        </w:rPr>
        <w:t>as a babe sucks surely in the dark</w:t>
      </w:r>
      <w:r w:rsidR="00EF3E6B">
        <w:rPr>
          <w:rFonts w:ascii="Times New Roman" w:eastAsia="Times New Roman" w:hAnsi="Times New Roman" w:cs="Times New Roman"/>
        </w:rPr>
        <w:t>.</w:t>
      </w:r>
      <w:r w:rsidR="000A5D97" w:rsidRPr="004C59FA">
        <w:rPr>
          <w:rFonts w:ascii="Times New Roman" w:eastAsia="Times New Roman" w:hAnsi="Times New Roman" w:cs="Times New Roman"/>
        </w:rPr>
        <w:t xml:space="preserve"> / I kept the life, thrust on me, on the out</w:t>
      </w:r>
      <w:r w:rsidR="00EF3E6B">
        <w:rPr>
          <w:rFonts w:ascii="Times New Roman" w:eastAsia="Times New Roman" w:hAnsi="Times New Roman" w:cs="Times New Roman"/>
        </w:rPr>
        <w:t>side / Of the inner life</w:t>
      </w:r>
      <w:r w:rsidR="000A5D97" w:rsidRPr="004C59FA">
        <w:rPr>
          <w:rFonts w:ascii="Times New Roman" w:eastAsia="Times New Roman" w:hAnsi="Times New Roman" w:cs="Times New Roman"/>
        </w:rPr>
        <w:t>”</w:t>
      </w:r>
      <w:r w:rsidR="00EF3E6B">
        <w:rPr>
          <w:rFonts w:ascii="Times New Roman" w:eastAsia="Times New Roman" w:hAnsi="Times New Roman" w:cs="Times New Roman"/>
        </w:rPr>
        <w:t xml:space="preserve"> (</w:t>
      </w:r>
      <w:del w:id="112" w:author="Copyeditor" w:date="2022-08-02T13:54:00Z">
        <w:r w:rsidR="00EF3E6B" w:rsidDel="00071942">
          <w:rPr>
            <w:rFonts w:ascii="Times New Roman" w:eastAsia="Times New Roman" w:hAnsi="Times New Roman" w:cs="Times New Roman"/>
          </w:rPr>
          <w:delText xml:space="preserve">ll. </w:delText>
        </w:r>
      </w:del>
      <w:r w:rsidR="00EF3E6B">
        <w:rPr>
          <w:rFonts w:ascii="Times New Roman" w:eastAsia="Times New Roman" w:hAnsi="Times New Roman" w:cs="Times New Roman"/>
        </w:rPr>
        <w:t>1.473–78).</w:t>
      </w:r>
      <w:r w:rsidR="0098362C">
        <w:rPr>
          <w:rFonts w:ascii="Times New Roman" w:eastAsia="Times New Roman" w:hAnsi="Times New Roman" w:cs="Times New Roman"/>
        </w:rPr>
        <w:t xml:space="preserve"> S</w:t>
      </w:r>
      <w:r w:rsidR="00B560DF">
        <w:rPr>
          <w:rFonts w:ascii="Times New Roman" w:eastAsia="Times New Roman" w:hAnsi="Times New Roman" w:cs="Times New Roman"/>
        </w:rPr>
        <w:t xml:space="preserve">he </w:t>
      </w:r>
      <w:r w:rsidR="0098362C">
        <w:rPr>
          <w:rFonts w:ascii="Times New Roman" w:eastAsia="Times New Roman" w:hAnsi="Times New Roman" w:cs="Times New Roman"/>
        </w:rPr>
        <w:t>goes on to suppose</w:t>
      </w:r>
      <w:r w:rsidR="00B560DF">
        <w:rPr>
          <w:rFonts w:ascii="Times New Roman" w:eastAsia="Times New Roman" w:hAnsi="Times New Roman" w:cs="Times New Roman"/>
        </w:rPr>
        <w:t xml:space="preserve"> that: </w:t>
      </w:r>
    </w:p>
    <w:p w14:paraId="2D27F43E" w14:textId="77777777" w:rsidR="00071942" w:rsidRDefault="00C37016" w:rsidP="00E344A3">
      <w:pPr>
        <w:pStyle w:val="NoSpacing"/>
        <w:spacing w:line="480" w:lineRule="auto"/>
        <w:ind w:firstLine="720"/>
        <w:rPr>
          <w:ins w:id="113" w:author="Copyeditor" w:date="2022-08-02T13:54:00Z"/>
          <w:rFonts w:ascii="Times New Roman" w:hAnsi="Times New Roman" w:cs="Times New Roman"/>
        </w:rPr>
      </w:pPr>
      <w:del w:id="114" w:author="Copyeditor" w:date="2022-08-02T13:54:00Z">
        <w:r w:rsidRPr="00B560DF" w:rsidDel="00071942">
          <w:rPr>
            <w:rFonts w:ascii="Times New Roman" w:hAnsi="Times New Roman" w:cs="Times New Roman"/>
          </w:rPr>
          <w:delText>“</w:delText>
        </w:r>
      </w:del>
      <w:r w:rsidRPr="00B560DF">
        <w:rPr>
          <w:rFonts w:ascii="Times New Roman" w:hAnsi="Times New Roman" w:cs="Times New Roman"/>
        </w:rPr>
        <w:t>And so, as froward babes, we hide our eyes</w:t>
      </w:r>
      <w:del w:id="115" w:author="Copyeditor" w:date="2022-08-02T13:54:00Z">
        <w:r w:rsidRPr="00B560DF" w:rsidDel="00071942">
          <w:rPr>
            <w:rFonts w:ascii="Times New Roman" w:hAnsi="Times New Roman" w:cs="Times New Roman"/>
          </w:rPr>
          <w:delText xml:space="preserve"> / </w:delText>
        </w:r>
      </w:del>
    </w:p>
    <w:p w14:paraId="1AF02060" w14:textId="24FAB642" w:rsidR="00071942" w:rsidRDefault="00C37016" w:rsidP="00E344A3">
      <w:pPr>
        <w:pStyle w:val="NoSpacing"/>
        <w:spacing w:line="480" w:lineRule="auto"/>
        <w:ind w:firstLine="720"/>
        <w:rPr>
          <w:ins w:id="116" w:author="Copyeditor" w:date="2022-08-02T13:55:00Z"/>
          <w:rFonts w:ascii="Times New Roman" w:hAnsi="Times New Roman" w:cs="Times New Roman"/>
        </w:rPr>
      </w:pPr>
      <w:r w:rsidRPr="00B560DF">
        <w:rPr>
          <w:rFonts w:ascii="Times New Roman" w:hAnsi="Times New Roman" w:cs="Times New Roman"/>
        </w:rPr>
        <w:t xml:space="preserve">And think all </w:t>
      </w:r>
      <w:proofErr w:type="gramStart"/>
      <w:r w:rsidRPr="00B560DF">
        <w:rPr>
          <w:rFonts w:ascii="Times New Roman" w:hAnsi="Times New Roman" w:cs="Times New Roman"/>
        </w:rPr>
        <w:t>ended.—</w:t>
      </w:r>
      <w:proofErr w:type="gramEnd"/>
      <w:r w:rsidRPr="00B560DF">
        <w:rPr>
          <w:rFonts w:ascii="Times New Roman" w:hAnsi="Times New Roman" w:cs="Times New Roman"/>
        </w:rPr>
        <w:t>Then, Life calls to us</w:t>
      </w:r>
      <w:ins w:id="117" w:author="Copyeditor" w:date="2022-08-02T13:55:00Z">
        <w:r w:rsidR="00071942">
          <w:rPr>
            <w:rFonts w:ascii="Times New Roman" w:hAnsi="Times New Roman" w:cs="Times New Roman"/>
          </w:rPr>
          <w:t> </w:t>
        </w:r>
      </w:ins>
      <w:del w:id="118" w:author="Copyeditor" w:date="2022-08-02T13:55:00Z">
        <w:r w:rsidR="00B560DF" w:rsidDel="00071942">
          <w:rPr>
            <w:rFonts w:ascii="Times New Roman" w:hAnsi="Times New Roman" w:cs="Times New Roman"/>
          </w:rPr>
          <w:delText xml:space="preserve"> </w:delText>
        </w:r>
      </w:del>
      <w:r w:rsidR="00B560DF">
        <w:rPr>
          <w:rFonts w:ascii="Times New Roman" w:hAnsi="Times New Roman" w:cs="Times New Roman"/>
        </w:rPr>
        <w:t>.</w:t>
      </w:r>
      <w:ins w:id="119" w:author="Copyeditor" w:date="2022-08-02T13:56:00Z">
        <w:r w:rsidR="00071942">
          <w:rPr>
            <w:rFonts w:ascii="Times New Roman" w:hAnsi="Times New Roman" w:cs="Times New Roman"/>
          </w:rPr>
          <w:t> </w:t>
        </w:r>
      </w:ins>
      <w:del w:id="120" w:author="Copyeditor" w:date="2022-08-02T13:56:00Z">
        <w:r w:rsidR="00B560DF" w:rsidDel="00071942">
          <w:rPr>
            <w:rFonts w:ascii="Times New Roman" w:hAnsi="Times New Roman" w:cs="Times New Roman"/>
          </w:rPr>
          <w:delText xml:space="preserve"> </w:delText>
        </w:r>
      </w:del>
      <w:r w:rsidR="00B560DF">
        <w:rPr>
          <w:rFonts w:ascii="Times New Roman" w:hAnsi="Times New Roman" w:cs="Times New Roman"/>
        </w:rPr>
        <w:t>.</w:t>
      </w:r>
      <w:ins w:id="121" w:author="Copyeditor" w:date="2022-08-02T13:56:00Z">
        <w:r w:rsidR="00071942">
          <w:rPr>
            <w:rFonts w:ascii="Times New Roman" w:hAnsi="Times New Roman" w:cs="Times New Roman"/>
          </w:rPr>
          <w:t> </w:t>
        </w:r>
      </w:ins>
      <w:del w:id="122" w:author="Copyeditor" w:date="2022-08-02T13:56:00Z">
        <w:r w:rsidR="00B560DF" w:rsidDel="00071942">
          <w:rPr>
            <w:rFonts w:ascii="Times New Roman" w:hAnsi="Times New Roman" w:cs="Times New Roman"/>
          </w:rPr>
          <w:delText xml:space="preserve"> </w:delText>
        </w:r>
      </w:del>
      <w:r w:rsidR="00B560DF">
        <w:rPr>
          <w:rFonts w:ascii="Times New Roman" w:hAnsi="Times New Roman" w:cs="Times New Roman"/>
        </w:rPr>
        <w:t>.</w:t>
      </w:r>
      <w:ins w:id="123" w:author="Copyeditor" w:date="2022-08-02T13:56:00Z">
        <w:r w:rsidR="00071942">
          <w:rPr>
            <w:rFonts w:ascii="Times New Roman" w:hAnsi="Times New Roman" w:cs="Times New Roman"/>
          </w:rPr>
          <w:t> </w:t>
        </w:r>
      </w:ins>
      <w:del w:id="124" w:author="Copyeditor" w:date="2022-08-02T13:56:00Z">
        <w:r w:rsidRPr="00B560DF" w:rsidDel="00071942">
          <w:rPr>
            <w:rFonts w:ascii="Times New Roman" w:hAnsi="Times New Roman" w:cs="Times New Roman"/>
          </w:rPr>
          <w:delText xml:space="preserve"> </w:delText>
        </w:r>
      </w:del>
      <w:r w:rsidRPr="00B560DF">
        <w:rPr>
          <w:rFonts w:ascii="Times New Roman" w:hAnsi="Times New Roman" w:cs="Times New Roman"/>
        </w:rPr>
        <w:t>Above us, or below us, or around:</w:t>
      </w:r>
    </w:p>
    <w:p w14:paraId="40C111CE" w14:textId="77777777" w:rsidR="00071942" w:rsidRDefault="00C37016" w:rsidP="00E344A3">
      <w:pPr>
        <w:pStyle w:val="NoSpacing"/>
        <w:spacing w:line="480" w:lineRule="auto"/>
        <w:ind w:firstLine="720"/>
        <w:rPr>
          <w:ins w:id="125" w:author="Copyeditor" w:date="2022-08-02T13:55:00Z"/>
          <w:rFonts w:ascii="Times New Roman" w:hAnsi="Times New Roman" w:cs="Times New Roman"/>
        </w:rPr>
      </w:pPr>
      <w:del w:id="126" w:author="Copyeditor" w:date="2022-08-02T13:55:00Z">
        <w:r w:rsidRPr="00B560DF" w:rsidDel="00071942">
          <w:rPr>
            <w:rFonts w:ascii="Times New Roman" w:hAnsi="Times New Roman" w:cs="Times New Roman"/>
          </w:rPr>
          <w:delText xml:space="preserve"> / </w:delText>
        </w:r>
      </w:del>
      <w:r w:rsidRPr="00B560DF">
        <w:rPr>
          <w:rFonts w:ascii="Times New Roman" w:hAnsi="Times New Roman" w:cs="Times New Roman"/>
        </w:rPr>
        <w:t>Perhaps we name it Nature’s voice, or Love’s,</w:t>
      </w:r>
      <w:del w:id="127" w:author="Copyeditor" w:date="2022-08-02T13:55:00Z">
        <w:r w:rsidRPr="00B560DF" w:rsidDel="00071942">
          <w:rPr>
            <w:rFonts w:ascii="Times New Roman" w:hAnsi="Times New Roman" w:cs="Times New Roman"/>
          </w:rPr>
          <w:delText xml:space="preserve"> </w:delText>
        </w:r>
        <w:r w:rsidR="00B560DF" w:rsidDel="00071942">
          <w:rPr>
            <w:rFonts w:ascii="Times New Roman" w:hAnsi="Times New Roman" w:cs="Times New Roman"/>
          </w:rPr>
          <w:delText xml:space="preserve">/ </w:delText>
        </w:r>
      </w:del>
    </w:p>
    <w:p w14:paraId="6A3E7556" w14:textId="6915FEBF" w:rsidR="00071942" w:rsidRDefault="0098362C" w:rsidP="00E344A3">
      <w:pPr>
        <w:pStyle w:val="NoSpacing"/>
        <w:spacing w:line="480" w:lineRule="auto"/>
        <w:ind w:firstLine="720"/>
        <w:rPr>
          <w:ins w:id="128" w:author="Copyeditor" w:date="2022-08-02T13:55:00Z"/>
          <w:rFonts w:ascii="Times New Roman" w:eastAsia="Times New Roman" w:hAnsi="Times New Roman" w:cs="Times New Roman"/>
        </w:rPr>
      </w:pPr>
      <w:r>
        <w:rPr>
          <w:rFonts w:ascii="Times New Roman" w:hAnsi="Times New Roman" w:cs="Times New Roman"/>
        </w:rPr>
        <w:t>Tricking ourselves</w:t>
      </w:r>
      <w:ins w:id="129" w:author="Copyeditor" w:date="2022-08-02T13:55:00Z">
        <w:r w:rsidR="00071942">
          <w:rPr>
            <w:rFonts w:ascii="Times New Roman" w:hAnsi="Times New Roman" w:cs="Times New Roman"/>
          </w:rPr>
          <w:t>.</w:t>
        </w:r>
      </w:ins>
      <w:del w:id="130" w:author="Copyeditor" w:date="2022-08-02T13:55:00Z">
        <w:r w:rsidR="00B560DF" w:rsidDel="00071942">
          <w:rPr>
            <w:rFonts w:ascii="Times New Roman" w:hAnsi="Times New Roman" w:cs="Times New Roman"/>
          </w:rPr>
          <w:delText>”</w:delText>
        </w:r>
      </w:del>
      <w:r w:rsidR="00B560DF">
        <w:rPr>
          <w:rFonts w:ascii="Times New Roman" w:hAnsi="Times New Roman" w:cs="Times New Roman"/>
        </w:rPr>
        <w:t xml:space="preserve"> (</w:t>
      </w:r>
      <w:del w:id="131" w:author="Copyeditor" w:date="2022-08-02T13:55:00Z">
        <w:r w:rsidR="00B560DF" w:rsidDel="00071942">
          <w:rPr>
            <w:rFonts w:ascii="Times New Roman" w:hAnsi="Times New Roman" w:cs="Times New Roman"/>
          </w:rPr>
          <w:delText xml:space="preserve">ll. </w:delText>
        </w:r>
      </w:del>
      <w:r w:rsidR="00B560DF">
        <w:rPr>
          <w:rFonts w:ascii="Times New Roman" w:hAnsi="Times New Roman" w:cs="Times New Roman"/>
        </w:rPr>
        <w:t>1.672–</w:t>
      </w:r>
      <w:del w:id="132" w:author="Copyeditor" w:date="2022-08-02T13:55:00Z">
        <w:r w:rsidR="00C37016" w:rsidRPr="00B560DF" w:rsidDel="00071942">
          <w:rPr>
            <w:rFonts w:ascii="Times New Roman" w:hAnsi="Times New Roman" w:cs="Times New Roman"/>
          </w:rPr>
          <w:delText>6</w:delText>
        </w:r>
      </w:del>
      <w:r w:rsidR="00C37016" w:rsidRPr="00B560DF">
        <w:rPr>
          <w:rFonts w:ascii="Times New Roman" w:hAnsi="Times New Roman" w:cs="Times New Roman"/>
        </w:rPr>
        <w:t>76)</w:t>
      </w:r>
      <w:del w:id="133" w:author="Copyeditor" w:date="2022-08-02T13:55:00Z">
        <w:r w:rsidR="00B560DF" w:rsidDel="00071942">
          <w:rPr>
            <w:rFonts w:ascii="Times New Roman" w:hAnsi="Times New Roman" w:cs="Times New Roman"/>
          </w:rPr>
          <w:delText>.</w:delText>
        </w:r>
        <w:r w:rsidR="00B560DF" w:rsidDel="00071942">
          <w:rPr>
            <w:rFonts w:ascii="Times New Roman" w:eastAsia="Times New Roman" w:hAnsi="Times New Roman" w:cs="Times New Roman"/>
          </w:rPr>
          <w:delText xml:space="preserve"> </w:delText>
        </w:r>
      </w:del>
    </w:p>
    <w:p w14:paraId="3712855E" w14:textId="66DDE8F2" w:rsidR="007A58B1" w:rsidRDefault="00B560DF">
      <w:pPr>
        <w:pStyle w:val="NoSpacing"/>
        <w:spacing w:line="480" w:lineRule="auto"/>
        <w:rPr>
          <w:rFonts w:ascii="Times New Roman" w:eastAsia="Times New Roman" w:hAnsi="Times New Roman" w:cs="Times New Roman"/>
        </w:rPr>
        <w:pPrChange w:id="134" w:author="Copyeditor" w:date="2022-08-02T13:55:00Z">
          <w:pPr>
            <w:pStyle w:val="NoSpacing"/>
            <w:spacing w:line="480" w:lineRule="auto"/>
            <w:ind w:firstLine="720"/>
          </w:pPr>
        </w:pPrChange>
      </w:pPr>
      <w:r>
        <w:rPr>
          <w:rFonts w:ascii="Times New Roman" w:eastAsia="Times New Roman" w:hAnsi="Times New Roman" w:cs="Times New Roman"/>
        </w:rPr>
        <w:t xml:space="preserve">The second </w:t>
      </w:r>
      <w:r w:rsidR="0098362C">
        <w:rPr>
          <w:rFonts w:ascii="Times New Roman" w:eastAsia="Times New Roman" w:hAnsi="Times New Roman" w:cs="Times New Roman"/>
        </w:rPr>
        <w:t xml:space="preserve">quoted </w:t>
      </w:r>
      <w:r>
        <w:rPr>
          <w:rFonts w:ascii="Times New Roman" w:eastAsia="Times New Roman" w:hAnsi="Times New Roman" w:cs="Times New Roman"/>
        </w:rPr>
        <w:t>example</w:t>
      </w:r>
      <w:r w:rsidR="00A676A0">
        <w:rPr>
          <w:rFonts w:ascii="Times New Roman" w:eastAsia="Times New Roman" w:hAnsi="Times New Roman" w:cs="Times New Roman"/>
        </w:rPr>
        <w:t xml:space="preserve"> indicates that “Love”—a signifier to which we will shortly return—constitutes an untrustworthy “voice</w:t>
      </w:r>
      <w:del w:id="135" w:author="Copyeditor" w:date="2022-08-02T13:58:00Z">
        <w:r w:rsidR="00A676A0" w:rsidDel="00071942">
          <w:rPr>
            <w:rFonts w:ascii="Times New Roman" w:eastAsia="Times New Roman" w:hAnsi="Times New Roman" w:cs="Times New Roman"/>
          </w:rPr>
          <w:delText>,</w:delText>
        </w:r>
      </w:del>
      <w:r w:rsidR="00A676A0">
        <w:rPr>
          <w:rFonts w:ascii="Times New Roman" w:eastAsia="Times New Roman" w:hAnsi="Times New Roman" w:cs="Times New Roman"/>
        </w:rPr>
        <w:t>” generated a</w:t>
      </w:r>
      <w:r w:rsidR="0098362C">
        <w:rPr>
          <w:rFonts w:ascii="Times New Roman" w:eastAsia="Times New Roman" w:hAnsi="Times New Roman" w:cs="Times New Roman"/>
        </w:rPr>
        <w:t>nd named by our own psyche</w:t>
      </w:r>
      <w:del w:id="136" w:author="Copyeditor" w:date="2022-08-02T13:56:00Z">
        <w:r w:rsidR="0098362C" w:rsidDel="00071942">
          <w:rPr>
            <w:rFonts w:ascii="Times New Roman" w:eastAsia="Times New Roman" w:hAnsi="Times New Roman" w:cs="Times New Roman"/>
          </w:rPr>
          <w:delText>,</w:delText>
        </w:r>
      </w:del>
      <w:r w:rsidR="0098362C">
        <w:rPr>
          <w:rFonts w:ascii="Times New Roman" w:eastAsia="Times New Roman" w:hAnsi="Times New Roman" w:cs="Times New Roman"/>
        </w:rPr>
        <w:t xml:space="preserve"> but which</w:t>
      </w:r>
      <w:r w:rsidR="00A676A0">
        <w:rPr>
          <w:rFonts w:ascii="Times New Roman" w:eastAsia="Times New Roman" w:hAnsi="Times New Roman" w:cs="Times New Roman"/>
        </w:rPr>
        <w:t xml:space="preserve"> imposes itself on us from outside. The distinction between inside and outside collapses, and so the voice may come from “above us, or below us, or around,” indifferently</w:t>
      </w:r>
      <w:r w:rsidR="0098362C">
        <w:rPr>
          <w:rFonts w:ascii="Times New Roman" w:eastAsia="Times New Roman" w:hAnsi="Times New Roman" w:cs="Times New Roman"/>
        </w:rPr>
        <w:t>, or all at once. I</w:t>
      </w:r>
      <w:r>
        <w:rPr>
          <w:rFonts w:ascii="Times New Roman" w:eastAsia="Times New Roman" w:hAnsi="Times New Roman" w:cs="Times New Roman"/>
        </w:rPr>
        <w:t xml:space="preserve">n both examples, </w:t>
      </w:r>
      <w:r w:rsidR="00EF3E6B">
        <w:rPr>
          <w:rFonts w:ascii="Times New Roman" w:eastAsia="Times New Roman" w:hAnsi="Times New Roman" w:cs="Times New Roman"/>
        </w:rPr>
        <w:t>Aurora</w:t>
      </w:r>
      <w:r w:rsidR="007A58B1">
        <w:rPr>
          <w:rFonts w:ascii="Times New Roman" w:eastAsia="Times New Roman" w:hAnsi="Times New Roman" w:cs="Times New Roman"/>
        </w:rPr>
        <w:t xml:space="preserve"> </w:t>
      </w:r>
      <w:r w:rsidR="00C37016">
        <w:rPr>
          <w:rFonts w:ascii="Times New Roman" w:eastAsia="Times New Roman" w:hAnsi="Times New Roman" w:cs="Times New Roman"/>
        </w:rPr>
        <w:t>styles</w:t>
      </w:r>
      <w:r>
        <w:rPr>
          <w:rFonts w:ascii="Times New Roman" w:eastAsia="Times New Roman" w:hAnsi="Times New Roman" w:cs="Times New Roman"/>
        </w:rPr>
        <w:t xml:space="preserve"> herself as an infant</w:t>
      </w:r>
      <w:r w:rsidR="00EF3E6B">
        <w:rPr>
          <w:rFonts w:ascii="Times New Roman" w:eastAsia="Times New Roman" w:hAnsi="Times New Roman" w:cs="Times New Roman"/>
        </w:rPr>
        <w:t xml:space="preserve"> only at the level of figuration, as the vehicle of a simile: she regress</w:t>
      </w:r>
      <w:r w:rsidR="0098362C">
        <w:rPr>
          <w:rFonts w:ascii="Times New Roman" w:eastAsia="Times New Roman" w:hAnsi="Times New Roman" w:cs="Times New Roman"/>
        </w:rPr>
        <w:t>es by placing herself at the mercy of literary language</w:t>
      </w:r>
      <w:del w:id="137" w:author="Copyeditor" w:date="2022-08-02T13:59:00Z">
        <w:r w:rsidR="0098362C" w:rsidDel="00071942">
          <w:rPr>
            <w:rFonts w:ascii="Times New Roman" w:eastAsia="Times New Roman" w:hAnsi="Times New Roman" w:cs="Times New Roman"/>
          </w:rPr>
          <w:delText>,</w:delText>
        </w:r>
      </w:del>
      <w:r w:rsidR="0098362C">
        <w:rPr>
          <w:rFonts w:ascii="Times New Roman" w:eastAsia="Times New Roman" w:hAnsi="Times New Roman" w:cs="Times New Roman"/>
        </w:rPr>
        <w:t xml:space="preserve"> as a way of skirting the Law, in an effort to refuse to</w:t>
      </w:r>
      <w:r w:rsidR="00EF3E6B">
        <w:rPr>
          <w:rFonts w:ascii="Times New Roman" w:eastAsia="Times New Roman" w:hAnsi="Times New Roman" w:cs="Times New Roman"/>
        </w:rPr>
        <w:t xml:space="preserve"> relinquish early childhood enjoyments.</w:t>
      </w:r>
    </w:p>
    <w:p w14:paraId="1C3CF774" w14:textId="3F1DC069" w:rsidR="00BA5B66" w:rsidRDefault="0098362C" w:rsidP="0098362C">
      <w:pPr>
        <w:pStyle w:val="NoSpacing"/>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But her</w:t>
      </w:r>
      <w:r w:rsidR="000A5D97" w:rsidRPr="004C59FA">
        <w:rPr>
          <w:rFonts w:ascii="Times New Roman" w:eastAsia="Times New Roman" w:hAnsi="Times New Roman" w:cs="Times New Roman"/>
        </w:rPr>
        <w:t xml:space="preserve"> inner life seems to have been installed there from an alien source</w:t>
      </w:r>
      <w:r w:rsidR="000A5D97">
        <w:rPr>
          <w:rFonts w:ascii="Times New Roman" w:eastAsia="Times New Roman" w:hAnsi="Times New Roman" w:cs="Times New Roman"/>
        </w:rPr>
        <w:t>.</w:t>
      </w:r>
      <w:r>
        <w:rPr>
          <w:rFonts w:ascii="Times New Roman" w:eastAsia="Times New Roman" w:hAnsi="Times New Roman" w:cs="Times New Roman"/>
        </w:rPr>
        <w:t xml:space="preserve"> </w:t>
      </w:r>
      <w:r w:rsidR="000A5D97">
        <w:rPr>
          <w:rFonts w:ascii="Times New Roman" w:hAnsi="Times New Roman" w:cs="Times New Roman"/>
        </w:rPr>
        <w:t xml:space="preserve">The movement of the tree between </w:t>
      </w:r>
      <w:r w:rsidR="00184305">
        <w:rPr>
          <w:rFonts w:ascii="Times New Roman" w:hAnsi="Times New Roman" w:cs="Times New Roman"/>
        </w:rPr>
        <w:t xml:space="preserve">Aurora’s </w:t>
      </w:r>
      <w:r w:rsidR="000A5D97">
        <w:rPr>
          <w:rFonts w:ascii="Times New Roman" w:hAnsi="Times New Roman" w:cs="Times New Roman"/>
        </w:rPr>
        <w:t>“</w:t>
      </w:r>
      <w:r w:rsidR="00184305">
        <w:rPr>
          <w:rFonts w:ascii="Times New Roman" w:hAnsi="Times New Roman" w:cs="Times New Roman"/>
        </w:rPr>
        <w:t>outer life” and “inner life,” which ultimately becomes</w:t>
      </w:r>
      <w:r w:rsidR="000A5D97">
        <w:rPr>
          <w:rFonts w:ascii="Times New Roman" w:hAnsi="Times New Roman" w:cs="Times New Roman"/>
        </w:rPr>
        <w:t xml:space="preserve"> a way for Aurora to better </w:t>
      </w:r>
      <w:r w:rsidR="00184305">
        <w:rPr>
          <w:rFonts w:ascii="Times New Roman" w:hAnsi="Times New Roman" w:cs="Times New Roman"/>
        </w:rPr>
        <w:t>figure herself as</w:t>
      </w:r>
      <w:r w:rsidR="000A5D97">
        <w:rPr>
          <w:rFonts w:ascii="Times New Roman" w:hAnsi="Times New Roman" w:cs="Times New Roman"/>
        </w:rPr>
        <w:t xml:space="preserve"> a suckling infant, suggests that the psychic m</w:t>
      </w:r>
      <w:r w:rsidR="00184305">
        <w:rPr>
          <w:rFonts w:ascii="Times New Roman" w:hAnsi="Times New Roman" w:cs="Times New Roman"/>
        </w:rPr>
        <w:t>echanism of foreclosure may</w:t>
      </w:r>
      <w:r w:rsidR="000A5D97">
        <w:rPr>
          <w:rFonts w:ascii="Times New Roman" w:hAnsi="Times New Roman" w:cs="Times New Roman"/>
        </w:rPr>
        <w:t xml:space="preserve"> be at wo</w:t>
      </w:r>
      <w:r w:rsidR="00184305">
        <w:rPr>
          <w:rFonts w:ascii="Times New Roman" w:hAnsi="Times New Roman" w:cs="Times New Roman"/>
        </w:rPr>
        <w:t>rk.</w:t>
      </w:r>
      <w:r w:rsidR="009725E2" w:rsidRPr="009725E2">
        <w:rPr>
          <w:rFonts w:ascii="Times New Roman" w:hAnsi="Times New Roman" w:cs="Times New Roman"/>
        </w:rPr>
        <w:t xml:space="preserve"> </w:t>
      </w:r>
      <w:r w:rsidR="007473FD" w:rsidRPr="00B407A5">
        <w:rPr>
          <w:rStyle w:val="i0"/>
          <w:rFonts w:ascii="Times New Roman" w:eastAsia="Times New Roman" w:hAnsi="Times New Roman" w:cs="Times New Roman"/>
        </w:rPr>
        <w:t>The effect is a flattening out of meaning</w:t>
      </w:r>
      <w:del w:id="138" w:author="Copyeditor" w:date="2022-08-02T14:00:00Z">
        <w:r w:rsidR="007473FD" w:rsidRPr="00B407A5" w:rsidDel="00071942">
          <w:rPr>
            <w:rStyle w:val="i0"/>
            <w:rFonts w:ascii="Times New Roman" w:eastAsia="Times New Roman" w:hAnsi="Times New Roman" w:cs="Times New Roman"/>
          </w:rPr>
          <w:delText>,</w:delText>
        </w:r>
      </w:del>
      <w:r w:rsidR="007473FD" w:rsidRPr="00B407A5">
        <w:rPr>
          <w:rStyle w:val="i0"/>
          <w:rFonts w:ascii="Times New Roman" w:eastAsia="Times New Roman" w:hAnsi="Times New Roman" w:cs="Times New Roman"/>
        </w:rPr>
        <w:t xml:space="preserve"> as “the incoherencies of change and death</w:t>
      </w:r>
      <w:r w:rsidR="007473FD" w:rsidRPr="00B407A5">
        <w:rPr>
          <w:rFonts w:ascii="Times New Roman" w:eastAsia="Times New Roman" w:hAnsi="Times New Roman" w:cs="Times New Roman"/>
        </w:rPr>
        <w:t xml:space="preserve">” </w:t>
      </w:r>
      <w:r>
        <w:rPr>
          <w:rFonts w:ascii="Times New Roman" w:eastAsia="Times New Roman" w:hAnsi="Times New Roman" w:cs="Times New Roman"/>
        </w:rPr>
        <w:t>become folded into</w:t>
      </w:r>
      <w:r w:rsidR="007473FD" w:rsidRPr="00B407A5">
        <w:rPr>
          <w:rFonts w:ascii="Times New Roman" w:eastAsia="Times New Roman" w:hAnsi="Times New Roman" w:cs="Times New Roman"/>
        </w:rPr>
        <w:t xml:space="preserve"> what Aurora calls the “</w:t>
      </w:r>
      <w:r w:rsidR="007473FD" w:rsidRPr="00B407A5">
        <w:rPr>
          <w:rStyle w:val="i0"/>
          <w:rFonts w:ascii="Times New Roman" w:eastAsia="Times New Roman" w:hAnsi="Times New Roman" w:cs="Times New Roman"/>
        </w:rPr>
        <w:t>smooth fair mystery of perpetual Life” (</w:t>
      </w:r>
      <w:del w:id="139" w:author="Copyeditor" w:date="2022-08-02T14:01:00Z">
        <w:r w:rsidR="007473FD" w:rsidRPr="00B407A5" w:rsidDel="00071942">
          <w:rPr>
            <w:rStyle w:val="i0"/>
            <w:rFonts w:ascii="Times New Roman" w:eastAsia="Times New Roman" w:hAnsi="Times New Roman" w:cs="Times New Roman"/>
          </w:rPr>
          <w:delText xml:space="preserve">l. </w:delText>
        </w:r>
      </w:del>
      <w:r w:rsidR="007473FD" w:rsidRPr="00B407A5">
        <w:rPr>
          <w:rStyle w:val="i0"/>
          <w:rFonts w:ascii="Times New Roman" w:eastAsia="Times New Roman" w:hAnsi="Times New Roman" w:cs="Times New Roman"/>
        </w:rPr>
        <w:t>1.171–73).</w:t>
      </w:r>
      <w:r w:rsidR="007473FD">
        <w:rPr>
          <w:rStyle w:val="i0"/>
          <w:rFonts w:ascii="Times New Roman" w:eastAsia="Times New Roman" w:hAnsi="Times New Roman" w:cs="Times New Roman"/>
        </w:rPr>
        <w:t xml:space="preserve"> </w:t>
      </w:r>
      <w:r w:rsidR="009725E2">
        <w:rPr>
          <w:rFonts w:ascii="Times New Roman" w:hAnsi="Times New Roman" w:cs="Times New Roman"/>
        </w:rPr>
        <w:t xml:space="preserve">Foreclosure, a concept coined by Jacques Lacan in 1956 in the final session of his </w:t>
      </w:r>
      <w:r w:rsidR="00487572">
        <w:rPr>
          <w:rFonts w:ascii="Times New Roman" w:hAnsi="Times New Roman" w:cs="Times New Roman"/>
        </w:rPr>
        <w:t>S</w:t>
      </w:r>
      <w:r w:rsidR="009725E2">
        <w:rPr>
          <w:rFonts w:ascii="Times New Roman" w:hAnsi="Times New Roman" w:cs="Times New Roman"/>
        </w:rPr>
        <w:t xml:space="preserve">eminar on psychosis, is the process by which the subject loses access to a primordial </w:t>
      </w:r>
      <w:r w:rsidR="00BA5B66">
        <w:rPr>
          <w:rFonts w:ascii="Times New Roman" w:hAnsi="Times New Roman" w:cs="Times New Roman"/>
        </w:rPr>
        <w:t>signifier, known playfully</w:t>
      </w:r>
      <w:del w:id="140" w:author="Copyeditor" w:date="2022-08-02T14:02:00Z">
        <w:r w:rsidR="00BA5B66" w:rsidDel="00071942">
          <w:rPr>
            <w:rFonts w:ascii="Times New Roman" w:hAnsi="Times New Roman" w:cs="Times New Roman"/>
          </w:rPr>
          <w:delText>,</w:delText>
        </w:r>
      </w:del>
      <w:r w:rsidR="00BA5B66">
        <w:rPr>
          <w:rFonts w:ascii="Times New Roman" w:hAnsi="Times New Roman" w:cs="Times New Roman"/>
        </w:rPr>
        <w:t xml:space="preserve"> in Lacanian parlance</w:t>
      </w:r>
      <w:del w:id="141" w:author="Copyeditor" w:date="2022-08-02T14:02:00Z">
        <w:r w:rsidR="00BA5B66" w:rsidDel="00071942">
          <w:rPr>
            <w:rFonts w:ascii="Times New Roman" w:hAnsi="Times New Roman" w:cs="Times New Roman"/>
          </w:rPr>
          <w:delText>,</w:delText>
        </w:r>
      </w:del>
      <w:r w:rsidR="00BA5B66">
        <w:rPr>
          <w:rFonts w:ascii="Times New Roman" w:hAnsi="Times New Roman" w:cs="Times New Roman"/>
        </w:rPr>
        <w:t xml:space="preserve"> as the</w:t>
      </w:r>
      <w:r w:rsidR="009725E2" w:rsidRPr="00E20122">
        <w:rPr>
          <w:rFonts w:ascii="Times New Roman" w:hAnsi="Times New Roman" w:cs="Times New Roman"/>
        </w:rPr>
        <w:t xml:space="preserve"> Name </w:t>
      </w:r>
      <w:r w:rsidR="00BA5B66">
        <w:rPr>
          <w:rFonts w:ascii="Times New Roman" w:hAnsi="Times New Roman" w:cs="Times New Roman"/>
        </w:rPr>
        <w:t xml:space="preserve">(or No) </w:t>
      </w:r>
      <w:r w:rsidR="009725E2" w:rsidRPr="00E20122">
        <w:rPr>
          <w:rFonts w:ascii="Times New Roman" w:hAnsi="Times New Roman" w:cs="Times New Roman"/>
        </w:rPr>
        <w:t>of the Father</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{"citationID":"fnTX4emK","properties":{"formattedCitation":"(Lacan, {\\i{}Seminar III} 321)","plainCitation":"(Lacan, Seminar III 321)","noteIndex":0},"citationItems":[{"id":247,"uris":["http://zotero.org/users/71093/items/BWJ79UVN"],"uri":["http://zotero.org/users/71093/items/BWJ79UVN"],"itemData":{"id":247,"type":"book","title":"The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321"}],"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321)</w:t>
      </w:r>
      <w:r w:rsidR="008F2F9E">
        <w:rPr>
          <w:rFonts w:ascii="Times New Roman" w:hAnsi="Times New Roman" w:cs="Times New Roman"/>
        </w:rPr>
        <w:fldChar w:fldCharType="end"/>
      </w:r>
      <w:r w:rsidR="00142587">
        <w:rPr>
          <w:rFonts w:ascii="Times New Roman" w:hAnsi="Times New Roman" w:cs="Times New Roman"/>
        </w:rPr>
        <w:t>.</w:t>
      </w:r>
      <w:r w:rsidR="009725E2">
        <w:rPr>
          <w:rFonts w:ascii="Times New Roman" w:hAnsi="Times New Roman" w:cs="Times New Roman"/>
        </w:rPr>
        <w:t xml:space="preserve"> </w:t>
      </w:r>
      <w:r w:rsidR="00EF3E6B">
        <w:rPr>
          <w:rFonts w:ascii="Times New Roman" w:hAnsi="Times New Roman" w:cs="Times New Roman"/>
        </w:rPr>
        <w:t>The subject forecl</w:t>
      </w:r>
      <w:r w:rsidR="00BA5B66">
        <w:rPr>
          <w:rFonts w:ascii="Times New Roman" w:hAnsi="Times New Roman" w:cs="Times New Roman"/>
        </w:rPr>
        <w:t>oses the signifier of the law</w:t>
      </w:r>
      <w:r w:rsidR="00EF3E6B">
        <w:rPr>
          <w:rFonts w:ascii="Times New Roman" w:hAnsi="Times New Roman" w:cs="Times New Roman"/>
        </w:rPr>
        <w:t xml:space="preserve"> in a bid to retain access to </w:t>
      </w:r>
      <w:r w:rsidR="007473FD">
        <w:rPr>
          <w:rFonts w:ascii="Times New Roman" w:hAnsi="Times New Roman" w:cs="Times New Roman"/>
        </w:rPr>
        <w:t>primordial enjoyment. Yet, even w</w:t>
      </w:r>
      <w:r w:rsidR="009725E2">
        <w:rPr>
          <w:rFonts w:ascii="Times New Roman" w:hAnsi="Times New Roman" w:cs="Times New Roman"/>
        </w:rPr>
        <w:t xml:space="preserve">hile the paternal </w:t>
      </w:r>
      <w:r w:rsidR="009725E2" w:rsidRPr="00C027A8">
        <w:rPr>
          <w:rFonts w:ascii="Times New Roman" w:hAnsi="Times New Roman" w:cs="Times New Roman"/>
        </w:rPr>
        <w:t>signifier remains foreclosed from the psychotic subject, it can return in unexpected ways: “what is foreclosed does not simply disappear altogether but may return, albeit in a different guise, from outside the subject,” explains Russell Grigg</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{"citationID":"YfoppaMb","properties":{"formattedCitation":"(Grigg 50)","plainCitation":"(Grigg 50)","noteIndex":0},"citationItems":[{"id":2596,"uris":["http://zotero.org/users/71093/items/T5HHS9QD"],"uri":["http://zotero.org/users/71093/items/T5HHS9QD"],"itemData":{"id":2596,"type":"chapter","title":"From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Mechanism","author":[{"family":"Grigg","given":"Russell"}],"editor":[{"family":"Nobus","given":"Dany"}],"issued":{"date-parts":[["2017"]]}},"locator":"50"}],"schema":"https://github.com/citation-style-language/schema/raw/master/csl-citation.json"}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(50)</w:t>
      </w:r>
      <w:r w:rsidR="008F2F9E">
        <w:rPr>
          <w:rFonts w:ascii="Times New Roman" w:hAnsi="Times New Roman" w:cs="Times New Roman"/>
        </w:rPr>
        <w:fldChar w:fldCharType="end"/>
      </w:r>
      <w:r w:rsidR="00636033">
        <w:rPr>
          <w:rFonts w:ascii="Times New Roman" w:hAnsi="Times New Roman" w:cs="Times New Roman"/>
        </w:rPr>
        <w:t>.</w:t>
      </w:r>
      <w:r w:rsidR="00BA5B66">
        <w:rPr>
          <w:rFonts w:ascii="Times New Roman" w:hAnsi="Times New Roman" w:cs="Times New Roman"/>
        </w:rPr>
        <w:t xml:space="preserve"> The arrival of the lime t</w:t>
      </w:r>
      <w:r w:rsidR="009725E2" w:rsidRPr="00C027A8">
        <w:rPr>
          <w:rFonts w:ascii="Times New Roman" w:hAnsi="Times New Roman" w:cs="Times New Roman"/>
        </w:rPr>
        <w:t>ree</w:t>
      </w:r>
      <w:r w:rsidR="00C027A8" w:rsidRPr="00C027A8">
        <w:rPr>
          <w:rFonts w:ascii="Times New Roman" w:hAnsi="Times New Roman" w:cs="Times New Roman"/>
        </w:rPr>
        <w:t>, and thus by extension Coleridge’s entire psychodrama of reconstituting “</w:t>
      </w:r>
      <w:r w:rsidR="00C027A8" w:rsidRPr="00C027A8">
        <w:rPr>
          <w:rStyle w:val="line-text"/>
          <w:rFonts w:ascii="Times New Roman" w:eastAsia="Times New Roman" w:hAnsi="Times New Roman" w:cs="Times New Roman"/>
        </w:rPr>
        <w:t xml:space="preserve">Friends, whom I never more may meet again” </w:t>
      </w:r>
      <w:r w:rsidR="00BA5B66">
        <w:rPr>
          <w:rStyle w:val="line-text"/>
          <w:rFonts w:ascii="Times New Roman" w:eastAsia="Times New Roman" w:hAnsi="Times New Roman" w:cs="Times New Roman"/>
        </w:rPr>
        <w:t>as a permanent presence that can</w:t>
      </w:r>
      <w:r w:rsidR="00C027A8" w:rsidRPr="00C027A8">
        <w:rPr>
          <w:rStyle w:val="line-text"/>
          <w:rFonts w:ascii="Times New Roman" w:eastAsia="Times New Roman" w:hAnsi="Times New Roman" w:cs="Times New Roman"/>
        </w:rPr>
        <w:t xml:space="preserve"> “</w:t>
      </w:r>
      <w:r w:rsidR="00C027A8" w:rsidRPr="00C027A8">
        <w:rPr>
          <w:rFonts w:ascii="Times New Roman" w:eastAsia="Times New Roman" w:hAnsi="Times New Roman" w:cs="Times New Roman"/>
        </w:rPr>
        <w:t xml:space="preserve">keep the heart / Awake,” seems to function </w:t>
      </w:r>
      <w:r w:rsidR="00BA5B66">
        <w:rPr>
          <w:rFonts w:ascii="Times New Roman" w:eastAsia="Times New Roman" w:hAnsi="Times New Roman" w:cs="Times New Roman"/>
        </w:rPr>
        <w:t xml:space="preserve">in </w:t>
      </w:r>
      <w:r w:rsidR="00BA5B66">
        <w:rPr>
          <w:rFonts w:ascii="Times New Roman" w:eastAsia="Times New Roman" w:hAnsi="Times New Roman" w:cs="Times New Roman"/>
          <w:i/>
        </w:rPr>
        <w:t xml:space="preserve">Aurora Leigh </w:t>
      </w:r>
      <w:r w:rsidR="00C027A8" w:rsidRPr="00C027A8">
        <w:rPr>
          <w:rFonts w:ascii="Times New Roman" w:eastAsia="Times New Roman" w:hAnsi="Times New Roman" w:cs="Times New Roman"/>
        </w:rPr>
        <w:t>as an index of permanent filial attachment</w:t>
      </w:r>
      <w:r w:rsidR="00C027A8">
        <w:rPr>
          <w:rFonts w:ascii="Times New Roman" w:eastAsia="Times New Roman" w:hAnsi="Times New Roman" w:cs="Times New Roman"/>
        </w:rPr>
        <w:t xml:space="preserve"> (Coleridge </w:t>
      </w:r>
      <w:del w:id="142" w:author="Copyeditor" w:date="2022-08-02T14:08:00Z">
        <w:r w:rsidR="00C027A8" w:rsidDel="00071942">
          <w:rPr>
            <w:rFonts w:ascii="Times New Roman" w:eastAsia="Times New Roman" w:hAnsi="Times New Roman" w:cs="Times New Roman"/>
          </w:rPr>
          <w:delText xml:space="preserve">“Lime-Tree” ll. </w:delText>
        </w:r>
      </w:del>
      <w:r w:rsidR="00C027A8">
        <w:rPr>
          <w:rFonts w:ascii="Times New Roman" w:eastAsia="Times New Roman" w:hAnsi="Times New Roman" w:cs="Times New Roman"/>
        </w:rPr>
        <w:t>6, 65–66).</w:t>
      </w:r>
      <w:r w:rsidR="00C027A8" w:rsidRPr="00C027A8">
        <w:rPr>
          <w:rFonts w:ascii="Times New Roman" w:hAnsi="Times New Roman" w:cs="Times New Roman"/>
        </w:rPr>
        <w:t xml:space="preserve"> </w:t>
      </w:r>
      <w:r w:rsidR="00C027A8">
        <w:rPr>
          <w:rFonts w:ascii="Times New Roman" w:hAnsi="Times New Roman" w:cs="Times New Roman"/>
        </w:rPr>
        <w:t>But because these affective bonds have been foreclosed</w:t>
      </w:r>
      <w:r w:rsidR="007473FD">
        <w:rPr>
          <w:rFonts w:ascii="Times New Roman" w:hAnsi="Times New Roman" w:cs="Times New Roman"/>
        </w:rPr>
        <w:t xml:space="preserve"> in </w:t>
      </w:r>
      <w:r w:rsidR="007473FD">
        <w:rPr>
          <w:rFonts w:ascii="Times New Roman" w:hAnsi="Times New Roman" w:cs="Times New Roman"/>
          <w:i/>
        </w:rPr>
        <w:t>Aurora Leigh</w:t>
      </w:r>
      <w:r w:rsidR="00C027A8">
        <w:rPr>
          <w:rFonts w:ascii="Times New Roman" w:hAnsi="Times New Roman" w:cs="Times New Roman"/>
        </w:rPr>
        <w:t xml:space="preserve">, the dynamics of loss and memory play out as </w:t>
      </w:r>
      <w:r w:rsidR="00C027A8" w:rsidRPr="004C59FA">
        <w:rPr>
          <w:rFonts w:ascii="Times New Roman" w:eastAsia="Times New Roman" w:hAnsi="Times New Roman" w:cs="Times New Roman"/>
        </w:rPr>
        <w:t>“relations in the Unseen</w:t>
      </w:r>
      <w:ins w:id="143" w:author="Copyeditor" w:date="2022-08-02T14:09:00Z">
        <w:r w:rsidR="00071942">
          <w:rPr>
            <w:rFonts w:ascii="Times New Roman" w:eastAsia="Times New Roman" w:hAnsi="Times New Roman" w:cs="Times New Roman"/>
          </w:rPr>
          <w:t>.</w:t>
        </w:r>
      </w:ins>
      <w:r w:rsidR="00C027A8" w:rsidRPr="004C59FA">
        <w:rPr>
          <w:rFonts w:ascii="Times New Roman" w:eastAsia="Times New Roman" w:hAnsi="Times New Roman" w:cs="Times New Roman"/>
        </w:rPr>
        <w:t>”</w:t>
      </w:r>
      <w:del w:id="144" w:author="Copyeditor" w:date="2022-08-02T14:09:00Z">
        <w:r w:rsidR="00C027A8" w:rsidDel="00071942">
          <w:rPr>
            <w:rFonts w:ascii="Times New Roman" w:eastAsia="Times New Roman" w:hAnsi="Times New Roman" w:cs="Times New Roman"/>
          </w:rPr>
          <w:delText xml:space="preserve"> (</w:delText>
        </w:r>
      </w:del>
      <w:del w:id="145" w:author="Copyeditor" w:date="2022-08-02T14:08:00Z">
        <w:r w:rsidR="00C027A8" w:rsidDel="00071942">
          <w:rPr>
            <w:rFonts w:ascii="Times New Roman" w:eastAsia="Times New Roman" w:hAnsi="Times New Roman" w:cs="Times New Roman"/>
          </w:rPr>
          <w:delText xml:space="preserve">l. </w:delText>
        </w:r>
      </w:del>
      <w:del w:id="146" w:author="Copyeditor" w:date="2022-08-02T14:09:00Z">
        <w:r w:rsidR="00C027A8" w:rsidDel="00071942">
          <w:rPr>
            <w:rFonts w:ascii="Times New Roman" w:eastAsia="Times New Roman" w:hAnsi="Times New Roman" w:cs="Times New Roman"/>
          </w:rPr>
          <w:delText>1.473</w:delText>
        </w:r>
        <w:r w:rsidR="00C027A8" w:rsidRPr="0068514D" w:rsidDel="00071942">
          <w:rPr>
            <w:rFonts w:ascii="Times New Roman" w:eastAsia="Times New Roman" w:hAnsi="Times New Roman" w:cs="Times New Roman"/>
          </w:rPr>
          <w:delText>).</w:delText>
        </w:r>
      </w:del>
    </w:p>
    <w:p w14:paraId="05DC0D0D" w14:textId="761F6819" w:rsidR="00BA5B66" w:rsidRPr="00944AFB" w:rsidRDefault="009725E2" w:rsidP="0098362C">
      <w:pPr>
        <w:pStyle w:val="NoSpacing"/>
        <w:spacing w:line="480" w:lineRule="auto"/>
        <w:ind w:firstLine="720"/>
        <w:rPr>
          <w:rFonts w:ascii="Times New Roman" w:eastAsia="Times New Roman" w:hAnsi="Times New Roman" w:cs="Times New Roman"/>
        </w:rPr>
      </w:pPr>
      <w:r w:rsidRPr="0068514D">
        <w:rPr>
          <w:rFonts w:ascii="Times New Roman" w:eastAsia="Times New Roman" w:hAnsi="Times New Roman" w:cs="Times New Roman"/>
        </w:rPr>
        <w:t xml:space="preserve">Psychosis arises not out of the </w:t>
      </w:r>
      <w:r w:rsidR="0068514D">
        <w:rPr>
          <w:rFonts w:ascii="Times New Roman" w:eastAsia="Times New Roman" w:hAnsi="Times New Roman" w:cs="Times New Roman"/>
        </w:rPr>
        <w:t>daughter</w:t>
      </w:r>
      <w:r w:rsidRPr="0068514D">
        <w:rPr>
          <w:rFonts w:ascii="Times New Roman" w:eastAsia="Times New Roman" w:hAnsi="Times New Roman" w:cs="Times New Roman"/>
        </w:rPr>
        <w:t>’s relationship to either mother or father</w:t>
      </w:r>
      <w:del w:id="147" w:author="Copyeditor" w:date="2022-08-02T14:09:00Z">
        <w:r w:rsidRPr="001D342A" w:rsidDel="00071942">
          <w:rPr>
            <w:rFonts w:ascii="Times New Roman" w:eastAsia="Times New Roman" w:hAnsi="Times New Roman" w:cs="Times New Roman"/>
          </w:rPr>
          <w:delText>,</w:delText>
        </w:r>
      </w:del>
      <w:r w:rsidRPr="001D342A">
        <w:rPr>
          <w:rFonts w:ascii="Times New Roman" w:eastAsia="Times New Roman" w:hAnsi="Times New Roman" w:cs="Times New Roman"/>
        </w:rPr>
        <w:t xml:space="preserve"> but to the child’s relationship to the mother’s relationship to the father—</w:t>
      </w:r>
      <w:del w:id="148" w:author="Copyeditor" w:date="2022-08-02T14:10:00Z">
        <w:r w:rsidDel="00071942">
          <w:rPr>
            <w:rFonts w:ascii="Times New Roman" w:eastAsia="Times New Roman" w:hAnsi="Times New Roman" w:cs="Times New Roman"/>
          </w:rPr>
          <w:delText>i.e.</w:delText>
        </w:r>
      </w:del>
      <w:ins w:id="149" w:author="Copyeditor" w:date="2022-08-02T14:10:00Z">
        <w:r w:rsidR="00071942">
          <w:rPr>
            <w:rFonts w:ascii="Times New Roman" w:eastAsia="Times New Roman" w:hAnsi="Times New Roman" w:cs="Times New Roman"/>
          </w:rPr>
          <w:t>that is</w:t>
        </w:r>
      </w:ins>
      <w:r>
        <w:rPr>
          <w:rFonts w:ascii="Times New Roman" w:eastAsia="Times New Roman" w:hAnsi="Times New Roman" w:cs="Times New Roman"/>
        </w:rPr>
        <w:t xml:space="preserve">, it stems from a person’s relationship with their mother’s </w:t>
      </w:r>
      <w:r w:rsidRPr="001D342A">
        <w:rPr>
          <w:rFonts w:ascii="Times New Roman" w:eastAsia="Times New Roman" w:hAnsi="Times New Roman" w:cs="Times New Roman"/>
        </w:rPr>
        <w:t>desire</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{"citationID":"6XFce3gc","properties":{"formattedCitation":"(Lacan, {\\i{}\\uc0\\u201{}crits} 464; Grigg 64)","plainCitation":"(Lacan, Écrits 464; Grigg 64)","noteIndex":0},"citationItems":[{"id":819,"uris":["http://zotero.org/users/71093/items/ZXCQZF6R"],"uri":["http://zotero.org/users/71093/items/ZXCQZF6R"],"itemData":{"id":819,"type":"book","title":"Écrits: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464"},{"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Mechanism","author":[{"family":"Grigg","given":"Russell"}],"editor":[{"family":"Nobus","given":"Dany"}],"issued":{"date-parts":[["2017"]]}},"locator":"64"}],"schema":"https://github.com/citation-style-language/schema/raw/master/csl-citation.json"}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464; Grigg 64)</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Pr="001D342A">
        <w:rPr>
          <w:rFonts w:ascii="Times New Roman" w:eastAsia="Times New Roman" w:hAnsi="Times New Roman" w:cs="Times New Roman"/>
        </w:rPr>
        <w:t xml:space="preserve"> </w:t>
      </w:r>
      <w:r w:rsidR="00C027A8">
        <w:rPr>
          <w:rFonts w:ascii="Times New Roman" w:eastAsia="Times New Roman" w:hAnsi="Times New Roman" w:cs="Times New Roman"/>
        </w:rPr>
        <w:t>Aurora</w:t>
      </w:r>
      <w:ins w:id="150" w:author="Copyeditor" w:date="2022-08-02T14:11:00Z">
        <w:r w:rsidR="00071942">
          <w:rPr>
            <w:rFonts w:ascii="Times New Roman" w:eastAsia="Times New Roman" w:hAnsi="Times New Roman" w:cs="Times New Roman"/>
          </w:rPr>
          <w:t xml:space="preserve"> explains,</w:t>
        </w:r>
      </w:ins>
      <w:del w:id="151" w:author="Copyeditor" w:date="2022-08-02T14:11:00Z">
        <w:r w:rsidR="00C027A8" w:rsidDel="00071942">
          <w:rPr>
            <w:rFonts w:ascii="Times New Roman" w:eastAsia="Times New Roman" w:hAnsi="Times New Roman" w:cs="Times New Roman"/>
          </w:rPr>
          <w:delText>’s</w:delText>
        </w:r>
      </w:del>
      <w:r w:rsidR="00C027A8">
        <w:rPr>
          <w:rFonts w:ascii="Times New Roman" w:eastAsia="Times New Roman" w:hAnsi="Times New Roman" w:cs="Times New Roman"/>
        </w:rPr>
        <w:t xml:space="preserve"> </w:t>
      </w:r>
      <w:del w:id="152" w:author="Copyeditor" w:date="2022-08-02T14:11:00Z">
        <w:r w:rsidR="00C027A8" w:rsidDel="00071942">
          <w:rPr>
            <w:rFonts w:ascii="Times New Roman" w:eastAsia="Times New Roman" w:hAnsi="Times New Roman" w:cs="Times New Roman"/>
          </w:rPr>
          <w:delText>explanation is that</w:delText>
        </w:r>
        <w:r w:rsidDel="00071942">
          <w:rPr>
            <w:rFonts w:ascii="Times New Roman" w:eastAsia="Times New Roman" w:hAnsi="Times New Roman" w:cs="Times New Roman"/>
          </w:rPr>
          <w:delText xml:space="preserve">: </w:delText>
        </w:r>
      </w:del>
      <w:r>
        <w:rPr>
          <w:rFonts w:ascii="Times New Roman" w:eastAsia="Times New Roman" w:hAnsi="Times New Roman" w:cs="Times New Roman"/>
        </w:rPr>
        <w:t>“</w:t>
      </w:r>
      <w:r w:rsidRPr="00F6489E">
        <w:rPr>
          <w:rStyle w:val="i0"/>
          <w:rFonts w:ascii="Times New Roman" w:eastAsia="Times New Roman" w:hAnsi="Times New Roman" w:cs="Times New Roman"/>
        </w:rPr>
        <w:t>I felt a mother-want about the world,</w:t>
      </w:r>
      <w:r w:rsidRPr="00F6489E">
        <w:rPr>
          <w:rFonts w:ascii="Times New Roman" w:eastAsia="Times New Roman" w:hAnsi="Times New Roman" w:cs="Times New Roman"/>
        </w:rPr>
        <w:t xml:space="preserve"> / </w:t>
      </w:r>
      <w:r w:rsidRPr="00F6489E">
        <w:rPr>
          <w:rStyle w:val="i0"/>
          <w:rFonts w:ascii="Times New Roman" w:eastAsia="Times New Roman" w:hAnsi="Times New Roman" w:cs="Times New Roman"/>
        </w:rPr>
        <w:t>And still went seeking, like a bleating lamb</w:t>
      </w:r>
      <w:r>
        <w:rPr>
          <w:rFonts w:ascii="Times New Roman" w:hAnsi="Times New Roman" w:cs="Times New Roman"/>
        </w:rPr>
        <w:t>” (</w:t>
      </w:r>
      <w:del w:id="153" w:author="Copyeditor" w:date="2022-08-02T14:11:00Z">
        <w:r w:rsidDel="00071942">
          <w:rPr>
            <w:rFonts w:ascii="Times New Roman" w:hAnsi="Times New Roman" w:cs="Times New Roman"/>
          </w:rPr>
          <w:delText xml:space="preserve">l. </w:delText>
        </w:r>
      </w:del>
      <w:r>
        <w:rPr>
          <w:rFonts w:ascii="Times New Roman" w:hAnsi="Times New Roman" w:cs="Times New Roman"/>
        </w:rPr>
        <w:t xml:space="preserve">1.40). </w:t>
      </w:r>
      <w:r w:rsidR="00C027A8" w:rsidRPr="00B407A5">
        <w:rPr>
          <w:rFonts w:ascii="Times New Roman" w:hAnsi="Times New Roman" w:cs="Times New Roman"/>
        </w:rPr>
        <w:t xml:space="preserve">Embodying her mother’s desire, and refusing to think of either parent as permanently lost, there can be no anchoring point for language or meaning </w:t>
      </w:r>
      <w:r w:rsidR="005446CF" w:rsidRPr="00B407A5">
        <w:rPr>
          <w:rFonts w:ascii="Times New Roman" w:hAnsi="Times New Roman" w:cs="Times New Roman"/>
        </w:rPr>
        <w:t xml:space="preserve">for her. </w:t>
      </w:r>
      <w:r w:rsidR="00E231C3" w:rsidRPr="00B407A5">
        <w:rPr>
          <w:rFonts w:ascii="Times New Roman" w:hAnsi="Times New Roman" w:cs="Times New Roman"/>
        </w:rPr>
        <w:t xml:space="preserve">We get a sense of this through the jumbled </w:t>
      </w:r>
      <w:r w:rsidR="00E231C3" w:rsidRPr="00B407A5">
        <w:rPr>
          <w:rFonts w:ascii="Times New Roman" w:hAnsi="Times New Roman" w:cs="Times New Roman"/>
        </w:rPr>
        <w:lastRenderedPageBreak/>
        <w:t>syntax and jagged line break</w:t>
      </w:r>
      <w:r w:rsidR="00F749C8" w:rsidRPr="00B407A5">
        <w:rPr>
          <w:rFonts w:ascii="Times New Roman" w:hAnsi="Times New Roman" w:cs="Times New Roman"/>
        </w:rPr>
        <w:t>s</w:t>
      </w:r>
      <w:r w:rsidR="00E231C3" w:rsidRPr="00B407A5">
        <w:rPr>
          <w:rFonts w:ascii="Times New Roman" w:hAnsi="Times New Roman" w:cs="Times New Roman"/>
        </w:rPr>
        <w:t xml:space="preserve"> as Aurora </w:t>
      </w:r>
      <w:r w:rsidR="00F749C8" w:rsidRPr="00B407A5">
        <w:rPr>
          <w:rFonts w:ascii="Times New Roman" w:hAnsi="Times New Roman" w:cs="Times New Roman"/>
        </w:rPr>
        <w:t>gazes at a portrait of her mother</w:t>
      </w:r>
      <w:del w:id="154" w:author="Copyeditor" w:date="2022-08-02T14:12:00Z">
        <w:r w:rsidR="00F749C8" w:rsidRPr="00B407A5" w:rsidDel="00071942">
          <w:rPr>
            <w:rFonts w:ascii="Times New Roman" w:hAnsi="Times New Roman" w:cs="Times New Roman"/>
          </w:rPr>
          <w:delText>,</w:delText>
        </w:r>
      </w:del>
      <w:r w:rsidR="00F749C8" w:rsidRPr="00B407A5">
        <w:rPr>
          <w:rFonts w:ascii="Times New Roman" w:hAnsi="Times New Roman" w:cs="Times New Roman"/>
        </w:rPr>
        <w:t xml:space="preserve"> “half in terror, half / In adoration”</w:t>
      </w:r>
      <w:r w:rsidR="00E231C3" w:rsidRPr="00B407A5">
        <w:rPr>
          <w:rFonts w:ascii="Times New Roman" w:hAnsi="Times New Roman" w:cs="Times New Roman"/>
        </w:rPr>
        <w:t>: “</w:t>
      </w:r>
      <w:r w:rsidR="00E231C3" w:rsidRPr="00B407A5">
        <w:rPr>
          <w:rStyle w:val="i0"/>
          <w:rFonts w:ascii="Times New Roman" w:eastAsia="Times New Roman" w:hAnsi="Times New Roman" w:cs="Times New Roman"/>
        </w:rPr>
        <w:t>Therefore very strange</w:t>
      </w:r>
      <w:r w:rsidR="00E231C3" w:rsidRPr="00B407A5">
        <w:rPr>
          <w:rFonts w:ascii="Times New Roman" w:eastAsia="Times New Roman" w:hAnsi="Times New Roman" w:cs="Times New Roman"/>
        </w:rPr>
        <w:t xml:space="preserve"> / </w:t>
      </w:r>
      <w:r w:rsidR="00F749C8" w:rsidRPr="00B407A5">
        <w:rPr>
          <w:rStyle w:val="i0"/>
          <w:rFonts w:ascii="Times New Roman" w:eastAsia="Times New Roman" w:hAnsi="Times New Roman" w:cs="Times New Roman"/>
        </w:rPr>
        <w:t>The effect was</w:t>
      </w:r>
      <w:r w:rsidR="00E231C3" w:rsidRPr="00B407A5">
        <w:rPr>
          <w:rStyle w:val="i0"/>
          <w:rFonts w:ascii="Times New Roman" w:eastAsia="Times New Roman" w:hAnsi="Times New Roman" w:cs="Times New Roman"/>
        </w:rPr>
        <w:t>”</w:t>
      </w:r>
      <w:r w:rsidR="00F749C8" w:rsidRPr="00B407A5">
        <w:rPr>
          <w:rStyle w:val="i0"/>
          <w:rFonts w:ascii="Times New Roman" w:eastAsia="Times New Roman" w:hAnsi="Times New Roman" w:cs="Times New Roman"/>
        </w:rPr>
        <w:t xml:space="preserve"> (1.134–37).</w:t>
      </w:r>
      <w:r w:rsidR="00E231C3" w:rsidRPr="00B407A5">
        <w:rPr>
          <w:rStyle w:val="i0"/>
          <w:rFonts w:ascii="Times New Roman" w:eastAsia="Times New Roman" w:hAnsi="Times New Roman" w:cs="Times New Roman"/>
        </w:rPr>
        <w:t xml:space="preserve"> </w:t>
      </w:r>
      <w:r w:rsidR="002803EF">
        <w:rPr>
          <w:rFonts w:ascii="Times New Roman" w:hAnsi="Times New Roman" w:cs="Times New Roman"/>
        </w:rPr>
        <w:t>Much</w:t>
      </w:r>
      <w:r w:rsidR="005446CF">
        <w:rPr>
          <w:rFonts w:ascii="Times New Roman" w:hAnsi="Times New Roman" w:cs="Times New Roman"/>
        </w:rPr>
        <w:t xml:space="preserve"> </w:t>
      </w:r>
      <w:r w:rsidR="007473FD">
        <w:rPr>
          <w:rFonts w:ascii="Times New Roman" w:hAnsi="Times New Roman" w:cs="Times New Roman"/>
        </w:rPr>
        <w:t>like</w:t>
      </w:r>
      <w:r w:rsidR="005446CF">
        <w:rPr>
          <w:rFonts w:ascii="Times New Roman" w:hAnsi="Times New Roman" w:cs="Times New Roman"/>
        </w:rPr>
        <w:t xml:space="preserve"> her manipulations</w:t>
      </w:r>
      <w:r w:rsidR="002803EF">
        <w:rPr>
          <w:rFonts w:ascii="Times New Roman" w:hAnsi="Times New Roman" w:cs="Times New Roman"/>
        </w:rPr>
        <w:t xml:space="preserve"> of Coleridge’s poem</w:t>
      </w:r>
      <w:r w:rsidR="00B407A5">
        <w:rPr>
          <w:rFonts w:ascii="Times New Roman" w:hAnsi="Times New Roman" w:cs="Times New Roman"/>
        </w:rPr>
        <w:t xml:space="preserve"> in the library of Leigh Hall</w:t>
      </w:r>
      <w:r w:rsidR="007473FD">
        <w:rPr>
          <w:rFonts w:ascii="Times New Roman" w:hAnsi="Times New Roman" w:cs="Times New Roman"/>
        </w:rPr>
        <w:t>, Aurora</w:t>
      </w:r>
      <w:r w:rsidR="002803EF">
        <w:rPr>
          <w:rFonts w:ascii="Times New Roman" w:hAnsi="Times New Roman" w:cs="Times New Roman"/>
        </w:rPr>
        <w:t xml:space="preserve"> </w:t>
      </w:r>
      <w:r w:rsidR="00B407A5">
        <w:rPr>
          <w:rFonts w:ascii="Times New Roman" w:hAnsi="Times New Roman" w:cs="Times New Roman"/>
        </w:rPr>
        <w:t xml:space="preserve">here </w:t>
      </w:r>
      <w:r w:rsidR="002803EF">
        <w:rPr>
          <w:rFonts w:ascii="Times New Roman" w:hAnsi="Times New Roman" w:cs="Times New Roman"/>
        </w:rPr>
        <w:t>seems to be</w:t>
      </w:r>
      <w:r w:rsidR="005446CF">
        <w:rPr>
          <w:rFonts w:ascii="Times New Roman" w:hAnsi="Times New Roman" w:cs="Times New Roman"/>
        </w:rPr>
        <w:t xml:space="preserve"> construct</w:t>
      </w:r>
      <w:r w:rsidR="002803EF">
        <w:rPr>
          <w:rFonts w:ascii="Times New Roman" w:hAnsi="Times New Roman" w:cs="Times New Roman"/>
        </w:rPr>
        <w:t>ing</w:t>
      </w:r>
      <w:r w:rsidR="005446CF">
        <w:rPr>
          <w:rFonts w:ascii="Times New Roman" w:hAnsi="Times New Roman" w:cs="Times New Roman"/>
        </w:rPr>
        <w:t xml:space="preserve"> her own arrangements</w:t>
      </w:r>
      <w:r w:rsidR="00C027A8">
        <w:rPr>
          <w:rFonts w:ascii="Times New Roman" w:hAnsi="Times New Roman" w:cs="Times New Roman"/>
        </w:rPr>
        <w:t xml:space="preserve"> out of the </w:t>
      </w:r>
      <w:r w:rsidR="002803EF">
        <w:rPr>
          <w:rFonts w:ascii="Times New Roman" w:hAnsi="Times New Roman" w:cs="Times New Roman"/>
        </w:rPr>
        <w:t xml:space="preserve">linguistic </w:t>
      </w:r>
      <w:r w:rsidR="00C027A8">
        <w:rPr>
          <w:rFonts w:ascii="Times New Roman" w:hAnsi="Times New Roman" w:cs="Times New Roman"/>
        </w:rPr>
        <w:t>ingredients available</w:t>
      </w:r>
      <w:r w:rsidR="005446CF">
        <w:rPr>
          <w:rFonts w:ascii="Times New Roman" w:hAnsi="Times New Roman" w:cs="Times New Roman"/>
        </w:rPr>
        <w:t xml:space="preserve">. </w:t>
      </w:r>
      <w:r w:rsidR="008A49AD">
        <w:rPr>
          <w:rFonts w:ascii="Times New Roman" w:hAnsi="Times New Roman" w:cs="Times New Roman"/>
        </w:rPr>
        <w:t xml:space="preserve">Consider the remarkable extent to which </w:t>
      </w:r>
      <w:r w:rsidR="008A49AD" w:rsidRPr="009725E2">
        <w:rPr>
          <w:rFonts w:ascii="Times New Roman" w:hAnsi="Times New Roman" w:cs="Times New Roman"/>
        </w:rPr>
        <w:t>Aurora experiences her father as an effect of language</w:t>
      </w:r>
      <w:ins w:id="155" w:author="Copyeditor" w:date="2022-08-02T14:19:00Z">
        <w:r w:rsidR="00071942">
          <w:rPr>
            <w:rFonts w:ascii="Times New Roman" w:hAnsi="Times New Roman" w:cs="Times New Roman"/>
          </w:rPr>
          <w:t>.</w:t>
        </w:r>
      </w:ins>
      <w:del w:id="156" w:author="Copyeditor" w:date="2022-08-02T14:19:00Z">
        <w:r w:rsidR="008A49AD" w:rsidRPr="009725E2" w:rsidDel="00071942">
          <w:rPr>
            <w:rFonts w:ascii="Times New Roman" w:hAnsi="Times New Roman" w:cs="Times New Roman"/>
          </w:rPr>
          <w:delText>:</w:delText>
        </w:r>
      </w:del>
      <w:r w:rsidR="008A49AD" w:rsidRPr="009725E2">
        <w:rPr>
          <w:rFonts w:ascii="Times New Roman" w:hAnsi="Times New Roman" w:cs="Times New Roman"/>
        </w:rPr>
        <w:t xml:space="preserve"> </w:t>
      </w:r>
      <w:ins w:id="157" w:author="Copyeditor" w:date="2022-08-02T14:19:00Z">
        <w:r w:rsidR="00071942">
          <w:rPr>
            <w:rStyle w:val="i0"/>
            <w:rFonts w:ascii="Times New Roman" w:eastAsia="Times New Roman" w:hAnsi="Times New Roman" w:cs="Times New Roman"/>
          </w:rPr>
          <w:t>A</w:t>
        </w:r>
      </w:ins>
      <w:del w:id="158" w:author="Copyeditor" w:date="2022-08-02T14:19:00Z">
        <w:r w:rsidR="008A49AD" w:rsidRPr="009725E2" w:rsidDel="00071942">
          <w:rPr>
            <w:rStyle w:val="i0"/>
            <w:rFonts w:ascii="Times New Roman" w:eastAsia="Times New Roman" w:hAnsi="Times New Roman" w:cs="Times New Roman"/>
          </w:rPr>
          <w:delText>a</w:delText>
        </w:r>
      </w:del>
      <w:r w:rsidR="008A49AD" w:rsidRPr="009725E2">
        <w:rPr>
          <w:rStyle w:val="i0"/>
          <w:rFonts w:ascii="Times New Roman" w:eastAsia="Times New Roman" w:hAnsi="Times New Roman" w:cs="Times New Roman"/>
        </w:rPr>
        <w:t xml:space="preserve">rriving as an orphan in England, she “heard </w:t>
      </w:r>
      <w:del w:id="159" w:author="Copyeditor" w:date="2022-08-02T14:18:00Z">
        <w:r w:rsidR="008A49AD" w:rsidRPr="009725E2" w:rsidDel="00071942">
          <w:rPr>
            <w:rStyle w:val="i0"/>
            <w:rFonts w:ascii="Times New Roman" w:eastAsia="Times New Roman" w:hAnsi="Times New Roman" w:cs="Times New Roman"/>
          </w:rPr>
          <w:delText xml:space="preserve">my </w:delText>
        </w:r>
      </w:del>
      <w:ins w:id="160" w:author="Copyeditor" w:date="2022-08-02T14:18:00Z">
        <w:r w:rsidR="00071942">
          <w:rPr>
            <w:rStyle w:val="i0"/>
            <w:rFonts w:ascii="Times New Roman" w:eastAsia="Times New Roman" w:hAnsi="Times New Roman" w:cs="Times New Roman"/>
          </w:rPr>
          <w:t>[her]</w:t>
        </w:r>
        <w:r w:rsidR="00071942" w:rsidRPr="009725E2">
          <w:rPr>
            <w:rStyle w:val="i0"/>
            <w:rFonts w:ascii="Times New Roman" w:eastAsia="Times New Roman" w:hAnsi="Times New Roman" w:cs="Times New Roman"/>
          </w:rPr>
          <w:t xml:space="preserve"> </w:t>
        </w:r>
      </w:ins>
      <w:r w:rsidR="008A49AD" w:rsidRPr="009725E2">
        <w:rPr>
          <w:rStyle w:val="i0"/>
          <w:rFonts w:ascii="Times New Roman" w:eastAsia="Times New Roman" w:hAnsi="Times New Roman" w:cs="Times New Roman"/>
        </w:rPr>
        <w:t>father’s language first</w:t>
      </w:r>
      <w:r w:rsidR="008A49AD" w:rsidRPr="009725E2">
        <w:rPr>
          <w:rFonts w:ascii="Times New Roman" w:eastAsia="Times New Roman" w:hAnsi="Times New Roman" w:cs="Times New Roman"/>
        </w:rPr>
        <w:t xml:space="preserve"> / </w:t>
      </w:r>
      <w:r w:rsidR="005446CF">
        <w:rPr>
          <w:rStyle w:val="i0"/>
          <w:rFonts w:ascii="Times New Roman" w:eastAsia="Times New Roman" w:hAnsi="Times New Roman" w:cs="Times New Roman"/>
        </w:rPr>
        <w:t>From alien li</w:t>
      </w:r>
      <w:r w:rsidR="008A49AD" w:rsidRPr="009725E2">
        <w:rPr>
          <w:rStyle w:val="i0"/>
          <w:rFonts w:ascii="Times New Roman" w:eastAsia="Times New Roman" w:hAnsi="Times New Roman" w:cs="Times New Roman"/>
        </w:rPr>
        <w:t xml:space="preserve">ps,” </w:t>
      </w:r>
      <w:r>
        <w:rPr>
          <w:rStyle w:val="i0"/>
          <w:rFonts w:ascii="Times New Roman" w:eastAsia="Times New Roman" w:hAnsi="Times New Roman" w:cs="Times New Roman"/>
        </w:rPr>
        <w:t xml:space="preserve">a defamiliarization (or unmooring) of language </w:t>
      </w:r>
      <w:del w:id="161" w:author="Copyeditor" w:date="2022-08-02T14:40:00Z">
        <w:r w:rsidDel="00071942">
          <w:rPr>
            <w:rStyle w:val="i0"/>
            <w:rFonts w:ascii="Times New Roman" w:eastAsia="Times New Roman" w:hAnsi="Times New Roman" w:cs="Times New Roman"/>
          </w:rPr>
          <w:delText xml:space="preserve">which </w:delText>
        </w:r>
      </w:del>
      <w:ins w:id="162" w:author="Copyeditor" w:date="2022-08-02T14:40:00Z">
        <w:r w:rsidR="00071942">
          <w:rPr>
            <w:rStyle w:val="i0"/>
            <w:rFonts w:ascii="Times New Roman" w:eastAsia="Times New Roman" w:hAnsi="Times New Roman" w:cs="Times New Roman"/>
          </w:rPr>
          <w:t xml:space="preserve">that </w:t>
        </w:r>
      </w:ins>
      <w:r w:rsidR="008A49AD" w:rsidRPr="009725E2">
        <w:rPr>
          <w:rStyle w:val="i0"/>
          <w:rFonts w:ascii="Times New Roman" w:eastAsia="Times New Roman" w:hAnsi="Times New Roman" w:cs="Times New Roman"/>
        </w:rPr>
        <w:t xml:space="preserve">provokes a reaction in her </w:t>
      </w:r>
      <w:del w:id="163" w:author="Copyeditor" w:date="2022-08-02T14:43:00Z">
        <w:r w:rsidR="008A49AD" w:rsidRPr="009725E2" w:rsidDel="00071942">
          <w:rPr>
            <w:rStyle w:val="i0"/>
            <w:rFonts w:ascii="Times New Roman" w:eastAsia="Times New Roman" w:hAnsi="Times New Roman" w:cs="Times New Roman"/>
          </w:rPr>
          <w:delText xml:space="preserve">that </w:delText>
        </w:r>
      </w:del>
      <w:r w:rsidR="008A49AD" w:rsidRPr="009725E2">
        <w:rPr>
          <w:rStyle w:val="i0"/>
          <w:rFonts w:ascii="Times New Roman" w:eastAsia="Times New Roman" w:hAnsi="Times New Roman" w:cs="Times New Roman"/>
        </w:rPr>
        <w:t xml:space="preserve">others </w:t>
      </w:r>
      <w:del w:id="164" w:author="Copyeditor" w:date="2022-08-02T14:40:00Z">
        <w:r w:rsidR="008A49AD" w:rsidRPr="009725E2" w:rsidDel="00071942">
          <w:rPr>
            <w:rStyle w:val="i0"/>
            <w:rFonts w:ascii="Times New Roman" w:eastAsia="Times New Roman" w:hAnsi="Times New Roman" w:cs="Times New Roman"/>
          </w:rPr>
          <w:delText xml:space="preserve">found </w:delText>
        </w:r>
      </w:del>
      <w:ins w:id="165" w:author="Copyeditor" w:date="2022-08-02T14:40:00Z">
        <w:r w:rsidR="00071942">
          <w:rPr>
            <w:rStyle w:val="i0"/>
            <w:rFonts w:ascii="Times New Roman" w:eastAsia="Times New Roman" w:hAnsi="Times New Roman" w:cs="Times New Roman"/>
          </w:rPr>
          <w:t>find</w:t>
        </w:r>
        <w:r w:rsidR="00071942" w:rsidRPr="009725E2">
          <w:rPr>
            <w:rStyle w:val="i0"/>
            <w:rFonts w:ascii="Times New Roman" w:eastAsia="Times New Roman" w:hAnsi="Times New Roman" w:cs="Times New Roman"/>
          </w:rPr>
          <w:t xml:space="preserve"> </w:t>
        </w:r>
      </w:ins>
      <w:r w:rsidR="008A49AD" w:rsidRPr="009725E2">
        <w:rPr>
          <w:rStyle w:val="i0"/>
          <w:rFonts w:ascii="Times New Roman" w:eastAsia="Times New Roman" w:hAnsi="Times New Roman" w:cs="Times New Roman"/>
        </w:rPr>
        <w:t>alarming: “</w:t>
      </w:r>
      <w:proofErr w:type="spellStart"/>
      <w:r w:rsidR="008A49AD" w:rsidRPr="009725E2">
        <w:rPr>
          <w:rStyle w:val="i0"/>
          <w:rFonts w:ascii="Times New Roman" w:eastAsia="Times New Roman" w:hAnsi="Times New Roman" w:cs="Times New Roman"/>
        </w:rPr>
        <w:t>some one</w:t>
      </w:r>
      <w:proofErr w:type="spellEnd"/>
      <w:r w:rsidR="008A49AD" w:rsidRPr="009725E2">
        <w:rPr>
          <w:rStyle w:val="i0"/>
          <w:rFonts w:ascii="Times New Roman" w:eastAsia="Times New Roman" w:hAnsi="Times New Roman" w:cs="Times New Roman"/>
        </w:rPr>
        <w:t xml:space="preserve"> near me said the child was mad /</w:t>
      </w:r>
      <w:r w:rsidR="008A49AD" w:rsidRPr="009725E2">
        <w:rPr>
          <w:rFonts w:ascii="Times New Roman" w:eastAsia="Times New Roman" w:hAnsi="Times New Roman" w:cs="Times New Roman"/>
        </w:rPr>
        <w:t xml:space="preserve"> </w:t>
      </w:r>
      <w:r w:rsidRPr="009725E2">
        <w:rPr>
          <w:rStyle w:val="i0"/>
          <w:rFonts w:ascii="Times New Roman" w:eastAsia="Times New Roman" w:hAnsi="Times New Roman" w:cs="Times New Roman"/>
        </w:rPr>
        <w:t>Through much sea-sickness</w:t>
      </w:r>
      <w:r w:rsidR="008A49AD" w:rsidRPr="009725E2">
        <w:rPr>
          <w:rStyle w:val="i0"/>
          <w:rFonts w:ascii="Times New Roman" w:eastAsia="Times New Roman" w:hAnsi="Times New Roman" w:cs="Times New Roman"/>
        </w:rPr>
        <w:t>”</w:t>
      </w:r>
      <w:r w:rsidRPr="009725E2">
        <w:rPr>
          <w:rStyle w:val="i0"/>
          <w:rFonts w:ascii="Times New Roman" w:eastAsia="Times New Roman" w:hAnsi="Times New Roman" w:cs="Times New Roman"/>
        </w:rPr>
        <w:t xml:space="preserve"> (</w:t>
      </w:r>
      <w:del w:id="166" w:author="Copyeditor" w:date="2022-08-02T14:19:00Z">
        <w:r w:rsidRPr="009725E2" w:rsidDel="00071942">
          <w:rPr>
            <w:rStyle w:val="i0"/>
            <w:rFonts w:ascii="Times New Roman" w:eastAsia="Times New Roman" w:hAnsi="Times New Roman" w:cs="Times New Roman"/>
          </w:rPr>
          <w:delText xml:space="preserve">ll. </w:delText>
        </w:r>
      </w:del>
      <w:r w:rsidRPr="009725E2">
        <w:rPr>
          <w:rStyle w:val="i0"/>
          <w:rFonts w:ascii="Times New Roman" w:eastAsia="Times New Roman" w:hAnsi="Times New Roman" w:cs="Times New Roman"/>
        </w:rPr>
        <w:t>1.254–59</w:t>
      </w:r>
      <w:r w:rsidR="005446CF">
        <w:rPr>
          <w:rStyle w:val="i0"/>
          <w:rFonts w:ascii="Times New Roman" w:eastAsia="Times New Roman" w:hAnsi="Times New Roman" w:cs="Times New Roman"/>
        </w:rPr>
        <w:t>).</w:t>
      </w:r>
      <w:r w:rsidR="007473FD">
        <w:rPr>
          <w:rStyle w:val="i0"/>
          <w:rFonts w:ascii="Times New Roman" w:eastAsia="Times New Roman" w:hAnsi="Times New Roman" w:cs="Times New Roman"/>
        </w:rPr>
        <w:t xml:space="preserve"> The poem, finding an “apocaly</w:t>
      </w:r>
      <w:r w:rsidR="00BA5B66">
        <w:rPr>
          <w:rStyle w:val="i0"/>
          <w:rFonts w:ascii="Times New Roman" w:eastAsia="Times New Roman" w:hAnsi="Times New Roman" w:cs="Times New Roman"/>
        </w:rPr>
        <w:t>ptic” relation to language in a</w:t>
      </w:r>
      <w:r w:rsidR="007473FD">
        <w:rPr>
          <w:rStyle w:val="i0"/>
          <w:rFonts w:ascii="Times New Roman" w:eastAsia="Times New Roman" w:hAnsi="Times New Roman" w:cs="Times New Roman"/>
        </w:rPr>
        <w:t xml:space="preserve"> sustained effort not to deal with the traumatic loss of </w:t>
      </w:r>
      <w:ins w:id="167" w:author="Copyeditor" w:date="2022-08-04T13:27:00Z">
        <w:r w:rsidR="00480F5A">
          <w:rPr>
            <w:rStyle w:val="i0"/>
            <w:rFonts w:ascii="Times New Roman" w:eastAsia="Times New Roman" w:hAnsi="Times New Roman" w:cs="Times New Roman"/>
          </w:rPr>
          <w:t xml:space="preserve">the </w:t>
        </w:r>
      </w:ins>
      <w:r w:rsidR="007473FD">
        <w:rPr>
          <w:rStyle w:val="i0"/>
          <w:rFonts w:ascii="Times New Roman" w:eastAsia="Times New Roman" w:hAnsi="Times New Roman" w:cs="Times New Roman"/>
        </w:rPr>
        <w:t>mother and father (</w:t>
      </w:r>
      <w:del w:id="168" w:author="Copyeditor" w:date="2022-08-02T14:20:00Z">
        <w:r w:rsidR="007473FD" w:rsidDel="00071942">
          <w:rPr>
            <w:rStyle w:val="i0"/>
            <w:rFonts w:ascii="Times New Roman" w:eastAsia="Times New Roman" w:hAnsi="Times New Roman" w:cs="Times New Roman"/>
          </w:rPr>
          <w:delText xml:space="preserve">l. </w:delText>
        </w:r>
      </w:del>
      <w:r w:rsidR="007473FD">
        <w:rPr>
          <w:rStyle w:val="i0"/>
          <w:rFonts w:ascii="Times New Roman" w:eastAsia="Times New Roman" w:hAnsi="Times New Roman" w:cs="Times New Roman"/>
        </w:rPr>
        <w:t>1.674), begins to articulate something “very strange” that strikes those around her as madness.</w:t>
      </w:r>
      <w:r w:rsidR="00BA5B66">
        <w:rPr>
          <w:rStyle w:val="i0"/>
          <w:rFonts w:ascii="Times New Roman" w:eastAsia="Times New Roman" w:hAnsi="Times New Roman" w:cs="Times New Roman"/>
        </w:rPr>
        <w:t xml:space="preserve"> We can see the arrival of the lime tree in this light: </w:t>
      </w:r>
      <w:r w:rsidR="00BA5B66">
        <w:rPr>
          <w:rFonts w:ascii="Times New Roman" w:eastAsia="Times New Roman" w:hAnsi="Times New Roman" w:cs="Times New Roman"/>
        </w:rPr>
        <w:t>“A feeling of being intruded upon,” Lacan explains, often playing out in “shared delusions</w:t>
      </w:r>
      <w:ins w:id="169" w:author="Copyeditor" w:date="2022-08-02T14:48:00Z">
        <w:r w:rsidR="00071942">
          <w:rPr>
            <w:rFonts w:ascii="Times New Roman" w:eastAsia="Times New Roman" w:hAnsi="Times New Roman" w:cs="Times New Roman"/>
          </w:rPr>
          <w:t>,</w:t>
        </w:r>
      </w:ins>
      <w:r w:rsidR="00BA5B66">
        <w:rPr>
          <w:rFonts w:ascii="Times New Roman" w:eastAsia="Times New Roman" w:hAnsi="Times New Roman" w:cs="Times New Roman"/>
        </w:rPr>
        <w:t xml:space="preserve">” such as the “delusion of being watched,” </w:t>
      </w:r>
      <w:ins w:id="170" w:author="Copyeditor" w:date="2022-08-02T14:59:00Z">
        <w:r w:rsidR="00071942">
          <w:rPr>
            <w:rFonts w:ascii="Times New Roman" w:eastAsia="Times New Roman" w:hAnsi="Times New Roman" w:cs="Times New Roman"/>
          </w:rPr>
          <w:t xml:space="preserve">which </w:t>
        </w:r>
      </w:ins>
      <w:r w:rsidR="00BA5B66">
        <w:rPr>
          <w:rFonts w:ascii="Times New Roman" w:eastAsia="Times New Roman" w:hAnsi="Times New Roman" w:cs="Times New Roman"/>
        </w:rPr>
        <w:t>especially arise</w:t>
      </w:r>
      <w:del w:id="171" w:author="Copyeditor" w:date="2022-08-02T14:59:00Z">
        <w:r w:rsidR="00BA5B66" w:rsidDel="00071942">
          <w:rPr>
            <w:rFonts w:ascii="Times New Roman" w:eastAsia="Times New Roman" w:hAnsi="Times New Roman" w:cs="Times New Roman"/>
          </w:rPr>
          <w:delText>s</w:delText>
        </w:r>
      </w:del>
      <w:r w:rsidR="00BA5B66">
        <w:rPr>
          <w:rFonts w:ascii="Times New Roman" w:eastAsia="Times New Roman" w:hAnsi="Times New Roman" w:cs="Times New Roman"/>
        </w:rPr>
        <w:t xml:space="preserve"> in cases of psychosis connected</w:t>
      </w:r>
      <w:r w:rsidR="00636033">
        <w:rPr>
          <w:rFonts w:ascii="Times New Roman" w:eastAsia="Times New Roman" w:hAnsi="Times New Roman" w:cs="Times New Roman"/>
        </w:rPr>
        <w:t xml:space="preserve"> to “the mother/daughter couple</w:t>
      </w:r>
      <w:r w:rsidR="00BA5B66">
        <w:rPr>
          <w:rFonts w:ascii="Times New Roman" w:eastAsia="Times New Roman" w:hAnsi="Times New Roman" w:cs="Times New Roman"/>
        </w:rPr>
        <w:t>”</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{"citationID":"9P1D93Yk","properties":{"formattedCitation":"(Lacan, {\\i{}\\uc0\\u201{}crits} 447)","plainCitation":"(Lacan, Écrits 447)","noteIndex":0},"citationItems":[{"id":819,"uris":["http://zotero.org/users/71093/items/ZXCQZF6R"],"uri":["http://zotero.org/users/71093/items/ZXCQZF6R"],"itemData":{"id":819,"type":"book","title":"Écrits: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447"}],"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447)</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p>
    <w:p w14:paraId="6327D973" w14:textId="539F9673" w:rsidR="00423214" w:rsidRDefault="00E344A3" w:rsidP="00E344A3">
      <w:pPr>
        <w:spacing w:line="480" w:lineRule="auto"/>
        <w:rPr>
          <w:rFonts w:ascii="Times New Roman" w:hAnsi="Times New Roman" w:cs="Times New Roman"/>
        </w:rPr>
      </w:pPr>
      <w:r>
        <w:rPr>
          <w:rFonts w:ascii="Times New Roman" w:hAnsi="Times New Roman" w:cs="Times New Roman"/>
        </w:rPr>
        <w:tab/>
      </w:r>
      <w:r w:rsidR="00423214">
        <w:rPr>
          <w:rFonts w:ascii="Times New Roman" w:eastAsia="Times New Roman" w:hAnsi="Times New Roman" w:cs="Times New Roman"/>
        </w:rPr>
        <w:t>Psychosis can ensue w</w:t>
      </w:r>
      <w:r w:rsidR="00423214" w:rsidRPr="001D342A">
        <w:rPr>
          <w:rFonts w:ascii="Times New Roman" w:eastAsia="Times New Roman" w:hAnsi="Times New Roman" w:cs="Times New Roman"/>
        </w:rPr>
        <w:t>hen the father appears to be undese</w:t>
      </w:r>
      <w:r w:rsidR="007473FD">
        <w:rPr>
          <w:rFonts w:ascii="Times New Roman" w:eastAsia="Times New Roman" w:hAnsi="Times New Roman" w:cs="Times New Roman"/>
        </w:rPr>
        <w:t xml:space="preserve">rving or inadequate in the face </w:t>
      </w:r>
      <w:r w:rsidR="00423214" w:rsidRPr="001D342A">
        <w:rPr>
          <w:rFonts w:ascii="Times New Roman" w:eastAsia="Times New Roman" w:hAnsi="Times New Roman" w:cs="Times New Roman"/>
        </w:rPr>
        <w:t>of the mother’s desire</w:t>
      </w:r>
      <w:del w:id="172" w:author="Copyeditor" w:date="2022-08-02T14:59:00Z">
        <w:r w:rsidR="00423214" w:rsidRPr="001D342A" w:rsidDel="00071942">
          <w:rPr>
            <w:rFonts w:ascii="Times New Roman" w:eastAsia="Times New Roman" w:hAnsi="Times New Roman" w:cs="Times New Roman"/>
          </w:rPr>
          <w:delText>,</w:delText>
        </w:r>
      </w:del>
      <w:r w:rsidR="00423214" w:rsidRPr="001D342A">
        <w:rPr>
          <w:rFonts w:ascii="Times New Roman" w:eastAsia="Times New Roman" w:hAnsi="Times New Roman" w:cs="Times New Roman"/>
        </w:rPr>
        <w:t xml:space="preserve"> and in the face of the symbolic Law.</w:t>
      </w:r>
      <w:r w:rsidR="00423214">
        <w:rPr>
          <w:rFonts w:ascii="Times New Roman" w:hAnsi="Times New Roman" w:cs="Times New Roman"/>
        </w:rPr>
        <w:t xml:space="preserve"> As Grigg explains:</w:t>
      </w:r>
    </w:p>
    <w:p w14:paraId="73D87CB6" w14:textId="7BB6F30E" w:rsidR="00944AFB" w:rsidRDefault="00E20122">
      <w:pPr>
        <w:spacing w:line="480" w:lineRule="auto"/>
        <w:ind w:left="1440"/>
        <w:rPr>
          <w:rFonts w:ascii="Times New Roman" w:hAnsi="Times New Roman" w:cs="Times New Roman"/>
        </w:rPr>
        <w:pPrChange w:id="173" w:author="Copyeditor" w:date="2022-08-02T15:00:00Z">
          <w:pPr>
            <w:spacing w:line="480" w:lineRule="auto"/>
            <w:ind w:left="720"/>
          </w:pPr>
        </w:pPrChange>
      </w:pPr>
      <w:r>
        <w:rPr>
          <w:rFonts w:ascii="Times New Roman" w:hAnsi="Times New Roman" w:cs="Times New Roman"/>
        </w:rPr>
        <w:t xml:space="preserve">For Lacan, what is foreclosed is </w:t>
      </w:r>
      <w:r w:rsidR="005446CF">
        <w:rPr>
          <w:rFonts w:ascii="Times New Roman" w:hAnsi="Times New Roman" w:cs="Times New Roman"/>
        </w:rPr>
        <w:t>not the possibility of an event’</w:t>
      </w:r>
      <w:r>
        <w:rPr>
          <w:rFonts w:ascii="Times New Roman" w:hAnsi="Times New Roman" w:cs="Times New Roman"/>
        </w:rPr>
        <w:t xml:space="preserve">s coming to pass, but the very signifier, or signifiers, that makes the expression of impossibility possible in the </w:t>
      </w:r>
      <w:r w:rsidR="007473FD">
        <w:rPr>
          <w:rFonts w:ascii="Times New Roman" w:hAnsi="Times New Roman" w:cs="Times New Roman"/>
        </w:rPr>
        <w:t>first place. Thus, “foreclosure”</w:t>
      </w:r>
      <w:r>
        <w:rPr>
          <w:rFonts w:ascii="Times New Roman" w:hAnsi="Times New Roman" w:cs="Times New Roman"/>
        </w:rPr>
        <w:t xml:space="preserve"> refers not to the fact that a speaker makes a statement which declares something impossible</w:t>
      </w:r>
      <w:r>
        <w:rPr>
          <w:rFonts w:ascii="Times New Roman" w:hAnsi="Times New Roman" w:cs="Times New Roman"/>
          <w:sz w:val="23"/>
          <w:szCs w:val="23"/>
        </w:rPr>
        <w:t>—</w:t>
      </w:r>
      <w:r>
        <w:rPr>
          <w:rFonts w:ascii="Times New Roman" w:hAnsi="Times New Roman" w:cs="Times New Roman"/>
        </w:rPr>
        <w:t>a process closer to disavowal—but to the fact that the speaker lacks the very linguistic means for making the statement at all. This is where the difference between repression and foreclosure lies.</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{"citationID":"22WiXcbJ","properties":{"formattedCitation":"(Grigg 49)","plainCitation":"(Grigg 49)","noteIndex":0},"citationItems":[{"id":2596,"uris":["http://zotero.org/users/71093/items/T5HHS9QD"],"uri":["http://zotero.org/users/71093/items/T5HHS9QD"],"itemData":{"id":2596,"type":"chapter","title":"From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Mechanism","author":[{"family":"Grigg","given":"Russell"}],"editor":[{"family":"Nobus","given":"Dany"}],"issued":{"date-parts":[["2017"]]}},"locator":"49"}],"schema":"https://github.com/citation-style-language/schema/raw/master/csl-citation.json"}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(49)</w:t>
      </w:r>
      <w:r w:rsidR="008F2F9E">
        <w:rPr>
          <w:rFonts w:ascii="Times New Roman" w:hAnsi="Times New Roman" w:cs="Times New Roman"/>
        </w:rPr>
        <w:fldChar w:fldCharType="end"/>
      </w:r>
    </w:p>
    <w:p w14:paraId="7963BDEA" w14:textId="551F1393" w:rsidR="00B07941" w:rsidRPr="00595F3F" w:rsidRDefault="007473FD" w:rsidP="00944AFB">
      <w:pPr>
        <w:spacing w:line="480" w:lineRule="auto"/>
        <w:rPr>
          <w:rFonts w:ascii="Times New Roman" w:hAnsi="Times New Roman" w:cs="Times New Roman"/>
        </w:rPr>
      </w:pPr>
      <w:r>
        <w:rPr>
          <w:rFonts w:ascii="Times New Roman" w:hAnsi="Times New Roman" w:cs="Times New Roman"/>
        </w:rPr>
        <w:lastRenderedPageBreak/>
        <w:t>An impossible event, such as a</w:t>
      </w:r>
      <w:r w:rsidR="00423214">
        <w:rPr>
          <w:rFonts w:ascii="Times New Roman" w:hAnsi="Times New Roman" w:cs="Times New Roman"/>
        </w:rPr>
        <w:t xml:space="preserve"> tree’s seeming “arrival” </w:t>
      </w:r>
      <w:r w:rsidR="003F59D3">
        <w:rPr>
          <w:rFonts w:ascii="Times New Roman" w:hAnsi="Times New Roman" w:cs="Times New Roman"/>
        </w:rPr>
        <w:t xml:space="preserve">from the woods </w:t>
      </w:r>
      <w:r w:rsidR="00423214">
        <w:rPr>
          <w:rFonts w:ascii="Times New Roman" w:hAnsi="Times New Roman" w:cs="Times New Roman"/>
        </w:rPr>
        <w:t>to Leigh Hall</w:t>
      </w:r>
      <w:r>
        <w:rPr>
          <w:rFonts w:ascii="Times New Roman" w:hAnsi="Times New Roman" w:cs="Times New Roman"/>
        </w:rPr>
        <w:t>,</w:t>
      </w:r>
      <w:r w:rsidR="00423214">
        <w:rPr>
          <w:rFonts w:ascii="Times New Roman" w:hAnsi="Times New Roman" w:cs="Times New Roman"/>
        </w:rPr>
        <w:t xml:space="preserve"> might </w:t>
      </w:r>
      <w:r>
        <w:rPr>
          <w:rFonts w:ascii="Times New Roman" w:hAnsi="Times New Roman" w:cs="Times New Roman"/>
        </w:rPr>
        <w:t xml:space="preserve">at first </w:t>
      </w:r>
      <w:r w:rsidR="00423214">
        <w:rPr>
          <w:rFonts w:ascii="Times New Roman" w:hAnsi="Times New Roman" w:cs="Times New Roman"/>
        </w:rPr>
        <w:t xml:space="preserve">seem like </w:t>
      </w:r>
      <w:r>
        <w:rPr>
          <w:rFonts w:ascii="Times New Roman" w:hAnsi="Times New Roman" w:cs="Times New Roman"/>
        </w:rPr>
        <w:t xml:space="preserve">a fanciful way to describe </w:t>
      </w:r>
      <w:r w:rsidR="00EA3263">
        <w:rPr>
          <w:rFonts w:ascii="Times New Roman" w:hAnsi="Times New Roman" w:cs="Times New Roman"/>
        </w:rPr>
        <w:t>the</w:t>
      </w:r>
      <w:r>
        <w:rPr>
          <w:rFonts w:ascii="Times New Roman" w:hAnsi="Times New Roman" w:cs="Times New Roman"/>
        </w:rPr>
        <w:t xml:space="preserve"> return of the repressed.</w:t>
      </w:r>
      <w:r w:rsidR="00423214">
        <w:rPr>
          <w:rFonts w:ascii="Times New Roman" w:hAnsi="Times New Roman" w:cs="Times New Roman"/>
        </w:rPr>
        <w:t xml:space="preserve"> </w:t>
      </w:r>
      <w:r>
        <w:rPr>
          <w:rFonts w:ascii="Times New Roman" w:hAnsi="Times New Roman" w:cs="Times New Roman"/>
        </w:rPr>
        <w:t xml:space="preserve">But </w:t>
      </w:r>
      <w:r w:rsidR="00423214">
        <w:rPr>
          <w:rFonts w:ascii="Times New Roman" w:hAnsi="Times New Roman" w:cs="Times New Roman"/>
        </w:rPr>
        <w:t>it is not at all the case that Coleridge’s poetry, or his lime-tre</w:t>
      </w:r>
      <w:r w:rsidR="00EA3263">
        <w:rPr>
          <w:rFonts w:ascii="Times New Roman" w:hAnsi="Times New Roman" w:cs="Times New Roman"/>
        </w:rPr>
        <w:t>e imagery, have been “repressed</w:t>
      </w:r>
      <w:r w:rsidR="00423214">
        <w:rPr>
          <w:rFonts w:ascii="Times New Roman" w:hAnsi="Times New Roman" w:cs="Times New Roman"/>
        </w:rPr>
        <w:t>”</w:t>
      </w:r>
      <w:r w:rsidR="00EA3263">
        <w:rPr>
          <w:rFonts w:ascii="Times New Roman" w:hAnsi="Times New Roman" w:cs="Times New Roman"/>
        </w:rPr>
        <w:t xml:space="preserve"> in Aurora’s world</w:t>
      </w:r>
      <w:r>
        <w:rPr>
          <w:rFonts w:ascii="Times New Roman" w:hAnsi="Times New Roman" w:cs="Times New Roman"/>
        </w:rPr>
        <w:t>: t</w:t>
      </w:r>
      <w:r w:rsidR="00423214">
        <w:rPr>
          <w:rFonts w:ascii="Times New Roman" w:hAnsi="Times New Roman" w:cs="Times New Roman"/>
        </w:rPr>
        <w:t xml:space="preserve">here is a library full of </w:t>
      </w:r>
      <w:r w:rsidR="00EA3263">
        <w:rPr>
          <w:rFonts w:ascii="Times New Roman" w:hAnsi="Times New Roman" w:cs="Times New Roman"/>
        </w:rPr>
        <w:t xml:space="preserve">English </w:t>
      </w:r>
      <w:r w:rsidR="00423214">
        <w:rPr>
          <w:rFonts w:ascii="Times New Roman" w:hAnsi="Times New Roman" w:cs="Times New Roman"/>
        </w:rPr>
        <w:t>books</w:t>
      </w:r>
      <w:ins w:id="174" w:author="Copyeditor" w:date="2022-08-02T15:01:00Z">
        <w:r w:rsidR="00071942">
          <w:rPr>
            <w:rFonts w:ascii="Times New Roman" w:hAnsi="Times New Roman" w:cs="Times New Roman"/>
          </w:rPr>
          <w:t>,</w:t>
        </w:r>
      </w:ins>
      <w:r w:rsidR="00423214">
        <w:rPr>
          <w:rFonts w:ascii="Times New Roman" w:hAnsi="Times New Roman" w:cs="Times New Roman"/>
        </w:rPr>
        <w:t xml:space="preserve"> and the </w:t>
      </w:r>
      <w:r w:rsidR="00EA3263">
        <w:rPr>
          <w:rFonts w:ascii="Times New Roman" w:hAnsi="Times New Roman" w:cs="Times New Roman"/>
        </w:rPr>
        <w:t>lime tree is visible</w:t>
      </w:r>
      <w:r w:rsidR="00B07941">
        <w:rPr>
          <w:rFonts w:ascii="Times New Roman" w:hAnsi="Times New Roman" w:cs="Times New Roman"/>
        </w:rPr>
        <w:t xml:space="preserve"> just through the window—yes, the reading chair has</w:t>
      </w:r>
      <w:r w:rsidR="00423214">
        <w:rPr>
          <w:rFonts w:ascii="Times New Roman" w:hAnsi="Times New Roman" w:cs="Times New Roman"/>
        </w:rPr>
        <w:t xml:space="preserve"> been turned away</w:t>
      </w:r>
      <w:r w:rsidR="00B07941">
        <w:rPr>
          <w:rFonts w:ascii="Times New Roman" w:hAnsi="Times New Roman" w:cs="Times New Roman"/>
        </w:rPr>
        <w:t>, but the world outside that window is hardly repressed material</w:t>
      </w:r>
      <w:r w:rsidR="00423214">
        <w:rPr>
          <w:rFonts w:ascii="Times New Roman" w:hAnsi="Times New Roman" w:cs="Times New Roman"/>
        </w:rPr>
        <w:t xml:space="preserve">. </w:t>
      </w:r>
      <w:r w:rsidR="00B07941">
        <w:rPr>
          <w:rFonts w:ascii="Times New Roman" w:hAnsi="Times New Roman" w:cs="Times New Roman"/>
        </w:rPr>
        <w:t>Therefore</w:t>
      </w:r>
      <w:r w:rsidR="002E6219">
        <w:rPr>
          <w:rFonts w:ascii="Times New Roman" w:hAnsi="Times New Roman" w:cs="Times New Roman"/>
        </w:rPr>
        <w:t>,</w:t>
      </w:r>
      <w:r w:rsidR="00B07941">
        <w:rPr>
          <w:rFonts w:ascii="Times New Roman" w:hAnsi="Times New Roman" w:cs="Times New Roman"/>
        </w:rPr>
        <w:t xml:space="preserve"> I would encourage us to think of that tree not as</w:t>
      </w:r>
      <w:r w:rsidR="00423214">
        <w:rPr>
          <w:rFonts w:ascii="Times New Roman" w:hAnsi="Times New Roman" w:cs="Times New Roman"/>
        </w:rPr>
        <w:t xml:space="preserve"> the embodiment of </w:t>
      </w:r>
      <w:r w:rsidR="008D060D">
        <w:rPr>
          <w:rFonts w:ascii="Times New Roman" w:hAnsi="Times New Roman" w:cs="Times New Roman"/>
        </w:rPr>
        <w:t xml:space="preserve">the </w:t>
      </w:r>
      <w:r w:rsidR="00423214">
        <w:rPr>
          <w:rFonts w:ascii="Times New Roman" w:hAnsi="Times New Roman" w:cs="Times New Roman"/>
        </w:rPr>
        <w:t>repressed</w:t>
      </w:r>
      <w:del w:id="175" w:author="Copyeditor" w:date="2022-08-02T15:02:00Z">
        <w:r w:rsidR="00423214" w:rsidDel="00071942">
          <w:rPr>
            <w:rFonts w:ascii="Times New Roman" w:hAnsi="Times New Roman" w:cs="Times New Roman"/>
          </w:rPr>
          <w:delText>,</w:delText>
        </w:r>
      </w:del>
      <w:r w:rsidR="00423214">
        <w:rPr>
          <w:rFonts w:ascii="Times New Roman" w:hAnsi="Times New Roman" w:cs="Times New Roman"/>
        </w:rPr>
        <w:t xml:space="preserve"> but rather</w:t>
      </w:r>
      <w:ins w:id="176" w:author="Copyeditor" w:date="2022-08-02T15:04:00Z">
        <w:r w:rsidR="00071942">
          <w:rPr>
            <w:rFonts w:ascii="Times New Roman" w:hAnsi="Times New Roman" w:cs="Times New Roman"/>
          </w:rPr>
          <w:t xml:space="preserve"> as</w:t>
        </w:r>
      </w:ins>
      <w:r w:rsidR="00423214">
        <w:rPr>
          <w:rFonts w:ascii="Times New Roman" w:hAnsi="Times New Roman" w:cs="Times New Roman"/>
        </w:rPr>
        <w:t xml:space="preserve"> the arboreal embodiment of the father’s signifier</w:t>
      </w:r>
      <w:r w:rsidR="00B07941">
        <w:rPr>
          <w:rFonts w:ascii="Times New Roman" w:hAnsi="Times New Roman" w:cs="Times New Roman"/>
        </w:rPr>
        <w:t xml:space="preserve"> (</w:t>
      </w:r>
      <w:r w:rsidR="00E344A3">
        <w:rPr>
          <w:rFonts w:ascii="Times New Roman" w:hAnsi="Times New Roman" w:cs="Times New Roman"/>
        </w:rPr>
        <w:t>“Love,” to which Aurora feels she has no access</w:t>
      </w:r>
      <w:r w:rsidR="00B07941">
        <w:rPr>
          <w:rFonts w:ascii="Times New Roman" w:hAnsi="Times New Roman" w:cs="Times New Roman"/>
        </w:rPr>
        <w:t>) and the world of literary language more broadly</w:t>
      </w:r>
      <w:r w:rsidR="00E344A3">
        <w:rPr>
          <w:rFonts w:ascii="Times New Roman" w:hAnsi="Times New Roman" w:cs="Times New Roman"/>
        </w:rPr>
        <w:t>.</w:t>
      </w:r>
      <w:r w:rsidR="00423214">
        <w:rPr>
          <w:rFonts w:ascii="Times New Roman" w:hAnsi="Times New Roman" w:cs="Times New Roman"/>
        </w:rPr>
        <w:t xml:space="preserve"> </w:t>
      </w:r>
      <w:r w:rsidR="00B07941">
        <w:rPr>
          <w:rFonts w:ascii="Times New Roman" w:hAnsi="Times New Roman" w:cs="Times New Roman"/>
        </w:rPr>
        <w:t>In this sense, it is a symbol of how the work of poetic figuration is kept “outside” of Aurora’s view, even when she is immersed in reading.</w:t>
      </w:r>
      <w:r w:rsidR="00FA3E91">
        <w:rPr>
          <w:rFonts w:ascii="Times New Roman" w:hAnsi="Times New Roman" w:cs="Times New Roman"/>
        </w:rPr>
        <w:t xml:space="preserve"> </w:t>
      </w:r>
      <w:r w:rsidR="00FA3E91" w:rsidRPr="004C59FA">
        <w:rPr>
          <w:rFonts w:ascii="Times New Roman" w:eastAsia="Times New Roman" w:hAnsi="Times New Roman" w:cs="Times New Roman"/>
        </w:rPr>
        <w:t xml:space="preserve">The psychic movement from inner to outer—as a way of pretending that one can maintain oneself as separate from the expectations that surround one—is crucial to understanding the ethos of </w:t>
      </w:r>
      <w:r w:rsidR="00FA3E91" w:rsidRPr="004C59FA">
        <w:rPr>
          <w:rFonts w:ascii="Times New Roman" w:eastAsia="Times New Roman" w:hAnsi="Times New Roman" w:cs="Times New Roman"/>
          <w:i/>
        </w:rPr>
        <w:t>Aurora Leigh</w:t>
      </w:r>
      <w:r w:rsidR="00FA3E91" w:rsidRPr="004C59FA">
        <w:rPr>
          <w:rFonts w:ascii="Times New Roman" w:eastAsia="Times New Roman" w:hAnsi="Times New Roman" w:cs="Times New Roman"/>
        </w:rPr>
        <w:t xml:space="preserve"> and its relationship to Romanticism, as Emily Kobayashi has argued</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{"citationID":"AeYsBbhG","properties":{"formattedCitation":"(Kobayashi 823)","plainCitation":"(Kobayashi 823)","noteIndex":0},"citationItems":[{"id":2314,"uris":["http://zotero.org/users/71093/items/L3T3XCWQ"],"uri":["http://zotero.org/users/71093/items/L3T3XCWQ"],"itemData":{"id":2314,"type":"article-journal","title":"Feeling Intellect in &lt;i&gt;Aurora Leigh&lt;/i&gt; and &lt;i&gt;The Prelude&lt;/i&gt;","container-title":"SEL: Studies in English Literature 1500-1900","page":"823-848","volume":"51","issue":"4","source":"Project MUSE","ISSN":"1522-9270","title-short":"Feeling Intellect","language":"en","author":[{"family":"Kobayashi","given":"Emily V. Epstein"}],"issued":{"date-parts":[["2011"]]}},"locator":"823"}],"schema":"https://github.com/citation-style-language/schema/raw/master/csl-citation.json"} </w:instrText>
      </w:r>
      <w:r w:rsidR="008F2F9E">
        <w:rPr>
          <w:rFonts w:ascii="Times New Roman" w:eastAsia="Times New Roman" w:hAnsi="Times New Roman" w:cs="Times New Roman"/>
        </w:rPr>
        <w:fldChar w:fldCharType="separate"/>
      </w:r>
      <w:r w:rsidR="008F2F9E">
        <w:rPr>
          <w:rFonts w:ascii="Times New Roman" w:eastAsia="Times New Roman" w:hAnsi="Times New Roman" w:cs="Times New Roman"/>
          <w:noProof/>
        </w:rPr>
        <w:t>(823)</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595F3F">
        <w:rPr>
          <w:rFonts w:ascii="Times New Roman" w:eastAsia="Times New Roman" w:hAnsi="Times New Roman" w:cs="Times New Roman"/>
        </w:rPr>
        <w:t xml:space="preserve"> It is also crucial to psychosis in the psychoanalytic tradition</w:t>
      </w:r>
      <w:ins w:id="177" w:author="Copyeditor" w:date="2022-08-02T15:07:00Z">
        <w:r w:rsidR="00071942">
          <w:rPr>
            <w:rFonts w:ascii="Times New Roman" w:eastAsia="Times New Roman" w:hAnsi="Times New Roman" w:cs="Times New Roman"/>
          </w:rPr>
          <w:t>. For instance,</w:t>
        </w:r>
      </w:ins>
      <w:del w:id="178" w:author="Copyeditor" w:date="2022-08-02T15:07:00Z">
        <w:r w:rsidR="00595F3F" w:rsidDel="00071942">
          <w:rPr>
            <w:rFonts w:ascii="Times New Roman" w:eastAsia="Times New Roman" w:hAnsi="Times New Roman" w:cs="Times New Roman"/>
          </w:rPr>
          <w:delText>:</w:delText>
        </w:r>
      </w:del>
      <w:r w:rsidR="00595F3F">
        <w:rPr>
          <w:rFonts w:ascii="Times New Roman" w:eastAsia="Times New Roman" w:hAnsi="Times New Roman" w:cs="Times New Roman"/>
        </w:rPr>
        <w:t xml:space="preserve"> </w:t>
      </w:r>
      <w:proofErr w:type="spellStart"/>
      <w:r w:rsidR="00595F3F">
        <w:rPr>
          <w:rFonts w:ascii="Times New Roman" w:eastAsia="Times New Roman" w:hAnsi="Times New Roman" w:cs="Times New Roman"/>
        </w:rPr>
        <w:t>Schreber</w:t>
      </w:r>
      <w:proofErr w:type="spellEnd"/>
      <w:r w:rsidR="00595F3F">
        <w:rPr>
          <w:rFonts w:ascii="Times New Roman" w:eastAsia="Times New Roman" w:hAnsi="Times New Roman" w:cs="Times New Roman"/>
        </w:rPr>
        <w:t xml:space="preserve"> </w:t>
      </w:r>
      <w:r w:rsidR="003222C4">
        <w:rPr>
          <w:rFonts w:ascii="Times New Roman" w:eastAsia="Times New Roman" w:hAnsi="Times New Roman" w:cs="Times New Roman"/>
        </w:rPr>
        <w:t>even begins</w:t>
      </w:r>
      <w:r w:rsidR="00595F3F">
        <w:rPr>
          <w:rFonts w:ascii="Times New Roman" w:eastAsia="Times New Roman" w:hAnsi="Times New Roman" w:cs="Times New Roman"/>
        </w:rPr>
        <w:t xml:space="preserve"> his </w:t>
      </w:r>
      <w:r w:rsidR="00595F3F">
        <w:rPr>
          <w:rFonts w:ascii="Times New Roman" w:eastAsia="Times New Roman" w:hAnsi="Times New Roman" w:cs="Times New Roman"/>
          <w:i/>
        </w:rPr>
        <w:t>Memoir</w:t>
      </w:r>
      <w:r w:rsidR="00595F3F">
        <w:rPr>
          <w:rFonts w:ascii="Times New Roman" w:eastAsia="Times New Roman" w:hAnsi="Times New Roman" w:cs="Times New Roman"/>
        </w:rPr>
        <w:t xml:space="preserve"> with the claim that “the total mental life of a human being rests on their excit</w:t>
      </w:r>
      <w:r w:rsidR="00636033">
        <w:rPr>
          <w:rFonts w:ascii="Times New Roman" w:eastAsia="Times New Roman" w:hAnsi="Times New Roman" w:cs="Times New Roman"/>
        </w:rPr>
        <w:t>ability by external impressions</w:t>
      </w:r>
      <w:r w:rsidR="00595F3F">
        <w:rPr>
          <w:rFonts w:ascii="Times New Roman" w:eastAsia="Times New Roman" w:hAnsi="Times New Roman" w:cs="Times New Roman"/>
        </w:rPr>
        <w:t>”</w:t>
      </w:r>
      <w:r w:rsidR="00636033">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{"citationID":"F3qZpdUZ","properties":{"formattedCitation":"(Schreber 19)","plainCitation":"(Schreber 19)","noteIndex":0},"citationItems":[{"id":2704,"uris":["http://zotero.org/users/71093/items/22WRBPPM"],"uri":["http://zotero.org/users/71093/items/22WRBPPM"],"itemData":{"id":2704,"type":"book","title":"Memoirs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19"}],"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eastAsia="Times New Roman" w:hAnsi="Times New Roman" w:cs="Times New Roman"/>
          <w:noProof/>
        </w:rPr>
        <w:t>(</w:t>
      </w:r>
      <w:r w:rsidR="008F2F9E">
        <w:rPr>
          <w:rFonts w:ascii="Times New Roman" w:eastAsia="Times New Roman" w:hAnsi="Times New Roman" w:cs="Times New Roman"/>
          <w:noProof/>
        </w:rPr>
        <w:t>19)</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595F3F">
        <w:rPr>
          <w:rFonts w:ascii="Times New Roman" w:eastAsia="Times New Roman" w:hAnsi="Times New Roman" w:cs="Times New Roman"/>
        </w:rPr>
        <w:t xml:space="preserve"> </w:t>
      </w:r>
      <w:r w:rsidR="00794636">
        <w:rPr>
          <w:rFonts w:ascii="Times New Roman" w:eastAsia="Times New Roman" w:hAnsi="Times New Roman" w:cs="Times New Roman"/>
        </w:rPr>
        <w:t xml:space="preserve">The lime tree, </w:t>
      </w:r>
      <w:r w:rsidR="003F59D3">
        <w:rPr>
          <w:rFonts w:ascii="Times New Roman" w:eastAsia="Times New Roman" w:hAnsi="Times New Roman" w:cs="Times New Roman"/>
        </w:rPr>
        <w:t xml:space="preserve">ominously </w:t>
      </w:r>
      <w:r w:rsidR="00794636">
        <w:rPr>
          <w:rFonts w:ascii="Times New Roman" w:eastAsia="Times New Roman" w:hAnsi="Times New Roman" w:cs="Times New Roman"/>
        </w:rPr>
        <w:t xml:space="preserve">approaching Leigh Hall, </w:t>
      </w:r>
      <w:r w:rsidR="00526220">
        <w:rPr>
          <w:rFonts w:ascii="Times New Roman" w:eastAsia="Times New Roman" w:hAnsi="Times New Roman" w:cs="Times New Roman"/>
        </w:rPr>
        <w:t xml:space="preserve">exemplifies </w:t>
      </w:r>
      <w:r w:rsidR="00794636">
        <w:rPr>
          <w:rFonts w:ascii="Times New Roman" w:eastAsia="Times New Roman" w:hAnsi="Times New Roman" w:cs="Times New Roman"/>
        </w:rPr>
        <w:t>this phenomenon.</w:t>
      </w:r>
    </w:p>
    <w:p w14:paraId="5AB78E07" w14:textId="5FE3C538" w:rsidR="00CC515A" w:rsidRDefault="00B07941" w:rsidP="00D74CBC">
      <w:pPr>
        <w:spacing w:line="480" w:lineRule="auto"/>
        <w:rPr>
          <w:rStyle w:val="i0"/>
          <w:rFonts w:ascii="Times New Roman" w:eastAsia="Times New Roman" w:hAnsi="Times New Roman" w:cs="Times New Roman"/>
        </w:rPr>
      </w:pPr>
      <w:r>
        <w:rPr>
          <w:rFonts w:ascii="Times New Roman" w:hAnsi="Times New Roman" w:cs="Times New Roman"/>
        </w:rPr>
        <w:tab/>
      </w:r>
      <w:r w:rsidR="00E344A3">
        <w:rPr>
          <w:rFonts w:ascii="Times New Roman" w:hAnsi="Times New Roman" w:cs="Times New Roman"/>
        </w:rPr>
        <w:t>“Love” is</w:t>
      </w:r>
      <w:r>
        <w:rPr>
          <w:rFonts w:ascii="Times New Roman" w:hAnsi="Times New Roman" w:cs="Times New Roman"/>
        </w:rPr>
        <w:t xml:space="preserve"> a special signifier in this text, as it was the</w:t>
      </w:r>
      <w:r w:rsidR="00E344A3">
        <w:rPr>
          <w:rFonts w:ascii="Times New Roman" w:hAnsi="Times New Roman" w:cs="Times New Roman"/>
        </w:rPr>
        <w:t xml:space="preserve"> father’s emphatic last word to his now-orphaned daughter: “His last word was, ‘Love—’</w:t>
      </w:r>
      <w:r w:rsidR="0055261C">
        <w:rPr>
          <w:rFonts w:ascii="Times New Roman" w:hAnsi="Times New Roman" w:cs="Times New Roman"/>
        </w:rPr>
        <w:t xml:space="preserve"> / ‘Love, my child, </w:t>
      </w:r>
      <w:r w:rsidR="00EA3263">
        <w:rPr>
          <w:rFonts w:ascii="Times New Roman" w:hAnsi="Times New Roman" w:cs="Times New Roman"/>
        </w:rPr>
        <w:t>love, love!” (</w:t>
      </w:r>
      <w:del w:id="179" w:author="Copyeditor" w:date="2022-08-02T15:06:00Z">
        <w:r w:rsidR="00EA3263" w:rsidDel="00071942">
          <w:rPr>
            <w:rFonts w:ascii="Times New Roman" w:hAnsi="Times New Roman" w:cs="Times New Roman"/>
          </w:rPr>
          <w:delText xml:space="preserve">ll. </w:delText>
        </w:r>
      </w:del>
      <w:r w:rsidR="00EA3263">
        <w:rPr>
          <w:rFonts w:ascii="Times New Roman" w:hAnsi="Times New Roman" w:cs="Times New Roman"/>
        </w:rPr>
        <w:t>1.211–12). For Aurora, “love” is not</w:t>
      </w:r>
      <w:r>
        <w:rPr>
          <w:rFonts w:ascii="Times New Roman" w:hAnsi="Times New Roman" w:cs="Times New Roman"/>
        </w:rPr>
        <w:t xml:space="preserve"> the name for</w:t>
      </w:r>
      <w:r w:rsidR="00EA3263">
        <w:rPr>
          <w:rFonts w:ascii="Times New Roman" w:hAnsi="Times New Roman" w:cs="Times New Roman"/>
        </w:rPr>
        <w:t xml:space="preserve"> an ethical relation nor a sentiment</w:t>
      </w:r>
      <w:del w:id="180" w:author="Copyeditor" w:date="2022-08-02T15:07:00Z">
        <w:r w:rsidR="00EA3263" w:rsidDel="00071942">
          <w:rPr>
            <w:rFonts w:ascii="Times New Roman" w:hAnsi="Times New Roman" w:cs="Times New Roman"/>
          </w:rPr>
          <w:delText>,</w:delText>
        </w:r>
      </w:del>
      <w:r w:rsidR="00EA3263">
        <w:rPr>
          <w:rFonts w:ascii="Times New Roman" w:hAnsi="Times New Roman" w:cs="Times New Roman"/>
        </w:rPr>
        <w:t xml:space="preserve"> but</w:t>
      </w:r>
      <w:r w:rsidR="0055261C">
        <w:rPr>
          <w:rFonts w:ascii="Times New Roman" w:hAnsi="Times New Roman" w:cs="Times New Roman"/>
        </w:rPr>
        <w:t xml:space="preserve"> a signifier of her </w:t>
      </w:r>
      <w:r w:rsidR="00EA3263">
        <w:rPr>
          <w:rFonts w:ascii="Times New Roman" w:hAnsi="Times New Roman" w:cs="Times New Roman"/>
        </w:rPr>
        <w:t xml:space="preserve">father’s </w:t>
      </w:r>
      <w:proofErr w:type="gramStart"/>
      <w:r w:rsidR="00EA3263">
        <w:rPr>
          <w:rFonts w:ascii="Times New Roman" w:hAnsi="Times New Roman" w:cs="Times New Roman"/>
        </w:rPr>
        <w:t>lack</w:t>
      </w:r>
      <w:proofErr w:type="gramEnd"/>
      <w:r w:rsidR="00EA3263">
        <w:rPr>
          <w:rFonts w:ascii="Times New Roman" w:hAnsi="Times New Roman" w:cs="Times New Roman"/>
        </w:rPr>
        <w:t>: in her memory, her father</w:t>
      </w:r>
      <w:r w:rsidR="0055261C">
        <w:rPr>
          <w:rFonts w:ascii="Times New Roman" w:hAnsi="Times New Roman" w:cs="Times New Roman"/>
        </w:rPr>
        <w:t xml:space="preserve"> is the man </w:t>
      </w:r>
      <w:r w:rsidR="0055261C" w:rsidRPr="0055261C">
        <w:rPr>
          <w:rFonts w:ascii="Times New Roman" w:hAnsi="Times New Roman" w:cs="Times New Roman"/>
        </w:rPr>
        <w:t>“</w:t>
      </w:r>
      <w:r w:rsidR="0055261C" w:rsidRPr="00F6489E">
        <w:rPr>
          <w:rStyle w:val="i0"/>
          <w:rFonts w:ascii="Times New Roman" w:eastAsia="Times New Roman" w:hAnsi="Times New Roman" w:cs="Times New Roman"/>
        </w:rPr>
        <w:t>Whom love had unmade from a common man</w:t>
      </w:r>
      <w:r w:rsidR="0055261C" w:rsidRPr="00F6489E">
        <w:rPr>
          <w:rFonts w:ascii="Times New Roman" w:eastAsia="Times New Roman" w:hAnsi="Times New Roman" w:cs="Times New Roman"/>
        </w:rPr>
        <w:t xml:space="preserve"> / </w:t>
      </w:r>
      <w:r w:rsidR="0055261C" w:rsidRPr="00F6489E">
        <w:rPr>
          <w:rStyle w:val="i0"/>
          <w:rFonts w:ascii="Times New Roman" w:eastAsia="Times New Roman" w:hAnsi="Times New Roman" w:cs="Times New Roman"/>
        </w:rPr>
        <w:t>But not completed to an uncommon man”</w:t>
      </w:r>
      <w:r w:rsidR="0055261C">
        <w:rPr>
          <w:rStyle w:val="i0"/>
          <w:rFonts w:ascii="Times New Roman" w:eastAsia="Times New Roman" w:hAnsi="Times New Roman" w:cs="Times New Roman"/>
        </w:rPr>
        <w:t xml:space="preserve"> (</w:t>
      </w:r>
      <w:del w:id="181" w:author="Copyeditor" w:date="2022-08-02T15:08:00Z">
        <w:r w:rsidR="0055261C" w:rsidDel="00071942">
          <w:rPr>
            <w:rStyle w:val="i0"/>
            <w:rFonts w:ascii="Times New Roman" w:eastAsia="Times New Roman" w:hAnsi="Times New Roman" w:cs="Times New Roman"/>
          </w:rPr>
          <w:delText>ll.</w:delText>
        </w:r>
      </w:del>
      <w:r w:rsidR="0055261C">
        <w:rPr>
          <w:rStyle w:val="i0"/>
          <w:rFonts w:ascii="Times New Roman" w:eastAsia="Times New Roman" w:hAnsi="Times New Roman" w:cs="Times New Roman"/>
        </w:rPr>
        <w:t xml:space="preserve">1.183–84). </w:t>
      </w:r>
      <w:r>
        <w:rPr>
          <w:rStyle w:val="i0"/>
          <w:rFonts w:ascii="Times New Roman" w:eastAsia="Times New Roman" w:hAnsi="Times New Roman" w:cs="Times New Roman"/>
        </w:rPr>
        <w:t>Such an</w:t>
      </w:r>
      <w:r w:rsidR="00EA3263">
        <w:rPr>
          <w:rStyle w:val="i0"/>
          <w:rFonts w:ascii="Times New Roman" w:eastAsia="Times New Roman" w:hAnsi="Times New Roman" w:cs="Times New Roman"/>
        </w:rPr>
        <w:t xml:space="preserve"> association</w:t>
      </w:r>
      <w:r w:rsidR="008A49AD">
        <w:rPr>
          <w:rStyle w:val="i0"/>
          <w:rFonts w:ascii="Times New Roman" w:eastAsia="Times New Roman" w:hAnsi="Times New Roman" w:cs="Times New Roman"/>
        </w:rPr>
        <w:t xml:space="preserve"> is not unusual in cases of psychosis: </w:t>
      </w:r>
      <w:r w:rsidR="008A49AD" w:rsidRPr="008A49AD">
        <w:rPr>
          <w:rFonts w:ascii="Times New Roman" w:eastAsia="Times New Roman" w:hAnsi="Times New Roman" w:cs="Times New Roman"/>
        </w:rPr>
        <w:t>Lacan explains that “words of love” are “always a rupture in the system of language</w:t>
      </w:r>
      <w:del w:id="182" w:author="Copyeditor" w:date="2022-08-02T15:08:00Z">
        <w:r w:rsidR="008A49AD" w:rsidRPr="008A49AD" w:rsidDel="00071942">
          <w:rPr>
            <w:rFonts w:ascii="Times New Roman" w:eastAsia="Times New Roman" w:hAnsi="Times New Roman" w:cs="Times New Roman"/>
          </w:rPr>
          <w:delText>,</w:delText>
        </w:r>
      </w:del>
      <w:r w:rsidR="008A49AD" w:rsidRPr="008A49AD">
        <w:rPr>
          <w:rFonts w:ascii="Times New Roman" w:eastAsia="Times New Roman" w:hAnsi="Times New Roman" w:cs="Times New Roman"/>
        </w:rPr>
        <w:t xml:space="preserve">” and are </w:t>
      </w:r>
      <w:r w:rsidR="00636033">
        <w:rPr>
          <w:rFonts w:ascii="Times New Roman" w:eastAsia="Times New Roman" w:hAnsi="Times New Roman" w:cs="Times New Roman"/>
        </w:rPr>
        <w:t xml:space="preserve">thus often pivotal in psychosis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{"citationID":"5VvmVCxe","properties":{"formattedCitation":"(Lacan, {\\i{}Seminar III} 55)","plainCitation":"(Lacan, Seminar III 55)","noteIndex":0},"citationItems":[{"id":247,"uris":["http://zotero.org/users/71093/items/BWJ79UVN"],"uri":["http://zotero.org/users/71093/items/BWJ79UVN"],"itemData":{"id":247,"type":"book","title":"The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55"}],"schema":"https://github.com/citation-style-language/schema/raw/master/csl-citation.json"} </w:instrText>
      </w:r>
      <w:r w:rsidR="008F2F9E">
        <w:rPr>
          <w:rFonts w:ascii="Times New Roman" w:eastAsia="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55)</w:t>
      </w:r>
      <w:r w:rsidR="008F2F9E">
        <w:rPr>
          <w:rFonts w:ascii="Times New Roman" w:eastAsia="Times New Roman" w:hAnsi="Times New Roman" w:cs="Times New Roman"/>
        </w:rPr>
        <w:fldChar w:fldCharType="end"/>
      </w:r>
      <w:r w:rsidR="00636033">
        <w:rPr>
          <w:rFonts w:ascii="Times New Roman" w:eastAsia="Times New Roman" w:hAnsi="Times New Roman" w:cs="Times New Roman"/>
        </w:rPr>
        <w:t>.</w:t>
      </w:r>
      <w:r w:rsidR="008A49AD">
        <w:rPr>
          <w:rFonts w:ascii="Times New Roman" w:eastAsia="Times New Roman" w:hAnsi="Times New Roman" w:cs="Times New Roman"/>
        </w:rPr>
        <w:t xml:space="preserve"> </w:t>
      </w:r>
      <w:r w:rsidR="0055261C">
        <w:rPr>
          <w:rStyle w:val="i0"/>
          <w:rFonts w:ascii="Times New Roman" w:eastAsia="Times New Roman" w:hAnsi="Times New Roman" w:cs="Times New Roman"/>
        </w:rPr>
        <w:t xml:space="preserve">Orphaned at thirteen, Aurora </w:t>
      </w:r>
      <w:r w:rsidR="0055261C">
        <w:rPr>
          <w:rStyle w:val="i0"/>
          <w:rFonts w:ascii="Times New Roman" w:eastAsia="Times New Roman" w:hAnsi="Times New Roman" w:cs="Times New Roman"/>
        </w:rPr>
        <w:lastRenderedPageBreak/>
        <w:t>is alarmed to find her father not only dead b</w:t>
      </w:r>
      <w:r w:rsidR="00437F2A">
        <w:rPr>
          <w:rStyle w:val="i0"/>
          <w:rFonts w:ascii="Times New Roman" w:eastAsia="Times New Roman" w:hAnsi="Times New Roman" w:cs="Times New Roman"/>
        </w:rPr>
        <w:t>ut also</w:t>
      </w:r>
      <w:r w:rsidR="0055261C">
        <w:rPr>
          <w:rStyle w:val="i0"/>
          <w:rFonts w:ascii="Times New Roman" w:eastAsia="Times New Roman" w:hAnsi="Times New Roman" w:cs="Times New Roman"/>
        </w:rPr>
        <w:t xml:space="preserve"> rendered incomplete and “unmade” by the signifier of his </w:t>
      </w:r>
      <w:del w:id="183" w:author="Copyeditor" w:date="2022-08-04T13:28:00Z">
        <w:r w:rsidR="0055261C" w:rsidDel="00480F5A">
          <w:rPr>
            <w:rStyle w:val="i0"/>
            <w:rFonts w:ascii="Times New Roman" w:eastAsia="Times New Roman" w:hAnsi="Times New Roman" w:cs="Times New Roman"/>
          </w:rPr>
          <w:delText xml:space="preserve">own </w:delText>
        </w:r>
      </w:del>
      <w:r w:rsidR="0055261C">
        <w:rPr>
          <w:rStyle w:val="i0"/>
          <w:rFonts w:ascii="Times New Roman" w:eastAsia="Times New Roman" w:hAnsi="Times New Roman" w:cs="Times New Roman"/>
        </w:rPr>
        <w:t>paternity, which had once been the signifier</w:t>
      </w:r>
      <w:r w:rsidR="00D30316">
        <w:rPr>
          <w:rStyle w:val="i0"/>
          <w:rFonts w:ascii="Times New Roman" w:eastAsia="Times New Roman" w:hAnsi="Times New Roman" w:cs="Times New Roman"/>
        </w:rPr>
        <w:t xml:space="preserve"> of her mother’s desire. </w:t>
      </w:r>
      <w:r w:rsidR="0055261C">
        <w:rPr>
          <w:rStyle w:val="i0"/>
          <w:rFonts w:ascii="Times New Roman" w:eastAsia="Times New Roman" w:hAnsi="Times New Roman" w:cs="Times New Roman"/>
        </w:rPr>
        <w:t>Hence, when arriving in England, Aurora is alarmed by the extent to which the landscape—recently enclosed—seems to disclose her father’s lack through the cut of its</w:t>
      </w:r>
      <w:r w:rsidR="00CC515A">
        <w:rPr>
          <w:rStyle w:val="i0"/>
          <w:rFonts w:ascii="Times New Roman" w:eastAsia="Times New Roman" w:hAnsi="Times New Roman" w:cs="Times New Roman"/>
        </w:rPr>
        <w:t xml:space="preserve"> property</w:t>
      </w:r>
      <w:r w:rsidR="0055261C">
        <w:rPr>
          <w:rStyle w:val="i0"/>
          <w:rFonts w:ascii="Times New Roman" w:eastAsia="Times New Roman" w:hAnsi="Times New Roman" w:cs="Times New Roman"/>
        </w:rPr>
        <w:t xml:space="preserve"> lines: clearly, she reckons, it </w:t>
      </w:r>
      <w:r w:rsidR="00E344A3" w:rsidRPr="00F6489E">
        <w:rPr>
          <w:rStyle w:val="i0"/>
          <w:rFonts w:ascii="Times New Roman" w:eastAsia="Times New Roman" w:hAnsi="Times New Roman" w:cs="Times New Roman"/>
        </w:rPr>
        <w:t>was not “my father’s England” because of how the “ground seemed cut up from the fellowship</w:t>
      </w:r>
      <w:r w:rsidR="00E344A3" w:rsidRPr="00F6489E">
        <w:rPr>
          <w:rFonts w:ascii="Times New Roman" w:eastAsia="Times New Roman" w:hAnsi="Times New Roman" w:cs="Times New Roman"/>
        </w:rPr>
        <w:t xml:space="preserve"> / </w:t>
      </w:r>
      <w:r w:rsidR="0055261C">
        <w:rPr>
          <w:rStyle w:val="i0"/>
          <w:rFonts w:ascii="Times New Roman" w:eastAsia="Times New Roman" w:hAnsi="Times New Roman" w:cs="Times New Roman"/>
        </w:rPr>
        <w:t>Of verdure”—with even the line break marking the violence of the cut—</w:t>
      </w:r>
      <w:r w:rsidR="00E344A3" w:rsidRPr="00F6489E">
        <w:rPr>
          <w:rStyle w:val="i0"/>
          <w:rFonts w:ascii="Times New Roman" w:eastAsia="Times New Roman" w:hAnsi="Times New Roman" w:cs="Times New Roman"/>
        </w:rPr>
        <w:t>a</w:t>
      </w:r>
      <w:r w:rsidR="00CC515A">
        <w:rPr>
          <w:rStyle w:val="i0"/>
          <w:rFonts w:ascii="Times New Roman" w:eastAsia="Times New Roman" w:hAnsi="Times New Roman" w:cs="Times New Roman"/>
        </w:rPr>
        <w:t xml:space="preserve">nd </w:t>
      </w:r>
      <w:del w:id="184" w:author="Copyeditor" w:date="2022-08-02T15:13:00Z">
        <w:r w:rsidR="00CC515A" w:rsidDel="00071942">
          <w:rPr>
            <w:rStyle w:val="i0"/>
            <w:rFonts w:ascii="Times New Roman" w:eastAsia="Times New Roman" w:hAnsi="Times New Roman" w:cs="Times New Roman"/>
          </w:rPr>
          <w:delText xml:space="preserve">finding </w:delText>
        </w:r>
      </w:del>
      <w:ins w:id="185" w:author="Copyeditor" w:date="2022-08-02T15:13:00Z">
        <w:r w:rsidR="00071942">
          <w:rPr>
            <w:rStyle w:val="i0"/>
            <w:rFonts w:ascii="Times New Roman" w:eastAsia="Times New Roman" w:hAnsi="Times New Roman" w:cs="Times New Roman"/>
          </w:rPr>
          <w:t xml:space="preserve">because of </w:t>
        </w:r>
      </w:ins>
      <w:r w:rsidR="00CC515A">
        <w:rPr>
          <w:rStyle w:val="i0"/>
          <w:rFonts w:ascii="Times New Roman" w:eastAsia="Times New Roman" w:hAnsi="Times New Roman" w:cs="Times New Roman"/>
        </w:rPr>
        <w:t>the loss of the commons re</w:t>
      </w:r>
      <w:del w:id="186" w:author="Copyeditor" w:date="2022-08-02T15:13:00Z">
        <w:r w:rsidR="00CC515A" w:rsidDel="00071942">
          <w:rPr>
            <w:rStyle w:val="i0"/>
            <w:rFonts w:ascii="Times New Roman" w:eastAsia="Times New Roman" w:hAnsi="Times New Roman" w:cs="Times New Roman"/>
          </w:rPr>
          <w:delText>-</w:delText>
        </w:r>
      </w:del>
      <w:r w:rsidR="00CC515A">
        <w:rPr>
          <w:rStyle w:val="i0"/>
          <w:rFonts w:ascii="Times New Roman" w:eastAsia="Times New Roman" w:hAnsi="Times New Roman" w:cs="Times New Roman"/>
        </w:rPr>
        <w:t>inscribed</w:t>
      </w:r>
      <w:r w:rsidR="00E344A3" w:rsidRPr="00F6489E">
        <w:rPr>
          <w:rStyle w:val="i0"/>
          <w:rFonts w:ascii="Times New Roman" w:eastAsia="Times New Roman" w:hAnsi="Times New Roman" w:cs="Times New Roman"/>
        </w:rPr>
        <w:t xml:space="preserve"> in the “delicate l</w:t>
      </w:r>
      <w:r w:rsidR="00791161">
        <w:rPr>
          <w:rStyle w:val="i0"/>
          <w:rFonts w:ascii="Times New Roman" w:eastAsia="Times New Roman" w:hAnsi="Times New Roman" w:cs="Times New Roman"/>
        </w:rPr>
        <w:t>ines” of her Aunt’s face (</w:t>
      </w:r>
      <w:del w:id="187" w:author="Copyeditor" w:date="2022-08-02T15:14:00Z">
        <w:r w:rsidR="00791161" w:rsidDel="00071942">
          <w:rPr>
            <w:rStyle w:val="i0"/>
            <w:rFonts w:ascii="Times New Roman" w:eastAsia="Times New Roman" w:hAnsi="Times New Roman" w:cs="Times New Roman"/>
          </w:rPr>
          <w:delText xml:space="preserve">ll. </w:delText>
        </w:r>
      </w:del>
      <w:r w:rsidR="00791161">
        <w:rPr>
          <w:rStyle w:val="i0"/>
          <w:rFonts w:ascii="Times New Roman" w:eastAsia="Times New Roman" w:hAnsi="Times New Roman" w:cs="Times New Roman"/>
        </w:rPr>
        <w:t xml:space="preserve">1.259–61, 278). Such </w:t>
      </w:r>
      <w:r w:rsidR="00E344A3" w:rsidRPr="00F6489E">
        <w:rPr>
          <w:rStyle w:val="i0"/>
          <w:rFonts w:ascii="Times New Roman" w:eastAsia="Times New Roman" w:hAnsi="Times New Roman" w:cs="Times New Roman"/>
        </w:rPr>
        <w:t>delineation is</w:t>
      </w:r>
      <w:r w:rsidR="00CC515A">
        <w:rPr>
          <w:rStyle w:val="i0"/>
          <w:rFonts w:ascii="Times New Roman" w:eastAsia="Times New Roman" w:hAnsi="Times New Roman" w:cs="Times New Roman"/>
        </w:rPr>
        <w:t>, for Aurora,</w:t>
      </w:r>
      <w:r w:rsidR="00E344A3" w:rsidRPr="00F6489E">
        <w:rPr>
          <w:rStyle w:val="i0"/>
          <w:rFonts w:ascii="Times New Roman" w:eastAsia="Times New Roman" w:hAnsi="Times New Roman" w:cs="Times New Roman"/>
        </w:rPr>
        <w:t xml:space="preserve"> the mark of castration</w:t>
      </w:r>
      <w:r w:rsidR="00791161">
        <w:rPr>
          <w:rStyle w:val="i0"/>
          <w:rFonts w:ascii="Times New Roman" w:eastAsia="Times New Roman" w:hAnsi="Times New Roman" w:cs="Times New Roman"/>
        </w:rPr>
        <w:t xml:space="preserve"> in and through</w:t>
      </w:r>
      <w:ins w:id="188" w:author="Copyeditor" w:date="2022-08-02T15:14:00Z">
        <w:r w:rsidR="00071942">
          <w:rPr>
            <w:rStyle w:val="i0"/>
            <w:rFonts w:ascii="Times New Roman" w:eastAsia="Times New Roman" w:hAnsi="Times New Roman" w:cs="Times New Roman"/>
          </w:rPr>
          <w:t xml:space="preserve"> her</w:t>
        </w:r>
      </w:ins>
      <w:r w:rsidR="00791161">
        <w:rPr>
          <w:rStyle w:val="i0"/>
          <w:rFonts w:ascii="Times New Roman" w:eastAsia="Times New Roman" w:hAnsi="Times New Roman" w:cs="Times New Roman"/>
        </w:rPr>
        <w:t xml:space="preserve"> “</w:t>
      </w:r>
      <w:del w:id="189" w:author="Copyeditor" w:date="2022-08-02T15:14:00Z">
        <w:r w:rsidR="00791161" w:rsidDel="00071942">
          <w:rPr>
            <w:rStyle w:val="i0"/>
            <w:rFonts w:ascii="Times New Roman" w:eastAsia="Times New Roman" w:hAnsi="Times New Roman" w:cs="Times New Roman"/>
          </w:rPr>
          <w:delText xml:space="preserve">my </w:delText>
        </w:r>
      </w:del>
      <w:r w:rsidR="00791161">
        <w:rPr>
          <w:rStyle w:val="i0"/>
          <w:rFonts w:ascii="Times New Roman" w:eastAsia="Times New Roman" w:hAnsi="Times New Roman" w:cs="Times New Roman"/>
        </w:rPr>
        <w:t>father’s language” (</w:t>
      </w:r>
      <w:del w:id="190" w:author="Copyeditor" w:date="2022-08-02T15:14:00Z">
        <w:r w:rsidR="00791161" w:rsidDel="00071942">
          <w:rPr>
            <w:rStyle w:val="i0"/>
            <w:rFonts w:ascii="Times New Roman" w:eastAsia="Times New Roman" w:hAnsi="Times New Roman" w:cs="Times New Roman"/>
          </w:rPr>
          <w:delText xml:space="preserve">l. </w:delText>
        </w:r>
      </w:del>
      <w:r w:rsidR="00791161">
        <w:rPr>
          <w:rStyle w:val="i0"/>
          <w:rFonts w:ascii="Times New Roman" w:eastAsia="Times New Roman" w:hAnsi="Times New Roman" w:cs="Times New Roman"/>
        </w:rPr>
        <w:t xml:space="preserve">1.254): it is the signifier of the father’s lack. But the primordial word “love,” to which Aurora is traumatically attached, </w:t>
      </w:r>
      <w:r w:rsidR="00CC515A">
        <w:rPr>
          <w:rStyle w:val="i0"/>
          <w:rFonts w:ascii="Times New Roman" w:eastAsia="Times New Roman" w:hAnsi="Times New Roman" w:cs="Times New Roman"/>
        </w:rPr>
        <w:t>is foreclosed in the experience, and so</w:t>
      </w:r>
      <w:r w:rsidR="00791161">
        <w:rPr>
          <w:rStyle w:val="i0"/>
          <w:rFonts w:ascii="Times New Roman" w:eastAsia="Times New Roman" w:hAnsi="Times New Roman" w:cs="Times New Roman"/>
        </w:rPr>
        <w:t xml:space="preserve"> </w:t>
      </w:r>
      <w:r w:rsidR="00D30316">
        <w:rPr>
          <w:rStyle w:val="i0"/>
          <w:rFonts w:ascii="Times New Roman" w:eastAsia="Times New Roman" w:hAnsi="Times New Roman" w:cs="Times New Roman"/>
        </w:rPr>
        <w:t xml:space="preserve">Aurora moves through the world </w:t>
      </w:r>
      <w:r w:rsidR="00D30316" w:rsidRPr="00213F23">
        <w:rPr>
          <w:rFonts w:ascii="Times New Roman" w:hAnsi="Times New Roman" w:cs="Times New Roman"/>
        </w:rPr>
        <w:t>“</w:t>
      </w:r>
      <w:r w:rsidR="00D30316" w:rsidRPr="00213F23">
        <w:rPr>
          <w:rStyle w:val="i0"/>
          <w:rFonts w:ascii="Times New Roman" w:eastAsia="Times New Roman" w:hAnsi="Times New Roman" w:cs="Times New Roman"/>
        </w:rPr>
        <w:t>with ears too full</w:t>
      </w:r>
      <w:r w:rsidR="00D30316" w:rsidRPr="00213F23">
        <w:rPr>
          <w:rFonts w:ascii="Times New Roman" w:eastAsia="Times New Roman" w:hAnsi="Times New Roman" w:cs="Times New Roman"/>
        </w:rPr>
        <w:t xml:space="preserve"> / </w:t>
      </w:r>
      <w:r w:rsidR="00D30316" w:rsidRPr="00213F23">
        <w:rPr>
          <w:rStyle w:val="i0"/>
          <w:rFonts w:ascii="Times New Roman" w:eastAsia="Times New Roman" w:hAnsi="Times New Roman" w:cs="Times New Roman"/>
        </w:rPr>
        <w:t xml:space="preserve">Of </w:t>
      </w:r>
      <w:ins w:id="191" w:author="Copyeditor" w:date="2022-08-02T15:15:00Z">
        <w:r w:rsidR="00071942">
          <w:rPr>
            <w:rStyle w:val="i0"/>
            <w:rFonts w:ascii="Times New Roman" w:eastAsia="Times New Roman" w:hAnsi="Times New Roman" w:cs="Times New Roman"/>
          </w:rPr>
          <w:t>[her]</w:t>
        </w:r>
      </w:ins>
      <w:del w:id="192" w:author="Copyeditor" w:date="2022-08-02T15:14:00Z">
        <w:r w:rsidR="00D30316" w:rsidRPr="00213F23" w:rsidDel="00071942">
          <w:rPr>
            <w:rStyle w:val="i0"/>
            <w:rFonts w:ascii="Times New Roman" w:eastAsia="Times New Roman" w:hAnsi="Times New Roman" w:cs="Times New Roman"/>
          </w:rPr>
          <w:delText>my</w:delText>
        </w:r>
      </w:del>
      <w:r w:rsidR="00D30316" w:rsidRPr="00213F23">
        <w:rPr>
          <w:rStyle w:val="i0"/>
          <w:rFonts w:ascii="Times New Roman" w:eastAsia="Times New Roman" w:hAnsi="Times New Roman" w:cs="Times New Roman"/>
        </w:rPr>
        <w:t xml:space="preserve"> father’s silence”</w:t>
      </w:r>
      <w:r w:rsidR="00CC515A">
        <w:rPr>
          <w:rStyle w:val="i0"/>
          <w:rFonts w:ascii="Times New Roman" w:eastAsia="Times New Roman" w:hAnsi="Times New Roman" w:cs="Times New Roman"/>
        </w:rPr>
        <w:t xml:space="preserve"> </w:t>
      </w:r>
      <w:r w:rsidR="00D30316" w:rsidRPr="00213F23">
        <w:rPr>
          <w:rStyle w:val="i0"/>
          <w:rFonts w:ascii="Times New Roman" w:eastAsia="Times New Roman" w:hAnsi="Times New Roman" w:cs="Times New Roman"/>
        </w:rPr>
        <w:t>(</w:t>
      </w:r>
      <w:del w:id="193" w:author="Copyeditor" w:date="2022-08-02T15:15:00Z">
        <w:r w:rsidR="00D30316" w:rsidRPr="00213F23" w:rsidDel="00071942">
          <w:rPr>
            <w:rStyle w:val="i0"/>
            <w:rFonts w:ascii="Times New Roman" w:eastAsia="Times New Roman" w:hAnsi="Times New Roman" w:cs="Times New Roman"/>
          </w:rPr>
          <w:delText xml:space="preserve">ll. </w:delText>
        </w:r>
      </w:del>
      <w:r w:rsidR="00D30316" w:rsidRPr="00213F23">
        <w:rPr>
          <w:rStyle w:val="i0"/>
          <w:rFonts w:ascii="Times New Roman" w:eastAsia="Times New Roman" w:hAnsi="Times New Roman" w:cs="Times New Roman"/>
        </w:rPr>
        <w:t>1.227–28).</w:t>
      </w:r>
      <w:r w:rsidR="00D30316">
        <w:rPr>
          <w:rStyle w:val="i0"/>
          <w:rFonts w:ascii="Times New Roman" w:eastAsia="Times New Roman" w:hAnsi="Times New Roman" w:cs="Times New Roman"/>
        </w:rPr>
        <w:t xml:space="preserve"> To render this silence</w:t>
      </w:r>
      <w:r w:rsidR="00E344A3" w:rsidRPr="00F6489E">
        <w:rPr>
          <w:rStyle w:val="i0"/>
          <w:rFonts w:ascii="Times New Roman" w:eastAsia="Times New Roman" w:hAnsi="Times New Roman" w:cs="Times New Roman"/>
        </w:rPr>
        <w:t xml:space="preserve"> in poetry—with one’s own “lines” and the emphatic lin</w:t>
      </w:r>
      <w:r w:rsidR="00791161">
        <w:rPr>
          <w:rStyle w:val="i0"/>
          <w:rFonts w:ascii="Times New Roman" w:eastAsia="Times New Roman" w:hAnsi="Times New Roman" w:cs="Times New Roman"/>
        </w:rPr>
        <w:t xml:space="preserve">e breaks of the poem’s aggressive </w:t>
      </w:r>
      <w:r w:rsidR="00D30316">
        <w:rPr>
          <w:rStyle w:val="i0"/>
          <w:rFonts w:ascii="Times New Roman" w:eastAsia="Times New Roman" w:hAnsi="Times New Roman" w:cs="Times New Roman"/>
        </w:rPr>
        <w:t xml:space="preserve">enjambment—is </w:t>
      </w:r>
      <w:r w:rsidR="00791161">
        <w:rPr>
          <w:rStyle w:val="i0"/>
          <w:rFonts w:ascii="Times New Roman" w:eastAsia="Times New Roman" w:hAnsi="Times New Roman" w:cs="Times New Roman"/>
        </w:rPr>
        <w:t>Aurora’s</w:t>
      </w:r>
      <w:r w:rsidR="00D30316">
        <w:rPr>
          <w:rStyle w:val="i0"/>
          <w:rFonts w:ascii="Times New Roman" w:eastAsia="Times New Roman" w:hAnsi="Times New Roman" w:cs="Times New Roman"/>
        </w:rPr>
        <w:t xml:space="preserve"> </w:t>
      </w:r>
      <w:r w:rsidR="00E344A3" w:rsidRPr="00F6489E">
        <w:rPr>
          <w:rStyle w:val="i0"/>
          <w:rFonts w:ascii="Times New Roman" w:eastAsia="Times New Roman" w:hAnsi="Times New Roman" w:cs="Times New Roman"/>
        </w:rPr>
        <w:t>attempt to link this cut to the father, to turn the dead father</w:t>
      </w:r>
      <w:r w:rsidR="00791161">
        <w:rPr>
          <w:rStyle w:val="i0"/>
          <w:rFonts w:ascii="Times New Roman" w:eastAsia="Times New Roman" w:hAnsi="Times New Roman" w:cs="Times New Roman"/>
        </w:rPr>
        <w:t>’s love</w:t>
      </w:r>
      <w:r w:rsidR="00E344A3" w:rsidRPr="00F6489E">
        <w:rPr>
          <w:rStyle w:val="i0"/>
          <w:rFonts w:ascii="Times New Roman" w:eastAsia="Times New Roman" w:hAnsi="Times New Roman" w:cs="Times New Roman"/>
        </w:rPr>
        <w:t xml:space="preserve"> into just</w:t>
      </w:r>
      <w:r w:rsidR="00791161">
        <w:rPr>
          <w:rStyle w:val="i0"/>
          <w:rFonts w:ascii="Times New Roman" w:eastAsia="Times New Roman" w:hAnsi="Times New Roman" w:cs="Times New Roman"/>
        </w:rPr>
        <w:t xml:space="preserve"> another signifier, instead of accepting it as the</w:t>
      </w:r>
      <w:r w:rsidR="00E344A3" w:rsidRPr="00F6489E">
        <w:rPr>
          <w:rStyle w:val="i0"/>
          <w:rFonts w:ascii="Times New Roman" w:eastAsia="Times New Roman" w:hAnsi="Times New Roman" w:cs="Times New Roman"/>
        </w:rPr>
        <w:t xml:space="preserve"> Name of the Father.</w:t>
      </w:r>
      <w:r w:rsidR="00791161" w:rsidRPr="00791161">
        <w:rPr>
          <w:rStyle w:val="i0"/>
          <w:rFonts w:ascii="Times New Roman" w:eastAsia="Times New Roman" w:hAnsi="Times New Roman" w:cs="Times New Roman"/>
        </w:rPr>
        <w:t xml:space="preserve"> </w:t>
      </w:r>
      <w:r w:rsidR="00CC515A">
        <w:rPr>
          <w:rStyle w:val="i0"/>
          <w:rFonts w:ascii="Times New Roman" w:eastAsia="Times New Roman" w:hAnsi="Times New Roman" w:cs="Times New Roman"/>
        </w:rPr>
        <w:t xml:space="preserve">Hence </w:t>
      </w:r>
      <w:r w:rsidR="008B4BA8">
        <w:rPr>
          <w:rStyle w:val="i0"/>
          <w:rFonts w:ascii="Times New Roman" w:eastAsia="Times New Roman" w:hAnsi="Times New Roman" w:cs="Times New Roman"/>
        </w:rPr>
        <w:t xml:space="preserve">the signifier “love” resounds through the poetry found in her aunt’s library, </w:t>
      </w:r>
      <w:r w:rsidR="00DE410F">
        <w:rPr>
          <w:rStyle w:val="i0"/>
          <w:rFonts w:ascii="Times New Roman" w:eastAsia="Times New Roman" w:hAnsi="Times New Roman" w:cs="Times New Roman"/>
        </w:rPr>
        <w:t xml:space="preserve">turning the Name of the Father into just another signifier as </w:t>
      </w:r>
      <w:r w:rsidR="00604DFF">
        <w:rPr>
          <w:rStyle w:val="i0"/>
          <w:rFonts w:ascii="Times New Roman" w:eastAsia="Times New Roman" w:hAnsi="Times New Roman" w:cs="Times New Roman"/>
        </w:rPr>
        <w:t xml:space="preserve">the lime </w:t>
      </w:r>
      <w:r w:rsidR="008B4BA8">
        <w:rPr>
          <w:rStyle w:val="i0"/>
          <w:rFonts w:ascii="Times New Roman" w:eastAsia="Times New Roman" w:hAnsi="Times New Roman" w:cs="Times New Roman"/>
        </w:rPr>
        <w:t>tree keeps watch:</w:t>
      </w:r>
      <w:r w:rsidR="008B4BA8">
        <w:rPr>
          <w:rFonts w:ascii="Times New Roman" w:hAnsi="Times New Roman" w:cs="Times New Roman"/>
        </w:rPr>
        <w:t xml:space="preserve"> “From many a volume, Love </w:t>
      </w:r>
      <w:proofErr w:type="spellStart"/>
      <w:r w:rsidR="008B4BA8">
        <w:rPr>
          <w:rFonts w:ascii="Times New Roman" w:hAnsi="Times New Roman" w:cs="Times New Roman"/>
        </w:rPr>
        <w:t>re-emphasised</w:t>
      </w:r>
      <w:proofErr w:type="spellEnd"/>
      <w:r w:rsidR="008B4BA8">
        <w:rPr>
          <w:rFonts w:ascii="Times New Roman" w:hAnsi="Times New Roman" w:cs="Times New Roman"/>
        </w:rPr>
        <w:t xml:space="preserve"> / Upon the self-same pages” (</w:t>
      </w:r>
      <w:del w:id="194" w:author="Copyeditor" w:date="2022-08-02T15:16:00Z">
        <w:r w:rsidR="008B4BA8" w:rsidDel="00071942">
          <w:rPr>
            <w:rFonts w:ascii="Times New Roman" w:hAnsi="Times New Roman" w:cs="Times New Roman"/>
          </w:rPr>
          <w:delText xml:space="preserve">ll. </w:delText>
        </w:r>
      </w:del>
      <w:r w:rsidR="008B4BA8">
        <w:rPr>
          <w:rFonts w:ascii="Times New Roman" w:hAnsi="Times New Roman" w:cs="Times New Roman"/>
        </w:rPr>
        <w:t>1.710–11).</w:t>
      </w:r>
    </w:p>
    <w:p w14:paraId="1D7D0277" w14:textId="12C66922" w:rsidR="00FF18DF" w:rsidRDefault="00CC515A" w:rsidP="00FF18DF">
      <w:pPr>
        <w:spacing w:line="480" w:lineRule="auto"/>
        <w:rPr>
          <w:rFonts w:ascii="Times New Roman" w:eastAsia="Times New Roman" w:hAnsi="Times New Roman" w:cs="Times New Roman"/>
        </w:rPr>
      </w:pPr>
      <w:r>
        <w:rPr>
          <w:rStyle w:val="i0"/>
          <w:rFonts w:ascii="Times New Roman" w:eastAsia="Times New Roman" w:hAnsi="Times New Roman" w:cs="Times New Roman"/>
        </w:rPr>
        <w:tab/>
      </w:r>
      <w:r w:rsidR="00791161">
        <w:rPr>
          <w:rStyle w:val="i0"/>
          <w:rFonts w:ascii="Times New Roman" w:eastAsia="Times New Roman" w:hAnsi="Times New Roman" w:cs="Times New Roman"/>
        </w:rPr>
        <w:t>W</w:t>
      </w:r>
      <w:r w:rsidR="00DE410F">
        <w:rPr>
          <w:rStyle w:val="i0"/>
          <w:rFonts w:ascii="Times New Roman" w:eastAsia="Times New Roman" w:hAnsi="Times New Roman" w:cs="Times New Roman"/>
        </w:rPr>
        <w:t>ithout the stabilizing presence of a master signifier</w:t>
      </w:r>
      <w:r w:rsidR="00791161" w:rsidRPr="00F6489E">
        <w:rPr>
          <w:rStyle w:val="i0"/>
          <w:rFonts w:ascii="Times New Roman" w:eastAsia="Times New Roman" w:hAnsi="Times New Roman" w:cs="Times New Roman"/>
        </w:rPr>
        <w:t>, Aurora is “left prey to</w:t>
      </w:r>
      <w:ins w:id="195" w:author="Copyeditor" w:date="2022-08-02T15:17:00Z">
        <w:r w:rsidR="00071942">
          <w:rPr>
            <w:rStyle w:val="i0"/>
            <w:rFonts w:ascii="Times New Roman" w:eastAsia="Times New Roman" w:hAnsi="Times New Roman" w:cs="Times New Roman"/>
          </w:rPr>
          <w:t> </w:t>
        </w:r>
      </w:ins>
      <w:del w:id="196" w:author="Copyeditor" w:date="2022-08-02T15:17:00Z">
        <w:r w:rsidR="00791161" w:rsidRPr="00F6489E" w:rsidDel="00071942">
          <w:rPr>
            <w:rStyle w:val="i0"/>
            <w:rFonts w:ascii="Times New Roman" w:eastAsia="Times New Roman" w:hAnsi="Times New Roman" w:cs="Times New Roman"/>
          </w:rPr>
          <w:delText xml:space="preserve"> </w:delText>
        </w:r>
      </w:del>
      <w:r w:rsidR="00791161">
        <w:rPr>
          <w:rStyle w:val="i0"/>
          <w:rFonts w:ascii="Times New Roman" w:eastAsia="Times New Roman" w:hAnsi="Times New Roman" w:cs="Times New Roman"/>
        </w:rPr>
        <w:t>.</w:t>
      </w:r>
      <w:ins w:id="197" w:author="Copyeditor" w:date="2022-08-02T15:17:00Z">
        <w:r w:rsidR="00071942">
          <w:rPr>
            <w:rStyle w:val="i0"/>
            <w:rFonts w:ascii="Times New Roman" w:eastAsia="Times New Roman" w:hAnsi="Times New Roman" w:cs="Times New Roman"/>
          </w:rPr>
          <w:t> </w:t>
        </w:r>
      </w:ins>
      <w:del w:id="198" w:author="Copyeditor" w:date="2022-08-02T15:17:00Z">
        <w:r w:rsidR="00791161" w:rsidDel="00071942">
          <w:rPr>
            <w:rStyle w:val="i0"/>
            <w:rFonts w:ascii="Times New Roman" w:eastAsia="Times New Roman" w:hAnsi="Times New Roman" w:cs="Times New Roman"/>
          </w:rPr>
          <w:delText xml:space="preserve"> </w:delText>
        </w:r>
      </w:del>
      <w:r w:rsidR="00791161">
        <w:rPr>
          <w:rStyle w:val="i0"/>
          <w:rFonts w:ascii="Times New Roman" w:eastAsia="Times New Roman" w:hAnsi="Times New Roman" w:cs="Times New Roman"/>
        </w:rPr>
        <w:t>.</w:t>
      </w:r>
      <w:ins w:id="199" w:author="Copyeditor" w:date="2022-08-02T15:17:00Z">
        <w:r w:rsidR="00071942">
          <w:rPr>
            <w:rStyle w:val="i0"/>
            <w:rFonts w:ascii="Times New Roman" w:eastAsia="Times New Roman" w:hAnsi="Times New Roman" w:cs="Times New Roman"/>
          </w:rPr>
          <w:t> </w:t>
        </w:r>
      </w:ins>
      <w:del w:id="200" w:author="Copyeditor" w:date="2022-08-02T15:17:00Z">
        <w:r w:rsidR="00791161" w:rsidDel="00071942">
          <w:rPr>
            <w:rStyle w:val="i0"/>
            <w:rFonts w:ascii="Times New Roman" w:eastAsia="Times New Roman" w:hAnsi="Times New Roman" w:cs="Times New Roman"/>
          </w:rPr>
          <w:delText xml:space="preserve"> </w:delText>
        </w:r>
      </w:del>
      <w:r w:rsidR="00791161">
        <w:rPr>
          <w:rStyle w:val="i0"/>
          <w:rFonts w:ascii="Times New Roman" w:eastAsia="Times New Roman" w:hAnsi="Times New Roman" w:cs="Times New Roman"/>
        </w:rPr>
        <w:t>.</w:t>
      </w:r>
      <w:ins w:id="201" w:author="Copyeditor" w:date="2022-08-02T15:17:00Z">
        <w:r w:rsidR="00071942">
          <w:rPr>
            <w:rStyle w:val="i0"/>
            <w:rFonts w:ascii="Times New Roman" w:eastAsia="Times New Roman" w:hAnsi="Times New Roman" w:cs="Times New Roman"/>
          </w:rPr>
          <w:t> </w:t>
        </w:r>
      </w:ins>
      <w:del w:id="202" w:author="Copyeditor" w:date="2022-08-02T15:17:00Z">
        <w:r w:rsidR="00791161" w:rsidRPr="00F6489E" w:rsidDel="00071942">
          <w:rPr>
            <w:rStyle w:val="i0"/>
            <w:rFonts w:ascii="Times New Roman" w:eastAsia="Times New Roman" w:hAnsi="Times New Roman" w:cs="Times New Roman"/>
          </w:rPr>
          <w:delText xml:space="preserve"> </w:delText>
        </w:r>
      </w:del>
      <w:r w:rsidR="00791161" w:rsidRPr="00F6489E">
        <w:rPr>
          <w:rStyle w:val="i0"/>
          <w:rFonts w:ascii="Times New Roman" w:eastAsia="Times New Roman" w:hAnsi="Times New Roman" w:cs="Times New Roman"/>
        </w:rPr>
        <w:t>the mother’s unregulated desire”</w:t>
      </w:r>
      <w:r w:rsidR="00791161">
        <w:rPr>
          <w:rStyle w:val="i0"/>
          <w:rFonts w:ascii="Times New Roman" w:eastAsia="Times New Roman" w:hAnsi="Times New Roman" w:cs="Times New Roman"/>
        </w:rPr>
        <w:t>:</w:t>
      </w:r>
      <w:r w:rsidR="00791161" w:rsidRPr="00791161">
        <w:rPr>
          <w:rFonts w:ascii="Times New Roman" w:hAnsi="Times New Roman" w:cs="Times New Roman"/>
          <w:b/>
        </w:rPr>
        <w:t xml:space="preserve"> </w:t>
      </w:r>
      <w:r w:rsidR="00791161" w:rsidRPr="00791161">
        <w:rPr>
          <w:rFonts w:ascii="Times New Roman" w:hAnsi="Times New Roman" w:cs="Times New Roman"/>
        </w:rPr>
        <w:t>“</w:t>
      </w:r>
      <w:r w:rsidR="00791161" w:rsidRPr="00F6489E">
        <w:rPr>
          <w:rStyle w:val="i27"/>
          <w:rFonts w:ascii="Times New Roman" w:eastAsia="Times New Roman" w:hAnsi="Times New Roman" w:cs="Times New Roman"/>
        </w:rPr>
        <w:t xml:space="preserve">I am like, / </w:t>
      </w:r>
      <w:r w:rsidR="00791161">
        <w:rPr>
          <w:rStyle w:val="i0"/>
          <w:rFonts w:ascii="Times New Roman" w:eastAsia="Times New Roman" w:hAnsi="Times New Roman" w:cs="Times New Roman"/>
        </w:rPr>
        <w:t>They tell me, my dear father,</w:t>
      </w:r>
      <w:r w:rsidR="00791161" w:rsidRPr="00F6489E">
        <w:rPr>
          <w:rStyle w:val="i0"/>
          <w:rFonts w:ascii="Times New Roman" w:eastAsia="Times New Roman" w:hAnsi="Times New Roman" w:cs="Times New Roman"/>
        </w:rPr>
        <w:t>”</w:t>
      </w:r>
      <w:r w:rsidR="00791161">
        <w:rPr>
          <w:rStyle w:val="i0"/>
          <w:rFonts w:ascii="Times New Roman" w:eastAsia="Times New Roman" w:hAnsi="Times New Roman" w:cs="Times New Roman"/>
        </w:rPr>
        <w:t xml:space="preserve"> she observes</w:t>
      </w:r>
      <w:r w:rsidR="00636033">
        <w:rPr>
          <w:rStyle w:val="i0"/>
          <w:rFonts w:ascii="Times New Roman" w:eastAsia="Times New Roman" w:hAnsi="Times New Roman" w:cs="Times New Roman"/>
        </w:rPr>
        <w:t xml:space="preserve"> </w:t>
      </w:r>
      <w:r w:rsidR="008F2F9E">
        <w:rPr>
          <w:rStyle w:val="i0"/>
          <w:rFonts w:ascii="Times New Roman" w:eastAsia="Times New Roman" w:hAnsi="Times New Roman" w:cs="Times New Roman"/>
        </w:rPr>
        <w:fldChar w:fldCharType="begin"/>
      </w:r>
      <w:r w:rsidR="008F2F9E">
        <w:rPr>
          <w:rStyle w:val="i0"/>
          <w:rFonts w:ascii="Times New Roman" w:eastAsia="Times New Roman" w:hAnsi="Times New Roman" w:cs="Times New Roman"/>
        </w:rPr>
        <w:instrText xml:space="preserve"> ADDIN ZOTERO_ITEM CSL_CITATION {"citationID":"PKbtxW36","properties":{"formattedCitation":"(Grigg 55; Barrett Browning 1.198-99)","plainCitation":"(Grigg 55; Barrett Browning 1.198-99)","noteIndex":0},"citationItems":[{"id":2596,"uris":["http://zotero.org/users/71093/items/T5HHS9QD"],"uri":["http://zotero.org/users/71093/items/T5HHS9QD"],"itemData":{"id":2596,"type":"chapter","title":"From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55"},{"id":2691,"uris":["http://zotero.org/users/71093/items/2DACNT4U"],"uri":["http://zotero.org/users/71093/items/2DACNT4U"],"itemData":{"id":2691,"type":"book","title":"Aurora Leigh: Authoritative Text, Backgrounds and Contexts, Criticism","publisher":"Norton","publisher-place":"New York","number-of-pages":"565","edition":"1","event-place":"New York","ISBN":"978-0-393-96298-7","note":"OCLC: 832668130","title-short":"Aurora Leigh","language":"eng","author":[{"family":"Barrett Browning","given":"Elizabeth"}],"editor":[{"family":"Reynolds","given":"Margaret"}],"issued":{"date-parts":[["1996"]]}},"locator":"1.198-99","label":"line"}],"schema":"https://github.com/citation-style-language/schema/raw/master/csl-citation.json"} </w:instrText>
      </w:r>
      <w:r w:rsidR="008F2F9E">
        <w:rPr>
          <w:rStyle w:val="i0"/>
          <w:rFonts w:ascii="Times New Roman" w:eastAsia="Times New Roman" w:hAnsi="Times New Roman" w:cs="Times New Roman"/>
        </w:rPr>
        <w:fldChar w:fldCharType="separate"/>
      </w:r>
      <w:r w:rsidR="008F2F9E">
        <w:rPr>
          <w:rStyle w:val="i0"/>
          <w:rFonts w:ascii="Times New Roman" w:eastAsia="Times New Roman" w:hAnsi="Times New Roman" w:cs="Times New Roman"/>
          <w:noProof/>
        </w:rPr>
        <w:t>(Grigg 55; Barrett Browning 1.198</w:t>
      </w:r>
      <w:del w:id="203" w:author="Copyeditor" w:date="2022-08-02T15:17:00Z">
        <w:r w:rsidR="008F2F9E" w:rsidDel="00071942">
          <w:rPr>
            <w:rStyle w:val="i0"/>
            <w:rFonts w:ascii="Times New Roman" w:eastAsia="Times New Roman" w:hAnsi="Times New Roman" w:cs="Times New Roman"/>
            <w:noProof/>
          </w:rPr>
          <w:delText>-</w:delText>
        </w:r>
      </w:del>
      <w:ins w:id="204" w:author="Copyeditor" w:date="2022-08-02T15:17:00Z">
        <w:r w:rsidR="00071942">
          <w:rPr>
            <w:rStyle w:val="i0"/>
            <w:rFonts w:ascii="Times New Roman" w:eastAsia="Times New Roman" w:hAnsi="Times New Roman" w:cs="Times New Roman"/>
            <w:noProof/>
          </w:rPr>
          <w:t>–</w:t>
        </w:r>
      </w:ins>
      <w:r w:rsidR="008F2F9E">
        <w:rPr>
          <w:rStyle w:val="i0"/>
          <w:rFonts w:ascii="Times New Roman" w:eastAsia="Times New Roman" w:hAnsi="Times New Roman" w:cs="Times New Roman"/>
          <w:noProof/>
        </w:rPr>
        <w:t>99)</w:t>
      </w:r>
      <w:r w:rsidR="008F2F9E">
        <w:rPr>
          <w:rStyle w:val="i0"/>
          <w:rFonts w:ascii="Times New Roman" w:eastAsia="Times New Roman" w:hAnsi="Times New Roman" w:cs="Times New Roman"/>
        </w:rPr>
        <w:fldChar w:fldCharType="end"/>
      </w:r>
      <w:r w:rsidR="00636033">
        <w:rPr>
          <w:rStyle w:val="i0"/>
          <w:rFonts w:ascii="Times New Roman" w:eastAsia="Times New Roman" w:hAnsi="Times New Roman" w:cs="Times New Roman"/>
        </w:rPr>
        <w:t>.</w:t>
      </w:r>
      <w:r w:rsidR="00D30316">
        <w:rPr>
          <w:rStyle w:val="i0"/>
          <w:rFonts w:ascii="Times New Roman" w:eastAsia="Times New Roman" w:hAnsi="Times New Roman" w:cs="Times New Roman"/>
        </w:rPr>
        <w:t xml:space="preserve"> </w:t>
      </w:r>
      <w:r>
        <w:rPr>
          <w:rStyle w:val="i0"/>
          <w:rFonts w:ascii="Times New Roman" w:eastAsia="Times New Roman" w:hAnsi="Times New Roman" w:cs="Times New Roman"/>
        </w:rPr>
        <w:t xml:space="preserve">It is a flattening out and undoing of the Oedipal triangle. </w:t>
      </w:r>
      <w:r w:rsidR="00EA3263">
        <w:rPr>
          <w:rStyle w:val="i0"/>
          <w:rFonts w:ascii="Times New Roman" w:eastAsia="Times New Roman" w:hAnsi="Times New Roman" w:cs="Times New Roman"/>
        </w:rPr>
        <w:t>Again</w:t>
      </w:r>
      <w:ins w:id="205" w:author="Copyeditor" w:date="2022-08-02T15:17:00Z">
        <w:r w:rsidR="00071942">
          <w:rPr>
            <w:rStyle w:val="i0"/>
            <w:rFonts w:ascii="Times New Roman" w:eastAsia="Times New Roman" w:hAnsi="Times New Roman" w:cs="Times New Roman"/>
          </w:rPr>
          <w:t>,</w:t>
        </w:r>
      </w:ins>
      <w:r w:rsidR="00EA3263">
        <w:rPr>
          <w:rStyle w:val="i0"/>
          <w:rFonts w:ascii="Times New Roman" w:eastAsia="Times New Roman" w:hAnsi="Times New Roman" w:cs="Times New Roman"/>
        </w:rPr>
        <w:t xml:space="preserve"> she refuses to separate the “I” of narration from the “they”</w:t>
      </w:r>
      <w:r w:rsidR="00B83D75">
        <w:rPr>
          <w:rStyle w:val="i0"/>
          <w:rFonts w:ascii="Times New Roman" w:eastAsia="Times New Roman" w:hAnsi="Times New Roman" w:cs="Times New Roman"/>
        </w:rPr>
        <w:t xml:space="preserve"> who intercedes, syntactically speaking, between </w:t>
      </w:r>
      <w:del w:id="206" w:author="Copyeditor" w:date="2022-08-04T13:28:00Z">
        <w:r w:rsidR="00B83D75" w:rsidDel="006B7EF4">
          <w:rPr>
            <w:rStyle w:val="i0"/>
            <w:rFonts w:ascii="Times New Roman" w:eastAsia="Times New Roman" w:hAnsi="Times New Roman" w:cs="Times New Roman"/>
          </w:rPr>
          <w:delText>she</w:delText>
        </w:r>
      </w:del>
      <w:ins w:id="207" w:author="Copyeditor" w:date="2022-08-04T13:28:00Z">
        <w:r w:rsidR="006B7EF4">
          <w:rPr>
            <w:rStyle w:val="i0"/>
            <w:rFonts w:ascii="Times New Roman" w:eastAsia="Times New Roman" w:hAnsi="Times New Roman" w:cs="Times New Roman"/>
          </w:rPr>
          <w:t>her</w:t>
        </w:r>
      </w:ins>
      <w:r w:rsidR="00B83D75">
        <w:rPr>
          <w:rStyle w:val="i0"/>
          <w:rFonts w:ascii="Times New Roman" w:eastAsia="Times New Roman" w:hAnsi="Times New Roman" w:cs="Times New Roman"/>
        </w:rPr>
        <w:t xml:space="preserve"> and her father. </w:t>
      </w:r>
      <w:r w:rsidR="00D30316">
        <w:rPr>
          <w:rStyle w:val="i0"/>
          <w:rFonts w:ascii="Times New Roman" w:eastAsia="Times New Roman" w:hAnsi="Times New Roman" w:cs="Times New Roman"/>
        </w:rPr>
        <w:t>Put in Lacanian terms, she has refused to transfer h</w:t>
      </w:r>
      <w:r w:rsidR="00B07941">
        <w:rPr>
          <w:rStyle w:val="i0"/>
          <w:rFonts w:ascii="Times New Roman" w:eastAsia="Times New Roman" w:hAnsi="Times New Roman" w:cs="Times New Roman"/>
        </w:rPr>
        <w:t xml:space="preserve">er enjoyment to the big Other—an imagined repository </w:t>
      </w:r>
      <w:r w:rsidR="00D30316">
        <w:rPr>
          <w:rStyle w:val="i0"/>
          <w:rFonts w:ascii="Times New Roman" w:eastAsia="Times New Roman" w:hAnsi="Times New Roman" w:cs="Times New Roman"/>
        </w:rPr>
        <w:t>of signifi</w:t>
      </w:r>
      <w:r w:rsidR="00B07941">
        <w:rPr>
          <w:rStyle w:val="i0"/>
          <w:rFonts w:ascii="Times New Roman" w:eastAsia="Times New Roman" w:hAnsi="Times New Roman" w:cs="Times New Roman"/>
        </w:rPr>
        <w:t>ers normally held as a tribute</w:t>
      </w:r>
      <w:r w:rsidR="00D30316">
        <w:rPr>
          <w:rStyle w:val="i0"/>
          <w:rFonts w:ascii="Times New Roman" w:eastAsia="Times New Roman" w:hAnsi="Times New Roman" w:cs="Times New Roman"/>
        </w:rPr>
        <w:t xml:space="preserve"> to </w:t>
      </w:r>
      <w:r w:rsidR="00D30316">
        <w:rPr>
          <w:rStyle w:val="i0"/>
          <w:rFonts w:ascii="Times New Roman" w:eastAsia="Times New Roman" w:hAnsi="Times New Roman" w:cs="Times New Roman"/>
        </w:rPr>
        <w:lastRenderedPageBreak/>
        <w:t xml:space="preserve">the dead father’s enjoyment, </w:t>
      </w:r>
      <w:r w:rsidR="00B07941">
        <w:rPr>
          <w:rStyle w:val="i0"/>
          <w:rFonts w:ascii="Times New Roman" w:eastAsia="Times New Roman" w:hAnsi="Times New Roman" w:cs="Times New Roman"/>
        </w:rPr>
        <w:t>and his ongoing dominance, as per Freud’s totem myth. Aurora’s refusal of this Other</w:t>
      </w:r>
      <w:r w:rsidR="00D30316">
        <w:rPr>
          <w:rStyle w:val="i0"/>
          <w:rFonts w:ascii="Times New Roman" w:eastAsia="Times New Roman" w:hAnsi="Times New Roman" w:cs="Times New Roman"/>
        </w:rPr>
        <w:t xml:space="preserve">, I am suggesting, is a </w:t>
      </w:r>
      <w:r w:rsidR="007326F1">
        <w:rPr>
          <w:rStyle w:val="i0"/>
          <w:rFonts w:ascii="Times New Roman" w:eastAsia="Times New Roman" w:hAnsi="Times New Roman" w:cs="Times New Roman"/>
        </w:rPr>
        <w:t xml:space="preserve">consequence of </w:t>
      </w:r>
      <w:r w:rsidR="00D30316">
        <w:rPr>
          <w:rStyle w:val="i0"/>
          <w:rFonts w:ascii="Times New Roman" w:eastAsia="Times New Roman" w:hAnsi="Times New Roman" w:cs="Times New Roman"/>
        </w:rPr>
        <w:t>foreclosure</w:t>
      </w:r>
      <w:r w:rsidR="008A49AD">
        <w:rPr>
          <w:rStyle w:val="i0"/>
          <w:rFonts w:ascii="Times New Roman" w:eastAsia="Times New Roman" w:hAnsi="Times New Roman" w:cs="Times New Roman"/>
        </w:rPr>
        <w:t xml:space="preserve">: </w:t>
      </w:r>
      <w:r w:rsidR="00B07941">
        <w:rPr>
          <w:rStyle w:val="i0"/>
          <w:rFonts w:ascii="Times New Roman" w:eastAsia="Times New Roman" w:hAnsi="Times New Roman" w:cs="Times New Roman"/>
        </w:rPr>
        <w:t>hence her boast</w:t>
      </w:r>
      <w:r w:rsidR="00081F14">
        <w:rPr>
          <w:rStyle w:val="i0"/>
          <w:rFonts w:ascii="Times New Roman" w:eastAsia="Times New Roman" w:hAnsi="Times New Roman" w:cs="Times New Roman"/>
        </w:rPr>
        <w:t xml:space="preserve"> that</w:t>
      </w:r>
      <w:r>
        <w:rPr>
          <w:rStyle w:val="i0"/>
          <w:rFonts w:ascii="Times New Roman" w:eastAsia="Times New Roman" w:hAnsi="Times New Roman" w:cs="Times New Roman"/>
        </w:rPr>
        <w:t xml:space="preserve"> the lime </w:t>
      </w:r>
      <w:r w:rsidR="00D30316">
        <w:rPr>
          <w:rStyle w:val="i0"/>
          <w:rFonts w:ascii="Times New Roman" w:eastAsia="Times New Roman" w:hAnsi="Times New Roman" w:cs="Times New Roman"/>
        </w:rPr>
        <w:t xml:space="preserve">tree’s </w:t>
      </w:r>
      <w:r w:rsidR="00755613">
        <w:rPr>
          <w:rStyle w:val="i0"/>
          <w:rFonts w:ascii="Times New Roman" w:eastAsia="Times New Roman" w:hAnsi="Times New Roman" w:cs="Times New Roman"/>
        </w:rPr>
        <w:t>“</w:t>
      </w:r>
      <w:r w:rsidR="00D30316">
        <w:rPr>
          <w:rStyle w:val="i0"/>
          <w:rFonts w:ascii="Times New Roman" w:eastAsia="Times New Roman" w:hAnsi="Times New Roman" w:cs="Times New Roman"/>
        </w:rPr>
        <w:t>message,</w:t>
      </w:r>
      <w:r w:rsidR="00755613">
        <w:rPr>
          <w:rStyle w:val="i0"/>
          <w:rFonts w:ascii="Times New Roman" w:eastAsia="Times New Roman" w:hAnsi="Times New Roman" w:cs="Times New Roman"/>
        </w:rPr>
        <w:t>”</w:t>
      </w:r>
      <w:r w:rsidR="00D30316">
        <w:rPr>
          <w:rStyle w:val="i0"/>
          <w:rFonts w:ascii="Times New Roman" w:eastAsia="Times New Roman" w:hAnsi="Times New Roman" w:cs="Times New Roman"/>
        </w:rPr>
        <w:t xml:space="preserve"> once “</w:t>
      </w:r>
      <w:r w:rsidR="00D30316" w:rsidRPr="004C59FA">
        <w:rPr>
          <w:rFonts w:ascii="Times New Roman" w:eastAsia="Times New Roman" w:hAnsi="Times New Roman" w:cs="Times New Roman"/>
        </w:rPr>
        <w:t>thrust on me,</w:t>
      </w:r>
      <w:r w:rsidR="00D30316">
        <w:rPr>
          <w:rFonts w:ascii="Times New Roman" w:eastAsia="Times New Roman" w:hAnsi="Times New Roman" w:cs="Times New Roman"/>
        </w:rPr>
        <w:t>” can be kept “</w:t>
      </w:r>
      <w:r w:rsidR="00D30316" w:rsidRPr="004C59FA">
        <w:rPr>
          <w:rFonts w:ascii="Times New Roman" w:eastAsia="Times New Roman" w:hAnsi="Times New Roman" w:cs="Times New Roman"/>
        </w:rPr>
        <w:t>on the outside / Of the inner life</w:t>
      </w:r>
      <w:r w:rsidR="00944AFB">
        <w:rPr>
          <w:rFonts w:ascii="Times New Roman" w:eastAsia="Times New Roman" w:hAnsi="Times New Roman" w:cs="Times New Roman"/>
        </w:rPr>
        <w:t>.</w:t>
      </w:r>
      <w:r w:rsidR="00D30316">
        <w:rPr>
          <w:rFonts w:ascii="Times New Roman" w:eastAsia="Times New Roman" w:hAnsi="Times New Roman" w:cs="Times New Roman"/>
        </w:rPr>
        <w:t>”</w:t>
      </w:r>
      <w:r w:rsidR="00944AFB">
        <w:rPr>
          <w:rFonts w:ascii="Times New Roman" w:eastAsia="Times New Roman" w:hAnsi="Times New Roman" w:cs="Times New Roman"/>
        </w:rPr>
        <w:t xml:space="preserve"> </w:t>
      </w:r>
      <w:r w:rsidR="007326F1">
        <w:rPr>
          <w:rFonts w:ascii="Times New Roman" w:eastAsia="Times New Roman" w:hAnsi="Times New Roman" w:cs="Times New Roman"/>
        </w:rPr>
        <w:t>Lacan</w:t>
      </w:r>
      <w:r>
        <w:rPr>
          <w:rFonts w:ascii="Times New Roman" w:eastAsia="Times New Roman" w:hAnsi="Times New Roman" w:cs="Times New Roman"/>
        </w:rPr>
        <w:t xml:space="preserve"> says,</w:t>
      </w:r>
      <w:r w:rsidR="007326F1">
        <w:rPr>
          <w:rFonts w:ascii="Times New Roman" w:eastAsia="Times New Roman" w:hAnsi="Times New Roman" w:cs="Times New Roman"/>
        </w:rPr>
        <w:t xml:space="preserve"> in “On a Question Prior to Any Possible Treatment of Psy</w:t>
      </w:r>
      <w:r w:rsidR="005D157D">
        <w:rPr>
          <w:rFonts w:ascii="Times New Roman" w:eastAsia="Times New Roman" w:hAnsi="Times New Roman" w:cs="Times New Roman"/>
        </w:rPr>
        <w:t>chosis</w:t>
      </w:r>
      <w:r>
        <w:rPr>
          <w:rFonts w:ascii="Times New Roman" w:eastAsia="Times New Roman" w:hAnsi="Times New Roman" w:cs="Times New Roman"/>
        </w:rPr>
        <w:t>,</w:t>
      </w:r>
      <w:r w:rsidR="007326F1">
        <w:rPr>
          <w:rFonts w:ascii="Times New Roman" w:eastAsia="Times New Roman" w:hAnsi="Times New Roman" w:cs="Times New Roman"/>
        </w:rPr>
        <w:t>”</w:t>
      </w:r>
      <w:r>
        <w:rPr>
          <w:rFonts w:ascii="Times New Roman" w:eastAsia="Times New Roman" w:hAnsi="Times New Roman" w:cs="Times New Roman"/>
        </w:rPr>
        <w:t xml:space="preserve"> that</w:t>
      </w:r>
      <w:r w:rsidR="007326F1">
        <w:rPr>
          <w:rFonts w:ascii="Times New Roman" w:eastAsia="Times New Roman" w:hAnsi="Times New Roman" w:cs="Times New Roman"/>
        </w:rPr>
        <w:t xml:space="preserve"> when we arrive </w:t>
      </w:r>
      <w:r w:rsidR="00C05CA1">
        <w:rPr>
          <w:rFonts w:ascii="Times New Roman" w:eastAsia="Times New Roman" w:hAnsi="Times New Roman" w:cs="Times New Roman"/>
        </w:rPr>
        <w:t>“</w:t>
      </w:r>
      <w:r w:rsidR="00C05CA1">
        <w:rPr>
          <w:rFonts w:ascii="Times New Roman" w:hAnsi="Times New Roman" w:cs="Times New Roman"/>
        </w:rPr>
        <w:t>a</w:t>
      </w:r>
      <w:r w:rsidR="007326F1" w:rsidRPr="000D5C06">
        <w:rPr>
          <w:rFonts w:ascii="Times New Roman" w:hAnsi="Times New Roman" w:cs="Times New Roman"/>
        </w:rPr>
        <w:t>t the point at which the Name-of-the-Father is summoned—and we shall see how—a pure and simple hole may thus answer in the Other”</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{"citationID":"dhsqDznc","properties":{"formattedCitation":"(Lacan, {\\i{}\\uc0\\u201{}crits} 465)","plainCitation":"(Lacan, Écrits 465)","noteIndex":0},"citationItems":[{"id":819,"uris":["http://zotero.org/users/71093/items/ZXCQZF6R"],"uri":["http://zotero.org/users/71093/items/ZXCQZF6R"],"itemData":{"id":819,"type":"book","title":"Écrits: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465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465)</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This hole </w:t>
      </w:r>
      <w:r w:rsidR="00C05CA1">
        <w:rPr>
          <w:rFonts w:ascii="Times New Roman" w:hAnsi="Times New Roman" w:cs="Times New Roman"/>
        </w:rPr>
        <w:t xml:space="preserve">is </w:t>
      </w:r>
      <w:r w:rsidR="005D157D">
        <w:rPr>
          <w:rFonts w:ascii="Times New Roman" w:hAnsi="Times New Roman" w:cs="Times New Roman"/>
        </w:rPr>
        <w:t>the outcome of</w:t>
      </w:r>
      <w:r w:rsidR="00C05CA1">
        <w:rPr>
          <w:rFonts w:ascii="Times New Roman" w:hAnsi="Times New Roman" w:cs="Times New Roman"/>
        </w:rPr>
        <w:t xml:space="preserve"> foreclosure</w:t>
      </w:r>
      <w:r w:rsidR="005D157D">
        <w:rPr>
          <w:rFonts w:ascii="Times New Roman" w:hAnsi="Times New Roman" w:cs="Times New Roman"/>
        </w:rPr>
        <w:t xml:space="preserve">. That hole begins to answer in </w:t>
      </w:r>
      <w:r w:rsidR="00C05CA1" w:rsidRPr="005D157D">
        <w:rPr>
          <w:rFonts w:ascii="Times New Roman" w:hAnsi="Times New Roman" w:cs="Times New Roman"/>
          <w:i/>
        </w:rPr>
        <w:t>Aurora Leigh</w:t>
      </w:r>
      <w:r w:rsidR="00C05CA1">
        <w:rPr>
          <w:rFonts w:ascii="Times New Roman" w:hAnsi="Times New Roman" w:cs="Times New Roman"/>
        </w:rPr>
        <w:t xml:space="preserve"> </w:t>
      </w:r>
      <w:r w:rsidR="005D157D">
        <w:rPr>
          <w:rFonts w:ascii="Times New Roman" w:hAnsi="Times New Roman" w:cs="Times New Roman"/>
        </w:rPr>
        <w:t xml:space="preserve">as Aurora </w:t>
      </w:r>
      <w:r w:rsidR="00C05CA1">
        <w:rPr>
          <w:rFonts w:ascii="Times New Roman" w:hAnsi="Times New Roman" w:cs="Times New Roman"/>
        </w:rPr>
        <w:t xml:space="preserve">begins to </w:t>
      </w:r>
      <w:r w:rsidR="007326F1">
        <w:rPr>
          <w:rFonts w:ascii="Times New Roman" w:hAnsi="Times New Roman" w:cs="Times New Roman"/>
        </w:rPr>
        <w:t>“hear the silence open like a flower” (</w:t>
      </w:r>
      <w:del w:id="208" w:author="Copyeditor" w:date="2022-08-02T15:20:00Z">
        <w:r w:rsidR="00C05CA1" w:rsidDel="00071942">
          <w:rPr>
            <w:rFonts w:ascii="Times New Roman" w:hAnsi="Times New Roman" w:cs="Times New Roman"/>
          </w:rPr>
          <w:delText xml:space="preserve">l. </w:delText>
        </w:r>
      </w:del>
      <w:r w:rsidR="00C05CA1">
        <w:rPr>
          <w:rFonts w:ascii="Times New Roman" w:hAnsi="Times New Roman" w:cs="Times New Roman"/>
        </w:rPr>
        <w:t>1</w:t>
      </w:r>
      <w:r w:rsidR="007326F1">
        <w:rPr>
          <w:rFonts w:ascii="Times New Roman" w:hAnsi="Times New Roman" w:cs="Times New Roman"/>
        </w:rPr>
        <w:t>.683).</w:t>
      </w:r>
      <w:r w:rsidR="00C05CA1">
        <w:rPr>
          <w:rFonts w:ascii="Times New Roman" w:eastAsia="Times New Roman" w:hAnsi="Times New Roman" w:cs="Times New Roman"/>
        </w:rPr>
        <w:t xml:space="preserve"> </w:t>
      </w:r>
      <w:r w:rsidR="00944AFB">
        <w:rPr>
          <w:rFonts w:ascii="Times New Roman" w:eastAsia="Times New Roman" w:hAnsi="Times New Roman" w:cs="Times New Roman"/>
        </w:rPr>
        <w:t>Although</w:t>
      </w:r>
      <w:r w:rsidR="00081F14">
        <w:rPr>
          <w:rFonts w:ascii="Times New Roman" w:eastAsia="Times New Roman" w:hAnsi="Times New Roman" w:cs="Times New Roman"/>
        </w:rPr>
        <w:t xml:space="preserve"> she can sense the delivery of that </w:t>
      </w:r>
      <w:r w:rsidR="00C05CA1">
        <w:rPr>
          <w:rFonts w:ascii="Times New Roman" w:eastAsia="Times New Roman" w:hAnsi="Times New Roman" w:cs="Times New Roman"/>
        </w:rPr>
        <w:t xml:space="preserve">absent </w:t>
      </w:r>
      <w:r w:rsidR="00081F14">
        <w:rPr>
          <w:rFonts w:ascii="Times New Roman" w:eastAsia="Times New Roman" w:hAnsi="Times New Roman" w:cs="Times New Roman"/>
        </w:rPr>
        <w:t>message internally, as if emitted from inside of her head</w:t>
      </w:r>
      <w:r w:rsidR="00990FC4">
        <w:rPr>
          <w:rFonts w:ascii="Times New Roman" w:eastAsia="Times New Roman" w:hAnsi="Times New Roman" w:cs="Times New Roman"/>
        </w:rPr>
        <w:t xml:space="preserve">, its blankness is firmly </w:t>
      </w:r>
      <w:r w:rsidR="00944AFB">
        <w:rPr>
          <w:rFonts w:ascii="Times New Roman" w:eastAsia="Times New Roman" w:hAnsi="Times New Roman" w:cs="Times New Roman"/>
        </w:rPr>
        <w:t>kept on the “outside</w:t>
      </w:r>
      <w:r w:rsidR="00081F14">
        <w:rPr>
          <w:rFonts w:ascii="Times New Roman" w:eastAsia="Times New Roman" w:hAnsi="Times New Roman" w:cs="Times New Roman"/>
        </w:rPr>
        <w:t>.</w:t>
      </w:r>
      <w:r w:rsidR="00944AFB">
        <w:rPr>
          <w:rFonts w:ascii="Times New Roman" w:eastAsia="Times New Roman" w:hAnsi="Times New Roman" w:cs="Times New Roman"/>
        </w:rPr>
        <w:t xml:space="preserve">” </w:t>
      </w:r>
      <w:r w:rsidR="00944AFB" w:rsidRPr="00C7138B">
        <w:rPr>
          <w:rStyle w:val="i0"/>
          <w:rFonts w:ascii="Times New Roman" w:eastAsia="Times New Roman" w:hAnsi="Times New Roman" w:cs="Times New Roman"/>
        </w:rPr>
        <w:t>Grigg warns</w:t>
      </w:r>
      <w:r w:rsidR="00944AFB">
        <w:rPr>
          <w:rStyle w:val="i0"/>
          <w:rFonts w:ascii="Times New Roman" w:eastAsia="Times New Roman" w:hAnsi="Times New Roman" w:cs="Times New Roman"/>
        </w:rPr>
        <w:t xml:space="preserve"> </w:t>
      </w:r>
      <w:r w:rsidR="00C05CA1">
        <w:rPr>
          <w:rStyle w:val="i0"/>
          <w:rFonts w:ascii="Times New Roman" w:eastAsia="Times New Roman" w:hAnsi="Times New Roman" w:cs="Times New Roman"/>
        </w:rPr>
        <w:t xml:space="preserve">us </w:t>
      </w:r>
      <w:r w:rsidR="00944AFB">
        <w:rPr>
          <w:rStyle w:val="i0"/>
          <w:rFonts w:ascii="Times New Roman" w:eastAsia="Times New Roman" w:hAnsi="Times New Roman" w:cs="Times New Roman"/>
        </w:rPr>
        <w:t>against</w:t>
      </w:r>
      <w:r w:rsidR="005D157D">
        <w:rPr>
          <w:rStyle w:val="i0"/>
          <w:rFonts w:ascii="Times New Roman" w:eastAsia="Times New Roman" w:hAnsi="Times New Roman" w:cs="Times New Roman"/>
        </w:rPr>
        <w:t xml:space="preserve"> such a dynamic</w:t>
      </w:r>
      <w:r w:rsidR="00944AFB" w:rsidRPr="00C7138B">
        <w:rPr>
          <w:rStyle w:val="i0"/>
          <w:rFonts w:ascii="Times New Roman" w:eastAsia="Times New Roman" w:hAnsi="Times New Roman" w:cs="Times New Roman"/>
        </w:rPr>
        <w:t xml:space="preserve"> in his a</w:t>
      </w:r>
      <w:r w:rsidR="00944AFB">
        <w:rPr>
          <w:rStyle w:val="i0"/>
          <w:rFonts w:ascii="Times New Roman" w:eastAsia="Times New Roman" w:hAnsi="Times New Roman" w:cs="Times New Roman"/>
        </w:rPr>
        <w:t>ccount of psychotic foreclosure</w:t>
      </w:r>
      <w:r w:rsidR="00944AFB" w:rsidRPr="00C7138B">
        <w:rPr>
          <w:rStyle w:val="i0"/>
          <w:rFonts w:ascii="Times New Roman" w:eastAsia="Times New Roman" w:hAnsi="Times New Roman" w:cs="Times New Roman"/>
        </w:rPr>
        <w:t>: “</w:t>
      </w:r>
      <w:r w:rsidR="00944AFB" w:rsidRPr="00C7138B">
        <w:rPr>
          <w:rFonts w:ascii="Times New Roman" w:hAnsi="Times New Roman" w:cs="Times New Roman"/>
        </w:rPr>
        <w:t>Yet what is foreclosed from the symbolic is not purely and simply abolished. It returns, but, unlike the return of the repressed, it returns from outside the subj</w:t>
      </w:r>
      <w:r w:rsidR="00636033">
        <w:rPr>
          <w:rFonts w:ascii="Times New Roman" w:hAnsi="Times New Roman" w:cs="Times New Roman"/>
        </w:rPr>
        <w:t>ect, as emanating from the real</w:t>
      </w:r>
      <w:r w:rsidR="00944AFB" w:rsidRPr="00C7138B">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{"citationID":"6ulMKZD8","properties":{"formattedCitation":"(Grigg 56)","plainCitation":"(Grigg 56)","noteIndex":0},"citationItems":[{"id":2596,"uris":["http://zotero.org/users/71093/items/T5HHS9QD"],"uri":["http://zotero.org/users/71093/items/T5HHS9QD"],"itemData":{"id":2596,"type":"chapter","title":"From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Mechanism","author":[{"family":"Grigg","given":"Russell"}],"editor":[{"family":"Nobus","given":"Dany"}],"issued":{"date-parts":[["2017"]]}},"locator":"56"}],"schema":"https://github.com/citation-style-language/schema/raw/master/csl-citation.json"}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cs="Times New Roman"/>
          <w:noProof/>
        </w:rPr>
        <w:t>(</w:t>
      </w:r>
      <w:r w:rsidR="008F2F9E">
        <w:rPr>
          <w:rFonts w:ascii="Times New Roman" w:hAnsi="Times New Roman" w:cs="Times New Roman"/>
          <w:noProof/>
        </w:rPr>
        <w:t>56)</w:t>
      </w:r>
      <w:r w:rsidR="008F2F9E">
        <w:rPr>
          <w:rFonts w:ascii="Times New Roman" w:hAnsi="Times New Roman" w:cs="Times New Roman"/>
        </w:rPr>
        <w:fldChar w:fldCharType="end"/>
      </w:r>
      <w:r w:rsidR="00636033">
        <w:rPr>
          <w:rFonts w:ascii="Times New Roman" w:hAnsi="Times New Roman" w:cs="Times New Roman"/>
        </w:rPr>
        <w:t>.</w:t>
      </w:r>
      <w:r w:rsidR="00944AFB">
        <w:rPr>
          <w:rFonts w:ascii="Times New Roman" w:hAnsi="Times New Roman" w:cs="Times New Roman"/>
        </w:rPr>
        <w:t xml:space="preserve"> </w:t>
      </w:r>
      <w:r w:rsidR="005D157D">
        <w:rPr>
          <w:rFonts w:ascii="Times New Roman" w:eastAsia="Times New Roman" w:hAnsi="Times New Roman" w:cs="Times New Roman"/>
        </w:rPr>
        <w:t xml:space="preserve">As it returns in </w:t>
      </w:r>
      <w:r w:rsidR="005D157D">
        <w:rPr>
          <w:rFonts w:ascii="Times New Roman" w:eastAsia="Times New Roman" w:hAnsi="Times New Roman" w:cs="Times New Roman"/>
          <w:i/>
        </w:rPr>
        <w:t>Aurora Leigh</w:t>
      </w:r>
      <w:r w:rsidR="005D157D">
        <w:rPr>
          <w:rFonts w:ascii="Times New Roman" w:eastAsia="Times New Roman" w:hAnsi="Times New Roman" w:cs="Times New Roman"/>
        </w:rPr>
        <w:t>,</w:t>
      </w:r>
      <w:r w:rsidR="00B07941">
        <w:rPr>
          <w:rFonts w:ascii="Times New Roman" w:eastAsia="Times New Roman" w:hAnsi="Times New Roman" w:cs="Times New Roman"/>
        </w:rPr>
        <w:t xml:space="preserve"> </w:t>
      </w:r>
      <w:r w:rsidR="00C05CA1">
        <w:rPr>
          <w:rFonts w:ascii="Times New Roman" w:eastAsia="Times New Roman" w:hAnsi="Times New Roman" w:cs="Times New Roman"/>
        </w:rPr>
        <w:t>we observe</w:t>
      </w:r>
      <w:r w:rsidR="00755613">
        <w:rPr>
          <w:rFonts w:ascii="Times New Roman" w:eastAsia="Times New Roman" w:hAnsi="Times New Roman" w:cs="Times New Roman"/>
        </w:rPr>
        <w:t xml:space="preserve"> a collapse of leve</w:t>
      </w:r>
      <w:r w:rsidR="005D157D">
        <w:rPr>
          <w:rFonts w:ascii="Times New Roman" w:eastAsia="Times New Roman" w:hAnsi="Times New Roman" w:cs="Times New Roman"/>
        </w:rPr>
        <w:t>ls in these</w:t>
      </w:r>
      <w:r w:rsidR="00755613">
        <w:rPr>
          <w:rFonts w:ascii="Times New Roman" w:eastAsia="Times New Roman" w:hAnsi="Times New Roman" w:cs="Times New Roman"/>
        </w:rPr>
        <w:t xml:space="preserve"> </w:t>
      </w:r>
      <w:r w:rsidR="005D157D">
        <w:rPr>
          <w:rFonts w:ascii="Times New Roman" w:eastAsia="Times New Roman" w:hAnsi="Times New Roman" w:cs="Times New Roman"/>
        </w:rPr>
        <w:t xml:space="preserve">lime-tree bower </w:t>
      </w:r>
      <w:r w:rsidR="00755613">
        <w:rPr>
          <w:rFonts w:ascii="Times New Roman" w:eastAsia="Times New Roman" w:hAnsi="Times New Roman" w:cs="Times New Roman"/>
        </w:rPr>
        <w:t>passage</w:t>
      </w:r>
      <w:r w:rsidR="005D157D">
        <w:rPr>
          <w:rFonts w:ascii="Times New Roman" w:eastAsia="Times New Roman" w:hAnsi="Times New Roman" w:cs="Times New Roman"/>
        </w:rPr>
        <w:t>s</w:t>
      </w:r>
      <w:r w:rsidR="00755613">
        <w:rPr>
          <w:rFonts w:ascii="Times New Roman" w:eastAsia="Times New Roman" w:hAnsi="Times New Roman" w:cs="Times New Roman"/>
        </w:rPr>
        <w:t xml:space="preserve">: </w:t>
      </w:r>
      <w:r w:rsidR="00B07941">
        <w:rPr>
          <w:rFonts w:ascii="Times New Roman" w:eastAsia="Times New Roman" w:hAnsi="Times New Roman" w:cs="Times New Roman"/>
        </w:rPr>
        <w:t xml:space="preserve">the tree arrives as the externalized embodiment of the father’s signifier, and so </w:t>
      </w:r>
      <w:r w:rsidR="005D157D">
        <w:rPr>
          <w:rFonts w:ascii="Times New Roman" w:eastAsia="Times New Roman" w:hAnsi="Times New Roman" w:cs="Times New Roman"/>
        </w:rPr>
        <w:t>the poetry</w:t>
      </w:r>
      <w:r w:rsidR="00755613">
        <w:rPr>
          <w:rFonts w:ascii="Times New Roman" w:eastAsia="Times New Roman" w:hAnsi="Times New Roman" w:cs="Times New Roman"/>
        </w:rPr>
        <w:t xml:space="preserve"> </w:t>
      </w:r>
      <w:r w:rsidR="00B07941">
        <w:rPr>
          <w:rFonts w:ascii="Times New Roman" w:eastAsia="Times New Roman" w:hAnsi="Times New Roman" w:cs="Times New Roman"/>
        </w:rPr>
        <w:t>renders</w:t>
      </w:r>
      <w:r w:rsidR="00755613">
        <w:rPr>
          <w:rFonts w:ascii="Times New Roman" w:eastAsia="Times New Roman" w:hAnsi="Times New Roman" w:cs="Times New Roman"/>
        </w:rPr>
        <w:t xml:space="preserve"> impossible any distinction betwe</w:t>
      </w:r>
      <w:r w:rsidR="00944AFB">
        <w:rPr>
          <w:rFonts w:ascii="Times New Roman" w:eastAsia="Times New Roman" w:hAnsi="Times New Roman" w:cs="Times New Roman"/>
        </w:rPr>
        <w:t>en inside, outside, and beyond.</w:t>
      </w:r>
    </w:p>
    <w:p w14:paraId="7D851BAF" w14:textId="360F65E4" w:rsidR="00716304" w:rsidRPr="00FF18DF" w:rsidRDefault="00FF18DF" w:rsidP="00FF18DF">
      <w:pPr>
        <w:spacing w:line="480" w:lineRule="auto"/>
        <w:rPr>
          <w:rFonts w:ascii="Times New Roman" w:eastAsia="Times New Roman" w:hAnsi="Times New Roman" w:cs="Times New Roman"/>
        </w:rPr>
      </w:pPr>
      <w:r>
        <w:rPr>
          <w:rFonts w:ascii="Times New Roman" w:eastAsia="Times New Roman" w:hAnsi="Times New Roman" w:cs="Times New Roman"/>
        </w:rPr>
        <w:tab/>
      </w:r>
      <w:r w:rsidRPr="00526220">
        <w:rPr>
          <w:rFonts w:ascii="Times New Roman" w:hAnsi="Times New Roman" w:cs="Times New Roman"/>
        </w:rPr>
        <w:t xml:space="preserve">Celeste </w:t>
      </w:r>
      <w:proofErr w:type="spellStart"/>
      <w:r w:rsidRPr="00526220">
        <w:rPr>
          <w:rFonts w:ascii="Times New Roman" w:hAnsi="Times New Roman" w:cs="Times New Roman"/>
        </w:rPr>
        <w:t>Langan</w:t>
      </w:r>
      <w:proofErr w:type="spellEnd"/>
      <w:r w:rsidRPr="00526220">
        <w:rPr>
          <w:rFonts w:ascii="Times New Roman" w:hAnsi="Times New Roman" w:cs="Times New Roman"/>
        </w:rPr>
        <w:t xml:space="preserve"> has </w:t>
      </w:r>
      <w:r>
        <w:rPr>
          <w:rFonts w:ascii="Times New Roman" w:hAnsi="Times New Roman" w:cs="Times New Roman"/>
        </w:rPr>
        <w:t>done important work in thinking about</w:t>
      </w:r>
      <w:r w:rsidRPr="00526220">
        <w:rPr>
          <w:rFonts w:ascii="Times New Roman" w:hAnsi="Times New Roman" w:cs="Times New Roman"/>
        </w:rPr>
        <w:t xml:space="preserve"> Coleridge</w:t>
      </w:r>
      <w:r>
        <w:rPr>
          <w:rFonts w:ascii="Times New Roman" w:hAnsi="Times New Roman" w:cs="Times New Roman"/>
        </w:rPr>
        <w:t>’s theories of poetic language—in particular through</w:t>
      </w:r>
      <w:r w:rsidRPr="00526220">
        <w:rPr>
          <w:rFonts w:ascii="Times New Roman" w:hAnsi="Times New Roman" w:cs="Times New Roman"/>
        </w:rPr>
        <w:t xml:space="preserve"> </w:t>
      </w:r>
      <w:r w:rsidRPr="00526220">
        <w:rPr>
          <w:rFonts w:ascii="Times New Roman" w:hAnsi="Times New Roman" w:cs="Times New Roman"/>
          <w:i/>
        </w:rPr>
        <w:t>Christabel</w:t>
      </w:r>
      <w:r>
        <w:rPr>
          <w:rFonts w:ascii="Times New Roman" w:hAnsi="Times New Roman" w:cs="Times New Roman"/>
        </w:rPr>
        <w:t xml:space="preserve"> and</w:t>
      </w:r>
      <w:r w:rsidRPr="00526220">
        <w:rPr>
          <w:rFonts w:ascii="Times New Roman" w:hAnsi="Times New Roman" w:cs="Times New Roman"/>
        </w:rPr>
        <w:t xml:space="preserve"> the </w:t>
      </w:r>
      <w:r w:rsidRPr="00526220">
        <w:rPr>
          <w:rFonts w:ascii="Times New Roman" w:hAnsi="Times New Roman" w:cs="Times New Roman"/>
          <w:i/>
        </w:rPr>
        <w:t xml:space="preserve">Biographia </w:t>
      </w:r>
      <w:proofErr w:type="spellStart"/>
      <w:r w:rsidRPr="00526220">
        <w:rPr>
          <w:rFonts w:ascii="Times New Roman" w:hAnsi="Times New Roman" w:cs="Times New Roman"/>
          <w:i/>
        </w:rPr>
        <w:t>Literaria</w:t>
      </w:r>
      <w:proofErr w:type="spellEnd"/>
      <w:r>
        <w:rPr>
          <w:rFonts w:ascii="Times New Roman" w:hAnsi="Times New Roman" w:cs="Times New Roman"/>
        </w:rPr>
        <w:t>—in light of</w:t>
      </w:r>
      <w:r w:rsidRPr="00526220">
        <w:rPr>
          <w:rFonts w:ascii="Times New Roman" w:hAnsi="Times New Roman" w:cs="Times New Roman"/>
        </w:rPr>
        <w:t xml:space="preserve"> </w:t>
      </w:r>
      <w:proofErr w:type="spellStart"/>
      <w:r w:rsidRPr="00526220">
        <w:rPr>
          <w:rFonts w:ascii="Times New Roman" w:hAnsi="Times New Roman" w:cs="Times New Roman"/>
        </w:rPr>
        <w:t>Schreber’s</w:t>
      </w:r>
      <w:proofErr w:type="spellEnd"/>
      <w:r w:rsidRPr="00526220">
        <w:rPr>
          <w:rFonts w:ascii="Times New Roman" w:hAnsi="Times New Roman" w:cs="Times New Roman"/>
        </w:rPr>
        <w:t xml:space="preserve"> </w:t>
      </w:r>
      <w:r w:rsidRPr="00526220">
        <w:rPr>
          <w:rFonts w:ascii="Times New Roman" w:hAnsi="Times New Roman" w:cs="Times New Roman"/>
          <w:i/>
        </w:rPr>
        <w:t>Memoir.</w:t>
      </w:r>
      <w:r w:rsidRPr="00526220">
        <w:rPr>
          <w:rFonts w:ascii="Times New Roman" w:hAnsi="Times New Roman" w:cs="Times New Roman"/>
        </w:rPr>
        <w:t xml:space="preserve"> For </w:t>
      </w:r>
      <w:proofErr w:type="spellStart"/>
      <w:r w:rsidRPr="00526220">
        <w:rPr>
          <w:rFonts w:ascii="Times New Roman" w:hAnsi="Times New Roman" w:cs="Times New Roman"/>
        </w:rPr>
        <w:t>Langan</w:t>
      </w:r>
      <w:proofErr w:type="spellEnd"/>
      <w:r w:rsidRPr="00526220">
        <w:rPr>
          <w:rFonts w:ascii="Times New Roman" w:hAnsi="Times New Roman" w:cs="Times New Roman"/>
        </w:rPr>
        <w:t xml:space="preserve">, </w:t>
      </w:r>
      <w:proofErr w:type="spellStart"/>
      <w:r w:rsidRPr="00526220">
        <w:rPr>
          <w:rFonts w:ascii="Times New Roman" w:hAnsi="Times New Roman" w:cs="Times New Roman"/>
        </w:rPr>
        <w:t>Schreber’s</w:t>
      </w:r>
      <w:proofErr w:type="spellEnd"/>
      <w:r w:rsidRPr="00526220">
        <w:rPr>
          <w:rFonts w:ascii="Times New Roman" w:hAnsi="Times New Roman" w:cs="Times New Roman"/>
        </w:rPr>
        <w:t xml:space="preserve"> </w:t>
      </w:r>
      <w:r>
        <w:rPr>
          <w:rFonts w:ascii="Times New Roman" w:hAnsi="Times New Roman" w:cs="Times New Roman"/>
        </w:rPr>
        <w:t>psychotic</w:t>
      </w:r>
      <w:r w:rsidRPr="00526220">
        <w:rPr>
          <w:rFonts w:ascii="Times New Roman" w:hAnsi="Times New Roman" w:cs="Times New Roman"/>
        </w:rPr>
        <w:t xml:space="preserve"> “nerve-language” can be read as “a ‘pathological’ instance of Coleridge’s poetic theory.” As </w:t>
      </w:r>
      <w:r>
        <w:rPr>
          <w:rFonts w:ascii="Times New Roman" w:hAnsi="Times New Roman" w:cs="Times New Roman"/>
        </w:rPr>
        <w:t>she explains</w:t>
      </w:r>
      <w:ins w:id="209" w:author="Copyeditor" w:date="2022-08-02T15:23:00Z">
        <w:r w:rsidR="00071942">
          <w:rPr>
            <w:rFonts w:ascii="Times New Roman" w:hAnsi="Times New Roman" w:cs="Times New Roman"/>
          </w:rPr>
          <w:t>,</w:t>
        </w:r>
      </w:ins>
      <w:del w:id="210" w:author="Copyeditor" w:date="2022-08-02T15:23:00Z">
        <w:r w:rsidDel="00071942">
          <w:rPr>
            <w:rFonts w:ascii="Times New Roman" w:hAnsi="Times New Roman" w:cs="Times New Roman"/>
          </w:rPr>
          <w:delText>:</w:delText>
        </w:r>
      </w:del>
      <w:r w:rsidRPr="00526220">
        <w:rPr>
          <w:rFonts w:ascii="Times New Roman" w:hAnsi="Times New Roman" w:cs="Times New Roman"/>
        </w:rPr>
        <w:t xml:space="preserve"> “there is an underexamined equivalency between poetry and what can be described as forms of speech pathology. Poetry, as it is practiced by Coleridge and Schreber, is the v</w:t>
      </w:r>
      <w:r>
        <w:rPr>
          <w:rFonts w:ascii="Times New Roman" w:hAnsi="Times New Roman" w:cs="Times New Roman"/>
        </w:rPr>
        <w:t>ery opposite of ‘free’</w:t>
      </w:r>
      <w:r w:rsidRPr="00526220">
        <w:rPr>
          <w:rFonts w:ascii="Times New Roman" w:hAnsi="Times New Roman" w:cs="Times New Roman"/>
        </w:rPr>
        <w:t xml:space="preserve"> speech,” given their shared “con</w:t>
      </w:r>
      <w:r w:rsidR="00636033">
        <w:rPr>
          <w:rFonts w:ascii="Times New Roman" w:hAnsi="Times New Roman" w:cs="Times New Roman"/>
        </w:rPr>
        <w:t>ditions of constraint</w:t>
      </w:r>
      <w:r w:rsidRPr="00526220">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{"citationID":"snI6c1KK","properties":{"formattedCitation":"(Langan 120\\uc0\\u8211{}21)","plainCitation":"(Langan 120–21)","noteIndex":0},"citationItems":[{"id":2686,"uris":["http://zotero.org/users/71093/items/2C27YHGA"],"uri":["http://zotero.org/users/71093/items/2C27YHGA"],"itemData":{"id":2686,"type":"article-journal","title":"Pathologies of Communication from Coleridge to Schreber","container-title":"The South Atlantic Quarterly","page":"117-152","volume":"102","issue":"1","source":"Project MUSE","ISSN":"1527-8026","title-short":"Pathologies of Communication","language":"en","author":[{"family":"Langan","given":"Celeste"}],"issued":{"date-parts":[["2003"]]}},"locator":"120-21"}],"schema":"https://github.com/citation-style-language/schema/raw/master/csl-citation.json"}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del w:id="211" w:author="Copyeditor" w:date="2022-08-02T15:24:00Z">
        <w:r w:rsidR="008F2F9E" w:rsidRPr="008F2F9E" w:rsidDel="00071942">
          <w:rPr>
            <w:rFonts w:ascii="Times New Roman" w:hAnsi="Times New Roman"/>
          </w:rPr>
          <w:delText xml:space="preserve">Langan </w:delText>
        </w:r>
      </w:del>
      <w:r w:rsidR="008F2F9E" w:rsidRPr="008F2F9E">
        <w:rPr>
          <w:rFonts w:ascii="Times New Roman" w:hAnsi="Times New Roman"/>
        </w:rPr>
        <w:t>120–21)</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In</w:t>
      </w:r>
      <w:r w:rsidR="00755613" w:rsidRPr="004C59FA">
        <w:rPr>
          <w:rFonts w:ascii="Times New Roman" w:hAnsi="Times New Roman" w:cs="Times New Roman"/>
        </w:rPr>
        <w:t xml:space="preserve"> </w:t>
      </w:r>
      <w:r w:rsidR="00755613">
        <w:rPr>
          <w:rFonts w:ascii="Times New Roman" w:hAnsi="Times New Roman" w:cs="Times New Roman"/>
        </w:rPr>
        <w:t>Coleridge’s “Lime-Tree Bower” poem,</w:t>
      </w:r>
      <w:r w:rsidR="00755613" w:rsidRPr="004C59FA">
        <w:rPr>
          <w:rFonts w:ascii="Times New Roman" w:hAnsi="Times New Roman" w:cs="Times New Roman"/>
        </w:rPr>
        <w:t xml:space="preserve"> something external impresses itself upon the speaker’s body, restructuring his affect</w:t>
      </w:r>
      <w:r w:rsidR="00E45319">
        <w:rPr>
          <w:rFonts w:ascii="Times New Roman" w:hAnsi="Times New Roman" w:cs="Times New Roman"/>
        </w:rPr>
        <w:t>. The</w:t>
      </w:r>
      <w:r w:rsidR="00755613">
        <w:rPr>
          <w:rFonts w:ascii="Times New Roman" w:hAnsi="Times New Roman" w:cs="Times New Roman"/>
        </w:rPr>
        <w:t xml:space="preserve"> transformation </w:t>
      </w:r>
      <w:r w:rsidR="00E45319">
        <w:rPr>
          <w:rFonts w:ascii="Times New Roman" w:hAnsi="Times New Roman" w:cs="Times New Roman"/>
        </w:rPr>
        <w:t>is conveyed by a</w:t>
      </w:r>
      <w:r w:rsidR="00755613">
        <w:rPr>
          <w:rFonts w:ascii="Times New Roman" w:hAnsi="Times New Roman" w:cs="Times New Roman"/>
        </w:rPr>
        <w:t xml:space="preserve"> </w:t>
      </w:r>
      <w:r w:rsidR="00F34C68">
        <w:rPr>
          <w:rFonts w:ascii="Times New Roman" w:hAnsi="Times New Roman" w:cs="Times New Roman"/>
        </w:rPr>
        <w:lastRenderedPageBreak/>
        <w:t>jarring</w:t>
      </w:r>
      <w:r w:rsidR="00755613">
        <w:rPr>
          <w:rFonts w:ascii="Times New Roman" w:hAnsi="Times New Roman" w:cs="Times New Roman"/>
        </w:rPr>
        <w:t xml:space="preserve"> line break</w:t>
      </w:r>
      <w:r w:rsidR="00755613" w:rsidRPr="004C59FA">
        <w:rPr>
          <w:rFonts w:ascii="Times New Roman" w:hAnsi="Times New Roman" w:cs="Times New Roman"/>
        </w:rPr>
        <w:t xml:space="preserve">: “A delight </w:t>
      </w:r>
      <w:r w:rsidR="00755613">
        <w:rPr>
          <w:rFonts w:ascii="Times New Roman" w:hAnsi="Times New Roman" w:cs="Times New Roman"/>
        </w:rPr>
        <w:t>/ C</w:t>
      </w:r>
      <w:r w:rsidR="00755613" w:rsidRPr="004C59FA">
        <w:rPr>
          <w:rFonts w:ascii="Times New Roman" w:hAnsi="Times New Roman" w:cs="Times New Roman"/>
        </w:rPr>
        <w:t>omes sudden on my heart”</w:t>
      </w:r>
      <w:r w:rsidR="00755613">
        <w:rPr>
          <w:rFonts w:ascii="Times New Roman" w:hAnsi="Times New Roman" w:cs="Times New Roman"/>
        </w:rPr>
        <w:t xml:space="preserve"> (</w:t>
      </w:r>
      <w:del w:id="212" w:author="Copyeditor" w:date="2022-08-02T15:24:00Z">
        <w:r w:rsidR="00755613" w:rsidDel="00071942">
          <w:rPr>
            <w:rFonts w:ascii="Times New Roman" w:hAnsi="Times New Roman" w:cs="Times New Roman"/>
          </w:rPr>
          <w:delText xml:space="preserve">ll. </w:delText>
        </w:r>
      </w:del>
      <w:r w:rsidR="00755613">
        <w:rPr>
          <w:rFonts w:ascii="Times New Roman" w:hAnsi="Times New Roman" w:cs="Times New Roman"/>
        </w:rPr>
        <w:t>45–46).</w:t>
      </w:r>
      <w:r w:rsidR="00755613" w:rsidRPr="004C59FA">
        <w:rPr>
          <w:rFonts w:ascii="Times New Roman" w:hAnsi="Times New Roman" w:cs="Times New Roman"/>
        </w:rPr>
        <w:t xml:space="preserve"> Aurora</w:t>
      </w:r>
      <w:r w:rsidR="00755613">
        <w:rPr>
          <w:rFonts w:ascii="Times New Roman" w:hAnsi="Times New Roman" w:cs="Times New Roman"/>
        </w:rPr>
        <w:t>’s strategy, of keeping “</w:t>
      </w:r>
      <w:r w:rsidR="00755613" w:rsidRPr="004C59FA">
        <w:rPr>
          <w:rFonts w:ascii="Times New Roman" w:hAnsi="Times New Roman" w:cs="Times New Roman"/>
        </w:rPr>
        <w:t>the life, thrust on me, on the outside / Of the inner life</w:t>
      </w:r>
      <w:r w:rsidR="00755613">
        <w:rPr>
          <w:rFonts w:ascii="Times New Roman" w:hAnsi="Times New Roman" w:cs="Times New Roman"/>
        </w:rPr>
        <w:t>,</w:t>
      </w:r>
      <w:r w:rsidR="00755613" w:rsidRPr="004C59FA">
        <w:rPr>
          <w:rFonts w:ascii="Times New Roman" w:hAnsi="Times New Roman" w:cs="Times New Roman"/>
        </w:rPr>
        <w:t>”</w:t>
      </w:r>
      <w:r w:rsidR="00755613">
        <w:rPr>
          <w:rFonts w:ascii="Times New Roman" w:hAnsi="Times New Roman" w:cs="Times New Roman"/>
        </w:rPr>
        <w:t xml:space="preserve"> is quite different</w:t>
      </w:r>
      <w:r w:rsidR="00E45319">
        <w:rPr>
          <w:rFonts w:ascii="Times New Roman" w:hAnsi="Times New Roman" w:cs="Times New Roman"/>
        </w:rPr>
        <w:t>, though it communicates by similar means</w:t>
      </w:r>
      <w:r w:rsidR="00755613">
        <w:rPr>
          <w:rFonts w:ascii="Times New Roman" w:hAnsi="Times New Roman" w:cs="Times New Roman"/>
        </w:rPr>
        <w:t xml:space="preserve">. In aspiring to maintain a </w:t>
      </w:r>
      <w:r w:rsidR="00D15C91">
        <w:rPr>
          <w:rFonts w:ascii="Times New Roman" w:hAnsi="Times New Roman" w:cs="Times New Roman"/>
        </w:rPr>
        <w:t xml:space="preserve">distinction </w:t>
      </w:r>
      <w:r w:rsidR="00755613">
        <w:rPr>
          <w:rFonts w:ascii="Times New Roman" w:hAnsi="Times New Roman" w:cs="Times New Roman"/>
        </w:rPr>
        <w:t>between “outside” and “inner” lives</w:t>
      </w:r>
      <w:r w:rsidR="00B07941">
        <w:rPr>
          <w:rFonts w:ascii="Times New Roman" w:hAnsi="Times New Roman" w:cs="Times New Roman"/>
        </w:rPr>
        <w:t>, the very rigor of her</w:t>
      </w:r>
      <w:r w:rsidR="00755613">
        <w:rPr>
          <w:rFonts w:ascii="Times New Roman" w:hAnsi="Times New Roman" w:cs="Times New Roman"/>
        </w:rPr>
        <w:t xml:space="preserve"> att</w:t>
      </w:r>
      <w:r w:rsidR="00D15C91">
        <w:rPr>
          <w:rFonts w:ascii="Times New Roman" w:hAnsi="Times New Roman" w:cs="Times New Roman"/>
        </w:rPr>
        <w:t>empt ensures the collapse of that</w:t>
      </w:r>
      <w:r w:rsidR="00755613">
        <w:rPr>
          <w:rFonts w:ascii="Times New Roman" w:hAnsi="Times New Roman" w:cs="Times New Roman"/>
        </w:rPr>
        <w:t xml:space="preserve"> distinction: hence the rhetoric of </w:t>
      </w:r>
      <w:r w:rsidR="00D15C91">
        <w:rPr>
          <w:rFonts w:ascii="Times New Roman" w:hAnsi="Times New Roman" w:cs="Times New Roman"/>
        </w:rPr>
        <w:t xml:space="preserve">unwanted </w:t>
      </w:r>
      <w:r w:rsidR="00755613">
        <w:rPr>
          <w:rFonts w:ascii="Times New Roman" w:hAnsi="Times New Roman" w:cs="Times New Roman"/>
        </w:rPr>
        <w:t xml:space="preserve">penetration (“thrust on me”) and the syntactical way that “on me” is enfolded, as a subordinate clause, within the play of “outside” and “inner,” as if “I” were always internal to the play that defines </w:t>
      </w:r>
      <w:commentRangeStart w:id="213"/>
      <w:r w:rsidR="00755613">
        <w:rPr>
          <w:rFonts w:ascii="Times New Roman" w:hAnsi="Times New Roman" w:cs="Times New Roman"/>
        </w:rPr>
        <w:t xml:space="preserve">my </w:t>
      </w:r>
      <w:commentRangeEnd w:id="213"/>
      <w:r w:rsidR="00071942">
        <w:rPr>
          <w:rStyle w:val="CommentReference"/>
        </w:rPr>
        <w:commentReference w:id="213"/>
      </w:r>
      <w:r w:rsidR="00755613">
        <w:rPr>
          <w:rFonts w:ascii="Times New Roman" w:hAnsi="Times New Roman" w:cs="Times New Roman"/>
        </w:rPr>
        <w:t xml:space="preserve">own boundaries. In effect, the speaker of </w:t>
      </w:r>
      <w:r w:rsidR="00755613" w:rsidRPr="008D060D">
        <w:rPr>
          <w:rFonts w:ascii="Times New Roman" w:hAnsi="Times New Roman" w:cs="Times New Roman"/>
          <w:i/>
        </w:rPr>
        <w:t>Aurora Leigh</w:t>
      </w:r>
      <w:r w:rsidR="00755613">
        <w:rPr>
          <w:rFonts w:ascii="Times New Roman" w:hAnsi="Times New Roman" w:cs="Times New Roman"/>
        </w:rPr>
        <w:t xml:space="preserve"> is treating the Real as the Symbolic: she is building a symbolic distinction out of the violent rupture of repressed material, flattening the levels out onto a single plane of signification. Coleridge’s </w:t>
      </w:r>
      <w:r w:rsidR="00E45319">
        <w:rPr>
          <w:rFonts w:ascii="Times New Roman" w:hAnsi="Times New Roman" w:cs="Times New Roman"/>
        </w:rPr>
        <w:t>epiphany</w:t>
      </w:r>
      <w:r w:rsidR="00755613">
        <w:rPr>
          <w:rFonts w:ascii="Times New Roman" w:hAnsi="Times New Roman" w:cs="Times New Roman"/>
        </w:rPr>
        <w:t xml:space="preserve"> is </w:t>
      </w:r>
      <w:r w:rsidR="00D15C91">
        <w:rPr>
          <w:rFonts w:ascii="Times New Roman" w:hAnsi="Times New Roman" w:cs="Times New Roman"/>
        </w:rPr>
        <w:t xml:space="preserve">now asked to take on a </w:t>
      </w:r>
      <w:r w:rsidR="00D15C91" w:rsidRPr="00D74CBC">
        <w:rPr>
          <w:rFonts w:ascii="Times New Roman" w:hAnsi="Times New Roman" w:cs="Times New Roman"/>
        </w:rPr>
        <w:t>subjectivity of its own</w:t>
      </w:r>
      <w:del w:id="214" w:author="Copyeditor" w:date="2022-08-02T15:27:00Z">
        <w:r w:rsidR="008B36FF" w:rsidDel="00071942">
          <w:rPr>
            <w:rFonts w:ascii="Times New Roman" w:hAnsi="Times New Roman" w:cs="Times New Roman"/>
          </w:rPr>
          <w:delText>,</w:delText>
        </w:r>
      </w:del>
      <w:r w:rsidR="008B36FF">
        <w:rPr>
          <w:rFonts w:ascii="Times New Roman" w:hAnsi="Times New Roman" w:cs="Times New Roman"/>
        </w:rPr>
        <w:t xml:space="preserve"> such that it no</w:t>
      </w:r>
      <w:r w:rsidR="00E45319" w:rsidRPr="00D74CBC">
        <w:rPr>
          <w:rFonts w:ascii="Times New Roman" w:hAnsi="Times New Roman" w:cs="Times New Roman"/>
        </w:rPr>
        <w:t xml:space="preserve"> longer functions as an epiphany</w:t>
      </w:r>
      <w:r w:rsidR="00D15C91" w:rsidRPr="00D74CBC">
        <w:rPr>
          <w:rFonts w:ascii="Times New Roman" w:hAnsi="Times New Roman" w:cs="Times New Roman"/>
        </w:rPr>
        <w:t>.</w:t>
      </w:r>
      <w:r w:rsidR="00D74CBC" w:rsidRPr="00D74CBC">
        <w:rPr>
          <w:rFonts w:ascii="Times New Roman" w:hAnsi="Times New Roman" w:cs="Times New Roman"/>
        </w:rPr>
        <w:t xml:space="preserve"> It becomes, over the course of Book I, an engine of “rupture” and “break” instead of the “deep radiance” of a “straight path”: “Then, something moved me,” Aurora explains, </w:t>
      </w:r>
      <w:del w:id="215" w:author="Copyeditor" w:date="2022-08-02T15:28:00Z">
        <w:r w:rsidR="00D74CBC" w:rsidDel="00071942">
          <w:rPr>
            <w:rFonts w:ascii="Times New Roman" w:hAnsi="Times New Roman" w:cs="Times New Roman"/>
          </w:rPr>
          <w:delText>saying</w:delText>
        </w:r>
      </w:del>
      <w:ins w:id="216" w:author="Copyeditor" w:date="2022-08-02T15:28:00Z">
        <w:r w:rsidR="00071942">
          <w:rPr>
            <w:rFonts w:ascii="Times New Roman" w:hAnsi="Times New Roman" w:cs="Times New Roman"/>
          </w:rPr>
          <w:t>adding</w:t>
        </w:r>
      </w:ins>
      <w:del w:id="217" w:author="Copyeditor" w:date="2022-08-02T15:27:00Z">
        <w:r w:rsidR="00D74CBC" w:rsidDel="00071942">
          <w:rPr>
            <w:rFonts w:ascii="Times New Roman" w:hAnsi="Times New Roman" w:cs="Times New Roman"/>
          </w:rPr>
          <w:delText>:</w:delText>
        </w:r>
        <w:r w:rsidR="00D74CBC" w:rsidRPr="00D74CBC" w:rsidDel="00071942">
          <w:rPr>
            <w:rFonts w:ascii="Times New Roman" w:hAnsi="Times New Roman" w:cs="Times New Roman"/>
          </w:rPr>
          <w:delText xml:space="preserve"> </w:delText>
        </w:r>
      </w:del>
      <w:ins w:id="218" w:author="Copyeditor" w:date="2022-08-02T15:27:00Z">
        <w:r w:rsidR="00071942">
          <w:rPr>
            <w:rFonts w:ascii="Times New Roman" w:hAnsi="Times New Roman" w:cs="Times New Roman"/>
          </w:rPr>
          <w:t>,</w:t>
        </w:r>
        <w:r w:rsidR="00071942" w:rsidRPr="00D74CBC">
          <w:rPr>
            <w:rFonts w:ascii="Times New Roman" w:hAnsi="Times New Roman" w:cs="Times New Roman"/>
          </w:rPr>
          <w:t xml:space="preserve"> </w:t>
        </w:r>
      </w:ins>
      <w:r w:rsidR="00D74CBC" w:rsidRPr="00D74CBC">
        <w:rPr>
          <w:rFonts w:ascii="Times New Roman" w:hAnsi="Times New Roman" w:cs="Times New Roman"/>
        </w:rPr>
        <w:t xml:space="preserve">“here’s a cause / For </w:t>
      </w:r>
      <w:proofErr w:type="gramStart"/>
      <w:r w:rsidR="00D74CBC" w:rsidRPr="00D74CBC">
        <w:rPr>
          <w:rFonts w:ascii="Times New Roman" w:hAnsi="Times New Roman" w:cs="Times New Roman"/>
        </w:rPr>
        <w:t>rupture;—</w:t>
      </w:r>
      <w:proofErr w:type="gramEnd"/>
      <w:r w:rsidR="00D74CBC" w:rsidRPr="00D74CBC">
        <w:rPr>
          <w:rFonts w:ascii="Times New Roman" w:hAnsi="Times New Roman" w:cs="Times New Roman"/>
        </w:rPr>
        <w:t xml:space="preserve">herein we must break with Life, / Or be ourselves unworthy” (Coleridge </w:t>
      </w:r>
      <w:del w:id="219" w:author="Copyeditor" w:date="2022-08-02T15:28:00Z">
        <w:r w:rsidR="00D74CBC" w:rsidRPr="00D74CBC" w:rsidDel="00071942">
          <w:rPr>
            <w:rFonts w:ascii="Times New Roman" w:hAnsi="Times New Roman" w:cs="Times New Roman"/>
          </w:rPr>
          <w:delText xml:space="preserve">ll. </w:delText>
        </w:r>
      </w:del>
      <w:r w:rsidR="00D74CBC" w:rsidRPr="00D74CBC">
        <w:rPr>
          <w:rFonts w:ascii="Times New Roman" w:hAnsi="Times New Roman" w:cs="Times New Roman"/>
        </w:rPr>
        <w:t>54, 71</w:t>
      </w:r>
      <w:r w:rsidR="00D96742">
        <w:rPr>
          <w:rFonts w:ascii="Times New Roman" w:hAnsi="Times New Roman" w:cs="Times New Roman"/>
        </w:rPr>
        <w:t>;</w:t>
      </w:r>
      <w:r w:rsidR="00D96742" w:rsidRPr="00D96742">
        <w:rPr>
          <w:rFonts w:ascii="Times New Roman" w:hAnsi="Times New Roman" w:cs="Times New Roman"/>
        </w:rPr>
        <w:t xml:space="preserve"> </w:t>
      </w:r>
      <w:r w:rsidR="00D96742" w:rsidRPr="00D74CBC">
        <w:rPr>
          <w:rFonts w:ascii="Times New Roman" w:hAnsi="Times New Roman" w:cs="Times New Roman"/>
        </w:rPr>
        <w:t xml:space="preserve">Barrett Browning </w:t>
      </w:r>
      <w:del w:id="220" w:author="Copyeditor" w:date="2022-08-02T15:28:00Z">
        <w:r w:rsidR="00D96742" w:rsidRPr="00D74CBC" w:rsidDel="00071942">
          <w:rPr>
            <w:rFonts w:ascii="Times New Roman" w:hAnsi="Times New Roman" w:cs="Times New Roman"/>
          </w:rPr>
          <w:delText xml:space="preserve">ll. </w:delText>
        </w:r>
      </w:del>
      <w:r w:rsidR="00D96742" w:rsidRPr="00D74CBC">
        <w:rPr>
          <w:rFonts w:ascii="Times New Roman" w:hAnsi="Times New Roman" w:cs="Times New Roman"/>
        </w:rPr>
        <w:t>1.661–70</w:t>
      </w:r>
      <w:r w:rsidR="00D74CBC" w:rsidRPr="00D74CBC">
        <w:rPr>
          <w:rFonts w:ascii="Times New Roman" w:hAnsi="Times New Roman" w:cs="Times New Roman"/>
        </w:rPr>
        <w:t>).</w:t>
      </w:r>
    </w:p>
    <w:p w14:paraId="7F26354D" w14:textId="70185083" w:rsidR="00716304" w:rsidRPr="00716304" w:rsidRDefault="00716304" w:rsidP="00D74CBC">
      <w:pPr>
        <w:spacing w:line="480" w:lineRule="auto"/>
        <w:rPr>
          <w:rFonts w:ascii="Times New Roman" w:hAnsi="Times New Roman" w:cs="Times New Roman"/>
        </w:rPr>
      </w:pPr>
      <w:r>
        <w:rPr>
          <w:rFonts w:ascii="Times New Roman" w:hAnsi="Times New Roman" w:cs="Times New Roman"/>
        </w:rPr>
        <w:tab/>
        <w:t>Although s</w:t>
      </w:r>
      <w:r w:rsidRPr="00E13F7C">
        <w:rPr>
          <w:rFonts w:ascii="Times New Roman" w:hAnsi="Times New Roman" w:cs="Times New Roman"/>
        </w:rPr>
        <w:t xml:space="preserve">uch </w:t>
      </w:r>
      <w:r>
        <w:rPr>
          <w:rFonts w:ascii="Times New Roman" w:hAnsi="Times New Roman" w:cs="Times New Roman"/>
        </w:rPr>
        <w:t>contrasts between the two poems, culled from</w:t>
      </w:r>
      <w:r w:rsidRPr="00E13F7C">
        <w:rPr>
          <w:rFonts w:ascii="Times New Roman" w:hAnsi="Times New Roman" w:cs="Times New Roman"/>
        </w:rPr>
        <w:t xml:space="preserve"> a close reading of just a few small words</w:t>
      </w:r>
      <w:r>
        <w:rPr>
          <w:rFonts w:ascii="Times New Roman" w:hAnsi="Times New Roman" w:cs="Times New Roman"/>
        </w:rPr>
        <w:t xml:space="preserve"> and their rhetorical function</w:t>
      </w:r>
      <w:r w:rsidRPr="00E13F7C">
        <w:rPr>
          <w:rFonts w:ascii="Times New Roman" w:hAnsi="Times New Roman" w:cs="Times New Roman"/>
        </w:rPr>
        <w:t xml:space="preserve">, may seem too subtle </w:t>
      </w:r>
      <w:r>
        <w:rPr>
          <w:rFonts w:ascii="Times New Roman" w:hAnsi="Times New Roman" w:cs="Times New Roman"/>
        </w:rPr>
        <w:t xml:space="preserve">to warrant </w:t>
      </w:r>
      <w:r w:rsidRPr="00E13F7C">
        <w:rPr>
          <w:rFonts w:ascii="Times New Roman" w:hAnsi="Times New Roman" w:cs="Times New Roman"/>
        </w:rPr>
        <w:t>the invocation of</w:t>
      </w:r>
      <w:r>
        <w:rPr>
          <w:rFonts w:ascii="Times New Roman" w:hAnsi="Times New Roman" w:cs="Times New Roman"/>
        </w:rPr>
        <w:t xml:space="preserve"> something as extreme as</w:t>
      </w:r>
      <w:r w:rsidRPr="00E13F7C">
        <w:rPr>
          <w:rFonts w:ascii="Times New Roman" w:hAnsi="Times New Roman" w:cs="Times New Roman"/>
        </w:rPr>
        <w:t xml:space="preserve"> “ps</w:t>
      </w:r>
      <w:r>
        <w:rPr>
          <w:rFonts w:ascii="Times New Roman" w:hAnsi="Times New Roman" w:cs="Times New Roman"/>
        </w:rPr>
        <w:t xml:space="preserve">ychosis” in Aurora Leigh’s case, </w:t>
      </w:r>
      <w:r w:rsidRPr="00E13F7C">
        <w:rPr>
          <w:rFonts w:ascii="Times New Roman" w:hAnsi="Times New Roman" w:cs="Times New Roman"/>
        </w:rPr>
        <w:t>it is</w:t>
      </w:r>
      <w:r>
        <w:rPr>
          <w:rFonts w:ascii="Times New Roman" w:hAnsi="Times New Roman" w:cs="Times New Roman"/>
        </w:rPr>
        <w:t xml:space="preserve"> </w:t>
      </w:r>
      <w:del w:id="221" w:author="Copyeditor" w:date="2022-08-04T13:30:00Z">
        <w:r w:rsidDel="006B7EF4">
          <w:rPr>
            <w:rFonts w:ascii="Times New Roman" w:hAnsi="Times New Roman" w:cs="Times New Roman"/>
          </w:rPr>
          <w:delText xml:space="preserve">actually </w:delText>
        </w:r>
      </w:del>
      <w:r>
        <w:rPr>
          <w:rFonts w:ascii="Times New Roman" w:hAnsi="Times New Roman" w:cs="Times New Roman"/>
        </w:rPr>
        <w:t>only</w:t>
      </w:r>
      <w:r w:rsidRPr="00E13F7C">
        <w:rPr>
          <w:rFonts w:ascii="Times New Roman" w:hAnsi="Times New Roman" w:cs="Times New Roman"/>
        </w:rPr>
        <w:t xml:space="preserve"> in such subtleties that ordinary psychosis </w:t>
      </w:r>
      <w:r>
        <w:rPr>
          <w:rFonts w:ascii="Times New Roman" w:hAnsi="Times New Roman" w:cs="Times New Roman"/>
        </w:rPr>
        <w:t>manifests itself</w:t>
      </w:r>
      <w:r w:rsidRPr="00E13F7C">
        <w:rPr>
          <w:rFonts w:ascii="Times New Roman" w:hAnsi="Times New Roman" w:cs="Times New Roman"/>
        </w:rPr>
        <w:t xml:space="preserve">. </w:t>
      </w:r>
      <w:r>
        <w:rPr>
          <w:rFonts w:ascii="Times New Roman" w:hAnsi="Times New Roman" w:cs="Times New Roman"/>
        </w:rPr>
        <w:t xml:space="preserve">That is why </w:t>
      </w:r>
      <w:r w:rsidRPr="00E13F7C">
        <w:rPr>
          <w:rFonts w:ascii="Times New Roman" w:hAnsi="Times New Roman" w:cs="Times New Roman"/>
        </w:rPr>
        <w:t>Lacan urges his students to focus on the order of words, rather than the words themselves (</w:t>
      </w:r>
      <w:r w:rsidR="00E93BE9">
        <w:rPr>
          <w:rFonts w:ascii="Times New Roman" w:hAnsi="Times New Roman" w:cs="Times New Roman"/>
        </w:rPr>
        <w:t>that is</w:t>
      </w:r>
      <w:r w:rsidRPr="00E13F7C">
        <w:rPr>
          <w:rFonts w:ascii="Times New Roman" w:hAnsi="Times New Roman" w:cs="Times New Roman"/>
        </w:rPr>
        <w:t>, to prioritize the analysis of syntax over diction), in the writings of psychotic patients: “a metaphor is above all sustained by positional articulation,” he explains, and so we have to study the relationship of signifier to signifier</w:t>
      </w:r>
      <w:del w:id="222" w:author="Copyeditor" w:date="2022-08-02T15:30:00Z">
        <w:r w:rsidRPr="00E13F7C" w:rsidDel="00071942">
          <w:rPr>
            <w:rFonts w:ascii="Times New Roman" w:hAnsi="Times New Roman" w:cs="Times New Roman"/>
          </w:rPr>
          <w:delText>,</w:delText>
        </w:r>
      </w:del>
      <w:r w:rsidRPr="00E13F7C">
        <w:rPr>
          <w:rFonts w:ascii="Times New Roman" w:hAnsi="Times New Roman" w:cs="Times New Roman"/>
        </w:rPr>
        <w:t xml:space="preserve"> without much consideration of any signified</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{"citationID":"P3PQ3bCm","properties":{"formattedCitation":"(Lacan, {\\i{}Seminar III} 226)","plainCitation":"(Lacan, Seminar III 226)","noteIndex":0},"citationItems":[{"id":247,"uris":["http://zotero.org/users/71093/items/BWJ79UVN"],"uri":["http://zotero.org/users/71093/items/BWJ79UVN"],"itemData":{"id":247,"type":"book","title":"The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226"}],"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226)</w:t>
      </w:r>
      <w:r w:rsidR="008F2F9E">
        <w:rPr>
          <w:rFonts w:ascii="Times New Roman" w:hAnsi="Times New Roman" w:cs="Times New Roman"/>
        </w:rPr>
        <w:fldChar w:fldCharType="end"/>
      </w:r>
      <w:r w:rsidR="00636033">
        <w:rPr>
          <w:rFonts w:ascii="Times New Roman" w:hAnsi="Times New Roman" w:cs="Times New Roman"/>
        </w:rPr>
        <w:t>.</w:t>
      </w:r>
      <w:r w:rsidRPr="00E13F7C">
        <w:rPr>
          <w:rFonts w:ascii="Times New Roman" w:hAnsi="Times New Roman" w:cs="Times New Roman"/>
        </w:rPr>
        <w:t xml:space="preserve"> Because “the mainspring of the metaphor isn’t the meaning, which is supposed to be transposed” from tenor to vehicle, Lacan </w:t>
      </w:r>
      <w:r w:rsidRPr="00E13F7C">
        <w:rPr>
          <w:rFonts w:ascii="Times New Roman" w:hAnsi="Times New Roman" w:cs="Times New Roman"/>
        </w:rPr>
        <w:lastRenderedPageBreak/>
        <w:t>explains, “the transference of the signified [from vehicle to tenor] is possible only by virt</w:t>
      </w:r>
      <w:r w:rsidR="00636033">
        <w:rPr>
          <w:rFonts w:ascii="Times New Roman" w:hAnsi="Times New Roman" w:cs="Times New Roman"/>
        </w:rPr>
        <w:t>ue of the structure of language</w:t>
      </w:r>
      <w:r w:rsidRPr="00E13F7C">
        <w:rPr>
          <w:rFonts w:ascii="Times New Roman" w:hAnsi="Times New Roman" w:cs="Times New Roman"/>
        </w:rPr>
        <w:t>”</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{"citationID":"Kv1vWgIm","properties":{"formattedCitation":"(Lacan, {\\i{}Seminar III} 225)","plainCitation":"(Lacan, Seminar III 225)","noteIndex":0},"citationItems":[{"id":247,"uris":["http://zotero.org/users/71093/items/BWJ79UVN"],"uri":["http://zotero.org/users/71093/items/BWJ79UVN"],"itemData":{"id":247,"type":"book","title":"The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225"}],"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225)</w:t>
      </w:r>
      <w:r w:rsidR="008F2F9E">
        <w:rPr>
          <w:rFonts w:ascii="Times New Roman" w:hAnsi="Times New Roman" w:cs="Times New Roman"/>
        </w:rPr>
        <w:fldChar w:fldCharType="end"/>
      </w:r>
      <w:r w:rsidR="00636033">
        <w:rPr>
          <w:rFonts w:ascii="Times New Roman" w:hAnsi="Times New Roman" w:cs="Times New Roman"/>
        </w:rPr>
        <w:t>.</w:t>
      </w:r>
    </w:p>
    <w:p w14:paraId="6ED785EE" w14:textId="1D135E0D" w:rsidR="00487572" w:rsidRDefault="00D15C91" w:rsidP="00D15C91">
      <w:pPr>
        <w:spacing w:line="480" w:lineRule="auto"/>
        <w:ind w:firstLine="720"/>
        <w:rPr>
          <w:rFonts w:ascii="Times New Roman" w:hAnsi="Times New Roman" w:cs="Times New Roman"/>
        </w:rPr>
      </w:pPr>
      <w:r w:rsidRPr="004C59FA">
        <w:rPr>
          <w:rFonts w:ascii="Times New Roman" w:hAnsi="Times New Roman" w:cs="Times New Roman"/>
        </w:rPr>
        <w:t>The window is the most obvious perspectival difference between the two poems: Barrett Browning emphasizes how the architecture and i</w:t>
      </w:r>
      <w:r>
        <w:rPr>
          <w:rFonts w:ascii="Times New Roman" w:hAnsi="Times New Roman" w:cs="Times New Roman"/>
        </w:rPr>
        <w:t>nterior design direct</w:t>
      </w:r>
      <w:r w:rsidRPr="004C59FA">
        <w:rPr>
          <w:rFonts w:ascii="Times New Roman" w:hAnsi="Times New Roman" w:cs="Times New Roman"/>
        </w:rPr>
        <w:t xml:space="preserve"> her gaze; they limit her capacity, and everyone’s capacity, to hear the “message” of the tree. Coleridge’s speaker is directly “in this bower, / This little lime-tree bower,” while Aurora shuffles “demurely,” for now, around the “carpeted low rooms” of Leigh Hall, occasionally craning her neck toward the window</w:t>
      </w:r>
      <w:r>
        <w:rPr>
          <w:rFonts w:ascii="Times New Roman" w:hAnsi="Times New Roman" w:cs="Times New Roman"/>
        </w:rPr>
        <w:t xml:space="preserve"> (Coleridge </w:t>
      </w:r>
      <w:del w:id="223" w:author="Copyeditor" w:date="2022-08-02T15:31:00Z">
        <w:r w:rsidDel="00920F07">
          <w:rPr>
            <w:rFonts w:ascii="Times New Roman" w:hAnsi="Times New Roman" w:cs="Times New Roman"/>
          </w:rPr>
          <w:delText xml:space="preserve">ll. </w:delText>
        </w:r>
      </w:del>
      <w:r>
        <w:rPr>
          <w:rFonts w:ascii="Times New Roman" w:hAnsi="Times New Roman" w:cs="Times New Roman"/>
        </w:rPr>
        <w:t>47–48</w:t>
      </w:r>
      <w:r w:rsidR="00663238">
        <w:rPr>
          <w:rFonts w:ascii="Times New Roman" w:hAnsi="Times New Roman" w:cs="Times New Roman"/>
        </w:rPr>
        <w:t>;</w:t>
      </w:r>
      <w:r>
        <w:rPr>
          <w:rFonts w:ascii="Times New Roman" w:hAnsi="Times New Roman" w:cs="Times New Roman"/>
        </w:rPr>
        <w:t xml:space="preserve"> Barrett Browning </w:t>
      </w:r>
      <w:del w:id="224" w:author="Copyeditor" w:date="2022-08-02T15:31:00Z">
        <w:r w:rsidDel="00920F07">
          <w:rPr>
            <w:rFonts w:ascii="Times New Roman" w:hAnsi="Times New Roman" w:cs="Times New Roman"/>
          </w:rPr>
          <w:delText xml:space="preserve">ll. </w:delText>
        </w:r>
      </w:del>
      <w:r>
        <w:rPr>
          <w:rFonts w:ascii="Times New Roman" w:hAnsi="Times New Roman" w:cs="Times New Roman"/>
        </w:rPr>
        <w:t>1.</w:t>
      </w:r>
      <w:del w:id="225" w:author="Copyeditor" w:date="2022-08-02T15:31:00Z">
        <w:r w:rsidR="00614BE7" w:rsidDel="00920F07">
          <w:rPr>
            <w:rFonts w:ascii="Times New Roman" w:hAnsi="Times New Roman" w:cs="Times New Roman"/>
          </w:rPr>
          <w:delText xml:space="preserve"> </w:delText>
        </w:r>
      </w:del>
      <w:r>
        <w:rPr>
          <w:rFonts w:ascii="Times New Roman" w:hAnsi="Times New Roman" w:cs="Times New Roman"/>
        </w:rPr>
        <w:t xml:space="preserve">489). </w:t>
      </w:r>
      <w:r w:rsidRPr="00FE4B5F">
        <w:rPr>
          <w:rFonts w:ascii="Times New Roman" w:hAnsi="Times New Roman" w:cs="Times New Roman"/>
        </w:rPr>
        <w:t xml:space="preserve">Does </w:t>
      </w:r>
      <w:r w:rsidR="008B36FF">
        <w:rPr>
          <w:rFonts w:ascii="Times New Roman" w:hAnsi="Times New Roman" w:cs="Times New Roman"/>
        </w:rPr>
        <w:t xml:space="preserve">the fact of looking at the lime </w:t>
      </w:r>
      <w:r w:rsidRPr="00FE4B5F">
        <w:rPr>
          <w:rFonts w:ascii="Times New Roman" w:hAnsi="Times New Roman" w:cs="Times New Roman"/>
        </w:rPr>
        <w:t>tree through a window influence the affect it provokes</w:t>
      </w:r>
      <w:del w:id="226" w:author="Copyeditor" w:date="2022-08-02T15:31:00Z">
        <w:r w:rsidRPr="00FE4B5F" w:rsidDel="00920F07">
          <w:rPr>
            <w:rFonts w:ascii="Times New Roman" w:hAnsi="Times New Roman" w:cs="Times New Roman"/>
          </w:rPr>
          <w:delText>,</w:delText>
        </w:r>
      </w:del>
      <w:r w:rsidRPr="00FE4B5F">
        <w:rPr>
          <w:rFonts w:ascii="Times New Roman" w:hAnsi="Times New Roman" w:cs="Times New Roman"/>
        </w:rPr>
        <w:t xml:space="preserve"> and the temporality</w:t>
      </w:r>
      <w:r w:rsidR="00E45319">
        <w:rPr>
          <w:rFonts w:ascii="Times New Roman" w:hAnsi="Times New Roman" w:cs="Times New Roman"/>
        </w:rPr>
        <w:t xml:space="preserve"> of the “message” it might impose</w:t>
      </w:r>
      <w:r w:rsidRPr="00FE4B5F">
        <w:rPr>
          <w:rFonts w:ascii="Times New Roman" w:hAnsi="Times New Roman" w:cs="Times New Roman"/>
        </w:rPr>
        <w:t xml:space="preserve">? It is not enough to see the presence of a lime tree as “a vestigial remnant of male genius,” as DeLuise and Timko </w:t>
      </w:r>
      <w:r w:rsidR="00E45319">
        <w:rPr>
          <w:rFonts w:ascii="Times New Roman" w:hAnsi="Times New Roman" w:cs="Times New Roman"/>
        </w:rPr>
        <w:t>would have it</w:t>
      </w:r>
      <w:r w:rsidRPr="00FE4B5F">
        <w:rPr>
          <w:rFonts w:ascii="Times New Roman" w:hAnsi="Times New Roman" w:cs="Times New Roman"/>
        </w:rPr>
        <w:t xml:space="preserve">, because </w:t>
      </w:r>
      <w:r w:rsidRPr="00FE4B5F">
        <w:rPr>
          <w:rFonts w:ascii="Times New Roman" w:hAnsi="Times New Roman" w:cs="Times New Roman"/>
          <w:i/>
        </w:rPr>
        <w:t xml:space="preserve">how </w:t>
      </w:r>
      <w:r w:rsidRPr="00FE4B5F">
        <w:rPr>
          <w:rFonts w:ascii="Times New Roman" w:hAnsi="Times New Roman" w:cs="Times New Roman"/>
        </w:rPr>
        <w:t xml:space="preserve">and </w:t>
      </w:r>
      <w:r w:rsidRPr="00FE4B5F">
        <w:rPr>
          <w:rFonts w:ascii="Times New Roman" w:hAnsi="Times New Roman" w:cs="Times New Roman"/>
          <w:i/>
        </w:rPr>
        <w:t xml:space="preserve">through what intermediary </w:t>
      </w:r>
      <w:r w:rsidRPr="00FE4B5F">
        <w:rPr>
          <w:rFonts w:ascii="Times New Roman" w:hAnsi="Times New Roman" w:cs="Times New Roman"/>
        </w:rPr>
        <w:t>we see the lime</w:t>
      </w:r>
      <w:r w:rsidR="00E45319">
        <w:rPr>
          <w:rFonts w:ascii="Times New Roman" w:hAnsi="Times New Roman" w:cs="Times New Roman"/>
        </w:rPr>
        <w:t xml:space="preserve"> </w:t>
      </w:r>
      <w:r w:rsidRPr="00FE4B5F">
        <w:rPr>
          <w:rFonts w:ascii="Times New Roman" w:hAnsi="Times New Roman" w:cs="Times New Roman"/>
        </w:rPr>
        <w:t>tree is as l</w:t>
      </w:r>
      <w:r w:rsidR="00E45319">
        <w:rPr>
          <w:rFonts w:ascii="Times New Roman" w:hAnsi="Times New Roman" w:cs="Times New Roman"/>
        </w:rPr>
        <w:t>east as important as its status</w:t>
      </w:r>
      <w:r w:rsidR="00E45319">
        <w:rPr>
          <w:rFonts w:ascii="Times New Roman" w:hAnsi="Times New Roman" w:cs="Times New Roman"/>
          <w:i/>
        </w:rPr>
        <w:t xml:space="preserve"> as </w:t>
      </w:r>
      <w:r w:rsidR="00E45319">
        <w:rPr>
          <w:rFonts w:ascii="Times New Roman" w:hAnsi="Times New Roman" w:cs="Times New Roman"/>
        </w:rPr>
        <w:t>a lime tree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{"citationID":"7HkA7k0g","properties":{"formattedCitation":"(DeLuise and Timko 99)","plainCitation":"(DeLuise and Timko 99)","noteIndex":0},"citationItems":[{"id":2307,"uris":["http://zotero.org/users/71093/items/VHVRKYS6"],"uri":["http://zotero.org/users/71093/items/VHVRKYS6"],"itemData":{"id":2307,"type":"chapter","title":"Becoming the Poet: The Feminine Poet-Speaker in the Work of Elizabeth Barrett Browning","container-title":"Virginal Sexuality and Textuality in Victorian Literature: Essays in Environmental Philosophy","publisher":"SUNY Press","publisher-place":"Albany","page":"87-104","source":"Google Books","event-place":"Albany","ISBN":"978-0-7914-1283-1","note":"Google-Books-ID: 0YlG3ItVWf4C","title-short":"Becoming the Poet","language":"en","author":[{"family":"DeLuise","given":"Delores"},{"family":"Timko","given":"Michael"}],"editor":[{"family":"Davis","given":"Lloyd"}],"issued":{"date-parts":[["1993"]]}},"locator":"99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(99)</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w:t>
      </w:r>
      <w:r w:rsidR="00E45319">
        <w:rPr>
          <w:rFonts w:ascii="Times New Roman" w:hAnsi="Times New Roman" w:cs="Times New Roman"/>
        </w:rPr>
        <w:t>There is a disquieting aura surrounding the Barrett Browning lime tree, which becomes, as the tree comes back again and again throughout Book I,</w:t>
      </w:r>
      <w:r w:rsidR="008B36FF">
        <w:rPr>
          <w:rFonts w:ascii="Times New Roman" w:hAnsi="Times New Roman" w:cs="Times New Roman"/>
        </w:rPr>
        <w:t xml:space="preserve"> thoroughly</w:t>
      </w:r>
      <w:r w:rsidR="00487572">
        <w:rPr>
          <w:rFonts w:ascii="Times New Roman" w:hAnsi="Times New Roman" w:cs="Times New Roman"/>
        </w:rPr>
        <w:t xml:space="preserve"> uncanny.</w:t>
      </w:r>
    </w:p>
    <w:p w14:paraId="6CB2265C" w14:textId="01D27B82" w:rsidR="008B0945" w:rsidRDefault="00D15C91" w:rsidP="007326F1">
      <w:pPr>
        <w:spacing w:line="480" w:lineRule="auto"/>
        <w:ind w:firstLine="720"/>
        <w:rPr>
          <w:rFonts w:ascii="Times New Roman" w:hAnsi="Times New Roman" w:cs="Times New Roman"/>
        </w:rPr>
      </w:pPr>
      <w:r w:rsidRPr="00487572">
        <w:rPr>
          <w:rFonts w:ascii="Times New Roman" w:hAnsi="Times New Roman" w:cs="Times New Roman"/>
        </w:rPr>
        <w:t>In</w:t>
      </w:r>
      <w:r w:rsidRPr="004C59FA">
        <w:rPr>
          <w:rFonts w:ascii="Times New Roman" w:hAnsi="Times New Roman" w:cs="Times New Roman"/>
        </w:rPr>
        <w:t xml:space="preserve"> his </w:t>
      </w:r>
      <w:r w:rsidR="00487572">
        <w:rPr>
          <w:rFonts w:ascii="Times New Roman" w:hAnsi="Times New Roman" w:cs="Times New Roman"/>
        </w:rPr>
        <w:t>S</w:t>
      </w:r>
      <w:r w:rsidRPr="004C59FA">
        <w:rPr>
          <w:rFonts w:ascii="Times New Roman" w:hAnsi="Times New Roman" w:cs="Times New Roman"/>
        </w:rPr>
        <w:t>eminar on anxiety, Lacan explains that</w:t>
      </w:r>
      <w:del w:id="227" w:author="Copyeditor" w:date="2022-08-02T15:32:00Z">
        <w:r w:rsidR="00487572" w:rsidDel="00920F07">
          <w:rPr>
            <w:rFonts w:ascii="Times New Roman" w:hAnsi="Times New Roman" w:cs="Times New Roman"/>
          </w:rPr>
          <w:delText>:</w:delText>
        </w:r>
      </w:del>
      <w:r w:rsidRPr="004C59FA">
        <w:rPr>
          <w:rFonts w:ascii="Times New Roman" w:hAnsi="Times New Roman" w:cs="Times New Roman"/>
        </w:rPr>
        <w:t xml:space="preserve"> “the magisterial German </w:t>
      </w:r>
      <w:proofErr w:type="spellStart"/>
      <w:r w:rsidRPr="004C59FA">
        <w:rPr>
          <w:rFonts w:ascii="Times New Roman" w:hAnsi="Times New Roman" w:cs="Times New Roman"/>
          <w:i/>
        </w:rPr>
        <w:t>Unheimliche</w:t>
      </w:r>
      <w:proofErr w:type="spellEnd"/>
      <w:r w:rsidRPr="004C59FA">
        <w:rPr>
          <w:rFonts w:ascii="Times New Roman" w:hAnsi="Times New Roman" w:cs="Times New Roman"/>
        </w:rPr>
        <w:t>, presents itself through little windows. The field of anxiety is situated as something framed.</w:t>
      </w:r>
      <w:ins w:id="228" w:author="Copyeditor" w:date="2022-08-02T15:33:00Z">
        <w:r w:rsidR="00920F07">
          <w:rPr>
            <w:rFonts w:ascii="Times New Roman" w:hAnsi="Times New Roman" w:cs="Times New Roman"/>
          </w:rPr>
          <w:t> </w:t>
        </w:r>
      </w:ins>
      <w:del w:id="229" w:author="Copyeditor" w:date="2022-08-02T15:33:00Z">
        <w:r w:rsidRPr="004C59FA" w:rsidDel="00920F07">
          <w:rPr>
            <w:rFonts w:ascii="Times New Roman" w:hAnsi="Times New Roman" w:cs="Times New Roman"/>
          </w:rPr>
          <w:delText xml:space="preserve"> </w:delText>
        </w:r>
      </w:del>
      <w:r>
        <w:rPr>
          <w:rFonts w:ascii="Times New Roman" w:hAnsi="Times New Roman" w:cs="Times New Roman"/>
        </w:rPr>
        <w:t>.</w:t>
      </w:r>
      <w:ins w:id="230" w:author="Copyeditor" w:date="2022-08-02T15:33:00Z">
        <w:r w:rsidR="00920F07">
          <w:rPr>
            <w:rFonts w:ascii="Times New Roman" w:hAnsi="Times New Roman" w:cs="Times New Roman"/>
          </w:rPr>
          <w:t> </w:t>
        </w:r>
      </w:ins>
      <w:del w:id="231" w:author="Copyeditor" w:date="2022-08-02T15:33:00Z">
        <w:r w:rsidDel="00920F07">
          <w:rPr>
            <w:rFonts w:ascii="Times New Roman" w:hAnsi="Times New Roman" w:cs="Times New Roman"/>
          </w:rPr>
          <w:delText xml:space="preserve"> </w:delText>
        </w:r>
      </w:del>
      <w:r>
        <w:rPr>
          <w:rFonts w:ascii="Times New Roman" w:hAnsi="Times New Roman" w:cs="Times New Roman"/>
        </w:rPr>
        <w:t>.</w:t>
      </w:r>
      <w:ins w:id="232" w:author="Copyeditor" w:date="2022-08-02T15:33:00Z">
        <w:r w:rsidR="00920F07">
          <w:rPr>
            <w:rFonts w:ascii="Times New Roman" w:hAnsi="Times New Roman" w:cs="Times New Roman"/>
          </w:rPr>
          <w:t> </w:t>
        </w:r>
      </w:ins>
      <w:del w:id="233" w:author="Copyeditor" w:date="2022-08-02T15:33:00Z">
        <w:r w:rsidDel="00920F07">
          <w:rPr>
            <w:rFonts w:ascii="Times New Roman" w:hAnsi="Times New Roman" w:cs="Times New Roman"/>
          </w:rPr>
          <w:delText xml:space="preserve"> </w:delText>
        </w:r>
      </w:del>
      <w:r>
        <w:rPr>
          <w:rFonts w:ascii="Times New Roman" w:hAnsi="Times New Roman" w:cs="Times New Roman"/>
        </w:rPr>
        <w:t>.</w:t>
      </w:r>
      <w:ins w:id="234" w:author="Copyeditor" w:date="2022-08-02T15:33:00Z">
        <w:r w:rsidR="00920F07">
          <w:rPr>
            <w:rFonts w:ascii="Times New Roman" w:hAnsi="Times New Roman" w:cs="Times New Roman"/>
          </w:rPr>
          <w:t> </w:t>
        </w:r>
      </w:ins>
      <w:del w:id="235" w:author="Copyeditor" w:date="2022-08-02T15:33:00Z">
        <w:r w:rsidDel="00920F07">
          <w:rPr>
            <w:rFonts w:ascii="Times New Roman" w:hAnsi="Times New Roman" w:cs="Times New Roman"/>
          </w:rPr>
          <w:delText xml:space="preserve"> </w:delText>
        </w:r>
        <w:r w:rsidRPr="004C59FA" w:rsidDel="00920F07">
          <w:rPr>
            <w:rFonts w:ascii="Times New Roman" w:hAnsi="Times New Roman" w:cs="Times New Roman"/>
          </w:rPr>
          <w:delText xml:space="preserve"> </w:delText>
        </w:r>
      </w:del>
      <w:r w:rsidRPr="004C59FA">
        <w:rPr>
          <w:rFonts w:ascii="Times New Roman" w:hAnsi="Times New Roman" w:cs="Times New Roman"/>
        </w:rPr>
        <w:t>Anxiety is the appearance, within this framing, of what was already there, at much closer quarters, at home”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{"citationID":"As15Yj4H","properties":{"formattedCitation":"(Lacan, {\\i{}Seminar X} 74\\uc0\\u8211{}75)","plainCitation":"(Lacan, Seminar X 74–75)","noteIndex":0},"citationItems":[{"id":1777,"uris":["http://zotero.org/users/71093/items/K3NQ2RNE"],"uri":["http://zotero.org/users/71093/items/K3NQ2RNE"],"itemData":{"id":1777,"type":"book","title":"The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74-75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74–75)</w:t>
      </w:r>
      <w:r w:rsidR="008F2F9E">
        <w:rPr>
          <w:rFonts w:ascii="Times New Roman" w:hAnsi="Times New Roman" w:cs="Times New Roman"/>
        </w:rPr>
        <w:fldChar w:fldCharType="end"/>
      </w:r>
      <w:r w:rsidR="00636033">
        <w:rPr>
          <w:rFonts w:ascii="Times New Roman" w:hAnsi="Times New Roman" w:cs="Times New Roman"/>
        </w:rPr>
        <w:t>.</w:t>
      </w:r>
      <w:r w:rsidRPr="004C59FA">
        <w:rPr>
          <w:rFonts w:ascii="Times New Roman" w:hAnsi="Times New Roman" w:cs="Times New Roman"/>
        </w:rPr>
        <w:t xml:space="preserve"> To illustrate this, Lacan </w:t>
      </w:r>
      <w:r w:rsidR="008B36FF">
        <w:rPr>
          <w:rFonts w:ascii="Times New Roman" w:hAnsi="Times New Roman" w:cs="Times New Roman"/>
        </w:rPr>
        <w:t>examines</w:t>
      </w:r>
      <w:r w:rsidRPr="004C59FA">
        <w:rPr>
          <w:rFonts w:ascii="Times New Roman" w:hAnsi="Times New Roman" w:cs="Times New Roman"/>
        </w:rPr>
        <w:t xml:space="preserve"> two drawings of trees made by psychoanalytic patients: the first and more famous, by the Wolf Man, depicting five wolves sitting in the </w:t>
      </w:r>
      <w:r w:rsidR="008B36FF">
        <w:rPr>
          <w:rFonts w:ascii="Times New Roman" w:hAnsi="Times New Roman" w:cs="Times New Roman"/>
        </w:rPr>
        <w:t>branches of a tree, gazing</w:t>
      </w:r>
      <w:r w:rsidRPr="004C59FA">
        <w:rPr>
          <w:rFonts w:ascii="Times New Roman" w:hAnsi="Times New Roman" w:cs="Times New Roman"/>
        </w:rPr>
        <w:t xml:space="preserve"> as if to bring the house a message, and the second, by an Italian </w:t>
      </w:r>
      <w:r w:rsidR="00487572">
        <w:rPr>
          <w:rFonts w:ascii="Times New Roman" w:hAnsi="Times New Roman" w:cs="Times New Roman"/>
        </w:rPr>
        <w:t>woman</w:t>
      </w:r>
      <w:r w:rsidR="002C2AE9">
        <w:rPr>
          <w:rFonts w:ascii="Times New Roman" w:hAnsi="Times New Roman" w:cs="Times New Roman"/>
        </w:rPr>
        <w:t xml:space="preserve"> with schizophrenia</w:t>
      </w:r>
      <w:r w:rsidR="00487572">
        <w:rPr>
          <w:rFonts w:ascii="Times New Roman" w:hAnsi="Times New Roman" w:cs="Times New Roman"/>
        </w:rPr>
        <w:t xml:space="preserve"> </w:t>
      </w:r>
      <w:r>
        <w:rPr>
          <w:rFonts w:ascii="Times New Roman" w:hAnsi="Times New Roman" w:cs="Times New Roman"/>
        </w:rPr>
        <w:t>he calls</w:t>
      </w:r>
      <w:r w:rsidRPr="004C59FA">
        <w:rPr>
          <w:rFonts w:ascii="Times New Roman" w:hAnsi="Times New Roman" w:cs="Times New Roman"/>
        </w:rPr>
        <w:t xml:space="preserve"> Isabella, depicting a tree with three large humanoid eyes positioned vertically along its trunk and cursive foliage that spells out “</w:t>
      </w:r>
      <w:r w:rsidRPr="00487572">
        <w:rPr>
          <w:rFonts w:ascii="Times New Roman" w:hAnsi="Times New Roman" w:cs="Times New Roman"/>
          <w:i/>
        </w:rPr>
        <w:t xml:space="preserve">Io </w:t>
      </w:r>
      <w:proofErr w:type="spellStart"/>
      <w:r w:rsidRPr="00487572">
        <w:rPr>
          <w:rFonts w:ascii="Times New Roman" w:hAnsi="Times New Roman" w:cs="Times New Roman"/>
          <w:i/>
        </w:rPr>
        <w:t>sono</w:t>
      </w:r>
      <w:proofErr w:type="spellEnd"/>
      <w:r w:rsidRPr="00487572">
        <w:rPr>
          <w:rFonts w:ascii="Times New Roman" w:hAnsi="Times New Roman" w:cs="Times New Roman"/>
          <w:i/>
        </w:rPr>
        <w:t xml:space="preserve"> sempre vista</w:t>
      </w:r>
      <w:r w:rsidRPr="004C59FA">
        <w:rPr>
          <w:rFonts w:ascii="Times New Roman" w:hAnsi="Times New Roman" w:cs="Times New Roman"/>
        </w:rPr>
        <w:t xml:space="preserve">,” </w:t>
      </w:r>
      <w:r>
        <w:rPr>
          <w:rFonts w:ascii="Times New Roman" w:hAnsi="Times New Roman" w:cs="Times New Roman"/>
        </w:rPr>
        <w:t>or, rendered into English,</w:t>
      </w:r>
      <w:r w:rsidRPr="004C59FA">
        <w:rPr>
          <w:rFonts w:ascii="Times New Roman" w:hAnsi="Times New Roman" w:cs="Times New Roman"/>
        </w:rPr>
        <w:t xml:space="preserve"> “I am always in view.” </w:t>
      </w:r>
      <w:r w:rsidR="00FA3E91">
        <w:rPr>
          <w:rFonts w:ascii="Times New Roman" w:hAnsi="Times New Roman" w:cs="Times New Roman"/>
        </w:rPr>
        <w:t xml:space="preserve">Lacan is interested in how </w:t>
      </w:r>
      <w:r w:rsidR="00FA3E91">
        <w:rPr>
          <w:rFonts w:ascii="Times New Roman" w:hAnsi="Times New Roman" w:cs="Times New Roman"/>
        </w:rPr>
        <w:lastRenderedPageBreak/>
        <w:t xml:space="preserve">Isabella’s drawing </w:t>
      </w:r>
      <w:r w:rsidR="008547E4">
        <w:rPr>
          <w:rFonts w:ascii="Times New Roman" w:hAnsi="Times New Roman" w:cs="Times New Roman"/>
        </w:rPr>
        <w:t>parallels</w:t>
      </w:r>
      <w:r w:rsidR="00FA3E91">
        <w:rPr>
          <w:rFonts w:ascii="Times New Roman" w:hAnsi="Times New Roman" w:cs="Times New Roman"/>
        </w:rPr>
        <w:t xml:space="preserve"> the Wolf Man’s, and yet the wolves have been replaced with signifiers. </w:t>
      </w:r>
      <w:r>
        <w:rPr>
          <w:rFonts w:ascii="Times New Roman" w:hAnsi="Times New Roman" w:cs="Times New Roman"/>
        </w:rPr>
        <w:t>Lacan stresses th</w:t>
      </w:r>
      <w:r w:rsidR="008547E4">
        <w:rPr>
          <w:rFonts w:ascii="Times New Roman" w:hAnsi="Times New Roman" w:cs="Times New Roman"/>
        </w:rPr>
        <w:t>e ambiguity of</w:t>
      </w:r>
      <w:r>
        <w:rPr>
          <w:rFonts w:ascii="Times New Roman" w:hAnsi="Times New Roman" w:cs="Times New Roman"/>
        </w:rPr>
        <w:t xml:space="preserve"> “</w:t>
      </w:r>
      <w:r w:rsidRPr="00487572">
        <w:rPr>
          <w:rFonts w:ascii="Times New Roman" w:hAnsi="Times New Roman" w:cs="Times New Roman"/>
          <w:i/>
        </w:rPr>
        <w:t xml:space="preserve">Io </w:t>
      </w:r>
      <w:proofErr w:type="spellStart"/>
      <w:r w:rsidRPr="00487572">
        <w:rPr>
          <w:rFonts w:ascii="Times New Roman" w:hAnsi="Times New Roman" w:cs="Times New Roman"/>
          <w:i/>
        </w:rPr>
        <w:t>sono</w:t>
      </w:r>
      <w:proofErr w:type="spellEnd"/>
      <w:r w:rsidRPr="00487572">
        <w:rPr>
          <w:rFonts w:ascii="Times New Roman" w:hAnsi="Times New Roman" w:cs="Times New Roman"/>
          <w:i/>
        </w:rPr>
        <w:t xml:space="preserve"> sempre vista</w:t>
      </w:r>
      <w:r>
        <w:rPr>
          <w:rFonts w:ascii="Times New Roman" w:hAnsi="Times New Roman" w:cs="Times New Roman"/>
        </w:rPr>
        <w:t>,</w:t>
      </w:r>
      <w:r w:rsidR="008547E4">
        <w:rPr>
          <w:rFonts w:ascii="Times New Roman" w:hAnsi="Times New Roman" w:cs="Times New Roman"/>
        </w:rPr>
        <w:t>”</w:t>
      </w:r>
      <w:r>
        <w:rPr>
          <w:rFonts w:ascii="Times New Roman" w:hAnsi="Times New Roman" w:cs="Times New Roman"/>
        </w:rPr>
        <w:t xml:space="preserve"> as it has “two meanings, subjective and objective” in the French translation: we cannot know whether the tree is wary of being the object of our gaze</w:t>
      </w:r>
      <w:del w:id="236" w:author="Copyeditor" w:date="2022-08-02T15:35:00Z">
        <w:r w:rsidDel="00920F07">
          <w:rPr>
            <w:rFonts w:ascii="Times New Roman" w:hAnsi="Times New Roman" w:cs="Times New Roman"/>
          </w:rPr>
          <w:delText>,</w:delText>
        </w:r>
      </w:del>
      <w:r>
        <w:rPr>
          <w:rFonts w:ascii="Times New Roman" w:hAnsi="Times New Roman" w:cs="Times New Roman"/>
        </w:rPr>
        <w:t xml:space="preserve"> or if Isabella might be concerned about her visibility to the tree</w:t>
      </w:r>
      <w:r w:rsidR="00636033">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{"citationID":"2pqkkCP5","properties":{"formattedCitation":"(Lacan, {\\i{}Seminar X} 73)","plainCitation":"(Lacan, Seminar X 73)","noteIndex":0},"citationItems":[{"id":1777,"uris":["http://zotero.org/users/71093/items/K3NQ2RNE"],"uri":["http://zotero.org/users/71093/items/K3NQ2RNE"],"itemData":{"id":1777,"type":"book","title":"The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73"}],"schema":"https://github.com/citation-style-language/schema/raw/master/csl-citation.json"} </w:instrText>
      </w:r>
      <w:r w:rsidR="008F2F9E">
        <w:rPr>
          <w:rFonts w:ascii="Times New Roman" w:hAnsi="Times New Roman" w:cs="Times New Roman"/>
        </w:rPr>
        <w:fldChar w:fldCharType="separate"/>
      </w:r>
      <w:r w:rsidR="00636033">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73)</w:t>
      </w:r>
      <w:r w:rsidR="008F2F9E">
        <w:rPr>
          <w:rFonts w:ascii="Times New Roman" w:hAnsi="Times New Roman" w:cs="Times New Roman"/>
        </w:rPr>
        <w:fldChar w:fldCharType="end"/>
      </w:r>
      <w:r w:rsidR="00636033">
        <w:rPr>
          <w:rFonts w:ascii="Times New Roman" w:hAnsi="Times New Roman" w:cs="Times New Roman"/>
        </w:rPr>
        <w:t>.</w:t>
      </w:r>
      <w:r>
        <w:rPr>
          <w:rFonts w:ascii="Times New Roman" w:hAnsi="Times New Roman" w:cs="Times New Roman"/>
        </w:rPr>
        <w:t xml:space="preserve"> It is this syntactical ambiguity—never knowing whether you are the watcher or the watched—which becomes a wellspring of Isabella’s psychotic anxiety. </w:t>
      </w:r>
      <w:r w:rsidRPr="004C59FA">
        <w:rPr>
          <w:rFonts w:ascii="Times New Roman" w:hAnsi="Times New Roman" w:cs="Times New Roman"/>
        </w:rPr>
        <w:t>These are striking images, both extremely unsettling, and yet Lacan strategically disregards the content of these images in his discussion, focusing instead on how their uncanny effects are mediated by a windowpane. Although one cannot see the windowpane in either case, Lacan stresses that</w:t>
      </w:r>
      <w:del w:id="237" w:author="Copyeditor" w:date="2022-08-02T15:37:00Z">
        <w:r w:rsidRPr="004C59FA" w:rsidDel="00920F07">
          <w:rPr>
            <w:rFonts w:ascii="Times New Roman" w:hAnsi="Times New Roman" w:cs="Times New Roman"/>
          </w:rPr>
          <w:delText>,</w:delText>
        </w:r>
      </w:del>
      <w:r w:rsidRPr="004C59FA">
        <w:rPr>
          <w:rFonts w:ascii="Times New Roman" w:hAnsi="Times New Roman" w:cs="Times New Roman"/>
        </w:rPr>
        <w:t xml:space="preserve"> in both images</w:t>
      </w:r>
      <w:del w:id="238" w:author="Copyeditor" w:date="2022-08-02T15:36:00Z">
        <w:r w:rsidRPr="004C59FA" w:rsidDel="00920F07">
          <w:rPr>
            <w:rFonts w:ascii="Times New Roman" w:hAnsi="Times New Roman" w:cs="Times New Roman"/>
          </w:rPr>
          <w:delText>,</w:delText>
        </w:r>
      </w:del>
      <w:r w:rsidRPr="004C59FA">
        <w:rPr>
          <w:rFonts w:ascii="Times New Roman" w:hAnsi="Times New Roman" w:cs="Times New Roman"/>
        </w:rPr>
        <w:t xml:space="preserve"> “the fantasy is beheld on the other side of a windowpane, and through a window th</w:t>
      </w:r>
      <w:r w:rsidR="00636033">
        <w:rPr>
          <w:rFonts w:ascii="Times New Roman" w:hAnsi="Times New Roman" w:cs="Times New Roman"/>
        </w:rPr>
        <w:t>at opens. The fantasy is framed</w:t>
      </w:r>
      <w:r w:rsidRPr="004C59FA">
        <w:rPr>
          <w:rFonts w:ascii="Times New Roman" w:hAnsi="Times New Roman" w:cs="Times New Roman"/>
        </w:rPr>
        <w:t>”</w:t>
      </w:r>
      <w:r w:rsidR="00636033">
        <w:rPr>
          <w:rFonts w:ascii="Times New Roman" w:hAnsi="Times New Roman" w:cs="Times New Roman"/>
        </w:rPr>
        <w:t xml:space="preserve"> </w:t>
      </w:r>
      <w:r w:rsidR="00636033">
        <w:rPr>
          <w:rFonts w:ascii="Times New Roman" w:hAnsi="Times New Roman" w:cs="Times New Roman"/>
        </w:rPr>
        <w:fldChar w:fldCharType="begin"/>
      </w:r>
      <w:r w:rsidR="00636033">
        <w:rPr>
          <w:rFonts w:ascii="Times New Roman" w:hAnsi="Times New Roman" w:cs="Times New Roman"/>
        </w:rPr>
        <w:instrText xml:space="preserve"> ADDIN ZOTERO_ITEM CSL_CITATION {"citationID":"0oxuXilC","properties":{"formattedCitation":"(Lacan, {\\i{}Seminar X} 73)","plainCitation":"(Lacan, Seminar X 73)","noteIndex":0},"citationItems":[{"id":1777,"uris":["http://zotero.org/users/71093/items/K3NQ2RNE"],"uri":["http://zotero.org/users/71093/items/K3NQ2RNE"],"itemData":{"id":1777,"type":"book","title":"The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73"}],"schema":"https://github.com/citation-style-language/schema/raw/master/csl-citation.json"} </w:instrText>
      </w:r>
      <w:r w:rsidR="00636033">
        <w:rPr>
          <w:rFonts w:ascii="Times New Roman" w:hAnsi="Times New Roman" w:cs="Times New Roman"/>
        </w:rPr>
        <w:fldChar w:fldCharType="separate"/>
      </w:r>
      <w:r w:rsidR="00636033">
        <w:rPr>
          <w:rFonts w:ascii="Times New Roman" w:hAnsi="Times New Roman"/>
        </w:rPr>
        <w:t>(</w:t>
      </w:r>
      <w:r w:rsidR="00636033" w:rsidRPr="00636033">
        <w:rPr>
          <w:rFonts w:ascii="Times New Roman" w:hAnsi="Times New Roman"/>
          <w:i/>
          <w:iCs/>
        </w:rPr>
        <w:t>Seminar X</w:t>
      </w:r>
      <w:r w:rsidR="00636033" w:rsidRPr="00636033">
        <w:rPr>
          <w:rFonts w:ascii="Times New Roman" w:hAnsi="Times New Roman"/>
        </w:rPr>
        <w:t xml:space="preserve"> 73)</w:t>
      </w:r>
      <w:r w:rsidR="00636033">
        <w:rPr>
          <w:rFonts w:ascii="Times New Roman" w:hAnsi="Times New Roman" w:cs="Times New Roman"/>
        </w:rPr>
        <w:fldChar w:fldCharType="end"/>
      </w:r>
      <w:r w:rsidR="00636033">
        <w:rPr>
          <w:rFonts w:ascii="Times New Roman" w:hAnsi="Times New Roman" w:cs="Times New Roman"/>
        </w:rPr>
        <w:t>.</w:t>
      </w:r>
      <w:r w:rsidR="00596742">
        <w:rPr>
          <w:rStyle w:val="EndnoteReference"/>
          <w:rFonts w:ascii="Times New Roman" w:hAnsi="Times New Roman" w:cs="Times New Roman"/>
        </w:rPr>
        <w:endnoteReference w:id="2"/>
      </w:r>
      <w:r w:rsidRPr="004C59FA">
        <w:rPr>
          <w:rFonts w:ascii="Times New Roman" w:hAnsi="Times New Roman" w:cs="Times New Roman"/>
        </w:rPr>
        <w:t xml:space="preserve"> It is the window, connecting but separating the tree to and from the house, </w:t>
      </w:r>
      <w:r w:rsidR="006B7238">
        <w:rPr>
          <w:rFonts w:ascii="Times New Roman" w:hAnsi="Times New Roman" w:cs="Times New Roman"/>
        </w:rPr>
        <w:t>which</w:t>
      </w:r>
      <w:r w:rsidR="00FA3E91">
        <w:rPr>
          <w:rFonts w:ascii="Times New Roman" w:hAnsi="Times New Roman" w:cs="Times New Roman"/>
        </w:rPr>
        <w:t xml:space="preserve"> fills the artist with dread: an uncanny and terrifying “countryside view” and a tree who has come to the house to deliver an ambiguous message</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{"citationID":"cQqEHdEp","properties":{"formattedCitation":"(Lacan, {\\i{}Seminar X} 74)","plainCitation":"(Lacan, Seminar X 74)","noteIndex":0},"citationItems":[{"id":1777,"uris":["http://zotero.org/users/71093/items/K3NQ2RNE"],"uri":["http://zotero.org/users/71093/items/K3NQ2RNE"],"itemData":{"id":1777,"type":"book","title":"The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74"}],"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74)</w:t>
      </w:r>
      <w:r w:rsidR="008F2F9E">
        <w:rPr>
          <w:rFonts w:ascii="Times New Roman" w:hAnsi="Times New Roman" w:cs="Times New Roman"/>
        </w:rPr>
        <w:fldChar w:fldCharType="end"/>
      </w:r>
      <w:r w:rsidR="00CB505F">
        <w:rPr>
          <w:rFonts w:ascii="Times New Roman" w:hAnsi="Times New Roman" w:cs="Times New Roman"/>
        </w:rPr>
        <w:t>.</w:t>
      </w:r>
    </w:p>
    <w:p w14:paraId="1DCDD7B7" w14:textId="40BFE662" w:rsidR="00B56C91" w:rsidRDefault="008B0945" w:rsidP="007326F1">
      <w:pPr>
        <w:spacing w:line="480" w:lineRule="auto"/>
        <w:ind w:firstLine="720"/>
        <w:rPr>
          <w:rFonts w:ascii="Times New Roman" w:hAnsi="Times New Roman" w:cs="Times New Roman"/>
        </w:rPr>
      </w:pPr>
      <w:r>
        <w:rPr>
          <w:rFonts w:ascii="Times New Roman" w:hAnsi="Times New Roman" w:cs="Times New Roman"/>
        </w:rPr>
        <w:t xml:space="preserve">As the figural language of the poem begins to be flattened out—by which I mean the levels of vehicle and tenor become </w:t>
      </w:r>
      <w:r w:rsidR="009B7AB2">
        <w:rPr>
          <w:rFonts w:ascii="Times New Roman" w:hAnsi="Times New Roman" w:cs="Times New Roman"/>
        </w:rPr>
        <w:t>indistinguishable</w:t>
      </w:r>
      <w:r>
        <w:rPr>
          <w:rFonts w:ascii="Times New Roman" w:hAnsi="Times New Roman" w:cs="Times New Roman"/>
        </w:rPr>
        <w:t>—</w:t>
      </w:r>
      <w:r w:rsidRPr="004C59FA">
        <w:rPr>
          <w:rFonts w:ascii="Times New Roman" w:hAnsi="Times New Roman" w:cs="Times New Roman"/>
        </w:rPr>
        <w:t>the window to Aurora’s bedroom begins to be metaphorized as a bower: “</w:t>
      </w:r>
      <w:r w:rsidRPr="004C59FA">
        <w:rPr>
          <w:rFonts w:ascii="Times New Roman" w:eastAsia="Times New Roman" w:hAnsi="Times New Roman" w:cs="Times New Roman"/>
        </w:rPr>
        <w:t>the folds / Hung green about the window, which let in / The out-door world with all its greenery.</w:t>
      </w:r>
      <w:commentRangeStart w:id="239"/>
      <w:r w:rsidRPr="004C59FA">
        <w:rPr>
          <w:rFonts w:ascii="Times New Roman" w:hAnsi="Times New Roman" w:cs="Times New Roman"/>
        </w:rPr>
        <w:t>”</w:t>
      </w:r>
      <w:commentRangeEnd w:id="239"/>
      <w:r w:rsidR="007C55B9">
        <w:rPr>
          <w:rStyle w:val="CommentReference"/>
        </w:rPr>
        <w:commentReference w:id="239"/>
      </w:r>
      <w:r w:rsidRPr="004C59FA">
        <w:rPr>
          <w:rFonts w:ascii="Times New Roman" w:hAnsi="Times New Roman" w:cs="Times New Roman"/>
        </w:rPr>
        <w:t xml:space="preserve"> Once Aurora’s window becomes a metaphorical bower, we are forced to notice that the mediating fact of the window is w</w:t>
      </w:r>
      <w:r w:rsidR="00604DFF">
        <w:rPr>
          <w:rFonts w:ascii="Times New Roman" w:hAnsi="Times New Roman" w:cs="Times New Roman"/>
        </w:rPr>
        <w:t xml:space="preserve">hat separates Leigh Hall’s lime </w:t>
      </w:r>
      <w:r w:rsidRPr="004C59FA">
        <w:rPr>
          <w:rFonts w:ascii="Times New Roman" w:hAnsi="Times New Roman" w:cs="Times New Roman"/>
        </w:rPr>
        <w:t>tree from Coleridge’s. Coleridge is sitting outside in his garden bower, a space semi</w:t>
      </w:r>
      <w:del w:id="240" w:author="Copyeditor" w:date="2022-08-02T15:43:00Z">
        <w:r w:rsidRPr="004C59FA" w:rsidDel="007C55B9">
          <w:rPr>
            <w:rFonts w:ascii="Times New Roman" w:hAnsi="Times New Roman" w:cs="Times New Roman"/>
          </w:rPr>
          <w:delText>-</w:delText>
        </w:r>
      </w:del>
      <w:r w:rsidRPr="004C59FA">
        <w:rPr>
          <w:rFonts w:ascii="Times New Roman" w:hAnsi="Times New Roman" w:cs="Times New Roman"/>
        </w:rPr>
        <w:t xml:space="preserve">natural and </w:t>
      </w:r>
      <w:proofErr w:type="spellStart"/>
      <w:r w:rsidRPr="004C59FA">
        <w:rPr>
          <w:rFonts w:ascii="Times New Roman" w:hAnsi="Times New Roman" w:cs="Times New Roman"/>
        </w:rPr>
        <w:t>semi</w:t>
      </w:r>
      <w:del w:id="241" w:author="Copyeditor" w:date="2022-08-02T15:43:00Z">
        <w:r w:rsidRPr="004C59FA" w:rsidDel="007C55B9">
          <w:rPr>
            <w:rFonts w:ascii="Times New Roman" w:hAnsi="Times New Roman" w:cs="Times New Roman"/>
          </w:rPr>
          <w:delText>-</w:delText>
        </w:r>
      </w:del>
      <w:r w:rsidRPr="004C59FA">
        <w:rPr>
          <w:rFonts w:ascii="Times New Roman" w:hAnsi="Times New Roman" w:cs="Times New Roman"/>
        </w:rPr>
        <w:t>domestic</w:t>
      </w:r>
      <w:proofErr w:type="spellEnd"/>
      <w:r w:rsidRPr="004C59FA">
        <w:rPr>
          <w:rFonts w:ascii="Times New Roman" w:hAnsi="Times New Roman" w:cs="Times New Roman"/>
        </w:rPr>
        <w:t xml:space="preserve">. For Aurora to liken the windowpane to a garden bower is to imagine herself in her own future, already outside the house. Yet the windowpane always frames Aurora’s experience of the tree. </w:t>
      </w:r>
      <w:r w:rsidR="009B7AB2">
        <w:rPr>
          <w:rFonts w:ascii="Times New Roman" w:hAnsi="Times New Roman" w:cs="Times New Roman"/>
        </w:rPr>
        <w:t>In a reversal of Coleridge, c</w:t>
      </w:r>
      <w:r w:rsidRPr="004C59FA">
        <w:rPr>
          <w:rFonts w:ascii="Times New Roman" w:hAnsi="Times New Roman" w:cs="Times New Roman"/>
        </w:rPr>
        <w:t xml:space="preserve">riminological language is associated with the house, not </w:t>
      </w:r>
      <w:r w:rsidRPr="004C59FA">
        <w:rPr>
          <w:rFonts w:ascii="Times New Roman" w:hAnsi="Times New Roman" w:cs="Times New Roman"/>
        </w:rPr>
        <w:lastRenderedPageBreak/>
        <w:t>the bower: Romney Leigh, Aurora’s cousin and eventual suitor, is ever “</w:t>
      </w:r>
      <w:proofErr w:type="spellStart"/>
      <w:r w:rsidRPr="004C59FA">
        <w:rPr>
          <w:rFonts w:ascii="Times New Roman" w:hAnsi="Times New Roman" w:cs="Times New Roman"/>
        </w:rPr>
        <w:t>agonising</w:t>
      </w:r>
      <w:proofErr w:type="spellEnd"/>
      <w:r w:rsidRPr="004C59FA">
        <w:rPr>
          <w:rFonts w:ascii="Times New Roman" w:hAnsi="Times New Roman" w:cs="Times New Roman"/>
        </w:rPr>
        <w:t xml:space="preserve"> with a ghastly sense / Of universal hideous want and wrong / To incriminate possession” of Leigh Hall</w:t>
      </w:r>
      <w:commentRangeStart w:id="242"/>
      <w:r w:rsidRPr="004C59FA">
        <w:rPr>
          <w:rFonts w:ascii="Times New Roman" w:hAnsi="Times New Roman" w:cs="Times New Roman"/>
        </w:rPr>
        <w:t>.</w:t>
      </w:r>
      <w:commentRangeEnd w:id="242"/>
      <w:r w:rsidR="007C55B9">
        <w:rPr>
          <w:rStyle w:val="CommentReference"/>
        </w:rPr>
        <w:commentReference w:id="242"/>
      </w:r>
      <w:r w:rsidRPr="004C59FA">
        <w:rPr>
          <w:rFonts w:ascii="Times New Roman" w:hAnsi="Times New Roman" w:cs="Times New Roman"/>
        </w:rPr>
        <w:t xml:space="preserve"> That is, the house “incriminates” its socially-conscious </w:t>
      </w:r>
      <w:r>
        <w:rPr>
          <w:rFonts w:ascii="Times New Roman" w:hAnsi="Times New Roman" w:cs="Times New Roman"/>
        </w:rPr>
        <w:t>master in a way that inverts Coleridge’s carceral</w:t>
      </w:r>
      <w:r w:rsidRPr="004C59FA">
        <w:rPr>
          <w:rFonts w:ascii="Times New Roman" w:hAnsi="Times New Roman" w:cs="Times New Roman"/>
        </w:rPr>
        <w:t xml:space="preserve"> metaphor</w:t>
      </w:r>
      <w:ins w:id="243" w:author="Copyeditor" w:date="2022-08-02T15:47:00Z">
        <w:r w:rsidR="007C55B9">
          <w:rPr>
            <w:rFonts w:ascii="Times New Roman" w:hAnsi="Times New Roman" w:cs="Times New Roman"/>
          </w:rPr>
          <w:t>.</w:t>
        </w:r>
      </w:ins>
      <w:del w:id="244" w:author="Copyeditor" w:date="2022-08-02T15:47:00Z">
        <w:r w:rsidRPr="004C59FA" w:rsidDel="007C55B9">
          <w:rPr>
            <w:rFonts w:ascii="Times New Roman" w:hAnsi="Times New Roman" w:cs="Times New Roman"/>
          </w:rPr>
          <w:delText>:</w:delText>
        </w:r>
      </w:del>
      <w:r w:rsidRPr="004C59FA">
        <w:rPr>
          <w:rFonts w:ascii="Times New Roman" w:hAnsi="Times New Roman" w:cs="Times New Roman"/>
        </w:rPr>
        <w:t xml:space="preserve"> </w:t>
      </w:r>
      <w:ins w:id="245" w:author="Copyeditor" w:date="2022-08-02T15:47:00Z">
        <w:r w:rsidR="007C55B9">
          <w:rPr>
            <w:rFonts w:ascii="Times New Roman" w:hAnsi="Times New Roman" w:cs="Times New Roman"/>
          </w:rPr>
          <w:t>F</w:t>
        </w:r>
      </w:ins>
      <w:del w:id="246" w:author="Copyeditor" w:date="2022-08-02T15:47:00Z">
        <w:r w:rsidRPr="004C59FA" w:rsidDel="007C55B9">
          <w:rPr>
            <w:rFonts w:ascii="Times New Roman" w:hAnsi="Times New Roman" w:cs="Times New Roman"/>
          </w:rPr>
          <w:delText>f</w:delText>
        </w:r>
      </w:del>
      <w:r w:rsidRPr="004C59FA">
        <w:rPr>
          <w:rFonts w:ascii="Times New Roman" w:hAnsi="Times New Roman" w:cs="Times New Roman"/>
        </w:rPr>
        <w:t xml:space="preserve">or Coleridge, the bower is </w:t>
      </w:r>
      <w:r>
        <w:rPr>
          <w:rFonts w:ascii="Times New Roman" w:hAnsi="Times New Roman" w:cs="Times New Roman"/>
        </w:rPr>
        <w:t>effectively</w:t>
      </w:r>
      <w:r w:rsidRPr="004C59FA">
        <w:rPr>
          <w:rFonts w:ascii="Times New Roman" w:hAnsi="Times New Roman" w:cs="Times New Roman"/>
        </w:rPr>
        <w:t xml:space="preserve"> a prison, whereas for cousin Romney, the bower—</w:t>
      </w:r>
      <w:r>
        <w:rPr>
          <w:rFonts w:ascii="Times New Roman" w:hAnsi="Times New Roman" w:cs="Times New Roman"/>
        </w:rPr>
        <w:t xml:space="preserve">in its function </w:t>
      </w:r>
      <w:r w:rsidRPr="004C59FA">
        <w:rPr>
          <w:rFonts w:ascii="Times New Roman" w:hAnsi="Times New Roman" w:cs="Times New Roman"/>
        </w:rPr>
        <w:t>as one of the estate’s</w:t>
      </w:r>
      <w:r w:rsidR="009B7AB2">
        <w:rPr>
          <w:rFonts w:ascii="Times New Roman" w:hAnsi="Times New Roman" w:cs="Times New Roman"/>
        </w:rPr>
        <w:t xml:space="preserve"> “seasonable delights”—is</w:t>
      </w:r>
      <w:r w:rsidRPr="004C59FA">
        <w:rPr>
          <w:rFonts w:ascii="Times New Roman" w:hAnsi="Times New Roman" w:cs="Times New Roman"/>
        </w:rPr>
        <w:t xml:space="preserve"> the </w:t>
      </w:r>
      <w:r w:rsidR="00437F2A">
        <w:rPr>
          <w:rFonts w:ascii="Times New Roman" w:hAnsi="Times New Roman" w:cs="Times New Roman"/>
        </w:rPr>
        <w:t xml:space="preserve">very </w:t>
      </w:r>
      <w:r w:rsidRPr="004C59FA">
        <w:rPr>
          <w:rFonts w:ascii="Times New Roman" w:hAnsi="Times New Roman" w:cs="Times New Roman"/>
        </w:rPr>
        <w:t>crime</w:t>
      </w:r>
      <w:commentRangeStart w:id="247"/>
      <w:r w:rsidRPr="004C59FA">
        <w:rPr>
          <w:rFonts w:ascii="Times New Roman" w:hAnsi="Times New Roman" w:cs="Times New Roman"/>
        </w:rPr>
        <w:t>.</w:t>
      </w:r>
      <w:commentRangeEnd w:id="247"/>
      <w:r w:rsidR="007C55B9">
        <w:rPr>
          <w:rStyle w:val="CommentReference"/>
        </w:rPr>
        <w:commentReference w:id="247"/>
      </w:r>
      <w:r>
        <w:rPr>
          <w:rFonts w:ascii="Times New Roman" w:hAnsi="Times New Roman" w:cs="Times New Roman"/>
        </w:rPr>
        <w:t xml:space="preserve"> </w:t>
      </w:r>
      <w:r w:rsidR="009B7AB2">
        <w:rPr>
          <w:rFonts w:ascii="Times New Roman" w:hAnsi="Times New Roman" w:cs="Times New Roman"/>
        </w:rPr>
        <w:t xml:space="preserve">In </w:t>
      </w:r>
      <w:r w:rsidR="009B7AB2">
        <w:rPr>
          <w:rFonts w:ascii="Times New Roman" w:hAnsi="Times New Roman" w:cs="Times New Roman"/>
          <w:i/>
        </w:rPr>
        <w:t xml:space="preserve">Aurora </w:t>
      </w:r>
      <w:r w:rsidR="009B7AB2" w:rsidRPr="009B7AB2">
        <w:rPr>
          <w:rFonts w:ascii="Times New Roman" w:hAnsi="Times New Roman" w:cs="Times New Roman"/>
          <w:i/>
        </w:rPr>
        <w:t>Leigh</w:t>
      </w:r>
      <w:r w:rsidR="009B7AB2">
        <w:rPr>
          <w:rFonts w:ascii="Times New Roman" w:hAnsi="Times New Roman" w:cs="Times New Roman"/>
        </w:rPr>
        <w:t>, t</w:t>
      </w:r>
      <w:r w:rsidRPr="009B7AB2">
        <w:rPr>
          <w:rFonts w:ascii="Times New Roman" w:hAnsi="Times New Roman" w:cs="Times New Roman"/>
        </w:rPr>
        <w:t>o</w:t>
      </w:r>
      <w:r>
        <w:rPr>
          <w:rFonts w:ascii="Times New Roman" w:hAnsi="Times New Roman" w:cs="Times New Roman"/>
        </w:rPr>
        <w:t xml:space="preserve"> enjoy is to be guilty</w:t>
      </w:r>
      <w:del w:id="248" w:author="Copyeditor" w:date="2022-08-02T15:48:00Z">
        <w:r w:rsidDel="007C55B9">
          <w:rPr>
            <w:rFonts w:ascii="Times New Roman" w:hAnsi="Times New Roman" w:cs="Times New Roman"/>
          </w:rPr>
          <w:delText xml:space="preserve">, </w:delText>
        </w:r>
      </w:del>
      <w:ins w:id="249" w:author="Copyeditor" w:date="2022-08-02T15:48:00Z">
        <w:r w:rsidR="007C55B9">
          <w:rPr>
            <w:rFonts w:ascii="Times New Roman" w:hAnsi="Times New Roman" w:cs="Times New Roman"/>
          </w:rPr>
          <w:t xml:space="preserve">; </w:t>
        </w:r>
      </w:ins>
      <w:r>
        <w:rPr>
          <w:rFonts w:ascii="Times New Roman" w:hAnsi="Times New Roman" w:cs="Times New Roman"/>
        </w:rPr>
        <w:t xml:space="preserve">yet one is then </w:t>
      </w:r>
      <w:r w:rsidR="009B7AB2">
        <w:rPr>
          <w:rFonts w:ascii="Times New Roman" w:hAnsi="Times New Roman" w:cs="Times New Roman"/>
        </w:rPr>
        <w:t>condemned</w:t>
      </w:r>
      <w:r>
        <w:rPr>
          <w:rFonts w:ascii="Times New Roman" w:hAnsi="Times New Roman" w:cs="Times New Roman"/>
        </w:rPr>
        <w:t xml:space="preserve"> to enjoy</w:t>
      </w:r>
      <w:r w:rsidR="009B7AB2">
        <w:rPr>
          <w:rFonts w:ascii="Times New Roman" w:hAnsi="Times New Roman" w:cs="Times New Roman"/>
        </w:rPr>
        <w:t>, and one enjoys precisely by being “sentenced,” that is, at the lexical and syntactical levels</w:t>
      </w:r>
      <w:r>
        <w:rPr>
          <w:rFonts w:ascii="Times New Roman" w:hAnsi="Times New Roman" w:cs="Times New Roman"/>
        </w:rPr>
        <w:t xml:space="preserve">. </w:t>
      </w:r>
      <w:r w:rsidRPr="00FE4B5F">
        <w:rPr>
          <w:rFonts w:ascii="Times New Roman" w:hAnsi="Times New Roman" w:cs="Times New Roman"/>
        </w:rPr>
        <w:t xml:space="preserve">Barrett </w:t>
      </w:r>
      <w:r w:rsidRPr="00960F2B">
        <w:rPr>
          <w:rFonts w:ascii="Times New Roman" w:hAnsi="Times New Roman" w:cs="Times New Roman"/>
        </w:rPr>
        <w:t>Browning</w:t>
      </w:r>
      <w:r>
        <w:rPr>
          <w:rFonts w:ascii="Times New Roman" w:hAnsi="Times New Roman" w:cs="Times New Roman"/>
        </w:rPr>
        <w:t>, introducing Romney,</w:t>
      </w:r>
      <w:r w:rsidRPr="00960F2B">
        <w:rPr>
          <w:rFonts w:ascii="Times New Roman" w:hAnsi="Times New Roman" w:cs="Times New Roman"/>
        </w:rPr>
        <w:t xml:space="preserve"> twists Coleridge’s imagery to </w:t>
      </w:r>
      <w:r>
        <w:rPr>
          <w:rFonts w:ascii="Times New Roman" w:hAnsi="Times New Roman" w:cs="Times New Roman"/>
        </w:rPr>
        <w:t>depict him as a reverse version of Coleridge’s encomium to Charles Lamb from the lime-tree bower: Romney is not “gentle-hearted</w:t>
      </w:r>
      <w:del w:id="250" w:author="Copyeditor" w:date="2022-08-02T15:49:00Z">
        <w:r w:rsidDel="007C55B9">
          <w:rPr>
            <w:rFonts w:ascii="Times New Roman" w:hAnsi="Times New Roman" w:cs="Times New Roman"/>
          </w:rPr>
          <w:delText>,</w:delText>
        </w:r>
      </w:del>
      <w:r>
        <w:rPr>
          <w:rFonts w:ascii="Times New Roman" w:hAnsi="Times New Roman" w:cs="Times New Roman"/>
        </w:rPr>
        <w:t>”</w:t>
      </w:r>
      <w:r w:rsidRPr="00960F2B">
        <w:rPr>
          <w:rFonts w:ascii="Times New Roman" w:hAnsi="Times New Roman" w:cs="Times New Roman"/>
        </w:rPr>
        <w:t xml:space="preserve"> but </w:t>
      </w:r>
      <w:r>
        <w:rPr>
          <w:rFonts w:ascii="Times New Roman" w:hAnsi="Times New Roman" w:cs="Times New Roman"/>
        </w:rPr>
        <w:t xml:space="preserve">only </w:t>
      </w:r>
      <w:r w:rsidRPr="00960F2B">
        <w:rPr>
          <w:rFonts w:ascii="Times New Roman" w:hAnsi="Times New Roman" w:cs="Times New Roman"/>
        </w:rPr>
        <w:t xml:space="preserve">“tender when he thought of it”; </w:t>
      </w:r>
      <w:r>
        <w:rPr>
          <w:rFonts w:ascii="Times New Roman" w:hAnsi="Times New Roman" w:cs="Times New Roman"/>
        </w:rPr>
        <w:t xml:space="preserve">he is not “my friend” but rather “a sort of friend”; </w:t>
      </w:r>
      <w:r w:rsidRPr="00960F2B">
        <w:rPr>
          <w:rFonts w:ascii="Times New Roman" w:hAnsi="Times New Roman" w:cs="Times New Roman"/>
        </w:rPr>
        <w:t xml:space="preserve">a “delight” does not “come sudden upon </w:t>
      </w:r>
      <w:r>
        <w:rPr>
          <w:rFonts w:ascii="Times New Roman" w:hAnsi="Times New Roman" w:cs="Times New Roman"/>
        </w:rPr>
        <w:t>[</w:t>
      </w:r>
      <w:r w:rsidRPr="00960F2B">
        <w:rPr>
          <w:rFonts w:ascii="Times New Roman" w:hAnsi="Times New Roman" w:cs="Times New Roman"/>
        </w:rPr>
        <w:t>his</w:t>
      </w:r>
      <w:r>
        <w:rPr>
          <w:rFonts w:ascii="Times New Roman" w:hAnsi="Times New Roman" w:cs="Times New Roman"/>
        </w:rPr>
        <w:t>]</w:t>
      </w:r>
      <w:r w:rsidRPr="00960F2B">
        <w:rPr>
          <w:rFonts w:ascii="Times New Roman" w:hAnsi="Times New Roman" w:cs="Times New Roman"/>
        </w:rPr>
        <w:t xml:space="preserve"> heart</w:t>
      </w:r>
      <w:r>
        <w:rPr>
          <w:rFonts w:ascii="Times New Roman" w:hAnsi="Times New Roman" w:cs="Times New Roman"/>
        </w:rPr>
        <w:t xml:space="preserve">,” except through his “repressing </w:t>
      </w:r>
      <w:r w:rsidRPr="00960F2B">
        <w:rPr>
          <w:rFonts w:ascii="Times New Roman" w:hAnsi="Times New Roman" w:cs="Times New Roman"/>
        </w:rPr>
        <w:t xml:space="preserve">all its seasonable delights”; </w:t>
      </w:r>
      <w:r>
        <w:rPr>
          <w:rFonts w:ascii="Times New Roman" w:hAnsi="Times New Roman" w:cs="Times New Roman"/>
        </w:rPr>
        <w:t>the lesson for Aurora is</w:t>
      </w:r>
      <w:r w:rsidRPr="00960F2B">
        <w:rPr>
          <w:rFonts w:ascii="Times New Roman" w:hAnsi="Times New Roman" w:cs="Times New Roman"/>
        </w:rPr>
        <w:t xml:space="preserve"> not that “</w:t>
      </w:r>
      <w:r>
        <w:rPr>
          <w:rFonts w:ascii="Times New Roman" w:eastAsia="Times New Roman" w:hAnsi="Times New Roman" w:cs="Times New Roman"/>
        </w:rPr>
        <w:t>Nature ne’</w:t>
      </w:r>
      <w:r w:rsidRPr="00960F2B">
        <w:rPr>
          <w:rFonts w:ascii="Times New Roman" w:eastAsia="Times New Roman" w:hAnsi="Times New Roman" w:cs="Times New Roman"/>
        </w:rPr>
        <w:t>er deserts the wise and pure</w:t>
      </w:r>
      <w:del w:id="251" w:author="Copyeditor" w:date="2022-08-02T15:50:00Z">
        <w:r w:rsidDel="007C55B9">
          <w:rPr>
            <w:rFonts w:ascii="Times New Roman" w:eastAsia="Times New Roman" w:hAnsi="Times New Roman" w:cs="Times New Roman"/>
          </w:rPr>
          <w:delText>,</w:delText>
        </w:r>
      </w:del>
      <w:r w:rsidRPr="00960F2B">
        <w:rPr>
          <w:rFonts w:ascii="Times New Roman" w:eastAsia="Times New Roman" w:hAnsi="Times New Roman" w:cs="Times New Roman"/>
        </w:rPr>
        <w:t xml:space="preserve">” but that </w:t>
      </w:r>
      <w:r w:rsidRPr="00793125">
        <w:rPr>
          <w:rFonts w:ascii="Times New Roman" w:eastAsia="Times New Roman" w:hAnsi="Times New Roman" w:cs="Times New Roman"/>
        </w:rPr>
        <w:t>“</w:t>
      </w:r>
      <w:proofErr w:type="spellStart"/>
      <w:r w:rsidRPr="00793125">
        <w:rPr>
          <w:rFonts w:ascii="Times New Roman" w:hAnsi="Times New Roman" w:cs="Times New Roman"/>
        </w:rPr>
        <w:t>’Twa</w:t>
      </w:r>
      <w:r>
        <w:rPr>
          <w:rFonts w:ascii="Times New Roman" w:hAnsi="Times New Roman" w:cs="Times New Roman"/>
        </w:rPr>
        <w:t>s</w:t>
      </w:r>
      <w:proofErr w:type="spellEnd"/>
      <w:r>
        <w:rPr>
          <w:rFonts w:ascii="Times New Roman" w:hAnsi="Times New Roman" w:cs="Times New Roman"/>
        </w:rPr>
        <w:t xml:space="preserve"> natural to like to get away” </w:t>
      </w:r>
      <w:r w:rsidRPr="00E948D2">
        <w:rPr>
          <w:rFonts w:ascii="Times New Roman" w:hAnsi="Times New Roman" w:cs="Times New Roman"/>
        </w:rPr>
        <w:t xml:space="preserve">(Coleridge </w:t>
      </w:r>
      <w:del w:id="252" w:author="Copyeditor" w:date="2022-08-02T15:50:00Z">
        <w:r w:rsidRPr="00E948D2" w:rsidDel="007C55B9">
          <w:rPr>
            <w:rFonts w:ascii="Times New Roman" w:hAnsi="Times New Roman" w:cs="Times New Roman"/>
          </w:rPr>
          <w:delText xml:space="preserve">ll. </w:delText>
        </w:r>
      </w:del>
      <w:r w:rsidRPr="00E948D2">
        <w:rPr>
          <w:rFonts w:ascii="Times New Roman" w:hAnsi="Times New Roman" w:cs="Times New Roman"/>
        </w:rPr>
        <w:t xml:space="preserve">29–62; Barrett Browning </w:t>
      </w:r>
      <w:del w:id="253" w:author="Copyeditor" w:date="2022-08-02T15:50:00Z">
        <w:r w:rsidRPr="00E948D2" w:rsidDel="007C55B9">
          <w:rPr>
            <w:rFonts w:ascii="Times New Roman" w:hAnsi="Times New Roman" w:cs="Times New Roman"/>
          </w:rPr>
          <w:delText>ll.</w:delText>
        </w:r>
        <w:r w:rsidR="001B6654" w:rsidDel="007C55B9">
          <w:rPr>
            <w:rFonts w:ascii="Times New Roman" w:hAnsi="Times New Roman" w:cs="Times New Roman"/>
          </w:rPr>
          <w:delText xml:space="preserve"> </w:delText>
        </w:r>
      </w:del>
      <w:r w:rsidRPr="00E948D2">
        <w:rPr>
          <w:rFonts w:ascii="Times New Roman" w:hAnsi="Times New Roman" w:cs="Times New Roman"/>
        </w:rPr>
        <w:t>1.506–14</w:t>
      </w:r>
      <w:del w:id="254" w:author="Copyeditor" w:date="2022-08-02T15:50:00Z">
        <w:r w:rsidRPr="00E948D2" w:rsidDel="007C55B9">
          <w:rPr>
            <w:rFonts w:ascii="Times New Roman" w:hAnsi="Times New Roman" w:cs="Times New Roman"/>
          </w:rPr>
          <w:delText>.</w:delText>
        </w:r>
      </w:del>
      <w:r w:rsidRPr="00E948D2">
        <w:rPr>
          <w:rFonts w:ascii="Times New Roman" w:hAnsi="Times New Roman" w:cs="Times New Roman"/>
        </w:rPr>
        <w:t>)</w:t>
      </w:r>
      <w:ins w:id="255" w:author="Copyeditor" w:date="2022-08-02T15:50:00Z">
        <w:r w:rsidR="007C55B9">
          <w:rPr>
            <w:rFonts w:ascii="Times New Roman" w:hAnsi="Times New Roman" w:cs="Times New Roman"/>
          </w:rPr>
          <w:t>.</w:t>
        </w:r>
      </w:ins>
      <w:r w:rsidRPr="00E948D2">
        <w:rPr>
          <w:rFonts w:ascii="Times New Roman" w:hAnsi="Times New Roman" w:cs="Times New Roman"/>
        </w:rPr>
        <w:t xml:space="preserve"> </w:t>
      </w:r>
      <w:r>
        <w:rPr>
          <w:rFonts w:ascii="Times New Roman" w:hAnsi="Times New Roman" w:cs="Times New Roman"/>
        </w:rPr>
        <w:t>Barrett Browning reorganizes the elements found in Coleridge’s poem</w:t>
      </w:r>
      <w:r w:rsidR="009B7AB2">
        <w:rPr>
          <w:rFonts w:ascii="Times New Roman" w:hAnsi="Times New Roman" w:cs="Times New Roman"/>
        </w:rPr>
        <w:t>, twisting the function of Coleridge’s words and images</w:t>
      </w:r>
      <w:r>
        <w:rPr>
          <w:rFonts w:ascii="Times New Roman" w:hAnsi="Times New Roman" w:cs="Times New Roman"/>
        </w:rPr>
        <w:t xml:space="preserve"> to give them uncanny moods.</w:t>
      </w:r>
    </w:p>
    <w:p w14:paraId="6512A322" w14:textId="03544B69" w:rsidR="000E2F5B" w:rsidRDefault="006B7238" w:rsidP="00D15C9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Like Isabella, Aurora cannot determine if she is looking at the tree, or if the tree is beholding her—if it is she, or the tree, that is “always in view.” </w:t>
      </w:r>
      <w:r w:rsidRPr="004C59FA">
        <w:rPr>
          <w:rFonts w:ascii="Times New Roman" w:hAnsi="Times New Roman" w:cs="Times New Roman"/>
        </w:rPr>
        <w:t>Coleridge’s tree</w:t>
      </w:r>
      <w:r>
        <w:rPr>
          <w:rFonts w:ascii="Times New Roman" w:hAnsi="Times New Roman" w:cs="Times New Roman"/>
        </w:rPr>
        <w:t xml:space="preserve"> </w:t>
      </w:r>
      <w:r w:rsidRPr="004C59FA">
        <w:rPr>
          <w:rFonts w:ascii="Times New Roman" w:hAnsi="Times New Roman" w:cs="Times New Roman"/>
        </w:rPr>
        <w:t>is</w:t>
      </w:r>
      <w:r>
        <w:rPr>
          <w:rFonts w:ascii="Times New Roman" w:hAnsi="Times New Roman" w:cs="Times New Roman"/>
        </w:rPr>
        <w:t xml:space="preserve"> </w:t>
      </w:r>
      <w:r w:rsidRPr="004C59FA">
        <w:rPr>
          <w:rFonts w:ascii="Times New Roman" w:hAnsi="Times New Roman" w:cs="Times New Roman"/>
        </w:rPr>
        <w:t>“always in view”</w:t>
      </w:r>
      <w:r>
        <w:rPr>
          <w:rFonts w:ascii="Times New Roman" w:hAnsi="Times New Roman" w:cs="Times New Roman"/>
        </w:rPr>
        <w:t xml:space="preserve"> as well, but it’s clearer that the speaker is exercising a gaze upon it</w:t>
      </w:r>
      <w:r w:rsidRPr="004C59FA">
        <w:rPr>
          <w:rFonts w:ascii="Times New Roman" w:hAnsi="Times New Roman" w:cs="Times New Roman"/>
        </w:rPr>
        <w:t>: in extraordinarily visual diction, the speaker “</w:t>
      </w:r>
      <w:proofErr w:type="spellStart"/>
      <w:r w:rsidRPr="004C59FA">
        <w:rPr>
          <w:rFonts w:ascii="Times New Roman" w:hAnsi="Times New Roman" w:cs="Times New Roman"/>
        </w:rPr>
        <w:t>mark’d</w:t>
      </w:r>
      <w:proofErr w:type="spellEnd"/>
      <w:r w:rsidRPr="004C59FA">
        <w:rPr>
          <w:rFonts w:ascii="Times New Roman" w:hAnsi="Times New Roman" w:cs="Times New Roman"/>
        </w:rPr>
        <w:t>,” “</w:t>
      </w:r>
      <w:proofErr w:type="spellStart"/>
      <w:r w:rsidRPr="004C59FA">
        <w:rPr>
          <w:rFonts w:ascii="Times New Roman" w:hAnsi="Times New Roman" w:cs="Times New Roman"/>
        </w:rPr>
        <w:t>watch’d</w:t>
      </w:r>
      <w:proofErr w:type="spellEnd"/>
      <w:r w:rsidRPr="004C59FA">
        <w:rPr>
          <w:rFonts w:ascii="Times New Roman" w:hAnsi="Times New Roman" w:cs="Times New Roman"/>
        </w:rPr>
        <w:t>,”</w:t>
      </w:r>
      <w:r>
        <w:rPr>
          <w:rFonts w:ascii="Times New Roman" w:hAnsi="Times New Roman" w:cs="Times New Roman"/>
        </w:rPr>
        <w:t xml:space="preserve"> </w:t>
      </w:r>
      <w:r w:rsidR="008B0945">
        <w:rPr>
          <w:rFonts w:ascii="Times New Roman" w:hAnsi="Times New Roman" w:cs="Times New Roman"/>
        </w:rPr>
        <w:t>and “</w:t>
      </w:r>
      <w:proofErr w:type="spellStart"/>
      <w:r w:rsidR="008B0945">
        <w:rPr>
          <w:rFonts w:ascii="Times New Roman" w:hAnsi="Times New Roman" w:cs="Times New Roman"/>
        </w:rPr>
        <w:t>lov’d</w:t>
      </w:r>
      <w:proofErr w:type="spellEnd"/>
      <w:r w:rsidR="008B0945">
        <w:rPr>
          <w:rFonts w:ascii="Times New Roman" w:hAnsi="Times New Roman" w:cs="Times New Roman"/>
        </w:rPr>
        <w:t xml:space="preserve"> to see” the lime </w:t>
      </w:r>
      <w:r>
        <w:rPr>
          <w:rFonts w:ascii="Times New Roman" w:hAnsi="Times New Roman" w:cs="Times New Roman"/>
        </w:rPr>
        <w:t>tree</w:t>
      </w:r>
      <w:r w:rsidR="008B0945">
        <w:rPr>
          <w:rFonts w:ascii="Times New Roman" w:hAnsi="Times New Roman" w:cs="Times New Roman"/>
        </w:rPr>
        <w:t xml:space="preserve"> (</w:t>
      </w:r>
      <w:del w:id="256" w:author="Copyeditor" w:date="2022-08-04T09:32:00Z">
        <w:r w:rsidR="008B0945" w:rsidDel="00B3109C">
          <w:rPr>
            <w:rFonts w:ascii="Times New Roman" w:hAnsi="Times New Roman" w:cs="Times New Roman"/>
          </w:rPr>
          <w:delText xml:space="preserve">ll. </w:delText>
        </w:r>
      </w:del>
      <w:r w:rsidR="008B0945">
        <w:rPr>
          <w:rFonts w:ascii="Times New Roman" w:hAnsi="Times New Roman" w:cs="Times New Roman"/>
        </w:rPr>
        <w:t>48–51)</w:t>
      </w:r>
      <w:r>
        <w:rPr>
          <w:rFonts w:ascii="Times New Roman" w:hAnsi="Times New Roman" w:cs="Times New Roman"/>
        </w:rPr>
        <w:t xml:space="preserve">. </w:t>
      </w:r>
      <w:r>
        <w:rPr>
          <w:rFonts w:ascii="Times New Roman" w:eastAsia="Times New Roman" w:hAnsi="Times New Roman" w:cs="Times New Roman"/>
        </w:rPr>
        <w:t xml:space="preserve">Aurora’s experience is not like that. It finds a closer corollary in another moment from Coleridge, this one from “Frost at Midnight,” in which the speaker discovers his inner self in an </w:t>
      </w:r>
      <w:r w:rsidR="00CB505F">
        <w:rPr>
          <w:rFonts w:ascii="Times New Roman" w:eastAsia="Times New Roman" w:hAnsi="Times New Roman" w:cs="Times New Roman"/>
        </w:rPr>
        <w:t>external if “companionable form</w:t>
      </w:r>
      <w:r>
        <w:rPr>
          <w:rFonts w:ascii="Times New Roman" w:eastAsia="Times New Roman" w:hAnsi="Times New Roman" w:cs="Times New Roman"/>
        </w:rPr>
        <w:t>”</w:t>
      </w:r>
      <w:r w:rsidR="00CB505F">
        <w:rPr>
          <w:rFonts w:ascii="Times New Roman" w:eastAsia="Times New Roman" w:hAnsi="Times New Roman" w:cs="Times New Roman"/>
        </w:rPr>
        <w:t xml:space="preserve"> </w:t>
      </w:r>
      <w:r w:rsidR="0053476B">
        <w:rPr>
          <w:rFonts w:ascii="Times New Roman" w:eastAsia="Times New Roman" w:hAnsi="Times New Roman" w:cs="Times New Roman"/>
        </w:rPr>
        <w:t>(</w:t>
      </w:r>
      <w:del w:id="257" w:author="Copyeditor" w:date="2022-08-04T09:33:00Z">
        <w:r w:rsidR="0053476B" w:rsidDel="00B3109C">
          <w:rPr>
            <w:rFonts w:ascii="Times New Roman" w:eastAsia="Times New Roman" w:hAnsi="Times New Roman" w:cs="Times New Roman"/>
          </w:rPr>
          <w:delText xml:space="preserve">“Frost” </w:delText>
        </w:r>
      </w:del>
      <w:r w:rsidR="0053476B">
        <w:rPr>
          <w:rFonts w:ascii="Times New Roman" w:eastAsia="Times New Roman" w:hAnsi="Times New Roman" w:cs="Times New Roman"/>
        </w:rPr>
        <w:t xml:space="preserve">19). </w:t>
      </w:r>
      <w:r w:rsidR="008B0945">
        <w:rPr>
          <w:rFonts w:ascii="Times New Roman" w:eastAsia="Times New Roman" w:hAnsi="Times New Roman" w:cs="Times New Roman"/>
        </w:rPr>
        <w:t>That is, t</w:t>
      </w:r>
      <w:r w:rsidRPr="004C59FA">
        <w:rPr>
          <w:rFonts w:ascii="Times New Roman" w:eastAsia="Times New Roman" w:hAnsi="Times New Roman" w:cs="Times New Roman"/>
        </w:rPr>
        <w:t xml:space="preserve">he lime tree gives substance to Aurora’s fantasy, and its enigmatic “message” is Coleridge’s message for the future being returned to him in a new </w:t>
      </w:r>
      <w:r w:rsidRPr="004C59FA">
        <w:rPr>
          <w:rFonts w:ascii="Times New Roman" w:eastAsia="Times New Roman" w:hAnsi="Times New Roman" w:cs="Times New Roman"/>
        </w:rPr>
        <w:lastRenderedPageBreak/>
        <w:t>contemporary moment, in inverted form</w:t>
      </w:r>
      <w:r w:rsidR="00CB505F">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{"citationID":"yFQevhnr","properties":{"formattedCitation":"(Lacan, {\\i{}\\uc0\\u201{}crits} 30)","plainCitation":"(Lacan, Écrits 30)","noteIndex":0},"citationItems":[{"id":819,"uris":["http://zotero.org/users/71093/items/ZXCQZF6R"],"uri":["http://zotero.org/users/71093/items/ZXCQZF6R"],"itemData":{"id":819,"type":"book","title":"Écrits: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30"}],"schema":"https://github.com/citation-style-language/schema/raw/master/csl-citation.json"} </w:instrText>
      </w:r>
      <w:r w:rsidR="008F2F9E">
        <w:rPr>
          <w:rFonts w:ascii="Times New Roman" w:eastAsia="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30)</w:t>
      </w:r>
      <w:r w:rsidR="008F2F9E">
        <w:rPr>
          <w:rFonts w:ascii="Times New Roman" w:eastAsia="Times New Roman" w:hAnsi="Times New Roman" w:cs="Times New Roman"/>
        </w:rPr>
        <w:fldChar w:fldCharType="end"/>
      </w:r>
      <w:r w:rsidR="00CB505F">
        <w:rPr>
          <w:rFonts w:ascii="Times New Roman" w:eastAsia="Times New Roman" w:hAnsi="Times New Roman" w:cs="Times New Roman"/>
        </w:rPr>
        <w:t>.</w:t>
      </w:r>
      <w:r w:rsidRPr="004C59FA">
        <w:rPr>
          <w:rFonts w:ascii="Times New Roman" w:eastAsia="Times New Roman" w:hAnsi="Times New Roman" w:cs="Times New Roman"/>
        </w:rPr>
        <w:t xml:space="preserve"> </w:t>
      </w:r>
      <w:r w:rsidRPr="004C59FA">
        <w:rPr>
          <w:rFonts w:ascii="Times New Roman" w:hAnsi="Times New Roman" w:cs="Times New Roman"/>
        </w:rPr>
        <w:t xml:space="preserve">This </w:t>
      </w:r>
      <w:r w:rsidR="008B0945">
        <w:rPr>
          <w:rFonts w:ascii="Times New Roman" w:hAnsi="Times New Roman" w:cs="Times New Roman"/>
        </w:rPr>
        <w:t>uncertainty is something that she</w:t>
      </w:r>
      <w:r w:rsidRPr="004C59FA">
        <w:rPr>
          <w:rFonts w:ascii="Times New Roman" w:hAnsi="Times New Roman" w:cs="Times New Roman"/>
        </w:rPr>
        <w:t xml:space="preserve"> must “await”: in Lacanian terms, it is not a feeling but a premonition and “pre-feeling,” as we await the cause of our desire, a confrontatio</w:t>
      </w:r>
      <w:r w:rsidR="00CB505F">
        <w:rPr>
          <w:rFonts w:ascii="Times New Roman" w:hAnsi="Times New Roman" w:cs="Times New Roman"/>
        </w:rPr>
        <w:t>n with “that which deceives not</w:t>
      </w:r>
      <w:r w:rsidRPr="004C59F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{"citationID":"1jWN8xS8","properties":{"formattedCitation":"(Lacan, {\\i{}Seminar X} 76)","plainCitation":"(Lacan, Seminar X 76)","noteIndex":0},"citationItems":[{"id":1777,"uris":["http://zotero.org/users/71093/items/K3NQ2RNE"],"uri":["http://zotero.org/users/71093/items/K3NQ2RNE"],"itemData":{"id":1777,"type":"book","title":"The Seminar of Jacques Lacan, Book X: Anxiety, 1962-63","publisher":"Polity","publisher-place":"Cambridge","event-place":"Cambridge","title-short":"Seminar X","author":[{"family":"Lacan","given":"Jacques"}],"translator":[{"family":"Price","given":"A.R."}],"editor":[{"family":"Miller","given":"Jacques-Alain"}],"issued":{"date-parts":[["2015"]]}},"locator":"76"}],"schema":"https://github.com/citation-style-language/schema/raw/master/csl-citation.json"} </w:instrText>
      </w:r>
      <w:r w:rsidR="008F2F9E">
        <w:rPr>
          <w:rFonts w:ascii="Times New Roman" w:hAnsi="Times New Roman" w:cs="Times New Roman"/>
        </w:rPr>
        <w:fldChar w:fldCharType="separate"/>
      </w:r>
      <w:r w:rsidR="00CB505F">
        <w:rPr>
          <w:rFonts w:ascii="Times New Roman" w:hAnsi="Times New Roman"/>
        </w:rPr>
        <w:t>(</w:t>
      </w:r>
      <w:r w:rsidR="008F2F9E" w:rsidRPr="008F2F9E">
        <w:rPr>
          <w:rFonts w:ascii="Times New Roman" w:hAnsi="Times New Roman"/>
          <w:i/>
          <w:iCs/>
        </w:rPr>
        <w:t>Seminar X</w:t>
      </w:r>
      <w:r w:rsidR="008F2F9E" w:rsidRPr="008F2F9E">
        <w:rPr>
          <w:rFonts w:ascii="Times New Roman" w:hAnsi="Times New Roman"/>
        </w:rPr>
        <w:t xml:space="preserve"> 76)</w:t>
      </w:r>
      <w:r w:rsidR="008F2F9E">
        <w:rPr>
          <w:rFonts w:ascii="Times New Roman" w:hAnsi="Times New Roman" w:cs="Times New Roman"/>
        </w:rPr>
        <w:fldChar w:fldCharType="end"/>
      </w:r>
      <w:r w:rsidR="00CB505F">
        <w:rPr>
          <w:rFonts w:ascii="Times New Roman" w:hAnsi="Times New Roman" w:cs="Times New Roman"/>
        </w:rPr>
        <w:t>.</w:t>
      </w:r>
      <w:r w:rsidRPr="004C59FA">
        <w:rPr>
          <w:rFonts w:ascii="Times New Roman" w:hAnsi="Times New Roman" w:cs="Times New Roman"/>
        </w:rPr>
        <w:t xml:space="preserve"> </w:t>
      </w:r>
      <w:r w:rsidR="009B7AB2">
        <w:rPr>
          <w:rFonts w:ascii="Times New Roman" w:hAnsi="Times New Roman" w:cs="Times New Roman"/>
        </w:rPr>
        <w:t>That happens</w:t>
      </w:r>
      <w:r w:rsidRPr="004C59FA">
        <w:rPr>
          <w:rFonts w:ascii="Times New Roman" w:hAnsi="Times New Roman" w:cs="Times New Roman"/>
        </w:rPr>
        <w:t xml:space="preserve"> </w:t>
      </w:r>
      <w:r w:rsidR="008B0945">
        <w:rPr>
          <w:rFonts w:ascii="Times New Roman" w:hAnsi="Times New Roman" w:cs="Times New Roman"/>
        </w:rPr>
        <w:t xml:space="preserve">because </w:t>
      </w:r>
      <w:r w:rsidR="009B7AB2">
        <w:rPr>
          <w:rFonts w:ascii="Times New Roman" w:eastAsia="Times New Roman" w:hAnsi="Times New Roman" w:cs="Times New Roman"/>
        </w:rPr>
        <w:t>Barrett Browning’s allusion functions</w:t>
      </w:r>
      <w:r w:rsidRPr="004C59FA">
        <w:rPr>
          <w:rFonts w:ascii="Times New Roman" w:eastAsia="Times New Roman" w:hAnsi="Times New Roman" w:cs="Times New Roman"/>
        </w:rPr>
        <w:t xml:space="preserve"> both spatial</w:t>
      </w:r>
      <w:r w:rsidR="009B7AB2">
        <w:rPr>
          <w:rFonts w:ascii="Times New Roman" w:eastAsia="Times New Roman" w:hAnsi="Times New Roman" w:cs="Times New Roman"/>
        </w:rPr>
        <w:t>ly</w:t>
      </w:r>
      <w:r w:rsidRPr="004C59FA">
        <w:rPr>
          <w:rFonts w:ascii="Times New Roman" w:eastAsia="Times New Roman" w:hAnsi="Times New Roman" w:cs="Times New Roman"/>
        </w:rPr>
        <w:t xml:space="preserve"> and temporal</w:t>
      </w:r>
      <w:r w:rsidR="009B7AB2">
        <w:rPr>
          <w:rFonts w:ascii="Times New Roman" w:eastAsia="Times New Roman" w:hAnsi="Times New Roman" w:cs="Times New Roman"/>
        </w:rPr>
        <w:t>ly</w:t>
      </w:r>
      <w:r w:rsidRPr="004C59FA">
        <w:rPr>
          <w:rFonts w:ascii="Times New Roman" w:eastAsia="Times New Roman" w:hAnsi="Times New Roman" w:cs="Times New Roman"/>
        </w:rPr>
        <w:t>: it separates inside from outside, as “Frost at Midnight” does</w:t>
      </w:r>
      <w:r w:rsidR="008B0945">
        <w:rPr>
          <w:rFonts w:ascii="Times New Roman" w:eastAsia="Times New Roman" w:hAnsi="Times New Roman" w:cs="Times New Roman"/>
        </w:rPr>
        <w:t xml:space="preserve"> in its own figurations of domestic space</w:t>
      </w:r>
      <w:r w:rsidRPr="004C59FA">
        <w:rPr>
          <w:rFonts w:ascii="Times New Roman" w:eastAsia="Times New Roman" w:hAnsi="Times New Roman" w:cs="Times New Roman"/>
        </w:rPr>
        <w:t>, but also styles Aurora as a baby</w:t>
      </w:r>
      <w:r w:rsidR="00FA3E91">
        <w:rPr>
          <w:rFonts w:ascii="Times New Roman" w:eastAsia="Times New Roman" w:hAnsi="Times New Roman" w:cs="Times New Roman"/>
        </w:rPr>
        <w:t xml:space="preserve"> (as we saw above)</w:t>
      </w:r>
      <w:del w:id="258" w:author="Copyeditor" w:date="2022-08-04T09:37:00Z">
        <w:r w:rsidRPr="004C59FA" w:rsidDel="00E178C9">
          <w:rPr>
            <w:rFonts w:ascii="Times New Roman" w:eastAsia="Times New Roman" w:hAnsi="Times New Roman" w:cs="Times New Roman"/>
          </w:rPr>
          <w:delText>,</w:delText>
        </w:r>
      </w:del>
      <w:r w:rsidRPr="004C59FA">
        <w:rPr>
          <w:rFonts w:ascii="Times New Roman" w:eastAsia="Times New Roman" w:hAnsi="Times New Roman" w:cs="Times New Roman"/>
        </w:rPr>
        <w:t xml:space="preserve"> and thus as </w:t>
      </w:r>
      <w:r w:rsidR="009B7AB2">
        <w:rPr>
          <w:rFonts w:ascii="Times New Roman" w:eastAsia="Times New Roman" w:hAnsi="Times New Roman" w:cs="Times New Roman"/>
        </w:rPr>
        <w:t xml:space="preserve">little </w:t>
      </w:r>
      <w:r w:rsidRPr="004C59FA">
        <w:rPr>
          <w:rFonts w:ascii="Times New Roman" w:eastAsia="Times New Roman" w:hAnsi="Times New Roman" w:cs="Times New Roman"/>
        </w:rPr>
        <w:t>Hartley Coleridge</w:t>
      </w:r>
      <w:r w:rsidR="00B56C91">
        <w:rPr>
          <w:rFonts w:ascii="Times New Roman" w:eastAsia="Times New Roman" w:hAnsi="Times New Roman" w:cs="Times New Roman"/>
        </w:rPr>
        <w:t xml:space="preserve">. </w:t>
      </w:r>
      <w:r w:rsidR="005B3069">
        <w:rPr>
          <w:rFonts w:ascii="Times New Roman" w:eastAsia="Times New Roman" w:hAnsi="Times New Roman" w:cs="Times New Roman"/>
        </w:rPr>
        <w:t>Aurora</w:t>
      </w:r>
      <w:r w:rsidR="009B7AB2">
        <w:rPr>
          <w:rFonts w:ascii="Times New Roman" w:eastAsia="Times New Roman" w:hAnsi="Times New Roman" w:cs="Times New Roman"/>
        </w:rPr>
        <w:t xml:space="preserve"> is </w:t>
      </w:r>
      <w:r w:rsidRPr="004C59FA">
        <w:rPr>
          <w:rFonts w:ascii="Times New Roman" w:eastAsia="Times New Roman" w:hAnsi="Times New Roman" w:cs="Times New Roman"/>
        </w:rPr>
        <w:t>someone of the following generation, a figure from the future of Romanticism to whom Coleridge had been sending aspirational wishes. This temporal movement, positioning Aurora’s present as Coleridge’s future</w:t>
      </w:r>
      <w:del w:id="259" w:author="Copyeditor" w:date="2022-08-04T09:38:00Z">
        <w:r w:rsidRPr="004C59FA" w:rsidDel="00E178C9">
          <w:rPr>
            <w:rFonts w:ascii="Times New Roman" w:eastAsia="Times New Roman" w:hAnsi="Times New Roman" w:cs="Times New Roman"/>
          </w:rPr>
          <w:delText xml:space="preserve">, </w:delText>
        </w:r>
      </w:del>
      <w:ins w:id="260" w:author="Copyeditor" w:date="2022-08-04T09:38:00Z">
        <w:r w:rsidR="00E178C9">
          <w:rPr>
            <w:rFonts w:ascii="Times New Roman" w:eastAsia="Times New Roman" w:hAnsi="Times New Roman" w:cs="Times New Roman"/>
          </w:rPr>
          <w:t>—</w:t>
        </w:r>
      </w:ins>
      <w:r w:rsidR="00B56C91">
        <w:rPr>
          <w:rFonts w:ascii="Times New Roman" w:eastAsia="Times New Roman" w:hAnsi="Times New Roman" w:cs="Times New Roman"/>
        </w:rPr>
        <w:t xml:space="preserve">and thus </w:t>
      </w:r>
      <w:del w:id="261" w:author="Copyeditor" w:date="2022-08-04T09:39:00Z">
        <w:r w:rsidR="00B56C91" w:rsidDel="00E178C9">
          <w:rPr>
            <w:rFonts w:ascii="Times New Roman" w:eastAsia="Times New Roman" w:hAnsi="Times New Roman" w:cs="Times New Roman"/>
          </w:rPr>
          <w:delText xml:space="preserve">as </w:delText>
        </w:r>
      </w:del>
      <w:r w:rsidR="00B56C91">
        <w:rPr>
          <w:rFonts w:ascii="Times New Roman" w:eastAsia="Times New Roman" w:hAnsi="Times New Roman" w:cs="Times New Roman"/>
        </w:rPr>
        <w:t>living out one’s life as</w:t>
      </w:r>
      <w:del w:id="262" w:author="Copyeditor" w:date="2022-08-04T09:38:00Z">
        <w:r w:rsidR="00B56C91" w:rsidDel="00E178C9">
          <w:rPr>
            <w:rFonts w:ascii="Times New Roman" w:eastAsia="Times New Roman" w:hAnsi="Times New Roman" w:cs="Times New Roman"/>
          </w:rPr>
          <w:delText xml:space="preserve"> a</w:delText>
        </w:r>
      </w:del>
      <w:r w:rsidR="00B56C91">
        <w:rPr>
          <w:rFonts w:ascii="Times New Roman" w:eastAsia="Times New Roman" w:hAnsi="Times New Roman" w:cs="Times New Roman"/>
        </w:rPr>
        <w:t xml:space="preserve"> someone else’s future projection from the past</w:t>
      </w:r>
      <w:del w:id="263" w:author="Copyeditor" w:date="2022-08-04T09:39:00Z">
        <w:r w:rsidR="00B56C91" w:rsidDel="00E178C9">
          <w:rPr>
            <w:rFonts w:ascii="Times New Roman" w:eastAsia="Times New Roman" w:hAnsi="Times New Roman" w:cs="Times New Roman"/>
          </w:rPr>
          <w:delText xml:space="preserve">, </w:delText>
        </w:r>
      </w:del>
      <w:ins w:id="264" w:author="Copyeditor" w:date="2022-08-04T09:39:00Z">
        <w:r w:rsidR="00E178C9">
          <w:rPr>
            <w:rFonts w:ascii="Times New Roman" w:eastAsia="Times New Roman" w:hAnsi="Times New Roman" w:cs="Times New Roman"/>
          </w:rPr>
          <w:t>—</w:t>
        </w:r>
      </w:ins>
      <w:r w:rsidRPr="004C59FA">
        <w:rPr>
          <w:rFonts w:ascii="Times New Roman" w:eastAsia="Times New Roman" w:hAnsi="Times New Roman" w:cs="Times New Roman"/>
        </w:rPr>
        <w:t>is how, despite her claims to the contrary, Aurora’s “inner life” ca</w:t>
      </w:r>
      <w:r w:rsidR="00B56C91">
        <w:rPr>
          <w:rFonts w:ascii="Times New Roman" w:eastAsia="Times New Roman" w:hAnsi="Times New Roman" w:cs="Times New Roman"/>
        </w:rPr>
        <w:t>n return</w:t>
      </w:r>
      <w:r w:rsidRPr="004C59FA">
        <w:rPr>
          <w:rFonts w:ascii="Times New Roman" w:eastAsia="Times New Roman" w:hAnsi="Times New Roman" w:cs="Times New Roman"/>
        </w:rPr>
        <w:t>, through the compa</w:t>
      </w:r>
      <w:r w:rsidR="00B56C91">
        <w:rPr>
          <w:rFonts w:ascii="Times New Roman" w:eastAsia="Times New Roman" w:hAnsi="Times New Roman" w:cs="Times New Roman"/>
        </w:rPr>
        <w:t>nionable tree, “on the outside.”</w:t>
      </w:r>
      <w:r w:rsidRPr="004C59FA">
        <w:rPr>
          <w:rFonts w:ascii="Times New Roman" w:eastAsia="Times New Roman" w:hAnsi="Times New Roman" w:cs="Times New Roman"/>
        </w:rPr>
        <w:t xml:space="preserve"> Aurora has located her</w:t>
      </w:r>
      <w:r w:rsidR="00B56C91">
        <w:rPr>
          <w:rFonts w:ascii="Times New Roman" w:eastAsia="Times New Roman" w:hAnsi="Times New Roman" w:cs="Times New Roman"/>
        </w:rPr>
        <w:t xml:space="preserve"> inner experience outside of her</w:t>
      </w:r>
      <w:r w:rsidRPr="004C59FA">
        <w:rPr>
          <w:rFonts w:ascii="Times New Roman" w:eastAsia="Times New Roman" w:hAnsi="Times New Roman" w:cs="Times New Roman"/>
        </w:rPr>
        <w:t>self</w:t>
      </w:r>
      <w:r w:rsidR="000E2F5B">
        <w:rPr>
          <w:rFonts w:ascii="Times New Roman" w:eastAsia="Times New Roman" w:hAnsi="Times New Roman" w:cs="Times New Roman"/>
        </w:rPr>
        <w:t xml:space="preserve">, in an effect that </w:t>
      </w:r>
      <w:r w:rsidR="00D8700C">
        <w:rPr>
          <w:rFonts w:ascii="Times New Roman" w:eastAsia="Times New Roman" w:hAnsi="Times New Roman" w:cs="Times New Roman"/>
        </w:rPr>
        <w:t xml:space="preserve">Lacanian analyst </w:t>
      </w:r>
      <w:r w:rsidR="004E6262" w:rsidRPr="00B03DF1">
        <w:rPr>
          <w:rFonts w:ascii="Times New Roman" w:hAnsi="Times New Roman" w:cs="Times New Roman"/>
        </w:rPr>
        <w:t>Stijn</w:t>
      </w:r>
      <w:r w:rsidR="004E6262">
        <w:rPr>
          <w:rFonts w:ascii="Times New Roman" w:eastAsia="Times New Roman" w:hAnsi="Times New Roman" w:cs="Times New Roman"/>
        </w:rPr>
        <w:t xml:space="preserve"> </w:t>
      </w:r>
      <w:proofErr w:type="spellStart"/>
      <w:r w:rsidR="000E2F5B">
        <w:rPr>
          <w:rFonts w:ascii="Times New Roman" w:eastAsia="Times New Roman" w:hAnsi="Times New Roman" w:cs="Times New Roman"/>
        </w:rPr>
        <w:t>Vanheule</w:t>
      </w:r>
      <w:proofErr w:type="spellEnd"/>
      <w:r w:rsidR="000E2F5B">
        <w:rPr>
          <w:rFonts w:ascii="Times New Roman" w:eastAsia="Times New Roman" w:hAnsi="Times New Roman" w:cs="Times New Roman"/>
        </w:rPr>
        <w:t xml:space="preserve"> has called </w:t>
      </w:r>
      <w:r w:rsidR="00CB505F">
        <w:rPr>
          <w:rFonts w:ascii="Times New Roman" w:eastAsia="Times New Roman" w:hAnsi="Times New Roman" w:cs="Times New Roman"/>
        </w:rPr>
        <w:t>“bodily externality</w:t>
      </w:r>
      <w:r w:rsidR="000E2F5B">
        <w:rPr>
          <w:rFonts w:ascii="Times New Roman" w:eastAsia="Times New Roman" w:hAnsi="Times New Roman" w:cs="Times New Roman"/>
        </w:rPr>
        <w:t>”</w:t>
      </w:r>
      <w:r w:rsidR="00CB505F">
        <w:rPr>
          <w:rFonts w:ascii="Times New Roman" w:eastAsia="Times New Roman" w:hAnsi="Times New Roman" w:cs="Times New Roman"/>
        </w:rPr>
        <w:t xml:space="preserve"> </w:t>
      </w:r>
      <w:r w:rsidR="008F2F9E">
        <w:rPr>
          <w:rFonts w:ascii="Times New Roman" w:eastAsia="Times New Roman" w:hAnsi="Times New Roman" w:cs="Times New Roman"/>
        </w:rPr>
        <w:fldChar w:fldCharType="begin"/>
      </w:r>
      <w:r w:rsidR="008F2F9E">
        <w:rPr>
          <w:rFonts w:ascii="Times New Roman" w:eastAsia="Times New Roman" w:hAnsi="Times New Roman" w:cs="Times New Roman"/>
        </w:rPr>
        <w:instrText xml:space="preserve"> ADDIN ZOTERO_ITEM CSL_CITATION {"citationID":"qHy5NqMD","properties":{"formattedCitation":"(Vanheule 86)","plainCitation":"(Vanheule 86)","noteIndex":0},"citationItems":[{"id":2696,"uris":["http://zotero.org/users/71093/items/4P9CXJM6"],"uri":["http://zotero.org/users/71093/items/4P9CXJM6"],"itemData":{"id":2696,"type":"chapter","title":"On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L."}],"issued":{"date-parts":[["2019"]]}},"locator":"86"}],"schema":"https://github.com/citation-style-language/schema/raw/master/csl-citation.json"} </w:instrText>
      </w:r>
      <w:r w:rsidR="008F2F9E">
        <w:rPr>
          <w:rFonts w:ascii="Times New Roman" w:eastAsia="Times New Roman" w:hAnsi="Times New Roman" w:cs="Times New Roman"/>
        </w:rPr>
        <w:fldChar w:fldCharType="separate"/>
      </w:r>
      <w:r w:rsidR="008F2F9E">
        <w:rPr>
          <w:rFonts w:ascii="Times New Roman" w:eastAsia="Times New Roman" w:hAnsi="Times New Roman" w:cs="Times New Roman"/>
          <w:noProof/>
        </w:rPr>
        <w:t>(86)</w:t>
      </w:r>
      <w:r w:rsidR="008F2F9E">
        <w:rPr>
          <w:rFonts w:ascii="Times New Roman" w:eastAsia="Times New Roman" w:hAnsi="Times New Roman" w:cs="Times New Roman"/>
        </w:rPr>
        <w:fldChar w:fldCharType="end"/>
      </w:r>
      <w:r w:rsidR="00CB505F">
        <w:rPr>
          <w:rFonts w:ascii="Times New Roman" w:eastAsia="Times New Roman" w:hAnsi="Times New Roman" w:cs="Times New Roman"/>
        </w:rPr>
        <w:t>.</w:t>
      </w:r>
      <w:r w:rsidR="000E2F5B">
        <w:rPr>
          <w:rFonts w:ascii="Times New Roman" w:eastAsia="Times New Roman" w:hAnsi="Times New Roman" w:cs="Times New Roman"/>
        </w:rPr>
        <w:t xml:space="preserve"> The body never becomes a narcissistically cathected object, </w:t>
      </w:r>
      <w:del w:id="265" w:author="Copyeditor" w:date="2022-08-04T09:45:00Z">
        <w:r w:rsidR="000E2F5B" w:rsidDel="004703D0">
          <w:rPr>
            <w:rFonts w:ascii="Times New Roman" w:eastAsia="Times New Roman" w:hAnsi="Times New Roman" w:cs="Times New Roman"/>
          </w:rPr>
          <w:delText xml:space="preserve">and </w:delText>
        </w:r>
      </w:del>
      <w:r w:rsidR="000E2F5B">
        <w:rPr>
          <w:rFonts w:ascii="Times New Roman" w:eastAsia="Times New Roman" w:hAnsi="Times New Roman" w:cs="Times New Roman"/>
        </w:rPr>
        <w:t>so there is no “ego” here, and the subject does not register properly in time.</w:t>
      </w:r>
      <w:r w:rsidR="005B3069">
        <w:rPr>
          <w:rFonts w:ascii="Times New Roman" w:eastAsia="Times New Roman" w:hAnsi="Times New Roman" w:cs="Times New Roman"/>
        </w:rPr>
        <w:t xml:space="preserve"> </w:t>
      </w:r>
      <w:r w:rsidR="005B3069" w:rsidRPr="00723D7C">
        <w:rPr>
          <w:rFonts w:ascii="Times New Roman" w:eastAsia="Times New Roman" w:hAnsi="Times New Roman" w:cs="Times New Roman"/>
        </w:rPr>
        <w:t xml:space="preserve">Aurora begins to embody what </w:t>
      </w:r>
      <w:commentRangeStart w:id="266"/>
      <w:r w:rsidR="005B3069" w:rsidRPr="00723D7C">
        <w:rPr>
          <w:rFonts w:ascii="Times New Roman" w:eastAsia="Times New Roman" w:hAnsi="Times New Roman" w:cs="Times New Roman"/>
        </w:rPr>
        <w:t xml:space="preserve">Anne C. McCarthy </w:t>
      </w:r>
      <w:commentRangeEnd w:id="266"/>
      <w:r w:rsidR="004703D0">
        <w:rPr>
          <w:rStyle w:val="CommentReference"/>
        </w:rPr>
        <w:commentReference w:id="266"/>
      </w:r>
      <w:r w:rsidR="005B3069" w:rsidRPr="00723D7C">
        <w:rPr>
          <w:rFonts w:ascii="Times New Roman" w:eastAsia="Times New Roman" w:hAnsi="Times New Roman" w:cs="Times New Roman"/>
        </w:rPr>
        <w:t>has called, with reference to “Frost at Midnight,” the “future just beyond the poem’s frame that may or may not take place</w:t>
      </w:r>
      <w:del w:id="267" w:author="Copyeditor" w:date="2022-08-04T09:45:00Z">
        <w:r w:rsidR="005B3069" w:rsidRPr="00723D7C" w:rsidDel="004703D0">
          <w:rPr>
            <w:rFonts w:ascii="Times New Roman" w:eastAsia="Times New Roman" w:hAnsi="Times New Roman" w:cs="Times New Roman"/>
          </w:rPr>
          <w:delText>,</w:delText>
        </w:r>
      </w:del>
      <w:r w:rsidR="005B3069" w:rsidRPr="00723D7C">
        <w:rPr>
          <w:rFonts w:ascii="Times New Roman" w:eastAsia="Times New Roman" w:hAnsi="Times New Roman" w:cs="Times New Roman"/>
        </w:rPr>
        <w:t>”</w:t>
      </w:r>
      <w:r w:rsidR="001136C9" w:rsidRPr="00723D7C">
        <w:rPr>
          <w:rFonts w:ascii="Times New Roman" w:eastAsia="Times New Roman" w:hAnsi="Times New Roman" w:cs="Times New Roman"/>
        </w:rPr>
        <w:t xml:space="preserve"> in response to</w:t>
      </w:r>
      <w:r w:rsidR="005B3069" w:rsidRPr="00723D7C">
        <w:rPr>
          <w:rFonts w:ascii="Times New Roman" w:eastAsia="Times New Roman" w:hAnsi="Times New Roman" w:cs="Times New Roman"/>
        </w:rPr>
        <w:t xml:space="preserve"> that poem’s </w:t>
      </w:r>
      <w:r w:rsidR="001136C9" w:rsidRPr="00723D7C">
        <w:rPr>
          <w:rFonts w:ascii="Times New Roman" w:eastAsia="Times New Roman" w:hAnsi="Times New Roman" w:cs="Times New Roman"/>
        </w:rPr>
        <w:t xml:space="preserve">“doubly suspended” </w:t>
      </w:r>
      <w:r w:rsidR="005B3069" w:rsidRPr="00723D7C">
        <w:rPr>
          <w:rFonts w:ascii="Times New Roman" w:eastAsia="Times New Roman" w:hAnsi="Times New Roman" w:cs="Times New Roman"/>
        </w:rPr>
        <w:t>“slow, dilated time” (29).</w:t>
      </w:r>
    </w:p>
    <w:p w14:paraId="2DE5FCB0" w14:textId="5A5E9E1E" w:rsidR="002373D8" w:rsidRPr="002373D8" w:rsidRDefault="00594892" w:rsidP="009B570D">
      <w:pPr>
        <w:spacing w:line="480" w:lineRule="auto"/>
        <w:ind w:firstLine="720"/>
        <w:rPr>
          <w:rFonts w:ascii="Times New Roman" w:hAnsi="Times New Roman" w:cs="Times New Roman"/>
        </w:rPr>
      </w:pPr>
      <w:r>
        <w:rPr>
          <w:rFonts w:ascii="Times New Roman" w:hAnsi="Times New Roman" w:cs="Times New Roman"/>
        </w:rPr>
        <w:t>In so doing, Barrett Browning</w:t>
      </w:r>
      <w:r w:rsidRPr="004C59FA">
        <w:rPr>
          <w:rFonts w:ascii="Times New Roman" w:hAnsi="Times New Roman" w:cs="Times New Roman"/>
        </w:rPr>
        <w:t xml:space="preserve"> undoes the central conceit of Coleridge’s </w:t>
      </w:r>
      <w:r w:rsidR="00B56C91">
        <w:rPr>
          <w:rFonts w:ascii="Times New Roman" w:hAnsi="Times New Roman" w:cs="Times New Roman"/>
        </w:rPr>
        <w:t xml:space="preserve">two </w:t>
      </w:r>
      <w:r w:rsidRPr="004C59FA">
        <w:rPr>
          <w:rFonts w:ascii="Times New Roman" w:hAnsi="Times New Roman" w:cs="Times New Roman"/>
        </w:rPr>
        <w:t>poem</w:t>
      </w:r>
      <w:r w:rsidR="00B56C91">
        <w:rPr>
          <w:rFonts w:ascii="Times New Roman" w:hAnsi="Times New Roman" w:cs="Times New Roman"/>
        </w:rPr>
        <w:t>s</w:t>
      </w:r>
      <w:del w:id="268" w:author="Copyeditor" w:date="2022-08-04T09:47:00Z">
        <w:r w:rsidR="00B56C91" w:rsidDel="00DB7BB4">
          <w:rPr>
            <w:rFonts w:ascii="Times New Roman" w:hAnsi="Times New Roman" w:cs="Times New Roman"/>
          </w:rPr>
          <w:delText>,</w:delText>
        </w:r>
      </w:del>
      <w:r w:rsidR="00B56C91">
        <w:rPr>
          <w:rFonts w:ascii="Times New Roman" w:hAnsi="Times New Roman" w:cs="Times New Roman"/>
        </w:rPr>
        <w:t xml:space="preserve"> and reverses their</w:t>
      </w:r>
      <w:r>
        <w:rPr>
          <w:rFonts w:ascii="Times New Roman" w:hAnsi="Times New Roman" w:cs="Times New Roman"/>
        </w:rPr>
        <w:t xml:space="preserve"> aspirations for the future</w:t>
      </w:r>
      <w:r w:rsidRPr="004C59FA">
        <w:rPr>
          <w:rFonts w:ascii="Times New Roman" w:hAnsi="Times New Roman" w:cs="Times New Roman"/>
        </w:rPr>
        <w:t>.</w:t>
      </w:r>
      <w:r w:rsidR="00B56C91">
        <w:rPr>
          <w:rFonts w:ascii="Times New Roman" w:hAnsi="Times New Roman" w:cs="Times New Roman"/>
        </w:rPr>
        <w:t xml:space="preserve"> </w:t>
      </w:r>
      <w:r w:rsidR="00B56C91">
        <w:rPr>
          <w:rFonts w:ascii="Times New Roman" w:hAnsi="Times New Roman" w:cs="Times New Roman"/>
          <w:i/>
        </w:rPr>
        <w:t>Aurora Leigh</w:t>
      </w:r>
      <w:r w:rsidR="00A3105F" w:rsidRPr="004C59FA">
        <w:rPr>
          <w:rFonts w:ascii="Times New Roman" w:hAnsi="Times New Roman" w:cs="Times New Roman"/>
        </w:rPr>
        <w:t xml:space="preserve"> </w:t>
      </w:r>
      <w:r w:rsidR="00B56C91">
        <w:rPr>
          <w:rFonts w:ascii="Times New Roman" w:hAnsi="Times New Roman" w:cs="Times New Roman"/>
        </w:rPr>
        <w:t>resists the law laid down by Coleridge’s use of trope</w:t>
      </w:r>
      <w:r w:rsidR="00A3105F">
        <w:rPr>
          <w:rFonts w:ascii="Times New Roman" w:hAnsi="Times New Roman" w:cs="Times New Roman"/>
        </w:rPr>
        <w:t xml:space="preserve">, and we can feel the ripples of this difference </w:t>
      </w:r>
      <w:r w:rsidR="004E2DC2">
        <w:rPr>
          <w:rFonts w:ascii="Times New Roman" w:hAnsi="Times New Roman" w:cs="Times New Roman"/>
        </w:rPr>
        <w:t>temporally</w:t>
      </w:r>
      <w:r w:rsidR="00A3105F" w:rsidRPr="004C59FA">
        <w:rPr>
          <w:rFonts w:ascii="Times New Roman" w:hAnsi="Times New Roman" w:cs="Times New Roman"/>
        </w:rPr>
        <w:t xml:space="preserve">. </w:t>
      </w:r>
      <w:r w:rsidR="003B0EA8">
        <w:rPr>
          <w:rFonts w:ascii="Times New Roman" w:hAnsi="Times New Roman" w:cs="Times New Roman"/>
        </w:rPr>
        <w:t>“This Lime-Tree Bower My Prison,” like “Frost at Midnight,”</w:t>
      </w:r>
      <w:r w:rsidR="00A3105F" w:rsidRPr="004C59FA">
        <w:rPr>
          <w:rFonts w:ascii="Times New Roman" w:hAnsi="Times New Roman" w:cs="Times New Roman"/>
        </w:rPr>
        <w:t xml:space="preserve"> converts metonymy into metaphor: the lime-tree bower metonymizes the house at which the injured poet is stuck, only for that metonym to become the tenor of a carceral metaphor: </w:t>
      </w:r>
      <w:r w:rsidR="00A3105F">
        <w:rPr>
          <w:rFonts w:ascii="Times New Roman" w:hAnsi="Times New Roman" w:cs="Times New Roman"/>
        </w:rPr>
        <w:t>“this lime-tree bower my prison</w:t>
      </w:r>
      <w:r w:rsidR="00A3105F" w:rsidRPr="004C59FA">
        <w:rPr>
          <w:rFonts w:ascii="Times New Roman" w:hAnsi="Times New Roman" w:cs="Times New Roman"/>
        </w:rPr>
        <w:t>”</w:t>
      </w:r>
      <w:r w:rsidR="00A3105F">
        <w:rPr>
          <w:rFonts w:ascii="Times New Roman" w:hAnsi="Times New Roman" w:cs="Times New Roman"/>
        </w:rPr>
        <w:t xml:space="preserve"> (</w:t>
      </w:r>
      <w:del w:id="269" w:author="Copyeditor" w:date="2022-08-04T09:52:00Z">
        <w:r w:rsidR="00A3105F" w:rsidDel="00D772A4">
          <w:rPr>
            <w:rFonts w:ascii="Times New Roman" w:hAnsi="Times New Roman" w:cs="Times New Roman"/>
          </w:rPr>
          <w:delText xml:space="preserve">l. </w:delText>
        </w:r>
      </w:del>
      <w:r w:rsidR="00A3105F">
        <w:rPr>
          <w:rFonts w:ascii="Times New Roman" w:hAnsi="Times New Roman" w:cs="Times New Roman"/>
        </w:rPr>
        <w:t>2).</w:t>
      </w:r>
      <w:r w:rsidR="0006353C">
        <w:rPr>
          <w:rFonts w:ascii="Times New Roman" w:hAnsi="Times New Roman" w:cs="Times New Roman"/>
        </w:rPr>
        <w:t xml:space="preserve"> In Freudian terms (</w:t>
      </w:r>
      <w:r w:rsidR="00FD79C2">
        <w:rPr>
          <w:rFonts w:ascii="Times New Roman" w:hAnsi="Times New Roman" w:cs="Times New Roman"/>
        </w:rPr>
        <w:t xml:space="preserve">as </w:t>
      </w:r>
      <w:r w:rsidR="00FD79C2">
        <w:rPr>
          <w:rFonts w:ascii="Times New Roman" w:hAnsi="Times New Roman" w:cs="Times New Roman"/>
        </w:rPr>
        <w:lastRenderedPageBreak/>
        <w:t>processed through</w:t>
      </w:r>
      <w:r w:rsidR="00A3105F" w:rsidRPr="004C59FA">
        <w:rPr>
          <w:rFonts w:ascii="Times New Roman" w:hAnsi="Times New Roman" w:cs="Times New Roman"/>
        </w:rPr>
        <w:t xml:space="preserve"> Lacan’s disc</w:t>
      </w:r>
      <w:r w:rsidR="0006353C">
        <w:rPr>
          <w:rFonts w:ascii="Times New Roman" w:hAnsi="Times New Roman" w:cs="Times New Roman"/>
        </w:rPr>
        <w:t>ussion of metonymy and metaphor)</w:t>
      </w:r>
      <w:ins w:id="270" w:author="Copyeditor" w:date="2022-08-04T09:52:00Z">
        <w:r w:rsidR="00D772A4">
          <w:rPr>
            <w:rFonts w:ascii="Times New Roman" w:hAnsi="Times New Roman" w:cs="Times New Roman"/>
          </w:rPr>
          <w:t>,</w:t>
        </w:r>
      </w:ins>
      <w:r w:rsidR="0006353C">
        <w:rPr>
          <w:rFonts w:ascii="Times New Roman" w:hAnsi="Times New Roman" w:cs="Times New Roman"/>
        </w:rPr>
        <w:t xml:space="preserve"> Coleridge’s</w:t>
      </w:r>
      <w:r w:rsidR="00A3105F" w:rsidRPr="004C59FA">
        <w:rPr>
          <w:rFonts w:ascii="Times New Roman" w:hAnsi="Times New Roman" w:cs="Times New Roman"/>
        </w:rPr>
        <w:t xml:space="preserve"> figural </w:t>
      </w:r>
      <w:r w:rsidR="00B56C91">
        <w:rPr>
          <w:rFonts w:ascii="Times New Roman" w:hAnsi="Times New Roman" w:cs="Times New Roman"/>
        </w:rPr>
        <w:t>language</w:t>
      </w:r>
      <w:r w:rsidR="00A3105F" w:rsidRPr="004C59FA">
        <w:rPr>
          <w:rFonts w:ascii="Times New Roman" w:hAnsi="Times New Roman" w:cs="Times New Roman"/>
        </w:rPr>
        <w:t xml:space="preserve"> works first by displacement, “as I myself were there!”</w:t>
      </w:r>
      <w:r w:rsidR="00A3105F">
        <w:rPr>
          <w:rFonts w:ascii="Times New Roman" w:hAnsi="Times New Roman" w:cs="Times New Roman"/>
        </w:rPr>
        <w:t xml:space="preserve"> (</w:t>
      </w:r>
      <w:del w:id="271" w:author="Copyeditor" w:date="2022-08-04T09:52:00Z">
        <w:r w:rsidR="00A3105F" w:rsidDel="00D772A4">
          <w:rPr>
            <w:rFonts w:ascii="Times New Roman" w:hAnsi="Times New Roman" w:cs="Times New Roman"/>
          </w:rPr>
          <w:delText xml:space="preserve">l. </w:delText>
        </w:r>
      </w:del>
      <w:r w:rsidR="00A3105F">
        <w:rPr>
          <w:rFonts w:ascii="Times New Roman" w:hAnsi="Times New Roman" w:cs="Times New Roman"/>
        </w:rPr>
        <w:t>47)</w:t>
      </w:r>
      <w:r w:rsidR="00A3105F" w:rsidRPr="004C59FA">
        <w:rPr>
          <w:rFonts w:ascii="Times New Roman" w:hAnsi="Times New Roman" w:cs="Times New Roman"/>
        </w:rPr>
        <w:t xml:space="preserve">, only to begin the work of condensation, as if Charles and the speaker were the same person, </w:t>
      </w:r>
      <w:del w:id="272" w:author="Copyeditor" w:date="2022-08-04T09:59:00Z">
        <w:r w:rsidR="00A3105F" w:rsidRPr="004C59FA" w:rsidDel="009A5940">
          <w:rPr>
            <w:rFonts w:ascii="Times New Roman" w:hAnsi="Times New Roman" w:cs="Times New Roman"/>
          </w:rPr>
          <w:delText xml:space="preserve">and </w:delText>
        </w:r>
      </w:del>
      <w:r w:rsidR="00A3105F" w:rsidRPr="004C59FA">
        <w:rPr>
          <w:rFonts w:ascii="Times New Roman" w:hAnsi="Times New Roman" w:cs="Times New Roman"/>
        </w:rPr>
        <w:t>so they can “</w:t>
      </w:r>
      <w:r w:rsidR="00A3105F" w:rsidRPr="004C59FA">
        <w:rPr>
          <w:rFonts w:ascii="Times New Roman" w:eastAsia="Times New Roman" w:hAnsi="Times New Roman" w:cs="Times New Roman"/>
        </w:rPr>
        <w:t>contemplate / With live</w:t>
      </w:r>
      <w:r w:rsidR="00A3105F">
        <w:rPr>
          <w:rFonts w:ascii="Times New Roman" w:eastAsia="Times New Roman" w:hAnsi="Times New Roman" w:cs="Times New Roman"/>
        </w:rPr>
        <w:t>ly joy the joys we cannot share</w:t>
      </w:r>
      <w:r w:rsidR="00A3105F" w:rsidRPr="004C59FA">
        <w:rPr>
          <w:rFonts w:ascii="Times New Roman" w:eastAsia="Times New Roman" w:hAnsi="Times New Roman" w:cs="Times New Roman"/>
        </w:rPr>
        <w:t>”</w:t>
      </w:r>
      <w:r w:rsidR="00A3105F">
        <w:rPr>
          <w:rFonts w:ascii="Times New Roman" w:eastAsia="Times New Roman" w:hAnsi="Times New Roman" w:cs="Times New Roman"/>
        </w:rPr>
        <w:t xml:space="preserve"> (</w:t>
      </w:r>
      <w:del w:id="273" w:author="Copyeditor" w:date="2022-08-04T09:59:00Z">
        <w:r w:rsidR="00A3105F" w:rsidDel="009A5940">
          <w:rPr>
            <w:rFonts w:ascii="Times New Roman" w:eastAsia="Times New Roman" w:hAnsi="Times New Roman" w:cs="Times New Roman"/>
          </w:rPr>
          <w:delText xml:space="preserve">ll. </w:delText>
        </w:r>
      </w:del>
      <w:r w:rsidR="00A3105F">
        <w:rPr>
          <w:rFonts w:ascii="Times New Roman" w:eastAsia="Times New Roman" w:hAnsi="Times New Roman" w:cs="Times New Roman"/>
        </w:rPr>
        <w:t>68–69).</w:t>
      </w:r>
      <w:r w:rsidR="00A3105F" w:rsidRPr="004C59FA">
        <w:rPr>
          <w:rFonts w:ascii="Times New Roman" w:eastAsia="Times New Roman" w:hAnsi="Times New Roman" w:cs="Times New Roman"/>
        </w:rPr>
        <w:t xml:space="preserve"> This gives a dreamlike quality to Coleridge’s text, which has been seen as a source of its </w:t>
      </w:r>
      <w:r w:rsidR="00A3105F">
        <w:rPr>
          <w:rFonts w:ascii="Times New Roman" w:eastAsia="Times New Roman" w:hAnsi="Times New Roman" w:cs="Times New Roman"/>
        </w:rPr>
        <w:t>unusual</w:t>
      </w:r>
      <w:r w:rsidR="00A3105F" w:rsidRPr="004C59FA">
        <w:rPr>
          <w:rFonts w:ascii="Times New Roman" w:eastAsia="Times New Roman" w:hAnsi="Times New Roman" w:cs="Times New Roman"/>
        </w:rPr>
        <w:t xml:space="preserve"> temporality</w:t>
      </w:r>
      <w:del w:id="274" w:author="Copyeditor" w:date="2022-08-04T10:01:00Z">
        <w:r w:rsidR="00A3105F" w:rsidRPr="004C59FA" w:rsidDel="009A5940">
          <w:rPr>
            <w:rFonts w:ascii="Times New Roman" w:eastAsia="Times New Roman" w:hAnsi="Times New Roman" w:cs="Times New Roman"/>
          </w:rPr>
          <w:delText xml:space="preserve">: </w:delText>
        </w:r>
      </w:del>
      <w:ins w:id="275" w:author="Copyeditor" w:date="2022-08-04T10:01:00Z">
        <w:r w:rsidR="009A5940">
          <w:rPr>
            <w:rFonts w:ascii="Times New Roman" w:eastAsia="Times New Roman" w:hAnsi="Times New Roman" w:cs="Times New Roman"/>
          </w:rPr>
          <w:t>.</w:t>
        </w:r>
        <w:r w:rsidR="009A5940" w:rsidRPr="004C59FA">
          <w:rPr>
            <w:rFonts w:ascii="Times New Roman" w:eastAsia="Times New Roman" w:hAnsi="Times New Roman" w:cs="Times New Roman"/>
          </w:rPr>
          <w:t xml:space="preserve"> </w:t>
        </w:r>
        <w:r w:rsidR="009A5940">
          <w:rPr>
            <w:rFonts w:ascii="Times New Roman" w:eastAsia="Times New Roman" w:hAnsi="Times New Roman" w:cs="Times New Roman"/>
          </w:rPr>
          <w:t>A</w:t>
        </w:r>
      </w:ins>
      <w:del w:id="276" w:author="Copyeditor" w:date="2022-08-04T10:01:00Z">
        <w:r w:rsidR="00A3105F" w:rsidRPr="004C59FA" w:rsidDel="009A5940">
          <w:rPr>
            <w:rFonts w:ascii="Times New Roman" w:eastAsia="Times New Roman" w:hAnsi="Times New Roman" w:cs="Times New Roman"/>
          </w:rPr>
          <w:delText>a</w:delText>
        </w:r>
      </w:del>
      <w:r w:rsidR="00A3105F" w:rsidRPr="004C59FA">
        <w:rPr>
          <w:rFonts w:ascii="Times New Roman" w:eastAsia="Times New Roman" w:hAnsi="Times New Roman" w:cs="Times New Roman"/>
        </w:rPr>
        <w:t>s Franc</w:t>
      </w:r>
      <w:r w:rsidR="009B570D">
        <w:rPr>
          <w:rFonts w:ascii="Times New Roman" w:eastAsia="Times New Roman" w:hAnsi="Times New Roman" w:cs="Times New Roman"/>
        </w:rPr>
        <w:t>i</w:t>
      </w:r>
      <w:r w:rsidR="00A3105F" w:rsidRPr="004C59FA">
        <w:rPr>
          <w:rFonts w:ascii="Times New Roman" w:eastAsia="Times New Roman" w:hAnsi="Times New Roman" w:cs="Times New Roman"/>
        </w:rPr>
        <w:t xml:space="preserve">s O’Gorman notes, Coleridge is imagining </w:t>
      </w:r>
      <w:r w:rsidR="00C15029">
        <w:rPr>
          <w:rFonts w:ascii="Times New Roman" w:eastAsia="Times New Roman" w:hAnsi="Times New Roman" w:cs="Times New Roman"/>
        </w:rPr>
        <w:t xml:space="preserve">and situating himself within </w:t>
      </w:r>
      <w:r w:rsidR="00A3105F" w:rsidRPr="004C59FA">
        <w:rPr>
          <w:rFonts w:ascii="Times New Roman" w:eastAsia="Times New Roman" w:hAnsi="Times New Roman" w:cs="Times New Roman"/>
        </w:rPr>
        <w:t>a present</w:t>
      </w:r>
      <w:del w:id="277" w:author="Copyeditor" w:date="2022-08-04T10:01:00Z">
        <w:r w:rsidR="00A3105F" w:rsidRPr="004C59FA" w:rsidDel="009A5940">
          <w:rPr>
            <w:rFonts w:ascii="Times New Roman" w:eastAsia="Times New Roman" w:hAnsi="Times New Roman" w:cs="Times New Roman"/>
          </w:rPr>
          <w:delText>,</w:delText>
        </w:r>
      </w:del>
      <w:r w:rsidR="00A3105F" w:rsidRPr="004C59FA">
        <w:rPr>
          <w:rFonts w:ascii="Times New Roman" w:eastAsia="Times New Roman" w:hAnsi="Times New Roman" w:cs="Times New Roman"/>
        </w:rPr>
        <w:t xml:space="preserve"> as a way of expressing trepidation for the future</w:t>
      </w:r>
      <w:r w:rsidR="00CB505F">
        <w:rPr>
          <w:rFonts w:ascii="Times New Roman" w:eastAsia="Times New Roman" w:hAnsi="Times New Roman" w:cs="Times New Roman"/>
        </w:rPr>
        <w:t>.</w:t>
      </w:r>
      <w:r w:rsidR="00A3105F" w:rsidRPr="004C59FA">
        <w:rPr>
          <w:rFonts w:ascii="Times New Roman" w:eastAsia="Times New Roman" w:hAnsi="Times New Roman" w:cs="Times New Roman"/>
        </w:rPr>
        <w:t xml:space="preserve"> </w:t>
      </w:r>
      <w:r w:rsidR="00C15029">
        <w:rPr>
          <w:rFonts w:ascii="Times New Roman" w:hAnsi="Times New Roman" w:cs="Times New Roman"/>
        </w:rPr>
        <w:t>He meanwhile treats</w:t>
      </w:r>
      <w:r w:rsidR="00A3105F" w:rsidRPr="004C59FA">
        <w:rPr>
          <w:rFonts w:ascii="Times New Roman" w:hAnsi="Times New Roman" w:cs="Times New Roman"/>
        </w:rPr>
        <w:t xml:space="preserve"> the present as his </w:t>
      </w:r>
      <w:del w:id="278" w:author="Copyeditor" w:date="2022-08-04T13:37:00Z">
        <w:r w:rsidR="00A3105F" w:rsidRPr="004C59FA" w:rsidDel="00762139">
          <w:rPr>
            <w:rFonts w:ascii="Times New Roman" w:hAnsi="Times New Roman" w:cs="Times New Roman"/>
          </w:rPr>
          <w:delText xml:space="preserve">own </w:delText>
        </w:r>
      </w:del>
      <w:r w:rsidR="00A3105F" w:rsidRPr="004C59FA">
        <w:rPr>
          <w:rFonts w:ascii="Times New Roman" w:hAnsi="Times New Roman" w:cs="Times New Roman"/>
        </w:rPr>
        <w:t>past: “</w:t>
      </w:r>
      <w:r w:rsidR="00A3105F" w:rsidRPr="004C59FA">
        <w:rPr>
          <w:rFonts w:ascii="Times New Roman" w:eastAsia="Times New Roman" w:hAnsi="Times New Roman" w:cs="Times New Roman"/>
        </w:rPr>
        <w:t>So my friend / Struck with deep</w:t>
      </w:r>
      <w:r w:rsidR="00A3105F">
        <w:rPr>
          <w:rFonts w:ascii="Times New Roman" w:eastAsia="Times New Roman" w:hAnsi="Times New Roman" w:cs="Times New Roman"/>
        </w:rPr>
        <w:t xml:space="preserve"> joy may stand, as I have stood</w:t>
      </w:r>
      <w:r w:rsidR="00A3105F" w:rsidRPr="004C59FA">
        <w:rPr>
          <w:rFonts w:ascii="Times New Roman" w:hAnsi="Times New Roman" w:cs="Times New Roman"/>
        </w:rPr>
        <w:t>”</w:t>
      </w:r>
      <w:r w:rsidR="00A3105F">
        <w:rPr>
          <w:rFonts w:ascii="Times New Roman" w:hAnsi="Times New Roman" w:cs="Times New Roman"/>
        </w:rPr>
        <w:t xml:space="preserve"> (</w:t>
      </w:r>
      <w:del w:id="279" w:author="Copyeditor" w:date="2022-08-04T10:02:00Z">
        <w:r w:rsidR="00A3105F" w:rsidDel="009A5940">
          <w:rPr>
            <w:rFonts w:ascii="Times New Roman" w:hAnsi="Times New Roman" w:cs="Times New Roman"/>
          </w:rPr>
          <w:delText xml:space="preserve">ll. </w:delText>
        </w:r>
      </w:del>
      <w:r w:rsidR="00A3105F">
        <w:rPr>
          <w:rFonts w:ascii="Times New Roman" w:hAnsi="Times New Roman" w:cs="Times New Roman"/>
        </w:rPr>
        <w:t>38–39).</w:t>
      </w:r>
      <w:r w:rsidR="00A3105F" w:rsidRPr="004C59FA">
        <w:rPr>
          <w:rFonts w:ascii="Times New Roman" w:eastAsia="Times New Roman" w:hAnsi="Times New Roman" w:cs="Times New Roman"/>
        </w:rPr>
        <w:t xml:space="preserve"> </w:t>
      </w:r>
      <w:r w:rsidR="00A3105F" w:rsidRPr="004C59FA">
        <w:rPr>
          <w:rFonts w:ascii="Times New Roman" w:hAnsi="Times New Roman" w:cs="Times New Roman"/>
        </w:rPr>
        <w:t>The figu</w:t>
      </w:r>
      <w:r w:rsidR="00B56C91">
        <w:rPr>
          <w:rFonts w:ascii="Times New Roman" w:hAnsi="Times New Roman" w:cs="Times New Roman"/>
        </w:rPr>
        <w:t xml:space="preserve">ral trajectory of Aurora’s lime </w:t>
      </w:r>
      <w:r w:rsidR="00A3105F" w:rsidRPr="004C59FA">
        <w:rPr>
          <w:rFonts w:ascii="Times New Roman" w:hAnsi="Times New Roman" w:cs="Times New Roman"/>
        </w:rPr>
        <w:t xml:space="preserve">tree is quite different: </w:t>
      </w:r>
      <w:r w:rsidR="00C15029">
        <w:rPr>
          <w:rFonts w:ascii="Times New Roman" w:hAnsi="Times New Roman" w:cs="Times New Roman"/>
        </w:rPr>
        <w:t>the tree appears</w:t>
      </w:r>
      <w:r w:rsidR="00A3105F" w:rsidRPr="004C59FA">
        <w:rPr>
          <w:rFonts w:ascii="Times New Roman" w:hAnsi="Times New Roman" w:cs="Times New Roman"/>
        </w:rPr>
        <w:t xml:space="preserve"> as an allusion to Coleridge</w:t>
      </w:r>
      <w:del w:id="280" w:author="Copyeditor" w:date="2022-08-04T10:03:00Z">
        <w:r w:rsidR="00A3105F" w:rsidRPr="004C59FA" w:rsidDel="009A5940">
          <w:rPr>
            <w:rFonts w:ascii="Times New Roman" w:hAnsi="Times New Roman" w:cs="Times New Roman"/>
          </w:rPr>
          <w:delText>,</w:delText>
        </w:r>
      </w:del>
      <w:r w:rsidR="00A3105F" w:rsidRPr="004C59FA">
        <w:rPr>
          <w:rFonts w:ascii="Times New Roman" w:hAnsi="Times New Roman" w:cs="Times New Roman"/>
        </w:rPr>
        <w:t xml:space="preserve"> but then becomes a symbol of a world outside the house. The lime tree never becomes a metonym for the house</w:t>
      </w:r>
      <w:del w:id="281" w:author="Copyeditor" w:date="2022-08-04T10:03:00Z">
        <w:r w:rsidR="00A3105F" w:rsidRPr="004C59FA" w:rsidDel="009A5940">
          <w:rPr>
            <w:rFonts w:ascii="Times New Roman" w:hAnsi="Times New Roman" w:cs="Times New Roman"/>
          </w:rPr>
          <w:delText>,</w:delText>
        </w:r>
      </w:del>
      <w:r w:rsidR="00A3105F" w:rsidRPr="004C59FA">
        <w:rPr>
          <w:rFonts w:ascii="Times New Roman" w:hAnsi="Times New Roman" w:cs="Times New Roman"/>
        </w:rPr>
        <w:t xml:space="preserve"> and never a metaphor for a prison; rather, the </w:t>
      </w:r>
      <w:r w:rsidR="00A3105F" w:rsidRPr="00594892">
        <w:rPr>
          <w:rFonts w:ascii="Times New Roman" w:hAnsi="Times New Roman" w:cs="Times New Roman"/>
        </w:rPr>
        <w:t>window</w:t>
      </w:r>
      <w:r w:rsidR="009C1465">
        <w:rPr>
          <w:rFonts w:ascii="Times New Roman" w:hAnsi="Times New Roman" w:cs="Times New Roman"/>
        </w:rPr>
        <w:t xml:space="preserve"> from which Aurora</w:t>
      </w:r>
      <w:r w:rsidR="00A3105F" w:rsidRPr="004C59FA">
        <w:rPr>
          <w:rFonts w:ascii="Times New Roman" w:hAnsi="Times New Roman" w:cs="Times New Roman"/>
        </w:rPr>
        <w:t xml:space="preserve"> </w:t>
      </w:r>
      <w:r w:rsidR="00A3105F">
        <w:rPr>
          <w:rFonts w:ascii="Times New Roman" w:hAnsi="Times New Roman" w:cs="Times New Roman"/>
        </w:rPr>
        <w:t>watches</w:t>
      </w:r>
      <w:r w:rsidR="00A3105F" w:rsidRPr="004C59FA">
        <w:rPr>
          <w:rFonts w:ascii="Times New Roman" w:hAnsi="Times New Roman" w:cs="Times New Roman"/>
        </w:rPr>
        <w:t xml:space="preserve"> the tree stands in metonymic relation to the </w:t>
      </w:r>
      <w:r w:rsidR="00A3105F" w:rsidRPr="002373D8">
        <w:rPr>
          <w:rFonts w:ascii="Times New Roman" w:hAnsi="Times New Roman" w:cs="Times New Roman"/>
        </w:rPr>
        <w:t xml:space="preserve">house, and then the window becomes allegorized as </w:t>
      </w:r>
      <w:ins w:id="282" w:author="Copyeditor" w:date="2022-08-04T13:37:00Z">
        <w:r w:rsidR="00762139">
          <w:rPr>
            <w:rFonts w:ascii="Times New Roman" w:hAnsi="Times New Roman" w:cs="Times New Roman"/>
          </w:rPr>
          <w:t xml:space="preserve">the </w:t>
        </w:r>
      </w:ins>
      <w:r w:rsidR="00A3105F" w:rsidRPr="002373D8">
        <w:rPr>
          <w:rFonts w:ascii="Times New Roman" w:hAnsi="Times New Roman" w:cs="Times New Roman"/>
        </w:rPr>
        <w:t xml:space="preserve">bars of her prison cell. The symbolic tree is viewed </w:t>
      </w:r>
      <w:del w:id="283" w:author="Copyeditor" w:date="2022-08-04T10:04:00Z">
        <w:r w:rsidR="00A3105F" w:rsidRPr="002373D8" w:rsidDel="00FD2DAC">
          <w:rPr>
            <w:rFonts w:ascii="Times New Roman" w:hAnsi="Times New Roman" w:cs="Times New Roman"/>
          </w:rPr>
          <w:delText xml:space="preserve">from </w:delText>
        </w:r>
      </w:del>
      <w:r w:rsidR="00A3105F" w:rsidRPr="002373D8">
        <w:rPr>
          <w:rFonts w:ascii="Times New Roman" w:hAnsi="Times New Roman" w:cs="Times New Roman"/>
        </w:rPr>
        <w:t>through that mediating frame.</w:t>
      </w:r>
    </w:p>
    <w:p w14:paraId="2B07A26C" w14:textId="77777777" w:rsidR="00C750CE" w:rsidRDefault="002373D8" w:rsidP="00E948D2">
      <w:pPr>
        <w:spacing w:line="480" w:lineRule="auto"/>
        <w:ind w:firstLine="720"/>
        <w:rPr>
          <w:ins w:id="284" w:author="Copyeditor" w:date="2022-08-04T10:12:00Z"/>
          <w:rFonts w:ascii="Times New Roman" w:hAnsi="Times New Roman" w:cs="Times New Roman"/>
        </w:rPr>
      </w:pPr>
      <w:r w:rsidRPr="002373D8">
        <w:rPr>
          <w:rFonts w:ascii="Times New Roman" w:hAnsi="Times New Roman" w:cs="Times New Roman"/>
        </w:rPr>
        <w:t>McGowan explains what is at stake in this difference:</w:t>
      </w:r>
    </w:p>
    <w:p w14:paraId="634B6D06" w14:textId="7901723C" w:rsidR="00C750CE" w:rsidRDefault="002373D8">
      <w:pPr>
        <w:spacing w:line="480" w:lineRule="auto"/>
        <w:ind w:left="1440"/>
        <w:rPr>
          <w:ins w:id="285" w:author="Copyeditor" w:date="2022-08-04T10:12:00Z"/>
          <w:rFonts w:ascii="Times New Roman" w:eastAsia="Times New Roman" w:hAnsi="Times New Roman" w:cs="Times New Roman"/>
          <w:color w:val="000000"/>
        </w:rPr>
        <w:pPrChange w:id="286" w:author="Copyeditor" w:date="2022-08-04T10:12:00Z">
          <w:pPr>
            <w:spacing w:line="480" w:lineRule="auto"/>
          </w:pPr>
        </w:pPrChange>
      </w:pPr>
      <w:del w:id="287" w:author="Copyeditor" w:date="2022-08-04T10:12:00Z">
        <w:r w:rsidRPr="002373D8" w:rsidDel="00C750CE">
          <w:rPr>
            <w:rFonts w:ascii="Times New Roman" w:hAnsi="Times New Roman" w:cs="Times New Roman"/>
          </w:rPr>
          <w:delText xml:space="preserve"> </w:delText>
        </w:r>
        <w:r w:rsidRPr="002373D8" w:rsidDel="00C750CE">
          <w:rPr>
            <w:rFonts w:ascii="Times New Roman" w:eastAsia="Times New Roman" w:hAnsi="Times New Roman" w:cs="Times New Roman"/>
            <w:color w:val="000000"/>
          </w:rPr>
          <w:delText>“</w:delText>
        </w:r>
      </w:del>
      <w:r w:rsidRPr="002373D8">
        <w:rPr>
          <w:rFonts w:ascii="Times New Roman" w:eastAsia="Times New Roman" w:hAnsi="Times New Roman" w:cs="Times New Roman"/>
          <w:color w:val="000000"/>
        </w:rPr>
        <w:t>The psychotic is capable of registering metonymy and thus can function within the symbolic structure. But the psychotic foreclosure of the signifier of law marks a refusal of metaphor, which is what condemns the psychotic to a profound unfreedom. In this way, the psychotic is the most dangerous psychic structure</w:t>
      </w:r>
      <w:ins w:id="288" w:author="Copyeditor" w:date="2022-08-04T10:08:00Z">
        <w:r w:rsidR="00FD2DAC">
          <w:rPr>
            <w:rFonts w:ascii="Times New Roman" w:eastAsia="Times New Roman" w:hAnsi="Times New Roman" w:cs="Times New Roman"/>
            <w:color w:val="000000"/>
          </w:rPr>
          <w:t> </w:t>
        </w:r>
      </w:ins>
      <w:del w:id="289" w:author="Copyeditor" w:date="2022-08-04T10:08:00Z">
        <w:r w:rsidRPr="002373D8" w:rsidDel="00FD2DA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w:t>
      </w:r>
      <w:ins w:id="290" w:author="Copyeditor" w:date="2022-08-04T10:08:00Z">
        <w:r w:rsidR="00FD2DAC">
          <w:rPr>
            <w:rFonts w:ascii="Times New Roman" w:eastAsia="Times New Roman" w:hAnsi="Times New Roman" w:cs="Times New Roman"/>
            <w:color w:val="000000"/>
          </w:rPr>
          <w:t> </w:t>
        </w:r>
      </w:ins>
      <w:del w:id="291" w:author="Copyeditor" w:date="2022-08-04T10:08:00Z">
        <w:r w:rsidDel="00FD2DA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w:t>
      </w:r>
      <w:ins w:id="292" w:author="Copyeditor" w:date="2022-08-04T10:08:00Z">
        <w:r w:rsidR="00FD2DAC">
          <w:rPr>
            <w:rFonts w:ascii="Times New Roman" w:eastAsia="Times New Roman" w:hAnsi="Times New Roman" w:cs="Times New Roman"/>
            <w:color w:val="000000"/>
          </w:rPr>
          <w:t> </w:t>
        </w:r>
      </w:ins>
      <w:del w:id="293" w:author="Copyeditor" w:date="2022-08-04T10:08:00Z">
        <w:r w:rsidDel="00FD2DA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w:t>
      </w:r>
      <w:ins w:id="294" w:author="Copyeditor" w:date="2022-08-04T10:09:00Z">
        <w:r w:rsidR="00FD2DAC">
          <w:rPr>
            <w:rFonts w:ascii="Times New Roman" w:eastAsia="Times New Roman" w:hAnsi="Times New Roman" w:cs="Times New Roman"/>
            <w:color w:val="000000"/>
          </w:rPr>
          <w:t> </w:t>
        </w:r>
      </w:ins>
      <w:del w:id="295" w:author="Copyeditor" w:date="2022-08-04T10:09:00Z">
        <w:r w:rsidDel="00FD2DAC">
          <w:rPr>
            <w:rFonts w:ascii="Times New Roman" w:eastAsia="Times New Roman" w:hAnsi="Times New Roman" w:cs="Times New Roman"/>
            <w:color w:val="000000"/>
          </w:rPr>
          <w:delText xml:space="preserve"> </w:delText>
        </w:r>
      </w:del>
      <w:r w:rsidRPr="002373D8">
        <w:rPr>
          <w:rFonts w:ascii="Times New Roman" w:eastAsia="Times New Roman" w:hAnsi="Times New Roman" w:cs="Times New Roman"/>
          <w:color w:val="000000"/>
        </w:rPr>
        <w:t>because its appearance of the ultimate freedom obscures the c</w:t>
      </w:r>
      <w:r w:rsidR="00CB505F">
        <w:rPr>
          <w:rFonts w:ascii="Times New Roman" w:eastAsia="Times New Roman" w:hAnsi="Times New Roman" w:cs="Times New Roman"/>
          <w:color w:val="000000"/>
        </w:rPr>
        <w:t>onformity that characterizes it</w:t>
      </w:r>
      <w:del w:id="296" w:author="Copyeditor" w:date="2022-08-04T10:12:00Z">
        <w:r w:rsidRPr="002373D8" w:rsidDel="00C750CE">
          <w:rPr>
            <w:rFonts w:ascii="Times New Roman" w:eastAsia="Times New Roman" w:hAnsi="Times New Roman" w:cs="Times New Roman"/>
            <w:color w:val="000000"/>
          </w:rPr>
          <w:delText>”</w:delText>
        </w:r>
        <w:r w:rsidR="00CB505F" w:rsidDel="00C750CE">
          <w:rPr>
            <w:rFonts w:ascii="Times New Roman" w:eastAsia="Times New Roman" w:hAnsi="Times New Roman" w:cs="Times New Roman"/>
            <w:color w:val="000000"/>
          </w:rPr>
          <w:delText xml:space="preserve"> </w:delText>
        </w:r>
      </w:del>
      <w:ins w:id="297" w:author="Copyeditor" w:date="2022-08-04T10:12:00Z">
        <w:r w:rsidR="00C750CE">
          <w:rPr>
            <w:rFonts w:ascii="Times New Roman" w:eastAsia="Times New Roman" w:hAnsi="Times New Roman" w:cs="Times New Roman"/>
            <w:color w:val="000000"/>
          </w:rPr>
          <w:t xml:space="preserve">. </w:t>
        </w:r>
      </w:ins>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{"citationID":"7Ef017ur","properties":{"formattedCitation":"(McGowan 63\\uc0\\u8211{}64)","plainCitation":"(McGowan 63–64)","noteIndex":0},"citationItems":[{"id":2694,"uris":["http://zotero.org/users/71093/items/U8F3V83B"],"uri":["http://zotero.org/users/71093/items/U8F3V83B"],"itemData":{"id":2694,"type":"chapter","title":"The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L."}],"issued":{"date-parts":[["2019"]]}},"locator":"63-64"}],"schema":"https://github.com/citation-style-language/schema/raw/master/csl-citation.json"}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sidRPr="008F2F9E">
        <w:rPr>
          <w:rFonts w:ascii="Times New Roman" w:hAnsi="Times New Roman"/>
          <w:color w:val="000000"/>
        </w:rPr>
        <w:t>(63–64)</w:t>
      </w:r>
      <w:r w:rsidR="008F2F9E">
        <w:rPr>
          <w:rFonts w:ascii="Times New Roman" w:eastAsia="Times New Roman" w:hAnsi="Times New Roman" w:cs="Times New Roman"/>
          <w:color w:val="000000"/>
        </w:rPr>
        <w:fldChar w:fldCharType="end"/>
      </w:r>
      <w:del w:id="298" w:author="Copyeditor" w:date="2022-08-04T10:12:00Z">
        <w:r w:rsidR="00CB505F" w:rsidDel="00C750CE">
          <w:rPr>
            <w:rFonts w:ascii="Times New Roman" w:eastAsia="Times New Roman" w:hAnsi="Times New Roman" w:cs="Times New Roman"/>
            <w:color w:val="000000"/>
          </w:rPr>
          <w:delText>.</w:delText>
        </w:r>
      </w:del>
    </w:p>
    <w:p w14:paraId="1B5563DE" w14:textId="7244AA3A" w:rsidR="0068514D" w:rsidRDefault="002373D8">
      <w:pPr>
        <w:spacing w:line="480" w:lineRule="auto"/>
        <w:rPr>
          <w:rFonts w:ascii="Times New Roman" w:hAnsi="Times New Roman" w:cs="Times New Roman"/>
        </w:rPr>
        <w:pPrChange w:id="299" w:author="Copyeditor" w:date="2022-08-04T10:12:00Z">
          <w:pPr>
            <w:spacing w:line="480" w:lineRule="auto"/>
            <w:ind w:firstLine="720"/>
          </w:pPr>
        </w:pPrChange>
      </w:pPr>
      <w:del w:id="300" w:author="Copyeditor" w:date="2022-08-04T10:12:00Z">
        <w:r w:rsidDel="00C750CE">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Thus</w:t>
      </w:r>
      <w:r w:rsidR="00C84AD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window itself becomes an index of Aurora’s incarceration.</w:t>
      </w:r>
      <w:r>
        <w:rPr>
          <w:rFonts w:ascii="Times New Roman" w:hAnsi="Times New Roman" w:cs="Times New Roman"/>
        </w:rPr>
        <w:t xml:space="preserve"> </w:t>
      </w:r>
      <w:r w:rsidR="001C27CE">
        <w:rPr>
          <w:rFonts w:ascii="Times New Roman" w:hAnsi="Times New Roman" w:cs="Times New Roman"/>
        </w:rPr>
        <w:t xml:space="preserve">We can feel the effects of this difference in </w:t>
      </w:r>
      <w:r w:rsidR="00821BEB">
        <w:rPr>
          <w:rFonts w:ascii="Times New Roman" w:hAnsi="Times New Roman" w:cs="Times New Roman"/>
        </w:rPr>
        <w:t>the temporality of the scene</w:t>
      </w:r>
      <w:r w:rsidR="00821BEB" w:rsidRPr="004C59FA">
        <w:rPr>
          <w:rFonts w:ascii="Times New Roman" w:hAnsi="Times New Roman" w:cs="Times New Roman"/>
        </w:rPr>
        <w:t xml:space="preserve">. Coleridge </w:t>
      </w:r>
      <w:r w:rsidR="00821BEB">
        <w:rPr>
          <w:rFonts w:ascii="Times New Roman" w:hAnsi="Times New Roman" w:cs="Times New Roman"/>
        </w:rPr>
        <w:t>notes</w:t>
      </w:r>
      <w:r w:rsidR="00821BEB" w:rsidRPr="004C59FA">
        <w:rPr>
          <w:rFonts w:ascii="Times New Roman" w:hAnsi="Times New Roman" w:cs="Times New Roman"/>
        </w:rPr>
        <w:t>, in the present tense and in all immediacy, how “</w:t>
      </w:r>
      <w:r w:rsidR="00821BEB">
        <w:rPr>
          <w:rFonts w:ascii="Times New Roman" w:hAnsi="Times New Roman" w:cs="Times New Roman"/>
        </w:rPr>
        <w:t>A</w:t>
      </w:r>
      <w:r w:rsidR="00821BEB" w:rsidRPr="004C59FA">
        <w:rPr>
          <w:rFonts w:ascii="Times New Roman" w:hAnsi="Times New Roman" w:cs="Times New Roman"/>
        </w:rPr>
        <w:t xml:space="preserve"> d</w:t>
      </w:r>
      <w:r w:rsidR="00821BEB">
        <w:rPr>
          <w:rFonts w:ascii="Times New Roman" w:hAnsi="Times New Roman" w:cs="Times New Roman"/>
        </w:rPr>
        <w:t>elight / Comes sudden on my heart</w:t>
      </w:r>
      <w:r w:rsidR="00821BEB" w:rsidRPr="004C59FA">
        <w:rPr>
          <w:rFonts w:ascii="Times New Roman" w:hAnsi="Times New Roman" w:cs="Times New Roman"/>
        </w:rPr>
        <w:t>”</w:t>
      </w:r>
      <w:r w:rsidR="00821BEB">
        <w:rPr>
          <w:rFonts w:ascii="Times New Roman" w:hAnsi="Times New Roman" w:cs="Times New Roman"/>
        </w:rPr>
        <w:t xml:space="preserve"> (</w:t>
      </w:r>
      <w:r w:rsidR="00FD79C2">
        <w:rPr>
          <w:rFonts w:ascii="Times New Roman" w:hAnsi="Times New Roman" w:cs="Times New Roman"/>
        </w:rPr>
        <w:t xml:space="preserve">“Lime-Tree” </w:t>
      </w:r>
      <w:del w:id="301" w:author="Copyeditor" w:date="2022-08-04T10:20:00Z">
        <w:r w:rsidR="00821BEB" w:rsidDel="006A0F1E">
          <w:rPr>
            <w:rFonts w:ascii="Times New Roman" w:hAnsi="Times New Roman" w:cs="Times New Roman"/>
          </w:rPr>
          <w:delText xml:space="preserve">ll. </w:delText>
        </w:r>
      </w:del>
      <w:r w:rsidR="00821BEB">
        <w:rPr>
          <w:rFonts w:ascii="Times New Roman" w:hAnsi="Times New Roman" w:cs="Times New Roman"/>
        </w:rPr>
        <w:t>45–46), while</w:t>
      </w:r>
      <w:r w:rsidR="00821BEB" w:rsidRPr="004C59FA">
        <w:rPr>
          <w:rFonts w:ascii="Times New Roman" w:hAnsi="Times New Roman" w:cs="Times New Roman"/>
        </w:rPr>
        <w:t xml:space="preserve"> Barrett </w:t>
      </w:r>
      <w:r w:rsidR="00821BEB" w:rsidRPr="004C59FA">
        <w:rPr>
          <w:rFonts w:ascii="Times New Roman" w:hAnsi="Times New Roman" w:cs="Times New Roman"/>
        </w:rPr>
        <w:lastRenderedPageBreak/>
        <w:t>Browning goes out of her way to place the exp</w:t>
      </w:r>
      <w:r w:rsidR="00821BEB">
        <w:rPr>
          <w:rFonts w:ascii="Times New Roman" w:hAnsi="Times New Roman" w:cs="Times New Roman"/>
        </w:rPr>
        <w:t xml:space="preserve">erience ambiguously in the past. In a section of </w:t>
      </w:r>
      <w:r w:rsidR="00821BEB">
        <w:rPr>
          <w:rFonts w:ascii="Times New Roman" w:hAnsi="Times New Roman" w:cs="Times New Roman"/>
          <w:i/>
        </w:rPr>
        <w:t>Aurora Leigh</w:t>
      </w:r>
      <w:r w:rsidR="00821BEB" w:rsidRPr="004C59FA">
        <w:rPr>
          <w:rFonts w:ascii="Times New Roman" w:hAnsi="Times New Roman" w:cs="Times New Roman"/>
        </w:rPr>
        <w:t xml:space="preserve"> with otherwise perfect iambic pentameter, one line alone has an extra syllable: “which seemed to have come on purpose from the woods”</w:t>
      </w:r>
      <w:r w:rsidR="00526DCD">
        <w:rPr>
          <w:rFonts w:ascii="Times New Roman" w:hAnsi="Times New Roman" w:cs="Times New Roman"/>
        </w:rPr>
        <w:t xml:space="preserve"> (</w:t>
      </w:r>
      <w:del w:id="302" w:author="Copyeditor" w:date="2022-08-04T10:25:00Z">
        <w:r w:rsidR="00071CBC" w:rsidDel="00B34DB3">
          <w:rPr>
            <w:rFonts w:ascii="Times New Roman" w:hAnsi="Times New Roman" w:cs="Times New Roman"/>
          </w:rPr>
          <w:delText xml:space="preserve">l. </w:delText>
        </w:r>
      </w:del>
      <w:r w:rsidR="00526DCD">
        <w:rPr>
          <w:rFonts w:ascii="Times New Roman" w:hAnsi="Times New Roman" w:cs="Times New Roman"/>
        </w:rPr>
        <w:t>1.</w:t>
      </w:r>
      <w:del w:id="303" w:author="Copyeditor" w:date="2022-08-04T10:25:00Z">
        <w:r w:rsidR="00526DCD" w:rsidDel="00B34DB3">
          <w:rPr>
            <w:rFonts w:ascii="Times New Roman" w:hAnsi="Times New Roman" w:cs="Times New Roman"/>
          </w:rPr>
          <w:delText xml:space="preserve"> </w:delText>
        </w:r>
      </w:del>
      <w:r w:rsidR="00526DCD">
        <w:rPr>
          <w:rFonts w:ascii="Times New Roman" w:hAnsi="Times New Roman" w:cs="Times New Roman"/>
        </w:rPr>
        <w:t>484).</w:t>
      </w:r>
      <w:r w:rsidR="00821BEB" w:rsidRPr="004C59FA">
        <w:rPr>
          <w:rFonts w:ascii="Times New Roman" w:hAnsi="Times New Roman" w:cs="Times New Roman"/>
        </w:rPr>
        <w:t xml:space="preserve"> Th</w:t>
      </w:r>
      <w:r w:rsidR="00E948D2">
        <w:rPr>
          <w:rFonts w:ascii="Times New Roman" w:hAnsi="Times New Roman" w:cs="Times New Roman"/>
        </w:rPr>
        <w:t>e</w:t>
      </w:r>
      <w:r w:rsidR="00821BEB" w:rsidRPr="004C59FA">
        <w:rPr>
          <w:rFonts w:ascii="Times New Roman" w:hAnsi="Times New Roman" w:cs="Times New Roman"/>
        </w:rPr>
        <w:t xml:space="preserve"> </w:t>
      </w:r>
      <w:r w:rsidR="00821BEB">
        <w:rPr>
          <w:rFonts w:ascii="Times New Roman" w:hAnsi="Times New Roman" w:cs="Times New Roman"/>
        </w:rPr>
        <w:t xml:space="preserve">syntax </w:t>
      </w:r>
      <w:r w:rsidR="00821BEB" w:rsidRPr="004C59FA">
        <w:rPr>
          <w:rFonts w:ascii="Times New Roman" w:hAnsi="Times New Roman" w:cs="Times New Roman"/>
        </w:rPr>
        <w:t>serves as what Lacan would call a “positional link” in the sentence</w:t>
      </w:r>
      <w:del w:id="304" w:author="Copyeditor" w:date="2022-08-04T10:25:00Z">
        <w:r w:rsidR="00821BEB" w:rsidRPr="004C59FA" w:rsidDel="00B34DB3">
          <w:rPr>
            <w:rFonts w:ascii="Times New Roman" w:hAnsi="Times New Roman" w:cs="Times New Roman"/>
          </w:rPr>
          <w:delText>,</w:delText>
        </w:r>
      </w:del>
      <w:r w:rsidR="00821BEB" w:rsidRPr="004C59FA">
        <w:rPr>
          <w:rFonts w:ascii="Times New Roman" w:hAnsi="Times New Roman" w:cs="Times New Roman"/>
        </w:rPr>
        <w:t xml:space="preserve"> and so “reappears at all levels and sets up the </w:t>
      </w:r>
      <w:r w:rsidR="00CB505F">
        <w:rPr>
          <w:rFonts w:ascii="Times New Roman" w:hAnsi="Times New Roman" w:cs="Times New Roman"/>
        </w:rPr>
        <w:t>synchronic coexistence of terms</w:t>
      </w:r>
      <w:r w:rsidR="00821BEB" w:rsidRPr="004C59F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{"citationID":"zuntbnN0","properties":{"formattedCitation":"(Lacan, {\\i{}Seminar III} 225)","plainCitation":"(Lacan, Seminar III 225)","noteIndex":0},"citationItems":[{"id":247,"uris":["http://zotero.org/users/71093/items/BWJ79UVN"],"uri":["http://zotero.org/users/71093/items/BWJ79UVN"],"itemData":{"id":247,"type":"book","title":"The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225"}],"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w:t>
      </w:r>
      <w:del w:id="305" w:author="Copyeditor" w:date="2022-08-07T11:32:00Z">
        <w:r w:rsidR="00F605A4" w:rsidDel="00F23B9B">
          <w:rPr>
            <w:rFonts w:ascii="Times New Roman" w:hAnsi="Times New Roman"/>
          </w:rPr>
          <w:delText xml:space="preserve"> </w:delText>
        </w:r>
      </w:del>
      <w:r w:rsidR="008F2F9E" w:rsidRPr="008F2F9E">
        <w:rPr>
          <w:rFonts w:ascii="Times New Roman" w:hAnsi="Times New Roman"/>
        </w:rPr>
        <w:t>225)</w:t>
      </w:r>
      <w:r w:rsidR="008F2F9E">
        <w:rPr>
          <w:rFonts w:ascii="Times New Roman" w:hAnsi="Times New Roman" w:cs="Times New Roman"/>
        </w:rPr>
        <w:fldChar w:fldCharType="end"/>
      </w:r>
      <w:r w:rsidR="00CB505F">
        <w:rPr>
          <w:rFonts w:ascii="Times New Roman" w:hAnsi="Times New Roman" w:cs="Times New Roman"/>
        </w:rPr>
        <w:t>.</w:t>
      </w:r>
      <w:r w:rsidR="00821BEB" w:rsidRPr="004C59FA">
        <w:rPr>
          <w:rFonts w:ascii="Times New Roman" w:hAnsi="Times New Roman" w:cs="Times New Roman"/>
        </w:rPr>
        <w:t xml:space="preserve"> </w:t>
      </w:r>
      <w:r w:rsidR="00821BEB">
        <w:rPr>
          <w:rFonts w:ascii="Times New Roman" w:hAnsi="Times New Roman" w:cs="Times New Roman"/>
        </w:rPr>
        <w:t xml:space="preserve">That is, it </w:t>
      </w:r>
      <w:r w:rsidR="00FD79C2">
        <w:rPr>
          <w:rFonts w:ascii="Times New Roman" w:hAnsi="Times New Roman" w:cs="Times New Roman"/>
        </w:rPr>
        <w:t>compresses</w:t>
      </w:r>
      <w:r w:rsidR="00821BEB">
        <w:rPr>
          <w:rFonts w:ascii="Times New Roman" w:hAnsi="Times New Roman" w:cs="Times New Roman"/>
        </w:rPr>
        <w:t xml:space="preserve"> the temporality of the s</w:t>
      </w:r>
      <w:r w:rsidR="00FD79C2">
        <w:rPr>
          <w:rFonts w:ascii="Times New Roman" w:hAnsi="Times New Roman" w:cs="Times New Roman"/>
        </w:rPr>
        <w:t>cene to mark</w:t>
      </w:r>
      <w:r w:rsidR="00821BEB" w:rsidRPr="004C59FA">
        <w:rPr>
          <w:rFonts w:ascii="Times New Roman" w:hAnsi="Times New Roman" w:cs="Times New Roman"/>
        </w:rPr>
        <w:t xml:space="preserve"> the disjuncture of time in Barrett Browning’s lime-tree prison. The line highlights its deliberate construction: the words “on purpose,” forming a spondee, are very emphatic</w:t>
      </w:r>
      <w:del w:id="306" w:author="Copyeditor" w:date="2022-08-04T10:26:00Z">
        <w:r w:rsidR="00821BEB" w:rsidRPr="004C59FA" w:rsidDel="00B34DB3">
          <w:rPr>
            <w:rFonts w:ascii="Times New Roman" w:hAnsi="Times New Roman" w:cs="Times New Roman"/>
          </w:rPr>
          <w:delText>,</w:delText>
        </w:r>
      </w:del>
      <w:r w:rsidR="00821BEB" w:rsidRPr="004C59FA">
        <w:rPr>
          <w:rFonts w:ascii="Times New Roman" w:hAnsi="Times New Roman" w:cs="Times New Roman"/>
        </w:rPr>
        <w:t xml:space="preserve"> but not necessary to the line’s meaning; removing them, the line becomes surprisingly anapestic (“which seem to have come from the woods”). The sonic excess of the extra syllable—an extra bit </w:t>
      </w:r>
      <w:del w:id="307" w:author="Copyeditor" w:date="2022-08-04T10:26:00Z">
        <w:r w:rsidR="00821BEB" w:rsidRPr="004C59FA" w:rsidDel="00B34DB3">
          <w:rPr>
            <w:rFonts w:ascii="Times New Roman" w:hAnsi="Times New Roman" w:cs="Times New Roman"/>
          </w:rPr>
          <w:delText>which</w:delText>
        </w:r>
      </w:del>
      <w:ins w:id="308" w:author="Copyeditor" w:date="2022-08-04T10:26:00Z">
        <w:r w:rsidR="00B34DB3">
          <w:rPr>
            <w:rFonts w:ascii="Times New Roman" w:hAnsi="Times New Roman" w:cs="Times New Roman"/>
          </w:rPr>
          <w:t>that</w:t>
        </w:r>
      </w:ins>
      <w:r w:rsidR="00821BEB" w:rsidRPr="004C59FA">
        <w:rPr>
          <w:rFonts w:ascii="Times New Roman" w:hAnsi="Times New Roman" w:cs="Times New Roman"/>
        </w:rPr>
        <w:t xml:space="preserve"> cannot be folded into the meter or the sense of the line—lends </w:t>
      </w:r>
      <w:r w:rsidR="00821BEB">
        <w:rPr>
          <w:rFonts w:ascii="Times New Roman" w:hAnsi="Times New Roman" w:cs="Times New Roman"/>
        </w:rPr>
        <w:t xml:space="preserve">a hint of </w:t>
      </w:r>
      <w:r w:rsidR="00821BEB" w:rsidRPr="004C59FA">
        <w:rPr>
          <w:rFonts w:ascii="Times New Roman" w:hAnsi="Times New Roman" w:cs="Times New Roman"/>
        </w:rPr>
        <w:t xml:space="preserve">anxiety to the scene. Although “had come” or “seemed to come” would have made more sense syntactically and would have better satisfied the metrical requirements, Barrett Browning has gone out of her way to say “seemed to have come” instead. She lets the past perfect of </w:t>
      </w:r>
      <w:r w:rsidR="00821BEB" w:rsidRPr="004C59FA">
        <w:rPr>
          <w:rFonts w:ascii="Times New Roman" w:hAnsi="Times New Roman" w:cs="Times New Roman"/>
          <w:i/>
        </w:rPr>
        <w:t>it had come</w:t>
      </w:r>
      <w:r w:rsidR="00821BEB" w:rsidRPr="004C59FA">
        <w:rPr>
          <w:rFonts w:ascii="Times New Roman" w:hAnsi="Times New Roman" w:cs="Times New Roman"/>
        </w:rPr>
        <w:t xml:space="preserve"> encounter the simple past of </w:t>
      </w:r>
      <w:r w:rsidR="00821BEB" w:rsidRPr="004C59FA">
        <w:rPr>
          <w:rFonts w:ascii="Times New Roman" w:hAnsi="Times New Roman" w:cs="Times New Roman"/>
          <w:i/>
        </w:rPr>
        <w:t>it seemed</w:t>
      </w:r>
      <w:r w:rsidR="00821BEB" w:rsidRPr="004C59FA">
        <w:rPr>
          <w:rFonts w:ascii="Times New Roman" w:hAnsi="Times New Roman" w:cs="Times New Roman"/>
        </w:rPr>
        <w:t>, creating a temporal division between the perspectives of the tree and speaker. From out of this gap, the tree’s purpose is given in the infinitive (“to bring the house a message”), as if a message were coming from the future into Aurora’s contemporary moment</w:t>
      </w:r>
      <w:del w:id="309" w:author="Copyeditor" w:date="2022-08-04T10:29:00Z">
        <w:r w:rsidR="00821BEB" w:rsidRPr="004C59FA" w:rsidDel="00AC3D0C">
          <w:rPr>
            <w:rFonts w:ascii="Times New Roman" w:hAnsi="Times New Roman" w:cs="Times New Roman"/>
          </w:rPr>
          <w:delText>,</w:delText>
        </w:r>
      </w:del>
      <w:r w:rsidR="00821BEB" w:rsidRPr="004C59FA">
        <w:rPr>
          <w:rFonts w:ascii="Times New Roman" w:hAnsi="Times New Roman" w:cs="Times New Roman"/>
        </w:rPr>
        <w:t xml:space="preserve"> despite our being able to recollect its past actions (and our own, in the time of Aurora’s narration). The poem is opening up two asynchronous temporalities—Aurora’s, belonging to Coleridge, in which a poetic past is repeated as the present, and the tree’s, in which the past situates us within </w:t>
      </w:r>
      <w:r w:rsidR="001C27CE">
        <w:rPr>
          <w:rFonts w:ascii="Times New Roman" w:hAnsi="Times New Roman" w:cs="Times New Roman"/>
        </w:rPr>
        <w:t>its peculiarly</w:t>
      </w:r>
      <w:r w:rsidR="00821BEB" w:rsidRPr="004C59FA">
        <w:rPr>
          <w:rFonts w:ascii="Times New Roman" w:hAnsi="Times New Roman" w:cs="Times New Roman"/>
        </w:rPr>
        <w:t xml:space="preserve"> </w:t>
      </w:r>
      <w:r w:rsidR="001C27CE">
        <w:rPr>
          <w:rFonts w:ascii="Times New Roman" w:hAnsi="Times New Roman" w:cs="Times New Roman"/>
        </w:rPr>
        <w:t xml:space="preserve">deciduous </w:t>
      </w:r>
      <w:r w:rsidR="00821BEB" w:rsidRPr="004C59FA">
        <w:rPr>
          <w:rFonts w:ascii="Times New Roman" w:hAnsi="Times New Roman" w:cs="Times New Roman"/>
        </w:rPr>
        <w:t>prophe</w:t>
      </w:r>
      <w:r w:rsidR="001C27CE">
        <w:rPr>
          <w:rFonts w:ascii="Times New Roman" w:hAnsi="Times New Roman" w:cs="Times New Roman"/>
        </w:rPr>
        <w:t>cy</w:t>
      </w:r>
      <w:r w:rsidR="00821BEB" w:rsidRPr="004C59FA">
        <w:rPr>
          <w:rFonts w:ascii="Times New Roman" w:hAnsi="Times New Roman" w:cs="Times New Roman"/>
        </w:rPr>
        <w:t>—and fus</w:t>
      </w:r>
      <w:r w:rsidR="001C27CE">
        <w:rPr>
          <w:rFonts w:ascii="Times New Roman" w:hAnsi="Times New Roman" w:cs="Times New Roman"/>
        </w:rPr>
        <w:t>es</w:t>
      </w:r>
      <w:r w:rsidR="00821BEB" w:rsidRPr="004C59FA">
        <w:rPr>
          <w:rFonts w:ascii="Times New Roman" w:hAnsi="Times New Roman" w:cs="Times New Roman"/>
        </w:rPr>
        <w:t xml:space="preserve"> them into one asynchronous perspective.</w:t>
      </w:r>
      <w:r w:rsidR="000E4F39">
        <w:rPr>
          <w:rFonts w:ascii="Times New Roman" w:hAnsi="Times New Roman" w:cs="Times New Roman"/>
        </w:rPr>
        <w:t xml:space="preserve"> This effectively turns Coleridge’s poem inside-out</w:t>
      </w:r>
      <w:r w:rsidR="009B570D">
        <w:rPr>
          <w:rFonts w:ascii="Times New Roman" w:hAnsi="Times New Roman" w:cs="Times New Roman"/>
        </w:rPr>
        <w:t>, given how</w:t>
      </w:r>
      <w:r w:rsidR="000E4F39">
        <w:rPr>
          <w:rFonts w:ascii="Times New Roman" w:hAnsi="Times New Roman" w:cs="Times New Roman"/>
        </w:rPr>
        <w:t xml:space="preserve"> “This Lime-Tree Bower My Prison” </w:t>
      </w:r>
      <w:r w:rsidR="009B570D">
        <w:rPr>
          <w:rFonts w:ascii="Times New Roman" w:hAnsi="Times New Roman" w:cs="Times New Roman"/>
        </w:rPr>
        <w:t>was</w:t>
      </w:r>
      <w:del w:id="310" w:author="Copyeditor" w:date="2022-08-04T10:45:00Z">
        <w:r w:rsidR="009B570D" w:rsidDel="00F60F27">
          <w:rPr>
            <w:rFonts w:ascii="Times New Roman" w:hAnsi="Times New Roman" w:cs="Times New Roman"/>
          </w:rPr>
          <w:delText>,</w:delText>
        </w:r>
      </w:del>
      <w:r w:rsidR="009B570D">
        <w:rPr>
          <w:rFonts w:ascii="Times New Roman" w:hAnsi="Times New Roman" w:cs="Times New Roman"/>
        </w:rPr>
        <w:t xml:space="preserve"> in O’Gorman’s estimation</w:t>
      </w:r>
      <w:del w:id="311" w:author="Copyeditor" w:date="2022-08-04T10:45:00Z">
        <w:r w:rsidR="009B570D" w:rsidDel="00F60F27">
          <w:rPr>
            <w:rFonts w:ascii="Times New Roman" w:hAnsi="Times New Roman" w:cs="Times New Roman"/>
          </w:rPr>
          <w:delText>,</w:delText>
        </w:r>
      </w:del>
      <w:r w:rsidR="009B570D">
        <w:rPr>
          <w:rFonts w:ascii="Times New Roman" w:hAnsi="Times New Roman" w:cs="Times New Roman"/>
        </w:rPr>
        <w:t xml:space="preserve"> one of Coleridge’s boldest attempts “</w:t>
      </w:r>
      <w:r w:rsidR="000E4F39" w:rsidRPr="00A96A0F">
        <w:rPr>
          <w:rFonts w:ascii="Times New Roman" w:hAnsi="Times New Roman" w:cs="Times New Roman"/>
        </w:rPr>
        <w:t xml:space="preserve">to try, however illusorily, to control the direction of the future through the assertion of a flawed </w:t>
      </w:r>
      <w:r w:rsidR="000E4F39" w:rsidRPr="00A96A0F">
        <w:rPr>
          <w:rFonts w:ascii="Times New Roman" w:hAnsi="Times New Roman" w:cs="Times New Roman"/>
        </w:rPr>
        <w:lastRenderedPageBreak/>
        <w:t xml:space="preserve">individual will” and </w:t>
      </w:r>
      <w:r w:rsidR="009B570D">
        <w:rPr>
          <w:rFonts w:ascii="Times New Roman" w:hAnsi="Times New Roman" w:cs="Times New Roman"/>
        </w:rPr>
        <w:t>the culmination of his</w:t>
      </w:r>
      <w:r w:rsidR="000E4F39" w:rsidRPr="00A96A0F">
        <w:rPr>
          <w:rFonts w:ascii="Times New Roman" w:hAnsi="Times New Roman" w:cs="Times New Roman"/>
        </w:rPr>
        <w:t xml:space="preserve"> “efforts</w:t>
      </w:r>
      <w:ins w:id="312" w:author="Copyeditor" w:date="2022-08-04T10:42:00Z">
        <w:r w:rsidR="00F60F27">
          <w:rPr>
            <w:rFonts w:ascii="Times New Roman" w:hAnsi="Times New Roman" w:cs="Times New Roman"/>
          </w:rPr>
          <w:t> </w:t>
        </w:r>
      </w:ins>
      <w:del w:id="313" w:author="Copyeditor" w:date="2022-08-04T10:42:00Z">
        <w:r w:rsidR="000E4F39" w:rsidRPr="00A96A0F" w:rsidDel="00F60F27">
          <w:rPr>
            <w:rFonts w:ascii="Times New Roman" w:hAnsi="Times New Roman" w:cs="Times New Roman"/>
          </w:rPr>
          <w:delText xml:space="preserve"> </w:delText>
        </w:r>
      </w:del>
      <w:r w:rsidR="009B570D">
        <w:rPr>
          <w:rFonts w:ascii="Times New Roman" w:hAnsi="Times New Roman" w:cs="Times New Roman"/>
        </w:rPr>
        <w:t>.</w:t>
      </w:r>
      <w:ins w:id="314" w:author="Copyeditor" w:date="2022-08-04T10:42:00Z">
        <w:r w:rsidR="00F60F27">
          <w:rPr>
            <w:rFonts w:ascii="Times New Roman" w:hAnsi="Times New Roman" w:cs="Times New Roman"/>
          </w:rPr>
          <w:t> </w:t>
        </w:r>
      </w:ins>
      <w:del w:id="315" w:author="Copyeditor" w:date="2022-08-04T10:42:00Z">
        <w:r w:rsidR="009B570D" w:rsidDel="00F60F27">
          <w:rPr>
            <w:rFonts w:ascii="Times New Roman" w:hAnsi="Times New Roman" w:cs="Times New Roman"/>
          </w:rPr>
          <w:delText xml:space="preserve"> </w:delText>
        </w:r>
      </w:del>
      <w:r w:rsidR="009B570D">
        <w:rPr>
          <w:rFonts w:ascii="Times New Roman" w:hAnsi="Times New Roman" w:cs="Times New Roman"/>
        </w:rPr>
        <w:t>.</w:t>
      </w:r>
      <w:ins w:id="316" w:author="Copyeditor" w:date="2022-08-04T10:42:00Z">
        <w:r w:rsidR="00F60F27">
          <w:rPr>
            <w:rFonts w:ascii="Times New Roman" w:hAnsi="Times New Roman" w:cs="Times New Roman"/>
          </w:rPr>
          <w:t> </w:t>
        </w:r>
      </w:ins>
      <w:del w:id="317" w:author="Copyeditor" w:date="2022-08-04T10:42:00Z">
        <w:r w:rsidR="009B570D" w:rsidDel="00F60F27">
          <w:rPr>
            <w:rFonts w:ascii="Times New Roman" w:hAnsi="Times New Roman" w:cs="Times New Roman"/>
          </w:rPr>
          <w:delText xml:space="preserve"> </w:delText>
        </w:r>
      </w:del>
      <w:r w:rsidR="009B570D">
        <w:rPr>
          <w:rFonts w:ascii="Times New Roman" w:hAnsi="Times New Roman" w:cs="Times New Roman"/>
        </w:rPr>
        <w:t>.</w:t>
      </w:r>
      <w:ins w:id="318" w:author="Copyeditor" w:date="2022-08-04T10:43:00Z">
        <w:r w:rsidR="00F60F27">
          <w:rPr>
            <w:rFonts w:ascii="Times New Roman" w:hAnsi="Times New Roman" w:cs="Times New Roman"/>
          </w:rPr>
          <w:t> </w:t>
        </w:r>
      </w:ins>
      <w:del w:id="319" w:author="Copyeditor" w:date="2022-08-04T10:43:00Z">
        <w:r w:rsidR="009B570D" w:rsidDel="00F60F27">
          <w:rPr>
            <w:rFonts w:ascii="Times New Roman" w:hAnsi="Times New Roman" w:cs="Times New Roman"/>
          </w:rPr>
          <w:delText xml:space="preserve"> </w:delText>
        </w:r>
      </w:del>
      <w:r w:rsidR="000E4F39" w:rsidRPr="00A96A0F">
        <w:rPr>
          <w:rFonts w:ascii="Times New Roman" w:hAnsi="Times New Roman" w:cs="Times New Roman"/>
        </w:rPr>
        <w:t>somehow to know or to anticipate what was to come</w:t>
      </w:r>
      <w:r w:rsidR="009B570D">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{"citationID":"P6QBNuyg","properties":{"formattedCitation":"(O\\uc0\\u8217{}Gorman 233)","plainCitation":"(O’Gorman 233)","noteIndex":0},"citationItems":[{"id":2309,"uris":["http://zotero.org/users/71093/items/BFQCC92B"],"uri":["http://zotero.org/users/71093/items/BFQCC92B"],"itemData":{"id":2309,"type":"article-journal","title":"Coleridge, 'Frost at Midnight', and Anticipating the Future","container-title":"Romanticism","page":"232-244","volume":"14","issue":"3","source":"Project MUSE","ISSN":"1750-0192","language":"en","author":[{"family":"O'Gorman","given":"Francis"}],"issued":{"date-parts":[["2008"]]}},"locator":"233"}],"schema":"https://github.com/citation-style-language/schema/raw/master/csl-citation.json"}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(233)</w:t>
      </w:r>
      <w:r w:rsidR="008F2F9E">
        <w:rPr>
          <w:rFonts w:ascii="Times New Roman" w:hAnsi="Times New Roman" w:cs="Times New Roman"/>
        </w:rPr>
        <w:fldChar w:fldCharType="end"/>
      </w:r>
      <w:r w:rsidR="00CB505F">
        <w:rPr>
          <w:rFonts w:ascii="Times New Roman" w:hAnsi="Times New Roman" w:cs="Times New Roman"/>
        </w:rPr>
        <w:t>.</w:t>
      </w:r>
    </w:p>
    <w:p w14:paraId="20B3AC3D" w14:textId="0D6E6352" w:rsidR="00412BB7" w:rsidRDefault="00412BB7" w:rsidP="00E948D2">
      <w:pPr>
        <w:spacing w:line="480" w:lineRule="auto"/>
        <w:ind w:firstLine="720"/>
        <w:rPr>
          <w:rFonts w:ascii="Times New Roman" w:hAnsi="Times New Roman" w:cs="Times New Roman"/>
        </w:rPr>
      </w:pPr>
      <w:r>
        <w:rPr>
          <w:rFonts w:ascii="Times New Roman" w:hAnsi="Times New Roman" w:cs="Times New Roman"/>
        </w:rPr>
        <w:t>Aurora experiences that Coleridgean project</w:t>
      </w:r>
      <w:r w:rsidR="00496B6C">
        <w:rPr>
          <w:rFonts w:ascii="Times New Roman" w:hAnsi="Times New Roman" w:cs="Times New Roman"/>
        </w:rPr>
        <w:t xml:space="preserve"> of directing the future</w:t>
      </w:r>
      <w:r>
        <w:rPr>
          <w:rFonts w:ascii="Times New Roman" w:hAnsi="Times New Roman" w:cs="Times New Roman"/>
        </w:rPr>
        <w:t xml:space="preserve">, ultimately, as a source of comfort—but </w:t>
      </w:r>
      <w:r w:rsidR="00496B6C">
        <w:rPr>
          <w:rFonts w:ascii="Times New Roman" w:hAnsi="Times New Roman" w:cs="Times New Roman"/>
        </w:rPr>
        <w:t>it is</w:t>
      </w:r>
      <w:r>
        <w:rPr>
          <w:rFonts w:ascii="Times New Roman" w:hAnsi="Times New Roman" w:cs="Times New Roman"/>
        </w:rPr>
        <w:t xml:space="preserve"> comforting only insofar as </w:t>
      </w:r>
      <w:r w:rsidR="00B56C91">
        <w:rPr>
          <w:rFonts w:ascii="Times New Roman" w:hAnsi="Times New Roman" w:cs="Times New Roman"/>
        </w:rPr>
        <w:t>it offers</w:t>
      </w:r>
      <w:r w:rsidR="00496B6C">
        <w:rPr>
          <w:rFonts w:ascii="Times New Roman" w:hAnsi="Times New Roman" w:cs="Times New Roman"/>
        </w:rPr>
        <w:t xml:space="preserve"> her</w:t>
      </w:r>
      <w:r w:rsidR="00B56C91">
        <w:rPr>
          <w:rFonts w:ascii="Times New Roman" w:hAnsi="Times New Roman" w:cs="Times New Roman"/>
        </w:rPr>
        <w:t xml:space="preserve"> a way to imagine her</w:t>
      </w:r>
      <w:r w:rsidR="009A172C">
        <w:rPr>
          <w:rFonts w:ascii="Times New Roman" w:hAnsi="Times New Roman" w:cs="Times New Roman"/>
        </w:rPr>
        <w:t xml:space="preserve">self in service to an omnipotent Other, here called Nature, who demands </w:t>
      </w:r>
      <w:r w:rsidR="00B56C91">
        <w:rPr>
          <w:rFonts w:ascii="Times New Roman" w:hAnsi="Times New Roman" w:cs="Times New Roman"/>
        </w:rPr>
        <w:t>her</w:t>
      </w:r>
      <w:r w:rsidR="009A172C">
        <w:rPr>
          <w:rFonts w:ascii="Times New Roman" w:hAnsi="Times New Roman" w:cs="Times New Roman"/>
        </w:rPr>
        <w:t xml:space="preserve"> enjoyment:</w:t>
      </w:r>
    </w:p>
    <w:p w14:paraId="659B2DB9" w14:textId="77777777" w:rsidR="00412BB7" w:rsidRPr="009A172C" w:rsidRDefault="00412BB7">
      <w:pPr>
        <w:ind w:left="720"/>
        <w:rPr>
          <w:rFonts w:ascii="Times New Roman" w:hAnsi="Times New Roman" w:cs="Times New Roman"/>
        </w:rPr>
        <w:pPrChange w:id="320" w:author="Copyeditor" w:date="2022-08-04T10:51:00Z">
          <w:pPr>
            <w:spacing w:line="480" w:lineRule="auto"/>
            <w:ind w:left="720"/>
          </w:pPr>
        </w:pPrChange>
      </w:pPr>
      <w:r w:rsidRPr="009A172C">
        <w:rPr>
          <w:rFonts w:ascii="Times New Roman" w:hAnsi="Times New Roman" w:cs="Times New Roman"/>
        </w:rPr>
        <w:t>It came in softly, while the angels made</w:t>
      </w:r>
    </w:p>
    <w:p w14:paraId="0D360261" w14:textId="77777777" w:rsidR="00412BB7" w:rsidRPr="009A172C" w:rsidRDefault="00412BB7">
      <w:pPr>
        <w:ind w:left="720"/>
        <w:rPr>
          <w:rFonts w:ascii="Times New Roman" w:hAnsi="Times New Roman" w:cs="Times New Roman"/>
        </w:rPr>
        <w:pPrChange w:id="321" w:author="Copyeditor" w:date="2022-08-04T10:51:00Z">
          <w:pPr>
            <w:spacing w:line="480" w:lineRule="auto"/>
            <w:ind w:left="720"/>
          </w:pPr>
        </w:pPrChange>
      </w:pPr>
      <w:r w:rsidRPr="009A172C">
        <w:rPr>
          <w:rFonts w:ascii="Times New Roman" w:hAnsi="Times New Roman" w:cs="Times New Roman"/>
        </w:rPr>
        <w:t>A place for it beside me. The moon came,</w:t>
      </w:r>
    </w:p>
    <w:p w14:paraId="6C05F37D" w14:textId="77777777" w:rsidR="00412BB7" w:rsidRPr="009A172C" w:rsidRDefault="00412BB7">
      <w:pPr>
        <w:ind w:left="720"/>
        <w:rPr>
          <w:rFonts w:ascii="Times New Roman" w:hAnsi="Times New Roman" w:cs="Times New Roman"/>
        </w:rPr>
        <w:pPrChange w:id="322" w:author="Copyeditor" w:date="2022-08-04T10:51:00Z">
          <w:pPr>
            <w:spacing w:line="480" w:lineRule="auto"/>
            <w:ind w:left="720"/>
          </w:pPr>
        </w:pPrChange>
      </w:pPr>
      <w:r w:rsidRPr="009A172C">
        <w:rPr>
          <w:rFonts w:ascii="Times New Roman" w:hAnsi="Times New Roman" w:cs="Times New Roman"/>
        </w:rPr>
        <w:t>And swept my chamber clean of foolish thoughts.</w:t>
      </w:r>
    </w:p>
    <w:p w14:paraId="3B5B01B7" w14:textId="3B2F4797" w:rsidR="00412BB7" w:rsidRPr="009A172C" w:rsidRDefault="00412BB7">
      <w:pPr>
        <w:ind w:left="720"/>
        <w:rPr>
          <w:rFonts w:ascii="Times New Roman" w:hAnsi="Times New Roman" w:cs="Times New Roman"/>
        </w:rPr>
        <w:pPrChange w:id="323" w:author="Copyeditor" w:date="2022-08-04T10:51:00Z">
          <w:pPr>
            <w:spacing w:line="480" w:lineRule="auto"/>
            <w:ind w:left="720"/>
          </w:pPr>
        </w:pPrChange>
      </w:pPr>
      <w:r w:rsidRPr="009A172C">
        <w:rPr>
          <w:rFonts w:ascii="Times New Roman" w:hAnsi="Times New Roman" w:cs="Times New Roman"/>
        </w:rPr>
        <w:t xml:space="preserve">The sun came, saying, </w:t>
      </w:r>
      <w:r w:rsidR="009A172C">
        <w:rPr>
          <w:rFonts w:ascii="Times New Roman" w:hAnsi="Times New Roman" w:cs="Times New Roman"/>
        </w:rPr>
        <w:t>“</w:t>
      </w:r>
      <w:r w:rsidRPr="009A172C">
        <w:rPr>
          <w:rFonts w:ascii="Times New Roman" w:hAnsi="Times New Roman" w:cs="Times New Roman"/>
        </w:rPr>
        <w:t>Shall I lift this light</w:t>
      </w:r>
    </w:p>
    <w:p w14:paraId="2D5D9456" w14:textId="77777777" w:rsidR="00412BB7" w:rsidRPr="009A172C" w:rsidRDefault="00412BB7">
      <w:pPr>
        <w:ind w:left="720"/>
        <w:rPr>
          <w:rFonts w:ascii="Times New Roman" w:hAnsi="Times New Roman" w:cs="Times New Roman"/>
        </w:rPr>
        <w:pPrChange w:id="324" w:author="Copyeditor" w:date="2022-08-04T10:51:00Z">
          <w:pPr>
            <w:spacing w:line="480" w:lineRule="auto"/>
            <w:ind w:left="720"/>
          </w:pPr>
        </w:pPrChange>
      </w:pPr>
      <w:r w:rsidRPr="009A172C">
        <w:rPr>
          <w:rFonts w:ascii="Times New Roman" w:hAnsi="Times New Roman" w:cs="Times New Roman"/>
        </w:rPr>
        <w:t>Against the lime-tree, and you will not look?</w:t>
      </w:r>
    </w:p>
    <w:p w14:paraId="7A106C53" w14:textId="4350C836" w:rsidR="00412BB7" w:rsidRPr="009A172C" w:rsidRDefault="009A172C">
      <w:pPr>
        <w:ind w:left="720"/>
        <w:rPr>
          <w:rFonts w:ascii="Times New Roman" w:hAnsi="Times New Roman" w:cs="Times New Roman"/>
        </w:rPr>
        <w:pPrChange w:id="325" w:author="Copyeditor" w:date="2022-08-04T10:51:00Z">
          <w:pPr>
            <w:spacing w:line="480" w:lineRule="auto"/>
            <w:ind w:left="720"/>
          </w:pPr>
        </w:pPrChange>
      </w:pPr>
      <w:r w:rsidRPr="009A172C">
        <w:rPr>
          <w:rFonts w:ascii="Times New Roman" w:hAnsi="Times New Roman" w:cs="Times New Roman"/>
        </w:rPr>
        <w:t xml:space="preserve">I make the birds sing—listen! </w:t>
      </w:r>
      <w:r w:rsidR="00412BB7" w:rsidRPr="009A172C">
        <w:rPr>
          <w:rFonts w:ascii="Times New Roman" w:hAnsi="Times New Roman" w:cs="Times New Roman"/>
        </w:rPr>
        <w:t>but, for you,</w:t>
      </w:r>
    </w:p>
    <w:p w14:paraId="6318981F" w14:textId="77777777" w:rsidR="00412BB7" w:rsidRPr="00716304" w:rsidRDefault="00412BB7">
      <w:pPr>
        <w:ind w:left="720"/>
        <w:rPr>
          <w:rFonts w:ascii="Times New Roman" w:hAnsi="Times New Roman" w:cs="Times New Roman"/>
        </w:rPr>
        <w:pPrChange w:id="326" w:author="Copyeditor" w:date="2022-08-04T10:51:00Z">
          <w:pPr>
            <w:spacing w:line="480" w:lineRule="auto"/>
            <w:ind w:left="720"/>
          </w:pPr>
        </w:pPrChange>
      </w:pPr>
      <w:r w:rsidRPr="009A172C">
        <w:rPr>
          <w:rFonts w:ascii="Times New Roman" w:hAnsi="Times New Roman" w:cs="Times New Roman"/>
        </w:rPr>
        <w:t xml:space="preserve">God </w:t>
      </w:r>
      <w:r w:rsidRPr="00716304">
        <w:rPr>
          <w:rFonts w:ascii="Times New Roman" w:hAnsi="Times New Roman" w:cs="Times New Roman"/>
        </w:rPr>
        <w:t>never hears your voice, excepting when</w:t>
      </w:r>
    </w:p>
    <w:p w14:paraId="4190D3B9" w14:textId="41728417" w:rsidR="00412BB7" w:rsidRPr="00716304" w:rsidRDefault="00412BB7" w:rsidP="009A172C">
      <w:pPr>
        <w:spacing w:line="480" w:lineRule="auto"/>
        <w:ind w:left="720"/>
        <w:rPr>
          <w:rFonts w:ascii="Times New Roman" w:hAnsi="Times New Roman" w:cs="Times New Roman"/>
        </w:rPr>
      </w:pPr>
      <w:r w:rsidRPr="00716304">
        <w:rPr>
          <w:rFonts w:ascii="Times New Roman" w:hAnsi="Times New Roman" w:cs="Times New Roman"/>
        </w:rPr>
        <w:t>You lie u</w:t>
      </w:r>
      <w:r w:rsidR="009A172C" w:rsidRPr="00716304">
        <w:rPr>
          <w:rFonts w:ascii="Times New Roman" w:hAnsi="Times New Roman" w:cs="Times New Roman"/>
        </w:rPr>
        <w:t>pon the bed at nights and weep.”</w:t>
      </w:r>
      <w:r w:rsidRPr="00716304">
        <w:rPr>
          <w:rFonts w:ascii="Times New Roman" w:hAnsi="Times New Roman" w:cs="Times New Roman"/>
        </w:rPr>
        <w:t xml:space="preserve"> </w:t>
      </w:r>
      <w:r w:rsidR="009A172C" w:rsidRPr="00716304">
        <w:rPr>
          <w:rFonts w:ascii="Times New Roman" w:hAnsi="Times New Roman" w:cs="Times New Roman"/>
        </w:rPr>
        <w:t>(</w:t>
      </w:r>
      <w:del w:id="327" w:author="Copyeditor" w:date="2022-08-04T10:51:00Z">
        <w:r w:rsidR="009A172C" w:rsidRPr="00716304" w:rsidDel="000916E0">
          <w:rPr>
            <w:rFonts w:ascii="Times New Roman" w:hAnsi="Times New Roman" w:cs="Times New Roman"/>
          </w:rPr>
          <w:delText xml:space="preserve">ll. </w:delText>
        </w:r>
      </w:del>
      <w:r w:rsidR="009A172C" w:rsidRPr="00716304">
        <w:rPr>
          <w:rFonts w:ascii="Times New Roman" w:hAnsi="Times New Roman" w:cs="Times New Roman"/>
        </w:rPr>
        <w:t>1.</w:t>
      </w:r>
      <w:del w:id="328" w:author="Copyeditor" w:date="2022-08-04T10:51:00Z">
        <w:r w:rsidR="00486D11" w:rsidDel="000916E0">
          <w:rPr>
            <w:rFonts w:ascii="Times New Roman" w:hAnsi="Times New Roman" w:cs="Times New Roman"/>
          </w:rPr>
          <w:delText xml:space="preserve"> </w:delText>
        </w:r>
      </w:del>
      <w:r w:rsidR="009A172C" w:rsidRPr="00716304">
        <w:rPr>
          <w:rFonts w:ascii="Times New Roman" w:hAnsi="Times New Roman" w:cs="Times New Roman"/>
        </w:rPr>
        <w:t>653–</w:t>
      </w:r>
      <w:r w:rsidRPr="00716304">
        <w:rPr>
          <w:rFonts w:ascii="Times New Roman" w:hAnsi="Times New Roman" w:cs="Times New Roman"/>
        </w:rPr>
        <w:t>60)</w:t>
      </w:r>
    </w:p>
    <w:p w14:paraId="5546B22B" w14:textId="467E267D" w:rsidR="00221E3B" w:rsidRPr="00927A39" w:rsidRDefault="00496B6C" w:rsidP="00716304">
      <w:pPr>
        <w:spacing w:line="480" w:lineRule="auto"/>
        <w:rPr>
          <w:rFonts w:ascii="Times New Roman" w:hAnsi="Times New Roman" w:cs="Times New Roman"/>
        </w:rPr>
      </w:pPr>
      <w:r w:rsidRPr="00716304">
        <w:rPr>
          <w:rFonts w:ascii="Times New Roman" w:hAnsi="Times New Roman" w:cs="Times New Roman"/>
        </w:rPr>
        <w:t>T</w:t>
      </w:r>
      <w:r w:rsidR="009A172C" w:rsidRPr="00716304">
        <w:rPr>
          <w:rFonts w:ascii="Times New Roman" w:hAnsi="Times New Roman" w:cs="Times New Roman"/>
        </w:rPr>
        <w:t xml:space="preserve">he beams of light, the all-seeing sun and moon, </w:t>
      </w:r>
      <w:r w:rsidRPr="00716304">
        <w:rPr>
          <w:rFonts w:ascii="Times New Roman" w:hAnsi="Times New Roman" w:cs="Times New Roman"/>
        </w:rPr>
        <w:t xml:space="preserve">which control the birds, </w:t>
      </w:r>
      <w:r w:rsidR="009A172C" w:rsidRPr="00716304">
        <w:rPr>
          <w:rFonts w:ascii="Times New Roman" w:hAnsi="Times New Roman" w:cs="Times New Roman"/>
        </w:rPr>
        <w:t>the terror of being inaudible to God except under certain conditions</w:t>
      </w:r>
      <w:r w:rsidRPr="00716304">
        <w:rPr>
          <w:rFonts w:ascii="Times New Roman" w:hAnsi="Times New Roman" w:cs="Times New Roman"/>
        </w:rPr>
        <w:t xml:space="preserve">: the poem seizes on the lime tree to articulate a remarkably </w:t>
      </w:r>
      <w:proofErr w:type="spellStart"/>
      <w:r w:rsidRPr="00716304">
        <w:rPr>
          <w:rFonts w:ascii="Times New Roman" w:hAnsi="Times New Roman" w:cs="Times New Roman"/>
        </w:rPr>
        <w:t>Schreberian</w:t>
      </w:r>
      <w:proofErr w:type="spellEnd"/>
      <w:r w:rsidRPr="00716304">
        <w:rPr>
          <w:rFonts w:ascii="Times New Roman" w:hAnsi="Times New Roman" w:cs="Times New Roman"/>
        </w:rPr>
        <w:t xml:space="preserve"> vision. The tree becomes the focal point of a paranoid structure</w:t>
      </w:r>
      <w:r w:rsidR="009A172C" w:rsidRPr="00716304">
        <w:rPr>
          <w:rFonts w:ascii="Times New Roman" w:hAnsi="Times New Roman" w:cs="Times New Roman"/>
        </w:rPr>
        <w:t xml:space="preserve">. </w:t>
      </w:r>
      <w:r w:rsidR="00E05323">
        <w:rPr>
          <w:rFonts w:ascii="Times New Roman" w:hAnsi="Times New Roman" w:cs="Times New Roman"/>
        </w:rPr>
        <w:t xml:space="preserve">The confusion about who is speaking that arises when poetry encloses itself in quotation marks, as happens here, is a particularly Coleridgean inheritance and a signal of its alliance with </w:t>
      </w:r>
      <w:proofErr w:type="spellStart"/>
      <w:r w:rsidR="00E05323">
        <w:rPr>
          <w:rFonts w:ascii="Times New Roman" w:hAnsi="Times New Roman" w:cs="Times New Roman"/>
        </w:rPr>
        <w:t>Schreber’s</w:t>
      </w:r>
      <w:proofErr w:type="spellEnd"/>
      <w:r w:rsidR="00E05323">
        <w:rPr>
          <w:rFonts w:ascii="Times New Roman" w:hAnsi="Times New Roman" w:cs="Times New Roman"/>
        </w:rPr>
        <w:t xml:space="preserve"> psychotic discourse, as </w:t>
      </w:r>
      <w:proofErr w:type="spellStart"/>
      <w:r w:rsidR="00E05323">
        <w:rPr>
          <w:rFonts w:ascii="Times New Roman" w:hAnsi="Times New Roman" w:cs="Times New Roman"/>
        </w:rPr>
        <w:t>Langan</w:t>
      </w:r>
      <w:proofErr w:type="spellEnd"/>
      <w:r w:rsidR="00E05323">
        <w:rPr>
          <w:rFonts w:ascii="Times New Roman" w:hAnsi="Times New Roman" w:cs="Times New Roman"/>
        </w:rPr>
        <w:t xml:space="preserve"> indicates in her reading of </w:t>
      </w:r>
      <w:r w:rsidR="00E05323">
        <w:rPr>
          <w:rFonts w:ascii="Times New Roman" w:hAnsi="Times New Roman" w:cs="Times New Roman"/>
          <w:i/>
        </w:rPr>
        <w:t>Christabel</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{"citationID":"XHlPeTXT","properties":{"formattedCitation":"(Langan 147\\uc0\\u8211{}48)","plainCitation":"(Langan 147–48)","noteIndex":0},"citationItems":[{"id":2686,"uris":["http://zotero.org/users/71093/items/2C27YHGA"],"uri":["http://zotero.org/users/71093/items/2C27YHGA"],"itemData":{"id":2686,"type":"article-journal","title":"Pathologies of Communication from Coleridge to Schreber","container-title":"The South Atlantic Quarterly","page":"117-152","volume":"102","issue":"1","source":"Project MUSE","ISSN":"1527-8026","title-short":"Pathologies of Communication","language":"en","author":[{"family":"Langan","given":"Celeste"}],"issued":{"date-parts":[["2003"]]}},"locator":"147-48"}],"schema":"https://github.com/citation-style-language/schema/raw/master/csl-citation.json"}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(147–48)</w:t>
      </w:r>
      <w:r w:rsidR="008F2F9E">
        <w:rPr>
          <w:rFonts w:ascii="Times New Roman" w:hAnsi="Times New Roman" w:cs="Times New Roman"/>
        </w:rPr>
        <w:fldChar w:fldCharType="end"/>
      </w:r>
      <w:r w:rsidR="00CB505F">
        <w:rPr>
          <w:rFonts w:ascii="Times New Roman" w:hAnsi="Times New Roman" w:cs="Times New Roman"/>
        </w:rPr>
        <w:t>.</w:t>
      </w:r>
      <w:r w:rsidR="00E05323">
        <w:rPr>
          <w:rFonts w:ascii="Times New Roman" w:hAnsi="Times New Roman" w:cs="Times New Roman"/>
        </w:rPr>
        <w:t xml:space="preserve"> </w:t>
      </w:r>
      <w:r w:rsidR="009A172C" w:rsidRPr="00716304">
        <w:rPr>
          <w:rFonts w:ascii="Times New Roman" w:hAnsi="Times New Roman" w:cs="Times New Roman"/>
        </w:rPr>
        <w:t xml:space="preserve">I want to highlight, here, the sun’s use of the word “shall,” which, as </w:t>
      </w:r>
      <w:del w:id="329" w:author="Copyeditor" w:date="2022-08-04T10:53:00Z">
        <w:r w:rsidR="009A172C" w:rsidRPr="00716304" w:rsidDel="00240D4F">
          <w:rPr>
            <w:rFonts w:ascii="Times New Roman" w:hAnsi="Times New Roman" w:cs="Times New Roman"/>
          </w:rPr>
          <w:delText xml:space="preserve">Russell </w:delText>
        </w:r>
      </w:del>
      <w:r w:rsidR="009A172C" w:rsidRPr="00716304">
        <w:rPr>
          <w:rFonts w:ascii="Times New Roman" w:hAnsi="Times New Roman" w:cs="Times New Roman"/>
        </w:rPr>
        <w:t>Grigg reminds us, epitomizes psychotic discourse</w:t>
      </w:r>
      <w:r w:rsidR="00412BB7" w:rsidRPr="00716304">
        <w:rPr>
          <w:rFonts w:ascii="Times New Roman" w:hAnsi="Times New Roman" w:cs="Times New Roman"/>
        </w:rPr>
        <w:t>: in t</w:t>
      </w:r>
      <w:r w:rsidR="009A172C" w:rsidRPr="00716304">
        <w:rPr>
          <w:rFonts w:ascii="Times New Roman" w:hAnsi="Times New Roman" w:cs="Times New Roman"/>
        </w:rPr>
        <w:t>he face of the utterance “shall,</w:t>
      </w:r>
      <w:r w:rsidR="00412BB7" w:rsidRPr="00716304">
        <w:rPr>
          <w:rFonts w:ascii="Times New Roman" w:hAnsi="Times New Roman" w:cs="Times New Roman"/>
        </w:rPr>
        <w:t>” the subject is asked to commit to the plan of the other</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{"citationID":"ueZ1kz1T","properties":{"formattedCitation":"(Grigg 61)","plainCitation":"(Grigg 61)","noteIndex":0},"citationItems":[{"id":2596,"uris":["http://zotero.org/users/71093/items/T5HHS9QD"],"uri":["http://zotero.org/users/71093/items/T5HHS9QD"],"itemData":{"id":2596,"type":"chapter","title":"From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Mechanism","author":[{"family":"Grigg","given":"Russell"}],"editor":[{"family":"Nobus","given":"Dany"}],"issued":{"date-parts":[["2017"]]}},"locator":"61"}],"schema":"https://github.com/citation-style-language/schema/raw/master/csl-citation.json"}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(61)</w:t>
      </w:r>
      <w:r w:rsidR="008F2F9E">
        <w:rPr>
          <w:rFonts w:ascii="Times New Roman" w:hAnsi="Times New Roman" w:cs="Times New Roman"/>
        </w:rPr>
        <w:fldChar w:fldCharType="end"/>
      </w:r>
      <w:r w:rsidR="00CB505F">
        <w:rPr>
          <w:rFonts w:ascii="Times New Roman" w:hAnsi="Times New Roman" w:cs="Times New Roman"/>
        </w:rPr>
        <w:t>.</w:t>
      </w:r>
      <w:r w:rsidR="009A172C" w:rsidRPr="00716304">
        <w:rPr>
          <w:rFonts w:ascii="Times New Roman" w:hAnsi="Times New Roman" w:cs="Times New Roman"/>
        </w:rPr>
        <w:t xml:space="preserve"> In making this point, </w:t>
      </w:r>
      <w:r w:rsidR="00061840">
        <w:rPr>
          <w:rFonts w:ascii="Times New Roman" w:hAnsi="Times New Roman" w:cs="Times New Roman"/>
        </w:rPr>
        <w:t>Grigg</w:t>
      </w:r>
      <w:r w:rsidR="009A172C" w:rsidRPr="00716304">
        <w:rPr>
          <w:rFonts w:ascii="Times New Roman" w:hAnsi="Times New Roman" w:cs="Times New Roman"/>
        </w:rPr>
        <w:t xml:space="preserve"> draws on Lacan’s discussion of the word “shall” i</w:t>
      </w:r>
      <w:r w:rsidRPr="00716304">
        <w:rPr>
          <w:rFonts w:ascii="Times New Roman" w:hAnsi="Times New Roman" w:cs="Times New Roman"/>
        </w:rPr>
        <w:t xml:space="preserve">n </w:t>
      </w:r>
      <w:proofErr w:type="spellStart"/>
      <w:r w:rsidRPr="00716304">
        <w:rPr>
          <w:rFonts w:ascii="Times New Roman" w:hAnsi="Times New Roman" w:cs="Times New Roman"/>
        </w:rPr>
        <w:t>Schreber’s</w:t>
      </w:r>
      <w:proofErr w:type="spellEnd"/>
      <w:r w:rsidRPr="00716304">
        <w:rPr>
          <w:rFonts w:ascii="Times New Roman" w:hAnsi="Times New Roman" w:cs="Times New Roman"/>
        </w:rPr>
        <w:t xml:space="preserve"> </w:t>
      </w:r>
      <w:r w:rsidR="00061840">
        <w:rPr>
          <w:rFonts w:ascii="Times New Roman" w:hAnsi="Times New Roman" w:cs="Times New Roman"/>
        </w:rPr>
        <w:t xml:space="preserve">hallucinatory </w:t>
      </w:r>
      <w:r w:rsidRPr="00716304">
        <w:rPr>
          <w:rFonts w:ascii="Times New Roman" w:hAnsi="Times New Roman" w:cs="Times New Roman"/>
        </w:rPr>
        <w:t>conversations with God. Lacan</w:t>
      </w:r>
      <w:del w:id="330" w:author="Copyeditor" w:date="2022-08-04T10:55:00Z">
        <w:r w:rsidRPr="00716304" w:rsidDel="00240D4F">
          <w:rPr>
            <w:rFonts w:ascii="Times New Roman" w:hAnsi="Times New Roman" w:cs="Times New Roman"/>
          </w:rPr>
          <w:delText>’s</w:delText>
        </w:r>
      </w:del>
      <w:r w:rsidRPr="00716304">
        <w:rPr>
          <w:rFonts w:ascii="Times New Roman" w:hAnsi="Times New Roman" w:cs="Times New Roman"/>
        </w:rPr>
        <w:t xml:space="preserve"> </w:t>
      </w:r>
      <w:r w:rsidR="00061840">
        <w:rPr>
          <w:rFonts w:ascii="Times New Roman" w:hAnsi="Times New Roman" w:cs="Times New Roman"/>
        </w:rPr>
        <w:t>sees</w:t>
      </w:r>
      <w:r w:rsidRPr="00716304">
        <w:rPr>
          <w:rFonts w:ascii="Times New Roman" w:hAnsi="Times New Roman" w:cs="Times New Roman"/>
        </w:rPr>
        <w:t xml:space="preserve"> language as an “endurance test” for Schreber</w:t>
      </w:r>
      <w:r w:rsidR="0074498E" w:rsidRPr="00716304">
        <w:rPr>
          <w:rFonts w:ascii="Times New Roman" w:hAnsi="Times New Roman" w:cs="Times New Roman"/>
        </w:rPr>
        <w:t>, who receives “interrupted messages, by means of which a relationship is sustained between the subj</w:t>
      </w:r>
      <w:r w:rsidR="00CB505F">
        <w:rPr>
          <w:rFonts w:ascii="Times New Roman" w:hAnsi="Times New Roman" w:cs="Times New Roman"/>
        </w:rPr>
        <w:t>ect and his divine interlocutor</w:t>
      </w:r>
      <w:r w:rsidR="0074498E" w:rsidRPr="00716304">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{"citationID":"olP9EF8q","properties":{"formattedCitation":"(Lacan, {\\i{}\\uc0\\u201{}crits} 451)","plainCitation":"(Lacan, Écrits 451)","noteIndex":0},"citationItems":[{"id":819,"uris":["http://zotero.org/users/71093/items/ZXCQZF6R"],"uri":["http://zotero.org/users/71093/items/ZXCQZF6R"],"itemData":{"id":819,"type":"book","title":"Écrits: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Écrits</w:t>
      </w:r>
      <w:r w:rsidR="008F2F9E" w:rsidRPr="008F2F9E">
        <w:rPr>
          <w:rFonts w:ascii="Times New Roman" w:hAnsi="Times New Roman"/>
        </w:rPr>
        <w:t xml:space="preserve"> 451)</w:t>
      </w:r>
      <w:r w:rsidR="008F2F9E">
        <w:rPr>
          <w:rFonts w:ascii="Times New Roman" w:hAnsi="Times New Roman" w:cs="Times New Roman"/>
        </w:rPr>
        <w:fldChar w:fldCharType="end"/>
      </w:r>
      <w:r w:rsidR="00CB505F">
        <w:rPr>
          <w:rFonts w:ascii="Times New Roman" w:hAnsi="Times New Roman" w:cs="Times New Roman"/>
        </w:rPr>
        <w:t>.</w:t>
      </w:r>
      <w:r w:rsidR="0074498E" w:rsidRPr="00716304">
        <w:rPr>
          <w:rFonts w:ascii="Times New Roman" w:hAnsi="Times New Roman" w:cs="Times New Roman"/>
        </w:rPr>
        <w:t xml:space="preserve"> God tests Schreber with incomplete phrases like “Now I shall</w:t>
      </w:r>
      <w:ins w:id="331" w:author="Copyeditor" w:date="2022-08-04T10:56:00Z">
        <w:r w:rsidR="00240D4F">
          <w:rPr>
            <w:rFonts w:ascii="Times New Roman" w:hAnsi="Times New Roman" w:cs="Times New Roman"/>
          </w:rPr>
          <w:t> .</w:t>
        </w:r>
        <w:r w:rsidR="00240D4F" w:rsidRPr="00240D4F">
          <w:rPr>
            <w:rFonts w:ascii="Times New Roman" w:hAnsi="Times New Roman" w:cs="Times New Roman"/>
          </w:rPr>
          <w:t xml:space="preserve"> </w:t>
        </w:r>
        <w:r w:rsidR="00240D4F">
          <w:rPr>
            <w:rFonts w:ascii="Times New Roman" w:hAnsi="Times New Roman" w:cs="Times New Roman"/>
          </w:rPr>
          <w:t>.</w:t>
        </w:r>
      </w:ins>
      <w:ins w:id="332" w:author="Copyeditor" w:date="2022-08-04T10:57:00Z">
        <w:r w:rsidR="00240D4F" w:rsidRPr="00240D4F">
          <w:rPr>
            <w:rFonts w:ascii="Times New Roman" w:hAnsi="Times New Roman" w:cs="Times New Roman"/>
          </w:rPr>
          <w:t xml:space="preserve"> </w:t>
        </w:r>
        <w:r w:rsidR="00240D4F">
          <w:rPr>
            <w:rFonts w:ascii="Times New Roman" w:hAnsi="Times New Roman" w:cs="Times New Roman"/>
          </w:rPr>
          <w:t>.</w:t>
        </w:r>
      </w:ins>
      <w:del w:id="333" w:author="Copyeditor" w:date="2022-08-04T10:56:00Z">
        <w:r w:rsidR="0074498E" w:rsidRPr="00716304" w:rsidDel="00240D4F">
          <w:rPr>
            <w:rFonts w:ascii="Times New Roman" w:hAnsi="Times New Roman" w:cs="Times New Roman"/>
          </w:rPr>
          <w:delText>…</w:delText>
        </w:r>
      </w:del>
      <w:r w:rsidR="0074498E" w:rsidRPr="00716304">
        <w:rPr>
          <w:rFonts w:ascii="Times New Roman" w:hAnsi="Times New Roman" w:cs="Times New Roman"/>
        </w:rPr>
        <w:t>” and “I shall</w:t>
      </w:r>
      <w:ins w:id="334" w:author="Copyeditor" w:date="2022-08-04T10:57:00Z">
        <w:r w:rsidR="00240D4F">
          <w:rPr>
            <w:rFonts w:ascii="Times New Roman" w:hAnsi="Times New Roman" w:cs="Times New Roman"/>
          </w:rPr>
          <w:t> .</w:t>
        </w:r>
        <w:r w:rsidR="00240D4F" w:rsidRPr="00240D4F">
          <w:rPr>
            <w:rFonts w:ascii="Times New Roman" w:hAnsi="Times New Roman" w:cs="Times New Roman"/>
          </w:rPr>
          <w:t xml:space="preserve"> </w:t>
        </w:r>
        <w:r w:rsidR="00240D4F">
          <w:rPr>
            <w:rFonts w:ascii="Times New Roman" w:hAnsi="Times New Roman" w:cs="Times New Roman"/>
          </w:rPr>
          <w:t>.</w:t>
        </w:r>
        <w:r w:rsidR="00240D4F" w:rsidRPr="00240D4F">
          <w:rPr>
            <w:rFonts w:ascii="Times New Roman" w:hAnsi="Times New Roman" w:cs="Times New Roman"/>
          </w:rPr>
          <w:t xml:space="preserve"> </w:t>
        </w:r>
        <w:r w:rsidR="00240D4F">
          <w:rPr>
            <w:rFonts w:ascii="Times New Roman" w:hAnsi="Times New Roman" w:cs="Times New Roman"/>
          </w:rPr>
          <w:t>. </w:t>
        </w:r>
      </w:ins>
      <w:del w:id="335" w:author="Copyeditor" w:date="2022-08-04T10:57:00Z">
        <w:r w:rsidR="0074498E" w:rsidRPr="00716304" w:rsidDel="00240D4F">
          <w:rPr>
            <w:rFonts w:ascii="Times New Roman" w:hAnsi="Times New Roman" w:cs="Times New Roman"/>
          </w:rPr>
          <w:delText>…</w:delText>
        </w:r>
      </w:del>
      <w:r w:rsidR="0074498E" w:rsidRPr="00716304">
        <w:rPr>
          <w:rFonts w:ascii="Times New Roman" w:hAnsi="Times New Roman" w:cs="Times New Roman"/>
        </w:rPr>
        <w:t>,” to which</w:t>
      </w:r>
      <w:r w:rsidR="0074498E">
        <w:rPr>
          <w:rFonts w:ascii="Times New Roman" w:hAnsi="Times New Roman" w:cs="Times New Roman"/>
        </w:rPr>
        <w:t xml:space="preserve"> </w:t>
      </w:r>
      <w:proofErr w:type="spellStart"/>
      <w:r w:rsidR="0074498E">
        <w:rPr>
          <w:rFonts w:ascii="Times New Roman" w:hAnsi="Times New Roman" w:cs="Times New Roman"/>
        </w:rPr>
        <w:t>Schreber</w:t>
      </w:r>
      <w:proofErr w:type="spellEnd"/>
      <w:r w:rsidR="0074498E">
        <w:rPr>
          <w:rFonts w:ascii="Times New Roman" w:hAnsi="Times New Roman" w:cs="Times New Roman"/>
        </w:rPr>
        <w:t xml:space="preserve"> must fill in what remains of the sentence in a way that “indicate</w:t>
      </w:r>
      <w:ins w:id="336" w:author="Copyeditor" w:date="2022-08-04T10:56:00Z">
        <w:r w:rsidR="00240D4F">
          <w:rPr>
            <w:rFonts w:ascii="Times New Roman" w:hAnsi="Times New Roman" w:cs="Times New Roman"/>
          </w:rPr>
          <w:t>[s]</w:t>
        </w:r>
      </w:ins>
      <w:r w:rsidR="0074498E">
        <w:rPr>
          <w:rFonts w:ascii="Times New Roman" w:hAnsi="Times New Roman" w:cs="Times New Roman"/>
        </w:rPr>
        <w:t xml:space="preserve"> the subject’s position on </w:t>
      </w:r>
      <w:r w:rsidR="00CB505F">
        <w:rPr>
          <w:rFonts w:ascii="Times New Roman" w:hAnsi="Times New Roman" w:cs="Times New Roman"/>
        </w:rPr>
        <w:t xml:space="preserve">the </w:t>
      </w:r>
      <w:r w:rsidR="00CB505F">
        <w:rPr>
          <w:rFonts w:ascii="Times New Roman" w:hAnsi="Times New Roman" w:cs="Times New Roman"/>
        </w:rPr>
        <w:lastRenderedPageBreak/>
        <w:t>basis of the message itself</w:t>
      </w:r>
      <w:r w:rsidR="0074498E">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{"citationID":"NEwP4K72","properties":{"formattedCitation":"(Lacan, {\\i{}\\uc0\\u201{}crits} 452)","plainCitation":"(Lacan, Écrits 452)","noteIndex":0},"citationItems":[{"id":819,"uris":["http://zotero.org/users/71093/items/ZXCQZF6R"],"uri":["http://zotero.org/users/71093/items/ZXCQZF6R"],"itemData":{"id":819,"type":"book","title":"Écrits: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452"}],"schema":"https://github.com/citation-style-language/schema/raw/master/csl-citation.json"} </w:instrText>
      </w:r>
      <w:r w:rsidR="008F2F9E">
        <w:rPr>
          <w:rFonts w:ascii="Times New Roman" w:hAnsi="Times New Roman" w:cs="Times New Roman"/>
        </w:rPr>
        <w:fldChar w:fldCharType="separate"/>
      </w:r>
      <w:r w:rsidR="007405F3">
        <w:rPr>
          <w:rFonts w:ascii="Times New Roman" w:hAnsi="Times New Roman"/>
        </w:rPr>
        <w:t>(</w:t>
      </w:r>
      <w:r w:rsidR="008F2F9E" w:rsidRPr="008F2F9E">
        <w:rPr>
          <w:rFonts w:ascii="Times New Roman" w:hAnsi="Times New Roman"/>
        </w:rPr>
        <w:t>452)</w:t>
      </w:r>
      <w:r w:rsidR="008F2F9E">
        <w:rPr>
          <w:rFonts w:ascii="Times New Roman" w:hAnsi="Times New Roman" w:cs="Times New Roman"/>
        </w:rPr>
        <w:fldChar w:fldCharType="end"/>
      </w:r>
      <w:r w:rsidR="00CB505F">
        <w:rPr>
          <w:rFonts w:ascii="Times New Roman" w:hAnsi="Times New Roman" w:cs="Times New Roman"/>
        </w:rPr>
        <w:t>.</w:t>
      </w:r>
      <w:r w:rsidR="0074498E">
        <w:rPr>
          <w:rFonts w:ascii="Times New Roman" w:hAnsi="Times New Roman" w:cs="Times New Roman"/>
        </w:rPr>
        <w:t xml:space="preserve"> The sun’s “shall I” in </w:t>
      </w:r>
      <w:r w:rsidR="0074498E">
        <w:rPr>
          <w:rFonts w:ascii="Times New Roman" w:hAnsi="Times New Roman" w:cs="Times New Roman"/>
          <w:i/>
        </w:rPr>
        <w:t xml:space="preserve">Aurora Leigh </w:t>
      </w:r>
      <w:r w:rsidR="0074498E">
        <w:rPr>
          <w:rFonts w:ascii="Times New Roman" w:hAnsi="Times New Roman" w:cs="Times New Roman"/>
        </w:rPr>
        <w:t>functions quite similarly</w:t>
      </w:r>
      <w:ins w:id="337" w:author="Copyeditor" w:date="2022-08-04T10:58:00Z">
        <w:r w:rsidR="00B130E7">
          <w:rPr>
            <w:rFonts w:ascii="Times New Roman" w:hAnsi="Times New Roman" w:cs="Times New Roman"/>
          </w:rPr>
          <w:t>.</w:t>
        </w:r>
      </w:ins>
      <w:del w:id="338" w:author="Copyeditor" w:date="2022-08-04T10:58:00Z">
        <w:r w:rsidR="0074498E" w:rsidDel="00B130E7">
          <w:rPr>
            <w:rFonts w:ascii="Times New Roman" w:hAnsi="Times New Roman" w:cs="Times New Roman"/>
          </w:rPr>
          <w:delText>:</w:delText>
        </w:r>
      </w:del>
      <w:r w:rsidR="0074498E">
        <w:rPr>
          <w:rFonts w:ascii="Times New Roman" w:hAnsi="Times New Roman" w:cs="Times New Roman"/>
        </w:rPr>
        <w:t xml:space="preserve"> </w:t>
      </w:r>
      <w:del w:id="339" w:author="Copyeditor" w:date="2022-08-04T10:58:00Z">
        <w:r w:rsidR="0074498E" w:rsidDel="00B130E7">
          <w:rPr>
            <w:rFonts w:ascii="Times New Roman" w:hAnsi="Times New Roman" w:cs="Times New Roman"/>
          </w:rPr>
          <w:delText xml:space="preserve">as </w:delText>
        </w:r>
      </w:del>
      <w:ins w:id="340" w:author="Copyeditor" w:date="2022-08-04T10:58:00Z">
        <w:r w:rsidR="00B130E7">
          <w:rPr>
            <w:rFonts w:ascii="Times New Roman" w:hAnsi="Times New Roman" w:cs="Times New Roman"/>
          </w:rPr>
          <w:t xml:space="preserve">As </w:t>
        </w:r>
      </w:ins>
      <w:r w:rsidR="0074498E">
        <w:rPr>
          <w:rFonts w:ascii="Times New Roman" w:hAnsi="Times New Roman" w:cs="Times New Roman"/>
        </w:rPr>
        <w:t xml:space="preserve">Aurora quotes her hallucination of the sun, it addresses a “you” that, at one level, </w:t>
      </w:r>
      <w:proofErr w:type="spellStart"/>
      <w:r w:rsidR="0074498E">
        <w:rPr>
          <w:rFonts w:ascii="Times New Roman" w:hAnsi="Times New Roman" w:cs="Times New Roman"/>
        </w:rPr>
        <w:t>interpellates</w:t>
      </w:r>
      <w:proofErr w:type="spellEnd"/>
      <w:r w:rsidR="0074498E">
        <w:rPr>
          <w:rFonts w:ascii="Times New Roman" w:hAnsi="Times New Roman" w:cs="Times New Roman"/>
        </w:rPr>
        <w:t xml:space="preserve"> Aurora</w:t>
      </w:r>
      <w:del w:id="341" w:author="Copyeditor" w:date="2022-08-04T10:59:00Z">
        <w:r w:rsidR="0074498E" w:rsidDel="00B130E7">
          <w:rPr>
            <w:rFonts w:ascii="Times New Roman" w:hAnsi="Times New Roman" w:cs="Times New Roman"/>
          </w:rPr>
          <w:delText>,</w:delText>
        </w:r>
      </w:del>
      <w:r w:rsidR="0074498E">
        <w:rPr>
          <w:rFonts w:ascii="Times New Roman" w:hAnsi="Times New Roman" w:cs="Times New Roman"/>
        </w:rPr>
        <w:t xml:space="preserve"> but at another level, because Aurora is quoting the sun’s voice, forces Aurora to imagine herself as outside of herself, as seen by the omnipotent sun and its angels. The double interpellation is especially disquieting because Aurora’s name, meaning “dawn,” indicates her </w:t>
      </w:r>
      <w:del w:id="342" w:author="Copyeditor" w:date="2022-08-04T13:38:00Z">
        <w:r w:rsidR="0074498E" w:rsidDel="00762139">
          <w:rPr>
            <w:rFonts w:ascii="Times New Roman" w:hAnsi="Times New Roman" w:cs="Times New Roman"/>
          </w:rPr>
          <w:delText xml:space="preserve">own </w:delText>
        </w:r>
      </w:del>
      <w:r w:rsidR="0074498E">
        <w:rPr>
          <w:rFonts w:ascii="Times New Roman" w:hAnsi="Times New Roman" w:cs="Times New Roman"/>
        </w:rPr>
        <w:t>readiness to “lift this light / Against the lime-tree</w:t>
      </w:r>
      <w:ins w:id="343" w:author="Copyeditor" w:date="2022-08-04T11:00:00Z">
        <w:r w:rsidR="00B130E7">
          <w:rPr>
            <w:rFonts w:ascii="Times New Roman" w:hAnsi="Times New Roman" w:cs="Times New Roman"/>
          </w:rPr>
          <w:t>.</w:t>
        </w:r>
      </w:ins>
      <w:r w:rsidR="0074498E">
        <w:rPr>
          <w:rFonts w:ascii="Times New Roman" w:hAnsi="Times New Roman" w:cs="Times New Roman"/>
        </w:rPr>
        <w:t>”</w:t>
      </w:r>
      <w:del w:id="344" w:author="Copyeditor" w:date="2022-08-04T11:00:00Z">
        <w:r w:rsidR="0074498E" w:rsidDel="00B130E7">
          <w:rPr>
            <w:rFonts w:ascii="Times New Roman" w:hAnsi="Times New Roman" w:cs="Times New Roman"/>
          </w:rPr>
          <w:delText>:</w:delText>
        </w:r>
      </w:del>
      <w:r w:rsidR="0074498E">
        <w:rPr>
          <w:rFonts w:ascii="Times New Roman" w:hAnsi="Times New Roman" w:cs="Times New Roman"/>
        </w:rPr>
        <w:t xml:space="preserve"> </w:t>
      </w:r>
      <w:ins w:id="345" w:author="Copyeditor" w:date="2022-08-04T11:00:00Z">
        <w:r w:rsidR="00B130E7">
          <w:rPr>
            <w:rFonts w:ascii="Times New Roman" w:hAnsi="Times New Roman" w:cs="Times New Roman"/>
          </w:rPr>
          <w:t>S</w:t>
        </w:r>
      </w:ins>
      <w:del w:id="346" w:author="Copyeditor" w:date="2022-08-04T11:00:00Z">
        <w:r w:rsidR="0074498E" w:rsidDel="00B130E7">
          <w:rPr>
            <w:rFonts w:ascii="Times New Roman" w:hAnsi="Times New Roman" w:cs="Times New Roman"/>
          </w:rPr>
          <w:delText>s</w:delText>
        </w:r>
      </w:del>
      <w:r w:rsidR="0074498E">
        <w:rPr>
          <w:rFonts w:ascii="Times New Roman" w:hAnsi="Times New Roman" w:cs="Times New Roman"/>
        </w:rPr>
        <w:t>he is forced to experience herself as th</w:t>
      </w:r>
      <w:r w:rsidR="00716304">
        <w:rPr>
          <w:rFonts w:ascii="Times New Roman" w:hAnsi="Times New Roman" w:cs="Times New Roman"/>
        </w:rPr>
        <w:t>e divine agent of her own manipulation</w:t>
      </w:r>
      <w:ins w:id="347" w:author="Copyeditor" w:date="2022-08-04T11:01:00Z">
        <w:r w:rsidR="00B130E7">
          <w:rPr>
            <w:rFonts w:ascii="Times New Roman" w:hAnsi="Times New Roman" w:cs="Times New Roman"/>
          </w:rPr>
          <w:t>;</w:t>
        </w:r>
      </w:ins>
      <w:del w:id="348" w:author="Copyeditor" w:date="2022-08-04T11:01:00Z">
        <w:r w:rsidR="00716304" w:rsidDel="00B130E7">
          <w:rPr>
            <w:rFonts w:ascii="Times New Roman" w:hAnsi="Times New Roman" w:cs="Times New Roman"/>
          </w:rPr>
          <w:delText>:</w:delText>
        </w:r>
      </w:del>
      <w:r w:rsidR="00716304">
        <w:rPr>
          <w:rFonts w:ascii="Times New Roman" w:hAnsi="Times New Roman" w:cs="Times New Roman"/>
        </w:rPr>
        <w:t xml:space="preserve"> swept clear of her </w:t>
      </w:r>
      <w:del w:id="349" w:author="Copyeditor" w:date="2022-08-04T13:39:00Z">
        <w:r w:rsidR="00716304" w:rsidDel="00762139">
          <w:rPr>
            <w:rFonts w:ascii="Times New Roman" w:hAnsi="Times New Roman" w:cs="Times New Roman"/>
          </w:rPr>
          <w:delText xml:space="preserve">own </w:delText>
        </w:r>
      </w:del>
      <w:r w:rsidR="00716304">
        <w:rPr>
          <w:rFonts w:ascii="Times New Roman" w:hAnsi="Times New Roman" w:cs="Times New Roman"/>
        </w:rPr>
        <w:t>thoughts, she is being placed “beside me” by her remade relation to the lime tree.</w:t>
      </w:r>
      <w:r w:rsidR="00221E3B">
        <w:rPr>
          <w:rFonts w:ascii="Times New Roman" w:hAnsi="Times New Roman" w:cs="Times New Roman"/>
        </w:rPr>
        <w:t xml:space="preserve"> </w:t>
      </w:r>
      <w:r w:rsidR="00221E3B" w:rsidRPr="00A31FAA">
        <w:rPr>
          <w:rFonts w:ascii="Times New Roman" w:hAnsi="Times New Roman" w:cs="Times New Roman"/>
        </w:rPr>
        <w:t>Michel</w:t>
      </w:r>
      <w:del w:id="350" w:author="Copyeditor" w:date="2022-08-04T11:02:00Z">
        <w:r w:rsidR="00221E3B" w:rsidRPr="00A31FAA" w:rsidDel="00B130E7">
          <w:rPr>
            <w:rFonts w:ascii="Times New Roman" w:hAnsi="Times New Roman" w:cs="Times New Roman"/>
          </w:rPr>
          <w:delText>l</w:delText>
        </w:r>
      </w:del>
      <w:r w:rsidR="00221E3B" w:rsidRPr="00A31FAA">
        <w:rPr>
          <w:rFonts w:ascii="Times New Roman" w:hAnsi="Times New Roman" w:cs="Times New Roman"/>
        </w:rPr>
        <w:t>e</w:t>
      </w:r>
      <w:ins w:id="351" w:author="Copyeditor" w:date="2022-08-04T11:02:00Z">
        <w:r w:rsidR="00B130E7">
          <w:rPr>
            <w:rFonts w:ascii="Times New Roman" w:hAnsi="Times New Roman" w:cs="Times New Roman"/>
          </w:rPr>
          <w:t xml:space="preserve"> C.</w:t>
        </w:r>
      </w:ins>
      <w:r w:rsidR="00221E3B" w:rsidRPr="00A31FAA">
        <w:rPr>
          <w:rFonts w:ascii="Times New Roman" w:hAnsi="Times New Roman" w:cs="Times New Roman"/>
        </w:rPr>
        <w:t xml:space="preserve"> Martinez emphasizes how the</w:t>
      </w:r>
      <w:r w:rsidR="00221E3B">
        <w:rPr>
          <w:rFonts w:ascii="Times New Roman" w:hAnsi="Times New Roman" w:cs="Times New Roman"/>
        </w:rPr>
        <w:t xml:space="preserve"> first</w:t>
      </w:r>
      <w:r w:rsidR="00221E3B" w:rsidRPr="00A31FAA">
        <w:rPr>
          <w:rFonts w:ascii="Times New Roman" w:hAnsi="Times New Roman" w:cs="Times New Roman"/>
        </w:rPr>
        <w:t xml:space="preserve"> lime-tree passage in </w:t>
      </w:r>
      <w:r w:rsidR="00221E3B" w:rsidRPr="00A31FAA">
        <w:rPr>
          <w:rFonts w:ascii="Times New Roman" w:hAnsi="Times New Roman" w:cs="Times New Roman"/>
          <w:i/>
        </w:rPr>
        <w:t xml:space="preserve">Aurora Leigh </w:t>
      </w:r>
      <w:r w:rsidR="00221E3B" w:rsidRPr="00A31FAA">
        <w:rPr>
          <w:rFonts w:ascii="Times New Roman" w:hAnsi="Times New Roman" w:cs="Times New Roman"/>
        </w:rPr>
        <w:t>signals “an important change of register in the text</w:t>
      </w:r>
      <w:del w:id="352" w:author="Copyeditor" w:date="2022-08-04T11:03:00Z">
        <w:r w:rsidR="00221E3B" w:rsidRPr="00A31FAA" w:rsidDel="00222AE8">
          <w:rPr>
            <w:rFonts w:ascii="Times New Roman" w:hAnsi="Times New Roman" w:cs="Times New Roman"/>
          </w:rPr>
          <w:delText>,</w:delText>
        </w:r>
      </w:del>
      <w:r w:rsidR="00221E3B" w:rsidRPr="00A31FAA">
        <w:rPr>
          <w:rFonts w:ascii="Times New Roman" w:hAnsi="Times New Roman" w:cs="Times New Roman"/>
        </w:rPr>
        <w:t xml:space="preserve">” as </w:t>
      </w:r>
      <w:r w:rsidR="00221E3B">
        <w:rPr>
          <w:rFonts w:ascii="Times New Roman" w:hAnsi="Times New Roman" w:cs="Times New Roman"/>
        </w:rPr>
        <w:t>the poem then</w:t>
      </w:r>
      <w:r w:rsidR="00221E3B" w:rsidRPr="00A31FAA">
        <w:rPr>
          <w:rFonts w:ascii="Times New Roman" w:hAnsi="Times New Roman" w:cs="Times New Roman"/>
        </w:rPr>
        <w:t xml:space="preserve"> begins to apostrophize a “You,” seemingly the reader, standing outside of Leigh Hall</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{"citationID":"VnaWMnkH","properties":{"formattedCitation":"(Martinez 40)","plainCitation":"(Martinez 40)","noteIndex":0},"citationItems":[{"id":2698,"uris":["http://zotero.org/users/71093/items/5AQVUN3K"],"uri":["http://zotero.org/users/71093/items/5AQVUN3K"],"itemData":{"id":2698,"type":"book","title":"Elizabeth Barrett Browning's &lt;i&gt;Aurora Leigh&lt;/i&gt;","publisher":"Edinburgh University Press","publisher-place":"Edinburgh","number-of-pages":"193","source":"Google Books","event-place":"Edinburgh","ISBN":"978-0-7486-5443-7","note":"Google-Books-ID: dZRvAAAAQBAJ","language":"en","author":[{"family":"Martinez","given":"Michele C."}],"issued":{"date-parts":[["2012",4,12]]}},"locator":"40"}],"schema":"https://github.com/citation-style-language/schema/raw/master/csl-citation.json"}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(40)</w:t>
      </w:r>
      <w:r w:rsidR="008F2F9E">
        <w:rPr>
          <w:rFonts w:ascii="Times New Roman" w:hAnsi="Times New Roman" w:cs="Times New Roman"/>
        </w:rPr>
        <w:fldChar w:fldCharType="end"/>
      </w:r>
      <w:r w:rsidR="00CB505F">
        <w:rPr>
          <w:rFonts w:ascii="Times New Roman" w:hAnsi="Times New Roman" w:cs="Times New Roman"/>
        </w:rPr>
        <w:t>.</w:t>
      </w:r>
      <w:r w:rsidR="00221E3B" w:rsidRPr="00A31FAA">
        <w:rPr>
          <w:rFonts w:ascii="Times New Roman" w:hAnsi="Times New Roman" w:cs="Times New Roman"/>
        </w:rPr>
        <w:t xml:space="preserve"> </w:t>
      </w:r>
      <w:r w:rsidR="00221E3B">
        <w:rPr>
          <w:rFonts w:ascii="Times New Roman" w:hAnsi="Times New Roman" w:cs="Times New Roman"/>
        </w:rPr>
        <w:t xml:space="preserve">The figural work of that apostrophe certainly continues in this passage. </w:t>
      </w:r>
      <w:r w:rsidR="00221E3B" w:rsidRPr="00A31FAA">
        <w:rPr>
          <w:rFonts w:ascii="Times New Roman" w:hAnsi="Times New Roman" w:cs="Times New Roman"/>
        </w:rPr>
        <w:t>For Lacan, the work of such a “you” marks the border between psychotic and non</w:t>
      </w:r>
      <w:del w:id="353" w:author="Copyeditor" w:date="2022-08-04T11:04:00Z">
        <w:r w:rsidR="00221E3B" w:rsidRPr="00A31FAA" w:rsidDel="00222AE8">
          <w:rPr>
            <w:rFonts w:ascii="Times New Roman" w:hAnsi="Times New Roman" w:cs="Times New Roman"/>
          </w:rPr>
          <w:delText>-</w:delText>
        </w:r>
      </w:del>
      <w:r w:rsidR="00221E3B" w:rsidRPr="00A31FAA">
        <w:rPr>
          <w:rFonts w:ascii="Times New Roman" w:hAnsi="Times New Roman" w:cs="Times New Roman"/>
        </w:rPr>
        <w:t xml:space="preserve">psychotic discourse: “The </w:t>
      </w:r>
      <w:r w:rsidR="00221E3B" w:rsidRPr="00A31FAA">
        <w:rPr>
          <w:rFonts w:ascii="Times New Roman" w:hAnsi="Times New Roman" w:cs="Times New Roman"/>
          <w:i/>
        </w:rPr>
        <w:t>you</w:t>
      </w:r>
      <w:r w:rsidR="00221E3B" w:rsidRPr="00A31FAA">
        <w:rPr>
          <w:rFonts w:ascii="Times New Roman" w:hAnsi="Times New Roman" w:cs="Times New Roman"/>
        </w:rPr>
        <w:t xml:space="preserve"> is the hooking of the other in the waters of meaning,” he explains, as he seeks a way, within psychotic language, “to elevate this </w:t>
      </w:r>
      <w:r w:rsidR="00221E3B" w:rsidRPr="00A31FAA">
        <w:rPr>
          <w:rFonts w:ascii="Times New Roman" w:hAnsi="Times New Roman" w:cs="Times New Roman"/>
          <w:i/>
        </w:rPr>
        <w:t>you</w:t>
      </w:r>
      <w:r w:rsidR="00CB505F">
        <w:rPr>
          <w:rFonts w:ascii="Times New Roman" w:hAnsi="Times New Roman" w:cs="Times New Roman"/>
        </w:rPr>
        <w:t xml:space="preserve"> to subjectivity</w:t>
      </w:r>
      <w:r w:rsidR="00221E3B" w:rsidRPr="00A31FAA">
        <w:rPr>
          <w:rFonts w:ascii="Times New Roman" w:hAnsi="Times New Roman" w:cs="Times New Roman"/>
        </w:rPr>
        <w:t>”</w:t>
      </w:r>
      <w:r w:rsidR="00CB505F">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{"citationID":"Wh5HJU3J","properties":{"formattedCitation":"(Lacan, {\\i{}Seminar III} 299)","plainCitation":"(Lacan, Seminar III 299)","noteIndex":0},"citationItems":[{"id":247,"uris":["http://zotero.org/users/71093/items/BWJ79UVN"],"uri":["http://zotero.org/users/71093/items/BWJ79UVN"],"itemData":{"id":247,"type":"book","title":"The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299"}],"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299)</w:t>
      </w:r>
      <w:r w:rsidR="008F2F9E">
        <w:rPr>
          <w:rFonts w:ascii="Times New Roman" w:hAnsi="Times New Roman" w:cs="Times New Roman"/>
        </w:rPr>
        <w:fldChar w:fldCharType="end"/>
      </w:r>
      <w:r w:rsidR="00CB505F">
        <w:rPr>
          <w:rFonts w:ascii="Times New Roman" w:hAnsi="Times New Roman" w:cs="Times New Roman"/>
        </w:rPr>
        <w:t>.</w:t>
      </w:r>
      <w:r w:rsidR="00221E3B">
        <w:rPr>
          <w:rFonts w:ascii="Times New Roman" w:hAnsi="Times New Roman" w:cs="Times New Roman"/>
        </w:rPr>
        <w:t xml:space="preserve"> The “you” of this passage, however, is “me,” who is subjected to an omnipotent sun who asks “shall,” as if it had been subjected, at dawn, to a yet more powerful “you”: the gap between the ego and Other has been foreclosed in this passage.</w:t>
      </w:r>
    </w:p>
    <w:p w14:paraId="790DE068" w14:textId="6F54A5E3" w:rsidR="001068A3" w:rsidRDefault="001068A3" w:rsidP="00E948D2">
      <w:pPr>
        <w:spacing w:line="480" w:lineRule="auto"/>
        <w:ind w:firstLine="720"/>
        <w:rPr>
          <w:rFonts w:ascii="Times New Roman" w:hAnsi="Times New Roman" w:cs="Times New Roman"/>
        </w:rPr>
      </w:pPr>
      <w:r w:rsidRPr="00E13F7C">
        <w:rPr>
          <w:rFonts w:ascii="Times New Roman" w:hAnsi="Times New Roman" w:cs="Times New Roman"/>
        </w:rPr>
        <w:t xml:space="preserve">If psychotic subjects have foreclosed the Name of the Father, it does not mean that they have no </w:t>
      </w:r>
      <w:r>
        <w:rPr>
          <w:rFonts w:ascii="Times New Roman" w:hAnsi="Times New Roman" w:cs="Times New Roman"/>
        </w:rPr>
        <w:t>recourse</w:t>
      </w:r>
      <w:r w:rsidRPr="00E13F7C">
        <w:rPr>
          <w:rFonts w:ascii="Times New Roman" w:hAnsi="Times New Roman" w:cs="Times New Roman"/>
        </w:rPr>
        <w:t xml:space="preserve"> to language: as the psychotic patient Mr. </w:t>
      </w:r>
      <w:proofErr w:type="spellStart"/>
      <w:r w:rsidRPr="00E13F7C">
        <w:rPr>
          <w:rFonts w:ascii="Times New Roman" w:hAnsi="Times New Roman" w:cs="Times New Roman"/>
        </w:rPr>
        <w:t>Primeau</w:t>
      </w:r>
      <w:proofErr w:type="spellEnd"/>
      <w:r w:rsidRPr="00E13F7C">
        <w:rPr>
          <w:rFonts w:ascii="Times New Roman" w:hAnsi="Times New Roman" w:cs="Times New Roman"/>
        </w:rPr>
        <w:t xml:space="preserve"> tells Lacan, “</w:t>
      </w:r>
      <w:r w:rsidRPr="00E13F7C">
        <w:rPr>
          <w:rFonts w:ascii="Times New Roman" w:hAnsi="Times New Roman" w:cs="Times New Roman"/>
          <w:bCs/>
        </w:rPr>
        <w:t>I create worlds through my p</w:t>
      </w:r>
      <w:r w:rsidR="00CB505F">
        <w:rPr>
          <w:rFonts w:ascii="Times New Roman" w:hAnsi="Times New Roman" w:cs="Times New Roman"/>
          <w:bCs/>
        </w:rPr>
        <w:t>oetry, through my poetic speech</w:t>
      </w:r>
      <w:r w:rsidRPr="00E13F7C">
        <w:rPr>
          <w:rFonts w:ascii="Times New Roman" w:hAnsi="Times New Roman" w:cs="Times New Roman"/>
          <w:bCs/>
        </w:rPr>
        <w:t>”</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{"citationID":"Sr0UVawT","properties":{"formattedCitation":"(Lacan, \\uc0\\u8220{}A Lacanian Psychosis\\uc0\\u8221{} 34)","plainCitation":"(Lacan, “A Lacanian Psychosis” 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34"}],"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(Lacan, “A Lacanian Psychosis” 34)</w:t>
      </w:r>
      <w:r w:rsidR="008F2F9E">
        <w:rPr>
          <w:rFonts w:ascii="Times New Roman" w:hAnsi="Times New Roman" w:cs="Times New Roman"/>
          <w:bCs/>
        </w:rPr>
        <w:fldChar w:fldCharType="end"/>
      </w:r>
      <w:r w:rsidR="00CB505F">
        <w:rPr>
          <w:rFonts w:ascii="Times New Roman" w:hAnsi="Times New Roman" w:cs="Times New Roman"/>
          <w:bCs/>
        </w:rPr>
        <w:t>.</w:t>
      </w:r>
      <w:r w:rsidRPr="00E13F7C">
        <w:rPr>
          <w:rFonts w:ascii="Times New Roman" w:hAnsi="Times New Roman" w:cs="Times New Roman"/>
          <w:bCs/>
        </w:rPr>
        <w:t xml:space="preserve"> The missing signifier makes it impossible, though, for the psychotic subject to resolve herself into the Law: psychosis is a failure of language systems to produce meaning</w:t>
      </w:r>
      <w:del w:id="354" w:author="Copyeditor" w:date="2022-08-04T12:15:00Z">
        <w:r w:rsidRPr="00E13F7C" w:rsidDel="008C63FD">
          <w:rPr>
            <w:rFonts w:ascii="Times New Roman" w:hAnsi="Times New Roman" w:cs="Times New Roman"/>
            <w:bCs/>
          </w:rPr>
          <w:delText>,</w:delText>
        </w:r>
      </w:del>
      <w:r w:rsidRPr="00E13F7C">
        <w:rPr>
          <w:rFonts w:ascii="Times New Roman" w:hAnsi="Times New Roman" w:cs="Times New Roman"/>
          <w:bCs/>
        </w:rPr>
        <w:t xml:space="preserve"> and a confrontation with the absence of meaning</w:t>
      </w:r>
      <w:del w:id="355" w:author="Copyeditor" w:date="2022-08-04T12:15:00Z">
        <w:r w:rsidRPr="00E13F7C" w:rsidDel="008C63FD">
          <w:rPr>
            <w:rFonts w:ascii="Times New Roman" w:hAnsi="Times New Roman" w:cs="Times New Roman"/>
            <w:bCs/>
          </w:rPr>
          <w:delText>,</w:delText>
        </w:r>
      </w:del>
      <w:r w:rsidRPr="00E13F7C">
        <w:rPr>
          <w:rFonts w:ascii="Times New Roman" w:hAnsi="Times New Roman" w:cs="Times New Roman"/>
          <w:bCs/>
        </w:rPr>
        <w:t xml:space="preserve"> rather than an abstention from language itself</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{"citationID":"o9X6u6ft","properties":{"formattedCitation":"(Grigg 56)","plainCitation":"(Grigg 56)","noteIndex":0},"citationItems":[{"id":2596,"uris":["http://zotero.org/users/71093/items/T5HHS9QD"],"uri":["http://zotero.org/users/71093/items/T5HHS9QD"],"itemData":{"id":2596,"type":"chapter","title":"From the Mechanism of Psychosis to the Universal Condition of the Symptom: On Foreclosure","container-title":"Key Concepts of Lacanian Psychoanalysis","publisher":"Routledge","publisher-place":"London","event-place":"London","title-short":"From the Mechanism","author":[{"family":"Grigg","given":"Russell"}],"editor":[{"family":"Nobus","given":"Dany"}],"issued":{"date-parts":[["2017"]]}},"locator":"56"}],"schema":"https://github.com/citation-style-language/schema/raw/master/csl-citation.json"} </w:instrText>
      </w:r>
      <w:r w:rsidR="008F2F9E">
        <w:rPr>
          <w:rFonts w:ascii="Times New Roman" w:hAnsi="Times New Roman" w:cs="Times New Roman"/>
          <w:bCs/>
        </w:rPr>
        <w:fldChar w:fldCharType="separate"/>
      </w:r>
      <w:r w:rsidR="008F2F9E">
        <w:rPr>
          <w:rFonts w:ascii="Times New Roman" w:hAnsi="Times New Roman" w:cs="Times New Roman"/>
          <w:bCs/>
          <w:noProof/>
        </w:rPr>
        <w:t>(Grigg 56)</w:t>
      </w:r>
      <w:r w:rsidR="008F2F9E">
        <w:rPr>
          <w:rFonts w:ascii="Times New Roman" w:hAnsi="Times New Roman" w:cs="Times New Roman"/>
          <w:bCs/>
        </w:rPr>
        <w:fldChar w:fldCharType="end"/>
      </w:r>
      <w:r w:rsidR="00CB505F">
        <w:rPr>
          <w:rFonts w:ascii="Times New Roman" w:hAnsi="Times New Roman" w:cs="Times New Roman"/>
          <w:bCs/>
        </w:rPr>
        <w:t>.</w:t>
      </w:r>
      <w:r w:rsidRPr="00E13F7C">
        <w:rPr>
          <w:rFonts w:ascii="Times New Roman" w:hAnsi="Times New Roman" w:cs="Times New Roman"/>
          <w:bCs/>
        </w:rPr>
        <w:t xml:space="preserve"> In the words of </w:t>
      </w:r>
      <w:r w:rsidRPr="00E13F7C">
        <w:rPr>
          <w:rFonts w:ascii="Times New Roman" w:hAnsi="Times New Roman" w:cs="Times New Roman"/>
          <w:bCs/>
        </w:rPr>
        <w:lastRenderedPageBreak/>
        <w:t xml:space="preserve">Mr. </w:t>
      </w:r>
      <w:proofErr w:type="spellStart"/>
      <w:r w:rsidRPr="00E13F7C">
        <w:rPr>
          <w:rFonts w:ascii="Times New Roman" w:hAnsi="Times New Roman" w:cs="Times New Roman"/>
          <w:bCs/>
        </w:rPr>
        <w:t>Primeau</w:t>
      </w:r>
      <w:proofErr w:type="spellEnd"/>
      <w:r w:rsidRPr="00E13F7C">
        <w:rPr>
          <w:rFonts w:ascii="Times New Roman" w:hAnsi="Times New Roman" w:cs="Times New Roman"/>
          <w:bCs/>
        </w:rPr>
        <w:t>:</w:t>
      </w:r>
      <w:r w:rsidRPr="00E13F7C">
        <w:rPr>
          <w:rStyle w:val="i0"/>
          <w:rFonts w:ascii="Times New Roman" w:eastAsia="Times New Roman" w:hAnsi="Times New Roman" w:cs="Times New Roman"/>
        </w:rPr>
        <w:t xml:space="preserve"> “</w:t>
      </w:r>
      <w:r w:rsidRPr="00E13F7C">
        <w:rPr>
          <w:rFonts w:ascii="Times New Roman" w:hAnsi="Times New Roman" w:cs="Times New Roman"/>
          <w:bCs/>
        </w:rPr>
        <w:t>I am a little disjointed in regard to language</w:t>
      </w:r>
      <w:proofErr w:type="gramStart"/>
      <w:r w:rsidRPr="00E13F7C">
        <w:rPr>
          <w:rFonts w:ascii="Times New Roman" w:hAnsi="Times New Roman" w:cs="Times New Roman"/>
          <w:bCs/>
        </w:rPr>
        <w:t>.</w:t>
      </w:r>
      <w:ins w:id="356" w:author="Copyeditor" w:date="2022-08-04T12:15:00Z">
        <w:r w:rsidR="008C63FD">
          <w:rPr>
            <w:rFonts w:ascii="Times New Roman" w:hAnsi="Times New Roman" w:cs="Times New Roman"/>
            <w:bCs/>
          </w:rPr>
          <w:t> . . .</w:t>
        </w:r>
        <w:proofErr w:type="gramEnd"/>
        <w:r w:rsidR="008C63FD">
          <w:rPr>
            <w:rFonts w:ascii="Times New Roman" w:hAnsi="Times New Roman" w:cs="Times New Roman"/>
            <w:bCs/>
          </w:rPr>
          <w:t> </w:t>
        </w:r>
      </w:ins>
      <w:del w:id="357" w:author="Copyeditor" w:date="2022-08-04T12:15:00Z">
        <w:r w:rsidRPr="00E13F7C" w:rsidDel="008C63FD">
          <w:rPr>
            <w:rFonts w:ascii="Times New Roman" w:hAnsi="Times New Roman" w:cs="Times New Roman"/>
            <w:bCs/>
          </w:rPr>
          <w:delText xml:space="preserve"> … </w:delText>
        </w:r>
      </w:del>
      <w:r w:rsidRPr="00E13F7C">
        <w:rPr>
          <w:rFonts w:ascii="Times New Roman" w:hAnsi="Times New Roman" w:cs="Times New Roman"/>
          <w:bCs/>
        </w:rPr>
        <w:t>Language cou</w:t>
      </w:r>
      <w:r w:rsidR="00CB505F">
        <w:rPr>
          <w:rFonts w:ascii="Times New Roman" w:hAnsi="Times New Roman" w:cs="Times New Roman"/>
          <w:bCs/>
        </w:rPr>
        <w:t>ld present strata and substrata</w:t>
      </w:r>
      <w:r w:rsidRPr="00E13F7C">
        <w:rPr>
          <w:rFonts w:ascii="Times New Roman" w:hAnsi="Times New Roman" w:cs="Times New Roman"/>
          <w:bCs/>
        </w:rPr>
        <w:t>”</w:t>
      </w:r>
      <w:r w:rsidR="00CB505F">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{"citationID":"66Xxfov6","properties":{"formattedCitation":"(Lacan, \\uc0\\u8220{}A Lacanian Psychosis\\uc0\\u8221{} 19\\uc0\\u8211{}20)","plainCitation":"(Lacan, “A Lacanian Psychosis” 19–20)","noteIndex":0},"citationItems":[{"id":2690,"uris":["http://zotero.org/users/71093/items/KK3BUYNH"],"uri":["http://zotero.org/users/71093/items/KK3BUYNH"],"itemData":{"id":2690,"type":"chapter","title":"A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19-20"}],"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(“A Lacanian Psychosis” 19–20)</w:t>
      </w:r>
      <w:r w:rsidR="008F2F9E">
        <w:rPr>
          <w:rFonts w:ascii="Times New Roman" w:hAnsi="Times New Roman" w:cs="Times New Roman"/>
          <w:bCs/>
        </w:rPr>
        <w:fldChar w:fldCharType="end"/>
      </w:r>
      <w:r w:rsidR="00CB505F">
        <w:rPr>
          <w:rFonts w:ascii="Times New Roman" w:hAnsi="Times New Roman" w:cs="Times New Roman"/>
          <w:bCs/>
        </w:rPr>
        <w:t>.</w:t>
      </w:r>
      <w:r w:rsidRPr="00E13F7C">
        <w:rPr>
          <w:rStyle w:val="i0"/>
          <w:rFonts w:ascii="Times New Roman" w:hAnsi="Times New Roman" w:cs="Times New Roman"/>
        </w:rPr>
        <w:t xml:space="preserve"> That is why </w:t>
      </w:r>
      <w:r w:rsidRPr="00E13F7C">
        <w:rPr>
          <w:rFonts w:ascii="Times New Roman" w:hAnsi="Times New Roman" w:cs="Times New Roman"/>
        </w:rPr>
        <w:t>Lacan understands psychosis as “a question of the subject’s access to a signifier as such and of the impossibility of that access,” in the face of which we find “the separate deployment and the bringing into play of the entire signifying apparatus,</w:t>
      </w:r>
      <w:ins w:id="358" w:author="Copyeditor" w:date="2022-08-04T12:16:00Z">
        <w:r w:rsidR="008C63FD">
          <w:rPr>
            <w:rFonts w:ascii="Times New Roman" w:hAnsi="Times New Roman" w:cs="Times New Roman"/>
          </w:rPr>
          <w:t> </w:t>
        </w:r>
      </w:ins>
      <w:del w:id="359"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w:t>
      </w:r>
      <w:ins w:id="360" w:author="Copyeditor" w:date="2022-08-04T12:16:00Z">
        <w:r w:rsidR="008C63FD">
          <w:rPr>
            <w:rFonts w:ascii="Times New Roman" w:hAnsi="Times New Roman" w:cs="Times New Roman"/>
          </w:rPr>
          <w:t> </w:t>
        </w:r>
      </w:ins>
      <w:del w:id="361"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w:t>
      </w:r>
      <w:ins w:id="362" w:author="Copyeditor" w:date="2022-08-04T12:16:00Z">
        <w:r w:rsidR="008C63FD">
          <w:rPr>
            <w:rFonts w:ascii="Times New Roman" w:hAnsi="Times New Roman" w:cs="Times New Roman"/>
          </w:rPr>
          <w:t> </w:t>
        </w:r>
      </w:ins>
      <w:del w:id="363"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w:t>
      </w:r>
      <w:ins w:id="364" w:author="Copyeditor" w:date="2022-08-04T12:16:00Z">
        <w:r w:rsidR="008C63FD">
          <w:rPr>
            <w:rFonts w:ascii="Times New Roman" w:hAnsi="Times New Roman" w:cs="Times New Roman"/>
          </w:rPr>
          <w:t> </w:t>
        </w:r>
      </w:ins>
      <w:del w:id="365" w:author="Copyeditor" w:date="2022-08-04T12:16:00Z">
        <w:r w:rsidRPr="00E13F7C" w:rsidDel="008C63FD">
          <w:rPr>
            <w:rFonts w:ascii="Times New Roman" w:hAnsi="Times New Roman" w:cs="Times New Roman"/>
          </w:rPr>
          <w:delText xml:space="preserve"> </w:delText>
        </w:r>
      </w:del>
      <w:r w:rsidRPr="00E13F7C">
        <w:rPr>
          <w:rFonts w:ascii="Times New Roman" w:hAnsi="Times New Roman" w:cs="Times New Roman"/>
        </w:rPr>
        <w:t>laden with non-meaningfulness, [and] the decomposition of internal discourse, which marks the entire structure of psychosis.” Psychosis, in short—as Lacan sees it—is “the encounter, the collision, with the inassimilable signifier,” which</w:t>
      </w:r>
      <w:r w:rsidR="00CB505F">
        <w:rPr>
          <w:rFonts w:ascii="Times New Roman" w:hAnsi="Times New Roman" w:cs="Times New Roman"/>
        </w:rPr>
        <w:t xml:space="preserve"> then “has to be reconstituted”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{"citationID":"63wli97A","properties":{"formattedCitation":"(Lacan, {\\i{}Seminar III} 321)","plainCitation":"(Lacan, Seminar III 321)","noteIndex":0},"citationItems":[{"id":247,"uris":["http://zotero.org/users/71093/items/BWJ79UVN"],"uri":["http://zotero.org/users/71093/items/BWJ79UVN"],"itemData":{"id":247,"type":"book","title":"The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321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w:t>
      </w:r>
      <w:r w:rsidR="008F2F9E" w:rsidRPr="008F2F9E">
        <w:rPr>
          <w:rFonts w:ascii="Times New Roman" w:hAnsi="Times New Roman"/>
          <w:i/>
          <w:iCs/>
        </w:rPr>
        <w:t>Seminar III</w:t>
      </w:r>
      <w:r w:rsidR="008F2F9E" w:rsidRPr="008F2F9E">
        <w:rPr>
          <w:rFonts w:ascii="Times New Roman" w:hAnsi="Times New Roman"/>
        </w:rPr>
        <w:t xml:space="preserve"> 321)</w:t>
      </w:r>
      <w:r w:rsidR="008F2F9E">
        <w:rPr>
          <w:rFonts w:ascii="Times New Roman" w:hAnsi="Times New Roman" w:cs="Times New Roman"/>
        </w:rPr>
        <w:fldChar w:fldCharType="end"/>
      </w:r>
      <w:r w:rsidR="00CB505F">
        <w:rPr>
          <w:rFonts w:ascii="Times New Roman" w:hAnsi="Times New Roman" w:cs="Times New Roman"/>
        </w:rPr>
        <w:t>.</w:t>
      </w:r>
    </w:p>
    <w:p w14:paraId="701A7510" w14:textId="6AD1AEDF" w:rsidR="00DE7791" w:rsidRDefault="00DE7791" w:rsidP="00DE7791">
      <w:pPr>
        <w:spacing w:line="480" w:lineRule="auto"/>
        <w:ind w:firstLine="720"/>
        <w:rPr>
          <w:rFonts w:ascii="Times New Roman" w:hAnsi="Times New Roman" w:cs="Times New Roman"/>
        </w:rPr>
      </w:pPr>
      <w:r w:rsidRPr="00243236">
        <w:rPr>
          <w:rFonts w:ascii="Times New Roman" w:hAnsi="Times New Roman" w:cs="Times New Roman"/>
        </w:rPr>
        <w:t xml:space="preserve">In reading </w:t>
      </w:r>
      <w:r w:rsidRPr="00243236">
        <w:rPr>
          <w:rFonts w:ascii="Times New Roman" w:hAnsi="Times New Roman" w:cs="Times New Roman"/>
          <w:i/>
        </w:rPr>
        <w:t xml:space="preserve">Aurora Leigh </w:t>
      </w:r>
      <w:r>
        <w:rPr>
          <w:rFonts w:ascii="Times New Roman" w:hAnsi="Times New Roman" w:cs="Times New Roman"/>
        </w:rPr>
        <w:t>as the psychotic decomposition of Romantic discourse</w:t>
      </w:r>
      <w:r w:rsidRPr="00243236">
        <w:rPr>
          <w:rFonts w:ascii="Times New Roman" w:hAnsi="Times New Roman" w:cs="Times New Roman"/>
        </w:rPr>
        <w:t>, I am trying to sit</w:t>
      </w:r>
      <w:r>
        <w:rPr>
          <w:rFonts w:ascii="Times New Roman" w:hAnsi="Times New Roman" w:cs="Times New Roman"/>
        </w:rPr>
        <w:t>uate the poem within recent debates about</w:t>
      </w:r>
      <w:r w:rsidRPr="00243236">
        <w:rPr>
          <w:rFonts w:ascii="Times New Roman" w:hAnsi="Times New Roman" w:cs="Times New Roman"/>
        </w:rPr>
        <w:t xml:space="preserve"> the clinical approach to psychosis within Lacanian psychoanalysis</w:t>
      </w:r>
      <w:del w:id="366" w:author="Copyeditor" w:date="2022-08-04T12:17:00Z">
        <w:r w:rsidDel="00935FBA">
          <w:rPr>
            <w:rFonts w:ascii="Times New Roman" w:hAnsi="Times New Roman" w:cs="Times New Roman"/>
          </w:rPr>
          <w:delText>,</w:delText>
        </w:r>
      </w:del>
      <w:r>
        <w:rPr>
          <w:rFonts w:ascii="Times New Roman" w:hAnsi="Times New Roman" w:cs="Times New Roman"/>
        </w:rPr>
        <w:t xml:space="preserve"> and specifically what is called “ordinary psychosis</w:t>
      </w:r>
      <w:r w:rsidRPr="00243236">
        <w:rPr>
          <w:rFonts w:ascii="Times New Roman" w:hAnsi="Times New Roman" w:cs="Times New Roman"/>
        </w:rPr>
        <w:t>.</w:t>
      </w:r>
      <w:r>
        <w:rPr>
          <w:rFonts w:ascii="Times New Roman" w:hAnsi="Times New Roman" w:cs="Times New Roman"/>
        </w:rPr>
        <w:t>”</w:t>
      </w:r>
      <w:r w:rsidRPr="00243236">
        <w:rPr>
          <w:rFonts w:ascii="Times New Roman" w:hAnsi="Times New Roman" w:cs="Times New Roman"/>
        </w:rPr>
        <w:t xml:space="preserve"> </w:t>
      </w:r>
      <w:del w:id="367" w:author="Copyeditor" w:date="2022-08-04T12:18:00Z">
        <w:r w:rsidDel="00935FBA">
          <w:rPr>
            <w:rFonts w:ascii="Times New Roman" w:eastAsia="Times New Roman" w:hAnsi="Times New Roman" w:cs="Times New Roman"/>
            <w:color w:val="000000"/>
          </w:rPr>
          <w:delText>With</w:delText>
        </w:r>
      </w:del>
      <w:ins w:id="368" w:author="Copyeditor" w:date="2022-08-04T12:18:00Z">
        <w:r w:rsidR="00935FBA">
          <w:rPr>
            <w:rFonts w:ascii="Times New Roman" w:eastAsia="Times New Roman" w:hAnsi="Times New Roman" w:cs="Times New Roman"/>
            <w:color w:val="000000"/>
          </w:rPr>
          <w:t>In</w:t>
        </w:r>
      </w:ins>
      <w:r>
        <w:rPr>
          <w:rFonts w:ascii="Times New Roman" w:eastAsia="Times New Roman" w:hAnsi="Times New Roman" w:cs="Times New Roman"/>
          <w:color w:val="000000"/>
        </w:rPr>
        <w:t xml:space="preserve"> cases of </w:t>
      </w:r>
      <w:r w:rsidRPr="00020365">
        <w:rPr>
          <w:rFonts w:ascii="Times New Roman" w:eastAsia="Times New Roman" w:hAnsi="Times New Roman" w:cs="Times New Roman"/>
          <w:color w:val="000000"/>
        </w:rPr>
        <w:t>“ordinary psychosis</w:t>
      </w:r>
      <w:r>
        <w:rPr>
          <w:rFonts w:ascii="Times New Roman" w:eastAsia="Times New Roman" w:hAnsi="Times New Roman" w:cs="Times New Roman"/>
          <w:color w:val="000000"/>
        </w:rPr>
        <w:t>,</w:t>
      </w:r>
      <w:r w:rsidRPr="0002036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explains </w:t>
      </w:r>
      <w:proofErr w:type="spellStart"/>
      <w:r>
        <w:rPr>
          <w:rFonts w:ascii="Times New Roman" w:eastAsia="Times New Roman" w:hAnsi="Times New Roman" w:cs="Times New Roman"/>
          <w:color w:val="000000"/>
        </w:rPr>
        <w:t>Vanheule</w:t>
      </w:r>
      <w:proofErr w:type="spellEnd"/>
      <w:r>
        <w:rPr>
          <w:rFonts w:ascii="Times New Roman" w:eastAsia="Times New Roman" w:hAnsi="Times New Roman" w:cs="Times New Roman"/>
          <w:color w:val="000000"/>
        </w:rPr>
        <w:t>, one must consider not</w:t>
      </w:r>
      <w:r w:rsidRPr="0002036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 array of dramatic </w:t>
      </w:r>
      <w:r w:rsidRPr="00020365">
        <w:rPr>
          <w:rFonts w:ascii="Times New Roman" w:eastAsia="Times New Roman" w:hAnsi="Times New Roman" w:cs="Times New Roman"/>
          <w:color w:val="000000"/>
        </w:rPr>
        <w:t>symptoms</w:t>
      </w:r>
      <w:del w:id="369" w:author="Copyeditor" w:date="2022-08-04T12:18:00Z">
        <w:r w:rsidRPr="00020365" w:rsidDel="00935FBA">
          <w:rPr>
            <w:rFonts w:ascii="Times New Roman" w:eastAsia="Times New Roman" w:hAnsi="Times New Roman" w:cs="Times New Roman"/>
            <w:color w:val="000000"/>
          </w:rPr>
          <w:delText>,</w:delText>
        </w:r>
      </w:del>
      <w:r w:rsidRPr="00020365">
        <w:rPr>
          <w:rFonts w:ascii="Times New Roman" w:eastAsia="Times New Roman" w:hAnsi="Times New Roman" w:cs="Times New Roman"/>
          <w:color w:val="000000"/>
        </w:rPr>
        <w:t xml:space="preserve"> but </w:t>
      </w:r>
      <w:r>
        <w:rPr>
          <w:rFonts w:ascii="Times New Roman" w:eastAsia="Times New Roman" w:hAnsi="Times New Roman" w:cs="Times New Roman"/>
          <w:color w:val="000000"/>
        </w:rPr>
        <w:t>only</w:t>
      </w:r>
      <w:r w:rsidRPr="00020365">
        <w:rPr>
          <w:rFonts w:ascii="Times New Roman" w:eastAsia="Times New Roman" w:hAnsi="Times New Roman" w:cs="Times New Roman"/>
          <w:color w:val="000000"/>
        </w:rPr>
        <w:t xml:space="preserve"> “ho</w:t>
      </w:r>
      <w:r w:rsidR="00CB505F">
        <w:rPr>
          <w:rFonts w:ascii="Times New Roman" w:eastAsia="Times New Roman" w:hAnsi="Times New Roman" w:cs="Times New Roman"/>
          <w:color w:val="000000"/>
        </w:rPr>
        <w:t>w speech structures the subject</w:t>
      </w:r>
      <w:r w:rsidRPr="00020365">
        <w:rPr>
          <w:rFonts w:ascii="Times New Roman" w:eastAsia="Times New Roman" w:hAnsi="Times New Roman" w:cs="Times New Roman"/>
          <w:color w:val="000000"/>
        </w:rPr>
        <w:t>”</w:t>
      </w:r>
      <w:r w:rsidR="00CB505F">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{"citationID":"Ceq8nxNh","properties":{"formattedCitation":"(Vanheule 78)","plainCitation":"(Vanheule 78)","noteIndex":0},"citationItems":[{"id":2696,"uris":["http://zotero.org/users/71093/items/4P9CXJM6"],"uri":["http://zotero.org/users/71093/items/4P9CXJM6"],"itemData":{"id":2696,"type":"chapter","title":"On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L."}],"issued":{"date-parts":[["2019"]]}},"locator":"78"}],"schema":"https://github.com/citation-style-language/schema/raw/master/csl-citation.json"}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(78)</w:t>
      </w:r>
      <w:r w:rsidR="008F2F9E">
        <w:rPr>
          <w:rFonts w:ascii="Times New Roman" w:eastAsia="Times New Roman" w:hAnsi="Times New Roman" w:cs="Times New Roman"/>
          <w:color w:val="000000"/>
        </w:rPr>
        <w:fldChar w:fldCharType="end"/>
      </w:r>
      <w:r w:rsidR="00CB505F">
        <w:rPr>
          <w:rFonts w:ascii="Times New Roman" w:eastAsia="Times New Roman" w:hAnsi="Times New Roman" w:cs="Times New Roman"/>
          <w:color w:val="000000"/>
        </w:rPr>
        <w:t>.</w:t>
      </w:r>
      <w:r w:rsidRPr="00020365">
        <w:rPr>
          <w:rFonts w:ascii="Times New Roman" w:eastAsia="Times New Roman" w:hAnsi="Times New Roman" w:cs="Times New Roman"/>
          <w:color w:val="000000"/>
        </w:rPr>
        <w:t xml:space="preserve"> </w:t>
      </w:r>
      <w:r>
        <w:rPr>
          <w:rFonts w:ascii="Times New Roman" w:hAnsi="Times New Roman" w:cs="Times New Roman"/>
        </w:rPr>
        <w:t xml:space="preserve">This is part of a movement, now ongoing with Lacanian psychoanalysis, to </w:t>
      </w:r>
      <w:r w:rsidRPr="00020365">
        <w:rPr>
          <w:rFonts w:ascii="Times New Roman" w:eastAsia="Times New Roman" w:hAnsi="Times New Roman" w:cs="Times New Roman"/>
          <w:color w:val="000000"/>
        </w:rPr>
        <w:t>defin</w:t>
      </w:r>
      <w:r>
        <w:rPr>
          <w:rFonts w:ascii="Times New Roman" w:eastAsia="Times New Roman" w:hAnsi="Times New Roman" w:cs="Times New Roman"/>
          <w:color w:val="000000"/>
        </w:rPr>
        <w:t>e</w:t>
      </w:r>
      <w:r w:rsidRPr="00020365">
        <w:rPr>
          <w:rFonts w:ascii="Times New Roman" w:eastAsia="Times New Roman" w:hAnsi="Times New Roman" w:cs="Times New Roman"/>
          <w:color w:val="000000"/>
        </w:rPr>
        <w:t xml:space="preserve"> psychosis not by means of a “hegemonic authoritarian psychiatry” but “as a conceptual framework or philosophical perspective supported by descriptive narrative and symptomatic phenomenology that challenges preconceived notions of what we typical</w:t>
      </w:r>
      <w:r>
        <w:rPr>
          <w:rFonts w:ascii="Times New Roman" w:eastAsia="Times New Roman" w:hAnsi="Times New Roman" w:cs="Times New Roman"/>
          <w:color w:val="000000"/>
        </w:rPr>
        <w:t>ly consider psychosis to entail,” a</w:t>
      </w:r>
      <w:ins w:id="370" w:author="Copyeditor" w:date="2022-08-04T12:22:00Z">
        <w:r w:rsidR="000B45CC">
          <w:rPr>
            <w:rFonts w:ascii="Times New Roman" w:eastAsia="Times New Roman" w:hAnsi="Times New Roman" w:cs="Times New Roman"/>
            <w:color w:val="000000"/>
          </w:rPr>
          <w:t>ccording to</w:t>
        </w:r>
      </w:ins>
      <w:del w:id="371" w:author="Copyeditor" w:date="2022-08-04T12:22:00Z">
        <w:r w:rsidDel="000B45CC">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Jon Mills </w:t>
      </w:r>
      <w:del w:id="372" w:author="Copyeditor" w:date="2022-08-04T12:22:00Z">
        <w:r w:rsidDel="000B45CC">
          <w:rPr>
            <w:rFonts w:ascii="Times New Roman" w:eastAsia="Times New Roman" w:hAnsi="Times New Roman" w:cs="Times New Roman"/>
            <w:color w:val="000000"/>
          </w:rPr>
          <w:delText>explains</w:delText>
        </w:r>
        <w:r w:rsidR="007E1D5C" w:rsidDel="000B45CC">
          <w:rPr>
            <w:rFonts w:ascii="Times New Roman" w:eastAsia="Times New Roman" w:hAnsi="Times New Roman" w:cs="Times New Roman"/>
            <w:color w:val="000000"/>
          </w:rPr>
          <w:delText xml:space="preserve"> </w:delText>
        </w:r>
      </w:del>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{"citationID":"QRgrMjVS","properties":{"formattedCitation":"(Mills 2)","plainCitation":"(Mills 2)","noteIndex":0},"citationItems":[{"id":2693,"uris":["http://zotero.org/users/71093/items/VUBTB3JL"],"uri":["http://zotero.org/users/71093/items/VUBTB3JL"],"itemData":{"id":2693,"type":"chapter","title":"Introduction: beyond &lt;i&gt;nous&lt;/i&gt;","container-title":"Lacan on Psychosis: From Theory to Praxis","publisher":"Routledge","publisher-place":"London","page":"1-10","event-place":"London","title-short":"Introduction","author":[{"family":"Mills","given":"Jon"}],"editor":[{"family":"Mills","given":"Jon"},{"family":"Downing","given":"David L."}],"issued":{"date-parts":[["2019"]]}},"locator":"2"}],"schema":"https://github.com/citation-style-language/schema/raw/master/csl-citation.json"}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As Mills suggests,</w:t>
      </w:r>
      <w:r w:rsidRPr="0002036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w:t>
      </w:r>
      <w:r w:rsidRPr="00020365">
        <w:rPr>
          <w:rFonts w:ascii="Times New Roman" w:eastAsia="Times New Roman" w:hAnsi="Times New Roman" w:cs="Times New Roman"/>
          <w:color w:val="000000"/>
        </w:rPr>
        <w:t xml:space="preserve">ontemporary </w:t>
      </w:r>
      <w:proofErr w:type="spellStart"/>
      <w:r w:rsidRPr="00020365">
        <w:rPr>
          <w:rFonts w:ascii="Times New Roman" w:eastAsia="Times New Roman" w:hAnsi="Times New Roman" w:cs="Times New Roman"/>
          <w:color w:val="000000"/>
        </w:rPr>
        <w:t>Lacanian’s</w:t>
      </w:r>
      <w:proofErr w:type="spellEnd"/>
      <w:r w:rsidRPr="00020365">
        <w:rPr>
          <w:rFonts w:ascii="Times New Roman" w:eastAsia="Times New Roman" w:hAnsi="Times New Roman" w:cs="Times New Roman"/>
          <w:color w:val="000000"/>
        </w:rPr>
        <w:t xml:space="preserve"> [</w:t>
      </w:r>
      <w:r w:rsidRPr="00275446">
        <w:rPr>
          <w:rFonts w:ascii="Times New Roman" w:eastAsia="Times New Roman" w:hAnsi="Times New Roman" w:cs="Times New Roman"/>
          <w:i/>
          <w:color w:val="000000"/>
        </w:rPr>
        <w:t>sic</w:t>
      </w:r>
      <w:r w:rsidRPr="00020365">
        <w:rPr>
          <w:rFonts w:ascii="Times New Roman" w:eastAsia="Times New Roman" w:hAnsi="Times New Roman" w:cs="Times New Roman"/>
          <w:color w:val="000000"/>
        </w:rPr>
        <w:t>] are</w:t>
      </w:r>
      <w:r>
        <w:rPr>
          <w:rFonts w:ascii="Times New Roman" w:eastAsia="Times New Roman" w:hAnsi="Times New Roman" w:cs="Times New Roman"/>
          <w:color w:val="000000"/>
        </w:rPr>
        <w:t xml:space="preserve"> </w:t>
      </w:r>
      <w:r w:rsidRPr="00020365">
        <w:rPr>
          <w:rFonts w:ascii="Times New Roman" w:eastAsia="Times New Roman" w:hAnsi="Times New Roman" w:cs="Times New Roman"/>
          <w:color w:val="000000"/>
        </w:rPr>
        <w:t>in hot debate over what constitutes psychosis, including defining the ordinary from pathological variants that have historically defined that phenomena as a mental</w:t>
      </w:r>
      <w:r>
        <w:rPr>
          <w:rFonts w:ascii="Times New Roman" w:eastAsia="Times New Roman" w:hAnsi="Times New Roman" w:cs="Times New Roman"/>
          <w:color w:val="000000"/>
        </w:rPr>
        <w:t xml:space="preserve"> illness”</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{"citationID":"M0poYFTS","properties":{"formattedCitation":"(Mills 1\\uc0\\u8211{}2)","plainCitation":"(Mills 1–2)","noteIndex":0},"citationItems":[{"id":2693,"uris":["http://zotero.org/users/71093/items/VUBTB3JL"],"uri":["http://zotero.org/users/71093/items/VUBTB3JL"],"itemData":{"id":2693,"type":"chapter","title":"Introduction: beyond &lt;i&gt;nous&lt;/i&gt;","container-title":"Lacan on Psychosis: From Theory to Praxis","publisher":"Routledge","publisher-place":"London","page":"1-10","event-place":"London","title-short":"Introduction","author":[{"family":"Mills","given":"Jon"}],"editor":[{"family":"Mills","given":"Jon"},{"family":"Downing","given":"David L."}],"issued":{"date-parts":[["2019"]]}},"locator":"1-2"}],"schema":"https://github.com/citation-style-language/schema/raw/master/csl-citation.json"} </w:instrText>
      </w:r>
      <w:r w:rsidR="008F2F9E">
        <w:rPr>
          <w:rFonts w:ascii="Times New Roman" w:eastAsia="Times New Roman" w:hAnsi="Times New Roman" w:cs="Times New Roman"/>
          <w:color w:val="000000"/>
        </w:rPr>
        <w:fldChar w:fldCharType="separate"/>
      </w:r>
      <w:r w:rsidR="007E1D5C">
        <w:rPr>
          <w:rFonts w:ascii="Times New Roman" w:hAnsi="Times New Roman"/>
          <w:color w:val="000000"/>
        </w:rPr>
        <w:t>(</w:t>
      </w:r>
      <w:r w:rsidR="008F2F9E" w:rsidRPr="008F2F9E">
        <w:rPr>
          <w:rFonts w:ascii="Times New Roman" w:hAnsi="Times New Roman"/>
          <w:color w:val="000000"/>
        </w:rPr>
        <w:t>1–2)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w:t>
      </w:r>
      <w:r w:rsidRPr="00020365">
        <w:rPr>
          <w:rFonts w:ascii="Times New Roman" w:eastAsia="Times New Roman" w:hAnsi="Times New Roman" w:cs="Times New Roman"/>
          <w:color w:val="000000"/>
        </w:rPr>
        <w:t xml:space="preserve"> </w:t>
      </w:r>
      <w:proofErr w:type="spellStart"/>
      <w:r w:rsidRPr="00020365">
        <w:rPr>
          <w:rFonts w:ascii="Times New Roman" w:eastAsia="Times New Roman" w:hAnsi="Times New Roman" w:cs="Times New Roman"/>
          <w:color w:val="000000"/>
        </w:rPr>
        <w:t>Vanheule</w:t>
      </w:r>
      <w:proofErr w:type="spellEnd"/>
      <w:r>
        <w:rPr>
          <w:rFonts w:ascii="Times New Roman" w:eastAsia="Times New Roman" w:hAnsi="Times New Roman" w:cs="Times New Roman"/>
          <w:color w:val="000000"/>
        </w:rPr>
        <w:t xml:space="preserve">, this is what makes </w:t>
      </w:r>
      <w:r w:rsidRPr="00020365">
        <w:rPr>
          <w:rFonts w:ascii="Times New Roman" w:eastAsia="Times New Roman" w:hAnsi="Times New Roman" w:cs="Times New Roman"/>
          <w:color w:val="000000"/>
        </w:rPr>
        <w:t xml:space="preserve">Lacan’s approach to psychosis </w:t>
      </w:r>
      <w:r>
        <w:rPr>
          <w:rFonts w:ascii="Times New Roman" w:eastAsia="Times New Roman" w:hAnsi="Times New Roman" w:cs="Times New Roman"/>
          <w:color w:val="000000"/>
        </w:rPr>
        <w:t xml:space="preserve">better suited for this historical moment of ours: it is poised to make headway in cases of </w:t>
      </w:r>
      <w:r w:rsidRPr="00020365">
        <w:rPr>
          <w:rFonts w:ascii="Times New Roman" w:eastAsia="Times New Roman" w:hAnsi="Times New Roman" w:cs="Times New Roman"/>
          <w:color w:val="000000"/>
        </w:rPr>
        <w:t>“ordinary psychosis”</w:t>
      </w:r>
      <w:r>
        <w:rPr>
          <w:rFonts w:ascii="Times New Roman" w:eastAsia="Times New Roman" w:hAnsi="Times New Roman" w:cs="Times New Roman"/>
          <w:color w:val="000000"/>
        </w:rPr>
        <w:t xml:space="preserve"> </w:t>
      </w:r>
      <w:r w:rsidRPr="00020365">
        <w:rPr>
          <w:rFonts w:ascii="Times New Roman" w:eastAsia="Times New Roman" w:hAnsi="Times New Roman" w:cs="Times New Roman"/>
          <w:color w:val="000000"/>
        </w:rPr>
        <w:t>because it begins from the premise of the subject’s relation to language</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{"citationID":"Q5tEKTCT","properties":{"formattedCitation":"(Vanheule 78)","plainCitation":"(Vanheule 78)","noteIndex":0},"citationItems":[{"id":2696,"uris":["http://zotero.org/users/71093/items/4P9CXJM6"],"uri":["http://zotero.org/users/71093/items/4P9CXJM6"],"itemData":{"id":2696,"type":"chapter","title":"On Ordinary Psychosis","container-title":"Lacan on Psychosis: From Theory to Praxis","publisher":"Routledge","publisher-place":"London","page":"77-103","event-place":"London","title-short":"Ordinary Psychosis","author":[{"family":"Vanheule","given":"Stijn"}],"editor":[{"family":"Mills","given":"Jon"},{"family":"Downing","given":"David L."}],"issued":{"date-parts":[["2019"]]}},"locator":"78"}],"schema":"https://github.com/citation-style-language/schema/raw/master/csl-citation.json"}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(78)</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sidRPr="00020365">
        <w:rPr>
          <w:rFonts w:ascii="Times New Roman" w:eastAsia="Times New Roman" w:hAnsi="Times New Roman" w:cs="Times New Roman"/>
          <w:color w:val="000000"/>
        </w:rPr>
        <w:t xml:space="preserve"> McGowan, echoing </w:t>
      </w:r>
      <w:proofErr w:type="spellStart"/>
      <w:r w:rsidRPr="00020365">
        <w:rPr>
          <w:rFonts w:ascii="Times New Roman" w:eastAsia="Times New Roman" w:hAnsi="Times New Roman" w:cs="Times New Roman"/>
          <w:color w:val="000000"/>
        </w:rPr>
        <w:t>Vanheule</w:t>
      </w:r>
      <w:proofErr w:type="spellEnd"/>
      <w:r w:rsidRPr="00020365">
        <w:rPr>
          <w:rFonts w:ascii="Times New Roman" w:eastAsia="Times New Roman" w:hAnsi="Times New Roman" w:cs="Times New Roman"/>
          <w:color w:val="000000"/>
        </w:rPr>
        <w:t xml:space="preserve">, prizes Lacan’s approach to psychosis for the way that it </w:t>
      </w:r>
      <w:r w:rsidRPr="00020365">
        <w:rPr>
          <w:rFonts w:ascii="Times New Roman" w:hAnsi="Times New Roman" w:cs="Times New Roman"/>
          <w:color w:val="000000"/>
        </w:rPr>
        <w:t xml:space="preserve">stresses a </w:t>
      </w:r>
      <w:r w:rsidRPr="00020365">
        <w:rPr>
          <w:rFonts w:ascii="Times New Roman" w:hAnsi="Times New Roman" w:cs="Times New Roman"/>
          <w:color w:val="000000"/>
        </w:rPr>
        <w:lastRenderedPageBreak/>
        <w:t>“fundamental kinship” between the purportedly normal subject and the psychotic—much as Freud has done for neurosis</w:t>
      </w:r>
      <w:r w:rsidR="007E1D5C">
        <w:rPr>
          <w:rFonts w:ascii="Times New Roman" w:hAnsi="Times New Roman" w:cs="Times New Roman"/>
          <w:color w:val="000000"/>
        </w:rPr>
        <w:t xml:space="preserve"> </w:t>
      </w:r>
      <w:r w:rsidR="008F2F9E">
        <w:rPr>
          <w:rFonts w:ascii="Times New Roman" w:hAnsi="Times New Roman" w:cs="Times New Roman"/>
          <w:color w:val="000000"/>
        </w:rPr>
        <w:fldChar w:fldCharType="begin"/>
      </w:r>
      <w:r w:rsidR="008F2F9E">
        <w:rPr>
          <w:rFonts w:ascii="Times New Roman" w:hAnsi="Times New Roman" w:cs="Times New Roman"/>
          <w:color w:val="000000"/>
        </w:rPr>
        <w:instrText xml:space="preserve"> ADDIN ZOTERO_ITEM CSL_CITATION {"citationID":"sbyXsILR","properties":{"formattedCitation":"(McGowan 50)","plainCitation":"(McGowan 50)","noteIndex":0},"citationItems":[{"id":2694,"uris":["http://zotero.org/users/71093/items/U8F3V83B"],"uri":["http://zotero.org/users/71093/items/U8F3V83B"],"itemData":{"id":2694,"type":"chapter","title":"The Psychosis of Freedom: Law in Modernity","container-title":"Lacan on Psychosis: From Theory to Praxis","publisher":"Routledge","publisher-place":"London","page":"47-77","event-place":"London","title-short":"The Psychosis of Freedom","author":[{"family":"McGowan","given":"Todd"}],"editor":[{"family":"Mills","given":"Jon"},{"family":"Downing","given":"David L."}],"issued":{"date-parts":[["2019"]]}},"locator":"50"}],"schema":"https://github.com/citation-style-language/schema/raw/master/csl-citation.json"} </w:instrText>
      </w:r>
      <w:r w:rsidR="008F2F9E">
        <w:rPr>
          <w:rFonts w:ascii="Times New Roman" w:hAnsi="Times New Roman" w:cs="Times New Roman"/>
          <w:color w:val="000000"/>
        </w:rPr>
        <w:fldChar w:fldCharType="separate"/>
      </w:r>
      <w:r w:rsidR="008F2F9E">
        <w:rPr>
          <w:rFonts w:ascii="Times New Roman" w:hAnsi="Times New Roman" w:cs="Times New Roman"/>
          <w:noProof/>
          <w:color w:val="000000"/>
        </w:rPr>
        <w:t>(50)</w:t>
      </w:r>
      <w:r w:rsidR="008F2F9E">
        <w:rPr>
          <w:rFonts w:ascii="Times New Roman" w:hAnsi="Times New Roman" w:cs="Times New Roman"/>
          <w:color w:val="000000"/>
        </w:rPr>
        <w:fldChar w:fldCharType="end"/>
      </w:r>
      <w:r w:rsidR="007E1D5C">
        <w:rPr>
          <w:rFonts w:ascii="Times New Roman" w:hAnsi="Times New Roman" w:cs="Times New Roman"/>
          <w:color w:val="000000"/>
        </w:rPr>
        <w:t>.</w:t>
      </w:r>
      <w:r w:rsidRPr="00020365">
        <w:rPr>
          <w:rFonts w:ascii="Times New Roman" w:hAnsi="Times New Roman" w:cs="Times New Roman"/>
        </w:rPr>
        <w:t xml:space="preserve"> </w:t>
      </w:r>
      <w:r>
        <w:rPr>
          <w:rFonts w:ascii="Times New Roman" w:eastAsia="Times New Roman" w:hAnsi="Times New Roman" w:cs="Times New Roman"/>
          <w:color w:val="000000"/>
        </w:rPr>
        <w:t xml:space="preserve">We are seeing such a kinship play out in Book I of </w:t>
      </w:r>
      <w:r>
        <w:rPr>
          <w:rFonts w:ascii="Times New Roman" w:eastAsia="Times New Roman" w:hAnsi="Times New Roman" w:cs="Times New Roman"/>
          <w:i/>
          <w:color w:val="000000"/>
        </w:rPr>
        <w:t>Aurora Leigh</w:t>
      </w:r>
      <w:del w:id="373" w:author="Copyeditor" w:date="2022-08-04T12:25:00Z">
        <w:r w:rsidDel="000B45CC">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as Barrett Browning reckons with Coleridge’s legacy. </w:t>
      </w:r>
      <w:r>
        <w:rPr>
          <w:rFonts w:ascii="Times New Roman" w:hAnsi="Times New Roman" w:cs="Times New Roman"/>
        </w:rPr>
        <w:t xml:space="preserve">In her interactions with Coleridge’s text, we can see her closely listening to a partner’s voice, to </w:t>
      </w:r>
      <w:r w:rsidR="007E1D5C">
        <w:rPr>
          <w:rFonts w:ascii="Times New Roman" w:hAnsi="Times New Roman" w:cs="Times New Roman"/>
        </w:rPr>
        <w:t>parse its “interrupted messages</w:t>
      </w:r>
      <w:r>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{"citationID":"2OXoQh0q","properties":{"formattedCitation":"(Lacan, {\\i{}\\uc0\\u201{}crits} 451)","plainCitation":"(Lacan, Écrits 451)","noteIndex":0},"citationItems":[{"id":819,"uris":["http://zotero.org/users/71093/items/ZXCQZF6R"],"uri":["http://zotero.org/users/71093/items/ZXCQZF6R"],"itemData":{"id":819,"type":"book","title":"Écrits: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451"}],"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Écrits</w:t>
      </w:r>
      <w:r w:rsidR="008F2F9E" w:rsidRPr="008F2F9E">
        <w:rPr>
          <w:rFonts w:ascii="Times New Roman" w:hAnsi="Times New Roman"/>
        </w:rPr>
        <w:t xml:space="preserve"> 451)</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This, as Lacan explains, is the crux of psychosis, even in the absence of noticeable symptoms.</w:t>
      </w:r>
    </w:p>
    <w:p w14:paraId="5C8727F5" w14:textId="7349B796" w:rsidR="00DE7791" w:rsidRDefault="002A034B" w:rsidP="00DE7791">
      <w:pPr>
        <w:spacing w:line="480" w:lineRule="auto"/>
        <w:ind w:firstLine="720"/>
        <w:rPr>
          <w:rFonts w:ascii="Times New Roman" w:hAnsi="Times New Roman" w:cs="Times New Roman"/>
        </w:rPr>
      </w:pPr>
      <w:r>
        <w:rPr>
          <w:rFonts w:ascii="Times New Roman" w:hAnsi="Times New Roman" w:cs="Times New Roman"/>
        </w:rPr>
        <w:t>Roland Barthes suggests that symbol is “analogical and inadequate” to its referent</w:t>
      </w:r>
      <w:del w:id="374" w:author="Copyeditor" w:date="2022-08-04T12:26:00Z">
        <w:r w:rsidDel="000B45CC">
          <w:rPr>
            <w:rFonts w:ascii="Times New Roman" w:hAnsi="Times New Roman" w:cs="Times New Roman"/>
          </w:rPr>
          <w:delText>,</w:delText>
        </w:r>
      </w:del>
      <w:r>
        <w:rPr>
          <w:rFonts w:ascii="Times New Roman" w:hAnsi="Times New Roman" w:cs="Times New Roman"/>
        </w:rPr>
        <w:t xml:space="preserve"> and thus takes an inexact relation to signification</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{"citationID":"bsFYK2Cm","properties":{"formattedCitation":"(Barthes 38)","plainCitation":"(Barthes 38)","noteIndex":0},"citationItems":[{"id":2337,"uris":["http://zotero.org/users/71093/items/VI8C4JFA"],"uri":["http://zotero.org/users/71093/items/VI8C4JFA"],"itemData":{"id":2337,"type":"book","title":"Elements of Semiology","publisher":"Hill and Wang","publisher-place":"New York","event-place":"New York","author":[{"family":"Barthes","given":"Roland"}],"translator":[{"family":"Lavers","given":"Annette"},{"family":"Smith","given":"Colin"}],"issued":{"date-parts":[["1968"]]}},"locator":"38"}],"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(38)</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It is for this reason, perhaps, that </w:t>
      </w:r>
      <w:r w:rsidR="00594892">
        <w:rPr>
          <w:rFonts w:ascii="Times New Roman" w:hAnsi="Times New Roman" w:cs="Times New Roman"/>
        </w:rPr>
        <w:t>symbolization</w:t>
      </w:r>
      <w:r>
        <w:rPr>
          <w:rFonts w:ascii="Times New Roman" w:hAnsi="Times New Roman" w:cs="Times New Roman"/>
        </w:rPr>
        <w:t xml:space="preserve"> </w:t>
      </w:r>
      <w:r w:rsidR="00412BB7">
        <w:rPr>
          <w:rFonts w:ascii="Times New Roman" w:hAnsi="Times New Roman" w:cs="Times New Roman"/>
        </w:rPr>
        <w:t xml:space="preserve">becomes the limit </w:t>
      </w:r>
      <w:r w:rsidR="00594892">
        <w:rPr>
          <w:rFonts w:ascii="Times New Roman" w:hAnsi="Times New Roman" w:cs="Times New Roman"/>
        </w:rPr>
        <w:t>point of</w:t>
      </w:r>
      <w:r>
        <w:rPr>
          <w:rFonts w:ascii="Times New Roman" w:hAnsi="Times New Roman" w:cs="Times New Roman"/>
        </w:rPr>
        <w:t xml:space="preserve"> psychosis. </w:t>
      </w:r>
      <w:r w:rsidR="00D15C91">
        <w:rPr>
          <w:rFonts w:ascii="Times New Roman" w:hAnsi="Times New Roman" w:cs="Times New Roman"/>
        </w:rPr>
        <w:t>T</w:t>
      </w:r>
      <w:r>
        <w:rPr>
          <w:rFonts w:ascii="Times New Roman" w:hAnsi="Times New Roman" w:cs="Times New Roman"/>
        </w:rPr>
        <w:t xml:space="preserve">o be psychotic </w:t>
      </w:r>
      <w:r w:rsidR="00D15C91">
        <w:rPr>
          <w:rFonts w:ascii="Times New Roman" w:hAnsi="Times New Roman" w:cs="Times New Roman"/>
        </w:rPr>
        <w:t>is to refuse</w:t>
      </w:r>
      <w:r>
        <w:rPr>
          <w:rFonts w:ascii="Times New Roman" w:hAnsi="Times New Roman" w:cs="Times New Roman"/>
        </w:rPr>
        <w:t xml:space="preserve"> the cut of the signifier and thus </w:t>
      </w:r>
      <w:r w:rsidR="00D15C91">
        <w:rPr>
          <w:rFonts w:ascii="Times New Roman" w:hAnsi="Times New Roman" w:cs="Times New Roman"/>
        </w:rPr>
        <w:t>to be rendered</w:t>
      </w:r>
      <w:r>
        <w:rPr>
          <w:rFonts w:ascii="Times New Roman" w:hAnsi="Times New Roman" w:cs="Times New Roman"/>
        </w:rPr>
        <w:t xml:space="preserve"> unable to demarcate the realm of symbolic meaning from other levels of apprehension. In this context, we might find new ways of understanding Aurora’s offhand admonition that, “By the way, / The works of women are symbolical” (</w:t>
      </w:r>
      <w:del w:id="375" w:author="Copyeditor" w:date="2022-08-04T12:27:00Z">
        <w:r w:rsidDel="000B45CC">
          <w:rPr>
            <w:rFonts w:ascii="Times New Roman" w:hAnsi="Times New Roman" w:cs="Times New Roman"/>
          </w:rPr>
          <w:delText xml:space="preserve">ll. </w:delText>
        </w:r>
      </w:del>
      <w:r>
        <w:rPr>
          <w:rFonts w:ascii="Times New Roman" w:hAnsi="Times New Roman" w:cs="Times New Roman"/>
        </w:rPr>
        <w:t>1.</w:t>
      </w:r>
      <w:del w:id="376" w:author="Copyeditor" w:date="2022-08-04T12:27:00Z">
        <w:r w:rsidR="00360E2F" w:rsidDel="000B45CC">
          <w:rPr>
            <w:rFonts w:ascii="Times New Roman" w:hAnsi="Times New Roman" w:cs="Times New Roman"/>
          </w:rPr>
          <w:delText xml:space="preserve"> </w:delText>
        </w:r>
      </w:del>
      <w:r>
        <w:rPr>
          <w:rFonts w:ascii="Times New Roman" w:hAnsi="Times New Roman" w:cs="Times New Roman"/>
        </w:rPr>
        <w:t>455–56): the statement might not refer to the tendency for women artists to use symbolism</w:t>
      </w:r>
      <w:del w:id="377" w:author="Copyeditor" w:date="2022-08-04T12:28:00Z">
        <w:r w:rsidDel="005E0941">
          <w:rPr>
            <w:rFonts w:ascii="Times New Roman" w:hAnsi="Times New Roman" w:cs="Times New Roman"/>
          </w:rPr>
          <w:delText>,</w:delText>
        </w:r>
      </w:del>
      <w:r>
        <w:rPr>
          <w:rFonts w:ascii="Times New Roman" w:hAnsi="Times New Roman" w:cs="Times New Roman"/>
        </w:rPr>
        <w:t xml:space="preserve"> or to produce, through their domestic craftworks, tokens of their own marginal status</w:t>
      </w:r>
      <w:del w:id="378" w:author="Copyeditor" w:date="2022-08-04T12:29:00Z">
        <w:r w:rsidR="004D19B6" w:rsidDel="005E0941">
          <w:rPr>
            <w:rFonts w:ascii="Times New Roman" w:hAnsi="Times New Roman" w:cs="Times New Roman"/>
          </w:rPr>
          <w:delText>,</w:delText>
        </w:r>
      </w:del>
      <w:r>
        <w:rPr>
          <w:rFonts w:ascii="Times New Roman" w:hAnsi="Times New Roman" w:cs="Times New Roman"/>
        </w:rPr>
        <w:t xml:space="preserve"> </w:t>
      </w:r>
      <w:r w:rsidR="004D19B6">
        <w:rPr>
          <w:rFonts w:ascii="Times New Roman" w:hAnsi="Times New Roman" w:cs="Times New Roman"/>
        </w:rPr>
        <w:t>but rather might suggest that women’s</w:t>
      </w:r>
      <w:r>
        <w:rPr>
          <w:rFonts w:ascii="Times New Roman" w:hAnsi="Times New Roman" w:cs="Times New Roman"/>
        </w:rPr>
        <w:t xml:space="preserve"> works directly </w:t>
      </w:r>
      <w:r>
        <w:rPr>
          <w:rFonts w:ascii="Times New Roman" w:hAnsi="Times New Roman" w:cs="Times New Roman"/>
          <w:i/>
        </w:rPr>
        <w:t xml:space="preserve">are </w:t>
      </w:r>
      <w:r>
        <w:rPr>
          <w:rFonts w:ascii="Times New Roman" w:hAnsi="Times New Roman" w:cs="Times New Roman"/>
        </w:rPr>
        <w:t>symbolical, with the “ar</w:t>
      </w:r>
      <w:r w:rsidR="004D19B6">
        <w:rPr>
          <w:rFonts w:ascii="Times New Roman" w:hAnsi="Times New Roman" w:cs="Times New Roman"/>
        </w:rPr>
        <w:t>e” doing the work of a metaphor. That is, women’s texts</w:t>
      </w:r>
      <w:r>
        <w:rPr>
          <w:rFonts w:ascii="Times New Roman" w:hAnsi="Times New Roman" w:cs="Times New Roman"/>
        </w:rPr>
        <w:t xml:space="preserve"> begin to function as a replacement for the symbolic register itself. By “works,” Barrett Browning means quasi-artistic productions that will be used by men in the domestic space—the mending of a husband’s slippers, the construction of a stool, or “at best, a cushion” (</w:t>
      </w:r>
      <w:del w:id="379" w:author="Copyeditor" w:date="2022-08-04T12:34:00Z">
        <w:r w:rsidR="00360E2F" w:rsidDel="004300E2">
          <w:rPr>
            <w:rFonts w:ascii="Times New Roman" w:hAnsi="Times New Roman" w:cs="Times New Roman"/>
          </w:rPr>
          <w:delText xml:space="preserve">ll. </w:delText>
        </w:r>
      </w:del>
      <w:r>
        <w:rPr>
          <w:rFonts w:ascii="Times New Roman" w:hAnsi="Times New Roman" w:cs="Times New Roman"/>
        </w:rPr>
        <w:t>1.</w:t>
      </w:r>
      <w:del w:id="380" w:author="Copyeditor" w:date="2022-08-04T12:34:00Z">
        <w:r w:rsidR="00B322C3" w:rsidDel="004300E2">
          <w:rPr>
            <w:rFonts w:ascii="Times New Roman" w:hAnsi="Times New Roman" w:cs="Times New Roman"/>
          </w:rPr>
          <w:delText xml:space="preserve"> </w:delText>
        </w:r>
      </w:del>
      <w:r>
        <w:rPr>
          <w:rFonts w:ascii="Times New Roman" w:hAnsi="Times New Roman" w:cs="Times New Roman"/>
        </w:rPr>
        <w:t>458–61). Note how these “works” are not “symbolical” in the sense that they function symbolically: Barrett Browning seems to mean that they function metonymically, as sliver</w:t>
      </w:r>
      <w:r w:rsidR="002F36E6">
        <w:rPr>
          <w:rFonts w:ascii="Times New Roman" w:hAnsi="Times New Roman" w:cs="Times New Roman"/>
        </w:rPr>
        <w:t>s</w:t>
      </w:r>
      <w:r>
        <w:rPr>
          <w:rFonts w:ascii="Times New Roman" w:hAnsi="Times New Roman" w:cs="Times New Roman"/>
        </w:rPr>
        <w:t xml:space="preserve"> of evidence of women’s subordination. They attest to</w:t>
      </w:r>
      <w:r w:rsidR="00D15C91">
        <w:rPr>
          <w:rFonts w:ascii="Times New Roman" w:hAnsi="Times New Roman" w:cs="Times New Roman"/>
        </w:rPr>
        <w:t xml:space="preserve"> a sexual nonrelation</w:t>
      </w:r>
      <w:del w:id="381" w:author="Copyeditor" w:date="2022-08-04T12:35:00Z">
        <w:r w:rsidR="00D15C91" w:rsidDel="004300E2">
          <w:rPr>
            <w:rFonts w:ascii="Times New Roman" w:hAnsi="Times New Roman" w:cs="Times New Roman"/>
          </w:rPr>
          <w:delText>,</w:delText>
        </w:r>
      </w:del>
      <w:r w:rsidR="00D15C91">
        <w:rPr>
          <w:rFonts w:ascii="Times New Roman" w:hAnsi="Times New Roman" w:cs="Times New Roman"/>
        </w:rPr>
        <w:t xml:space="preserve"> by leaving</w:t>
      </w:r>
      <w:r>
        <w:rPr>
          <w:rFonts w:ascii="Times New Roman" w:hAnsi="Times New Roman" w:cs="Times New Roman"/>
        </w:rPr>
        <w:t xml:space="preserve"> material traces of women’s domestic labo</w:t>
      </w:r>
      <w:del w:id="382" w:author="Copyeditor" w:date="2022-08-04T12:34:00Z">
        <w:r w:rsidDel="004300E2">
          <w:rPr>
            <w:rFonts w:ascii="Times New Roman" w:hAnsi="Times New Roman" w:cs="Times New Roman"/>
          </w:rPr>
          <w:delText>u</w:delText>
        </w:r>
      </w:del>
      <w:r>
        <w:rPr>
          <w:rFonts w:ascii="Times New Roman" w:hAnsi="Times New Roman" w:cs="Times New Roman"/>
        </w:rPr>
        <w:t xml:space="preserve">r around the house. These traces are “symbolical” to the extent that they reveal a truth about everyday life—a hidden resentment of women and devaluation of </w:t>
      </w:r>
      <w:r>
        <w:rPr>
          <w:rFonts w:ascii="Times New Roman" w:hAnsi="Times New Roman" w:cs="Times New Roman"/>
        </w:rPr>
        <w:lastRenderedPageBreak/>
        <w:t xml:space="preserve">their work—in an assemblage of seemingly minor examples. Now, to make such a sweeping statement about “the works of women” </w:t>
      </w:r>
      <w:r w:rsidRPr="00D34ADA">
        <w:rPr>
          <w:rFonts w:ascii="Times New Roman" w:hAnsi="Times New Roman" w:cs="Times New Roman"/>
          <w:iCs/>
          <w:rPrChange w:id="383" w:author="Copyeditor" w:date="2022-08-04T12:41:00Z">
            <w:rPr>
              <w:rFonts w:ascii="Times New Roman" w:hAnsi="Times New Roman" w:cs="Times New Roman"/>
              <w:i/>
            </w:rPr>
          </w:rPrChange>
        </w:rPr>
        <w:t>tout court</w:t>
      </w:r>
      <w:r>
        <w:rPr>
          <w:rFonts w:ascii="Times New Roman" w:hAnsi="Times New Roman" w:cs="Times New Roman"/>
        </w:rPr>
        <w:t xml:space="preserve"> is an outrageous generalization, as Barrett Brown</w:t>
      </w:r>
      <w:r w:rsidR="00D15C91">
        <w:rPr>
          <w:rFonts w:ascii="Times New Roman" w:hAnsi="Times New Roman" w:cs="Times New Roman"/>
        </w:rPr>
        <w:t>ing clearly knew well—and this</w:t>
      </w:r>
      <w:del w:id="384" w:author="Copyeditor" w:date="2022-08-04T12:42:00Z">
        <w:r w:rsidR="00D15C91" w:rsidDel="00D34ADA">
          <w:rPr>
            <w:rFonts w:ascii="Times New Roman" w:hAnsi="Times New Roman" w:cs="Times New Roman"/>
          </w:rPr>
          <w:delText>,</w:delText>
        </w:r>
      </w:del>
      <w:r>
        <w:rPr>
          <w:rFonts w:ascii="Times New Roman" w:hAnsi="Times New Roman" w:cs="Times New Roman"/>
        </w:rPr>
        <w:t xml:space="preserve"> in a poem, itself very ambitious i</w:t>
      </w:r>
      <w:r w:rsidR="00D15C91">
        <w:rPr>
          <w:rFonts w:ascii="Times New Roman" w:hAnsi="Times New Roman" w:cs="Times New Roman"/>
        </w:rPr>
        <w:t>n scope, which</w:t>
      </w:r>
      <w:r>
        <w:rPr>
          <w:rFonts w:ascii="Times New Roman" w:hAnsi="Times New Roman" w:cs="Times New Roman"/>
        </w:rPr>
        <w:t xml:space="preserve"> valorizes the dignity of women’s artistic ambitions. The point is not, though, that women artists have an innate special relation to symbol; it may rather be that Aurora Leigh—the fraught “I” of the “novel in verse”—cannot comfortably differentiate her own ego from the categ</w:t>
      </w:r>
      <w:r w:rsidR="004D19B6">
        <w:rPr>
          <w:rFonts w:ascii="Times New Roman" w:hAnsi="Times New Roman" w:cs="Times New Roman"/>
        </w:rPr>
        <w:t>ory “woman” in general</w:t>
      </w:r>
      <w:ins w:id="385" w:author="Copyeditor" w:date="2022-08-04T12:43:00Z">
        <w:r w:rsidR="000C30CA">
          <w:rPr>
            <w:rFonts w:ascii="Times New Roman" w:hAnsi="Times New Roman" w:cs="Times New Roman"/>
          </w:rPr>
          <w:t>.</w:t>
        </w:r>
      </w:ins>
      <w:del w:id="386" w:author="Copyeditor" w:date="2022-08-04T12:43:00Z">
        <w:r w:rsidR="004D19B6" w:rsidDel="000C30CA">
          <w:rPr>
            <w:rFonts w:ascii="Times New Roman" w:hAnsi="Times New Roman" w:cs="Times New Roman"/>
          </w:rPr>
          <w:delText>:</w:delText>
        </w:r>
      </w:del>
      <w:r w:rsidR="004D19B6">
        <w:rPr>
          <w:rFonts w:ascii="Times New Roman" w:hAnsi="Times New Roman" w:cs="Times New Roman"/>
        </w:rPr>
        <w:t xml:space="preserve"> </w:t>
      </w:r>
      <w:ins w:id="387" w:author="Copyeditor" w:date="2022-08-04T12:43:00Z">
        <w:r w:rsidR="000C30CA">
          <w:rPr>
            <w:rFonts w:ascii="Times New Roman" w:hAnsi="Times New Roman" w:cs="Times New Roman"/>
          </w:rPr>
          <w:t>S</w:t>
        </w:r>
      </w:ins>
      <w:del w:id="388" w:author="Copyeditor" w:date="2022-08-04T12:43:00Z">
        <w:r w:rsidR="004D19B6" w:rsidDel="000C30CA">
          <w:rPr>
            <w:rFonts w:ascii="Times New Roman" w:hAnsi="Times New Roman" w:cs="Times New Roman"/>
          </w:rPr>
          <w:delText>s</w:delText>
        </w:r>
      </w:del>
      <w:r w:rsidR="004D19B6">
        <w:rPr>
          <w:rFonts w:ascii="Times New Roman" w:hAnsi="Times New Roman" w:cs="Times New Roman"/>
        </w:rPr>
        <w:t xml:space="preserve">he is, </w:t>
      </w:r>
      <w:r>
        <w:rPr>
          <w:rFonts w:ascii="Times New Roman" w:hAnsi="Times New Roman" w:cs="Times New Roman"/>
        </w:rPr>
        <w:t>through her foreclosed redeployment of symbolic language, becoming-woman</w:t>
      </w:r>
      <w:r w:rsidR="004D19B6" w:rsidRPr="004D19B6">
        <w:rPr>
          <w:rFonts w:ascii="Times New Roman" w:hAnsi="Times New Roman" w:cs="Times New Roman"/>
        </w:rPr>
        <w:t xml:space="preserve"> </w:t>
      </w:r>
      <w:r w:rsidR="004D19B6">
        <w:rPr>
          <w:rFonts w:ascii="Times New Roman" w:hAnsi="Times New Roman" w:cs="Times New Roman"/>
        </w:rPr>
        <w:t xml:space="preserve">in </w:t>
      </w:r>
      <w:proofErr w:type="spellStart"/>
      <w:r w:rsidR="004D19B6">
        <w:rPr>
          <w:rFonts w:ascii="Times New Roman" w:hAnsi="Times New Roman" w:cs="Times New Roman"/>
        </w:rPr>
        <w:t>Schreber’s</w:t>
      </w:r>
      <w:proofErr w:type="spellEnd"/>
      <w:r w:rsidR="004D19B6">
        <w:rPr>
          <w:rFonts w:ascii="Times New Roman" w:hAnsi="Times New Roman" w:cs="Times New Roman"/>
        </w:rPr>
        <w:t xml:space="preserve"> sense</w:t>
      </w:r>
      <w:ins w:id="389" w:author="Copyeditor" w:date="2022-08-05T21:10:00Z">
        <w:r w:rsidR="00445A6D">
          <w:rPr>
            <w:rFonts w:ascii="Times New Roman" w:hAnsi="Times New Roman" w:cs="Times New Roman"/>
          </w:rPr>
          <w:t xml:space="preserve"> and </w:t>
        </w:r>
      </w:ins>
      <w:del w:id="390" w:author="Copyeditor" w:date="2022-08-04T12:43:00Z">
        <w:r w:rsidDel="000C30CA">
          <w:rPr>
            <w:rFonts w:ascii="Times New Roman" w:hAnsi="Times New Roman" w:cs="Times New Roman"/>
          </w:rPr>
          <w:delText>:</w:delText>
        </w:r>
      </w:del>
      <w:del w:id="391" w:author="Copyeditor" w:date="2022-08-05T21:10:00Z">
        <w:r w:rsidDel="00445A6D">
          <w:rPr>
            <w:rFonts w:ascii="Times New Roman" w:hAnsi="Times New Roman" w:cs="Times New Roman"/>
          </w:rPr>
          <w:delText xml:space="preserve"> she is </w:delText>
        </w:r>
      </w:del>
      <w:r>
        <w:rPr>
          <w:rFonts w:ascii="Times New Roman" w:hAnsi="Times New Roman" w:cs="Times New Roman"/>
        </w:rPr>
        <w:t>finding new arrangements for enjoyment that do not de</w:t>
      </w:r>
      <w:r w:rsidR="004D19B6">
        <w:rPr>
          <w:rFonts w:ascii="Times New Roman" w:hAnsi="Times New Roman" w:cs="Times New Roman"/>
        </w:rPr>
        <w:t>pend upon the cut of castration</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{"citationID":"lSf6VC99","properties":{"formattedCitation":"(Schreber 18 n.1)","plainCitation":"(Schreber 18 n.1)","noteIndex":0},"citationItems":[{"id":2704,"uris":["http://zotero.org/users/71093/items/22WRBPPM"],"uri":["http://zotero.org/users/71093/items/22WRBPPM"],"itemData":{"id":2704,"type":"book","title":"Memoirs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Paul"}],"translator":[{"family":"MacAlpine","given":"Ida"},{"family":"Hunter","given":"Richard"}],"editor":[{"family":"MacAlpine","given":"Ida"},{"family":"Hunter","given":"Richard"}],"issued":{"date-parts":[["2000"]]}},"locator":"18 n.1"}],"schema":"https://github.com/citation-style-language/schema/raw/master/csl-citation.json"}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(Schreber 18</w:t>
      </w:r>
      <w:del w:id="392" w:author="Copyeditor" w:date="2022-08-04T12:43:00Z">
        <w:r w:rsidR="008F2F9E" w:rsidDel="000C30CA">
          <w:rPr>
            <w:rFonts w:ascii="Times New Roman" w:hAnsi="Times New Roman" w:cs="Times New Roman"/>
            <w:noProof/>
          </w:rPr>
          <w:delText xml:space="preserve"> </w:delText>
        </w:r>
      </w:del>
      <w:r w:rsidR="008F2F9E">
        <w:rPr>
          <w:rFonts w:ascii="Times New Roman" w:hAnsi="Times New Roman" w:cs="Times New Roman"/>
          <w:noProof/>
        </w:rPr>
        <w:t>n</w:t>
      </w:r>
      <w:del w:id="393" w:author="Copyeditor" w:date="2022-08-04T12:43:00Z">
        <w:r w:rsidR="008F2F9E" w:rsidDel="000C30CA">
          <w:rPr>
            <w:rFonts w:ascii="Times New Roman" w:hAnsi="Times New Roman" w:cs="Times New Roman"/>
            <w:noProof/>
          </w:rPr>
          <w:delText>.</w:delText>
        </w:r>
      </w:del>
      <w:r w:rsidR="008F2F9E">
        <w:rPr>
          <w:rFonts w:ascii="Times New Roman" w:hAnsi="Times New Roman" w:cs="Times New Roman"/>
          <w:noProof/>
        </w:rPr>
        <w:t>1)</w:t>
      </w:r>
      <w:r w:rsidR="008F2F9E">
        <w:rPr>
          <w:rFonts w:ascii="Times New Roman" w:hAnsi="Times New Roman" w:cs="Times New Roman"/>
        </w:rPr>
        <w:fldChar w:fldCharType="end"/>
      </w:r>
      <w:r w:rsidR="007E1D5C">
        <w:rPr>
          <w:rFonts w:ascii="Times New Roman" w:hAnsi="Times New Roman" w:cs="Times New Roman"/>
        </w:rPr>
        <w:t>.</w:t>
      </w:r>
      <w:r w:rsidR="00DE7791">
        <w:rPr>
          <w:rFonts w:ascii="Times New Roman" w:hAnsi="Times New Roman" w:cs="Times New Roman"/>
        </w:rPr>
        <w:t xml:space="preserve"> Just as, in Paul de Man’s assessment, “the symbol is always part of the totality that it represents,” and thus functions as a species of synecdoche, so too in Lacan’s exposition of psychosis</w:t>
      </w:r>
      <w:del w:id="394" w:author="Copyeditor" w:date="2022-08-04T12:55:00Z">
        <w:r w:rsidR="00DE7791" w:rsidDel="004D7870">
          <w:rPr>
            <w:rFonts w:ascii="Times New Roman" w:hAnsi="Times New Roman" w:cs="Times New Roman"/>
          </w:rPr>
          <w:delText>,</w:delText>
        </w:r>
      </w:del>
      <w:r w:rsidR="00DE7791">
        <w:rPr>
          <w:rFonts w:ascii="Times New Roman" w:hAnsi="Times New Roman" w:cs="Times New Roman"/>
        </w:rPr>
        <w:t xml:space="preserve"> </w:t>
      </w:r>
      <w:del w:id="395" w:author="Copyeditor" w:date="2022-08-04T12:55:00Z">
        <w:r w:rsidR="00DE7791" w:rsidDel="004D7870">
          <w:rPr>
            <w:rFonts w:ascii="Times New Roman" w:hAnsi="Times New Roman" w:cs="Times New Roman"/>
          </w:rPr>
          <w:delText>in which</w:delText>
        </w:r>
      </w:del>
      <w:ins w:id="396" w:author="Copyeditor" w:date="2022-08-04T12:55:00Z">
        <w:r w:rsidR="004D7870">
          <w:rPr>
            <w:rFonts w:ascii="Times New Roman" w:hAnsi="Times New Roman" w:cs="Times New Roman"/>
          </w:rPr>
          <w:t>does</w:t>
        </w:r>
      </w:ins>
      <w:r w:rsidR="00DE7791">
        <w:rPr>
          <w:rFonts w:ascii="Times New Roman" w:hAnsi="Times New Roman" w:cs="Times New Roman"/>
        </w:rPr>
        <w:t xml:space="preserve"> the subject, becoming “the mouthpiece of a discourse that is not his own,” find that “he canno</w:t>
      </w:r>
      <w:r w:rsidR="007E1D5C">
        <w:rPr>
          <w:rFonts w:ascii="Times New Roman" w:hAnsi="Times New Roman" w:cs="Times New Roman"/>
        </w:rPr>
        <w:t>t speak without hearing himself</w:t>
      </w:r>
      <w:r w:rsidR="00DE7791">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{"citationID":"ZDbFvf6Y","properties":{"formattedCitation":"(de Man 190\\uc0\\u8211{}91; Lacan, {\\i{}\\uc0\\u201{}crits} 447)","plainCitation":"(de Man 190–91; Lacan, Écrits 447)","noteIndex":0},"citationItems":[{"id":1518,"uris":["http://zotero.org/users/71093/items/C92NEWJH"],"uri":["http://zotero.org/users/71093/items/C92NEWJH"],"itemData":{"id":1518,"type":"chapter","title":"The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190-191"},{"id":819,"uris":["http://zotero.org/users/71093/items/ZXCQZF6R"],"uri":["http://zotero.org/users/71093/items/ZXCQZF6R"],"itemData":{"id":819,"type":"book","title":"Écrits: The First Complete Edition in English","publisher":"Norton","publisher-place":"New York","event-place":"New York","ISBN":"9780393329254","title-short":"Écrits","author":[{"family":"Lacan","given":"Jacques"}],"translator":[{"family":"Fink","given":"Bruce"}],"issued":{"date-parts":[["2006"]]}},"locator":"447"}],"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(de Man 190–91; </w:t>
      </w:r>
      <w:r w:rsidR="008F2F9E" w:rsidRPr="008F2F9E">
        <w:rPr>
          <w:rFonts w:ascii="Times New Roman" w:hAnsi="Times New Roman"/>
          <w:i/>
          <w:iCs/>
        </w:rPr>
        <w:t>Écrits</w:t>
      </w:r>
      <w:r w:rsidR="008F2F9E" w:rsidRPr="008F2F9E">
        <w:rPr>
          <w:rFonts w:ascii="Times New Roman" w:hAnsi="Times New Roman"/>
        </w:rPr>
        <w:t xml:space="preserve"> 447)</w:t>
      </w:r>
      <w:r w:rsidR="008F2F9E">
        <w:rPr>
          <w:rFonts w:ascii="Times New Roman" w:hAnsi="Times New Roman" w:cs="Times New Roman"/>
        </w:rPr>
        <w:fldChar w:fldCharType="end"/>
      </w:r>
      <w:r w:rsidR="007E1D5C">
        <w:rPr>
          <w:rFonts w:ascii="Times New Roman" w:hAnsi="Times New Roman" w:cs="Times New Roman"/>
        </w:rPr>
        <w:t>.</w:t>
      </w:r>
      <w:r w:rsidR="005E030D">
        <w:rPr>
          <w:rFonts w:ascii="Times New Roman" w:hAnsi="Times New Roman" w:cs="Times New Roman"/>
        </w:rPr>
        <w:t xml:space="preserve"> Barrett Browning, as she inhabits and speaks Coleridge’s symbolic discourse, finds that Aurora cannot detach herself from her own poetic utterances.</w:t>
      </w:r>
    </w:p>
    <w:p w14:paraId="71C33C90" w14:textId="688FB256" w:rsidR="008C2B1D" w:rsidRDefault="004D19B6" w:rsidP="00E231C3">
      <w:pPr>
        <w:spacing w:line="480" w:lineRule="auto"/>
        <w:rPr>
          <w:rFonts w:ascii="Times New Roman" w:hAnsi="Times New Roman" w:cs="Times New Roman"/>
        </w:rPr>
      </w:pPr>
      <w:r>
        <w:rPr>
          <w:rFonts w:ascii="Times New Roman" w:hAnsi="Times New Roman" w:cs="Times New Roman"/>
        </w:rPr>
        <w:tab/>
      </w:r>
      <w:r w:rsidR="008C2B1D">
        <w:rPr>
          <w:rFonts w:ascii="Times New Roman" w:hAnsi="Times New Roman" w:cs="Times New Roman"/>
        </w:rPr>
        <w:t xml:space="preserve">Romanticism, in de Man’s view, </w:t>
      </w:r>
      <w:r w:rsidR="00296454">
        <w:rPr>
          <w:rFonts w:ascii="Times New Roman" w:hAnsi="Times New Roman" w:cs="Times New Roman"/>
        </w:rPr>
        <w:t>was</w:t>
      </w:r>
      <w:r w:rsidR="008C2B1D">
        <w:rPr>
          <w:rFonts w:ascii="Times New Roman" w:hAnsi="Times New Roman" w:cs="Times New Roman"/>
        </w:rPr>
        <w:t xml:space="preserve"> the movement away from allegory and toward symbol</w:t>
      </w:r>
      <w:r w:rsidR="002A034B">
        <w:rPr>
          <w:rFonts w:ascii="Times New Roman" w:hAnsi="Times New Roman" w:cs="Times New Roman"/>
        </w:rPr>
        <w:t>; he</w:t>
      </w:r>
      <w:r w:rsidR="008C2B1D">
        <w:rPr>
          <w:rFonts w:ascii="Times New Roman" w:hAnsi="Times New Roman" w:cs="Times New Roman"/>
        </w:rPr>
        <w:t xml:space="preserve"> found in the dialectical interplay of these tropes forms of repetition that could </w:t>
      </w:r>
      <w:r w:rsidR="002A034B">
        <w:rPr>
          <w:rFonts w:ascii="Times New Roman" w:hAnsi="Times New Roman" w:cs="Times New Roman"/>
        </w:rPr>
        <w:t>organize</w:t>
      </w:r>
      <w:r w:rsidR="008C2B1D">
        <w:rPr>
          <w:rFonts w:ascii="Times New Roman" w:hAnsi="Times New Roman" w:cs="Times New Roman"/>
        </w:rPr>
        <w:t xml:space="preserve"> images in time. </w:t>
      </w:r>
      <w:r w:rsidR="008C2B1D" w:rsidRPr="00284251">
        <w:rPr>
          <w:rFonts w:ascii="Times New Roman" w:hAnsi="Times New Roman" w:cs="Times New Roman"/>
        </w:rPr>
        <w:t xml:space="preserve">In symbol, says de Man, “time is merely a matter of contingency,” whereas in allegory, which </w:t>
      </w:r>
      <w:r w:rsidR="008C2B1D">
        <w:rPr>
          <w:rFonts w:ascii="Times New Roman" w:hAnsi="Times New Roman" w:cs="Times New Roman"/>
        </w:rPr>
        <w:t>functions</w:t>
      </w:r>
      <w:r w:rsidR="008C2B1D" w:rsidRPr="00284251">
        <w:rPr>
          <w:rFonts w:ascii="Times New Roman" w:hAnsi="Times New Roman" w:cs="Times New Roman"/>
        </w:rPr>
        <w:t xml:space="preserve"> through repetition instead of synthesis, “time is the </w:t>
      </w:r>
      <w:proofErr w:type="spellStart"/>
      <w:r w:rsidR="008C2B1D" w:rsidRPr="00284251">
        <w:rPr>
          <w:rFonts w:ascii="Times New Roman" w:hAnsi="Times New Roman" w:cs="Times New Roman"/>
        </w:rPr>
        <w:t>originary</w:t>
      </w:r>
      <w:proofErr w:type="spellEnd"/>
      <w:r w:rsidR="008C2B1D" w:rsidRPr="00284251">
        <w:rPr>
          <w:rFonts w:ascii="Times New Roman" w:hAnsi="Times New Roman" w:cs="Times New Roman"/>
        </w:rPr>
        <w:t xml:space="preserve"> constitutive category”</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{"citationID":"xEvammyu","properties":{"formattedCitation":"(de Man 207)","plainCitation":"(de Man 207)","noteIndex":0},"citationItems":[{"id":1518,"uris":["http://zotero.org/users/71093/items/C92NEWJH"],"uri":["http://zotero.org/users/71093/items/C92NEWJH"],"itemData":{"id":1518,"type":"chapter","title":"The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Temporality","author":[{"family":"Man","given":"Paul","non-dropping-particle":"de"}],"issued":{"date-parts":[["1983"]]}},"locator":"207"}],"schema":"https://github.com/citation-style-language/schema/raw/master/csl-citation.json"}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(207)</w:t>
      </w:r>
      <w:r w:rsidR="008F2F9E">
        <w:rPr>
          <w:rFonts w:ascii="Times New Roman" w:hAnsi="Times New Roman" w:cs="Times New Roman"/>
        </w:rPr>
        <w:fldChar w:fldCharType="end"/>
      </w:r>
      <w:r w:rsidR="007E1D5C">
        <w:rPr>
          <w:rFonts w:ascii="Times New Roman" w:hAnsi="Times New Roman" w:cs="Times New Roman"/>
        </w:rPr>
        <w:t>.</w:t>
      </w:r>
      <w:r w:rsidR="008C2B1D" w:rsidRPr="00284251">
        <w:rPr>
          <w:rFonts w:ascii="Times New Roman" w:hAnsi="Times New Roman" w:cs="Times New Roman"/>
        </w:rPr>
        <w:t xml:space="preserve"> </w:t>
      </w:r>
      <w:r w:rsidR="008C2B1D">
        <w:rPr>
          <w:rFonts w:ascii="Times New Roman" w:hAnsi="Times New Roman" w:cs="Times New Roman"/>
        </w:rPr>
        <w:t>S</w:t>
      </w:r>
      <w:r w:rsidR="008C2B1D" w:rsidRPr="00284251">
        <w:rPr>
          <w:rFonts w:ascii="Times New Roman" w:hAnsi="Times New Roman" w:cs="Times New Roman"/>
        </w:rPr>
        <w:t>ymbol functions spatially, by simultaneity: it refuses the repetitions that characterize allegory, undoing “an authentically temporal destiny</w:t>
      </w:r>
      <w:r w:rsidR="008C2B1D">
        <w:rPr>
          <w:rFonts w:ascii="Times New Roman" w:hAnsi="Times New Roman" w:cs="Times New Roman"/>
        </w:rPr>
        <w:t>,</w:t>
      </w:r>
      <w:r w:rsidR="008C2B1D" w:rsidRPr="00284251">
        <w:rPr>
          <w:rFonts w:ascii="Times New Roman" w:hAnsi="Times New Roman" w:cs="Times New Roman"/>
        </w:rPr>
        <w:t>”</w:t>
      </w:r>
      <w:r w:rsidR="008C2B1D">
        <w:rPr>
          <w:rFonts w:ascii="Times New Roman" w:hAnsi="Times New Roman" w:cs="Times New Roman"/>
        </w:rPr>
        <w:t xml:space="preserve"> yet as it collides with allegory it creates its own temp</w:t>
      </w:r>
      <w:r w:rsidR="002E03B8">
        <w:rPr>
          <w:rFonts w:ascii="Times New Roman" w:hAnsi="Times New Roman" w:cs="Times New Roman"/>
        </w:rPr>
        <w:t>oralities. Coleridge is of course</w:t>
      </w:r>
      <w:r w:rsidR="008C2B1D">
        <w:rPr>
          <w:rFonts w:ascii="Times New Roman" w:hAnsi="Times New Roman" w:cs="Times New Roman"/>
        </w:rPr>
        <w:t xml:space="preserve"> de Man’s primary case in point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{"citationID":"3vIZurF7","properties":{"formattedCitation":"(de Man 206)","plainCitation":"(de Man 206)","noteIndex":0},"citationItems":[{"id":1518,"uris":["http://zotero.org/users/71093/items/C92NEWJH"],"uri":["http://zotero.org/users/71093/items/C92NEWJH"],"itemData":{"id":1518,"type":"chapter","title":"The Rhetoric of Temporality","container-title":"Blindness and Insight: Essays in the Rhetoric of Contemporary Criticism","collection-title":"Theory and History of Literature","collection-number":"7","publisher":"University of Minnesota Press","publisher-place":"Minneapolis","page":"187-228","edition":"2","event-place":"Minneapolis","title-short":"Rhetoric of Temporality","author":[{"family":"Man","given":"Paul","non-dropping-particle":"de"}],"issued":{"date-parts":[["1983"]]}},"locator":"206"}],"schema":"https://github.com/citation-style-language/schema/raw/master/csl-citation.json"}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(de Man 206)</w:t>
      </w:r>
      <w:r w:rsidR="008F2F9E">
        <w:rPr>
          <w:rFonts w:ascii="Times New Roman" w:hAnsi="Times New Roman" w:cs="Times New Roman"/>
        </w:rPr>
        <w:fldChar w:fldCharType="end"/>
      </w:r>
      <w:r w:rsidR="007E1D5C">
        <w:rPr>
          <w:rFonts w:ascii="Times New Roman" w:hAnsi="Times New Roman" w:cs="Times New Roman"/>
        </w:rPr>
        <w:t>.</w:t>
      </w:r>
      <w:r w:rsidR="008C2B1D" w:rsidRPr="00284251">
        <w:rPr>
          <w:rFonts w:ascii="Times New Roman" w:hAnsi="Times New Roman" w:cs="Times New Roman"/>
        </w:rPr>
        <w:t xml:space="preserve"> </w:t>
      </w:r>
      <w:r w:rsidR="008C2B1D">
        <w:rPr>
          <w:rFonts w:ascii="Times New Roman" w:hAnsi="Times New Roman" w:cs="Times New Roman"/>
        </w:rPr>
        <w:t xml:space="preserve">Barrett Browning is undoing that </w:t>
      </w:r>
      <w:r w:rsidR="002E03B8">
        <w:rPr>
          <w:rFonts w:ascii="Times New Roman" w:hAnsi="Times New Roman" w:cs="Times New Roman"/>
        </w:rPr>
        <w:t xml:space="preserve">figural </w:t>
      </w:r>
      <w:r w:rsidR="008C2B1D">
        <w:rPr>
          <w:rFonts w:ascii="Times New Roman" w:hAnsi="Times New Roman" w:cs="Times New Roman"/>
        </w:rPr>
        <w:t>work, recasting Coleridge’s metonymy as s</w:t>
      </w:r>
      <w:r w:rsidR="002E03B8">
        <w:rPr>
          <w:rFonts w:ascii="Times New Roman" w:hAnsi="Times New Roman" w:cs="Times New Roman"/>
        </w:rPr>
        <w:t>ymbol and then sequestering the</w:t>
      </w:r>
      <w:r w:rsidR="008C2B1D">
        <w:rPr>
          <w:rFonts w:ascii="Times New Roman" w:hAnsi="Times New Roman" w:cs="Times New Roman"/>
        </w:rPr>
        <w:t xml:space="preserve"> symbol from any allegorical processes</w:t>
      </w:r>
      <w:del w:id="397" w:author="Copyeditor" w:date="2022-08-04T13:03:00Z">
        <w:r w:rsidR="008C2B1D" w:rsidDel="00D11489">
          <w:rPr>
            <w:rFonts w:ascii="Times New Roman" w:hAnsi="Times New Roman" w:cs="Times New Roman"/>
          </w:rPr>
          <w:delText>,</w:delText>
        </w:r>
      </w:del>
      <w:r w:rsidR="008C2B1D">
        <w:rPr>
          <w:rFonts w:ascii="Times New Roman" w:hAnsi="Times New Roman" w:cs="Times New Roman"/>
        </w:rPr>
        <w:t xml:space="preserve"> to create </w:t>
      </w:r>
      <w:r w:rsidR="008C2B1D">
        <w:rPr>
          <w:rFonts w:ascii="Times New Roman" w:hAnsi="Times New Roman" w:cs="Times New Roman"/>
        </w:rPr>
        <w:lastRenderedPageBreak/>
        <w:t>something asyn</w:t>
      </w:r>
      <w:r w:rsidR="002A034B">
        <w:rPr>
          <w:rFonts w:ascii="Times New Roman" w:hAnsi="Times New Roman" w:cs="Times New Roman"/>
        </w:rPr>
        <w:t>chron</w:t>
      </w:r>
      <w:r w:rsidR="002E03B8">
        <w:rPr>
          <w:rFonts w:ascii="Times New Roman" w:hAnsi="Times New Roman" w:cs="Times New Roman"/>
        </w:rPr>
        <w:t>ous and not totalizing, although its mood is often stifling</w:t>
      </w:r>
      <w:r w:rsidR="002A034B">
        <w:rPr>
          <w:rFonts w:ascii="Times New Roman" w:hAnsi="Times New Roman" w:cs="Times New Roman"/>
        </w:rPr>
        <w:t xml:space="preserve">. </w:t>
      </w:r>
      <w:r w:rsidR="008C2B1D">
        <w:rPr>
          <w:rFonts w:ascii="Times New Roman" w:hAnsi="Times New Roman" w:cs="Times New Roman"/>
        </w:rPr>
        <w:t>Wh</w:t>
      </w:r>
      <w:r>
        <w:rPr>
          <w:rFonts w:ascii="Times New Roman" w:hAnsi="Times New Roman" w:cs="Times New Roman"/>
        </w:rPr>
        <w:t xml:space="preserve">ere there is repetition in </w:t>
      </w:r>
      <w:r>
        <w:rPr>
          <w:rFonts w:ascii="Times New Roman" w:hAnsi="Times New Roman" w:cs="Times New Roman"/>
          <w:i/>
        </w:rPr>
        <w:t xml:space="preserve">Aurora </w:t>
      </w:r>
      <w:r w:rsidRPr="004D19B6">
        <w:rPr>
          <w:rFonts w:ascii="Times New Roman" w:hAnsi="Times New Roman" w:cs="Times New Roman"/>
          <w:i/>
        </w:rPr>
        <w:t>Leigh</w:t>
      </w:r>
      <w:r>
        <w:rPr>
          <w:rFonts w:ascii="Times New Roman" w:hAnsi="Times New Roman" w:cs="Times New Roman"/>
        </w:rPr>
        <w:t>’s allusions to Coleridge</w:t>
      </w:r>
      <w:r w:rsidR="008C2B1D">
        <w:rPr>
          <w:rFonts w:ascii="Times New Roman" w:hAnsi="Times New Roman" w:cs="Times New Roman"/>
        </w:rPr>
        <w:t xml:space="preserve">, it does not stem from the negation of Romantic totalities; </w:t>
      </w:r>
      <w:r>
        <w:rPr>
          <w:rFonts w:ascii="Times New Roman" w:hAnsi="Times New Roman" w:cs="Times New Roman"/>
        </w:rPr>
        <w:t xml:space="preserve">rather, </w:t>
      </w:r>
      <w:r w:rsidR="002E03B8">
        <w:rPr>
          <w:rFonts w:ascii="Times New Roman" w:hAnsi="Times New Roman" w:cs="Times New Roman"/>
        </w:rPr>
        <w:t xml:space="preserve">repetition is there from the start, built </w:t>
      </w:r>
      <w:del w:id="398" w:author="Copyeditor" w:date="2022-08-04T13:04:00Z">
        <w:r w:rsidR="002E03B8" w:rsidDel="00D11489">
          <w:rPr>
            <w:rFonts w:ascii="Times New Roman" w:hAnsi="Times New Roman" w:cs="Times New Roman"/>
          </w:rPr>
          <w:delText>in to</w:delText>
        </w:r>
      </w:del>
      <w:ins w:id="399" w:author="Copyeditor" w:date="2022-08-04T13:04:00Z">
        <w:r w:rsidR="00D11489">
          <w:rPr>
            <w:rFonts w:ascii="Times New Roman" w:hAnsi="Times New Roman" w:cs="Times New Roman"/>
          </w:rPr>
          <w:t>into</w:t>
        </w:r>
      </w:ins>
      <w:r w:rsidR="002E03B8">
        <w:rPr>
          <w:rFonts w:ascii="Times New Roman" w:hAnsi="Times New Roman" w:cs="Times New Roman"/>
        </w:rPr>
        <w:t xml:space="preserve"> </w:t>
      </w:r>
      <w:ins w:id="400" w:author="Copyeditor" w:date="2022-08-04T13:04:00Z">
        <w:r w:rsidR="00D11489">
          <w:rPr>
            <w:rFonts w:ascii="Times New Roman" w:hAnsi="Times New Roman" w:cs="Times New Roman"/>
          </w:rPr>
          <w:t xml:space="preserve">the </w:t>
        </w:r>
      </w:ins>
      <w:r w:rsidR="002E03B8">
        <w:rPr>
          <w:rFonts w:ascii="Times New Roman" w:hAnsi="Times New Roman" w:cs="Times New Roman"/>
        </w:rPr>
        <w:t>poem</w:t>
      </w:r>
      <w:r w:rsidR="008C2B1D">
        <w:rPr>
          <w:rFonts w:ascii="Times New Roman" w:hAnsi="Times New Roman" w:cs="Times New Roman"/>
        </w:rPr>
        <w:t xml:space="preserve"> th</w:t>
      </w:r>
      <w:r w:rsidR="002E03B8">
        <w:rPr>
          <w:rFonts w:ascii="Times New Roman" w:hAnsi="Times New Roman" w:cs="Times New Roman"/>
        </w:rPr>
        <w:t>rough the allusion to Coleridge—</w:t>
      </w:r>
      <w:r>
        <w:rPr>
          <w:rFonts w:ascii="Times New Roman" w:hAnsi="Times New Roman" w:cs="Times New Roman"/>
        </w:rPr>
        <w:t>a</w:t>
      </w:r>
      <w:r w:rsidR="002E03B8">
        <w:rPr>
          <w:rFonts w:ascii="Times New Roman" w:hAnsi="Times New Roman" w:cs="Times New Roman"/>
        </w:rPr>
        <w:t>nd so Barrett Browning can</w:t>
      </w:r>
      <w:r w:rsidR="008C2B1D">
        <w:rPr>
          <w:rFonts w:ascii="Times New Roman" w:hAnsi="Times New Roman" w:cs="Times New Roman"/>
        </w:rPr>
        <w:t xml:space="preserve"> sidestep the </w:t>
      </w:r>
      <w:r w:rsidR="002E03B8">
        <w:rPr>
          <w:rFonts w:ascii="Times New Roman" w:hAnsi="Times New Roman" w:cs="Times New Roman"/>
        </w:rPr>
        <w:t xml:space="preserve">signature </w:t>
      </w:r>
      <w:r w:rsidR="008C2B1D">
        <w:rPr>
          <w:rFonts w:ascii="Times New Roman" w:hAnsi="Times New Roman" w:cs="Times New Roman"/>
        </w:rPr>
        <w:t>dialectic</w:t>
      </w:r>
      <w:r w:rsidR="002E03B8">
        <w:rPr>
          <w:rFonts w:ascii="Times New Roman" w:hAnsi="Times New Roman" w:cs="Times New Roman"/>
        </w:rPr>
        <w:t>s</w:t>
      </w:r>
      <w:r w:rsidR="002A034B">
        <w:rPr>
          <w:rFonts w:ascii="Times New Roman" w:hAnsi="Times New Roman" w:cs="Times New Roman"/>
        </w:rPr>
        <w:t xml:space="preserve"> of Romantic figuration.</w:t>
      </w:r>
      <w:r>
        <w:rPr>
          <w:rFonts w:ascii="Times New Roman" w:hAnsi="Times New Roman" w:cs="Times New Roman"/>
        </w:rPr>
        <w:t xml:space="preserve"> </w:t>
      </w:r>
      <w:r w:rsidR="00604DFF">
        <w:rPr>
          <w:rFonts w:ascii="Times New Roman" w:hAnsi="Times New Roman" w:cs="Times New Roman"/>
        </w:rPr>
        <w:t>T</w:t>
      </w:r>
      <w:r w:rsidR="002A034B">
        <w:rPr>
          <w:rFonts w:ascii="Times New Roman" w:hAnsi="Times New Roman" w:cs="Times New Roman"/>
        </w:rPr>
        <w:t xml:space="preserve">he poem’s </w:t>
      </w:r>
      <w:del w:id="401" w:author="Copyeditor" w:date="2022-08-04T13:02:00Z">
        <w:r w:rsidR="002A034B" w:rsidRPr="00284251" w:rsidDel="007B0E66">
          <w:rPr>
            <w:rFonts w:ascii="Times New Roman" w:hAnsi="Times New Roman" w:cs="Times New Roman"/>
          </w:rPr>
          <w:delText>lime-tree symbolism, both strategic and deliberate,</w:delText>
        </w:r>
      </w:del>
      <w:ins w:id="402" w:author="Copyeditor" w:date="2022-08-04T13:02:00Z">
        <w:r w:rsidR="007B0E66">
          <w:rPr>
            <w:rFonts w:ascii="Times New Roman" w:hAnsi="Times New Roman" w:cs="Times New Roman"/>
          </w:rPr>
          <w:t>strategic and deliberate lime-tree symbolism</w:t>
        </w:r>
      </w:ins>
      <w:r w:rsidR="002A034B" w:rsidRPr="00284251">
        <w:rPr>
          <w:rFonts w:ascii="Times New Roman" w:hAnsi="Times New Roman" w:cs="Times New Roman"/>
        </w:rPr>
        <w:t xml:space="preserve"> becomes </w:t>
      </w:r>
      <w:r w:rsidR="002E03B8">
        <w:rPr>
          <w:rFonts w:ascii="Times New Roman" w:hAnsi="Times New Roman" w:cs="Times New Roman"/>
        </w:rPr>
        <w:t xml:space="preserve">an important </w:t>
      </w:r>
      <w:r w:rsidR="002A034B" w:rsidRPr="00284251">
        <w:rPr>
          <w:rFonts w:ascii="Times New Roman" w:hAnsi="Times New Roman" w:cs="Times New Roman"/>
        </w:rPr>
        <w:t xml:space="preserve">part of </w:t>
      </w:r>
      <w:r w:rsidR="002A034B">
        <w:rPr>
          <w:rFonts w:ascii="Times New Roman" w:hAnsi="Times New Roman" w:cs="Times New Roman"/>
        </w:rPr>
        <w:t>its</w:t>
      </w:r>
      <w:r w:rsidR="002A034B" w:rsidRPr="00284251">
        <w:rPr>
          <w:rFonts w:ascii="Times New Roman" w:hAnsi="Times New Roman" w:cs="Times New Roman"/>
        </w:rPr>
        <w:t xml:space="preserve"> feminist poetics</w:t>
      </w:r>
      <w:r>
        <w:rPr>
          <w:rFonts w:ascii="Times New Roman" w:hAnsi="Times New Roman" w:cs="Times New Roman"/>
        </w:rPr>
        <w:t>.</w:t>
      </w:r>
    </w:p>
    <w:p w14:paraId="7263FBFD" w14:textId="28ADCECA" w:rsidR="0033702E" w:rsidRPr="000C7894" w:rsidRDefault="00FB1137" w:rsidP="0033702E">
      <w:pPr>
        <w:pStyle w:val="NoSpacing"/>
        <w:spacing w:line="480" w:lineRule="auto"/>
        <w:ind w:firstLine="720"/>
        <w:rPr>
          <w:rFonts w:ascii="Times New Roman" w:hAnsi="Times New Roman" w:cs="Times New Roman"/>
        </w:rPr>
      </w:pPr>
      <w:r>
        <w:rPr>
          <w:rFonts w:ascii="Times New Roman" w:hAnsi="Times New Roman" w:cs="Times New Roman"/>
        </w:rPr>
        <w:t>Such is the at</w:t>
      </w:r>
      <w:r w:rsidR="002E03B8">
        <w:rPr>
          <w:rFonts w:ascii="Times New Roman" w:hAnsi="Times New Roman" w:cs="Times New Roman"/>
        </w:rPr>
        <w:t xml:space="preserve">emporal “message” that the lime </w:t>
      </w:r>
      <w:r>
        <w:rPr>
          <w:rFonts w:ascii="Times New Roman" w:hAnsi="Times New Roman" w:cs="Times New Roman"/>
        </w:rPr>
        <w:t xml:space="preserve">tree brings to the house in </w:t>
      </w:r>
      <w:r>
        <w:rPr>
          <w:rFonts w:ascii="Times New Roman" w:hAnsi="Times New Roman" w:cs="Times New Roman"/>
          <w:i/>
        </w:rPr>
        <w:t>Aurora Leigh</w:t>
      </w:r>
      <w:r w:rsidR="002E03B8">
        <w:rPr>
          <w:rFonts w:ascii="Times New Roman" w:hAnsi="Times New Roman" w:cs="Times New Roman"/>
        </w:rPr>
        <w:t xml:space="preserve">: the poem’s report of the </w:t>
      </w:r>
      <w:r>
        <w:rPr>
          <w:rFonts w:ascii="Times New Roman" w:hAnsi="Times New Roman" w:cs="Times New Roman"/>
        </w:rPr>
        <w:t>tree’s arriva</w:t>
      </w:r>
      <w:r w:rsidR="002E03B8">
        <w:rPr>
          <w:rFonts w:ascii="Times New Roman" w:hAnsi="Times New Roman" w:cs="Times New Roman"/>
        </w:rPr>
        <w:t>l</w:t>
      </w:r>
      <w:r>
        <w:rPr>
          <w:rFonts w:ascii="Times New Roman" w:hAnsi="Times New Roman" w:cs="Times New Roman"/>
        </w:rPr>
        <w:t xml:space="preserve"> </w:t>
      </w:r>
      <w:del w:id="403" w:author="Copyeditor" w:date="2022-08-04T13:05:00Z">
        <w:r w:rsidDel="00D11489">
          <w:rPr>
            <w:rFonts w:ascii="Times New Roman" w:hAnsi="Times New Roman" w:cs="Times New Roman"/>
          </w:rPr>
          <w:delText xml:space="preserve">directly </w:delText>
        </w:r>
      </w:del>
      <w:r>
        <w:rPr>
          <w:rFonts w:ascii="Times New Roman" w:hAnsi="Times New Roman" w:cs="Times New Roman"/>
          <w:i/>
        </w:rPr>
        <w:t>is</w:t>
      </w:r>
      <w:r>
        <w:rPr>
          <w:rFonts w:ascii="Times New Roman" w:hAnsi="Times New Roman" w:cs="Times New Roman"/>
        </w:rPr>
        <w:t xml:space="preserve"> the “message,” </w:t>
      </w:r>
      <w:del w:id="404" w:author="Copyeditor" w:date="2022-08-04T13:05:00Z">
        <w:r w:rsidDel="00D11489">
          <w:rPr>
            <w:rFonts w:ascii="Times New Roman" w:hAnsi="Times New Roman" w:cs="Times New Roman"/>
          </w:rPr>
          <w:delText xml:space="preserve">and </w:delText>
        </w:r>
      </w:del>
      <w:r>
        <w:rPr>
          <w:rFonts w:ascii="Times New Roman" w:hAnsi="Times New Roman" w:cs="Times New Roman"/>
        </w:rPr>
        <w:t>so further elaboration would be impossible. Barrett Browning</w:t>
      </w:r>
      <w:r w:rsidR="00892028">
        <w:rPr>
          <w:rFonts w:ascii="Times New Roman" w:hAnsi="Times New Roman" w:cs="Times New Roman"/>
        </w:rPr>
        <w:t xml:space="preserve">, or perhaps Aurora, reconstitutes Romantic language in such a way as to </w:t>
      </w:r>
      <w:r>
        <w:rPr>
          <w:rFonts w:ascii="Times New Roman" w:hAnsi="Times New Roman" w:cs="Times New Roman"/>
        </w:rPr>
        <w:t>create</w:t>
      </w:r>
      <w:r w:rsidR="00892028">
        <w:rPr>
          <w:rFonts w:ascii="Times New Roman" w:hAnsi="Times New Roman" w:cs="Times New Roman"/>
        </w:rPr>
        <w:t xml:space="preserve"> subtle ruptures in time. This is consistent with Lacan’s account of psychosis as a “turning away” from the diachronic aspects of discourse. </w:t>
      </w:r>
      <w:r w:rsidR="003222C4">
        <w:rPr>
          <w:rFonts w:ascii="Times New Roman" w:hAnsi="Times New Roman" w:cs="Times New Roman"/>
        </w:rPr>
        <w:t>Schreber himself remains uncertain if certain phases of his life were taking place over “a few earthly m</w:t>
      </w:r>
      <w:r w:rsidR="007E1D5C">
        <w:rPr>
          <w:rFonts w:ascii="Times New Roman" w:hAnsi="Times New Roman" w:cs="Times New Roman"/>
        </w:rPr>
        <w:t>onths only and not of centuries</w:t>
      </w:r>
      <w:r w:rsidR="003222C4">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{"citationID":"9yEkRJ2x","properties":{"formattedCitation":"(Schreber 69)","plainCitation":"(Schreber 69)","noteIndex":0},"citationItems":[{"id":2704,"uris":["http://zotero.org/users/71093/items/22WRBPPM"],"uri":["http://zotero.org/users/71093/items/22WRBPPM"],"itemData":{"id":2704,"type":"book","title":"Memoirs of my Nervous Illness","publisher":"New York Review Books","publisher-place":"New York","event-place":"New York","title-short":"Memoirs","author":[{"family":"Schreber","given":"Daniel Paul"}],"translator":[{"family":"MacAlpine","given":"Ida"},{"family":"Hunter","given":"Richard"}],"editor":[{"family":"MacAlpine","given":"Ida"},{"family":"Hunter","given":"Richard"}],"issued":{"date-parts":[["2000"]]}},"locator":"69"}],"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(69)</w:t>
      </w:r>
      <w:r w:rsidR="008F2F9E">
        <w:rPr>
          <w:rFonts w:ascii="Times New Roman" w:hAnsi="Times New Roman" w:cs="Times New Roman"/>
        </w:rPr>
        <w:fldChar w:fldCharType="end"/>
      </w:r>
      <w:r w:rsidR="007E1D5C">
        <w:rPr>
          <w:rFonts w:ascii="Times New Roman" w:hAnsi="Times New Roman" w:cs="Times New Roman"/>
        </w:rPr>
        <w:t>.</w:t>
      </w:r>
      <w:r w:rsidR="003222C4">
        <w:rPr>
          <w:rFonts w:ascii="Times New Roman" w:hAnsi="Times New Roman" w:cs="Times New Roman"/>
        </w:rPr>
        <w:t xml:space="preserve"> </w:t>
      </w:r>
      <w:r w:rsidR="00676322" w:rsidRPr="00627813">
        <w:rPr>
          <w:rFonts w:ascii="Times New Roman" w:hAnsi="Times New Roman" w:cs="Times New Roman"/>
        </w:rPr>
        <w:t xml:space="preserve">It is far from clear, in </w:t>
      </w:r>
      <w:del w:id="405" w:author="Copyeditor" w:date="2022-08-04T13:09:00Z">
        <w:r w:rsidR="00676322" w:rsidRPr="00627813" w:rsidDel="005A6074">
          <w:rPr>
            <w:rFonts w:ascii="Times New Roman" w:hAnsi="Times New Roman" w:cs="Times New Roman"/>
          </w:rPr>
          <w:delText xml:space="preserve">Book I of </w:delText>
        </w:r>
      </w:del>
      <w:r w:rsidR="00676322" w:rsidRPr="00627813">
        <w:rPr>
          <w:rFonts w:ascii="Times New Roman" w:hAnsi="Times New Roman" w:cs="Times New Roman"/>
          <w:i/>
        </w:rPr>
        <w:t>Aurora Leigh</w:t>
      </w:r>
      <w:r w:rsidR="00676322" w:rsidRPr="00627813">
        <w:rPr>
          <w:rFonts w:ascii="Times New Roman" w:hAnsi="Times New Roman" w:cs="Times New Roman"/>
        </w:rPr>
        <w:t>, that “Times follow</w:t>
      </w:r>
      <w:ins w:id="406" w:author="Copyeditor" w:date="2022-08-04T13:09:00Z">
        <w:r w:rsidR="005A6074">
          <w:rPr>
            <w:rFonts w:ascii="Times New Roman" w:hAnsi="Times New Roman" w:cs="Times New Roman"/>
          </w:rPr>
          <w:t>ed</w:t>
        </w:r>
      </w:ins>
      <w:r w:rsidR="00676322" w:rsidRPr="00627813">
        <w:rPr>
          <w:rFonts w:ascii="Times New Roman" w:hAnsi="Times New Roman" w:cs="Times New Roman"/>
        </w:rPr>
        <w:t xml:space="preserve"> one another” </w:t>
      </w:r>
      <w:del w:id="407" w:author="Copyeditor" w:date="2022-08-04T13:07:00Z">
        <w:r w:rsidR="00676322" w:rsidRPr="00627813" w:rsidDel="00D11489">
          <w:rPr>
            <w:rFonts w:ascii="Times New Roman" w:hAnsi="Times New Roman" w:cs="Times New Roman"/>
          </w:rPr>
          <w:delText xml:space="preserve"> </w:delText>
        </w:r>
      </w:del>
      <w:r w:rsidR="005A75F3">
        <w:rPr>
          <w:rFonts w:ascii="Times New Roman" w:hAnsi="Times New Roman" w:cs="Times New Roman"/>
        </w:rPr>
        <w:t>(</w:t>
      </w:r>
      <w:del w:id="408" w:author="Copyeditor" w:date="2022-08-04T13:09:00Z">
        <w:r w:rsidR="00676322" w:rsidRPr="00627813" w:rsidDel="005A6074">
          <w:rPr>
            <w:rFonts w:ascii="Times New Roman" w:hAnsi="Times New Roman" w:cs="Times New Roman"/>
          </w:rPr>
          <w:delText xml:space="preserve">l. </w:delText>
        </w:r>
      </w:del>
      <w:r w:rsidR="00676322" w:rsidRPr="00627813">
        <w:rPr>
          <w:rFonts w:ascii="Times New Roman" w:hAnsi="Times New Roman" w:cs="Times New Roman"/>
        </w:rPr>
        <w:t>2.</w:t>
      </w:r>
      <w:del w:id="409" w:author="Copyeditor" w:date="2022-08-04T13:09:00Z">
        <w:r w:rsidR="00F67D25" w:rsidDel="005A6074">
          <w:rPr>
            <w:rFonts w:ascii="Times New Roman" w:hAnsi="Times New Roman" w:cs="Times New Roman"/>
          </w:rPr>
          <w:delText xml:space="preserve"> </w:delText>
        </w:r>
      </w:del>
      <w:r w:rsidR="00676322" w:rsidRPr="00627813">
        <w:rPr>
          <w:rFonts w:ascii="Times New Roman" w:hAnsi="Times New Roman" w:cs="Times New Roman"/>
        </w:rPr>
        <w:t>1)</w:t>
      </w:r>
      <w:r w:rsidR="00627813" w:rsidRPr="00627813">
        <w:rPr>
          <w:rFonts w:ascii="Times New Roman" w:hAnsi="Times New Roman" w:cs="Times New Roman"/>
        </w:rPr>
        <w:t>, and the poem in general is</w:t>
      </w:r>
      <w:del w:id="410" w:author="Copyeditor" w:date="2022-08-04T13:10:00Z">
        <w:r w:rsidR="00627813" w:rsidRPr="00627813" w:rsidDel="005A6074">
          <w:rPr>
            <w:rFonts w:ascii="Times New Roman" w:hAnsi="Times New Roman" w:cs="Times New Roman"/>
          </w:rPr>
          <w:delText>,</w:delText>
        </w:r>
      </w:del>
      <w:r w:rsidR="00627813" w:rsidRPr="00627813">
        <w:rPr>
          <w:rFonts w:ascii="Times New Roman" w:hAnsi="Times New Roman" w:cs="Times New Roman"/>
        </w:rPr>
        <w:t xml:space="preserve"> “deliberately un</w:t>
      </w:r>
      <w:r w:rsidR="007E1D5C">
        <w:rPr>
          <w:rFonts w:ascii="Times New Roman" w:hAnsi="Times New Roman" w:cs="Times New Roman"/>
        </w:rPr>
        <w:t>timely</w:t>
      </w:r>
      <w:r w:rsidR="00627813" w:rsidRPr="00627813">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{"citationID":"r8me3X8i","properties":{"formattedCitation":"(Mullen 73)","plainCitation":"(Mullen 73)","noteIndex":0},"citationItems":[{"id":2460,"uris":["http://zotero.org/users/71093/items/S8966QZL"],"uri":["http://zotero.org/users/71093/items/S8966QZL"],"itemData":{"id":2460,"type":"article-journal","title":"Two Clocks: &lt;i&gt;Aurora Leigh&lt;/i&gt;, Poetic Form, and the Politics of Timeliness","container-title":"Victorian Poetry","page":"63-80","volume":"51","issue":"1","archive":"MLA International Bibliography","note":"See document for quotations.","title-short":"Two Clocks","language":"English","author":[{"family":"Mullen","given":"Mary"}],"issued":{"date-parts":[["2013"]]}},"locator":"73"}],"schema":"https://github.com/citation-style-language/schema/raw/master/csl-citation.json"} </w:instrText>
      </w:r>
      <w:r w:rsidR="008F2F9E">
        <w:rPr>
          <w:rFonts w:ascii="Times New Roman" w:hAnsi="Times New Roman" w:cs="Times New Roman"/>
        </w:rPr>
        <w:fldChar w:fldCharType="separate"/>
      </w:r>
      <w:r w:rsidR="008F2F9E">
        <w:rPr>
          <w:rFonts w:ascii="Times New Roman" w:hAnsi="Times New Roman" w:cs="Times New Roman"/>
          <w:noProof/>
        </w:rPr>
        <w:t>(Mullen 73)</w:t>
      </w:r>
      <w:r w:rsidR="008F2F9E">
        <w:rPr>
          <w:rFonts w:ascii="Times New Roman" w:hAnsi="Times New Roman" w:cs="Times New Roman"/>
        </w:rPr>
        <w:fldChar w:fldCharType="end"/>
      </w:r>
      <w:r w:rsidR="007E1D5C">
        <w:rPr>
          <w:rFonts w:ascii="Times New Roman" w:hAnsi="Times New Roman" w:cs="Times New Roman"/>
        </w:rPr>
        <w:t>.</w:t>
      </w:r>
      <w:r w:rsidR="00627813">
        <w:rPr>
          <w:rFonts w:ascii="Times New Roman" w:hAnsi="Times New Roman" w:cs="Times New Roman"/>
        </w:rPr>
        <w:t xml:space="preserve"> </w:t>
      </w:r>
      <w:r w:rsidR="00892028">
        <w:rPr>
          <w:rFonts w:ascii="Times New Roman" w:hAnsi="Times New Roman" w:cs="Times New Roman"/>
        </w:rPr>
        <w:t xml:space="preserve">If, under typical </w:t>
      </w:r>
      <w:proofErr w:type="spellStart"/>
      <w:r w:rsidR="00892028">
        <w:rPr>
          <w:rFonts w:ascii="Times New Roman" w:hAnsi="Times New Roman" w:cs="Times New Roman"/>
        </w:rPr>
        <w:t>Saussurean</w:t>
      </w:r>
      <w:proofErr w:type="spellEnd"/>
      <w:r w:rsidR="00892028">
        <w:rPr>
          <w:rFonts w:ascii="Times New Roman" w:hAnsi="Times New Roman" w:cs="Times New Roman"/>
        </w:rPr>
        <w:t xml:space="preserve"> conditions, “there is no discourse without a certain temporal order,” then in psychosis we witness language becoming “a set of several lines, a stave,” according to which “certain elements become isolated, laden, take on a value, a particular force of inertia, become charged with meaning, </w:t>
      </w:r>
      <w:r w:rsidR="007E1D5C">
        <w:rPr>
          <w:rFonts w:ascii="Times New Roman" w:hAnsi="Times New Roman" w:cs="Times New Roman"/>
        </w:rPr>
        <w:t>with a meaning and nothing more</w:t>
      </w:r>
      <w:r w:rsidR="00892028">
        <w:rPr>
          <w:rFonts w:ascii="Times New Roman" w:hAnsi="Times New Roman" w:cs="Times New Roman"/>
        </w:rPr>
        <w:t>”</w:t>
      </w:r>
      <w:r w:rsidR="007E1D5C">
        <w:rPr>
          <w:rFonts w:ascii="Times New Roman" w:hAnsi="Times New Roman" w:cs="Times New Roman"/>
        </w:rPr>
        <w:t xml:space="preserve"> </w:t>
      </w:r>
      <w:r w:rsidR="008F2F9E">
        <w:rPr>
          <w:rFonts w:ascii="Times New Roman" w:hAnsi="Times New Roman" w:cs="Times New Roman"/>
        </w:rPr>
        <w:fldChar w:fldCharType="begin"/>
      </w:r>
      <w:r w:rsidR="008F2F9E">
        <w:rPr>
          <w:rFonts w:ascii="Times New Roman" w:hAnsi="Times New Roman" w:cs="Times New Roman"/>
        </w:rPr>
        <w:instrText xml:space="preserve"> ADDIN ZOTERO_ITEM CSL_CITATION {"citationID":"KEtpgMr4","properties":{"formattedCitation":"(Lacan, {\\i{}Seminar III} 54)","plainCitation":"(Lacan, Seminar III 54)","noteIndex":0},"citationItems":[{"id":247,"uris":["http://zotero.org/users/71093/items/BWJ79UVN"],"uri":["http://zotero.org/users/71093/items/BWJ79UVN"],"itemData":{"id":247,"type":"book","title":"The Seminar of Jacques Lacan, Book III: The Psychoses","publisher":"Norton","publisher-place":"New York","event-place":"New York","ISBN":"0-393-03467-4","title-short":"Seminar III","author":[{"family":"Lacan","given":"Jacques"}],"editor":[{"family":"Miller","given":"Jacques-Alain"}],"translator":[{"family":"Grigg","given":"Russell"}],"issued":{"date-parts":[["1993"]]}},"locator":"54"}],"schema":"https://github.com/citation-style-language/schema/raw/master/csl-citation.json"} </w:instrText>
      </w:r>
      <w:r w:rsidR="008F2F9E">
        <w:rPr>
          <w:rFonts w:ascii="Times New Roman" w:hAnsi="Times New Roman" w:cs="Times New Roman"/>
        </w:rPr>
        <w:fldChar w:fldCharType="separate"/>
      </w:r>
      <w:r w:rsidR="008F2F9E" w:rsidRPr="008F2F9E">
        <w:rPr>
          <w:rFonts w:ascii="Times New Roman" w:hAnsi="Times New Roman"/>
        </w:rPr>
        <w:t xml:space="preserve">(Lacan, </w:t>
      </w:r>
      <w:r w:rsidR="008F2F9E" w:rsidRPr="008F2F9E">
        <w:rPr>
          <w:rFonts w:ascii="Times New Roman" w:hAnsi="Times New Roman"/>
          <w:i/>
          <w:iCs/>
        </w:rPr>
        <w:t>Seminar III</w:t>
      </w:r>
      <w:r w:rsidR="008F2F9E" w:rsidRPr="008F2F9E">
        <w:rPr>
          <w:rFonts w:ascii="Times New Roman" w:hAnsi="Times New Roman"/>
        </w:rPr>
        <w:t xml:space="preserve"> 54)</w:t>
      </w:r>
      <w:r w:rsidR="008F2F9E">
        <w:rPr>
          <w:rFonts w:ascii="Times New Roman" w:hAnsi="Times New Roman" w:cs="Times New Roman"/>
        </w:rPr>
        <w:fldChar w:fldCharType="end"/>
      </w:r>
      <w:r w:rsidR="007E1D5C">
        <w:rPr>
          <w:rFonts w:ascii="Times New Roman" w:hAnsi="Times New Roman" w:cs="Times New Roman"/>
        </w:rPr>
        <w:t>.</w:t>
      </w:r>
      <w:r>
        <w:rPr>
          <w:rFonts w:ascii="Times New Roman" w:hAnsi="Times New Roman" w:cs="Times New Roman"/>
        </w:rPr>
        <w:t xml:space="preserve"> Along these lines (as it were)</w:t>
      </w:r>
      <w:r w:rsidR="003222C4">
        <w:rPr>
          <w:rFonts w:ascii="Times New Roman" w:hAnsi="Times New Roman" w:cs="Times New Roman"/>
        </w:rPr>
        <w:t xml:space="preserve">, one can place </w:t>
      </w:r>
      <w:r w:rsidR="003222C4">
        <w:rPr>
          <w:rFonts w:ascii="Times New Roman" w:hAnsi="Times New Roman" w:cs="Times New Roman"/>
          <w:i/>
        </w:rPr>
        <w:t>Aurora Leigh</w:t>
      </w:r>
      <w:r w:rsidR="00E01BD6">
        <w:rPr>
          <w:rFonts w:ascii="Times New Roman" w:hAnsi="Times New Roman" w:cs="Times New Roman"/>
        </w:rPr>
        <w:t xml:space="preserve"> within a tradition of Romantic-era women’s writing that, through its manipulations of figurative language and the materiality of the signifier, began to think about time asynchronously. Such a tradition</w:t>
      </w:r>
      <w:r>
        <w:rPr>
          <w:rFonts w:ascii="Times New Roman" w:hAnsi="Times New Roman" w:cs="Times New Roman"/>
        </w:rPr>
        <w:t>, which does not always or usually avail itself of psychotic structures to create alternative temporalities,</w:t>
      </w:r>
      <w:r w:rsidR="00E01BD6">
        <w:rPr>
          <w:rFonts w:ascii="Times New Roman" w:hAnsi="Times New Roman" w:cs="Times New Roman"/>
        </w:rPr>
        <w:t xml:space="preserve"> would include </w:t>
      </w:r>
      <w:del w:id="411" w:author="Copyeditor" w:date="2022-08-04T13:13:00Z">
        <w:r w:rsidR="00E01BD6" w:rsidDel="005A6074">
          <w:rPr>
            <w:rFonts w:ascii="Times New Roman" w:hAnsi="Times New Roman" w:cs="Times New Roman"/>
          </w:rPr>
          <w:delText xml:space="preserve">authors </w:delText>
        </w:r>
      </w:del>
      <w:ins w:id="412" w:author="Copyeditor" w:date="2022-08-04T13:13:00Z">
        <w:r w:rsidR="005A6074">
          <w:rPr>
            <w:rFonts w:ascii="Times New Roman" w:hAnsi="Times New Roman" w:cs="Times New Roman"/>
          </w:rPr>
          <w:t xml:space="preserve">works </w:t>
        </w:r>
      </w:ins>
      <w:r w:rsidR="00E01BD6">
        <w:rPr>
          <w:rFonts w:ascii="Times New Roman" w:hAnsi="Times New Roman" w:cs="Times New Roman"/>
        </w:rPr>
        <w:t>such as Mary Wollstonecraft</w:t>
      </w:r>
      <w:r>
        <w:rPr>
          <w:rFonts w:ascii="Times New Roman" w:hAnsi="Times New Roman" w:cs="Times New Roman"/>
        </w:rPr>
        <w:t>’s “The Cave of Fancy</w:t>
      </w:r>
      <w:r w:rsidR="00E01BD6">
        <w:rPr>
          <w:rFonts w:ascii="Times New Roman" w:hAnsi="Times New Roman" w:cs="Times New Roman"/>
        </w:rPr>
        <w:t>,</w:t>
      </w:r>
      <w:r>
        <w:rPr>
          <w:rFonts w:ascii="Times New Roman" w:hAnsi="Times New Roman" w:cs="Times New Roman"/>
        </w:rPr>
        <w:t>”</w:t>
      </w:r>
      <w:r w:rsidR="00E01BD6">
        <w:rPr>
          <w:rFonts w:ascii="Times New Roman" w:hAnsi="Times New Roman" w:cs="Times New Roman"/>
        </w:rPr>
        <w:t xml:space="preserve"> Helen Maria Williams</w:t>
      </w:r>
      <w:r>
        <w:rPr>
          <w:rFonts w:ascii="Times New Roman" w:hAnsi="Times New Roman" w:cs="Times New Roman"/>
        </w:rPr>
        <w:t xml:space="preserve">’s </w:t>
      </w:r>
      <w:r>
        <w:rPr>
          <w:rFonts w:ascii="Times New Roman" w:hAnsi="Times New Roman" w:cs="Times New Roman"/>
          <w:i/>
        </w:rPr>
        <w:t>Paul and Virginia</w:t>
      </w:r>
      <w:r w:rsidR="00E01BD6">
        <w:rPr>
          <w:rFonts w:ascii="Times New Roman" w:hAnsi="Times New Roman" w:cs="Times New Roman"/>
        </w:rPr>
        <w:t>, Charlotte Smith</w:t>
      </w:r>
      <w:r>
        <w:rPr>
          <w:rFonts w:ascii="Times New Roman" w:hAnsi="Times New Roman" w:cs="Times New Roman"/>
        </w:rPr>
        <w:t xml:space="preserve">’s </w:t>
      </w:r>
      <w:r>
        <w:rPr>
          <w:rFonts w:ascii="Times New Roman" w:hAnsi="Times New Roman" w:cs="Times New Roman"/>
          <w:i/>
        </w:rPr>
        <w:t xml:space="preserve">Beachy </w:t>
      </w:r>
      <w:r>
        <w:rPr>
          <w:rFonts w:ascii="Times New Roman" w:hAnsi="Times New Roman" w:cs="Times New Roman"/>
          <w:i/>
        </w:rPr>
        <w:lastRenderedPageBreak/>
        <w:t>Head</w:t>
      </w:r>
      <w:r w:rsidR="00E01BD6">
        <w:rPr>
          <w:rFonts w:ascii="Times New Roman" w:hAnsi="Times New Roman" w:cs="Times New Roman"/>
        </w:rPr>
        <w:t>, and Mary Shelley</w:t>
      </w:r>
      <w:r>
        <w:rPr>
          <w:rFonts w:ascii="Times New Roman" w:hAnsi="Times New Roman" w:cs="Times New Roman"/>
        </w:rPr>
        <w:t>’s “The Mortal Immortal</w:t>
      </w:r>
      <w:r w:rsidR="00E01BD6">
        <w:rPr>
          <w:rFonts w:ascii="Times New Roman" w:hAnsi="Times New Roman" w:cs="Times New Roman"/>
        </w:rPr>
        <w:t>.</w:t>
      </w:r>
      <w:r>
        <w:rPr>
          <w:rFonts w:ascii="Times New Roman" w:hAnsi="Times New Roman" w:cs="Times New Roman"/>
        </w:rPr>
        <w:t>”</w:t>
      </w:r>
      <w:r w:rsidR="00E01BD6">
        <w:rPr>
          <w:rFonts w:ascii="Times New Roman" w:hAnsi="Times New Roman" w:cs="Times New Roman"/>
        </w:rPr>
        <w:t xml:space="preserve"> </w:t>
      </w:r>
      <w:r>
        <w:rPr>
          <w:rFonts w:ascii="Times New Roman" w:hAnsi="Times New Roman" w:cs="Times New Roman"/>
        </w:rPr>
        <w:t>Because Barrett Browning’s contribution to this tradition exploits the elements of psychotic language</w:t>
      </w:r>
      <w:del w:id="413" w:author="Copyeditor" w:date="2022-08-04T13:14:00Z">
        <w:r w:rsidDel="008C4A7A">
          <w:rPr>
            <w:rFonts w:ascii="Times New Roman" w:hAnsi="Times New Roman" w:cs="Times New Roman"/>
          </w:rPr>
          <w:delText>,</w:delText>
        </w:r>
      </w:del>
      <w:r>
        <w:rPr>
          <w:rFonts w:ascii="Times New Roman" w:hAnsi="Times New Roman" w:cs="Times New Roman"/>
        </w:rPr>
        <w:t xml:space="preserve"> and the reconstitution of existing signifying structures, </w:t>
      </w:r>
      <w:del w:id="414" w:author="Copyeditor" w:date="2022-08-04T13:15:00Z">
        <w:r w:rsidDel="008C4A7A">
          <w:rPr>
            <w:rFonts w:ascii="Times New Roman" w:hAnsi="Times New Roman" w:cs="Times New Roman"/>
          </w:rPr>
          <w:delText>then i</w:delText>
        </w:r>
        <w:r w:rsidR="00E01BD6" w:rsidDel="008C4A7A">
          <w:rPr>
            <w:rFonts w:ascii="Times New Roman" w:hAnsi="Times New Roman" w:cs="Times New Roman"/>
          </w:rPr>
          <w:delText xml:space="preserve">n order to show how this flattened temporality emerges in </w:delText>
        </w:r>
        <w:r w:rsidDel="008C4A7A">
          <w:rPr>
            <w:rFonts w:ascii="Times New Roman" w:hAnsi="Times New Roman" w:cs="Times New Roman"/>
          </w:rPr>
          <w:delText>Barrett Browning’s</w:delText>
        </w:r>
        <w:r w:rsidR="00E01BD6" w:rsidDel="008C4A7A">
          <w:rPr>
            <w:rFonts w:ascii="Times New Roman" w:hAnsi="Times New Roman" w:cs="Times New Roman"/>
          </w:rPr>
          <w:delText xml:space="preserve"> poem, </w:delText>
        </w:r>
      </w:del>
      <w:r>
        <w:rPr>
          <w:rFonts w:ascii="Times New Roman" w:hAnsi="Times New Roman" w:cs="Times New Roman"/>
        </w:rPr>
        <w:t>we have needed to</w:t>
      </w:r>
      <w:r w:rsidR="00E01BD6">
        <w:rPr>
          <w:rFonts w:ascii="Times New Roman" w:hAnsi="Times New Roman" w:cs="Times New Roman"/>
        </w:rPr>
        <w:t xml:space="preserve"> examin</w:t>
      </w:r>
      <w:r>
        <w:rPr>
          <w:rFonts w:ascii="Times New Roman" w:hAnsi="Times New Roman" w:cs="Times New Roman"/>
        </w:rPr>
        <w:t>e</w:t>
      </w:r>
      <w:r w:rsidR="00E01BD6">
        <w:rPr>
          <w:rFonts w:ascii="Times New Roman" w:hAnsi="Times New Roman" w:cs="Times New Roman"/>
        </w:rPr>
        <w:t xml:space="preserve"> Barrett </w:t>
      </w:r>
      <w:r w:rsidR="00116691">
        <w:rPr>
          <w:rFonts w:ascii="Times New Roman" w:hAnsi="Times New Roman" w:cs="Times New Roman"/>
        </w:rPr>
        <w:t xml:space="preserve">Browning’s lime </w:t>
      </w:r>
      <w:r w:rsidR="00E01BD6">
        <w:rPr>
          <w:rFonts w:ascii="Times New Roman" w:hAnsi="Times New Roman" w:cs="Times New Roman"/>
        </w:rPr>
        <w:t>tree in relation to Coleridge’s, with careful atten</w:t>
      </w:r>
      <w:r w:rsidR="00116691">
        <w:rPr>
          <w:rFonts w:ascii="Times New Roman" w:hAnsi="Times New Roman" w:cs="Times New Roman"/>
        </w:rPr>
        <w:t>tion to the rhetoric of temporality</w:t>
      </w:r>
      <w:r w:rsidR="00E01BD6">
        <w:rPr>
          <w:rFonts w:ascii="Times New Roman" w:hAnsi="Times New Roman" w:cs="Times New Roman"/>
        </w:rPr>
        <w:t xml:space="preserve"> </w:t>
      </w:r>
      <w:ins w:id="415" w:author="Copyeditor" w:date="2022-08-04T13:17:00Z">
        <w:r w:rsidR="008C4A7A">
          <w:rPr>
            <w:rFonts w:ascii="Times New Roman" w:hAnsi="Times New Roman" w:cs="Times New Roman"/>
          </w:rPr>
          <w:t xml:space="preserve">of </w:t>
        </w:r>
      </w:ins>
      <w:r>
        <w:rPr>
          <w:rFonts w:ascii="Times New Roman" w:hAnsi="Times New Roman" w:cs="Times New Roman"/>
        </w:rPr>
        <w:t>both</w:t>
      </w:r>
      <w:r w:rsidR="00E01BD6">
        <w:rPr>
          <w:rFonts w:ascii="Times New Roman" w:hAnsi="Times New Roman" w:cs="Times New Roman"/>
        </w:rPr>
        <w:t xml:space="preserve"> poe</w:t>
      </w:r>
      <w:r>
        <w:rPr>
          <w:rFonts w:ascii="Times New Roman" w:hAnsi="Times New Roman" w:cs="Times New Roman"/>
        </w:rPr>
        <w:t>ts</w:t>
      </w:r>
      <w:ins w:id="416" w:author="Copyeditor" w:date="2022-08-04T13:16:00Z">
        <w:r w:rsidR="008C4A7A">
          <w:rPr>
            <w:rFonts w:ascii="Times New Roman" w:hAnsi="Times New Roman" w:cs="Times New Roman"/>
          </w:rPr>
          <w:t>, to show how this flattened temporality emerges in</w:t>
        </w:r>
      </w:ins>
      <w:ins w:id="417" w:author="Copyeditor" w:date="2022-08-04T13:17:00Z">
        <w:r w:rsidR="008C4A7A">
          <w:rPr>
            <w:rFonts w:ascii="Times New Roman" w:hAnsi="Times New Roman" w:cs="Times New Roman"/>
          </w:rPr>
          <w:t xml:space="preserve"> </w:t>
        </w:r>
        <w:r w:rsidR="008C4A7A">
          <w:rPr>
            <w:rFonts w:ascii="Times New Roman" w:hAnsi="Times New Roman" w:cs="Times New Roman"/>
            <w:i/>
            <w:iCs/>
          </w:rPr>
          <w:t>Aurora Leigh</w:t>
        </w:r>
      </w:ins>
      <w:r w:rsidR="00E01BD6">
        <w:rPr>
          <w:rFonts w:ascii="Times New Roman" w:hAnsi="Times New Roman" w:cs="Times New Roman"/>
        </w:rPr>
        <w:t>.</w:t>
      </w:r>
      <w:r w:rsidR="0033702E">
        <w:rPr>
          <w:rFonts w:ascii="Times New Roman" w:hAnsi="Times New Roman" w:cs="Times New Roman"/>
        </w:rPr>
        <w:t xml:space="preserve"> What had been, for Coleridge, a series of interlocking tropes designed to create </w:t>
      </w:r>
      <w:r w:rsidR="0033702E" w:rsidRPr="000C7894">
        <w:rPr>
          <w:rFonts w:ascii="Times New Roman" w:hAnsi="Times New Roman" w:cs="Times New Roman"/>
        </w:rPr>
        <w:t xml:space="preserve">intimacy with </w:t>
      </w:r>
      <w:r w:rsidR="00E145E2" w:rsidRPr="000C7894">
        <w:rPr>
          <w:rFonts w:ascii="Times New Roman" w:hAnsi="Times New Roman" w:cs="Times New Roman"/>
        </w:rPr>
        <w:t>n</w:t>
      </w:r>
      <w:r w:rsidR="0033702E" w:rsidRPr="000C7894">
        <w:rPr>
          <w:rFonts w:ascii="Times New Roman" w:hAnsi="Times New Roman" w:cs="Times New Roman"/>
        </w:rPr>
        <w:t xml:space="preserve">ature and one’s friends has been rewritten </w:t>
      </w:r>
      <w:del w:id="418" w:author="Copyeditor" w:date="2022-08-04T13:17:00Z">
        <w:r w:rsidR="0033702E" w:rsidRPr="000C7894" w:rsidDel="008C4A7A">
          <w:rPr>
            <w:rFonts w:ascii="Times New Roman" w:hAnsi="Times New Roman" w:cs="Times New Roman"/>
          </w:rPr>
          <w:delText xml:space="preserve">so as </w:delText>
        </w:r>
      </w:del>
      <w:r w:rsidR="0033702E" w:rsidRPr="000C7894">
        <w:rPr>
          <w:rFonts w:ascii="Times New Roman" w:hAnsi="Times New Roman" w:cs="Times New Roman"/>
        </w:rPr>
        <w:t>to stress the anxiety attendant upon that scene once the different levels that support it collapse.</w:t>
      </w:r>
    </w:p>
    <w:p w14:paraId="75699AE1" w14:textId="064147DA" w:rsidR="000C7894" w:rsidRDefault="00F65319" w:rsidP="000C7894">
      <w:pPr>
        <w:pStyle w:val="NoSpacing"/>
        <w:spacing w:line="480" w:lineRule="auto"/>
        <w:ind w:firstLine="720"/>
        <w:rPr>
          <w:rFonts w:ascii="Times New Roman" w:hAnsi="Times New Roman" w:cs="Times New Roman"/>
          <w:bCs/>
        </w:rPr>
      </w:pPr>
      <w:r w:rsidRPr="000C7894">
        <w:rPr>
          <w:rFonts w:ascii="Times New Roman" w:hAnsi="Times New Roman" w:cs="Times New Roman"/>
        </w:rPr>
        <w:t xml:space="preserve">Aurora Leigh imagines herself </w:t>
      </w:r>
      <w:ins w:id="419" w:author="Copyeditor" w:date="2022-08-04T13:21:00Z">
        <w:r w:rsidR="00DA35F2">
          <w:rPr>
            <w:rFonts w:ascii="Times New Roman" w:hAnsi="Times New Roman" w:cs="Times New Roman"/>
          </w:rPr>
          <w:t xml:space="preserve">as </w:t>
        </w:r>
      </w:ins>
      <w:r w:rsidRPr="000C7894">
        <w:rPr>
          <w:rFonts w:ascii="Times New Roman" w:hAnsi="Times New Roman" w:cs="Times New Roman"/>
        </w:rPr>
        <w:t xml:space="preserve">a “wild bird” trapped within her </w:t>
      </w:r>
      <w:proofErr w:type="gramStart"/>
      <w:r w:rsidRPr="000C7894">
        <w:rPr>
          <w:rFonts w:ascii="Times New Roman" w:hAnsi="Times New Roman" w:cs="Times New Roman"/>
        </w:rPr>
        <w:t>Aunt’s</w:t>
      </w:r>
      <w:proofErr w:type="gramEnd"/>
      <w:r w:rsidRPr="000C7894">
        <w:rPr>
          <w:rFonts w:ascii="Times New Roman" w:hAnsi="Times New Roman" w:cs="Times New Roman"/>
        </w:rPr>
        <w:t xml:space="preserve"> “cage-bird life” (</w:t>
      </w:r>
      <w:del w:id="420" w:author="Copyeditor" w:date="2022-08-04T13:18:00Z">
        <w:r w:rsidRPr="000C7894" w:rsidDel="008C4A7A">
          <w:rPr>
            <w:rFonts w:ascii="Times New Roman" w:hAnsi="Times New Roman" w:cs="Times New Roman"/>
          </w:rPr>
          <w:delText xml:space="preserve">ll. </w:delText>
        </w:r>
      </w:del>
      <w:r w:rsidRPr="000C7894">
        <w:rPr>
          <w:rFonts w:ascii="Times New Roman" w:hAnsi="Times New Roman" w:cs="Times New Roman"/>
        </w:rPr>
        <w:t>1.</w:t>
      </w:r>
      <w:del w:id="421" w:author="Copyeditor" w:date="2022-08-04T13:18:00Z">
        <w:r w:rsidR="00E61CC9" w:rsidDel="008C4A7A">
          <w:rPr>
            <w:rFonts w:ascii="Times New Roman" w:hAnsi="Times New Roman" w:cs="Times New Roman"/>
          </w:rPr>
          <w:delText xml:space="preserve"> </w:delText>
        </w:r>
      </w:del>
      <w:r w:rsidRPr="000C7894">
        <w:rPr>
          <w:rFonts w:ascii="Times New Roman" w:hAnsi="Times New Roman" w:cs="Times New Roman"/>
        </w:rPr>
        <w:t xml:space="preserve">310, 305). At one level, the contrast in the text would seem to be between a bird captured from the wild and a bird raised in captivity, given as two models of Victorian womanhood. Yet the image also reveals a doubleness of experience, </w:t>
      </w:r>
      <w:r w:rsidR="003C48DA">
        <w:rPr>
          <w:rFonts w:ascii="Times New Roman" w:hAnsi="Times New Roman" w:cs="Times New Roman"/>
        </w:rPr>
        <w:t>the feeling of being</w:t>
      </w:r>
      <w:r w:rsidRPr="000C7894">
        <w:rPr>
          <w:rFonts w:ascii="Times New Roman" w:hAnsi="Times New Roman" w:cs="Times New Roman"/>
        </w:rPr>
        <w:t xml:space="preserve"> wild and caged simultaneously</w:t>
      </w:r>
      <w:r w:rsidR="000C7894" w:rsidRPr="000C7894">
        <w:rPr>
          <w:rFonts w:ascii="Times New Roman" w:hAnsi="Times New Roman" w:cs="Times New Roman"/>
        </w:rPr>
        <w:t xml:space="preserve">. Mr. </w:t>
      </w:r>
      <w:proofErr w:type="spellStart"/>
      <w:r w:rsidR="000C7894" w:rsidRPr="000C7894">
        <w:rPr>
          <w:rFonts w:ascii="Times New Roman" w:hAnsi="Times New Roman" w:cs="Times New Roman"/>
        </w:rPr>
        <w:t>Primeau</w:t>
      </w:r>
      <w:proofErr w:type="spellEnd"/>
      <w:r w:rsidR="000C7894" w:rsidRPr="000C7894">
        <w:rPr>
          <w:rFonts w:ascii="Times New Roman" w:hAnsi="Times New Roman" w:cs="Times New Roman"/>
        </w:rPr>
        <w:t xml:space="preserve"> expresses his experience of psychosis in just such terms</w:t>
      </w:r>
      <w:r w:rsidR="00116691">
        <w:rPr>
          <w:rFonts w:ascii="Times New Roman" w:hAnsi="Times New Roman" w:cs="Times New Roman"/>
        </w:rPr>
        <w:t>, much to Lacan’s evident frustration</w:t>
      </w:r>
      <w:r w:rsidR="000C7894" w:rsidRPr="000C7894">
        <w:rPr>
          <w:rFonts w:ascii="Times New Roman" w:hAnsi="Times New Roman" w:cs="Times New Roman"/>
        </w:rPr>
        <w:t>:</w:t>
      </w:r>
      <w:r w:rsidR="00944AFB" w:rsidRPr="000C7894">
        <w:rPr>
          <w:rStyle w:val="i0"/>
          <w:rFonts w:ascii="Times New Roman" w:eastAsia="Times New Roman" w:hAnsi="Times New Roman" w:cs="Times New Roman"/>
        </w:rPr>
        <w:t xml:space="preserve"> “</w:t>
      </w:r>
      <w:r w:rsidR="00944AFB" w:rsidRPr="000C7894">
        <w:rPr>
          <w:rFonts w:ascii="Times New Roman" w:hAnsi="Times New Roman" w:cs="Times New Roman"/>
          <w:bCs/>
        </w:rPr>
        <w:t>The fact of speaking of these solitary circles and of living without boundaries; there is no contradiction. In my mind I do not see a contradiction. How can I explain that? I am in a solitary circle becau</w:t>
      </w:r>
      <w:r w:rsidR="007E1D5C">
        <w:rPr>
          <w:rFonts w:ascii="Times New Roman" w:hAnsi="Times New Roman" w:cs="Times New Roman"/>
          <w:bCs/>
        </w:rPr>
        <w:t>se I am broken off from reality</w:t>
      </w:r>
      <w:r w:rsidR="00944AFB" w:rsidRPr="000C7894">
        <w:rPr>
          <w:rFonts w:ascii="Times New Roman" w:hAnsi="Times New Roman" w:cs="Times New Roman"/>
          <w:bCs/>
        </w:rPr>
        <w:t>”</w:t>
      </w:r>
      <w:del w:id="422" w:author="Copyeditor" w:date="2022-08-07T11:32:00Z">
        <w:r w:rsidR="007E1D5C" w:rsidDel="00F23B9B">
          <w:rPr>
            <w:rFonts w:ascii="Times New Roman" w:hAnsi="Times New Roman" w:cs="Times New Roman"/>
            <w:bCs/>
          </w:rPr>
          <w:delText xml:space="preserve"> </w:delText>
        </w:r>
      </w:del>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{"citationID":"qdsWaNAP","properties":{"formattedCitation":"(Lacan, \\uc0\\u8220{}A Lacanian Psychosis\\uc0\\u8221{} 33\\uc0\\u8211{}34)","plainCitation":"(Lacan, “A Lacanian Psychosis” 33–34)","noteIndex":0},"citationItems":[{"id":2690,"uris":["http://zotero.org/users/71093/items/KK3BUYNH"],"uri":["http://zotero.org/users/71093/items/KK3BUYNH"],"itemData":{"id":2690,"type":"chapter","title":"A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33-34"}],"schema":"https://github.com/citation-style-language/schema/raw/master/csl-citation.json"} </w:instrText>
      </w:r>
      <w:r w:rsidR="008F2F9E">
        <w:rPr>
          <w:rFonts w:ascii="Times New Roman" w:hAnsi="Times New Roman" w:cs="Times New Roman"/>
          <w:bCs/>
        </w:rPr>
        <w:fldChar w:fldCharType="separate"/>
      </w:r>
      <w:r w:rsidR="008F2F9E" w:rsidRPr="008F2F9E">
        <w:rPr>
          <w:rFonts w:ascii="Times New Roman" w:hAnsi="Times New Roman"/>
        </w:rPr>
        <w:t xml:space="preserve"> </w:t>
      </w:r>
      <w:r w:rsidR="00E61CC9">
        <w:rPr>
          <w:rFonts w:ascii="Times New Roman" w:hAnsi="Times New Roman"/>
        </w:rPr>
        <w:t>(</w:t>
      </w:r>
      <w:r w:rsidR="008F2F9E" w:rsidRPr="008F2F9E">
        <w:rPr>
          <w:rFonts w:ascii="Times New Roman" w:hAnsi="Times New Roman"/>
        </w:rPr>
        <w:t>“A Lacanian Psychosis” 33–34)</w:t>
      </w:r>
      <w:r w:rsidR="008F2F9E">
        <w:rPr>
          <w:rFonts w:ascii="Times New Roman" w:hAnsi="Times New Roman" w:cs="Times New Roman"/>
          <w:bCs/>
        </w:rPr>
        <w:fldChar w:fldCharType="end"/>
      </w:r>
      <w:r w:rsidR="007E1D5C">
        <w:rPr>
          <w:rFonts w:ascii="Times New Roman" w:hAnsi="Times New Roman" w:cs="Times New Roman"/>
          <w:bCs/>
        </w:rPr>
        <w:t>.</w:t>
      </w:r>
      <w:r w:rsidR="000C7894" w:rsidRPr="000C7894">
        <w:rPr>
          <w:rFonts w:ascii="Times New Roman" w:hAnsi="Times New Roman" w:cs="Times New Roman"/>
          <w:bCs/>
        </w:rPr>
        <w:t xml:space="preserve"> That is, psychosis can confer the experience of freedom upon those living within severe confinements. “In relation to the solitary circle, I live without boundaries,” </w:t>
      </w:r>
      <w:proofErr w:type="spellStart"/>
      <w:r w:rsidR="003C48DA">
        <w:rPr>
          <w:rFonts w:ascii="Times New Roman" w:hAnsi="Times New Roman" w:cs="Times New Roman"/>
          <w:bCs/>
        </w:rPr>
        <w:t>Primeau</w:t>
      </w:r>
      <w:proofErr w:type="spellEnd"/>
      <w:r w:rsidR="000C7894">
        <w:rPr>
          <w:rFonts w:ascii="Times New Roman" w:hAnsi="Times New Roman" w:cs="Times New Roman"/>
          <w:bCs/>
        </w:rPr>
        <w:t xml:space="preserve"> explains to Lacan</w:t>
      </w:r>
      <w:ins w:id="423" w:author="Copyeditor" w:date="2022-08-04T13:20:00Z">
        <w:r w:rsidR="00DA35F2">
          <w:rPr>
            <w:rFonts w:ascii="Times New Roman" w:hAnsi="Times New Roman" w:cs="Times New Roman"/>
            <w:bCs/>
          </w:rPr>
          <w:t>, adding,</w:t>
        </w:r>
      </w:ins>
      <w:del w:id="424" w:author="Copyeditor" w:date="2022-08-04T13:20:00Z">
        <w:r w:rsidR="000C7894" w:rsidRPr="000C7894" w:rsidDel="00DA35F2">
          <w:rPr>
            <w:rFonts w:ascii="Times New Roman" w:hAnsi="Times New Roman" w:cs="Times New Roman"/>
            <w:bCs/>
          </w:rPr>
          <w:delText>:</w:delText>
        </w:r>
      </w:del>
      <w:r w:rsidR="000C7894" w:rsidRPr="000C7894">
        <w:rPr>
          <w:rFonts w:ascii="Times New Roman" w:hAnsi="Times New Roman" w:cs="Times New Roman"/>
          <w:bCs/>
        </w:rPr>
        <w:t xml:space="preserve"> “But in relation to the real, I live </w:t>
      </w:r>
      <w:r w:rsidR="000C7894" w:rsidRPr="000C7894">
        <w:rPr>
          <w:rFonts w:ascii="Times New Roman" w:hAnsi="Times New Roman" w:cs="Times New Roman"/>
          <w:bCs/>
          <w:i/>
          <w:iCs/>
        </w:rPr>
        <w:t xml:space="preserve">with </w:t>
      </w:r>
      <w:r w:rsidR="007E1D5C">
        <w:rPr>
          <w:rFonts w:ascii="Times New Roman" w:hAnsi="Times New Roman" w:cs="Times New Roman"/>
          <w:bCs/>
        </w:rPr>
        <w:t>boundaries</w:t>
      </w:r>
      <w:r w:rsidR="000C7894" w:rsidRPr="000C7894">
        <w:rPr>
          <w:rFonts w:ascii="Times New Roman" w:hAnsi="Times New Roman" w:cs="Times New Roman"/>
          <w:bCs/>
        </w:rPr>
        <w:t>”</w:t>
      </w:r>
      <w:r w:rsidR="007E1D5C">
        <w:rPr>
          <w:rFonts w:ascii="Times New Roman" w:hAnsi="Times New Roman" w:cs="Times New Roman"/>
          <w:bCs/>
        </w:rPr>
        <w:t xml:space="preserve"> </w:t>
      </w:r>
      <w:r w:rsidR="008F2F9E">
        <w:rPr>
          <w:rFonts w:ascii="Times New Roman" w:hAnsi="Times New Roman" w:cs="Times New Roman"/>
          <w:bCs/>
        </w:rPr>
        <w:fldChar w:fldCharType="begin"/>
      </w:r>
      <w:r w:rsidR="008F2F9E">
        <w:rPr>
          <w:rFonts w:ascii="Times New Roman" w:hAnsi="Times New Roman" w:cs="Times New Roman"/>
          <w:bCs/>
        </w:rPr>
        <w:instrText xml:space="preserve"> ADDIN ZOTERO_ITEM CSL_CITATION {"citationID":"jsaCvfCF","properties":{"formattedCitation":"(Lacan, \\uc0\\u8220{}A Lacanian Psychosis\\uc0\\u8221{} 34)","plainCitation":"(Lacan, “A Lacanian Psychosis” 34)","noteIndex":0},"citationItems":[{"id":2690,"uris":["http://zotero.org/users/71093/items/KK3BUYNH"],"uri":["http://zotero.org/users/71093/items/KK3BUYNH"],"itemData":{"id":2690,"type":"chapter","title":"A Lacanian Psychosis: Interview by Jacques Lacan","container-title":"Returning to Freud: Clinical Psychoanalysis in the School of Lacan","publisher":"Yale University Press","publisher-place":"New Haven","page":"19-41","event-place":"New Haven","ISBN":"978-0-300-03932-0","title-short":"A Lacanian Psychosis","author":[{"family":"Lacan","given":"Jacques"}],"editor":[{"family":"Miller","given":"Jacques-Alain"}],"container-author":[{"family":"Schneiderman","given":"Stuart"}],"issued":{"date-parts":[["1987"]]}},"locator":"34"}],"schema":"https://github.com/citation-style-language/schema/raw/master/csl-citation.json"} </w:instrText>
      </w:r>
      <w:r w:rsidR="008F2F9E">
        <w:rPr>
          <w:rFonts w:ascii="Times New Roman" w:hAnsi="Times New Roman" w:cs="Times New Roman"/>
          <w:bCs/>
        </w:rPr>
        <w:fldChar w:fldCharType="separate"/>
      </w:r>
      <w:r w:rsidR="00883FE0">
        <w:rPr>
          <w:rFonts w:ascii="Times New Roman" w:hAnsi="Times New Roman"/>
        </w:rPr>
        <w:t>(</w:t>
      </w:r>
      <w:r w:rsidR="008F2F9E" w:rsidRPr="008F2F9E">
        <w:rPr>
          <w:rFonts w:ascii="Times New Roman" w:hAnsi="Times New Roman"/>
        </w:rPr>
        <w:t>34)</w:t>
      </w:r>
      <w:r w:rsidR="008F2F9E">
        <w:rPr>
          <w:rFonts w:ascii="Times New Roman" w:hAnsi="Times New Roman" w:cs="Times New Roman"/>
          <w:bCs/>
        </w:rPr>
        <w:fldChar w:fldCharType="end"/>
      </w:r>
      <w:r w:rsidR="007E1D5C">
        <w:rPr>
          <w:rFonts w:ascii="Times New Roman" w:hAnsi="Times New Roman" w:cs="Times New Roman"/>
          <w:bCs/>
        </w:rPr>
        <w:t>.</w:t>
      </w:r>
      <w:r w:rsidR="000C7894" w:rsidRPr="000C7894">
        <w:rPr>
          <w:rFonts w:ascii="Times New Roman" w:hAnsi="Times New Roman" w:cs="Times New Roman"/>
          <w:bCs/>
        </w:rPr>
        <w:t xml:space="preserve"> </w:t>
      </w:r>
      <w:r w:rsidR="003C48DA">
        <w:rPr>
          <w:rFonts w:ascii="Times New Roman" w:hAnsi="Times New Roman" w:cs="Times New Roman"/>
          <w:bCs/>
        </w:rPr>
        <w:t>Like</w:t>
      </w:r>
      <w:r w:rsidR="000C7894" w:rsidRPr="000C7894">
        <w:rPr>
          <w:rFonts w:ascii="Times New Roman" w:hAnsi="Times New Roman" w:cs="Times New Roman"/>
          <w:bCs/>
        </w:rPr>
        <w:t xml:space="preserve"> Mr. </w:t>
      </w:r>
      <w:proofErr w:type="spellStart"/>
      <w:r w:rsidR="000C7894" w:rsidRPr="000C7894">
        <w:rPr>
          <w:rFonts w:ascii="Times New Roman" w:hAnsi="Times New Roman" w:cs="Times New Roman"/>
          <w:bCs/>
        </w:rPr>
        <w:t>Primeau</w:t>
      </w:r>
      <w:proofErr w:type="spellEnd"/>
      <w:r w:rsidR="000C7894" w:rsidRPr="000C7894">
        <w:rPr>
          <w:rFonts w:ascii="Times New Roman" w:hAnsi="Times New Roman" w:cs="Times New Roman"/>
          <w:bCs/>
        </w:rPr>
        <w:t xml:space="preserve">, </w:t>
      </w:r>
      <w:r w:rsidR="000C7894">
        <w:rPr>
          <w:rFonts w:ascii="Times New Roman" w:hAnsi="Times New Roman" w:cs="Times New Roman"/>
          <w:bCs/>
        </w:rPr>
        <w:t>Aurora Leigh finds in poetic language—in the figural work of allusion and symbol</w:t>
      </w:r>
      <w:del w:id="425" w:author="Copyeditor" w:date="2022-08-04T13:20:00Z">
        <w:r w:rsidR="000C7894" w:rsidDel="00DA35F2">
          <w:rPr>
            <w:rFonts w:ascii="Times New Roman" w:hAnsi="Times New Roman" w:cs="Times New Roman"/>
            <w:bCs/>
          </w:rPr>
          <w:delText>,</w:delText>
        </w:r>
      </w:del>
      <w:r w:rsidR="000C7894">
        <w:rPr>
          <w:rFonts w:ascii="Times New Roman" w:hAnsi="Times New Roman" w:cs="Times New Roman"/>
          <w:bCs/>
        </w:rPr>
        <w:t xml:space="preserve"> and in the disruptions of meter, syntax, and lineation—a way to create </w:t>
      </w:r>
      <w:del w:id="426" w:author="Copyeditor" w:date="2022-08-04T13:22:00Z">
        <w:r w:rsidR="000C7894" w:rsidRPr="000C7894" w:rsidDel="00DA35F2">
          <w:rPr>
            <w:rFonts w:ascii="Times New Roman" w:hAnsi="Times New Roman" w:cs="Times New Roman"/>
            <w:bCs/>
          </w:rPr>
          <w:delText xml:space="preserve">an </w:delText>
        </w:r>
      </w:del>
      <w:r w:rsidR="000C7894" w:rsidRPr="000C7894">
        <w:rPr>
          <w:rFonts w:ascii="Times New Roman" w:hAnsi="Times New Roman" w:cs="Times New Roman"/>
          <w:bCs/>
        </w:rPr>
        <w:t>unbounded confinement</w:t>
      </w:r>
      <w:r w:rsidR="000C7894">
        <w:rPr>
          <w:rFonts w:ascii="Times New Roman" w:hAnsi="Times New Roman" w:cs="Times New Roman"/>
          <w:bCs/>
        </w:rPr>
        <w:t xml:space="preserve"> in the absence of a master signifier.</w:t>
      </w:r>
    </w:p>
    <w:p w14:paraId="3A20D132" w14:textId="708B8E95" w:rsidR="00B673AC" w:rsidRDefault="003319F2" w:rsidP="003319F2">
      <w:pPr>
        <w:spacing w:line="480" w:lineRule="auto"/>
        <w:rPr>
          <w:rFonts w:ascii="Times New Roman" w:hAnsi="Times New Roman" w:cs="Times New Roman"/>
        </w:rPr>
      </w:pPr>
      <w:r>
        <w:rPr>
          <w:rFonts w:ascii="Times New Roman" w:hAnsi="Times New Roman" w:cs="Times New Roman"/>
        </w:rPr>
        <w:tab/>
      </w:r>
      <w:r w:rsidR="00B673AC" w:rsidRPr="00B673AC">
        <w:rPr>
          <w:rFonts w:ascii="Times New Roman" w:hAnsi="Times New Roman" w:cs="Times New Roman"/>
        </w:rPr>
        <w:t xml:space="preserve">Coleridge’s work </w:t>
      </w:r>
      <w:r w:rsidR="00221E3B" w:rsidRPr="00B673AC">
        <w:rPr>
          <w:rFonts w:ascii="Times New Roman" w:hAnsi="Times New Roman" w:cs="Times New Roman"/>
        </w:rPr>
        <w:t>resonates</w:t>
      </w:r>
      <w:r w:rsidR="00B673AC" w:rsidRPr="00B673AC">
        <w:rPr>
          <w:rFonts w:ascii="Times New Roman" w:hAnsi="Times New Roman" w:cs="Times New Roman"/>
        </w:rPr>
        <w:t xml:space="preserve"> through Book I of </w:t>
      </w:r>
      <w:r w:rsidR="00B673AC" w:rsidRPr="00B673AC">
        <w:rPr>
          <w:rFonts w:ascii="Times New Roman" w:hAnsi="Times New Roman" w:cs="Times New Roman"/>
          <w:i/>
        </w:rPr>
        <w:t>Aurora Leigh</w:t>
      </w:r>
      <w:r w:rsidR="00B673AC" w:rsidRPr="00B673AC">
        <w:rPr>
          <w:rFonts w:ascii="Times New Roman" w:hAnsi="Times New Roman" w:cs="Times New Roman"/>
        </w:rPr>
        <w:t xml:space="preserve">, but Barrett Browning, by shifting the tropes and by framing the experience through a window, undoes the imaginative </w:t>
      </w:r>
      <w:r w:rsidR="00B673AC" w:rsidRPr="00B673AC">
        <w:rPr>
          <w:rFonts w:ascii="Times New Roman" w:hAnsi="Times New Roman" w:cs="Times New Roman"/>
        </w:rPr>
        <w:lastRenderedPageBreak/>
        <w:t xml:space="preserve">work of “This Lime-Tree Bower” as part of its innovative feminist poetics. </w:t>
      </w:r>
      <w:r w:rsidR="00825864">
        <w:rPr>
          <w:rFonts w:ascii="Times New Roman" w:eastAsia="Times New Roman" w:hAnsi="Times New Roman" w:cs="Times New Roman"/>
          <w:color w:val="000000"/>
        </w:rPr>
        <w:t xml:space="preserve">This might be termed an </w:t>
      </w:r>
      <w:r w:rsidR="00825864" w:rsidRPr="000726D9">
        <w:rPr>
          <w:rFonts w:ascii="Times New Roman" w:eastAsia="Times New Roman" w:hAnsi="Times New Roman" w:cs="Times New Roman"/>
          <w:color w:val="000000"/>
        </w:rPr>
        <w:t xml:space="preserve">“impasse of the feminine” </w:t>
      </w:r>
      <w:del w:id="427" w:author="Copyeditor" w:date="2022-08-04T13:22:00Z">
        <w:r w:rsidR="00825864" w:rsidRPr="000726D9" w:rsidDel="00DA35F2">
          <w:rPr>
            <w:rFonts w:ascii="Times New Roman" w:eastAsia="Times New Roman" w:hAnsi="Times New Roman" w:cs="Times New Roman"/>
            <w:color w:val="000000"/>
          </w:rPr>
          <w:delText xml:space="preserve">which </w:delText>
        </w:r>
      </w:del>
      <w:ins w:id="428" w:author="Copyeditor" w:date="2022-08-04T13:22:00Z">
        <w:r w:rsidR="00DA35F2">
          <w:rPr>
            <w:rFonts w:ascii="Times New Roman" w:eastAsia="Times New Roman" w:hAnsi="Times New Roman" w:cs="Times New Roman"/>
            <w:color w:val="000000"/>
          </w:rPr>
          <w:t>that</w:t>
        </w:r>
        <w:r w:rsidR="00DA35F2" w:rsidRPr="000726D9">
          <w:rPr>
            <w:rFonts w:ascii="Times New Roman" w:eastAsia="Times New Roman" w:hAnsi="Times New Roman" w:cs="Times New Roman"/>
            <w:color w:val="000000"/>
          </w:rPr>
          <w:t xml:space="preserve"> </w:t>
        </w:r>
      </w:ins>
      <w:r w:rsidR="00825864" w:rsidRPr="000726D9">
        <w:rPr>
          <w:rFonts w:ascii="Times New Roman" w:eastAsia="Times New Roman" w:hAnsi="Times New Roman" w:cs="Times New Roman"/>
          <w:color w:val="000000"/>
        </w:rPr>
        <w:t xml:space="preserve">“is </w:t>
      </w:r>
      <w:r w:rsidR="00825864">
        <w:rPr>
          <w:rFonts w:ascii="Times New Roman" w:eastAsia="Times New Roman" w:hAnsi="Times New Roman" w:cs="Times New Roman"/>
          <w:color w:val="000000"/>
        </w:rPr>
        <w:t xml:space="preserve">central to psychosis in women,” according to </w:t>
      </w:r>
      <w:r w:rsidR="00825864" w:rsidRPr="000726D9">
        <w:rPr>
          <w:rFonts w:ascii="Times New Roman" w:eastAsia="Times New Roman" w:hAnsi="Times New Roman" w:cs="Times New Roman"/>
          <w:color w:val="000000"/>
        </w:rPr>
        <w:t xml:space="preserve">Willy Apollon, Danielle Bergeron, and Lucie Canton: </w:t>
      </w:r>
      <w:r w:rsidR="00825864">
        <w:rPr>
          <w:rFonts w:ascii="Times New Roman" w:eastAsia="Times New Roman" w:hAnsi="Times New Roman" w:cs="Times New Roman"/>
          <w:color w:val="000000"/>
        </w:rPr>
        <w:t>Aurora’s unwriting of</w:t>
      </w:r>
      <w:r w:rsidR="00825864" w:rsidRPr="000726D9">
        <w:rPr>
          <w:rFonts w:ascii="Times New Roman" w:eastAsia="Times New Roman" w:hAnsi="Times New Roman" w:cs="Times New Roman"/>
          <w:color w:val="000000"/>
        </w:rPr>
        <w:t xml:space="preserve"> “the social link, the requirement of the cultural construction of the feminine, removes the possibility [for her] to address a reliable Other for an es</w:t>
      </w:r>
      <w:r w:rsidR="007E1D5C">
        <w:rPr>
          <w:rFonts w:ascii="Times New Roman" w:eastAsia="Times New Roman" w:hAnsi="Times New Roman" w:cs="Times New Roman"/>
          <w:color w:val="000000"/>
        </w:rPr>
        <w:t>sential dimension of [her life]</w:t>
      </w:r>
      <w:r w:rsidR="00825864" w:rsidRPr="000726D9">
        <w:rPr>
          <w:rFonts w:ascii="Times New Roman" w:eastAsia="Times New Roman" w:hAnsi="Times New Roman" w:cs="Times New Roman"/>
          <w:color w:val="000000"/>
        </w:rPr>
        <w:t>”</w:t>
      </w:r>
      <w:r w:rsidR="007E1D5C">
        <w:rPr>
          <w:rFonts w:ascii="Times New Roman" w:eastAsia="Times New Roman" w:hAnsi="Times New Roman" w:cs="Times New Roman"/>
          <w:color w:val="000000"/>
        </w:rPr>
        <w:t xml:space="preserve"> </w:t>
      </w:r>
      <w:r w:rsidR="008F2F9E">
        <w:rPr>
          <w:rFonts w:ascii="Times New Roman" w:eastAsia="Times New Roman" w:hAnsi="Times New Roman" w:cs="Times New Roman"/>
          <w:color w:val="000000"/>
        </w:rPr>
        <w:fldChar w:fldCharType="begin"/>
      </w:r>
      <w:r w:rsidR="008F2F9E">
        <w:rPr>
          <w:rFonts w:ascii="Times New Roman" w:eastAsia="Times New Roman" w:hAnsi="Times New Roman" w:cs="Times New Roman"/>
          <w:color w:val="000000"/>
        </w:rPr>
        <w:instrText xml:space="preserve"> ADDIN ZOTERO_ITEM CSL_CITATION {"citationID":"Tnvoc8qZ","properties":{"formattedCitation":"(Apollon et al. 132)","plainCitation":"(Apollon et al. 132)","noteIndex":0},"citationItems":[{"id":2695,"uris":["http://zotero.org/users/71093/items/4YP2XCE4"],"uri":["http://zotero.org/users/71093/items/4YP2XCE4"],"itemData":{"id":2695,"type":"chapter","title":"Problems of Femininity in the Psychoanalytical Treatment of Psychotic Women","container-title":"Lacan on Psychosis: From Theory to Praxis","publisher":"Routledge","publisher-place":"London","page":"132-158","event-place":"London","title-short":"Problems of Femininity","author":[{"family":"Apollon","given":"Willy"},{"family":"Bergeron","given":"Danielle"},{"family":"Canton","given":"Lucy"}],"editor":[{"family":"Mills","given":"Jon"},{"family":"Downing","given":"David L."}],"issued":{"date-parts":[["2019"]]}},"locator":"132"}],"schema":"https://github.com/citation-style-language/schema/raw/master/csl-citation.json"} </w:instrText>
      </w:r>
      <w:r w:rsidR="008F2F9E">
        <w:rPr>
          <w:rFonts w:ascii="Times New Roman" w:eastAsia="Times New Roman" w:hAnsi="Times New Roman" w:cs="Times New Roman"/>
          <w:color w:val="000000"/>
        </w:rPr>
        <w:fldChar w:fldCharType="separate"/>
      </w:r>
      <w:r w:rsidR="008F2F9E">
        <w:rPr>
          <w:rFonts w:ascii="Times New Roman" w:eastAsia="Times New Roman" w:hAnsi="Times New Roman" w:cs="Times New Roman"/>
          <w:noProof/>
          <w:color w:val="000000"/>
        </w:rPr>
        <w:t>(132)</w:t>
      </w:r>
      <w:r w:rsidR="008F2F9E">
        <w:rPr>
          <w:rFonts w:ascii="Times New Roman" w:eastAsia="Times New Roman" w:hAnsi="Times New Roman" w:cs="Times New Roman"/>
          <w:color w:val="000000"/>
        </w:rPr>
        <w:fldChar w:fldCharType="end"/>
      </w:r>
      <w:r w:rsidR="007E1D5C">
        <w:rPr>
          <w:rFonts w:ascii="Times New Roman" w:eastAsia="Times New Roman" w:hAnsi="Times New Roman" w:cs="Times New Roman"/>
          <w:color w:val="000000"/>
        </w:rPr>
        <w:t>.</w:t>
      </w:r>
      <w:r w:rsidR="00825864">
        <w:rPr>
          <w:rFonts w:ascii="Times New Roman" w:hAnsi="Times New Roman" w:cs="Times New Roman"/>
        </w:rPr>
        <w:t xml:space="preserve"> Such an impasse arises, in its temporal dimension</w:t>
      </w:r>
      <w:r w:rsidR="00B673AC" w:rsidRPr="00B673AC">
        <w:rPr>
          <w:rFonts w:ascii="Times New Roman" w:hAnsi="Times New Roman" w:cs="Times New Roman"/>
        </w:rPr>
        <w:t>, on</w:t>
      </w:r>
      <w:r w:rsidR="00825864">
        <w:rPr>
          <w:rFonts w:ascii="Times New Roman" w:hAnsi="Times New Roman" w:cs="Times New Roman"/>
        </w:rPr>
        <w:t>ce symbol and meter escape</w:t>
      </w:r>
      <w:r w:rsidR="00B673AC" w:rsidRPr="00B673AC">
        <w:rPr>
          <w:rFonts w:ascii="Times New Roman" w:hAnsi="Times New Roman" w:cs="Times New Roman"/>
        </w:rPr>
        <w:t xml:space="preserve"> </w:t>
      </w:r>
      <w:r w:rsidR="00825864">
        <w:rPr>
          <w:rFonts w:ascii="Times New Roman" w:hAnsi="Times New Roman" w:cs="Times New Roman"/>
        </w:rPr>
        <w:t>their boundaries and overflow</w:t>
      </w:r>
      <w:r w:rsidR="00B673AC" w:rsidRPr="00B673AC">
        <w:rPr>
          <w:rFonts w:ascii="Times New Roman" w:hAnsi="Times New Roman" w:cs="Times New Roman"/>
        </w:rPr>
        <w:t xml:space="preserve"> the signifying processes of Coleridg</w:t>
      </w:r>
      <w:r w:rsidR="00116691">
        <w:rPr>
          <w:rFonts w:ascii="Times New Roman" w:hAnsi="Times New Roman" w:cs="Times New Roman"/>
        </w:rPr>
        <w:t xml:space="preserve">e’s text. Instead of choosing to adopt a </w:t>
      </w:r>
      <w:r w:rsidR="00B673AC" w:rsidRPr="00B673AC">
        <w:rPr>
          <w:rFonts w:ascii="Times New Roman" w:hAnsi="Times New Roman" w:cs="Times New Roman"/>
        </w:rPr>
        <w:t>Coleridgean hopefulness or</w:t>
      </w:r>
      <w:r w:rsidR="00116691">
        <w:rPr>
          <w:rFonts w:ascii="Times New Roman" w:hAnsi="Times New Roman" w:cs="Times New Roman"/>
        </w:rPr>
        <w:t xml:space="preserve"> to pledge</w:t>
      </w:r>
      <w:r w:rsidR="00B673AC" w:rsidRPr="00B673AC">
        <w:rPr>
          <w:rFonts w:ascii="Times New Roman" w:hAnsi="Times New Roman" w:cs="Times New Roman"/>
        </w:rPr>
        <w:t xml:space="preserve"> generosity toward an absent friend, Barrett Browning creates an anxious and uncanny encounter with the cause of the friend’s desire—one that has repetition built into its very premise and premises, so that it does not need to wait for repetition to be generated out of the work of metonymy and symbol. In so doing, Barrett Browning registers Romantic poetry </w:t>
      </w:r>
      <w:ins w:id="429" w:author="Copyeditor" w:date="2022-08-04T13:24:00Z">
        <w:r w:rsidR="00C90CD5">
          <w:rPr>
            <w:rFonts w:ascii="Times New Roman" w:hAnsi="Times New Roman" w:cs="Times New Roman"/>
          </w:rPr>
          <w:t xml:space="preserve">as </w:t>
        </w:r>
      </w:ins>
      <w:r w:rsidR="00B673AC">
        <w:rPr>
          <w:rFonts w:ascii="Times New Roman" w:hAnsi="Times New Roman" w:cs="Times New Roman"/>
        </w:rPr>
        <w:t xml:space="preserve">a discourse both alien to the subject and internal to it, an ambiguity </w:t>
      </w:r>
      <w:r w:rsidR="00116691">
        <w:rPr>
          <w:rFonts w:ascii="Times New Roman" w:hAnsi="Times New Roman" w:cs="Times New Roman"/>
        </w:rPr>
        <w:t>that</w:t>
      </w:r>
      <w:r w:rsidR="00B673AC">
        <w:rPr>
          <w:rFonts w:ascii="Times New Roman" w:hAnsi="Times New Roman" w:cs="Times New Roman"/>
        </w:rPr>
        <w:t xml:space="preserve"> registers in Aurora as an unnamable site of anxiety. The ambiguity</w:t>
      </w:r>
      <w:r w:rsidR="00B673AC" w:rsidRPr="00B673AC">
        <w:rPr>
          <w:rFonts w:ascii="Times New Roman" w:hAnsi="Times New Roman" w:cs="Times New Roman"/>
        </w:rPr>
        <w:t xml:space="preserve"> leaves Romanticism vulnerable to its future, which here never stops being written.</w:t>
      </w:r>
    </w:p>
    <w:p w14:paraId="2A5A9B49" w14:textId="710402A7" w:rsidR="000D04C1" w:rsidRDefault="000D04C1">
      <w:pPr>
        <w:rPr>
          <w:rFonts w:ascii="Times New Roman" w:hAnsi="Times New Roman" w:cs="Times New Roman"/>
        </w:rPr>
      </w:pPr>
      <w:r>
        <w:rPr>
          <w:rFonts w:ascii="Times New Roman" w:hAnsi="Times New Roman" w:cs="Times New Roman"/>
        </w:rPr>
        <w:br w:type="page"/>
      </w:r>
    </w:p>
    <w:p w14:paraId="41E6B748" w14:textId="4B120D50" w:rsidR="000D04C1" w:rsidRDefault="000D04C1" w:rsidP="000D04C1">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FA2791B" w14:textId="46CF649D" w:rsidR="00B03DF1" w:rsidRPr="00B03DF1" w:rsidRDefault="00B03DF1" w:rsidP="00B03DF1">
      <w:pPr>
        <w:pStyle w:val="Bibliography"/>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Pr="00B03DF1">
        <w:rPr>
          <w:rFonts w:ascii="Times New Roman" w:hAnsi="Times New Roman" w:cs="Times New Roman"/>
        </w:rPr>
        <w:t xml:space="preserve">Apollon, Willy, et al. “Problems of Femininity in the Psychoanalytical Treatment of Psychotic Women.” </w:t>
      </w:r>
      <w:r w:rsidRPr="00B03DF1">
        <w:rPr>
          <w:rFonts w:ascii="Times New Roman" w:hAnsi="Times New Roman" w:cs="Times New Roman"/>
          <w:i/>
          <w:iCs/>
        </w:rPr>
        <w:t>Lacan on Psychosis: From Theory to Praxis</w:t>
      </w:r>
      <w:r w:rsidR="00D3345D">
        <w:rPr>
          <w:rFonts w:ascii="Times New Roman" w:hAnsi="Times New Roman" w:cs="Times New Roman"/>
        </w:rPr>
        <w:t>, e</w:t>
      </w:r>
      <w:r w:rsidRPr="00B03DF1">
        <w:rPr>
          <w:rFonts w:ascii="Times New Roman" w:hAnsi="Times New Roman" w:cs="Times New Roman"/>
        </w:rPr>
        <w:t>dited by Jon Mills and David L. Downing</w:t>
      </w:r>
      <w:del w:id="430" w:author="Copyeditor" w:date="2022-08-07T14:27:00Z">
        <w:r w:rsidR="005570BB" w:rsidDel="0052181A">
          <w:rPr>
            <w:rFonts w:ascii="Times New Roman" w:hAnsi="Times New Roman" w:cs="Times New Roman"/>
          </w:rPr>
          <w:delText xml:space="preserve">. </w:delText>
        </w:r>
      </w:del>
      <w:ins w:id="431" w:author="Copyeditor" w:date="2022-08-07T14:27:00Z">
        <w:r w:rsidR="0052181A">
          <w:rPr>
            <w:rFonts w:ascii="Times New Roman" w:hAnsi="Times New Roman" w:cs="Times New Roman"/>
          </w:rPr>
          <w:t xml:space="preserve">, </w:t>
        </w:r>
      </w:ins>
      <w:r w:rsidRPr="00B03DF1">
        <w:rPr>
          <w:rFonts w:ascii="Times New Roman" w:hAnsi="Times New Roman" w:cs="Times New Roman"/>
        </w:rPr>
        <w:t>Routledge, 2019, pp. 132–58.</w:t>
      </w:r>
    </w:p>
    <w:p w14:paraId="470CF386" w14:textId="58B7D31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Barrett Browning, Elizabeth. </w:t>
      </w:r>
      <w:r w:rsidRPr="00B03DF1">
        <w:rPr>
          <w:rFonts w:ascii="Times New Roman" w:hAnsi="Times New Roman" w:cs="Times New Roman"/>
          <w:i/>
          <w:iCs/>
        </w:rPr>
        <w:t>Aurora Leigh: Authoritative Text, Backgrounds and Contexts, Criticism</w:t>
      </w:r>
      <w:r w:rsidR="00D3345D">
        <w:rPr>
          <w:rFonts w:ascii="Times New Roman" w:hAnsi="Times New Roman" w:cs="Times New Roman"/>
        </w:rPr>
        <w:t>, e</w:t>
      </w:r>
      <w:r w:rsidRPr="00B03DF1">
        <w:rPr>
          <w:rFonts w:ascii="Times New Roman" w:hAnsi="Times New Roman" w:cs="Times New Roman"/>
        </w:rPr>
        <w:t>dited by Margaret Reynolds, 1</w:t>
      </w:r>
      <w:r w:rsidRPr="0052181A">
        <w:rPr>
          <w:rFonts w:ascii="Times New Roman" w:hAnsi="Times New Roman" w:cs="Times New Roman"/>
          <w:vertAlign w:val="superscript"/>
          <w:rPrChange w:id="432" w:author="Copyeditor" w:date="2022-08-07T14:28:00Z">
            <w:rPr>
              <w:rFonts w:ascii="Times New Roman" w:hAnsi="Times New Roman" w:cs="Times New Roman"/>
            </w:rPr>
          </w:rPrChange>
        </w:rPr>
        <w:t>st</w:t>
      </w:r>
      <w:r w:rsidRPr="00B03DF1">
        <w:rPr>
          <w:rFonts w:ascii="Times New Roman" w:hAnsi="Times New Roman" w:cs="Times New Roman"/>
        </w:rPr>
        <w:t xml:space="preserve"> ed.</w:t>
      </w:r>
      <w:ins w:id="433" w:author="Copyeditor" w:date="2022-08-07T14:28:00Z">
        <w:r w:rsidR="0052181A">
          <w:rPr>
            <w:rFonts w:ascii="Times New Roman" w:hAnsi="Times New Roman" w:cs="Times New Roman"/>
          </w:rPr>
          <w:t>,</w:t>
        </w:r>
      </w:ins>
      <w:r w:rsidRPr="00B03DF1">
        <w:rPr>
          <w:rFonts w:ascii="Times New Roman" w:hAnsi="Times New Roman" w:cs="Times New Roman"/>
        </w:rPr>
        <w:t xml:space="preserve"> Norton, 1996.</w:t>
      </w:r>
    </w:p>
    <w:p w14:paraId="56E7391D" w14:textId="113D797A"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Barthes, Roland. </w:t>
      </w:r>
      <w:r w:rsidRPr="00B03DF1">
        <w:rPr>
          <w:rFonts w:ascii="Times New Roman" w:hAnsi="Times New Roman" w:cs="Times New Roman"/>
          <w:i/>
          <w:iCs/>
        </w:rPr>
        <w:t>Elements of Semiology</w:t>
      </w:r>
      <w:r w:rsidRPr="00B03DF1">
        <w:rPr>
          <w:rFonts w:ascii="Times New Roman" w:hAnsi="Times New Roman" w:cs="Times New Roman"/>
        </w:rPr>
        <w:t>. Translated by Annette Lavers and Colin Smith</w:t>
      </w:r>
      <w:del w:id="434" w:author="Copyeditor" w:date="2022-08-07T14:28:00Z">
        <w:r w:rsidR="005570BB" w:rsidDel="0052181A">
          <w:rPr>
            <w:rFonts w:ascii="Times New Roman" w:hAnsi="Times New Roman" w:cs="Times New Roman"/>
          </w:rPr>
          <w:delText>.</w:delText>
        </w:r>
        <w:r w:rsidRPr="00B03DF1" w:rsidDel="0052181A">
          <w:rPr>
            <w:rFonts w:ascii="Times New Roman" w:hAnsi="Times New Roman" w:cs="Times New Roman"/>
          </w:rPr>
          <w:delText xml:space="preserve"> </w:delText>
        </w:r>
      </w:del>
      <w:ins w:id="435" w:author="Copyeditor" w:date="2022-08-07T14:28: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rPr>
        <w:t>Hill and Wang, 1968.</w:t>
      </w:r>
    </w:p>
    <w:p w14:paraId="7F86FAC7" w14:textId="7C7334C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Browning, Robert, and Elizabeth Barrett Browning. </w:t>
      </w:r>
      <w:r w:rsidRPr="00B03DF1">
        <w:rPr>
          <w:rFonts w:ascii="Times New Roman" w:hAnsi="Times New Roman" w:cs="Times New Roman"/>
          <w:i/>
          <w:iCs/>
        </w:rPr>
        <w:t>The Brownings’ Correspondence</w:t>
      </w:r>
      <w:r w:rsidR="005A385C">
        <w:rPr>
          <w:rFonts w:ascii="Times New Roman" w:hAnsi="Times New Roman" w:cs="Times New Roman"/>
        </w:rPr>
        <w:t>, e</w:t>
      </w:r>
      <w:r w:rsidRPr="00B03DF1">
        <w:rPr>
          <w:rFonts w:ascii="Times New Roman" w:hAnsi="Times New Roman" w:cs="Times New Roman"/>
        </w:rPr>
        <w:t>dited by Phillip Kelley et al.</w:t>
      </w:r>
      <w:ins w:id="436" w:author="Copyeditor" w:date="2022-08-07T14:28:00Z">
        <w:r w:rsidR="0052181A">
          <w:rPr>
            <w:rFonts w:ascii="Times New Roman" w:hAnsi="Times New Roman" w:cs="Times New Roman"/>
          </w:rPr>
          <w:t>,</w:t>
        </w:r>
      </w:ins>
      <w:r w:rsidRPr="00B03DF1">
        <w:rPr>
          <w:rFonts w:ascii="Times New Roman" w:hAnsi="Times New Roman" w:cs="Times New Roman"/>
        </w:rPr>
        <w:t xml:space="preserve"> Wedgestone Press, 1984.</w:t>
      </w:r>
    </w:p>
    <w:p w14:paraId="784F9E0C" w14:textId="187A26ED"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Coleridge, Samuel Taylor. </w:t>
      </w:r>
      <w:r w:rsidR="002637BB">
        <w:rPr>
          <w:rFonts w:ascii="Times New Roman" w:hAnsi="Times New Roman" w:cs="Times New Roman"/>
        </w:rPr>
        <w:t>"</w:t>
      </w:r>
      <w:r w:rsidRPr="002637BB">
        <w:rPr>
          <w:rFonts w:ascii="Times New Roman" w:hAnsi="Times New Roman" w:cs="Times New Roman"/>
          <w:iCs/>
        </w:rPr>
        <w:t>Frost at Midnight</w:t>
      </w:r>
      <w:r w:rsidRPr="002637BB">
        <w:rPr>
          <w:rFonts w:ascii="Times New Roman" w:hAnsi="Times New Roman" w:cs="Times New Roman"/>
        </w:rPr>
        <w:t>.</w:t>
      </w:r>
      <w:r w:rsidR="002637BB" w:rsidRPr="002637BB">
        <w:rPr>
          <w:rFonts w:ascii="Times New Roman" w:hAnsi="Times New Roman" w:cs="Times New Roman"/>
        </w:rPr>
        <w:t>"</w:t>
      </w:r>
      <w:r w:rsidRPr="002637BB">
        <w:rPr>
          <w:rFonts w:ascii="Times New Roman" w:hAnsi="Times New Roman" w:cs="Times New Roman"/>
        </w:rPr>
        <w:t xml:space="preserve"> </w:t>
      </w:r>
      <w:r w:rsidRPr="002637BB">
        <w:rPr>
          <w:rFonts w:ascii="Times New Roman" w:hAnsi="Times New Roman" w:cs="Times New Roman"/>
          <w:i/>
        </w:rPr>
        <w:t>Romantic Circles</w:t>
      </w:r>
      <w:r w:rsidRPr="00B03DF1">
        <w:rPr>
          <w:rFonts w:ascii="Times New Roman" w:hAnsi="Times New Roman" w:cs="Times New Roman"/>
        </w:rPr>
        <w:t>, https://romantic-circles.org/editions/poets/texts/frostatmidnight.html. Accessed 2 Apr. 2019.</w:t>
      </w:r>
    </w:p>
    <w:p w14:paraId="216F3902" w14:textId="63790D9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 </w:t>
      </w:r>
      <w:r w:rsidR="002637BB">
        <w:rPr>
          <w:rFonts w:ascii="Times New Roman" w:hAnsi="Times New Roman" w:cs="Times New Roman"/>
        </w:rPr>
        <w:t>"</w:t>
      </w:r>
      <w:r w:rsidRPr="002637BB">
        <w:rPr>
          <w:rFonts w:ascii="Times New Roman" w:hAnsi="Times New Roman" w:cs="Times New Roman"/>
          <w:iCs/>
        </w:rPr>
        <w:t>This Lime-Tree Bower My Prison</w:t>
      </w:r>
      <w:r w:rsidRPr="002637BB">
        <w:rPr>
          <w:rFonts w:ascii="Times New Roman" w:hAnsi="Times New Roman" w:cs="Times New Roman"/>
        </w:rPr>
        <w:t>.</w:t>
      </w:r>
      <w:r w:rsidR="002637BB">
        <w:rPr>
          <w:rFonts w:ascii="Times New Roman" w:hAnsi="Times New Roman" w:cs="Times New Roman"/>
        </w:rPr>
        <w:t>"</w:t>
      </w:r>
      <w:r w:rsidRPr="00B03DF1">
        <w:rPr>
          <w:rFonts w:ascii="Times New Roman" w:hAnsi="Times New Roman" w:cs="Times New Roman"/>
        </w:rPr>
        <w:t xml:space="preserve"> </w:t>
      </w:r>
      <w:r w:rsidRPr="002637BB">
        <w:rPr>
          <w:rFonts w:ascii="Times New Roman" w:hAnsi="Times New Roman" w:cs="Times New Roman"/>
          <w:i/>
        </w:rPr>
        <w:t>Romantic Circles</w:t>
      </w:r>
      <w:r w:rsidRPr="00B03DF1">
        <w:rPr>
          <w:rFonts w:ascii="Times New Roman" w:hAnsi="Times New Roman" w:cs="Times New Roman"/>
        </w:rPr>
        <w:t>, https://romantic-circles.org/editions/poets/texts/limetree.html. Accessed 2 Apr. 2019.</w:t>
      </w:r>
    </w:p>
    <w:p w14:paraId="42EAC4F0" w14:textId="6FBDB27C" w:rsidR="00B03DF1" w:rsidRPr="00B03DF1" w:rsidDel="0052181A" w:rsidRDefault="00B03DF1" w:rsidP="00B03DF1">
      <w:pPr>
        <w:pStyle w:val="Bibliography"/>
        <w:rPr>
          <w:del w:id="437" w:author="Copyeditor" w:date="2022-08-07T14:26:00Z"/>
          <w:rFonts w:ascii="Times New Roman" w:hAnsi="Times New Roman" w:cs="Times New Roman"/>
        </w:rPr>
      </w:pPr>
      <w:del w:id="438" w:author="Copyeditor" w:date="2022-08-07T14:26:00Z">
        <w:r w:rsidRPr="00B03DF1" w:rsidDel="0052181A">
          <w:rPr>
            <w:rFonts w:ascii="Times New Roman" w:hAnsi="Times New Roman" w:cs="Times New Roman"/>
          </w:rPr>
          <w:delText xml:space="preserve">de Man, Paul. “The Rhetoric of Temporality.” </w:delText>
        </w:r>
        <w:r w:rsidRPr="00B03DF1" w:rsidDel="0052181A">
          <w:rPr>
            <w:rFonts w:ascii="Times New Roman" w:hAnsi="Times New Roman" w:cs="Times New Roman"/>
            <w:i/>
            <w:iCs/>
          </w:rPr>
          <w:delText>Blindness and Insight: Essays in the Rhetoric of Contemporary Criticism</w:delText>
        </w:r>
        <w:r w:rsidRPr="00B03DF1" w:rsidDel="0052181A">
          <w:rPr>
            <w:rFonts w:ascii="Times New Roman" w:hAnsi="Times New Roman" w:cs="Times New Roman"/>
          </w:rPr>
          <w:delText>, 2nd ed.</w:delText>
        </w:r>
        <w:r w:rsidR="004233FD" w:rsidDel="0052181A">
          <w:rPr>
            <w:rFonts w:ascii="Times New Roman" w:hAnsi="Times New Roman" w:cs="Times New Roman"/>
          </w:rPr>
          <w:delText xml:space="preserve"> </w:delText>
        </w:r>
        <w:r w:rsidRPr="00B03DF1" w:rsidDel="0052181A">
          <w:rPr>
            <w:rFonts w:ascii="Times New Roman" w:hAnsi="Times New Roman" w:cs="Times New Roman"/>
          </w:rPr>
          <w:delText>U of Minnesota P, 1983, pp. 187–228.</w:delText>
        </w:r>
      </w:del>
    </w:p>
    <w:p w14:paraId="43920267" w14:textId="7F73B3D3" w:rsidR="00B03DF1" w:rsidRDefault="00B03DF1" w:rsidP="00B03DF1">
      <w:pPr>
        <w:pStyle w:val="Bibliography"/>
        <w:rPr>
          <w:ins w:id="439" w:author="Copyeditor" w:date="2022-08-07T14:26:00Z"/>
          <w:rFonts w:ascii="Times New Roman" w:hAnsi="Times New Roman" w:cs="Times New Roman"/>
        </w:rPr>
      </w:pPr>
      <w:r w:rsidRPr="00B03DF1">
        <w:rPr>
          <w:rFonts w:ascii="Times New Roman" w:hAnsi="Times New Roman" w:cs="Times New Roman"/>
        </w:rPr>
        <w:t xml:space="preserve">DeLuise, Delores, and Michael Timko. “Becoming the Poet: The Feminine Poet-Speaker in the Work of Elizabeth Barrett Browning.” </w:t>
      </w:r>
      <w:r w:rsidRPr="00B03DF1">
        <w:rPr>
          <w:rFonts w:ascii="Times New Roman" w:hAnsi="Times New Roman" w:cs="Times New Roman"/>
          <w:i/>
          <w:iCs/>
        </w:rPr>
        <w:t>Virginal Sexuality and Textuality in Victorian Literature: Essays in Environmental Philosophy</w:t>
      </w:r>
      <w:r w:rsidRPr="00B03DF1">
        <w:rPr>
          <w:rFonts w:ascii="Times New Roman" w:hAnsi="Times New Roman" w:cs="Times New Roman"/>
        </w:rPr>
        <w:t>, edited by Lloyd Davis</w:t>
      </w:r>
      <w:del w:id="440" w:author="Copyeditor" w:date="2022-08-07T14:29:00Z">
        <w:r w:rsidR="00A30FEF" w:rsidDel="0052181A">
          <w:rPr>
            <w:rFonts w:ascii="Times New Roman" w:hAnsi="Times New Roman" w:cs="Times New Roman"/>
          </w:rPr>
          <w:delText>.</w:delText>
        </w:r>
        <w:r w:rsidRPr="00B03DF1" w:rsidDel="0052181A">
          <w:rPr>
            <w:rFonts w:ascii="Times New Roman" w:hAnsi="Times New Roman" w:cs="Times New Roman"/>
          </w:rPr>
          <w:delText xml:space="preserve"> </w:delText>
        </w:r>
      </w:del>
      <w:ins w:id="441" w:author="Copyeditor" w:date="2022-08-07T14:29: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rPr>
        <w:t>SUNY Press, 1993, pp. 87–104.</w:t>
      </w:r>
    </w:p>
    <w:p w14:paraId="1F63010B" w14:textId="19E15FA3" w:rsidR="0052181A" w:rsidRPr="0052181A" w:rsidRDefault="0052181A" w:rsidP="0052181A">
      <w:pPr>
        <w:pStyle w:val="Bibliography"/>
        <w:rPr>
          <w:rFonts w:ascii="Times New Roman" w:hAnsi="Times New Roman" w:cs="Times New Roman"/>
        </w:rPr>
      </w:pPr>
      <w:ins w:id="442" w:author="Copyeditor" w:date="2022-08-07T14:26:00Z">
        <w:r w:rsidRPr="00B03DF1">
          <w:rPr>
            <w:rFonts w:ascii="Times New Roman" w:hAnsi="Times New Roman" w:cs="Times New Roman"/>
          </w:rPr>
          <w:t xml:space="preserve">de Man, Paul. “The Rhetoric of Temporality.” </w:t>
        </w:r>
        <w:r w:rsidRPr="00B03DF1">
          <w:rPr>
            <w:rFonts w:ascii="Times New Roman" w:hAnsi="Times New Roman" w:cs="Times New Roman"/>
            <w:i/>
            <w:iCs/>
          </w:rPr>
          <w:t>Blindness and Insight: Essays in the Rhetoric of Contemporary Criticism</w:t>
        </w:r>
        <w:r w:rsidRPr="00B03DF1">
          <w:rPr>
            <w:rFonts w:ascii="Times New Roman" w:hAnsi="Times New Roman" w:cs="Times New Roman"/>
          </w:rPr>
          <w:t>, 2nd ed.</w:t>
        </w:r>
      </w:ins>
      <w:ins w:id="443" w:author="Copyeditor" w:date="2022-08-07T14:30:00Z">
        <w:r>
          <w:rPr>
            <w:rFonts w:ascii="Times New Roman" w:hAnsi="Times New Roman" w:cs="Times New Roman"/>
          </w:rPr>
          <w:t>,</w:t>
        </w:r>
      </w:ins>
      <w:ins w:id="444" w:author="Copyeditor" w:date="2022-08-07T14:26:00Z">
        <w:r>
          <w:rPr>
            <w:rFonts w:ascii="Times New Roman" w:hAnsi="Times New Roman" w:cs="Times New Roman"/>
          </w:rPr>
          <w:t xml:space="preserve"> </w:t>
        </w:r>
        <w:r w:rsidRPr="00B03DF1">
          <w:rPr>
            <w:rFonts w:ascii="Times New Roman" w:hAnsi="Times New Roman" w:cs="Times New Roman"/>
          </w:rPr>
          <w:t>U of Minnesota P, 1983, pp. 187–228.</w:t>
        </w:r>
      </w:ins>
    </w:p>
    <w:p w14:paraId="537313BE" w14:textId="5756B66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Grigg, Russell. “From the Mechanism of Psychosis to the Universal Condition of the Symptom: On Foreclosure.” </w:t>
      </w:r>
      <w:r w:rsidRPr="00B03DF1">
        <w:rPr>
          <w:rFonts w:ascii="Times New Roman" w:hAnsi="Times New Roman" w:cs="Times New Roman"/>
          <w:i/>
          <w:iCs/>
        </w:rPr>
        <w:t>Key Concepts of Lacanian Psychoanalysis</w:t>
      </w:r>
      <w:r w:rsidRPr="00B03DF1">
        <w:rPr>
          <w:rFonts w:ascii="Times New Roman" w:hAnsi="Times New Roman" w:cs="Times New Roman"/>
        </w:rPr>
        <w:t>, edited by Dany Nobus</w:t>
      </w:r>
      <w:del w:id="445" w:author="Copyeditor" w:date="2022-08-07T14:30:00Z">
        <w:r w:rsidR="007C0A08" w:rsidDel="0052181A">
          <w:rPr>
            <w:rFonts w:ascii="Times New Roman" w:hAnsi="Times New Roman" w:cs="Times New Roman"/>
          </w:rPr>
          <w:delText>.</w:delText>
        </w:r>
        <w:r w:rsidRPr="00B03DF1" w:rsidDel="0052181A">
          <w:rPr>
            <w:rFonts w:ascii="Times New Roman" w:hAnsi="Times New Roman" w:cs="Times New Roman"/>
          </w:rPr>
          <w:delText xml:space="preserve"> </w:delText>
        </w:r>
      </w:del>
      <w:ins w:id="446" w:author="Copyeditor" w:date="2022-08-07T14:30: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rPr>
        <w:t>Routledge, 2017.</w:t>
      </w:r>
    </w:p>
    <w:p w14:paraId="00C93033"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lastRenderedPageBreak/>
        <w:t xml:space="preserve">Inboden, Robin L. “Damsels, Dulcimers, and Dreams: Elizabeth Barrett’s Early Response to Coleridge.” </w:t>
      </w:r>
      <w:r w:rsidRPr="00B03DF1">
        <w:rPr>
          <w:rFonts w:ascii="Times New Roman" w:hAnsi="Times New Roman" w:cs="Times New Roman"/>
          <w:i/>
          <w:iCs/>
        </w:rPr>
        <w:t>Victorian Poetry</w:t>
      </w:r>
      <w:r w:rsidRPr="00B03DF1">
        <w:rPr>
          <w:rFonts w:ascii="Times New Roman" w:hAnsi="Times New Roman" w:cs="Times New Roman"/>
        </w:rPr>
        <w:t>, vol. 46, no. 2, 2008, pp. 129–50.</w:t>
      </w:r>
    </w:p>
    <w:p w14:paraId="414AD5A4" w14:textId="60DCB093"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Kobayashi, Emily V. Epstein. “Feeling Intellect in </w:t>
      </w:r>
      <w:r w:rsidRPr="00B03DF1">
        <w:rPr>
          <w:rFonts w:ascii="Times New Roman" w:hAnsi="Times New Roman" w:cs="Times New Roman"/>
          <w:i/>
          <w:iCs/>
        </w:rPr>
        <w:t>Aurora Leigh</w:t>
      </w:r>
      <w:r w:rsidRPr="00B03DF1">
        <w:rPr>
          <w:rFonts w:ascii="Times New Roman" w:hAnsi="Times New Roman" w:cs="Times New Roman"/>
        </w:rPr>
        <w:t xml:space="preserve"> and </w:t>
      </w:r>
      <w:r w:rsidRPr="00B03DF1">
        <w:rPr>
          <w:rFonts w:ascii="Times New Roman" w:hAnsi="Times New Roman" w:cs="Times New Roman"/>
          <w:i/>
          <w:iCs/>
        </w:rPr>
        <w:t>The Prelude</w:t>
      </w:r>
      <w:r w:rsidRPr="00B03DF1">
        <w:rPr>
          <w:rFonts w:ascii="Times New Roman" w:hAnsi="Times New Roman" w:cs="Times New Roman"/>
        </w:rPr>
        <w:t xml:space="preserve">.” </w:t>
      </w:r>
      <w:r w:rsidRPr="00B03DF1">
        <w:rPr>
          <w:rFonts w:ascii="Times New Roman" w:hAnsi="Times New Roman" w:cs="Times New Roman"/>
          <w:i/>
          <w:iCs/>
        </w:rPr>
        <w:t>SEL: Studies in English Literature 1500</w:t>
      </w:r>
      <w:del w:id="447" w:author="Copyeditor" w:date="2022-08-07T14:31:00Z">
        <w:r w:rsidRPr="00B03DF1" w:rsidDel="004427D7">
          <w:rPr>
            <w:rFonts w:ascii="Times New Roman" w:hAnsi="Times New Roman" w:cs="Times New Roman"/>
            <w:i/>
            <w:iCs/>
          </w:rPr>
          <w:delText>-</w:delText>
        </w:r>
      </w:del>
      <w:ins w:id="448" w:author="Copyeditor" w:date="2022-08-07T14:31:00Z">
        <w:r w:rsidR="004427D7">
          <w:rPr>
            <w:rFonts w:ascii="Times New Roman" w:hAnsi="Times New Roman" w:cs="Times New Roman"/>
            <w:i/>
            <w:iCs/>
          </w:rPr>
          <w:t>–</w:t>
        </w:r>
      </w:ins>
      <w:r w:rsidRPr="00B03DF1">
        <w:rPr>
          <w:rFonts w:ascii="Times New Roman" w:hAnsi="Times New Roman" w:cs="Times New Roman"/>
          <w:i/>
          <w:iCs/>
        </w:rPr>
        <w:t>1900</w:t>
      </w:r>
      <w:r w:rsidRPr="00B03DF1">
        <w:rPr>
          <w:rFonts w:ascii="Times New Roman" w:hAnsi="Times New Roman" w:cs="Times New Roman"/>
        </w:rPr>
        <w:t>, vol. 51, no. 4, 2011, pp. 823–48.</w:t>
      </w:r>
    </w:p>
    <w:p w14:paraId="6EF2C87F"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Labbe, Jacqueline M. </w:t>
      </w:r>
      <w:r w:rsidRPr="00B03DF1">
        <w:rPr>
          <w:rFonts w:ascii="Times New Roman" w:hAnsi="Times New Roman" w:cs="Times New Roman"/>
          <w:i/>
          <w:iCs/>
        </w:rPr>
        <w:t>Romantic Visualities: Landscape, Gender, and Romanticism</w:t>
      </w:r>
      <w:r w:rsidRPr="00B03DF1">
        <w:rPr>
          <w:rFonts w:ascii="Times New Roman" w:hAnsi="Times New Roman" w:cs="Times New Roman"/>
        </w:rPr>
        <w:t>. Palgrave Macmillan, 1998.</w:t>
      </w:r>
    </w:p>
    <w:p w14:paraId="30A93AE3" w14:textId="6E782CE3" w:rsidR="0052181A" w:rsidRDefault="00B03DF1" w:rsidP="00B03DF1">
      <w:pPr>
        <w:pStyle w:val="Bibliography"/>
        <w:rPr>
          <w:ins w:id="449" w:author="Copyeditor" w:date="2022-08-07T14:26:00Z"/>
          <w:rFonts w:ascii="Times New Roman" w:hAnsi="Times New Roman" w:cs="Times New Roman"/>
        </w:rPr>
      </w:pPr>
      <w:r w:rsidRPr="00B03DF1">
        <w:rPr>
          <w:rFonts w:ascii="Times New Roman" w:hAnsi="Times New Roman" w:cs="Times New Roman"/>
        </w:rPr>
        <w:t xml:space="preserve">Lacan, Jacques. </w:t>
      </w:r>
      <w:ins w:id="450" w:author="Copyeditor" w:date="2022-08-07T14:26:00Z">
        <w:r w:rsidR="0052181A" w:rsidRPr="00B03DF1">
          <w:rPr>
            <w:rFonts w:ascii="Times New Roman" w:hAnsi="Times New Roman" w:cs="Times New Roman"/>
            <w:i/>
            <w:iCs/>
          </w:rPr>
          <w:t>Écrits: The First Complete Edition in English</w:t>
        </w:r>
        <w:r w:rsidR="0052181A" w:rsidRPr="00B03DF1">
          <w:rPr>
            <w:rFonts w:ascii="Times New Roman" w:hAnsi="Times New Roman" w:cs="Times New Roman"/>
          </w:rPr>
          <w:t>. Translated by Bruce Fink</w:t>
        </w:r>
      </w:ins>
      <w:ins w:id="451" w:author="Copyeditor" w:date="2022-08-07T14:31:00Z">
        <w:r w:rsidR="004427D7">
          <w:rPr>
            <w:rFonts w:ascii="Times New Roman" w:hAnsi="Times New Roman" w:cs="Times New Roman"/>
          </w:rPr>
          <w:t>,</w:t>
        </w:r>
      </w:ins>
      <w:ins w:id="452" w:author="Copyeditor" w:date="2022-08-07T14:26:00Z">
        <w:r w:rsidR="0052181A" w:rsidRPr="00B03DF1">
          <w:rPr>
            <w:rFonts w:ascii="Times New Roman" w:hAnsi="Times New Roman" w:cs="Times New Roman"/>
          </w:rPr>
          <w:t xml:space="preserve"> Norton, 2006.</w:t>
        </w:r>
      </w:ins>
    </w:p>
    <w:p w14:paraId="7302A639" w14:textId="38101DF1" w:rsidR="00B03DF1" w:rsidRPr="00B03DF1" w:rsidRDefault="0052181A" w:rsidP="00B03DF1">
      <w:pPr>
        <w:pStyle w:val="Bibliography"/>
        <w:rPr>
          <w:rFonts w:ascii="Times New Roman" w:hAnsi="Times New Roman" w:cs="Times New Roman"/>
        </w:rPr>
      </w:pPr>
      <w:ins w:id="453" w:author="Copyeditor" w:date="2022-08-07T14:27:00Z">
        <w:r>
          <w:rPr>
            <w:rFonts w:ascii="Times New Roman" w:hAnsi="Times New Roman" w:cs="Times New Roman"/>
          </w:rPr>
          <w:t xml:space="preserve">———. </w:t>
        </w:r>
      </w:ins>
      <w:r w:rsidR="00B03DF1" w:rsidRPr="00B03DF1">
        <w:rPr>
          <w:rFonts w:ascii="Times New Roman" w:hAnsi="Times New Roman" w:cs="Times New Roman"/>
        </w:rPr>
        <w:t xml:space="preserve">“A Lacanian Psychosis: Interview by Jacques Lacan.” </w:t>
      </w:r>
      <w:r w:rsidR="00B03DF1" w:rsidRPr="00B03DF1">
        <w:rPr>
          <w:rFonts w:ascii="Times New Roman" w:hAnsi="Times New Roman" w:cs="Times New Roman"/>
          <w:i/>
          <w:iCs/>
        </w:rPr>
        <w:t>Returning to Freud: Clinical Psychoanalysis in the School of Lacan</w:t>
      </w:r>
      <w:r w:rsidR="00515CC4">
        <w:rPr>
          <w:rFonts w:ascii="Times New Roman" w:hAnsi="Times New Roman" w:cs="Times New Roman"/>
        </w:rPr>
        <w:t>, e</w:t>
      </w:r>
      <w:r w:rsidR="00B03DF1" w:rsidRPr="00B03DF1">
        <w:rPr>
          <w:rFonts w:ascii="Times New Roman" w:hAnsi="Times New Roman" w:cs="Times New Roman"/>
        </w:rPr>
        <w:t>dited by Jacques-Alain Miller</w:t>
      </w:r>
      <w:del w:id="454" w:author="Copyeditor" w:date="2022-08-07T14:31:00Z">
        <w:r w:rsidR="00DB679B" w:rsidDel="004427D7">
          <w:rPr>
            <w:rFonts w:ascii="Times New Roman" w:hAnsi="Times New Roman" w:cs="Times New Roman"/>
          </w:rPr>
          <w:delText>.</w:delText>
        </w:r>
        <w:r w:rsidR="00B03DF1" w:rsidRPr="00B03DF1" w:rsidDel="004427D7">
          <w:rPr>
            <w:rFonts w:ascii="Times New Roman" w:hAnsi="Times New Roman" w:cs="Times New Roman"/>
          </w:rPr>
          <w:delText xml:space="preserve"> </w:delText>
        </w:r>
      </w:del>
      <w:ins w:id="455" w:author="Copyeditor" w:date="2022-08-07T14:31:00Z">
        <w:r w:rsidR="004427D7">
          <w:rPr>
            <w:rFonts w:ascii="Times New Roman" w:hAnsi="Times New Roman" w:cs="Times New Roman"/>
          </w:rPr>
          <w:t>,</w:t>
        </w:r>
        <w:r w:rsidR="004427D7" w:rsidRPr="00B03DF1">
          <w:rPr>
            <w:rFonts w:ascii="Times New Roman" w:hAnsi="Times New Roman" w:cs="Times New Roman"/>
          </w:rPr>
          <w:t xml:space="preserve"> </w:t>
        </w:r>
      </w:ins>
      <w:r w:rsidR="00B03DF1" w:rsidRPr="00B03DF1">
        <w:rPr>
          <w:rFonts w:ascii="Times New Roman" w:hAnsi="Times New Roman" w:cs="Times New Roman"/>
        </w:rPr>
        <w:t>Yale U</w:t>
      </w:r>
      <w:r w:rsidR="00047E68">
        <w:rPr>
          <w:rFonts w:ascii="Times New Roman" w:hAnsi="Times New Roman" w:cs="Times New Roman"/>
        </w:rPr>
        <w:t>P</w:t>
      </w:r>
      <w:r w:rsidR="00B03DF1" w:rsidRPr="00B03DF1">
        <w:rPr>
          <w:rFonts w:ascii="Times New Roman" w:hAnsi="Times New Roman" w:cs="Times New Roman"/>
        </w:rPr>
        <w:t>, 1987, pp. 19–41.</w:t>
      </w:r>
    </w:p>
    <w:p w14:paraId="47AFBCBC" w14:textId="6438FC2C" w:rsidR="00B03DF1" w:rsidRPr="00B03DF1" w:rsidDel="0052181A" w:rsidRDefault="00B03DF1" w:rsidP="00B03DF1">
      <w:pPr>
        <w:pStyle w:val="Bibliography"/>
        <w:rPr>
          <w:del w:id="456" w:author="Copyeditor" w:date="2022-08-07T14:27:00Z"/>
          <w:rFonts w:ascii="Times New Roman" w:hAnsi="Times New Roman" w:cs="Times New Roman"/>
        </w:rPr>
      </w:pPr>
      <w:del w:id="457" w:author="Copyeditor" w:date="2022-08-07T14:27:00Z">
        <w:r w:rsidRPr="00B03DF1" w:rsidDel="0052181A">
          <w:rPr>
            <w:rFonts w:ascii="Times New Roman" w:hAnsi="Times New Roman" w:cs="Times New Roman"/>
          </w:rPr>
          <w:delText xml:space="preserve">---. </w:delText>
        </w:r>
        <w:r w:rsidRPr="00B03DF1" w:rsidDel="0052181A">
          <w:rPr>
            <w:rFonts w:ascii="Times New Roman" w:hAnsi="Times New Roman" w:cs="Times New Roman"/>
            <w:i/>
            <w:iCs/>
          </w:rPr>
          <w:delText>Écrits: The First Complete Edition in English</w:delText>
        </w:r>
        <w:r w:rsidRPr="00B03DF1" w:rsidDel="0052181A">
          <w:rPr>
            <w:rFonts w:ascii="Times New Roman" w:hAnsi="Times New Roman" w:cs="Times New Roman"/>
          </w:rPr>
          <w:delText>. Translated by Bruce Fink</w:delText>
        </w:r>
        <w:r w:rsidR="002550E0" w:rsidDel="0052181A">
          <w:rPr>
            <w:rFonts w:ascii="Times New Roman" w:hAnsi="Times New Roman" w:cs="Times New Roman"/>
          </w:rPr>
          <w:delText>.</w:delText>
        </w:r>
        <w:r w:rsidRPr="00B03DF1" w:rsidDel="0052181A">
          <w:rPr>
            <w:rFonts w:ascii="Times New Roman" w:hAnsi="Times New Roman" w:cs="Times New Roman"/>
          </w:rPr>
          <w:delText xml:space="preserve"> Norton, 2006.</w:delText>
        </w:r>
      </w:del>
    </w:p>
    <w:p w14:paraId="3BE86505" w14:textId="62EDB009" w:rsidR="00B03DF1" w:rsidRPr="00B03DF1" w:rsidRDefault="00B03DF1" w:rsidP="00B03DF1">
      <w:pPr>
        <w:pStyle w:val="Bibliography"/>
        <w:rPr>
          <w:rFonts w:ascii="Times New Roman" w:hAnsi="Times New Roman" w:cs="Times New Roman"/>
        </w:rPr>
      </w:pPr>
      <w:del w:id="458" w:author="Copyeditor" w:date="2022-08-07T14:27:00Z">
        <w:r w:rsidRPr="00B03DF1" w:rsidDel="0052181A">
          <w:rPr>
            <w:rFonts w:ascii="Times New Roman" w:hAnsi="Times New Roman" w:cs="Times New Roman"/>
          </w:rPr>
          <w:delText>---</w:delText>
        </w:r>
      </w:del>
      <w:ins w:id="459" w:author="Copyeditor" w:date="2022-08-07T14:27:00Z">
        <w:r w:rsidR="0052181A">
          <w:rPr>
            <w:rFonts w:ascii="Times New Roman" w:hAnsi="Times New Roman" w:cs="Times New Roman"/>
          </w:rPr>
          <w:t>———</w:t>
        </w:r>
      </w:ins>
      <w:r w:rsidRPr="00B03DF1">
        <w:rPr>
          <w:rFonts w:ascii="Times New Roman" w:hAnsi="Times New Roman" w:cs="Times New Roman"/>
        </w:rPr>
        <w:t xml:space="preserve">. </w:t>
      </w:r>
      <w:r w:rsidRPr="00B03DF1">
        <w:rPr>
          <w:rFonts w:ascii="Times New Roman" w:hAnsi="Times New Roman" w:cs="Times New Roman"/>
          <w:i/>
          <w:iCs/>
        </w:rPr>
        <w:t>The Seminar of Jacques Lacan, Book III: The Psychoses</w:t>
      </w:r>
      <w:r w:rsidR="009E025B">
        <w:rPr>
          <w:rFonts w:ascii="Times New Roman" w:hAnsi="Times New Roman" w:cs="Times New Roman"/>
        </w:rPr>
        <w:t>, e</w:t>
      </w:r>
      <w:r w:rsidRPr="00B03DF1">
        <w:rPr>
          <w:rFonts w:ascii="Times New Roman" w:hAnsi="Times New Roman" w:cs="Times New Roman"/>
        </w:rPr>
        <w:t>dited by Jacques-Alain Miller</w:t>
      </w:r>
      <w:del w:id="460" w:author="Copyeditor" w:date="2022-08-07T14:32:00Z">
        <w:r w:rsidR="009E025B"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61"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r w:rsidR="004427D7">
          <w:rPr>
            <w:rFonts w:ascii="Times New Roman" w:hAnsi="Times New Roman" w:cs="Times New Roman"/>
          </w:rPr>
          <w:t>t</w:t>
        </w:r>
      </w:ins>
      <w:del w:id="462" w:author="Copyeditor" w:date="2022-08-07T14:32:00Z">
        <w:r w:rsidRPr="00B03DF1" w:rsidDel="004427D7">
          <w:rPr>
            <w:rFonts w:ascii="Times New Roman" w:hAnsi="Times New Roman" w:cs="Times New Roman"/>
          </w:rPr>
          <w:delText>T</w:delText>
        </w:r>
      </w:del>
      <w:r w:rsidRPr="00B03DF1">
        <w:rPr>
          <w:rFonts w:ascii="Times New Roman" w:hAnsi="Times New Roman" w:cs="Times New Roman"/>
        </w:rPr>
        <w:t>ranslated by Russell Grigg</w:t>
      </w:r>
      <w:del w:id="463" w:author="Copyeditor" w:date="2022-08-07T14:32:00Z">
        <w:r w:rsidR="002550E0"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64"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Norton, 1993.</w:t>
      </w:r>
    </w:p>
    <w:p w14:paraId="5D7839CC" w14:textId="698C35CE" w:rsidR="00B03DF1" w:rsidRPr="00B03DF1" w:rsidRDefault="00B03DF1" w:rsidP="00B03DF1">
      <w:pPr>
        <w:pStyle w:val="Bibliography"/>
        <w:rPr>
          <w:rFonts w:ascii="Times New Roman" w:hAnsi="Times New Roman" w:cs="Times New Roman"/>
        </w:rPr>
      </w:pPr>
      <w:del w:id="465" w:author="Copyeditor" w:date="2022-08-07T14:27:00Z">
        <w:r w:rsidRPr="00B03DF1" w:rsidDel="0052181A">
          <w:rPr>
            <w:rFonts w:ascii="Times New Roman" w:hAnsi="Times New Roman" w:cs="Times New Roman"/>
          </w:rPr>
          <w:delText xml:space="preserve">---. </w:delText>
        </w:r>
      </w:del>
      <w:ins w:id="466" w:author="Copyeditor" w:date="2022-08-07T14:27:00Z">
        <w:r w:rsidR="0052181A">
          <w:rPr>
            <w:rFonts w:ascii="Times New Roman" w:hAnsi="Times New Roman" w:cs="Times New Roman"/>
          </w:rPr>
          <w:t>———</w:t>
        </w:r>
        <w:r w:rsidR="0052181A" w:rsidRPr="00B03DF1">
          <w:rPr>
            <w:rFonts w:ascii="Times New Roman" w:hAnsi="Times New Roman" w:cs="Times New Roman"/>
          </w:rPr>
          <w:t xml:space="preserve">. </w:t>
        </w:r>
      </w:ins>
      <w:r w:rsidRPr="00B03DF1">
        <w:rPr>
          <w:rFonts w:ascii="Times New Roman" w:hAnsi="Times New Roman" w:cs="Times New Roman"/>
          <w:i/>
          <w:iCs/>
        </w:rPr>
        <w:t>The Seminar of Jacqu</w:t>
      </w:r>
      <w:r w:rsidR="002637BB">
        <w:rPr>
          <w:rFonts w:ascii="Times New Roman" w:hAnsi="Times New Roman" w:cs="Times New Roman"/>
          <w:i/>
          <w:iCs/>
        </w:rPr>
        <w:t>es Lacan, Book X: Anxiety,</w:t>
      </w:r>
      <w:r w:rsidRPr="00B03DF1">
        <w:rPr>
          <w:rFonts w:ascii="Times New Roman" w:hAnsi="Times New Roman" w:cs="Times New Roman"/>
        </w:rPr>
        <w:t xml:space="preserve"> </w:t>
      </w:r>
      <w:r w:rsidR="009E025B">
        <w:rPr>
          <w:rFonts w:ascii="Times New Roman" w:hAnsi="Times New Roman" w:cs="Times New Roman"/>
        </w:rPr>
        <w:t>e</w:t>
      </w:r>
      <w:r w:rsidRPr="00B03DF1">
        <w:rPr>
          <w:rFonts w:ascii="Times New Roman" w:hAnsi="Times New Roman" w:cs="Times New Roman"/>
        </w:rPr>
        <w:t>dited by Jacques-Alain Miller</w:t>
      </w:r>
      <w:ins w:id="467" w:author="Copyeditor" w:date="2022-08-07T14:32:00Z">
        <w:r w:rsidR="004427D7">
          <w:rPr>
            <w:rFonts w:ascii="Times New Roman" w:hAnsi="Times New Roman" w:cs="Times New Roman"/>
          </w:rPr>
          <w:t>,</w:t>
        </w:r>
      </w:ins>
      <w:del w:id="468" w:author="Copyeditor" w:date="2022-08-07T14:32:00Z">
        <w:r w:rsidR="009E025B" w:rsidDel="004427D7">
          <w:rPr>
            <w:rFonts w:ascii="Times New Roman" w:hAnsi="Times New Roman" w:cs="Times New Roman"/>
          </w:rPr>
          <w:delText>.</w:delText>
        </w:r>
      </w:del>
      <w:r w:rsidR="009E025B">
        <w:rPr>
          <w:rFonts w:ascii="Times New Roman" w:hAnsi="Times New Roman" w:cs="Times New Roman"/>
        </w:rPr>
        <w:t xml:space="preserve"> </w:t>
      </w:r>
      <w:ins w:id="469" w:author="Copyeditor" w:date="2022-08-07T14:32:00Z">
        <w:r w:rsidR="004427D7">
          <w:rPr>
            <w:rFonts w:ascii="Times New Roman" w:hAnsi="Times New Roman" w:cs="Times New Roman"/>
          </w:rPr>
          <w:t>t</w:t>
        </w:r>
      </w:ins>
      <w:del w:id="470" w:author="Copyeditor" w:date="2022-08-07T14:32:00Z">
        <w:r w:rsidRPr="00B03DF1" w:rsidDel="004427D7">
          <w:rPr>
            <w:rFonts w:ascii="Times New Roman" w:hAnsi="Times New Roman" w:cs="Times New Roman"/>
          </w:rPr>
          <w:delText>T</w:delText>
        </w:r>
      </w:del>
      <w:r w:rsidRPr="00B03DF1">
        <w:rPr>
          <w:rFonts w:ascii="Times New Roman" w:hAnsi="Times New Roman" w:cs="Times New Roman"/>
        </w:rPr>
        <w:t>ranslated by A.R. Price</w:t>
      </w:r>
      <w:del w:id="471" w:author="Copyeditor" w:date="2022-08-07T14:32:00Z">
        <w:r w:rsidR="002550E0"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72"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Polity, 2015.</w:t>
      </w:r>
    </w:p>
    <w:p w14:paraId="684E1DCD"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Langan, Celeste. “Pathologies of Communication from Coleridge to Schreber.” </w:t>
      </w:r>
      <w:r w:rsidRPr="00B03DF1">
        <w:rPr>
          <w:rFonts w:ascii="Times New Roman" w:hAnsi="Times New Roman" w:cs="Times New Roman"/>
          <w:i/>
          <w:iCs/>
        </w:rPr>
        <w:t>The South Atlantic Quarterly</w:t>
      </w:r>
      <w:r w:rsidRPr="00B03DF1">
        <w:rPr>
          <w:rFonts w:ascii="Times New Roman" w:hAnsi="Times New Roman" w:cs="Times New Roman"/>
        </w:rPr>
        <w:t>, vol. 102, no. 1, 2003, pp. 117–52.</w:t>
      </w:r>
    </w:p>
    <w:p w14:paraId="17DA2162" w14:textId="1B2E5996"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Lau, Beth. “Introduction.” </w:t>
      </w:r>
      <w:r w:rsidRPr="00B03DF1">
        <w:rPr>
          <w:rFonts w:ascii="Times New Roman" w:hAnsi="Times New Roman" w:cs="Times New Roman"/>
          <w:i/>
          <w:iCs/>
        </w:rPr>
        <w:t>Fellow Romantics: Male and Female British Writers, 1790</w:t>
      </w:r>
      <w:del w:id="473" w:author="Copyeditor" w:date="2022-08-07T14:32:00Z">
        <w:r w:rsidRPr="00B03DF1" w:rsidDel="004427D7">
          <w:rPr>
            <w:rFonts w:ascii="Times New Roman" w:hAnsi="Times New Roman" w:cs="Times New Roman"/>
            <w:i/>
            <w:iCs/>
          </w:rPr>
          <w:delText>-</w:delText>
        </w:r>
      </w:del>
      <w:ins w:id="474" w:author="Copyeditor" w:date="2022-08-07T14:32:00Z">
        <w:r w:rsidR="004427D7">
          <w:rPr>
            <w:rFonts w:ascii="Times New Roman" w:hAnsi="Times New Roman" w:cs="Times New Roman"/>
            <w:i/>
            <w:iCs/>
          </w:rPr>
          <w:t>–</w:t>
        </w:r>
      </w:ins>
      <w:r w:rsidRPr="00B03DF1">
        <w:rPr>
          <w:rFonts w:ascii="Times New Roman" w:hAnsi="Times New Roman" w:cs="Times New Roman"/>
          <w:i/>
          <w:iCs/>
        </w:rPr>
        <w:t>1835</w:t>
      </w:r>
      <w:r w:rsidRPr="00B03DF1">
        <w:rPr>
          <w:rFonts w:ascii="Times New Roman" w:hAnsi="Times New Roman" w:cs="Times New Roman"/>
        </w:rPr>
        <w:t>, edited by Beth Lau</w:t>
      </w:r>
      <w:del w:id="475" w:author="Copyeditor" w:date="2022-08-07T14:32:00Z">
        <w:r w:rsidR="002550E0"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76" w:author="Copyeditor" w:date="2022-08-07T14:32: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Ashgate, 2009, pp. 1–16.</w:t>
      </w:r>
    </w:p>
    <w:p w14:paraId="263F7343"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Louis, Margot K. “Enlarging the Heart: L. E. L.’s ‘The Improvisatrice,’ Hemans’s ‘Properzia Rossi,’ and Barrett Browning’s </w:t>
      </w:r>
      <w:r w:rsidRPr="00B03DF1">
        <w:rPr>
          <w:rFonts w:ascii="Times New Roman" w:hAnsi="Times New Roman" w:cs="Times New Roman"/>
          <w:i/>
          <w:iCs/>
        </w:rPr>
        <w:t>Aurora Leigh</w:t>
      </w:r>
      <w:r w:rsidRPr="00B03DF1">
        <w:rPr>
          <w:rFonts w:ascii="Times New Roman" w:hAnsi="Times New Roman" w:cs="Times New Roman"/>
        </w:rPr>
        <w:t xml:space="preserve">.” </w:t>
      </w:r>
      <w:r w:rsidRPr="00B03DF1">
        <w:rPr>
          <w:rFonts w:ascii="Times New Roman" w:hAnsi="Times New Roman" w:cs="Times New Roman"/>
          <w:i/>
          <w:iCs/>
        </w:rPr>
        <w:t>Victorian Literature and Culture</w:t>
      </w:r>
      <w:r w:rsidRPr="00B03DF1">
        <w:rPr>
          <w:rFonts w:ascii="Times New Roman" w:hAnsi="Times New Roman" w:cs="Times New Roman"/>
        </w:rPr>
        <w:t>, vol. 26, no. 1, 1998, pp. 1–17.</w:t>
      </w:r>
    </w:p>
    <w:p w14:paraId="6B358FD4" w14:textId="5BAB411C"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Martinez, Michele C. </w:t>
      </w:r>
      <w:r w:rsidRPr="00B03DF1">
        <w:rPr>
          <w:rFonts w:ascii="Times New Roman" w:hAnsi="Times New Roman" w:cs="Times New Roman"/>
          <w:i/>
          <w:iCs/>
        </w:rPr>
        <w:t xml:space="preserve">Elizabeth Barrett Browning’s </w:t>
      </w:r>
      <w:r w:rsidRPr="00B03DF1">
        <w:rPr>
          <w:rFonts w:ascii="Times New Roman" w:hAnsi="Times New Roman" w:cs="Times New Roman"/>
        </w:rPr>
        <w:t>Aurora Leigh. Edinburgh U</w:t>
      </w:r>
      <w:r w:rsidR="00AC7C29">
        <w:rPr>
          <w:rFonts w:ascii="Times New Roman" w:hAnsi="Times New Roman" w:cs="Times New Roman"/>
        </w:rPr>
        <w:t>P</w:t>
      </w:r>
      <w:r w:rsidRPr="00B03DF1">
        <w:rPr>
          <w:rFonts w:ascii="Times New Roman" w:hAnsi="Times New Roman" w:cs="Times New Roman"/>
        </w:rPr>
        <w:t>, 2012.</w:t>
      </w:r>
    </w:p>
    <w:p w14:paraId="79CE8B01" w14:textId="77777777" w:rsidR="0052181A" w:rsidRDefault="0052181A" w:rsidP="00B03DF1">
      <w:pPr>
        <w:pStyle w:val="Bibliography"/>
        <w:rPr>
          <w:ins w:id="477" w:author="Copyeditor" w:date="2022-08-07T14:24:00Z"/>
          <w:rFonts w:ascii="Times New Roman" w:hAnsi="Times New Roman" w:cs="Times New Roman"/>
        </w:rPr>
      </w:pPr>
    </w:p>
    <w:p w14:paraId="63EB6273" w14:textId="3A3E81BC" w:rsidR="0052181A" w:rsidRDefault="0052181A" w:rsidP="00B03DF1">
      <w:pPr>
        <w:pStyle w:val="Bibliography"/>
        <w:rPr>
          <w:ins w:id="478" w:author="Copyeditor" w:date="2022-08-07T14:24:00Z"/>
          <w:rFonts w:ascii="Times New Roman" w:hAnsi="Times New Roman" w:cs="Times New Roman"/>
        </w:rPr>
      </w:pPr>
      <w:ins w:id="479" w:author="Copyeditor" w:date="2022-08-07T14:24:00Z">
        <w:r>
          <w:rPr>
            <w:rFonts w:ascii="Times New Roman" w:hAnsi="Times New Roman" w:cs="Times New Roman"/>
          </w:rPr>
          <w:t>McCarthy, Ann. C.</w:t>
        </w:r>
      </w:ins>
      <w:ins w:id="480" w:author="Copyeditor" w:date="2022-08-07T14:25:00Z">
        <w:r>
          <w:rPr>
            <w:rFonts w:ascii="Times New Roman" w:hAnsi="Times New Roman" w:cs="Times New Roman"/>
          </w:rPr>
          <w:t xml:space="preserve"> [Please add a complete citation for this source.]</w:t>
        </w:r>
      </w:ins>
    </w:p>
    <w:p w14:paraId="00DBA497" w14:textId="549FFD4B"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McGowan, Todd. “The Psychosis of Freedom: Law in Modernity.” </w:t>
      </w:r>
      <w:del w:id="481" w:author="Copyeditor" w:date="2022-08-07T14:34:00Z">
        <w:r w:rsidRPr="00B03DF1" w:rsidDel="004427D7">
          <w:rPr>
            <w:rFonts w:ascii="Times New Roman" w:hAnsi="Times New Roman" w:cs="Times New Roman"/>
            <w:i/>
            <w:iCs/>
          </w:rPr>
          <w:delText>Lacan on Psychosis: From Theory to Praxis</w:delText>
        </w:r>
        <w:r w:rsidRPr="00B03DF1" w:rsidDel="004427D7">
          <w:rPr>
            <w:rFonts w:ascii="Times New Roman" w:hAnsi="Times New Roman" w:cs="Times New Roman"/>
          </w:rPr>
          <w:delText xml:space="preserve">, edited by Jon </w:delText>
        </w:r>
      </w:del>
      <w:r w:rsidRPr="00B03DF1">
        <w:rPr>
          <w:rFonts w:ascii="Times New Roman" w:hAnsi="Times New Roman" w:cs="Times New Roman"/>
        </w:rPr>
        <w:t xml:space="preserve">Mills and </w:t>
      </w:r>
      <w:del w:id="482" w:author="Copyeditor" w:date="2022-08-07T14:34:00Z">
        <w:r w:rsidRPr="00B03DF1" w:rsidDel="004427D7">
          <w:rPr>
            <w:rFonts w:ascii="Times New Roman" w:hAnsi="Times New Roman" w:cs="Times New Roman"/>
          </w:rPr>
          <w:delText xml:space="preserve">David L. </w:delText>
        </w:r>
      </w:del>
      <w:r w:rsidRPr="00B03DF1">
        <w:rPr>
          <w:rFonts w:ascii="Times New Roman" w:hAnsi="Times New Roman" w:cs="Times New Roman"/>
        </w:rPr>
        <w:t>Downing</w:t>
      </w:r>
      <w:del w:id="483" w:author="Copyeditor" w:date="2022-08-07T14:33:00Z">
        <w:r w:rsidR="00BF2951"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del w:id="484" w:author="Copyeditor" w:date="2022-08-07T14:35:00Z">
        <w:r w:rsidRPr="00B03DF1" w:rsidDel="004427D7">
          <w:rPr>
            <w:rFonts w:ascii="Times New Roman" w:hAnsi="Times New Roman" w:cs="Times New Roman"/>
          </w:rPr>
          <w:delText>Routledge, 2019</w:delText>
        </w:r>
      </w:del>
      <w:r w:rsidRPr="00B03DF1">
        <w:rPr>
          <w:rFonts w:ascii="Times New Roman" w:hAnsi="Times New Roman" w:cs="Times New Roman"/>
        </w:rPr>
        <w:t>, pp. 47–77.</w:t>
      </w:r>
    </w:p>
    <w:p w14:paraId="0545EFFA" w14:textId="6BD00406" w:rsidR="00B03DF1" w:rsidRDefault="00B03DF1" w:rsidP="00B03DF1">
      <w:pPr>
        <w:pStyle w:val="Bibliography"/>
        <w:rPr>
          <w:ins w:id="485" w:author="Copyeditor" w:date="2022-08-07T14:33:00Z"/>
          <w:rFonts w:ascii="Times New Roman" w:hAnsi="Times New Roman" w:cs="Times New Roman"/>
        </w:rPr>
      </w:pPr>
      <w:r w:rsidRPr="00B03DF1">
        <w:rPr>
          <w:rFonts w:ascii="Times New Roman" w:hAnsi="Times New Roman" w:cs="Times New Roman"/>
        </w:rPr>
        <w:t xml:space="preserve">Mills, Jon. “Introduction: Beyond </w:t>
      </w:r>
      <w:r w:rsidRPr="00B03DF1">
        <w:rPr>
          <w:rFonts w:ascii="Times New Roman" w:hAnsi="Times New Roman" w:cs="Times New Roman"/>
          <w:i/>
          <w:iCs/>
        </w:rPr>
        <w:t>Nous</w:t>
      </w:r>
      <w:r w:rsidRPr="00B03DF1">
        <w:rPr>
          <w:rFonts w:ascii="Times New Roman" w:hAnsi="Times New Roman" w:cs="Times New Roman"/>
        </w:rPr>
        <w:t xml:space="preserve">.” </w:t>
      </w:r>
      <w:del w:id="486" w:author="Copyeditor" w:date="2022-08-07T14:34:00Z">
        <w:r w:rsidRPr="00B03DF1" w:rsidDel="004427D7">
          <w:rPr>
            <w:rFonts w:ascii="Times New Roman" w:hAnsi="Times New Roman" w:cs="Times New Roman"/>
            <w:i/>
            <w:iCs/>
          </w:rPr>
          <w:delText>Lacan on Psychosis: From Theory to Praxis</w:delText>
        </w:r>
        <w:r w:rsidRPr="00B03DF1" w:rsidDel="004427D7">
          <w:rPr>
            <w:rFonts w:ascii="Times New Roman" w:hAnsi="Times New Roman" w:cs="Times New Roman"/>
          </w:rPr>
          <w:delText xml:space="preserve">, edited by Jon </w:delText>
        </w:r>
      </w:del>
      <w:r w:rsidRPr="00B03DF1">
        <w:rPr>
          <w:rFonts w:ascii="Times New Roman" w:hAnsi="Times New Roman" w:cs="Times New Roman"/>
        </w:rPr>
        <w:t>Mills and</w:t>
      </w:r>
      <w:ins w:id="487" w:author="Copyeditor" w:date="2022-08-07T14:34:00Z">
        <w:r w:rsidR="004427D7">
          <w:rPr>
            <w:rFonts w:ascii="Times New Roman" w:hAnsi="Times New Roman" w:cs="Times New Roman"/>
          </w:rPr>
          <w:t xml:space="preserve"> </w:t>
        </w:r>
      </w:ins>
      <w:del w:id="488" w:author="Copyeditor" w:date="2022-08-07T14:34:00Z">
        <w:r w:rsidRPr="00B03DF1" w:rsidDel="004427D7">
          <w:rPr>
            <w:rFonts w:ascii="Times New Roman" w:hAnsi="Times New Roman" w:cs="Times New Roman"/>
          </w:rPr>
          <w:delText xml:space="preserve"> David L. </w:delText>
        </w:r>
      </w:del>
      <w:r w:rsidRPr="00B03DF1">
        <w:rPr>
          <w:rFonts w:ascii="Times New Roman" w:hAnsi="Times New Roman" w:cs="Times New Roman"/>
        </w:rPr>
        <w:t>Downing</w:t>
      </w:r>
      <w:del w:id="489" w:author="Copyeditor" w:date="2022-08-07T14:33:00Z">
        <w:r w:rsidR="001E1ACE"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490" w:author="Copyeditor" w:date="2022-08-07T14:33:00Z">
        <w:r w:rsidR="004427D7">
          <w:rPr>
            <w:rFonts w:ascii="Times New Roman" w:hAnsi="Times New Roman" w:cs="Times New Roman"/>
          </w:rPr>
          <w:t>,</w:t>
        </w:r>
        <w:r w:rsidR="004427D7" w:rsidRPr="00B03DF1">
          <w:rPr>
            <w:rFonts w:ascii="Times New Roman" w:hAnsi="Times New Roman" w:cs="Times New Roman"/>
          </w:rPr>
          <w:t xml:space="preserve"> </w:t>
        </w:r>
      </w:ins>
      <w:del w:id="491" w:author="Copyeditor" w:date="2022-08-07T14:34:00Z">
        <w:r w:rsidRPr="00B03DF1" w:rsidDel="004427D7">
          <w:rPr>
            <w:rFonts w:ascii="Times New Roman" w:hAnsi="Times New Roman" w:cs="Times New Roman"/>
          </w:rPr>
          <w:delText xml:space="preserve">Routledge, 2019, </w:delText>
        </w:r>
      </w:del>
      <w:r w:rsidRPr="00B03DF1">
        <w:rPr>
          <w:rFonts w:ascii="Times New Roman" w:hAnsi="Times New Roman" w:cs="Times New Roman"/>
        </w:rPr>
        <w:t>pp. 1–10.</w:t>
      </w:r>
    </w:p>
    <w:p w14:paraId="47857CA6" w14:textId="19935679" w:rsidR="004427D7" w:rsidRPr="004427D7" w:rsidRDefault="004427D7">
      <w:pPr>
        <w:spacing w:line="480" w:lineRule="auto"/>
        <w:ind w:left="720" w:hanging="720"/>
        <w:rPr>
          <w:ins w:id="492" w:author="Copyeditor" w:date="2022-08-07T14:33:00Z"/>
          <w:rFonts w:ascii="Times New Roman" w:hAnsi="Times New Roman" w:cs="Times New Roman"/>
        </w:rPr>
        <w:pPrChange w:id="493" w:author="Copyeditor" w:date="2022-08-07T14:34:00Z">
          <w:pPr/>
        </w:pPrChange>
      </w:pPr>
      <w:ins w:id="494" w:author="Copyeditor" w:date="2022-08-07T14:33:00Z">
        <w:r w:rsidRPr="004427D7">
          <w:rPr>
            <w:rFonts w:ascii="Times New Roman" w:hAnsi="Times New Roman" w:cs="Times New Roman"/>
            <w:rPrChange w:id="495" w:author="Copyeditor" w:date="2022-08-07T14:34:00Z">
              <w:rPr/>
            </w:rPrChange>
          </w:rPr>
          <w:t xml:space="preserve">Mills, Jon, and David L. Downing, editors. </w:t>
        </w:r>
        <w:r w:rsidRPr="004427D7">
          <w:rPr>
            <w:rFonts w:ascii="Times New Roman" w:hAnsi="Times New Roman" w:cs="Times New Roman"/>
            <w:i/>
            <w:iCs/>
          </w:rPr>
          <w:t>Lacan on Psychosis: From Theory to Praxis</w:t>
        </w:r>
      </w:ins>
      <w:ins w:id="496" w:author="Copyeditor" w:date="2022-08-07T14:34:00Z">
        <w:r w:rsidRPr="004427D7">
          <w:rPr>
            <w:rFonts w:ascii="Times New Roman" w:hAnsi="Times New Roman" w:cs="Times New Roman"/>
          </w:rPr>
          <w:t>.</w:t>
        </w:r>
      </w:ins>
      <w:ins w:id="497" w:author="Copyeditor" w:date="2022-08-07T14:33:00Z">
        <w:r w:rsidRPr="004427D7">
          <w:rPr>
            <w:rFonts w:ascii="Times New Roman" w:hAnsi="Times New Roman" w:cs="Times New Roman"/>
          </w:rPr>
          <w:t xml:space="preserve"> Routledge, 2019.</w:t>
        </w:r>
      </w:ins>
    </w:p>
    <w:p w14:paraId="1241A6FB" w14:textId="77777777" w:rsidR="004427D7" w:rsidRPr="004427D7" w:rsidRDefault="004427D7">
      <w:pPr>
        <w:rPr>
          <w:rPrChange w:id="498" w:author="Copyeditor" w:date="2022-08-07T14:33:00Z">
            <w:rPr>
              <w:rFonts w:ascii="Times New Roman" w:hAnsi="Times New Roman" w:cs="Times New Roman"/>
            </w:rPr>
          </w:rPrChange>
        </w:rPr>
        <w:pPrChange w:id="499" w:author="Copyeditor" w:date="2022-08-07T14:33:00Z">
          <w:pPr>
            <w:pStyle w:val="Bibliography"/>
          </w:pPr>
        </w:pPrChange>
      </w:pPr>
    </w:p>
    <w:p w14:paraId="6714095C" w14:textId="5FC51155"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Mullen, Mary. “Two Clocks: </w:t>
      </w:r>
      <w:r w:rsidRPr="00B03DF1">
        <w:rPr>
          <w:rFonts w:ascii="Times New Roman" w:hAnsi="Times New Roman" w:cs="Times New Roman"/>
          <w:i/>
          <w:iCs/>
        </w:rPr>
        <w:t>Aurora Leigh</w:t>
      </w:r>
      <w:r w:rsidRPr="00B03DF1">
        <w:rPr>
          <w:rFonts w:ascii="Times New Roman" w:hAnsi="Times New Roman" w:cs="Times New Roman"/>
        </w:rPr>
        <w:t xml:space="preserve">, Poetic Form, and the Politics of Timeliness.” </w:t>
      </w:r>
      <w:r w:rsidRPr="00B03DF1">
        <w:rPr>
          <w:rFonts w:ascii="Times New Roman" w:hAnsi="Times New Roman" w:cs="Times New Roman"/>
          <w:i/>
          <w:iCs/>
        </w:rPr>
        <w:t>Victorian Poetry</w:t>
      </w:r>
      <w:r w:rsidRPr="00B03DF1">
        <w:rPr>
          <w:rFonts w:ascii="Times New Roman" w:hAnsi="Times New Roman" w:cs="Times New Roman"/>
        </w:rPr>
        <w:t>, v</w:t>
      </w:r>
      <w:r w:rsidR="00F348BD">
        <w:rPr>
          <w:rFonts w:ascii="Times New Roman" w:hAnsi="Times New Roman" w:cs="Times New Roman"/>
        </w:rPr>
        <w:t>ol. 51, no. 1, 2013, pp. 63–80.</w:t>
      </w:r>
    </w:p>
    <w:p w14:paraId="06B7F4F6"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Murray, Chris. </w:t>
      </w:r>
      <w:r w:rsidRPr="00B03DF1">
        <w:rPr>
          <w:rFonts w:ascii="Times New Roman" w:hAnsi="Times New Roman" w:cs="Times New Roman"/>
          <w:i/>
          <w:iCs/>
        </w:rPr>
        <w:t>Tragic Coleridge</w:t>
      </w:r>
      <w:r w:rsidRPr="00B03DF1">
        <w:rPr>
          <w:rFonts w:ascii="Times New Roman" w:hAnsi="Times New Roman" w:cs="Times New Roman"/>
        </w:rPr>
        <w:t>. Ashgate, 2013.</w:t>
      </w:r>
    </w:p>
    <w:p w14:paraId="5A3D301F" w14:textId="77777777"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O’Gorman, Francis. “Coleridge, ‘Frost at Midnight’, and Anticipating the Future.” </w:t>
      </w:r>
      <w:r w:rsidRPr="00B03DF1">
        <w:rPr>
          <w:rFonts w:ascii="Times New Roman" w:hAnsi="Times New Roman" w:cs="Times New Roman"/>
          <w:i/>
          <w:iCs/>
        </w:rPr>
        <w:t>Romanticism</w:t>
      </w:r>
      <w:r w:rsidRPr="00B03DF1">
        <w:rPr>
          <w:rFonts w:ascii="Times New Roman" w:hAnsi="Times New Roman" w:cs="Times New Roman"/>
        </w:rPr>
        <w:t>, vol. 14, no. 3, 2008, pp. 232–44.</w:t>
      </w:r>
    </w:p>
    <w:p w14:paraId="786BFC49" w14:textId="78914054"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Schreber, Daniel Paul. </w:t>
      </w:r>
      <w:r w:rsidRPr="00B03DF1">
        <w:rPr>
          <w:rFonts w:ascii="Times New Roman" w:hAnsi="Times New Roman" w:cs="Times New Roman"/>
          <w:i/>
          <w:iCs/>
        </w:rPr>
        <w:t>Memoirs of My Nervous Illness</w:t>
      </w:r>
      <w:ins w:id="500" w:author="Copyeditor" w:date="2022-08-07T14:35:00Z">
        <w:r w:rsidR="004427D7">
          <w:rPr>
            <w:rFonts w:ascii="Times New Roman" w:hAnsi="Times New Roman" w:cs="Times New Roman"/>
          </w:rPr>
          <w:t>.</w:t>
        </w:r>
      </w:ins>
      <w:del w:id="501" w:author="Copyeditor" w:date="2022-08-07T14:35:00Z">
        <w:r w:rsidR="00AC7C29" w:rsidDel="004427D7">
          <w:rPr>
            <w:rFonts w:ascii="Times New Roman" w:hAnsi="Times New Roman" w:cs="Times New Roman"/>
          </w:rPr>
          <w:delText>,</w:delText>
        </w:r>
      </w:del>
      <w:r w:rsidR="00AC7C29">
        <w:rPr>
          <w:rFonts w:ascii="Times New Roman" w:hAnsi="Times New Roman" w:cs="Times New Roman"/>
        </w:rPr>
        <w:t xml:space="preserve"> </w:t>
      </w:r>
      <w:ins w:id="502" w:author="Copyeditor" w:date="2022-08-07T14:35:00Z">
        <w:r w:rsidR="004427D7">
          <w:rPr>
            <w:rFonts w:ascii="Times New Roman" w:hAnsi="Times New Roman" w:cs="Times New Roman"/>
          </w:rPr>
          <w:t>E</w:t>
        </w:r>
      </w:ins>
      <w:del w:id="503" w:author="Copyeditor" w:date="2022-08-07T14:35:00Z">
        <w:r w:rsidR="00AC7C29" w:rsidDel="004427D7">
          <w:rPr>
            <w:rFonts w:ascii="Times New Roman" w:hAnsi="Times New Roman" w:cs="Times New Roman"/>
          </w:rPr>
          <w:delText>e</w:delText>
        </w:r>
      </w:del>
      <w:r w:rsidRPr="00B03DF1">
        <w:rPr>
          <w:rFonts w:ascii="Times New Roman" w:hAnsi="Times New Roman" w:cs="Times New Roman"/>
        </w:rPr>
        <w:t>dited by Ida MacAlpine and Richard Hunter</w:t>
      </w:r>
      <w:del w:id="504" w:author="Copyeditor" w:date="2022-08-07T14:35:00Z">
        <w:r w:rsidR="00AC7C29"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05" w:author="Copyeditor" w:date="2022-08-07T14:35:00Z">
        <w:r w:rsidR="004427D7">
          <w:rPr>
            <w:rFonts w:ascii="Times New Roman" w:hAnsi="Times New Roman" w:cs="Times New Roman"/>
          </w:rPr>
          <w:t>,</w:t>
        </w:r>
        <w:r w:rsidR="004427D7" w:rsidRPr="00B03DF1">
          <w:rPr>
            <w:rFonts w:ascii="Times New Roman" w:hAnsi="Times New Roman" w:cs="Times New Roman"/>
          </w:rPr>
          <w:t xml:space="preserve"> </w:t>
        </w:r>
      </w:ins>
      <w:del w:id="506" w:author="Copyeditor" w:date="2022-08-07T14:35:00Z">
        <w:r w:rsidRPr="00B03DF1" w:rsidDel="004427D7">
          <w:rPr>
            <w:rFonts w:ascii="Times New Roman" w:hAnsi="Times New Roman" w:cs="Times New Roman"/>
          </w:rPr>
          <w:delText xml:space="preserve">Translated </w:delText>
        </w:r>
      </w:del>
      <w:ins w:id="507" w:author="Copyeditor" w:date="2022-08-07T14:35:00Z">
        <w:r w:rsidR="004427D7">
          <w:rPr>
            <w:rFonts w:ascii="Times New Roman" w:hAnsi="Times New Roman" w:cs="Times New Roman"/>
          </w:rPr>
          <w:t>t</w:t>
        </w:r>
        <w:r w:rsidR="004427D7" w:rsidRPr="00B03DF1">
          <w:rPr>
            <w:rFonts w:ascii="Times New Roman" w:hAnsi="Times New Roman" w:cs="Times New Roman"/>
          </w:rPr>
          <w:t xml:space="preserve">ranslated </w:t>
        </w:r>
      </w:ins>
      <w:r w:rsidRPr="00B03DF1">
        <w:rPr>
          <w:rFonts w:ascii="Times New Roman" w:hAnsi="Times New Roman" w:cs="Times New Roman"/>
        </w:rPr>
        <w:t>by Ida MacAlpine and Richard Hunter</w:t>
      </w:r>
      <w:del w:id="508" w:author="Copyeditor" w:date="2022-08-07T14:35:00Z">
        <w:r w:rsidR="00C02348"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09" w:author="Copyeditor" w:date="2022-08-07T14:35: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New York Review Books, 2000.</w:t>
      </w:r>
    </w:p>
    <w:p w14:paraId="61BA735B" w14:textId="726DD1DE"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Thum, Maureen. “Challenging Traditionalist Gender Roles: The Exotic Woman as Critical Observer in Elizabeth Barrett Browning’s </w:t>
      </w:r>
      <w:r w:rsidRPr="00B03DF1">
        <w:rPr>
          <w:rFonts w:ascii="Times New Roman" w:hAnsi="Times New Roman" w:cs="Times New Roman"/>
          <w:i/>
          <w:iCs/>
        </w:rPr>
        <w:t>Aurora Leigh</w:t>
      </w:r>
      <w:r w:rsidRPr="00B03DF1">
        <w:rPr>
          <w:rFonts w:ascii="Times New Roman" w:hAnsi="Times New Roman" w:cs="Times New Roman"/>
        </w:rPr>
        <w:t xml:space="preserve">.” </w:t>
      </w:r>
      <w:r w:rsidRPr="00B03DF1">
        <w:rPr>
          <w:rFonts w:ascii="Times New Roman" w:hAnsi="Times New Roman" w:cs="Times New Roman"/>
          <w:i/>
          <w:iCs/>
        </w:rPr>
        <w:t>The Foreign Woman in British Literature: Exotics, Aliens, and Outsiders</w:t>
      </w:r>
      <w:r w:rsidRPr="00B03DF1">
        <w:rPr>
          <w:rFonts w:ascii="Times New Roman" w:hAnsi="Times New Roman" w:cs="Times New Roman"/>
        </w:rPr>
        <w:t>, edited by Marilyn Button and Toni Reed</w:t>
      </w:r>
      <w:del w:id="510" w:author="Copyeditor" w:date="2022-08-07T14:35:00Z">
        <w:r w:rsidR="00816786" w:rsidDel="004427D7">
          <w:rPr>
            <w:rFonts w:ascii="Times New Roman" w:hAnsi="Times New Roman" w:cs="Times New Roman"/>
          </w:rPr>
          <w:delText>.</w:delText>
        </w:r>
        <w:r w:rsidRPr="00B03DF1" w:rsidDel="004427D7">
          <w:rPr>
            <w:rFonts w:ascii="Times New Roman" w:hAnsi="Times New Roman" w:cs="Times New Roman"/>
          </w:rPr>
          <w:delText xml:space="preserve"> </w:delText>
        </w:r>
      </w:del>
      <w:ins w:id="511" w:author="Copyeditor" w:date="2022-08-07T14:35:00Z">
        <w:r w:rsidR="004427D7">
          <w:rPr>
            <w:rFonts w:ascii="Times New Roman" w:hAnsi="Times New Roman" w:cs="Times New Roman"/>
          </w:rPr>
          <w:t>,</w:t>
        </w:r>
        <w:r w:rsidR="004427D7" w:rsidRPr="00B03DF1">
          <w:rPr>
            <w:rFonts w:ascii="Times New Roman" w:hAnsi="Times New Roman" w:cs="Times New Roman"/>
          </w:rPr>
          <w:t xml:space="preserve"> </w:t>
        </w:r>
      </w:ins>
      <w:r w:rsidRPr="00B03DF1">
        <w:rPr>
          <w:rFonts w:ascii="Times New Roman" w:hAnsi="Times New Roman" w:cs="Times New Roman"/>
        </w:rPr>
        <w:t>Greenwood, 1999, pp. 79–93.</w:t>
      </w:r>
    </w:p>
    <w:p w14:paraId="48E84732" w14:textId="74968888"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Vanheule, Stijn. “On Ordinary Psychosis.” </w:t>
      </w:r>
      <w:del w:id="512" w:author="Copyeditor" w:date="2022-08-07T14:36:00Z">
        <w:r w:rsidRPr="00B03DF1" w:rsidDel="004427D7">
          <w:rPr>
            <w:rFonts w:ascii="Times New Roman" w:hAnsi="Times New Roman" w:cs="Times New Roman"/>
            <w:i/>
            <w:iCs/>
          </w:rPr>
          <w:delText>Lacan on Psychosis: From Theory to Praxis</w:delText>
        </w:r>
        <w:r w:rsidRPr="00B03DF1" w:rsidDel="004427D7">
          <w:rPr>
            <w:rFonts w:ascii="Times New Roman" w:hAnsi="Times New Roman" w:cs="Times New Roman"/>
          </w:rPr>
          <w:delText xml:space="preserve">, edited by Jon </w:delText>
        </w:r>
      </w:del>
      <w:r w:rsidRPr="00B03DF1">
        <w:rPr>
          <w:rFonts w:ascii="Times New Roman" w:hAnsi="Times New Roman" w:cs="Times New Roman"/>
        </w:rPr>
        <w:t xml:space="preserve">Mills and </w:t>
      </w:r>
      <w:del w:id="513" w:author="Copyeditor" w:date="2022-08-07T14:36:00Z">
        <w:r w:rsidRPr="00B03DF1" w:rsidDel="004427D7">
          <w:rPr>
            <w:rFonts w:ascii="Times New Roman" w:hAnsi="Times New Roman" w:cs="Times New Roman"/>
          </w:rPr>
          <w:delText xml:space="preserve">David L. </w:delText>
        </w:r>
      </w:del>
      <w:r w:rsidRPr="00B03DF1">
        <w:rPr>
          <w:rFonts w:ascii="Times New Roman" w:hAnsi="Times New Roman" w:cs="Times New Roman"/>
        </w:rPr>
        <w:t>Downing</w:t>
      </w:r>
      <w:del w:id="514" w:author="Copyeditor" w:date="2022-08-07T14:36:00Z">
        <w:r w:rsidR="00A953E8" w:rsidDel="004427D7">
          <w:rPr>
            <w:rFonts w:ascii="Times New Roman" w:hAnsi="Times New Roman" w:cs="Times New Roman"/>
          </w:rPr>
          <w:delText>.</w:delText>
        </w:r>
        <w:r w:rsidRPr="00B03DF1" w:rsidDel="004427D7">
          <w:rPr>
            <w:rFonts w:ascii="Times New Roman" w:hAnsi="Times New Roman" w:cs="Times New Roman"/>
          </w:rPr>
          <w:delText xml:space="preserve"> Routledge, 2019</w:delText>
        </w:r>
      </w:del>
      <w:r w:rsidRPr="00B03DF1">
        <w:rPr>
          <w:rFonts w:ascii="Times New Roman" w:hAnsi="Times New Roman" w:cs="Times New Roman"/>
        </w:rPr>
        <w:t>, pp. 77–103.</w:t>
      </w:r>
    </w:p>
    <w:p w14:paraId="12001A8A" w14:textId="00953410" w:rsidR="00B03DF1" w:rsidRPr="00B03DF1" w:rsidRDefault="00B03DF1" w:rsidP="00B03DF1">
      <w:pPr>
        <w:pStyle w:val="Bibliography"/>
        <w:rPr>
          <w:rFonts w:ascii="Times New Roman" w:hAnsi="Times New Roman" w:cs="Times New Roman"/>
        </w:rPr>
      </w:pPr>
      <w:r w:rsidRPr="00B03DF1">
        <w:rPr>
          <w:rFonts w:ascii="Times New Roman" w:hAnsi="Times New Roman" w:cs="Times New Roman"/>
        </w:rPr>
        <w:t xml:space="preserve">Wolfson, Susan J. </w:t>
      </w:r>
      <w:r w:rsidRPr="00B03DF1">
        <w:rPr>
          <w:rFonts w:ascii="Times New Roman" w:hAnsi="Times New Roman" w:cs="Times New Roman"/>
          <w:i/>
          <w:iCs/>
        </w:rPr>
        <w:t>Romantic Interactions: Social Being and the Turns of Literary Action</w:t>
      </w:r>
      <w:r w:rsidRPr="00B03DF1">
        <w:rPr>
          <w:rFonts w:ascii="Times New Roman" w:hAnsi="Times New Roman" w:cs="Times New Roman"/>
        </w:rPr>
        <w:t>. The Johns Hopkins U</w:t>
      </w:r>
      <w:r w:rsidR="00AC7C29">
        <w:rPr>
          <w:rFonts w:ascii="Times New Roman" w:hAnsi="Times New Roman" w:cs="Times New Roman"/>
        </w:rPr>
        <w:t>P</w:t>
      </w:r>
      <w:r w:rsidRPr="00B03DF1">
        <w:rPr>
          <w:rFonts w:ascii="Times New Roman" w:hAnsi="Times New Roman" w:cs="Times New Roman"/>
        </w:rPr>
        <w:t>, 2010.</w:t>
      </w:r>
    </w:p>
    <w:p w14:paraId="0E958CD5" w14:textId="6F908E68" w:rsidR="000D04C1" w:rsidRDefault="00B03DF1" w:rsidP="000D04C1">
      <w:pPr>
        <w:spacing w:line="480" w:lineRule="auto"/>
        <w:rPr>
          <w:rFonts w:ascii="Times New Roman" w:hAnsi="Times New Roman" w:cs="Times New Roman"/>
        </w:rPr>
      </w:pPr>
      <w:r>
        <w:rPr>
          <w:rFonts w:ascii="Times New Roman" w:hAnsi="Times New Roman" w:cs="Times New Roman"/>
        </w:rPr>
        <w:fldChar w:fldCharType="end"/>
      </w:r>
    </w:p>
    <w:p w14:paraId="24B0F3E3" w14:textId="77777777" w:rsidR="004B101A" w:rsidRPr="004B101A" w:rsidRDefault="004B101A" w:rsidP="004B101A">
      <w:pPr>
        <w:widowControl w:val="0"/>
        <w:autoSpaceDE w:val="0"/>
        <w:autoSpaceDN w:val="0"/>
        <w:adjustRightInd w:val="0"/>
        <w:rPr>
          <w:rFonts w:ascii="Times New Roman" w:hAnsi="Times New Roman" w:cs="Times New Roman"/>
        </w:rPr>
      </w:pPr>
    </w:p>
    <w:sectPr w:rsidR="004B101A" w:rsidRPr="004B101A" w:rsidSect="00D664FF">
      <w:headerReference w:type="even" r:id="rId10"/>
      <w:headerReference w:type="default" r:id="rId11"/>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8" w:author="Copyeditor" w:date="2022-08-02T13:41:00Z" w:initials="CE">
    <w:p w14:paraId="16CCC09F" w14:textId="0BE9CD3E" w:rsidR="00071942" w:rsidRDefault="00071942">
      <w:pPr>
        <w:pStyle w:val="CommentText"/>
      </w:pPr>
      <w:r w:rsidRPr="00A60ED6">
        <w:rPr>
          <w:rStyle w:val="CommentReference"/>
          <w:highlight w:val="yellow"/>
        </w:rPr>
        <w:annotationRef/>
      </w:r>
      <w:r w:rsidRPr="00A60ED6">
        <w:rPr>
          <w:highlight w:val="yellow"/>
        </w:rPr>
        <w:t>Please reword this line to avoid the sentence fragment. What do the arrival of the outside world and the core of the subject do?</w:t>
      </w:r>
    </w:p>
  </w:comment>
  <w:comment w:id="101" w:author="Copyeditor" w:date="2022-08-02T13:41:00Z" w:initials="CE">
    <w:p w14:paraId="23A7EE75" w14:textId="404B304A" w:rsidR="00071942" w:rsidRDefault="00071942">
      <w:pPr>
        <w:pStyle w:val="CommentText"/>
      </w:pPr>
      <w:r w:rsidRPr="00A60ED6">
        <w:rPr>
          <w:rStyle w:val="CommentReference"/>
          <w:highlight w:val="yellow"/>
        </w:rPr>
        <w:annotationRef/>
      </w:r>
      <w:r w:rsidRPr="00A60ED6">
        <w:rPr>
          <w:highlight w:val="yellow"/>
        </w:rPr>
        <w:t>Please include line numbers for this quoted material.</w:t>
      </w:r>
    </w:p>
  </w:comment>
  <w:comment w:id="213" w:author="Copyeditor" w:date="2022-08-02T15:26:00Z" w:initials="CE">
    <w:p w14:paraId="33A662F7" w14:textId="295B84BC" w:rsidR="00071942" w:rsidRDefault="00071942">
      <w:pPr>
        <w:pStyle w:val="CommentText"/>
      </w:pPr>
      <w:r>
        <w:rPr>
          <w:rStyle w:val="CommentReference"/>
        </w:rPr>
        <w:annotationRef/>
      </w:r>
      <w:r w:rsidRPr="00A60ED6">
        <w:rPr>
          <w:highlight w:val="yellow"/>
        </w:rPr>
        <w:t>Should this be “one’s own boundaries”?</w:t>
      </w:r>
    </w:p>
  </w:comment>
  <w:comment w:id="239" w:author="Copyeditor" w:date="2022-08-02T15:41:00Z" w:initials="CE">
    <w:p w14:paraId="4C801AB2" w14:textId="0B654F60" w:rsidR="007C55B9" w:rsidRDefault="007C55B9">
      <w:pPr>
        <w:pStyle w:val="CommentText"/>
      </w:pPr>
      <w:r w:rsidRPr="00A60ED6">
        <w:rPr>
          <w:rStyle w:val="CommentReference"/>
          <w:highlight w:val="yellow"/>
        </w:rPr>
        <w:annotationRef/>
      </w:r>
      <w:r w:rsidRPr="00A60ED6">
        <w:rPr>
          <w:highlight w:val="yellow"/>
        </w:rPr>
        <w:t>Please include line numbers for this quoted material.</w:t>
      </w:r>
    </w:p>
  </w:comment>
  <w:comment w:id="242" w:author="Copyeditor" w:date="2022-08-02T15:45:00Z" w:initials="CE">
    <w:p w14:paraId="6F8964F3" w14:textId="6D7BEA00" w:rsidR="007C55B9" w:rsidRDefault="007C55B9">
      <w:pPr>
        <w:pStyle w:val="CommentText"/>
      </w:pPr>
      <w:r w:rsidRPr="00A60ED6">
        <w:rPr>
          <w:rStyle w:val="CommentReference"/>
          <w:highlight w:val="yellow"/>
        </w:rPr>
        <w:annotationRef/>
      </w:r>
      <w:r w:rsidRPr="00A60ED6">
        <w:rPr>
          <w:highlight w:val="yellow"/>
        </w:rPr>
        <w:t>Please include line numbers for this quoted material.</w:t>
      </w:r>
    </w:p>
  </w:comment>
  <w:comment w:id="247" w:author="Copyeditor" w:date="2022-08-02T15:47:00Z" w:initials="CE">
    <w:p w14:paraId="6981D12B" w14:textId="55C67657" w:rsidR="007C55B9" w:rsidRDefault="007C55B9">
      <w:pPr>
        <w:pStyle w:val="CommentText"/>
      </w:pPr>
      <w:r w:rsidRPr="00A60ED6">
        <w:rPr>
          <w:rStyle w:val="CommentReference"/>
          <w:highlight w:val="yellow"/>
        </w:rPr>
        <w:annotationRef/>
      </w:r>
      <w:r w:rsidRPr="00A60ED6">
        <w:rPr>
          <w:highlight w:val="yellow"/>
        </w:rPr>
        <w:t>Please include a line number for “seasonable delights.”</w:t>
      </w:r>
    </w:p>
  </w:comment>
  <w:comment w:id="266" w:author="Copyeditor" w:date="2022-08-04T09:46:00Z" w:initials="CE">
    <w:p w14:paraId="7BB977FE" w14:textId="514CD764" w:rsidR="004703D0" w:rsidRDefault="004703D0">
      <w:pPr>
        <w:pStyle w:val="CommentText"/>
      </w:pPr>
      <w:r w:rsidRPr="00A60ED6">
        <w:rPr>
          <w:rStyle w:val="CommentReference"/>
          <w:highlight w:val="yellow"/>
        </w:rPr>
        <w:annotationRef/>
      </w:r>
      <w:r w:rsidRPr="00A60ED6">
        <w:rPr>
          <w:highlight w:val="yellow"/>
        </w:rPr>
        <w:t>Please add this source to the Works Cited.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CCC09F" w15:done="0"/>
  <w15:commentEx w15:paraId="23A7EE75" w15:done="0"/>
  <w15:commentEx w15:paraId="33A662F7" w15:done="0"/>
  <w15:commentEx w15:paraId="4C801AB2" w15:done="0"/>
  <w15:commentEx w15:paraId="6F8964F3" w15:done="0"/>
  <w15:commentEx w15:paraId="6981D12B" w15:done="0"/>
  <w15:commentEx w15:paraId="7BB97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A81B" w16cex:dateUtc="2022-08-02T19:41:00Z"/>
  <w16cex:commentExtensible w16cex:durableId="2693A7F1" w16cex:dateUtc="2022-08-02T19:41:00Z"/>
  <w16cex:commentExtensible w16cex:durableId="2693C0AF" w16cex:dateUtc="2022-08-02T21:26:00Z"/>
  <w16cex:commentExtensible w16cex:durableId="2693C428" w16cex:dateUtc="2022-08-02T21:41:00Z"/>
  <w16cex:commentExtensible w16cex:durableId="2693C525" w16cex:dateUtc="2022-08-02T21:45:00Z"/>
  <w16cex:commentExtensible w16cex:durableId="2693C574" w16cex:dateUtc="2022-08-02T21:47:00Z"/>
  <w16cex:commentExtensible w16cex:durableId="269613ED" w16cex:dateUtc="2022-08-04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CCC09F" w16cid:durableId="2693A81B"/>
  <w16cid:commentId w16cid:paraId="23A7EE75" w16cid:durableId="2693A7F1"/>
  <w16cid:commentId w16cid:paraId="33A662F7" w16cid:durableId="2693C0AF"/>
  <w16cid:commentId w16cid:paraId="4C801AB2" w16cid:durableId="2693C428"/>
  <w16cid:commentId w16cid:paraId="6F8964F3" w16cid:durableId="2693C525"/>
  <w16cid:commentId w16cid:paraId="6981D12B" w16cid:durableId="2693C574"/>
  <w16cid:commentId w16cid:paraId="7BB977FE" w16cid:durableId="269613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63A53" w14:textId="77777777" w:rsidR="0013283F" w:rsidRDefault="0013283F" w:rsidP="00D664FF">
      <w:r>
        <w:separator/>
      </w:r>
    </w:p>
  </w:endnote>
  <w:endnote w:type="continuationSeparator" w:id="0">
    <w:p w14:paraId="5120693E" w14:textId="77777777" w:rsidR="0013283F" w:rsidRDefault="0013283F" w:rsidP="00D664FF">
      <w:r>
        <w:continuationSeparator/>
      </w:r>
    </w:p>
  </w:endnote>
  <w:endnote w:id="1">
    <w:p w14:paraId="09F19F9A" w14:textId="6CB4EB2E" w:rsidR="00B03DF1" w:rsidRPr="00596742" w:rsidRDefault="00B03DF1" w:rsidP="00427951">
      <w:pPr>
        <w:pStyle w:val="EndnoteText"/>
        <w:spacing w:line="480" w:lineRule="auto"/>
        <w:rPr>
          <w:rFonts w:ascii="Times New Roman" w:hAnsi="Times New Roman" w:cs="Times New Roman"/>
        </w:rPr>
      </w:pPr>
      <w:r w:rsidRPr="00596742">
        <w:rPr>
          <w:rStyle w:val="EndnoteReference"/>
          <w:rFonts w:ascii="Times New Roman" w:hAnsi="Times New Roman" w:cs="Times New Roman"/>
        </w:rPr>
        <w:endnoteRef/>
      </w:r>
      <w:r w:rsidRPr="00596742">
        <w:rPr>
          <w:rFonts w:ascii="Times New Roman" w:hAnsi="Times New Roman" w:cs="Times New Roman"/>
        </w:rPr>
        <w:t xml:space="preserve"> This research has been supported</w:t>
      </w:r>
      <w:ins w:id="5" w:author="Copyeditor" w:date="2022-08-04T13:25:00Z">
        <w:r w:rsidR="00480F5A">
          <w:rPr>
            <w:rFonts w:ascii="Times New Roman" w:hAnsi="Times New Roman" w:cs="Times New Roman"/>
          </w:rPr>
          <w:t xml:space="preserve"> by</w:t>
        </w:r>
      </w:ins>
      <w:r w:rsidRPr="00596742">
        <w:rPr>
          <w:rFonts w:ascii="Times New Roman" w:hAnsi="Times New Roman" w:cs="Times New Roman"/>
        </w:rPr>
        <w:t xml:space="preserve"> the Social Sciences and Humanities Research Council of Canada, Insight Grant #156722. I thank Elizabeth Fay, Kate Singer, Kaz Oishi, and Alan Bewell for their responses to</w:t>
      </w:r>
      <w:r>
        <w:rPr>
          <w:rFonts w:ascii="Times New Roman" w:hAnsi="Times New Roman" w:cs="Times New Roman"/>
        </w:rPr>
        <w:t xml:space="preserve"> earlier versions of this essay</w:t>
      </w:r>
      <w:del w:id="6" w:author="Copyeditor" w:date="2022-08-02T08:51:00Z">
        <w:r w:rsidDel="00071942">
          <w:rPr>
            <w:rFonts w:ascii="Times New Roman" w:hAnsi="Times New Roman" w:cs="Times New Roman"/>
          </w:rPr>
          <w:delText>,</w:delText>
        </w:r>
      </w:del>
      <w:r>
        <w:rPr>
          <w:rFonts w:ascii="Times New Roman" w:hAnsi="Times New Roman" w:cs="Times New Roman"/>
        </w:rPr>
        <w:t xml:space="preserve"> and Julie Carlson for her response in this volume.</w:t>
      </w:r>
    </w:p>
  </w:endnote>
  <w:endnote w:id="2">
    <w:p w14:paraId="2CFA5602" w14:textId="20DE5E11" w:rsidR="00B03DF1" w:rsidRDefault="00B03DF1" w:rsidP="00427951">
      <w:pPr>
        <w:pStyle w:val="EndnoteText"/>
        <w:spacing w:line="480" w:lineRule="auto"/>
      </w:pPr>
      <w:r w:rsidRPr="00596742">
        <w:rPr>
          <w:rStyle w:val="EndnoteReference"/>
          <w:rFonts w:ascii="Times New Roman" w:hAnsi="Times New Roman" w:cs="Times New Roman"/>
        </w:rPr>
        <w:endnoteRef/>
      </w:r>
      <w:r w:rsidRPr="00596742">
        <w:rPr>
          <w:rFonts w:ascii="Times New Roman" w:hAnsi="Times New Roman" w:cs="Times New Roman"/>
        </w:rPr>
        <w:t xml:space="preserve"> I am here indebted to Celiese Lypka, who, in our work together, has helped me to understand this passage of </w:t>
      </w:r>
      <w:r w:rsidRPr="00596742">
        <w:rPr>
          <w:rFonts w:ascii="Times New Roman" w:hAnsi="Times New Roman" w:cs="Times New Roman"/>
          <w:i/>
        </w:rPr>
        <w:t>Seminar X</w:t>
      </w:r>
      <w:r w:rsidRPr="00596742">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E9A5" w14:textId="77777777" w:rsidR="0013283F" w:rsidRDefault="0013283F" w:rsidP="00D664FF">
      <w:r>
        <w:separator/>
      </w:r>
    </w:p>
  </w:footnote>
  <w:footnote w:type="continuationSeparator" w:id="0">
    <w:p w14:paraId="4D784ABC" w14:textId="77777777" w:rsidR="0013283F" w:rsidRDefault="0013283F" w:rsidP="00D6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7755" w14:textId="77777777" w:rsidR="00B03DF1" w:rsidRDefault="00B03DF1" w:rsidP="005B37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E4E068" w14:textId="77777777" w:rsidR="00B03DF1" w:rsidRDefault="00B03DF1" w:rsidP="00D66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20E9" w14:textId="77777777" w:rsidR="00B03DF1" w:rsidRPr="00F22A5A" w:rsidRDefault="00B03DF1" w:rsidP="005B3795">
    <w:pPr>
      <w:pStyle w:val="Header"/>
      <w:framePr w:wrap="around" w:vAnchor="text" w:hAnchor="margin" w:xAlign="right" w:y="1"/>
      <w:rPr>
        <w:rStyle w:val="PageNumber"/>
        <w:rFonts w:ascii="Times New Roman" w:hAnsi="Times New Roman" w:cs="Times New Roman"/>
      </w:rPr>
    </w:pPr>
    <w:r w:rsidRPr="00F22A5A">
      <w:rPr>
        <w:rStyle w:val="PageNumber"/>
        <w:rFonts w:ascii="Times New Roman" w:hAnsi="Times New Roman" w:cs="Times New Roman"/>
      </w:rPr>
      <w:t xml:space="preserve">Sigler </w:t>
    </w:r>
    <w:r w:rsidRPr="00F22A5A">
      <w:rPr>
        <w:rStyle w:val="PageNumber"/>
        <w:rFonts w:ascii="Times New Roman" w:hAnsi="Times New Roman" w:cs="Times New Roman"/>
      </w:rPr>
      <w:fldChar w:fldCharType="begin"/>
    </w:r>
    <w:r w:rsidRPr="00F22A5A">
      <w:rPr>
        <w:rStyle w:val="PageNumber"/>
        <w:rFonts w:ascii="Times New Roman" w:hAnsi="Times New Roman" w:cs="Times New Roman"/>
      </w:rPr>
      <w:instrText xml:space="preserve">PAGE  </w:instrText>
    </w:r>
    <w:r w:rsidRPr="00F22A5A">
      <w:rPr>
        <w:rStyle w:val="PageNumber"/>
        <w:rFonts w:ascii="Times New Roman" w:hAnsi="Times New Roman" w:cs="Times New Roman"/>
      </w:rPr>
      <w:fldChar w:fldCharType="separate"/>
    </w:r>
    <w:r w:rsidR="00F348BD">
      <w:rPr>
        <w:rStyle w:val="PageNumber"/>
        <w:rFonts w:ascii="Times New Roman" w:hAnsi="Times New Roman" w:cs="Times New Roman"/>
        <w:noProof/>
      </w:rPr>
      <w:t>26</w:t>
    </w:r>
    <w:r w:rsidRPr="00F22A5A">
      <w:rPr>
        <w:rStyle w:val="PageNumber"/>
        <w:rFonts w:ascii="Times New Roman" w:hAnsi="Times New Roman" w:cs="Times New Roman"/>
      </w:rPr>
      <w:fldChar w:fldCharType="end"/>
    </w:r>
  </w:p>
  <w:p w14:paraId="37927BF0" w14:textId="77777777" w:rsidR="00B03DF1" w:rsidRDefault="00B03DF1" w:rsidP="00D664FF">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FF"/>
    <w:rsid w:val="00020365"/>
    <w:rsid w:val="000360E9"/>
    <w:rsid w:val="00047E68"/>
    <w:rsid w:val="0005494A"/>
    <w:rsid w:val="000560F7"/>
    <w:rsid w:val="00061840"/>
    <w:rsid w:val="0006353C"/>
    <w:rsid w:val="00071911"/>
    <w:rsid w:val="00071942"/>
    <w:rsid w:val="00071CBC"/>
    <w:rsid w:val="00072302"/>
    <w:rsid w:val="000726D9"/>
    <w:rsid w:val="00081F14"/>
    <w:rsid w:val="000916E0"/>
    <w:rsid w:val="000A5D97"/>
    <w:rsid w:val="000A6EBD"/>
    <w:rsid w:val="000B45CC"/>
    <w:rsid w:val="000C082C"/>
    <w:rsid w:val="000C30CA"/>
    <w:rsid w:val="000C7894"/>
    <w:rsid w:val="000D04C1"/>
    <w:rsid w:val="000D1693"/>
    <w:rsid w:val="000D1F0B"/>
    <w:rsid w:val="000D2E05"/>
    <w:rsid w:val="000D5C06"/>
    <w:rsid w:val="000E2F5B"/>
    <w:rsid w:val="000E4F39"/>
    <w:rsid w:val="000F31CE"/>
    <w:rsid w:val="001068A3"/>
    <w:rsid w:val="001136C9"/>
    <w:rsid w:val="00116691"/>
    <w:rsid w:val="001277E8"/>
    <w:rsid w:val="0013283F"/>
    <w:rsid w:val="00137D92"/>
    <w:rsid w:val="00142587"/>
    <w:rsid w:val="001426AF"/>
    <w:rsid w:val="0015236A"/>
    <w:rsid w:val="0015429E"/>
    <w:rsid w:val="0017528C"/>
    <w:rsid w:val="00184305"/>
    <w:rsid w:val="001860A0"/>
    <w:rsid w:val="00195607"/>
    <w:rsid w:val="00196156"/>
    <w:rsid w:val="001A5CA0"/>
    <w:rsid w:val="001B6654"/>
    <w:rsid w:val="001C0ED6"/>
    <w:rsid w:val="001C27CE"/>
    <w:rsid w:val="001C4808"/>
    <w:rsid w:val="001D03EC"/>
    <w:rsid w:val="001D342A"/>
    <w:rsid w:val="001D7507"/>
    <w:rsid w:val="001E1ACE"/>
    <w:rsid w:val="001F4E68"/>
    <w:rsid w:val="0020254A"/>
    <w:rsid w:val="00202B27"/>
    <w:rsid w:val="0021114C"/>
    <w:rsid w:val="00213F23"/>
    <w:rsid w:val="00217BD7"/>
    <w:rsid w:val="00221E3B"/>
    <w:rsid w:val="00222AE8"/>
    <w:rsid w:val="00233F12"/>
    <w:rsid w:val="002344A1"/>
    <w:rsid w:val="002373D8"/>
    <w:rsid w:val="00240D4F"/>
    <w:rsid w:val="00243236"/>
    <w:rsid w:val="002506A6"/>
    <w:rsid w:val="002550E0"/>
    <w:rsid w:val="00255DFF"/>
    <w:rsid w:val="002637BB"/>
    <w:rsid w:val="002732AC"/>
    <w:rsid w:val="00275446"/>
    <w:rsid w:val="002803EF"/>
    <w:rsid w:val="00283B01"/>
    <w:rsid w:val="00284B03"/>
    <w:rsid w:val="00286433"/>
    <w:rsid w:val="00296454"/>
    <w:rsid w:val="002A034B"/>
    <w:rsid w:val="002C2AE9"/>
    <w:rsid w:val="002D0C57"/>
    <w:rsid w:val="002D2CE8"/>
    <w:rsid w:val="002E03B8"/>
    <w:rsid w:val="002E2A94"/>
    <w:rsid w:val="002E6219"/>
    <w:rsid w:val="002F0AC6"/>
    <w:rsid w:val="002F1098"/>
    <w:rsid w:val="002F36E6"/>
    <w:rsid w:val="0030373C"/>
    <w:rsid w:val="0032124D"/>
    <w:rsid w:val="003222C4"/>
    <w:rsid w:val="0032389A"/>
    <w:rsid w:val="00323D7B"/>
    <w:rsid w:val="00326F15"/>
    <w:rsid w:val="00327161"/>
    <w:rsid w:val="003315E6"/>
    <w:rsid w:val="003319F2"/>
    <w:rsid w:val="003365DF"/>
    <w:rsid w:val="0033702E"/>
    <w:rsid w:val="003539F9"/>
    <w:rsid w:val="0035720D"/>
    <w:rsid w:val="00360B7E"/>
    <w:rsid w:val="00360E2F"/>
    <w:rsid w:val="00361451"/>
    <w:rsid w:val="00361898"/>
    <w:rsid w:val="0036616D"/>
    <w:rsid w:val="00367FAF"/>
    <w:rsid w:val="003736B3"/>
    <w:rsid w:val="00395885"/>
    <w:rsid w:val="00396E20"/>
    <w:rsid w:val="003A09A4"/>
    <w:rsid w:val="003A1DEF"/>
    <w:rsid w:val="003A6DA1"/>
    <w:rsid w:val="003B0EA8"/>
    <w:rsid w:val="003B4076"/>
    <w:rsid w:val="003B5355"/>
    <w:rsid w:val="003C48DA"/>
    <w:rsid w:val="003D0BCA"/>
    <w:rsid w:val="003D3FEB"/>
    <w:rsid w:val="003E2832"/>
    <w:rsid w:val="003F3FF1"/>
    <w:rsid w:val="003F59D3"/>
    <w:rsid w:val="003F5D75"/>
    <w:rsid w:val="003F651B"/>
    <w:rsid w:val="00412BB7"/>
    <w:rsid w:val="00422471"/>
    <w:rsid w:val="00423214"/>
    <w:rsid w:val="004233FD"/>
    <w:rsid w:val="00427951"/>
    <w:rsid w:val="004300E2"/>
    <w:rsid w:val="004301C7"/>
    <w:rsid w:val="00431CA8"/>
    <w:rsid w:val="00437F2A"/>
    <w:rsid w:val="00441E9D"/>
    <w:rsid w:val="004427D7"/>
    <w:rsid w:val="00445A6D"/>
    <w:rsid w:val="00456281"/>
    <w:rsid w:val="004703D0"/>
    <w:rsid w:val="00476555"/>
    <w:rsid w:val="00480F5A"/>
    <w:rsid w:val="0048334E"/>
    <w:rsid w:val="00486D11"/>
    <w:rsid w:val="00487572"/>
    <w:rsid w:val="00496231"/>
    <w:rsid w:val="00496B6C"/>
    <w:rsid w:val="00497709"/>
    <w:rsid w:val="004B101A"/>
    <w:rsid w:val="004B2BD1"/>
    <w:rsid w:val="004C0975"/>
    <w:rsid w:val="004C59FA"/>
    <w:rsid w:val="004C671A"/>
    <w:rsid w:val="004D19B6"/>
    <w:rsid w:val="004D73FA"/>
    <w:rsid w:val="004D7870"/>
    <w:rsid w:val="004E2DC2"/>
    <w:rsid w:val="004E6262"/>
    <w:rsid w:val="00500E4F"/>
    <w:rsid w:val="00515CC4"/>
    <w:rsid w:val="0052181A"/>
    <w:rsid w:val="00526220"/>
    <w:rsid w:val="005264FF"/>
    <w:rsid w:val="00526DCD"/>
    <w:rsid w:val="0053476B"/>
    <w:rsid w:val="005355BC"/>
    <w:rsid w:val="00540E2E"/>
    <w:rsid w:val="005446CF"/>
    <w:rsid w:val="005470DE"/>
    <w:rsid w:val="0055261C"/>
    <w:rsid w:val="005570BB"/>
    <w:rsid w:val="00560255"/>
    <w:rsid w:val="00573CC3"/>
    <w:rsid w:val="00590C5A"/>
    <w:rsid w:val="00594892"/>
    <w:rsid w:val="00595F3F"/>
    <w:rsid w:val="00596742"/>
    <w:rsid w:val="005A385C"/>
    <w:rsid w:val="005A6074"/>
    <w:rsid w:val="005A75F3"/>
    <w:rsid w:val="005B0314"/>
    <w:rsid w:val="005B3069"/>
    <w:rsid w:val="005B3795"/>
    <w:rsid w:val="005D0D68"/>
    <w:rsid w:val="005D157D"/>
    <w:rsid w:val="005E030D"/>
    <w:rsid w:val="005E0941"/>
    <w:rsid w:val="005E570C"/>
    <w:rsid w:val="005F4887"/>
    <w:rsid w:val="005F66A8"/>
    <w:rsid w:val="00601303"/>
    <w:rsid w:val="00604DFF"/>
    <w:rsid w:val="00610B5B"/>
    <w:rsid w:val="00613274"/>
    <w:rsid w:val="00614BE7"/>
    <w:rsid w:val="00615991"/>
    <w:rsid w:val="00623E30"/>
    <w:rsid w:val="00627813"/>
    <w:rsid w:val="00627D79"/>
    <w:rsid w:val="00635C55"/>
    <w:rsid w:val="00636033"/>
    <w:rsid w:val="00637774"/>
    <w:rsid w:val="0065361B"/>
    <w:rsid w:val="0065619B"/>
    <w:rsid w:val="0066146C"/>
    <w:rsid w:val="00663238"/>
    <w:rsid w:val="00666067"/>
    <w:rsid w:val="00676322"/>
    <w:rsid w:val="0068514D"/>
    <w:rsid w:val="00685F71"/>
    <w:rsid w:val="006934CD"/>
    <w:rsid w:val="006A0F1E"/>
    <w:rsid w:val="006B7238"/>
    <w:rsid w:val="006B7EF4"/>
    <w:rsid w:val="006E0475"/>
    <w:rsid w:val="006F5813"/>
    <w:rsid w:val="00716304"/>
    <w:rsid w:val="00720B08"/>
    <w:rsid w:val="00723D7C"/>
    <w:rsid w:val="00725113"/>
    <w:rsid w:val="00730AE1"/>
    <w:rsid w:val="007326F1"/>
    <w:rsid w:val="007405F3"/>
    <w:rsid w:val="0074498E"/>
    <w:rsid w:val="007473FD"/>
    <w:rsid w:val="007524B3"/>
    <w:rsid w:val="00755613"/>
    <w:rsid w:val="007600AB"/>
    <w:rsid w:val="00761F15"/>
    <w:rsid w:val="00762139"/>
    <w:rsid w:val="00764EBD"/>
    <w:rsid w:val="0078117A"/>
    <w:rsid w:val="007835AB"/>
    <w:rsid w:val="00791161"/>
    <w:rsid w:val="00794636"/>
    <w:rsid w:val="007A58B1"/>
    <w:rsid w:val="007B0102"/>
    <w:rsid w:val="007B0E66"/>
    <w:rsid w:val="007B6ACF"/>
    <w:rsid w:val="007C0A08"/>
    <w:rsid w:val="007C22BF"/>
    <w:rsid w:val="007C55B9"/>
    <w:rsid w:val="007D21A5"/>
    <w:rsid w:val="007E1D5C"/>
    <w:rsid w:val="007E383C"/>
    <w:rsid w:val="007E4FB2"/>
    <w:rsid w:val="007E605C"/>
    <w:rsid w:val="007F15FB"/>
    <w:rsid w:val="007F24B9"/>
    <w:rsid w:val="00806ECE"/>
    <w:rsid w:val="008072D2"/>
    <w:rsid w:val="008128EA"/>
    <w:rsid w:val="00816786"/>
    <w:rsid w:val="00821BEB"/>
    <w:rsid w:val="00825864"/>
    <w:rsid w:val="008270D4"/>
    <w:rsid w:val="008308F8"/>
    <w:rsid w:val="00832E06"/>
    <w:rsid w:val="0085124D"/>
    <w:rsid w:val="00853C04"/>
    <w:rsid w:val="008547E4"/>
    <w:rsid w:val="0086074C"/>
    <w:rsid w:val="00883F11"/>
    <w:rsid w:val="00883FE0"/>
    <w:rsid w:val="00887BBC"/>
    <w:rsid w:val="00891315"/>
    <w:rsid w:val="00892028"/>
    <w:rsid w:val="008A1BC1"/>
    <w:rsid w:val="008A49AD"/>
    <w:rsid w:val="008B0945"/>
    <w:rsid w:val="008B0B74"/>
    <w:rsid w:val="008B36FF"/>
    <w:rsid w:val="008B46D5"/>
    <w:rsid w:val="008B4BA8"/>
    <w:rsid w:val="008B7B64"/>
    <w:rsid w:val="008C18C9"/>
    <w:rsid w:val="008C2B1D"/>
    <w:rsid w:val="008C4A7A"/>
    <w:rsid w:val="008C5248"/>
    <w:rsid w:val="008C63FD"/>
    <w:rsid w:val="008D060D"/>
    <w:rsid w:val="008D44FF"/>
    <w:rsid w:val="008F2F9E"/>
    <w:rsid w:val="00901A7F"/>
    <w:rsid w:val="009168A8"/>
    <w:rsid w:val="0092047F"/>
    <w:rsid w:val="00920F07"/>
    <w:rsid w:val="00925ED1"/>
    <w:rsid w:val="00927A39"/>
    <w:rsid w:val="00933D3C"/>
    <w:rsid w:val="00935FBA"/>
    <w:rsid w:val="00936080"/>
    <w:rsid w:val="00944AFB"/>
    <w:rsid w:val="00965A09"/>
    <w:rsid w:val="009725E2"/>
    <w:rsid w:val="00975136"/>
    <w:rsid w:val="0098362C"/>
    <w:rsid w:val="009866DB"/>
    <w:rsid w:val="00990FC4"/>
    <w:rsid w:val="00991C41"/>
    <w:rsid w:val="00992F31"/>
    <w:rsid w:val="009A172C"/>
    <w:rsid w:val="009A2FCB"/>
    <w:rsid w:val="009A3BAF"/>
    <w:rsid w:val="009A4F98"/>
    <w:rsid w:val="009A5940"/>
    <w:rsid w:val="009B570D"/>
    <w:rsid w:val="009B7AB2"/>
    <w:rsid w:val="009C1465"/>
    <w:rsid w:val="009E025B"/>
    <w:rsid w:val="009E5E97"/>
    <w:rsid w:val="009E6E5E"/>
    <w:rsid w:val="00A10FC5"/>
    <w:rsid w:val="00A27D9F"/>
    <w:rsid w:val="00A30FEF"/>
    <w:rsid w:val="00A3105F"/>
    <w:rsid w:val="00A31FAA"/>
    <w:rsid w:val="00A4696C"/>
    <w:rsid w:val="00A56B57"/>
    <w:rsid w:val="00A60ED6"/>
    <w:rsid w:val="00A676A0"/>
    <w:rsid w:val="00A74C47"/>
    <w:rsid w:val="00A920E3"/>
    <w:rsid w:val="00A953E8"/>
    <w:rsid w:val="00AA4400"/>
    <w:rsid w:val="00AC3D0C"/>
    <w:rsid w:val="00AC7C29"/>
    <w:rsid w:val="00AC7EE8"/>
    <w:rsid w:val="00AF1291"/>
    <w:rsid w:val="00AF6C23"/>
    <w:rsid w:val="00B03DF1"/>
    <w:rsid w:val="00B07941"/>
    <w:rsid w:val="00B130E7"/>
    <w:rsid w:val="00B17AB3"/>
    <w:rsid w:val="00B20052"/>
    <w:rsid w:val="00B24546"/>
    <w:rsid w:val="00B3109C"/>
    <w:rsid w:val="00B322C3"/>
    <w:rsid w:val="00B34DB3"/>
    <w:rsid w:val="00B407A5"/>
    <w:rsid w:val="00B560DF"/>
    <w:rsid w:val="00B56C91"/>
    <w:rsid w:val="00B64470"/>
    <w:rsid w:val="00B673AC"/>
    <w:rsid w:val="00B8380C"/>
    <w:rsid w:val="00B83D75"/>
    <w:rsid w:val="00B871AA"/>
    <w:rsid w:val="00BA0C03"/>
    <w:rsid w:val="00BA5B66"/>
    <w:rsid w:val="00BD7A74"/>
    <w:rsid w:val="00BF2951"/>
    <w:rsid w:val="00C02348"/>
    <w:rsid w:val="00C027A8"/>
    <w:rsid w:val="00C05CA1"/>
    <w:rsid w:val="00C15029"/>
    <w:rsid w:val="00C36EF4"/>
    <w:rsid w:val="00C37016"/>
    <w:rsid w:val="00C4245D"/>
    <w:rsid w:val="00C439A8"/>
    <w:rsid w:val="00C702C4"/>
    <w:rsid w:val="00C7138B"/>
    <w:rsid w:val="00C73D18"/>
    <w:rsid w:val="00C750CE"/>
    <w:rsid w:val="00C84AD4"/>
    <w:rsid w:val="00C8518C"/>
    <w:rsid w:val="00C90CD5"/>
    <w:rsid w:val="00C9562D"/>
    <w:rsid w:val="00CA0E82"/>
    <w:rsid w:val="00CA47F1"/>
    <w:rsid w:val="00CB10EB"/>
    <w:rsid w:val="00CB196D"/>
    <w:rsid w:val="00CB505F"/>
    <w:rsid w:val="00CB6E45"/>
    <w:rsid w:val="00CC0E77"/>
    <w:rsid w:val="00CC515A"/>
    <w:rsid w:val="00CC76DE"/>
    <w:rsid w:val="00CE4FA7"/>
    <w:rsid w:val="00D06279"/>
    <w:rsid w:val="00D11489"/>
    <w:rsid w:val="00D13621"/>
    <w:rsid w:val="00D15C91"/>
    <w:rsid w:val="00D30316"/>
    <w:rsid w:val="00D3345D"/>
    <w:rsid w:val="00D34ADA"/>
    <w:rsid w:val="00D43D92"/>
    <w:rsid w:val="00D5789B"/>
    <w:rsid w:val="00D604D9"/>
    <w:rsid w:val="00D664FF"/>
    <w:rsid w:val="00D7005C"/>
    <w:rsid w:val="00D74CBC"/>
    <w:rsid w:val="00D74EF3"/>
    <w:rsid w:val="00D7724F"/>
    <w:rsid w:val="00D772A4"/>
    <w:rsid w:val="00D8700C"/>
    <w:rsid w:val="00D90C5A"/>
    <w:rsid w:val="00D928A7"/>
    <w:rsid w:val="00D96742"/>
    <w:rsid w:val="00DA35F2"/>
    <w:rsid w:val="00DA632A"/>
    <w:rsid w:val="00DB679B"/>
    <w:rsid w:val="00DB7BB4"/>
    <w:rsid w:val="00DD13A9"/>
    <w:rsid w:val="00DE410F"/>
    <w:rsid w:val="00DE7791"/>
    <w:rsid w:val="00DF0E48"/>
    <w:rsid w:val="00DF18C5"/>
    <w:rsid w:val="00DF1A67"/>
    <w:rsid w:val="00DF56FD"/>
    <w:rsid w:val="00DF5C3F"/>
    <w:rsid w:val="00E01BD6"/>
    <w:rsid w:val="00E01DEC"/>
    <w:rsid w:val="00E05323"/>
    <w:rsid w:val="00E05FD7"/>
    <w:rsid w:val="00E07AB4"/>
    <w:rsid w:val="00E13F7C"/>
    <w:rsid w:val="00E145E2"/>
    <w:rsid w:val="00E178C9"/>
    <w:rsid w:val="00E20122"/>
    <w:rsid w:val="00E231C3"/>
    <w:rsid w:val="00E23DD1"/>
    <w:rsid w:val="00E26E67"/>
    <w:rsid w:val="00E344A3"/>
    <w:rsid w:val="00E45319"/>
    <w:rsid w:val="00E50BF9"/>
    <w:rsid w:val="00E61CC9"/>
    <w:rsid w:val="00E66E67"/>
    <w:rsid w:val="00E90417"/>
    <w:rsid w:val="00E90FD2"/>
    <w:rsid w:val="00E93BE9"/>
    <w:rsid w:val="00E948D2"/>
    <w:rsid w:val="00E97368"/>
    <w:rsid w:val="00EA3263"/>
    <w:rsid w:val="00EC79F8"/>
    <w:rsid w:val="00ED2BB3"/>
    <w:rsid w:val="00EF3E6B"/>
    <w:rsid w:val="00F00D45"/>
    <w:rsid w:val="00F13352"/>
    <w:rsid w:val="00F13778"/>
    <w:rsid w:val="00F14FAF"/>
    <w:rsid w:val="00F22A5A"/>
    <w:rsid w:val="00F23B9B"/>
    <w:rsid w:val="00F27920"/>
    <w:rsid w:val="00F348BD"/>
    <w:rsid w:val="00F34B92"/>
    <w:rsid w:val="00F34C68"/>
    <w:rsid w:val="00F450BF"/>
    <w:rsid w:val="00F46F42"/>
    <w:rsid w:val="00F51589"/>
    <w:rsid w:val="00F605A4"/>
    <w:rsid w:val="00F60F27"/>
    <w:rsid w:val="00F6489E"/>
    <w:rsid w:val="00F65319"/>
    <w:rsid w:val="00F67D25"/>
    <w:rsid w:val="00F749C8"/>
    <w:rsid w:val="00F8015C"/>
    <w:rsid w:val="00F84AE9"/>
    <w:rsid w:val="00F93B8F"/>
    <w:rsid w:val="00FA3E91"/>
    <w:rsid w:val="00FA6A3A"/>
    <w:rsid w:val="00FB1137"/>
    <w:rsid w:val="00FB19B5"/>
    <w:rsid w:val="00FB20CD"/>
    <w:rsid w:val="00FB6D9D"/>
    <w:rsid w:val="00FC09DD"/>
    <w:rsid w:val="00FD2DAC"/>
    <w:rsid w:val="00FD5656"/>
    <w:rsid w:val="00FD79C2"/>
    <w:rsid w:val="00FF18DF"/>
    <w:rsid w:val="00FF46D2"/>
    <w:rsid w:val="00FF4CAD"/>
    <w:rsid w:val="00FF5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7249A"/>
  <w14:defaultImageDpi w14:val="300"/>
  <w15:docId w15:val="{932B1CF6-8C22-1F48-9125-C2FB9184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664FF"/>
  </w:style>
  <w:style w:type="character" w:customStyle="1" w:styleId="EndnoteTextChar">
    <w:name w:val="Endnote Text Char"/>
    <w:basedOn w:val="DefaultParagraphFont"/>
    <w:link w:val="EndnoteText"/>
    <w:uiPriority w:val="99"/>
    <w:rsid w:val="00D664FF"/>
  </w:style>
  <w:style w:type="character" w:styleId="EndnoteReference">
    <w:name w:val="endnote reference"/>
    <w:basedOn w:val="DefaultParagraphFont"/>
    <w:uiPriority w:val="99"/>
    <w:unhideWhenUsed/>
    <w:rsid w:val="00D664FF"/>
    <w:rPr>
      <w:vertAlign w:val="superscript"/>
    </w:rPr>
  </w:style>
  <w:style w:type="paragraph" w:styleId="NoSpacing">
    <w:name w:val="No Spacing"/>
    <w:uiPriority w:val="1"/>
    <w:qFormat/>
    <w:rsid w:val="00D664FF"/>
  </w:style>
  <w:style w:type="paragraph" w:styleId="Header">
    <w:name w:val="header"/>
    <w:basedOn w:val="Normal"/>
    <w:link w:val="HeaderChar"/>
    <w:uiPriority w:val="99"/>
    <w:unhideWhenUsed/>
    <w:rsid w:val="00D664FF"/>
    <w:pPr>
      <w:tabs>
        <w:tab w:val="center" w:pos="4320"/>
        <w:tab w:val="right" w:pos="8640"/>
      </w:tabs>
    </w:pPr>
  </w:style>
  <w:style w:type="character" w:customStyle="1" w:styleId="HeaderChar">
    <w:name w:val="Header Char"/>
    <w:basedOn w:val="DefaultParagraphFont"/>
    <w:link w:val="Header"/>
    <w:uiPriority w:val="99"/>
    <w:rsid w:val="00D664FF"/>
  </w:style>
  <w:style w:type="character" w:styleId="PageNumber">
    <w:name w:val="page number"/>
    <w:basedOn w:val="DefaultParagraphFont"/>
    <w:uiPriority w:val="99"/>
    <w:semiHidden/>
    <w:unhideWhenUsed/>
    <w:rsid w:val="00D664FF"/>
  </w:style>
  <w:style w:type="paragraph" w:styleId="Footer">
    <w:name w:val="footer"/>
    <w:basedOn w:val="Normal"/>
    <w:link w:val="FooterChar"/>
    <w:uiPriority w:val="99"/>
    <w:unhideWhenUsed/>
    <w:rsid w:val="007C22BF"/>
    <w:pPr>
      <w:tabs>
        <w:tab w:val="center" w:pos="4680"/>
        <w:tab w:val="right" w:pos="9360"/>
      </w:tabs>
    </w:pPr>
  </w:style>
  <w:style w:type="character" w:customStyle="1" w:styleId="FooterChar">
    <w:name w:val="Footer Char"/>
    <w:basedOn w:val="DefaultParagraphFont"/>
    <w:link w:val="Footer"/>
    <w:uiPriority w:val="99"/>
    <w:rsid w:val="007C22BF"/>
  </w:style>
  <w:style w:type="character" w:styleId="CommentReference">
    <w:name w:val="annotation reference"/>
    <w:basedOn w:val="DefaultParagraphFont"/>
    <w:uiPriority w:val="99"/>
    <w:semiHidden/>
    <w:unhideWhenUsed/>
    <w:rsid w:val="005B3795"/>
    <w:rPr>
      <w:sz w:val="18"/>
      <w:szCs w:val="18"/>
    </w:rPr>
  </w:style>
  <w:style w:type="paragraph" w:styleId="CommentText">
    <w:name w:val="annotation text"/>
    <w:basedOn w:val="Normal"/>
    <w:link w:val="CommentTextChar"/>
    <w:uiPriority w:val="99"/>
    <w:unhideWhenUsed/>
    <w:rsid w:val="005B3795"/>
  </w:style>
  <w:style w:type="character" w:customStyle="1" w:styleId="CommentTextChar">
    <w:name w:val="Comment Text Char"/>
    <w:basedOn w:val="DefaultParagraphFont"/>
    <w:link w:val="CommentText"/>
    <w:uiPriority w:val="99"/>
    <w:rsid w:val="005B3795"/>
  </w:style>
  <w:style w:type="paragraph" w:styleId="CommentSubject">
    <w:name w:val="annotation subject"/>
    <w:basedOn w:val="CommentText"/>
    <w:next w:val="CommentText"/>
    <w:link w:val="CommentSubjectChar"/>
    <w:uiPriority w:val="99"/>
    <w:semiHidden/>
    <w:unhideWhenUsed/>
    <w:rsid w:val="005B3795"/>
    <w:rPr>
      <w:b/>
      <w:bCs/>
      <w:sz w:val="20"/>
      <w:szCs w:val="20"/>
    </w:rPr>
  </w:style>
  <w:style w:type="character" w:customStyle="1" w:styleId="CommentSubjectChar">
    <w:name w:val="Comment Subject Char"/>
    <w:basedOn w:val="CommentTextChar"/>
    <w:link w:val="CommentSubject"/>
    <w:uiPriority w:val="99"/>
    <w:semiHidden/>
    <w:rsid w:val="005B3795"/>
    <w:rPr>
      <w:b/>
      <w:bCs/>
      <w:sz w:val="20"/>
      <w:szCs w:val="20"/>
    </w:rPr>
  </w:style>
  <w:style w:type="paragraph" w:styleId="BalloonText">
    <w:name w:val="Balloon Text"/>
    <w:basedOn w:val="Normal"/>
    <w:link w:val="BalloonTextChar"/>
    <w:uiPriority w:val="99"/>
    <w:semiHidden/>
    <w:unhideWhenUsed/>
    <w:rsid w:val="005B37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795"/>
    <w:rPr>
      <w:rFonts w:ascii="Lucida Grande" w:hAnsi="Lucida Grande" w:cs="Lucida Grande"/>
      <w:sz w:val="18"/>
      <w:szCs w:val="18"/>
    </w:rPr>
  </w:style>
  <w:style w:type="character" w:customStyle="1" w:styleId="i0">
    <w:name w:val="i0"/>
    <w:basedOn w:val="DefaultParagraphFont"/>
    <w:rsid w:val="00ED2BB3"/>
  </w:style>
  <w:style w:type="character" w:customStyle="1" w:styleId="i27">
    <w:name w:val="i27"/>
    <w:basedOn w:val="DefaultParagraphFont"/>
    <w:rsid w:val="003A6DA1"/>
  </w:style>
  <w:style w:type="paragraph" w:customStyle="1" w:styleId="Default">
    <w:name w:val="Default"/>
    <w:rsid w:val="00FB19B5"/>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FB20CD"/>
    <w:pPr>
      <w:spacing w:before="100" w:beforeAutospacing="1" w:after="100" w:afterAutospacing="1"/>
    </w:pPr>
    <w:rPr>
      <w:rFonts w:ascii="Times New Roman" w:hAnsi="Times New Roman" w:cs="Times New Roman"/>
      <w:sz w:val="20"/>
      <w:szCs w:val="20"/>
    </w:rPr>
  </w:style>
  <w:style w:type="character" w:customStyle="1" w:styleId="line-text">
    <w:name w:val="line-text"/>
    <w:basedOn w:val="DefaultParagraphFont"/>
    <w:rsid w:val="00C027A8"/>
  </w:style>
  <w:style w:type="character" w:customStyle="1" w:styleId="line-no">
    <w:name w:val="line-no"/>
    <w:basedOn w:val="DefaultParagraphFont"/>
    <w:rsid w:val="00C027A8"/>
  </w:style>
  <w:style w:type="character" w:styleId="IntenseEmphasis">
    <w:name w:val="Intense Emphasis"/>
    <w:basedOn w:val="DefaultParagraphFont"/>
    <w:uiPriority w:val="21"/>
    <w:qFormat/>
    <w:rsid w:val="00E45319"/>
    <w:rPr>
      <w:b/>
      <w:bCs/>
      <w:i/>
      <w:iCs/>
      <w:color w:val="4F81BD" w:themeColor="accent1"/>
    </w:rPr>
  </w:style>
  <w:style w:type="paragraph" w:styleId="Bibliography">
    <w:name w:val="Bibliography"/>
    <w:basedOn w:val="Normal"/>
    <w:next w:val="Normal"/>
    <w:uiPriority w:val="37"/>
    <w:unhideWhenUsed/>
    <w:rsid w:val="00B03DF1"/>
    <w:pPr>
      <w:spacing w:line="480" w:lineRule="auto"/>
      <w:ind w:left="720" w:hanging="720"/>
    </w:pPr>
  </w:style>
  <w:style w:type="paragraph" w:styleId="Revision">
    <w:name w:val="Revision"/>
    <w:hidden/>
    <w:uiPriority w:val="99"/>
    <w:semiHidden/>
    <w:rsid w:val="00071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99068">
      <w:bodyDiv w:val="1"/>
      <w:marLeft w:val="0"/>
      <w:marRight w:val="0"/>
      <w:marTop w:val="0"/>
      <w:marBottom w:val="0"/>
      <w:divBdr>
        <w:top w:val="none" w:sz="0" w:space="0" w:color="auto"/>
        <w:left w:val="none" w:sz="0" w:space="0" w:color="auto"/>
        <w:bottom w:val="none" w:sz="0" w:space="0" w:color="auto"/>
        <w:right w:val="none" w:sz="0" w:space="0" w:color="auto"/>
      </w:divBdr>
    </w:div>
    <w:div w:id="504784411">
      <w:bodyDiv w:val="1"/>
      <w:marLeft w:val="0"/>
      <w:marRight w:val="0"/>
      <w:marTop w:val="0"/>
      <w:marBottom w:val="0"/>
      <w:divBdr>
        <w:top w:val="none" w:sz="0" w:space="0" w:color="auto"/>
        <w:left w:val="none" w:sz="0" w:space="0" w:color="auto"/>
        <w:bottom w:val="none" w:sz="0" w:space="0" w:color="auto"/>
        <w:right w:val="none" w:sz="0" w:space="0" w:color="auto"/>
      </w:divBdr>
      <w:divsChild>
        <w:div w:id="448739313">
          <w:marLeft w:val="0"/>
          <w:marRight w:val="0"/>
          <w:marTop w:val="0"/>
          <w:marBottom w:val="0"/>
          <w:divBdr>
            <w:top w:val="none" w:sz="0" w:space="0" w:color="auto"/>
            <w:left w:val="none" w:sz="0" w:space="0" w:color="auto"/>
            <w:bottom w:val="none" w:sz="0" w:space="0" w:color="auto"/>
            <w:right w:val="none" w:sz="0" w:space="0" w:color="auto"/>
          </w:divBdr>
        </w:div>
        <w:div w:id="1005207253">
          <w:marLeft w:val="0"/>
          <w:marRight w:val="0"/>
          <w:marTop w:val="0"/>
          <w:marBottom w:val="0"/>
          <w:divBdr>
            <w:top w:val="none" w:sz="0" w:space="0" w:color="auto"/>
            <w:left w:val="none" w:sz="0" w:space="0" w:color="auto"/>
            <w:bottom w:val="none" w:sz="0" w:space="0" w:color="auto"/>
            <w:right w:val="none" w:sz="0" w:space="0" w:color="auto"/>
          </w:divBdr>
        </w:div>
      </w:divsChild>
    </w:div>
    <w:div w:id="1302341280">
      <w:bodyDiv w:val="1"/>
      <w:marLeft w:val="0"/>
      <w:marRight w:val="0"/>
      <w:marTop w:val="0"/>
      <w:marBottom w:val="0"/>
      <w:divBdr>
        <w:top w:val="none" w:sz="0" w:space="0" w:color="auto"/>
        <w:left w:val="none" w:sz="0" w:space="0" w:color="auto"/>
        <w:bottom w:val="none" w:sz="0" w:space="0" w:color="auto"/>
        <w:right w:val="none" w:sz="0" w:space="0" w:color="auto"/>
      </w:divBdr>
      <w:divsChild>
        <w:div w:id="1438450468">
          <w:marLeft w:val="0"/>
          <w:marRight w:val="0"/>
          <w:marTop w:val="0"/>
          <w:marBottom w:val="0"/>
          <w:divBdr>
            <w:top w:val="none" w:sz="0" w:space="0" w:color="auto"/>
            <w:left w:val="none" w:sz="0" w:space="0" w:color="auto"/>
            <w:bottom w:val="none" w:sz="0" w:space="0" w:color="auto"/>
            <w:right w:val="none" w:sz="0" w:space="0" w:color="auto"/>
          </w:divBdr>
        </w:div>
        <w:div w:id="2030718787">
          <w:marLeft w:val="0"/>
          <w:marRight w:val="0"/>
          <w:marTop w:val="0"/>
          <w:marBottom w:val="0"/>
          <w:divBdr>
            <w:top w:val="none" w:sz="0" w:space="0" w:color="auto"/>
            <w:left w:val="none" w:sz="0" w:space="0" w:color="auto"/>
            <w:bottom w:val="none" w:sz="0" w:space="0" w:color="auto"/>
            <w:right w:val="none" w:sz="0" w:space="0" w:color="auto"/>
          </w:divBdr>
        </w:div>
      </w:divsChild>
    </w:div>
    <w:div w:id="1490362318">
      <w:bodyDiv w:val="1"/>
      <w:marLeft w:val="0"/>
      <w:marRight w:val="0"/>
      <w:marTop w:val="0"/>
      <w:marBottom w:val="0"/>
      <w:divBdr>
        <w:top w:val="none" w:sz="0" w:space="0" w:color="auto"/>
        <w:left w:val="none" w:sz="0" w:space="0" w:color="auto"/>
        <w:bottom w:val="none" w:sz="0" w:space="0" w:color="auto"/>
        <w:right w:val="none" w:sz="0" w:space="0" w:color="auto"/>
      </w:divBdr>
    </w:div>
    <w:div w:id="1962149758">
      <w:bodyDiv w:val="1"/>
      <w:marLeft w:val="0"/>
      <w:marRight w:val="0"/>
      <w:marTop w:val="0"/>
      <w:marBottom w:val="0"/>
      <w:divBdr>
        <w:top w:val="none" w:sz="0" w:space="0" w:color="auto"/>
        <w:left w:val="none" w:sz="0" w:space="0" w:color="auto"/>
        <w:bottom w:val="none" w:sz="0" w:space="0" w:color="auto"/>
        <w:right w:val="none" w:sz="0" w:space="0" w:color="auto"/>
      </w:divBdr>
      <w:divsChild>
        <w:div w:id="811753067">
          <w:marLeft w:val="0"/>
          <w:marRight w:val="0"/>
          <w:marTop w:val="0"/>
          <w:marBottom w:val="0"/>
          <w:divBdr>
            <w:top w:val="none" w:sz="0" w:space="0" w:color="auto"/>
            <w:left w:val="none" w:sz="0" w:space="0" w:color="auto"/>
            <w:bottom w:val="none" w:sz="0" w:space="0" w:color="auto"/>
            <w:right w:val="none" w:sz="0" w:space="0" w:color="auto"/>
          </w:divBdr>
        </w:div>
        <w:div w:id="107435579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30</Pages>
  <Words>17996</Words>
  <Characters>102578</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Sigler</dc:creator>
  <cp:keywords/>
  <dc:description/>
  <cp:lastModifiedBy>Copyeditor</cp:lastModifiedBy>
  <cp:revision>14</cp:revision>
  <cp:lastPrinted>2019-04-06T01:38:00Z</cp:lastPrinted>
  <dcterms:created xsi:type="dcterms:W3CDTF">2022-08-02T14:22:00Z</dcterms:created>
  <dcterms:modified xsi:type="dcterms:W3CDTF">2022-08-07T21:19:00Z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id="YbCu1k3I"/&gt;&lt;style id="http://www.zotero.org/styles/modern-language-association" locale="en-US" hasBibliography="1" bibliographyStyleHasBeenSet="1"/&gt;&lt;prefs&gt;&lt;pref name="fieldType" value="Field"/&gt;&lt;p</vt:lpwstr>
  </property>
  <property fmtid="{D5CDD505-2E9C-101B-9397-08002B2CF9AE}" pid="3" name="ZOTERO_PREF_2">
    <vt:lpwstr>ref name="automaticJournalAbbreviations" value="true"/&gt;&lt;pref name="dontAskDelayCitationUpdates" value="true"/&gt;&lt;/prefs&gt;&lt;/data&gt;</vt:lpwstr>
  </property>
</Properties>
</file>