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C945" w14:textId="2F83466B" w:rsidR="00B8402C" w:rsidRDefault="00B60C17" w:rsidP="00B8402C">
      <w:pPr>
        <w:rPr>
          <w:rFonts w:ascii="Times New Roman" w:hAnsi="Times New Roman" w:cs="Times New Roman"/>
        </w:rPr>
      </w:pPr>
      <w:r>
        <w:rPr>
          <w:rFonts w:ascii="Times New Roman" w:hAnsi="Times New Roman" w:cs="Times New Roman"/>
        </w:rPr>
        <w:t>“</w:t>
      </w:r>
      <w:r w:rsidR="00B8402C">
        <w:rPr>
          <w:rFonts w:ascii="Times New Roman" w:hAnsi="Times New Roman" w:cs="Times New Roman"/>
        </w:rPr>
        <w:t>After</w:t>
      </w:r>
      <w:r w:rsidR="004B1B21">
        <w:rPr>
          <w:rFonts w:ascii="Times New Roman" w:hAnsi="Times New Roman" w:cs="Times New Roman"/>
        </w:rPr>
        <w:t xml:space="preserve"> W</w:t>
      </w:r>
      <w:r w:rsidR="00B8402C">
        <w:rPr>
          <w:rFonts w:ascii="Times New Roman" w:hAnsi="Times New Roman" w:cs="Times New Roman"/>
        </w:rPr>
        <w:t>ord</w:t>
      </w:r>
      <w:r>
        <w:rPr>
          <w:rFonts w:ascii="Times New Roman" w:hAnsi="Times New Roman" w:cs="Times New Roman"/>
        </w:rPr>
        <w:t>”</w:t>
      </w:r>
    </w:p>
    <w:p w14:paraId="234BA3E1" w14:textId="27DAC49C" w:rsidR="006F773A" w:rsidRDefault="006F773A" w:rsidP="00B8402C">
      <w:pPr>
        <w:rPr>
          <w:rFonts w:ascii="Times New Roman" w:hAnsi="Times New Roman" w:cs="Times New Roman"/>
        </w:rPr>
      </w:pPr>
    </w:p>
    <w:p w14:paraId="225B82D3" w14:textId="1C67E9F2" w:rsidR="006F773A" w:rsidRDefault="006F773A" w:rsidP="00B8402C">
      <w:pPr>
        <w:rPr>
          <w:rFonts w:ascii="Times New Roman" w:hAnsi="Times New Roman" w:cs="Times New Roman"/>
        </w:rPr>
      </w:pPr>
      <w:r>
        <w:rPr>
          <w:rFonts w:ascii="Times New Roman" w:hAnsi="Times New Roman" w:cs="Times New Roman"/>
        </w:rPr>
        <w:t>Julie Carlson</w:t>
      </w:r>
      <w:r w:rsidR="003A01DF">
        <w:rPr>
          <w:rFonts w:ascii="Times New Roman" w:hAnsi="Times New Roman" w:cs="Times New Roman"/>
        </w:rPr>
        <w:t xml:space="preserve">, </w:t>
      </w:r>
      <w:r w:rsidR="00FB0534">
        <w:rPr>
          <w:rFonts w:ascii="Times New Roman" w:hAnsi="Times New Roman" w:cs="Times New Roman"/>
        </w:rPr>
        <w:t>U</w:t>
      </w:r>
      <w:r w:rsidR="00B60C17">
        <w:rPr>
          <w:rFonts w:ascii="Times New Roman" w:hAnsi="Times New Roman" w:cs="Times New Roman"/>
        </w:rPr>
        <w:t>C Santa Barbara</w:t>
      </w:r>
    </w:p>
    <w:p w14:paraId="241DEDAC" w14:textId="1CA90B51" w:rsidR="00B60C17" w:rsidRDefault="003A01DF" w:rsidP="00B8402C">
      <w:pPr>
        <w:rPr>
          <w:rFonts w:ascii="Times New Roman" w:hAnsi="Times New Roman" w:cs="Times New Roman"/>
        </w:rPr>
      </w:pPr>
      <w:r w:rsidRPr="003A01DF">
        <w:rPr>
          <w:rFonts w:ascii="Times New Roman" w:hAnsi="Times New Roman" w:cs="Times New Roman"/>
        </w:rPr>
        <w:t>jcarlson@english.ucsb.edu</w:t>
      </w:r>
    </w:p>
    <w:p w14:paraId="77EF72A0" w14:textId="1C23D6E1" w:rsidR="00B60C17" w:rsidRDefault="00B60C17" w:rsidP="00B8402C">
      <w:pPr>
        <w:rPr>
          <w:rFonts w:ascii="Times New Roman" w:hAnsi="Times New Roman" w:cs="Times New Roman"/>
        </w:rPr>
      </w:pPr>
    </w:p>
    <w:p w14:paraId="25F72EE9" w14:textId="77777777" w:rsidR="003A01DF" w:rsidRDefault="003A01DF" w:rsidP="00B8402C">
      <w:pPr>
        <w:rPr>
          <w:rFonts w:ascii="Times New Roman" w:hAnsi="Times New Roman" w:cs="Times New Roman"/>
        </w:rPr>
      </w:pPr>
    </w:p>
    <w:p w14:paraId="72C737DA" w14:textId="6119B80A" w:rsidR="00B8402C" w:rsidRDefault="000B1000" w:rsidP="00B8402C">
      <w:pPr>
        <w:rPr>
          <w:rFonts w:ascii="Times New Roman" w:hAnsi="Times New Roman" w:cs="Times New Roman"/>
        </w:rPr>
      </w:pPr>
      <w:r>
        <w:rPr>
          <w:rFonts w:ascii="Times New Roman" w:hAnsi="Times New Roman" w:cs="Times New Roman"/>
        </w:rPr>
        <w:t>Abstract:</w:t>
      </w:r>
    </w:p>
    <w:p w14:paraId="32B64C26" w14:textId="16941297" w:rsidR="000B1000" w:rsidRDefault="000B1000" w:rsidP="00B8402C">
      <w:pPr>
        <w:rPr>
          <w:rFonts w:ascii="Times New Roman" w:hAnsi="Times New Roman" w:cs="Times New Roman"/>
        </w:rPr>
      </w:pPr>
    </w:p>
    <w:p w14:paraId="4999FAF4" w14:textId="2B1BFB08" w:rsidR="000B1000" w:rsidRDefault="000B1000" w:rsidP="00B8402C">
      <w:pPr>
        <w:rPr>
          <w:rFonts w:ascii="Times New Roman" w:hAnsi="Times New Roman" w:cs="Times New Roman"/>
        </w:rPr>
      </w:pPr>
      <w:r w:rsidRPr="000B1000">
        <w:rPr>
          <w:rFonts w:ascii="Times New Roman" w:hAnsi="Times New Roman" w:cs="Times New Roman"/>
        </w:rPr>
        <w:t>My response to these essays speculates on two motivations for their revisiting the topic of Romantic psychosis now. One is the manifest derangement of top male leadership in the U</w:t>
      </w:r>
      <w:ins w:id="0" w:author="Copyeditor" w:date="2022-08-05T18:26:00Z">
        <w:r w:rsidR="00930656">
          <w:rPr>
            <w:rFonts w:ascii="Times New Roman" w:hAnsi="Times New Roman" w:cs="Times New Roman"/>
          </w:rPr>
          <w:t xml:space="preserve">nited </w:t>
        </w:r>
      </w:ins>
      <w:r w:rsidRPr="000B1000">
        <w:rPr>
          <w:rFonts w:ascii="Times New Roman" w:hAnsi="Times New Roman" w:cs="Times New Roman"/>
        </w:rPr>
        <w:t>S</w:t>
      </w:r>
      <w:ins w:id="1" w:author="Copyeditor" w:date="2022-08-05T18:26:00Z">
        <w:r w:rsidR="00930656">
          <w:rPr>
            <w:rFonts w:ascii="Times New Roman" w:hAnsi="Times New Roman" w:cs="Times New Roman"/>
          </w:rPr>
          <w:t>tates</w:t>
        </w:r>
      </w:ins>
      <w:r w:rsidRPr="000B1000">
        <w:rPr>
          <w:rFonts w:ascii="Times New Roman" w:hAnsi="Times New Roman" w:cs="Times New Roman"/>
        </w:rPr>
        <w:t xml:space="preserve"> as it showcases the bankruptcy of phallic regimes and</w:t>
      </w:r>
      <w:ins w:id="2" w:author="Copyeditor" w:date="2022-08-05T18:52:00Z">
        <w:r w:rsidR="00802045">
          <w:rPr>
            <w:rFonts w:ascii="Times New Roman" w:hAnsi="Times New Roman" w:cs="Times New Roman"/>
          </w:rPr>
          <w:t xml:space="preserve"> the</w:t>
        </w:r>
      </w:ins>
      <w:r w:rsidRPr="000B1000">
        <w:rPr>
          <w:rFonts w:ascii="Times New Roman" w:hAnsi="Times New Roman" w:cs="Times New Roman"/>
        </w:rPr>
        <w:t xml:space="preserve"> need for more expansive, fluid alternatives. A second is how recent theorizations of mind/brain and body/mind/world entanglements reinstate the value of poetry in mobilizing a </w:t>
      </w:r>
      <w:proofErr w:type="spellStart"/>
      <w:r w:rsidRPr="000B1000">
        <w:rPr>
          <w:rFonts w:ascii="Times New Roman" w:hAnsi="Times New Roman" w:cs="Times New Roman"/>
        </w:rPr>
        <w:t>neuro</w:t>
      </w:r>
      <w:del w:id="3" w:author="Copyeditor" w:date="2022-08-05T18:55:00Z">
        <w:r w:rsidRPr="000B1000" w:rsidDel="00802045">
          <w:rPr>
            <w:rFonts w:ascii="Times New Roman" w:hAnsi="Times New Roman" w:cs="Times New Roman"/>
          </w:rPr>
          <w:delText>-</w:delText>
        </w:r>
      </w:del>
      <w:r w:rsidRPr="000B1000">
        <w:rPr>
          <w:rFonts w:ascii="Times New Roman" w:hAnsi="Times New Roman" w:cs="Times New Roman"/>
        </w:rPr>
        <w:t>diversified</w:t>
      </w:r>
      <w:proofErr w:type="spellEnd"/>
      <w:r w:rsidRPr="000B1000">
        <w:rPr>
          <w:rFonts w:ascii="Times New Roman" w:hAnsi="Times New Roman" w:cs="Times New Roman"/>
        </w:rPr>
        <w:t xml:space="preserve"> array of sense</w:t>
      </w:r>
      <w:del w:id="4" w:author="Copyeditor" w:date="2022-08-05T18:56:00Z">
        <w:r w:rsidRPr="000B1000" w:rsidDel="00802045">
          <w:rPr>
            <w:rFonts w:ascii="Times New Roman" w:hAnsi="Times New Roman" w:cs="Times New Roman"/>
          </w:rPr>
          <w:delText>-</w:delText>
        </w:r>
      </w:del>
      <w:r w:rsidRPr="000B1000">
        <w:rPr>
          <w:rFonts w:ascii="Times New Roman" w:hAnsi="Times New Roman" w:cs="Times New Roman"/>
        </w:rPr>
        <w:t xml:space="preserve">making processes. At the same time, </w:t>
      </w:r>
      <w:proofErr w:type="spellStart"/>
      <w:r w:rsidRPr="000B1000">
        <w:rPr>
          <w:rFonts w:ascii="Times New Roman" w:hAnsi="Times New Roman" w:cs="Times New Roman"/>
        </w:rPr>
        <w:t>neuro</w:t>
      </w:r>
      <w:del w:id="5" w:author="Copyeditor" w:date="2022-08-05T18:56:00Z">
        <w:r w:rsidRPr="000B1000" w:rsidDel="00802045">
          <w:rPr>
            <w:rFonts w:ascii="Times New Roman" w:hAnsi="Times New Roman" w:cs="Times New Roman"/>
          </w:rPr>
          <w:delText>-</w:delText>
        </w:r>
      </w:del>
      <w:r w:rsidRPr="000B1000">
        <w:rPr>
          <w:rFonts w:ascii="Times New Roman" w:hAnsi="Times New Roman" w:cs="Times New Roman"/>
        </w:rPr>
        <w:t>analytic</w:t>
      </w:r>
      <w:proofErr w:type="spellEnd"/>
      <w:r w:rsidRPr="000B1000">
        <w:rPr>
          <w:rFonts w:ascii="Times New Roman" w:hAnsi="Times New Roman" w:cs="Times New Roman"/>
        </w:rPr>
        <w:t xml:space="preserve"> accounts of schizophrenia identify malfunctions in mechanisms that demarcate inner from outer, self</w:t>
      </w:r>
      <w:ins w:id="6" w:author="Copyeditor" w:date="2022-08-05T18:59:00Z">
        <w:r w:rsidR="00150229">
          <w:rPr>
            <w:rFonts w:ascii="Times New Roman" w:hAnsi="Times New Roman" w:cs="Times New Roman"/>
          </w:rPr>
          <w:t>-</w:t>
        </w:r>
      </w:ins>
      <w:del w:id="7" w:author="Copyeditor" w:date="2022-08-05T18:59:00Z">
        <w:r w:rsidRPr="000B1000" w:rsidDel="00150229">
          <w:rPr>
            <w:rFonts w:ascii="Times New Roman" w:hAnsi="Times New Roman" w:cs="Times New Roman"/>
          </w:rPr>
          <w:delText xml:space="preserve"> </w:delText>
        </w:r>
      </w:del>
      <w:r w:rsidRPr="000B1000">
        <w:rPr>
          <w:rFonts w:ascii="Times New Roman" w:hAnsi="Times New Roman" w:cs="Times New Roman"/>
        </w:rPr>
        <w:t>experience from world</w:t>
      </w:r>
      <w:ins w:id="8" w:author="Copyeditor" w:date="2022-08-05T18:58:00Z">
        <w:r w:rsidR="00150229">
          <w:rPr>
            <w:rFonts w:ascii="Times New Roman" w:hAnsi="Times New Roman" w:cs="Times New Roman"/>
          </w:rPr>
          <w:t xml:space="preserve"> experience</w:t>
        </w:r>
      </w:ins>
      <w:r w:rsidRPr="000B1000">
        <w:rPr>
          <w:rFonts w:ascii="Times New Roman" w:hAnsi="Times New Roman" w:cs="Times New Roman"/>
        </w:rPr>
        <w:t xml:space="preserve">, suggesting that </w:t>
      </w:r>
      <w:ins w:id="9" w:author="Copyeditor" w:date="2022-08-05T18:59:00Z">
        <w:r w:rsidR="00150229">
          <w:rPr>
            <w:rFonts w:ascii="Times New Roman" w:hAnsi="Times New Roman" w:cs="Times New Roman"/>
          </w:rPr>
          <w:t>(</w:t>
        </w:r>
      </w:ins>
      <w:r w:rsidRPr="000B1000">
        <w:rPr>
          <w:rFonts w:ascii="Times New Roman" w:hAnsi="Times New Roman" w:cs="Times New Roman"/>
        </w:rPr>
        <w:t>post</w:t>
      </w:r>
      <w:ins w:id="10" w:author="Copyeditor" w:date="2022-08-05T18:59:00Z">
        <w:r w:rsidR="00150229">
          <w:rPr>
            <w:rFonts w:ascii="Times New Roman" w:hAnsi="Times New Roman" w:cs="Times New Roman"/>
          </w:rPr>
          <w:t>)</w:t>
        </w:r>
      </w:ins>
      <w:del w:id="11" w:author="Copyeditor" w:date="2022-08-05T18:59:00Z">
        <w:r w:rsidRPr="000B1000" w:rsidDel="00150229">
          <w:rPr>
            <w:rFonts w:ascii="Times New Roman" w:hAnsi="Times New Roman" w:cs="Times New Roman"/>
          </w:rPr>
          <w:delText>/</w:delText>
        </w:r>
      </w:del>
      <w:r w:rsidRPr="000B1000">
        <w:rPr>
          <w:rFonts w:ascii="Times New Roman" w:hAnsi="Times New Roman" w:cs="Times New Roman"/>
        </w:rPr>
        <w:t>humanist desires to intensify the porosity of boundaries must continue to reckon with the terror and arrest that accompany thought experienced as decoupled from</w:t>
      </w:r>
      <w:ins w:id="12" w:author="Copyeditor" w:date="2022-08-05T18:59:00Z">
        <w:r w:rsidR="00150229">
          <w:rPr>
            <w:rFonts w:ascii="Times New Roman" w:hAnsi="Times New Roman" w:cs="Times New Roman"/>
          </w:rPr>
          <w:t xml:space="preserve"> the</w:t>
        </w:r>
      </w:ins>
      <w:r w:rsidRPr="000B1000">
        <w:rPr>
          <w:rFonts w:ascii="Times New Roman" w:hAnsi="Times New Roman" w:cs="Times New Roman"/>
        </w:rPr>
        <w:t xml:space="preserve"> thinker. </w:t>
      </w:r>
      <w:commentRangeStart w:id="13"/>
      <w:r w:rsidRPr="000B1000">
        <w:rPr>
          <w:rFonts w:ascii="Times New Roman" w:hAnsi="Times New Roman" w:cs="Times New Roman"/>
        </w:rPr>
        <w:t>It</w:t>
      </w:r>
      <w:commentRangeEnd w:id="13"/>
      <w:r w:rsidR="00150229">
        <w:rPr>
          <w:rStyle w:val="CommentReference"/>
        </w:rPr>
        <w:commentReference w:id="13"/>
      </w:r>
      <w:r w:rsidRPr="000B1000">
        <w:rPr>
          <w:rFonts w:ascii="Times New Roman" w:hAnsi="Times New Roman" w:cs="Times New Roman"/>
        </w:rPr>
        <w:t xml:space="preserve"> looks for guidance on how to live on this edge.</w:t>
      </w:r>
    </w:p>
    <w:p w14:paraId="5045E0D8" w14:textId="23CFA8B8" w:rsidR="000B1000" w:rsidRDefault="000B1000" w:rsidP="00B8402C">
      <w:pPr>
        <w:rPr>
          <w:rFonts w:ascii="Times New Roman" w:hAnsi="Times New Roman" w:cs="Times New Roman"/>
        </w:rPr>
      </w:pPr>
    </w:p>
    <w:p w14:paraId="7088640C" w14:textId="3B730BF5" w:rsidR="000B1000" w:rsidRDefault="000B1000" w:rsidP="00B8402C">
      <w:pPr>
        <w:rPr>
          <w:rFonts w:ascii="Times New Roman" w:hAnsi="Times New Roman" w:cs="Times New Roman"/>
        </w:rPr>
      </w:pPr>
    </w:p>
    <w:p w14:paraId="479E898C" w14:textId="77777777" w:rsidR="000B1000" w:rsidRDefault="000B1000" w:rsidP="00B8402C">
      <w:pPr>
        <w:rPr>
          <w:rFonts w:ascii="Times New Roman" w:hAnsi="Times New Roman" w:cs="Times New Roman"/>
        </w:rPr>
      </w:pPr>
    </w:p>
    <w:p w14:paraId="5FB69397" w14:textId="5D20C678" w:rsidR="00B8402C" w:rsidRDefault="00B8402C" w:rsidP="00B8402C">
      <w:pPr>
        <w:spacing w:line="480" w:lineRule="auto"/>
        <w:ind w:firstLine="720"/>
        <w:rPr>
          <w:rFonts w:ascii="Times New Roman" w:hAnsi="Times New Roman" w:cs="Times New Roman"/>
        </w:rPr>
      </w:pPr>
      <w:r>
        <w:rPr>
          <w:rFonts w:ascii="Times New Roman" w:hAnsi="Times New Roman" w:cs="Times New Roman"/>
        </w:rPr>
        <w:t xml:space="preserve">This </w:t>
      </w:r>
      <w:r w:rsidR="0071196E">
        <w:rPr>
          <w:rFonts w:ascii="Times New Roman" w:hAnsi="Times New Roman" w:cs="Times New Roman"/>
        </w:rPr>
        <w:t>triad</w:t>
      </w:r>
      <w:r>
        <w:rPr>
          <w:rFonts w:ascii="Times New Roman" w:hAnsi="Times New Roman" w:cs="Times New Roman"/>
        </w:rPr>
        <w:t xml:space="preserve"> of essays invites us to think again about Romantic psychosis.</w:t>
      </w:r>
      <w:r w:rsidR="00AC0D55">
        <w:rPr>
          <w:rFonts w:ascii="Times New Roman" w:hAnsi="Times New Roman" w:cs="Times New Roman"/>
        </w:rPr>
        <w:t xml:space="preserve"> </w:t>
      </w:r>
      <w:r>
        <w:rPr>
          <w:rFonts w:ascii="Times New Roman" w:hAnsi="Times New Roman" w:cs="Times New Roman"/>
        </w:rPr>
        <w:t>What’s to think?</w:t>
      </w:r>
    </w:p>
    <w:p w14:paraId="7A48E92F" w14:textId="33C89856" w:rsidR="00B8402C" w:rsidRDefault="00B8402C" w:rsidP="00B8402C">
      <w:pPr>
        <w:spacing w:line="480" w:lineRule="auto"/>
        <w:rPr>
          <w:rFonts w:ascii="Times New Roman" w:hAnsi="Times New Roman" w:cs="Times New Roman"/>
        </w:rPr>
      </w:pPr>
      <w:r>
        <w:rPr>
          <w:rFonts w:ascii="Times New Roman" w:hAnsi="Times New Roman" w:cs="Times New Roman"/>
        </w:rPr>
        <w:t>There’s a well-established tradition of linking genius to madness and Romantic poetic genius to psychopathology.</w:t>
      </w:r>
      <w:r w:rsidR="00AC0D55">
        <w:rPr>
          <w:rFonts w:ascii="Times New Roman" w:hAnsi="Times New Roman" w:cs="Times New Roman"/>
        </w:rPr>
        <w:t xml:space="preserve"> </w:t>
      </w:r>
      <w:r>
        <w:rPr>
          <w:rFonts w:ascii="Times New Roman" w:hAnsi="Times New Roman" w:cs="Times New Roman"/>
        </w:rPr>
        <w:t xml:space="preserve">The linkage </w:t>
      </w:r>
      <w:r w:rsidR="0071196E">
        <w:rPr>
          <w:rFonts w:ascii="Times New Roman" w:hAnsi="Times New Roman" w:cs="Times New Roman"/>
        </w:rPr>
        <w:t>propel</w:t>
      </w:r>
      <w:r>
        <w:rPr>
          <w:rFonts w:ascii="Times New Roman" w:hAnsi="Times New Roman" w:cs="Times New Roman"/>
        </w:rPr>
        <w:t>s revolutionary thought in the Romantic era</w:t>
      </w:r>
      <w:r w:rsidR="0071196E">
        <w:rPr>
          <w:rFonts w:ascii="Times New Roman" w:hAnsi="Times New Roman" w:cs="Times New Roman"/>
        </w:rPr>
        <w:t xml:space="preserve"> bent on </w:t>
      </w:r>
      <w:r>
        <w:rPr>
          <w:rFonts w:ascii="Times New Roman" w:hAnsi="Times New Roman" w:cs="Times New Roman"/>
        </w:rPr>
        <w:t>de</w:t>
      </w:r>
      <w:r w:rsidR="0071196E">
        <w:rPr>
          <w:rFonts w:ascii="Times New Roman" w:hAnsi="Times New Roman" w:cs="Times New Roman"/>
        </w:rPr>
        <w:t>stroying</w:t>
      </w:r>
      <w:r>
        <w:rPr>
          <w:rFonts w:ascii="Times New Roman" w:hAnsi="Times New Roman" w:cs="Times New Roman"/>
        </w:rPr>
        <w:t xml:space="preserve"> established habits of mind and their solidification into societal institutions and cognitive mechanisms.</w:t>
      </w:r>
      <w:r w:rsidR="00AC0D55">
        <w:rPr>
          <w:rFonts w:ascii="Times New Roman" w:hAnsi="Times New Roman" w:cs="Times New Roman"/>
        </w:rPr>
        <w:t xml:space="preserve"> </w:t>
      </w:r>
      <w:r>
        <w:rPr>
          <w:rFonts w:ascii="Times New Roman" w:hAnsi="Times New Roman" w:cs="Times New Roman"/>
        </w:rPr>
        <w:t>It prizes</w:t>
      </w:r>
      <w:ins w:id="14" w:author="Copyeditor" w:date="2022-08-05T19:20:00Z">
        <w:r w:rsidR="00AC0D55">
          <w:rPr>
            <w:rFonts w:ascii="Times New Roman" w:hAnsi="Times New Roman" w:cs="Times New Roman"/>
          </w:rPr>
          <w:t xml:space="preserve"> the</w:t>
        </w:r>
      </w:ins>
      <w:r>
        <w:rPr>
          <w:rFonts w:ascii="Times New Roman" w:hAnsi="Times New Roman" w:cs="Times New Roman"/>
        </w:rPr>
        <w:t xml:space="preserve"> perception of before-</w:t>
      </w:r>
      <w:proofErr w:type="spellStart"/>
      <w:r>
        <w:rPr>
          <w:rFonts w:ascii="Times New Roman" w:hAnsi="Times New Roman" w:cs="Times New Roman"/>
        </w:rPr>
        <w:t>unapprehended</w:t>
      </w:r>
      <w:proofErr w:type="spellEnd"/>
      <w:r>
        <w:rPr>
          <w:rFonts w:ascii="Times New Roman" w:hAnsi="Times New Roman" w:cs="Times New Roman"/>
        </w:rPr>
        <w:t xml:space="preserve"> connections between persons and things</w:t>
      </w:r>
      <w:ins w:id="15" w:author="Copyeditor" w:date="2022-08-05T19:20:00Z">
        <w:r w:rsidR="00E832B0">
          <w:rPr>
            <w:rFonts w:ascii="Times New Roman" w:hAnsi="Times New Roman" w:cs="Times New Roman"/>
          </w:rPr>
          <w:t>,</w:t>
        </w:r>
      </w:ins>
      <w:r>
        <w:rPr>
          <w:rFonts w:ascii="Times New Roman" w:hAnsi="Times New Roman" w:cs="Times New Roman"/>
        </w:rPr>
        <w:t xml:space="preserve"> and</w:t>
      </w:r>
      <w:ins w:id="16" w:author="Copyeditor" w:date="2022-08-05T19:20:00Z">
        <w:r w:rsidR="00E832B0">
          <w:rPr>
            <w:rFonts w:ascii="Times New Roman" w:hAnsi="Times New Roman" w:cs="Times New Roman"/>
          </w:rPr>
          <w:t xml:space="preserve"> it</w:t>
        </w:r>
      </w:ins>
      <w:r>
        <w:rPr>
          <w:rFonts w:ascii="Times New Roman" w:hAnsi="Times New Roman" w:cs="Times New Roman"/>
        </w:rPr>
        <w:t xml:space="preserve"> honors the vitally metaphorical vocabulary of poets for exercising the capacity in less visionary persons.</w:t>
      </w:r>
      <w:r w:rsidR="00AC0D55">
        <w:rPr>
          <w:rFonts w:ascii="Times New Roman" w:hAnsi="Times New Roman" w:cs="Times New Roman"/>
        </w:rPr>
        <w:t xml:space="preserve"> </w:t>
      </w:r>
      <w:r>
        <w:rPr>
          <w:rFonts w:ascii="Times New Roman" w:hAnsi="Times New Roman" w:cs="Times New Roman"/>
        </w:rPr>
        <w:t>It wants to blow things up, de-link, vacate.</w:t>
      </w:r>
      <w:r w:rsidR="00AC0D55">
        <w:rPr>
          <w:rFonts w:ascii="Times New Roman" w:hAnsi="Times New Roman" w:cs="Times New Roman"/>
        </w:rPr>
        <w:t xml:space="preserve"> </w:t>
      </w:r>
      <w:r>
        <w:rPr>
          <w:rFonts w:ascii="Times New Roman" w:hAnsi="Times New Roman" w:cs="Times New Roman"/>
        </w:rPr>
        <w:t>This desire endangers the mind-brain-bod</w:t>
      </w:r>
      <w:r w:rsidR="0071196E">
        <w:rPr>
          <w:rFonts w:ascii="Times New Roman" w:hAnsi="Times New Roman" w:cs="Times New Roman"/>
        </w:rPr>
        <w:t>ies</w:t>
      </w:r>
      <w:r>
        <w:rPr>
          <w:rFonts w:ascii="Times New Roman" w:hAnsi="Times New Roman" w:cs="Times New Roman"/>
        </w:rPr>
        <w:t xml:space="preserve"> that it inhabits.</w:t>
      </w:r>
      <w:r w:rsidR="00AC0D55">
        <w:rPr>
          <w:rFonts w:ascii="Times New Roman" w:hAnsi="Times New Roman" w:cs="Times New Roman"/>
        </w:rPr>
        <w:t xml:space="preserve"> </w:t>
      </w:r>
      <w:r w:rsidR="00D5241C">
        <w:rPr>
          <w:rFonts w:ascii="Times New Roman" w:hAnsi="Times New Roman" w:cs="Times New Roman"/>
        </w:rPr>
        <w:t>Neuro</w:t>
      </w:r>
      <w:del w:id="17" w:author="Copyeditor" w:date="2022-08-05T19:22:00Z">
        <w:r w:rsidR="00D5241C" w:rsidDel="00E832B0">
          <w:rPr>
            <w:rFonts w:ascii="Times New Roman" w:hAnsi="Times New Roman" w:cs="Times New Roman"/>
          </w:rPr>
          <w:delText>-</w:delText>
        </w:r>
      </w:del>
      <w:r w:rsidR="00D5241C">
        <w:rPr>
          <w:rFonts w:ascii="Times New Roman" w:hAnsi="Times New Roman" w:cs="Times New Roman"/>
        </w:rPr>
        <w:t xml:space="preserve">psychological studies of extraordinary creativity emphasize the salience </w:t>
      </w:r>
      <w:r>
        <w:rPr>
          <w:rFonts w:ascii="Times New Roman" w:hAnsi="Times New Roman" w:cs="Times New Roman"/>
        </w:rPr>
        <w:t>of affective disorders, especially bipolar disorder, in creative writers, a connection that Ka</w:t>
      </w:r>
      <w:r w:rsidR="00C728AC">
        <w:rPr>
          <w:rFonts w:ascii="Times New Roman" w:hAnsi="Times New Roman" w:cs="Times New Roman"/>
        </w:rPr>
        <w:t>y</w:t>
      </w:r>
      <w:ins w:id="18" w:author="Copyeditor" w:date="2022-08-05T19:24:00Z">
        <w:r w:rsidR="00E832B0">
          <w:rPr>
            <w:rFonts w:ascii="Times New Roman" w:hAnsi="Times New Roman" w:cs="Times New Roman"/>
          </w:rPr>
          <w:t xml:space="preserve"> Redfield</w:t>
        </w:r>
      </w:ins>
      <w:r>
        <w:rPr>
          <w:rFonts w:ascii="Times New Roman" w:hAnsi="Times New Roman" w:cs="Times New Roman"/>
        </w:rPr>
        <w:t xml:space="preserve"> Jami</w:t>
      </w:r>
      <w:del w:id="19" w:author="Copyeditor" w:date="2022-08-05T19:24:00Z">
        <w:r w:rsidDel="00E832B0">
          <w:rPr>
            <w:rFonts w:ascii="Times New Roman" w:hAnsi="Times New Roman" w:cs="Times New Roman"/>
          </w:rPr>
          <w:delText>e</w:delText>
        </w:r>
      </w:del>
      <w:r>
        <w:rPr>
          <w:rFonts w:ascii="Times New Roman" w:hAnsi="Times New Roman" w:cs="Times New Roman"/>
        </w:rPr>
        <w:t>son a</w:t>
      </w:r>
      <w:r w:rsidR="0071196E">
        <w:rPr>
          <w:rFonts w:ascii="Times New Roman" w:hAnsi="Times New Roman" w:cs="Times New Roman"/>
        </w:rPr>
        <w:t>mplifie</w:t>
      </w:r>
      <w:r w:rsidR="00D5241C">
        <w:rPr>
          <w:rFonts w:ascii="Times New Roman" w:hAnsi="Times New Roman" w:cs="Times New Roman"/>
        </w:rPr>
        <w:t>s</w:t>
      </w:r>
      <w:r>
        <w:rPr>
          <w:rFonts w:ascii="Times New Roman" w:hAnsi="Times New Roman" w:cs="Times New Roman"/>
        </w:rPr>
        <w:t xml:space="preserve"> in her analys</w:t>
      </w:r>
      <w:r w:rsidR="00C728AC">
        <w:rPr>
          <w:rFonts w:ascii="Times New Roman" w:hAnsi="Times New Roman" w:cs="Times New Roman"/>
        </w:rPr>
        <w:t>i</w:t>
      </w:r>
      <w:r>
        <w:rPr>
          <w:rFonts w:ascii="Times New Roman" w:hAnsi="Times New Roman" w:cs="Times New Roman"/>
        </w:rPr>
        <w:t xml:space="preserve">s of </w:t>
      </w:r>
      <w:r w:rsidR="00C728AC">
        <w:rPr>
          <w:rFonts w:ascii="Times New Roman" w:hAnsi="Times New Roman" w:cs="Times New Roman"/>
        </w:rPr>
        <w:t xml:space="preserve">Lord </w:t>
      </w:r>
      <w:r>
        <w:rPr>
          <w:rFonts w:ascii="Times New Roman" w:hAnsi="Times New Roman" w:cs="Times New Roman"/>
        </w:rPr>
        <w:t>Byron</w:t>
      </w:r>
      <w:r w:rsidR="00C728AC">
        <w:rPr>
          <w:rFonts w:ascii="Times New Roman" w:hAnsi="Times New Roman" w:cs="Times New Roman"/>
        </w:rPr>
        <w:t xml:space="preserve"> </w:t>
      </w:r>
      <w:del w:id="20" w:author="Copyeditor" w:date="2022-08-05T19:28:00Z">
        <w:r w:rsidR="00C728AC" w:rsidDel="0042596F">
          <w:rPr>
            <w:rFonts w:ascii="Times New Roman" w:hAnsi="Times New Roman" w:cs="Times New Roman"/>
          </w:rPr>
          <w:delText xml:space="preserve">and </w:delText>
        </w:r>
      </w:del>
      <w:ins w:id="21" w:author="Copyeditor" w:date="2022-08-05T19:28:00Z">
        <w:r w:rsidR="0042596F">
          <w:rPr>
            <w:rFonts w:ascii="Times New Roman" w:hAnsi="Times New Roman" w:cs="Times New Roman"/>
          </w:rPr>
          <w:t xml:space="preserve">where she </w:t>
        </w:r>
      </w:ins>
      <w:del w:id="22" w:author="Copyeditor" w:date="2022-08-05T19:28:00Z">
        <w:r w:rsidR="00C728AC" w:rsidDel="0042596F">
          <w:rPr>
            <w:rFonts w:ascii="Times New Roman" w:hAnsi="Times New Roman" w:cs="Times New Roman"/>
          </w:rPr>
          <w:delText xml:space="preserve">listing </w:delText>
        </w:r>
      </w:del>
      <w:ins w:id="23" w:author="Copyeditor" w:date="2022-08-05T19:28:00Z">
        <w:r w:rsidR="0042596F">
          <w:rPr>
            <w:rFonts w:ascii="Times New Roman" w:hAnsi="Times New Roman" w:cs="Times New Roman"/>
          </w:rPr>
          <w:t xml:space="preserve">lists </w:t>
        </w:r>
      </w:ins>
      <w:del w:id="24" w:author="Copyeditor" w:date="2022-08-05T19:28:00Z">
        <w:r w:rsidR="00C728AC" w:rsidDel="0042596F">
          <w:rPr>
            <w:rFonts w:ascii="Times New Roman" w:hAnsi="Times New Roman" w:cs="Times New Roman"/>
          </w:rPr>
          <w:delText xml:space="preserve">of </w:delText>
        </w:r>
      </w:del>
      <w:r w:rsidR="00C728AC">
        <w:rPr>
          <w:rFonts w:ascii="Times New Roman" w:hAnsi="Times New Roman" w:cs="Times New Roman"/>
        </w:rPr>
        <w:t>some 14 British Romantic-era writers with “probable cyclothymia, major depression, or manic-depressive illness”</w:t>
      </w:r>
      <w:r>
        <w:rPr>
          <w:rFonts w:ascii="Times New Roman" w:hAnsi="Times New Roman" w:cs="Times New Roman"/>
        </w:rPr>
        <w:t xml:space="preserve"> (</w:t>
      </w:r>
      <w:del w:id="25" w:author="Copyeditor" w:date="2022-08-05T19:28:00Z">
        <w:r w:rsidR="00D5241C" w:rsidDel="0042596F">
          <w:rPr>
            <w:rFonts w:ascii="Times New Roman" w:hAnsi="Times New Roman" w:cs="Times New Roman"/>
          </w:rPr>
          <w:delText>Jamieson</w:delText>
        </w:r>
        <w:r w:rsidR="00EB19DB" w:rsidDel="0042596F">
          <w:rPr>
            <w:rFonts w:ascii="Times New Roman" w:hAnsi="Times New Roman" w:cs="Times New Roman"/>
          </w:rPr>
          <w:delText xml:space="preserve">, </w:delText>
        </w:r>
      </w:del>
      <w:r w:rsidR="00EB19DB">
        <w:rPr>
          <w:rFonts w:ascii="Times New Roman" w:hAnsi="Times New Roman" w:cs="Times New Roman"/>
        </w:rPr>
        <w:t>267</w:t>
      </w:r>
      <w:del w:id="26" w:author="Copyeditor" w:date="2022-08-05T19:29:00Z">
        <w:r w:rsidR="00EB19DB" w:rsidDel="0042596F">
          <w:rPr>
            <w:rFonts w:ascii="Times New Roman" w:hAnsi="Times New Roman" w:cs="Times New Roman"/>
          </w:rPr>
          <w:delText>; Appendix B</w:delText>
        </w:r>
      </w:del>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Subsequent studies </w:t>
      </w:r>
      <w:r w:rsidR="00A75AFB">
        <w:rPr>
          <w:rFonts w:ascii="Times New Roman" w:hAnsi="Times New Roman" w:cs="Times New Roman"/>
        </w:rPr>
        <w:t xml:space="preserve">such as those by </w:t>
      </w:r>
      <w:proofErr w:type="spellStart"/>
      <w:r w:rsidR="00A75AFB">
        <w:rPr>
          <w:rFonts w:ascii="Times New Roman" w:hAnsi="Times New Roman" w:cs="Times New Roman"/>
        </w:rPr>
        <w:t>Cosman</w:t>
      </w:r>
      <w:proofErr w:type="spellEnd"/>
      <w:r w:rsidR="00A75AFB">
        <w:rPr>
          <w:rFonts w:ascii="Times New Roman" w:hAnsi="Times New Roman" w:cs="Times New Roman"/>
        </w:rPr>
        <w:t xml:space="preserve"> and Nettle </w:t>
      </w:r>
      <w:r w:rsidR="00D5241C">
        <w:rPr>
          <w:rFonts w:ascii="Times New Roman" w:hAnsi="Times New Roman" w:cs="Times New Roman"/>
        </w:rPr>
        <w:t xml:space="preserve">foreground </w:t>
      </w:r>
      <w:proofErr w:type="spellStart"/>
      <w:r>
        <w:rPr>
          <w:rFonts w:ascii="Times New Roman" w:hAnsi="Times New Roman" w:cs="Times New Roman"/>
        </w:rPr>
        <w:t>schizotypic</w:t>
      </w:r>
      <w:proofErr w:type="spellEnd"/>
      <w:r>
        <w:rPr>
          <w:rFonts w:ascii="Times New Roman" w:hAnsi="Times New Roman" w:cs="Times New Roman"/>
        </w:rPr>
        <w:t xml:space="preserve"> traits.</w:t>
      </w:r>
      <w:r w:rsidR="00AC0D55">
        <w:rPr>
          <w:rFonts w:ascii="Times New Roman" w:hAnsi="Times New Roman" w:cs="Times New Roman"/>
        </w:rPr>
        <w:t xml:space="preserve"> </w:t>
      </w:r>
      <w:r>
        <w:rPr>
          <w:rFonts w:ascii="Times New Roman" w:hAnsi="Times New Roman" w:cs="Times New Roman"/>
        </w:rPr>
        <w:t xml:space="preserve">Some scholars characterize the distinction </w:t>
      </w:r>
      <w:r w:rsidR="0071196E">
        <w:rPr>
          <w:rFonts w:ascii="Times New Roman" w:hAnsi="Times New Roman" w:cs="Times New Roman"/>
        </w:rPr>
        <w:t>in</w:t>
      </w:r>
      <w:r>
        <w:rPr>
          <w:rFonts w:ascii="Times New Roman" w:hAnsi="Times New Roman" w:cs="Times New Roman"/>
        </w:rPr>
        <w:t xml:space="preserve"> literary-historical</w:t>
      </w:r>
      <w:r w:rsidR="0071196E">
        <w:rPr>
          <w:rFonts w:ascii="Times New Roman" w:hAnsi="Times New Roman" w:cs="Times New Roman"/>
        </w:rPr>
        <w:t xml:space="preserve"> </w:t>
      </w:r>
      <w:r w:rsidR="0071196E">
        <w:rPr>
          <w:rFonts w:ascii="Times New Roman" w:hAnsi="Times New Roman" w:cs="Times New Roman"/>
        </w:rPr>
        <w:lastRenderedPageBreak/>
        <w:t>terms</w:t>
      </w:r>
      <w:r>
        <w:rPr>
          <w:rFonts w:ascii="Times New Roman" w:hAnsi="Times New Roman" w:cs="Times New Roman"/>
        </w:rPr>
        <w:t>, with Romantic poetics aligned with affective disorders and Modernism with psychosis</w:t>
      </w:r>
      <w:r w:rsidR="003C5FAB">
        <w:rPr>
          <w:rFonts w:ascii="Times New Roman" w:hAnsi="Times New Roman" w:cs="Times New Roman"/>
        </w:rPr>
        <w:t>, as does</w:t>
      </w:r>
      <w:r>
        <w:rPr>
          <w:rFonts w:ascii="Times New Roman" w:hAnsi="Times New Roman" w:cs="Times New Roman"/>
        </w:rPr>
        <w:t xml:space="preserve"> Sass.</w:t>
      </w:r>
      <w:r w:rsidR="00AC0D55">
        <w:rPr>
          <w:rFonts w:ascii="Times New Roman" w:hAnsi="Times New Roman" w:cs="Times New Roman"/>
        </w:rPr>
        <w:t xml:space="preserve">  </w:t>
      </w:r>
    </w:p>
    <w:p w14:paraId="5A26AE67" w14:textId="37354DB3" w:rsidR="00B8402C" w:rsidRDefault="00B8402C" w:rsidP="00B8402C">
      <w:pPr>
        <w:spacing w:line="480" w:lineRule="auto"/>
        <w:rPr>
          <w:rFonts w:ascii="Times New Roman" w:hAnsi="Times New Roman" w:cs="Times New Roman"/>
        </w:rPr>
      </w:pPr>
      <w:r>
        <w:rPr>
          <w:rFonts w:ascii="Times New Roman" w:hAnsi="Times New Roman" w:cs="Times New Roman"/>
        </w:rPr>
        <w:tab/>
      </w:r>
      <w:r w:rsidR="0071196E">
        <w:rPr>
          <w:rFonts w:ascii="Times New Roman" w:hAnsi="Times New Roman" w:cs="Times New Roman"/>
        </w:rPr>
        <w:t>The</w:t>
      </w:r>
      <w:r>
        <w:rPr>
          <w:rFonts w:ascii="Times New Roman" w:hAnsi="Times New Roman" w:cs="Times New Roman"/>
        </w:rPr>
        <w:t xml:space="preserve"> “creative personality” </w:t>
      </w:r>
      <w:r w:rsidR="0071196E">
        <w:rPr>
          <w:rFonts w:ascii="Times New Roman" w:hAnsi="Times New Roman" w:cs="Times New Roman"/>
        </w:rPr>
        <w:t>is</w:t>
      </w:r>
      <w:r>
        <w:rPr>
          <w:rFonts w:ascii="Times New Roman" w:hAnsi="Times New Roman" w:cs="Times New Roman"/>
        </w:rPr>
        <w:t xml:space="preserve"> not the </w:t>
      </w:r>
      <w:r w:rsidR="0071196E">
        <w:rPr>
          <w:rFonts w:ascii="Times New Roman" w:hAnsi="Times New Roman" w:cs="Times New Roman"/>
        </w:rPr>
        <w:t xml:space="preserve">focus or concern </w:t>
      </w:r>
      <w:r>
        <w:rPr>
          <w:rFonts w:ascii="Times New Roman" w:hAnsi="Times New Roman" w:cs="Times New Roman"/>
        </w:rPr>
        <w:t>of these reflections on psychotic manifestations in Mary Wollstonecraft, Beau Brummell</w:t>
      </w:r>
      <w:r w:rsidR="00EA702E">
        <w:rPr>
          <w:rFonts w:ascii="Times New Roman" w:hAnsi="Times New Roman" w:cs="Times New Roman"/>
        </w:rPr>
        <w:t xml:space="preserve"> and the Prince Regent</w:t>
      </w:r>
      <w:r>
        <w:rPr>
          <w:rFonts w:ascii="Times New Roman" w:hAnsi="Times New Roman" w:cs="Times New Roman"/>
        </w:rPr>
        <w:t>, and Elizabeth Barrett Browning</w:t>
      </w:r>
      <w:del w:id="27" w:author="Copyeditor" w:date="2022-08-05T19:33:00Z">
        <w:r w:rsidDel="007F038D">
          <w:rPr>
            <w:rFonts w:ascii="Times New Roman" w:hAnsi="Times New Roman" w:cs="Times New Roman"/>
          </w:rPr>
          <w:delText>.</w:delText>
        </w:r>
      </w:del>
      <w:r w:rsidR="00AC0D55">
        <w:rPr>
          <w:rFonts w:ascii="Times New Roman" w:hAnsi="Times New Roman" w:cs="Times New Roman"/>
        </w:rPr>
        <w:t xml:space="preserve"> </w:t>
      </w:r>
      <w:del w:id="28" w:author="Copyeditor" w:date="2022-08-05T19:33:00Z">
        <w:r w:rsidDel="007F038D">
          <w:rPr>
            <w:rFonts w:ascii="Times New Roman" w:hAnsi="Times New Roman" w:cs="Times New Roman"/>
          </w:rPr>
          <w:delText xml:space="preserve">Nor </w:delText>
        </w:r>
      </w:del>
      <w:ins w:id="29" w:author="Copyeditor" w:date="2022-08-05T19:33:00Z">
        <w:r w:rsidR="007F038D">
          <w:rPr>
            <w:rFonts w:ascii="Times New Roman" w:hAnsi="Times New Roman" w:cs="Times New Roman"/>
          </w:rPr>
          <w:t xml:space="preserve">nor </w:t>
        </w:r>
      </w:ins>
      <w:r>
        <w:rPr>
          <w:rFonts w:ascii="Times New Roman" w:hAnsi="Times New Roman" w:cs="Times New Roman"/>
        </w:rPr>
        <w:t>is individual psychopathology, even if the personages on which they focus are</w:t>
      </w:r>
      <w:del w:id="30" w:author="Copyeditor" w:date="2022-08-05T19:33:00Z">
        <w:r w:rsidDel="007F038D">
          <w:rPr>
            <w:rFonts w:ascii="Times New Roman" w:hAnsi="Times New Roman" w:cs="Times New Roman"/>
          </w:rPr>
          <w:delText xml:space="preserve"> considered deranged,</w:delText>
        </w:r>
      </w:del>
      <w:r>
        <w:rPr>
          <w:rFonts w:ascii="Times New Roman" w:hAnsi="Times New Roman" w:cs="Times New Roman"/>
        </w:rPr>
        <w:t xml:space="preserve"> often</w:t>
      </w:r>
      <w:ins w:id="31" w:author="Copyeditor" w:date="2022-08-05T19:33:00Z">
        <w:r w:rsidR="007F038D">
          <w:rPr>
            <w:rFonts w:ascii="Times New Roman" w:hAnsi="Times New Roman" w:cs="Times New Roman"/>
          </w:rPr>
          <w:t xml:space="preserve"> considered deranged</w:t>
        </w:r>
      </w:ins>
      <w:r>
        <w:rPr>
          <w:rFonts w:ascii="Times New Roman" w:hAnsi="Times New Roman" w:cs="Times New Roman"/>
        </w:rPr>
        <w:t xml:space="preserve"> by words and poetic wording.</w:t>
      </w:r>
      <w:del w:id="32" w:author="Copyeditor" w:date="2022-08-05T19:34:00Z">
        <w:r w:rsidR="00AC0D55" w:rsidDel="007F038D">
          <w:rPr>
            <w:rFonts w:ascii="Times New Roman" w:hAnsi="Times New Roman" w:cs="Times New Roman"/>
          </w:rPr>
          <w:delText xml:space="preserve"> </w:delText>
        </w:r>
      </w:del>
      <w:r>
        <w:rPr>
          <w:rFonts w:ascii="Times New Roman" w:hAnsi="Times New Roman" w:cs="Times New Roman"/>
        </w:rPr>
        <w:t xml:space="preserve"> Each essayist leaves that </w:t>
      </w:r>
      <w:r w:rsidR="00EA702E">
        <w:rPr>
          <w:rFonts w:ascii="Times New Roman" w:hAnsi="Times New Roman" w:cs="Times New Roman"/>
        </w:rPr>
        <w:t xml:space="preserve">domain </w:t>
      </w:r>
      <w:r>
        <w:rPr>
          <w:rFonts w:ascii="Times New Roman" w:hAnsi="Times New Roman" w:cs="Times New Roman"/>
        </w:rPr>
        <w:t xml:space="preserve">to clinical experts </w:t>
      </w:r>
      <w:r w:rsidR="0071196E">
        <w:rPr>
          <w:rFonts w:ascii="Times New Roman" w:hAnsi="Times New Roman" w:cs="Times New Roman"/>
        </w:rPr>
        <w:t>and instead</w:t>
      </w:r>
      <w:r>
        <w:rPr>
          <w:rFonts w:ascii="Times New Roman" w:hAnsi="Times New Roman" w:cs="Times New Roman"/>
        </w:rPr>
        <w:t xml:space="preserve"> treat</w:t>
      </w:r>
      <w:r w:rsidR="0071196E">
        <w:rPr>
          <w:rFonts w:ascii="Times New Roman" w:hAnsi="Times New Roman" w:cs="Times New Roman"/>
        </w:rPr>
        <w:t>s</w:t>
      </w:r>
      <w:r>
        <w:rPr>
          <w:rFonts w:ascii="Times New Roman" w:hAnsi="Times New Roman" w:cs="Times New Roman"/>
        </w:rPr>
        <w:t xml:space="preserve"> psychosis</w:t>
      </w:r>
      <w:r w:rsidR="003C5F30">
        <w:rPr>
          <w:rFonts w:ascii="Times New Roman" w:hAnsi="Times New Roman" w:cs="Times New Roman"/>
        </w:rPr>
        <w:t xml:space="preserve"> </w:t>
      </w:r>
      <w:r>
        <w:rPr>
          <w:rFonts w:ascii="Times New Roman" w:hAnsi="Times New Roman" w:cs="Times New Roman"/>
        </w:rPr>
        <w:t>as a cultural-political diagnostic whose registering symptoms are linguistic and occasionally poetic.</w:t>
      </w:r>
      <w:r w:rsidR="00AC0D55">
        <w:rPr>
          <w:rFonts w:ascii="Times New Roman" w:hAnsi="Times New Roman" w:cs="Times New Roman"/>
        </w:rPr>
        <w:t xml:space="preserve"> </w:t>
      </w:r>
      <w:r>
        <w:rPr>
          <w:rFonts w:ascii="Times New Roman" w:hAnsi="Times New Roman" w:cs="Times New Roman"/>
        </w:rPr>
        <w:t xml:space="preserve">Moreover, their joint expertise in Lacanian psychoanalysis results in shared understandings and estimations of the </w:t>
      </w:r>
      <w:r w:rsidR="0071196E">
        <w:rPr>
          <w:rFonts w:ascii="Times New Roman" w:hAnsi="Times New Roman" w:cs="Times New Roman"/>
        </w:rPr>
        <w:t xml:space="preserve">cultural </w:t>
      </w:r>
      <w:r>
        <w:rPr>
          <w:rFonts w:ascii="Times New Roman" w:hAnsi="Times New Roman" w:cs="Times New Roman"/>
        </w:rPr>
        <w:t xml:space="preserve">“benefits” </w:t>
      </w:r>
      <w:r w:rsidR="00D5241C">
        <w:rPr>
          <w:rFonts w:ascii="Times New Roman" w:hAnsi="Times New Roman" w:cs="Times New Roman"/>
        </w:rPr>
        <w:t>of</w:t>
      </w:r>
      <w:r>
        <w:rPr>
          <w:rFonts w:ascii="Times New Roman" w:hAnsi="Times New Roman" w:cs="Times New Roman"/>
        </w:rPr>
        <w:t xml:space="preserve"> </w:t>
      </w:r>
      <w:r w:rsidR="0071196E">
        <w:rPr>
          <w:rFonts w:ascii="Times New Roman" w:hAnsi="Times New Roman" w:cs="Times New Roman"/>
        </w:rPr>
        <w:t xml:space="preserve">psychotic </w:t>
      </w:r>
      <w:r w:rsidR="00D5241C">
        <w:rPr>
          <w:rFonts w:ascii="Times New Roman" w:hAnsi="Times New Roman" w:cs="Times New Roman"/>
        </w:rPr>
        <w:t xml:space="preserve">approaches to </w:t>
      </w:r>
      <w:r w:rsidR="0071196E">
        <w:rPr>
          <w:rFonts w:ascii="Times New Roman" w:hAnsi="Times New Roman" w:cs="Times New Roman"/>
        </w:rPr>
        <w:t>reality:</w:t>
      </w:r>
      <w:r w:rsidR="00AC0D55">
        <w:rPr>
          <w:rFonts w:ascii="Times New Roman" w:hAnsi="Times New Roman" w:cs="Times New Roman"/>
        </w:rPr>
        <w:t xml:space="preserve"> </w:t>
      </w:r>
      <w:r>
        <w:rPr>
          <w:rFonts w:ascii="Times New Roman" w:hAnsi="Times New Roman" w:cs="Times New Roman"/>
        </w:rPr>
        <w:t xml:space="preserve">apprehending the phallus as fictional, the unconscious as structured like a language, the </w:t>
      </w:r>
      <w:ins w:id="33" w:author="Copyeditor" w:date="2022-08-07T12:49:00Z">
        <w:r w:rsidR="006F49BF">
          <w:rPr>
            <w:rFonts w:ascii="Times New Roman" w:hAnsi="Times New Roman" w:cs="Times New Roman"/>
          </w:rPr>
          <w:t>S</w:t>
        </w:r>
      </w:ins>
      <w:del w:id="34" w:author="Copyeditor" w:date="2022-08-07T12:49:00Z">
        <w:r w:rsidDel="006F49BF">
          <w:rPr>
            <w:rFonts w:ascii="Times New Roman" w:hAnsi="Times New Roman" w:cs="Times New Roman"/>
          </w:rPr>
          <w:delText>s</w:delText>
        </w:r>
      </w:del>
      <w:r>
        <w:rPr>
          <w:rFonts w:ascii="Times New Roman" w:hAnsi="Times New Roman" w:cs="Times New Roman"/>
        </w:rPr>
        <w:t>ymbolic as vitally non</w:t>
      </w:r>
      <w:del w:id="35" w:author="Copyeditor" w:date="2022-08-05T19:35:00Z">
        <w:r w:rsidDel="007F038D">
          <w:rPr>
            <w:rFonts w:ascii="Times New Roman" w:hAnsi="Times New Roman" w:cs="Times New Roman"/>
          </w:rPr>
          <w:delText>-</w:delText>
        </w:r>
      </w:del>
      <w:r>
        <w:rPr>
          <w:rFonts w:ascii="Times New Roman" w:hAnsi="Times New Roman" w:cs="Times New Roman"/>
        </w:rPr>
        <w:t>sensical, jouissance as the domain of the feminine.</w:t>
      </w:r>
      <w:r w:rsidR="00AC0D55">
        <w:rPr>
          <w:rFonts w:ascii="Times New Roman" w:hAnsi="Times New Roman" w:cs="Times New Roman"/>
        </w:rPr>
        <w:t xml:space="preserve"> </w:t>
      </w:r>
      <w:r>
        <w:rPr>
          <w:rFonts w:ascii="Times New Roman" w:hAnsi="Times New Roman" w:cs="Times New Roman"/>
        </w:rPr>
        <w:t xml:space="preserve">These impulses guide what the psychotic manifestations </w:t>
      </w:r>
      <w:r w:rsidR="0071196E">
        <w:rPr>
          <w:rFonts w:ascii="Times New Roman" w:hAnsi="Times New Roman" w:cs="Times New Roman"/>
        </w:rPr>
        <w:t xml:space="preserve">in their chosen texts </w:t>
      </w:r>
      <w:r>
        <w:rPr>
          <w:rFonts w:ascii="Times New Roman" w:hAnsi="Times New Roman" w:cs="Times New Roman"/>
        </w:rPr>
        <w:t>are said to portend:</w:t>
      </w:r>
      <w:r w:rsidR="00AC0D55">
        <w:rPr>
          <w:rFonts w:ascii="Times New Roman" w:hAnsi="Times New Roman" w:cs="Times New Roman"/>
        </w:rPr>
        <w:t xml:space="preserve"> </w:t>
      </w:r>
      <w:r>
        <w:rPr>
          <w:rFonts w:ascii="Times New Roman" w:hAnsi="Times New Roman" w:cs="Times New Roman"/>
        </w:rPr>
        <w:t>ontological collapse of the subject (Singer-Wollstonecraft); pissing on walls as the jouissance of political writing (Fay-Brummell); women writers</w:t>
      </w:r>
      <w:r w:rsidR="0071196E">
        <w:rPr>
          <w:rFonts w:ascii="Times New Roman" w:hAnsi="Times New Roman" w:cs="Times New Roman"/>
        </w:rPr>
        <w:t xml:space="preserve"> as keeping</w:t>
      </w:r>
      <w:r>
        <w:rPr>
          <w:rFonts w:ascii="Times New Roman" w:hAnsi="Times New Roman" w:cs="Times New Roman"/>
        </w:rPr>
        <w:t xml:space="preserve"> asynchronous time (Sigler-Barrett Browning).</w:t>
      </w:r>
      <w:r w:rsidR="00AC0D55">
        <w:rPr>
          <w:rFonts w:ascii="Times New Roman" w:hAnsi="Times New Roman" w:cs="Times New Roman"/>
        </w:rPr>
        <w:t xml:space="preserve"> </w:t>
      </w:r>
      <w:r>
        <w:rPr>
          <w:rFonts w:ascii="Times New Roman" w:hAnsi="Times New Roman" w:cs="Times New Roman"/>
        </w:rPr>
        <w:t xml:space="preserve">In this regard, the essays are “properly” </w:t>
      </w:r>
      <w:proofErr w:type="spellStart"/>
      <w:r>
        <w:rPr>
          <w:rFonts w:ascii="Times New Roman" w:hAnsi="Times New Roman" w:cs="Times New Roman"/>
        </w:rPr>
        <w:t>schizoanalytic</w:t>
      </w:r>
      <w:proofErr w:type="spellEnd"/>
      <w:r>
        <w:rPr>
          <w:rFonts w:ascii="Times New Roman" w:hAnsi="Times New Roman" w:cs="Times New Roman"/>
        </w:rPr>
        <w:t xml:space="preserve"> in Deleuze and </w:t>
      </w:r>
      <w:proofErr w:type="spellStart"/>
      <w:r>
        <w:rPr>
          <w:rFonts w:ascii="Times New Roman" w:hAnsi="Times New Roman" w:cs="Times New Roman"/>
        </w:rPr>
        <w:t>Guat</w:t>
      </w:r>
      <w:r w:rsidR="0071196E">
        <w:rPr>
          <w:rFonts w:ascii="Times New Roman" w:hAnsi="Times New Roman" w:cs="Times New Roman"/>
        </w:rPr>
        <w:t>ta</w:t>
      </w:r>
      <w:r>
        <w:rPr>
          <w:rFonts w:ascii="Times New Roman" w:hAnsi="Times New Roman" w:cs="Times New Roman"/>
        </w:rPr>
        <w:t>ri’s</w:t>
      </w:r>
      <w:proofErr w:type="spellEnd"/>
      <w:r>
        <w:rPr>
          <w:rFonts w:ascii="Times New Roman" w:hAnsi="Times New Roman" w:cs="Times New Roman"/>
        </w:rPr>
        <w:t xml:space="preserve"> sense.</w:t>
      </w:r>
      <w:r w:rsidR="00AC0D55">
        <w:rPr>
          <w:rFonts w:ascii="Times New Roman" w:hAnsi="Times New Roman" w:cs="Times New Roman"/>
        </w:rPr>
        <w:t xml:space="preserve"> </w:t>
      </w:r>
      <w:r>
        <w:rPr>
          <w:rFonts w:ascii="Times New Roman" w:hAnsi="Times New Roman" w:cs="Times New Roman"/>
        </w:rPr>
        <w:t xml:space="preserve">Their featured breakthroughs break through </w:t>
      </w:r>
      <w:r w:rsidR="0071196E">
        <w:rPr>
          <w:rFonts w:ascii="Times New Roman" w:hAnsi="Times New Roman" w:cs="Times New Roman"/>
        </w:rPr>
        <w:t xml:space="preserve">various </w:t>
      </w:r>
      <w:r>
        <w:rPr>
          <w:rFonts w:ascii="Times New Roman" w:hAnsi="Times New Roman" w:cs="Times New Roman"/>
        </w:rPr>
        <w:t xml:space="preserve">Oedipal and capitalist strictures, unleashing particulates of the Real in subjects </w:t>
      </w:r>
      <w:del w:id="36" w:author="Copyeditor" w:date="2022-08-05T19:39:00Z">
        <w:r w:rsidR="0071196E" w:rsidDel="00CD34F7">
          <w:rPr>
            <w:rFonts w:ascii="Times New Roman" w:hAnsi="Times New Roman" w:cs="Times New Roman"/>
          </w:rPr>
          <w:delText>e</w:delText>
        </w:r>
        <w:r w:rsidR="004B1B21" w:rsidDel="00CD34F7">
          <w:rPr>
            <w:rFonts w:ascii="Times New Roman" w:hAnsi="Times New Roman" w:cs="Times New Roman"/>
          </w:rPr>
          <w:delText>n</w:delText>
        </w:r>
        <w:r w:rsidR="00EA702E" w:rsidDel="00CD34F7">
          <w:rPr>
            <w:rFonts w:ascii="Times New Roman" w:hAnsi="Times New Roman" w:cs="Times New Roman"/>
          </w:rPr>
          <w:delText>-</w:delText>
        </w:r>
        <w:r w:rsidR="0071196E" w:rsidDel="00CD34F7">
          <w:rPr>
            <w:rFonts w:ascii="Times New Roman" w:hAnsi="Times New Roman" w:cs="Times New Roman"/>
          </w:rPr>
          <w:delText>route</w:delText>
        </w:r>
      </w:del>
      <w:proofErr w:type="spellStart"/>
      <w:ins w:id="37" w:author="Copyeditor" w:date="2022-08-05T19:39:00Z">
        <w:r w:rsidR="00CD34F7">
          <w:rPr>
            <w:rFonts w:ascii="Times New Roman" w:hAnsi="Times New Roman" w:cs="Times New Roman"/>
          </w:rPr>
          <w:t>en</w:t>
        </w:r>
        <w:proofErr w:type="spellEnd"/>
        <w:r w:rsidR="00CD34F7">
          <w:rPr>
            <w:rFonts w:ascii="Times New Roman" w:hAnsi="Times New Roman" w:cs="Times New Roman"/>
          </w:rPr>
          <w:t xml:space="preserve"> route</w:t>
        </w:r>
      </w:ins>
      <w:r w:rsidR="0071196E">
        <w:rPr>
          <w:rFonts w:ascii="Times New Roman" w:hAnsi="Times New Roman" w:cs="Times New Roman"/>
        </w:rPr>
        <w:t xml:space="preserve"> </w:t>
      </w:r>
      <w:r>
        <w:rPr>
          <w:rFonts w:ascii="Times New Roman" w:hAnsi="Times New Roman" w:cs="Times New Roman"/>
        </w:rPr>
        <w:t>to becoming other.</w:t>
      </w:r>
      <w:r w:rsidR="00AC0D55">
        <w:rPr>
          <w:rFonts w:ascii="Times New Roman" w:hAnsi="Times New Roman" w:cs="Times New Roman"/>
        </w:rPr>
        <w:t xml:space="preserve">  </w:t>
      </w:r>
      <w:r>
        <w:rPr>
          <w:rFonts w:ascii="Times New Roman" w:hAnsi="Times New Roman" w:cs="Times New Roman"/>
        </w:rPr>
        <w:t xml:space="preserve"> </w:t>
      </w:r>
    </w:p>
    <w:p w14:paraId="18FD88DA" w14:textId="045E0B36" w:rsidR="00B8402C" w:rsidRDefault="00B8402C" w:rsidP="00B8402C">
      <w:pPr>
        <w:spacing w:line="480" w:lineRule="auto"/>
        <w:rPr>
          <w:rFonts w:ascii="Times New Roman" w:hAnsi="Times New Roman" w:cs="Times New Roman"/>
        </w:rPr>
      </w:pPr>
      <w:r>
        <w:rPr>
          <w:rFonts w:ascii="Times New Roman" w:hAnsi="Times New Roman" w:cs="Times New Roman"/>
        </w:rPr>
        <w:tab/>
        <w:t xml:space="preserve">Fay’s essay is the most direct </w:t>
      </w:r>
      <w:r w:rsidR="004B1B21">
        <w:rPr>
          <w:rFonts w:ascii="Times New Roman" w:hAnsi="Times New Roman" w:cs="Times New Roman"/>
        </w:rPr>
        <w:t>in suggesting</w:t>
      </w:r>
      <w:r w:rsidR="0071196E">
        <w:rPr>
          <w:rFonts w:ascii="Times New Roman" w:hAnsi="Times New Roman" w:cs="Times New Roman"/>
        </w:rPr>
        <w:t xml:space="preserve"> </w:t>
      </w:r>
      <w:r>
        <w:rPr>
          <w:rFonts w:ascii="Times New Roman" w:hAnsi="Times New Roman" w:cs="Times New Roman"/>
        </w:rPr>
        <w:t>why we are being asked to think again about Romantic psychosis now.</w:t>
      </w:r>
      <w:r w:rsidR="00AC0D55">
        <w:rPr>
          <w:rFonts w:ascii="Times New Roman" w:hAnsi="Times New Roman" w:cs="Times New Roman"/>
        </w:rPr>
        <w:t xml:space="preserve"> </w:t>
      </w:r>
      <w:r w:rsidR="00D5241C">
        <w:rPr>
          <w:rFonts w:ascii="Times New Roman" w:hAnsi="Times New Roman" w:cs="Times New Roman"/>
        </w:rPr>
        <w:t xml:space="preserve">All signs indicate that </w:t>
      </w:r>
      <w:r>
        <w:rPr>
          <w:rFonts w:ascii="Times New Roman" w:hAnsi="Times New Roman" w:cs="Times New Roman"/>
        </w:rPr>
        <w:t xml:space="preserve">our </w:t>
      </w:r>
      <w:del w:id="38" w:author="Copyeditor" w:date="2022-08-05T19:40:00Z">
        <w:r w:rsidDel="00CD34F7">
          <w:rPr>
            <w:rFonts w:ascii="Times New Roman" w:hAnsi="Times New Roman" w:cs="Times New Roman"/>
          </w:rPr>
          <w:delText xml:space="preserve">current </w:delText>
        </w:r>
      </w:del>
      <w:ins w:id="39" w:author="Copyeditor" w:date="2022-08-05T19:40:00Z">
        <w:r w:rsidR="00CD34F7">
          <w:rPr>
            <w:rFonts w:ascii="Times New Roman" w:hAnsi="Times New Roman" w:cs="Times New Roman"/>
          </w:rPr>
          <w:t xml:space="preserve">recent </w:t>
        </w:r>
      </w:ins>
      <w:r>
        <w:rPr>
          <w:rFonts w:ascii="Times New Roman" w:hAnsi="Times New Roman" w:cs="Times New Roman"/>
        </w:rPr>
        <w:t xml:space="preserve">male leaders are psycho and </w:t>
      </w:r>
      <w:r w:rsidR="00D5241C">
        <w:rPr>
          <w:rFonts w:ascii="Times New Roman" w:hAnsi="Times New Roman" w:cs="Times New Roman"/>
        </w:rPr>
        <w:t xml:space="preserve">that </w:t>
      </w:r>
      <w:r>
        <w:rPr>
          <w:rFonts w:ascii="Times New Roman" w:hAnsi="Times New Roman" w:cs="Times New Roman"/>
        </w:rPr>
        <w:t>U</w:t>
      </w:r>
      <w:ins w:id="40" w:author="Copyeditor" w:date="2022-08-05T19:41:00Z">
        <w:r w:rsidR="005D655F">
          <w:rPr>
            <w:rFonts w:ascii="Times New Roman" w:hAnsi="Times New Roman" w:cs="Times New Roman"/>
          </w:rPr>
          <w:t>.</w:t>
        </w:r>
      </w:ins>
      <w:r>
        <w:rPr>
          <w:rFonts w:ascii="Times New Roman" w:hAnsi="Times New Roman" w:cs="Times New Roman"/>
        </w:rPr>
        <w:t>S</w:t>
      </w:r>
      <w:ins w:id="41" w:author="Copyeditor" w:date="2022-08-05T19:41:00Z">
        <w:r w:rsidR="005D655F">
          <w:rPr>
            <w:rFonts w:ascii="Times New Roman" w:hAnsi="Times New Roman" w:cs="Times New Roman"/>
          </w:rPr>
          <w:t>.</w:t>
        </w:r>
      </w:ins>
      <w:r>
        <w:rPr>
          <w:rFonts w:ascii="Times New Roman" w:hAnsi="Times New Roman" w:cs="Times New Roman"/>
        </w:rPr>
        <w:t xml:space="preserve"> women in power are still being screwed.</w:t>
      </w:r>
      <w:r w:rsidR="00AC0D55">
        <w:rPr>
          <w:rFonts w:ascii="Times New Roman" w:hAnsi="Times New Roman" w:cs="Times New Roman"/>
        </w:rPr>
        <w:t xml:space="preserve"> </w:t>
      </w:r>
      <w:r w:rsidR="00D5241C">
        <w:rPr>
          <w:rFonts w:ascii="Times New Roman" w:hAnsi="Times New Roman" w:cs="Times New Roman"/>
        </w:rPr>
        <w:t>Fay</w:t>
      </w:r>
      <w:r>
        <w:rPr>
          <w:rFonts w:ascii="Times New Roman" w:hAnsi="Times New Roman" w:cs="Times New Roman"/>
        </w:rPr>
        <w:t xml:space="preserve"> argues that analyzing the breakdown in the friendship between Beau Brummell and the Prince Regent in 1811 illuminates one of the “zanier” episodes of Regency leadership culture and </w:t>
      </w:r>
      <w:r w:rsidR="00D5241C">
        <w:rPr>
          <w:rFonts w:ascii="Times New Roman" w:hAnsi="Times New Roman" w:cs="Times New Roman"/>
        </w:rPr>
        <w:t xml:space="preserve">its exposure </w:t>
      </w:r>
      <w:r w:rsidR="0071196E">
        <w:rPr>
          <w:rFonts w:ascii="Times New Roman" w:hAnsi="Times New Roman" w:cs="Times New Roman"/>
        </w:rPr>
        <w:t xml:space="preserve">of lack in the </w:t>
      </w:r>
      <w:r>
        <w:rPr>
          <w:rFonts w:ascii="Times New Roman" w:hAnsi="Times New Roman" w:cs="Times New Roman"/>
        </w:rPr>
        <w:t>lack thereof.</w:t>
      </w:r>
      <w:r w:rsidR="00AC0D55">
        <w:rPr>
          <w:rFonts w:ascii="Times New Roman" w:hAnsi="Times New Roman" w:cs="Times New Roman"/>
        </w:rPr>
        <w:t xml:space="preserve"> </w:t>
      </w:r>
      <w:r w:rsidR="0071196E">
        <w:rPr>
          <w:rFonts w:ascii="Times New Roman" w:hAnsi="Times New Roman" w:cs="Times New Roman"/>
        </w:rPr>
        <w:t>But th</w:t>
      </w:r>
      <w:r w:rsidR="004B1B21">
        <w:rPr>
          <w:rFonts w:ascii="Times New Roman" w:hAnsi="Times New Roman" w:cs="Times New Roman"/>
        </w:rPr>
        <w:t>at</w:t>
      </w:r>
      <w:r w:rsidR="0071196E">
        <w:rPr>
          <w:rFonts w:ascii="Times New Roman" w:hAnsi="Times New Roman" w:cs="Times New Roman"/>
        </w:rPr>
        <w:t xml:space="preserve"> </w:t>
      </w:r>
      <w:r w:rsidR="004B1B21">
        <w:rPr>
          <w:rFonts w:ascii="Times New Roman" w:hAnsi="Times New Roman" w:cs="Times New Roman"/>
        </w:rPr>
        <w:t>situation</w:t>
      </w:r>
      <w:ins w:id="42" w:author="Copyeditor" w:date="2022-08-05T19:52:00Z">
        <w:r w:rsidR="009E22D1">
          <w:rPr>
            <w:rFonts w:ascii="Times New Roman" w:hAnsi="Times New Roman" w:cs="Times New Roman"/>
          </w:rPr>
          <w:t>,</w:t>
        </w:r>
      </w:ins>
      <w:r w:rsidR="004B1B21">
        <w:rPr>
          <w:rFonts w:ascii="Times New Roman" w:hAnsi="Times New Roman" w:cs="Times New Roman"/>
        </w:rPr>
        <w:t xml:space="preserve"> </w:t>
      </w:r>
      <w:r w:rsidR="0071196E">
        <w:rPr>
          <w:rFonts w:ascii="Times New Roman" w:hAnsi="Times New Roman" w:cs="Times New Roman"/>
        </w:rPr>
        <w:t>she suggests</w:t>
      </w:r>
      <w:ins w:id="43" w:author="Copyeditor" w:date="2022-08-05T19:52:00Z">
        <w:r w:rsidR="009E22D1">
          <w:rPr>
            <w:rFonts w:ascii="Times New Roman" w:hAnsi="Times New Roman" w:cs="Times New Roman"/>
          </w:rPr>
          <w:t>,</w:t>
        </w:r>
      </w:ins>
      <w:r w:rsidR="0071196E">
        <w:rPr>
          <w:rFonts w:ascii="Times New Roman" w:hAnsi="Times New Roman" w:cs="Times New Roman"/>
        </w:rPr>
        <w:t xml:space="preserve"> </w:t>
      </w:r>
      <w:r>
        <w:rPr>
          <w:rFonts w:ascii="Times New Roman" w:hAnsi="Times New Roman" w:cs="Times New Roman"/>
        </w:rPr>
        <w:t>is nothing compar</w:t>
      </w:r>
      <w:r w:rsidR="0071196E">
        <w:rPr>
          <w:rFonts w:ascii="Times New Roman" w:hAnsi="Times New Roman" w:cs="Times New Roman"/>
        </w:rPr>
        <w:t>ed</w:t>
      </w:r>
      <w:r>
        <w:rPr>
          <w:rFonts w:ascii="Times New Roman" w:hAnsi="Times New Roman" w:cs="Times New Roman"/>
        </w:rPr>
        <w:t xml:space="preserve"> to the “nearly incomprehensible psychotic” </w:t>
      </w:r>
      <w:r w:rsidR="0071196E">
        <w:rPr>
          <w:rFonts w:ascii="Times New Roman" w:hAnsi="Times New Roman" w:cs="Times New Roman"/>
        </w:rPr>
        <w:lastRenderedPageBreak/>
        <w:t>aspect</w:t>
      </w:r>
      <w:r>
        <w:rPr>
          <w:rFonts w:ascii="Times New Roman" w:hAnsi="Times New Roman" w:cs="Times New Roman"/>
        </w:rPr>
        <w:t>s of today’s bully</w:t>
      </w:r>
      <w:ins w:id="44" w:author="Copyeditor" w:date="2022-08-05T19:53:00Z">
        <w:r w:rsidR="009E22D1">
          <w:rPr>
            <w:rFonts w:ascii="Times New Roman" w:hAnsi="Times New Roman" w:cs="Times New Roman"/>
          </w:rPr>
          <w:t xml:space="preserve"> </w:t>
        </w:r>
      </w:ins>
      <w:del w:id="45" w:author="Copyeditor" w:date="2022-08-05T19:53:00Z">
        <w:r w:rsidDel="009E22D1">
          <w:rPr>
            <w:rFonts w:ascii="Times New Roman" w:hAnsi="Times New Roman" w:cs="Times New Roman"/>
          </w:rPr>
          <w:delText>-</w:delText>
        </w:r>
      </w:del>
      <w:r>
        <w:rPr>
          <w:rFonts w:ascii="Times New Roman" w:hAnsi="Times New Roman" w:cs="Times New Roman"/>
        </w:rPr>
        <w:t xml:space="preserve">pulpiteers and the fates of their closest associates, cut down and cut off at the first </w:t>
      </w:r>
      <w:r w:rsidR="0071196E">
        <w:rPr>
          <w:rFonts w:ascii="Times New Roman" w:hAnsi="Times New Roman" w:cs="Times New Roman"/>
        </w:rPr>
        <w:t xml:space="preserve">hint </w:t>
      </w:r>
      <w:r>
        <w:rPr>
          <w:rFonts w:ascii="Times New Roman" w:hAnsi="Times New Roman" w:cs="Times New Roman"/>
        </w:rPr>
        <w:t>of betrayal. To the near-proverbial assertion on the Left that Trump is psycho, Fay adds a mind-blowing twist</w:t>
      </w:r>
      <w:r w:rsidR="00FB7A4B">
        <w:rPr>
          <w:rFonts w:ascii="Times New Roman" w:hAnsi="Times New Roman" w:cs="Times New Roman"/>
        </w:rPr>
        <w:t>.</w:t>
      </w:r>
      <w:r w:rsidR="00916FDD">
        <w:rPr>
          <w:rStyle w:val="EndnoteReference"/>
          <w:rFonts w:ascii="Times New Roman" w:hAnsi="Times New Roman" w:cs="Times New Roman"/>
        </w:rPr>
        <w:endnoteReference w:id="1"/>
      </w:r>
      <w:r>
        <w:rPr>
          <w:rFonts w:ascii="Times New Roman" w:hAnsi="Times New Roman" w:cs="Times New Roman"/>
        </w:rPr>
        <w:t xml:space="preserve"> Trump is a dandy. At the least, he sports the dandy’s constitutive split</w:t>
      </w:r>
      <w:proofErr w:type="gramStart"/>
      <w:r>
        <w:rPr>
          <w:rFonts w:ascii="Times New Roman" w:hAnsi="Times New Roman" w:cs="Times New Roman"/>
        </w:rPr>
        <w:t>—</w:t>
      </w:r>
      <w:ins w:id="50" w:author="Copyeditor" w:date="2022-08-05T19:55:00Z">
        <w:r w:rsidR="009E22D1">
          <w:rPr>
            <w:rFonts w:ascii="Times New Roman" w:hAnsi="Times New Roman" w:cs="Times New Roman"/>
          </w:rPr>
          <w:t>“</w:t>
        </w:r>
      </w:ins>
      <w:proofErr w:type="gramEnd"/>
      <w:del w:id="51" w:author="Copyeditor" w:date="2022-08-05T19:55:00Z">
        <w:r w:rsidDel="009E22D1">
          <w:rPr>
            <w:rFonts w:ascii="Times New Roman" w:hAnsi="Times New Roman" w:cs="Times New Roman"/>
          </w:rPr>
          <w:delText>"</w:delText>
        </w:r>
      </w:del>
      <w:r>
        <w:rPr>
          <w:rFonts w:ascii="Times New Roman" w:hAnsi="Times New Roman" w:cs="Times New Roman"/>
        </w:rPr>
        <w:t>both phallic power and its empty shell, both manliness and its emasculated formality”—and shameless delight in “pissing on the world.”</w:t>
      </w:r>
      <w:r w:rsidR="00AC0D55">
        <w:rPr>
          <w:rFonts w:ascii="Times New Roman" w:hAnsi="Times New Roman" w:cs="Times New Roman"/>
        </w:rPr>
        <w:t xml:space="preserve"> </w:t>
      </w:r>
      <w:r>
        <w:rPr>
          <w:rFonts w:ascii="Times New Roman" w:hAnsi="Times New Roman" w:cs="Times New Roman"/>
        </w:rPr>
        <w:t>Fay’s Regency dandies, whose extravagant performativity and bankrupt</w:t>
      </w:r>
      <w:r w:rsidR="0071196E">
        <w:rPr>
          <w:rFonts w:ascii="Times New Roman" w:hAnsi="Times New Roman" w:cs="Times New Roman"/>
        </w:rPr>
        <w:t>ing</w:t>
      </w:r>
      <w:r>
        <w:rPr>
          <w:rFonts w:ascii="Times New Roman" w:hAnsi="Times New Roman" w:cs="Times New Roman"/>
        </w:rPr>
        <w:t xml:space="preserve"> extravagance forge the tight connection between Brummel and the Prince, a</w:t>
      </w:r>
      <w:r w:rsidR="0071196E">
        <w:rPr>
          <w:rFonts w:ascii="Times New Roman" w:hAnsi="Times New Roman" w:cs="Times New Roman"/>
        </w:rPr>
        <w:t xml:space="preserve">re further useful </w:t>
      </w:r>
      <w:r w:rsidR="004B1B21">
        <w:rPr>
          <w:rFonts w:ascii="Times New Roman" w:hAnsi="Times New Roman" w:cs="Times New Roman"/>
        </w:rPr>
        <w:t xml:space="preserve">in </w:t>
      </w:r>
      <w:r w:rsidR="0071196E">
        <w:rPr>
          <w:rFonts w:ascii="Times New Roman" w:hAnsi="Times New Roman" w:cs="Times New Roman"/>
        </w:rPr>
        <w:t>unmask</w:t>
      </w:r>
      <w:r w:rsidR="004B1B21">
        <w:rPr>
          <w:rFonts w:ascii="Times New Roman" w:hAnsi="Times New Roman" w:cs="Times New Roman"/>
        </w:rPr>
        <w:t>ing</w:t>
      </w:r>
      <w:r w:rsidR="0071196E">
        <w:rPr>
          <w:rFonts w:ascii="Times New Roman" w:hAnsi="Times New Roman" w:cs="Times New Roman"/>
        </w:rPr>
        <w:t xml:space="preserve"> their </w:t>
      </w:r>
      <w:r>
        <w:rPr>
          <w:rFonts w:ascii="Times New Roman" w:hAnsi="Times New Roman" w:cs="Times New Roman"/>
        </w:rPr>
        <w:t>own</w:t>
      </w:r>
      <w:r w:rsidR="0071196E">
        <w:rPr>
          <w:rFonts w:ascii="Times New Roman" w:hAnsi="Times New Roman" w:cs="Times New Roman"/>
        </w:rPr>
        <w:t xml:space="preserve"> fictionality</w:t>
      </w:r>
      <w:r>
        <w:rPr>
          <w:rFonts w:ascii="Times New Roman" w:hAnsi="Times New Roman" w:cs="Times New Roman"/>
        </w:rPr>
        <w:t>.</w:t>
      </w:r>
      <w:r w:rsidR="00AC0D55">
        <w:rPr>
          <w:rFonts w:ascii="Times New Roman" w:hAnsi="Times New Roman" w:cs="Times New Roman"/>
        </w:rPr>
        <w:t xml:space="preserve"> </w:t>
      </w:r>
      <w:r w:rsidR="0071196E">
        <w:rPr>
          <w:rFonts w:ascii="Times New Roman" w:hAnsi="Times New Roman" w:cs="Times New Roman"/>
        </w:rPr>
        <w:t>The f</w:t>
      </w:r>
      <w:r>
        <w:rPr>
          <w:rFonts w:ascii="Times New Roman" w:hAnsi="Times New Roman" w:cs="Times New Roman"/>
        </w:rPr>
        <w:t xml:space="preserve">eigned equality among bro-players is </w:t>
      </w:r>
      <w:r w:rsidR="0071196E">
        <w:rPr>
          <w:rFonts w:ascii="Times New Roman" w:hAnsi="Times New Roman" w:cs="Times New Roman"/>
        </w:rPr>
        <w:t xml:space="preserve">always </w:t>
      </w:r>
      <w:r w:rsidR="00D5241C">
        <w:rPr>
          <w:rFonts w:ascii="Times New Roman" w:hAnsi="Times New Roman" w:cs="Times New Roman"/>
        </w:rPr>
        <w:t>at risk of e</w:t>
      </w:r>
      <w:r w:rsidR="00EA702E">
        <w:rPr>
          <w:rFonts w:ascii="Times New Roman" w:hAnsi="Times New Roman" w:cs="Times New Roman"/>
        </w:rPr>
        <w:t>rosion</w:t>
      </w:r>
      <w:r w:rsidR="00D5241C">
        <w:rPr>
          <w:rFonts w:ascii="Times New Roman" w:hAnsi="Times New Roman" w:cs="Times New Roman"/>
        </w:rPr>
        <w:t xml:space="preserve"> </w:t>
      </w:r>
      <w:r>
        <w:rPr>
          <w:rFonts w:ascii="Times New Roman" w:hAnsi="Times New Roman" w:cs="Times New Roman"/>
        </w:rPr>
        <w:t xml:space="preserve">when one </w:t>
      </w:r>
      <w:r w:rsidR="00EA702E">
        <w:rPr>
          <w:rFonts w:ascii="Times New Roman" w:hAnsi="Times New Roman" w:cs="Times New Roman"/>
        </w:rPr>
        <w:t xml:space="preserve">player’s </w:t>
      </w:r>
      <w:r w:rsidR="00D5241C">
        <w:rPr>
          <w:rFonts w:ascii="Times New Roman" w:hAnsi="Times New Roman" w:cs="Times New Roman"/>
        </w:rPr>
        <w:t>enjoyment is sovereign</w:t>
      </w:r>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Put a different way</w:t>
      </w:r>
      <w:r>
        <w:rPr>
          <w:rFonts w:ascii="Times New Roman" w:hAnsi="Times New Roman" w:cs="Times New Roman"/>
        </w:rPr>
        <w:t>, even</w:t>
      </w:r>
      <w:ins w:id="52" w:author="Copyeditor" w:date="2022-08-05T20:03:00Z">
        <w:r w:rsidR="00442D4D">
          <w:rPr>
            <w:rFonts w:ascii="Times New Roman" w:hAnsi="Times New Roman" w:cs="Times New Roman"/>
          </w:rPr>
          <w:t xml:space="preserve"> </w:t>
        </w:r>
      </w:ins>
      <w:ins w:id="53" w:author="Copyeditor" w:date="2022-08-05T20:04:00Z">
        <w:r w:rsidR="00442D4D">
          <w:rPr>
            <w:rFonts w:ascii="Times New Roman" w:hAnsi="Times New Roman" w:cs="Times New Roman"/>
          </w:rPr>
          <w:t>as</w:t>
        </w:r>
      </w:ins>
      <w:r>
        <w:rPr>
          <w:rFonts w:ascii="Times New Roman" w:hAnsi="Times New Roman" w:cs="Times New Roman"/>
        </w:rPr>
        <w:t xml:space="preserve"> “the trump card in the social register,” the dandy at his height takes counter</w:t>
      </w:r>
      <w:r w:rsidR="004B1B21">
        <w:rPr>
          <w:rFonts w:ascii="Times New Roman" w:hAnsi="Times New Roman" w:cs="Times New Roman"/>
        </w:rPr>
        <w:t>ing</w:t>
      </w:r>
      <w:r w:rsidR="003C5F30">
        <w:rPr>
          <w:rFonts w:ascii="Times New Roman" w:hAnsi="Times New Roman" w:cs="Times New Roman"/>
        </w:rPr>
        <w:t xml:space="preserve"> </w:t>
      </w:r>
      <w:r>
        <w:rPr>
          <w:rFonts w:ascii="Times New Roman" w:hAnsi="Times New Roman" w:cs="Times New Roman"/>
        </w:rPr>
        <w:t>cultur</w:t>
      </w:r>
      <w:r w:rsidR="004B1B21">
        <w:rPr>
          <w:rFonts w:ascii="Times New Roman" w:hAnsi="Times New Roman" w:cs="Times New Roman"/>
        </w:rPr>
        <w:t>e</w:t>
      </w:r>
      <w:r>
        <w:rPr>
          <w:rFonts w:ascii="Times New Roman" w:hAnsi="Times New Roman" w:cs="Times New Roman"/>
        </w:rPr>
        <w:t xml:space="preserve"> only so far—</w:t>
      </w:r>
      <w:del w:id="54" w:author="Copyeditor" w:date="2022-08-05T20:03:00Z">
        <w:r w:rsidDel="00442D4D">
          <w:rPr>
            <w:rFonts w:ascii="Times New Roman" w:hAnsi="Times New Roman" w:cs="Times New Roman"/>
          </w:rPr>
          <w:delText>i.e.</w:delText>
        </w:r>
      </w:del>
      <w:ins w:id="55" w:author="Copyeditor" w:date="2022-08-05T20:03:00Z">
        <w:r w:rsidR="00442D4D">
          <w:rPr>
            <w:rFonts w:ascii="Times New Roman" w:hAnsi="Times New Roman" w:cs="Times New Roman"/>
          </w:rPr>
          <w:t>that is</w:t>
        </w:r>
      </w:ins>
      <w:r>
        <w:rPr>
          <w:rFonts w:ascii="Times New Roman" w:hAnsi="Times New Roman" w:cs="Times New Roman"/>
        </w:rPr>
        <w:t>, back to oedipal</w:t>
      </w:r>
      <w:r w:rsidR="0071196E">
        <w:rPr>
          <w:rFonts w:ascii="Times New Roman" w:hAnsi="Times New Roman" w:cs="Times New Roman"/>
        </w:rPr>
        <w:t>ized</w:t>
      </w:r>
      <w:r>
        <w:rPr>
          <w:rFonts w:ascii="Times New Roman" w:hAnsi="Times New Roman" w:cs="Times New Roman"/>
        </w:rPr>
        <w:t xml:space="preserve"> routings.</w:t>
      </w:r>
      <w:r w:rsidR="00AC0D55">
        <w:rPr>
          <w:rFonts w:ascii="Times New Roman" w:hAnsi="Times New Roman" w:cs="Times New Roman"/>
        </w:rPr>
        <w:t xml:space="preserve"> </w:t>
      </w:r>
      <w:r>
        <w:rPr>
          <w:rFonts w:ascii="Times New Roman" w:hAnsi="Times New Roman" w:cs="Times New Roman"/>
        </w:rPr>
        <w:t>Brummel</w:t>
      </w:r>
      <w:ins w:id="56" w:author="Copyeditor" w:date="2022-08-05T20:10:00Z">
        <w:r w:rsidR="00D332B6">
          <w:rPr>
            <w:rFonts w:ascii="Times New Roman" w:hAnsi="Times New Roman" w:cs="Times New Roman"/>
          </w:rPr>
          <w:t>, through</w:t>
        </w:r>
      </w:ins>
      <w:del w:id="57" w:author="Copyeditor" w:date="2022-08-05T20:10:00Z">
        <w:r w:rsidDel="00D332B6">
          <w:rPr>
            <w:rFonts w:ascii="Times New Roman" w:hAnsi="Times New Roman" w:cs="Times New Roman"/>
          </w:rPr>
          <w:delText>’s</w:delText>
        </w:r>
      </w:del>
      <w:r>
        <w:rPr>
          <w:rFonts w:ascii="Times New Roman" w:hAnsi="Times New Roman" w:cs="Times New Roman"/>
        </w:rPr>
        <w:t xml:space="preserve"> outlays and witticisms</w:t>
      </w:r>
      <w:ins w:id="58" w:author="Copyeditor" w:date="2022-08-05T20:10:00Z">
        <w:r w:rsidR="00D332B6">
          <w:rPr>
            <w:rFonts w:ascii="Times New Roman" w:hAnsi="Times New Roman" w:cs="Times New Roman"/>
          </w:rPr>
          <w:t>,</w:t>
        </w:r>
      </w:ins>
      <w:r>
        <w:rPr>
          <w:rFonts w:ascii="Times New Roman" w:hAnsi="Times New Roman" w:cs="Times New Roman"/>
        </w:rPr>
        <w:t xml:space="preserve"> “</w:t>
      </w:r>
      <w:proofErr w:type="spellStart"/>
      <w:ins w:id="59" w:author="Copyeditor" w:date="2022-08-05T20:06:00Z">
        <w:r w:rsidR="00442D4D">
          <w:rPr>
            <w:rFonts w:ascii="Times New Roman" w:hAnsi="Times New Roman" w:cs="Times New Roman"/>
          </w:rPr>
          <w:t>d</w:t>
        </w:r>
      </w:ins>
      <w:del w:id="60" w:author="Copyeditor" w:date="2022-08-05T20:06:00Z">
        <w:r w:rsidDel="00442D4D">
          <w:rPr>
            <w:rFonts w:ascii="Times New Roman" w:hAnsi="Times New Roman" w:cs="Times New Roman"/>
          </w:rPr>
          <w:delText>b</w:delText>
        </w:r>
      </w:del>
      <w:r>
        <w:rPr>
          <w:rFonts w:ascii="Times New Roman" w:hAnsi="Times New Roman" w:cs="Times New Roman"/>
        </w:rPr>
        <w:t>ewig</w:t>
      </w:r>
      <w:ins w:id="61" w:author="Copyeditor" w:date="2022-08-05T20:10:00Z">
        <w:r w:rsidR="00D332B6">
          <w:rPr>
            <w:rFonts w:ascii="Times New Roman" w:hAnsi="Times New Roman" w:cs="Times New Roman"/>
          </w:rPr>
          <w:t>s</w:t>
        </w:r>
      </w:ins>
      <w:proofErr w:type="spellEnd"/>
      <w:r>
        <w:rPr>
          <w:rFonts w:ascii="Times New Roman" w:hAnsi="Times New Roman" w:cs="Times New Roman"/>
        </w:rPr>
        <w:t xml:space="preserve"> the signifier rather than unseat</w:t>
      </w:r>
      <w:ins w:id="62" w:author="Copyeditor" w:date="2022-08-05T20:10:00Z">
        <w:r w:rsidR="00D332B6">
          <w:rPr>
            <w:rFonts w:ascii="Times New Roman" w:hAnsi="Times New Roman" w:cs="Times New Roman"/>
          </w:rPr>
          <w:t>s</w:t>
        </w:r>
      </w:ins>
      <w:r>
        <w:rPr>
          <w:rFonts w:ascii="Times New Roman" w:hAnsi="Times New Roman" w:cs="Times New Roman"/>
        </w:rPr>
        <w:t xml:space="preserve"> it,” re</w:t>
      </w:r>
      <w:r w:rsidR="00D5241C">
        <w:rPr>
          <w:rFonts w:ascii="Times New Roman" w:hAnsi="Times New Roman" w:cs="Times New Roman"/>
        </w:rPr>
        <w:t>establish</w:t>
      </w:r>
      <w:r>
        <w:rPr>
          <w:rFonts w:ascii="Times New Roman" w:hAnsi="Times New Roman" w:cs="Times New Roman"/>
        </w:rPr>
        <w:t xml:space="preserve">ing </w:t>
      </w:r>
      <w:r w:rsidR="0071196E">
        <w:rPr>
          <w:rFonts w:ascii="Times New Roman" w:hAnsi="Times New Roman" w:cs="Times New Roman"/>
        </w:rPr>
        <w:t>the</w:t>
      </w:r>
      <w:r>
        <w:rPr>
          <w:rFonts w:ascii="Times New Roman" w:hAnsi="Times New Roman" w:cs="Times New Roman"/>
        </w:rPr>
        <w:t xml:space="preserve"> </w:t>
      </w:r>
      <w:r w:rsidR="00D5241C">
        <w:rPr>
          <w:rFonts w:ascii="Times New Roman" w:hAnsi="Times New Roman" w:cs="Times New Roman"/>
        </w:rPr>
        <w:t xml:space="preserve">order </w:t>
      </w:r>
      <w:r w:rsidR="0071196E">
        <w:rPr>
          <w:rFonts w:ascii="Times New Roman" w:hAnsi="Times New Roman" w:cs="Times New Roman"/>
        </w:rPr>
        <w:t xml:space="preserve">that such flows claim to </w:t>
      </w:r>
      <w:r>
        <w:rPr>
          <w:rFonts w:ascii="Times New Roman" w:hAnsi="Times New Roman" w:cs="Times New Roman"/>
        </w:rPr>
        <w:t>flout.</w:t>
      </w:r>
      <w:r w:rsidR="00AC0D55">
        <w:rPr>
          <w:rFonts w:ascii="Times New Roman" w:hAnsi="Times New Roman" w:cs="Times New Roman"/>
        </w:rPr>
        <w:t xml:space="preserve"> </w:t>
      </w:r>
      <w:r w:rsidR="0071196E">
        <w:rPr>
          <w:rFonts w:ascii="Times New Roman" w:hAnsi="Times New Roman" w:cs="Times New Roman"/>
        </w:rPr>
        <w:t>True dethroning comes from elsewhere.</w:t>
      </w:r>
      <w:r w:rsidR="00AC0D55">
        <w:rPr>
          <w:rFonts w:ascii="Times New Roman" w:hAnsi="Times New Roman" w:cs="Times New Roman"/>
        </w:rPr>
        <w:t xml:space="preserve"> </w:t>
      </w:r>
      <w:r w:rsidR="0071196E">
        <w:rPr>
          <w:rFonts w:ascii="Times New Roman" w:hAnsi="Times New Roman" w:cs="Times New Roman"/>
        </w:rPr>
        <w:t xml:space="preserve">According to Fay, the </w:t>
      </w:r>
      <w:proofErr w:type="spellStart"/>
      <w:r>
        <w:rPr>
          <w:rFonts w:ascii="Times New Roman" w:hAnsi="Times New Roman" w:cs="Times New Roman"/>
        </w:rPr>
        <w:t>schizoanalytic</w:t>
      </w:r>
      <w:proofErr w:type="spellEnd"/>
      <w:r>
        <w:rPr>
          <w:rFonts w:ascii="Times New Roman" w:hAnsi="Times New Roman" w:cs="Times New Roman"/>
        </w:rPr>
        <w:t xml:space="preserve"> </w:t>
      </w:r>
      <w:r w:rsidR="0071196E">
        <w:rPr>
          <w:rFonts w:ascii="Times New Roman" w:hAnsi="Times New Roman" w:cs="Times New Roman"/>
        </w:rPr>
        <w:t>component of this break</w:t>
      </w:r>
      <w:del w:id="63" w:author="Copyeditor" w:date="2022-08-05T20:11:00Z">
        <w:r w:rsidR="0071196E" w:rsidDel="00D332B6">
          <w:rPr>
            <w:rFonts w:ascii="Times New Roman" w:hAnsi="Times New Roman" w:cs="Times New Roman"/>
          </w:rPr>
          <w:delText>-</w:delText>
        </w:r>
      </w:del>
      <w:r w:rsidR="0071196E">
        <w:rPr>
          <w:rFonts w:ascii="Times New Roman" w:hAnsi="Times New Roman" w:cs="Times New Roman"/>
        </w:rPr>
        <w:t xml:space="preserve">up </w:t>
      </w:r>
      <w:r w:rsidR="004B1B21">
        <w:rPr>
          <w:rFonts w:ascii="Times New Roman" w:hAnsi="Times New Roman" w:cs="Times New Roman"/>
        </w:rPr>
        <w:t>between</w:t>
      </w:r>
      <w:r w:rsidR="0071196E">
        <w:rPr>
          <w:rFonts w:ascii="Times New Roman" w:hAnsi="Times New Roman" w:cs="Times New Roman"/>
        </w:rPr>
        <w:t xml:space="preserve"> dandified friends is </w:t>
      </w:r>
      <w:r>
        <w:rPr>
          <w:rFonts w:ascii="Times New Roman" w:hAnsi="Times New Roman" w:cs="Times New Roman"/>
        </w:rPr>
        <w:t xml:space="preserve">expressed </w:t>
      </w:r>
      <w:r w:rsidR="0071196E">
        <w:rPr>
          <w:rFonts w:ascii="Times New Roman" w:hAnsi="Times New Roman" w:cs="Times New Roman"/>
        </w:rPr>
        <w:t xml:space="preserve">by the </w:t>
      </w:r>
      <w:r>
        <w:rPr>
          <w:rFonts w:ascii="Times New Roman" w:hAnsi="Times New Roman" w:cs="Times New Roman"/>
        </w:rPr>
        <w:t>body of this pairing’s third party</w:t>
      </w:r>
      <w:r w:rsidR="0071196E">
        <w:rPr>
          <w:rFonts w:ascii="Times New Roman" w:hAnsi="Times New Roman" w:cs="Times New Roman"/>
        </w:rPr>
        <w:t xml:space="preserve">, the Regent’s legal wife and </w:t>
      </w:r>
      <w:r w:rsidR="00EA702E">
        <w:rPr>
          <w:rFonts w:ascii="Times New Roman" w:hAnsi="Times New Roman" w:cs="Times New Roman"/>
        </w:rPr>
        <w:t xml:space="preserve">future </w:t>
      </w:r>
      <w:r w:rsidR="0071196E">
        <w:rPr>
          <w:rFonts w:ascii="Times New Roman" w:hAnsi="Times New Roman" w:cs="Times New Roman"/>
        </w:rPr>
        <w:t>queen, Caroline</w:t>
      </w:r>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H</w:t>
      </w:r>
      <w:r w:rsidR="0071196E">
        <w:rPr>
          <w:rFonts w:ascii="Times New Roman" w:hAnsi="Times New Roman" w:cs="Times New Roman"/>
        </w:rPr>
        <w:t xml:space="preserve">er significance </w:t>
      </w:r>
      <w:r>
        <w:rPr>
          <w:rFonts w:ascii="Times New Roman" w:hAnsi="Times New Roman" w:cs="Times New Roman"/>
        </w:rPr>
        <w:t>as “fake</w:t>
      </w:r>
      <w:ins w:id="64" w:author="Copyeditor" w:date="2022-08-05T20:12:00Z">
        <w:r w:rsidR="00D332B6">
          <w:rPr>
            <w:rFonts w:ascii="Times New Roman" w:hAnsi="Times New Roman" w:cs="Times New Roman"/>
          </w:rPr>
          <w:t>”</w:t>
        </w:r>
      </w:ins>
      <w:r>
        <w:rPr>
          <w:rFonts w:ascii="Times New Roman" w:hAnsi="Times New Roman" w:cs="Times New Roman"/>
        </w:rPr>
        <w:t xml:space="preserve"> and </w:t>
      </w:r>
      <w:ins w:id="65" w:author="Copyeditor" w:date="2022-08-05T20:12:00Z">
        <w:r w:rsidR="00D332B6">
          <w:rPr>
            <w:rFonts w:ascii="Times New Roman" w:hAnsi="Times New Roman" w:cs="Times New Roman"/>
          </w:rPr>
          <w:t>“</w:t>
        </w:r>
      </w:ins>
      <w:r>
        <w:rPr>
          <w:rFonts w:ascii="Times New Roman" w:hAnsi="Times New Roman" w:cs="Times New Roman"/>
        </w:rPr>
        <w:t xml:space="preserve">mythic” is right on the surface, </w:t>
      </w:r>
      <w:r w:rsidR="00D5241C">
        <w:rPr>
          <w:rFonts w:ascii="Times New Roman" w:hAnsi="Times New Roman" w:cs="Times New Roman"/>
        </w:rPr>
        <w:t>a bodily surface that</w:t>
      </w:r>
      <w:del w:id="66" w:author="Copyeditor" w:date="2022-08-05T20:14:00Z">
        <w:r w:rsidR="00D5241C" w:rsidDel="004B44C0">
          <w:rPr>
            <w:rFonts w:ascii="Times New Roman" w:hAnsi="Times New Roman" w:cs="Times New Roman"/>
          </w:rPr>
          <w:delText>,</w:delText>
        </w:r>
      </w:del>
      <w:r w:rsidR="00D5241C">
        <w:rPr>
          <w:rFonts w:ascii="Times New Roman" w:hAnsi="Times New Roman" w:cs="Times New Roman"/>
        </w:rPr>
        <w:t xml:space="preserve"> in its outflows</w:t>
      </w:r>
      <w:del w:id="67" w:author="Copyeditor" w:date="2022-08-05T20:13:00Z">
        <w:r w:rsidR="00D5241C" w:rsidDel="004B44C0">
          <w:rPr>
            <w:rFonts w:ascii="Times New Roman" w:hAnsi="Times New Roman" w:cs="Times New Roman"/>
          </w:rPr>
          <w:delText xml:space="preserve">, </w:delText>
        </w:r>
      </w:del>
      <w:ins w:id="68" w:author="Copyeditor" w:date="2022-08-05T20:13:00Z">
        <w:r w:rsidR="004B44C0">
          <w:rPr>
            <w:rFonts w:ascii="Times New Roman" w:hAnsi="Times New Roman" w:cs="Times New Roman"/>
          </w:rPr>
          <w:t>—</w:t>
        </w:r>
      </w:ins>
      <w:r w:rsidR="00D5241C">
        <w:rPr>
          <w:rFonts w:ascii="Times New Roman" w:hAnsi="Times New Roman" w:cs="Times New Roman"/>
        </w:rPr>
        <w:t>refusal of confinement</w:t>
      </w:r>
      <w:del w:id="69" w:author="Copyeditor" w:date="2022-08-05T20:13:00Z">
        <w:r w:rsidR="00D5241C" w:rsidDel="004B44C0">
          <w:rPr>
            <w:rFonts w:ascii="Times New Roman" w:hAnsi="Times New Roman" w:cs="Times New Roman"/>
          </w:rPr>
          <w:delText>,</w:delText>
        </w:r>
      </w:del>
      <w:r w:rsidR="00D5241C">
        <w:rPr>
          <w:rFonts w:ascii="Times New Roman" w:hAnsi="Times New Roman" w:cs="Times New Roman"/>
        </w:rPr>
        <w:t xml:space="preserve"> and indifference to the gaze</w:t>
      </w:r>
      <w:del w:id="70" w:author="Copyeditor" w:date="2022-08-05T20:14:00Z">
        <w:r w:rsidR="00D5241C" w:rsidDel="004B44C0">
          <w:rPr>
            <w:rFonts w:ascii="Times New Roman" w:hAnsi="Times New Roman" w:cs="Times New Roman"/>
          </w:rPr>
          <w:delText xml:space="preserve">, </w:delText>
        </w:r>
      </w:del>
      <w:proofErr w:type="gramStart"/>
      <w:ins w:id="71" w:author="Copyeditor" w:date="2022-08-05T20:14:00Z">
        <w:r w:rsidR="004B44C0">
          <w:rPr>
            <w:rFonts w:ascii="Times New Roman" w:hAnsi="Times New Roman" w:cs="Times New Roman"/>
          </w:rPr>
          <w:t>—“</w:t>
        </w:r>
      </w:ins>
      <w:proofErr w:type="gramEnd"/>
      <w:r w:rsidR="00D5241C">
        <w:rPr>
          <w:rFonts w:ascii="Times New Roman" w:hAnsi="Times New Roman" w:cs="Times New Roman"/>
        </w:rPr>
        <w:t xml:space="preserve">evinces </w:t>
      </w:r>
      <w:r>
        <w:rPr>
          <w:rFonts w:ascii="Times New Roman" w:hAnsi="Times New Roman" w:cs="Times New Roman"/>
        </w:rPr>
        <w:t xml:space="preserve">a </w:t>
      </w:r>
      <w:del w:id="72" w:author="Copyeditor" w:date="2022-08-05T20:14:00Z">
        <w:r w:rsidDel="004B44C0">
          <w:rPr>
            <w:rFonts w:ascii="Times New Roman" w:hAnsi="Times New Roman" w:cs="Times New Roman"/>
          </w:rPr>
          <w:delText>“</w:delText>
        </w:r>
      </w:del>
      <w:r>
        <w:rPr>
          <w:rFonts w:ascii="Times New Roman" w:hAnsi="Times New Roman" w:cs="Times New Roman"/>
        </w:rPr>
        <w:t>jouissance of her own.”</w:t>
      </w:r>
      <w:r w:rsidR="00AC0D55">
        <w:rPr>
          <w:rFonts w:ascii="Times New Roman" w:hAnsi="Times New Roman" w:cs="Times New Roman"/>
        </w:rPr>
        <w:t xml:space="preserve"> </w:t>
      </w:r>
      <w:r>
        <w:rPr>
          <w:rFonts w:ascii="Times New Roman" w:hAnsi="Times New Roman" w:cs="Times New Roman"/>
        </w:rPr>
        <w:t xml:space="preserve">Registering in the flesh the “ravages of the Regency’s play with Oedipal myths,” Caroline </w:t>
      </w:r>
      <w:r w:rsidR="00D5241C">
        <w:rPr>
          <w:rFonts w:ascii="Times New Roman" w:hAnsi="Times New Roman" w:cs="Times New Roman"/>
        </w:rPr>
        <w:t>expresse</w:t>
      </w:r>
      <w:r>
        <w:rPr>
          <w:rFonts w:ascii="Times New Roman" w:hAnsi="Times New Roman" w:cs="Times New Roman"/>
        </w:rPr>
        <w:t>s a “clear rebuke to the status of the impossible woman under Regency psychosis</w:t>
      </w:r>
      <w:r w:rsidR="00EA702E">
        <w:rPr>
          <w:rFonts w:ascii="Times New Roman" w:hAnsi="Times New Roman" w:cs="Times New Roman"/>
        </w:rPr>
        <w:t>.</w:t>
      </w:r>
      <w:r>
        <w:rPr>
          <w:rFonts w:ascii="Times New Roman" w:hAnsi="Times New Roman" w:cs="Times New Roman"/>
        </w:rPr>
        <w:t>”</w:t>
      </w:r>
      <w:r w:rsidR="00AC0D55">
        <w:rPr>
          <w:rFonts w:ascii="Times New Roman" w:hAnsi="Times New Roman" w:cs="Times New Roman"/>
        </w:rPr>
        <w:t xml:space="preserve">  </w:t>
      </w:r>
    </w:p>
    <w:p w14:paraId="5177C818" w14:textId="38FE2740" w:rsidR="00B8402C" w:rsidRDefault="00B8402C" w:rsidP="00B8402C">
      <w:pPr>
        <w:spacing w:line="480" w:lineRule="auto"/>
        <w:rPr>
          <w:rFonts w:ascii="Times New Roman" w:hAnsi="Times New Roman" w:cs="Times New Roman"/>
        </w:rPr>
      </w:pPr>
      <w:r>
        <w:rPr>
          <w:rFonts w:ascii="Times New Roman" w:hAnsi="Times New Roman" w:cs="Times New Roman"/>
        </w:rPr>
        <w:tab/>
        <w:t>Fay leaves hanging</w:t>
      </w:r>
      <w:ins w:id="73" w:author="Copyeditor" w:date="2022-08-05T20:19:00Z">
        <w:r w:rsidR="007D034A">
          <w:rPr>
            <w:rFonts w:ascii="Times New Roman" w:hAnsi="Times New Roman" w:cs="Times New Roman"/>
          </w:rPr>
          <w:t>,</w:t>
        </w:r>
      </w:ins>
      <w:r>
        <w:rPr>
          <w:rFonts w:ascii="Times New Roman" w:hAnsi="Times New Roman" w:cs="Times New Roman"/>
        </w:rPr>
        <w:t xml:space="preserve"> </w:t>
      </w:r>
      <w:r w:rsidR="0071196E">
        <w:rPr>
          <w:rFonts w:ascii="Times New Roman" w:hAnsi="Times New Roman" w:cs="Times New Roman"/>
        </w:rPr>
        <w:t>where her analysis takes us</w:t>
      </w:r>
      <w:ins w:id="74" w:author="Copyeditor" w:date="2022-08-05T20:19:00Z">
        <w:r w:rsidR="007D034A">
          <w:rPr>
            <w:rFonts w:ascii="Times New Roman" w:hAnsi="Times New Roman" w:cs="Times New Roman"/>
          </w:rPr>
          <w:t>,</w:t>
        </w:r>
      </w:ins>
      <w:r w:rsidR="0071196E">
        <w:rPr>
          <w:rFonts w:ascii="Times New Roman" w:hAnsi="Times New Roman" w:cs="Times New Roman"/>
        </w:rPr>
        <w:t xml:space="preserve"> </w:t>
      </w:r>
      <w:del w:id="75" w:author="Copyeditor" w:date="2022-08-05T20:19:00Z">
        <w:r w:rsidR="0071196E" w:rsidDel="007D034A">
          <w:rPr>
            <w:rFonts w:ascii="Times New Roman" w:hAnsi="Times New Roman" w:cs="Times New Roman"/>
          </w:rPr>
          <w:delText xml:space="preserve">in terms of </w:delText>
        </w:r>
        <w:r w:rsidR="00EA702E" w:rsidDel="007D034A">
          <w:rPr>
            <w:rFonts w:ascii="Times New Roman" w:hAnsi="Times New Roman" w:cs="Times New Roman"/>
          </w:rPr>
          <w:delText xml:space="preserve">handling </w:delText>
        </w:r>
      </w:del>
      <w:r w:rsidR="0071196E">
        <w:rPr>
          <w:rFonts w:ascii="Times New Roman" w:hAnsi="Times New Roman" w:cs="Times New Roman"/>
        </w:rPr>
        <w:t xml:space="preserve">a patently </w:t>
      </w:r>
      <w:commentRangeStart w:id="76"/>
      <w:proofErr w:type="spellStart"/>
      <w:ins w:id="77" w:author="Copyeditor" w:date="2022-08-05T20:20:00Z">
        <w:r w:rsidR="007D034A">
          <w:rPr>
            <w:rFonts w:ascii="Times New Roman" w:hAnsi="Times New Roman" w:cs="Times New Roman"/>
          </w:rPr>
          <w:t>d</w:t>
        </w:r>
      </w:ins>
      <w:del w:id="78" w:author="Copyeditor" w:date="2022-08-05T20:20:00Z">
        <w:r w:rsidDel="007D034A">
          <w:rPr>
            <w:rFonts w:ascii="Times New Roman" w:hAnsi="Times New Roman" w:cs="Times New Roman"/>
          </w:rPr>
          <w:delText>b</w:delText>
        </w:r>
      </w:del>
      <w:r>
        <w:rPr>
          <w:rFonts w:ascii="Times New Roman" w:hAnsi="Times New Roman" w:cs="Times New Roman"/>
        </w:rPr>
        <w:t>ewigged</w:t>
      </w:r>
      <w:commentRangeEnd w:id="76"/>
      <w:proofErr w:type="spellEnd"/>
      <w:r w:rsidR="007D034A">
        <w:rPr>
          <w:rStyle w:val="CommentReference"/>
        </w:rPr>
        <w:commentReference w:id="76"/>
      </w:r>
      <w:r>
        <w:rPr>
          <w:rFonts w:ascii="Times New Roman" w:hAnsi="Times New Roman" w:cs="Times New Roman"/>
        </w:rPr>
        <w:t xml:space="preserve"> Trump</w:t>
      </w:r>
      <w:del w:id="79" w:author="Copyeditor" w:date="2022-08-05T20:19:00Z">
        <w:r w:rsidDel="007D034A">
          <w:rPr>
            <w:rFonts w:ascii="Times New Roman" w:hAnsi="Times New Roman" w:cs="Times New Roman"/>
          </w:rPr>
          <w:delText>.</w:delText>
        </w:r>
        <w:r w:rsidR="00AC0D55" w:rsidDel="007D034A">
          <w:rPr>
            <w:rFonts w:ascii="Times New Roman" w:hAnsi="Times New Roman" w:cs="Times New Roman"/>
          </w:rPr>
          <w:delText xml:space="preserve"> </w:delText>
        </w:r>
      </w:del>
      <w:ins w:id="80" w:author="Copyeditor" w:date="2022-08-05T20:19:00Z">
        <w:r w:rsidR="007D034A">
          <w:rPr>
            <w:rFonts w:ascii="Times New Roman" w:hAnsi="Times New Roman" w:cs="Times New Roman"/>
          </w:rPr>
          <w:t xml:space="preserve">: </w:t>
        </w:r>
      </w:ins>
      <w:r>
        <w:rPr>
          <w:rFonts w:ascii="Times New Roman" w:hAnsi="Times New Roman" w:cs="Times New Roman"/>
        </w:rPr>
        <w:t>“</w:t>
      </w:r>
      <w:r w:rsidR="003E3403">
        <w:rPr>
          <w:rFonts w:ascii="Times" w:hAnsi="Times"/>
        </w:rPr>
        <w:t>If there are no lessons here for us to learn, there are at least warning signs we might do well to register</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Singer’s opening </w:t>
      </w:r>
      <w:r w:rsidR="0071196E">
        <w:rPr>
          <w:rFonts w:ascii="Times New Roman" w:hAnsi="Times New Roman" w:cs="Times New Roman"/>
        </w:rPr>
        <w:t xml:space="preserve">sentence </w:t>
      </w:r>
      <w:r w:rsidR="003C5F30">
        <w:rPr>
          <w:rFonts w:ascii="Times New Roman" w:hAnsi="Times New Roman" w:cs="Times New Roman"/>
        </w:rPr>
        <w:t>register</w:t>
      </w:r>
      <w:r w:rsidR="0071196E">
        <w:rPr>
          <w:rFonts w:ascii="Times New Roman" w:hAnsi="Times New Roman" w:cs="Times New Roman"/>
        </w:rPr>
        <w:t xml:space="preserve">s the specter in characterizing </w:t>
      </w:r>
      <w:r>
        <w:rPr>
          <w:rFonts w:ascii="Times New Roman" w:hAnsi="Times New Roman" w:cs="Times New Roman"/>
          <w:i/>
        </w:rPr>
        <w:t>The Vindication of the Rights of Woman</w:t>
      </w:r>
      <w:r>
        <w:rPr>
          <w:rFonts w:ascii="Times New Roman" w:hAnsi="Times New Roman" w:cs="Times New Roman"/>
        </w:rPr>
        <w:t xml:space="preserve"> </w:t>
      </w:r>
      <w:r w:rsidR="0071196E">
        <w:rPr>
          <w:rFonts w:ascii="Times New Roman" w:hAnsi="Times New Roman" w:cs="Times New Roman"/>
        </w:rPr>
        <w:t>a</w:t>
      </w:r>
      <w:r>
        <w:rPr>
          <w:rFonts w:ascii="Times New Roman" w:hAnsi="Times New Roman" w:cs="Times New Roman"/>
        </w:rPr>
        <w:t xml:space="preserve">s one of Wollstonecraft’s “most energetic rebukes” to “her own </w:t>
      </w:r>
      <w:proofErr w:type="spellStart"/>
      <w:r>
        <w:rPr>
          <w:rFonts w:ascii="Times New Roman" w:hAnsi="Times New Roman" w:cs="Times New Roman"/>
        </w:rPr>
        <w:t>Trumpish</w:t>
      </w:r>
      <w:proofErr w:type="spellEnd"/>
      <w:r>
        <w:rPr>
          <w:rFonts w:ascii="Times New Roman" w:hAnsi="Times New Roman" w:cs="Times New Roman"/>
        </w:rPr>
        <w:t xml:space="preserve"> king”</w:t>
      </w:r>
      <w:r w:rsidR="0071196E">
        <w:rPr>
          <w:rFonts w:ascii="Times New Roman" w:hAnsi="Times New Roman" w:cs="Times New Roman"/>
        </w:rPr>
        <w:t xml:space="preserve"> but then moves on </w:t>
      </w:r>
      <w:r w:rsidR="004B1B21">
        <w:rPr>
          <w:rFonts w:ascii="Times New Roman" w:hAnsi="Times New Roman" w:cs="Times New Roman"/>
        </w:rPr>
        <w:t>by</w:t>
      </w:r>
      <w:r w:rsidR="0071196E">
        <w:rPr>
          <w:rFonts w:ascii="Times New Roman" w:hAnsi="Times New Roman" w:cs="Times New Roman"/>
        </w:rPr>
        <w:t xml:space="preserve"> mov</w:t>
      </w:r>
      <w:r w:rsidR="004B1B21">
        <w:rPr>
          <w:rFonts w:ascii="Times New Roman" w:hAnsi="Times New Roman" w:cs="Times New Roman"/>
        </w:rPr>
        <w:t>ing</w:t>
      </w:r>
      <w:r w:rsidR="0071196E">
        <w:rPr>
          <w:rFonts w:ascii="Times New Roman" w:hAnsi="Times New Roman" w:cs="Times New Roman"/>
        </w:rPr>
        <w:t xml:space="preserve"> back in time.</w:t>
      </w:r>
      <w:r w:rsidR="00AC0D55">
        <w:rPr>
          <w:rFonts w:ascii="Times New Roman" w:hAnsi="Times New Roman" w:cs="Times New Roman"/>
        </w:rPr>
        <w:t xml:space="preserve"> </w:t>
      </w:r>
      <w:r>
        <w:rPr>
          <w:rFonts w:ascii="Times New Roman" w:hAnsi="Times New Roman" w:cs="Times New Roman"/>
        </w:rPr>
        <w:t xml:space="preserve">What </w:t>
      </w:r>
      <w:r w:rsidR="0071196E">
        <w:rPr>
          <w:rFonts w:ascii="Times New Roman" w:hAnsi="Times New Roman" w:cs="Times New Roman"/>
        </w:rPr>
        <w:t>both Singer’s and Sigler’s essays</w:t>
      </w:r>
      <w:r>
        <w:rPr>
          <w:rFonts w:ascii="Times New Roman" w:hAnsi="Times New Roman" w:cs="Times New Roman"/>
        </w:rPr>
        <w:t xml:space="preserve"> share with Fay’s </w:t>
      </w:r>
      <w:r w:rsidR="0071196E">
        <w:rPr>
          <w:rFonts w:ascii="Times New Roman" w:hAnsi="Times New Roman" w:cs="Times New Roman"/>
        </w:rPr>
        <w:lastRenderedPageBreak/>
        <w:t xml:space="preserve">assessment </w:t>
      </w:r>
      <w:r>
        <w:rPr>
          <w:rFonts w:ascii="Times New Roman" w:hAnsi="Times New Roman" w:cs="Times New Roman"/>
        </w:rPr>
        <w:t>is a “clear rebuke” to t</w:t>
      </w:r>
      <w:r w:rsidR="004B1B21">
        <w:rPr>
          <w:rFonts w:ascii="Times New Roman" w:hAnsi="Times New Roman" w:cs="Times New Roman"/>
        </w:rPr>
        <w:t xml:space="preserve">hose who </w:t>
      </w:r>
      <w:r w:rsidR="00D5241C">
        <w:rPr>
          <w:rFonts w:ascii="Times New Roman" w:hAnsi="Times New Roman" w:cs="Times New Roman"/>
        </w:rPr>
        <w:t xml:space="preserve">render </w:t>
      </w:r>
      <w:r>
        <w:rPr>
          <w:rFonts w:ascii="Times New Roman" w:hAnsi="Times New Roman" w:cs="Times New Roman"/>
        </w:rPr>
        <w:t>the “impossibility” signified by Lacan’s “W/</w:t>
      </w:r>
      <w:proofErr w:type="spellStart"/>
      <w:r>
        <w:rPr>
          <w:rFonts w:ascii="Times New Roman" w:hAnsi="Times New Roman" w:cs="Times New Roman"/>
        </w:rPr>
        <w:t>oman</w:t>
      </w:r>
      <w:proofErr w:type="spellEnd"/>
      <w:r>
        <w:rPr>
          <w:rFonts w:ascii="Times New Roman" w:hAnsi="Times New Roman" w:cs="Times New Roman"/>
        </w:rPr>
        <w:t>” into</w:t>
      </w:r>
      <w:r w:rsidR="0071196E">
        <w:rPr>
          <w:rFonts w:ascii="Times New Roman" w:hAnsi="Times New Roman" w:cs="Times New Roman"/>
        </w:rPr>
        <w:t xml:space="preserve"> social policy by </w:t>
      </w:r>
      <w:r w:rsidR="004B1B21">
        <w:rPr>
          <w:rFonts w:ascii="Times New Roman" w:hAnsi="Times New Roman" w:cs="Times New Roman"/>
        </w:rPr>
        <w:t>deridi</w:t>
      </w:r>
      <w:r w:rsidR="0071196E">
        <w:rPr>
          <w:rFonts w:ascii="Times New Roman" w:hAnsi="Times New Roman" w:cs="Times New Roman"/>
        </w:rPr>
        <w:t xml:space="preserve">ng </w:t>
      </w:r>
      <w:r>
        <w:rPr>
          <w:rFonts w:ascii="Times New Roman" w:hAnsi="Times New Roman" w:cs="Times New Roman"/>
        </w:rPr>
        <w:t>women’s perspectives as lacking, demented, paranoid, insane.</w:t>
      </w:r>
      <w:r w:rsidR="00AC0D55">
        <w:rPr>
          <w:rFonts w:ascii="Times New Roman" w:hAnsi="Times New Roman" w:cs="Times New Roman"/>
        </w:rPr>
        <w:t xml:space="preserve"> </w:t>
      </w:r>
      <w:r w:rsidR="0071196E">
        <w:rPr>
          <w:rFonts w:ascii="Times New Roman" w:hAnsi="Times New Roman" w:cs="Times New Roman"/>
        </w:rPr>
        <w:t>Th</w:t>
      </w:r>
      <w:r w:rsidR="00D5241C">
        <w:rPr>
          <w:rFonts w:ascii="Times New Roman" w:hAnsi="Times New Roman" w:cs="Times New Roman"/>
        </w:rPr>
        <w:t>us</w:t>
      </w:r>
      <w:r w:rsidR="005D0240">
        <w:rPr>
          <w:rFonts w:ascii="Times New Roman" w:hAnsi="Times New Roman" w:cs="Times New Roman"/>
        </w:rPr>
        <w:t>,</w:t>
      </w:r>
      <w:r w:rsidR="00D5241C">
        <w:rPr>
          <w:rFonts w:ascii="Times New Roman" w:hAnsi="Times New Roman" w:cs="Times New Roman"/>
        </w:rPr>
        <w:t xml:space="preserve"> th</w:t>
      </w:r>
      <w:r w:rsidR="0071196E">
        <w:rPr>
          <w:rFonts w:ascii="Times New Roman" w:hAnsi="Times New Roman" w:cs="Times New Roman"/>
        </w:rPr>
        <w:t xml:space="preserve">ey concentrate </w:t>
      </w:r>
      <w:r>
        <w:rPr>
          <w:rFonts w:ascii="Times New Roman" w:hAnsi="Times New Roman" w:cs="Times New Roman"/>
        </w:rPr>
        <w:t xml:space="preserve">on feminist </w:t>
      </w:r>
      <w:r w:rsidR="0071196E">
        <w:rPr>
          <w:rFonts w:ascii="Times New Roman" w:hAnsi="Times New Roman" w:cs="Times New Roman"/>
        </w:rPr>
        <w:t>textual poetic</w:t>
      </w:r>
      <w:r>
        <w:rPr>
          <w:rFonts w:ascii="Times New Roman" w:hAnsi="Times New Roman" w:cs="Times New Roman"/>
        </w:rPr>
        <w:t xml:space="preserve">s </w:t>
      </w:r>
      <w:r w:rsidR="0071196E">
        <w:rPr>
          <w:rFonts w:ascii="Times New Roman" w:hAnsi="Times New Roman" w:cs="Times New Roman"/>
        </w:rPr>
        <w:t xml:space="preserve">that </w:t>
      </w:r>
      <w:r w:rsidR="00D5241C">
        <w:rPr>
          <w:rFonts w:ascii="Times New Roman" w:hAnsi="Times New Roman" w:cs="Times New Roman"/>
        </w:rPr>
        <w:t xml:space="preserve">they </w:t>
      </w:r>
      <w:r w:rsidR="00EA702E">
        <w:rPr>
          <w:rFonts w:ascii="Times New Roman" w:hAnsi="Times New Roman" w:cs="Times New Roman"/>
        </w:rPr>
        <w:t xml:space="preserve">read as </w:t>
      </w:r>
      <w:r>
        <w:rPr>
          <w:rFonts w:ascii="Times New Roman" w:hAnsi="Times New Roman" w:cs="Times New Roman"/>
        </w:rPr>
        <w:t>mobiliz</w:t>
      </w:r>
      <w:r w:rsidR="00D5241C">
        <w:rPr>
          <w:rFonts w:ascii="Times New Roman" w:hAnsi="Times New Roman" w:cs="Times New Roman"/>
        </w:rPr>
        <w:t>ing</w:t>
      </w:r>
      <w:r>
        <w:rPr>
          <w:rFonts w:ascii="Times New Roman" w:hAnsi="Times New Roman" w:cs="Times New Roman"/>
        </w:rPr>
        <w:t xml:space="preserve"> this or that vector of </w:t>
      </w:r>
      <w:proofErr w:type="spellStart"/>
      <w:r>
        <w:rPr>
          <w:rFonts w:ascii="Times New Roman" w:hAnsi="Times New Roman" w:cs="Times New Roman"/>
        </w:rPr>
        <w:t>non</w:t>
      </w:r>
      <w:del w:id="81" w:author="Copyeditor" w:date="2022-08-05T20:23:00Z">
        <w:r w:rsidDel="00DB1B95">
          <w:rPr>
            <w:rFonts w:ascii="Times New Roman" w:hAnsi="Times New Roman" w:cs="Times New Roman"/>
          </w:rPr>
          <w:delText>-</w:delText>
        </w:r>
      </w:del>
      <w:r>
        <w:rPr>
          <w:rFonts w:ascii="Times New Roman" w:hAnsi="Times New Roman" w:cs="Times New Roman"/>
        </w:rPr>
        <w:t>phallic</w:t>
      </w:r>
      <w:proofErr w:type="spellEnd"/>
      <w:r>
        <w:rPr>
          <w:rFonts w:ascii="Times New Roman" w:hAnsi="Times New Roman" w:cs="Times New Roman"/>
        </w:rPr>
        <w:t xml:space="preserve"> jouissance.</w:t>
      </w:r>
      <w:r w:rsidR="00AC0D55">
        <w:rPr>
          <w:rFonts w:ascii="Times New Roman" w:hAnsi="Times New Roman" w:cs="Times New Roman"/>
        </w:rPr>
        <w:t xml:space="preserve"> </w:t>
      </w:r>
      <w:r>
        <w:rPr>
          <w:rFonts w:ascii="Times New Roman" w:hAnsi="Times New Roman" w:cs="Times New Roman"/>
        </w:rPr>
        <w:t xml:space="preserve">For Singer, who reads </w:t>
      </w:r>
      <w:r>
        <w:rPr>
          <w:rFonts w:ascii="Times New Roman" w:hAnsi="Times New Roman" w:cs="Times New Roman"/>
          <w:i/>
        </w:rPr>
        <w:t>The Wrongs of Woman; or Maria</w:t>
      </w:r>
      <w:r>
        <w:rPr>
          <w:rFonts w:ascii="Times New Roman" w:hAnsi="Times New Roman" w:cs="Times New Roman"/>
        </w:rPr>
        <w:t xml:space="preserve"> in the meandering</w:t>
      </w:r>
      <w:r w:rsidR="0071196E">
        <w:rPr>
          <w:rFonts w:ascii="Times New Roman" w:hAnsi="Times New Roman" w:cs="Times New Roman"/>
        </w:rPr>
        <w:t>,</w:t>
      </w:r>
      <w:r>
        <w:rPr>
          <w:rFonts w:ascii="Times New Roman" w:hAnsi="Times New Roman" w:cs="Times New Roman"/>
        </w:rPr>
        <w:t xml:space="preserve"> self-disseminating context of </w:t>
      </w:r>
      <w:r>
        <w:rPr>
          <w:rFonts w:ascii="Times New Roman" w:hAnsi="Times New Roman" w:cs="Times New Roman"/>
          <w:i/>
        </w:rPr>
        <w:t xml:space="preserve">Letters Written during a </w:t>
      </w:r>
      <w:r w:rsidR="00EA702E">
        <w:rPr>
          <w:rFonts w:ascii="Times New Roman" w:hAnsi="Times New Roman" w:cs="Times New Roman"/>
          <w:i/>
        </w:rPr>
        <w:t xml:space="preserve">Short </w:t>
      </w:r>
      <w:r>
        <w:rPr>
          <w:rFonts w:ascii="Times New Roman" w:hAnsi="Times New Roman" w:cs="Times New Roman"/>
          <w:i/>
        </w:rPr>
        <w:t>Residence in Norway, Sweden, and Denmark</w:t>
      </w:r>
      <w:r>
        <w:rPr>
          <w:rFonts w:ascii="Times New Roman" w:hAnsi="Times New Roman" w:cs="Times New Roman"/>
        </w:rPr>
        <w:t xml:space="preserve">, </w:t>
      </w:r>
      <w:proofErr w:type="spellStart"/>
      <w:r>
        <w:rPr>
          <w:rFonts w:ascii="Times New Roman" w:hAnsi="Times New Roman" w:cs="Times New Roman"/>
        </w:rPr>
        <w:t>non</w:t>
      </w:r>
      <w:del w:id="82" w:author="Copyeditor" w:date="2022-08-05T20:23:00Z">
        <w:r w:rsidDel="00DB1B95">
          <w:rPr>
            <w:rFonts w:ascii="Times New Roman" w:hAnsi="Times New Roman" w:cs="Times New Roman"/>
          </w:rPr>
          <w:delText>-</w:delText>
        </w:r>
      </w:del>
      <w:r>
        <w:rPr>
          <w:rFonts w:ascii="Times New Roman" w:hAnsi="Times New Roman" w:cs="Times New Roman"/>
        </w:rPr>
        <w:t>phallic</w:t>
      </w:r>
      <w:proofErr w:type="spellEnd"/>
      <w:r>
        <w:rPr>
          <w:rFonts w:ascii="Times New Roman" w:hAnsi="Times New Roman" w:cs="Times New Roman"/>
        </w:rPr>
        <w:t xml:space="preserve"> jouissance </w:t>
      </w:r>
      <w:r w:rsidR="0071196E">
        <w:rPr>
          <w:rFonts w:ascii="Times New Roman" w:hAnsi="Times New Roman" w:cs="Times New Roman"/>
        </w:rPr>
        <w:t xml:space="preserve">is envisaged as </w:t>
      </w:r>
      <w:r>
        <w:rPr>
          <w:rFonts w:ascii="Times New Roman" w:hAnsi="Times New Roman" w:cs="Times New Roman"/>
        </w:rPr>
        <w:t>ecstatic “</w:t>
      </w:r>
      <w:proofErr w:type="spellStart"/>
      <w:r>
        <w:rPr>
          <w:rFonts w:ascii="Times New Roman" w:hAnsi="Times New Roman" w:cs="Times New Roman"/>
        </w:rPr>
        <w:t>smorging</w:t>
      </w:r>
      <w:proofErr w:type="spellEnd"/>
      <w:r>
        <w:rPr>
          <w:rFonts w:ascii="Times New Roman" w:hAnsi="Times New Roman" w:cs="Times New Roman"/>
        </w:rPr>
        <w:t>” between a female narrator and her environs.</w:t>
      </w:r>
      <w:r w:rsidR="00AC0D55">
        <w:rPr>
          <w:rFonts w:ascii="Times New Roman" w:hAnsi="Times New Roman" w:cs="Times New Roman"/>
        </w:rPr>
        <w:t xml:space="preserve"> </w:t>
      </w:r>
      <w:del w:id="83" w:author="Copyeditor" w:date="2022-08-05T20:24:00Z">
        <w:r w:rsidDel="00DB1B95">
          <w:rPr>
            <w:rFonts w:ascii="Times New Roman" w:hAnsi="Times New Roman" w:cs="Times New Roman"/>
          </w:rPr>
          <w:delText xml:space="preserve"> </w:delText>
        </w:r>
      </w:del>
      <w:r>
        <w:rPr>
          <w:rFonts w:ascii="Times New Roman" w:hAnsi="Times New Roman" w:cs="Times New Roman"/>
        </w:rPr>
        <w:t xml:space="preserve">If the </w:t>
      </w:r>
      <w:r w:rsidR="0071196E">
        <w:rPr>
          <w:rFonts w:ascii="Times New Roman" w:hAnsi="Times New Roman" w:cs="Times New Roman"/>
        </w:rPr>
        <w:t xml:space="preserve">initial </w:t>
      </w:r>
      <w:r>
        <w:rPr>
          <w:rFonts w:ascii="Times New Roman" w:hAnsi="Times New Roman" w:cs="Times New Roman"/>
        </w:rPr>
        <w:t>setting of Maria in an asylum literalizes patriarchy’s license to categorize her delusional and intertextual desires</w:t>
      </w:r>
      <w:r w:rsidR="0071196E">
        <w:rPr>
          <w:rFonts w:ascii="Times New Roman" w:hAnsi="Times New Roman" w:cs="Times New Roman"/>
        </w:rPr>
        <w:t xml:space="preserve"> as psychotic</w:t>
      </w:r>
      <w:r>
        <w:rPr>
          <w:rFonts w:ascii="Times New Roman" w:hAnsi="Times New Roman" w:cs="Times New Roman"/>
        </w:rPr>
        <w:t xml:space="preserve">, the I of </w:t>
      </w:r>
      <w:r>
        <w:rPr>
          <w:rFonts w:ascii="Times New Roman" w:hAnsi="Times New Roman" w:cs="Times New Roman"/>
          <w:i/>
        </w:rPr>
        <w:t xml:space="preserve">Letters Written </w:t>
      </w:r>
      <w:r>
        <w:rPr>
          <w:rFonts w:ascii="Times New Roman" w:hAnsi="Times New Roman" w:cs="Times New Roman"/>
        </w:rPr>
        <w:t xml:space="preserve">pens </w:t>
      </w:r>
      <w:r w:rsidR="0071196E">
        <w:rPr>
          <w:rFonts w:ascii="Times New Roman" w:hAnsi="Times New Roman" w:cs="Times New Roman"/>
        </w:rPr>
        <w:t xml:space="preserve">an </w:t>
      </w:r>
      <w:r>
        <w:rPr>
          <w:rFonts w:ascii="Times New Roman" w:hAnsi="Times New Roman" w:cs="Times New Roman"/>
        </w:rPr>
        <w:t>explosive</w:t>
      </w:r>
      <w:r w:rsidR="0071196E">
        <w:rPr>
          <w:rFonts w:ascii="Times New Roman" w:hAnsi="Times New Roman" w:cs="Times New Roman"/>
        </w:rPr>
        <w:t xml:space="preserve"> missive</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“a love letter to a jouissance freed from” a “human object, the symbolic law of (Fanny’s) father, any singl</w:t>
      </w:r>
      <w:del w:id="84" w:author="Copyeditor" w:date="2022-08-05T20:45:00Z">
        <w:r w:rsidDel="00E34FDF">
          <w:rPr>
            <w:rFonts w:ascii="Times New Roman" w:hAnsi="Times New Roman" w:cs="Times New Roman"/>
          </w:rPr>
          <w:delText>[</w:delText>
        </w:r>
      </w:del>
      <w:r>
        <w:rPr>
          <w:rFonts w:ascii="Times New Roman" w:hAnsi="Times New Roman" w:cs="Times New Roman"/>
        </w:rPr>
        <w:t>e</w:t>
      </w:r>
      <w:del w:id="85" w:author="Copyeditor" w:date="2022-08-05T20:45:00Z">
        <w:r w:rsidDel="00E34FDF">
          <w:rPr>
            <w:rFonts w:ascii="Times New Roman" w:hAnsi="Times New Roman" w:cs="Times New Roman"/>
          </w:rPr>
          <w:delText>]</w:delText>
        </w:r>
      </w:del>
      <w:r>
        <w:rPr>
          <w:rFonts w:ascii="Times New Roman" w:hAnsi="Times New Roman" w:cs="Times New Roman"/>
        </w:rPr>
        <w:t xml:space="preserve"> object, </w:t>
      </w:r>
      <w:commentRangeStart w:id="86"/>
      <w:del w:id="87" w:author="Copyeditor" w:date="2022-08-05T20:46:00Z">
        <w:r w:rsidDel="00E34FDF">
          <w:rPr>
            <w:rFonts w:ascii="Times New Roman" w:hAnsi="Times New Roman" w:cs="Times New Roman"/>
          </w:rPr>
          <w:delText>or indeed</w:delText>
        </w:r>
      </w:del>
      <w:ins w:id="88" w:author="Copyeditor" w:date="2022-08-05T20:46:00Z">
        <w:r w:rsidR="00E34FDF">
          <w:rPr>
            <w:rFonts w:ascii="Times New Roman" w:hAnsi="Times New Roman" w:cs="Times New Roman"/>
          </w:rPr>
          <w:t>and</w:t>
        </w:r>
        <w:commentRangeEnd w:id="86"/>
        <w:r w:rsidR="00E34FDF">
          <w:rPr>
            <w:rStyle w:val="CommentReference"/>
          </w:rPr>
          <w:commentReference w:id="86"/>
        </w:r>
      </w:ins>
      <w:r>
        <w:rPr>
          <w:rFonts w:ascii="Times New Roman" w:hAnsi="Times New Roman" w:cs="Times New Roman"/>
        </w:rPr>
        <w:t xml:space="preserve"> the notion of a discrete, self-enclosed object that would try </w:t>
      </w:r>
      <w:del w:id="89" w:author="Copyeditor" w:date="2022-08-05T20:47:00Z">
        <w:r w:rsidDel="00E34FDF">
          <w:rPr>
            <w:rFonts w:ascii="Times New Roman" w:hAnsi="Times New Roman" w:cs="Times New Roman"/>
          </w:rPr>
          <w:delText xml:space="preserve">to </w:delText>
        </w:r>
      </w:del>
      <w:r>
        <w:rPr>
          <w:rFonts w:ascii="Times New Roman" w:hAnsi="Times New Roman" w:cs="Times New Roman"/>
        </w:rPr>
        <w:t>but fail to substitute for the lack at the heart of the phallus</w:t>
      </w:r>
      <w:r w:rsidR="00EA702E">
        <w:rPr>
          <w:rFonts w:ascii="Times New Roman" w:hAnsi="Times New Roman" w:cs="Times New Roman"/>
        </w:rPr>
        <w:t>.</w:t>
      </w:r>
      <w:r>
        <w:rPr>
          <w:rFonts w:ascii="Times New Roman" w:hAnsi="Times New Roman" w:cs="Times New Roman"/>
        </w:rPr>
        <w:t xml:space="preserve">” Developed scenes of </w:t>
      </w:r>
      <w:ins w:id="90" w:author="Copyeditor" w:date="2022-08-05T20:48:00Z">
        <w:r w:rsidR="00E34FDF">
          <w:rPr>
            <w:rFonts w:ascii="Times New Roman" w:hAnsi="Times New Roman" w:cs="Times New Roman"/>
          </w:rPr>
          <w:t>“</w:t>
        </w:r>
      </w:ins>
      <w:r>
        <w:rPr>
          <w:rFonts w:ascii="Times New Roman" w:hAnsi="Times New Roman" w:cs="Times New Roman"/>
        </w:rPr>
        <w:t xml:space="preserve">intense </w:t>
      </w:r>
      <w:del w:id="91" w:author="Copyeditor" w:date="2022-08-05T20:48:00Z">
        <w:r w:rsidDel="00E34FDF">
          <w:rPr>
            <w:rFonts w:ascii="Times New Roman" w:hAnsi="Times New Roman" w:cs="Times New Roman"/>
          </w:rPr>
          <w:delText>“</w:delText>
        </w:r>
      </w:del>
      <w:r>
        <w:rPr>
          <w:rFonts w:ascii="Times New Roman" w:hAnsi="Times New Roman" w:cs="Times New Roman"/>
        </w:rPr>
        <w:t>mutual masturbation” of a periodically gushing I in a sinuous, vaporous landscape reveals Wollstonecraft “at her most psychotic” and psychosis as harbinger of an ontologically-different subject—at once human and non</w:t>
      </w:r>
      <w:del w:id="92" w:author="Copyeditor" w:date="2022-08-05T20:49:00Z">
        <w:r w:rsidDel="00E34FDF">
          <w:rPr>
            <w:rFonts w:ascii="Times New Roman" w:hAnsi="Times New Roman" w:cs="Times New Roman"/>
          </w:rPr>
          <w:delText>-</w:delText>
        </w:r>
      </w:del>
      <w:r>
        <w:rPr>
          <w:rFonts w:ascii="Times New Roman" w:hAnsi="Times New Roman" w:cs="Times New Roman"/>
        </w:rPr>
        <w:t>human because so fully entangled with her environs</w:t>
      </w:r>
      <w:del w:id="93" w:author="Copyeditor" w:date="2022-08-05T20:49:00Z">
        <w:r w:rsidR="00D5241C" w:rsidDel="00E34FDF">
          <w:rPr>
            <w:rFonts w:ascii="Times New Roman" w:hAnsi="Times New Roman" w:cs="Times New Roman"/>
          </w:rPr>
          <w:delText>,</w:delText>
        </w:r>
      </w:del>
      <w:r>
        <w:rPr>
          <w:rFonts w:ascii="Times New Roman" w:hAnsi="Times New Roman" w:cs="Times New Roman"/>
        </w:rPr>
        <w:t xml:space="preserve"> or “something other than human altogether</w:t>
      </w:r>
      <w:r w:rsidR="00AC3EFA">
        <w:rPr>
          <w:rFonts w:ascii="Times New Roman" w:hAnsi="Times New Roman" w:cs="Times New Roman"/>
        </w:rPr>
        <w:t>.</w:t>
      </w:r>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By contrast</w:t>
      </w:r>
      <w:r>
        <w:rPr>
          <w:rFonts w:ascii="Times New Roman" w:hAnsi="Times New Roman" w:cs="Times New Roman"/>
        </w:rPr>
        <w:t>, Maria’s</w:t>
      </w:r>
      <w:r w:rsidR="00D5241C">
        <w:rPr>
          <w:rFonts w:ascii="Times New Roman" w:hAnsi="Times New Roman" w:cs="Times New Roman"/>
        </w:rPr>
        <w:t xml:space="preserve"> means of </w:t>
      </w:r>
      <w:r>
        <w:rPr>
          <w:rFonts w:ascii="Times New Roman" w:hAnsi="Times New Roman" w:cs="Times New Roman"/>
        </w:rPr>
        <w:t xml:space="preserve">liberation </w:t>
      </w:r>
      <w:r w:rsidR="00D5241C">
        <w:rPr>
          <w:rFonts w:ascii="Times New Roman" w:hAnsi="Times New Roman" w:cs="Times New Roman"/>
        </w:rPr>
        <w:t xml:space="preserve">take up the </w:t>
      </w:r>
      <w:proofErr w:type="spellStart"/>
      <w:r w:rsidR="00D5241C">
        <w:rPr>
          <w:rFonts w:ascii="Times New Roman" w:hAnsi="Times New Roman" w:cs="Times New Roman"/>
        </w:rPr>
        <w:t>non</w:t>
      </w:r>
      <w:del w:id="94" w:author="Copyeditor" w:date="2022-08-05T20:49:00Z">
        <w:r w:rsidR="00D5241C" w:rsidDel="00E34FDF">
          <w:rPr>
            <w:rFonts w:ascii="Times New Roman" w:hAnsi="Times New Roman" w:cs="Times New Roman"/>
          </w:rPr>
          <w:delText>-</w:delText>
        </w:r>
      </w:del>
      <w:r w:rsidR="00D5241C">
        <w:rPr>
          <w:rFonts w:ascii="Times New Roman" w:hAnsi="Times New Roman" w:cs="Times New Roman"/>
        </w:rPr>
        <w:t>symbolic</w:t>
      </w:r>
      <w:proofErr w:type="spellEnd"/>
      <w:r w:rsidR="00D5241C">
        <w:rPr>
          <w:rFonts w:ascii="Times New Roman" w:hAnsi="Times New Roman" w:cs="Times New Roman"/>
        </w:rPr>
        <w:t xml:space="preserve"> but writerly dimensions of jouissance.</w:t>
      </w:r>
      <w:r w:rsidR="00AC0D55">
        <w:rPr>
          <w:rFonts w:ascii="Times New Roman" w:hAnsi="Times New Roman" w:cs="Times New Roman"/>
        </w:rPr>
        <w:t xml:space="preserve"> </w:t>
      </w:r>
      <w:r>
        <w:rPr>
          <w:rFonts w:ascii="Times New Roman" w:hAnsi="Times New Roman" w:cs="Times New Roman"/>
        </w:rPr>
        <w:t xml:space="preserve">Desirous exchanges between Maria and </w:t>
      </w:r>
      <w:proofErr w:type="spellStart"/>
      <w:r>
        <w:rPr>
          <w:rFonts w:ascii="Times New Roman" w:hAnsi="Times New Roman" w:cs="Times New Roman"/>
        </w:rPr>
        <w:t>Darnford</w:t>
      </w:r>
      <w:proofErr w:type="spellEnd"/>
      <w:r>
        <w:rPr>
          <w:rFonts w:ascii="Times New Roman" w:hAnsi="Times New Roman" w:cs="Times New Roman"/>
        </w:rPr>
        <w:t xml:space="preserve"> </w:t>
      </w:r>
      <w:r w:rsidR="00D5241C">
        <w:rPr>
          <w:rFonts w:ascii="Times New Roman" w:hAnsi="Times New Roman" w:cs="Times New Roman"/>
        </w:rPr>
        <w:t xml:space="preserve">in the asylum, </w:t>
      </w:r>
      <w:r>
        <w:rPr>
          <w:rFonts w:ascii="Times New Roman" w:hAnsi="Times New Roman" w:cs="Times New Roman"/>
        </w:rPr>
        <w:t xml:space="preserve">conveyed via marginal comments circulated in and through Rousseau’s </w:t>
      </w:r>
      <w:r>
        <w:rPr>
          <w:rFonts w:ascii="Times New Roman" w:hAnsi="Times New Roman" w:cs="Times New Roman"/>
          <w:i/>
        </w:rPr>
        <w:t>Nouvelle Heloise</w:t>
      </w:r>
      <w:r w:rsidR="00D5241C">
        <w:rPr>
          <w:rFonts w:ascii="Times New Roman" w:hAnsi="Times New Roman" w:cs="Times New Roman"/>
        </w:rPr>
        <w:t>,</w:t>
      </w:r>
      <w:r>
        <w:rPr>
          <w:rFonts w:ascii="Times New Roman" w:hAnsi="Times New Roman" w:cs="Times New Roman"/>
          <w:i/>
        </w:rPr>
        <w:t xml:space="preserve"> </w:t>
      </w:r>
      <w:r w:rsidR="0071196E">
        <w:rPr>
          <w:rFonts w:ascii="Times New Roman" w:hAnsi="Times New Roman" w:cs="Times New Roman"/>
        </w:rPr>
        <w:t xml:space="preserve">materialize an </w:t>
      </w:r>
      <w:proofErr w:type="spellStart"/>
      <w:proofErr w:type="gramStart"/>
      <w:r w:rsidR="0071196E">
        <w:rPr>
          <w:rFonts w:ascii="Times New Roman" w:hAnsi="Times New Roman" w:cs="Times New Roman"/>
        </w:rPr>
        <w:t>erotics</w:t>
      </w:r>
      <w:proofErr w:type="spellEnd"/>
      <w:proofErr w:type="gramEnd"/>
      <w:r w:rsidR="0071196E">
        <w:rPr>
          <w:rFonts w:ascii="Times New Roman" w:hAnsi="Times New Roman" w:cs="Times New Roman"/>
        </w:rPr>
        <w:t xml:space="preserve"> of </w:t>
      </w:r>
      <w:r>
        <w:rPr>
          <w:rFonts w:ascii="Times New Roman" w:hAnsi="Times New Roman" w:cs="Times New Roman"/>
        </w:rPr>
        <w:t>paratextuality</w:t>
      </w:r>
      <w:r w:rsidR="0071196E">
        <w:rPr>
          <w:rFonts w:ascii="Times New Roman" w:hAnsi="Times New Roman" w:cs="Times New Roman"/>
        </w:rPr>
        <w:t xml:space="preserve"> that </w:t>
      </w:r>
      <w:r w:rsidR="00D5241C">
        <w:rPr>
          <w:rFonts w:ascii="Times New Roman" w:hAnsi="Times New Roman" w:cs="Times New Roman"/>
        </w:rPr>
        <w:t>exceed</w:t>
      </w:r>
      <w:r w:rsidR="0071196E">
        <w:rPr>
          <w:rFonts w:ascii="Times New Roman" w:hAnsi="Times New Roman" w:cs="Times New Roman"/>
        </w:rPr>
        <w:t>s heteronormativ</w:t>
      </w:r>
      <w:r w:rsidR="004B1B21">
        <w:rPr>
          <w:rFonts w:ascii="Times New Roman" w:hAnsi="Times New Roman" w:cs="Times New Roman"/>
        </w:rPr>
        <w:t xml:space="preserve">e </w:t>
      </w:r>
      <w:r w:rsidR="00D5241C">
        <w:rPr>
          <w:rFonts w:ascii="Times New Roman" w:hAnsi="Times New Roman" w:cs="Times New Roman"/>
        </w:rPr>
        <w:t>paradigms and pro</w:t>
      </w:r>
      <w:r w:rsidR="00EA702E">
        <w:rPr>
          <w:rFonts w:ascii="Times New Roman" w:hAnsi="Times New Roman" w:cs="Times New Roman"/>
        </w:rPr>
        <w:t>tocol</w:t>
      </w:r>
      <w:r w:rsidR="004B1B21">
        <w:rPr>
          <w:rFonts w:ascii="Times New Roman" w:hAnsi="Times New Roman" w:cs="Times New Roman"/>
        </w:rPr>
        <w:t>s</w:t>
      </w:r>
      <w:del w:id="95" w:author="Copyeditor" w:date="2022-08-05T20:50:00Z">
        <w:r w:rsidDel="00E34FDF">
          <w:rPr>
            <w:rFonts w:ascii="Times New Roman" w:hAnsi="Times New Roman" w:cs="Times New Roman"/>
          </w:rPr>
          <w:delText>.</w:delText>
        </w:r>
        <w:r w:rsidR="00AC0D55" w:rsidDel="00E34FDF">
          <w:rPr>
            <w:rFonts w:ascii="Times New Roman" w:hAnsi="Times New Roman" w:cs="Times New Roman"/>
          </w:rPr>
          <w:delText xml:space="preserve"> </w:delText>
        </w:r>
      </w:del>
      <w:ins w:id="96" w:author="Copyeditor" w:date="2022-08-05T20:50:00Z">
        <w:r w:rsidR="00E34FDF">
          <w:rPr>
            <w:rFonts w:ascii="Times New Roman" w:hAnsi="Times New Roman" w:cs="Times New Roman"/>
          </w:rPr>
          <w:t xml:space="preserve">: </w:t>
        </w:r>
      </w:ins>
      <w:r>
        <w:rPr>
          <w:rFonts w:ascii="Times New Roman" w:hAnsi="Times New Roman" w:cs="Times New Roman"/>
        </w:rPr>
        <w:t xml:space="preserve">“Such </w:t>
      </w:r>
      <w:proofErr w:type="spellStart"/>
      <w:r>
        <w:rPr>
          <w:rFonts w:ascii="Times New Roman" w:hAnsi="Times New Roman" w:cs="Times New Roman"/>
        </w:rPr>
        <w:t>paratext</w:t>
      </w:r>
      <w:proofErr w:type="spellEnd"/>
      <w:r>
        <w:rPr>
          <w:rFonts w:ascii="Times New Roman" w:hAnsi="Times New Roman" w:cs="Times New Roman"/>
        </w:rPr>
        <w:t xml:space="preserve"> is not a supplement to the proper symbolic but rather an instance of Real materiality of affect that alters the text and its symbolic function</w:t>
      </w:r>
      <w:r w:rsidR="00EA702E">
        <w:rPr>
          <w:rFonts w:ascii="Times New Roman" w:hAnsi="Times New Roman" w:cs="Times New Roman"/>
        </w:rPr>
        <w:t>.</w:t>
      </w:r>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 xml:space="preserve">The cut-off-ness by death of </w:t>
      </w:r>
      <w:r w:rsidR="00D5241C">
        <w:rPr>
          <w:rFonts w:ascii="Times New Roman" w:hAnsi="Times New Roman" w:cs="Times New Roman"/>
          <w:i/>
        </w:rPr>
        <w:t>Wrongs of Woman</w:t>
      </w:r>
      <w:r w:rsidR="00D5241C">
        <w:rPr>
          <w:rFonts w:ascii="Times New Roman" w:hAnsi="Times New Roman" w:cs="Times New Roman"/>
        </w:rPr>
        <w:t xml:space="preserve"> renders inconclusive how other Maria becomes through this instance of paratextual-sexuality (it </w:t>
      </w:r>
      <w:r w:rsidR="003C5F30">
        <w:rPr>
          <w:rFonts w:ascii="Times New Roman" w:hAnsi="Times New Roman" w:cs="Times New Roman"/>
        </w:rPr>
        <w:t xml:space="preserve">hardly </w:t>
      </w:r>
      <w:r w:rsidR="00D5241C">
        <w:rPr>
          <w:rFonts w:ascii="Times New Roman" w:hAnsi="Times New Roman" w:cs="Times New Roman"/>
        </w:rPr>
        <w:t>penetrate</w:t>
      </w:r>
      <w:r w:rsidR="003C5F30">
        <w:rPr>
          <w:rFonts w:ascii="Times New Roman" w:hAnsi="Times New Roman" w:cs="Times New Roman"/>
        </w:rPr>
        <w:t>s</w:t>
      </w:r>
      <w:r w:rsidR="00D5241C">
        <w:rPr>
          <w:rFonts w:ascii="Times New Roman" w:hAnsi="Times New Roman" w:cs="Times New Roman"/>
        </w:rPr>
        <w:t xml:space="preserve"> </w:t>
      </w:r>
      <w:proofErr w:type="spellStart"/>
      <w:r w:rsidR="00D5241C">
        <w:rPr>
          <w:rFonts w:ascii="Times New Roman" w:hAnsi="Times New Roman" w:cs="Times New Roman"/>
        </w:rPr>
        <w:t>Darnford</w:t>
      </w:r>
      <w:proofErr w:type="spellEnd"/>
      <w:r w:rsidR="00D5241C">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 xml:space="preserve">But it </w:t>
      </w:r>
      <w:r w:rsidR="00D5241C">
        <w:rPr>
          <w:rFonts w:ascii="Times New Roman" w:hAnsi="Times New Roman" w:cs="Times New Roman"/>
        </w:rPr>
        <w:lastRenderedPageBreak/>
        <w:t xml:space="preserve">places books into the natural environment so salient in shaping </w:t>
      </w:r>
      <w:r w:rsidR="0071196E">
        <w:rPr>
          <w:rFonts w:ascii="Times New Roman" w:hAnsi="Times New Roman" w:cs="Times New Roman"/>
        </w:rPr>
        <w:t>the</w:t>
      </w:r>
      <w:r>
        <w:rPr>
          <w:rFonts w:ascii="Times New Roman" w:hAnsi="Times New Roman" w:cs="Times New Roman"/>
        </w:rPr>
        <w:t xml:space="preserve"> self as </w:t>
      </w:r>
      <w:r w:rsidR="0071196E">
        <w:rPr>
          <w:rFonts w:ascii="Times New Roman" w:hAnsi="Times New Roman" w:cs="Times New Roman"/>
        </w:rPr>
        <w:t xml:space="preserve">a </w:t>
      </w:r>
      <w:r>
        <w:rPr>
          <w:rFonts w:ascii="Times New Roman" w:hAnsi="Times New Roman" w:cs="Times New Roman"/>
        </w:rPr>
        <w:t>human</w:t>
      </w:r>
      <w:r w:rsidR="00D5241C">
        <w:rPr>
          <w:rFonts w:ascii="Times New Roman" w:hAnsi="Times New Roman" w:cs="Times New Roman"/>
        </w:rPr>
        <w:t>-</w:t>
      </w:r>
      <w:r>
        <w:rPr>
          <w:rFonts w:ascii="Times New Roman" w:hAnsi="Times New Roman" w:cs="Times New Roman"/>
        </w:rPr>
        <w:t>non</w:t>
      </w:r>
      <w:del w:id="97" w:author="Copyeditor" w:date="2022-08-05T20:51:00Z">
        <w:r w:rsidDel="00674149">
          <w:rPr>
            <w:rFonts w:ascii="Times New Roman" w:hAnsi="Times New Roman" w:cs="Times New Roman"/>
          </w:rPr>
          <w:delText>-</w:delText>
        </w:r>
      </w:del>
      <w:r>
        <w:rPr>
          <w:rFonts w:ascii="Times New Roman" w:hAnsi="Times New Roman" w:cs="Times New Roman"/>
        </w:rPr>
        <w:t xml:space="preserve">human </w:t>
      </w:r>
      <w:r w:rsidR="0071196E">
        <w:rPr>
          <w:rFonts w:ascii="Times New Roman" w:hAnsi="Times New Roman" w:cs="Times New Roman"/>
        </w:rPr>
        <w:t>amalgam</w:t>
      </w:r>
      <w:r w:rsidR="00D5241C">
        <w:rPr>
          <w:rFonts w:ascii="Times New Roman" w:hAnsi="Times New Roman" w:cs="Times New Roman"/>
        </w:rPr>
        <w:t>,</w:t>
      </w:r>
      <w:r w:rsidR="0071196E">
        <w:rPr>
          <w:rFonts w:ascii="Times New Roman" w:hAnsi="Times New Roman" w:cs="Times New Roman"/>
        </w:rPr>
        <w:t xml:space="preserve"> </w:t>
      </w:r>
      <w:r w:rsidR="00D5241C">
        <w:rPr>
          <w:rFonts w:ascii="Times New Roman" w:hAnsi="Times New Roman" w:cs="Times New Roman"/>
        </w:rPr>
        <w:t>especial</w:t>
      </w:r>
      <w:r>
        <w:rPr>
          <w:rFonts w:ascii="Times New Roman" w:hAnsi="Times New Roman" w:cs="Times New Roman"/>
        </w:rPr>
        <w:t>ly for an “</w:t>
      </w:r>
      <w:proofErr w:type="spellStart"/>
      <w:r w:rsidRPr="00C569CE">
        <w:rPr>
          <w:rFonts w:ascii="Times New Roman" w:hAnsi="Times New Roman" w:cs="Times New Roman"/>
          <w:i/>
        </w:rPr>
        <w:t>être</w:t>
      </w:r>
      <w:proofErr w:type="spellEnd"/>
      <w:r w:rsidRPr="00C569CE">
        <w:rPr>
          <w:rFonts w:ascii="Times New Roman" w:hAnsi="Times New Roman" w:cs="Times New Roman"/>
          <w:i/>
        </w:rPr>
        <w:t xml:space="preserve"> </w:t>
      </w:r>
      <w:proofErr w:type="spellStart"/>
      <w:ins w:id="98" w:author="Copyeditor" w:date="2022-08-05T20:55:00Z">
        <w:r w:rsidR="00674149">
          <w:rPr>
            <w:rFonts w:ascii="Times New Roman" w:hAnsi="Times New Roman" w:cs="Times New Roman"/>
            <w:i/>
          </w:rPr>
          <w:t>é</w:t>
        </w:r>
      </w:ins>
      <w:del w:id="99" w:author="Copyeditor" w:date="2022-08-05T20:55:00Z">
        <w:r w:rsidRPr="00C569CE" w:rsidDel="00674149">
          <w:rPr>
            <w:rFonts w:ascii="Times New Roman" w:hAnsi="Times New Roman" w:cs="Times New Roman"/>
            <w:i/>
          </w:rPr>
          <w:delText>e</w:delText>
        </w:r>
      </w:del>
      <w:r w:rsidRPr="00C569CE">
        <w:rPr>
          <w:rFonts w:ascii="Times New Roman" w:hAnsi="Times New Roman" w:cs="Times New Roman"/>
          <w:i/>
        </w:rPr>
        <w:t>crivain</w:t>
      </w:r>
      <w:proofErr w:type="spellEnd"/>
      <w:r>
        <w:rPr>
          <w:rFonts w:ascii="Times New Roman" w:hAnsi="Times New Roman" w:cs="Times New Roman"/>
        </w:rPr>
        <w:t>.”</w:t>
      </w:r>
      <w:r w:rsidR="00AC0D55">
        <w:rPr>
          <w:rFonts w:ascii="Times New Roman" w:hAnsi="Times New Roman" w:cs="Times New Roman"/>
        </w:rPr>
        <w:t xml:space="preserve"> </w:t>
      </w:r>
    </w:p>
    <w:p w14:paraId="7B4423B2" w14:textId="530AF903" w:rsidR="00B8402C" w:rsidRDefault="00B8402C" w:rsidP="00B8402C">
      <w:pPr>
        <w:spacing w:line="480" w:lineRule="auto"/>
        <w:ind w:firstLine="720"/>
        <w:rPr>
          <w:rFonts w:ascii="Times New Roman" w:hAnsi="Times New Roman" w:cs="Times New Roman"/>
        </w:rPr>
      </w:pPr>
      <w:r>
        <w:rPr>
          <w:rFonts w:ascii="Times New Roman" w:hAnsi="Times New Roman" w:cs="Times New Roman"/>
        </w:rPr>
        <w:t xml:space="preserve">Sigler’s reading of Book One of Barrett Browning’s </w:t>
      </w:r>
      <w:r>
        <w:rPr>
          <w:rFonts w:ascii="Times New Roman" w:hAnsi="Times New Roman" w:cs="Times New Roman"/>
          <w:i/>
        </w:rPr>
        <w:t xml:space="preserve">Aurora </w:t>
      </w:r>
      <w:r w:rsidRPr="00912FF7">
        <w:rPr>
          <w:rFonts w:ascii="Times New Roman" w:hAnsi="Times New Roman" w:cs="Times New Roman"/>
          <w:i/>
        </w:rPr>
        <w:t>Leigh</w:t>
      </w:r>
      <w:r>
        <w:rPr>
          <w:rFonts w:ascii="Times New Roman" w:hAnsi="Times New Roman" w:cs="Times New Roman"/>
        </w:rPr>
        <w:t xml:space="preserve"> extend</w:t>
      </w:r>
      <w:r w:rsidRPr="00912FF7">
        <w:rPr>
          <w:rFonts w:ascii="Times New Roman" w:hAnsi="Times New Roman" w:cs="Times New Roman"/>
        </w:rPr>
        <w:t>s</w:t>
      </w:r>
      <w:r>
        <w:rPr>
          <w:rFonts w:ascii="Times New Roman" w:hAnsi="Times New Roman" w:cs="Times New Roman"/>
        </w:rPr>
        <w:t xml:space="preserve"> Singer’s </w:t>
      </w:r>
      <w:r w:rsidR="0071196E">
        <w:rPr>
          <w:rFonts w:ascii="Times New Roman" w:hAnsi="Times New Roman" w:cs="Times New Roman"/>
        </w:rPr>
        <w:t>tribute to Wollstonecraft’s</w:t>
      </w:r>
      <w:r>
        <w:rPr>
          <w:rFonts w:ascii="Times New Roman" w:hAnsi="Times New Roman" w:cs="Times New Roman"/>
        </w:rPr>
        <w:t xml:space="preserve"> “power of positive, delusional thinking” to a set of Romantic-era women writers who inform the nature and temporality depicted in </w:t>
      </w:r>
      <w:r w:rsidR="0071196E">
        <w:rPr>
          <w:rFonts w:ascii="Times New Roman" w:hAnsi="Times New Roman" w:cs="Times New Roman"/>
        </w:rPr>
        <w:t>this</w:t>
      </w:r>
      <w:r>
        <w:rPr>
          <w:rFonts w:ascii="Times New Roman" w:hAnsi="Times New Roman" w:cs="Times New Roman"/>
        </w:rPr>
        <w:t xml:space="preserve"> novel in verse.</w:t>
      </w:r>
      <w:r w:rsidR="00AC0D55">
        <w:rPr>
          <w:rFonts w:ascii="Times New Roman" w:hAnsi="Times New Roman" w:cs="Times New Roman"/>
        </w:rPr>
        <w:t xml:space="preserve"> </w:t>
      </w:r>
      <w:r>
        <w:rPr>
          <w:rFonts w:ascii="Times New Roman" w:hAnsi="Times New Roman" w:cs="Times New Roman"/>
        </w:rPr>
        <w:t xml:space="preserve">Barrett Browning’s repurposing of Coleridge’s lime tree </w:t>
      </w:r>
      <w:r w:rsidR="0071196E">
        <w:rPr>
          <w:rFonts w:ascii="Times New Roman" w:hAnsi="Times New Roman" w:cs="Times New Roman"/>
        </w:rPr>
        <w:t>from</w:t>
      </w:r>
      <w:r>
        <w:rPr>
          <w:rFonts w:ascii="Times New Roman" w:hAnsi="Times New Roman" w:cs="Times New Roman"/>
        </w:rPr>
        <w:t xml:space="preserve"> “This Lime</w:t>
      </w:r>
      <w:ins w:id="100" w:author="Copyeditor" w:date="2022-08-05T20:56:00Z">
        <w:r w:rsidR="00640B41">
          <w:rPr>
            <w:rFonts w:ascii="Times New Roman" w:hAnsi="Times New Roman" w:cs="Times New Roman"/>
          </w:rPr>
          <w:t>-</w:t>
        </w:r>
      </w:ins>
      <w:del w:id="101" w:author="Copyeditor" w:date="2022-08-05T20:56:00Z">
        <w:r w:rsidDel="00640B41">
          <w:rPr>
            <w:rFonts w:ascii="Times New Roman" w:hAnsi="Times New Roman" w:cs="Times New Roman"/>
          </w:rPr>
          <w:delText xml:space="preserve"> </w:delText>
        </w:r>
      </w:del>
      <w:r>
        <w:rPr>
          <w:rFonts w:ascii="Times New Roman" w:hAnsi="Times New Roman" w:cs="Times New Roman"/>
        </w:rPr>
        <w:t xml:space="preserve">Tree Bower My Prison” </w:t>
      </w:r>
      <w:r w:rsidR="0071196E">
        <w:rPr>
          <w:rFonts w:ascii="Times New Roman" w:hAnsi="Times New Roman" w:cs="Times New Roman"/>
        </w:rPr>
        <w:t xml:space="preserve">reveals </w:t>
      </w:r>
      <w:r>
        <w:rPr>
          <w:rFonts w:ascii="Times New Roman" w:hAnsi="Times New Roman" w:cs="Times New Roman"/>
        </w:rPr>
        <w:t>a “psychotic poetics” that builds on a “tradition of counter-temporal women’s writing inherited from Catherine Macaulay, Mary Wollstonecraft, Charlotte Smith, and Mary Shelle</w:t>
      </w:r>
      <w:r w:rsidR="0071196E">
        <w:rPr>
          <w:rFonts w:ascii="Times New Roman" w:hAnsi="Times New Roman" w:cs="Times New Roman"/>
        </w:rPr>
        <w:t>y</w:t>
      </w:r>
      <w:r>
        <w:rPr>
          <w:rFonts w:ascii="Times New Roman" w:hAnsi="Times New Roman" w:cs="Times New Roman"/>
        </w:rPr>
        <w:t xml:space="preserve">” </w:t>
      </w:r>
      <w:r w:rsidR="0071196E">
        <w:rPr>
          <w:rFonts w:ascii="Times New Roman" w:hAnsi="Times New Roman" w:cs="Times New Roman"/>
        </w:rPr>
        <w:t>in order to counter the phallus-pleasuring (aka compensatory) gains of male romantic figural transport.</w:t>
      </w:r>
      <w:r>
        <w:rPr>
          <w:rFonts w:ascii="Times New Roman" w:hAnsi="Times New Roman" w:cs="Times New Roman"/>
        </w:rPr>
        <w:t xml:space="preserve"> In contrast to Coleridge’s lime tree bower that re</w:t>
      </w:r>
      <w:del w:id="102" w:author="Copyeditor" w:date="2022-08-05T20:58:00Z">
        <w:r w:rsidDel="00640B41">
          <w:rPr>
            <w:rFonts w:ascii="Times New Roman" w:hAnsi="Times New Roman" w:cs="Times New Roman"/>
          </w:rPr>
          <w:delText>-</w:delText>
        </w:r>
      </w:del>
      <w:r>
        <w:rPr>
          <w:rFonts w:ascii="Times New Roman" w:hAnsi="Times New Roman" w:cs="Times New Roman"/>
        </w:rPr>
        <w:t xml:space="preserve">minds a conversant </w:t>
      </w:r>
      <w:r w:rsidR="0071196E">
        <w:rPr>
          <w:rFonts w:ascii="Times New Roman" w:hAnsi="Times New Roman" w:cs="Times New Roman"/>
        </w:rPr>
        <w:t xml:space="preserve">male </w:t>
      </w:r>
      <w:r>
        <w:rPr>
          <w:rFonts w:ascii="Times New Roman" w:hAnsi="Times New Roman" w:cs="Times New Roman"/>
        </w:rPr>
        <w:t xml:space="preserve">I of the hierarchical functioning and supremacy of consciousness, Barrett Browning’s </w:t>
      </w:r>
      <w:r w:rsidR="004B1B21">
        <w:rPr>
          <w:rFonts w:ascii="Times New Roman" w:hAnsi="Times New Roman" w:cs="Times New Roman"/>
        </w:rPr>
        <w:t>isolate</w:t>
      </w:r>
      <w:ins w:id="103" w:author="Copyeditor" w:date="2022-08-05T20:58:00Z">
        <w:r w:rsidR="00640B41">
          <w:rPr>
            <w:rFonts w:ascii="Times New Roman" w:hAnsi="Times New Roman" w:cs="Times New Roman"/>
          </w:rPr>
          <w:t>d</w:t>
        </w:r>
      </w:ins>
      <w:r w:rsidR="004B1B21">
        <w:rPr>
          <w:rFonts w:ascii="Times New Roman" w:hAnsi="Times New Roman" w:cs="Times New Roman"/>
        </w:rPr>
        <w:t xml:space="preserve"> </w:t>
      </w:r>
      <w:r w:rsidR="00EA702E">
        <w:rPr>
          <w:rFonts w:ascii="Times New Roman" w:hAnsi="Times New Roman" w:cs="Times New Roman"/>
        </w:rPr>
        <w:t xml:space="preserve">lime </w:t>
      </w:r>
      <w:r>
        <w:rPr>
          <w:rFonts w:ascii="Times New Roman" w:hAnsi="Times New Roman" w:cs="Times New Roman"/>
        </w:rPr>
        <w:t>tree provokes major anxiety</w:t>
      </w:r>
      <w:r w:rsidR="0071196E">
        <w:rPr>
          <w:rFonts w:ascii="Times New Roman" w:hAnsi="Times New Roman" w:cs="Times New Roman"/>
        </w:rPr>
        <w:t xml:space="preserve"> in the female protagonist</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Perceived by Aurora through a window from within Leigh Hall, this tree “seemed to have come on purpose from the woods / To bring the house a message”</w:t>
      </w:r>
      <w:ins w:id="104" w:author="Copyeditor" w:date="2022-08-05T20:59:00Z">
        <w:r w:rsidR="00640B41">
          <w:rPr>
            <w:rFonts w:ascii="Times New Roman" w:hAnsi="Times New Roman" w:cs="Times New Roman"/>
          </w:rPr>
          <w:t xml:space="preserve"> (bk. 1, lines 484–85</w:t>
        </w:r>
      </w:ins>
      <w:ins w:id="105" w:author="Copyeditor" w:date="2022-08-05T21:00:00Z">
        <w:r w:rsidR="00640B41">
          <w:rPr>
            <w:rFonts w:ascii="Times New Roman" w:hAnsi="Times New Roman" w:cs="Times New Roman"/>
          </w:rPr>
          <w:t>)</w:t>
        </w:r>
      </w:ins>
      <w:r>
        <w:rPr>
          <w:rFonts w:ascii="Times New Roman" w:hAnsi="Times New Roman" w:cs="Times New Roman"/>
        </w:rPr>
        <w:t>—not simply th</w:t>
      </w:r>
      <w:r w:rsidR="0071196E">
        <w:rPr>
          <w:rFonts w:ascii="Times New Roman" w:hAnsi="Times New Roman" w:cs="Times New Roman"/>
        </w:rPr>
        <w:t>at domesticity is imprisoning</w:t>
      </w:r>
      <w:r>
        <w:rPr>
          <w:rFonts w:ascii="Times New Roman" w:hAnsi="Times New Roman" w:cs="Times New Roman"/>
        </w:rPr>
        <w:t xml:space="preserve"> but</w:t>
      </w:r>
      <w:r w:rsidR="004B1B21">
        <w:rPr>
          <w:rFonts w:ascii="Times New Roman" w:hAnsi="Times New Roman" w:cs="Times New Roman"/>
        </w:rPr>
        <w:t>, in Sigler’s estimation,</w:t>
      </w:r>
      <w:r>
        <w:rPr>
          <w:rFonts w:ascii="Times New Roman" w:hAnsi="Times New Roman" w:cs="Times New Roman"/>
        </w:rPr>
        <w:t xml:space="preserve"> that “the lime tree, and perhaps the English poetic tradition, may want something from her” beyond silence, subordination</w:t>
      </w:r>
      <w:r w:rsidR="0071196E">
        <w:rPr>
          <w:rFonts w:ascii="Times New Roman" w:hAnsi="Times New Roman" w:cs="Times New Roman"/>
        </w:rPr>
        <w:t>,</w:t>
      </w:r>
      <w:r>
        <w:rPr>
          <w:rFonts w:ascii="Times New Roman" w:hAnsi="Times New Roman" w:cs="Times New Roman"/>
        </w:rPr>
        <w:t xml:space="preserve"> </w:t>
      </w:r>
      <w:r w:rsidR="0071196E">
        <w:rPr>
          <w:rFonts w:ascii="Times New Roman" w:hAnsi="Times New Roman" w:cs="Times New Roman"/>
        </w:rPr>
        <w:t>or</w:t>
      </w:r>
      <w:ins w:id="106" w:author="Copyeditor" w:date="2022-08-05T21:00:00Z">
        <w:r w:rsidR="007538C8">
          <w:rPr>
            <w:rFonts w:ascii="Times New Roman" w:hAnsi="Times New Roman" w:cs="Times New Roman"/>
          </w:rPr>
          <w:t xml:space="preserve"> the</w:t>
        </w:r>
      </w:ins>
      <w:r w:rsidR="0071196E">
        <w:rPr>
          <w:rFonts w:ascii="Times New Roman" w:hAnsi="Times New Roman" w:cs="Times New Roman"/>
        </w:rPr>
        <w:t xml:space="preserve"> </w:t>
      </w:r>
      <w:r>
        <w:rPr>
          <w:rFonts w:ascii="Times New Roman" w:hAnsi="Times New Roman" w:cs="Times New Roman"/>
        </w:rPr>
        <w:t>promis</w:t>
      </w:r>
      <w:r w:rsidR="0071196E">
        <w:rPr>
          <w:rFonts w:ascii="Times New Roman" w:hAnsi="Times New Roman" w:cs="Times New Roman"/>
        </w:rPr>
        <w:t>e</w:t>
      </w:r>
      <w:r>
        <w:rPr>
          <w:rFonts w:ascii="Times New Roman" w:hAnsi="Times New Roman" w:cs="Times New Roman"/>
        </w:rPr>
        <w:t xml:space="preserve"> of futurity via reproduction and pro</w:t>
      </w:r>
      <w:del w:id="107" w:author="Copyeditor" w:date="2022-08-05T21:00:00Z">
        <w:r w:rsidDel="007538C8">
          <w:rPr>
            <w:rFonts w:ascii="Times New Roman" w:hAnsi="Times New Roman" w:cs="Times New Roman"/>
          </w:rPr>
          <w:delText>-</w:delText>
        </w:r>
      </w:del>
      <w:r>
        <w:rPr>
          <w:rFonts w:ascii="Times New Roman" w:hAnsi="Times New Roman" w:cs="Times New Roman"/>
        </w:rPr>
        <w:t>creati</w:t>
      </w:r>
      <w:del w:id="108" w:author="Copyeditor" w:date="2022-08-05T21:01:00Z">
        <w:r w:rsidDel="007538C8">
          <w:rPr>
            <w:rFonts w:ascii="Times New Roman" w:hAnsi="Times New Roman" w:cs="Times New Roman"/>
          </w:rPr>
          <w:delText>vity</w:delText>
        </w:r>
      </w:del>
      <w:ins w:id="109" w:author="Copyeditor" w:date="2022-08-05T21:01:00Z">
        <w:r w:rsidR="007538C8">
          <w:rPr>
            <w:rFonts w:ascii="Times New Roman" w:hAnsi="Times New Roman" w:cs="Times New Roman"/>
          </w:rPr>
          <w:t>on</w:t>
        </w:r>
      </w:ins>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In a word, it brings, by manifesting, foreclosure.</w:t>
      </w:r>
      <w:r w:rsidR="00AC0D55">
        <w:rPr>
          <w:rFonts w:ascii="Times New Roman" w:hAnsi="Times New Roman" w:cs="Times New Roman"/>
        </w:rPr>
        <w:t xml:space="preserve"> </w:t>
      </w:r>
      <w:r w:rsidR="00D5241C">
        <w:rPr>
          <w:rFonts w:ascii="Times New Roman" w:hAnsi="Times New Roman" w:cs="Times New Roman"/>
        </w:rPr>
        <w:t xml:space="preserve">The arrival of this message is </w:t>
      </w:r>
      <w:r>
        <w:rPr>
          <w:rFonts w:ascii="Times New Roman" w:hAnsi="Times New Roman" w:cs="Times New Roman"/>
        </w:rPr>
        <w:t xml:space="preserve">“menacing” because </w:t>
      </w:r>
      <w:r w:rsidR="00D5241C">
        <w:rPr>
          <w:rFonts w:ascii="Times New Roman" w:hAnsi="Times New Roman" w:cs="Times New Roman"/>
        </w:rPr>
        <w:t xml:space="preserve">it </w:t>
      </w:r>
      <w:r w:rsidR="0071196E">
        <w:rPr>
          <w:rFonts w:ascii="Times New Roman" w:hAnsi="Times New Roman" w:cs="Times New Roman"/>
        </w:rPr>
        <w:t>uproot</w:t>
      </w:r>
      <w:r w:rsidR="00D5241C">
        <w:rPr>
          <w:rFonts w:ascii="Times New Roman" w:hAnsi="Times New Roman" w:cs="Times New Roman"/>
        </w:rPr>
        <w:t>s</w:t>
      </w:r>
      <w:r w:rsidR="0071196E">
        <w:rPr>
          <w:rFonts w:ascii="Times New Roman" w:hAnsi="Times New Roman" w:cs="Times New Roman"/>
        </w:rPr>
        <w:t xml:space="preserve"> the grounds of </w:t>
      </w:r>
      <w:r>
        <w:rPr>
          <w:rFonts w:ascii="Times New Roman" w:hAnsi="Times New Roman" w:cs="Times New Roman"/>
        </w:rPr>
        <w:t xml:space="preserve">Aurora’s </w:t>
      </w:r>
      <w:r w:rsidR="00D5241C">
        <w:rPr>
          <w:rFonts w:ascii="Times New Roman" w:hAnsi="Times New Roman" w:cs="Times New Roman"/>
        </w:rPr>
        <w:t>sanity</w:t>
      </w:r>
      <w:r w:rsidR="003C5F30">
        <w:rPr>
          <w:rFonts w:ascii="Times New Roman" w:hAnsi="Times New Roman" w:cs="Times New Roman"/>
        </w:rPr>
        <w:t xml:space="preserve"> and feminism</w:t>
      </w:r>
      <w:r>
        <w:rPr>
          <w:rFonts w:ascii="Times New Roman" w:hAnsi="Times New Roman" w:cs="Times New Roman"/>
        </w:rPr>
        <w:t>: her conviction that the “life</w:t>
      </w:r>
      <w:ins w:id="110" w:author="Copyeditor" w:date="2022-08-05T21:03:00Z">
        <w:r w:rsidR="007538C8">
          <w:rPr>
            <w:rFonts w:ascii="Times New Roman" w:hAnsi="Times New Roman" w:cs="Times New Roman"/>
          </w:rPr>
          <w:t>,</w:t>
        </w:r>
      </w:ins>
      <w:r>
        <w:rPr>
          <w:rFonts w:ascii="Times New Roman" w:hAnsi="Times New Roman" w:cs="Times New Roman"/>
        </w:rPr>
        <w:t xml:space="preserve"> thrust on me</w:t>
      </w:r>
      <w:ins w:id="111" w:author="Copyeditor" w:date="2022-08-05T21:03:00Z">
        <w:r w:rsidR="007538C8">
          <w:rPr>
            <w:rFonts w:ascii="Times New Roman" w:hAnsi="Times New Roman" w:cs="Times New Roman"/>
          </w:rPr>
          <w:t>,</w:t>
        </w:r>
      </w:ins>
      <w:r>
        <w:rPr>
          <w:rFonts w:ascii="Times New Roman" w:hAnsi="Times New Roman" w:cs="Times New Roman"/>
        </w:rPr>
        <w:t>” can be kept “on the outside / Of the inner life</w:t>
      </w:r>
      <w:del w:id="112" w:author="Copyeditor" w:date="2022-08-05T21:05:00Z">
        <w:r w:rsidR="0071196E" w:rsidDel="007538C8">
          <w:rPr>
            <w:rFonts w:ascii="Times New Roman" w:hAnsi="Times New Roman" w:cs="Times New Roman"/>
          </w:rPr>
          <w:delText>.</w:delText>
        </w:r>
      </w:del>
      <w:r>
        <w:rPr>
          <w:rFonts w:ascii="Times New Roman" w:hAnsi="Times New Roman" w:cs="Times New Roman"/>
        </w:rPr>
        <w:t>”</w:t>
      </w:r>
      <w:ins w:id="113" w:author="Copyeditor" w:date="2022-08-05T21:05:00Z">
        <w:r w:rsidR="007538C8">
          <w:rPr>
            <w:rFonts w:ascii="Times New Roman" w:hAnsi="Times New Roman" w:cs="Times New Roman"/>
          </w:rPr>
          <w:t xml:space="preserve"> </w:t>
        </w:r>
        <w:r w:rsidR="007538C8">
          <w:rPr>
            <w:rFonts w:ascii="Times New Roman" w:eastAsia="Times New Roman" w:hAnsi="Times New Roman" w:cs="Times New Roman"/>
          </w:rPr>
          <w:t>(1.477–78).</w:t>
        </w:r>
      </w:ins>
      <w:r w:rsidR="00AC0D55">
        <w:rPr>
          <w:rFonts w:ascii="Times New Roman" w:hAnsi="Times New Roman" w:cs="Times New Roman"/>
        </w:rPr>
        <w:t xml:space="preserve"> </w:t>
      </w:r>
      <w:r w:rsidR="00D5241C">
        <w:rPr>
          <w:rFonts w:ascii="Times New Roman" w:hAnsi="Times New Roman" w:cs="Times New Roman"/>
        </w:rPr>
        <w:t>At the same time</w:t>
      </w:r>
      <w:r w:rsidR="007E1576">
        <w:rPr>
          <w:rFonts w:ascii="Times New Roman" w:hAnsi="Times New Roman" w:cs="Times New Roman"/>
        </w:rPr>
        <w:t>,</w:t>
      </w:r>
      <w:r w:rsidR="00D5241C">
        <w:rPr>
          <w:rFonts w:ascii="Times New Roman" w:hAnsi="Times New Roman" w:cs="Times New Roman"/>
        </w:rPr>
        <w:t xml:space="preserve"> it flattens </w:t>
      </w:r>
      <w:r w:rsidR="0071196E">
        <w:rPr>
          <w:rFonts w:ascii="Times New Roman" w:hAnsi="Times New Roman" w:cs="Times New Roman"/>
        </w:rPr>
        <w:t xml:space="preserve">her sense of perspective—whether she </w:t>
      </w:r>
      <w:r>
        <w:rPr>
          <w:rFonts w:ascii="Times New Roman" w:hAnsi="Times New Roman" w:cs="Times New Roman"/>
        </w:rPr>
        <w:t xml:space="preserve">is looking at </w:t>
      </w:r>
      <w:r w:rsidR="0071196E">
        <w:rPr>
          <w:rFonts w:ascii="Times New Roman" w:hAnsi="Times New Roman" w:cs="Times New Roman"/>
        </w:rPr>
        <w:t>the tree</w:t>
      </w:r>
      <w:r>
        <w:rPr>
          <w:rFonts w:ascii="Times New Roman" w:hAnsi="Times New Roman" w:cs="Times New Roman"/>
        </w:rPr>
        <w:t xml:space="preserve"> or it is beholding her.</w:t>
      </w:r>
      <w:r w:rsidR="00AC0D55">
        <w:rPr>
          <w:rFonts w:ascii="Times New Roman" w:hAnsi="Times New Roman" w:cs="Times New Roman"/>
        </w:rPr>
        <w:t xml:space="preserve"> </w:t>
      </w:r>
      <w:r w:rsidR="0071196E">
        <w:rPr>
          <w:rFonts w:ascii="Times New Roman" w:hAnsi="Times New Roman" w:cs="Times New Roman"/>
        </w:rPr>
        <w:t>Sigler reads t</w:t>
      </w:r>
      <w:r>
        <w:rPr>
          <w:rFonts w:ascii="Times New Roman" w:hAnsi="Times New Roman" w:cs="Times New Roman"/>
        </w:rPr>
        <w:t>his collapsed exchange</w:t>
      </w:r>
      <w:r w:rsidR="0071196E">
        <w:rPr>
          <w:rFonts w:ascii="Times New Roman" w:hAnsi="Times New Roman" w:cs="Times New Roman"/>
        </w:rPr>
        <w:t xml:space="preserve"> as </w:t>
      </w:r>
      <w:r w:rsidR="00D5241C">
        <w:rPr>
          <w:rFonts w:ascii="Times New Roman" w:hAnsi="Times New Roman" w:cs="Times New Roman"/>
        </w:rPr>
        <w:t xml:space="preserve">indicating </w:t>
      </w:r>
      <w:r>
        <w:rPr>
          <w:rFonts w:ascii="Times New Roman" w:hAnsi="Times New Roman" w:cs="Times New Roman"/>
        </w:rPr>
        <w:t>“two asynchronous temporalities” within the poem</w:t>
      </w:r>
      <w:del w:id="114" w:author="Copyeditor" w:date="2022-08-05T21:06:00Z">
        <w:r w:rsidDel="00C519C8">
          <w:rPr>
            <w:rFonts w:ascii="Times New Roman" w:hAnsi="Times New Roman" w:cs="Times New Roman"/>
          </w:rPr>
          <w:delText>.</w:delText>
        </w:r>
        <w:r w:rsidR="00AC0D55" w:rsidDel="00C519C8">
          <w:rPr>
            <w:rFonts w:ascii="Times New Roman" w:hAnsi="Times New Roman" w:cs="Times New Roman"/>
          </w:rPr>
          <w:delText xml:space="preserve"> </w:delText>
        </w:r>
      </w:del>
      <w:ins w:id="115" w:author="Copyeditor" w:date="2022-08-05T21:06:00Z">
        <w:r w:rsidR="00C519C8">
          <w:rPr>
            <w:rFonts w:ascii="Times New Roman" w:hAnsi="Times New Roman" w:cs="Times New Roman"/>
          </w:rPr>
          <w:t xml:space="preserve">: </w:t>
        </w:r>
      </w:ins>
      <w:r>
        <w:rPr>
          <w:rFonts w:ascii="Times New Roman" w:hAnsi="Times New Roman" w:cs="Times New Roman"/>
        </w:rPr>
        <w:t xml:space="preserve">Aurora’s, whose present </w:t>
      </w:r>
      <w:r w:rsidR="0071196E">
        <w:rPr>
          <w:rFonts w:ascii="Times New Roman" w:hAnsi="Times New Roman" w:cs="Times New Roman"/>
        </w:rPr>
        <w:t>tim</w:t>
      </w:r>
      <w:r>
        <w:rPr>
          <w:rFonts w:ascii="Times New Roman" w:hAnsi="Times New Roman" w:cs="Times New Roman"/>
        </w:rPr>
        <w:t xml:space="preserve">e is the aspirational future envisioned </w:t>
      </w:r>
      <w:r w:rsidR="0071196E">
        <w:rPr>
          <w:rFonts w:ascii="Times New Roman" w:hAnsi="Times New Roman" w:cs="Times New Roman"/>
        </w:rPr>
        <w:t>by the speaker and author of</w:t>
      </w:r>
      <w:r>
        <w:rPr>
          <w:rFonts w:ascii="Times New Roman" w:hAnsi="Times New Roman" w:cs="Times New Roman"/>
        </w:rPr>
        <w:t xml:space="preserve"> “This Lime</w:t>
      </w:r>
      <w:ins w:id="116" w:author="Copyeditor" w:date="2022-08-05T21:06:00Z">
        <w:r w:rsidR="00C519C8">
          <w:rPr>
            <w:rFonts w:ascii="Times New Roman" w:hAnsi="Times New Roman" w:cs="Times New Roman"/>
          </w:rPr>
          <w:t>-</w:t>
        </w:r>
      </w:ins>
      <w:del w:id="117" w:author="Copyeditor" w:date="2022-08-05T21:06:00Z">
        <w:r w:rsidDel="00C519C8">
          <w:rPr>
            <w:rFonts w:ascii="Times New Roman" w:hAnsi="Times New Roman" w:cs="Times New Roman"/>
          </w:rPr>
          <w:delText xml:space="preserve"> </w:delText>
        </w:r>
      </w:del>
      <w:r>
        <w:rPr>
          <w:rFonts w:ascii="Times New Roman" w:hAnsi="Times New Roman" w:cs="Times New Roman"/>
        </w:rPr>
        <w:t xml:space="preserve">Tree Bower,” </w:t>
      </w:r>
      <w:r w:rsidR="0071196E">
        <w:rPr>
          <w:rFonts w:ascii="Times New Roman" w:hAnsi="Times New Roman" w:cs="Times New Roman"/>
        </w:rPr>
        <w:t xml:space="preserve">and </w:t>
      </w:r>
      <w:r>
        <w:rPr>
          <w:rFonts w:ascii="Times New Roman" w:hAnsi="Times New Roman" w:cs="Times New Roman"/>
        </w:rPr>
        <w:t xml:space="preserve">the tree’s, whose arrival “on purpose” and past-perfectly </w:t>
      </w:r>
      <w:r>
        <w:rPr>
          <w:rFonts w:ascii="Times New Roman" w:hAnsi="Times New Roman" w:cs="Times New Roman"/>
        </w:rPr>
        <w:lastRenderedPageBreak/>
        <w:t>tensed (“seemed to have come”) is</w:t>
      </w:r>
      <w:r w:rsidR="00D5241C">
        <w:rPr>
          <w:rFonts w:ascii="Times New Roman" w:hAnsi="Times New Roman" w:cs="Times New Roman"/>
        </w:rPr>
        <w:t>, according to Sigler,</w:t>
      </w:r>
      <w:r>
        <w:rPr>
          <w:rFonts w:ascii="Times New Roman" w:hAnsi="Times New Roman" w:cs="Times New Roman"/>
        </w:rPr>
        <w:t xml:space="preserve"> the </w:t>
      </w:r>
      <w:r w:rsidR="00D5241C">
        <w:rPr>
          <w:rFonts w:ascii="Times New Roman" w:hAnsi="Times New Roman" w:cs="Times New Roman"/>
        </w:rPr>
        <w:t>“</w:t>
      </w:r>
      <w:r>
        <w:rPr>
          <w:rFonts w:ascii="Times New Roman" w:hAnsi="Times New Roman" w:cs="Times New Roman"/>
        </w:rPr>
        <w:t>externalized embodiment of the father’s signifier</w:t>
      </w:r>
      <w:r w:rsidR="0071196E">
        <w:rPr>
          <w:rFonts w:ascii="Times New Roman" w:hAnsi="Times New Roman" w:cs="Times New Roman"/>
        </w:rPr>
        <w:t>,</w:t>
      </w:r>
      <w:r w:rsidR="00D5241C">
        <w:rPr>
          <w:rFonts w:ascii="Times New Roman" w:hAnsi="Times New Roman" w:cs="Times New Roman"/>
        </w:rPr>
        <w:t>”</w:t>
      </w:r>
      <w:r w:rsidR="0071196E">
        <w:rPr>
          <w:rFonts w:ascii="Times New Roman" w:hAnsi="Times New Roman" w:cs="Times New Roman"/>
        </w:rPr>
        <w:t xml:space="preserve"> here </w:t>
      </w:r>
      <w:r w:rsidR="00EA702E">
        <w:rPr>
          <w:rFonts w:ascii="Times New Roman" w:hAnsi="Times New Roman" w:cs="Times New Roman"/>
        </w:rPr>
        <w:t xml:space="preserve">a </w:t>
      </w:r>
      <w:r w:rsidR="0071196E">
        <w:rPr>
          <w:rFonts w:ascii="Times New Roman" w:hAnsi="Times New Roman" w:cs="Times New Roman"/>
        </w:rPr>
        <w:t xml:space="preserve">“love” </w:t>
      </w:r>
      <w:r w:rsidR="00D5241C">
        <w:rPr>
          <w:rFonts w:ascii="Times New Roman" w:hAnsi="Times New Roman" w:cs="Times New Roman"/>
        </w:rPr>
        <w:t xml:space="preserve">permanently </w:t>
      </w:r>
      <w:r w:rsidR="0071196E">
        <w:rPr>
          <w:rFonts w:ascii="Times New Roman" w:hAnsi="Times New Roman" w:cs="Times New Roman"/>
        </w:rPr>
        <w:t>in absentia</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Th</w:t>
      </w:r>
      <w:r w:rsidR="0071196E">
        <w:rPr>
          <w:rFonts w:ascii="Times New Roman" w:hAnsi="Times New Roman" w:cs="Times New Roman"/>
        </w:rPr>
        <w:t>is split time supported by the poem’s leveling of subject-object hierarchies</w:t>
      </w:r>
      <w:ins w:id="118" w:author="Copyeditor" w:date="2022-08-05T21:08:00Z">
        <w:r w:rsidR="00C519C8">
          <w:rPr>
            <w:rFonts w:ascii="Times New Roman" w:hAnsi="Times New Roman" w:cs="Times New Roman"/>
          </w:rPr>
          <w:t>,</w:t>
        </w:r>
      </w:ins>
      <w:r w:rsidR="0071196E">
        <w:rPr>
          <w:rFonts w:ascii="Times New Roman" w:hAnsi="Times New Roman" w:cs="Times New Roman"/>
        </w:rPr>
        <w:t xml:space="preserve"> in turn</w:t>
      </w:r>
      <w:ins w:id="119" w:author="Copyeditor" w:date="2022-08-05T21:08:00Z">
        <w:r w:rsidR="00C519C8">
          <w:rPr>
            <w:rFonts w:ascii="Times New Roman" w:hAnsi="Times New Roman" w:cs="Times New Roman"/>
          </w:rPr>
          <w:t>,</w:t>
        </w:r>
      </w:ins>
      <w:r w:rsidR="0071196E">
        <w:rPr>
          <w:rFonts w:ascii="Times New Roman" w:hAnsi="Times New Roman" w:cs="Times New Roman"/>
        </w:rPr>
        <w:t xml:space="preserve"> highlights what distinguishes Barrett Browning’s psychotic poetics from those of her female for</w:t>
      </w:r>
      <w:ins w:id="120" w:author="Copyeditor" w:date="2022-08-05T21:08:00Z">
        <w:r w:rsidR="00C519C8">
          <w:rPr>
            <w:rFonts w:ascii="Times New Roman" w:hAnsi="Times New Roman" w:cs="Times New Roman"/>
          </w:rPr>
          <w:t>e</w:t>
        </w:r>
      </w:ins>
      <w:r w:rsidR="0071196E">
        <w:rPr>
          <w:rFonts w:ascii="Times New Roman" w:hAnsi="Times New Roman" w:cs="Times New Roman"/>
        </w:rPr>
        <w:t>bears.</w:t>
      </w:r>
      <w:r w:rsidR="00AC0D55">
        <w:rPr>
          <w:rFonts w:ascii="Times New Roman" w:hAnsi="Times New Roman" w:cs="Times New Roman"/>
        </w:rPr>
        <w:t xml:space="preserve"> </w:t>
      </w:r>
      <w:r w:rsidR="0071196E">
        <w:rPr>
          <w:rFonts w:ascii="Times New Roman" w:hAnsi="Times New Roman" w:cs="Times New Roman"/>
        </w:rPr>
        <w:t>The material workings of their signifiers expose gaps in t</w:t>
      </w:r>
      <w:r w:rsidR="00EA702E">
        <w:rPr>
          <w:rFonts w:ascii="Times New Roman" w:hAnsi="Times New Roman" w:cs="Times New Roman"/>
        </w:rPr>
        <w:t>emporality</w:t>
      </w:r>
      <w:r w:rsidR="0071196E">
        <w:rPr>
          <w:rFonts w:ascii="Times New Roman" w:hAnsi="Times New Roman" w:cs="Times New Roman"/>
        </w:rPr>
        <w:t xml:space="preserve"> but generally </w:t>
      </w:r>
      <w:r w:rsidR="004B1B21">
        <w:rPr>
          <w:rFonts w:ascii="Times New Roman" w:hAnsi="Times New Roman" w:cs="Times New Roman"/>
        </w:rPr>
        <w:t xml:space="preserve">without employing </w:t>
      </w:r>
      <w:r w:rsidR="0071196E">
        <w:rPr>
          <w:rFonts w:ascii="Times New Roman" w:hAnsi="Times New Roman" w:cs="Times New Roman"/>
        </w:rPr>
        <w:t>psychotic content.</w:t>
      </w:r>
      <w:r w:rsidR="00AC0D55">
        <w:rPr>
          <w:rFonts w:ascii="Times New Roman" w:hAnsi="Times New Roman" w:cs="Times New Roman"/>
        </w:rPr>
        <w:t xml:space="preserve"> </w:t>
      </w:r>
      <w:r w:rsidR="004B1B21">
        <w:rPr>
          <w:rFonts w:ascii="Times New Roman" w:hAnsi="Times New Roman" w:cs="Times New Roman"/>
        </w:rPr>
        <w:t>Also</w:t>
      </w:r>
      <w:r w:rsidR="0071196E">
        <w:rPr>
          <w:rFonts w:ascii="Times New Roman" w:hAnsi="Times New Roman" w:cs="Times New Roman"/>
        </w:rPr>
        <w:t>, through Aurora’s collapse of the “I” into the category “woman</w:t>
      </w:r>
      <w:ins w:id="121" w:author="Copyeditor" w:date="2022-08-05T21:09:00Z">
        <w:r w:rsidR="00C519C8">
          <w:rPr>
            <w:rFonts w:ascii="Times New Roman" w:hAnsi="Times New Roman" w:cs="Times New Roman"/>
          </w:rPr>
          <w:t>,</w:t>
        </w:r>
      </w:ins>
      <w:r w:rsidR="0071196E">
        <w:rPr>
          <w:rFonts w:ascii="Times New Roman" w:hAnsi="Times New Roman" w:cs="Times New Roman"/>
        </w:rPr>
        <w:t xml:space="preserve">” she is </w:t>
      </w:r>
      <w:r>
        <w:rPr>
          <w:rFonts w:ascii="Times New Roman" w:hAnsi="Times New Roman" w:cs="Times New Roman"/>
        </w:rPr>
        <w:t xml:space="preserve">“becoming-woman in </w:t>
      </w:r>
      <w:proofErr w:type="spellStart"/>
      <w:r>
        <w:rPr>
          <w:rFonts w:ascii="Times New Roman" w:hAnsi="Times New Roman" w:cs="Times New Roman"/>
        </w:rPr>
        <w:t>Schreber’s</w:t>
      </w:r>
      <w:proofErr w:type="spellEnd"/>
      <w:r>
        <w:rPr>
          <w:rFonts w:ascii="Times New Roman" w:hAnsi="Times New Roman" w:cs="Times New Roman"/>
        </w:rPr>
        <w:t xml:space="preserve"> sense</w:t>
      </w:r>
      <w:ins w:id="122" w:author="Copyeditor" w:date="2022-08-05T21:10:00Z">
        <w:r w:rsidR="00C519C8">
          <w:rPr>
            <w:rFonts w:ascii="Times New Roman" w:hAnsi="Times New Roman" w:cs="Times New Roman"/>
          </w:rPr>
          <w:t xml:space="preserve"> </w:t>
        </w:r>
        <w:commentRangeStart w:id="123"/>
        <w:r w:rsidR="00C519C8">
          <w:rPr>
            <w:rFonts w:ascii="Times New Roman" w:hAnsi="Times New Roman" w:cs="Times New Roman"/>
          </w:rPr>
          <w:t>and</w:t>
        </w:r>
      </w:ins>
      <w:commentRangeEnd w:id="123"/>
      <w:ins w:id="124" w:author="Copyeditor" w:date="2022-08-05T21:11:00Z">
        <w:r w:rsidR="003448FD">
          <w:rPr>
            <w:rStyle w:val="CommentReference"/>
          </w:rPr>
          <w:commentReference w:id="123"/>
        </w:r>
      </w:ins>
      <w:del w:id="125" w:author="Copyeditor" w:date="2022-08-05T21:10:00Z">
        <w:r w:rsidDel="00C519C8">
          <w:rPr>
            <w:rFonts w:ascii="Times New Roman" w:hAnsi="Times New Roman" w:cs="Times New Roman"/>
          </w:rPr>
          <w:delText>:</w:delText>
        </w:r>
      </w:del>
      <w:r w:rsidR="00AC0D55">
        <w:rPr>
          <w:rFonts w:ascii="Times New Roman" w:hAnsi="Times New Roman" w:cs="Times New Roman"/>
        </w:rPr>
        <w:t xml:space="preserve"> </w:t>
      </w:r>
      <w:r>
        <w:rPr>
          <w:rFonts w:ascii="Times New Roman" w:hAnsi="Times New Roman" w:cs="Times New Roman"/>
        </w:rPr>
        <w:t>finding new arrangements for enjoyment that do not depend upon the cut of castration</w:t>
      </w:r>
      <w:r w:rsidR="00EA702E">
        <w:rPr>
          <w:rFonts w:ascii="Times New Roman" w:hAnsi="Times New Roman" w:cs="Times New Roman"/>
        </w:rPr>
        <w:t>.</w:t>
      </w:r>
      <w:r>
        <w:rPr>
          <w:rFonts w:ascii="Times New Roman" w:hAnsi="Times New Roman" w:cs="Times New Roman"/>
        </w:rPr>
        <w:t xml:space="preserve">” </w:t>
      </w:r>
    </w:p>
    <w:p w14:paraId="001A61D9" w14:textId="0F2839EA" w:rsidR="00B8402C" w:rsidRDefault="00B8402C" w:rsidP="0071196E">
      <w:pPr>
        <w:spacing w:line="480" w:lineRule="auto"/>
        <w:ind w:firstLine="720"/>
        <w:rPr>
          <w:rFonts w:ascii="Times New Roman" w:hAnsi="Times New Roman" w:cs="Times New Roman"/>
        </w:rPr>
      </w:pPr>
      <w:r>
        <w:rPr>
          <w:rFonts w:ascii="Times New Roman" w:hAnsi="Times New Roman" w:cs="Times New Roman"/>
        </w:rPr>
        <w:t xml:space="preserve">Read as a unit, then, these </w:t>
      </w:r>
      <w:r w:rsidR="004B1B21">
        <w:rPr>
          <w:rFonts w:ascii="Times New Roman" w:hAnsi="Times New Roman" w:cs="Times New Roman"/>
        </w:rPr>
        <w:t>accounts</w:t>
      </w:r>
      <w:r>
        <w:rPr>
          <w:rFonts w:ascii="Times New Roman" w:hAnsi="Times New Roman" w:cs="Times New Roman"/>
        </w:rPr>
        <w:t xml:space="preserve"> of Romantic psychosis, in the linkages they forge between Lacanian/post-Lacanian theory and Romantic women writers and queens, continue unmasking the fiction that dicks </w:t>
      </w:r>
      <w:r w:rsidR="00EA702E">
        <w:rPr>
          <w:rFonts w:ascii="Times New Roman" w:hAnsi="Times New Roman" w:cs="Times New Roman"/>
        </w:rPr>
        <w:t xml:space="preserve">are </w:t>
      </w:r>
      <w:r w:rsidR="00D5241C">
        <w:rPr>
          <w:rFonts w:ascii="Times New Roman" w:hAnsi="Times New Roman" w:cs="Times New Roman"/>
        </w:rPr>
        <w:t>mandate</w:t>
      </w:r>
      <w:r w:rsidR="00EA702E">
        <w:rPr>
          <w:rFonts w:ascii="Times New Roman" w:hAnsi="Times New Roman" w:cs="Times New Roman"/>
        </w:rPr>
        <w:t>d</w:t>
      </w:r>
      <w:r w:rsidR="00D5241C">
        <w:rPr>
          <w:rFonts w:ascii="Times New Roman" w:hAnsi="Times New Roman" w:cs="Times New Roman"/>
        </w:rPr>
        <w:t xml:space="preserve"> to</w:t>
      </w:r>
      <w:r w:rsidR="004B1B21">
        <w:rPr>
          <w:rFonts w:ascii="Times New Roman" w:hAnsi="Times New Roman" w:cs="Times New Roman"/>
        </w:rPr>
        <w:t xml:space="preserve"> </w:t>
      </w:r>
      <w:r>
        <w:rPr>
          <w:rFonts w:ascii="Times New Roman" w:hAnsi="Times New Roman" w:cs="Times New Roman"/>
        </w:rPr>
        <w:t>reign or that those rul</w:t>
      </w:r>
      <w:r w:rsidR="00D5241C">
        <w:rPr>
          <w:rFonts w:ascii="Times New Roman" w:hAnsi="Times New Roman" w:cs="Times New Roman"/>
        </w:rPr>
        <w:t>ing us now</w:t>
      </w:r>
      <w:ins w:id="126" w:author="Copyeditor" w:date="2022-08-05T21:12:00Z">
        <w:r w:rsidR="003448FD">
          <w:rPr>
            <w:rFonts w:ascii="Times New Roman" w:hAnsi="Times New Roman" w:cs="Times New Roman"/>
          </w:rPr>
          <w:t xml:space="preserve"> ever</w:t>
        </w:r>
      </w:ins>
      <w:r>
        <w:rPr>
          <w:rFonts w:ascii="Times New Roman" w:hAnsi="Times New Roman" w:cs="Times New Roman"/>
        </w:rPr>
        <w:t xml:space="preserve"> </w:t>
      </w:r>
      <w:r w:rsidR="00EA702E">
        <w:rPr>
          <w:rFonts w:ascii="Times New Roman" w:hAnsi="Times New Roman" w:cs="Times New Roman"/>
        </w:rPr>
        <w:t xml:space="preserve">try </w:t>
      </w:r>
      <w:del w:id="127" w:author="Copyeditor" w:date="2022-08-05T21:13:00Z">
        <w:r w:rsidR="00D5241C" w:rsidDel="003448FD">
          <w:rPr>
            <w:rFonts w:ascii="Times New Roman" w:hAnsi="Times New Roman" w:cs="Times New Roman"/>
          </w:rPr>
          <w:delText xml:space="preserve">ever </w:delText>
        </w:r>
      </w:del>
      <w:r w:rsidR="00D5241C">
        <w:rPr>
          <w:rFonts w:ascii="Times New Roman" w:hAnsi="Times New Roman" w:cs="Times New Roman"/>
        </w:rPr>
        <w:t xml:space="preserve">to </w:t>
      </w:r>
      <w:r>
        <w:rPr>
          <w:rFonts w:ascii="Times New Roman" w:hAnsi="Times New Roman" w:cs="Times New Roman"/>
        </w:rPr>
        <w:t>rein themselves in.</w:t>
      </w:r>
      <w:r w:rsidR="00AC0D55">
        <w:rPr>
          <w:rFonts w:ascii="Times New Roman" w:hAnsi="Times New Roman" w:cs="Times New Roman"/>
        </w:rPr>
        <w:t xml:space="preserve"> </w:t>
      </w:r>
      <w:r>
        <w:rPr>
          <w:rFonts w:ascii="Times New Roman" w:hAnsi="Times New Roman" w:cs="Times New Roman"/>
        </w:rPr>
        <w:t>The</w:t>
      </w:r>
      <w:r w:rsidR="0071196E">
        <w:rPr>
          <w:rFonts w:ascii="Times New Roman" w:hAnsi="Times New Roman" w:cs="Times New Roman"/>
        </w:rPr>
        <w:t xml:space="preserve"> essa</w:t>
      </w:r>
      <w:r>
        <w:rPr>
          <w:rFonts w:ascii="Times New Roman" w:hAnsi="Times New Roman" w:cs="Times New Roman"/>
        </w:rPr>
        <w:t>y</w:t>
      </w:r>
      <w:r w:rsidR="0071196E">
        <w:rPr>
          <w:rFonts w:ascii="Times New Roman" w:hAnsi="Times New Roman" w:cs="Times New Roman"/>
        </w:rPr>
        <w:t>s</w:t>
      </w:r>
      <w:r>
        <w:rPr>
          <w:rFonts w:ascii="Times New Roman" w:hAnsi="Times New Roman" w:cs="Times New Roman"/>
        </w:rPr>
        <w:t xml:space="preserve"> clearly </w:t>
      </w:r>
      <w:r w:rsidR="004B1B21">
        <w:rPr>
          <w:rFonts w:ascii="Times New Roman" w:hAnsi="Times New Roman" w:cs="Times New Roman"/>
        </w:rPr>
        <w:t xml:space="preserve">also </w:t>
      </w:r>
      <w:r>
        <w:rPr>
          <w:rFonts w:ascii="Times New Roman" w:hAnsi="Times New Roman" w:cs="Times New Roman"/>
        </w:rPr>
        <w:t>want more than impasse for those assigned to the feminine.</w:t>
      </w:r>
      <w:r w:rsidR="00AC0D55">
        <w:rPr>
          <w:rFonts w:ascii="Times New Roman" w:hAnsi="Times New Roman" w:cs="Times New Roman"/>
        </w:rPr>
        <w:t xml:space="preserve"> </w:t>
      </w:r>
      <w:r w:rsidR="004B1B21">
        <w:rPr>
          <w:rFonts w:ascii="Times New Roman" w:hAnsi="Times New Roman" w:cs="Times New Roman"/>
        </w:rPr>
        <w:t xml:space="preserve">What </w:t>
      </w:r>
      <w:r>
        <w:rPr>
          <w:rFonts w:ascii="Times New Roman" w:hAnsi="Times New Roman" w:cs="Times New Roman"/>
        </w:rPr>
        <w:t xml:space="preserve">more </w:t>
      </w:r>
      <w:r w:rsidR="004B1B21">
        <w:rPr>
          <w:rFonts w:ascii="Times New Roman" w:hAnsi="Times New Roman" w:cs="Times New Roman"/>
        </w:rPr>
        <w:t xml:space="preserve">they seek and where it </w:t>
      </w:r>
      <w:r>
        <w:rPr>
          <w:rFonts w:ascii="Times New Roman" w:hAnsi="Times New Roman" w:cs="Times New Roman"/>
        </w:rPr>
        <w:t xml:space="preserve">is heading </w:t>
      </w:r>
      <w:r w:rsidR="004B1B21">
        <w:rPr>
          <w:rFonts w:ascii="Times New Roman" w:hAnsi="Times New Roman" w:cs="Times New Roman"/>
        </w:rPr>
        <w:t>is suggested by</w:t>
      </w:r>
      <w:r>
        <w:rPr>
          <w:rFonts w:ascii="Times New Roman" w:hAnsi="Times New Roman" w:cs="Times New Roman"/>
        </w:rPr>
        <w:t xml:space="preserve"> tracking verbal echoes among </w:t>
      </w:r>
      <w:r w:rsidR="004B1B21">
        <w:rPr>
          <w:rFonts w:ascii="Times New Roman" w:hAnsi="Times New Roman" w:cs="Times New Roman"/>
        </w:rPr>
        <w:t>them</w:t>
      </w:r>
      <w:r>
        <w:rPr>
          <w:rFonts w:ascii="Times New Roman" w:hAnsi="Times New Roman" w:cs="Times New Roman"/>
        </w:rPr>
        <w:t>.</w:t>
      </w:r>
      <w:r w:rsidR="00AC0D55">
        <w:rPr>
          <w:rFonts w:ascii="Times New Roman" w:hAnsi="Times New Roman" w:cs="Times New Roman"/>
        </w:rPr>
        <w:t xml:space="preserve"> </w:t>
      </w:r>
      <w:r w:rsidR="0071196E">
        <w:rPr>
          <w:rFonts w:ascii="Times New Roman" w:hAnsi="Times New Roman" w:cs="Times New Roman"/>
        </w:rPr>
        <w:t xml:space="preserve">A </w:t>
      </w:r>
      <w:r>
        <w:rPr>
          <w:rFonts w:ascii="Times New Roman" w:hAnsi="Times New Roman" w:cs="Times New Roman"/>
        </w:rPr>
        <w:t xml:space="preserve">“thing beyond” </w:t>
      </w:r>
      <w:r w:rsidR="0071196E">
        <w:rPr>
          <w:rFonts w:ascii="Times New Roman" w:hAnsi="Times New Roman" w:cs="Times New Roman"/>
        </w:rPr>
        <w:t>that is</w:t>
      </w:r>
      <w:r>
        <w:rPr>
          <w:rFonts w:ascii="Times New Roman" w:hAnsi="Times New Roman" w:cs="Times New Roman"/>
        </w:rPr>
        <w:t xml:space="preserve"> “coming” in “the air” or seeming “to come from” message-bearing trees</w:t>
      </w:r>
      <w:ins w:id="128" w:author="Copyeditor" w:date="2022-08-05T21:14:00Z">
        <w:r w:rsidR="003448FD">
          <w:rPr>
            <w:rFonts w:ascii="Times New Roman" w:hAnsi="Times New Roman" w:cs="Times New Roman"/>
          </w:rPr>
          <w:t>,</w:t>
        </w:r>
      </w:ins>
      <w:r>
        <w:rPr>
          <w:rFonts w:ascii="Times New Roman" w:hAnsi="Times New Roman" w:cs="Times New Roman"/>
        </w:rPr>
        <w:t xml:space="preserve"> or </w:t>
      </w:r>
      <w:r w:rsidR="0071196E">
        <w:rPr>
          <w:rFonts w:ascii="Times New Roman" w:hAnsi="Times New Roman" w:cs="Times New Roman"/>
        </w:rPr>
        <w:t xml:space="preserve">from </w:t>
      </w:r>
      <w:r>
        <w:rPr>
          <w:rFonts w:ascii="Times New Roman" w:hAnsi="Times New Roman" w:cs="Times New Roman"/>
        </w:rPr>
        <w:t>piss defac</w:t>
      </w:r>
      <w:r w:rsidR="0071196E">
        <w:rPr>
          <w:rFonts w:ascii="Times New Roman" w:hAnsi="Times New Roman" w:cs="Times New Roman"/>
        </w:rPr>
        <w:t>ing</w:t>
      </w:r>
      <w:r>
        <w:rPr>
          <w:rFonts w:ascii="Times New Roman" w:hAnsi="Times New Roman" w:cs="Times New Roman"/>
        </w:rPr>
        <w:t xml:space="preserve"> not just walls but the</w:t>
      </w:r>
      <w:r w:rsidR="0071196E">
        <w:rPr>
          <w:rFonts w:ascii="Times New Roman" w:hAnsi="Times New Roman" w:cs="Times New Roman"/>
        </w:rPr>
        <w:t>ir</w:t>
      </w:r>
      <w:r>
        <w:rPr>
          <w:rFonts w:ascii="Times New Roman" w:hAnsi="Times New Roman" w:cs="Times New Roman"/>
        </w:rPr>
        <w:t xml:space="preserve"> </w:t>
      </w:r>
      <w:r w:rsidR="00D5241C">
        <w:rPr>
          <w:rFonts w:ascii="Times New Roman" w:hAnsi="Times New Roman" w:cs="Times New Roman"/>
        </w:rPr>
        <w:t xml:space="preserve">ongoing </w:t>
      </w:r>
      <w:r>
        <w:rPr>
          <w:rFonts w:ascii="Times New Roman" w:hAnsi="Times New Roman" w:cs="Times New Roman"/>
        </w:rPr>
        <w:t>erection</w:t>
      </w:r>
      <w:ins w:id="129" w:author="Copyeditor" w:date="2022-08-05T21:14:00Z">
        <w:r w:rsidR="003448FD">
          <w:rPr>
            <w:rFonts w:ascii="Times New Roman" w:hAnsi="Times New Roman" w:cs="Times New Roman"/>
          </w:rPr>
          <w:t>,</w:t>
        </w:r>
      </w:ins>
      <w:r>
        <w:rPr>
          <w:rFonts w:ascii="Times New Roman" w:hAnsi="Times New Roman" w:cs="Times New Roman"/>
        </w:rPr>
        <w:t xml:space="preserve"> </w:t>
      </w:r>
      <w:r w:rsidR="0071196E">
        <w:rPr>
          <w:rFonts w:ascii="Times New Roman" w:hAnsi="Times New Roman" w:cs="Times New Roman"/>
        </w:rPr>
        <w:t xml:space="preserve">signals a more </w:t>
      </w:r>
      <w:r>
        <w:rPr>
          <w:rFonts w:ascii="Times New Roman" w:hAnsi="Times New Roman" w:cs="Times New Roman"/>
        </w:rPr>
        <w:t>fluid realm of cogito-secretion</w:t>
      </w:r>
      <w:r w:rsidR="0071196E">
        <w:rPr>
          <w:rFonts w:ascii="Times New Roman" w:hAnsi="Times New Roman" w:cs="Times New Roman"/>
        </w:rPr>
        <w:t>s</w:t>
      </w:r>
      <w:r>
        <w:rPr>
          <w:rFonts w:ascii="Times New Roman" w:hAnsi="Times New Roman" w:cs="Times New Roman"/>
        </w:rPr>
        <w:t>.</w:t>
      </w:r>
      <w:r w:rsidR="00AC0D55">
        <w:rPr>
          <w:rFonts w:ascii="Times New Roman" w:hAnsi="Times New Roman" w:cs="Times New Roman"/>
        </w:rPr>
        <w:t xml:space="preserve"> </w:t>
      </w:r>
      <w:r w:rsidR="0071196E">
        <w:rPr>
          <w:rFonts w:ascii="Times New Roman" w:hAnsi="Times New Roman" w:cs="Times New Roman"/>
        </w:rPr>
        <w:t xml:space="preserve">This </w:t>
      </w:r>
      <w:r w:rsidR="00D5241C">
        <w:rPr>
          <w:rFonts w:ascii="Times New Roman" w:hAnsi="Times New Roman" w:cs="Times New Roman"/>
        </w:rPr>
        <w:t xml:space="preserve">emergence </w:t>
      </w:r>
      <w:r w:rsidR="0071196E">
        <w:rPr>
          <w:rFonts w:ascii="Times New Roman" w:hAnsi="Times New Roman" w:cs="Times New Roman"/>
        </w:rPr>
        <w:t xml:space="preserve">is accentuated in Singer’s </w:t>
      </w:r>
      <w:r w:rsidR="00652F00">
        <w:rPr>
          <w:rFonts w:ascii="Times New Roman" w:hAnsi="Times New Roman" w:cs="Times New Roman"/>
        </w:rPr>
        <w:t xml:space="preserve">exploration of </w:t>
      </w:r>
      <w:r w:rsidR="007D42EB" w:rsidRPr="007D42EB">
        <w:rPr>
          <w:rFonts w:ascii="Times New Roman" w:hAnsi="Times New Roman" w:cs="Times New Roman"/>
        </w:rPr>
        <w:t xml:space="preserve">vaporous pleasure </w:t>
      </w:r>
      <w:proofErr w:type="spellStart"/>
      <w:r w:rsidR="007D42EB" w:rsidRPr="007D42EB">
        <w:rPr>
          <w:rFonts w:ascii="Times New Roman" w:hAnsi="Times New Roman" w:cs="Times New Roman"/>
        </w:rPr>
        <w:t>undeferred</w:t>
      </w:r>
      <w:proofErr w:type="spellEnd"/>
      <w:r w:rsidR="007D42EB" w:rsidRPr="007D42EB">
        <w:rPr>
          <w:rFonts w:ascii="Times New Roman" w:hAnsi="Times New Roman" w:cs="Times New Roman"/>
        </w:rPr>
        <w:t xml:space="preserve"> but also prophetic.</w:t>
      </w:r>
      <w:r w:rsidR="00AC0D55">
        <w:rPr>
          <w:rFonts w:ascii="Times New Roman" w:hAnsi="Times New Roman" w:cs="Times New Roman"/>
        </w:rPr>
        <w:t xml:space="preserve"> </w:t>
      </w:r>
      <w:r w:rsidR="00EA702E">
        <w:rPr>
          <w:rFonts w:ascii="Times New Roman" w:hAnsi="Times New Roman" w:cs="Times New Roman"/>
        </w:rPr>
        <w:t>P</w:t>
      </w:r>
      <w:r>
        <w:rPr>
          <w:rFonts w:ascii="Times New Roman" w:hAnsi="Times New Roman" w:cs="Times New Roman"/>
        </w:rPr>
        <w:t xml:space="preserve">rophecy cum jouissance, </w:t>
      </w:r>
      <w:r w:rsidR="00EA702E">
        <w:rPr>
          <w:rFonts w:ascii="Times New Roman" w:hAnsi="Times New Roman" w:cs="Times New Roman"/>
        </w:rPr>
        <w:t>this spells the</w:t>
      </w:r>
      <w:r>
        <w:rPr>
          <w:rFonts w:ascii="Times New Roman" w:hAnsi="Times New Roman" w:cs="Times New Roman"/>
        </w:rPr>
        <w:t xml:space="preserve"> end to humankind as humans </w:t>
      </w:r>
      <w:r w:rsidR="0004609E">
        <w:rPr>
          <w:rFonts w:ascii="Times New Roman" w:hAnsi="Times New Roman" w:cs="Times New Roman"/>
        </w:rPr>
        <w:t xml:space="preserve">thus far </w:t>
      </w:r>
      <w:r>
        <w:rPr>
          <w:rFonts w:ascii="Times New Roman" w:hAnsi="Times New Roman" w:cs="Times New Roman"/>
        </w:rPr>
        <w:t>have known it.</w:t>
      </w:r>
      <w:r w:rsidR="00AC0D55">
        <w:rPr>
          <w:rFonts w:ascii="Times New Roman" w:hAnsi="Times New Roman" w:cs="Times New Roman"/>
        </w:rPr>
        <w:t xml:space="preserve"> </w:t>
      </w:r>
      <w:r>
        <w:rPr>
          <w:rFonts w:ascii="Times New Roman" w:hAnsi="Times New Roman" w:cs="Times New Roman"/>
        </w:rPr>
        <w:t>Barrett Browning’s uptake and slap</w:t>
      </w:r>
      <w:ins w:id="130" w:author="Copyeditor" w:date="2022-08-05T21:16:00Z">
        <w:r w:rsidR="00611599">
          <w:rPr>
            <w:rFonts w:ascii="Times New Roman" w:hAnsi="Times New Roman" w:cs="Times New Roman"/>
          </w:rPr>
          <w:t xml:space="preserve"> </w:t>
        </w:r>
      </w:ins>
      <w:del w:id="131" w:author="Copyeditor" w:date="2022-08-05T21:16:00Z">
        <w:r w:rsidDel="00611599">
          <w:rPr>
            <w:rFonts w:ascii="Times New Roman" w:hAnsi="Times New Roman" w:cs="Times New Roman"/>
          </w:rPr>
          <w:delText>-</w:delText>
        </w:r>
      </w:del>
      <w:r>
        <w:rPr>
          <w:rFonts w:ascii="Times New Roman" w:hAnsi="Times New Roman" w:cs="Times New Roman"/>
        </w:rPr>
        <w:t>down of masculinist Romantic poetry “leaves Romanticism vulnerable to its future, which here never stops being written,” and is itself a harbinger of the “ontological change” that Queen Caroline embodies and Wollstonecraft envisions as “a matter of time.”</w:t>
      </w:r>
      <w:r w:rsidR="00AC0D55">
        <w:rPr>
          <w:rFonts w:ascii="Times New Roman" w:hAnsi="Times New Roman" w:cs="Times New Roman"/>
        </w:rPr>
        <w:t xml:space="preserve"> </w:t>
      </w:r>
    </w:p>
    <w:p w14:paraId="1E0BF05A" w14:textId="630B540F" w:rsidR="00D5241C" w:rsidRDefault="0004609E" w:rsidP="0071196E">
      <w:pPr>
        <w:spacing w:line="480" w:lineRule="auto"/>
        <w:ind w:firstLine="720"/>
        <w:rPr>
          <w:rFonts w:ascii="Times New Roman" w:hAnsi="Times New Roman" w:cs="Times New Roman"/>
        </w:rPr>
      </w:pPr>
      <w:r>
        <w:rPr>
          <w:rFonts w:ascii="Times New Roman" w:hAnsi="Times New Roman" w:cs="Times New Roman"/>
        </w:rPr>
        <w:t xml:space="preserve">Landing us in a landscape of vibrant </w:t>
      </w:r>
      <w:proofErr w:type="spellStart"/>
      <w:r>
        <w:rPr>
          <w:rFonts w:ascii="Times New Roman" w:hAnsi="Times New Roman" w:cs="Times New Roman"/>
        </w:rPr>
        <w:t>materialities</w:t>
      </w:r>
      <w:proofErr w:type="spellEnd"/>
      <w:r>
        <w:rPr>
          <w:rFonts w:ascii="Times New Roman" w:hAnsi="Times New Roman" w:cs="Times New Roman"/>
        </w:rPr>
        <w:t xml:space="preserve"> and ontic-</w:t>
      </w:r>
      <w:proofErr w:type="spellStart"/>
      <w:r>
        <w:rPr>
          <w:rFonts w:ascii="Times New Roman" w:hAnsi="Times New Roman" w:cs="Times New Roman"/>
        </w:rPr>
        <w:t>becomings</w:t>
      </w:r>
      <w:proofErr w:type="spellEnd"/>
      <w:r>
        <w:rPr>
          <w:rFonts w:ascii="Times New Roman" w:hAnsi="Times New Roman" w:cs="Times New Roman"/>
        </w:rPr>
        <w:t xml:space="preserve"> is </w:t>
      </w:r>
      <w:r w:rsidR="003C5F30">
        <w:rPr>
          <w:rFonts w:ascii="Times New Roman" w:hAnsi="Times New Roman" w:cs="Times New Roman"/>
        </w:rPr>
        <w:t xml:space="preserve">in some senses </w:t>
      </w:r>
      <w:r>
        <w:rPr>
          <w:rFonts w:ascii="Times New Roman" w:hAnsi="Times New Roman" w:cs="Times New Roman"/>
        </w:rPr>
        <w:t>a logical outcome of using Romantic texts to think about psychosis.</w:t>
      </w:r>
      <w:r w:rsidR="00AC0D55">
        <w:rPr>
          <w:rFonts w:ascii="Times New Roman" w:hAnsi="Times New Roman" w:cs="Times New Roman"/>
        </w:rPr>
        <w:t xml:space="preserve"> </w:t>
      </w:r>
      <w:r w:rsidR="00D5241C">
        <w:rPr>
          <w:rFonts w:ascii="Times New Roman" w:hAnsi="Times New Roman" w:cs="Times New Roman"/>
        </w:rPr>
        <w:t xml:space="preserve">By </w:t>
      </w:r>
      <w:r w:rsidR="00436179">
        <w:rPr>
          <w:rFonts w:ascii="Times New Roman" w:hAnsi="Times New Roman" w:cs="Times New Roman"/>
        </w:rPr>
        <w:t>link</w:t>
      </w:r>
      <w:r>
        <w:rPr>
          <w:rFonts w:ascii="Times New Roman" w:hAnsi="Times New Roman" w:cs="Times New Roman"/>
        </w:rPr>
        <w:t xml:space="preserve">ing the fields of </w:t>
      </w:r>
      <w:r>
        <w:rPr>
          <w:rFonts w:ascii="Times New Roman" w:hAnsi="Times New Roman" w:cs="Times New Roman"/>
        </w:rPr>
        <w:lastRenderedPageBreak/>
        <w:t>literary-cultural studies</w:t>
      </w:r>
      <w:r w:rsidR="00D5241C">
        <w:rPr>
          <w:rFonts w:ascii="Times New Roman" w:hAnsi="Times New Roman" w:cs="Times New Roman"/>
        </w:rPr>
        <w:t xml:space="preserve"> and mind studies</w:t>
      </w:r>
      <w:r>
        <w:rPr>
          <w:rFonts w:ascii="Times New Roman" w:hAnsi="Times New Roman" w:cs="Times New Roman"/>
        </w:rPr>
        <w:t xml:space="preserve">, </w:t>
      </w:r>
      <w:r w:rsidR="00D5241C">
        <w:rPr>
          <w:rFonts w:ascii="Times New Roman" w:hAnsi="Times New Roman" w:cs="Times New Roman"/>
        </w:rPr>
        <w:t xml:space="preserve">Romantic psychosis </w:t>
      </w:r>
      <w:r>
        <w:rPr>
          <w:rFonts w:ascii="Times New Roman" w:hAnsi="Times New Roman" w:cs="Times New Roman"/>
        </w:rPr>
        <w:t xml:space="preserve">highlights </w:t>
      </w:r>
      <w:r w:rsidR="00436179">
        <w:rPr>
          <w:rFonts w:ascii="Times New Roman" w:hAnsi="Times New Roman" w:cs="Times New Roman"/>
        </w:rPr>
        <w:t xml:space="preserve">not only </w:t>
      </w:r>
      <w:r w:rsidR="00EA702E">
        <w:rPr>
          <w:rFonts w:ascii="Times New Roman" w:hAnsi="Times New Roman" w:cs="Times New Roman"/>
        </w:rPr>
        <w:t>their</w:t>
      </w:r>
      <w:r>
        <w:rPr>
          <w:rFonts w:ascii="Times New Roman" w:hAnsi="Times New Roman" w:cs="Times New Roman"/>
        </w:rPr>
        <w:t xml:space="preserve"> convergence in poetics but also the</w:t>
      </w:r>
      <w:r w:rsidR="00436179">
        <w:rPr>
          <w:rFonts w:ascii="Times New Roman" w:hAnsi="Times New Roman" w:cs="Times New Roman"/>
        </w:rPr>
        <w:t>ir</w:t>
      </w:r>
      <w:r>
        <w:rPr>
          <w:rFonts w:ascii="Times New Roman" w:hAnsi="Times New Roman" w:cs="Times New Roman"/>
        </w:rPr>
        <w:t xml:space="preserve"> </w:t>
      </w:r>
      <w:r w:rsidR="00436179">
        <w:rPr>
          <w:rFonts w:ascii="Times New Roman" w:hAnsi="Times New Roman" w:cs="Times New Roman"/>
        </w:rPr>
        <w:t xml:space="preserve">joint </w:t>
      </w:r>
      <w:r w:rsidR="003C5F30">
        <w:rPr>
          <w:rFonts w:ascii="Times New Roman" w:hAnsi="Times New Roman" w:cs="Times New Roman"/>
        </w:rPr>
        <w:t xml:space="preserve">program </w:t>
      </w:r>
      <w:r>
        <w:rPr>
          <w:rFonts w:ascii="Times New Roman" w:hAnsi="Times New Roman" w:cs="Times New Roman"/>
        </w:rPr>
        <w:t xml:space="preserve">of </w:t>
      </w:r>
      <w:r w:rsidR="00EA702E">
        <w:rPr>
          <w:rFonts w:ascii="Times New Roman" w:hAnsi="Times New Roman" w:cs="Times New Roman"/>
        </w:rPr>
        <w:t xml:space="preserve">rethinking </w:t>
      </w:r>
      <w:r w:rsidR="00D5241C">
        <w:rPr>
          <w:rFonts w:ascii="Times New Roman" w:hAnsi="Times New Roman" w:cs="Times New Roman"/>
        </w:rPr>
        <w:t xml:space="preserve">thought </w:t>
      </w:r>
      <w:r w:rsidR="00436179">
        <w:rPr>
          <w:rFonts w:ascii="Times New Roman" w:hAnsi="Times New Roman" w:cs="Times New Roman"/>
        </w:rPr>
        <w:t>as the way to a</w:t>
      </w:r>
      <w:r>
        <w:rPr>
          <w:rFonts w:ascii="Times New Roman" w:hAnsi="Times New Roman" w:cs="Times New Roman"/>
        </w:rPr>
        <w:t xml:space="preserve"> </w:t>
      </w:r>
      <w:proofErr w:type="spellStart"/>
      <w:r>
        <w:rPr>
          <w:rFonts w:ascii="Times New Roman" w:hAnsi="Times New Roman" w:cs="Times New Roman"/>
        </w:rPr>
        <w:t>non</w:t>
      </w:r>
      <w:del w:id="132" w:author="Copyeditor" w:date="2022-08-05T21:19:00Z">
        <w:r w:rsidDel="00611599">
          <w:rPr>
            <w:rFonts w:ascii="Times New Roman" w:hAnsi="Times New Roman" w:cs="Times New Roman"/>
          </w:rPr>
          <w:delText>-</w:delText>
        </w:r>
      </w:del>
      <w:r>
        <w:rPr>
          <w:rFonts w:ascii="Times New Roman" w:hAnsi="Times New Roman" w:cs="Times New Roman"/>
        </w:rPr>
        <w:t>phallic</w:t>
      </w:r>
      <w:proofErr w:type="spellEnd"/>
      <w:r>
        <w:rPr>
          <w:rFonts w:ascii="Times New Roman" w:hAnsi="Times New Roman" w:cs="Times New Roman"/>
        </w:rPr>
        <w:t xml:space="preserve"> </w:t>
      </w:r>
      <w:r w:rsidR="00436179">
        <w:rPr>
          <w:rFonts w:ascii="Times New Roman" w:hAnsi="Times New Roman" w:cs="Times New Roman"/>
        </w:rPr>
        <w:t xml:space="preserve">or other-becoming </w:t>
      </w:r>
      <w:r>
        <w:rPr>
          <w:rFonts w:ascii="Times New Roman" w:hAnsi="Times New Roman" w:cs="Times New Roman"/>
        </w:rPr>
        <w:t>futurity.</w:t>
      </w:r>
      <w:r w:rsidR="00AC0D55">
        <w:rPr>
          <w:rFonts w:ascii="Times New Roman" w:hAnsi="Times New Roman" w:cs="Times New Roman"/>
        </w:rPr>
        <w:t xml:space="preserve"> </w:t>
      </w:r>
      <w:r w:rsidR="00EA702E">
        <w:rPr>
          <w:rFonts w:ascii="Times New Roman" w:hAnsi="Times New Roman" w:cs="Times New Roman"/>
        </w:rPr>
        <w:t xml:space="preserve">From within </w:t>
      </w:r>
      <w:r w:rsidR="00701001">
        <w:rPr>
          <w:rFonts w:ascii="Times New Roman" w:hAnsi="Times New Roman" w:cs="Times New Roman"/>
        </w:rPr>
        <w:t xml:space="preserve">the </w:t>
      </w:r>
      <w:r w:rsidR="00EA702E">
        <w:rPr>
          <w:rFonts w:ascii="Times New Roman" w:hAnsi="Times New Roman" w:cs="Times New Roman"/>
        </w:rPr>
        <w:t xml:space="preserve">field, </w:t>
      </w:r>
      <w:r w:rsidR="009863E1">
        <w:rPr>
          <w:rFonts w:ascii="Times New Roman" w:hAnsi="Times New Roman" w:cs="Times New Roman"/>
        </w:rPr>
        <w:t xml:space="preserve">those like Kate Rigsby </w:t>
      </w:r>
      <w:r w:rsidR="001B2F58">
        <w:rPr>
          <w:rFonts w:ascii="Times New Roman" w:hAnsi="Times New Roman" w:cs="Times New Roman"/>
        </w:rPr>
        <w:t>demonstrate</w:t>
      </w:r>
      <w:del w:id="133" w:author="Copyeditor" w:date="2022-08-05T21:20:00Z">
        <w:r w:rsidR="001B2F58" w:rsidDel="00D650F9">
          <w:rPr>
            <w:rFonts w:ascii="Times New Roman" w:hAnsi="Times New Roman" w:cs="Times New Roman"/>
          </w:rPr>
          <w:delText>s</w:delText>
        </w:r>
      </w:del>
      <w:r w:rsidR="001B2F58">
        <w:rPr>
          <w:rFonts w:ascii="Times New Roman" w:hAnsi="Times New Roman" w:cs="Times New Roman"/>
        </w:rPr>
        <w:t xml:space="preserve"> </w:t>
      </w:r>
      <w:r w:rsidR="00EA702E">
        <w:rPr>
          <w:rFonts w:ascii="Times New Roman" w:hAnsi="Times New Roman" w:cs="Times New Roman"/>
        </w:rPr>
        <w:t xml:space="preserve">Romantic nature poems now read as </w:t>
      </w:r>
      <w:r w:rsidR="003C5F30">
        <w:rPr>
          <w:rFonts w:ascii="Times New Roman" w:hAnsi="Times New Roman" w:cs="Times New Roman"/>
        </w:rPr>
        <w:t>exemplify</w:t>
      </w:r>
      <w:r w:rsidR="00EA702E">
        <w:rPr>
          <w:rFonts w:ascii="Times New Roman" w:hAnsi="Times New Roman" w:cs="Times New Roman"/>
        </w:rPr>
        <w:t>ing embodied and extended cognition.</w:t>
      </w:r>
      <w:r w:rsidR="00AC0D55">
        <w:rPr>
          <w:rFonts w:ascii="Times New Roman" w:hAnsi="Times New Roman" w:cs="Times New Roman"/>
        </w:rPr>
        <w:t xml:space="preserve"> </w:t>
      </w:r>
      <w:r w:rsidR="00436179">
        <w:rPr>
          <w:rFonts w:ascii="Times New Roman" w:hAnsi="Times New Roman" w:cs="Times New Roman"/>
        </w:rPr>
        <w:t>P</w:t>
      </w:r>
      <w:r>
        <w:rPr>
          <w:rFonts w:ascii="Times New Roman" w:hAnsi="Times New Roman" w:cs="Times New Roman"/>
        </w:rPr>
        <w:t xml:space="preserve">sychosis shares </w:t>
      </w:r>
      <w:r w:rsidR="00436179">
        <w:rPr>
          <w:rFonts w:ascii="Times New Roman" w:hAnsi="Times New Roman" w:cs="Times New Roman"/>
        </w:rPr>
        <w:t xml:space="preserve">with </w:t>
      </w:r>
      <w:proofErr w:type="spellStart"/>
      <w:r>
        <w:rPr>
          <w:rFonts w:ascii="Times New Roman" w:hAnsi="Times New Roman" w:cs="Times New Roman"/>
        </w:rPr>
        <w:t>transcorporeal</w:t>
      </w:r>
      <w:proofErr w:type="spellEnd"/>
      <w:r>
        <w:rPr>
          <w:rFonts w:ascii="Times New Roman" w:hAnsi="Times New Roman" w:cs="Times New Roman"/>
        </w:rPr>
        <w:t xml:space="preserve">, </w:t>
      </w:r>
      <w:proofErr w:type="spellStart"/>
      <w:r>
        <w:rPr>
          <w:rFonts w:ascii="Times New Roman" w:hAnsi="Times New Roman" w:cs="Times New Roman"/>
        </w:rPr>
        <w:t>biosemiotic</w:t>
      </w:r>
      <w:proofErr w:type="spellEnd"/>
      <w:r>
        <w:rPr>
          <w:rFonts w:ascii="Times New Roman" w:hAnsi="Times New Roman" w:cs="Times New Roman"/>
        </w:rPr>
        <w:t>, and neurodiverse form</w:t>
      </w:r>
      <w:r w:rsidR="005933E2">
        <w:rPr>
          <w:rFonts w:ascii="Times New Roman" w:hAnsi="Times New Roman" w:cs="Times New Roman"/>
        </w:rPr>
        <w:t>s of processing</w:t>
      </w:r>
      <w:r w:rsidR="00436179">
        <w:rPr>
          <w:rFonts w:ascii="Times New Roman" w:hAnsi="Times New Roman" w:cs="Times New Roman"/>
        </w:rPr>
        <w:t xml:space="preserve"> </w:t>
      </w:r>
      <w:ins w:id="134" w:author="Copyeditor" w:date="2022-08-05T21:24:00Z">
        <w:r w:rsidR="00D650F9">
          <w:rPr>
            <w:rFonts w:ascii="Times New Roman" w:hAnsi="Times New Roman" w:cs="Times New Roman"/>
          </w:rPr>
          <w:t xml:space="preserve">an </w:t>
        </w:r>
      </w:ins>
      <w:r w:rsidR="00436179">
        <w:rPr>
          <w:rFonts w:ascii="Times New Roman" w:hAnsi="Times New Roman" w:cs="Times New Roman"/>
        </w:rPr>
        <w:t>emphasis on</w:t>
      </w:r>
      <w:r>
        <w:rPr>
          <w:rFonts w:ascii="Times New Roman" w:hAnsi="Times New Roman" w:cs="Times New Roman"/>
        </w:rPr>
        <w:t xml:space="preserve"> unconscious, nonconscious, </w:t>
      </w:r>
      <w:r w:rsidR="00D5241C">
        <w:rPr>
          <w:rFonts w:ascii="Times New Roman" w:hAnsi="Times New Roman" w:cs="Times New Roman"/>
        </w:rPr>
        <w:t>thingifi</w:t>
      </w:r>
      <w:r>
        <w:rPr>
          <w:rFonts w:ascii="Times New Roman" w:hAnsi="Times New Roman" w:cs="Times New Roman"/>
        </w:rPr>
        <w:t xml:space="preserve">ed, and </w:t>
      </w:r>
      <w:proofErr w:type="spellStart"/>
      <w:r w:rsidR="00436179">
        <w:rPr>
          <w:rFonts w:ascii="Times New Roman" w:hAnsi="Times New Roman" w:cs="Times New Roman"/>
        </w:rPr>
        <w:t>non</w:t>
      </w:r>
      <w:del w:id="135" w:author="Copyeditor" w:date="2022-08-05T21:21:00Z">
        <w:r w:rsidDel="00D650F9">
          <w:rPr>
            <w:rFonts w:ascii="Times New Roman" w:hAnsi="Times New Roman" w:cs="Times New Roman"/>
          </w:rPr>
          <w:delText>-</w:delText>
        </w:r>
      </w:del>
      <w:r>
        <w:rPr>
          <w:rFonts w:ascii="Times New Roman" w:hAnsi="Times New Roman" w:cs="Times New Roman"/>
        </w:rPr>
        <w:t>anthropocentric</w:t>
      </w:r>
      <w:proofErr w:type="spellEnd"/>
      <w:r>
        <w:rPr>
          <w:rFonts w:ascii="Times New Roman" w:hAnsi="Times New Roman" w:cs="Times New Roman"/>
        </w:rPr>
        <w:t xml:space="preserve"> qualities of mentation.</w:t>
      </w:r>
      <w:r w:rsidR="00AC0D55">
        <w:rPr>
          <w:rFonts w:ascii="Times New Roman" w:hAnsi="Times New Roman" w:cs="Times New Roman"/>
        </w:rPr>
        <w:t xml:space="preserve"> </w:t>
      </w:r>
      <w:r w:rsidR="00436179">
        <w:rPr>
          <w:rFonts w:ascii="Times New Roman" w:hAnsi="Times New Roman" w:cs="Times New Roman"/>
        </w:rPr>
        <w:t>To an extent, it shares their ethos</w:t>
      </w:r>
      <w:del w:id="136" w:author="Copyeditor" w:date="2022-08-05T21:25:00Z">
        <w:r w:rsidR="00436179" w:rsidDel="00F97400">
          <w:rPr>
            <w:rFonts w:ascii="Times New Roman" w:hAnsi="Times New Roman" w:cs="Times New Roman"/>
          </w:rPr>
          <w:delText>:</w:delText>
        </w:r>
        <w:r w:rsidR="00AC0D55" w:rsidDel="00F97400">
          <w:rPr>
            <w:rFonts w:ascii="Times New Roman" w:hAnsi="Times New Roman" w:cs="Times New Roman"/>
          </w:rPr>
          <w:delText xml:space="preserve"> </w:delText>
        </w:r>
      </w:del>
      <w:ins w:id="137" w:author="Copyeditor" w:date="2022-08-05T21:25:00Z">
        <w:r w:rsidR="00F97400">
          <w:rPr>
            <w:rFonts w:ascii="Times New Roman" w:hAnsi="Times New Roman" w:cs="Times New Roman"/>
          </w:rPr>
          <w:t>—</w:t>
        </w:r>
      </w:ins>
      <w:r w:rsidR="00436179">
        <w:rPr>
          <w:rFonts w:ascii="Times New Roman" w:hAnsi="Times New Roman" w:cs="Times New Roman"/>
        </w:rPr>
        <w:t>that</w:t>
      </w:r>
      <w:r>
        <w:rPr>
          <w:rFonts w:ascii="Times New Roman" w:hAnsi="Times New Roman" w:cs="Times New Roman"/>
        </w:rPr>
        <w:t xml:space="preserve"> </w:t>
      </w:r>
      <w:r w:rsidR="00436179">
        <w:rPr>
          <w:rFonts w:ascii="Times New Roman" w:hAnsi="Times New Roman" w:cs="Times New Roman"/>
        </w:rPr>
        <w:t xml:space="preserve">there are </w:t>
      </w:r>
      <w:r>
        <w:rPr>
          <w:rFonts w:ascii="Times New Roman" w:hAnsi="Times New Roman" w:cs="Times New Roman"/>
        </w:rPr>
        <w:t>many ways to be a mind</w:t>
      </w:r>
      <w:r w:rsidR="00436179">
        <w:rPr>
          <w:rFonts w:ascii="Times New Roman" w:hAnsi="Times New Roman" w:cs="Times New Roman"/>
        </w:rPr>
        <w:t xml:space="preserve"> and such diversity does, and should, supersede enlightened, and </w:t>
      </w:r>
      <w:proofErr w:type="spellStart"/>
      <w:r w:rsidR="00436179">
        <w:rPr>
          <w:rFonts w:ascii="Times New Roman" w:hAnsi="Times New Roman" w:cs="Times New Roman"/>
        </w:rPr>
        <w:t>exceptionalist</w:t>
      </w:r>
      <w:proofErr w:type="spellEnd"/>
      <w:r w:rsidR="00436179">
        <w:rPr>
          <w:rFonts w:ascii="Times New Roman" w:hAnsi="Times New Roman" w:cs="Times New Roman"/>
        </w:rPr>
        <w:t>, conceptions of reason.</w:t>
      </w:r>
      <w:r w:rsidR="00AC0D55">
        <w:rPr>
          <w:rFonts w:ascii="Times New Roman" w:hAnsi="Times New Roman" w:cs="Times New Roman"/>
        </w:rPr>
        <w:t xml:space="preserve"> </w:t>
      </w:r>
      <w:r w:rsidR="00436179">
        <w:rPr>
          <w:rFonts w:ascii="Times New Roman" w:hAnsi="Times New Roman" w:cs="Times New Roman"/>
        </w:rPr>
        <w:t xml:space="preserve">This is the apparent logic behind Sigler’s claim that </w:t>
      </w:r>
      <w:r>
        <w:rPr>
          <w:rFonts w:ascii="Times New Roman" w:hAnsi="Times New Roman" w:cs="Times New Roman"/>
        </w:rPr>
        <w:t>“ordinary psychosis</w:t>
      </w:r>
      <w:r w:rsidR="00436179">
        <w:rPr>
          <w:rFonts w:ascii="Times New Roman" w:hAnsi="Times New Roman" w:cs="Times New Roman"/>
        </w:rPr>
        <w:t>,</w:t>
      </w:r>
      <w:r>
        <w:rPr>
          <w:rFonts w:ascii="Times New Roman" w:hAnsi="Times New Roman" w:cs="Times New Roman"/>
        </w:rPr>
        <w:t>”</w:t>
      </w:r>
      <w:r w:rsidR="00436179">
        <w:rPr>
          <w:rFonts w:ascii="Times New Roman" w:hAnsi="Times New Roman" w:cs="Times New Roman"/>
        </w:rPr>
        <w:t xml:space="preserve"> as theorized by Lacanian Jacques-Alain Miller,</w:t>
      </w:r>
      <w:r>
        <w:rPr>
          <w:rFonts w:ascii="Times New Roman" w:hAnsi="Times New Roman" w:cs="Times New Roman"/>
        </w:rPr>
        <w:t xml:space="preserve"> </w:t>
      </w:r>
      <w:r w:rsidR="00436179">
        <w:rPr>
          <w:rFonts w:ascii="Times New Roman" w:hAnsi="Times New Roman" w:cs="Times New Roman"/>
        </w:rPr>
        <w:t xml:space="preserve">is particularly germane </w:t>
      </w:r>
      <w:del w:id="138" w:author="Copyeditor" w:date="2022-08-05T21:26:00Z">
        <w:r w:rsidR="00436179" w:rsidDel="00F97400">
          <w:rPr>
            <w:rFonts w:ascii="Times New Roman" w:hAnsi="Times New Roman" w:cs="Times New Roman"/>
          </w:rPr>
          <w:delText>“</w:delText>
        </w:r>
      </w:del>
      <w:r w:rsidR="00436179">
        <w:rPr>
          <w:rFonts w:ascii="Times New Roman" w:hAnsi="Times New Roman" w:cs="Times New Roman"/>
        </w:rPr>
        <w:t xml:space="preserve">to </w:t>
      </w:r>
      <w:ins w:id="139" w:author="Copyeditor" w:date="2022-08-05T21:26:00Z">
        <w:r w:rsidR="00F97400">
          <w:rPr>
            <w:rFonts w:ascii="Times New Roman" w:hAnsi="Times New Roman" w:cs="Times New Roman"/>
          </w:rPr>
          <w:t>“</w:t>
        </w:r>
      </w:ins>
      <w:r w:rsidR="00436179">
        <w:rPr>
          <w:rFonts w:ascii="Times New Roman" w:hAnsi="Times New Roman" w:cs="Times New Roman"/>
        </w:rPr>
        <w:t xml:space="preserve">this historical moment of ours” because it </w:t>
      </w:r>
      <w:r>
        <w:rPr>
          <w:rFonts w:ascii="Times New Roman" w:hAnsi="Times New Roman" w:cs="Times New Roman"/>
        </w:rPr>
        <w:t>posits a “fundamental kinship” between the “purportedly normal subject and the psychotic</w:t>
      </w:r>
      <w:ins w:id="140" w:author="Copyeditor" w:date="2022-08-05T21:27:00Z">
        <w:r w:rsidR="00F97400">
          <w:rPr>
            <w:rFonts w:ascii="Times New Roman" w:hAnsi="Times New Roman" w:cs="Times New Roman"/>
          </w:rPr>
          <w:t>.</w:t>
        </w:r>
      </w:ins>
      <w:r>
        <w:rPr>
          <w:rFonts w:ascii="Times New Roman" w:hAnsi="Times New Roman" w:cs="Times New Roman"/>
        </w:rPr>
        <w:t>”</w:t>
      </w:r>
      <w:del w:id="141" w:author="Copyeditor" w:date="2022-08-05T21:27:00Z">
        <w:r w:rsidR="00C36A5D" w:rsidDel="00F97400">
          <w:rPr>
            <w:rFonts w:ascii="Times New Roman" w:hAnsi="Times New Roman" w:cs="Times New Roman"/>
          </w:rPr>
          <w:delText xml:space="preserve"> (Sigler).</w:delText>
        </w:r>
        <w:r w:rsidR="00AC0D55" w:rsidDel="00F97400">
          <w:rPr>
            <w:rFonts w:ascii="Times New Roman" w:hAnsi="Times New Roman" w:cs="Times New Roman"/>
          </w:rPr>
          <w:delText xml:space="preserve"> </w:delText>
        </w:r>
      </w:del>
      <w:r w:rsidR="00C36A5D">
        <w:rPr>
          <w:rFonts w:ascii="Times New Roman" w:hAnsi="Times New Roman" w:cs="Times New Roman"/>
        </w:rPr>
        <w:t xml:space="preserve"> A subject’s status before the onset of a triggered psychosis</w:t>
      </w:r>
      <w:r w:rsidR="008E5283">
        <w:rPr>
          <w:rFonts w:ascii="Times New Roman" w:hAnsi="Times New Roman" w:cs="Times New Roman"/>
        </w:rPr>
        <w:t>, ordinary psychosis evinces</w:t>
      </w:r>
      <w:r w:rsidR="00C36A5D">
        <w:rPr>
          <w:rFonts w:ascii="Times New Roman" w:hAnsi="Times New Roman" w:cs="Times New Roman"/>
        </w:rPr>
        <w:t xml:space="preserve"> “</w:t>
      </w:r>
      <w:r w:rsidR="008E5283">
        <w:rPr>
          <w:rFonts w:ascii="Times New Roman" w:hAnsi="Times New Roman" w:cs="Times New Roman"/>
        </w:rPr>
        <w:t xml:space="preserve">disturbance </w:t>
      </w:r>
      <w:r w:rsidR="00C36A5D">
        <w:rPr>
          <w:rFonts w:ascii="Times New Roman" w:hAnsi="Times New Roman" w:cs="Times New Roman"/>
        </w:rPr>
        <w:t>in the way you feel the surrounding world, in the way you feel your own body, and in the way you relate to your own ideas</w:t>
      </w:r>
      <w:del w:id="142" w:author="Copyeditor" w:date="2022-08-05T21:28:00Z">
        <w:r w:rsidR="00C36A5D" w:rsidDel="00F97400">
          <w:rPr>
            <w:rFonts w:ascii="Times New Roman" w:hAnsi="Times New Roman" w:cs="Times New Roman"/>
          </w:rPr>
          <w:delText>;</w:delText>
        </w:r>
      </w:del>
      <w:r w:rsidR="00C36A5D">
        <w:rPr>
          <w:rFonts w:ascii="Times New Roman" w:hAnsi="Times New Roman" w:cs="Times New Roman"/>
        </w:rPr>
        <w:t>”</w:t>
      </w:r>
      <w:ins w:id="143" w:author="Copyeditor" w:date="2022-08-05T21:28:00Z">
        <w:r w:rsidR="00F97400">
          <w:rPr>
            <w:rFonts w:ascii="Times New Roman" w:hAnsi="Times New Roman" w:cs="Times New Roman"/>
          </w:rPr>
          <w:t>;</w:t>
        </w:r>
      </w:ins>
      <w:r w:rsidR="00C36A5D">
        <w:rPr>
          <w:rFonts w:ascii="Times New Roman" w:hAnsi="Times New Roman" w:cs="Times New Roman"/>
        </w:rPr>
        <w:t xml:space="preserve"> that is, disturbances at the “inmost juncture of a subject’s sense of life” (Miller</w:t>
      </w:r>
      <w:r w:rsidR="0046331D">
        <w:rPr>
          <w:rFonts w:ascii="Times New Roman" w:hAnsi="Times New Roman" w:cs="Times New Roman"/>
        </w:rPr>
        <w:t xml:space="preserve"> 41</w:t>
      </w:r>
      <w:r w:rsidR="00C36A5D">
        <w:rPr>
          <w:rFonts w:ascii="Times New Roman" w:hAnsi="Times New Roman" w:cs="Times New Roman"/>
        </w:rPr>
        <w:t>)</w:t>
      </w:r>
      <w:r w:rsidR="008E5283">
        <w:rPr>
          <w:rFonts w:ascii="Times New Roman" w:hAnsi="Times New Roman" w:cs="Times New Roman"/>
        </w:rPr>
        <w:t>.</w:t>
      </w:r>
      <w:r w:rsidR="00AC0D55">
        <w:rPr>
          <w:rFonts w:ascii="Times New Roman" w:hAnsi="Times New Roman" w:cs="Times New Roman"/>
        </w:rPr>
        <w:t xml:space="preserve"> </w:t>
      </w:r>
    </w:p>
    <w:p w14:paraId="720FB497" w14:textId="0BC50D88" w:rsidR="0004609E" w:rsidRDefault="00D5241C" w:rsidP="0071196E">
      <w:pPr>
        <w:spacing w:line="480" w:lineRule="auto"/>
        <w:ind w:firstLine="720"/>
        <w:rPr>
          <w:rFonts w:ascii="Times New Roman" w:hAnsi="Times New Roman" w:cs="Times New Roman"/>
        </w:rPr>
      </w:pPr>
      <w:r>
        <w:rPr>
          <w:rFonts w:ascii="Times New Roman" w:hAnsi="Times New Roman" w:cs="Times New Roman"/>
        </w:rPr>
        <w:t xml:space="preserve">A similar logic </w:t>
      </w:r>
      <w:r w:rsidR="003C5F30">
        <w:rPr>
          <w:rFonts w:ascii="Times New Roman" w:hAnsi="Times New Roman" w:cs="Times New Roman"/>
        </w:rPr>
        <w:t>of non</w:t>
      </w:r>
      <w:del w:id="144" w:author="Copyeditor" w:date="2022-08-05T21:29:00Z">
        <w:r w:rsidR="003C5F30" w:rsidDel="00F97400">
          <w:rPr>
            <w:rFonts w:ascii="Times New Roman" w:hAnsi="Times New Roman" w:cs="Times New Roman"/>
          </w:rPr>
          <w:delText>-</w:delText>
        </w:r>
      </w:del>
      <w:r w:rsidR="003C5F30">
        <w:rPr>
          <w:rFonts w:ascii="Times New Roman" w:hAnsi="Times New Roman" w:cs="Times New Roman"/>
        </w:rPr>
        <w:t xml:space="preserve">consciousness </w:t>
      </w:r>
      <w:r>
        <w:rPr>
          <w:rFonts w:ascii="Times New Roman" w:hAnsi="Times New Roman" w:cs="Times New Roman"/>
        </w:rPr>
        <w:t>underlies the linkage between psychosis and poetics.</w:t>
      </w:r>
      <w:r w:rsidR="00AC0D55">
        <w:rPr>
          <w:rFonts w:ascii="Times New Roman" w:hAnsi="Times New Roman" w:cs="Times New Roman"/>
        </w:rPr>
        <w:t xml:space="preserve"> </w:t>
      </w:r>
      <w:r>
        <w:rPr>
          <w:rFonts w:ascii="Times New Roman" w:hAnsi="Times New Roman" w:cs="Times New Roman"/>
        </w:rPr>
        <w:t>De-emphasis on cognitive sense as what poetry is making</w:t>
      </w:r>
      <w:r w:rsidR="00EE7A45">
        <w:rPr>
          <w:rFonts w:ascii="Times New Roman" w:hAnsi="Times New Roman" w:cs="Times New Roman"/>
        </w:rPr>
        <w:t>,</w:t>
      </w:r>
      <w:r>
        <w:rPr>
          <w:rFonts w:ascii="Times New Roman" w:hAnsi="Times New Roman" w:cs="Times New Roman"/>
        </w:rPr>
        <w:t xml:space="preserve"> </w:t>
      </w:r>
      <w:r w:rsidR="00EE7A45">
        <w:rPr>
          <w:rFonts w:ascii="Times New Roman" w:hAnsi="Times New Roman" w:cs="Times New Roman"/>
        </w:rPr>
        <w:t>even as poems</w:t>
      </w:r>
      <w:r>
        <w:rPr>
          <w:rFonts w:ascii="Times New Roman" w:hAnsi="Times New Roman" w:cs="Times New Roman"/>
        </w:rPr>
        <w:t xml:space="preserve"> envelop listeners in the sensuous qualities of sound</w:t>
      </w:r>
      <w:r w:rsidR="00EE7A45">
        <w:rPr>
          <w:rFonts w:ascii="Times New Roman" w:hAnsi="Times New Roman" w:cs="Times New Roman"/>
        </w:rPr>
        <w:t>,</w:t>
      </w:r>
      <w:r>
        <w:rPr>
          <w:rFonts w:ascii="Times New Roman" w:hAnsi="Times New Roman" w:cs="Times New Roman"/>
        </w:rPr>
        <w:t xml:space="preserve"> is why poetry both appeals and is seen as speaking to the most </w:t>
      </w:r>
      <w:r w:rsidR="003C5F30">
        <w:rPr>
          <w:rFonts w:ascii="Times New Roman" w:hAnsi="Times New Roman" w:cs="Times New Roman"/>
        </w:rPr>
        <w:t>non</w:t>
      </w:r>
      <w:del w:id="145" w:author="Copyeditor" w:date="2022-08-05T21:30:00Z">
        <w:r w:rsidR="003C5F30" w:rsidDel="00F97400">
          <w:rPr>
            <w:rFonts w:ascii="Times New Roman" w:hAnsi="Times New Roman" w:cs="Times New Roman"/>
          </w:rPr>
          <w:delText>-</w:delText>
        </w:r>
      </w:del>
      <w:r w:rsidR="003C5F30">
        <w:rPr>
          <w:rFonts w:ascii="Times New Roman" w:hAnsi="Times New Roman" w:cs="Times New Roman"/>
        </w:rPr>
        <w:t xml:space="preserve">linear </w:t>
      </w:r>
      <w:r>
        <w:rPr>
          <w:rFonts w:ascii="Times New Roman" w:hAnsi="Times New Roman" w:cs="Times New Roman"/>
        </w:rPr>
        <w:t>and non</w:t>
      </w:r>
      <w:del w:id="146" w:author="Copyeditor" w:date="2022-08-05T21:30:00Z">
        <w:r w:rsidDel="00F97400">
          <w:rPr>
            <w:rFonts w:ascii="Times New Roman" w:hAnsi="Times New Roman" w:cs="Times New Roman"/>
          </w:rPr>
          <w:delText>-</w:delText>
        </w:r>
      </w:del>
      <w:r>
        <w:rPr>
          <w:rFonts w:ascii="Times New Roman" w:hAnsi="Times New Roman" w:cs="Times New Roman"/>
        </w:rPr>
        <w:t xml:space="preserve">conformist </w:t>
      </w:r>
      <w:r w:rsidR="00EE7A45">
        <w:rPr>
          <w:rFonts w:ascii="Times New Roman" w:hAnsi="Times New Roman" w:cs="Times New Roman"/>
        </w:rPr>
        <w:t xml:space="preserve">of </w:t>
      </w:r>
      <w:r>
        <w:rPr>
          <w:rFonts w:ascii="Times New Roman" w:hAnsi="Times New Roman" w:cs="Times New Roman"/>
        </w:rPr>
        <w:t>minds.</w:t>
      </w:r>
      <w:r w:rsidR="00AC0D55">
        <w:rPr>
          <w:rFonts w:ascii="Times New Roman" w:hAnsi="Times New Roman" w:cs="Times New Roman"/>
        </w:rPr>
        <w:t xml:space="preserve"> </w:t>
      </w:r>
      <w:r>
        <w:rPr>
          <w:rFonts w:ascii="Times New Roman" w:hAnsi="Times New Roman" w:cs="Times New Roman"/>
        </w:rPr>
        <w:t xml:space="preserve">This argument is exemplified in </w:t>
      </w:r>
      <w:r w:rsidR="0004609E">
        <w:rPr>
          <w:rFonts w:ascii="Times New Roman" w:hAnsi="Times New Roman" w:cs="Times New Roman"/>
        </w:rPr>
        <w:t>Ralph Sav</w:t>
      </w:r>
      <w:ins w:id="147" w:author="Copyeditor" w:date="2022-08-05T21:32:00Z">
        <w:r w:rsidR="009A6523">
          <w:rPr>
            <w:rFonts w:ascii="Times New Roman" w:hAnsi="Times New Roman" w:cs="Times New Roman"/>
          </w:rPr>
          <w:t>a</w:t>
        </w:r>
      </w:ins>
      <w:del w:id="148" w:author="Copyeditor" w:date="2022-08-05T21:32:00Z">
        <w:r w:rsidR="0004609E" w:rsidDel="009A6523">
          <w:rPr>
            <w:rFonts w:ascii="Times New Roman" w:hAnsi="Times New Roman" w:cs="Times New Roman"/>
          </w:rPr>
          <w:delText>e</w:delText>
        </w:r>
      </w:del>
      <w:r w:rsidR="0004609E">
        <w:rPr>
          <w:rFonts w:ascii="Times New Roman" w:hAnsi="Times New Roman" w:cs="Times New Roman"/>
        </w:rPr>
        <w:t xml:space="preserve">rese’s </w:t>
      </w:r>
      <w:r w:rsidR="00436179">
        <w:rPr>
          <w:rFonts w:ascii="Times New Roman" w:hAnsi="Times New Roman" w:cs="Times New Roman"/>
        </w:rPr>
        <w:t>concept of “</w:t>
      </w:r>
      <w:proofErr w:type="spellStart"/>
      <w:r w:rsidR="00436179">
        <w:rPr>
          <w:rFonts w:ascii="Times New Roman" w:hAnsi="Times New Roman" w:cs="Times New Roman"/>
        </w:rPr>
        <w:t>neurocosmopolitanis</w:t>
      </w:r>
      <w:r>
        <w:rPr>
          <w:rFonts w:ascii="Times New Roman" w:hAnsi="Times New Roman" w:cs="Times New Roman"/>
        </w:rPr>
        <w:t>m</w:t>
      </w:r>
      <w:proofErr w:type="spellEnd"/>
      <w:r>
        <w:rPr>
          <w:rFonts w:ascii="Times New Roman" w:hAnsi="Times New Roman" w:cs="Times New Roman"/>
        </w:rPr>
        <w:t>,</w:t>
      </w:r>
      <w:r w:rsidR="00436179">
        <w:rPr>
          <w:rFonts w:ascii="Times New Roman" w:hAnsi="Times New Roman" w:cs="Times New Roman"/>
        </w:rPr>
        <w:t xml:space="preserve">” </w:t>
      </w:r>
      <w:r>
        <w:rPr>
          <w:rFonts w:ascii="Times New Roman" w:hAnsi="Times New Roman" w:cs="Times New Roman"/>
        </w:rPr>
        <w:t xml:space="preserve">whereby the </w:t>
      </w:r>
      <w:r w:rsidR="00436179">
        <w:rPr>
          <w:rFonts w:ascii="Times New Roman" w:hAnsi="Times New Roman" w:cs="Times New Roman"/>
        </w:rPr>
        <w:t>aspiration it sig</w:t>
      </w:r>
      <w:r>
        <w:rPr>
          <w:rFonts w:ascii="Times New Roman" w:hAnsi="Times New Roman" w:cs="Times New Roman"/>
        </w:rPr>
        <w:t>nifies</w:t>
      </w:r>
      <w:r w:rsidR="00436179">
        <w:rPr>
          <w:rFonts w:ascii="Times New Roman" w:hAnsi="Times New Roman" w:cs="Times New Roman"/>
        </w:rPr>
        <w:t xml:space="preserve">, of </w:t>
      </w:r>
      <w:r w:rsidR="005933E2">
        <w:rPr>
          <w:rFonts w:ascii="Times New Roman" w:hAnsi="Times New Roman" w:cs="Times New Roman"/>
        </w:rPr>
        <w:t>mov</w:t>
      </w:r>
      <w:r w:rsidR="00436179">
        <w:rPr>
          <w:rFonts w:ascii="Times New Roman" w:hAnsi="Times New Roman" w:cs="Times New Roman"/>
        </w:rPr>
        <w:t xml:space="preserve">ing beyond mere tolerance of neurodiversity toward </w:t>
      </w:r>
      <w:r>
        <w:rPr>
          <w:rFonts w:ascii="Times New Roman" w:hAnsi="Times New Roman" w:cs="Times New Roman"/>
        </w:rPr>
        <w:t>an</w:t>
      </w:r>
      <w:r w:rsidR="00436179">
        <w:rPr>
          <w:rFonts w:ascii="Times New Roman" w:hAnsi="Times New Roman" w:cs="Times New Roman"/>
        </w:rPr>
        <w:t xml:space="preserve"> actual dethroning of neurotypicality, is best </w:t>
      </w:r>
      <w:proofErr w:type="gramStart"/>
      <w:r w:rsidR="00436179">
        <w:rPr>
          <w:rFonts w:ascii="Times New Roman" w:hAnsi="Times New Roman" w:cs="Times New Roman"/>
        </w:rPr>
        <w:t>effected</w:t>
      </w:r>
      <w:proofErr w:type="gramEnd"/>
      <w:r w:rsidR="00436179">
        <w:rPr>
          <w:rFonts w:ascii="Times New Roman" w:hAnsi="Times New Roman" w:cs="Times New Roman"/>
        </w:rPr>
        <w:t xml:space="preserve"> through poetry</w:t>
      </w:r>
      <w:r w:rsidR="005933E2">
        <w:rPr>
          <w:rFonts w:ascii="Times New Roman" w:hAnsi="Times New Roman" w:cs="Times New Roman"/>
        </w:rPr>
        <w:t xml:space="preserve">, </w:t>
      </w:r>
      <w:r w:rsidR="00436179">
        <w:rPr>
          <w:rFonts w:ascii="Times New Roman" w:hAnsi="Times New Roman" w:cs="Times New Roman"/>
        </w:rPr>
        <w:t>the “linguistic meeting ground” between autists and neurotypicals</w:t>
      </w:r>
      <w:r w:rsidR="003C5F30">
        <w:rPr>
          <w:rFonts w:ascii="Times New Roman" w:hAnsi="Times New Roman" w:cs="Times New Roman"/>
        </w:rPr>
        <w:t xml:space="preserve"> (</w:t>
      </w:r>
      <w:r w:rsidR="00085FBE">
        <w:rPr>
          <w:rFonts w:ascii="Times New Roman" w:hAnsi="Times New Roman" w:cs="Times New Roman"/>
        </w:rPr>
        <w:t>400</w:t>
      </w:r>
      <w:r w:rsidR="003C5F30">
        <w:rPr>
          <w:rFonts w:ascii="Times New Roman" w:hAnsi="Times New Roman" w:cs="Times New Roman"/>
        </w:rPr>
        <w:t>)</w:t>
      </w:r>
      <w:r w:rsidR="00436179">
        <w:rPr>
          <w:rFonts w:ascii="Times New Roman" w:hAnsi="Times New Roman" w:cs="Times New Roman"/>
        </w:rPr>
        <w:t>.</w:t>
      </w:r>
      <w:r w:rsidR="00AC0D55">
        <w:rPr>
          <w:rFonts w:ascii="Times New Roman" w:hAnsi="Times New Roman" w:cs="Times New Roman"/>
        </w:rPr>
        <w:t xml:space="preserve"> </w:t>
      </w:r>
      <w:r w:rsidR="00436179">
        <w:rPr>
          <w:rFonts w:ascii="Times New Roman" w:hAnsi="Times New Roman" w:cs="Times New Roman"/>
        </w:rPr>
        <w:t xml:space="preserve">Because autists are primarily “sensing” creatures and neurotypicals are “interpretive” creatures, </w:t>
      </w:r>
      <w:r w:rsidR="00436179">
        <w:rPr>
          <w:rFonts w:ascii="Times New Roman" w:hAnsi="Times New Roman" w:cs="Times New Roman"/>
        </w:rPr>
        <w:lastRenderedPageBreak/>
        <w:t xml:space="preserve">autists </w:t>
      </w:r>
      <w:r w:rsidR="005933E2">
        <w:rPr>
          <w:rFonts w:ascii="Times New Roman" w:hAnsi="Times New Roman" w:cs="Times New Roman"/>
        </w:rPr>
        <w:t xml:space="preserve">are less </w:t>
      </w:r>
      <w:r w:rsidR="004B1B21">
        <w:rPr>
          <w:rFonts w:ascii="Times New Roman" w:hAnsi="Times New Roman" w:cs="Times New Roman"/>
        </w:rPr>
        <w:t xml:space="preserve">apt </w:t>
      </w:r>
      <w:r w:rsidR="005933E2">
        <w:rPr>
          <w:rFonts w:ascii="Times New Roman" w:hAnsi="Times New Roman" w:cs="Times New Roman"/>
        </w:rPr>
        <w:t xml:space="preserve">to </w:t>
      </w:r>
      <w:r w:rsidR="00436179">
        <w:rPr>
          <w:rFonts w:ascii="Times New Roman" w:hAnsi="Times New Roman" w:cs="Times New Roman"/>
        </w:rPr>
        <w:t>filter out input from the environment</w:t>
      </w:r>
      <w:del w:id="149" w:author="Copyeditor" w:date="2022-08-05T21:33:00Z">
        <w:r w:rsidR="005933E2" w:rsidDel="009A6523">
          <w:rPr>
            <w:rFonts w:ascii="Times New Roman" w:hAnsi="Times New Roman" w:cs="Times New Roman"/>
          </w:rPr>
          <w:delText>,</w:delText>
        </w:r>
      </w:del>
      <w:r w:rsidR="005933E2">
        <w:rPr>
          <w:rFonts w:ascii="Times New Roman" w:hAnsi="Times New Roman" w:cs="Times New Roman"/>
        </w:rPr>
        <w:t xml:space="preserve"> in contrast to</w:t>
      </w:r>
      <w:r w:rsidR="00436179">
        <w:rPr>
          <w:rFonts w:ascii="Times New Roman" w:hAnsi="Times New Roman" w:cs="Times New Roman"/>
        </w:rPr>
        <w:t xml:space="preserve"> neurotypicals who quickly learn to </w:t>
      </w:r>
      <w:r w:rsidR="004B1B21">
        <w:rPr>
          <w:rFonts w:ascii="Times New Roman" w:hAnsi="Times New Roman" w:cs="Times New Roman"/>
        </w:rPr>
        <w:t>attend to</w:t>
      </w:r>
      <w:r w:rsidR="005933E2">
        <w:rPr>
          <w:rFonts w:ascii="Times New Roman" w:hAnsi="Times New Roman" w:cs="Times New Roman"/>
        </w:rPr>
        <w:t xml:space="preserve"> </w:t>
      </w:r>
      <w:r w:rsidR="00436179">
        <w:rPr>
          <w:rFonts w:ascii="Times New Roman" w:hAnsi="Times New Roman" w:cs="Times New Roman"/>
        </w:rPr>
        <w:t>what is “self-significant.”</w:t>
      </w:r>
      <w:r w:rsidR="00AC0D55">
        <w:rPr>
          <w:rFonts w:ascii="Times New Roman" w:hAnsi="Times New Roman" w:cs="Times New Roman"/>
        </w:rPr>
        <w:t xml:space="preserve"> </w:t>
      </w:r>
      <w:r w:rsidR="00436179">
        <w:rPr>
          <w:rFonts w:ascii="Times New Roman" w:hAnsi="Times New Roman" w:cs="Times New Roman"/>
        </w:rPr>
        <w:t xml:space="preserve">Nor do </w:t>
      </w:r>
      <w:r w:rsidR="004B1B21">
        <w:rPr>
          <w:rFonts w:ascii="Times New Roman" w:hAnsi="Times New Roman" w:cs="Times New Roman"/>
        </w:rPr>
        <w:t>autists</w:t>
      </w:r>
      <w:r w:rsidR="00436179">
        <w:rPr>
          <w:rFonts w:ascii="Times New Roman" w:hAnsi="Times New Roman" w:cs="Times New Roman"/>
        </w:rPr>
        <w:t xml:space="preserve"> privilege “human speech over all other sounds in the environment” but instead </w:t>
      </w:r>
      <w:r w:rsidR="005933E2">
        <w:rPr>
          <w:rFonts w:ascii="Times New Roman" w:hAnsi="Times New Roman" w:cs="Times New Roman"/>
        </w:rPr>
        <w:t xml:space="preserve">concentrate </w:t>
      </w:r>
      <w:r w:rsidR="00436179">
        <w:rPr>
          <w:rFonts w:ascii="Times New Roman" w:hAnsi="Times New Roman" w:cs="Times New Roman"/>
        </w:rPr>
        <w:t>on pattern</w:t>
      </w:r>
      <w:r w:rsidR="005933E2">
        <w:rPr>
          <w:rFonts w:ascii="Times New Roman" w:hAnsi="Times New Roman" w:cs="Times New Roman"/>
        </w:rPr>
        <w:t>ing,</w:t>
      </w:r>
      <w:r w:rsidR="00436179">
        <w:rPr>
          <w:rFonts w:ascii="Times New Roman" w:hAnsi="Times New Roman" w:cs="Times New Roman"/>
        </w:rPr>
        <w:t xml:space="preserve"> rhythm</w:t>
      </w:r>
      <w:r w:rsidR="005933E2">
        <w:rPr>
          <w:rFonts w:ascii="Times New Roman" w:hAnsi="Times New Roman" w:cs="Times New Roman"/>
        </w:rPr>
        <w:t>s,</w:t>
      </w:r>
      <w:r w:rsidR="00436179">
        <w:rPr>
          <w:rFonts w:ascii="Times New Roman" w:hAnsi="Times New Roman" w:cs="Times New Roman"/>
        </w:rPr>
        <w:t xml:space="preserve"> sound</w:t>
      </w:r>
      <w:r w:rsidR="005933E2">
        <w:rPr>
          <w:rFonts w:ascii="Times New Roman" w:hAnsi="Times New Roman" w:cs="Times New Roman"/>
        </w:rPr>
        <w:t>s</w:t>
      </w:r>
      <w:r w:rsidR="00436179">
        <w:rPr>
          <w:rFonts w:ascii="Times New Roman" w:hAnsi="Times New Roman" w:cs="Times New Roman"/>
        </w:rPr>
        <w:t xml:space="preserve">, </w:t>
      </w:r>
      <w:r w:rsidR="005933E2">
        <w:rPr>
          <w:rFonts w:ascii="Times New Roman" w:hAnsi="Times New Roman" w:cs="Times New Roman"/>
        </w:rPr>
        <w:t xml:space="preserve">in other words, on </w:t>
      </w:r>
      <w:r w:rsidR="00436179">
        <w:rPr>
          <w:rFonts w:ascii="Times New Roman" w:hAnsi="Times New Roman" w:cs="Times New Roman"/>
        </w:rPr>
        <w:t>paralinguistic and “</w:t>
      </w:r>
      <w:proofErr w:type="spellStart"/>
      <w:r w:rsidR="00436179">
        <w:rPr>
          <w:rFonts w:ascii="Times New Roman" w:hAnsi="Times New Roman" w:cs="Times New Roman"/>
        </w:rPr>
        <w:t>precategorical</w:t>
      </w:r>
      <w:proofErr w:type="spellEnd"/>
      <w:r w:rsidR="00436179">
        <w:rPr>
          <w:rFonts w:ascii="Times New Roman" w:hAnsi="Times New Roman" w:cs="Times New Roman"/>
        </w:rPr>
        <w:t xml:space="preserve"> auditory information”</w:t>
      </w:r>
      <w:r w:rsidR="002A0985">
        <w:rPr>
          <w:rFonts w:ascii="Times New Roman" w:hAnsi="Times New Roman" w:cs="Times New Roman"/>
        </w:rPr>
        <w:t xml:space="preserve"> (397).</w:t>
      </w:r>
      <w:r w:rsidR="00AC0D55">
        <w:rPr>
          <w:rFonts w:ascii="Times New Roman" w:hAnsi="Times New Roman" w:cs="Times New Roman"/>
        </w:rPr>
        <w:t xml:space="preserve"> </w:t>
      </w:r>
      <w:r w:rsidR="00436179">
        <w:rPr>
          <w:rFonts w:ascii="Times New Roman" w:hAnsi="Times New Roman" w:cs="Times New Roman"/>
        </w:rPr>
        <w:t xml:space="preserve"> </w:t>
      </w:r>
    </w:p>
    <w:p w14:paraId="52F50E29" w14:textId="077FDF71" w:rsidR="00EE7A45" w:rsidRDefault="00D5241C" w:rsidP="0071196E">
      <w:pPr>
        <w:spacing w:line="480" w:lineRule="auto"/>
        <w:ind w:firstLine="720"/>
        <w:rPr>
          <w:rFonts w:ascii="Times New Roman" w:hAnsi="Times New Roman" w:cs="Times New Roman"/>
        </w:rPr>
      </w:pPr>
      <w:r>
        <w:rPr>
          <w:rFonts w:ascii="Times New Roman" w:hAnsi="Times New Roman" w:cs="Times New Roman"/>
        </w:rPr>
        <w:t>Without intending to conflate autism with psychosis, Sav</w:t>
      </w:r>
      <w:ins w:id="150" w:author="Copyeditor" w:date="2022-08-05T21:34:00Z">
        <w:r w:rsidR="009A6523">
          <w:rPr>
            <w:rFonts w:ascii="Times New Roman" w:hAnsi="Times New Roman" w:cs="Times New Roman"/>
          </w:rPr>
          <w:t>a</w:t>
        </w:r>
      </w:ins>
      <w:del w:id="151" w:author="Copyeditor" w:date="2022-08-05T21:34:00Z">
        <w:r w:rsidDel="009A6523">
          <w:rPr>
            <w:rFonts w:ascii="Times New Roman" w:hAnsi="Times New Roman" w:cs="Times New Roman"/>
          </w:rPr>
          <w:delText>e</w:delText>
        </w:r>
      </w:del>
      <w:r>
        <w:rPr>
          <w:rFonts w:ascii="Times New Roman" w:hAnsi="Times New Roman" w:cs="Times New Roman"/>
        </w:rPr>
        <w:t>rese’s argument is useful for highlighting how recent discourse</w:t>
      </w:r>
      <w:r w:rsidR="003C5F30">
        <w:rPr>
          <w:rFonts w:ascii="Times New Roman" w:hAnsi="Times New Roman" w:cs="Times New Roman"/>
        </w:rPr>
        <w:t>s</w:t>
      </w:r>
      <w:r>
        <w:rPr>
          <w:rFonts w:ascii="Times New Roman" w:hAnsi="Times New Roman" w:cs="Times New Roman"/>
        </w:rPr>
        <w:t xml:space="preserve"> on schizophrenia converge with and diverge from a </w:t>
      </w:r>
      <w:proofErr w:type="spellStart"/>
      <w:r>
        <w:rPr>
          <w:rFonts w:ascii="Times New Roman" w:hAnsi="Times New Roman" w:cs="Times New Roman"/>
        </w:rPr>
        <w:t>neurocosmopolitan</w:t>
      </w:r>
      <w:proofErr w:type="spellEnd"/>
      <w:r>
        <w:rPr>
          <w:rFonts w:ascii="Times New Roman" w:hAnsi="Times New Roman" w:cs="Times New Roman"/>
        </w:rPr>
        <w:t xml:space="preserve"> ethos.</w:t>
      </w:r>
      <w:r w:rsidR="00AC0D55">
        <w:rPr>
          <w:rFonts w:ascii="Times New Roman" w:hAnsi="Times New Roman" w:cs="Times New Roman"/>
        </w:rPr>
        <w:t xml:space="preserve"> </w:t>
      </w:r>
      <w:r w:rsidR="005933E2">
        <w:rPr>
          <w:rFonts w:ascii="Times New Roman" w:hAnsi="Times New Roman" w:cs="Times New Roman"/>
        </w:rPr>
        <w:t xml:space="preserve">Jonathan </w:t>
      </w:r>
      <w:proofErr w:type="spellStart"/>
      <w:r w:rsidR="005933E2">
        <w:rPr>
          <w:rFonts w:ascii="Times New Roman" w:hAnsi="Times New Roman" w:cs="Times New Roman"/>
        </w:rPr>
        <w:t>Metz</w:t>
      </w:r>
      <w:r w:rsidR="008E5283">
        <w:rPr>
          <w:rFonts w:ascii="Times New Roman" w:hAnsi="Times New Roman" w:cs="Times New Roman"/>
        </w:rPr>
        <w:t>l</w:t>
      </w:r>
      <w:r w:rsidR="005933E2">
        <w:rPr>
          <w:rFonts w:ascii="Times New Roman" w:hAnsi="Times New Roman" w:cs="Times New Roman"/>
        </w:rPr>
        <w:t>’s</w:t>
      </w:r>
      <w:proofErr w:type="spellEnd"/>
      <w:r w:rsidR="005933E2">
        <w:rPr>
          <w:rFonts w:ascii="Times New Roman" w:hAnsi="Times New Roman" w:cs="Times New Roman"/>
        </w:rPr>
        <w:t xml:space="preserve"> </w:t>
      </w:r>
      <w:proofErr w:type="gramStart"/>
      <w:r w:rsidR="005933E2">
        <w:rPr>
          <w:rFonts w:ascii="Times New Roman" w:hAnsi="Times New Roman" w:cs="Times New Roman"/>
          <w:i/>
        </w:rPr>
        <w:t>The</w:t>
      </w:r>
      <w:proofErr w:type="gramEnd"/>
      <w:r w:rsidR="005933E2">
        <w:rPr>
          <w:rFonts w:ascii="Times New Roman" w:hAnsi="Times New Roman" w:cs="Times New Roman"/>
          <w:i/>
        </w:rPr>
        <w:t xml:space="preserve"> Protest Psychosis:</w:t>
      </w:r>
      <w:r w:rsidR="00AC0D55">
        <w:rPr>
          <w:rFonts w:ascii="Times New Roman" w:hAnsi="Times New Roman" w:cs="Times New Roman"/>
          <w:i/>
        </w:rPr>
        <w:t xml:space="preserve"> </w:t>
      </w:r>
      <w:r w:rsidR="005933E2">
        <w:rPr>
          <w:rFonts w:ascii="Times New Roman" w:hAnsi="Times New Roman" w:cs="Times New Roman"/>
          <w:i/>
        </w:rPr>
        <w:t xml:space="preserve">How Schizophrenia Became a Black </w:t>
      </w:r>
      <w:r w:rsidR="005933E2" w:rsidRPr="00993584">
        <w:rPr>
          <w:rFonts w:ascii="Times New Roman" w:hAnsi="Times New Roman" w:cs="Times New Roman"/>
          <w:i/>
        </w:rPr>
        <w:t>Disease</w:t>
      </w:r>
      <w:r w:rsidR="005933E2">
        <w:rPr>
          <w:rFonts w:ascii="Times New Roman" w:hAnsi="Times New Roman" w:cs="Times New Roman"/>
        </w:rPr>
        <w:t xml:space="preserve"> </w:t>
      </w:r>
      <w:r>
        <w:rPr>
          <w:rFonts w:ascii="Times New Roman" w:hAnsi="Times New Roman" w:cs="Times New Roman"/>
        </w:rPr>
        <w:t xml:space="preserve">is one of many sobering illustrations of </w:t>
      </w:r>
      <w:r w:rsidR="00EE7A45">
        <w:rPr>
          <w:rFonts w:ascii="Times New Roman" w:hAnsi="Times New Roman" w:cs="Times New Roman"/>
        </w:rPr>
        <w:t xml:space="preserve">how </w:t>
      </w:r>
      <w:r>
        <w:rPr>
          <w:rFonts w:ascii="Times New Roman" w:hAnsi="Times New Roman" w:cs="Times New Roman"/>
        </w:rPr>
        <w:t>psychological diagnos</w:t>
      </w:r>
      <w:r w:rsidR="00EE7A45">
        <w:rPr>
          <w:rFonts w:ascii="Times New Roman" w:hAnsi="Times New Roman" w:cs="Times New Roman"/>
        </w:rPr>
        <w:t>e</w:t>
      </w:r>
      <w:r>
        <w:rPr>
          <w:rFonts w:ascii="Times New Roman" w:hAnsi="Times New Roman" w:cs="Times New Roman"/>
        </w:rPr>
        <w:t xml:space="preserve">s </w:t>
      </w:r>
      <w:r w:rsidR="003C5F30">
        <w:rPr>
          <w:rFonts w:ascii="Times New Roman" w:hAnsi="Times New Roman" w:cs="Times New Roman"/>
        </w:rPr>
        <w:t xml:space="preserve">can </w:t>
      </w:r>
      <w:r w:rsidR="00C36A5D">
        <w:rPr>
          <w:rFonts w:ascii="Times New Roman" w:hAnsi="Times New Roman" w:cs="Times New Roman"/>
        </w:rPr>
        <w:t>becom</w:t>
      </w:r>
      <w:r w:rsidR="00EE7A45">
        <w:rPr>
          <w:rFonts w:ascii="Times New Roman" w:hAnsi="Times New Roman" w:cs="Times New Roman"/>
        </w:rPr>
        <w:t xml:space="preserve">e </w:t>
      </w:r>
      <w:r w:rsidR="00C36A5D">
        <w:rPr>
          <w:rFonts w:ascii="Times New Roman" w:hAnsi="Times New Roman" w:cs="Times New Roman"/>
        </w:rPr>
        <w:t xml:space="preserve">discriminatory acts of </w:t>
      </w:r>
      <w:r w:rsidR="003C5F30">
        <w:rPr>
          <w:rFonts w:ascii="Times New Roman" w:hAnsi="Times New Roman" w:cs="Times New Roman"/>
        </w:rPr>
        <w:t xml:space="preserve">racial </w:t>
      </w:r>
      <w:r w:rsidR="008E5283">
        <w:rPr>
          <w:rFonts w:ascii="Times New Roman" w:hAnsi="Times New Roman" w:cs="Times New Roman"/>
        </w:rPr>
        <w:t>profiling</w:t>
      </w:r>
      <w:r>
        <w:rPr>
          <w:rFonts w:ascii="Times New Roman" w:hAnsi="Times New Roman" w:cs="Times New Roman"/>
        </w:rPr>
        <w:t>.</w:t>
      </w:r>
      <w:r w:rsidR="00AC0D55">
        <w:rPr>
          <w:rFonts w:ascii="Times New Roman" w:hAnsi="Times New Roman" w:cs="Times New Roman"/>
        </w:rPr>
        <w:t xml:space="preserve"> </w:t>
      </w:r>
      <w:r w:rsidR="00EE7A45">
        <w:rPr>
          <w:rFonts w:ascii="Times New Roman" w:hAnsi="Times New Roman" w:cs="Times New Roman"/>
        </w:rPr>
        <w:t xml:space="preserve">Reviewing </w:t>
      </w:r>
      <w:r>
        <w:rPr>
          <w:rFonts w:ascii="Times New Roman" w:hAnsi="Times New Roman" w:cs="Times New Roman"/>
        </w:rPr>
        <w:t xml:space="preserve">clinical records </w:t>
      </w:r>
      <w:r w:rsidR="00EE7A45">
        <w:rPr>
          <w:rFonts w:ascii="Times New Roman" w:hAnsi="Times New Roman" w:cs="Times New Roman"/>
        </w:rPr>
        <w:t>in the U</w:t>
      </w:r>
      <w:ins w:id="152" w:author="Copyeditor" w:date="2022-08-05T21:35:00Z">
        <w:r w:rsidR="009A6523">
          <w:rPr>
            <w:rFonts w:ascii="Times New Roman" w:hAnsi="Times New Roman" w:cs="Times New Roman"/>
          </w:rPr>
          <w:t xml:space="preserve">nited </w:t>
        </w:r>
      </w:ins>
      <w:del w:id="153" w:author="Copyeditor" w:date="2022-08-05T21:35:00Z">
        <w:r w:rsidR="00EE7A45" w:rsidDel="009A6523">
          <w:rPr>
            <w:rFonts w:ascii="Times New Roman" w:hAnsi="Times New Roman" w:cs="Times New Roman"/>
          </w:rPr>
          <w:delText>.</w:delText>
        </w:r>
      </w:del>
      <w:r w:rsidR="00EE7A45">
        <w:rPr>
          <w:rFonts w:ascii="Times New Roman" w:hAnsi="Times New Roman" w:cs="Times New Roman"/>
        </w:rPr>
        <w:t>S</w:t>
      </w:r>
      <w:ins w:id="154" w:author="Copyeditor" w:date="2022-08-05T21:35:00Z">
        <w:r w:rsidR="009A6523">
          <w:rPr>
            <w:rFonts w:ascii="Times New Roman" w:hAnsi="Times New Roman" w:cs="Times New Roman"/>
          </w:rPr>
          <w:t>tates</w:t>
        </w:r>
      </w:ins>
      <w:del w:id="155" w:author="Copyeditor" w:date="2022-08-05T21:35:00Z">
        <w:r w:rsidR="00EE7A45" w:rsidDel="009A6523">
          <w:rPr>
            <w:rFonts w:ascii="Times New Roman" w:hAnsi="Times New Roman" w:cs="Times New Roman"/>
          </w:rPr>
          <w:delText>.</w:delText>
        </w:r>
      </w:del>
      <w:r w:rsidR="00EE7A45">
        <w:rPr>
          <w:rFonts w:ascii="Times New Roman" w:hAnsi="Times New Roman" w:cs="Times New Roman"/>
        </w:rPr>
        <w:t xml:space="preserve"> </w:t>
      </w:r>
      <w:r>
        <w:rPr>
          <w:rFonts w:ascii="Times New Roman" w:hAnsi="Times New Roman" w:cs="Times New Roman"/>
        </w:rPr>
        <w:t>from the 1960s to the 1990s</w:t>
      </w:r>
      <w:r w:rsidR="00EE7A45">
        <w:rPr>
          <w:rFonts w:ascii="Times New Roman" w:hAnsi="Times New Roman" w:cs="Times New Roman"/>
        </w:rPr>
        <w:t xml:space="preserve">, </w:t>
      </w:r>
      <w:proofErr w:type="spellStart"/>
      <w:r w:rsidR="00EE7A45">
        <w:rPr>
          <w:rFonts w:ascii="Times New Roman" w:hAnsi="Times New Roman" w:cs="Times New Roman"/>
        </w:rPr>
        <w:t>Metz</w:t>
      </w:r>
      <w:r w:rsidR="008E5283">
        <w:rPr>
          <w:rFonts w:ascii="Times New Roman" w:hAnsi="Times New Roman" w:cs="Times New Roman"/>
        </w:rPr>
        <w:t>l</w:t>
      </w:r>
      <w:proofErr w:type="spellEnd"/>
      <w:r>
        <w:rPr>
          <w:rFonts w:ascii="Times New Roman" w:hAnsi="Times New Roman" w:cs="Times New Roman"/>
        </w:rPr>
        <w:t xml:space="preserve"> found that </w:t>
      </w:r>
      <w:r w:rsidR="005933E2">
        <w:rPr>
          <w:rFonts w:ascii="Times New Roman" w:hAnsi="Times New Roman" w:cs="Times New Roman"/>
        </w:rPr>
        <w:t>African</w:t>
      </w:r>
      <w:ins w:id="156" w:author="Copyeditor" w:date="2022-08-05T21:36:00Z">
        <w:r w:rsidR="00C4233C">
          <w:rPr>
            <w:rFonts w:ascii="Times New Roman" w:hAnsi="Times New Roman" w:cs="Times New Roman"/>
          </w:rPr>
          <w:t>-</w:t>
        </w:r>
      </w:ins>
      <w:del w:id="157" w:author="Copyeditor" w:date="2022-08-05T21:36:00Z">
        <w:r w:rsidR="005933E2" w:rsidDel="00C4233C">
          <w:rPr>
            <w:rFonts w:ascii="Times New Roman" w:hAnsi="Times New Roman" w:cs="Times New Roman"/>
          </w:rPr>
          <w:delText xml:space="preserve"> </w:delText>
        </w:r>
      </w:del>
      <w:r w:rsidR="005933E2">
        <w:rPr>
          <w:rFonts w:ascii="Times New Roman" w:hAnsi="Times New Roman" w:cs="Times New Roman"/>
        </w:rPr>
        <w:t>American men were diagnosed as having the paranoid subtype of schizophrenia five to seven times more often than white men (and more frequently than other ethnic minority groups)</w:t>
      </w:r>
      <w:r w:rsidR="00EE7A45">
        <w:rPr>
          <w:rFonts w:ascii="Times New Roman" w:hAnsi="Times New Roman" w:cs="Times New Roman"/>
        </w:rPr>
        <w:t>.</w:t>
      </w:r>
      <w:r w:rsidR="00AC0D55">
        <w:rPr>
          <w:rFonts w:ascii="Times New Roman" w:hAnsi="Times New Roman" w:cs="Times New Roman"/>
        </w:rPr>
        <w:t xml:space="preserve"> </w:t>
      </w:r>
      <w:r w:rsidR="00EE7A45">
        <w:rPr>
          <w:rFonts w:ascii="Times New Roman" w:hAnsi="Times New Roman" w:cs="Times New Roman"/>
        </w:rPr>
        <w:t>Not coincidentally,</w:t>
      </w:r>
      <w:r>
        <w:rPr>
          <w:rFonts w:ascii="Times New Roman" w:hAnsi="Times New Roman" w:cs="Times New Roman"/>
        </w:rPr>
        <w:t xml:space="preserve"> this “finding” </w:t>
      </w:r>
      <w:r w:rsidR="00EE7A45">
        <w:rPr>
          <w:rFonts w:ascii="Times New Roman" w:hAnsi="Times New Roman" w:cs="Times New Roman"/>
        </w:rPr>
        <w:t xml:space="preserve">only </w:t>
      </w:r>
      <w:r>
        <w:rPr>
          <w:rFonts w:ascii="Times New Roman" w:hAnsi="Times New Roman" w:cs="Times New Roman"/>
        </w:rPr>
        <w:t xml:space="preserve">began </w:t>
      </w:r>
      <w:r w:rsidR="00EE7A45">
        <w:rPr>
          <w:rFonts w:ascii="Times New Roman" w:hAnsi="Times New Roman" w:cs="Times New Roman"/>
        </w:rPr>
        <w:t xml:space="preserve">to emerge </w:t>
      </w:r>
      <w:r>
        <w:rPr>
          <w:rFonts w:ascii="Times New Roman" w:hAnsi="Times New Roman" w:cs="Times New Roman"/>
        </w:rPr>
        <w:t>at</w:t>
      </w:r>
      <w:r w:rsidR="005933E2">
        <w:rPr>
          <w:rFonts w:ascii="Times New Roman" w:hAnsi="Times New Roman" w:cs="Times New Roman"/>
        </w:rPr>
        <w:t xml:space="preserve"> the start of the </w:t>
      </w:r>
      <w:ins w:id="158" w:author="Copyeditor" w:date="2022-08-05T21:47:00Z">
        <w:r w:rsidR="00196AC7">
          <w:rPr>
            <w:rFonts w:ascii="Times New Roman" w:hAnsi="Times New Roman" w:cs="Times New Roman"/>
          </w:rPr>
          <w:t>C</w:t>
        </w:r>
      </w:ins>
      <w:del w:id="159" w:author="Copyeditor" w:date="2022-08-05T21:47:00Z">
        <w:r w:rsidR="005933E2" w:rsidDel="00196AC7">
          <w:rPr>
            <w:rFonts w:ascii="Times New Roman" w:hAnsi="Times New Roman" w:cs="Times New Roman"/>
          </w:rPr>
          <w:delText>c</w:delText>
        </w:r>
      </w:del>
      <w:r w:rsidR="005933E2">
        <w:rPr>
          <w:rFonts w:ascii="Times New Roman" w:hAnsi="Times New Roman" w:cs="Times New Roman"/>
        </w:rPr>
        <w:t>ivil</w:t>
      </w:r>
      <w:ins w:id="160" w:author="Copyeditor" w:date="2022-08-05T21:38:00Z">
        <w:r w:rsidR="00C4233C">
          <w:rPr>
            <w:rFonts w:ascii="Times New Roman" w:hAnsi="Times New Roman" w:cs="Times New Roman"/>
          </w:rPr>
          <w:t xml:space="preserve"> </w:t>
        </w:r>
      </w:ins>
      <w:del w:id="161" w:author="Copyeditor" w:date="2022-08-05T21:38:00Z">
        <w:r w:rsidR="005933E2" w:rsidDel="00C4233C">
          <w:rPr>
            <w:rFonts w:ascii="Times New Roman" w:hAnsi="Times New Roman" w:cs="Times New Roman"/>
          </w:rPr>
          <w:delText>-</w:delText>
        </w:r>
      </w:del>
      <w:ins w:id="162" w:author="Copyeditor" w:date="2022-08-05T21:47:00Z">
        <w:r w:rsidR="00196AC7">
          <w:rPr>
            <w:rFonts w:ascii="Times New Roman" w:hAnsi="Times New Roman" w:cs="Times New Roman"/>
          </w:rPr>
          <w:t>R</w:t>
        </w:r>
      </w:ins>
      <w:del w:id="163" w:author="Copyeditor" w:date="2022-08-05T21:47:00Z">
        <w:r w:rsidR="005933E2" w:rsidDel="00196AC7">
          <w:rPr>
            <w:rFonts w:ascii="Times New Roman" w:hAnsi="Times New Roman" w:cs="Times New Roman"/>
          </w:rPr>
          <w:delText>r</w:delText>
        </w:r>
      </w:del>
      <w:r w:rsidR="005933E2">
        <w:rPr>
          <w:rFonts w:ascii="Times New Roman" w:hAnsi="Times New Roman" w:cs="Times New Roman"/>
        </w:rPr>
        <w:t>ights</w:t>
      </w:r>
      <w:ins w:id="164" w:author="Copyeditor" w:date="2022-08-05T21:45:00Z">
        <w:r w:rsidR="00FC7354">
          <w:rPr>
            <w:rFonts w:ascii="Times New Roman" w:hAnsi="Times New Roman" w:cs="Times New Roman"/>
          </w:rPr>
          <w:t xml:space="preserve"> </w:t>
        </w:r>
      </w:ins>
      <w:del w:id="165" w:author="Copyeditor" w:date="2022-08-05T21:40:00Z">
        <w:r w:rsidR="005933E2" w:rsidDel="00FC7354">
          <w:rPr>
            <w:rFonts w:ascii="Times New Roman" w:hAnsi="Times New Roman" w:cs="Times New Roman"/>
          </w:rPr>
          <w:delText xml:space="preserve"> </w:delText>
        </w:r>
      </w:del>
      <w:r w:rsidR="005933E2">
        <w:rPr>
          <w:rFonts w:ascii="Times New Roman" w:hAnsi="Times New Roman" w:cs="Times New Roman"/>
        </w:rPr>
        <w:t>era in the U</w:t>
      </w:r>
      <w:ins w:id="166" w:author="Copyeditor" w:date="2022-08-05T21:40:00Z">
        <w:r w:rsidR="00C4233C">
          <w:rPr>
            <w:rFonts w:ascii="Times New Roman" w:hAnsi="Times New Roman" w:cs="Times New Roman"/>
          </w:rPr>
          <w:t xml:space="preserve">nited </w:t>
        </w:r>
      </w:ins>
      <w:r w:rsidR="005933E2">
        <w:rPr>
          <w:rFonts w:ascii="Times New Roman" w:hAnsi="Times New Roman" w:cs="Times New Roman"/>
        </w:rPr>
        <w:t>S</w:t>
      </w:r>
      <w:ins w:id="167" w:author="Copyeditor" w:date="2022-08-05T21:40:00Z">
        <w:r w:rsidR="00C4233C">
          <w:rPr>
            <w:rFonts w:ascii="Times New Roman" w:hAnsi="Times New Roman" w:cs="Times New Roman"/>
          </w:rPr>
          <w:t>tates</w:t>
        </w:r>
      </w:ins>
      <w:r w:rsidR="005933E2">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Up until then, </w:t>
      </w:r>
      <w:r w:rsidR="003C5F30">
        <w:rPr>
          <w:rFonts w:ascii="Times New Roman" w:hAnsi="Times New Roman" w:cs="Times New Roman"/>
        </w:rPr>
        <w:t>schizophrenia</w:t>
      </w:r>
      <w:r>
        <w:rPr>
          <w:rFonts w:ascii="Times New Roman" w:hAnsi="Times New Roman" w:cs="Times New Roman"/>
        </w:rPr>
        <w:t xml:space="preserve"> primarily </w:t>
      </w:r>
      <w:r w:rsidR="003C5F30">
        <w:rPr>
          <w:rFonts w:ascii="Times New Roman" w:hAnsi="Times New Roman" w:cs="Times New Roman"/>
        </w:rPr>
        <w:t xml:space="preserve">was </w:t>
      </w:r>
      <w:r>
        <w:rPr>
          <w:rFonts w:ascii="Times New Roman" w:hAnsi="Times New Roman" w:cs="Times New Roman"/>
        </w:rPr>
        <w:t xml:space="preserve">associated with </w:t>
      </w:r>
      <w:r w:rsidR="008E5283">
        <w:rPr>
          <w:rFonts w:ascii="Times New Roman" w:hAnsi="Times New Roman" w:cs="Times New Roman"/>
        </w:rPr>
        <w:t xml:space="preserve">nonviolent, white, petty criminals, a considerable proportion being </w:t>
      </w:r>
      <w:r>
        <w:rPr>
          <w:rFonts w:ascii="Times New Roman" w:hAnsi="Times New Roman" w:cs="Times New Roman"/>
        </w:rPr>
        <w:t xml:space="preserve">women. </w:t>
      </w:r>
      <w:r w:rsidR="00EE7A45">
        <w:rPr>
          <w:rFonts w:ascii="Times New Roman" w:hAnsi="Times New Roman" w:cs="Times New Roman"/>
        </w:rPr>
        <w:t>A</w:t>
      </w:r>
      <w:r w:rsidR="00EA702E">
        <w:rPr>
          <w:rFonts w:ascii="Times New Roman" w:hAnsi="Times New Roman" w:cs="Times New Roman"/>
        </w:rPr>
        <w:t>s relates to poetics, a</w:t>
      </w:r>
      <w:r w:rsidR="00EE7A45">
        <w:rPr>
          <w:rFonts w:ascii="Times New Roman" w:hAnsi="Times New Roman" w:cs="Times New Roman"/>
        </w:rPr>
        <w:t>utobiographical as well as c</w:t>
      </w:r>
      <w:r>
        <w:rPr>
          <w:rFonts w:ascii="Times New Roman" w:hAnsi="Times New Roman" w:cs="Times New Roman"/>
        </w:rPr>
        <w:t xml:space="preserve">linical accounts of schizophrenia have long </w:t>
      </w:r>
      <w:r w:rsidR="00EE7A45">
        <w:rPr>
          <w:rFonts w:ascii="Times New Roman" w:hAnsi="Times New Roman" w:cs="Times New Roman"/>
        </w:rPr>
        <w:t>highlight</w:t>
      </w:r>
      <w:r>
        <w:rPr>
          <w:rFonts w:ascii="Times New Roman" w:hAnsi="Times New Roman" w:cs="Times New Roman"/>
        </w:rPr>
        <w:t>ed</w:t>
      </w:r>
      <w:r w:rsidR="00EA702E">
        <w:rPr>
          <w:rFonts w:ascii="Times New Roman" w:hAnsi="Times New Roman" w:cs="Times New Roman"/>
        </w:rPr>
        <w:t xml:space="preserve"> resonance</w:t>
      </w:r>
      <w:r w:rsidR="003C5F30">
        <w:rPr>
          <w:rFonts w:ascii="Times New Roman" w:hAnsi="Times New Roman" w:cs="Times New Roman"/>
        </w:rPr>
        <w:t>s.</w:t>
      </w:r>
      <w:r w:rsidR="00AC0D55">
        <w:rPr>
          <w:rFonts w:ascii="Times New Roman" w:hAnsi="Times New Roman" w:cs="Times New Roman"/>
        </w:rPr>
        <w:t xml:space="preserve"> </w:t>
      </w:r>
      <w:r w:rsidR="003C5F30">
        <w:rPr>
          <w:rFonts w:ascii="Times New Roman" w:hAnsi="Times New Roman" w:cs="Times New Roman"/>
        </w:rPr>
        <w:t xml:space="preserve">Sometimes called </w:t>
      </w:r>
      <w:r w:rsidR="005933E2">
        <w:rPr>
          <w:rFonts w:ascii="Times New Roman" w:hAnsi="Times New Roman" w:cs="Times New Roman"/>
        </w:rPr>
        <w:t xml:space="preserve">“word salad,” </w:t>
      </w:r>
      <w:r w:rsidR="007B053A">
        <w:rPr>
          <w:rFonts w:ascii="Times New Roman" w:hAnsi="Times New Roman" w:cs="Times New Roman"/>
        </w:rPr>
        <w:t xml:space="preserve">psychotic speech </w:t>
      </w:r>
      <w:r w:rsidR="003C5F30">
        <w:rPr>
          <w:rFonts w:ascii="Times New Roman" w:hAnsi="Times New Roman" w:cs="Times New Roman"/>
        </w:rPr>
        <w:t xml:space="preserve">can be </w:t>
      </w:r>
      <w:r w:rsidR="005933E2">
        <w:rPr>
          <w:rFonts w:ascii="Times New Roman" w:hAnsi="Times New Roman" w:cs="Times New Roman"/>
        </w:rPr>
        <w:t xml:space="preserve">radically agentive </w:t>
      </w:r>
      <w:r w:rsidR="007B053A">
        <w:rPr>
          <w:rFonts w:ascii="Times New Roman" w:hAnsi="Times New Roman" w:cs="Times New Roman"/>
        </w:rPr>
        <w:t>(spe</w:t>
      </w:r>
      <w:r w:rsidR="00EE7A45">
        <w:rPr>
          <w:rFonts w:ascii="Times New Roman" w:hAnsi="Times New Roman" w:cs="Times New Roman"/>
        </w:rPr>
        <w:t>aking that occurs</w:t>
      </w:r>
      <w:r w:rsidR="007B053A">
        <w:rPr>
          <w:rFonts w:ascii="Times New Roman" w:hAnsi="Times New Roman" w:cs="Times New Roman"/>
        </w:rPr>
        <w:t xml:space="preserve"> without </w:t>
      </w:r>
      <w:r w:rsidR="00EE7A45">
        <w:rPr>
          <w:rFonts w:ascii="Times New Roman" w:hAnsi="Times New Roman" w:cs="Times New Roman"/>
        </w:rPr>
        <w:t>the felt experience of an</w:t>
      </w:r>
      <w:r w:rsidR="007B053A">
        <w:rPr>
          <w:rFonts w:ascii="Times New Roman" w:hAnsi="Times New Roman" w:cs="Times New Roman"/>
        </w:rPr>
        <w:t xml:space="preserve"> I as speaker) </w:t>
      </w:r>
      <w:r w:rsidR="00EE7A45">
        <w:rPr>
          <w:rFonts w:ascii="Times New Roman" w:hAnsi="Times New Roman" w:cs="Times New Roman"/>
        </w:rPr>
        <w:t xml:space="preserve">and </w:t>
      </w:r>
      <w:r w:rsidR="005933E2">
        <w:rPr>
          <w:rFonts w:ascii="Times New Roman" w:hAnsi="Times New Roman" w:cs="Times New Roman"/>
        </w:rPr>
        <w:t>thingified</w:t>
      </w:r>
      <w:ins w:id="168" w:author="Copyeditor" w:date="2022-08-05T21:46:00Z">
        <w:r w:rsidR="00196AC7">
          <w:rPr>
            <w:rFonts w:ascii="Times New Roman" w:hAnsi="Times New Roman" w:cs="Times New Roman"/>
          </w:rPr>
          <w:t xml:space="preserve"> (</w:t>
        </w:r>
      </w:ins>
      <w:del w:id="169" w:author="Copyeditor" w:date="2022-08-05T21:46:00Z">
        <w:r w:rsidR="007B053A" w:rsidDel="00196AC7">
          <w:rPr>
            <w:rFonts w:ascii="Times New Roman" w:hAnsi="Times New Roman" w:cs="Times New Roman"/>
          </w:rPr>
          <w:delText xml:space="preserve">, </w:delText>
        </w:r>
      </w:del>
      <w:r w:rsidR="007B053A">
        <w:rPr>
          <w:rFonts w:ascii="Times New Roman" w:hAnsi="Times New Roman" w:cs="Times New Roman"/>
        </w:rPr>
        <w:t>words perceived as objects, as things in themselves</w:t>
      </w:r>
      <w:ins w:id="170" w:author="Copyeditor" w:date="2022-08-05T21:46:00Z">
        <w:r w:rsidR="00196AC7">
          <w:rPr>
            <w:rFonts w:ascii="Times New Roman" w:hAnsi="Times New Roman" w:cs="Times New Roman"/>
          </w:rPr>
          <w:t>)</w:t>
        </w:r>
      </w:ins>
      <w:r w:rsidR="007B053A">
        <w:rPr>
          <w:rFonts w:ascii="Times New Roman" w:hAnsi="Times New Roman" w:cs="Times New Roman"/>
        </w:rPr>
        <w:t xml:space="preserve"> (Saks</w:t>
      </w:r>
      <w:r w:rsidR="0046331D">
        <w:rPr>
          <w:rFonts w:ascii="Times New Roman" w:hAnsi="Times New Roman" w:cs="Times New Roman"/>
        </w:rPr>
        <w:t xml:space="preserve"> 124</w:t>
      </w:r>
      <w:r w:rsidR="007B053A">
        <w:rPr>
          <w:rFonts w:ascii="Times New Roman" w:hAnsi="Times New Roman" w:cs="Times New Roman"/>
        </w:rPr>
        <w:t>).</w:t>
      </w:r>
      <w:ins w:id="171" w:author="Copyeditor" w:date="2022-08-05T21:49:00Z">
        <w:r w:rsidR="00196AC7">
          <w:rPr>
            <w:rFonts w:ascii="Times New Roman" w:hAnsi="Times New Roman" w:cs="Times New Roman"/>
          </w:rPr>
          <w:t xml:space="preserve"> Marguerite </w:t>
        </w:r>
        <w:proofErr w:type="spellStart"/>
        <w:r w:rsidR="00196AC7">
          <w:rPr>
            <w:rFonts w:ascii="Times New Roman" w:hAnsi="Times New Roman" w:cs="Times New Roman"/>
          </w:rPr>
          <w:t>Sechehaye’s</w:t>
        </w:r>
      </w:ins>
      <w:proofErr w:type="spellEnd"/>
      <w:r w:rsidR="00AC0D55">
        <w:rPr>
          <w:rFonts w:ascii="Times New Roman" w:hAnsi="Times New Roman" w:cs="Times New Roman"/>
        </w:rPr>
        <w:t xml:space="preserve"> </w:t>
      </w:r>
      <w:del w:id="172" w:author="Copyeditor" w:date="2022-08-05T21:51:00Z">
        <w:r w:rsidR="007B053A" w:rsidDel="00196AC7">
          <w:rPr>
            <w:rFonts w:ascii="Times New Roman" w:hAnsi="Times New Roman" w:cs="Times New Roman"/>
            <w:i/>
          </w:rPr>
          <w:delText xml:space="preserve">The </w:delText>
        </w:r>
      </w:del>
      <w:r w:rsidR="007B053A">
        <w:rPr>
          <w:rFonts w:ascii="Times New Roman" w:hAnsi="Times New Roman" w:cs="Times New Roman"/>
          <w:i/>
        </w:rPr>
        <w:t>Autobiography of a Schizophrenic Girl</w:t>
      </w:r>
      <w:r w:rsidR="007B053A">
        <w:rPr>
          <w:rFonts w:ascii="Times New Roman" w:hAnsi="Times New Roman" w:cs="Times New Roman"/>
        </w:rPr>
        <w:t xml:space="preserve"> describes how</w:t>
      </w:r>
      <w:r w:rsidR="005933E2">
        <w:rPr>
          <w:rFonts w:ascii="Times New Roman" w:hAnsi="Times New Roman" w:cs="Times New Roman"/>
        </w:rPr>
        <w:t xml:space="preserve"> the “recurring syllables, ‘</w:t>
      </w:r>
      <w:proofErr w:type="spellStart"/>
      <w:r w:rsidR="005933E2">
        <w:rPr>
          <w:rFonts w:ascii="Times New Roman" w:hAnsi="Times New Roman" w:cs="Times New Roman"/>
        </w:rPr>
        <w:t>icthiou</w:t>
      </w:r>
      <w:proofErr w:type="spellEnd"/>
      <w:r w:rsidR="005933E2">
        <w:rPr>
          <w:rFonts w:ascii="Times New Roman" w:hAnsi="Times New Roman" w:cs="Times New Roman"/>
        </w:rPr>
        <w:t xml:space="preserve">, </w:t>
      </w:r>
      <w:proofErr w:type="spellStart"/>
      <w:r w:rsidR="005933E2">
        <w:rPr>
          <w:rFonts w:ascii="Times New Roman" w:hAnsi="Times New Roman" w:cs="Times New Roman"/>
        </w:rPr>
        <w:t>gao</w:t>
      </w:r>
      <w:proofErr w:type="spellEnd"/>
      <w:r w:rsidR="005933E2">
        <w:rPr>
          <w:rFonts w:ascii="Times New Roman" w:hAnsi="Times New Roman" w:cs="Times New Roman"/>
        </w:rPr>
        <w:t xml:space="preserve">, </w:t>
      </w:r>
      <w:proofErr w:type="spellStart"/>
      <w:r w:rsidR="005933E2">
        <w:rPr>
          <w:rFonts w:ascii="Times New Roman" w:hAnsi="Times New Roman" w:cs="Times New Roman"/>
        </w:rPr>
        <w:t>itivare</w:t>
      </w:r>
      <w:proofErr w:type="spellEnd"/>
      <w:r w:rsidR="005933E2">
        <w:rPr>
          <w:rFonts w:ascii="Times New Roman" w:hAnsi="Times New Roman" w:cs="Times New Roman"/>
        </w:rPr>
        <w:t>’” and their like, “came of themselves and by themselves meant nothing.</w:t>
      </w:r>
      <w:r w:rsidR="00AC0D55">
        <w:rPr>
          <w:rFonts w:ascii="Times New Roman" w:hAnsi="Times New Roman" w:cs="Times New Roman"/>
        </w:rPr>
        <w:t xml:space="preserve"> </w:t>
      </w:r>
      <w:r w:rsidR="005933E2">
        <w:rPr>
          <w:rFonts w:ascii="Times New Roman" w:hAnsi="Times New Roman" w:cs="Times New Roman"/>
        </w:rPr>
        <w:t xml:space="preserve">Only the sound, the rhythm of the pronunciation had sense” </w:t>
      </w:r>
      <w:r w:rsidR="003C5F30">
        <w:rPr>
          <w:rFonts w:ascii="Times New Roman" w:hAnsi="Times New Roman" w:cs="Times New Roman"/>
        </w:rPr>
        <w:t>(</w:t>
      </w:r>
      <w:r w:rsidR="005933E2">
        <w:rPr>
          <w:rFonts w:ascii="Times New Roman" w:hAnsi="Times New Roman" w:cs="Times New Roman"/>
        </w:rPr>
        <w:t>120</w:t>
      </w:r>
      <w:del w:id="173" w:author="Copyeditor" w:date="2022-08-05T21:46:00Z">
        <w:r w:rsidR="005933E2" w:rsidDel="00196AC7">
          <w:rPr>
            <w:rFonts w:ascii="Times New Roman" w:hAnsi="Times New Roman" w:cs="Times New Roman"/>
          </w:rPr>
          <w:delText>-</w:delText>
        </w:r>
      </w:del>
      <w:ins w:id="174" w:author="Copyeditor" w:date="2022-08-05T21:46:00Z">
        <w:r w:rsidR="00196AC7">
          <w:rPr>
            <w:rFonts w:ascii="Times New Roman" w:hAnsi="Times New Roman" w:cs="Times New Roman"/>
          </w:rPr>
          <w:t>–2</w:t>
        </w:r>
      </w:ins>
      <w:r w:rsidR="005933E2">
        <w:rPr>
          <w:rFonts w:ascii="Times New Roman" w:hAnsi="Times New Roman" w:cs="Times New Roman"/>
        </w:rPr>
        <w:t>1).</w:t>
      </w:r>
      <w:r w:rsidR="00AC0D55">
        <w:rPr>
          <w:rFonts w:ascii="Times New Roman" w:hAnsi="Times New Roman" w:cs="Times New Roman"/>
        </w:rPr>
        <w:t xml:space="preserve"> </w:t>
      </w:r>
      <w:r w:rsidR="003C5F30">
        <w:rPr>
          <w:rFonts w:ascii="Times New Roman" w:hAnsi="Times New Roman" w:cs="Times New Roman"/>
        </w:rPr>
        <w:t>W</w:t>
      </w:r>
      <w:r w:rsidR="00EE7A45">
        <w:rPr>
          <w:rFonts w:ascii="Times New Roman" w:hAnsi="Times New Roman" w:cs="Times New Roman"/>
        </w:rPr>
        <w:t>ord-as-thing relates to the con/fusion between internal and external worlds so characteristic of schizophrenia.</w:t>
      </w:r>
      <w:r w:rsidR="00AC0D55">
        <w:rPr>
          <w:rFonts w:ascii="Times New Roman" w:hAnsi="Times New Roman" w:cs="Times New Roman"/>
        </w:rPr>
        <w:t xml:space="preserve"> </w:t>
      </w:r>
      <w:r w:rsidR="00EE7A45">
        <w:rPr>
          <w:rFonts w:ascii="Times New Roman" w:hAnsi="Times New Roman" w:cs="Times New Roman"/>
        </w:rPr>
        <w:t>“Renee” experiences “the wind as bearing a message for me to divine”</w:t>
      </w:r>
      <w:r w:rsidR="0046331D">
        <w:rPr>
          <w:rFonts w:ascii="Times New Roman" w:hAnsi="Times New Roman" w:cs="Times New Roman"/>
        </w:rPr>
        <w:t xml:space="preserve"> (</w:t>
      </w:r>
      <w:del w:id="175" w:author="Copyeditor" w:date="2022-08-05T21:51:00Z">
        <w:r w:rsidR="0046331D" w:rsidDel="00344D4E">
          <w:rPr>
            <w:rFonts w:ascii="Times New Roman" w:hAnsi="Times New Roman" w:cs="Times New Roman"/>
          </w:rPr>
          <w:delText>Sechehaye</w:delText>
        </w:r>
        <w:r w:rsidR="00BC7CB4" w:rsidDel="00344D4E">
          <w:rPr>
            <w:rFonts w:ascii="Times New Roman" w:hAnsi="Times New Roman" w:cs="Times New Roman"/>
          </w:rPr>
          <w:delText xml:space="preserve"> </w:delText>
        </w:r>
      </w:del>
      <w:r w:rsidR="0046331D">
        <w:rPr>
          <w:rFonts w:ascii="Times New Roman" w:hAnsi="Times New Roman" w:cs="Times New Roman"/>
        </w:rPr>
        <w:t>32).</w:t>
      </w:r>
      <w:r w:rsidR="00AC0D55">
        <w:rPr>
          <w:rFonts w:ascii="Times New Roman" w:hAnsi="Times New Roman" w:cs="Times New Roman"/>
        </w:rPr>
        <w:t xml:space="preserve"> </w:t>
      </w:r>
      <w:r w:rsidR="00EE7A45">
        <w:rPr>
          <w:rFonts w:ascii="Times New Roman" w:hAnsi="Times New Roman" w:cs="Times New Roman"/>
        </w:rPr>
        <w:t xml:space="preserve">“Denis” describes “his semen self” </w:t>
      </w:r>
      <w:r w:rsidR="00EE7A45">
        <w:rPr>
          <w:rFonts w:ascii="Times New Roman" w:hAnsi="Times New Roman" w:cs="Times New Roman"/>
        </w:rPr>
        <w:lastRenderedPageBreak/>
        <w:t>communing with “mountains, streams, or the wind” and “possessed of an intelligence that could inseminate relations with others”</w:t>
      </w:r>
      <w:r w:rsidR="0046331D">
        <w:rPr>
          <w:rFonts w:ascii="Times New Roman" w:hAnsi="Times New Roman" w:cs="Times New Roman"/>
        </w:rPr>
        <w:t xml:space="preserve"> (</w:t>
      </w:r>
      <w:proofErr w:type="spellStart"/>
      <w:r w:rsidR="0046331D">
        <w:rPr>
          <w:rFonts w:ascii="Times New Roman" w:hAnsi="Times New Roman" w:cs="Times New Roman"/>
        </w:rPr>
        <w:t>Bollas</w:t>
      </w:r>
      <w:proofErr w:type="spellEnd"/>
      <w:r w:rsidR="0046331D">
        <w:rPr>
          <w:rFonts w:ascii="Times New Roman" w:hAnsi="Times New Roman" w:cs="Times New Roman"/>
        </w:rPr>
        <w:t>,</w:t>
      </w:r>
      <w:r w:rsidR="00BC7CB4">
        <w:rPr>
          <w:rFonts w:ascii="Times New Roman" w:hAnsi="Times New Roman" w:cs="Times New Roman"/>
        </w:rPr>
        <w:t xml:space="preserve"> </w:t>
      </w:r>
      <w:r w:rsidR="00BC7CB4">
        <w:rPr>
          <w:rFonts w:ascii="Times New Roman" w:hAnsi="Times New Roman" w:cs="Times New Roman"/>
          <w:i/>
        </w:rPr>
        <w:t>When the Sun Bursts</w:t>
      </w:r>
      <w:r w:rsidR="0046331D">
        <w:rPr>
          <w:rFonts w:ascii="Times New Roman" w:hAnsi="Times New Roman" w:cs="Times New Roman"/>
        </w:rPr>
        <w:t xml:space="preserve"> 87).</w:t>
      </w:r>
      <w:del w:id="176" w:author="Copyeditor" w:date="2022-08-05T21:54:00Z">
        <w:r w:rsidR="00AC0D55" w:rsidDel="00344D4E">
          <w:rPr>
            <w:rFonts w:ascii="Times New Roman" w:hAnsi="Times New Roman" w:cs="Times New Roman"/>
          </w:rPr>
          <w:delText xml:space="preserve"> </w:delText>
        </w:r>
      </w:del>
      <w:r w:rsidR="00EE7A45">
        <w:rPr>
          <w:rFonts w:ascii="Times New Roman" w:hAnsi="Times New Roman" w:cs="Times New Roman"/>
        </w:rPr>
        <w:t xml:space="preserve"> </w:t>
      </w:r>
      <w:proofErr w:type="spellStart"/>
      <w:r w:rsidR="00EE7A45">
        <w:rPr>
          <w:rFonts w:ascii="Times New Roman" w:hAnsi="Times New Roman" w:cs="Times New Roman"/>
        </w:rPr>
        <w:t>Schreber</w:t>
      </w:r>
      <w:proofErr w:type="spellEnd"/>
      <w:r w:rsidR="00EE7A45">
        <w:rPr>
          <w:rFonts w:ascii="Times New Roman" w:hAnsi="Times New Roman" w:cs="Times New Roman"/>
        </w:rPr>
        <w:t xml:space="preserve"> is inseminated by God’s rays—an experience, as Sigler notes, remarkably anticipated in </w:t>
      </w:r>
      <w:r w:rsidR="00EE7A45">
        <w:rPr>
          <w:rFonts w:ascii="Times New Roman" w:hAnsi="Times New Roman" w:cs="Times New Roman"/>
          <w:i/>
        </w:rPr>
        <w:t xml:space="preserve">Aurora Leigh </w:t>
      </w:r>
      <w:r w:rsidR="00EE7A45">
        <w:rPr>
          <w:rFonts w:ascii="Times New Roman" w:hAnsi="Times New Roman" w:cs="Times New Roman"/>
        </w:rPr>
        <w:t xml:space="preserve">when </w:t>
      </w:r>
      <w:r w:rsidR="00FA47E7">
        <w:rPr>
          <w:rFonts w:ascii="Times New Roman" w:hAnsi="Times New Roman" w:cs="Times New Roman"/>
        </w:rPr>
        <w:t>the sun comes into Aurora’s chamber “saying, ‘Shall I lift this light / Against the lime-tree, and you will not look?’”</w:t>
      </w:r>
      <w:r w:rsidR="0046331D">
        <w:rPr>
          <w:rFonts w:ascii="Times New Roman" w:hAnsi="Times New Roman" w:cs="Times New Roman"/>
        </w:rPr>
        <w:t xml:space="preserve"> </w:t>
      </w:r>
    </w:p>
    <w:p w14:paraId="61642CCC" w14:textId="1C0849D7" w:rsidR="00CD7727" w:rsidRDefault="00EE7A45" w:rsidP="00CD7727">
      <w:pPr>
        <w:spacing w:line="480" w:lineRule="auto"/>
        <w:ind w:firstLine="720"/>
        <w:rPr>
          <w:rFonts w:ascii="Times New Roman" w:hAnsi="Times New Roman" w:cs="Times New Roman"/>
        </w:rPr>
      </w:pPr>
      <w:r>
        <w:rPr>
          <w:rFonts w:ascii="Times New Roman" w:hAnsi="Times New Roman" w:cs="Times New Roman"/>
        </w:rPr>
        <w:t>These con/fusions of inner and outer—evident in phenomenological accounts of schizophrenia, poetics, and new materialism</w:t>
      </w:r>
      <w:r w:rsidR="00CD7727">
        <w:rPr>
          <w:rFonts w:ascii="Times New Roman" w:hAnsi="Times New Roman" w:cs="Times New Roman"/>
        </w:rPr>
        <w:t>—are</w:t>
      </w:r>
      <w:r>
        <w:rPr>
          <w:rFonts w:ascii="Times New Roman" w:hAnsi="Times New Roman" w:cs="Times New Roman"/>
        </w:rPr>
        <w:t xml:space="preserve"> </w:t>
      </w:r>
      <w:r w:rsidR="00CD7727">
        <w:rPr>
          <w:rFonts w:ascii="Times New Roman" w:hAnsi="Times New Roman" w:cs="Times New Roman"/>
        </w:rPr>
        <w:t xml:space="preserve">now being </w:t>
      </w:r>
      <w:r w:rsidR="00EA702E">
        <w:rPr>
          <w:rFonts w:ascii="Times New Roman" w:hAnsi="Times New Roman" w:cs="Times New Roman"/>
        </w:rPr>
        <w:t xml:space="preserve">registered </w:t>
      </w:r>
      <w:r w:rsidR="00CD7727">
        <w:rPr>
          <w:rFonts w:ascii="Times New Roman" w:hAnsi="Times New Roman" w:cs="Times New Roman"/>
        </w:rPr>
        <w:t xml:space="preserve">in </w:t>
      </w:r>
      <w:r>
        <w:rPr>
          <w:rFonts w:ascii="Times New Roman" w:hAnsi="Times New Roman" w:cs="Times New Roman"/>
        </w:rPr>
        <w:t xml:space="preserve">neurobiological </w:t>
      </w:r>
      <w:r w:rsidR="00CD7727">
        <w:rPr>
          <w:rFonts w:ascii="Times New Roman" w:hAnsi="Times New Roman" w:cs="Times New Roman"/>
        </w:rPr>
        <w:t xml:space="preserve">studies of </w:t>
      </w:r>
      <w:r>
        <w:rPr>
          <w:rFonts w:ascii="Times New Roman" w:hAnsi="Times New Roman" w:cs="Times New Roman"/>
        </w:rPr>
        <w:t>first-episode schizophrenic patients.</w:t>
      </w:r>
      <w:r w:rsidR="00AC0D55">
        <w:rPr>
          <w:rFonts w:ascii="Times New Roman" w:hAnsi="Times New Roman" w:cs="Times New Roman"/>
        </w:rPr>
        <w:t xml:space="preserve"> </w:t>
      </w:r>
      <w:r w:rsidR="00C36A5D">
        <w:rPr>
          <w:rFonts w:ascii="Times New Roman" w:hAnsi="Times New Roman" w:cs="Times New Roman"/>
        </w:rPr>
        <w:t xml:space="preserve">One could say that </w:t>
      </w:r>
      <w:r w:rsidR="00CD7727">
        <w:rPr>
          <w:rFonts w:ascii="Times New Roman" w:hAnsi="Times New Roman" w:cs="Times New Roman"/>
        </w:rPr>
        <w:t xml:space="preserve">Vittorio </w:t>
      </w:r>
      <w:proofErr w:type="spellStart"/>
      <w:r w:rsidR="00CD7727">
        <w:rPr>
          <w:rFonts w:ascii="Times New Roman" w:hAnsi="Times New Roman" w:cs="Times New Roman"/>
        </w:rPr>
        <w:t>Gallese’s</w:t>
      </w:r>
      <w:proofErr w:type="spellEnd"/>
      <w:r w:rsidR="00CD7727">
        <w:rPr>
          <w:rFonts w:ascii="Times New Roman" w:hAnsi="Times New Roman" w:cs="Times New Roman"/>
        </w:rPr>
        <w:t xml:space="preserve"> team of researchers at the University of Parma </w:t>
      </w:r>
      <w:r w:rsidR="00C36A5D">
        <w:rPr>
          <w:rFonts w:ascii="Times New Roman" w:hAnsi="Times New Roman" w:cs="Times New Roman"/>
        </w:rPr>
        <w:t xml:space="preserve">are acquiring </w:t>
      </w:r>
      <w:r>
        <w:rPr>
          <w:rFonts w:ascii="Times New Roman" w:hAnsi="Times New Roman" w:cs="Times New Roman"/>
        </w:rPr>
        <w:t xml:space="preserve">material evidence for why </w:t>
      </w:r>
      <w:del w:id="177" w:author="Copyeditor" w:date="2022-08-05T21:56:00Z">
        <w:r w:rsidDel="00344D4E">
          <w:rPr>
            <w:rFonts w:ascii="Times New Roman" w:hAnsi="Times New Roman" w:cs="Times New Roman"/>
          </w:rPr>
          <w:delText>“</w:delText>
        </w:r>
      </w:del>
      <w:r>
        <w:rPr>
          <w:rFonts w:ascii="Times New Roman" w:hAnsi="Times New Roman" w:cs="Times New Roman"/>
        </w:rPr>
        <w:t xml:space="preserve">the life </w:t>
      </w:r>
      <w:ins w:id="178" w:author="Copyeditor" w:date="2022-08-05T21:56:00Z">
        <w:r w:rsidR="00534DC5">
          <w:rPr>
            <w:rFonts w:ascii="Times New Roman" w:hAnsi="Times New Roman" w:cs="Times New Roman"/>
          </w:rPr>
          <w:t>“</w:t>
        </w:r>
      </w:ins>
      <w:r>
        <w:rPr>
          <w:rFonts w:ascii="Times New Roman" w:hAnsi="Times New Roman" w:cs="Times New Roman"/>
        </w:rPr>
        <w:t xml:space="preserve">thrust on me” is impossible to keep “on the outside / of the inner life” </w:t>
      </w:r>
      <w:r w:rsidR="00CD7727">
        <w:rPr>
          <w:rFonts w:ascii="Times New Roman" w:hAnsi="Times New Roman" w:cs="Times New Roman"/>
        </w:rPr>
        <w:t xml:space="preserve">as a general condition of subjectivity </w:t>
      </w:r>
      <w:r w:rsidR="003C5F30">
        <w:rPr>
          <w:rFonts w:ascii="Times New Roman" w:hAnsi="Times New Roman" w:cs="Times New Roman"/>
        </w:rPr>
        <w:t xml:space="preserve">but </w:t>
      </w:r>
      <w:r w:rsidR="00C36A5D">
        <w:rPr>
          <w:rFonts w:ascii="Times New Roman" w:hAnsi="Times New Roman" w:cs="Times New Roman"/>
        </w:rPr>
        <w:t xml:space="preserve">with a </w:t>
      </w:r>
      <w:r w:rsidR="00CD7727">
        <w:rPr>
          <w:rFonts w:ascii="Times New Roman" w:hAnsi="Times New Roman" w:cs="Times New Roman"/>
        </w:rPr>
        <w:t xml:space="preserve">particular </w:t>
      </w:r>
      <w:r w:rsidR="00C36A5D">
        <w:rPr>
          <w:rFonts w:ascii="Times New Roman" w:hAnsi="Times New Roman" w:cs="Times New Roman"/>
        </w:rPr>
        <w:t xml:space="preserve">bearing </w:t>
      </w:r>
      <w:r w:rsidR="003C5F30">
        <w:rPr>
          <w:rFonts w:ascii="Times New Roman" w:hAnsi="Times New Roman" w:cs="Times New Roman"/>
        </w:rPr>
        <w:t>on</w:t>
      </w:r>
      <w:r w:rsidR="00C36A5D">
        <w:rPr>
          <w:rFonts w:ascii="Times New Roman" w:hAnsi="Times New Roman" w:cs="Times New Roman"/>
        </w:rPr>
        <w:t xml:space="preserve"> </w:t>
      </w:r>
      <w:r>
        <w:rPr>
          <w:rFonts w:ascii="Times New Roman" w:hAnsi="Times New Roman" w:cs="Times New Roman"/>
        </w:rPr>
        <w:t>schizophrenic persons.</w:t>
      </w:r>
      <w:r w:rsidR="00AC0D55">
        <w:rPr>
          <w:rFonts w:ascii="Times New Roman" w:hAnsi="Times New Roman" w:cs="Times New Roman"/>
        </w:rPr>
        <w:t xml:space="preserve"> </w:t>
      </w:r>
      <w:r w:rsidR="00CD7727">
        <w:rPr>
          <w:rFonts w:ascii="Times New Roman" w:hAnsi="Times New Roman" w:cs="Times New Roman"/>
        </w:rPr>
        <w:t>Their work dr</w:t>
      </w:r>
      <w:r w:rsidR="00FF09AF">
        <w:rPr>
          <w:rFonts w:ascii="Times New Roman" w:hAnsi="Times New Roman" w:cs="Times New Roman"/>
        </w:rPr>
        <w:t>aw</w:t>
      </w:r>
      <w:r w:rsidR="00CD7727">
        <w:rPr>
          <w:rFonts w:ascii="Times New Roman" w:hAnsi="Times New Roman" w:cs="Times New Roman"/>
        </w:rPr>
        <w:t>s</w:t>
      </w:r>
      <w:r w:rsidR="00FF09AF">
        <w:rPr>
          <w:rFonts w:ascii="Times New Roman" w:hAnsi="Times New Roman" w:cs="Times New Roman"/>
        </w:rPr>
        <w:t xml:space="preserve"> </w:t>
      </w:r>
      <w:r w:rsidR="005933E2">
        <w:rPr>
          <w:rFonts w:ascii="Times New Roman" w:hAnsi="Times New Roman" w:cs="Times New Roman"/>
        </w:rPr>
        <w:t>on</w:t>
      </w:r>
      <w:r w:rsidR="00FF09AF">
        <w:rPr>
          <w:rFonts w:ascii="Times New Roman" w:hAnsi="Times New Roman" w:cs="Times New Roman"/>
        </w:rPr>
        <w:t xml:space="preserve"> </w:t>
      </w:r>
      <w:r w:rsidR="00CD7727">
        <w:rPr>
          <w:rFonts w:ascii="Times New Roman" w:hAnsi="Times New Roman" w:cs="Times New Roman"/>
        </w:rPr>
        <w:t xml:space="preserve">neuropsychological and neuroimaging </w:t>
      </w:r>
      <w:r w:rsidR="005933E2">
        <w:rPr>
          <w:rFonts w:ascii="Times New Roman" w:hAnsi="Times New Roman" w:cs="Times New Roman"/>
        </w:rPr>
        <w:t>studies t</w:t>
      </w:r>
      <w:r w:rsidR="00FF09AF">
        <w:rPr>
          <w:rFonts w:ascii="Times New Roman" w:hAnsi="Times New Roman" w:cs="Times New Roman"/>
        </w:rPr>
        <w:t xml:space="preserve">hat </w:t>
      </w:r>
      <w:r w:rsidR="00CD7727">
        <w:rPr>
          <w:rFonts w:ascii="Times New Roman" w:hAnsi="Times New Roman" w:cs="Times New Roman"/>
        </w:rPr>
        <w:t xml:space="preserve">have </w:t>
      </w:r>
      <w:r w:rsidR="00FF09AF">
        <w:rPr>
          <w:rFonts w:ascii="Times New Roman" w:hAnsi="Times New Roman" w:cs="Times New Roman"/>
        </w:rPr>
        <w:t>identi</w:t>
      </w:r>
      <w:r w:rsidR="005933E2">
        <w:rPr>
          <w:rFonts w:ascii="Times New Roman" w:hAnsi="Times New Roman" w:cs="Times New Roman"/>
        </w:rPr>
        <w:t>f</w:t>
      </w:r>
      <w:r w:rsidR="00CD7727">
        <w:rPr>
          <w:rFonts w:ascii="Times New Roman" w:hAnsi="Times New Roman" w:cs="Times New Roman"/>
        </w:rPr>
        <w:t>ied</w:t>
      </w:r>
      <w:r>
        <w:rPr>
          <w:rFonts w:ascii="Times New Roman" w:hAnsi="Times New Roman" w:cs="Times New Roman"/>
        </w:rPr>
        <w:t xml:space="preserve"> </w:t>
      </w:r>
      <w:r w:rsidR="00FF09AF">
        <w:rPr>
          <w:rFonts w:ascii="Times New Roman" w:hAnsi="Times New Roman" w:cs="Times New Roman"/>
        </w:rPr>
        <w:t xml:space="preserve">“candidate brain regions” </w:t>
      </w:r>
      <w:r>
        <w:rPr>
          <w:rFonts w:ascii="Times New Roman" w:hAnsi="Times New Roman" w:cs="Times New Roman"/>
        </w:rPr>
        <w:t xml:space="preserve">responsible for </w:t>
      </w:r>
      <w:r w:rsidR="00FF09AF">
        <w:rPr>
          <w:rFonts w:ascii="Times New Roman" w:hAnsi="Times New Roman" w:cs="Times New Roman"/>
        </w:rPr>
        <w:t>self</w:t>
      </w:r>
      <w:r w:rsidR="00CD7727">
        <w:rPr>
          <w:rFonts w:ascii="Times New Roman" w:hAnsi="Times New Roman" w:cs="Times New Roman"/>
        </w:rPr>
        <w:t>-</w:t>
      </w:r>
      <w:r w:rsidR="00FF09AF">
        <w:rPr>
          <w:rFonts w:ascii="Times New Roman" w:hAnsi="Times New Roman" w:cs="Times New Roman"/>
        </w:rPr>
        <w:t>experience</w:t>
      </w:r>
      <w:r w:rsidR="00CD7727">
        <w:rPr>
          <w:rFonts w:ascii="Times New Roman" w:hAnsi="Times New Roman" w:cs="Times New Roman"/>
        </w:rPr>
        <w:t xml:space="preserve"> </w:t>
      </w:r>
      <w:r w:rsidR="00C36A5D">
        <w:rPr>
          <w:rFonts w:ascii="Times New Roman" w:hAnsi="Times New Roman" w:cs="Times New Roman"/>
        </w:rPr>
        <w:t>and self-regulating processes in healthy subjects</w:t>
      </w:r>
      <w:r w:rsidR="005933E2">
        <w:rPr>
          <w:rFonts w:ascii="Times New Roman" w:hAnsi="Times New Roman" w:cs="Times New Roman"/>
        </w:rPr>
        <w:t>.</w:t>
      </w:r>
      <w:r w:rsidR="00AC0D55">
        <w:rPr>
          <w:rFonts w:ascii="Times New Roman" w:hAnsi="Times New Roman" w:cs="Times New Roman"/>
        </w:rPr>
        <w:t xml:space="preserve"> </w:t>
      </w:r>
      <w:r w:rsidR="00CD7727">
        <w:rPr>
          <w:rFonts w:ascii="Times New Roman" w:hAnsi="Times New Roman" w:cs="Times New Roman"/>
        </w:rPr>
        <w:t xml:space="preserve">Self-experience refers to regions responsible for the emergence of a minimal notion of the bodily or “core” self that </w:t>
      </w:r>
      <w:r w:rsidR="00C36A5D">
        <w:rPr>
          <w:rFonts w:ascii="Times New Roman" w:hAnsi="Times New Roman" w:cs="Times New Roman"/>
        </w:rPr>
        <w:t xml:space="preserve">establishes </w:t>
      </w:r>
      <w:r w:rsidR="00CD7727">
        <w:rPr>
          <w:rFonts w:ascii="Times New Roman" w:hAnsi="Times New Roman" w:cs="Times New Roman"/>
        </w:rPr>
        <w:t>the “</w:t>
      </w:r>
      <w:proofErr w:type="spellStart"/>
      <w:r w:rsidR="00CD7727">
        <w:rPr>
          <w:rFonts w:ascii="Times New Roman" w:hAnsi="Times New Roman" w:cs="Times New Roman"/>
        </w:rPr>
        <w:t>mineness</w:t>
      </w:r>
      <w:proofErr w:type="spellEnd"/>
      <w:r w:rsidR="00CD7727">
        <w:rPr>
          <w:rFonts w:ascii="Times New Roman" w:hAnsi="Times New Roman" w:cs="Times New Roman"/>
        </w:rPr>
        <w:t>” of the phenomenal field, embodiment of point of view, and issues of agency and bodily ownership.</w:t>
      </w:r>
      <w:r w:rsidR="00AC0D55">
        <w:rPr>
          <w:rFonts w:ascii="Times New Roman" w:hAnsi="Times New Roman" w:cs="Times New Roman"/>
        </w:rPr>
        <w:t xml:space="preserve"> </w:t>
      </w:r>
      <w:r w:rsidR="00CD7727">
        <w:rPr>
          <w:rFonts w:ascii="Times New Roman" w:hAnsi="Times New Roman" w:cs="Times New Roman"/>
        </w:rPr>
        <w:t>The basic finding is that the motor system plays a crucial role in how persons distinguish themselves, as bodily selves, from other human bodies and that self-related stimuli are processed faster and more accurately compared to other-related body stimuli.</w:t>
      </w:r>
      <w:r w:rsidR="00AC0D55">
        <w:rPr>
          <w:rFonts w:ascii="Times New Roman" w:hAnsi="Times New Roman" w:cs="Times New Roman"/>
        </w:rPr>
        <w:t xml:space="preserve"> </w:t>
      </w:r>
      <w:r w:rsidR="003C5F30">
        <w:rPr>
          <w:rFonts w:ascii="Times New Roman" w:hAnsi="Times New Roman" w:cs="Times New Roman"/>
        </w:rPr>
        <w:t>Evidence suggests</w:t>
      </w:r>
      <w:r w:rsidR="00C36A5D">
        <w:rPr>
          <w:rFonts w:ascii="Times New Roman" w:hAnsi="Times New Roman" w:cs="Times New Roman"/>
        </w:rPr>
        <w:t xml:space="preserve"> </w:t>
      </w:r>
      <w:r w:rsidR="00CD7727">
        <w:rPr>
          <w:rFonts w:ascii="Times New Roman" w:hAnsi="Times New Roman" w:cs="Times New Roman"/>
        </w:rPr>
        <w:t>“a tight relationship” between the “bodily self-related multimodal integration” carried out by the cortical motor areas (especially the ventral premotor cortex</w:t>
      </w:r>
      <w:ins w:id="179" w:author="Copyeditor" w:date="2022-08-05T22:05:00Z">
        <w:r w:rsidR="006A57F8">
          <w:rPr>
            <w:rFonts w:ascii="Times New Roman" w:hAnsi="Times New Roman" w:cs="Times New Roman"/>
          </w:rPr>
          <w:t xml:space="preserve"> or </w:t>
        </w:r>
        <w:proofErr w:type="spellStart"/>
        <w:r w:rsidR="006A57F8">
          <w:rPr>
            <w:rFonts w:ascii="Times New Roman" w:hAnsi="Times New Roman" w:cs="Times New Roman"/>
          </w:rPr>
          <w:t>vPMC</w:t>
        </w:r>
      </w:ins>
      <w:proofErr w:type="spellEnd"/>
      <w:r w:rsidR="00CD7727">
        <w:rPr>
          <w:rFonts w:ascii="Times New Roman" w:hAnsi="Times New Roman" w:cs="Times New Roman"/>
        </w:rPr>
        <w:t xml:space="preserve">) </w:t>
      </w:r>
      <w:r w:rsidR="00C36A5D">
        <w:rPr>
          <w:rFonts w:ascii="Times New Roman" w:hAnsi="Times New Roman" w:cs="Times New Roman"/>
        </w:rPr>
        <w:t xml:space="preserve">that </w:t>
      </w:r>
      <w:r w:rsidR="00CD7727">
        <w:rPr>
          <w:rFonts w:ascii="Times New Roman" w:hAnsi="Times New Roman" w:cs="Times New Roman"/>
        </w:rPr>
        <w:t>guid</w:t>
      </w:r>
      <w:r w:rsidR="00C36A5D">
        <w:rPr>
          <w:rFonts w:ascii="Times New Roman" w:hAnsi="Times New Roman" w:cs="Times New Roman"/>
        </w:rPr>
        <w:t>e</w:t>
      </w:r>
      <w:del w:id="180" w:author="Copyeditor" w:date="2022-08-05T21:59:00Z">
        <w:r w:rsidR="00C36A5D" w:rsidDel="00534DC5">
          <w:rPr>
            <w:rFonts w:ascii="Times New Roman" w:hAnsi="Times New Roman" w:cs="Times New Roman"/>
          </w:rPr>
          <w:delText>s</w:delText>
        </w:r>
      </w:del>
      <w:r w:rsidR="00CD7727">
        <w:rPr>
          <w:rFonts w:ascii="Times New Roman" w:hAnsi="Times New Roman" w:cs="Times New Roman"/>
        </w:rPr>
        <w:t xml:space="preserve"> </w:t>
      </w:r>
      <w:r w:rsidR="00C36A5D">
        <w:rPr>
          <w:rFonts w:ascii="Times New Roman" w:hAnsi="Times New Roman" w:cs="Times New Roman"/>
        </w:rPr>
        <w:t>one’s</w:t>
      </w:r>
      <w:r w:rsidR="00CD7727">
        <w:rPr>
          <w:rFonts w:ascii="Times New Roman" w:hAnsi="Times New Roman" w:cs="Times New Roman"/>
        </w:rPr>
        <w:t xml:space="preserve"> motor behavior and the </w:t>
      </w:r>
      <w:r w:rsidR="00C36A5D">
        <w:rPr>
          <w:rFonts w:ascii="Times New Roman" w:hAnsi="Times New Roman" w:cs="Times New Roman"/>
        </w:rPr>
        <w:t>“</w:t>
      </w:r>
      <w:r w:rsidR="00CD7727">
        <w:rPr>
          <w:rFonts w:ascii="Times New Roman" w:hAnsi="Times New Roman" w:cs="Times New Roman"/>
        </w:rPr>
        <w:t xml:space="preserve">implicit awareness one entertains of one’s body as one’s own body and of one’s behavior as one’s own behavior” </w:t>
      </w:r>
      <w:r w:rsidR="003C5F30">
        <w:rPr>
          <w:rFonts w:ascii="Times New Roman" w:hAnsi="Times New Roman" w:cs="Times New Roman"/>
        </w:rPr>
        <w:t>(especially in the posterior insular cortex</w:t>
      </w:r>
      <w:ins w:id="181" w:author="Copyeditor" w:date="2022-08-05T22:06:00Z">
        <w:r w:rsidR="006A57F8">
          <w:rPr>
            <w:rFonts w:ascii="Times New Roman" w:hAnsi="Times New Roman" w:cs="Times New Roman"/>
          </w:rPr>
          <w:t xml:space="preserve"> or </w:t>
        </w:r>
        <w:proofErr w:type="spellStart"/>
        <w:r w:rsidR="006A57F8">
          <w:rPr>
            <w:rFonts w:ascii="Times New Roman" w:hAnsi="Times New Roman" w:cs="Times New Roman"/>
          </w:rPr>
          <w:t>pIC</w:t>
        </w:r>
      </w:ins>
      <w:proofErr w:type="spellEnd"/>
      <w:r w:rsidR="003C5F30">
        <w:rPr>
          <w:rFonts w:ascii="Times New Roman" w:hAnsi="Times New Roman" w:cs="Times New Roman"/>
        </w:rPr>
        <w:t xml:space="preserve">) </w:t>
      </w:r>
      <w:r w:rsidR="00CD7727">
        <w:rPr>
          <w:rFonts w:ascii="Times New Roman" w:hAnsi="Times New Roman" w:cs="Times New Roman"/>
        </w:rPr>
        <w:t>(</w:t>
      </w:r>
      <w:proofErr w:type="spellStart"/>
      <w:r w:rsidR="00CD7727">
        <w:rPr>
          <w:rFonts w:ascii="Times New Roman" w:hAnsi="Times New Roman" w:cs="Times New Roman"/>
        </w:rPr>
        <w:t>Gallese</w:t>
      </w:r>
      <w:proofErr w:type="spellEnd"/>
      <w:r w:rsidR="00CD7727">
        <w:rPr>
          <w:rFonts w:ascii="Times New Roman" w:hAnsi="Times New Roman" w:cs="Times New Roman"/>
        </w:rPr>
        <w:t xml:space="preserve"> and </w:t>
      </w:r>
      <w:proofErr w:type="spellStart"/>
      <w:r w:rsidR="00CD7727">
        <w:rPr>
          <w:rFonts w:ascii="Times New Roman" w:hAnsi="Times New Roman" w:cs="Times New Roman"/>
        </w:rPr>
        <w:t>Ferri</w:t>
      </w:r>
      <w:proofErr w:type="spellEnd"/>
      <w:r w:rsidR="00CD7727">
        <w:rPr>
          <w:rFonts w:ascii="Times New Roman" w:hAnsi="Times New Roman" w:cs="Times New Roman"/>
        </w:rPr>
        <w:t xml:space="preserve"> 1</w:t>
      </w:r>
      <w:del w:id="182" w:author="Copyeditor" w:date="2022-08-05T22:00:00Z">
        <w:r w:rsidR="00CD7727" w:rsidDel="00534DC5">
          <w:rPr>
            <w:rFonts w:ascii="Times New Roman" w:hAnsi="Times New Roman" w:cs="Times New Roman"/>
          </w:rPr>
          <w:delText>-</w:delText>
        </w:r>
      </w:del>
      <w:ins w:id="183" w:author="Copyeditor" w:date="2022-08-05T22:00:00Z">
        <w:r w:rsidR="00534DC5">
          <w:rPr>
            <w:rFonts w:ascii="Times New Roman" w:hAnsi="Times New Roman" w:cs="Times New Roman"/>
          </w:rPr>
          <w:t>–</w:t>
        </w:r>
      </w:ins>
      <w:r w:rsidR="00CD7727">
        <w:rPr>
          <w:rFonts w:ascii="Times New Roman" w:hAnsi="Times New Roman" w:cs="Times New Roman"/>
        </w:rPr>
        <w:t>2).</w:t>
      </w:r>
      <w:r w:rsidR="00AC0D55">
        <w:rPr>
          <w:rFonts w:ascii="Times New Roman" w:hAnsi="Times New Roman" w:cs="Times New Roman"/>
        </w:rPr>
        <w:t xml:space="preserve"> </w:t>
      </w:r>
    </w:p>
    <w:p w14:paraId="5853CBEC" w14:textId="37FAB4C3" w:rsidR="00FF09AF" w:rsidRDefault="00C36A5D" w:rsidP="00091D0A">
      <w:pPr>
        <w:spacing w:line="480" w:lineRule="auto"/>
        <w:ind w:firstLine="720"/>
        <w:rPr>
          <w:rFonts w:ascii="Times New Roman" w:hAnsi="Times New Roman" w:cs="Times New Roman"/>
        </w:rPr>
      </w:pPr>
      <w:r>
        <w:rPr>
          <w:rFonts w:ascii="Times New Roman" w:hAnsi="Times New Roman" w:cs="Times New Roman"/>
        </w:rPr>
        <w:lastRenderedPageBreak/>
        <w:t xml:space="preserve">This </w:t>
      </w:r>
      <w:r w:rsidR="00CD7727">
        <w:rPr>
          <w:rFonts w:ascii="Times New Roman" w:hAnsi="Times New Roman" w:cs="Times New Roman"/>
        </w:rPr>
        <w:t xml:space="preserve">interconnection </w:t>
      </w:r>
      <w:r>
        <w:rPr>
          <w:rFonts w:ascii="Times New Roman" w:hAnsi="Times New Roman" w:cs="Times New Roman"/>
        </w:rPr>
        <w:t xml:space="preserve">is shown to be variously disturbed </w:t>
      </w:r>
      <w:r w:rsidR="00CD7727">
        <w:rPr>
          <w:rFonts w:ascii="Times New Roman" w:hAnsi="Times New Roman" w:cs="Times New Roman"/>
        </w:rPr>
        <w:t>in their several studies comparing first-episode schizophrenics (FES) to healthy controls.</w:t>
      </w:r>
      <w:r w:rsidR="00AC0D55">
        <w:rPr>
          <w:rFonts w:ascii="Times New Roman" w:hAnsi="Times New Roman" w:cs="Times New Roman"/>
        </w:rPr>
        <w:t xml:space="preserve"> </w:t>
      </w:r>
      <w:r>
        <w:rPr>
          <w:rFonts w:ascii="Times New Roman" w:hAnsi="Times New Roman" w:cs="Times New Roman"/>
        </w:rPr>
        <w:t xml:space="preserve">One </w:t>
      </w:r>
      <w:r w:rsidR="00CD7727">
        <w:rPr>
          <w:rFonts w:ascii="Times New Roman" w:hAnsi="Times New Roman" w:cs="Times New Roman"/>
        </w:rPr>
        <w:t>study assessing implicit and explicit knowledge about the bodily self</w:t>
      </w:r>
      <w:r>
        <w:rPr>
          <w:rFonts w:ascii="Times New Roman" w:hAnsi="Times New Roman" w:cs="Times New Roman"/>
        </w:rPr>
        <w:t xml:space="preserve"> in the two groups showed that </w:t>
      </w:r>
      <w:r w:rsidR="00CD7727">
        <w:rPr>
          <w:rFonts w:ascii="Times New Roman" w:hAnsi="Times New Roman" w:cs="Times New Roman"/>
        </w:rPr>
        <w:t>FES patients did not display the self-advantage effect in the implicit task and also tended to misattribute other people’s body parts to themselves (</w:t>
      </w:r>
      <w:proofErr w:type="spellStart"/>
      <w:r>
        <w:rPr>
          <w:rFonts w:ascii="Times New Roman" w:hAnsi="Times New Roman" w:cs="Times New Roman"/>
        </w:rPr>
        <w:t>Ferri</w:t>
      </w:r>
      <w:proofErr w:type="spellEnd"/>
      <w:r w:rsidR="00F40322">
        <w:rPr>
          <w:rFonts w:ascii="Times New Roman" w:hAnsi="Times New Roman" w:cs="Times New Roman"/>
        </w:rPr>
        <w:t xml:space="preserve"> et al</w:t>
      </w:r>
      <w:ins w:id="184" w:author="Copyeditor" w:date="2022-08-05T22:06:00Z">
        <w:r w:rsidR="0065109F">
          <w:rPr>
            <w:rFonts w:ascii="Times New Roman" w:hAnsi="Times New Roman" w:cs="Times New Roman"/>
          </w:rPr>
          <w:t>.</w:t>
        </w:r>
      </w:ins>
      <w:r w:rsidR="003A610A">
        <w:rPr>
          <w:rFonts w:ascii="Times New Roman" w:hAnsi="Times New Roman" w:cs="Times New Roman"/>
        </w:rPr>
        <w:t>, “Bodily Self and Schizophrenia”</w:t>
      </w:r>
      <w:r w:rsidR="00F40322">
        <w:rPr>
          <w:rFonts w:ascii="Times New Roman" w:hAnsi="Times New Roman" w:cs="Times New Roman"/>
        </w:rPr>
        <w:t xml:space="preserve"> 1370</w:t>
      </w:r>
      <w:r w:rsidR="00CD7727">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Another, focusing </w:t>
      </w:r>
      <w:r w:rsidR="00CD7727">
        <w:rPr>
          <w:rFonts w:ascii="Times New Roman" w:hAnsi="Times New Roman" w:cs="Times New Roman"/>
        </w:rPr>
        <w:t xml:space="preserve">on </w:t>
      </w:r>
      <w:r>
        <w:rPr>
          <w:rFonts w:ascii="Times New Roman" w:hAnsi="Times New Roman" w:cs="Times New Roman"/>
        </w:rPr>
        <w:t xml:space="preserve">the </w:t>
      </w:r>
      <w:r w:rsidR="00CD7727">
        <w:rPr>
          <w:rFonts w:ascii="Times New Roman" w:hAnsi="Times New Roman" w:cs="Times New Roman"/>
        </w:rPr>
        <w:t>social perception of touch</w:t>
      </w:r>
      <w:r>
        <w:rPr>
          <w:rFonts w:ascii="Times New Roman" w:hAnsi="Times New Roman" w:cs="Times New Roman"/>
        </w:rPr>
        <w:t xml:space="preserve">, showed that activation patterns in the posterior insular cortex, a central node in the neural representation of “the material me,” did not differ for FES patients when they experienced being touched themselves versus </w:t>
      </w:r>
      <w:r w:rsidR="003C5F30">
        <w:rPr>
          <w:rFonts w:ascii="Times New Roman" w:hAnsi="Times New Roman" w:cs="Times New Roman"/>
        </w:rPr>
        <w:t xml:space="preserve">when they </w:t>
      </w:r>
      <w:r>
        <w:rPr>
          <w:rFonts w:ascii="Times New Roman" w:hAnsi="Times New Roman" w:cs="Times New Roman"/>
        </w:rPr>
        <w:t>observed someone else being touched.</w:t>
      </w:r>
      <w:r w:rsidR="00AC0D55">
        <w:rPr>
          <w:rFonts w:ascii="Times New Roman" w:hAnsi="Times New Roman" w:cs="Times New Roman"/>
        </w:rPr>
        <w:t xml:space="preserve"> </w:t>
      </w:r>
      <w:r>
        <w:rPr>
          <w:rFonts w:ascii="Times New Roman" w:hAnsi="Times New Roman" w:cs="Times New Roman"/>
        </w:rPr>
        <w:t xml:space="preserve">At the same time, it found significant differences in the left hemisphere </w:t>
      </w:r>
      <w:proofErr w:type="spellStart"/>
      <w:r>
        <w:rPr>
          <w:rFonts w:ascii="Times New Roman" w:hAnsi="Times New Roman" w:cs="Times New Roman"/>
        </w:rPr>
        <w:t>pIC</w:t>
      </w:r>
      <w:proofErr w:type="spellEnd"/>
      <w:r>
        <w:rPr>
          <w:rFonts w:ascii="Times New Roman" w:hAnsi="Times New Roman" w:cs="Times New Roman"/>
        </w:rPr>
        <w:t>, as compared to healthy controls, in their processing of observed touch with a positive valence (caress) versus a negative valence (hit) (</w:t>
      </w:r>
      <w:proofErr w:type="spellStart"/>
      <w:r>
        <w:rPr>
          <w:rFonts w:ascii="Times New Roman" w:hAnsi="Times New Roman" w:cs="Times New Roman"/>
        </w:rPr>
        <w:t>Ebisch</w:t>
      </w:r>
      <w:proofErr w:type="spellEnd"/>
      <w:ins w:id="185" w:author="Copyeditor" w:date="2022-08-05T22:06:00Z">
        <w:r w:rsidR="0065109F">
          <w:rPr>
            <w:rFonts w:ascii="Times New Roman" w:hAnsi="Times New Roman" w:cs="Times New Roman"/>
          </w:rPr>
          <w:t xml:space="preserve"> et al.</w:t>
        </w:r>
      </w:ins>
      <w:r w:rsidR="00FD7F46">
        <w:rPr>
          <w:rFonts w:ascii="Times New Roman" w:hAnsi="Times New Roman" w:cs="Times New Roman"/>
        </w:rPr>
        <w:t>, “Out of Touch with Reality?”</w:t>
      </w:r>
      <w:r w:rsidR="00EC7802">
        <w:rPr>
          <w:rFonts w:ascii="Times New Roman" w:hAnsi="Times New Roman" w:cs="Times New Roman"/>
        </w:rPr>
        <w:t xml:space="preserve"> 295</w:t>
      </w:r>
      <w:r>
        <w:rPr>
          <w:rFonts w:ascii="Times New Roman" w:hAnsi="Times New Roman" w:cs="Times New Roman"/>
        </w:rPr>
        <w:t>).</w:t>
      </w:r>
      <w:r w:rsidR="00AC0D55">
        <w:rPr>
          <w:rFonts w:ascii="Times New Roman" w:hAnsi="Times New Roman" w:cs="Times New Roman"/>
        </w:rPr>
        <w:t xml:space="preserve"> </w:t>
      </w:r>
      <w:r w:rsidR="00FF09AF">
        <w:rPr>
          <w:rFonts w:ascii="Times New Roman" w:hAnsi="Times New Roman" w:cs="Times New Roman"/>
        </w:rPr>
        <w:t>A third study</w:t>
      </w:r>
      <w:r>
        <w:rPr>
          <w:rFonts w:ascii="Times New Roman" w:hAnsi="Times New Roman" w:cs="Times New Roman"/>
        </w:rPr>
        <w:t>,</w:t>
      </w:r>
      <w:r w:rsidR="00FF09AF">
        <w:rPr>
          <w:rFonts w:ascii="Times New Roman" w:hAnsi="Times New Roman" w:cs="Times New Roman"/>
        </w:rPr>
        <w:t xml:space="preserve"> explor</w:t>
      </w:r>
      <w:r>
        <w:rPr>
          <w:rFonts w:ascii="Times New Roman" w:hAnsi="Times New Roman" w:cs="Times New Roman"/>
        </w:rPr>
        <w:t>ing</w:t>
      </w:r>
      <w:r w:rsidR="00FF09AF">
        <w:rPr>
          <w:rFonts w:ascii="Times New Roman" w:hAnsi="Times New Roman" w:cs="Times New Roman"/>
        </w:rPr>
        <w:t xml:space="preserve"> the interoceptive accuracy of schizophrenic patients by administering a heartbeat perception task</w:t>
      </w:r>
      <w:r>
        <w:rPr>
          <w:rFonts w:ascii="Times New Roman" w:hAnsi="Times New Roman" w:cs="Times New Roman"/>
        </w:rPr>
        <w:t>, indicat</w:t>
      </w:r>
      <w:r w:rsidR="00FF09AF">
        <w:rPr>
          <w:rFonts w:ascii="Times New Roman" w:hAnsi="Times New Roman" w:cs="Times New Roman"/>
        </w:rPr>
        <w:t>ed marked reduction in the</w:t>
      </w:r>
      <w:r>
        <w:rPr>
          <w:rFonts w:ascii="Times New Roman" w:hAnsi="Times New Roman" w:cs="Times New Roman"/>
        </w:rPr>
        <w:t>ir</w:t>
      </w:r>
      <w:r w:rsidR="00FF09AF">
        <w:rPr>
          <w:rFonts w:ascii="Times New Roman" w:hAnsi="Times New Roman" w:cs="Times New Roman"/>
        </w:rPr>
        <w:t xml:space="preserve"> </w:t>
      </w:r>
      <w:r w:rsidR="003C5F30">
        <w:rPr>
          <w:rFonts w:ascii="Times New Roman" w:hAnsi="Times New Roman" w:cs="Times New Roman"/>
        </w:rPr>
        <w:t xml:space="preserve">ability </w:t>
      </w:r>
      <w:r w:rsidR="00FF09AF">
        <w:rPr>
          <w:rFonts w:ascii="Times New Roman" w:hAnsi="Times New Roman" w:cs="Times New Roman"/>
        </w:rPr>
        <w:t>to perceive physiological stimuli originating inside the body and thus to discern a “self” to which inner sensations could be attributed.</w:t>
      </w:r>
      <w:r w:rsidR="00AC0D55">
        <w:rPr>
          <w:rFonts w:ascii="Times New Roman" w:hAnsi="Times New Roman" w:cs="Times New Roman"/>
        </w:rPr>
        <w:t xml:space="preserve"> </w:t>
      </w:r>
      <w:r w:rsidR="00CD7727">
        <w:rPr>
          <w:rFonts w:ascii="Times New Roman" w:hAnsi="Times New Roman" w:cs="Times New Roman"/>
        </w:rPr>
        <w:t xml:space="preserve">A </w:t>
      </w:r>
      <w:r>
        <w:rPr>
          <w:rFonts w:ascii="Times New Roman" w:hAnsi="Times New Roman" w:cs="Times New Roman"/>
        </w:rPr>
        <w:t xml:space="preserve">fourth posits an interrelation between </w:t>
      </w:r>
      <w:r w:rsidR="00CD7727">
        <w:rPr>
          <w:rFonts w:ascii="Times New Roman" w:hAnsi="Times New Roman" w:cs="Times New Roman"/>
        </w:rPr>
        <w:t xml:space="preserve">two </w:t>
      </w:r>
      <w:r>
        <w:rPr>
          <w:rFonts w:ascii="Times New Roman" w:hAnsi="Times New Roman" w:cs="Times New Roman"/>
        </w:rPr>
        <w:t xml:space="preserve">different </w:t>
      </w:r>
      <w:r w:rsidR="00CD7727">
        <w:rPr>
          <w:rFonts w:ascii="Times New Roman" w:hAnsi="Times New Roman" w:cs="Times New Roman"/>
        </w:rPr>
        <w:t xml:space="preserve">perspectives on self-disturbance in FES, </w:t>
      </w:r>
      <w:r>
        <w:rPr>
          <w:rFonts w:ascii="Times New Roman" w:hAnsi="Times New Roman" w:cs="Times New Roman"/>
        </w:rPr>
        <w:t xml:space="preserve">those </w:t>
      </w:r>
      <w:r w:rsidR="00CD7727">
        <w:rPr>
          <w:rFonts w:ascii="Times New Roman" w:hAnsi="Times New Roman" w:cs="Times New Roman"/>
        </w:rPr>
        <w:t xml:space="preserve">relating them </w:t>
      </w:r>
      <w:r>
        <w:rPr>
          <w:rFonts w:ascii="Times New Roman" w:hAnsi="Times New Roman" w:cs="Times New Roman"/>
        </w:rPr>
        <w:t xml:space="preserve">to </w:t>
      </w:r>
      <w:r w:rsidR="00CD7727">
        <w:rPr>
          <w:rFonts w:ascii="Times New Roman" w:hAnsi="Times New Roman" w:cs="Times New Roman"/>
        </w:rPr>
        <w:t xml:space="preserve">“dysfunction of brain lateral cortices” (i.e., </w:t>
      </w:r>
      <w:proofErr w:type="spellStart"/>
      <w:r w:rsidR="00CD7727">
        <w:rPr>
          <w:rFonts w:ascii="Times New Roman" w:hAnsi="Times New Roman" w:cs="Times New Roman"/>
        </w:rPr>
        <w:t>vPMC</w:t>
      </w:r>
      <w:proofErr w:type="spellEnd"/>
      <w:r w:rsidR="00CD7727">
        <w:rPr>
          <w:rFonts w:ascii="Times New Roman" w:hAnsi="Times New Roman" w:cs="Times New Roman"/>
        </w:rPr>
        <w:t xml:space="preserve"> and </w:t>
      </w:r>
      <w:proofErr w:type="spellStart"/>
      <w:r w:rsidR="00CD7727">
        <w:rPr>
          <w:rFonts w:ascii="Times New Roman" w:hAnsi="Times New Roman" w:cs="Times New Roman"/>
        </w:rPr>
        <w:t>pIC</w:t>
      </w:r>
      <w:proofErr w:type="spellEnd"/>
      <w:r w:rsidR="00CD7727">
        <w:rPr>
          <w:rFonts w:ascii="Times New Roman" w:hAnsi="Times New Roman" w:cs="Times New Roman"/>
        </w:rPr>
        <w:t xml:space="preserve">) and </w:t>
      </w:r>
      <w:r>
        <w:rPr>
          <w:rFonts w:ascii="Times New Roman" w:hAnsi="Times New Roman" w:cs="Times New Roman"/>
        </w:rPr>
        <w:t xml:space="preserve">those to </w:t>
      </w:r>
      <w:r w:rsidR="00CD7727">
        <w:rPr>
          <w:rFonts w:ascii="Times New Roman" w:hAnsi="Times New Roman" w:cs="Times New Roman"/>
        </w:rPr>
        <w:t xml:space="preserve">“alterations of midline brain structures” (i.e., the posterior cingulate cortex </w:t>
      </w:r>
      <w:del w:id="186" w:author="Copyeditor" w:date="2022-08-05T22:12:00Z">
        <w:r w:rsidR="00CD7727" w:rsidDel="00DC3713">
          <w:rPr>
            <w:rFonts w:ascii="Times New Roman" w:hAnsi="Times New Roman" w:cs="Times New Roman"/>
          </w:rPr>
          <w:delText>[</w:delText>
        </w:r>
      </w:del>
      <w:ins w:id="187" w:author="Copyeditor" w:date="2022-08-05T22:12:00Z">
        <w:r w:rsidR="00DC3713">
          <w:rPr>
            <w:rFonts w:ascii="Times New Roman" w:hAnsi="Times New Roman" w:cs="Times New Roman"/>
          </w:rPr>
          <w:t xml:space="preserve">or </w:t>
        </w:r>
      </w:ins>
      <w:r w:rsidR="00CD7727">
        <w:rPr>
          <w:rFonts w:ascii="Times New Roman" w:hAnsi="Times New Roman" w:cs="Times New Roman"/>
        </w:rPr>
        <w:t>PCC</w:t>
      </w:r>
      <w:del w:id="188" w:author="Copyeditor" w:date="2022-08-05T22:12:00Z">
        <w:r w:rsidDel="00DC3713">
          <w:rPr>
            <w:rFonts w:ascii="Times New Roman" w:hAnsi="Times New Roman" w:cs="Times New Roman"/>
          </w:rPr>
          <w:delText>]</w:delText>
        </w:r>
      </w:del>
      <w:r>
        <w:rPr>
          <w:rFonts w:ascii="Times New Roman" w:hAnsi="Times New Roman" w:cs="Times New Roman"/>
        </w:rPr>
        <w:t>)</w:t>
      </w:r>
      <w:r w:rsidR="00CD7727">
        <w:rPr>
          <w:rFonts w:ascii="Times New Roman" w:hAnsi="Times New Roman" w:cs="Times New Roman"/>
        </w:rPr>
        <w:t xml:space="preserve"> (</w:t>
      </w:r>
      <w:proofErr w:type="spellStart"/>
      <w:r>
        <w:rPr>
          <w:rFonts w:ascii="Times New Roman" w:hAnsi="Times New Roman" w:cs="Times New Roman"/>
        </w:rPr>
        <w:t>Ebisch</w:t>
      </w:r>
      <w:proofErr w:type="spellEnd"/>
      <w:ins w:id="189" w:author="Copyeditor" w:date="2022-08-05T22:12:00Z">
        <w:r w:rsidR="00DC3713">
          <w:rPr>
            <w:rFonts w:ascii="Times New Roman" w:hAnsi="Times New Roman" w:cs="Times New Roman"/>
          </w:rPr>
          <w:t xml:space="preserve"> et al.</w:t>
        </w:r>
      </w:ins>
      <w:r w:rsidR="00272084">
        <w:rPr>
          <w:rFonts w:ascii="Times New Roman" w:hAnsi="Times New Roman" w:cs="Times New Roman"/>
        </w:rPr>
        <w:t>, “Altered Brain Long-Range Functional Interactions”</w:t>
      </w:r>
      <w:r w:rsidR="00FB7A92">
        <w:rPr>
          <w:rFonts w:ascii="Times New Roman" w:hAnsi="Times New Roman" w:cs="Times New Roman"/>
        </w:rPr>
        <w:t xml:space="preserve"> 1075</w:t>
      </w:r>
      <w:r w:rsidR="00CD7727">
        <w:rPr>
          <w:rFonts w:ascii="Times New Roman" w:hAnsi="Times New Roman" w:cs="Times New Roman"/>
        </w:rPr>
        <w:t>).</w:t>
      </w:r>
    </w:p>
    <w:p w14:paraId="606A30BE" w14:textId="29A3F092" w:rsidR="00FF09AF" w:rsidRDefault="00C36A5D" w:rsidP="005933E2">
      <w:pPr>
        <w:spacing w:line="480" w:lineRule="auto"/>
        <w:ind w:firstLine="720"/>
        <w:rPr>
          <w:rFonts w:ascii="Times New Roman" w:hAnsi="Times New Roman" w:cs="Times New Roman"/>
        </w:rPr>
      </w:pPr>
      <w:r>
        <w:rPr>
          <w:rFonts w:ascii="Times New Roman" w:hAnsi="Times New Roman" w:cs="Times New Roman"/>
        </w:rPr>
        <w:t>These studies, in other words, represent preliminary evidence of the neural mechanisms underpinning the “impossibility” for schizophrenic patients to ground the “enigmatic nature of the world, particularly of the world of others,” into their defective bodily presence (</w:t>
      </w:r>
      <w:proofErr w:type="spellStart"/>
      <w:r>
        <w:rPr>
          <w:rFonts w:ascii="Times New Roman" w:hAnsi="Times New Roman" w:cs="Times New Roman"/>
        </w:rPr>
        <w:t>Gallese</w:t>
      </w:r>
      <w:proofErr w:type="spellEnd"/>
      <w:r w:rsidR="004C7D45">
        <w:rPr>
          <w:rFonts w:ascii="Times New Roman" w:hAnsi="Times New Roman" w:cs="Times New Roman"/>
        </w:rPr>
        <w:t xml:space="preserve"> and </w:t>
      </w:r>
      <w:proofErr w:type="spellStart"/>
      <w:r>
        <w:rPr>
          <w:rFonts w:ascii="Times New Roman" w:hAnsi="Times New Roman" w:cs="Times New Roman"/>
        </w:rPr>
        <w:t>Ferri</w:t>
      </w:r>
      <w:proofErr w:type="spellEnd"/>
      <w:r>
        <w:rPr>
          <w:rFonts w:ascii="Times New Roman" w:hAnsi="Times New Roman" w:cs="Times New Roman"/>
        </w:rPr>
        <w:t xml:space="preserve"> 6).</w:t>
      </w:r>
      <w:r w:rsidR="00AC0D55">
        <w:rPr>
          <w:rFonts w:ascii="Times New Roman" w:hAnsi="Times New Roman" w:cs="Times New Roman"/>
        </w:rPr>
        <w:t xml:space="preserve"> </w:t>
      </w:r>
      <w:r>
        <w:rPr>
          <w:rFonts w:ascii="Times New Roman" w:hAnsi="Times New Roman" w:cs="Times New Roman"/>
        </w:rPr>
        <w:t>I</w:t>
      </w:r>
      <w:r w:rsidR="00714633">
        <w:rPr>
          <w:rFonts w:ascii="Times New Roman" w:hAnsi="Times New Roman" w:cs="Times New Roman"/>
        </w:rPr>
        <w:t>n so doing,</w:t>
      </w:r>
      <w:r w:rsidR="00EE7A45">
        <w:rPr>
          <w:rFonts w:ascii="Times New Roman" w:hAnsi="Times New Roman" w:cs="Times New Roman"/>
        </w:rPr>
        <w:t xml:space="preserve"> they pinpoint </w:t>
      </w:r>
      <w:r w:rsidR="005933E2">
        <w:rPr>
          <w:rFonts w:ascii="Times New Roman" w:hAnsi="Times New Roman" w:cs="Times New Roman"/>
        </w:rPr>
        <w:t xml:space="preserve">a major limit to the desirability </w:t>
      </w:r>
      <w:r>
        <w:rPr>
          <w:rFonts w:ascii="Times New Roman" w:hAnsi="Times New Roman" w:cs="Times New Roman"/>
        </w:rPr>
        <w:t xml:space="preserve">of the ontological </w:t>
      </w:r>
      <w:r w:rsidR="00EE7A45">
        <w:rPr>
          <w:rFonts w:ascii="Times New Roman" w:hAnsi="Times New Roman" w:cs="Times New Roman"/>
        </w:rPr>
        <w:t>plasticity</w:t>
      </w:r>
      <w:r>
        <w:rPr>
          <w:rFonts w:ascii="Times New Roman" w:hAnsi="Times New Roman" w:cs="Times New Roman"/>
        </w:rPr>
        <w:t xml:space="preserve"> currently theorized as vibrant materialism</w:t>
      </w:r>
      <w:r w:rsidR="00EE7A45">
        <w:rPr>
          <w:rFonts w:ascii="Times New Roman" w:hAnsi="Times New Roman" w:cs="Times New Roman"/>
        </w:rPr>
        <w:t>—</w:t>
      </w:r>
      <w:r w:rsidR="003C5F30">
        <w:rPr>
          <w:rFonts w:ascii="Times New Roman" w:hAnsi="Times New Roman" w:cs="Times New Roman"/>
        </w:rPr>
        <w:t xml:space="preserve">what </w:t>
      </w:r>
      <w:r w:rsidR="00EE7A45">
        <w:rPr>
          <w:rFonts w:ascii="Times New Roman" w:hAnsi="Times New Roman" w:cs="Times New Roman"/>
          <w:i/>
        </w:rPr>
        <w:t xml:space="preserve">Aurora Leigh </w:t>
      </w:r>
      <w:r w:rsidR="00FA47E7">
        <w:rPr>
          <w:rFonts w:ascii="Times New Roman" w:hAnsi="Times New Roman" w:cs="Times New Roman"/>
        </w:rPr>
        <w:t xml:space="preserve">calls </w:t>
      </w:r>
      <w:r w:rsidR="00EE7A45">
        <w:rPr>
          <w:rFonts w:ascii="Times New Roman" w:hAnsi="Times New Roman" w:cs="Times New Roman"/>
        </w:rPr>
        <w:t>“menacing</w:t>
      </w:r>
      <w:r w:rsidR="003C5F30">
        <w:rPr>
          <w:rFonts w:ascii="Times New Roman" w:hAnsi="Times New Roman" w:cs="Times New Roman"/>
        </w:rPr>
        <w:t>.</w:t>
      </w:r>
      <w:r w:rsidR="00EE7A45">
        <w:rPr>
          <w:rFonts w:ascii="Times New Roman" w:hAnsi="Times New Roman" w:cs="Times New Roman"/>
        </w:rPr>
        <w:t xml:space="preserve">” </w:t>
      </w:r>
      <w:r w:rsidR="005933E2">
        <w:rPr>
          <w:rFonts w:ascii="Times New Roman" w:hAnsi="Times New Roman" w:cs="Times New Roman"/>
        </w:rPr>
        <w:t xml:space="preserve">The import of </w:t>
      </w:r>
      <w:proofErr w:type="spellStart"/>
      <w:r w:rsidR="00FF09AF">
        <w:rPr>
          <w:rFonts w:ascii="Times New Roman" w:hAnsi="Times New Roman" w:cs="Times New Roman"/>
        </w:rPr>
        <w:lastRenderedPageBreak/>
        <w:t>Gallese</w:t>
      </w:r>
      <w:proofErr w:type="spellEnd"/>
      <w:r w:rsidR="00714633">
        <w:rPr>
          <w:rFonts w:ascii="Times New Roman" w:hAnsi="Times New Roman" w:cs="Times New Roman"/>
        </w:rPr>
        <w:t xml:space="preserve"> et</w:t>
      </w:r>
      <w:del w:id="190" w:author="Copyeditor" w:date="2022-08-05T22:15:00Z">
        <w:r w:rsidR="00714633" w:rsidDel="00DC3713">
          <w:rPr>
            <w:rFonts w:ascii="Times New Roman" w:hAnsi="Times New Roman" w:cs="Times New Roman"/>
          </w:rPr>
          <w:delText>.</w:delText>
        </w:r>
      </w:del>
      <w:r w:rsidR="00714633">
        <w:rPr>
          <w:rFonts w:ascii="Times New Roman" w:hAnsi="Times New Roman" w:cs="Times New Roman"/>
        </w:rPr>
        <w:t xml:space="preserve"> al</w:t>
      </w:r>
      <w:ins w:id="191" w:author="Copyeditor" w:date="2022-08-05T22:15:00Z">
        <w:r w:rsidR="00DC3713">
          <w:rPr>
            <w:rFonts w:ascii="Times New Roman" w:hAnsi="Times New Roman" w:cs="Times New Roman"/>
          </w:rPr>
          <w:t>.</w:t>
        </w:r>
      </w:ins>
      <w:r w:rsidR="00FF09AF">
        <w:rPr>
          <w:rFonts w:ascii="Times New Roman" w:hAnsi="Times New Roman" w:cs="Times New Roman"/>
        </w:rPr>
        <w:t xml:space="preserve">’s findings is not only that the </w:t>
      </w:r>
      <w:r w:rsidR="005933E2">
        <w:rPr>
          <w:rFonts w:ascii="Times New Roman" w:hAnsi="Times New Roman" w:cs="Times New Roman"/>
        </w:rPr>
        <w:t>“</w:t>
      </w:r>
      <w:r w:rsidR="00FF09AF">
        <w:rPr>
          <w:rFonts w:ascii="Times New Roman" w:hAnsi="Times New Roman" w:cs="Times New Roman"/>
        </w:rPr>
        <w:t>extremely flexible sense of body ownership</w:t>
      </w:r>
      <w:r w:rsidR="005933E2">
        <w:rPr>
          <w:rFonts w:ascii="Times New Roman" w:hAnsi="Times New Roman" w:cs="Times New Roman"/>
        </w:rPr>
        <w:t>”</w:t>
      </w:r>
      <w:r w:rsidR="00FF09AF">
        <w:rPr>
          <w:rFonts w:ascii="Times New Roman" w:hAnsi="Times New Roman" w:cs="Times New Roman"/>
        </w:rPr>
        <w:t xml:space="preserve"> as well as </w:t>
      </w:r>
      <w:ins w:id="192" w:author="Copyeditor" w:date="2022-08-05T22:17:00Z">
        <w:r w:rsidR="00FE2076">
          <w:rPr>
            <w:rFonts w:ascii="Times New Roman" w:hAnsi="Times New Roman" w:cs="Times New Roman"/>
          </w:rPr>
          <w:t xml:space="preserve">the </w:t>
        </w:r>
      </w:ins>
      <w:r w:rsidR="005933E2">
        <w:rPr>
          <w:rFonts w:ascii="Times New Roman" w:hAnsi="Times New Roman" w:cs="Times New Roman"/>
        </w:rPr>
        <w:t>alternately</w:t>
      </w:r>
      <w:r w:rsidR="00FF09AF">
        <w:rPr>
          <w:rFonts w:ascii="Times New Roman" w:hAnsi="Times New Roman" w:cs="Times New Roman"/>
        </w:rPr>
        <w:t xml:space="preserve"> heightened </w:t>
      </w:r>
      <w:r w:rsidR="005933E2">
        <w:rPr>
          <w:rFonts w:ascii="Times New Roman" w:hAnsi="Times New Roman" w:cs="Times New Roman"/>
        </w:rPr>
        <w:t>and</w:t>
      </w:r>
      <w:r w:rsidR="00FF09AF">
        <w:rPr>
          <w:rFonts w:ascii="Times New Roman" w:hAnsi="Times New Roman" w:cs="Times New Roman"/>
        </w:rPr>
        <w:t xml:space="preserve"> </w:t>
      </w:r>
      <w:r w:rsidR="005933E2">
        <w:rPr>
          <w:rFonts w:ascii="Times New Roman" w:hAnsi="Times New Roman" w:cs="Times New Roman"/>
        </w:rPr>
        <w:t>flatten</w:t>
      </w:r>
      <w:r w:rsidR="00FF09AF">
        <w:rPr>
          <w:rFonts w:ascii="Times New Roman" w:hAnsi="Times New Roman" w:cs="Times New Roman"/>
        </w:rPr>
        <w:t>ed sense of agency</w:t>
      </w:r>
      <w:r w:rsidR="005933E2">
        <w:rPr>
          <w:rFonts w:ascii="Times New Roman" w:hAnsi="Times New Roman" w:cs="Times New Roman"/>
        </w:rPr>
        <w:t xml:space="preserve"> characteristic of schizophrenia</w:t>
      </w:r>
      <w:r w:rsidR="00FF09AF">
        <w:rPr>
          <w:rFonts w:ascii="Times New Roman" w:hAnsi="Times New Roman" w:cs="Times New Roman"/>
        </w:rPr>
        <w:t xml:space="preserve"> has a neuro</w:t>
      </w:r>
      <w:del w:id="193" w:author="Copyeditor" w:date="2022-08-05T22:17:00Z">
        <w:r w:rsidR="00FF09AF" w:rsidDel="00FE2076">
          <w:rPr>
            <w:rFonts w:ascii="Times New Roman" w:hAnsi="Times New Roman" w:cs="Times New Roman"/>
          </w:rPr>
          <w:delText>-</w:delText>
        </w:r>
      </w:del>
      <w:r w:rsidR="00FF09AF">
        <w:rPr>
          <w:rFonts w:ascii="Times New Roman" w:hAnsi="Times New Roman" w:cs="Times New Roman"/>
        </w:rPr>
        <w:t>biological dimension</w:t>
      </w:r>
      <w:r w:rsidR="005933E2">
        <w:rPr>
          <w:rFonts w:ascii="Times New Roman" w:hAnsi="Times New Roman" w:cs="Times New Roman"/>
        </w:rPr>
        <w:t>, comprehension of which could benefit</w:t>
      </w:r>
      <w:r w:rsidR="00FF09AF">
        <w:rPr>
          <w:rFonts w:ascii="Times New Roman" w:hAnsi="Times New Roman" w:cs="Times New Roman"/>
        </w:rPr>
        <w:t xml:space="preserve"> </w:t>
      </w:r>
      <w:r w:rsidR="005933E2">
        <w:rPr>
          <w:rFonts w:ascii="Times New Roman" w:hAnsi="Times New Roman" w:cs="Times New Roman"/>
        </w:rPr>
        <w:t>clinical treatment</w:t>
      </w:r>
      <w:commentRangeStart w:id="194"/>
      <w:r w:rsidR="005933E2">
        <w:rPr>
          <w:rFonts w:ascii="Times New Roman" w:hAnsi="Times New Roman" w:cs="Times New Roman"/>
        </w:rPr>
        <w:t>.</w:t>
      </w:r>
      <w:commentRangeEnd w:id="194"/>
      <w:r w:rsidR="00FE2076">
        <w:rPr>
          <w:rStyle w:val="CommentReference"/>
        </w:rPr>
        <w:commentReference w:id="194"/>
      </w:r>
      <w:r w:rsidR="00AC0D55">
        <w:rPr>
          <w:rFonts w:ascii="Times New Roman" w:hAnsi="Times New Roman" w:cs="Times New Roman"/>
        </w:rPr>
        <w:t xml:space="preserve"> </w:t>
      </w:r>
      <w:r w:rsidR="00EE7A45">
        <w:rPr>
          <w:rFonts w:ascii="Times New Roman" w:hAnsi="Times New Roman" w:cs="Times New Roman"/>
        </w:rPr>
        <w:t>(</w:t>
      </w:r>
      <w:r w:rsidR="00EA702E">
        <w:rPr>
          <w:rFonts w:ascii="Times New Roman" w:hAnsi="Times New Roman" w:cs="Times New Roman"/>
        </w:rPr>
        <w:t>Th</w:t>
      </w:r>
      <w:r w:rsidR="00EE7A45">
        <w:rPr>
          <w:rFonts w:ascii="Times New Roman" w:hAnsi="Times New Roman" w:cs="Times New Roman"/>
        </w:rPr>
        <w:t>e</w:t>
      </w:r>
      <w:r w:rsidR="00EA702E">
        <w:rPr>
          <w:rFonts w:ascii="Times New Roman" w:hAnsi="Times New Roman" w:cs="Times New Roman"/>
        </w:rPr>
        <w:t>y</w:t>
      </w:r>
      <w:r w:rsidR="00EE7A45">
        <w:rPr>
          <w:rFonts w:ascii="Times New Roman" w:hAnsi="Times New Roman" w:cs="Times New Roman"/>
        </w:rPr>
        <w:t xml:space="preserve"> </w:t>
      </w:r>
      <w:r w:rsidR="00EA702E">
        <w:rPr>
          <w:rFonts w:ascii="Times New Roman" w:hAnsi="Times New Roman" w:cs="Times New Roman"/>
        </w:rPr>
        <w:t xml:space="preserve">mention </w:t>
      </w:r>
      <w:r w:rsidR="00EE7A45">
        <w:rPr>
          <w:rFonts w:ascii="Times New Roman" w:hAnsi="Times New Roman" w:cs="Times New Roman"/>
        </w:rPr>
        <w:t xml:space="preserve">grandiosity but other positive symptoms </w:t>
      </w:r>
      <w:r w:rsidR="00FA47E7">
        <w:rPr>
          <w:rFonts w:ascii="Times New Roman" w:hAnsi="Times New Roman" w:cs="Times New Roman"/>
        </w:rPr>
        <w:t xml:space="preserve">relate </w:t>
      </w:r>
      <w:r w:rsidR="00EE7A45">
        <w:rPr>
          <w:rFonts w:ascii="Times New Roman" w:hAnsi="Times New Roman" w:cs="Times New Roman"/>
        </w:rPr>
        <w:t>to</w:t>
      </w:r>
      <w:r w:rsidR="00714633">
        <w:rPr>
          <w:rFonts w:ascii="Times New Roman" w:hAnsi="Times New Roman" w:cs="Times New Roman"/>
        </w:rPr>
        <w:t xml:space="preserve"> defective forms of bodily presence</w:t>
      </w:r>
      <w:del w:id="195" w:author="Copyeditor" w:date="2022-08-05T22:19:00Z">
        <w:r w:rsidDel="00FE2076">
          <w:rPr>
            <w:rFonts w:ascii="Times New Roman" w:hAnsi="Times New Roman" w:cs="Times New Roman"/>
          </w:rPr>
          <w:delText xml:space="preserve"> [</w:delText>
        </w:r>
        <w:r w:rsidR="00B453D8" w:rsidDel="00FE2076">
          <w:rPr>
            <w:rFonts w:ascii="Times New Roman" w:hAnsi="Times New Roman" w:cs="Times New Roman"/>
          </w:rPr>
          <w:delText>“</w:delText>
        </w:r>
        <w:r w:rsidDel="00FE2076">
          <w:rPr>
            <w:rFonts w:ascii="Times New Roman" w:hAnsi="Times New Roman" w:cs="Times New Roman"/>
          </w:rPr>
          <w:delText>Interoception</w:delText>
        </w:r>
        <w:r w:rsidR="00B453D8" w:rsidDel="00FE2076">
          <w:rPr>
            <w:rFonts w:ascii="Times New Roman" w:hAnsi="Times New Roman" w:cs="Times New Roman"/>
          </w:rPr>
          <w:delText xml:space="preserve"> and Positive Symptoms in Schizophrenia”</w:delText>
        </w:r>
        <w:r w:rsidDel="00FE2076">
          <w:rPr>
            <w:rFonts w:ascii="Times New Roman" w:hAnsi="Times New Roman" w:cs="Times New Roman"/>
          </w:rPr>
          <w:delText>]</w:delText>
        </w:r>
      </w:del>
      <w:r w:rsidR="00EE7A45">
        <w:rPr>
          <w:rFonts w:ascii="Times New Roman" w:hAnsi="Times New Roman" w:cs="Times New Roman"/>
        </w:rPr>
        <w:t>)</w:t>
      </w:r>
      <w:r w:rsidR="003C5F30">
        <w:rPr>
          <w:rFonts w:ascii="Times New Roman" w:hAnsi="Times New Roman" w:cs="Times New Roman"/>
        </w:rPr>
        <w:t>.</w:t>
      </w:r>
      <w:r w:rsidR="00AC0D55">
        <w:rPr>
          <w:rFonts w:ascii="Times New Roman" w:hAnsi="Times New Roman" w:cs="Times New Roman"/>
        </w:rPr>
        <w:t xml:space="preserve"> </w:t>
      </w:r>
      <w:del w:id="196" w:author="Copyeditor" w:date="2022-08-05T22:22:00Z">
        <w:r w:rsidR="003C5F30" w:rsidDel="00564954">
          <w:rPr>
            <w:rFonts w:ascii="Times New Roman" w:hAnsi="Times New Roman" w:cs="Times New Roman"/>
          </w:rPr>
          <w:delText>It is that they</w:delText>
        </w:r>
      </w:del>
      <w:ins w:id="197" w:author="Copyeditor" w:date="2022-08-05T22:22:00Z">
        <w:r w:rsidR="00564954">
          <w:rPr>
            <w:rFonts w:ascii="Times New Roman" w:hAnsi="Times New Roman" w:cs="Times New Roman"/>
          </w:rPr>
          <w:t>The findings also</w:t>
        </w:r>
      </w:ins>
      <w:r w:rsidR="003C5F30">
        <w:rPr>
          <w:rFonts w:ascii="Times New Roman" w:hAnsi="Times New Roman" w:cs="Times New Roman"/>
        </w:rPr>
        <w:t xml:space="preserve"> </w:t>
      </w:r>
      <w:r w:rsidR="00FA47E7">
        <w:rPr>
          <w:rFonts w:ascii="Times New Roman" w:hAnsi="Times New Roman" w:cs="Times New Roman"/>
        </w:rPr>
        <w:t>at</w:t>
      </w:r>
      <w:r w:rsidR="00EA702E">
        <w:rPr>
          <w:rFonts w:ascii="Times New Roman" w:hAnsi="Times New Roman" w:cs="Times New Roman"/>
        </w:rPr>
        <w:t>tribute</w:t>
      </w:r>
      <w:r w:rsidR="004B1B21">
        <w:rPr>
          <w:rFonts w:ascii="Times New Roman" w:hAnsi="Times New Roman" w:cs="Times New Roman"/>
        </w:rPr>
        <w:t xml:space="preserve"> a </w:t>
      </w:r>
      <w:r w:rsidR="00714633">
        <w:rPr>
          <w:rFonts w:ascii="Times New Roman" w:hAnsi="Times New Roman" w:cs="Times New Roman"/>
        </w:rPr>
        <w:t>ne</w:t>
      </w:r>
      <w:r w:rsidR="00EA702E">
        <w:rPr>
          <w:rFonts w:ascii="Times New Roman" w:hAnsi="Times New Roman" w:cs="Times New Roman"/>
        </w:rPr>
        <w:t>ural</w:t>
      </w:r>
      <w:r w:rsidR="00714633">
        <w:rPr>
          <w:rFonts w:ascii="Times New Roman" w:hAnsi="Times New Roman" w:cs="Times New Roman"/>
        </w:rPr>
        <w:t xml:space="preserve"> </w:t>
      </w:r>
      <w:r w:rsidR="004B1B21">
        <w:rPr>
          <w:rFonts w:ascii="Times New Roman" w:hAnsi="Times New Roman" w:cs="Times New Roman"/>
        </w:rPr>
        <w:t xml:space="preserve">level to the </w:t>
      </w:r>
      <w:r w:rsidR="00EE7A45">
        <w:rPr>
          <w:rFonts w:ascii="Times New Roman" w:hAnsi="Times New Roman" w:cs="Times New Roman"/>
        </w:rPr>
        <w:t xml:space="preserve">already </w:t>
      </w:r>
      <w:r w:rsidR="004B1B21">
        <w:rPr>
          <w:rFonts w:ascii="Times New Roman" w:hAnsi="Times New Roman" w:cs="Times New Roman"/>
        </w:rPr>
        <w:t>several levels (</w:t>
      </w:r>
      <w:r w:rsidR="005933E2">
        <w:rPr>
          <w:rFonts w:ascii="Times New Roman" w:hAnsi="Times New Roman" w:cs="Times New Roman"/>
        </w:rPr>
        <w:t xml:space="preserve">psychic, affective, cognitive) </w:t>
      </w:r>
      <w:r w:rsidR="00EE7A45">
        <w:rPr>
          <w:rFonts w:ascii="Times New Roman" w:hAnsi="Times New Roman" w:cs="Times New Roman"/>
        </w:rPr>
        <w:t>on</w:t>
      </w:r>
      <w:r w:rsidR="005933E2">
        <w:rPr>
          <w:rFonts w:ascii="Times New Roman" w:hAnsi="Times New Roman" w:cs="Times New Roman"/>
        </w:rPr>
        <w:t xml:space="preserve"> which persons experiencing a psychotic break are rendered defenseless.</w:t>
      </w:r>
      <w:r w:rsidR="00AC0D55">
        <w:rPr>
          <w:rFonts w:ascii="Times New Roman" w:hAnsi="Times New Roman" w:cs="Times New Roman"/>
        </w:rPr>
        <w:t xml:space="preserve"> </w:t>
      </w:r>
      <w:r w:rsidR="00FF09AF">
        <w:rPr>
          <w:rFonts w:ascii="Times New Roman" w:hAnsi="Times New Roman" w:cs="Times New Roman"/>
        </w:rPr>
        <w:t>The non</w:t>
      </w:r>
      <w:del w:id="198" w:author="Copyeditor" w:date="2022-08-05T22:22:00Z">
        <w:r w:rsidR="00FF09AF" w:rsidDel="00564954">
          <w:rPr>
            <w:rFonts w:ascii="Times New Roman" w:hAnsi="Times New Roman" w:cs="Times New Roman"/>
          </w:rPr>
          <w:delText>-</w:delText>
        </w:r>
      </w:del>
      <w:r w:rsidR="00FF09AF">
        <w:rPr>
          <w:rFonts w:ascii="Times New Roman" w:hAnsi="Times New Roman" w:cs="Times New Roman"/>
        </w:rPr>
        <w:t xml:space="preserve">rhetorical aspect of my </w:t>
      </w:r>
      <w:r w:rsidR="005933E2">
        <w:rPr>
          <w:rFonts w:ascii="Times New Roman" w:hAnsi="Times New Roman" w:cs="Times New Roman"/>
        </w:rPr>
        <w:t>openi</w:t>
      </w:r>
      <w:r w:rsidR="00FF09AF">
        <w:rPr>
          <w:rFonts w:ascii="Times New Roman" w:hAnsi="Times New Roman" w:cs="Times New Roman"/>
        </w:rPr>
        <w:t>ng “what’s to think?” in rethinking Romantic psychosis is that</w:t>
      </w:r>
      <w:r w:rsidR="005933E2">
        <w:rPr>
          <w:rFonts w:ascii="Times New Roman" w:hAnsi="Times New Roman" w:cs="Times New Roman"/>
        </w:rPr>
        <w:t xml:space="preserve"> psychosis exposes the full terror of thought without a discernible thinker</w:t>
      </w:r>
      <w:r w:rsidR="004B1B21">
        <w:rPr>
          <w:rFonts w:ascii="Times New Roman" w:hAnsi="Times New Roman" w:cs="Times New Roman"/>
        </w:rPr>
        <w:t xml:space="preserve">, a “self-experience” </w:t>
      </w:r>
      <w:r w:rsidR="00EE7A45">
        <w:rPr>
          <w:rFonts w:ascii="Times New Roman" w:hAnsi="Times New Roman" w:cs="Times New Roman"/>
        </w:rPr>
        <w:t xml:space="preserve">characterizable as the state in which </w:t>
      </w:r>
      <w:r w:rsidR="004B1B21">
        <w:rPr>
          <w:rFonts w:ascii="Times New Roman" w:hAnsi="Times New Roman" w:cs="Times New Roman"/>
        </w:rPr>
        <w:t>a “no-thing thinks” (</w:t>
      </w:r>
      <w:proofErr w:type="spellStart"/>
      <w:r w:rsidR="004B1B21">
        <w:rPr>
          <w:rFonts w:ascii="Times New Roman" w:hAnsi="Times New Roman" w:cs="Times New Roman"/>
        </w:rPr>
        <w:t>Bollas</w:t>
      </w:r>
      <w:proofErr w:type="spellEnd"/>
      <w:r w:rsidR="004B1B21">
        <w:rPr>
          <w:rFonts w:ascii="Times New Roman" w:hAnsi="Times New Roman" w:cs="Times New Roman"/>
        </w:rPr>
        <w:t xml:space="preserve">, </w:t>
      </w:r>
      <w:r w:rsidR="00F86CFE">
        <w:rPr>
          <w:rFonts w:ascii="Times New Roman" w:hAnsi="Times New Roman" w:cs="Times New Roman"/>
          <w:i/>
        </w:rPr>
        <w:t>When the Sun Bursts</w:t>
      </w:r>
      <w:r w:rsidR="00F86CFE">
        <w:rPr>
          <w:rFonts w:ascii="Times New Roman" w:hAnsi="Times New Roman" w:cs="Times New Roman"/>
        </w:rPr>
        <w:t xml:space="preserve"> </w:t>
      </w:r>
      <w:r w:rsidR="004B1B21">
        <w:rPr>
          <w:rFonts w:ascii="Times New Roman" w:hAnsi="Times New Roman" w:cs="Times New Roman"/>
        </w:rPr>
        <w:t>143).</w:t>
      </w:r>
      <w:r w:rsidR="00AC0D55">
        <w:rPr>
          <w:rFonts w:ascii="Times New Roman" w:hAnsi="Times New Roman" w:cs="Times New Roman"/>
        </w:rPr>
        <w:t xml:space="preserve"> </w:t>
      </w:r>
      <w:r w:rsidR="005933E2">
        <w:rPr>
          <w:rFonts w:ascii="Times New Roman" w:hAnsi="Times New Roman" w:cs="Times New Roman"/>
        </w:rPr>
        <w:t xml:space="preserve">From an immediately </w:t>
      </w:r>
      <w:proofErr w:type="spellStart"/>
      <w:r w:rsidR="005933E2">
        <w:rPr>
          <w:rFonts w:ascii="Times New Roman" w:hAnsi="Times New Roman" w:cs="Times New Roman"/>
        </w:rPr>
        <w:t>post</w:t>
      </w:r>
      <w:del w:id="199" w:author="Copyeditor" w:date="2022-08-05T22:25:00Z">
        <w:r w:rsidR="005933E2" w:rsidDel="00564954">
          <w:rPr>
            <w:rFonts w:ascii="Times New Roman" w:hAnsi="Times New Roman" w:cs="Times New Roman"/>
          </w:rPr>
          <w:delText>-</w:delText>
        </w:r>
      </w:del>
      <w:r w:rsidR="005933E2">
        <w:rPr>
          <w:rFonts w:ascii="Times New Roman" w:hAnsi="Times New Roman" w:cs="Times New Roman"/>
        </w:rPr>
        <w:t>break</w:t>
      </w:r>
      <w:proofErr w:type="spellEnd"/>
      <w:r w:rsidR="005933E2">
        <w:rPr>
          <w:rFonts w:ascii="Times New Roman" w:hAnsi="Times New Roman" w:cs="Times New Roman"/>
        </w:rPr>
        <w:t xml:space="preserve"> perspective, any attempt to </w:t>
      </w:r>
      <w:r w:rsidR="00FF09AF">
        <w:rPr>
          <w:rFonts w:ascii="Times New Roman" w:hAnsi="Times New Roman" w:cs="Times New Roman"/>
        </w:rPr>
        <w:t>examin</w:t>
      </w:r>
      <w:r w:rsidR="005933E2">
        <w:rPr>
          <w:rFonts w:ascii="Times New Roman" w:hAnsi="Times New Roman" w:cs="Times New Roman"/>
        </w:rPr>
        <w:t>e</w:t>
      </w:r>
      <w:r w:rsidR="00FF09AF">
        <w:rPr>
          <w:rFonts w:ascii="Times New Roman" w:hAnsi="Times New Roman" w:cs="Times New Roman"/>
        </w:rPr>
        <w:t xml:space="preserve"> the inner world is to “invite the catastrophe of the arrival of thoughts,” the only “protective measure” against which is further self-mechanization or </w:t>
      </w:r>
      <w:r w:rsidR="005933E2">
        <w:rPr>
          <w:rFonts w:ascii="Times New Roman" w:hAnsi="Times New Roman" w:cs="Times New Roman"/>
        </w:rPr>
        <w:t>“</w:t>
      </w:r>
      <w:r w:rsidR="00FF09AF">
        <w:rPr>
          <w:rFonts w:ascii="Times New Roman" w:hAnsi="Times New Roman" w:cs="Times New Roman"/>
        </w:rPr>
        <w:t>dehumanization,</w:t>
      </w:r>
      <w:r w:rsidR="005933E2">
        <w:rPr>
          <w:rFonts w:ascii="Times New Roman" w:hAnsi="Times New Roman" w:cs="Times New Roman"/>
        </w:rPr>
        <w:t>”</w:t>
      </w:r>
      <w:r w:rsidR="00FF09AF">
        <w:rPr>
          <w:rFonts w:ascii="Times New Roman" w:hAnsi="Times New Roman" w:cs="Times New Roman"/>
        </w:rPr>
        <w:t xml:space="preserve"> since the “self cannot be damaged if it is not there to begin with” (</w:t>
      </w:r>
      <w:proofErr w:type="spellStart"/>
      <w:r w:rsidR="00FF09AF">
        <w:rPr>
          <w:rFonts w:ascii="Times New Roman" w:hAnsi="Times New Roman" w:cs="Times New Roman"/>
        </w:rPr>
        <w:t>Bollas</w:t>
      </w:r>
      <w:proofErr w:type="spellEnd"/>
      <w:r w:rsidR="00694970">
        <w:rPr>
          <w:rFonts w:ascii="Times New Roman" w:hAnsi="Times New Roman" w:cs="Times New Roman"/>
        </w:rPr>
        <w:t xml:space="preserve"> </w:t>
      </w:r>
      <w:r w:rsidR="00FF09AF">
        <w:rPr>
          <w:rFonts w:ascii="Times New Roman" w:hAnsi="Times New Roman" w:cs="Times New Roman"/>
        </w:rPr>
        <w:t>172, 93).</w:t>
      </w:r>
      <w:r w:rsidR="00AC0D55">
        <w:rPr>
          <w:rFonts w:ascii="Times New Roman" w:hAnsi="Times New Roman" w:cs="Times New Roman"/>
        </w:rPr>
        <w:t xml:space="preserve"> </w:t>
      </w:r>
      <w:r w:rsidR="00FF09AF">
        <w:rPr>
          <w:rFonts w:ascii="Times New Roman" w:hAnsi="Times New Roman" w:cs="Times New Roman"/>
        </w:rPr>
        <w:t xml:space="preserve">Who would have thought that the </w:t>
      </w:r>
      <w:r w:rsidR="004B1B21">
        <w:rPr>
          <w:rFonts w:ascii="Times New Roman" w:hAnsi="Times New Roman" w:cs="Times New Roman"/>
        </w:rPr>
        <w:t xml:space="preserve">outer </w:t>
      </w:r>
      <w:r w:rsidR="00FF09AF">
        <w:rPr>
          <w:rFonts w:ascii="Times New Roman" w:hAnsi="Times New Roman" w:cs="Times New Roman"/>
        </w:rPr>
        <w:t xml:space="preserve">world, in its otherness, separateness, and </w:t>
      </w:r>
      <w:r w:rsidR="005933E2">
        <w:rPr>
          <w:rFonts w:ascii="Times New Roman" w:hAnsi="Times New Roman" w:cs="Times New Roman"/>
        </w:rPr>
        <w:t>objecthood</w:t>
      </w:r>
      <w:r w:rsidR="00FF09AF">
        <w:rPr>
          <w:rFonts w:ascii="Times New Roman" w:hAnsi="Times New Roman" w:cs="Times New Roman"/>
        </w:rPr>
        <w:t>, would provide more options for avoiding or lessening danger than the human psyche in a delusional and/or paranoid state?</w:t>
      </w:r>
      <w:r w:rsidR="00AC0D55">
        <w:rPr>
          <w:rFonts w:ascii="Times New Roman" w:hAnsi="Times New Roman" w:cs="Times New Roman"/>
        </w:rPr>
        <w:t xml:space="preserve"> </w:t>
      </w:r>
      <w:r w:rsidR="005933E2">
        <w:rPr>
          <w:rFonts w:ascii="Times New Roman" w:hAnsi="Times New Roman" w:cs="Times New Roman"/>
        </w:rPr>
        <w:t xml:space="preserve">Having an “out </w:t>
      </w:r>
      <w:r w:rsidR="00FF09AF">
        <w:rPr>
          <w:rFonts w:ascii="Times New Roman" w:hAnsi="Times New Roman" w:cs="Times New Roman"/>
        </w:rPr>
        <w:t>there</w:t>
      </w:r>
      <w:r w:rsidR="00EE7A45">
        <w:rPr>
          <w:rFonts w:ascii="Times New Roman" w:hAnsi="Times New Roman" w:cs="Times New Roman"/>
        </w:rPr>
        <w:t>,</w:t>
      </w:r>
      <w:r w:rsidR="005933E2">
        <w:rPr>
          <w:rFonts w:ascii="Times New Roman" w:hAnsi="Times New Roman" w:cs="Times New Roman"/>
        </w:rPr>
        <w:t>”</w:t>
      </w:r>
      <w:r w:rsidR="00FF09AF">
        <w:rPr>
          <w:rFonts w:ascii="Times New Roman" w:hAnsi="Times New Roman" w:cs="Times New Roman"/>
        </w:rPr>
        <w:t xml:space="preserve"> </w:t>
      </w:r>
      <w:r w:rsidR="005933E2">
        <w:rPr>
          <w:rFonts w:ascii="Times New Roman" w:hAnsi="Times New Roman" w:cs="Times New Roman"/>
        </w:rPr>
        <w:t>however porously</w:t>
      </w:r>
      <w:r w:rsidR="00EE7A45">
        <w:rPr>
          <w:rFonts w:ascii="Times New Roman" w:hAnsi="Times New Roman" w:cs="Times New Roman"/>
        </w:rPr>
        <w:t xml:space="preserve"> in place</w:t>
      </w:r>
      <w:r w:rsidR="005933E2">
        <w:rPr>
          <w:rFonts w:ascii="Times New Roman" w:hAnsi="Times New Roman" w:cs="Times New Roman"/>
        </w:rPr>
        <w:t xml:space="preserve">, offers at least the possibility of walking away from </w:t>
      </w:r>
      <w:r w:rsidR="004B1B21">
        <w:rPr>
          <w:rFonts w:ascii="Times New Roman" w:hAnsi="Times New Roman" w:cs="Times New Roman"/>
        </w:rPr>
        <w:t xml:space="preserve">enemy </w:t>
      </w:r>
      <w:r w:rsidR="005933E2">
        <w:rPr>
          <w:rFonts w:ascii="Times New Roman" w:hAnsi="Times New Roman" w:cs="Times New Roman"/>
        </w:rPr>
        <w:t xml:space="preserve">forces seeking or seeming to </w:t>
      </w:r>
      <w:r w:rsidR="004B1B21">
        <w:rPr>
          <w:rFonts w:ascii="Times New Roman" w:hAnsi="Times New Roman" w:cs="Times New Roman"/>
        </w:rPr>
        <w:t xml:space="preserve">destroy or </w:t>
      </w:r>
      <w:r w:rsidR="00EE7A45">
        <w:rPr>
          <w:rFonts w:ascii="Times New Roman" w:hAnsi="Times New Roman" w:cs="Times New Roman"/>
        </w:rPr>
        <w:t xml:space="preserve">to </w:t>
      </w:r>
      <w:r w:rsidR="005933E2">
        <w:rPr>
          <w:rFonts w:ascii="Times New Roman" w:hAnsi="Times New Roman" w:cs="Times New Roman"/>
        </w:rPr>
        <w:t>close one in.</w:t>
      </w:r>
      <w:r w:rsidR="00AC0D55">
        <w:rPr>
          <w:rFonts w:ascii="Times New Roman" w:hAnsi="Times New Roman" w:cs="Times New Roman"/>
        </w:rPr>
        <w:t xml:space="preserve"> </w:t>
      </w:r>
      <w:r w:rsidR="00EE7A45">
        <w:rPr>
          <w:rFonts w:ascii="Times New Roman" w:hAnsi="Times New Roman" w:cs="Times New Roman"/>
        </w:rPr>
        <w:t>New biologists specify both porosity and the existence of a “sac” as necessary if not sufficient to life.</w:t>
      </w:r>
    </w:p>
    <w:p w14:paraId="6B1108BF" w14:textId="3E09410E" w:rsidR="00B8402C" w:rsidRDefault="00B8402C" w:rsidP="002F4513">
      <w:pPr>
        <w:spacing w:line="480" w:lineRule="auto"/>
        <w:ind w:firstLine="720"/>
        <w:rPr>
          <w:rFonts w:ascii="Times New Roman" w:hAnsi="Times New Roman" w:cs="Times New Roman"/>
        </w:rPr>
      </w:pPr>
      <w:r>
        <w:rPr>
          <w:rFonts w:ascii="Times New Roman" w:hAnsi="Times New Roman" w:cs="Times New Roman"/>
        </w:rPr>
        <w:t xml:space="preserve">I do not mean to </w:t>
      </w:r>
      <w:r w:rsidR="005933E2">
        <w:rPr>
          <w:rFonts w:ascii="Times New Roman" w:hAnsi="Times New Roman" w:cs="Times New Roman"/>
        </w:rPr>
        <w:t xml:space="preserve">exaggerate the </w:t>
      </w:r>
      <w:r>
        <w:rPr>
          <w:rFonts w:ascii="Times New Roman" w:hAnsi="Times New Roman" w:cs="Times New Roman"/>
        </w:rPr>
        <w:t xml:space="preserve">isolation that psychotics experience or </w:t>
      </w:r>
      <w:r w:rsidR="005933E2">
        <w:rPr>
          <w:rFonts w:ascii="Times New Roman" w:hAnsi="Times New Roman" w:cs="Times New Roman"/>
        </w:rPr>
        <w:t>deny altogether its “romantic,” pantheistic features.</w:t>
      </w:r>
      <w:r w:rsidR="00AC0D55">
        <w:rPr>
          <w:rFonts w:ascii="Times New Roman" w:hAnsi="Times New Roman" w:cs="Times New Roman"/>
        </w:rPr>
        <w:t xml:space="preserve"> </w:t>
      </w:r>
      <w:r w:rsidR="005933E2">
        <w:rPr>
          <w:rFonts w:ascii="Times New Roman" w:hAnsi="Times New Roman" w:cs="Times New Roman"/>
        </w:rPr>
        <w:t>Schizophrenics are capable of extended periods of lucidity</w:t>
      </w:r>
      <w:r w:rsidR="00DA5E74">
        <w:rPr>
          <w:rFonts w:ascii="Times New Roman" w:hAnsi="Times New Roman" w:cs="Times New Roman"/>
        </w:rPr>
        <w:t>,</w:t>
      </w:r>
      <w:r w:rsidR="005933E2">
        <w:rPr>
          <w:rFonts w:ascii="Times New Roman" w:hAnsi="Times New Roman" w:cs="Times New Roman"/>
        </w:rPr>
        <w:t xml:space="preserve"> just as “purportedly normal persons” have</w:t>
      </w:r>
      <w:r w:rsidR="00DA5E74">
        <w:rPr>
          <w:rFonts w:ascii="Times New Roman" w:hAnsi="Times New Roman" w:cs="Times New Roman"/>
        </w:rPr>
        <w:t>,</w:t>
      </w:r>
      <w:r w:rsidR="005933E2">
        <w:rPr>
          <w:rFonts w:ascii="Times New Roman" w:hAnsi="Times New Roman" w:cs="Times New Roman"/>
        </w:rPr>
        <w:t xml:space="preserve"> processing mechanisms similar to </w:t>
      </w:r>
      <w:r w:rsidR="00EE7A45">
        <w:rPr>
          <w:rFonts w:ascii="Times New Roman" w:hAnsi="Times New Roman" w:cs="Times New Roman"/>
        </w:rPr>
        <w:t xml:space="preserve">those that characterize </w:t>
      </w:r>
      <w:r w:rsidR="005933E2">
        <w:rPr>
          <w:rFonts w:ascii="Times New Roman" w:hAnsi="Times New Roman" w:cs="Times New Roman"/>
        </w:rPr>
        <w:t>“ordinary psychosis</w:t>
      </w:r>
      <w:r w:rsidR="00EE7A45">
        <w:rPr>
          <w:rFonts w:ascii="Times New Roman" w:hAnsi="Times New Roman" w:cs="Times New Roman"/>
        </w:rPr>
        <w:t>.</w:t>
      </w:r>
      <w:r w:rsidR="005933E2">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Still, the world</w:t>
      </w:r>
      <w:r w:rsidR="00F33E09">
        <w:rPr>
          <w:rFonts w:ascii="Times New Roman" w:hAnsi="Times New Roman" w:cs="Times New Roman"/>
        </w:rPr>
        <w:t xml:space="preserve"> as</w:t>
      </w:r>
      <w:ins w:id="200" w:author="Copyeditor" w:date="2022-08-05T22:30:00Z">
        <w:r w:rsidR="005923E0">
          <w:rPr>
            <w:rFonts w:ascii="Times New Roman" w:hAnsi="Times New Roman" w:cs="Times New Roman"/>
          </w:rPr>
          <w:t xml:space="preserve"> the</w:t>
        </w:r>
      </w:ins>
      <w:r w:rsidR="005933E2">
        <w:rPr>
          <w:rFonts w:ascii="Times New Roman" w:hAnsi="Times New Roman" w:cs="Times New Roman"/>
        </w:rPr>
        <w:t xml:space="preserve"> language horizon </w:t>
      </w:r>
      <w:r>
        <w:rPr>
          <w:rFonts w:ascii="Times New Roman" w:hAnsi="Times New Roman" w:cs="Times New Roman"/>
        </w:rPr>
        <w:t>of the psychotic is radically private</w:t>
      </w:r>
      <w:r w:rsidR="00EE7A45">
        <w:rPr>
          <w:rFonts w:ascii="Times New Roman" w:hAnsi="Times New Roman" w:cs="Times New Roman"/>
        </w:rPr>
        <w:t>, even if some basic qualities of delusional states can be identified and are shared.</w:t>
      </w:r>
      <w:r w:rsidR="00AC0D55">
        <w:rPr>
          <w:rFonts w:ascii="Times New Roman" w:hAnsi="Times New Roman" w:cs="Times New Roman"/>
        </w:rPr>
        <w:t xml:space="preserve"> </w:t>
      </w:r>
      <w:r w:rsidR="00FA47E7">
        <w:rPr>
          <w:rFonts w:ascii="Times New Roman" w:hAnsi="Times New Roman" w:cs="Times New Roman"/>
        </w:rPr>
        <w:t>O</w:t>
      </w:r>
      <w:r w:rsidR="005933E2">
        <w:rPr>
          <w:rFonts w:ascii="Times New Roman" w:hAnsi="Times New Roman" w:cs="Times New Roman"/>
        </w:rPr>
        <w:t xml:space="preserve">f the </w:t>
      </w:r>
      <w:r w:rsidR="005933E2">
        <w:rPr>
          <w:rFonts w:ascii="Times New Roman" w:hAnsi="Times New Roman" w:cs="Times New Roman"/>
        </w:rPr>
        <w:lastRenderedPageBreak/>
        <w:t xml:space="preserve">many accounts written by schizophrenics, </w:t>
      </w:r>
      <w:proofErr w:type="spellStart"/>
      <w:r w:rsidR="00FA47E7">
        <w:rPr>
          <w:rFonts w:ascii="Times New Roman" w:hAnsi="Times New Roman" w:cs="Times New Roman"/>
        </w:rPr>
        <w:t>Bollas</w:t>
      </w:r>
      <w:proofErr w:type="spellEnd"/>
      <w:r w:rsidR="00FA47E7">
        <w:rPr>
          <w:rFonts w:ascii="Times New Roman" w:hAnsi="Times New Roman" w:cs="Times New Roman"/>
        </w:rPr>
        <w:t xml:space="preserve"> writes, </w:t>
      </w:r>
      <w:r w:rsidR="005933E2">
        <w:rPr>
          <w:rFonts w:ascii="Times New Roman" w:hAnsi="Times New Roman" w:cs="Times New Roman"/>
        </w:rPr>
        <w:t>“</w:t>
      </w:r>
      <w:del w:id="201" w:author="Copyeditor" w:date="2022-08-05T22:31:00Z">
        <w:r w:rsidR="005933E2" w:rsidDel="005923E0">
          <w:rPr>
            <w:rFonts w:ascii="Times New Roman" w:hAnsi="Times New Roman" w:cs="Times New Roman"/>
          </w:rPr>
          <w:delText>[</w:delText>
        </w:r>
      </w:del>
      <w:r w:rsidR="005933E2">
        <w:rPr>
          <w:rFonts w:ascii="Times New Roman" w:hAnsi="Times New Roman" w:cs="Times New Roman"/>
        </w:rPr>
        <w:t>n</w:t>
      </w:r>
      <w:del w:id="202" w:author="Copyeditor" w:date="2022-08-05T22:31:00Z">
        <w:r w:rsidR="005933E2" w:rsidDel="005923E0">
          <w:rPr>
            <w:rFonts w:ascii="Times New Roman" w:hAnsi="Times New Roman" w:cs="Times New Roman"/>
          </w:rPr>
          <w:delText>]</w:delText>
        </w:r>
      </w:del>
      <w:r w:rsidR="005933E2">
        <w:rPr>
          <w:rFonts w:ascii="Times New Roman" w:hAnsi="Times New Roman" w:cs="Times New Roman"/>
        </w:rPr>
        <w:t>o two are even remotely alike” (</w:t>
      </w:r>
      <w:r w:rsidR="004D1C02">
        <w:rPr>
          <w:rFonts w:ascii="Times New Roman" w:hAnsi="Times New Roman" w:cs="Times New Roman"/>
          <w:i/>
        </w:rPr>
        <w:t>When the Sun Bursts</w:t>
      </w:r>
      <w:r w:rsidR="004D1C02">
        <w:rPr>
          <w:rFonts w:ascii="Times New Roman" w:hAnsi="Times New Roman" w:cs="Times New Roman"/>
        </w:rPr>
        <w:t xml:space="preserve"> </w:t>
      </w:r>
      <w:r w:rsidR="005933E2">
        <w:rPr>
          <w:rFonts w:ascii="Times New Roman" w:hAnsi="Times New Roman" w:cs="Times New Roman"/>
        </w:rPr>
        <w:t>123).</w:t>
      </w:r>
      <w:r w:rsidR="00AC0D55">
        <w:rPr>
          <w:rFonts w:ascii="Times New Roman" w:hAnsi="Times New Roman" w:cs="Times New Roman"/>
        </w:rPr>
        <w:t xml:space="preserve"> </w:t>
      </w:r>
      <w:r w:rsidR="004B1B21">
        <w:rPr>
          <w:rFonts w:ascii="Times New Roman" w:hAnsi="Times New Roman" w:cs="Times New Roman"/>
        </w:rPr>
        <w:t>What interests me is how t</w:t>
      </w:r>
      <w:r w:rsidR="005933E2">
        <w:rPr>
          <w:rFonts w:ascii="Times New Roman" w:hAnsi="Times New Roman" w:cs="Times New Roman"/>
        </w:rPr>
        <w:t xml:space="preserve">he privacy of psychotic signifiers </w:t>
      </w:r>
      <w:r w:rsidR="004B1B21">
        <w:rPr>
          <w:rFonts w:ascii="Times New Roman" w:hAnsi="Times New Roman" w:cs="Times New Roman"/>
        </w:rPr>
        <w:t xml:space="preserve">affects </w:t>
      </w:r>
      <w:r w:rsidR="005933E2">
        <w:rPr>
          <w:rFonts w:ascii="Times New Roman" w:hAnsi="Times New Roman" w:cs="Times New Roman"/>
        </w:rPr>
        <w:t xml:space="preserve">the </w:t>
      </w:r>
      <w:proofErr w:type="spellStart"/>
      <w:r w:rsidR="005933E2">
        <w:rPr>
          <w:rFonts w:ascii="Times New Roman" w:hAnsi="Times New Roman" w:cs="Times New Roman"/>
        </w:rPr>
        <w:t>neurocosmopolitan</w:t>
      </w:r>
      <w:proofErr w:type="spellEnd"/>
      <w:r w:rsidR="005933E2">
        <w:rPr>
          <w:rFonts w:ascii="Times New Roman" w:hAnsi="Times New Roman" w:cs="Times New Roman"/>
        </w:rPr>
        <w:t xml:space="preserve"> efficacy </w:t>
      </w:r>
      <w:r w:rsidR="00EE7A45">
        <w:rPr>
          <w:rFonts w:ascii="Times New Roman" w:hAnsi="Times New Roman" w:cs="Times New Roman"/>
        </w:rPr>
        <w:t>that Savarese grants to</w:t>
      </w:r>
      <w:r w:rsidR="005933E2">
        <w:rPr>
          <w:rFonts w:ascii="Times New Roman" w:hAnsi="Times New Roman" w:cs="Times New Roman"/>
        </w:rPr>
        <w:t xml:space="preserve"> poetry.</w:t>
      </w:r>
      <w:r w:rsidR="00AC0D55">
        <w:rPr>
          <w:rFonts w:ascii="Times New Roman" w:hAnsi="Times New Roman" w:cs="Times New Roman"/>
        </w:rPr>
        <w:t xml:space="preserve"> </w:t>
      </w:r>
      <w:r w:rsidR="00FA47E7">
        <w:rPr>
          <w:rFonts w:ascii="Times New Roman" w:hAnsi="Times New Roman" w:cs="Times New Roman"/>
        </w:rPr>
        <w:t xml:space="preserve">As relates to </w:t>
      </w:r>
      <w:r w:rsidR="005933E2">
        <w:rPr>
          <w:rFonts w:ascii="Times New Roman" w:hAnsi="Times New Roman" w:cs="Times New Roman"/>
        </w:rPr>
        <w:t xml:space="preserve">this </w:t>
      </w:r>
      <w:r w:rsidR="00EE7A45">
        <w:rPr>
          <w:rFonts w:ascii="Times New Roman" w:hAnsi="Times New Roman" w:cs="Times New Roman"/>
        </w:rPr>
        <w:t xml:space="preserve">version </w:t>
      </w:r>
      <w:r w:rsidR="005933E2">
        <w:rPr>
          <w:rFonts w:ascii="Times New Roman" w:hAnsi="Times New Roman" w:cs="Times New Roman"/>
        </w:rPr>
        <w:t>of neuro</w:t>
      </w:r>
      <w:del w:id="203" w:author="Copyeditor" w:date="2022-08-05T22:31:00Z">
        <w:r w:rsidR="005933E2" w:rsidDel="005923E0">
          <w:rPr>
            <w:rFonts w:ascii="Times New Roman" w:hAnsi="Times New Roman" w:cs="Times New Roman"/>
          </w:rPr>
          <w:delText>-</w:delText>
        </w:r>
      </w:del>
      <w:r w:rsidR="005933E2">
        <w:rPr>
          <w:rFonts w:ascii="Times New Roman" w:hAnsi="Times New Roman" w:cs="Times New Roman"/>
        </w:rPr>
        <w:t xml:space="preserve">diversity, poetry is at </w:t>
      </w:r>
      <w:r>
        <w:rPr>
          <w:rFonts w:ascii="Times New Roman" w:hAnsi="Times New Roman" w:cs="Times New Roman"/>
        </w:rPr>
        <w:t>once the closest simulation of psychotic speech</w:t>
      </w:r>
      <w:r w:rsidR="00FA47E7">
        <w:rPr>
          <w:rFonts w:ascii="Times New Roman" w:hAnsi="Times New Roman" w:cs="Times New Roman"/>
        </w:rPr>
        <w:t xml:space="preserve"> </w:t>
      </w:r>
      <w:r w:rsidRPr="004B1B21">
        <w:rPr>
          <w:rFonts w:ascii="Times New Roman" w:hAnsi="Times New Roman" w:cs="Times New Roman"/>
          <w:i/>
        </w:rPr>
        <w:t>and</w:t>
      </w:r>
      <w:r>
        <w:rPr>
          <w:rFonts w:ascii="Times New Roman" w:hAnsi="Times New Roman" w:cs="Times New Roman"/>
        </w:rPr>
        <w:t xml:space="preserve"> the least </w:t>
      </w:r>
      <w:r w:rsidR="00EE7A45">
        <w:rPr>
          <w:rFonts w:ascii="Times New Roman" w:hAnsi="Times New Roman" w:cs="Times New Roman"/>
        </w:rPr>
        <w:t xml:space="preserve">accurate representation or exemplification </w:t>
      </w:r>
      <w:r>
        <w:rPr>
          <w:rFonts w:ascii="Times New Roman" w:hAnsi="Times New Roman" w:cs="Times New Roman"/>
        </w:rPr>
        <w:t>of</w:t>
      </w:r>
      <w:r w:rsidR="00FA47E7">
        <w:rPr>
          <w:rFonts w:ascii="Times New Roman" w:hAnsi="Times New Roman" w:cs="Times New Roman"/>
        </w:rPr>
        <w:t xml:space="preserve"> a</w:t>
      </w:r>
      <w:r w:rsidR="00EE7A45">
        <w:rPr>
          <w:rFonts w:ascii="Times New Roman" w:hAnsi="Times New Roman" w:cs="Times New Roman"/>
        </w:rPr>
        <w:t xml:space="preserve"> psychotic</w:t>
      </w:r>
      <w:r>
        <w:rPr>
          <w:rFonts w:ascii="Times New Roman" w:hAnsi="Times New Roman" w:cs="Times New Roman"/>
        </w:rPr>
        <w:t xml:space="preserve"> speech horizon.</w:t>
      </w:r>
      <w:r w:rsidR="00AC0D55">
        <w:rPr>
          <w:rFonts w:ascii="Times New Roman" w:hAnsi="Times New Roman" w:cs="Times New Roman"/>
        </w:rPr>
        <w:t xml:space="preserve"> </w:t>
      </w:r>
      <w:r w:rsidR="00EE7A45">
        <w:rPr>
          <w:rFonts w:ascii="Times New Roman" w:hAnsi="Times New Roman" w:cs="Times New Roman"/>
        </w:rPr>
        <w:t xml:space="preserve">As simulator, </w:t>
      </w:r>
      <w:r w:rsidR="005933E2">
        <w:rPr>
          <w:rFonts w:ascii="Times New Roman" w:hAnsi="Times New Roman" w:cs="Times New Roman"/>
        </w:rPr>
        <w:t xml:space="preserve">we might </w:t>
      </w:r>
      <w:r w:rsidR="00EE7A45">
        <w:rPr>
          <w:rFonts w:ascii="Times New Roman" w:hAnsi="Times New Roman" w:cs="Times New Roman"/>
        </w:rPr>
        <w:t xml:space="preserve">identify </w:t>
      </w:r>
      <w:r w:rsidR="002F4513">
        <w:rPr>
          <w:rFonts w:ascii="Times New Roman" w:hAnsi="Times New Roman" w:cs="Times New Roman"/>
        </w:rPr>
        <w:t xml:space="preserve">as </w:t>
      </w:r>
      <w:r w:rsidR="005933E2">
        <w:rPr>
          <w:rFonts w:ascii="Times New Roman" w:hAnsi="Times New Roman" w:cs="Times New Roman"/>
        </w:rPr>
        <w:t>“candidat</w:t>
      </w:r>
      <w:r w:rsidR="004B1B21">
        <w:rPr>
          <w:rFonts w:ascii="Times New Roman" w:hAnsi="Times New Roman" w:cs="Times New Roman"/>
        </w:rPr>
        <w:t>e</w:t>
      </w:r>
      <w:r w:rsidR="00EE7A45">
        <w:rPr>
          <w:rFonts w:ascii="Times New Roman" w:hAnsi="Times New Roman" w:cs="Times New Roman"/>
        </w:rPr>
        <w:t xml:space="preserve"> [poetic]</w:t>
      </w:r>
      <w:r w:rsidR="004B1B21">
        <w:rPr>
          <w:rFonts w:ascii="Times New Roman" w:hAnsi="Times New Roman" w:cs="Times New Roman"/>
        </w:rPr>
        <w:t xml:space="preserve"> regions” </w:t>
      </w:r>
      <w:r w:rsidR="005933E2">
        <w:rPr>
          <w:rFonts w:ascii="Times New Roman" w:hAnsi="Times New Roman" w:cs="Times New Roman"/>
        </w:rPr>
        <w:t xml:space="preserve">pronoun shifters, </w:t>
      </w:r>
      <w:r>
        <w:rPr>
          <w:rFonts w:ascii="Times New Roman" w:hAnsi="Times New Roman" w:cs="Times New Roman"/>
        </w:rPr>
        <w:t xml:space="preserve">lack of any obvious subject or object, and </w:t>
      </w:r>
      <w:r w:rsidR="005933E2">
        <w:rPr>
          <w:rFonts w:ascii="Times New Roman" w:hAnsi="Times New Roman" w:cs="Times New Roman"/>
        </w:rPr>
        <w:t>use of direct quotation</w:t>
      </w:r>
      <w:r w:rsidR="003C5F30">
        <w:rPr>
          <w:rFonts w:ascii="Times New Roman" w:hAnsi="Times New Roman" w:cs="Times New Roman"/>
        </w:rPr>
        <w:t xml:space="preserve"> within a poem</w:t>
      </w:r>
      <w:r w:rsidR="005933E2">
        <w:rPr>
          <w:rFonts w:ascii="Times New Roman" w:hAnsi="Times New Roman" w:cs="Times New Roman"/>
        </w:rPr>
        <w:t>.</w:t>
      </w:r>
      <w:r w:rsidR="00AC0D55">
        <w:rPr>
          <w:rFonts w:ascii="Times New Roman" w:hAnsi="Times New Roman" w:cs="Times New Roman"/>
        </w:rPr>
        <w:t xml:space="preserve"> </w:t>
      </w:r>
      <w:proofErr w:type="spellStart"/>
      <w:r w:rsidR="00EE7A45">
        <w:rPr>
          <w:rFonts w:ascii="Times New Roman" w:hAnsi="Times New Roman" w:cs="Times New Roman"/>
        </w:rPr>
        <w:t>Sechehaye</w:t>
      </w:r>
      <w:proofErr w:type="spellEnd"/>
      <w:r w:rsidR="00EE7A45">
        <w:rPr>
          <w:rFonts w:ascii="Times New Roman" w:hAnsi="Times New Roman" w:cs="Times New Roman"/>
        </w:rPr>
        <w:t xml:space="preserve"> discusses how addressing “Renee” in the third person aided </w:t>
      </w:r>
      <w:ins w:id="204" w:author="Copyeditor" w:date="2022-08-05T22:32:00Z">
        <w:r w:rsidR="008C6B0C">
          <w:rPr>
            <w:rFonts w:ascii="Times New Roman" w:hAnsi="Times New Roman" w:cs="Times New Roman"/>
          </w:rPr>
          <w:t xml:space="preserve">the </w:t>
        </w:r>
      </w:ins>
      <w:r w:rsidR="00FA47E7">
        <w:rPr>
          <w:rFonts w:ascii="Times New Roman" w:hAnsi="Times New Roman" w:cs="Times New Roman"/>
        </w:rPr>
        <w:t xml:space="preserve">restoration of </w:t>
      </w:r>
      <w:r w:rsidR="00EE7A45">
        <w:rPr>
          <w:rFonts w:ascii="Times New Roman" w:hAnsi="Times New Roman" w:cs="Times New Roman"/>
        </w:rPr>
        <w:t>communicat</w:t>
      </w:r>
      <w:r w:rsidR="002F4513">
        <w:rPr>
          <w:rFonts w:ascii="Times New Roman" w:hAnsi="Times New Roman" w:cs="Times New Roman"/>
        </w:rPr>
        <w:t>ion</w:t>
      </w:r>
      <w:r w:rsidR="00EE7A45">
        <w:rPr>
          <w:rFonts w:ascii="Times New Roman" w:hAnsi="Times New Roman" w:cs="Times New Roman"/>
        </w:rPr>
        <w:t xml:space="preserve"> by acknowledging “Renee’s” self-conception as a “personage” more than a person (147</w:t>
      </w:r>
      <w:r w:rsidR="00E53983">
        <w:rPr>
          <w:rFonts w:ascii="Times New Roman" w:hAnsi="Times New Roman" w:cs="Times New Roman"/>
        </w:rPr>
        <w:t>;</w:t>
      </w:r>
      <w:r w:rsidR="00EE7A45">
        <w:rPr>
          <w:rFonts w:ascii="Times New Roman" w:hAnsi="Times New Roman" w:cs="Times New Roman"/>
        </w:rPr>
        <w:t xml:space="preserve"> also 52</w:t>
      </w:r>
      <w:del w:id="205" w:author="Copyeditor" w:date="2022-08-05T22:33:00Z">
        <w:r w:rsidR="00EE7A45" w:rsidDel="008C6B0C">
          <w:rPr>
            <w:rFonts w:ascii="Times New Roman" w:hAnsi="Times New Roman" w:cs="Times New Roman"/>
          </w:rPr>
          <w:delText>-</w:delText>
        </w:r>
      </w:del>
      <w:ins w:id="206" w:author="Copyeditor" w:date="2022-08-05T22:33:00Z">
        <w:r w:rsidR="008C6B0C">
          <w:rPr>
            <w:rFonts w:ascii="Times New Roman" w:hAnsi="Times New Roman" w:cs="Times New Roman"/>
          </w:rPr>
          <w:t>–5</w:t>
        </w:r>
      </w:ins>
      <w:r w:rsidR="00EE7A45">
        <w:rPr>
          <w:rFonts w:ascii="Times New Roman" w:hAnsi="Times New Roman" w:cs="Times New Roman"/>
        </w:rPr>
        <w:t>3).</w:t>
      </w:r>
      <w:r w:rsidR="00AC0D55">
        <w:rPr>
          <w:rFonts w:ascii="Times New Roman" w:hAnsi="Times New Roman" w:cs="Times New Roman"/>
        </w:rPr>
        <w:t xml:space="preserve"> </w:t>
      </w:r>
      <w:proofErr w:type="spellStart"/>
      <w:r w:rsidR="00EE7A45">
        <w:rPr>
          <w:rFonts w:ascii="Times New Roman" w:hAnsi="Times New Roman" w:cs="Times New Roman"/>
        </w:rPr>
        <w:t>Bollas</w:t>
      </w:r>
      <w:proofErr w:type="spellEnd"/>
      <w:r w:rsidR="00EE7A45">
        <w:rPr>
          <w:rFonts w:ascii="Times New Roman" w:hAnsi="Times New Roman" w:cs="Times New Roman"/>
        </w:rPr>
        <w:t xml:space="preserve"> describes poetry’s efficacy, and its distinctiveness from prose, </w:t>
      </w:r>
      <w:r w:rsidR="002F4513">
        <w:rPr>
          <w:rFonts w:ascii="Times New Roman" w:hAnsi="Times New Roman" w:cs="Times New Roman"/>
        </w:rPr>
        <w:t xml:space="preserve">as </w:t>
      </w:r>
      <w:r w:rsidR="00EE7A45">
        <w:rPr>
          <w:rFonts w:ascii="Times New Roman" w:hAnsi="Times New Roman" w:cs="Times New Roman"/>
        </w:rPr>
        <w:t>its ability to be “composed without any obvious subject or object; indeed, it can be free of pronouns altogether</w:t>
      </w:r>
      <w:r w:rsidR="002F4513">
        <w:rPr>
          <w:rFonts w:ascii="Times New Roman" w:hAnsi="Times New Roman" w:cs="Times New Roman"/>
        </w:rPr>
        <w:t>”</w:t>
      </w:r>
      <w:r w:rsidR="00EE7A45">
        <w:rPr>
          <w:rFonts w:ascii="Times New Roman" w:hAnsi="Times New Roman" w:cs="Times New Roman"/>
        </w:rPr>
        <w:t xml:space="preserve"> (</w:t>
      </w:r>
      <w:r w:rsidR="00DE3685">
        <w:rPr>
          <w:rFonts w:ascii="Times New Roman" w:hAnsi="Times New Roman" w:cs="Times New Roman"/>
          <w:i/>
          <w:iCs/>
        </w:rPr>
        <w:t>When the Sun Bursts</w:t>
      </w:r>
      <w:r w:rsidR="003C5F30">
        <w:rPr>
          <w:rFonts w:ascii="Times New Roman" w:hAnsi="Times New Roman" w:cs="Times New Roman"/>
        </w:rPr>
        <w:t xml:space="preserve"> </w:t>
      </w:r>
      <w:r w:rsidR="00EE7A45">
        <w:rPr>
          <w:rFonts w:ascii="Times New Roman" w:hAnsi="Times New Roman" w:cs="Times New Roman"/>
        </w:rPr>
        <w:t>119).</w:t>
      </w:r>
      <w:r w:rsidR="00AC0D55">
        <w:rPr>
          <w:rFonts w:ascii="Times New Roman" w:hAnsi="Times New Roman" w:cs="Times New Roman"/>
        </w:rPr>
        <w:t xml:space="preserve"> </w:t>
      </w:r>
      <w:r w:rsidR="002F4513">
        <w:rPr>
          <w:rFonts w:ascii="Times New Roman" w:hAnsi="Times New Roman" w:cs="Times New Roman"/>
        </w:rPr>
        <w:t>U</w:t>
      </w:r>
      <w:r w:rsidR="00EE7A45">
        <w:rPr>
          <w:rFonts w:ascii="Times New Roman" w:hAnsi="Times New Roman" w:cs="Times New Roman"/>
        </w:rPr>
        <w:t>se of direct quotation</w:t>
      </w:r>
      <w:r w:rsidR="002F4513">
        <w:rPr>
          <w:rFonts w:ascii="Times New Roman" w:hAnsi="Times New Roman" w:cs="Times New Roman"/>
        </w:rPr>
        <w:t xml:space="preserve"> within a poem</w:t>
      </w:r>
      <w:r w:rsidR="005933E2">
        <w:rPr>
          <w:rFonts w:ascii="Times New Roman" w:hAnsi="Times New Roman" w:cs="Times New Roman"/>
        </w:rPr>
        <w:t xml:space="preserve"> is </w:t>
      </w:r>
      <w:r>
        <w:rPr>
          <w:rFonts w:ascii="Times New Roman" w:hAnsi="Times New Roman" w:cs="Times New Roman"/>
        </w:rPr>
        <w:t xml:space="preserve">arguably the </w:t>
      </w:r>
      <w:r w:rsidR="005933E2">
        <w:rPr>
          <w:rFonts w:ascii="Times New Roman" w:hAnsi="Times New Roman" w:cs="Times New Roman"/>
        </w:rPr>
        <w:t xml:space="preserve">closest </w:t>
      </w:r>
      <w:r w:rsidR="00FA47E7">
        <w:rPr>
          <w:rFonts w:ascii="Times New Roman" w:hAnsi="Times New Roman" w:cs="Times New Roman"/>
        </w:rPr>
        <w:t xml:space="preserve">of these </w:t>
      </w:r>
      <w:r>
        <w:rPr>
          <w:rFonts w:ascii="Times New Roman" w:hAnsi="Times New Roman" w:cs="Times New Roman"/>
        </w:rPr>
        <w:t>simulation</w:t>
      </w:r>
      <w:r w:rsidR="001B0284">
        <w:rPr>
          <w:rFonts w:ascii="Times New Roman" w:hAnsi="Times New Roman" w:cs="Times New Roman"/>
        </w:rPr>
        <w:t>s</w:t>
      </w:r>
      <w:r w:rsidR="002F4513">
        <w:rPr>
          <w:rFonts w:ascii="Times New Roman" w:hAnsi="Times New Roman" w:cs="Times New Roman"/>
        </w:rPr>
        <w:t xml:space="preserve"> because it stages the from-elsewhere-ness of speech</w:t>
      </w:r>
      <w:r>
        <w:rPr>
          <w:rFonts w:ascii="Times New Roman" w:hAnsi="Times New Roman" w:cs="Times New Roman"/>
        </w:rPr>
        <w:t>.</w:t>
      </w:r>
      <w:r w:rsidR="00AC0D55">
        <w:rPr>
          <w:rFonts w:ascii="Times New Roman" w:hAnsi="Times New Roman" w:cs="Times New Roman"/>
        </w:rPr>
        <w:t xml:space="preserve"> </w:t>
      </w:r>
      <w:r w:rsidR="002F4513">
        <w:rPr>
          <w:rFonts w:ascii="Times New Roman" w:hAnsi="Times New Roman" w:cs="Times New Roman"/>
        </w:rPr>
        <w:t xml:space="preserve">Such </w:t>
      </w:r>
      <w:r w:rsidR="00FA47E7">
        <w:rPr>
          <w:rFonts w:ascii="Times New Roman" w:hAnsi="Times New Roman" w:cs="Times New Roman"/>
        </w:rPr>
        <w:t xml:space="preserve">marked </w:t>
      </w:r>
      <w:r w:rsidR="002F4513">
        <w:rPr>
          <w:rFonts w:ascii="Times New Roman" w:hAnsi="Times New Roman" w:cs="Times New Roman"/>
        </w:rPr>
        <w:t xml:space="preserve">passages </w:t>
      </w:r>
      <w:r w:rsidR="00FA47E7">
        <w:rPr>
          <w:rFonts w:ascii="Times New Roman" w:hAnsi="Times New Roman" w:cs="Times New Roman"/>
        </w:rPr>
        <w:t xml:space="preserve">(“Beauty is truth, truth beauty”) </w:t>
      </w:r>
      <w:r>
        <w:rPr>
          <w:rFonts w:ascii="Times New Roman" w:hAnsi="Times New Roman" w:cs="Times New Roman"/>
        </w:rPr>
        <w:t>disturb</w:t>
      </w:r>
      <w:r w:rsidR="005933E2">
        <w:rPr>
          <w:rFonts w:ascii="Times New Roman" w:hAnsi="Times New Roman" w:cs="Times New Roman"/>
        </w:rPr>
        <w:t xml:space="preserve"> </w:t>
      </w:r>
      <w:r w:rsidR="002F4513">
        <w:rPr>
          <w:rFonts w:ascii="Times New Roman" w:hAnsi="Times New Roman" w:cs="Times New Roman"/>
        </w:rPr>
        <w:t xml:space="preserve">the </w:t>
      </w:r>
      <w:r w:rsidR="00EE7A45">
        <w:rPr>
          <w:rFonts w:ascii="Times New Roman" w:hAnsi="Times New Roman" w:cs="Times New Roman"/>
        </w:rPr>
        <w:t xml:space="preserve">conscious and unconscious </w:t>
      </w:r>
      <w:r>
        <w:rPr>
          <w:rFonts w:ascii="Times New Roman" w:hAnsi="Times New Roman" w:cs="Times New Roman"/>
        </w:rPr>
        <w:t>flow</w:t>
      </w:r>
      <w:r w:rsidR="00EE7A45">
        <w:rPr>
          <w:rFonts w:ascii="Times New Roman" w:hAnsi="Times New Roman" w:cs="Times New Roman"/>
        </w:rPr>
        <w:t xml:space="preserve"> </w:t>
      </w:r>
      <w:r w:rsidR="002F4513">
        <w:rPr>
          <w:rFonts w:ascii="Times New Roman" w:hAnsi="Times New Roman" w:cs="Times New Roman"/>
        </w:rPr>
        <w:t xml:space="preserve">of any poem </w:t>
      </w:r>
      <w:r w:rsidR="00EE7A45">
        <w:rPr>
          <w:rFonts w:ascii="Times New Roman" w:hAnsi="Times New Roman" w:cs="Times New Roman"/>
        </w:rPr>
        <w:t xml:space="preserve">by </w:t>
      </w:r>
      <w:r w:rsidR="002F4513">
        <w:rPr>
          <w:rFonts w:ascii="Times New Roman" w:hAnsi="Times New Roman" w:cs="Times New Roman"/>
        </w:rPr>
        <w:t>inquir</w:t>
      </w:r>
      <w:r w:rsidR="00EE7A45">
        <w:rPr>
          <w:rFonts w:ascii="Times New Roman" w:hAnsi="Times New Roman" w:cs="Times New Roman"/>
        </w:rPr>
        <w:t>ing after their sources</w:t>
      </w:r>
      <w:r w:rsidR="002F4513">
        <w:rPr>
          <w:rFonts w:ascii="Times New Roman" w:hAnsi="Times New Roman" w:cs="Times New Roman"/>
        </w:rPr>
        <w:t>.</w:t>
      </w:r>
      <w:r w:rsidR="00AC0D55">
        <w:rPr>
          <w:rFonts w:ascii="Times New Roman" w:hAnsi="Times New Roman" w:cs="Times New Roman"/>
        </w:rPr>
        <w:t xml:space="preserve"> </w:t>
      </w:r>
      <w:del w:id="207" w:author="Copyeditor" w:date="2022-08-05T22:34:00Z">
        <w:r w:rsidR="004B1B21" w:rsidDel="008C6B0C">
          <w:rPr>
            <w:rFonts w:ascii="Times New Roman" w:hAnsi="Times New Roman" w:cs="Times New Roman"/>
          </w:rPr>
          <w:delText>“</w:delText>
        </w:r>
      </w:del>
      <w:r>
        <w:rPr>
          <w:rFonts w:ascii="Times New Roman" w:hAnsi="Times New Roman" w:cs="Times New Roman"/>
        </w:rPr>
        <w:t>Who is speaking</w:t>
      </w:r>
      <w:r w:rsidR="002F4513">
        <w:rPr>
          <w:rFonts w:ascii="Times New Roman" w:hAnsi="Times New Roman" w:cs="Times New Roman"/>
        </w:rPr>
        <w:t>?</w:t>
      </w:r>
      <w:del w:id="208" w:author="Copyeditor" w:date="2022-08-05T22:34:00Z">
        <w:r w:rsidR="002F4513" w:rsidDel="008C6B0C">
          <w:rPr>
            <w:rFonts w:ascii="Times New Roman" w:hAnsi="Times New Roman" w:cs="Times New Roman"/>
          </w:rPr>
          <w:delText>”</w:delText>
        </w:r>
      </w:del>
      <w:r w:rsidR="00AC0D55">
        <w:rPr>
          <w:rFonts w:ascii="Times New Roman" w:hAnsi="Times New Roman" w:cs="Times New Roman"/>
        </w:rPr>
        <w:t xml:space="preserve"> </w:t>
      </w:r>
      <w:del w:id="209" w:author="Copyeditor" w:date="2022-08-05T22:34:00Z">
        <w:r w:rsidR="002F4513" w:rsidDel="008C6B0C">
          <w:rPr>
            <w:rFonts w:ascii="Times New Roman" w:hAnsi="Times New Roman" w:cs="Times New Roman"/>
          </w:rPr>
          <w:delText>“</w:delText>
        </w:r>
      </w:del>
      <w:r w:rsidR="002F4513">
        <w:rPr>
          <w:rFonts w:ascii="Times New Roman" w:hAnsi="Times New Roman" w:cs="Times New Roman"/>
        </w:rPr>
        <w:t>F</w:t>
      </w:r>
      <w:r>
        <w:rPr>
          <w:rFonts w:ascii="Times New Roman" w:hAnsi="Times New Roman" w:cs="Times New Roman"/>
        </w:rPr>
        <w:t>rom where do these words come</w:t>
      </w:r>
      <w:r w:rsidR="002F4513">
        <w:rPr>
          <w:rFonts w:ascii="Times New Roman" w:hAnsi="Times New Roman" w:cs="Times New Roman"/>
        </w:rPr>
        <w:t>?</w:t>
      </w:r>
      <w:del w:id="210" w:author="Copyeditor" w:date="2022-08-05T22:34:00Z">
        <w:r w:rsidR="002F4513" w:rsidDel="008C6B0C">
          <w:rPr>
            <w:rFonts w:ascii="Times New Roman" w:hAnsi="Times New Roman" w:cs="Times New Roman"/>
          </w:rPr>
          <w:delText>”</w:delText>
        </w:r>
      </w:del>
      <w:r w:rsidR="002F4513">
        <w:rPr>
          <w:rFonts w:ascii="Times New Roman" w:hAnsi="Times New Roman" w:cs="Times New Roman"/>
        </w:rPr>
        <w:t xml:space="preserve"> </w:t>
      </w:r>
      <w:del w:id="211" w:author="Copyeditor" w:date="2022-08-05T22:34:00Z">
        <w:r w:rsidR="002F4513" w:rsidDel="008C6B0C">
          <w:rPr>
            <w:rFonts w:ascii="Times New Roman" w:hAnsi="Times New Roman" w:cs="Times New Roman"/>
          </w:rPr>
          <w:delText>“</w:delText>
        </w:r>
      </w:del>
      <w:r w:rsidR="002F4513">
        <w:rPr>
          <w:rFonts w:ascii="Times New Roman" w:hAnsi="Times New Roman" w:cs="Times New Roman"/>
        </w:rPr>
        <w:t>W</w:t>
      </w:r>
      <w:r>
        <w:rPr>
          <w:rFonts w:ascii="Times New Roman" w:hAnsi="Times New Roman" w:cs="Times New Roman"/>
        </w:rPr>
        <w:t>hat are they to me</w:t>
      </w:r>
      <w:r w:rsidR="002F4513">
        <w:rPr>
          <w:rFonts w:ascii="Times New Roman" w:hAnsi="Times New Roman" w:cs="Times New Roman"/>
        </w:rPr>
        <w:t>?</w:t>
      </w:r>
      <w:del w:id="212" w:author="Copyeditor" w:date="2022-08-05T22:34:00Z">
        <w:r w:rsidR="002F4513" w:rsidDel="008C6B0C">
          <w:rPr>
            <w:rFonts w:ascii="Times New Roman" w:hAnsi="Times New Roman" w:cs="Times New Roman"/>
          </w:rPr>
          <w:delText>”</w:delText>
        </w:r>
      </w:del>
      <w:r w:rsidR="00AC0D55">
        <w:rPr>
          <w:rFonts w:ascii="Times New Roman" w:hAnsi="Times New Roman" w:cs="Times New Roman"/>
        </w:rPr>
        <w:t xml:space="preserve"> </w:t>
      </w:r>
      <w:del w:id="213" w:author="Copyeditor" w:date="2022-08-05T22:34:00Z">
        <w:r w:rsidR="002F4513" w:rsidDel="008C6B0C">
          <w:rPr>
            <w:rFonts w:ascii="Times New Roman" w:hAnsi="Times New Roman" w:cs="Times New Roman"/>
          </w:rPr>
          <w:delText>“</w:delText>
        </w:r>
      </w:del>
      <w:r w:rsidR="002F4513">
        <w:rPr>
          <w:rFonts w:ascii="Times New Roman" w:hAnsi="Times New Roman" w:cs="Times New Roman"/>
        </w:rPr>
        <w:t>W</w:t>
      </w:r>
      <w:r>
        <w:rPr>
          <w:rFonts w:ascii="Times New Roman" w:hAnsi="Times New Roman" w:cs="Times New Roman"/>
        </w:rPr>
        <w:t>hat do they</w:t>
      </w:r>
      <w:r w:rsidR="005933E2">
        <w:rPr>
          <w:rFonts w:ascii="Times New Roman" w:hAnsi="Times New Roman" w:cs="Times New Roman"/>
        </w:rPr>
        <w:t xml:space="preserve"> want</w:t>
      </w:r>
      <w:r>
        <w:rPr>
          <w:rFonts w:ascii="Times New Roman" w:hAnsi="Times New Roman" w:cs="Times New Roman"/>
        </w:rPr>
        <w:t xml:space="preserve">, </w:t>
      </w:r>
      <w:r w:rsidR="005933E2">
        <w:rPr>
          <w:rFonts w:ascii="Times New Roman" w:hAnsi="Times New Roman" w:cs="Times New Roman"/>
        </w:rPr>
        <w:t>assum</w:t>
      </w:r>
      <w:r>
        <w:rPr>
          <w:rFonts w:ascii="Times New Roman" w:hAnsi="Times New Roman" w:cs="Times New Roman"/>
        </w:rPr>
        <w:t xml:space="preserve">e, or </w:t>
      </w:r>
      <w:r w:rsidR="005933E2">
        <w:rPr>
          <w:rFonts w:ascii="Times New Roman" w:hAnsi="Times New Roman" w:cs="Times New Roman"/>
        </w:rPr>
        <w:t xml:space="preserve">require </w:t>
      </w:r>
      <w:r>
        <w:rPr>
          <w:rFonts w:ascii="Times New Roman" w:hAnsi="Times New Roman" w:cs="Times New Roman"/>
        </w:rPr>
        <w:t>from me?</w:t>
      </w:r>
      <w:del w:id="214" w:author="Copyeditor" w:date="2022-08-05T22:34:00Z">
        <w:r w:rsidR="004B1B21" w:rsidDel="008C6B0C">
          <w:rPr>
            <w:rFonts w:ascii="Times New Roman" w:hAnsi="Times New Roman" w:cs="Times New Roman"/>
          </w:rPr>
          <w:delText>”</w:delText>
        </w:r>
      </w:del>
      <w:r w:rsidR="00AC0D55">
        <w:rPr>
          <w:rFonts w:ascii="Times New Roman" w:hAnsi="Times New Roman" w:cs="Times New Roman"/>
        </w:rPr>
        <w:t xml:space="preserve"> </w:t>
      </w:r>
      <w:r>
        <w:rPr>
          <w:rFonts w:ascii="Times New Roman" w:hAnsi="Times New Roman" w:cs="Times New Roman"/>
        </w:rPr>
        <w:t xml:space="preserve">They thus parallel the estrangement from language and from </w:t>
      </w:r>
      <w:r w:rsidR="005933E2">
        <w:rPr>
          <w:rFonts w:ascii="Times New Roman" w:hAnsi="Times New Roman" w:cs="Times New Roman"/>
        </w:rPr>
        <w:t>the</w:t>
      </w:r>
      <w:r>
        <w:rPr>
          <w:rFonts w:ascii="Times New Roman" w:hAnsi="Times New Roman" w:cs="Times New Roman"/>
        </w:rPr>
        <w:t xml:space="preserve"> </w:t>
      </w:r>
      <w:r w:rsidR="005933E2">
        <w:rPr>
          <w:rFonts w:ascii="Times New Roman" w:hAnsi="Times New Roman" w:cs="Times New Roman"/>
        </w:rPr>
        <w:t>“</w:t>
      </w:r>
      <w:r>
        <w:rPr>
          <w:rFonts w:ascii="Times New Roman" w:hAnsi="Times New Roman" w:cs="Times New Roman"/>
        </w:rPr>
        <w:t>I</w:t>
      </w:r>
      <w:r w:rsidR="005933E2">
        <w:rPr>
          <w:rFonts w:ascii="Times New Roman" w:hAnsi="Times New Roman" w:cs="Times New Roman"/>
        </w:rPr>
        <w:t>” that organizes the mental representations of speech</w:t>
      </w:r>
      <w:r>
        <w:rPr>
          <w:rFonts w:ascii="Times New Roman" w:hAnsi="Times New Roman" w:cs="Times New Roman"/>
        </w:rPr>
        <w:t xml:space="preserve"> </w:t>
      </w:r>
      <w:r w:rsidR="005933E2">
        <w:rPr>
          <w:rFonts w:ascii="Times New Roman" w:hAnsi="Times New Roman" w:cs="Times New Roman"/>
        </w:rPr>
        <w:t xml:space="preserve">often </w:t>
      </w:r>
      <w:r>
        <w:rPr>
          <w:rFonts w:ascii="Times New Roman" w:hAnsi="Times New Roman" w:cs="Times New Roman"/>
        </w:rPr>
        <w:t>experienced by psychotics. The difference</w:t>
      </w:r>
      <w:r w:rsidR="002F4513">
        <w:rPr>
          <w:rFonts w:ascii="Times New Roman" w:hAnsi="Times New Roman" w:cs="Times New Roman"/>
        </w:rPr>
        <w:t>, of course,</w:t>
      </w:r>
      <w:r>
        <w:rPr>
          <w:rFonts w:ascii="Times New Roman" w:hAnsi="Times New Roman" w:cs="Times New Roman"/>
        </w:rPr>
        <w:t xml:space="preserve"> is that these </w:t>
      </w:r>
      <w:r w:rsidR="002F4513">
        <w:rPr>
          <w:rFonts w:ascii="Times New Roman" w:hAnsi="Times New Roman" w:cs="Times New Roman"/>
        </w:rPr>
        <w:t xml:space="preserve">staged </w:t>
      </w:r>
      <w:r>
        <w:rPr>
          <w:rFonts w:ascii="Times New Roman" w:hAnsi="Times New Roman" w:cs="Times New Roman"/>
        </w:rPr>
        <w:t xml:space="preserve">disturbances are enfolded within an entity </w:t>
      </w:r>
      <w:r w:rsidR="005933E2">
        <w:rPr>
          <w:rFonts w:ascii="Times New Roman" w:hAnsi="Times New Roman" w:cs="Times New Roman"/>
        </w:rPr>
        <w:t xml:space="preserve">that </w:t>
      </w:r>
      <w:r w:rsidR="002F4513">
        <w:rPr>
          <w:rFonts w:ascii="Times New Roman" w:hAnsi="Times New Roman" w:cs="Times New Roman"/>
        </w:rPr>
        <w:t>otherwise presumes and embodies the opposite:</w:t>
      </w:r>
      <w:r w:rsidR="00AC0D55">
        <w:rPr>
          <w:rFonts w:ascii="Times New Roman" w:hAnsi="Times New Roman" w:cs="Times New Roman"/>
        </w:rPr>
        <w:t xml:space="preserve"> </w:t>
      </w:r>
      <w:r w:rsidR="002F4513">
        <w:rPr>
          <w:rFonts w:ascii="Times New Roman" w:hAnsi="Times New Roman" w:cs="Times New Roman"/>
        </w:rPr>
        <w:t>poet</w:t>
      </w:r>
      <w:r w:rsidR="00FA47E7">
        <w:rPr>
          <w:rFonts w:ascii="Times New Roman" w:hAnsi="Times New Roman" w:cs="Times New Roman"/>
        </w:rPr>
        <w:t>ic</w:t>
      </w:r>
      <w:r w:rsidR="002F4513">
        <w:rPr>
          <w:rFonts w:ascii="Times New Roman" w:hAnsi="Times New Roman" w:cs="Times New Roman"/>
        </w:rPr>
        <w:t xml:space="preserve"> flow in its most multilayered, allusive, and </w:t>
      </w:r>
      <w:proofErr w:type="spellStart"/>
      <w:r w:rsidR="002F4513">
        <w:rPr>
          <w:rFonts w:ascii="Times New Roman" w:hAnsi="Times New Roman" w:cs="Times New Roman"/>
        </w:rPr>
        <w:t>transmodal</w:t>
      </w:r>
      <w:proofErr w:type="spellEnd"/>
      <w:r w:rsidR="002F4513">
        <w:rPr>
          <w:rFonts w:ascii="Times New Roman" w:hAnsi="Times New Roman" w:cs="Times New Roman"/>
        </w:rPr>
        <w:t xml:space="preserve"> dimensions; expressivity as out</w:t>
      </w:r>
      <w:del w:id="215" w:author="Copyeditor" w:date="2022-08-05T22:35:00Z">
        <w:r w:rsidR="002F4513" w:rsidDel="008C6B0C">
          <w:rPr>
            <w:rFonts w:ascii="Times New Roman" w:hAnsi="Times New Roman" w:cs="Times New Roman"/>
          </w:rPr>
          <w:delText>-</w:delText>
        </w:r>
      </w:del>
      <w:r w:rsidR="002F4513">
        <w:rPr>
          <w:rFonts w:ascii="Times New Roman" w:hAnsi="Times New Roman" w:cs="Times New Roman"/>
        </w:rPr>
        <w:t>reach.</w:t>
      </w:r>
      <w:r w:rsidR="00AC0D55">
        <w:rPr>
          <w:rFonts w:ascii="Times New Roman" w:hAnsi="Times New Roman" w:cs="Times New Roman"/>
        </w:rPr>
        <w:t xml:space="preserve"> </w:t>
      </w:r>
      <w:r>
        <w:rPr>
          <w:rFonts w:ascii="Times New Roman" w:hAnsi="Times New Roman" w:cs="Times New Roman"/>
        </w:rPr>
        <w:t xml:space="preserve">Neither the messages nor affects </w:t>
      </w:r>
      <w:r w:rsidR="005933E2">
        <w:rPr>
          <w:rFonts w:ascii="Times New Roman" w:hAnsi="Times New Roman" w:cs="Times New Roman"/>
        </w:rPr>
        <w:t>evok</w:t>
      </w:r>
      <w:r>
        <w:rPr>
          <w:rFonts w:ascii="Times New Roman" w:hAnsi="Times New Roman" w:cs="Times New Roman"/>
        </w:rPr>
        <w:t>ed in poe</w:t>
      </w:r>
      <w:r w:rsidR="002F4513">
        <w:rPr>
          <w:rFonts w:ascii="Times New Roman" w:hAnsi="Times New Roman" w:cs="Times New Roman"/>
        </w:rPr>
        <w:t>ms</w:t>
      </w:r>
      <w:r>
        <w:rPr>
          <w:rFonts w:ascii="Times New Roman" w:hAnsi="Times New Roman" w:cs="Times New Roman"/>
        </w:rPr>
        <w:t xml:space="preserve"> </w:t>
      </w:r>
      <w:r w:rsidR="005933E2">
        <w:rPr>
          <w:rFonts w:ascii="Times New Roman" w:hAnsi="Times New Roman" w:cs="Times New Roman"/>
        </w:rPr>
        <w:t xml:space="preserve">fully </w:t>
      </w:r>
      <w:r w:rsidR="002F4513">
        <w:rPr>
          <w:rFonts w:ascii="Times New Roman" w:hAnsi="Times New Roman" w:cs="Times New Roman"/>
        </w:rPr>
        <w:t>settle the question</w:t>
      </w:r>
      <w:r>
        <w:rPr>
          <w:rFonts w:ascii="Times New Roman" w:hAnsi="Times New Roman" w:cs="Times New Roman"/>
        </w:rPr>
        <w:t xml:space="preserve">s </w:t>
      </w:r>
      <w:r w:rsidR="002F4513">
        <w:rPr>
          <w:rFonts w:ascii="Times New Roman" w:hAnsi="Times New Roman" w:cs="Times New Roman"/>
        </w:rPr>
        <w:t>that these simulated disturbances raise about the sources and boundaries of existence. B</w:t>
      </w:r>
      <w:r>
        <w:rPr>
          <w:rFonts w:ascii="Times New Roman" w:hAnsi="Times New Roman" w:cs="Times New Roman"/>
        </w:rPr>
        <w:t>ut neither do they abandon</w:t>
      </w:r>
      <w:r w:rsidR="00FA47E7">
        <w:rPr>
          <w:rFonts w:ascii="Times New Roman" w:hAnsi="Times New Roman" w:cs="Times New Roman"/>
        </w:rPr>
        <w:t xml:space="preserve"> individuals</w:t>
      </w:r>
      <w:r w:rsidR="002F4513">
        <w:rPr>
          <w:rFonts w:ascii="Times New Roman" w:hAnsi="Times New Roman" w:cs="Times New Roman"/>
        </w:rPr>
        <w:t xml:space="preserve"> </w:t>
      </w:r>
      <w:r w:rsidR="00FA47E7">
        <w:rPr>
          <w:rFonts w:ascii="Times New Roman" w:hAnsi="Times New Roman" w:cs="Times New Roman"/>
        </w:rPr>
        <w:t>to</w:t>
      </w:r>
      <w:r w:rsidR="002F4513">
        <w:rPr>
          <w:rFonts w:ascii="Times New Roman" w:hAnsi="Times New Roman" w:cs="Times New Roman"/>
        </w:rPr>
        <w:t xml:space="preserve"> </w:t>
      </w:r>
      <w:r>
        <w:rPr>
          <w:rFonts w:ascii="Times New Roman" w:hAnsi="Times New Roman" w:cs="Times New Roman"/>
        </w:rPr>
        <w:t>th</w:t>
      </w:r>
      <w:r w:rsidR="002F4513">
        <w:rPr>
          <w:rFonts w:ascii="Times New Roman" w:hAnsi="Times New Roman" w:cs="Times New Roman"/>
        </w:rPr>
        <w:t>is</w:t>
      </w:r>
      <w:r w:rsidR="005C22EC">
        <w:rPr>
          <w:rFonts w:ascii="Times New Roman" w:hAnsi="Times New Roman" w:cs="Times New Roman"/>
        </w:rPr>
        <w:t xml:space="preserve"> </w:t>
      </w:r>
      <w:r w:rsidR="002F4513">
        <w:rPr>
          <w:rFonts w:ascii="Times New Roman" w:hAnsi="Times New Roman" w:cs="Times New Roman"/>
        </w:rPr>
        <w:t>arrest.</w:t>
      </w:r>
      <w:r w:rsidR="00AC0D55">
        <w:rPr>
          <w:rFonts w:ascii="Times New Roman" w:hAnsi="Times New Roman" w:cs="Times New Roman"/>
        </w:rPr>
        <w:t xml:space="preserve"> </w:t>
      </w:r>
      <w:r>
        <w:rPr>
          <w:rFonts w:ascii="Times New Roman" w:hAnsi="Times New Roman" w:cs="Times New Roman"/>
        </w:rPr>
        <w:t xml:space="preserve">By contrast, dialogic exchange for psychotics is </w:t>
      </w:r>
      <w:r w:rsidR="005933E2">
        <w:rPr>
          <w:rFonts w:ascii="Times New Roman" w:hAnsi="Times New Roman" w:cs="Times New Roman"/>
        </w:rPr>
        <w:t xml:space="preserve">severely </w:t>
      </w:r>
      <w:r>
        <w:rPr>
          <w:rFonts w:ascii="Times New Roman" w:hAnsi="Times New Roman" w:cs="Times New Roman"/>
        </w:rPr>
        <w:t xml:space="preserve">impeded by the </w:t>
      </w:r>
      <w:r w:rsidR="005933E2">
        <w:rPr>
          <w:rFonts w:ascii="Times New Roman" w:hAnsi="Times New Roman" w:cs="Times New Roman"/>
        </w:rPr>
        <w:t xml:space="preserve">sense of </w:t>
      </w:r>
      <w:r>
        <w:rPr>
          <w:rFonts w:ascii="Times New Roman" w:hAnsi="Times New Roman" w:cs="Times New Roman"/>
        </w:rPr>
        <w:t xml:space="preserve">enclosure that ensues from their </w:t>
      </w:r>
      <w:r w:rsidRPr="005C22EC">
        <w:rPr>
          <w:rFonts w:ascii="Times New Roman" w:hAnsi="Times New Roman" w:cs="Times New Roman"/>
          <w:i/>
        </w:rPr>
        <w:t>lacking</w:t>
      </w:r>
      <w:r>
        <w:rPr>
          <w:rFonts w:ascii="Times New Roman" w:hAnsi="Times New Roman" w:cs="Times New Roman"/>
        </w:rPr>
        <w:t xml:space="preserve"> a basic sense of self.</w:t>
      </w:r>
      <w:r w:rsidR="00AC0D55">
        <w:rPr>
          <w:rFonts w:ascii="Times New Roman" w:hAnsi="Times New Roman" w:cs="Times New Roman"/>
        </w:rPr>
        <w:t xml:space="preserve"> </w:t>
      </w:r>
    </w:p>
    <w:p w14:paraId="3075495D" w14:textId="48ECA735" w:rsidR="00CD7727" w:rsidRDefault="005C22EC" w:rsidP="005C22EC">
      <w:pPr>
        <w:spacing w:line="480" w:lineRule="auto"/>
        <w:ind w:firstLine="720"/>
        <w:rPr>
          <w:rFonts w:ascii="Times New Roman" w:hAnsi="Times New Roman" w:cs="Times New Roman"/>
        </w:rPr>
      </w:pPr>
      <w:r>
        <w:rPr>
          <w:rFonts w:ascii="Times New Roman" w:hAnsi="Times New Roman" w:cs="Times New Roman"/>
        </w:rPr>
        <w:lastRenderedPageBreak/>
        <w:t>P</w:t>
      </w:r>
      <w:r w:rsidR="00B8402C">
        <w:rPr>
          <w:rFonts w:ascii="Times New Roman" w:hAnsi="Times New Roman" w:cs="Times New Roman"/>
        </w:rPr>
        <w:t xml:space="preserve">erceiving poetry as the medium closest to psychotic speech but also farthest from </w:t>
      </w:r>
      <w:r w:rsidR="005933E2">
        <w:rPr>
          <w:rFonts w:ascii="Times New Roman" w:hAnsi="Times New Roman" w:cs="Times New Roman"/>
        </w:rPr>
        <w:t>its</w:t>
      </w:r>
      <w:r w:rsidR="00B8402C">
        <w:rPr>
          <w:rFonts w:ascii="Times New Roman" w:hAnsi="Times New Roman" w:cs="Times New Roman"/>
        </w:rPr>
        <w:t xml:space="preserve"> con</w:t>
      </w:r>
      <w:r w:rsidR="002F4513">
        <w:rPr>
          <w:rFonts w:ascii="Times New Roman" w:hAnsi="Times New Roman" w:cs="Times New Roman"/>
        </w:rPr>
        <w:t>s</w:t>
      </w:r>
      <w:r w:rsidR="00B8402C">
        <w:rPr>
          <w:rFonts w:ascii="Times New Roman" w:hAnsi="Times New Roman" w:cs="Times New Roman"/>
        </w:rPr>
        <w:t>tr</w:t>
      </w:r>
      <w:r w:rsidR="002F4513">
        <w:rPr>
          <w:rFonts w:ascii="Times New Roman" w:hAnsi="Times New Roman" w:cs="Times New Roman"/>
        </w:rPr>
        <w:t>ic</w:t>
      </w:r>
      <w:r w:rsidR="00B8402C">
        <w:rPr>
          <w:rFonts w:ascii="Times New Roman" w:hAnsi="Times New Roman" w:cs="Times New Roman"/>
        </w:rPr>
        <w:t>ted horizons</w:t>
      </w:r>
      <w:r>
        <w:rPr>
          <w:rFonts w:ascii="Times New Roman" w:hAnsi="Times New Roman" w:cs="Times New Roman"/>
        </w:rPr>
        <w:t xml:space="preserve"> clarifies the ethos of its neuro</w:t>
      </w:r>
      <w:del w:id="216" w:author="Copyeditor" w:date="2022-08-05T22:39:00Z">
        <w:r w:rsidDel="00C905C0">
          <w:rPr>
            <w:rFonts w:ascii="Times New Roman" w:hAnsi="Times New Roman" w:cs="Times New Roman"/>
          </w:rPr>
          <w:delText>-</w:delText>
        </w:r>
      </w:del>
      <w:r>
        <w:rPr>
          <w:rFonts w:ascii="Times New Roman" w:hAnsi="Times New Roman" w:cs="Times New Roman"/>
        </w:rPr>
        <w:t>diversity.</w:t>
      </w:r>
      <w:r w:rsidR="00AC0D55">
        <w:rPr>
          <w:rFonts w:ascii="Times New Roman" w:hAnsi="Times New Roman" w:cs="Times New Roman"/>
        </w:rPr>
        <w:t xml:space="preserve"> </w:t>
      </w:r>
      <w:r>
        <w:rPr>
          <w:rFonts w:ascii="Times New Roman" w:hAnsi="Times New Roman" w:cs="Times New Roman"/>
        </w:rPr>
        <w:t>Poetic modes of breaking through, however un</w:t>
      </w:r>
      <w:r w:rsidR="002F4513">
        <w:rPr>
          <w:rFonts w:ascii="Times New Roman" w:hAnsi="Times New Roman" w:cs="Times New Roman"/>
        </w:rPr>
        <w:t>anticipated</w:t>
      </w:r>
      <w:r>
        <w:rPr>
          <w:rFonts w:ascii="Times New Roman" w:hAnsi="Times New Roman" w:cs="Times New Roman"/>
        </w:rPr>
        <w:t xml:space="preserve"> and incomprehensible, are outward-reaching and, as such, </w:t>
      </w:r>
      <w:r w:rsidR="002F4513">
        <w:rPr>
          <w:rFonts w:ascii="Times New Roman" w:hAnsi="Times New Roman" w:cs="Times New Roman"/>
        </w:rPr>
        <w:t xml:space="preserve">desirous of contact, of </w:t>
      </w:r>
      <w:r>
        <w:rPr>
          <w:rFonts w:ascii="Times New Roman" w:hAnsi="Times New Roman" w:cs="Times New Roman"/>
        </w:rPr>
        <w:t>mak</w:t>
      </w:r>
      <w:r w:rsidR="002F4513">
        <w:rPr>
          <w:rFonts w:ascii="Times New Roman" w:hAnsi="Times New Roman" w:cs="Times New Roman"/>
        </w:rPr>
        <w:t>ing</w:t>
      </w:r>
      <w:r>
        <w:rPr>
          <w:rFonts w:ascii="Times New Roman" w:hAnsi="Times New Roman" w:cs="Times New Roman"/>
        </w:rPr>
        <w:t xml:space="preserve"> sense</w:t>
      </w:r>
      <w:r w:rsidR="002F4513">
        <w:rPr>
          <w:rFonts w:ascii="Times New Roman" w:hAnsi="Times New Roman" w:cs="Times New Roman"/>
        </w:rPr>
        <w:t>.</w:t>
      </w:r>
      <w:del w:id="217" w:author="Copyeditor" w:date="2022-08-05T22:40:00Z">
        <w:r w:rsidR="00AC0D55" w:rsidDel="00C905C0">
          <w:rPr>
            <w:rFonts w:ascii="Times New Roman" w:hAnsi="Times New Roman" w:cs="Times New Roman"/>
          </w:rPr>
          <w:delText xml:space="preserve"> </w:delText>
        </w:r>
      </w:del>
      <w:r w:rsidR="002F4513">
        <w:rPr>
          <w:rFonts w:ascii="Times New Roman" w:hAnsi="Times New Roman" w:cs="Times New Roman"/>
        </w:rPr>
        <w:t xml:space="preserve"> Their alterity appeal</w:t>
      </w:r>
      <w:r w:rsidR="00CD7727">
        <w:rPr>
          <w:rFonts w:ascii="Times New Roman" w:hAnsi="Times New Roman" w:cs="Times New Roman"/>
        </w:rPr>
        <w:t>s</w:t>
      </w:r>
      <w:r w:rsidR="002F4513">
        <w:rPr>
          <w:rFonts w:ascii="Times New Roman" w:hAnsi="Times New Roman" w:cs="Times New Roman"/>
        </w:rPr>
        <w:t xml:space="preserve"> to otherness; </w:t>
      </w:r>
      <w:r w:rsidR="00CD7727">
        <w:rPr>
          <w:rFonts w:ascii="Times New Roman" w:hAnsi="Times New Roman" w:cs="Times New Roman"/>
        </w:rPr>
        <w:t xml:space="preserve">it is </w:t>
      </w:r>
      <w:r w:rsidR="002F4513">
        <w:rPr>
          <w:rFonts w:ascii="Times New Roman" w:hAnsi="Times New Roman" w:cs="Times New Roman"/>
        </w:rPr>
        <w:t xml:space="preserve">part of art’s </w:t>
      </w:r>
      <w:proofErr w:type="spellStart"/>
      <w:r w:rsidR="002F4513">
        <w:rPr>
          <w:rFonts w:ascii="Times New Roman" w:hAnsi="Times New Roman" w:cs="Times New Roman"/>
        </w:rPr>
        <w:t>avant</w:t>
      </w:r>
      <w:proofErr w:type="spellEnd"/>
      <w:r w:rsidR="002F4513">
        <w:rPr>
          <w:rFonts w:ascii="Times New Roman" w:hAnsi="Times New Roman" w:cs="Times New Roman"/>
        </w:rPr>
        <w:t xml:space="preserve"> </w:t>
      </w:r>
      <w:proofErr w:type="spellStart"/>
      <w:r w:rsidR="002F4513">
        <w:rPr>
          <w:rFonts w:ascii="Times New Roman" w:hAnsi="Times New Roman" w:cs="Times New Roman"/>
        </w:rPr>
        <w:t>garde</w:t>
      </w:r>
      <w:proofErr w:type="spellEnd"/>
      <w:r w:rsidR="002F4513">
        <w:rPr>
          <w:rFonts w:ascii="Times New Roman" w:hAnsi="Times New Roman" w:cs="Times New Roman"/>
        </w:rPr>
        <w:t xml:space="preserve"> aesthetic politics as well as literature’s more debatable evocation of empathy</w:t>
      </w:r>
      <w:r w:rsidR="00FA47E7">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C</w:t>
      </w:r>
      <w:r>
        <w:rPr>
          <w:rFonts w:ascii="Times New Roman" w:hAnsi="Times New Roman" w:cs="Times New Roman"/>
        </w:rPr>
        <w:t>apacity, yes</w:t>
      </w:r>
      <w:ins w:id="218" w:author="Copyeditor" w:date="2022-08-05T22:41:00Z">
        <w:r w:rsidR="00C905C0">
          <w:rPr>
            <w:rFonts w:ascii="Times New Roman" w:hAnsi="Times New Roman" w:cs="Times New Roman"/>
          </w:rPr>
          <w:t>;</w:t>
        </w:r>
      </w:ins>
      <w:del w:id="219" w:author="Copyeditor" w:date="2022-08-05T22:41:00Z">
        <w:r w:rsidDel="00C905C0">
          <w:rPr>
            <w:rFonts w:ascii="Times New Roman" w:hAnsi="Times New Roman" w:cs="Times New Roman"/>
          </w:rPr>
          <w:delText>,</w:delText>
        </w:r>
      </w:del>
      <w:r>
        <w:rPr>
          <w:rFonts w:ascii="Times New Roman" w:hAnsi="Times New Roman" w:cs="Times New Roman"/>
        </w:rPr>
        <w:t xml:space="preserve"> history, no.</w:t>
      </w:r>
      <w:r w:rsidR="00AC0D55">
        <w:rPr>
          <w:rFonts w:ascii="Times New Roman" w:hAnsi="Times New Roman" w:cs="Times New Roman"/>
        </w:rPr>
        <w:t xml:space="preserve"> </w:t>
      </w:r>
      <w:r w:rsidR="002F4513">
        <w:rPr>
          <w:rFonts w:ascii="Times New Roman" w:hAnsi="Times New Roman" w:cs="Times New Roman"/>
        </w:rPr>
        <w:t>Whether</w:t>
      </w:r>
      <w:r w:rsidR="00FA47E7">
        <w:rPr>
          <w:rFonts w:ascii="Times New Roman" w:hAnsi="Times New Roman" w:cs="Times New Roman"/>
        </w:rPr>
        <w:t>, or how,</w:t>
      </w:r>
      <w:r w:rsidR="002F4513">
        <w:rPr>
          <w:rFonts w:ascii="Times New Roman" w:hAnsi="Times New Roman" w:cs="Times New Roman"/>
        </w:rPr>
        <w:t xml:space="preserve"> </w:t>
      </w:r>
      <w:r>
        <w:rPr>
          <w:rFonts w:ascii="Times New Roman" w:hAnsi="Times New Roman" w:cs="Times New Roman"/>
        </w:rPr>
        <w:t xml:space="preserve">perceiving poetry in this light </w:t>
      </w:r>
      <w:r w:rsidR="002F4513">
        <w:rPr>
          <w:rFonts w:ascii="Times New Roman" w:hAnsi="Times New Roman" w:cs="Times New Roman"/>
        </w:rPr>
        <w:t xml:space="preserve">helps to address </w:t>
      </w:r>
      <w:r>
        <w:rPr>
          <w:rFonts w:ascii="Times New Roman" w:hAnsi="Times New Roman" w:cs="Times New Roman"/>
        </w:rPr>
        <w:t xml:space="preserve">our </w:t>
      </w:r>
      <w:del w:id="220" w:author="Copyeditor" w:date="2022-08-05T22:41:00Z">
        <w:r w:rsidDel="00C905C0">
          <w:rPr>
            <w:rFonts w:ascii="Times New Roman" w:hAnsi="Times New Roman" w:cs="Times New Roman"/>
          </w:rPr>
          <w:delText xml:space="preserve">current </w:delText>
        </w:r>
      </w:del>
      <w:ins w:id="221" w:author="Copyeditor" w:date="2022-08-05T22:41:00Z">
        <w:r w:rsidR="00C905C0">
          <w:rPr>
            <w:rFonts w:ascii="Times New Roman" w:hAnsi="Times New Roman" w:cs="Times New Roman"/>
          </w:rPr>
          <w:t xml:space="preserve">recent </w:t>
        </w:r>
      </w:ins>
      <w:r>
        <w:rPr>
          <w:rFonts w:ascii="Times New Roman" w:hAnsi="Times New Roman" w:cs="Times New Roman"/>
        </w:rPr>
        <w:t>onto-political s</w:t>
      </w:r>
      <w:r w:rsidR="002F4513">
        <w:rPr>
          <w:rFonts w:ascii="Times New Roman" w:hAnsi="Times New Roman" w:cs="Times New Roman"/>
        </w:rPr>
        <w:t>ituation</w:t>
      </w:r>
      <w:r>
        <w:rPr>
          <w:rFonts w:ascii="Times New Roman" w:hAnsi="Times New Roman" w:cs="Times New Roman"/>
        </w:rPr>
        <w:t xml:space="preserve"> is less clear, especially </w:t>
      </w:r>
      <w:r w:rsidR="002F4513">
        <w:rPr>
          <w:rFonts w:ascii="Times New Roman" w:hAnsi="Times New Roman" w:cs="Times New Roman"/>
        </w:rPr>
        <w:t>given the extremity of the vacuum at the top.</w:t>
      </w:r>
      <w:r w:rsidR="00AC0D55">
        <w:rPr>
          <w:rFonts w:ascii="Times New Roman" w:hAnsi="Times New Roman" w:cs="Times New Roman"/>
        </w:rPr>
        <w:t xml:space="preserve"> </w:t>
      </w:r>
      <w:r w:rsidR="00B8402C">
        <w:rPr>
          <w:rFonts w:ascii="Times New Roman" w:hAnsi="Times New Roman" w:cs="Times New Roman"/>
        </w:rPr>
        <w:t xml:space="preserve">Certainly, it </w:t>
      </w:r>
      <w:r w:rsidR="00FA47E7">
        <w:rPr>
          <w:rFonts w:ascii="Times New Roman" w:hAnsi="Times New Roman" w:cs="Times New Roman"/>
        </w:rPr>
        <w:t>identifi</w:t>
      </w:r>
      <w:r w:rsidR="002F4513">
        <w:rPr>
          <w:rFonts w:ascii="Times New Roman" w:hAnsi="Times New Roman" w:cs="Times New Roman"/>
        </w:rPr>
        <w:t xml:space="preserve">es </w:t>
      </w:r>
      <w:r>
        <w:rPr>
          <w:rFonts w:ascii="Times New Roman" w:hAnsi="Times New Roman" w:cs="Times New Roman"/>
        </w:rPr>
        <w:t>refusal</w:t>
      </w:r>
      <w:r w:rsidR="002F4513">
        <w:rPr>
          <w:rFonts w:ascii="Times New Roman" w:hAnsi="Times New Roman" w:cs="Times New Roman"/>
        </w:rPr>
        <w:t xml:space="preserve"> to</w:t>
      </w:r>
      <w:r>
        <w:rPr>
          <w:rFonts w:ascii="Times New Roman" w:hAnsi="Times New Roman" w:cs="Times New Roman"/>
        </w:rPr>
        <w:t xml:space="preserve"> communicat</w:t>
      </w:r>
      <w:r w:rsidR="002F4513">
        <w:rPr>
          <w:rFonts w:ascii="Times New Roman" w:hAnsi="Times New Roman" w:cs="Times New Roman"/>
        </w:rPr>
        <w:t>e</w:t>
      </w:r>
      <w:r>
        <w:rPr>
          <w:rFonts w:ascii="Times New Roman" w:hAnsi="Times New Roman" w:cs="Times New Roman"/>
        </w:rPr>
        <w:t xml:space="preserve"> as the essence of Trump</w:t>
      </w:r>
      <w:r w:rsidR="002F4513">
        <w:rPr>
          <w:rFonts w:ascii="Times New Roman" w:hAnsi="Times New Roman" w:cs="Times New Roman"/>
        </w:rPr>
        <w:t xml:space="preserve">ian </w:t>
      </w:r>
      <w:r>
        <w:rPr>
          <w:rFonts w:ascii="Times New Roman" w:hAnsi="Times New Roman" w:cs="Times New Roman"/>
        </w:rPr>
        <w:t>spe</w:t>
      </w:r>
      <w:r w:rsidR="002F4513">
        <w:rPr>
          <w:rFonts w:ascii="Times New Roman" w:hAnsi="Times New Roman" w:cs="Times New Roman"/>
        </w:rPr>
        <w:t>ech</w:t>
      </w:r>
      <w:r w:rsidR="005933E2">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W</w:t>
      </w:r>
      <w:r w:rsidR="002F4513">
        <w:rPr>
          <w:rFonts w:ascii="Times New Roman" w:hAnsi="Times New Roman" w:cs="Times New Roman"/>
        </w:rPr>
        <w:t xml:space="preserve">e </w:t>
      </w:r>
      <w:r w:rsidR="00CD7727">
        <w:rPr>
          <w:rFonts w:ascii="Times New Roman" w:hAnsi="Times New Roman" w:cs="Times New Roman"/>
        </w:rPr>
        <w:t xml:space="preserve">also </w:t>
      </w:r>
      <w:r w:rsidR="002F4513">
        <w:rPr>
          <w:rFonts w:ascii="Times New Roman" w:hAnsi="Times New Roman" w:cs="Times New Roman"/>
        </w:rPr>
        <w:t xml:space="preserve">could </w:t>
      </w:r>
      <w:r w:rsidR="00CD7727">
        <w:rPr>
          <w:rFonts w:ascii="Times New Roman" w:hAnsi="Times New Roman" w:cs="Times New Roman"/>
        </w:rPr>
        <w:t xml:space="preserve">construe his </w:t>
      </w:r>
      <w:r w:rsidR="002F4513">
        <w:rPr>
          <w:rFonts w:ascii="Times New Roman" w:hAnsi="Times New Roman" w:cs="Times New Roman"/>
        </w:rPr>
        <w:t xml:space="preserve">psychotic behavior as not only enacting </w:t>
      </w:r>
      <w:r w:rsidR="00CD7727">
        <w:rPr>
          <w:rFonts w:ascii="Times New Roman" w:hAnsi="Times New Roman" w:cs="Times New Roman"/>
        </w:rPr>
        <w:t xml:space="preserve">the </w:t>
      </w:r>
      <w:r w:rsidR="002F4513">
        <w:rPr>
          <w:rFonts w:ascii="Times New Roman" w:hAnsi="Times New Roman" w:cs="Times New Roman"/>
        </w:rPr>
        <w:t>Lacan</w:t>
      </w:r>
      <w:r w:rsidR="00CD7727">
        <w:rPr>
          <w:rFonts w:ascii="Times New Roman" w:hAnsi="Times New Roman" w:cs="Times New Roman"/>
        </w:rPr>
        <w:t>ian</w:t>
      </w:r>
      <w:r w:rsidR="002F4513">
        <w:rPr>
          <w:rFonts w:ascii="Times New Roman" w:hAnsi="Times New Roman" w:cs="Times New Roman"/>
        </w:rPr>
        <w:t xml:space="preserve"> </w:t>
      </w:r>
      <w:r w:rsidR="00FA47E7">
        <w:rPr>
          <w:rFonts w:ascii="Times New Roman" w:hAnsi="Times New Roman" w:cs="Times New Roman"/>
        </w:rPr>
        <w:t>F</w:t>
      </w:r>
      <w:r w:rsidR="002F4513">
        <w:rPr>
          <w:rFonts w:ascii="Times New Roman" w:hAnsi="Times New Roman" w:cs="Times New Roman"/>
        </w:rPr>
        <w:t>ather</w:t>
      </w:r>
      <w:r w:rsidR="00FA47E7">
        <w:rPr>
          <w:rFonts w:ascii="Times New Roman" w:hAnsi="Times New Roman" w:cs="Times New Roman"/>
        </w:rPr>
        <w:t>-</w:t>
      </w:r>
      <w:r w:rsidR="002F4513">
        <w:rPr>
          <w:rFonts w:ascii="Times New Roman" w:hAnsi="Times New Roman" w:cs="Times New Roman"/>
        </w:rPr>
        <w:t>of</w:t>
      </w:r>
      <w:r w:rsidR="00FA47E7">
        <w:rPr>
          <w:rFonts w:ascii="Times New Roman" w:hAnsi="Times New Roman" w:cs="Times New Roman"/>
        </w:rPr>
        <w:t>-E</w:t>
      </w:r>
      <w:r w:rsidR="002F4513">
        <w:rPr>
          <w:rFonts w:ascii="Times New Roman" w:hAnsi="Times New Roman" w:cs="Times New Roman"/>
        </w:rPr>
        <w:t xml:space="preserve">njoyment but also underscoring the relevance of distinguishing him from the </w:t>
      </w:r>
      <w:proofErr w:type="gramStart"/>
      <w:r w:rsidR="00FA47E7">
        <w:rPr>
          <w:rFonts w:ascii="Times New Roman" w:hAnsi="Times New Roman" w:cs="Times New Roman"/>
        </w:rPr>
        <w:t>F</w:t>
      </w:r>
      <w:r w:rsidR="002F4513">
        <w:rPr>
          <w:rFonts w:ascii="Times New Roman" w:hAnsi="Times New Roman" w:cs="Times New Roman"/>
        </w:rPr>
        <w:t>ather</w:t>
      </w:r>
      <w:proofErr w:type="gramEnd"/>
      <w:r w:rsidR="00FA47E7">
        <w:rPr>
          <w:rFonts w:ascii="Times New Roman" w:hAnsi="Times New Roman" w:cs="Times New Roman"/>
        </w:rPr>
        <w:t>-</w:t>
      </w:r>
      <w:r w:rsidR="002F4513">
        <w:rPr>
          <w:rFonts w:ascii="Times New Roman" w:hAnsi="Times New Roman" w:cs="Times New Roman"/>
        </w:rPr>
        <w:t>of</w:t>
      </w:r>
      <w:r w:rsidR="00FA47E7">
        <w:rPr>
          <w:rFonts w:ascii="Times New Roman" w:hAnsi="Times New Roman" w:cs="Times New Roman"/>
        </w:rPr>
        <w:t>-</w:t>
      </w:r>
      <w:r w:rsidR="002F4513">
        <w:rPr>
          <w:rFonts w:ascii="Times New Roman" w:hAnsi="Times New Roman" w:cs="Times New Roman"/>
        </w:rPr>
        <w:t>the</w:t>
      </w:r>
      <w:r w:rsidR="00FA47E7">
        <w:rPr>
          <w:rFonts w:ascii="Times New Roman" w:hAnsi="Times New Roman" w:cs="Times New Roman"/>
        </w:rPr>
        <w:t>-</w:t>
      </w:r>
      <w:r w:rsidR="002F4513">
        <w:rPr>
          <w:rFonts w:ascii="Times New Roman" w:hAnsi="Times New Roman" w:cs="Times New Roman"/>
        </w:rPr>
        <w:t>Law.</w:t>
      </w:r>
      <w:r w:rsidR="00AC0D55">
        <w:rPr>
          <w:rFonts w:ascii="Times New Roman" w:hAnsi="Times New Roman" w:cs="Times New Roman"/>
        </w:rPr>
        <w:t xml:space="preserve"> </w:t>
      </w:r>
      <w:r w:rsidR="00CD7727">
        <w:rPr>
          <w:rFonts w:ascii="Times New Roman" w:hAnsi="Times New Roman" w:cs="Times New Roman"/>
        </w:rPr>
        <w:t xml:space="preserve">The former </w:t>
      </w:r>
      <w:r w:rsidR="002F4513">
        <w:rPr>
          <w:rFonts w:ascii="Times New Roman" w:hAnsi="Times New Roman" w:cs="Times New Roman"/>
        </w:rPr>
        <w:t xml:space="preserve">is </w:t>
      </w:r>
      <w:proofErr w:type="spellStart"/>
      <w:r w:rsidR="002F4513">
        <w:rPr>
          <w:rFonts w:ascii="Times New Roman" w:hAnsi="Times New Roman" w:cs="Times New Roman"/>
        </w:rPr>
        <w:t>psychoticizing</w:t>
      </w:r>
      <w:proofErr w:type="spellEnd"/>
      <w:r w:rsidR="002F4513">
        <w:rPr>
          <w:rFonts w:ascii="Times New Roman" w:hAnsi="Times New Roman" w:cs="Times New Roman"/>
        </w:rPr>
        <w:t xml:space="preserve"> because he uses everyone purely as objects for his own enjoyment, whereas the </w:t>
      </w:r>
      <w:r w:rsidR="00CD7727">
        <w:rPr>
          <w:rFonts w:ascii="Times New Roman" w:hAnsi="Times New Roman" w:cs="Times New Roman"/>
        </w:rPr>
        <w:t xml:space="preserve">latter, by enacting </w:t>
      </w:r>
      <w:r w:rsidR="002F4513">
        <w:rPr>
          <w:rFonts w:ascii="Times New Roman" w:hAnsi="Times New Roman" w:cs="Times New Roman"/>
        </w:rPr>
        <w:t>acceptance of limitation</w:t>
      </w:r>
      <w:r w:rsidR="00CD7727">
        <w:rPr>
          <w:rFonts w:ascii="Times New Roman" w:hAnsi="Times New Roman" w:cs="Times New Roman"/>
        </w:rPr>
        <w:t>, owns up to mortality, creaturely</w:t>
      </w:r>
      <w:r w:rsidR="002F4513">
        <w:rPr>
          <w:rFonts w:ascii="Times New Roman" w:hAnsi="Times New Roman" w:cs="Times New Roman"/>
        </w:rPr>
        <w:t xml:space="preserve"> vulnerability</w:t>
      </w:r>
      <w:r w:rsidR="00CD7727">
        <w:rPr>
          <w:rFonts w:ascii="Times New Roman" w:hAnsi="Times New Roman" w:cs="Times New Roman"/>
        </w:rPr>
        <w:t>,</w:t>
      </w:r>
      <w:r w:rsidR="002F4513">
        <w:rPr>
          <w:rFonts w:ascii="Times New Roman" w:hAnsi="Times New Roman" w:cs="Times New Roman"/>
        </w:rPr>
        <w:t xml:space="preserve"> and necessity of aid</w:t>
      </w:r>
      <w:r w:rsidR="00CD7727">
        <w:rPr>
          <w:rFonts w:ascii="Times New Roman" w:hAnsi="Times New Roman" w:cs="Times New Roman"/>
        </w:rPr>
        <w:t>—a model that all developing subjects</w:t>
      </w:r>
      <w:r w:rsidR="00FA47E7">
        <w:rPr>
          <w:rFonts w:ascii="Times New Roman" w:hAnsi="Times New Roman" w:cs="Times New Roman"/>
        </w:rPr>
        <w:t>, including citizen-subjects</w:t>
      </w:r>
      <w:r w:rsidR="003C5F30">
        <w:rPr>
          <w:rFonts w:ascii="Times New Roman" w:hAnsi="Times New Roman" w:cs="Times New Roman"/>
        </w:rPr>
        <w:t xml:space="preserve">, sorely </w:t>
      </w:r>
      <w:r w:rsidR="00CD7727">
        <w:rPr>
          <w:rFonts w:ascii="Times New Roman" w:hAnsi="Times New Roman" w:cs="Times New Roman"/>
        </w:rPr>
        <w:t>need</w:t>
      </w:r>
      <w:r w:rsidR="00FA47E7">
        <w:rPr>
          <w:rFonts w:ascii="Times New Roman" w:hAnsi="Times New Roman" w:cs="Times New Roman"/>
        </w:rPr>
        <w:t>.</w:t>
      </w:r>
      <w:r w:rsidR="00AC0D55">
        <w:rPr>
          <w:rFonts w:ascii="Times New Roman" w:hAnsi="Times New Roman" w:cs="Times New Roman"/>
        </w:rPr>
        <w:t xml:space="preserve"> </w:t>
      </w:r>
      <w:r w:rsidR="002F4513">
        <w:rPr>
          <w:rFonts w:ascii="Times New Roman" w:hAnsi="Times New Roman" w:cs="Times New Roman"/>
        </w:rPr>
        <w:t xml:space="preserve"> </w:t>
      </w:r>
    </w:p>
    <w:p w14:paraId="57735122" w14:textId="7E6C9AEC" w:rsidR="007212B9" w:rsidRDefault="004B1B21" w:rsidP="00CD7727">
      <w:pPr>
        <w:spacing w:line="480" w:lineRule="auto"/>
        <w:ind w:firstLine="720"/>
        <w:rPr>
          <w:rFonts w:ascii="Times New Roman" w:hAnsi="Times New Roman" w:cs="Times New Roman"/>
        </w:rPr>
      </w:pPr>
      <w:r>
        <w:rPr>
          <w:rFonts w:ascii="Times New Roman" w:hAnsi="Times New Roman" w:cs="Times New Roman"/>
        </w:rPr>
        <w:t xml:space="preserve">Still, </w:t>
      </w:r>
      <w:r w:rsidR="005C22EC">
        <w:rPr>
          <w:rFonts w:ascii="Times New Roman" w:hAnsi="Times New Roman" w:cs="Times New Roman"/>
        </w:rPr>
        <w:t xml:space="preserve">I need guidance on where Romantic psychosis takes us </w:t>
      </w:r>
      <w:r w:rsidR="007212B9">
        <w:rPr>
          <w:rFonts w:ascii="Times New Roman" w:hAnsi="Times New Roman" w:cs="Times New Roman"/>
        </w:rPr>
        <w:t xml:space="preserve">now that </w:t>
      </w:r>
      <w:r w:rsidR="00CD7727">
        <w:rPr>
          <w:rFonts w:ascii="Times New Roman" w:hAnsi="Times New Roman" w:cs="Times New Roman"/>
        </w:rPr>
        <w:t xml:space="preserve">we recognize </w:t>
      </w:r>
      <w:r w:rsidR="007212B9">
        <w:rPr>
          <w:rFonts w:ascii="Times New Roman" w:hAnsi="Times New Roman" w:cs="Times New Roman"/>
        </w:rPr>
        <w:t xml:space="preserve">it </w:t>
      </w:r>
      <w:r w:rsidR="00CD7727">
        <w:rPr>
          <w:rFonts w:ascii="Times New Roman" w:hAnsi="Times New Roman" w:cs="Times New Roman"/>
        </w:rPr>
        <w:t xml:space="preserve">as anticipating </w:t>
      </w:r>
      <w:proofErr w:type="spellStart"/>
      <w:r w:rsidR="005C22EC">
        <w:rPr>
          <w:rFonts w:ascii="Times New Roman" w:hAnsi="Times New Roman" w:cs="Times New Roman"/>
        </w:rPr>
        <w:t>schizoanalysis</w:t>
      </w:r>
      <w:proofErr w:type="spellEnd"/>
      <w:r w:rsidR="005C22EC">
        <w:rPr>
          <w:rFonts w:ascii="Times New Roman" w:hAnsi="Times New Roman" w:cs="Times New Roman"/>
        </w:rPr>
        <w:t xml:space="preserve">, ordinary psychosis, and vibrant materiality. What </w:t>
      </w:r>
      <w:r w:rsidR="007212B9">
        <w:rPr>
          <w:rFonts w:ascii="Times New Roman" w:hAnsi="Times New Roman" w:cs="Times New Roman"/>
        </w:rPr>
        <w:t>is</w:t>
      </w:r>
      <w:r w:rsidR="005C22EC">
        <w:rPr>
          <w:rFonts w:ascii="Times New Roman" w:hAnsi="Times New Roman" w:cs="Times New Roman"/>
        </w:rPr>
        <w:t xml:space="preserve"> becom</w:t>
      </w:r>
      <w:r w:rsidR="007212B9">
        <w:rPr>
          <w:rFonts w:ascii="Times New Roman" w:hAnsi="Times New Roman" w:cs="Times New Roman"/>
        </w:rPr>
        <w:t>ing in</w:t>
      </w:r>
      <w:r w:rsidR="005C22EC">
        <w:rPr>
          <w:rFonts w:ascii="Times New Roman" w:hAnsi="Times New Roman" w:cs="Times New Roman"/>
        </w:rPr>
        <w:t xml:space="preserve"> these borderless states</w:t>
      </w:r>
      <w:r w:rsidR="007212B9">
        <w:rPr>
          <w:rFonts w:ascii="Times New Roman" w:hAnsi="Times New Roman" w:cs="Times New Roman"/>
        </w:rPr>
        <w:t>, and what will become through them</w:t>
      </w:r>
      <w:r w:rsidR="005C22EC">
        <w:rPr>
          <w:rFonts w:ascii="Times New Roman" w:hAnsi="Times New Roman" w:cs="Times New Roman"/>
        </w:rPr>
        <w:t>?</w:t>
      </w:r>
      <w:r w:rsidR="00AC0D55">
        <w:rPr>
          <w:rFonts w:ascii="Times New Roman" w:hAnsi="Times New Roman" w:cs="Times New Roman"/>
        </w:rPr>
        <w:t xml:space="preserve"> </w:t>
      </w:r>
      <w:r w:rsidR="007212B9">
        <w:rPr>
          <w:rFonts w:ascii="Times New Roman" w:hAnsi="Times New Roman" w:cs="Times New Roman"/>
        </w:rPr>
        <w:t xml:space="preserve">Two </w:t>
      </w:r>
      <w:r w:rsidR="00CD7727">
        <w:rPr>
          <w:rFonts w:ascii="Times New Roman" w:hAnsi="Times New Roman" w:cs="Times New Roman"/>
        </w:rPr>
        <w:t xml:space="preserve">somewhat </w:t>
      </w:r>
      <w:r>
        <w:rPr>
          <w:rFonts w:ascii="Times New Roman" w:hAnsi="Times New Roman" w:cs="Times New Roman"/>
        </w:rPr>
        <w:t xml:space="preserve">dispiriting </w:t>
      </w:r>
      <w:r w:rsidR="007212B9">
        <w:rPr>
          <w:rFonts w:ascii="Times New Roman" w:hAnsi="Times New Roman" w:cs="Times New Roman"/>
        </w:rPr>
        <w:t>thoughts</w:t>
      </w:r>
      <w:r w:rsidR="00CD7727">
        <w:rPr>
          <w:rFonts w:ascii="Times New Roman" w:hAnsi="Times New Roman" w:cs="Times New Roman"/>
        </w:rPr>
        <w:t xml:space="preserve"> occur in this context</w:t>
      </w:r>
      <w:r w:rsidR="007212B9">
        <w:rPr>
          <w:rFonts w:ascii="Times New Roman" w:hAnsi="Times New Roman" w:cs="Times New Roman"/>
        </w:rPr>
        <w:t>.</w:t>
      </w:r>
      <w:r w:rsidR="00AC0D55">
        <w:rPr>
          <w:rFonts w:ascii="Times New Roman" w:hAnsi="Times New Roman" w:cs="Times New Roman"/>
        </w:rPr>
        <w:t xml:space="preserve"> </w:t>
      </w:r>
      <w:r w:rsidR="007212B9">
        <w:rPr>
          <w:rFonts w:ascii="Times New Roman" w:hAnsi="Times New Roman" w:cs="Times New Roman"/>
        </w:rPr>
        <w:t>One is that</w:t>
      </w:r>
      <w:r w:rsidR="00CD7727">
        <w:rPr>
          <w:rFonts w:ascii="Times New Roman" w:hAnsi="Times New Roman" w:cs="Times New Roman"/>
        </w:rPr>
        <w:t>, as a group,</w:t>
      </w:r>
      <w:r w:rsidR="007212B9">
        <w:rPr>
          <w:rFonts w:ascii="Times New Roman" w:hAnsi="Times New Roman" w:cs="Times New Roman"/>
        </w:rPr>
        <w:t xml:space="preserve"> psychoanalysts </w:t>
      </w:r>
      <w:r w:rsidR="00CD7727">
        <w:rPr>
          <w:rFonts w:ascii="Times New Roman" w:hAnsi="Times New Roman" w:cs="Times New Roman"/>
        </w:rPr>
        <w:t xml:space="preserve">currently </w:t>
      </w:r>
      <w:r w:rsidR="007212B9">
        <w:rPr>
          <w:rFonts w:ascii="Times New Roman" w:hAnsi="Times New Roman" w:cs="Times New Roman"/>
        </w:rPr>
        <w:t xml:space="preserve">know differently what they and “romanticists” have </w:t>
      </w:r>
      <w:r w:rsidR="00CD7727">
        <w:rPr>
          <w:rFonts w:ascii="Times New Roman" w:hAnsi="Times New Roman" w:cs="Times New Roman"/>
        </w:rPr>
        <w:t xml:space="preserve">long </w:t>
      </w:r>
      <w:r w:rsidR="007212B9">
        <w:rPr>
          <w:rFonts w:ascii="Times New Roman" w:hAnsi="Times New Roman" w:cs="Times New Roman"/>
        </w:rPr>
        <w:t>known about artists and their troubling of mind.</w:t>
      </w:r>
      <w:r w:rsidR="00AC0D55">
        <w:rPr>
          <w:rFonts w:ascii="Times New Roman" w:hAnsi="Times New Roman" w:cs="Times New Roman"/>
        </w:rPr>
        <w:t xml:space="preserve"> </w:t>
      </w:r>
      <w:r w:rsidR="00FA47E7">
        <w:rPr>
          <w:rFonts w:ascii="Times New Roman" w:hAnsi="Times New Roman" w:cs="Times New Roman"/>
        </w:rPr>
        <w:t>S</w:t>
      </w:r>
      <w:r w:rsidR="005C22EC">
        <w:rPr>
          <w:rFonts w:ascii="Times New Roman" w:hAnsi="Times New Roman" w:cs="Times New Roman"/>
        </w:rPr>
        <w:t>ocially conscious psychoanalysts—itself a neologism though hardly a new</w:t>
      </w:r>
      <w:r w:rsidR="00FA47E7">
        <w:rPr>
          <w:rFonts w:ascii="Times New Roman" w:hAnsi="Times New Roman" w:cs="Times New Roman"/>
        </w:rPr>
        <w:t xml:space="preserve"> attribute</w:t>
      </w:r>
      <w:r w:rsidR="005C22EC">
        <w:rPr>
          <w:rFonts w:ascii="Times New Roman" w:hAnsi="Times New Roman" w:cs="Times New Roman"/>
        </w:rPr>
        <w:t xml:space="preserve">—are </w:t>
      </w:r>
      <w:r w:rsidR="00FA47E7">
        <w:rPr>
          <w:rFonts w:ascii="Times New Roman" w:hAnsi="Times New Roman" w:cs="Times New Roman"/>
        </w:rPr>
        <w:t xml:space="preserve">increasingly </w:t>
      </w:r>
      <w:r w:rsidR="00CD7727">
        <w:rPr>
          <w:rFonts w:ascii="Times New Roman" w:hAnsi="Times New Roman" w:cs="Times New Roman"/>
        </w:rPr>
        <w:t xml:space="preserve">choosing to practice </w:t>
      </w:r>
      <w:r w:rsidR="005C22EC">
        <w:rPr>
          <w:rFonts w:ascii="Times New Roman" w:hAnsi="Times New Roman" w:cs="Times New Roman"/>
        </w:rPr>
        <w:t>group therap</w:t>
      </w:r>
      <w:r w:rsidR="00CD7727">
        <w:rPr>
          <w:rFonts w:ascii="Times New Roman" w:hAnsi="Times New Roman" w:cs="Times New Roman"/>
        </w:rPr>
        <w:t>y</w:t>
      </w:r>
      <w:r w:rsidR="005C22EC">
        <w:rPr>
          <w:rFonts w:ascii="Times New Roman" w:hAnsi="Times New Roman" w:cs="Times New Roman"/>
        </w:rPr>
        <w:t xml:space="preserve"> as a </w:t>
      </w:r>
      <w:r w:rsidR="00CD7727">
        <w:rPr>
          <w:rFonts w:ascii="Times New Roman" w:hAnsi="Times New Roman" w:cs="Times New Roman"/>
        </w:rPr>
        <w:t xml:space="preserve">method </w:t>
      </w:r>
      <w:r w:rsidR="00FA47E7">
        <w:rPr>
          <w:rFonts w:ascii="Times New Roman" w:hAnsi="Times New Roman" w:cs="Times New Roman"/>
        </w:rPr>
        <w:t xml:space="preserve">more suited to </w:t>
      </w:r>
      <w:r w:rsidR="005C22EC">
        <w:rPr>
          <w:rFonts w:ascii="Times New Roman" w:hAnsi="Times New Roman" w:cs="Times New Roman"/>
        </w:rPr>
        <w:t>the porosity between inner and outer, self and community, psyche and culture, individual and group trauma</w:t>
      </w:r>
      <w:r w:rsidR="00385830">
        <w:rPr>
          <w:rFonts w:ascii="Times New Roman" w:hAnsi="Times New Roman" w:cs="Times New Roman"/>
        </w:rPr>
        <w:t xml:space="preserve"> (</w:t>
      </w:r>
      <w:proofErr w:type="spellStart"/>
      <w:r w:rsidR="00385830">
        <w:rPr>
          <w:rFonts w:ascii="Times New Roman" w:hAnsi="Times New Roman" w:cs="Times New Roman"/>
        </w:rPr>
        <w:t>Nitsun</w:t>
      </w:r>
      <w:proofErr w:type="spellEnd"/>
      <w:r w:rsidR="00BF7A25">
        <w:rPr>
          <w:rFonts w:ascii="Times New Roman" w:hAnsi="Times New Roman" w:cs="Times New Roman"/>
        </w:rPr>
        <w:t xml:space="preserve"> </w:t>
      </w:r>
      <w:r w:rsidR="00385830">
        <w:rPr>
          <w:rFonts w:ascii="Times New Roman" w:hAnsi="Times New Roman" w:cs="Times New Roman"/>
        </w:rPr>
        <w:t>3)</w:t>
      </w:r>
      <w:r w:rsidR="00E92AEB">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Likewise</w:t>
      </w:r>
      <w:r w:rsidR="00CD7727">
        <w:rPr>
          <w:rFonts w:ascii="Times New Roman" w:hAnsi="Times New Roman" w:cs="Times New Roman"/>
        </w:rPr>
        <w:t xml:space="preserve">, approaches to </w:t>
      </w:r>
      <w:r w:rsidR="005C22EC">
        <w:rPr>
          <w:rFonts w:ascii="Times New Roman" w:hAnsi="Times New Roman" w:cs="Times New Roman"/>
        </w:rPr>
        <w:t xml:space="preserve">phobia have widened to better handle </w:t>
      </w:r>
      <w:r w:rsidR="007212B9">
        <w:rPr>
          <w:rFonts w:ascii="Times New Roman" w:hAnsi="Times New Roman" w:cs="Times New Roman"/>
        </w:rPr>
        <w:t>group-targeting phobias (</w:t>
      </w:r>
      <w:r>
        <w:rPr>
          <w:rFonts w:ascii="Times New Roman" w:hAnsi="Times New Roman" w:cs="Times New Roman"/>
        </w:rPr>
        <w:t xml:space="preserve">i.e., </w:t>
      </w:r>
      <w:r w:rsidR="007212B9">
        <w:rPr>
          <w:rFonts w:ascii="Times New Roman" w:hAnsi="Times New Roman" w:cs="Times New Roman"/>
        </w:rPr>
        <w:t>Islamophobia, xenophobia, homophobia).</w:t>
      </w:r>
      <w:r w:rsidR="00AC0D55">
        <w:rPr>
          <w:rFonts w:ascii="Times New Roman" w:hAnsi="Times New Roman" w:cs="Times New Roman"/>
        </w:rPr>
        <w:t xml:space="preserve"> </w:t>
      </w:r>
      <w:r w:rsidR="00CD7727">
        <w:rPr>
          <w:rFonts w:ascii="Times New Roman" w:hAnsi="Times New Roman" w:cs="Times New Roman"/>
        </w:rPr>
        <w:t>Interpretation of dreams</w:t>
      </w:r>
      <w:r w:rsidR="00FA47E7">
        <w:rPr>
          <w:rFonts w:ascii="Times New Roman" w:hAnsi="Times New Roman" w:cs="Times New Roman"/>
        </w:rPr>
        <w:t>, once deemed</w:t>
      </w:r>
      <w:r w:rsidR="00CD7727">
        <w:rPr>
          <w:rFonts w:ascii="Times New Roman" w:hAnsi="Times New Roman" w:cs="Times New Roman"/>
        </w:rPr>
        <w:t xml:space="preserve"> the royal road </w:t>
      </w:r>
      <w:r w:rsidR="00CD7727">
        <w:rPr>
          <w:rFonts w:ascii="Times New Roman" w:hAnsi="Times New Roman" w:cs="Times New Roman"/>
        </w:rPr>
        <w:lastRenderedPageBreak/>
        <w:t>to the unconscious</w:t>
      </w:r>
      <w:r w:rsidR="00FA47E7">
        <w:rPr>
          <w:rFonts w:ascii="Times New Roman" w:hAnsi="Times New Roman" w:cs="Times New Roman"/>
        </w:rPr>
        <w:t>,</w:t>
      </w:r>
      <w:r w:rsidR="00CD7727">
        <w:rPr>
          <w:rFonts w:ascii="Times New Roman" w:hAnsi="Times New Roman" w:cs="Times New Roman"/>
        </w:rPr>
        <w:t xml:space="preserve"> now circuits through </w:t>
      </w:r>
      <w:r w:rsidR="00FA47E7">
        <w:rPr>
          <w:rFonts w:ascii="Times New Roman" w:hAnsi="Times New Roman" w:cs="Times New Roman"/>
        </w:rPr>
        <w:t xml:space="preserve">a social </w:t>
      </w:r>
      <w:r w:rsidR="00CD7727">
        <w:rPr>
          <w:rFonts w:ascii="Times New Roman" w:hAnsi="Times New Roman" w:cs="Times New Roman"/>
        </w:rPr>
        <w:t>dreaming</w:t>
      </w:r>
      <w:r w:rsidR="00FA47E7">
        <w:rPr>
          <w:rFonts w:ascii="Times New Roman" w:hAnsi="Times New Roman" w:cs="Times New Roman"/>
        </w:rPr>
        <w:t xml:space="preserve"> matrix</w:t>
      </w:r>
      <w:r w:rsidR="00CD7727">
        <w:rPr>
          <w:rFonts w:ascii="Times New Roman" w:hAnsi="Times New Roman" w:cs="Times New Roman"/>
        </w:rPr>
        <w:t>,</w:t>
      </w:r>
      <w:r w:rsidR="00FA47E7">
        <w:rPr>
          <w:rFonts w:ascii="Times New Roman" w:hAnsi="Times New Roman" w:cs="Times New Roman"/>
        </w:rPr>
        <w:t xml:space="preserve"> a process involving a group of participants who share dreams and associations thereto on the theory that the dreams shared “reflect a collective cultural product, a social unconscious comprised of dissociated social, political, and cultural experience,” often bespeaking</w:t>
      </w:r>
      <w:r w:rsidR="00CD7727">
        <w:rPr>
          <w:rFonts w:ascii="Times New Roman" w:hAnsi="Times New Roman" w:cs="Times New Roman"/>
        </w:rPr>
        <w:t xml:space="preserve"> </w:t>
      </w:r>
      <w:r w:rsidR="005C22EC">
        <w:rPr>
          <w:rFonts w:ascii="Times New Roman" w:hAnsi="Times New Roman" w:cs="Times New Roman"/>
        </w:rPr>
        <w:t>collective trauma or group-</w:t>
      </w:r>
      <w:r w:rsidR="007212B9">
        <w:rPr>
          <w:rFonts w:ascii="Times New Roman" w:hAnsi="Times New Roman" w:cs="Times New Roman"/>
        </w:rPr>
        <w:t>isolating</w:t>
      </w:r>
      <w:r w:rsidR="005C22EC">
        <w:rPr>
          <w:rFonts w:ascii="Times New Roman" w:hAnsi="Times New Roman" w:cs="Times New Roman"/>
        </w:rPr>
        <w:t xml:space="preserve"> realities</w:t>
      </w:r>
      <w:r w:rsidR="007212B9">
        <w:rPr>
          <w:rFonts w:ascii="Times New Roman" w:hAnsi="Times New Roman" w:cs="Times New Roman"/>
        </w:rPr>
        <w:t xml:space="preserve"> (Bermudez</w:t>
      </w:r>
      <w:ins w:id="222" w:author="Copyeditor" w:date="2022-08-05T22:50:00Z">
        <w:r w:rsidR="00D44578">
          <w:rPr>
            <w:rFonts w:ascii="Times New Roman" w:hAnsi="Times New Roman" w:cs="Times New Roman"/>
          </w:rPr>
          <w:t xml:space="preserve"> and Kramer</w:t>
        </w:r>
      </w:ins>
      <w:r w:rsidR="00E21262">
        <w:rPr>
          <w:rFonts w:ascii="Times New Roman" w:hAnsi="Times New Roman" w:cs="Times New Roman"/>
        </w:rPr>
        <w:t xml:space="preserve">). </w:t>
      </w:r>
      <w:r w:rsidR="00CD7727">
        <w:rPr>
          <w:rFonts w:ascii="Times New Roman" w:hAnsi="Times New Roman" w:cs="Times New Roman"/>
        </w:rPr>
        <w:t>Drawing</w:t>
      </w:r>
      <w:ins w:id="223" w:author="Copyeditor" w:date="2022-08-05T22:50:00Z">
        <w:r w:rsidR="00D44578">
          <w:rPr>
            <w:rFonts w:ascii="Times New Roman" w:hAnsi="Times New Roman" w:cs="Times New Roman"/>
          </w:rPr>
          <w:t xml:space="preserve"> on</w:t>
        </w:r>
      </w:ins>
      <w:r w:rsidR="00CD7727">
        <w:rPr>
          <w:rFonts w:ascii="Times New Roman" w:hAnsi="Times New Roman" w:cs="Times New Roman"/>
        </w:rPr>
        <w:t xml:space="preserve"> but also departing from Wilfred </w:t>
      </w:r>
      <w:proofErr w:type="spellStart"/>
      <w:r w:rsidR="00CD7727">
        <w:rPr>
          <w:rFonts w:ascii="Times New Roman" w:hAnsi="Times New Roman" w:cs="Times New Roman"/>
        </w:rPr>
        <w:t>Bion’s</w:t>
      </w:r>
      <w:proofErr w:type="spellEnd"/>
      <w:r w:rsidR="00CD7727">
        <w:rPr>
          <w:rFonts w:ascii="Times New Roman" w:hAnsi="Times New Roman" w:cs="Times New Roman"/>
        </w:rPr>
        <w:t xml:space="preserve"> largely negative assessment of the group as repressive and destructive, </w:t>
      </w:r>
      <w:proofErr w:type="spellStart"/>
      <w:r w:rsidR="00CD7727">
        <w:rPr>
          <w:rFonts w:ascii="Times New Roman" w:hAnsi="Times New Roman" w:cs="Times New Roman"/>
        </w:rPr>
        <w:t>Tavistock</w:t>
      </w:r>
      <w:proofErr w:type="spellEnd"/>
      <w:r w:rsidR="00CD7727">
        <w:rPr>
          <w:rFonts w:ascii="Times New Roman" w:hAnsi="Times New Roman" w:cs="Times New Roman"/>
        </w:rPr>
        <w:t xml:space="preserve"> practitioners </w:t>
      </w:r>
      <w:r w:rsidR="007212B9">
        <w:rPr>
          <w:rFonts w:ascii="Times New Roman" w:hAnsi="Times New Roman" w:cs="Times New Roman"/>
        </w:rPr>
        <w:t xml:space="preserve">orchestrate the </w:t>
      </w:r>
      <w:r w:rsidR="00CD7727">
        <w:rPr>
          <w:rFonts w:ascii="Times New Roman" w:hAnsi="Times New Roman" w:cs="Times New Roman"/>
        </w:rPr>
        <w:t xml:space="preserve">therapeutic </w:t>
      </w:r>
      <w:r w:rsidR="007212B9">
        <w:rPr>
          <w:rFonts w:ascii="Times New Roman" w:hAnsi="Times New Roman" w:cs="Times New Roman"/>
        </w:rPr>
        <w:t>group so that it enacts a democratic body that better befits living together.</w:t>
      </w:r>
      <w:r w:rsidR="00AC0D55">
        <w:rPr>
          <w:rFonts w:ascii="Times New Roman" w:hAnsi="Times New Roman" w:cs="Times New Roman"/>
        </w:rPr>
        <w:t xml:space="preserve"> </w:t>
      </w:r>
      <w:r w:rsidR="007212B9">
        <w:rPr>
          <w:rFonts w:ascii="Times New Roman" w:hAnsi="Times New Roman" w:cs="Times New Roman"/>
        </w:rPr>
        <w:t>Whatever any member of the group says, no matter how aggressive or offensive, is acknowledged by every member as in some way representative of all members, thereby annulling the recourse to scapegoating or demonizing (</w:t>
      </w:r>
      <w:proofErr w:type="spellStart"/>
      <w:r w:rsidR="003C5F30">
        <w:rPr>
          <w:rFonts w:ascii="Times New Roman" w:hAnsi="Times New Roman" w:cs="Times New Roman"/>
        </w:rPr>
        <w:t>Bollas</w:t>
      </w:r>
      <w:proofErr w:type="spellEnd"/>
      <w:r w:rsidR="00B00F8F">
        <w:rPr>
          <w:rFonts w:ascii="Times New Roman" w:hAnsi="Times New Roman" w:cs="Times New Roman"/>
        </w:rPr>
        <w:t>,</w:t>
      </w:r>
      <w:r w:rsidR="003C5F30">
        <w:rPr>
          <w:rFonts w:ascii="Times New Roman" w:hAnsi="Times New Roman" w:cs="Times New Roman"/>
        </w:rPr>
        <w:t xml:space="preserve"> </w:t>
      </w:r>
      <w:r w:rsidR="00B00F8F">
        <w:rPr>
          <w:rFonts w:ascii="Times New Roman" w:hAnsi="Times New Roman" w:cs="Times New Roman"/>
          <w:i/>
        </w:rPr>
        <w:t>Meaning and Melancholia</w:t>
      </w:r>
      <w:r w:rsidR="003C5F30">
        <w:rPr>
          <w:rFonts w:ascii="Times New Roman" w:hAnsi="Times New Roman" w:cs="Times New Roman"/>
        </w:rPr>
        <w:t xml:space="preserve"> 82</w:t>
      </w:r>
      <w:del w:id="224" w:author="Copyeditor" w:date="2022-08-05T22:51:00Z">
        <w:r w:rsidR="003C5F30" w:rsidDel="00D44578">
          <w:rPr>
            <w:rFonts w:ascii="Times New Roman" w:hAnsi="Times New Roman" w:cs="Times New Roman"/>
          </w:rPr>
          <w:delText>-</w:delText>
        </w:r>
      </w:del>
      <w:ins w:id="225" w:author="Copyeditor" w:date="2022-08-05T22:51:00Z">
        <w:r w:rsidR="00D44578">
          <w:rPr>
            <w:rFonts w:ascii="Times New Roman" w:hAnsi="Times New Roman" w:cs="Times New Roman"/>
          </w:rPr>
          <w:t>–8</w:t>
        </w:r>
      </w:ins>
      <w:r w:rsidR="003C5F30">
        <w:rPr>
          <w:rFonts w:ascii="Times New Roman" w:hAnsi="Times New Roman" w:cs="Times New Roman"/>
        </w:rPr>
        <w:t>8</w:t>
      </w:r>
      <w:r w:rsidR="007212B9">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F</w:t>
      </w:r>
      <w:r w:rsidR="00CD7727">
        <w:rPr>
          <w:rFonts w:ascii="Times New Roman" w:hAnsi="Times New Roman" w:cs="Times New Roman"/>
        </w:rPr>
        <w:t xml:space="preserve">urther, Morris </w:t>
      </w:r>
      <w:proofErr w:type="spellStart"/>
      <w:r w:rsidR="00CD7727">
        <w:rPr>
          <w:rFonts w:ascii="Times New Roman" w:hAnsi="Times New Roman" w:cs="Times New Roman"/>
        </w:rPr>
        <w:t>Nitsun</w:t>
      </w:r>
      <w:proofErr w:type="spellEnd"/>
      <w:r w:rsidR="00CD7727">
        <w:rPr>
          <w:rFonts w:ascii="Times New Roman" w:hAnsi="Times New Roman" w:cs="Times New Roman"/>
        </w:rPr>
        <w:t xml:space="preserve"> conceptualizes the “anti-group” in order to work with the destructive processes that threaten the functioning of the group so as to evoke and evolve creative responses.</w:t>
      </w:r>
      <w:r w:rsidR="00AC0D55">
        <w:rPr>
          <w:rFonts w:ascii="Times New Roman" w:hAnsi="Times New Roman" w:cs="Times New Roman"/>
        </w:rPr>
        <w:t xml:space="preserve"> </w:t>
      </w:r>
      <w:r w:rsidR="00CD7727">
        <w:rPr>
          <w:rFonts w:ascii="Times New Roman" w:hAnsi="Times New Roman" w:cs="Times New Roman"/>
        </w:rPr>
        <w:t xml:space="preserve">Akin to </w:t>
      </w:r>
      <w:commentRangeStart w:id="226"/>
      <w:r w:rsidR="00FA47E7">
        <w:rPr>
          <w:rFonts w:ascii="Times New Roman" w:hAnsi="Times New Roman" w:cs="Times New Roman"/>
        </w:rPr>
        <w:t xml:space="preserve">D. W. </w:t>
      </w:r>
      <w:r w:rsidR="00CD7727">
        <w:rPr>
          <w:rFonts w:ascii="Times New Roman" w:hAnsi="Times New Roman" w:cs="Times New Roman"/>
        </w:rPr>
        <w:t>Winnicott’s “creative destruction,”</w:t>
      </w:r>
      <w:commentRangeEnd w:id="226"/>
      <w:r w:rsidR="00D44578">
        <w:rPr>
          <w:rStyle w:val="CommentReference"/>
        </w:rPr>
        <w:commentReference w:id="226"/>
      </w:r>
      <w:r w:rsidR="00CD7727">
        <w:rPr>
          <w:rFonts w:ascii="Times New Roman" w:hAnsi="Times New Roman" w:cs="Times New Roman"/>
        </w:rPr>
        <w:t xml:space="preserve"> </w:t>
      </w:r>
      <w:proofErr w:type="spellStart"/>
      <w:r w:rsidR="00CD7727">
        <w:rPr>
          <w:rFonts w:ascii="Times New Roman" w:hAnsi="Times New Roman" w:cs="Times New Roman"/>
        </w:rPr>
        <w:t>Nitsun’s</w:t>
      </w:r>
      <w:proofErr w:type="spellEnd"/>
      <w:r w:rsidR="00CD7727">
        <w:rPr>
          <w:rFonts w:ascii="Times New Roman" w:hAnsi="Times New Roman" w:cs="Times New Roman"/>
        </w:rPr>
        <w:t xml:space="preserve"> “anti-group” works to link the aggression </w:t>
      </w:r>
      <w:r w:rsidR="003C5F30">
        <w:rPr>
          <w:rFonts w:ascii="Times New Roman" w:hAnsi="Times New Roman" w:cs="Times New Roman"/>
        </w:rPr>
        <w:t>with</w:t>
      </w:r>
      <w:r w:rsidR="00CD7727">
        <w:rPr>
          <w:rFonts w:ascii="Times New Roman" w:hAnsi="Times New Roman" w:cs="Times New Roman"/>
        </w:rPr>
        <w:t>in the group and toward the group</w:t>
      </w:r>
      <w:r w:rsidR="003C5F30">
        <w:rPr>
          <w:rFonts w:ascii="Times New Roman" w:hAnsi="Times New Roman" w:cs="Times New Roman"/>
        </w:rPr>
        <w:t>-as-</w:t>
      </w:r>
      <w:r w:rsidR="00CD7727">
        <w:rPr>
          <w:rFonts w:ascii="Times New Roman" w:hAnsi="Times New Roman" w:cs="Times New Roman"/>
        </w:rPr>
        <w:t xml:space="preserve">object to its creative roots and </w:t>
      </w:r>
      <w:r w:rsidR="003C5F30">
        <w:rPr>
          <w:rFonts w:ascii="Times New Roman" w:hAnsi="Times New Roman" w:cs="Times New Roman"/>
        </w:rPr>
        <w:t xml:space="preserve">potential </w:t>
      </w:r>
      <w:r w:rsidR="00CD7727">
        <w:rPr>
          <w:rFonts w:ascii="Times New Roman" w:hAnsi="Times New Roman" w:cs="Times New Roman"/>
        </w:rPr>
        <w:t>transformation.</w:t>
      </w:r>
      <w:r w:rsidR="00AC0D55">
        <w:rPr>
          <w:rFonts w:ascii="Times New Roman" w:hAnsi="Times New Roman" w:cs="Times New Roman"/>
        </w:rPr>
        <w:t xml:space="preserve"> </w:t>
      </w:r>
      <w:r w:rsidR="00FA47E7">
        <w:rPr>
          <w:rFonts w:ascii="Times New Roman" w:hAnsi="Times New Roman" w:cs="Times New Roman"/>
        </w:rPr>
        <w:t>H</w:t>
      </w:r>
      <w:r w:rsidR="00CD7727">
        <w:rPr>
          <w:rFonts w:ascii="Times New Roman" w:hAnsi="Times New Roman" w:cs="Times New Roman"/>
        </w:rPr>
        <w:t>is aspiration is to bring group analysis “closer to the political sphere” by defusing the “psychology of scarcity” at the root of personal and cultural disintegration</w:t>
      </w:r>
      <w:r w:rsidR="00FA47E7">
        <w:rPr>
          <w:rFonts w:ascii="Times New Roman" w:hAnsi="Times New Roman" w:cs="Times New Roman"/>
        </w:rPr>
        <w:t xml:space="preserve">, </w:t>
      </w:r>
      <w:r w:rsidR="00CD7727">
        <w:rPr>
          <w:rFonts w:ascii="Times New Roman" w:hAnsi="Times New Roman" w:cs="Times New Roman"/>
        </w:rPr>
        <w:t>placing greater emphasis on differentiation and otherness in relationships between people (16, 269, 276).</w:t>
      </w:r>
    </w:p>
    <w:p w14:paraId="078979A8" w14:textId="1B8D4A15" w:rsidR="00B8402C" w:rsidRDefault="007212B9" w:rsidP="003C5F30">
      <w:pPr>
        <w:spacing w:line="480" w:lineRule="auto"/>
        <w:ind w:firstLine="720"/>
        <w:rPr>
          <w:rFonts w:ascii="Times New Roman" w:hAnsi="Times New Roman" w:cs="Times New Roman"/>
        </w:rPr>
      </w:pPr>
      <w:r>
        <w:rPr>
          <w:rFonts w:ascii="Times New Roman" w:hAnsi="Times New Roman" w:cs="Times New Roman"/>
        </w:rPr>
        <w:t xml:space="preserve">These encouraging </w:t>
      </w:r>
      <w:r w:rsidR="003C5F30">
        <w:rPr>
          <w:rFonts w:ascii="Times New Roman" w:hAnsi="Times New Roman" w:cs="Times New Roman"/>
        </w:rPr>
        <w:t xml:space="preserve">developments in </w:t>
      </w:r>
      <w:r w:rsidR="00FA47E7">
        <w:rPr>
          <w:rFonts w:ascii="Times New Roman" w:hAnsi="Times New Roman" w:cs="Times New Roman"/>
        </w:rPr>
        <w:t>boundary-reconceptuali</w:t>
      </w:r>
      <w:r w:rsidR="003C5F30">
        <w:rPr>
          <w:rFonts w:ascii="Times New Roman" w:hAnsi="Times New Roman" w:cs="Times New Roman"/>
        </w:rPr>
        <w:t>zation</w:t>
      </w:r>
      <w:r>
        <w:rPr>
          <w:rFonts w:ascii="Times New Roman" w:hAnsi="Times New Roman" w:cs="Times New Roman"/>
        </w:rPr>
        <w:t xml:space="preserve"> are dispiriting, however, in </w:t>
      </w:r>
      <w:r w:rsidR="003C5F30">
        <w:rPr>
          <w:rFonts w:ascii="Times New Roman" w:hAnsi="Times New Roman" w:cs="Times New Roman"/>
        </w:rPr>
        <w:t>bring</w:t>
      </w:r>
      <w:r>
        <w:rPr>
          <w:rFonts w:ascii="Times New Roman" w:hAnsi="Times New Roman" w:cs="Times New Roman"/>
        </w:rPr>
        <w:t xml:space="preserve">ing to consciousness </w:t>
      </w:r>
      <w:r w:rsidR="00CD7727">
        <w:rPr>
          <w:rFonts w:ascii="Times New Roman" w:hAnsi="Times New Roman" w:cs="Times New Roman"/>
        </w:rPr>
        <w:t>the largely</w:t>
      </w:r>
      <w:r>
        <w:rPr>
          <w:rFonts w:ascii="Times New Roman" w:hAnsi="Times New Roman" w:cs="Times New Roman"/>
        </w:rPr>
        <w:t xml:space="preserve"> unacknowledged phobia </w:t>
      </w:r>
      <w:r w:rsidR="00CD7727">
        <w:rPr>
          <w:rFonts w:ascii="Times New Roman" w:hAnsi="Times New Roman" w:cs="Times New Roman"/>
        </w:rPr>
        <w:t>suffusi</w:t>
      </w:r>
      <w:r>
        <w:rPr>
          <w:rFonts w:ascii="Times New Roman" w:hAnsi="Times New Roman" w:cs="Times New Roman"/>
        </w:rPr>
        <w:t>ng the contemporary scene:</w:t>
      </w:r>
      <w:r w:rsidR="00AC0D55">
        <w:rPr>
          <w:rFonts w:ascii="Times New Roman" w:hAnsi="Times New Roman" w:cs="Times New Roman"/>
        </w:rPr>
        <w:t xml:space="preserve"> </w:t>
      </w:r>
      <w:r w:rsidR="00B8402C">
        <w:rPr>
          <w:rFonts w:ascii="Times New Roman" w:hAnsi="Times New Roman" w:cs="Times New Roman"/>
        </w:rPr>
        <w:t xml:space="preserve">psychophobia, </w:t>
      </w:r>
      <w:r w:rsidR="00CD7727">
        <w:rPr>
          <w:rFonts w:ascii="Times New Roman" w:hAnsi="Times New Roman" w:cs="Times New Roman"/>
        </w:rPr>
        <w:t xml:space="preserve">what </w:t>
      </w:r>
      <w:proofErr w:type="spellStart"/>
      <w:r w:rsidR="00CD7727">
        <w:rPr>
          <w:rFonts w:ascii="Times New Roman" w:hAnsi="Times New Roman" w:cs="Times New Roman"/>
        </w:rPr>
        <w:t>Bollas</w:t>
      </w:r>
      <w:proofErr w:type="spellEnd"/>
      <w:r w:rsidR="00CD7727">
        <w:rPr>
          <w:rFonts w:ascii="Times New Roman" w:hAnsi="Times New Roman" w:cs="Times New Roman"/>
        </w:rPr>
        <w:t xml:space="preserve"> describes as</w:t>
      </w:r>
      <w:r w:rsidR="00B8402C">
        <w:rPr>
          <w:rFonts w:ascii="Times New Roman" w:hAnsi="Times New Roman" w:cs="Times New Roman"/>
        </w:rPr>
        <w:t xml:space="preserve"> </w:t>
      </w:r>
      <w:r>
        <w:rPr>
          <w:rFonts w:ascii="Times New Roman" w:hAnsi="Times New Roman" w:cs="Times New Roman"/>
        </w:rPr>
        <w:t>“</w:t>
      </w:r>
      <w:r w:rsidR="00B8402C">
        <w:rPr>
          <w:rFonts w:ascii="Times New Roman" w:hAnsi="Times New Roman" w:cs="Times New Roman"/>
        </w:rPr>
        <w:t>hatred of looking into the mind for fear of what we shall find</w:t>
      </w:r>
      <w:r>
        <w:rPr>
          <w:rFonts w:ascii="Times New Roman" w:hAnsi="Times New Roman" w:cs="Times New Roman"/>
        </w:rPr>
        <w:t>”</w:t>
      </w:r>
      <w:r w:rsidR="00FA47E7">
        <w:rPr>
          <w:rFonts w:ascii="Times New Roman" w:hAnsi="Times New Roman" w:cs="Times New Roman"/>
        </w:rPr>
        <w:t xml:space="preserve"> (</w:t>
      </w:r>
      <w:r w:rsidR="00237408">
        <w:rPr>
          <w:rFonts w:ascii="Times New Roman" w:hAnsi="Times New Roman" w:cs="Times New Roman"/>
          <w:i/>
        </w:rPr>
        <w:t>Meaning and Melancholia</w:t>
      </w:r>
      <w:del w:id="227" w:author="Copyeditor" w:date="2022-08-05T22:53:00Z">
        <w:r w:rsidR="00FA47E7" w:rsidDel="00D44578">
          <w:rPr>
            <w:rFonts w:ascii="Times New Roman" w:hAnsi="Times New Roman" w:cs="Times New Roman"/>
          </w:rPr>
          <w:delText>,</w:delText>
        </w:r>
      </w:del>
      <w:r w:rsidR="00FA47E7">
        <w:rPr>
          <w:rFonts w:ascii="Times New Roman" w:hAnsi="Times New Roman" w:cs="Times New Roman"/>
        </w:rPr>
        <w:t xml:space="preserve"> xiii).</w:t>
      </w:r>
      <w:r w:rsidR="00AC0D55">
        <w:rPr>
          <w:rFonts w:ascii="Times New Roman" w:hAnsi="Times New Roman" w:cs="Times New Roman"/>
        </w:rPr>
        <w:t xml:space="preserve"> </w:t>
      </w:r>
      <w:r>
        <w:rPr>
          <w:rFonts w:ascii="Times New Roman" w:hAnsi="Times New Roman" w:cs="Times New Roman"/>
        </w:rPr>
        <w:t>Shared by psychotics but hardly exclusive to them</w:t>
      </w:r>
      <w:r w:rsidR="00B8402C">
        <w:rPr>
          <w:rFonts w:ascii="Times New Roman" w:hAnsi="Times New Roman" w:cs="Times New Roman"/>
        </w:rPr>
        <w:t>,</w:t>
      </w:r>
      <w:r>
        <w:rPr>
          <w:rFonts w:ascii="Times New Roman" w:hAnsi="Times New Roman" w:cs="Times New Roman"/>
        </w:rPr>
        <w:t xml:space="preserve"> this phobia is terrifying because treatment </w:t>
      </w:r>
      <w:r w:rsidR="00CD7727">
        <w:rPr>
          <w:rFonts w:ascii="Times New Roman" w:hAnsi="Times New Roman" w:cs="Times New Roman"/>
        </w:rPr>
        <w:t xml:space="preserve">thereof </w:t>
      </w:r>
      <w:r>
        <w:rPr>
          <w:rFonts w:ascii="Times New Roman" w:hAnsi="Times New Roman" w:cs="Times New Roman"/>
        </w:rPr>
        <w:t>is foreclosed by the</w:t>
      </w:r>
      <w:r w:rsidR="00FA47E7">
        <w:rPr>
          <w:rFonts w:ascii="Times New Roman" w:hAnsi="Times New Roman" w:cs="Times New Roman"/>
        </w:rPr>
        <w:t xml:space="preserve"> problem and the problem is so widespread</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Put another way,</w:t>
      </w:r>
      <w:r w:rsidR="004B1B21">
        <w:rPr>
          <w:rFonts w:ascii="Times New Roman" w:hAnsi="Times New Roman" w:cs="Times New Roman"/>
        </w:rPr>
        <w:t xml:space="preserve"> the psychotic’s </w:t>
      </w:r>
      <w:r>
        <w:rPr>
          <w:rFonts w:ascii="Times New Roman" w:hAnsi="Times New Roman" w:cs="Times New Roman"/>
        </w:rPr>
        <w:t xml:space="preserve">“hatred of looking </w:t>
      </w:r>
      <w:r>
        <w:rPr>
          <w:rFonts w:ascii="Times New Roman" w:hAnsi="Times New Roman" w:cs="Times New Roman"/>
        </w:rPr>
        <w:lastRenderedPageBreak/>
        <w:t>into the mind” is “excusable” on several scores:</w:t>
      </w:r>
      <w:r w:rsidR="00AC0D55">
        <w:rPr>
          <w:rFonts w:ascii="Times New Roman" w:hAnsi="Times New Roman" w:cs="Times New Roman"/>
        </w:rPr>
        <w:t xml:space="preserve"> </w:t>
      </w:r>
      <w:r>
        <w:rPr>
          <w:rFonts w:ascii="Times New Roman" w:hAnsi="Times New Roman" w:cs="Times New Roman"/>
        </w:rPr>
        <w:t xml:space="preserve">neural </w:t>
      </w:r>
      <w:r w:rsidR="00FA47E7">
        <w:rPr>
          <w:rFonts w:ascii="Times New Roman" w:hAnsi="Times New Roman" w:cs="Times New Roman"/>
        </w:rPr>
        <w:t>wiring</w:t>
      </w:r>
      <w:r>
        <w:rPr>
          <w:rFonts w:ascii="Times New Roman" w:hAnsi="Times New Roman" w:cs="Times New Roman"/>
        </w:rPr>
        <w:t>s, maternal deficiencies, a hole</w:t>
      </w:r>
      <w:del w:id="228" w:author="Copyeditor" w:date="2022-08-05T22:54:00Z">
        <w:r w:rsidDel="009D0BF3">
          <w:rPr>
            <w:rFonts w:ascii="Times New Roman" w:hAnsi="Times New Roman" w:cs="Times New Roman"/>
          </w:rPr>
          <w:delText xml:space="preserve">, </w:delText>
        </w:r>
      </w:del>
      <w:ins w:id="229" w:author="Copyeditor" w:date="2022-08-05T22:54:00Z">
        <w:r w:rsidR="009D0BF3">
          <w:rPr>
            <w:rFonts w:ascii="Times New Roman" w:hAnsi="Times New Roman" w:cs="Times New Roman"/>
          </w:rPr>
          <w:t>—</w:t>
        </w:r>
      </w:ins>
      <w:r>
        <w:rPr>
          <w:rFonts w:ascii="Times New Roman" w:hAnsi="Times New Roman" w:cs="Times New Roman"/>
        </w:rPr>
        <w:t>not simply a lack</w:t>
      </w:r>
      <w:del w:id="230" w:author="Copyeditor" w:date="2022-08-05T22:54:00Z">
        <w:r w:rsidDel="009D0BF3">
          <w:rPr>
            <w:rFonts w:ascii="Times New Roman" w:hAnsi="Times New Roman" w:cs="Times New Roman"/>
          </w:rPr>
          <w:delText xml:space="preserve">, </w:delText>
        </w:r>
      </w:del>
      <w:ins w:id="231" w:author="Copyeditor" w:date="2022-08-05T22:54:00Z">
        <w:r w:rsidR="009D0BF3">
          <w:rPr>
            <w:rFonts w:ascii="Times New Roman" w:hAnsi="Times New Roman" w:cs="Times New Roman"/>
          </w:rPr>
          <w:t>—</w:t>
        </w:r>
      </w:ins>
      <w:r>
        <w:rPr>
          <w:rFonts w:ascii="Times New Roman" w:hAnsi="Times New Roman" w:cs="Times New Roman"/>
        </w:rPr>
        <w:t>in the symbolic order</w:t>
      </w:r>
      <w:r w:rsidR="00A66ADF">
        <w:rPr>
          <w:rFonts w:ascii="Times New Roman" w:hAnsi="Times New Roman" w:cs="Times New Roman"/>
        </w:rPr>
        <w:t>;</w:t>
      </w:r>
      <w:r>
        <w:rPr>
          <w:rFonts w:ascii="Times New Roman" w:hAnsi="Times New Roman" w:cs="Times New Roman"/>
        </w:rPr>
        <w:t xml:space="preserve"> in short, never having had a </w:t>
      </w:r>
      <w:r w:rsidR="003C5F30">
        <w:rPr>
          <w:rFonts w:ascii="Times New Roman" w:hAnsi="Times New Roman" w:cs="Times New Roman"/>
        </w:rPr>
        <w:t xml:space="preserve">remotely </w:t>
      </w:r>
      <w:r>
        <w:rPr>
          <w:rFonts w:ascii="Times New Roman" w:hAnsi="Times New Roman" w:cs="Times New Roman"/>
        </w:rPr>
        <w:t xml:space="preserve">secure </w:t>
      </w:r>
      <w:r w:rsidR="00CD7727">
        <w:rPr>
          <w:rFonts w:ascii="Times New Roman" w:hAnsi="Times New Roman" w:cs="Times New Roman"/>
        </w:rPr>
        <w:t>bas</w:t>
      </w:r>
      <w:r>
        <w:rPr>
          <w:rFonts w:ascii="Times New Roman" w:hAnsi="Times New Roman" w:cs="Times New Roman"/>
        </w:rPr>
        <w:t>e from which to look</w:t>
      </w:r>
      <w:r w:rsidR="00CD7727">
        <w:rPr>
          <w:rFonts w:ascii="Times New Roman" w:hAnsi="Times New Roman" w:cs="Times New Roman"/>
        </w:rPr>
        <w:t xml:space="preserve"> out </w:t>
      </w:r>
      <w:r w:rsidR="00FA47E7">
        <w:rPr>
          <w:rFonts w:ascii="Times New Roman" w:hAnsi="Times New Roman" w:cs="Times New Roman"/>
        </w:rPr>
        <w:t>up</w:t>
      </w:r>
      <w:r w:rsidR="00CD7727">
        <w:rPr>
          <w:rFonts w:ascii="Times New Roman" w:hAnsi="Times New Roman" w:cs="Times New Roman"/>
        </w:rPr>
        <w:t>on</w:t>
      </w:r>
      <w:r w:rsidR="00A66ADF">
        <w:rPr>
          <w:rFonts w:ascii="Times New Roman" w:hAnsi="Times New Roman" w:cs="Times New Roman"/>
        </w:rPr>
        <w:t xml:space="preserve"> or into anything</w:t>
      </w:r>
      <w:r>
        <w:rPr>
          <w:rFonts w:ascii="Times New Roman" w:hAnsi="Times New Roman" w:cs="Times New Roman"/>
        </w:rPr>
        <w:t>.</w:t>
      </w:r>
      <w:r w:rsidR="00AC0D55">
        <w:rPr>
          <w:rFonts w:ascii="Times New Roman" w:hAnsi="Times New Roman" w:cs="Times New Roman"/>
        </w:rPr>
        <w:t xml:space="preserve"> </w:t>
      </w:r>
      <w:r w:rsidR="003C5F30">
        <w:rPr>
          <w:rFonts w:ascii="Times New Roman" w:hAnsi="Times New Roman" w:cs="Times New Roman"/>
        </w:rPr>
        <w:t>C</w:t>
      </w:r>
      <w:r w:rsidR="00FA47E7">
        <w:rPr>
          <w:rFonts w:ascii="Times New Roman" w:hAnsi="Times New Roman" w:cs="Times New Roman"/>
        </w:rPr>
        <w:t xml:space="preserve">urrent </w:t>
      </w:r>
      <w:proofErr w:type="spellStart"/>
      <w:r w:rsidR="00FA47E7">
        <w:rPr>
          <w:rFonts w:ascii="Times New Roman" w:hAnsi="Times New Roman" w:cs="Times New Roman"/>
        </w:rPr>
        <w:t>psychophobic</w:t>
      </w:r>
      <w:proofErr w:type="spellEnd"/>
      <w:r w:rsidR="00FA47E7">
        <w:rPr>
          <w:rFonts w:ascii="Times New Roman" w:hAnsi="Times New Roman" w:cs="Times New Roman"/>
        </w:rPr>
        <w:t xml:space="preserve"> rulers and followers have </w:t>
      </w:r>
      <w:del w:id="232" w:author="Copyeditor" w:date="2022-08-05T22:55:00Z">
        <w:r w:rsidR="00FA47E7" w:rsidDel="009D0BF3">
          <w:rPr>
            <w:rFonts w:ascii="Times New Roman" w:hAnsi="Times New Roman" w:cs="Times New Roman"/>
          </w:rPr>
          <w:delText>less excuse</w:delText>
        </w:r>
      </w:del>
      <w:ins w:id="233" w:author="Copyeditor" w:date="2022-08-05T22:55:00Z">
        <w:r w:rsidR="009D0BF3">
          <w:rPr>
            <w:rFonts w:ascii="Times New Roman" w:hAnsi="Times New Roman" w:cs="Times New Roman"/>
          </w:rPr>
          <w:t>fewer excuses</w:t>
        </w:r>
      </w:ins>
      <w:r w:rsidR="00FA47E7">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Plus</w:t>
      </w:r>
      <w:r>
        <w:rPr>
          <w:rFonts w:ascii="Times New Roman" w:hAnsi="Times New Roman" w:cs="Times New Roman"/>
        </w:rPr>
        <w:t xml:space="preserve">, </w:t>
      </w:r>
      <w:r w:rsidR="00FA47E7">
        <w:rPr>
          <w:rFonts w:ascii="Times New Roman" w:hAnsi="Times New Roman" w:cs="Times New Roman"/>
        </w:rPr>
        <w:t xml:space="preserve">psychotics </w:t>
      </w:r>
      <w:r>
        <w:rPr>
          <w:rFonts w:ascii="Times New Roman" w:hAnsi="Times New Roman" w:cs="Times New Roman"/>
        </w:rPr>
        <w:t xml:space="preserve">often seek help and, contrary to classical distinctions, </w:t>
      </w:r>
      <w:r w:rsidR="004B1B21">
        <w:rPr>
          <w:rFonts w:ascii="Times New Roman" w:hAnsi="Times New Roman" w:cs="Times New Roman"/>
        </w:rPr>
        <w:t>prov</w:t>
      </w:r>
      <w:r>
        <w:rPr>
          <w:rFonts w:ascii="Times New Roman" w:hAnsi="Times New Roman" w:cs="Times New Roman"/>
        </w:rPr>
        <w:t>e capable of analysis and symbolization.</w:t>
      </w:r>
      <w:r w:rsidR="00AC0D55">
        <w:rPr>
          <w:rFonts w:ascii="Times New Roman" w:hAnsi="Times New Roman" w:cs="Times New Roman"/>
        </w:rPr>
        <w:t xml:space="preserve"> </w:t>
      </w:r>
      <w:del w:id="234" w:author="Copyeditor" w:date="2022-08-05T22:55:00Z">
        <w:r w:rsidDel="009D0BF3">
          <w:rPr>
            <w:rFonts w:ascii="Times New Roman" w:hAnsi="Times New Roman" w:cs="Times New Roman"/>
          </w:rPr>
          <w:delText xml:space="preserve"> </w:delText>
        </w:r>
      </w:del>
      <w:r w:rsidR="00CD7727">
        <w:rPr>
          <w:rFonts w:ascii="Times New Roman" w:hAnsi="Times New Roman" w:cs="Times New Roman"/>
        </w:rPr>
        <w:t>T</w:t>
      </w:r>
      <w:r w:rsidR="00A66ADF">
        <w:rPr>
          <w:rFonts w:ascii="Times New Roman" w:hAnsi="Times New Roman" w:cs="Times New Roman"/>
        </w:rPr>
        <w:t xml:space="preserve">his </w:t>
      </w:r>
      <w:r w:rsidR="00CD7727">
        <w:rPr>
          <w:rFonts w:ascii="Times New Roman" w:hAnsi="Times New Roman" w:cs="Times New Roman"/>
        </w:rPr>
        <w:t>distinc</w:t>
      </w:r>
      <w:r w:rsidR="00A66ADF">
        <w:rPr>
          <w:rFonts w:ascii="Times New Roman" w:hAnsi="Times New Roman" w:cs="Times New Roman"/>
        </w:rPr>
        <w:t xml:space="preserve">tion </w:t>
      </w:r>
      <w:r w:rsidR="00FA47E7">
        <w:rPr>
          <w:rFonts w:ascii="Times New Roman" w:hAnsi="Times New Roman" w:cs="Times New Roman"/>
        </w:rPr>
        <w:t xml:space="preserve">helps to </w:t>
      </w:r>
      <w:r w:rsidR="003C5F30">
        <w:rPr>
          <w:rFonts w:ascii="Times New Roman" w:hAnsi="Times New Roman" w:cs="Times New Roman"/>
        </w:rPr>
        <w:t>re</w:t>
      </w:r>
      <w:del w:id="235" w:author="Copyeditor" w:date="2022-08-05T22:55:00Z">
        <w:r w:rsidR="003C5F30" w:rsidDel="009D0BF3">
          <w:rPr>
            <w:rFonts w:ascii="Times New Roman" w:hAnsi="Times New Roman" w:cs="Times New Roman"/>
          </w:rPr>
          <w:delText>-</w:delText>
        </w:r>
      </w:del>
      <w:r w:rsidR="00FA47E7">
        <w:rPr>
          <w:rFonts w:ascii="Times New Roman" w:hAnsi="Times New Roman" w:cs="Times New Roman"/>
        </w:rPr>
        <w:t xml:space="preserve">characterize </w:t>
      </w:r>
      <w:r w:rsidR="00CD7727">
        <w:rPr>
          <w:rFonts w:ascii="Times New Roman" w:hAnsi="Times New Roman" w:cs="Times New Roman"/>
        </w:rPr>
        <w:t xml:space="preserve">the </w:t>
      </w:r>
      <w:r w:rsidR="00A66ADF">
        <w:rPr>
          <w:rFonts w:ascii="Times New Roman" w:hAnsi="Times New Roman" w:cs="Times New Roman"/>
        </w:rPr>
        <w:t xml:space="preserve">kinship between psychoanalysts and artists </w:t>
      </w:r>
      <w:r w:rsidR="00FA47E7">
        <w:rPr>
          <w:rFonts w:ascii="Times New Roman" w:hAnsi="Times New Roman" w:cs="Times New Roman"/>
        </w:rPr>
        <w:t>a</w:t>
      </w:r>
      <w:r w:rsidR="00CD7727">
        <w:rPr>
          <w:rFonts w:ascii="Times New Roman" w:hAnsi="Times New Roman" w:cs="Times New Roman"/>
        </w:rPr>
        <w:t xml:space="preserve">s </w:t>
      </w:r>
      <w:r w:rsidR="00FA47E7">
        <w:rPr>
          <w:rFonts w:ascii="Times New Roman" w:hAnsi="Times New Roman" w:cs="Times New Roman"/>
        </w:rPr>
        <w:t xml:space="preserve">residing in a </w:t>
      </w:r>
      <w:proofErr w:type="spellStart"/>
      <w:r w:rsidR="00FA47E7">
        <w:rPr>
          <w:rFonts w:ascii="Times New Roman" w:hAnsi="Times New Roman" w:cs="Times New Roman"/>
        </w:rPr>
        <w:t>non</w:t>
      </w:r>
      <w:del w:id="236" w:author="Copyeditor" w:date="2022-08-05T22:56:00Z">
        <w:r w:rsidR="00FA47E7" w:rsidDel="009D0BF3">
          <w:rPr>
            <w:rFonts w:ascii="Times New Roman" w:hAnsi="Times New Roman" w:cs="Times New Roman"/>
          </w:rPr>
          <w:delText>-</w:delText>
        </w:r>
      </w:del>
      <w:r w:rsidR="00FA47E7">
        <w:rPr>
          <w:rFonts w:ascii="Times New Roman" w:hAnsi="Times New Roman" w:cs="Times New Roman"/>
        </w:rPr>
        <w:t>psychophobic</w:t>
      </w:r>
      <w:proofErr w:type="spellEnd"/>
      <w:r w:rsidR="00FA47E7">
        <w:rPr>
          <w:rFonts w:ascii="Times New Roman" w:hAnsi="Times New Roman" w:cs="Times New Roman"/>
        </w:rPr>
        <w:t xml:space="preserve"> </w:t>
      </w:r>
      <w:r w:rsidR="003C5F30">
        <w:rPr>
          <w:rFonts w:ascii="Times New Roman" w:hAnsi="Times New Roman" w:cs="Times New Roman"/>
        </w:rPr>
        <w:t xml:space="preserve">alliance with </w:t>
      </w:r>
      <w:r w:rsidR="00A66ADF">
        <w:rPr>
          <w:rFonts w:ascii="Times New Roman" w:hAnsi="Times New Roman" w:cs="Times New Roman"/>
        </w:rPr>
        <w:t>psycho</w:t>
      </w:r>
      <w:r w:rsidR="003C5F30">
        <w:rPr>
          <w:rFonts w:ascii="Times New Roman" w:hAnsi="Times New Roman" w:cs="Times New Roman"/>
        </w:rPr>
        <w:t>tics</w:t>
      </w:r>
      <w:r w:rsidR="00FA47E7">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They too confront the deepest darkness of the mind/brain as terrifying</w:t>
      </w:r>
      <w:r w:rsidR="003C5F30">
        <w:rPr>
          <w:rFonts w:ascii="Times New Roman" w:hAnsi="Times New Roman" w:cs="Times New Roman"/>
        </w:rPr>
        <w:t xml:space="preserve">ly </w:t>
      </w:r>
      <w:r w:rsidR="00FA47E7">
        <w:rPr>
          <w:rFonts w:ascii="Times New Roman" w:hAnsi="Times New Roman" w:cs="Times New Roman"/>
        </w:rPr>
        <w:t>electrifying</w:t>
      </w:r>
      <w:r w:rsidR="003C5F30">
        <w:rPr>
          <w:rFonts w:ascii="Times New Roman" w:hAnsi="Times New Roman" w:cs="Times New Roman"/>
        </w:rPr>
        <w:t xml:space="preserve"> and vice versa</w:t>
      </w:r>
      <w:r w:rsidR="00FA47E7">
        <w:rPr>
          <w:rFonts w:ascii="Times New Roman" w:hAnsi="Times New Roman" w:cs="Times New Roman"/>
        </w:rPr>
        <w:t xml:space="preserve">, </w:t>
      </w:r>
      <w:r w:rsidR="003C5F30">
        <w:rPr>
          <w:rFonts w:ascii="Times New Roman" w:hAnsi="Times New Roman" w:cs="Times New Roman"/>
        </w:rPr>
        <w:t>the better to</w:t>
      </w:r>
      <w:r w:rsidR="00FA47E7">
        <w:rPr>
          <w:rFonts w:ascii="Times New Roman" w:hAnsi="Times New Roman" w:cs="Times New Roman"/>
        </w:rPr>
        <w:t xml:space="preserve"> spark creativity.</w:t>
      </w:r>
      <w:r w:rsidR="00AC0D55">
        <w:rPr>
          <w:rFonts w:ascii="Times New Roman" w:hAnsi="Times New Roman" w:cs="Times New Roman"/>
        </w:rPr>
        <w:t xml:space="preserve"> </w:t>
      </w:r>
      <w:r w:rsidR="00FA47E7">
        <w:rPr>
          <w:rFonts w:ascii="Times New Roman" w:hAnsi="Times New Roman" w:cs="Times New Roman"/>
        </w:rPr>
        <w:t xml:space="preserve">In this respect, they </w:t>
      </w:r>
      <w:r w:rsidR="003C5F30">
        <w:rPr>
          <w:rFonts w:ascii="Times New Roman" w:hAnsi="Times New Roman" w:cs="Times New Roman"/>
        </w:rPr>
        <w:t>render</w:t>
      </w:r>
      <w:r w:rsidR="00FA47E7">
        <w:rPr>
          <w:rFonts w:ascii="Times New Roman" w:hAnsi="Times New Roman" w:cs="Times New Roman"/>
        </w:rPr>
        <w:t xml:space="preserve"> </w:t>
      </w:r>
      <w:r w:rsidR="003C5F30">
        <w:rPr>
          <w:rFonts w:ascii="Times New Roman" w:hAnsi="Times New Roman" w:cs="Times New Roman"/>
        </w:rPr>
        <w:t xml:space="preserve">and bring into the public </w:t>
      </w:r>
      <w:r w:rsidR="00FA47E7">
        <w:rPr>
          <w:rFonts w:ascii="Times New Roman" w:hAnsi="Times New Roman" w:cs="Times New Roman"/>
        </w:rPr>
        <w:t xml:space="preserve">what Freud glimpsed in the delusions of psychotics, </w:t>
      </w:r>
      <w:r w:rsidR="003C5F30">
        <w:rPr>
          <w:rFonts w:ascii="Times New Roman" w:hAnsi="Times New Roman" w:cs="Times New Roman"/>
        </w:rPr>
        <w:t xml:space="preserve">fledgling </w:t>
      </w:r>
      <w:r w:rsidR="00CD7727">
        <w:rPr>
          <w:rFonts w:ascii="Times New Roman" w:hAnsi="Times New Roman" w:cs="Times New Roman"/>
        </w:rPr>
        <w:t>attempt</w:t>
      </w:r>
      <w:r w:rsidR="00FA47E7">
        <w:rPr>
          <w:rFonts w:ascii="Times New Roman" w:hAnsi="Times New Roman" w:cs="Times New Roman"/>
        </w:rPr>
        <w:t>s</w:t>
      </w:r>
      <w:r w:rsidR="00CD7727">
        <w:rPr>
          <w:rFonts w:ascii="Times New Roman" w:hAnsi="Times New Roman" w:cs="Times New Roman"/>
        </w:rPr>
        <w:t xml:space="preserve"> to mend a collapsed world</w:t>
      </w:r>
      <w:r w:rsidR="003C5F30">
        <w:rPr>
          <w:rFonts w:ascii="Times New Roman" w:hAnsi="Times New Roman" w:cs="Times New Roman"/>
        </w:rPr>
        <w:t xml:space="preserve"> as well as ego</w:t>
      </w:r>
      <w:r w:rsidR="00CD7727">
        <w:rPr>
          <w:rFonts w:ascii="Times New Roman" w:hAnsi="Times New Roman" w:cs="Times New Roman"/>
        </w:rPr>
        <w:t>.</w:t>
      </w:r>
      <w:r w:rsidR="00AC0D55">
        <w:rPr>
          <w:rFonts w:ascii="Times New Roman" w:hAnsi="Times New Roman" w:cs="Times New Roman"/>
        </w:rPr>
        <w:t xml:space="preserve"> </w:t>
      </w:r>
      <w:r w:rsidR="003C5F30">
        <w:rPr>
          <w:rFonts w:ascii="Times New Roman" w:hAnsi="Times New Roman" w:cs="Times New Roman"/>
        </w:rPr>
        <w:t>T</w:t>
      </w:r>
      <w:r w:rsidR="00B8402C">
        <w:rPr>
          <w:rFonts w:ascii="Times New Roman" w:hAnsi="Times New Roman" w:cs="Times New Roman"/>
        </w:rPr>
        <w:t>h</w:t>
      </w:r>
      <w:r w:rsidR="00A66ADF">
        <w:rPr>
          <w:rFonts w:ascii="Times New Roman" w:hAnsi="Times New Roman" w:cs="Times New Roman"/>
        </w:rPr>
        <w:t>ese</w:t>
      </w:r>
      <w:r w:rsidR="00B8402C">
        <w:rPr>
          <w:rFonts w:ascii="Times New Roman" w:hAnsi="Times New Roman" w:cs="Times New Roman"/>
        </w:rPr>
        <w:t xml:space="preserve"> </w:t>
      </w:r>
      <w:r w:rsidR="00A66ADF">
        <w:rPr>
          <w:rFonts w:ascii="Times New Roman" w:hAnsi="Times New Roman" w:cs="Times New Roman"/>
        </w:rPr>
        <w:t xml:space="preserve">essays </w:t>
      </w:r>
      <w:r w:rsidR="003C5F30">
        <w:rPr>
          <w:rFonts w:ascii="Times New Roman" w:hAnsi="Times New Roman" w:cs="Times New Roman"/>
        </w:rPr>
        <w:t>share that glimpse and its validity.</w:t>
      </w:r>
      <w:r w:rsidR="00AC0D55">
        <w:rPr>
          <w:rFonts w:ascii="Times New Roman" w:hAnsi="Times New Roman" w:cs="Times New Roman"/>
        </w:rPr>
        <w:t xml:space="preserve"> </w:t>
      </w:r>
    </w:p>
    <w:p w14:paraId="698FBCAB" w14:textId="5C729430" w:rsidR="0046331D" w:rsidRDefault="0046331D" w:rsidP="00B8402C">
      <w:pPr>
        <w:spacing w:line="480" w:lineRule="auto"/>
        <w:rPr>
          <w:rFonts w:ascii="Times New Roman" w:hAnsi="Times New Roman" w:cs="Times New Roman"/>
        </w:rPr>
      </w:pPr>
    </w:p>
    <w:p w14:paraId="32ABCE61" w14:textId="04192A05" w:rsidR="002A5E56" w:rsidRDefault="002A5E56" w:rsidP="00B8402C">
      <w:pPr>
        <w:spacing w:line="480" w:lineRule="auto"/>
        <w:rPr>
          <w:rFonts w:ascii="Times New Roman" w:hAnsi="Times New Roman" w:cs="Times New Roman"/>
        </w:rPr>
      </w:pPr>
    </w:p>
    <w:p w14:paraId="546DBFEE" w14:textId="1168FD8F" w:rsidR="002A5E56" w:rsidRDefault="002A5E56" w:rsidP="00B8402C">
      <w:pPr>
        <w:spacing w:line="480" w:lineRule="auto"/>
        <w:rPr>
          <w:rFonts w:ascii="Times New Roman" w:hAnsi="Times New Roman" w:cs="Times New Roman"/>
        </w:rPr>
      </w:pPr>
    </w:p>
    <w:p w14:paraId="03D4003D" w14:textId="77777777" w:rsidR="002A5E56" w:rsidRDefault="002A5E56" w:rsidP="00B8402C">
      <w:pPr>
        <w:spacing w:line="480" w:lineRule="auto"/>
        <w:rPr>
          <w:rFonts w:ascii="Times New Roman" w:hAnsi="Times New Roman" w:cs="Times New Roman"/>
        </w:rPr>
      </w:pPr>
    </w:p>
    <w:p w14:paraId="775C8D18" w14:textId="5413915A" w:rsidR="00B8402C" w:rsidRDefault="00DA4C8B" w:rsidP="00ED6A38">
      <w:pPr>
        <w:spacing w:line="480" w:lineRule="auto"/>
        <w:rPr>
          <w:rFonts w:ascii="Times New Roman" w:hAnsi="Times New Roman" w:cs="Times New Roman"/>
        </w:rPr>
      </w:pPr>
      <w:r>
        <w:rPr>
          <w:rFonts w:ascii="Times New Roman" w:hAnsi="Times New Roman" w:cs="Times New Roman"/>
        </w:rPr>
        <w:t>Works Cited</w:t>
      </w:r>
    </w:p>
    <w:p w14:paraId="70D00EA9" w14:textId="4EE70473" w:rsidR="00C728AC" w:rsidRPr="00C728AC" w:rsidDel="00CE5DCB" w:rsidRDefault="00C728AC" w:rsidP="00BF3499">
      <w:pPr>
        <w:spacing w:line="480" w:lineRule="auto"/>
        <w:ind w:left="720" w:hanging="720"/>
        <w:rPr>
          <w:del w:id="237" w:author="Copyeditor" w:date="2022-08-05T23:00:00Z"/>
          <w:rFonts w:ascii="Times New Roman" w:hAnsi="Times New Roman" w:cs="Times New Roman"/>
        </w:rPr>
      </w:pPr>
      <w:del w:id="238" w:author="Copyeditor" w:date="2022-08-05T23:00:00Z">
        <w:r w:rsidDel="00CE5DCB">
          <w:rPr>
            <w:rFonts w:ascii="Times New Roman" w:hAnsi="Times New Roman" w:cs="Times New Roman"/>
          </w:rPr>
          <w:delText>Andreasen, Nancy.</w:delText>
        </w:r>
        <w:r w:rsidR="00AC0D55" w:rsidDel="00CE5DCB">
          <w:rPr>
            <w:rFonts w:ascii="Times New Roman" w:hAnsi="Times New Roman" w:cs="Times New Roman"/>
          </w:rPr>
          <w:delText xml:space="preserve"> </w:delText>
        </w:r>
        <w:r w:rsidDel="00CE5DCB">
          <w:rPr>
            <w:rFonts w:ascii="Times New Roman" w:hAnsi="Times New Roman" w:cs="Times New Roman"/>
            <w:i/>
          </w:rPr>
          <w:delText>The Creative Brain:</w:delText>
        </w:r>
        <w:r w:rsidR="00AC0D55" w:rsidDel="00CE5DCB">
          <w:rPr>
            <w:rFonts w:ascii="Times New Roman" w:hAnsi="Times New Roman" w:cs="Times New Roman"/>
            <w:i/>
          </w:rPr>
          <w:delText xml:space="preserve"> </w:delText>
        </w:r>
        <w:r w:rsidDel="00CE5DCB">
          <w:rPr>
            <w:rFonts w:ascii="Times New Roman" w:hAnsi="Times New Roman" w:cs="Times New Roman"/>
            <w:i/>
          </w:rPr>
          <w:delText>The Science of Genius</w:delText>
        </w:r>
        <w:r w:rsidDel="00CE5DCB">
          <w:rPr>
            <w:rFonts w:ascii="Times New Roman" w:hAnsi="Times New Roman" w:cs="Times New Roman"/>
          </w:rPr>
          <w:delText>.</w:delText>
        </w:r>
        <w:r w:rsidR="00AC0D55" w:rsidDel="00CE5DCB">
          <w:rPr>
            <w:rFonts w:ascii="Times New Roman" w:hAnsi="Times New Roman" w:cs="Times New Roman"/>
          </w:rPr>
          <w:delText xml:space="preserve"> </w:delText>
        </w:r>
        <w:r w:rsidDel="00CE5DCB">
          <w:rPr>
            <w:rFonts w:ascii="Times New Roman" w:hAnsi="Times New Roman" w:cs="Times New Roman"/>
          </w:rPr>
          <w:delText>Plume</w:delText>
        </w:r>
        <w:r w:rsidR="00714633" w:rsidDel="00CE5DCB">
          <w:rPr>
            <w:rFonts w:ascii="Times New Roman" w:hAnsi="Times New Roman" w:cs="Times New Roman"/>
          </w:rPr>
          <w:delText>,</w:delText>
        </w:r>
        <w:r w:rsidDel="00CE5DCB">
          <w:rPr>
            <w:rFonts w:ascii="Times New Roman" w:hAnsi="Times New Roman" w:cs="Times New Roman"/>
          </w:rPr>
          <w:delText xml:space="preserve"> 2006.</w:delText>
        </w:r>
      </w:del>
    </w:p>
    <w:p w14:paraId="03D85388" w14:textId="32C791F7" w:rsidR="00957F27" w:rsidRPr="009C77D3" w:rsidRDefault="00957F27" w:rsidP="00BF3499">
      <w:pPr>
        <w:spacing w:line="480" w:lineRule="auto"/>
        <w:ind w:left="720" w:hanging="720"/>
        <w:rPr>
          <w:rFonts w:ascii="Times New Roman" w:hAnsi="Times New Roman" w:cs="Times New Roman"/>
        </w:rPr>
      </w:pPr>
      <w:r>
        <w:rPr>
          <w:rFonts w:ascii="Times New Roman" w:hAnsi="Times New Roman" w:cs="Times New Roman"/>
        </w:rPr>
        <w:t>Bermudez, George.</w:t>
      </w:r>
      <w:r w:rsidR="00AC0D55">
        <w:rPr>
          <w:rFonts w:ascii="Times New Roman" w:hAnsi="Times New Roman" w:cs="Times New Roman"/>
        </w:rPr>
        <w:t xml:space="preserve"> </w:t>
      </w:r>
      <w:r w:rsidR="009C77D3">
        <w:rPr>
          <w:rFonts w:ascii="Times New Roman" w:hAnsi="Times New Roman" w:cs="Times New Roman"/>
        </w:rPr>
        <w:t>“The Vulnerable Self and the Vulnerable Community:</w:t>
      </w:r>
      <w:r w:rsidR="00AC0D55">
        <w:rPr>
          <w:rFonts w:ascii="Times New Roman" w:hAnsi="Times New Roman" w:cs="Times New Roman"/>
        </w:rPr>
        <w:t xml:space="preserve"> </w:t>
      </w:r>
      <w:r w:rsidR="009C77D3">
        <w:rPr>
          <w:rFonts w:ascii="Times New Roman" w:hAnsi="Times New Roman" w:cs="Times New Roman"/>
        </w:rPr>
        <w:t>A Challenge/Problem for Psychoanalysis.</w:t>
      </w:r>
      <w:r w:rsidR="001E59A6">
        <w:rPr>
          <w:rFonts w:ascii="Times New Roman" w:hAnsi="Times New Roman" w:cs="Times New Roman"/>
        </w:rPr>
        <w:t>”</w:t>
      </w:r>
      <w:r w:rsidR="009C77D3">
        <w:rPr>
          <w:rFonts w:ascii="Times New Roman" w:hAnsi="Times New Roman" w:cs="Times New Roman"/>
        </w:rPr>
        <w:t xml:space="preserve"> </w:t>
      </w:r>
      <w:r w:rsidR="009C77D3">
        <w:rPr>
          <w:rFonts w:ascii="Times New Roman" w:hAnsi="Times New Roman" w:cs="Times New Roman"/>
          <w:i/>
        </w:rPr>
        <w:t>Other/Wise</w:t>
      </w:r>
      <w:r w:rsidR="00B35A40">
        <w:rPr>
          <w:rFonts w:ascii="Times New Roman" w:hAnsi="Times New Roman" w:cs="Times New Roman"/>
        </w:rPr>
        <w:t>,</w:t>
      </w:r>
      <w:r w:rsidR="0046331D">
        <w:rPr>
          <w:rFonts w:ascii="Times New Roman" w:hAnsi="Times New Roman" w:cs="Times New Roman"/>
        </w:rPr>
        <w:t xml:space="preserve"> 2016.</w:t>
      </w:r>
    </w:p>
    <w:p w14:paraId="65667071" w14:textId="2C1DFCAF" w:rsidR="00B8402C" w:rsidRDefault="00B8402C" w:rsidP="00BF3499">
      <w:pPr>
        <w:spacing w:line="480" w:lineRule="auto"/>
        <w:ind w:left="720" w:hanging="720"/>
        <w:rPr>
          <w:rFonts w:ascii="Times New Roman" w:hAnsi="Times New Roman" w:cs="Times New Roman"/>
        </w:rPr>
      </w:pPr>
      <w:proofErr w:type="spellStart"/>
      <w:r>
        <w:rPr>
          <w:rFonts w:ascii="Times New Roman" w:hAnsi="Times New Roman" w:cs="Times New Roman"/>
        </w:rPr>
        <w:t>Bollas</w:t>
      </w:r>
      <w:proofErr w:type="spellEnd"/>
      <w:r>
        <w:rPr>
          <w:rFonts w:ascii="Times New Roman" w:hAnsi="Times New Roman" w:cs="Times New Roman"/>
        </w:rPr>
        <w:t>, Christopher.</w:t>
      </w:r>
      <w:r w:rsidR="00AC0D55">
        <w:rPr>
          <w:rFonts w:ascii="Times New Roman" w:hAnsi="Times New Roman" w:cs="Times New Roman"/>
        </w:rPr>
        <w:t xml:space="preserve"> </w:t>
      </w:r>
      <w:r>
        <w:rPr>
          <w:rFonts w:ascii="Times New Roman" w:hAnsi="Times New Roman" w:cs="Times New Roman"/>
          <w:i/>
        </w:rPr>
        <w:t>Meaning and Melancholia:</w:t>
      </w:r>
      <w:r w:rsidR="00AC0D55">
        <w:rPr>
          <w:rFonts w:ascii="Times New Roman" w:hAnsi="Times New Roman" w:cs="Times New Roman"/>
          <w:i/>
        </w:rPr>
        <w:t xml:space="preserve"> </w:t>
      </w:r>
      <w:r>
        <w:rPr>
          <w:rFonts w:ascii="Times New Roman" w:hAnsi="Times New Roman" w:cs="Times New Roman"/>
          <w:i/>
        </w:rPr>
        <w:t>Life in the Age of Bewilderment</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Routledge</w:t>
      </w:r>
      <w:r w:rsidR="00714633">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2018.</w:t>
      </w:r>
    </w:p>
    <w:p w14:paraId="1BEE0F32" w14:textId="32BC544A" w:rsidR="00B8402C" w:rsidRDefault="00B60032" w:rsidP="00BF3499">
      <w:pPr>
        <w:spacing w:line="480" w:lineRule="auto"/>
        <w:ind w:left="720" w:hanging="720"/>
        <w:rPr>
          <w:rFonts w:ascii="Times New Roman" w:hAnsi="Times New Roman" w:cs="Times New Roman"/>
        </w:rPr>
      </w:pPr>
      <w:del w:id="239" w:author="Copyeditor" w:date="2022-08-05T23:04:00Z">
        <w:r w:rsidDel="006E5490">
          <w:rPr>
            <w:rFonts w:ascii="Times New Roman" w:hAnsi="Times New Roman" w:cs="Times New Roman"/>
          </w:rPr>
          <w:delText>---</w:delText>
        </w:r>
        <w:r w:rsidR="002C27FF" w:rsidDel="006E5490">
          <w:rPr>
            <w:rFonts w:ascii="Times New Roman" w:hAnsi="Times New Roman" w:cs="Times New Roman"/>
          </w:rPr>
          <w:delText>--</w:delText>
        </w:r>
        <w:r w:rsidR="00B8402C" w:rsidDel="006E5490">
          <w:rPr>
            <w:rFonts w:ascii="Times New Roman" w:hAnsi="Times New Roman" w:cs="Times New Roman"/>
          </w:rPr>
          <w:delText>.</w:delText>
        </w:r>
        <w:r w:rsidR="00AC0D55" w:rsidDel="006E5490">
          <w:rPr>
            <w:rFonts w:ascii="Times New Roman" w:hAnsi="Times New Roman" w:cs="Times New Roman"/>
          </w:rPr>
          <w:delText xml:space="preserve"> </w:delText>
        </w:r>
      </w:del>
      <w:ins w:id="240" w:author="Copyeditor" w:date="2022-08-05T23:04:00Z">
        <w:r w:rsidR="006E5490">
          <w:rPr>
            <w:rFonts w:ascii="Times New Roman" w:hAnsi="Times New Roman" w:cs="Times New Roman"/>
          </w:rPr>
          <w:t xml:space="preserve">———. </w:t>
        </w:r>
      </w:ins>
      <w:r w:rsidR="00B8402C">
        <w:rPr>
          <w:rFonts w:ascii="Times New Roman" w:hAnsi="Times New Roman" w:cs="Times New Roman"/>
          <w:i/>
        </w:rPr>
        <w:t>When the Sun Bursts:</w:t>
      </w:r>
      <w:r w:rsidR="00AC0D55">
        <w:rPr>
          <w:rFonts w:ascii="Times New Roman" w:hAnsi="Times New Roman" w:cs="Times New Roman"/>
          <w:i/>
        </w:rPr>
        <w:t xml:space="preserve"> </w:t>
      </w:r>
      <w:r w:rsidR="00B8402C">
        <w:rPr>
          <w:rFonts w:ascii="Times New Roman" w:hAnsi="Times New Roman" w:cs="Times New Roman"/>
          <w:i/>
        </w:rPr>
        <w:t>The Enigma of Schizophrenia</w:t>
      </w:r>
      <w:r w:rsidR="00B35A40">
        <w:rPr>
          <w:rFonts w:ascii="Times New Roman" w:hAnsi="Times New Roman" w:cs="Times New Roman"/>
        </w:rPr>
        <w:t>.</w:t>
      </w:r>
      <w:r w:rsidR="00B8402C">
        <w:rPr>
          <w:rFonts w:ascii="Times New Roman" w:hAnsi="Times New Roman" w:cs="Times New Roman"/>
        </w:rPr>
        <w:t xml:space="preserve"> Yale U</w:t>
      </w:r>
      <w:r>
        <w:rPr>
          <w:rFonts w:ascii="Times New Roman" w:hAnsi="Times New Roman" w:cs="Times New Roman"/>
        </w:rPr>
        <w:t>P</w:t>
      </w:r>
      <w:r w:rsidR="00714633">
        <w:rPr>
          <w:rFonts w:ascii="Times New Roman" w:hAnsi="Times New Roman" w:cs="Times New Roman"/>
        </w:rPr>
        <w:t>,</w:t>
      </w:r>
      <w:r w:rsidR="00B8402C">
        <w:rPr>
          <w:rFonts w:ascii="Times New Roman" w:hAnsi="Times New Roman" w:cs="Times New Roman"/>
        </w:rPr>
        <w:t xml:space="preserve"> 2015.</w:t>
      </w:r>
    </w:p>
    <w:p w14:paraId="519D274B" w14:textId="741AF5D5" w:rsidR="0046331D" w:rsidRPr="00BF3499" w:rsidRDefault="0046331D" w:rsidP="00BF3499">
      <w:pPr>
        <w:spacing w:line="480" w:lineRule="auto"/>
        <w:ind w:left="720" w:hanging="720"/>
        <w:rPr>
          <w:rFonts w:ascii="Times New Roman" w:hAnsi="Times New Roman" w:cs="Times New Roman"/>
          <w:i/>
        </w:rPr>
      </w:pPr>
      <w:proofErr w:type="spellStart"/>
      <w:r>
        <w:rPr>
          <w:rFonts w:ascii="Times New Roman" w:hAnsi="Times New Roman" w:cs="Times New Roman"/>
        </w:rPr>
        <w:t>Cosman</w:t>
      </w:r>
      <w:proofErr w:type="spellEnd"/>
      <w:r>
        <w:rPr>
          <w:rFonts w:ascii="Times New Roman" w:hAnsi="Times New Roman" w:cs="Times New Roman"/>
        </w:rPr>
        <w:t xml:space="preserve">, </w:t>
      </w:r>
      <w:proofErr w:type="spellStart"/>
      <w:r>
        <w:rPr>
          <w:rFonts w:ascii="Times New Roman" w:hAnsi="Times New Roman" w:cs="Times New Roman"/>
        </w:rPr>
        <w:t>Doina</w:t>
      </w:r>
      <w:proofErr w:type="spellEnd"/>
      <w:ins w:id="241" w:author="Copyeditor" w:date="2022-08-07T14:41:00Z">
        <w:r w:rsidR="008B16D9">
          <w:rPr>
            <w:rFonts w:ascii="Times New Roman" w:hAnsi="Times New Roman" w:cs="Times New Roman"/>
          </w:rPr>
          <w:t>,</w:t>
        </w:r>
      </w:ins>
      <w:r>
        <w:rPr>
          <w:rFonts w:ascii="Times New Roman" w:hAnsi="Times New Roman" w:cs="Times New Roman"/>
        </w:rPr>
        <w:t xml:space="preserve"> et</w:t>
      </w:r>
      <w:del w:id="242" w:author="Copyeditor" w:date="2022-08-07T14:41:00Z">
        <w:r w:rsidDel="008B16D9">
          <w:rPr>
            <w:rFonts w:ascii="Times New Roman" w:hAnsi="Times New Roman" w:cs="Times New Roman"/>
          </w:rPr>
          <w:delText>.</w:delText>
        </w:r>
      </w:del>
      <w:r>
        <w:rPr>
          <w:rFonts w:ascii="Times New Roman" w:hAnsi="Times New Roman" w:cs="Times New Roman"/>
        </w:rPr>
        <w:t xml:space="preserve"> al.</w:t>
      </w:r>
      <w:r w:rsidR="00AC0D55">
        <w:rPr>
          <w:rFonts w:ascii="Times New Roman" w:hAnsi="Times New Roman" w:cs="Times New Roman"/>
        </w:rPr>
        <w:t xml:space="preserve"> </w:t>
      </w:r>
      <w:r>
        <w:rPr>
          <w:rFonts w:ascii="Times New Roman" w:hAnsi="Times New Roman" w:cs="Times New Roman"/>
        </w:rPr>
        <w:t>“The (</w:t>
      </w:r>
      <w:del w:id="243" w:author="Copyeditor" w:date="2022-08-07T14:41:00Z">
        <w:r w:rsidDel="008B16D9">
          <w:rPr>
            <w:rFonts w:ascii="Times New Roman" w:hAnsi="Times New Roman" w:cs="Times New Roman"/>
          </w:rPr>
          <w:delText>pre</w:delText>
        </w:r>
      </w:del>
      <w:ins w:id="244" w:author="Copyeditor" w:date="2022-08-07T14:41:00Z">
        <w:r w:rsidR="008B16D9">
          <w:rPr>
            <w:rFonts w:ascii="Times New Roman" w:hAnsi="Times New Roman" w:cs="Times New Roman"/>
          </w:rPr>
          <w:t>Pre</w:t>
        </w:r>
      </w:ins>
      <w:r>
        <w:rPr>
          <w:rFonts w:ascii="Times New Roman" w:hAnsi="Times New Roman" w:cs="Times New Roman"/>
        </w:rPr>
        <w:t>-/</w:t>
      </w:r>
      <w:ins w:id="245" w:author="Copyeditor" w:date="2022-08-07T14:41:00Z">
        <w:r w:rsidR="008B16D9">
          <w:rPr>
            <w:rFonts w:ascii="Times New Roman" w:hAnsi="Times New Roman" w:cs="Times New Roman"/>
          </w:rPr>
          <w:t>P</w:t>
        </w:r>
      </w:ins>
      <w:del w:id="246" w:author="Copyeditor" w:date="2022-08-07T14:41:00Z">
        <w:r w:rsidDel="008B16D9">
          <w:rPr>
            <w:rFonts w:ascii="Times New Roman" w:hAnsi="Times New Roman" w:cs="Times New Roman"/>
          </w:rPr>
          <w:delText>p</w:delText>
        </w:r>
      </w:del>
      <w:r>
        <w:rPr>
          <w:rFonts w:ascii="Times New Roman" w:hAnsi="Times New Roman" w:cs="Times New Roman"/>
        </w:rPr>
        <w:t xml:space="preserve">ost-) </w:t>
      </w:r>
      <w:ins w:id="247" w:author="Copyeditor" w:date="2022-08-07T14:41:00Z">
        <w:r w:rsidR="008B16D9">
          <w:rPr>
            <w:rFonts w:ascii="Times New Roman" w:hAnsi="Times New Roman" w:cs="Times New Roman"/>
          </w:rPr>
          <w:t>R</w:t>
        </w:r>
      </w:ins>
      <w:del w:id="248" w:author="Copyeditor" w:date="2022-08-07T14:41:00Z">
        <w:r w:rsidDel="008B16D9">
          <w:rPr>
            <w:rFonts w:ascii="Times New Roman" w:hAnsi="Times New Roman" w:cs="Times New Roman"/>
          </w:rPr>
          <w:delText>r</w:delText>
        </w:r>
      </w:del>
      <w:r>
        <w:rPr>
          <w:rFonts w:ascii="Times New Roman" w:hAnsi="Times New Roman" w:cs="Times New Roman"/>
        </w:rPr>
        <w:t>omantic Bedlam.”</w:t>
      </w:r>
      <w:r w:rsidR="00AC0D55">
        <w:rPr>
          <w:rFonts w:ascii="Times New Roman" w:hAnsi="Times New Roman" w:cs="Times New Roman"/>
        </w:rPr>
        <w:t xml:space="preserve"> </w:t>
      </w:r>
      <w:r>
        <w:rPr>
          <w:rFonts w:ascii="Times New Roman" w:hAnsi="Times New Roman" w:cs="Times New Roman"/>
          <w:i/>
        </w:rPr>
        <w:t>Romanian Journal of Artistic</w:t>
      </w:r>
      <w:r w:rsidR="00BF3499">
        <w:rPr>
          <w:rFonts w:ascii="Times New Roman" w:hAnsi="Times New Roman" w:cs="Times New Roman"/>
          <w:i/>
        </w:rPr>
        <w:t xml:space="preserve"> </w:t>
      </w:r>
      <w:r>
        <w:rPr>
          <w:rFonts w:ascii="Times New Roman" w:hAnsi="Times New Roman" w:cs="Times New Roman"/>
          <w:i/>
        </w:rPr>
        <w:t>Creativity</w:t>
      </w:r>
      <w:r w:rsidR="00EC2EB4">
        <w:rPr>
          <w:rFonts w:ascii="Times New Roman" w:hAnsi="Times New Roman" w:cs="Times New Roman"/>
          <w:i/>
        </w:rPr>
        <w:t>,</w:t>
      </w:r>
      <w:r>
        <w:rPr>
          <w:rFonts w:ascii="Times New Roman" w:hAnsi="Times New Roman" w:cs="Times New Roman"/>
        </w:rPr>
        <w:t xml:space="preserve"> 2014, pp. 134</w:t>
      </w:r>
      <w:del w:id="249" w:author="Copyeditor" w:date="2022-08-05T23:04:00Z">
        <w:r w:rsidDel="006E5490">
          <w:rPr>
            <w:rFonts w:ascii="Times New Roman" w:hAnsi="Times New Roman" w:cs="Times New Roman"/>
          </w:rPr>
          <w:delText>-</w:delText>
        </w:r>
      </w:del>
      <w:ins w:id="250" w:author="Copyeditor" w:date="2022-08-05T23:04:00Z">
        <w:r w:rsidR="006E5490">
          <w:rPr>
            <w:rFonts w:ascii="Times New Roman" w:hAnsi="Times New Roman" w:cs="Times New Roman"/>
          </w:rPr>
          <w:t>–</w:t>
        </w:r>
      </w:ins>
      <w:r>
        <w:rPr>
          <w:rFonts w:ascii="Times New Roman" w:hAnsi="Times New Roman" w:cs="Times New Roman"/>
        </w:rPr>
        <w:t>52.</w:t>
      </w:r>
    </w:p>
    <w:p w14:paraId="605CC79E" w14:textId="6C630AD8" w:rsidR="009C77D3" w:rsidRDefault="00B8402C" w:rsidP="00BF3499">
      <w:pPr>
        <w:spacing w:line="480" w:lineRule="auto"/>
        <w:ind w:left="720" w:hanging="720"/>
        <w:rPr>
          <w:rFonts w:ascii="Times New Roman" w:hAnsi="Times New Roman" w:cs="Times New Roman"/>
        </w:rPr>
      </w:pPr>
      <w:r>
        <w:rPr>
          <w:rFonts w:ascii="Times New Roman" w:hAnsi="Times New Roman" w:cs="Times New Roman"/>
        </w:rPr>
        <w:lastRenderedPageBreak/>
        <w:t>Deleuze, Gilles</w:t>
      </w:r>
      <w:ins w:id="251" w:author="Copyeditor" w:date="2022-08-07T14:41:00Z">
        <w:r w:rsidR="000B30DE">
          <w:rPr>
            <w:rFonts w:ascii="Times New Roman" w:hAnsi="Times New Roman" w:cs="Times New Roman"/>
          </w:rPr>
          <w:t>,</w:t>
        </w:r>
      </w:ins>
      <w:r>
        <w:rPr>
          <w:rFonts w:ascii="Times New Roman" w:hAnsi="Times New Roman" w:cs="Times New Roman"/>
        </w:rPr>
        <w:t xml:space="preserve"> and Felix </w:t>
      </w:r>
      <w:proofErr w:type="spellStart"/>
      <w:r>
        <w:rPr>
          <w:rFonts w:ascii="Times New Roman" w:hAnsi="Times New Roman" w:cs="Times New Roman"/>
        </w:rPr>
        <w:t>Guattari</w:t>
      </w:r>
      <w:proofErr w:type="spellEnd"/>
      <w:r>
        <w:rPr>
          <w:rFonts w:ascii="Times New Roman" w:hAnsi="Times New Roman" w:cs="Times New Roman"/>
        </w:rPr>
        <w:t xml:space="preserve">. </w:t>
      </w:r>
      <w:r>
        <w:rPr>
          <w:rFonts w:ascii="Times New Roman" w:hAnsi="Times New Roman" w:cs="Times New Roman"/>
          <w:i/>
        </w:rPr>
        <w:t>Anti-</w:t>
      </w:r>
      <w:proofErr w:type="spellStart"/>
      <w:r>
        <w:rPr>
          <w:rFonts w:ascii="Times New Roman" w:hAnsi="Times New Roman" w:cs="Times New Roman"/>
          <w:i/>
        </w:rPr>
        <w:t>Oedpius</w:t>
      </w:r>
      <w:proofErr w:type="spellEnd"/>
      <w:r>
        <w:rPr>
          <w:rFonts w:ascii="Times New Roman" w:hAnsi="Times New Roman" w:cs="Times New Roman"/>
          <w:i/>
        </w:rPr>
        <w:t>: Capitalism and Schizophrenia</w:t>
      </w:r>
      <w:r w:rsidR="002C05EF">
        <w:rPr>
          <w:rFonts w:ascii="Times New Roman" w:hAnsi="Times New Roman" w:cs="Times New Roman"/>
        </w:rPr>
        <w:t>. T</w:t>
      </w:r>
      <w:r>
        <w:rPr>
          <w:rFonts w:ascii="Times New Roman" w:hAnsi="Times New Roman" w:cs="Times New Roman"/>
        </w:rPr>
        <w:t>rans</w:t>
      </w:r>
      <w:r w:rsidR="004D143B">
        <w:rPr>
          <w:rFonts w:ascii="Times New Roman" w:hAnsi="Times New Roman" w:cs="Times New Roman"/>
        </w:rPr>
        <w:t>lated</w:t>
      </w:r>
      <w:r>
        <w:rPr>
          <w:rFonts w:ascii="Times New Roman" w:hAnsi="Times New Roman" w:cs="Times New Roman"/>
        </w:rPr>
        <w:t xml:space="preserve"> by </w:t>
      </w:r>
      <w:r w:rsidR="00957F27">
        <w:rPr>
          <w:rFonts w:ascii="Times New Roman" w:hAnsi="Times New Roman" w:cs="Times New Roman"/>
        </w:rPr>
        <w:t xml:space="preserve">Robert </w:t>
      </w:r>
      <w:r>
        <w:rPr>
          <w:rFonts w:ascii="Times New Roman" w:hAnsi="Times New Roman" w:cs="Times New Roman"/>
        </w:rPr>
        <w:t>Hurley, Mark Seem, and Helen R. Lane</w:t>
      </w:r>
      <w:r w:rsidR="00ED6A38">
        <w:rPr>
          <w:rFonts w:ascii="Times New Roman" w:hAnsi="Times New Roman" w:cs="Times New Roman"/>
        </w:rPr>
        <w:t>,</w:t>
      </w:r>
      <w:r>
        <w:rPr>
          <w:rFonts w:ascii="Times New Roman" w:hAnsi="Times New Roman" w:cs="Times New Roman"/>
        </w:rPr>
        <w:t xml:space="preserve"> </w:t>
      </w:r>
      <w:r w:rsidR="00714633">
        <w:rPr>
          <w:rFonts w:ascii="Times New Roman" w:hAnsi="Times New Roman" w:cs="Times New Roman"/>
        </w:rPr>
        <w:t xml:space="preserve">U </w:t>
      </w:r>
      <w:r>
        <w:rPr>
          <w:rFonts w:ascii="Times New Roman" w:hAnsi="Times New Roman" w:cs="Times New Roman"/>
        </w:rPr>
        <w:t xml:space="preserve">Minnesota </w:t>
      </w:r>
      <w:r w:rsidR="00714633">
        <w:rPr>
          <w:rFonts w:ascii="Times New Roman" w:hAnsi="Times New Roman" w:cs="Times New Roman"/>
        </w:rPr>
        <w:t>P</w:t>
      </w:r>
      <w:r w:rsidR="00A45F6C">
        <w:rPr>
          <w:rFonts w:ascii="Times New Roman" w:hAnsi="Times New Roman" w:cs="Times New Roman"/>
        </w:rPr>
        <w:t>,</w:t>
      </w:r>
      <w:r w:rsidR="00714633">
        <w:rPr>
          <w:rFonts w:ascii="Times New Roman" w:hAnsi="Times New Roman" w:cs="Times New Roman"/>
        </w:rPr>
        <w:t xml:space="preserve"> 1983.</w:t>
      </w:r>
    </w:p>
    <w:p w14:paraId="768F462C" w14:textId="6D1D1852" w:rsidR="00C36A5D" w:rsidRDefault="00C36A5D" w:rsidP="00BF3499">
      <w:pPr>
        <w:spacing w:line="480" w:lineRule="auto"/>
        <w:ind w:left="720" w:hanging="720"/>
        <w:rPr>
          <w:rFonts w:ascii="Times New Roman" w:hAnsi="Times New Roman" w:cs="Times New Roman"/>
        </w:rPr>
      </w:pPr>
      <w:proofErr w:type="spellStart"/>
      <w:r>
        <w:rPr>
          <w:rFonts w:ascii="Times New Roman" w:hAnsi="Times New Roman" w:cs="Times New Roman"/>
        </w:rPr>
        <w:t>Ebisch</w:t>
      </w:r>
      <w:proofErr w:type="spellEnd"/>
      <w:r>
        <w:rPr>
          <w:rFonts w:ascii="Times New Roman" w:hAnsi="Times New Roman" w:cs="Times New Roman"/>
        </w:rPr>
        <w:t xml:space="preserve"> S</w:t>
      </w:r>
      <w:r w:rsidR="000B1403">
        <w:rPr>
          <w:rFonts w:ascii="Times New Roman" w:hAnsi="Times New Roman" w:cs="Times New Roman"/>
        </w:rPr>
        <w:t>.</w:t>
      </w:r>
      <w:ins w:id="252" w:author="Copyeditor" w:date="2022-08-07T14:42:00Z">
        <w:r w:rsidR="000B30DE">
          <w:rPr>
            <w:rFonts w:ascii="Times New Roman" w:hAnsi="Times New Roman" w:cs="Times New Roman"/>
          </w:rPr>
          <w:t xml:space="preserve"> </w:t>
        </w:r>
      </w:ins>
      <w:r>
        <w:rPr>
          <w:rFonts w:ascii="Times New Roman" w:hAnsi="Times New Roman" w:cs="Times New Roman"/>
        </w:rPr>
        <w:t>J</w:t>
      </w:r>
      <w:r w:rsidR="000B1403">
        <w:rPr>
          <w:rFonts w:ascii="Times New Roman" w:hAnsi="Times New Roman" w:cs="Times New Roman"/>
        </w:rPr>
        <w:t>.</w:t>
      </w:r>
      <w:r>
        <w:rPr>
          <w:rFonts w:ascii="Times New Roman" w:hAnsi="Times New Roman" w:cs="Times New Roman"/>
        </w:rPr>
        <w:t xml:space="preserve">, </w:t>
      </w:r>
      <w:del w:id="253" w:author="Copyeditor" w:date="2022-08-07T14:42:00Z">
        <w:r w:rsidR="000B1403" w:rsidDel="000B30DE">
          <w:rPr>
            <w:rFonts w:ascii="Times New Roman" w:hAnsi="Times New Roman" w:cs="Times New Roman"/>
          </w:rPr>
          <w:delText xml:space="preserve">D. </w:delText>
        </w:r>
        <w:r w:rsidDel="000B30DE">
          <w:rPr>
            <w:rFonts w:ascii="Times New Roman" w:hAnsi="Times New Roman" w:cs="Times New Roman"/>
          </w:rPr>
          <w:delText xml:space="preserve">Mantini, </w:delText>
        </w:r>
        <w:r w:rsidR="000B1403" w:rsidDel="000B30DE">
          <w:rPr>
            <w:rFonts w:ascii="Times New Roman" w:hAnsi="Times New Roman" w:cs="Times New Roman"/>
          </w:rPr>
          <w:delText xml:space="preserve">G. </w:delText>
        </w:r>
        <w:r w:rsidDel="000B30DE">
          <w:rPr>
            <w:rFonts w:ascii="Times New Roman" w:hAnsi="Times New Roman" w:cs="Times New Roman"/>
          </w:rPr>
          <w:delText xml:space="preserve">Northoff, </w:delText>
        </w:r>
        <w:r w:rsidR="000B1403" w:rsidDel="000B30DE">
          <w:rPr>
            <w:rFonts w:ascii="Times New Roman" w:hAnsi="Times New Roman" w:cs="Times New Roman"/>
          </w:rPr>
          <w:delText xml:space="preserve">A. </w:delText>
        </w:r>
        <w:r w:rsidDel="000B30DE">
          <w:rPr>
            <w:rFonts w:ascii="Times New Roman" w:hAnsi="Times New Roman" w:cs="Times New Roman"/>
          </w:rPr>
          <w:delText xml:space="preserve">Salone, </w:delText>
        </w:r>
        <w:r w:rsidR="000B1403" w:rsidDel="000B30DE">
          <w:rPr>
            <w:rFonts w:ascii="Times New Roman" w:hAnsi="Times New Roman" w:cs="Times New Roman"/>
          </w:rPr>
          <w:delText xml:space="preserve">D. </w:delText>
        </w:r>
        <w:r w:rsidDel="000B30DE">
          <w:rPr>
            <w:rFonts w:ascii="Times New Roman" w:hAnsi="Times New Roman" w:cs="Times New Roman"/>
          </w:rPr>
          <w:delText xml:space="preserve">De Berardis, </w:delText>
        </w:r>
        <w:r w:rsidR="000B1403" w:rsidDel="000B30DE">
          <w:rPr>
            <w:rFonts w:ascii="Times New Roman" w:hAnsi="Times New Roman" w:cs="Times New Roman"/>
          </w:rPr>
          <w:delText xml:space="preserve">F. </w:delText>
        </w:r>
        <w:r w:rsidDel="000B30DE">
          <w:rPr>
            <w:rFonts w:ascii="Times New Roman" w:hAnsi="Times New Roman" w:cs="Times New Roman"/>
          </w:rPr>
          <w:delText xml:space="preserve">Ferri, </w:delText>
        </w:r>
        <w:r w:rsidR="000B1403" w:rsidDel="000B30DE">
          <w:rPr>
            <w:rFonts w:ascii="Times New Roman" w:hAnsi="Times New Roman" w:cs="Times New Roman"/>
          </w:rPr>
          <w:delText xml:space="preserve">F.M. </w:delText>
        </w:r>
        <w:r w:rsidDel="000B30DE">
          <w:rPr>
            <w:rFonts w:ascii="Times New Roman" w:hAnsi="Times New Roman" w:cs="Times New Roman"/>
          </w:rPr>
          <w:delText xml:space="preserve">Ferro, </w:delText>
        </w:r>
        <w:r w:rsidR="000B1403" w:rsidDel="000B30DE">
          <w:rPr>
            <w:rFonts w:ascii="Times New Roman" w:hAnsi="Times New Roman" w:cs="Times New Roman"/>
          </w:rPr>
          <w:delText xml:space="preserve">M. </w:delText>
        </w:r>
        <w:r w:rsidDel="000B30DE">
          <w:rPr>
            <w:rFonts w:ascii="Times New Roman" w:hAnsi="Times New Roman" w:cs="Times New Roman"/>
          </w:rPr>
          <w:delText>Di</w:delText>
        </w:r>
        <w:r w:rsidR="00BF3499" w:rsidDel="000B30DE">
          <w:rPr>
            <w:rFonts w:ascii="Times New Roman" w:hAnsi="Times New Roman" w:cs="Times New Roman"/>
          </w:rPr>
          <w:delText>-</w:delText>
        </w:r>
        <w:r w:rsidDel="000B30DE">
          <w:rPr>
            <w:rFonts w:ascii="Times New Roman" w:hAnsi="Times New Roman" w:cs="Times New Roman"/>
          </w:rPr>
          <w:delText xml:space="preserve">Giannantonio, </w:delText>
        </w:r>
        <w:r w:rsidR="000B1403" w:rsidDel="000B30DE">
          <w:rPr>
            <w:rFonts w:ascii="Times New Roman" w:hAnsi="Times New Roman" w:cs="Times New Roman"/>
          </w:rPr>
          <w:delText xml:space="preserve">G.L. </w:delText>
        </w:r>
        <w:r w:rsidDel="000B30DE">
          <w:rPr>
            <w:rFonts w:ascii="Times New Roman" w:hAnsi="Times New Roman" w:cs="Times New Roman"/>
          </w:rPr>
          <w:delText xml:space="preserve">Romani, </w:delText>
        </w:r>
        <w:r w:rsidR="000B1403" w:rsidDel="000B30DE">
          <w:rPr>
            <w:rFonts w:ascii="Times New Roman" w:hAnsi="Times New Roman" w:cs="Times New Roman"/>
          </w:rPr>
          <w:delText xml:space="preserve">V. </w:delText>
        </w:r>
        <w:r w:rsidDel="000B30DE">
          <w:rPr>
            <w:rFonts w:ascii="Times New Roman" w:hAnsi="Times New Roman" w:cs="Times New Roman"/>
          </w:rPr>
          <w:delText>Gallese</w:delText>
        </w:r>
      </w:del>
      <w:ins w:id="254" w:author="Copyeditor" w:date="2022-08-07T14:42:00Z">
        <w:r w:rsidR="000B30DE">
          <w:rPr>
            <w:rFonts w:ascii="Times New Roman" w:hAnsi="Times New Roman" w:cs="Times New Roman"/>
          </w:rPr>
          <w:t>et al</w:t>
        </w:r>
      </w:ins>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“Altered Brain Long-Range Functional Interactions Underlying the Link Between Aberrant Self-Experience and Self-Other Relationship in First-Episode Schizophrenia.” </w:t>
      </w:r>
      <w:r>
        <w:rPr>
          <w:rFonts w:ascii="Times New Roman" w:hAnsi="Times New Roman" w:cs="Times New Roman"/>
          <w:i/>
        </w:rPr>
        <w:t>Schizophrenia Bulletin</w:t>
      </w:r>
      <w:r w:rsidR="002C05EF">
        <w:rPr>
          <w:rFonts w:ascii="Times New Roman" w:hAnsi="Times New Roman" w:cs="Times New Roman"/>
          <w:i/>
        </w:rPr>
        <w:t>,</w:t>
      </w:r>
      <w:r>
        <w:rPr>
          <w:rFonts w:ascii="Times New Roman" w:hAnsi="Times New Roman" w:cs="Times New Roman"/>
          <w:i/>
        </w:rPr>
        <w:t xml:space="preserve"> </w:t>
      </w:r>
      <w:r w:rsidR="00ED6A38">
        <w:rPr>
          <w:rFonts w:ascii="Times New Roman" w:hAnsi="Times New Roman" w:cs="Times New Roman"/>
          <w:iCs/>
        </w:rPr>
        <w:t xml:space="preserve">vol. </w:t>
      </w:r>
      <w:r>
        <w:rPr>
          <w:rFonts w:ascii="Times New Roman" w:hAnsi="Times New Roman" w:cs="Times New Roman"/>
        </w:rPr>
        <w:t>40, 2014, pp.</w:t>
      </w:r>
      <w:r w:rsidR="00BF3499">
        <w:rPr>
          <w:rFonts w:ascii="Times New Roman" w:hAnsi="Times New Roman" w:cs="Times New Roman"/>
        </w:rPr>
        <w:t xml:space="preserve"> </w:t>
      </w:r>
      <w:r>
        <w:rPr>
          <w:rFonts w:ascii="Times New Roman" w:hAnsi="Times New Roman" w:cs="Times New Roman"/>
        </w:rPr>
        <w:t>1072</w:t>
      </w:r>
      <w:del w:id="255" w:author="Copyeditor" w:date="2022-08-05T23:05:00Z">
        <w:r w:rsidDel="006E5490">
          <w:rPr>
            <w:rFonts w:ascii="Times New Roman" w:hAnsi="Times New Roman" w:cs="Times New Roman"/>
          </w:rPr>
          <w:delText>-</w:delText>
        </w:r>
      </w:del>
      <w:ins w:id="256" w:author="Copyeditor" w:date="2022-08-05T23:05:00Z">
        <w:r w:rsidR="006E5490">
          <w:rPr>
            <w:rFonts w:ascii="Times New Roman" w:hAnsi="Times New Roman" w:cs="Times New Roman"/>
          </w:rPr>
          <w:t>–</w:t>
        </w:r>
      </w:ins>
      <w:r>
        <w:rPr>
          <w:rFonts w:ascii="Times New Roman" w:hAnsi="Times New Roman" w:cs="Times New Roman"/>
        </w:rPr>
        <w:t>82.</w:t>
      </w:r>
      <w:r w:rsidR="00AC0D55">
        <w:rPr>
          <w:rFonts w:ascii="Times New Roman" w:hAnsi="Times New Roman" w:cs="Times New Roman"/>
        </w:rPr>
        <w:t xml:space="preserve"> </w:t>
      </w:r>
    </w:p>
    <w:p w14:paraId="71BA4B87" w14:textId="5734E9E6" w:rsidR="00C36A5D" w:rsidRDefault="00C36A5D" w:rsidP="00BF3499">
      <w:pPr>
        <w:spacing w:line="480" w:lineRule="auto"/>
        <w:ind w:left="720" w:hanging="720"/>
        <w:rPr>
          <w:rFonts w:ascii="Times New Roman" w:hAnsi="Times New Roman" w:cs="Times New Roman"/>
        </w:rPr>
      </w:pPr>
      <w:proofErr w:type="spellStart"/>
      <w:r>
        <w:rPr>
          <w:rFonts w:ascii="Times New Roman" w:hAnsi="Times New Roman" w:cs="Times New Roman"/>
        </w:rPr>
        <w:t>Ebisch</w:t>
      </w:r>
      <w:proofErr w:type="spellEnd"/>
      <w:r>
        <w:rPr>
          <w:rFonts w:ascii="Times New Roman" w:hAnsi="Times New Roman" w:cs="Times New Roman"/>
        </w:rPr>
        <w:t xml:space="preserve"> S</w:t>
      </w:r>
      <w:r w:rsidR="00D8611E">
        <w:rPr>
          <w:rFonts w:ascii="Times New Roman" w:hAnsi="Times New Roman" w:cs="Times New Roman"/>
        </w:rPr>
        <w:t>.</w:t>
      </w:r>
      <w:ins w:id="257" w:author="Copyeditor" w:date="2022-08-07T14:42:00Z">
        <w:r w:rsidR="000B30DE">
          <w:rPr>
            <w:rFonts w:ascii="Times New Roman" w:hAnsi="Times New Roman" w:cs="Times New Roman"/>
          </w:rPr>
          <w:t xml:space="preserve"> </w:t>
        </w:r>
      </w:ins>
      <w:r>
        <w:rPr>
          <w:rFonts w:ascii="Times New Roman" w:hAnsi="Times New Roman" w:cs="Times New Roman"/>
        </w:rPr>
        <w:t>J</w:t>
      </w:r>
      <w:r w:rsidR="00D8611E">
        <w:rPr>
          <w:rFonts w:ascii="Times New Roman" w:hAnsi="Times New Roman" w:cs="Times New Roman"/>
        </w:rPr>
        <w:t>.</w:t>
      </w:r>
      <w:r>
        <w:rPr>
          <w:rFonts w:ascii="Times New Roman" w:hAnsi="Times New Roman" w:cs="Times New Roman"/>
        </w:rPr>
        <w:t xml:space="preserve">, </w:t>
      </w:r>
      <w:del w:id="258" w:author="Copyeditor" w:date="2022-08-07T14:42:00Z">
        <w:r w:rsidR="00D8611E" w:rsidDel="000B30DE">
          <w:rPr>
            <w:rFonts w:ascii="Times New Roman" w:hAnsi="Times New Roman" w:cs="Times New Roman"/>
          </w:rPr>
          <w:delText xml:space="preserve">A. </w:delText>
        </w:r>
        <w:r w:rsidDel="000B30DE">
          <w:rPr>
            <w:rFonts w:ascii="Times New Roman" w:hAnsi="Times New Roman" w:cs="Times New Roman"/>
          </w:rPr>
          <w:delText xml:space="preserve">Salone, </w:delText>
        </w:r>
        <w:r w:rsidR="00D8611E" w:rsidDel="000B30DE">
          <w:rPr>
            <w:rFonts w:ascii="Times New Roman" w:hAnsi="Times New Roman" w:cs="Times New Roman"/>
          </w:rPr>
          <w:delText xml:space="preserve">F. </w:delText>
        </w:r>
        <w:r w:rsidDel="000B30DE">
          <w:rPr>
            <w:rFonts w:ascii="Times New Roman" w:hAnsi="Times New Roman" w:cs="Times New Roman"/>
          </w:rPr>
          <w:delText xml:space="preserve">Ferri, </w:delText>
        </w:r>
        <w:r w:rsidR="00D8611E" w:rsidDel="000B30DE">
          <w:rPr>
            <w:rFonts w:ascii="Times New Roman" w:hAnsi="Times New Roman" w:cs="Times New Roman"/>
          </w:rPr>
          <w:delText xml:space="preserve">D. </w:delText>
        </w:r>
        <w:r w:rsidDel="000B30DE">
          <w:rPr>
            <w:rFonts w:ascii="Times New Roman" w:hAnsi="Times New Roman" w:cs="Times New Roman"/>
          </w:rPr>
          <w:delText xml:space="preserve">De Berardis, </w:delText>
        </w:r>
        <w:r w:rsidR="00D8611E" w:rsidDel="000B30DE">
          <w:rPr>
            <w:rFonts w:ascii="Times New Roman" w:hAnsi="Times New Roman" w:cs="Times New Roman"/>
          </w:rPr>
          <w:delText xml:space="preserve">G.L. </w:delText>
        </w:r>
        <w:r w:rsidDel="000B30DE">
          <w:rPr>
            <w:rFonts w:ascii="Times New Roman" w:hAnsi="Times New Roman" w:cs="Times New Roman"/>
          </w:rPr>
          <w:delText xml:space="preserve">Romani, </w:delText>
        </w:r>
        <w:r w:rsidR="00D8611E" w:rsidDel="000B30DE">
          <w:rPr>
            <w:rFonts w:ascii="Times New Roman" w:hAnsi="Times New Roman" w:cs="Times New Roman"/>
          </w:rPr>
          <w:delText xml:space="preserve">F.M. </w:delText>
        </w:r>
        <w:r w:rsidDel="000B30DE">
          <w:rPr>
            <w:rFonts w:ascii="Times New Roman" w:hAnsi="Times New Roman" w:cs="Times New Roman"/>
          </w:rPr>
          <w:delText xml:space="preserve">Ferro, </w:delText>
        </w:r>
        <w:r w:rsidR="00D8611E" w:rsidDel="000B30DE">
          <w:rPr>
            <w:rFonts w:ascii="Times New Roman" w:hAnsi="Times New Roman" w:cs="Times New Roman"/>
          </w:rPr>
          <w:delText xml:space="preserve">V. </w:delText>
        </w:r>
        <w:r w:rsidDel="000B30DE">
          <w:rPr>
            <w:rFonts w:ascii="Times New Roman" w:hAnsi="Times New Roman" w:cs="Times New Roman"/>
          </w:rPr>
          <w:delText>Gallese</w:delText>
        </w:r>
      </w:del>
      <w:ins w:id="259" w:author="Copyeditor" w:date="2022-08-07T14:42:00Z">
        <w:r w:rsidR="000B30DE">
          <w:rPr>
            <w:rFonts w:ascii="Times New Roman" w:hAnsi="Times New Roman" w:cs="Times New Roman"/>
          </w:rPr>
          <w:t>et al</w:t>
        </w:r>
      </w:ins>
      <w:r>
        <w:rPr>
          <w:rFonts w:ascii="Times New Roman" w:hAnsi="Times New Roman" w:cs="Times New Roman"/>
        </w:rPr>
        <w:t>. “Out of</w:t>
      </w:r>
      <w:r w:rsidR="00BF3499">
        <w:rPr>
          <w:rFonts w:ascii="Times New Roman" w:hAnsi="Times New Roman" w:cs="Times New Roman"/>
        </w:rPr>
        <w:t xml:space="preserve"> </w:t>
      </w:r>
      <w:r>
        <w:rPr>
          <w:rFonts w:ascii="Times New Roman" w:hAnsi="Times New Roman" w:cs="Times New Roman"/>
        </w:rPr>
        <w:t xml:space="preserve">Touch with </w:t>
      </w:r>
      <w:proofErr w:type="gramStart"/>
      <w:r>
        <w:rPr>
          <w:rFonts w:ascii="Times New Roman" w:hAnsi="Times New Roman" w:cs="Times New Roman"/>
        </w:rPr>
        <w:t>Reality?:</w:t>
      </w:r>
      <w:proofErr w:type="gramEnd"/>
      <w:r>
        <w:rPr>
          <w:rFonts w:ascii="Times New Roman" w:hAnsi="Times New Roman" w:cs="Times New Roman"/>
        </w:rPr>
        <w:t xml:space="preserve"> Social Perception in First-Episode Schizophrenia.</w:t>
      </w:r>
      <w:r w:rsidR="00A5682C">
        <w:rPr>
          <w:rFonts w:ascii="Times New Roman" w:hAnsi="Times New Roman" w:cs="Times New Roman"/>
        </w:rPr>
        <w:t>”</w:t>
      </w:r>
      <w:r w:rsidR="00ED6A38">
        <w:rPr>
          <w:rFonts w:ascii="Times New Roman" w:hAnsi="Times New Roman" w:cs="Times New Roman"/>
        </w:rPr>
        <w:t xml:space="preserve"> </w:t>
      </w:r>
      <w:r>
        <w:rPr>
          <w:rFonts w:ascii="Times New Roman" w:hAnsi="Times New Roman" w:cs="Times New Roman"/>
          <w:i/>
        </w:rPr>
        <w:t>Social Cognitive and Affective Neuroscience</w:t>
      </w:r>
      <w:r w:rsidR="004867AA">
        <w:rPr>
          <w:rFonts w:ascii="Times New Roman" w:hAnsi="Times New Roman" w:cs="Times New Roman"/>
          <w:i/>
        </w:rPr>
        <w:t>,</w:t>
      </w:r>
      <w:r>
        <w:rPr>
          <w:rFonts w:ascii="Times New Roman" w:hAnsi="Times New Roman" w:cs="Times New Roman"/>
        </w:rPr>
        <w:t xml:space="preserve"> </w:t>
      </w:r>
      <w:r w:rsidR="00ED6A38">
        <w:rPr>
          <w:rFonts w:ascii="Times New Roman" w:hAnsi="Times New Roman" w:cs="Times New Roman"/>
        </w:rPr>
        <w:t xml:space="preserve">vol. </w:t>
      </w:r>
      <w:r>
        <w:rPr>
          <w:rFonts w:ascii="Times New Roman" w:hAnsi="Times New Roman" w:cs="Times New Roman"/>
        </w:rPr>
        <w:t>8, 2013, pp.</w:t>
      </w:r>
      <w:r w:rsidR="00ED6A38">
        <w:rPr>
          <w:rFonts w:ascii="Times New Roman" w:hAnsi="Times New Roman" w:cs="Times New Roman"/>
        </w:rPr>
        <w:t xml:space="preserve"> </w:t>
      </w:r>
      <w:r>
        <w:rPr>
          <w:rFonts w:ascii="Times New Roman" w:hAnsi="Times New Roman" w:cs="Times New Roman"/>
        </w:rPr>
        <w:t>394</w:t>
      </w:r>
      <w:del w:id="260" w:author="Copyeditor" w:date="2022-08-05T23:05:00Z">
        <w:r w:rsidDel="006E5490">
          <w:rPr>
            <w:rFonts w:ascii="Times New Roman" w:hAnsi="Times New Roman" w:cs="Times New Roman"/>
          </w:rPr>
          <w:delText>-</w:delText>
        </w:r>
      </w:del>
      <w:ins w:id="261" w:author="Copyeditor" w:date="2022-08-05T23:05:00Z">
        <w:r w:rsidR="006E5490">
          <w:rPr>
            <w:rFonts w:ascii="Times New Roman" w:hAnsi="Times New Roman" w:cs="Times New Roman"/>
          </w:rPr>
          <w:t>–</w:t>
        </w:r>
      </w:ins>
      <w:r>
        <w:rPr>
          <w:rFonts w:ascii="Times New Roman" w:hAnsi="Times New Roman" w:cs="Times New Roman"/>
        </w:rPr>
        <w:t>403.</w:t>
      </w:r>
      <w:r w:rsidR="00AC0D55">
        <w:rPr>
          <w:rFonts w:ascii="Times New Roman" w:hAnsi="Times New Roman" w:cs="Times New Roman"/>
        </w:rPr>
        <w:t xml:space="preserve"> </w:t>
      </w:r>
    </w:p>
    <w:p w14:paraId="64E352D0" w14:textId="55645CB4" w:rsidR="00C36A5D" w:rsidRDefault="00C36A5D" w:rsidP="00BF3499">
      <w:pPr>
        <w:spacing w:line="480" w:lineRule="auto"/>
        <w:ind w:left="720" w:hanging="720"/>
        <w:rPr>
          <w:rFonts w:ascii="Times New Roman" w:hAnsi="Times New Roman" w:cs="Times New Roman"/>
        </w:rPr>
      </w:pPr>
      <w:proofErr w:type="spellStart"/>
      <w:r>
        <w:rPr>
          <w:rFonts w:ascii="Times New Roman" w:hAnsi="Times New Roman" w:cs="Times New Roman"/>
        </w:rPr>
        <w:t>Ferri</w:t>
      </w:r>
      <w:proofErr w:type="spellEnd"/>
      <w:r>
        <w:rPr>
          <w:rFonts w:ascii="Times New Roman" w:hAnsi="Times New Roman" w:cs="Times New Roman"/>
        </w:rPr>
        <w:t xml:space="preserve"> F</w:t>
      </w:r>
      <w:r w:rsidR="00973E34">
        <w:rPr>
          <w:rFonts w:ascii="Times New Roman" w:hAnsi="Times New Roman" w:cs="Times New Roman"/>
        </w:rPr>
        <w:t>.</w:t>
      </w:r>
      <w:r>
        <w:rPr>
          <w:rFonts w:ascii="Times New Roman" w:hAnsi="Times New Roman" w:cs="Times New Roman"/>
        </w:rPr>
        <w:t xml:space="preserve">, </w:t>
      </w:r>
      <w:del w:id="262" w:author="Copyeditor" w:date="2022-08-07T14:43:00Z">
        <w:r w:rsidR="00973E34" w:rsidDel="000B30DE">
          <w:rPr>
            <w:rFonts w:ascii="Times New Roman" w:hAnsi="Times New Roman" w:cs="Times New Roman"/>
          </w:rPr>
          <w:delText xml:space="preserve">F. </w:delText>
        </w:r>
        <w:r w:rsidDel="000B30DE">
          <w:rPr>
            <w:rFonts w:ascii="Times New Roman" w:hAnsi="Times New Roman" w:cs="Times New Roman"/>
          </w:rPr>
          <w:delText xml:space="preserve">Frassinetti, </w:delText>
        </w:r>
        <w:r w:rsidR="00973E34" w:rsidDel="000B30DE">
          <w:rPr>
            <w:rFonts w:ascii="Times New Roman" w:hAnsi="Times New Roman" w:cs="Times New Roman"/>
          </w:rPr>
          <w:delText xml:space="preserve">F. </w:delText>
        </w:r>
        <w:r w:rsidDel="000B30DE">
          <w:rPr>
            <w:rFonts w:ascii="Times New Roman" w:hAnsi="Times New Roman" w:cs="Times New Roman"/>
          </w:rPr>
          <w:delText xml:space="preserve">Mastrangelo, </w:delText>
        </w:r>
        <w:r w:rsidR="00973E34" w:rsidDel="000B30DE">
          <w:rPr>
            <w:rFonts w:ascii="Times New Roman" w:hAnsi="Times New Roman" w:cs="Times New Roman"/>
          </w:rPr>
          <w:delText xml:space="preserve">A. </w:delText>
        </w:r>
        <w:r w:rsidDel="000B30DE">
          <w:rPr>
            <w:rFonts w:ascii="Times New Roman" w:hAnsi="Times New Roman" w:cs="Times New Roman"/>
          </w:rPr>
          <w:delText xml:space="preserve">Salone, </w:delText>
        </w:r>
        <w:r w:rsidR="00973E34" w:rsidDel="000B30DE">
          <w:rPr>
            <w:rFonts w:ascii="Times New Roman" w:hAnsi="Times New Roman" w:cs="Times New Roman"/>
          </w:rPr>
          <w:delText xml:space="preserve">F.M. </w:delText>
        </w:r>
        <w:r w:rsidDel="000B30DE">
          <w:rPr>
            <w:rFonts w:ascii="Times New Roman" w:hAnsi="Times New Roman" w:cs="Times New Roman"/>
          </w:rPr>
          <w:delText xml:space="preserve">Ferro, </w:delText>
        </w:r>
        <w:r w:rsidR="00973E34" w:rsidDel="000B30DE">
          <w:rPr>
            <w:rFonts w:ascii="Times New Roman" w:hAnsi="Times New Roman" w:cs="Times New Roman"/>
          </w:rPr>
          <w:delText xml:space="preserve">V. </w:delText>
        </w:r>
        <w:r w:rsidDel="000B30DE">
          <w:rPr>
            <w:rFonts w:ascii="Times New Roman" w:hAnsi="Times New Roman" w:cs="Times New Roman"/>
          </w:rPr>
          <w:delText>Gallese</w:delText>
        </w:r>
      </w:del>
      <w:ins w:id="263" w:author="Copyeditor" w:date="2022-08-07T14:43:00Z">
        <w:r w:rsidR="000B30DE">
          <w:rPr>
            <w:rFonts w:ascii="Times New Roman" w:hAnsi="Times New Roman" w:cs="Times New Roman"/>
          </w:rPr>
          <w:t>et al</w:t>
        </w:r>
      </w:ins>
      <w:r>
        <w:rPr>
          <w:rFonts w:ascii="Times New Roman" w:hAnsi="Times New Roman" w:cs="Times New Roman"/>
        </w:rPr>
        <w:t>.</w:t>
      </w:r>
      <w:r w:rsidRPr="00C36A5D">
        <w:rPr>
          <w:rFonts w:ascii="Times New Roman" w:hAnsi="Times New Roman" w:cs="Times New Roman"/>
        </w:rPr>
        <w:t xml:space="preserve"> </w:t>
      </w:r>
      <w:r>
        <w:rPr>
          <w:rFonts w:ascii="Times New Roman" w:hAnsi="Times New Roman" w:cs="Times New Roman"/>
        </w:rPr>
        <w:t>“Bodily Self and</w:t>
      </w:r>
      <w:r w:rsidR="00BF3499">
        <w:rPr>
          <w:rFonts w:ascii="Times New Roman" w:hAnsi="Times New Roman" w:cs="Times New Roman"/>
        </w:rPr>
        <w:t xml:space="preserve"> </w:t>
      </w:r>
      <w:r>
        <w:rPr>
          <w:rFonts w:ascii="Times New Roman" w:hAnsi="Times New Roman" w:cs="Times New Roman"/>
        </w:rPr>
        <w:t>Schizophrenia:</w:t>
      </w:r>
      <w:r w:rsidR="00AC0D55">
        <w:rPr>
          <w:rFonts w:ascii="Times New Roman" w:hAnsi="Times New Roman" w:cs="Times New Roman"/>
        </w:rPr>
        <w:t xml:space="preserve"> </w:t>
      </w:r>
      <w:r>
        <w:rPr>
          <w:rFonts w:ascii="Times New Roman" w:hAnsi="Times New Roman" w:cs="Times New Roman"/>
        </w:rPr>
        <w:t>The Loss of Implicit Self-Body Knowledge.”</w:t>
      </w:r>
      <w:r w:rsidR="00AC0D55">
        <w:rPr>
          <w:rFonts w:ascii="Times New Roman" w:hAnsi="Times New Roman" w:cs="Times New Roman"/>
        </w:rPr>
        <w:t xml:space="preserve"> </w:t>
      </w:r>
      <w:r>
        <w:rPr>
          <w:rFonts w:ascii="Times New Roman" w:hAnsi="Times New Roman" w:cs="Times New Roman"/>
          <w:i/>
        </w:rPr>
        <w:t>Conscious Cognition</w:t>
      </w:r>
      <w:r w:rsidR="00B64018">
        <w:rPr>
          <w:rFonts w:ascii="Times New Roman" w:hAnsi="Times New Roman" w:cs="Times New Roman"/>
          <w:i/>
        </w:rPr>
        <w:t>,</w:t>
      </w:r>
      <w:r w:rsidR="00B64018">
        <w:rPr>
          <w:rFonts w:ascii="Times New Roman" w:hAnsi="Times New Roman" w:cs="Times New Roman"/>
          <w:iCs/>
        </w:rPr>
        <w:t xml:space="preserve"> vol.</w:t>
      </w:r>
      <w:r w:rsidR="00BF3499">
        <w:rPr>
          <w:rFonts w:ascii="Times New Roman" w:hAnsi="Times New Roman" w:cs="Times New Roman"/>
        </w:rPr>
        <w:t xml:space="preserve"> </w:t>
      </w:r>
      <w:r>
        <w:rPr>
          <w:rFonts w:ascii="Times New Roman" w:hAnsi="Times New Roman" w:cs="Times New Roman"/>
        </w:rPr>
        <w:t>21, 2012, pp. 1365</w:t>
      </w:r>
      <w:del w:id="264" w:author="Copyeditor" w:date="2022-08-05T23:05:00Z">
        <w:r w:rsidDel="006E5490">
          <w:rPr>
            <w:rFonts w:ascii="Times New Roman" w:hAnsi="Times New Roman" w:cs="Times New Roman"/>
          </w:rPr>
          <w:delText>-</w:delText>
        </w:r>
      </w:del>
      <w:ins w:id="265" w:author="Copyeditor" w:date="2022-08-05T23:05:00Z">
        <w:r w:rsidR="006E5490">
          <w:rPr>
            <w:rFonts w:ascii="Times New Roman" w:hAnsi="Times New Roman" w:cs="Times New Roman"/>
          </w:rPr>
          <w:t>–</w:t>
        </w:r>
      </w:ins>
      <w:r>
        <w:rPr>
          <w:rFonts w:ascii="Times New Roman" w:hAnsi="Times New Roman" w:cs="Times New Roman"/>
        </w:rPr>
        <w:t>74.</w:t>
      </w:r>
      <w:r w:rsidR="00AC0D55">
        <w:rPr>
          <w:rFonts w:ascii="Times New Roman" w:hAnsi="Times New Roman" w:cs="Times New Roman"/>
        </w:rPr>
        <w:t xml:space="preserve"> </w:t>
      </w:r>
    </w:p>
    <w:p w14:paraId="0B91ABCF" w14:textId="495D2BBA" w:rsidR="00714633" w:rsidRPr="00714633" w:rsidDel="008B16D9" w:rsidRDefault="00714633" w:rsidP="00BF3499">
      <w:pPr>
        <w:spacing w:line="480" w:lineRule="auto"/>
        <w:ind w:left="720" w:hanging="720"/>
        <w:rPr>
          <w:del w:id="266" w:author="Copyeditor" w:date="2022-08-07T14:40:00Z"/>
          <w:rFonts w:ascii="Times New Roman" w:hAnsi="Times New Roman" w:cs="Times New Roman"/>
        </w:rPr>
      </w:pPr>
      <w:del w:id="267" w:author="Copyeditor" w:date="2022-08-07T14:40:00Z">
        <w:r w:rsidDel="008B16D9">
          <w:rPr>
            <w:rFonts w:ascii="Times New Roman" w:hAnsi="Times New Roman" w:cs="Times New Roman"/>
          </w:rPr>
          <w:delText>Gallese, Vittorio and Francesca Ferri.</w:delText>
        </w:r>
        <w:r w:rsidR="00AC0D55" w:rsidDel="008B16D9">
          <w:rPr>
            <w:rFonts w:ascii="Times New Roman" w:hAnsi="Times New Roman" w:cs="Times New Roman"/>
          </w:rPr>
          <w:delText xml:space="preserve"> </w:delText>
        </w:r>
        <w:r w:rsidDel="008B16D9">
          <w:rPr>
            <w:rFonts w:ascii="Times New Roman" w:hAnsi="Times New Roman" w:cs="Times New Roman"/>
          </w:rPr>
          <w:delText>“Psychopathology of the Bodily Self and the Brain:</w:delText>
        </w:r>
        <w:r w:rsidR="00AC0D55" w:rsidDel="008B16D9">
          <w:rPr>
            <w:rFonts w:ascii="Times New Roman" w:hAnsi="Times New Roman" w:cs="Times New Roman"/>
          </w:rPr>
          <w:delText xml:space="preserve"> </w:delText>
        </w:r>
        <w:r w:rsidDel="008B16D9">
          <w:rPr>
            <w:rFonts w:ascii="Times New Roman" w:hAnsi="Times New Roman" w:cs="Times New Roman"/>
          </w:rPr>
          <w:delText>The</w:delText>
        </w:r>
        <w:r w:rsidR="00BF3499" w:rsidDel="008B16D9">
          <w:rPr>
            <w:rFonts w:ascii="Times New Roman" w:hAnsi="Times New Roman" w:cs="Times New Roman"/>
          </w:rPr>
          <w:delText xml:space="preserve"> </w:delText>
        </w:r>
        <w:r w:rsidDel="008B16D9">
          <w:rPr>
            <w:rFonts w:ascii="Times New Roman" w:hAnsi="Times New Roman" w:cs="Times New Roman"/>
          </w:rPr>
          <w:delText>Case of Schizophrenia.”</w:delText>
        </w:r>
        <w:r w:rsidR="00AC0D55" w:rsidDel="008B16D9">
          <w:rPr>
            <w:rFonts w:ascii="Times New Roman" w:hAnsi="Times New Roman" w:cs="Times New Roman"/>
          </w:rPr>
          <w:delText xml:space="preserve"> </w:delText>
        </w:r>
        <w:r w:rsidDel="008B16D9">
          <w:rPr>
            <w:rFonts w:ascii="Times New Roman" w:hAnsi="Times New Roman" w:cs="Times New Roman"/>
            <w:i/>
          </w:rPr>
          <w:delText xml:space="preserve">Psychopathology, </w:delText>
        </w:r>
        <w:r w:rsidDel="008B16D9">
          <w:rPr>
            <w:rFonts w:ascii="Times New Roman" w:hAnsi="Times New Roman" w:cs="Times New Roman"/>
          </w:rPr>
          <w:delText>2014, pp. 1</w:delText>
        </w:r>
      </w:del>
      <w:del w:id="268" w:author="Copyeditor" w:date="2022-08-05T23:05:00Z">
        <w:r w:rsidDel="006E5490">
          <w:rPr>
            <w:rFonts w:ascii="Times New Roman" w:hAnsi="Times New Roman" w:cs="Times New Roman"/>
          </w:rPr>
          <w:delText>-</w:delText>
        </w:r>
      </w:del>
      <w:del w:id="269" w:author="Copyeditor" w:date="2022-08-07T14:40:00Z">
        <w:r w:rsidDel="008B16D9">
          <w:rPr>
            <w:rFonts w:ascii="Times New Roman" w:hAnsi="Times New Roman" w:cs="Times New Roman"/>
          </w:rPr>
          <w:delText>8.</w:delText>
        </w:r>
        <w:r w:rsidR="00AC0D55" w:rsidDel="008B16D9">
          <w:rPr>
            <w:rFonts w:ascii="Times New Roman" w:hAnsi="Times New Roman" w:cs="Times New Roman"/>
          </w:rPr>
          <w:delText xml:space="preserve"> </w:delText>
        </w:r>
      </w:del>
    </w:p>
    <w:p w14:paraId="4E8D7346" w14:textId="1FC0FCEE" w:rsidR="009B0545" w:rsidRDefault="009C77D3" w:rsidP="00A26F44">
      <w:pPr>
        <w:spacing w:line="480" w:lineRule="auto"/>
        <w:ind w:left="720" w:hanging="720"/>
        <w:rPr>
          <w:ins w:id="270" w:author="Copyeditor" w:date="2022-08-07T14:40:00Z"/>
          <w:rFonts w:ascii="Times New Roman" w:eastAsia="Times New Roman" w:hAnsi="Times New Roman" w:cs="Times New Roman"/>
          <w:color w:val="000000" w:themeColor="text1"/>
          <w:bdr w:val="none" w:sz="0" w:space="0" w:color="auto" w:frame="1"/>
          <w:shd w:val="clear" w:color="auto" w:fill="FFFFFF"/>
        </w:rPr>
      </w:pPr>
      <w:proofErr w:type="spellStart"/>
      <w:r>
        <w:rPr>
          <w:rFonts w:ascii="Times New Roman" w:hAnsi="Times New Roman" w:cs="Times New Roman"/>
        </w:rPr>
        <w:t>Gallese</w:t>
      </w:r>
      <w:proofErr w:type="spellEnd"/>
      <w:r>
        <w:rPr>
          <w:rFonts w:ascii="Times New Roman" w:hAnsi="Times New Roman" w:cs="Times New Roman"/>
        </w:rPr>
        <w:t>, Vittorio, et. al.</w:t>
      </w:r>
      <w:r w:rsidR="00AC0D55">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Interoception</w:t>
      </w:r>
      <w:proofErr w:type="spellEnd"/>
      <w:r>
        <w:rPr>
          <w:rFonts w:ascii="Times New Roman" w:hAnsi="Times New Roman" w:cs="Times New Roman"/>
        </w:rPr>
        <w:t xml:space="preserve"> and Positive Symptoms in Schizophrenia.” </w:t>
      </w:r>
      <w:r>
        <w:rPr>
          <w:rFonts w:ascii="Times New Roman" w:hAnsi="Times New Roman" w:cs="Times New Roman"/>
          <w:i/>
        </w:rPr>
        <w:t>Frontiers</w:t>
      </w:r>
      <w:r w:rsidR="00BC6E73">
        <w:rPr>
          <w:rFonts w:ascii="Times New Roman" w:hAnsi="Times New Roman" w:cs="Times New Roman"/>
          <w:i/>
        </w:rPr>
        <w:t xml:space="preserve"> in Human Neuroscience</w:t>
      </w:r>
      <w:r w:rsidR="00714633">
        <w:rPr>
          <w:rFonts w:ascii="Times New Roman" w:hAnsi="Times New Roman" w:cs="Times New Roman"/>
          <w:i/>
        </w:rPr>
        <w:t>,</w:t>
      </w:r>
      <w:r w:rsidR="002C4D6D">
        <w:rPr>
          <w:rFonts w:ascii="Times New Roman" w:hAnsi="Times New Roman" w:cs="Times New Roman"/>
          <w:i/>
        </w:rPr>
        <w:t xml:space="preserve"> </w:t>
      </w:r>
      <w:r w:rsidR="002C4D6D">
        <w:rPr>
          <w:rFonts w:ascii="Times New Roman" w:hAnsi="Times New Roman" w:cs="Times New Roman"/>
          <w:iCs/>
        </w:rPr>
        <w:t>vol. 10,</w:t>
      </w:r>
      <w:r>
        <w:rPr>
          <w:rFonts w:ascii="Times New Roman" w:hAnsi="Times New Roman" w:cs="Times New Roman"/>
          <w:i/>
        </w:rPr>
        <w:t xml:space="preserve"> </w:t>
      </w:r>
      <w:r>
        <w:rPr>
          <w:rFonts w:ascii="Times New Roman" w:hAnsi="Times New Roman" w:cs="Times New Roman"/>
        </w:rPr>
        <w:t>201</w:t>
      </w:r>
      <w:ins w:id="271" w:author="Copyeditor" w:date="2022-08-07T14:48:00Z">
        <w:r w:rsidR="00A26F44">
          <w:rPr>
            <w:rFonts w:ascii="Times New Roman" w:hAnsi="Times New Roman" w:cs="Times New Roman"/>
          </w:rPr>
          <w:t>6</w:t>
        </w:r>
      </w:ins>
      <w:del w:id="272" w:author="Copyeditor" w:date="2022-08-07T14:44:00Z">
        <w:r w:rsidDel="000B30DE">
          <w:rPr>
            <w:rFonts w:ascii="Times New Roman" w:hAnsi="Times New Roman" w:cs="Times New Roman"/>
          </w:rPr>
          <w:delText>8</w:delText>
        </w:r>
      </w:del>
      <w:r w:rsidR="009B0545">
        <w:rPr>
          <w:rFonts w:ascii="Times New Roman" w:hAnsi="Times New Roman" w:cs="Times New Roman"/>
        </w:rPr>
        <w:t xml:space="preserve">, </w:t>
      </w:r>
      <w:ins w:id="273" w:author="Copyeditor" w:date="2022-08-07T14:49:00Z">
        <w:r w:rsidR="00A26F44">
          <w:rPr>
            <w:rFonts w:ascii="Times New Roman" w:eastAsia="Times New Roman" w:hAnsi="Times New Roman" w:cs="Times New Roman"/>
            <w:color w:val="000000" w:themeColor="text1"/>
            <w:bdr w:val="none" w:sz="0" w:space="0" w:color="auto" w:frame="1"/>
            <w:shd w:val="clear" w:color="auto" w:fill="FFFFFF"/>
          </w:rPr>
          <w:t>https://</w:t>
        </w:r>
        <w:r w:rsidR="00A26F44" w:rsidRPr="00A26F44">
          <w:rPr>
            <w:rFonts w:ascii="Times New Roman" w:eastAsia="Times New Roman" w:hAnsi="Times New Roman" w:cs="Times New Roman"/>
            <w:color w:val="000000" w:themeColor="text1"/>
            <w:bdr w:val="none" w:sz="0" w:space="0" w:color="auto" w:frame="1"/>
            <w:shd w:val="clear" w:color="auto" w:fill="FFFFFF"/>
          </w:rPr>
          <w:t>doi</w:t>
        </w:r>
        <w:r w:rsidR="00A26F44">
          <w:rPr>
            <w:rFonts w:ascii="Times New Roman" w:eastAsia="Times New Roman" w:hAnsi="Times New Roman" w:cs="Times New Roman"/>
            <w:color w:val="000000" w:themeColor="text1"/>
            <w:bdr w:val="none" w:sz="0" w:space="0" w:color="auto" w:frame="1"/>
            <w:shd w:val="clear" w:color="auto" w:fill="FFFFFF"/>
          </w:rPr>
          <w:t>.org/</w:t>
        </w:r>
        <w:r w:rsidR="00A26F44" w:rsidRPr="00A26F44">
          <w:rPr>
            <w:rFonts w:ascii="Times New Roman" w:eastAsia="Times New Roman" w:hAnsi="Times New Roman" w:cs="Times New Roman"/>
            <w:color w:val="000000" w:themeColor="text1"/>
            <w:bdr w:val="none" w:sz="0" w:space="0" w:color="auto" w:frame="1"/>
            <w:shd w:val="clear" w:color="auto" w:fill="FFFFFF"/>
          </w:rPr>
          <w:t>10.3389/fnhum.2016.00379.</w:t>
        </w:r>
      </w:ins>
      <w:del w:id="274" w:author="Copyeditor" w:date="2022-08-07T14:49:00Z">
        <w:r w:rsidR="009B0545" w:rsidRPr="00730C81" w:rsidDel="00A26F44">
          <w:rPr>
            <w:rFonts w:ascii="Times New Roman" w:eastAsia="Times New Roman" w:hAnsi="Times New Roman" w:cs="Times New Roman"/>
            <w:color w:val="000000" w:themeColor="text1"/>
            <w:bdr w:val="none" w:sz="0" w:space="0" w:color="auto" w:frame="1"/>
            <w:shd w:val="clear" w:color="auto" w:fill="FFFFFF"/>
          </w:rPr>
          <w:delText>10.3389/fnhum.2016.0037</w:delText>
        </w:r>
        <w:r w:rsidR="007A38A7" w:rsidRPr="00730C81" w:rsidDel="00A26F44">
          <w:rPr>
            <w:rFonts w:ascii="Times New Roman" w:eastAsia="Times New Roman" w:hAnsi="Times New Roman" w:cs="Times New Roman"/>
            <w:color w:val="000000" w:themeColor="text1"/>
            <w:bdr w:val="none" w:sz="0" w:space="0" w:color="auto" w:frame="1"/>
            <w:shd w:val="clear" w:color="auto" w:fill="FFFFFF"/>
          </w:rPr>
          <w:delText>9</w:delText>
        </w:r>
      </w:del>
    </w:p>
    <w:p w14:paraId="03FA04BE" w14:textId="33E2F635" w:rsidR="008B16D9" w:rsidRPr="008B16D9" w:rsidRDefault="008B16D9" w:rsidP="008B16D9">
      <w:pPr>
        <w:spacing w:line="480" w:lineRule="auto"/>
        <w:ind w:left="720" w:hanging="720"/>
        <w:rPr>
          <w:rFonts w:ascii="Times New Roman" w:hAnsi="Times New Roman" w:cs="Times New Roman"/>
          <w:rPrChange w:id="275" w:author="Copyeditor" w:date="2022-08-07T14:40:00Z">
            <w:rPr>
              <w:rFonts w:ascii="Times New Roman" w:hAnsi="Times New Roman" w:cs="Times New Roman"/>
              <w:i/>
            </w:rPr>
          </w:rPrChange>
        </w:rPr>
      </w:pPr>
      <w:proofErr w:type="spellStart"/>
      <w:ins w:id="276" w:author="Copyeditor" w:date="2022-08-07T14:40:00Z">
        <w:r>
          <w:rPr>
            <w:rFonts w:ascii="Times New Roman" w:hAnsi="Times New Roman" w:cs="Times New Roman"/>
          </w:rPr>
          <w:t>Gallese</w:t>
        </w:r>
        <w:proofErr w:type="spellEnd"/>
        <w:r>
          <w:rPr>
            <w:rFonts w:ascii="Times New Roman" w:hAnsi="Times New Roman" w:cs="Times New Roman"/>
          </w:rPr>
          <w:t>, Vittorio</w:t>
        </w:r>
      </w:ins>
      <w:ins w:id="277" w:author="Copyeditor" w:date="2022-08-07T14:43:00Z">
        <w:r w:rsidR="000B30DE">
          <w:rPr>
            <w:rFonts w:ascii="Times New Roman" w:hAnsi="Times New Roman" w:cs="Times New Roman"/>
          </w:rPr>
          <w:t>,</w:t>
        </w:r>
      </w:ins>
      <w:ins w:id="278" w:author="Copyeditor" w:date="2022-08-07T14:40:00Z">
        <w:r>
          <w:rPr>
            <w:rFonts w:ascii="Times New Roman" w:hAnsi="Times New Roman" w:cs="Times New Roman"/>
          </w:rPr>
          <w:t xml:space="preserve"> and Francesca </w:t>
        </w:r>
        <w:proofErr w:type="spellStart"/>
        <w:r>
          <w:rPr>
            <w:rFonts w:ascii="Times New Roman" w:hAnsi="Times New Roman" w:cs="Times New Roman"/>
          </w:rPr>
          <w:t>Ferri</w:t>
        </w:r>
        <w:proofErr w:type="spellEnd"/>
        <w:r>
          <w:rPr>
            <w:rFonts w:ascii="Times New Roman" w:hAnsi="Times New Roman" w:cs="Times New Roman"/>
          </w:rPr>
          <w:t xml:space="preserve">. “Psychopathology of the Bodily Self and the Brain: The Case of Schizophrenia.” </w:t>
        </w:r>
        <w:r>
          <w:rPr>
            <w:rFonts w:ascii="Times New Roman" w:hAnsi="Times New Roman" w:cs="Times New Roman"/>
            <w:i/>
          </w:rPr>
          <w:t xml:space="preserve">Psychopathology, </w:t>
        </w:r>
        <w:r>
          <w:rPr>
            <w:rFonts w:ascii="Times New Roman" w:hAnsi="Times New Roman" w:cs="Times New Roman"/>
          </w:rPr>
          <w:t xml:space="preserve">2014, pp. 1–8. </w:t>
        </w:r>
      </w:ins>
    </w:p>
    <w:p w14:paraId="72096947" w14:textId="57C79C4D" w:rsidR="0046331D" w:rsidRPr="0046331D" w:rsidRDefault="00EA702E" w:rsidP="00BF3499">
      <w:pPr>
        <w:spacing w:line="480" w:lineRule="auto"/>
        <w:ind w:left="720" w:hanging="720"/>
        <w:rPr>
          <w:rFonts w:ascii="Times New Roman" w:hAnsi="Times New Roman" w:cs="Times New Roman"/>
        </w:rPr>
      </w:pPr>
      <w:r>
        <w:rPr>
          <w:rFonts w:ascii="Times New Roman" w:hAnsi="Times New Roman" w:cs="Times New Roman"/>
        </w:rPr>
        <w:t>Haycock,</w:t>
      </w:r>
      <w:r w:rsidR="0046331D">
        <w:rPr>
          <w:rFonts w:ascii="Times New Roman" w:hAnsi="Times New Roman" w:cs="Times New Roman"/>
        </w:rPr>
        <w:t xml:space="preserve"> Dean A. </w:t>
      </w:r>
      <w:r w:rsidR="0046331D">
        <w:rPr>
          <w:rFonts w:ascii="Times New Roman" w:hAnsi="Times New Roman" w:cs="Times New Roman"/>
          <w:i/>
        </w:rPr>
        <w:t>Tyrannical Minds: Psychological Profiling, Narcissism, and Dictatorship</w:t>
      </w:r>
      <w:r w:rsidR="0046331D">
        <w:rPr>
          <w:rFonts w:ascii="Times New Roman" w:hAnsi="Times New Roman" w:cs="Times New Roman"/>
        </w:rPr>
        <w:t>.</w:t>
      </w:r>
      <w:r w:rsidR="00BF3499">
        <w:rPr>
          <w:rFonts w:ascii="Times New Roman" w:hAnsi="Times New Roman" w:cs="Times New Roman"/>
        </w:rPr>
        <w:t xml:space="preserve"> </w:t>
      </w:r>
      <w:r w:rsidR="0046331D">
        <w:rPr>
          <w:rFonts w:ascii="Times New Roman" w:hAnsi="Times New Roman" w:cs="Times New Roman"/>
        </w:rPr>
        <w:t>Pegasus, 2019.</w:t>
      </w:r>
    </w:p>
    <w:p w14:paraId="668B90CB" w14:textId="5CD03144" w:rsidR="00C728AC" w:rsidRPr="00BF3499" w:rsidRDefault="009C77D3" w:rsidP="00BF3499">
      <w:pPr>
        <w:spacing w:line="480" w:lineRule="auto"/>
        <w:ind w:left="720" w:hanging="720"/>
        <w:rPr>
          <w:rFonts w:ascii="Times New Roman" w:hAnsi="Times New Roman" w:cs="Times New Roman"/>
          <w:i/>
        </w:rPr>
      </w:pPr>
      <w:del w:id="279" w:author="Copyeditor" w:date="2022-08-07T14:51:00Z">
        <w:r w:rsidDel="00A26F44">
          <w:rPr>
            <w:rFonts w:ascii="Times New Roman" w:hAnsi="Times New Roman" w:cs="Times New Roman"/>
          </w:rPr>
          <w:delText>Jameson</w:delText>
        </w:r>
      </w:del>
      <w:ins w:id="280" w:author="Copyeditor" w:date="2022-08-07T14:51:00Z">
        <w:r w:rsidR="00A26F44">
          <w:rPr>
            <w:rFonts w:ascii="Times New Roman" w:hAnsi="Times New Roman" w:cs="Times New Roman"/>
          </w:rPr>
          <w:t>Jamison</w:t>
        </w:r>
      </w:ins>
      <w:r>
        <w:rPr>
          <w:rFonts w:ascii="Times New Roman" w:hAnsi="Times New Roman" w:cs="Times New Roman"/>
        </w:rPr>
        <w:t>, Ka</w:t>
      </w:r>
      <w:r w:rsidR="00C728AC">
        <w:rPr>
          <w:rFonts w:ascii="Times New Roman" w:hAnsi="Times New Roman" w:cs="Times New Roman"/>
        </w:rPr>
        <w:t>y Redfield</w:t>
      </w:r>
      <w:r>
        <w:rPr>
          <w:rFonts w:ascii="Times New Roman" w:hAnsi="Times New Roman" w:cs="Times New Roman"/>
        </w:rPr>
        <w:t xml:space="preserve">. </w:t>
      </w:r>
      <w:r>
        <w:rPr>
          <w:rFonts w:ascii="Times New Roman" w:hAnsi="Times New Roman" w:cs="Times New Roman"/>
          <w:i/>
        </w:rPr>
        <w:t xml:space="preserve">Touched </w:t>
      </w:r>
      <w:r w:rsidR="00C728AC">
        <w:rPr>
          <w:rFonts w:ascii="Times New Roman" w:hAnsi="Times New Roman" w:cs="Times New Roman"/>
          <w:i/>
        </w:rPr>
        <w:t>with</w:t>
      </w:r>
      <w:r>
        <w:rPr>
          <w:rFonts w:ascii="Times New Roman" w:hAnsi="Times New Roman" w:cs="Times New Roman"/>
          <w:i/>
        </w:rPr>
        <w:t xml:space="preserve"> Fire</w:t>
      </w:r>
      <w:r w:rsidR="00C728AC">
        <w:rPr>
          <w:rFonts w:ascii="Times New Roman" w:hAnsi="Times New Roman" w:cs="Times New Roman"/>
          <w:i/>
        </w:rPr>
        <w:t>:</w:t>
      </w:r>
      <w:r w:rsidR="00165BF8">
        <w:rPr>
          <w:rFonts w:ascii="Times New Roman" w:hAnsi="Times New Roman" w:cs="Times New Roman"/>
          <w:i/>
        </w:rPr>
        <w:t xml:space="preserve"> </w:t>
      </w:r>
      <w:r w:rsidR="00C728AC">
        <w:rPr>
          <w:rFonts w:ascii="Times New Roman" w:hAnsi="Times New Roman" w:cs="Times New Roman"/>
          <w:i/>
        </w:rPr>
        <w:t>Manic-Depressive Illness and the Artistic</w:t>
      </w:r>
      <w:r w:rsidR="00BF3499">
        <w:rPr>
          <w:rFonts w:ascii="Times New Roman" w:hAnsi="Times New Roman" w:cs="Times New Roman"/>
          <w:i/>
        </w:rPr>
        <w:t xml:space="preserve"> </w:t>
      </w:r>
      <w:r w:rsidR="00C728AC" w:rsidRPr="00C728AC">
        <w:rPr>
          <w:rFonts w:ascii="Times New Roman" w:hAnsi="Times New Roman" w:cs="Times New Roman"/>
          <w:i/>
        </w:rPr>
        <w:t>Temperament</w:t>
      </w:r>
      <w:ins w:id="281" w:author="Copyeditor" w:date="2022-08-07T14:51:00Z">
        <w:r w:rsidR="00A26F44">
          <w:rPr>
            <w:rFonts w:ascii="Times New Roman" w:hAnsi="Times New Roman" w:cs="Times New Roman"/>
          </w:rPr>
          <w:t>.</w:t>
        </w:r>
      </w:ins>
      <w:del w:id="282" w:author="Copyeditor" w:date="2022-08-07T14:51:00Z">
        <w:r w:rsidR="00267B5A" w:rsidDel="00A26F44">
          <w:rPr>
            <w:rFonts w:ascii="Times New Roman" w:hAnsi="Times New Roman" w:cs="Times New Roman"/>
          </w:rPr>
          <w:delText>,</w:delText>
        </w:r>
      </w:del>
      <w:r w:rsidR="00267B5A">
        <w:rPr>
          <w:rFonts w:ascii="Times New Roman" w:hAnsi="Times New Roman" w:cs="Times New Roman"/>
        </w:rPr>
        <w:t xml:space="preserve"> </w:t>
      </w:r>
      <w:r w:rsidR="00C728AC">
        <w:rPr>
          <w:rFonts w:ascii="Times New Roman" w:hAnsi="Times New Roman" w:cs="Times New Roman"/>
        </w:rPr>
        <w:t>Free Press, 1996.</w:t>
      </w:r>
    </w:p>
    <w:p w14:paraId="6FA10EA0" w14:textId="1E4DAC7B" w:rsidR="00086E24" w:rsidRPr="00086E24" w:rsidRDefault="00086E24" w:rsidP="00BF3499">
      <w:pPr>
        <w:spacing w:line="480" w:lineRule="auto"/>
        <w:ind w:left="720" w:hanging="720"/>
        <w:rPr>
          <w:rFonts w:ascii="Times New Roman" w:hAnsi="Times New Roman" w:cs="Times New Roman"/>
        </w:rPr>
      </w:pPr>
      <w:r w:rsidRPr="00086E24">
        <w:rPr>
          <w:rFonts w:ascii="Times New Roman" w:hAnsi="Times New Roman" w:cs="Times New Roman"/>
        </w:rPr>
        <w:t xml:space="preserve">Lacan, Jacques. </w:t>
      </w:r>
      <w:r w:rsidRPr="00086E24">
        <w:rPr>
          <w:rFonts w:ascii="Times New Roman" w:hAnsi="Times New Roman" w:cs="Times New Roman"/>
          <w:i/>
          <w:iCs/>
        </w:rPr>
        <w:t>The Seminar of Jacques Lacan Book III: The Psychoses</w:t>
      </w:r>
      <w:ins w:id="283" w:author="Copyeditor" w:date="2022-08-07T14:51:00Z">
        <w:r w:rsidR="00A26F44">
          <w:rPr>
            <w:rFonts w:ascii="Times New Roman" w:hAnsi="Times New Roman" w:cs="Times New Roman"/>
          </w:rPr>
          <w:t>.</w:t>
        </w:r>
      </w:ins>
      <w:del w:id="284" w:author="Copyeditor" w:date="2022-08-07T14:51:00Z">
        <w:r w:rsidRPr="00086E24" w:rsidDel="00A26F44">
          <w:rPr>
            <w:rFonts w:ascii="Times New Roman" w:hAnsi="Times New Roman" w:cs="Times New Roman"/>
          </w:rPr>
          <w:delText>,</w:delText>
        </w:r>
      </w:del>
      <w:r w:rsidRPr="00086E24">
        <w:rPr>
          <w:rFonts w:ascii="Times New Roman" w:hAnsi="Times New Roman" w:cs="Times New Roman"/>
        </w:rPr>
        <w:t xml:space="preserve"> </w:t>
      </w:r>
      <w:proofErr w:type="spellStart"/>
      <w:ins w:id="285" w:author="Copyeditor" w:date="2022-08-07T14:51:00Z">
        <w:r w:rsidR="00A26F44">
          <w:rPr>
            <w:rFonts w:ascii="Times New Roman" w:hAnsi="Times New Roman" w:cs="Times New Roman"/>
          </w:rPr>
          <w:t>D</w:t>
        </w:r>
      </w:ins>
      <w:del w:id="286" w:author="Copyeditor" w:date="2022-08-07T14:51:00Z">
        <w:r w:rsidRPr="00086E24" w:rsidDel="00A26F44">
          <w:rPr>
            <w:rFonts w:ascii="Times New Roman" w:hAnsi="Times New Roman" w:cs="Times New Roman"/>
          </w:rPr>
          <w:delText>e</w:delText>
        </w:r>
      </w:del>
      <w:r w:rsidRPr="00086E24">
        <w:rPr>
          <w:rFonts w:ascii="Times New Roman" w:hAnsi="Times New Roman" w:cs="Times New Roman"/>
        </w:rPr>
        <w:t>dited</w:t>
      </w:r>
      <w:proofErr w:type="spellEnd"/>
      <w:r w:rsidRPr="00086E24">
        <w:rPr>
          <w:rFonts w:ascii="Times New Roman" w:hAnsi="Times New Roman" w:cs="Times New Roman"/>
        </w:rPr>
        <w:t xml:space="preserve"> by Jacques-Alain Miller</w:t>
      </w:r>
      <w:ins w:id="287" w:author="Copyeditor" w:date="2022-08-07T14:51:00Z">
        <w:r w:rsidR="00A26F44">
          <w:rPr>
            <w:rFonts w:ascii="Times New Roman" w:hAnsi="Times New Roman" w:cs="Times New Roman"/>
          </w:rPr>
          <w:t>,</w:t>
        </w:r>
      </w:ins>
      <w:del w:id="288" w:author="Copyeditor" w:date="2022-08-07T14:51:00Z">
        <w:r w:rsidRPr="00086E24" w:rsidDel="00A26F44">
          <w:rPr>
            <w:rFonts w:ascii="Times New Roman" w:hAnsi="Times New Roman" w:cs="Times New Roman"/>
          </w:rPr>
          <w:delText>.</w:delText>
        </w:r>
      </w:del>
      <w:r w:rsidRPr="00086E24">
        <w:rPr>
          <w:rFonts w:ascii="Times New Roman" w:hAnsi="Times New Roman" w:cs="Times New Roman"/>
        </w:rPr>
        <w:t xml:space="preserve"> </w:t>
      </w:r>
      <w:ins w:id="289" w:author="Copyeditor" w:date="2022-08-07T14:52:00Z">
        <w:r w:rsidR="00A26F44">
          <w:rPr>
            <w:rFonts w:ascii="Times New Roman" w:hAnsi="Times New Roman" w:cs="Times New Roman"/>
          </w:rPr>
          <w:t>t</w:t>
        </w:r>
      </w:ins>
      <w:del w:id="290" w:author="Copyeditor" w:date="2022-08-07T14:52:00Z">
        <w:r w:rsidRPr="00086E24" w:rsidDel="00A26F44">
          <w:rPr>
            <w:rFonts w:ascii="Times New Roman" w:hAnsi="Times New Roman" w:cs="Times New Roman"/>
          </w:rPr>
          <w:delText>T</w:delText>
        </w:r>
      </w:del>
      <w:r w:rsidRPr="00086E24">
        <w:rPr>
          <w:rFonts w:ascii="Times New Roman" w:hAnsi="Times New Roman" w:cs="Times New Roman"/>
        </w:rPr>
        <w:t>ranslated by Russell Grigg</w:t>
      </w:r>
      <w:ins w:id="291" w:author="Copyeditor" w:date="2022-08-07T14:52:00Z">
        <w:r w:rsidR="00A26F44">
          <w:rPr>
            <w:rFonts w:ascii="Times New Roman" w:hAnsi="Times New Roman" w:cs="Times New Roman"/>
          </w:rPr>
          <w:t>,</w:t>
        </w:r>
      </w:ins>
      <w:del w:id="292" w:author="Copyeditor" w:date="2022-08-07T14:52:00Z">
        <w:r w:rsidRPr="00086E24" w:rsidDel="00A26F44">
          <w:rPr>
            <w:rFonts w:ascii="Times New Roman" w:hAnsi="Times New Roman" w:cs="Times New Roman"/>
          </w:rPr>
          <w:delText>.</w:delText>
        </w:r>
      </w:del>
      <w:r w:rsidRPr="00086E24">
        <w:rPr>
          <w:rFonts w:ascii="Times New Roman" w:hAnsi="Times New Roman" w:cs="Times New Roman"/>
        </w:rPr>
        <w:t xml:space="preserve"> Norton, 1993.</w:t>
      </w:r>
    </w:p>
    <w:p w14:paraId="463B4ADA" w14:textId="50FE58F7" w:rsidR="00B8402C" w:rsidRDefault="00B8402C" w:rsidP="00BF3499">
      <w:pPr>
        <w:spacing w:line="480" w:lineRule="auto"/>
        <w:ind w:left="720" w:hanging="720"/>
        <w:rPr>
          <w:rFonts w:ascii="Times New Roman" w:hAnsi="Times New Roman" w:cs="Times New Roman"/>
        </w:rPr>
      </w:pPr>
      <w:proofErr w:type="spellStart"/>
      <w:r>
        <w:rPr>
          <w:rFonts w:ascii="Times New Roman" w:hAnsi="Times New Roman" w:cs="Times New Roman"/>
        </w:rPr>
        <w:t>Me</w:t>
      </w:r>
      <w:ins w:id="293" w:author="Copyeditor" w:date="2022-08-07T14:41:00Z">
        <w:r w:rsidR="008B16D9">
          <w:rPr>
            <w:rFonts w:ascii="Times New Roman" w:hAnsi="Times New Roman" w:cs="Times New Roman"/>
          </w:rPr>
          <w:t>tzl</w:t>
        </w:r>
      </w:ins>
      <w:proofErr w:type="spellEnd"/>
      <w:del w:id="294" w:author="Copyeditor" w:date="2022-08-07T14:41:00Z">
        <w:r w:rsidDel="008B16D9">
          <w:rPr>
            <w:rFonts w:ascii="Times New Roman" w:hAnsi="Times New Roman" w:cs="Times New Roman"/>
          </w:rPr>
          <w:delText>ltz</w:delText>
        </w:r>
      </w:del>
      <w:r>
        <w:rPr>
          <w:rFonts w:ascii="Times New Roman" w:hAnsi="Times New Roman" w:cs="Times New Roman"/>
        </w:rPr>
        <w:t xml:space="preserve">, Jonathan. </w:t>
      </w:r>
      <w:r>
        <w:rPr>
          <w:rFonts w:ascii="Times New Roman" w:hAnsi="Times New Roman" w:cs="Times New Roman"/>
          <w:i/>
        </w:rPr>
        <w:t>The Protest Psychosis: How Schizophrenia Became a Black Disease</w:t>
      </w:r>
      <w:r w:rsidR="00A008F7">
        <w:rPr>
          <w:rFonts w:ascii="Times New Roman" w:hAnsi="Times New Roman" w:cs="Times New Roman"/>
        </w:rPr>
        <w:t xml:space="preserve">. </w:t>
      </w:r>
      <w:r w:rsidR="000048ED">
        <w:rPr>
          <w:rFonts w:ascii="Times New Roman" w:hAnsi="Times New Roman" w:cs="Times New Roman"/>
        </w:rPr>
        <w:t>Beacon</w:t>
      </w:r>
      <w:r w:rsidR="00BF3499">
        <w:rPr>
          <w:rFonts w:ascii="Times New Roman" w:hAnsi="Times New Roman" w:cs="Times New Roman"/>
        </w:rPr>
        <w:t xml:space="preserve"> </w:t>
      </w:r>
      <w:r w:rsidR="00A008F7">
        <w:rPr>
          <w:rFonts w:ascii="Times New Roman" w:hAnsi="Times New Roman" w:cs="Times New Roman"/>
        </w:rPr>
        <w:t>Press</w:t>
      </w:r>
      <w:r w:rsidR="000048ED">
        <w:rPr>
          <w:rFonts w:ascii="Times New Roman" w:hAnsi="Times New Roman" w:cs="Times New Roman"/>
        </w:rPr>
        <w:t>,</w:t>
      </w:r>
      <w:r w:rsidR="00E219A6">
        <w:rPr>
          <w:rFonts w:ascii="Times New Roman" w:hAnsi="Times New Roman" w:cs="Times New Roman"/>
        </w:rPr>
        <w:t xml:space="preserve"> </w:t>
      </w:r>
      <w:r>
        <w:rPr>
          <w:rFonts w:ascii="Times New Roman" w:hAnsi="Times New Roman" w:cs="Times New Roman"/>
        </w:rPr>
        <w:t>2010.</w:t>
      </w:r>
    </w:p>
    <w:p w14:paraId="652D5F1B" w14:textId="2B65EDBF" w:rsidR="0046331D" w:rsidRPr="0046331D" w:rsidRDefault="0046331D" w:rsidP="00BF3499">
      <w:pPr>
        <w:spacing w:line="480" w:lineRule="auto"/>
        <w:ind w:left="720" w:hanging="720"/>
        <w:rPr>
          <w:rFonts w:ascii="Times New Roman" w:hAnsi="Times New Roman" w:cs="Times New Roman"/>
        </w:rPr>
      </w:pPr>
      <w:r>
        <w:rPr>
          <w:rFonts w:ascii="Times New Roman" w:hAnsi="Times New Roman" w:cs="Times New Roman"/>
        </w:rPr>
        <w:t>Miller, Jacques-Alain.</w:t>
      </w:r>
      <w:r w:rsidR="00AC0D55">
        <w:rPr>
          <w:rFonts w:ascii="Times New Roman" w:hAnsi="Times New Roman" w:cs="Times New Roman"/>
        </w:rPr>
        <w:t xml:space="preserve"> </w:t>
      </w:r>
      <w:r>
        <w:rPr>
          <w:rFonts w:ascii="Times New Roman" w:hAnsi="Times New Roman" w:cs="Times New Roman"/>
        </w:rPr>
        <w:t>“Ordinary Psychosis Revisited.”</w:t>
      </w:r>
      <w:r w:rsidR="00AC0D55">
        <w:rPr>
          <w:rFonts w:ascii="Times New Roman" w:hAnsi="Times New Roman" w:cs="Times New Roman"/>
        </w:rPr>
        <w:t xml:space="preserve"> </w:t>
      </w:r>
      <w:r>
        <w:rPr>
          <w:rFonts w:ascii="Times New Roman" w:hAnsi="Times New Roman" w:cs="Times New Roman"/>
          <w:i/>
        </w:rPr>
        <w:t>Psychoanalytical Notebooks</w:t>
      </w:r>
      <w:r w:rsidR="008C0D95">
        <w:rPr>
          <w:rFonts w:ascii="Times New Roman" w:hAnsi="Times New Roman" w:cs="Times New Roman"/>
        </w:rPr>
        <w:t xml:space="preserve">, vol. </w:t>
      </w:r>
      <w:r>
        <w:rPr>
          <w:rFonts w:ascii="Times New Roman" w:hAnsi="Times New Roman" w:cs="Times New Roman"/>
        </w:rPr>
        <w:t>26,</w:t>
      </w:r>
      <w:r w:rsidR="00BF3499">
        <w:rPr>
          <w:rFonts w:ascii="Times New Roman" w:hAnsi="Times New Roman" w:cs="Times New Roman"/>
        </w:rPr>
        <w:t xml:space="preserve"> </w:t>
      </w:r>
      <w:r>
        <w:rPr>
          <w:rFonts w:ascii="Times New Roman" w:hAnsi="Times New Roman" w:cs="Times New Roman"/>
        </w:rPr>
        <w:t>2013,</w:t>
      </w:r>
      <w:r w:rsidR="00640CA0">
        <w:rPr>
          <w:rFonts w:ascii="Times New Roman" w:hAnsi="Times New Roman" w:cs="Times New Roman"/>
        </w:rPr>
        <w:t xml:space="preserve"> </w:t>
      </w:r>
      <w:r>
        <w:rPr>
          <w:rFonts w:ascii="Times New Roman" w:hAnsi="Times New Roman" w:cs="Times New Roman"/>
        </w:rPr>
        <w:t>pp. 33</w:t>
      </w:r>
      <w:del w:id="295" w:author="Copyeditor" w:date="2022-08-05T23:05:00Z">
        <w:r w:rsidDel="006E5490">
          <w:rPr>
            <w:rFonts w:ascii="Times New Roman" w:hAnsi="Times New Roman" w:cs="Times New Roman"/>
          </w:rPr>
          <w:delText>-</w:delText>
        </w:r>
      </w:del>
      <w:ins w:id="296" w:author="Copyeditor" w:date="2022-08-05T23:05:00Z">
        <w:r w:rsidR="006E5490">
          <w:rPr>
            <w:rFonts w:ascii="Times New Roman" w:hAnsi="Times New Roman" w:cs="Times New Roman"/>
          </w:rPr>
          <w:t>–</w:t>
        </w:r>
      </w:ins>
      <w:r>
        <w:rPr>
          <w:rFonts w:ascii="Times New Roman" w:hAnsi="Times New Roman" w:cs="Times New Roman"/>
        </w:rPr>
        <w:t>48.</w:t>
      </w:r>
    </w:p>
    <w:p w14:paraId="04DFBFE1" w14:textId="39EF6460" w:rsidR="0046331D" w:rsidRDefault="0046331D" w:rsidP="00BF3499">
      <w:pPr>
        <w:spacing w:line="480" w:lineRule="auto"/>
        <w:ind w:left="720" w:hanging="720"/>
        <w:rPr>
          <w:rFonts w:ascii="Times New Roman" w:hAnsi="Times New Roman" w:cs="Times New Roman"/>
        </w:rPr>
      </w:pPr>
      <w:r>
        <w:rPr>
          <w:rFonts w:ascii="Times New Roman" w:hAnsi="Times New Roman" w:cs="Times New Roman"/>
        </w:rPr>
        <w:lastRenderedPageBreak/>
        <w:t>Nettle, Daniel.</w:t>
      </w:r>
      <w:r w:rsidR="00AC0D55">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Schizotypy</w:t>
      </w:r>
      <w:proofErr w:type="spellEnd"/>
      <w:r>
        <w:rPr>
          <w:rFonts w:ascii="Times New Roman" w:hAnsi="Times New Roman" w:cs="Times New Roman"/>
        </w:rPr>
        <w:t xml:space="preserve"> and Mental Health Among Poets, Visual Artists, and</w:t>
      </w:r>
      <w:r w:rsidR="00BF3499">
        <w:rPr>
          <w:rFonts w:ascii="Times New Roman" w:hAnsi="Times New Roman" w:cs="Times New Roman"/>
        </w:rPr>
        <w:t xml:space="preserve"> </w:t>
      </w:r>
      <w:r>
        <w:rPr>
          <w:rFonts w:ascii="Times New Roman" w:hAnsi="Times New Roman" w:cs="Times New Roman"/>
        </w:rPr>
        <w:t xml:space="preserve">Mathematicians.” </w:t>
      </w:r>
      <w:r>
        <w:rPr>
          <w:rFonts w:ascii="Times New Roman" w:hAnsi="Times New Roman" w:cs="Times New Roman"/>
          <w:i/>
        </w:rPr>
        <w:t xml:space="preserve">Journal of </w:t>
      </w:r>
      <w:r w:rsidR="00E219A6">
        <w:rPr>
          <w:rFonts w:ascii="Times New Roman" w:hAnsi="Times New Roman" w:cs="Times New Roman"/>
          <w:i/>
        </w:rPr>
        <w:t>R</w:t>
      </w:r>
      <w:r>
        <w:rPr>
          <w:rFonts w:ascii="Times New Roman" w:hAnsi="Times New Roman" w:cs="Times New Roman"/>
          <w:i/>
        </w:rPr>
        <w:t>esearch in Personality</w:t>
      </w:r>
      <w:r w:rsidR="00841838">
        <w:rPr>
          <w:rFonts w:ascii="Times New Roman" w:hAnsi="Times New Roman" w:cs="Times New Roman"/>
          <w:i/>
        </w:rPr>
        <w:t>,</w:t>
      </w:r>
      <w:r w:rsidR="00841838">
        <w:rPr>
          <w:rFonts w:ascii="Times New Roman" w:hAnsi="Times New Roman" w:cs="Times New Roman"/>
          <w:iCs/>
        </w:rPr>
        <w:t xml:space="preserve"> vol.</w:t>
      </w:r>
      <w:r>
        <w:rPr>
          <w:rFonts w:ascii="Times New Roman" w:hAnsi="Times New Roman" w:cs="Times New Roman"/>
        </w:rPr>
        <w:t xml:space="preserve"> 40, no. 6, pp. 876</w:t>
      </w:r>
      <w:del w:id="297" w:author="Copyeditor" w:date="2022-08-05T23:05:00Z">
        <w:r w:rsidDel="006E5490">
          <w:rPr>
            <w:rFonts w:ascii="Times New Roman" w:hAnsi="Times New Roman" w:cs="Times New Roman"/>
          </w:rPr>
          <w:delText>-</w:delText>
        </w:r>
      </w:del>
      <w:ins w:id="298" w:author="Copyeditor" w:date="2022-08-05T23:05:00Z">
        <w:r w:rsidR="006E5490">
          <w:rPr>
            <w:rFonts w:ascii="Times New Roman" w:hAnsi="Times New Roman" w:cs="Times New Roman"/>
          </w:rPr>
          <w:t>–</w:t>
        </w:r>
      </w:ins>
      <w:r>
        <w:rPr>
          <w:rFonts w:ascii="Times New Roman" w:hAnsi="Times New Roman" w:cs="Times New Roman"/>
        </w:rPr>
        <w:t>90.</w:t>
      </w:r>
    </w:p>
    <w:p w14:paraId="154032B2" w14:textId="59D66E0D" w:rsidR="00136976" w:rsidRPr="0046331D" w:rsidRDefault="00136976" w:rsidP="00BF3499">
      <w:pPr>
        <w:spacing w:line="480" w:lineRule="auto"/>
        <w:ind w:left="720" w:hanging="720"/>
        <w:rPr>
          <w:rFonts w:ascii="Times New Roman" w:hAnsi="Times New Roman" w:cs="Times New Roman"/>
        </w:rPr>
      </w:pPr>
      <w:proofErr w:type="spellStart"/>
      <w:r>
        <w:rPr>
          <w:rFonts w:ascii="Times New Roman" w:hAnsi="Times New Roman" w:cs="Times New Roman"/>
        </w:rPr>
        <w:t>Nits</w:t>
      </w:r>
      <w:r w:rsidR="003F6C0A">
        <w:rPr>
          <w:rFonts w:ascii="Times New Roman" w:hAnsi="Times New Roman" w:cs="Times New Roman"/>
        </w:rPr>
        <w:t>u</w:t>
      </w:r>
      <w:r>
        <w:rPr>
          <w:rFonts w:ascii="Times New Roman" w:hAnsi="Times New Roman" w:cs="Times New Roman"/>
        </w:rPr>
        <w:t>n</w:t>
      </w:r>
      <w:proofErr w:type="spellEnd"/>
      <w:r>
        <w:rPr>
          <w:rFonts w:ascii="Times New Roman" w:hAnsi="Times New Roman" w:cs="Times New Roman"/>
        </w:rPr>
        <w:t xml:space="preserve">, Morris. </w:t>
      </w:r>
      <w:r w:rsidRPr="00A94AA2">
        <w:rPr>
          <w:rFonts w:ascii="Times New Roman" w:hAnsi="Times New Roman" w:cs="Times New Roman"/>
          <w:i/>
          <w:iCs/>
        </w:rPr>
        <w:t>Beyond the Anti-Group: Survival and Transformation</w:t>
      </w:r>
      <w:r>
        <w:rPr>
          <w:rFonts w:ascii="Times New Roman" w:hAnsi="Times New Roman" w:cs="Times New Roman"/>
        </w:rPr>
        <w:t xml:space="preserve">. Routledge, </w:t>
      </w:r>
      <w:r w:rsidR="00A94AA2">
        <w:rPr>
          <w:rFonts w:ascii="Times New Roman" w:hAnsi="Times New Roman" w:cs="Times New Roman"/>
        </w:rPr>
        <w:t>2014.</w:t>
      </w:r>
    </w:p>
    <w:p w14:paraId="58CAA63B" w14:textId="4015C9F4" w:rsidR="0046331D" w:rsidRPr="0046331D" w:rsidRDefault="0046331D" w:rsidP="00BF3499">
      <w:pPr>
        <w:spacing w:line="480" w:lineRule="auto"/>
        <w:ind w:left="720" w:hanging="720"/>
        <w:rPr>
          <w:rFonts w:ascii="Times New Roman" w:hAnsi="Times New Roman" w:cs="Times New Roman"/>
        </w:rPr>
      </w:pPr>
      <w:r>
        <w:rPr>
          <w:rFonts w:ascii="Times New Roman" w:hAnsi="Times New Roman" w:cs="Times New Roman"/>
        </w:rPr>
        <w:t>Rigsby, Kate. “Earth’s Poesy: Romantic Poetics, Natural Philosophy, and Biosemiotics.</w:t>
      </w:r>
      <w:r w:rsidR="006D56D4">
        <w:rPr>
          <w:rFonts w:ascii="Times New Roman" w:hAnsi="Times New Roman" w:cs="Times New Roman"/>
        </w:rPr>
        <w:t>”</w:t>
      </w:r>
      <w:r w:rsidR="00BF3499">
        <w:rPr>
          <w:rFonts w:ascii="Times New Roman" w:hAnsi="Times New Roman" w:cs="Times New Roman"/>
        </w:rPr>
        <w:t xml:space="preserve"> </w:t>
      </w:r>
      <w:r>
        <w:rPr>
          <w:rFonts w:ascii="Times New Roman" w:hAnsi="Times New Roman" w:cs="Times New Roman"/>
          <w:i/>
        </w:rPr>
        <w:t>Handbook of Ecocriticism and Cultural Ecology</w:t>
      </w:r>
      <w:r w:rsidR="00295FCD">
        <w:rPr>
          <w:rFonts w:ascii="Times New Roman" w:hAnsi="Times New Roman" w:cs="Times New Roman"/>
        </w:rPr>
        <w:t>, e</w:t>
      </w:r>
      <w:r>
        <w:rPr>
          <w:rFonts w:ascii="Times New Roman" w:hAnsi="Times New Roman" w:cs="Times New Roman"/>
        </w:rPr>
        <w:t>d</w:t>
      </w:r>
      <w:r w:rsidR="00766CF9">
        <w:rPr>
          <w:rFonts w:ascii="Times New Roman" w:hAnsi="Times New Roman" w:cs="Times New Roman"/>
        </w:rPr>
        <w:t>ited by</w:t>
      </w:r>
      <w:r>
        <w:rPr>
          <w:rFonts w:ascii="Times New Roman" w:hAnsi="Times New Roman" w:cs="Times New Roman"/>
        </w:rPr>
        <w:t xml:space="preserve"> Hubert Zapf</w:t>
      </w:r>
      <w:del w:id="299" w:author="Copyeditor" w:date="2022-08-07T14:52:00Z">
        <w:r w:rsidR="00295FCD" w:rsidDel="00A26F44">
          <w:rPr>
            <w:rFonts w:ascii="Times New Roman" w:hAnsi="Times New Roman" w:cs="Times New Roman"/>
          </w:rPr>
          <w:delText>.</w:delText>
        </w:r>
        <w:r w:rsidDel="00A26F44">
          <w:rPr>
            <w:rFonts w:ascii="Times New Roman" w:hAnsi="Times New Roman" w:cs="Times New Roman"/>
          </w:rPr>
          <w:delText xml:space="preserve"> </w:delText>
        </w:r>
      </w:del>
      <w:ins w:id="300" w:author="Copyeditor" w:date="2022-08-07T14:52:00Z">
        <w:r w:rsidR="00A26F44">
          <w:rPr>
            <w:rFonts w:ascii="Times New Roman" w:hAnsi="Times New Roman" w:cs="Times New Roman"/>
          </w:rPr>
          <w:t xml:space="preserve">, </w:t>
        </w:r>
      </w:ins>
      <w:r w:rsidR="00067EB5">
        <w:rPr>
          <w:rFonts w:ascii="Times New Roman" w:hAnsi="Times New Roman" w:cs="Times New Roman"/>
        </w:rPr>
        <w:t>De</w:t>
      </w:r>
      <w:r w:rsidR="00C50D8A" w:rsidRPr="00C50D8A">
        <w:rPr>
          <w:rFonts w:ascii="Times New Roman" w:hAnsi="Times New Roman" w:cs="Times New Roman"/>
        </w:rPr>
        <w:t xml:space="preserve"> Gruyter</w:t>
      </w:r>
      <w:r w:rsidR="00C50D8A">
        <w:rPr>
          <w:rFonts w:ascii="Times New Roman" w:hAnsi="Times New Roman" w:cs="Times New Roman"/>
        </w:rPr>
        <w:t>,</w:t>
      </w:r>
      <w:r w:rsidR="00BF3499">
        <w:rPr>
          <w:rFonts w:ascii="Times New Roman" w:hAnsi="Times New Roman" w:cs="Times New Roman"/>
        </w:rPr>
        <w:t xml:space="preserve"> </w:t>
      </w:r>
      <w:r>
        <w:rPr>
          <w:rFonts w:ascii="Times New Roman" w:hAnsi="Times New Roman" w:cs="Times New Roman"/>
        </w:rPr>
        <w:t>2016, pp. 45</w:t>
      </w:r>
      <w:del w:id="301" w:author="Copyeditor" w:date="2022-08-05T23:05:00Z">
        <w:r w:rsidDel="006E5490">
          <w:rPr>
            <w:rFonts w:ascii="Times New Roman" w:hAnsi="Times New Roman" w:cs="Times New Roman"/>
          </w:rPr>
          <w:delText>-</w:delText>
        </w:r>
      </w:del>
      <w:ins w:id="302" w:author="Copyeditor" w:date="2022-08-05T23:05:00Z">
        <w:r w:rsidR="006E5490">
          <w:rPr>
            <w:rFonts w:ascii="Times New Roman" w:hAnsi="Times New Roman" w:cs="Times New Roman"/>
          </w:rPr>
          <w:t>–</w:t>
        </w:r>
      </w:ins>
      <w:r>
        <w:rPr>
          <w:rFonts w:ascii="Times New Roman" w:hAnsi="Times New Roman" w:cs="Times New Roman"/>
        </w:rPr>
        <w:t>58.</w:t>
      </w:r>
    </w:p>
    <w:p w14:paraId="1F76DB70" w14:textId="6390394C" w:rsidR="0046331D" w:rsidRPr="0046331D" w:rsidRDefault="0046331D" w:rsidP="00BF3499">
      <w:pPr>
        <w:spacing w:line="480" w:lineRule="auto"/>
        <w:ind w:left="720" w:hanging="720"/>
        <w:rPr>
          <w:rFonts w:ascii="Times New Roman" w:hAnsi="Times New Roman" w:cs="Times New Roman"/>
        </w:rPr>
      </w:pPr>
      <w:r>
        <w:rPr>
          <w:rFonts w:ascii="Times New Roman" w:hAnsi="Times New Roman" w:cs="Times New Roman"/>
        </w:rPr>
        <w:t xml:space="preserve">Saks, </w:t>
      </w:r>
      <w:proofErr w:type="spellStart"/>
      <w:r>
        <w:rPr>
          <w:rFonts w:ascii="Times New Roman" w:hAnsi="Times New Roman" w:cs="Times New Roman"/>
        </w:rPr>
        <w:t>Elyn</w:t>
      </w:r>
      <w:proofErr w:type="spellEnd"/>
      <w:r>
        <w:rPr>
          <w:rFonts w:ascii="Times New Roman" w:hAnsi="Times New Roman" w:cs="Times New Roman"/>
        </w:rPr>
        <w:t xml:space="preserve"> R. </w:t>
      </w:r>
      <w:r>
        <w:rPr>
          <w:rFonts w:ascii="Times New Roman" w:hAnsi="Times New Roman" w:cs="Times New Roman"/>
          <w:i/>
        </w:rPr>
        <w:t>The Center Cannot Hold: My Journey Through Madness</w:t>
      </w:r>
      <w:r w:rsidR="00EA24D7">
        <w:rPr>
          <w:rFonts w:ascii="Times New Roman" w:hAnsi="Times New Roman" w:cs="Times New Roman"/>
        </w:rPr>
        <w:t>.</w:t>
      </w:r>
      <w:r>
        <w:rPr>
          <w:rFonts w:ascii="Times New Roman" w:hAnsi="Times New Roman" w:cs="Times New Roman"/>
        </w:rPr>
        <w:t xml:space="preserve"> Hachette, 2008.</w:t>
      </w:r>
    </w:p>
    <w:p w14:paraId="11E299E1" w14:textId="69AA194B" w:rsidR="00C728AC" w:rsidRPr="00C728AC" w:rsidRDefault="00C728AC" w:rsidP="00BF3499">
      <w:pPr>
        <w:spacing w:line="480" w:lineRule="auto"/>
        <w:ind w:left="720" w:hanging="720"/>
        <w:rPr>
          <w:rFonts w:ascii="Times New Roman" w:hAnsi="Times New Roman" w:cs="Times New Roman"/>
        </w:rPr>
      </w:pPr>
      <w:r>
        <w:rPr>
          <w:rFonts w:ascii="Times New Roman" w:hAnsi="Times New Roman" w:cs="Times New Roman"/>
        </w:rPr>
        <w:t>Sass, L. A. “Schizophrenia, Modernism, and the ‘Creative Imagination’: On Creativity and</w:t>
      </w:r>
      <w:r w:rsidR="00BF3499">
        <w:rPr>
          <w:rFonts w:ascii="Times New Roman" w:hAnsi="Times New Roman" w:cs="Times New Roman"/>
        </w:rPr>
        <w:t xml:space="preserve"> </w:t>
      </w:r>
      <w:r>
        <w:rPr>
          <w:rFonts w:ascii="Times New Roman" w:hAnsi="Times New Roman" w:cs="Times New Roman"/>
        </w:rPr>
        <w:t>Psychopathology.</w:t>
      </w:r>
      <w:r w:rsidR="00A14C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Creative Research Journal</w:t>
      </w:r>
      <w:r w:rsidR="00EA24D7">
        <w:rPr>
          <w:rFonts w:ascii="Times New Roman" w:hAnsi="Times New Roman" w:cs="Times New Roman"/>
          <w:i/>
        </w:rPr>
        <w:t>,</w:t>
      </w:r>
      <w:r>
        <w:rPr>
          <w:rFonts w:ascii="Times New Roman" w:hAnsi="Times New Roman" w:cs="Times New Roman"/>
        </w:rPr>
        <w:t xml:space="preserve"> </w:t>
      </w:r>
      <w:r w:rsidR="004C44C9">
        <w:rPr>
          <w:rFonts w:ascii="Times New Roman" w:hAnsi="Times New Roman" w:cs="Times New Roman"/>
        </w:rPr>
        <w:t xml:space="preserve">vol. </w:t>
      </w:r>
      <w:r>
        <w:rPr>
          <w:rFonts w:ascii="Times New Roman" w:hAnsi="Times New Roman" w:cs="Times New Roman"/>
        </w:rPr>
        <w:t>13</w:t>
      </w:r>
      <w:r w:rsidR="00714633">
        <w:rPr>
          <w:rFonts w:ascii="Times New Roman" w:hAnsi="Times New Roman" w:cs="Times New Roman"/>
        </w:rPr>
        <w:t xml:space="preserve">, 2001, pp. </w:t>
      </w:r>
      <w:r>
        <w:rPr>
          <w:rFonts w:ascii="Times New Roman" w:hAnsi="Times New Roman" w:cs="Times New Roman"/>
        </w:rPr>
        <w:t>55</w:t>
      </w:r>
      <w:del w:id="303" w:author="Copyeditor" w:date="2022-08-05T23:05:00Z">
        <w:r w:rsidDel="006E5490">
          <w:rPr>
            <w:rFonts w:ascii="Times New Roman" w:hAnsi="Times New Roman" w:cs="Times New Roman"/>
          </w:rPr>
          <w:delText>-</w:delText>
        </w:r>
      </w:del>
      <w:ins w:id="304" w:author="Copyeditor" w:date="2022-08-05T23:05:00Z">
        <w:r w:rsidR="006E5490">
          <w:rPr>
            <w:rFonts w:ascii="Times New Roman" w:hAnsi="Times New Roman" w:cs="Times New Roman"/>
          </w:rPr>
          <w:t>–</w:t>
        </w:r>
      </w:ins>
      <w:r>
        <w:rPr>
          <w:rFonts w:ascii="Times New Roman" w:hAnsi="Times New Roman" w:cs="Times New Roman"/>
        </w:rPr>
        <w:t>74.</w:t>
      </w:r>
      <w:r w:rsidR="00AC0D55">
        <w:rPr>
          <w:rFonts w:ascii="Times New Roman" w:hAnsi="Times New Roman" w:cs="Times New Roman"/>
        </w:rPr>
        <w:t xml:space="preserve"> </w:t>
      </w:r>
    </w:p>
    <w:p w14:paraId="21686284" w14:textId="298E2A97" w:rsidR="0046331D" w:rsidRPr="0046331D" w:rsidRDefault="009C77D3" w:rsidP="00BF3499">
      <w:pPr>
        <w:spacing w:line="480" w:lineRule="auto"/>
        <w:ind w:left="720" w:hanging="720"/>
        <w:rPr>
          <w:rFonts w:ascii="Times New Roman" w:hAnsi="Times New Roman" w:cs="Times New Roman"/>
        </w:rPr>
      </w:pPr>
      <w:r>
        <w:rPr>
          <w:rFonts w:ascii="Times New Roman" w:hAnsi="Times New Roman" w:cs="Times New Roman"/>
        </w:rPr>
        <w:t>Savarese, Ralph James.</w:t>
      </w:r>
      <w:r w:rsidR="00AC0D55">
        <w:rPr>
          <w:rFonts w:ascii="Times New Roman" w:hAnsi="Times New Roman" w:cs="Times New Roman"/>
        </w:rPr>
        <w:t xml:space="preserve"> </w:t>
      </w:r>
      <w:r>
        <w:rPr>
          <w:rFonts w:ascii="Times New Roman" w:hAnsi="Times New Roman" w:cs="Times New Roman"/>
        </w:rPr>
        <w:t>“What Some Autistics Can Teach Us About Poetry:</w:t>
      </w:r>
      <w:r w:rsidR="00AC0D55">
        <w:rPr>
          <w:rFonts w:ascii="Times New Roman" w:hAnsi="Times New Roman" w:cs="Times New Roman"/>
        </w:rPr>
        <w:t xml:space="preserve"> </w:t>
      </w:r>
      <w:r>
        <w:rPr>
          <w:rFonts w:ascii="Times New Roman" w:hAnsi="Times New Roman" w:cs="Times New Roman"/>
        </w:rPr>
        <w:t>A</w:t>
      </w:r>
      <w:r w:rsidR="00BF3499">
        <w:rPr>
          <w:rFonts w:ascii="Times New Roman" w:hAnsi="Times New Roman" w:cs="Times New Roman"/>
        </w:rPr>
        <w:t xml:space="preserve"> </w:t>
      </w:r>
      <w:proofErr w:type="spellStart"/>
      <w:r>
        <w:rPr>
          <w:rFonts w:ascii="Times New Roman" w:hAnsi="Times New Roman" w:cs="Times New Roman"/>
        </w:rPr>
        <w:t>Neurocosmopolitan</w:t>
      </w:r>
      <w:proofErr w:type="spellEnd"/>
      <w:r>
        <w:rPr>
          <w:rFonts w:ascii="Times New Roman" w:hAnsi="Times New Roman" w:cs="Times New Roman"/>
        </w:rPr>
        <w:t xml:space="preserve"> Approach.”</w:t>
      </w:r>
      <w:r w:rsidR="0046331D">
        <w:rPr>
          <w:rFonts w:ascii="Times New Roman" w:hAnsi="Times New Roman" w:cs="Times New Roman"/>
        </w:rPr>
        <w:t xml:space="preserve"> </w:t>
      </w:r>
      <w:r w:rsidR="0046331D">
        <w:rPr>
          <w:rFonts w:ascii="Times New Roman" w:hAnsi="Times New Roman" w:cs="Times New Roman"/>
          <w:i/>
        </w:rPr>
        <w:t>The Oxford Handbook of Cognitive Literary Studies</w:t>
      </w:r>
      <w:r w:rsidR="000914AF">
        <w:rPr>
          <w:rFonts w:ascii="Times New Roman" w:hAnsi="Times New Roman" w:cs="Times New Roman"/>
        </w:rPr>
        <w:t>, edited</w:t>
      </w:r>
      <w:r w:rsidR="00AF03A4">
        <w:rPr>
          <w:rFonts w:ascii="Times New Roman" w:hAnsi="Times New Roman" w:cs="Times New Roman"/>
        </w:rPr>
        <w:t xml:space="preserve"> by</w:t>
      </w:r>
      <w:r w:rsidR="0046331D">
        <w:rPr>
          <w:rFonts w:ascii="Times New Roman" w:hAnsi="Times New Roman" w:cs="Times New Roman"/>
        </w:rPr>
        <w:t xml:space="preserve"> Lisa </w:t>
      </w:r>
      <w:proofErr w:type="spellStart"/>
      <w:r w:rsidR="0046331D">
        <w:rPr>
          <w:rFonts w:ascii="Times New Roman" w:hAnsi="Times New Roman" w:cs="Times New Roman"/>
        </w:rPr>
        <w:t>Zunshine</w:t>
      </w:r>
      <w:proofErr w:type="spellEnd"/>
      <w:r w:rsidR="00AF03A4">
        <w:rPr>
          <w:rFonts w:ascii="Times New Roman" w:hAnsi="Times New Roman" w:cs="Times New Roman"/>
        </w:rPr>
        <w:t>, O</w:t>
      </w:r>
      <w:r w:rsidR="0046331D">
        <w:rPr>
          <w:rFonts w:ascii="Times New Roman" w:hAnsi="Times New Roman" w:cs="Times New Roman"/>
        </w:rPr>
        <w:t>xford</w:t>
      </w:r>
      <w:r w:rsidR="00EE3DDB">
        <w:rPr>
          <w:rFonts w:ascii="Times New Roman" w:hAnsi="Times New Roman" w:cs="Times New Roman"/>
        </w:rPr>
        <w:t xml:space="preserve"> UP</w:t>
      </w:r>
      <w:r w:rsidR="0046331D">
        <w:rPr>
          <w:rFonts w:ascii="Times New Roman" w:hAnsi="Times New Roman" w:cs="Times New Roman"/>
        </w:rPr>
        <w:t>, 2015, pp. 393</w:t>
      </w:r>
      <w:del w:id="305" w:author="Copyeditor" w:date="2022-08-05T23:05:00Z">
        <w:r w:rsidR="0046331D" w:rsidDel="006E5490">
          <w:rPr>
            <w:rFonts w:ascii="Times New Roman" w:hAnsi="Times New Roman" w:cs="Times New Roman"/>
          </w:rPr>
          <w:delText>-</w:delText>
        </w:r>
      </w:del>
      <w:ins w:id="306" w:author="Copyeditor" w:date="2022-08-05T23:05:00Z">
        <w:r w:rsidR="006E5490">
          <w:rPr>
            <w:rFonts w:ascii="Times New Roman" w:hAnsi="Times New Roman" w:cs="Times New Roman"/>
          </w:rPr>
          <w:t>–</w:t>
        </w:r>
      </w:ins>
      <w:r w:rsidR="0046331D">
        <w:rPr>
          <w:rFonts w:ascii="Times New Roman" w:hAnsi="Times New Roman" w:cs="Times New Roman"/>
        </w:rPr>
        <w:t>420.</w:t>
      </w:r>
    </w:p>
    <w:p w14:paraId="5DFF6588" w14:textId="6721DE34" w:rsidR="00957F27" w:rsidRDefault="00957F27" w:rsidP="00BF3499">
      <w:pPr>
        <w:spacing w:line="480" w:lineRule="auto"/>
        <w:ind w:left="720" w:hanging="720"/>
        <w:rPr>
          <w:ins w:id="307" w:author="Copyeditor" w:date="2022-08-07T15:21:00Z"/>
          <w:rFonts w:ascii="Times New Roman" w:hAnsi="Times New Roman" w:cs="Times New Roman"/>
        </w:rPr>
      </w:pPr>
      <w:proofErr w:type="spellStart"/>
      <w:r>
        <w:rPr>
          <w:rFonts w:ascii="Times New Roman" w:hAnsi="Times New Roman" w:cs="Times New Roman"/>
        </w:rPr>
        <w:t>Sechehaye</w:t>
      </w:r>
      <w:proofErr w:type="spellEnd"/>
      <w:r>
        <w:rPr>
          <w:rFonts w:ascii="Times New Roman" w:hAnsi="Times New Roman" w:cs="Times New Roman"/>
        </w:rPr>
        <w:t>, Marguerite</w:t>
      </w:r>
      <w:ins w:id="308" w:author="Copyeditor" w:date="2022-08-07T14:53:00Z">
        <w:r w:rsidR="00A26F44">
          <w:rPr>
            <w:rFonts w:ascii="Times New Roman" w:hAnsi="Times New Roman" w:cs="Times New Roman"/>
          </w:rPr>
          <w:t>.</w:t>
        </w:r>
      </w:ins>
      <w:r>
        <w:rPr>
          <w:rFonts w:ascii="Times New Roman" w:hAnsi="Times New Roman" w:cs="Times New Roman"/>
        </w:rPr>
        <w:t xml:space="preserve"> </w:t>
      </w:r>
      <w:del w:id="309" w:author="Copyeditor" w:date="2022-08-07T14:53:00Z">
        <w:r w:rsidDel="00A26F44">
          <w:rPr>
            <w:rFonts w:ascii="Times New Roman" w:hAnsi="Times New Roman" w:cs="Times New Roman"/>
          </w:rPr>
          <w:delText xml:space="preserve">and “Renee.” </w:delText>
        </w:r>
      </w:del>
      <w:r>
        <w:rPr>
          <w:rFonts w:ascii="Times New Roman" w:hAnsi="Times New Roman" w:cs="Times New Roman"/>
          <w:i/>
        </w:rPr>
        <w:t>Autobiography of a Schizophrenic Girl</w:t>
      </w:r>
      <w:r w:rsidR="00F235B0">
        <w:rPr>
          <w:rFonts w:ascii="Times New Roman" w:hAnsi="Times New Roman" w:cs="Times New Roman"/>
        </w:rPr>
        <w:t>. T</w:t>
      </w:r>
      <w:r>
        <w:rPr>
          <w:rFonts w:ascii="Times New Roman" w:hAnsi="Times New Roman" w:cs="Times New Roman"/>
        </w:rPr>
        <w:t>rans</w:t>
      </w:r>
      <w:r w:rsidR="003202BD">
        <w:rPr>
          <w:rFonts w:ascii="Times New Roman" w:hAnsi="Times New Roman" w:cs="Times New Roman"/>
        </w:rPr>
        <w:t>lated</w:t>
      </w:r>
      <w:r>
        <w:rPr>
          <w:rFonts w:ascii="Times New Roman" w:hAnsi="Times New Roman" w:cs="Times New Roman"/>
        </w:rPr>
        <w:t xml:space="preserve"> </w:t>
      </w:r>
      <w:r w:rsidR="002E00BF">
        <w:rPr>
          <w:rFonts w:ascii="Times New Roman" w:hAnsi="Times New Roman" w:cs="Times New Roman"/>
        </w:rPr>
        <w:t>by</w:t>
      </w:r>
      <w:r w:rsidR="00BF3499">
        <w:rPr>
          <w:rFonts w:ascii="Times New Roman" w:hAnsi="Times New Roman" w:cs="Times New Roman"/>
        </w:rPr>
        <w:t xml:space="preserve"> </w:t>
      </w:r>
      <w:r>
        <w:rPr>
          <w:rFonts w:ascii="Times New Roman" w:hAnsi="Times New Roman" w:cs="Times New Roman"/>
        </w:rPr>
        <w:t>Grace Rubin-</w:t>
      </w:r>
      <w:proofErr w:type="spellStart"/>
      <w:r>
        <w:rPr>
          <w:rFonts w:ascii="Times New Roman" w:hAnsi="Times New Roman" w:cs="Times New Roman"/>
        </w:rPr>
        <w:t>Rabson</w:t>
      </w:r>
      <w:proofErr w:type="spellEnd"/>
      <w:r w:rsidR="004867AA">
        <w:rPr>
          <w:rFonts w:ascii="Times New Roman" w:hAnsi="Times New Roman" w:cs="Times New Roman"/>
        </w:rPr>
        <w:t>,</w:t>
      </w:r>
      <w:r w:rsidR="00AF03A4">
        <w:rPr>
          <w:rFonts w:ascii="Times New Roman" w:hAnsi="Times New Roman" w:cs="Times New Roman"/>
        </w:rPr>
        <w:t xml:space="preserve"> </w:t>
      </w:r>
      <w:r>
        <w:rPr>
          <w:rFonts w:ascii="Times New Roman" w:hAnsi="Times New Roman" w:cs="Times New Roman"/>
        </w:rPr>
        <w:t>Meridian, 1951.</w:t>
      </w:r>
    </w:p>
    <w:p w14:paraId="19565FDD" w14:textId="17AD9B46" w:rsidR="00D222C8" w:rsidRPr="00957F27" w:rsidRDefault="00D222C8" w:rsidP="00BF3499">
      <w:pPr>
        <w:spacing w:line="480" w:lineRule="auto"/>
        <w:ind w:left="720" w:hanging="720"/>
        <w:rPr>
          <w:rFonts w:ascii="Times New Roman" w:hAnsi="Times New Roman" w:cs="Times New Roman"/>
        </w:rPr>
      </w:pPr>
      <w:commentRangeStart w:id="310"/>
      <w:ins w:id="311" w:author="Copyeditor" w:date="2022-08-07T15:21:00Z">
        <w:r>
          <w:rPr>
            <w:rFonts w:ascii="Times New Roman" w:hAnsi="Times New Roman" w:cs="Times New Roman"/>
          </w:rPr>
          <w:t>Winnicott</w:t>
        </w:r>
      </w:ins>
      <w:commentRangeEnd w:id="310"/>
      <w:ins w:id="312" w:author="Copyeditor" w:date="2022-08-07T15:22:00Z">
        <w:r>
          <w:rPr>
            <w:rStyle w:val="CommentReference"/>
          </w:rPr>
          <w:commentReference w:id="310"/>
        </w:r>
      </w:ins>
      <w:ins w:id="313" w:author="Copyeditor" w:date="2022-08-07T15:21:00Z">
        <w:r>
          <w:rPr>
            <w:rFonts w:ascii="Times New Roman" w:hAnsi="Times New Roman" w:cs="Times New Roman"/>
          </w:rPr>
          <w:t>, D. W.</w:t>
        </w:r>
      </w:ins>
    </w:p>
    <w:p w14:paraId="590E04F1" w14:textId="77777777" w:rsidR="00B8402C" w:rsidRPr="00B8402C" w:rsidRDefault="00B8402C" w:rsidP="00ED6A38">
      <w:pPr>
        <w:spacing w:line="480" w:lineRule="auto"/>
        <w:rPr>
          <w:rFonts w:ascii="Times New Roman" w:hAnsi="Times New Roman" w:cs="Times New Roman"/>
        </w:rPr>
      </w:pPr>
    </w:p>
    <w:p w14:paraId="400CD5A8" w14:textId="77777777" w:rsidR="00B8402C" w:rsidRDefault="00B8402C" w:rsidP="00B8402C">
      <w:pPr>
        <w:spacing w:line="480" w:lineRule="auto"/>
        <w:ind w:firstLine="720"/>
        <w:rPr>
          <w:rFonts w:ascii="Times New Roman" w:hAnsi="Times New Roman" w:cs="Times New Roman"/>
        </w:rPr>
      </w:pPr>
    </w:p>
    <w:p w14:paraId="18D65AE7" w14:textId="77777777" w:rsidR="00F16DB1" w:rsidRPr="00B8402C" w:rsidRDefault="00000000" w:rsidP="00B8402C">
      <w:pPr>
        <w:spacing w:line="480" w:lineRule="auto"/>
        <w:rPr>
          <w:rFonts w:ascii="Times New Roman" w:hAnsi="Times New Roman" w:cs="Times New Roman"/>
        </w:rPr>
      </w:pPr>
    </w:p>
    <w:sectPr w:rsidR="00F16DB1" w:rsidRPr="00B8402C" w:rsidSect="00BD5786">
      <w:footerReference w:type="even" r:id="rId11"/>
      <w:footerReference w:type="default" r:id="rId12"/>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Copyeditor" w:date="2022-08-05T19:01:00Z" w:initials="CE">
    <w:p w14:paraId="713A8ADF" w14:textId="1CB934E8" w:rsidR="00150229" w:rsidRDefault="00150229">
      <w:pPr>
        <w:pStyle w:val="CommentText"/>
      </w:pPr>
      <w:r w:rsidRPr="00D222C8">
        <w:rPr>
          <w:rStyle w:val="CommentReference"/>
          <w:highlight w:val="yellow"/>
        </w:rPr>
        <w:annotationRef/>
      </w:r>
      <w:r w:rsidRPr="00D222C8">
        <w:rPr>
          <w:highlight w:val="yellow"/>
        </w:rPr>
        <w:t>Consider using a noun here for clarity.</w:t>
      </w:r>
    </w:p>
  </w:comment>
  <w:comment w:id="76" w:author="Copyeditor" w:date="2022-08-05T20:20:00Z" w:initials="CE">
    <w:p w14:paraId="66207C6D" w14:textId="709B7F98" w:rsidR="007D034A" w:rsidRDefault="007D034A">
      <w:pPr>
        <w:pStyle w:val="CommentText"/>
      </w:pPr>
      <w:r>
        <w:rPr>
          <w:rStyle w:val="CommentReference"/>
        </w:rPr>
        <w:annotationRef/>
      </w:r>
      <w:r w:rsidRPr="00D222C8">
        <w:rPr>
          <w:highlight w:val="yellow"/>
        </w:rPr>
        <w:t>Fay’s most recent version uses “</w:t>
      </w:r>
      <w:proofErr w:type="spellStart"/>
      <w:r w:rsidRPr="00D222C8">
        <w:rPr>
          <w:highlight w:val="yellow"/>
        </w:rPr>
        <w:t>dewig</w:t>
      </w:r>
      <w:proofErr w:type="spellEnd"/>
      <w:r w:rsidRPr="00D222C8">
        <w:rPr>
          <w:highlight w:val="yellow"/>
        </w:rPr>
        <w:t>,” which obviously has the opposite meaning of “</w:t>
      </w:r>
      <w:proofErr w:type="spellStart"/>
      <w:r w:rsidRPr="00D222C8">
        <w:rPr>
          <w:highlight w:val="yellow"/>
        </w:rPr>
        <w:t>begwig</w:t>
      </w:r>
      <w:proofErr w:type="spellEnd"/>
      <w:r w:rsidRPr="00D222C8">
        <w:rPr>
          <w:highlight w:val="yellow"/>
        </w:rPr>
        <w:t>.” Please confirm which word you would like to use here.</w:t>
      </w:r>
    </w:p>
  </w:comment>
  <w:comment w:id="86" w:author="Copyeditor" w:date="2022-08-05T20:46:00Z" w:initials="CE">
    <w:p w14:paraId="64111E07" w14:textId="632B87C5" w:rsidR="00E34FDF" w:rsidRDefault="00E34FDF">
      <w:pPr>
        <w:pStyle w:val="CommentText"/>
      </w:pPr>
      <w:r w:rsidRPr="00D222C8">
        <w:rPr>
          <w:rStyle w:val="CommentReference"/>
          <w:highlight w:val="yellow"/>
        </w:rPr>
        <w:annotationRef/>
      </w:r>
      <w:r w:rsidRPr="00D222C8">
        <w:rPr>
          <w:highlight w:val="yellow"/>
        </w:rPr>
        <w:t>Edits to this quotation reflect edits made to Singer’s essay.</w:t>
      </w:r>
    </w:p>
  </w:comment>
  <w:comment w:id="123" w:author="Copyeditor" w:date="2022-08-05T21:11:00Z" w:initials="CE">
    <w:p w14:paraId="2ECE12D5" w14:textId="72AF21C2" w:rsidR="003448FD" w:rsidRDefault="003448FD">
      <w:pPr>
        <w:pStyle w:val="CommentText"/>
      </w:pPr>
      <w:r w:rsidRPr="00D222C8">
        <w:rPr>
          <w:rStyle w:val="CommentReference"/>
          <w:highlight w:val="yellow"/>
        </w:rPr>
        <w:annotationRef/>
      </w:r>
      <w:r w:rsidRPr="00D222C8">
        <w:rPr>
          <w:highlight w:val="yellow"/>
        </w:rPr>
        <w:t>Edit reflects edit made to Sigler’s essay.</w:t>
      </w:r>
    </w:p>
  </w:comment>
  <w:comment w:id="194" w:author="Copyeditor" w:date="2022-08-05T22:18:00Z" w:initials="CE">
    <w:p w14:paraId="53B8C068" w14:textId="37509E74" w:rsidR="00FE2076" w:rsidRDefault="00FE2076">
      <w:pPr>
        <w:pStyle w:val="CommentText"/>
      </w:pPr>
      <w:r w:rsidRPr="00D222C8">
        <w:rPr>
          <w:rStyle w:val="CommentReference"/>
          <w:highlight w:val="yellow"/>
        </w:rPr>
        <w:annotationRef/>
      </w:r>
      <w:r w:rsidRPr="00D222C8">
        <w:rPr>
          <w:highlight w:val="yellow"/>
        </w:rPr>
        <w:t>Please provide a page number for the quoted material.</w:t>
      </w:r>
    </w:p>
  </w:comment>
  <w:comment w:id="226" w:author="Copyeditor" w:date="2022-08-05T22:52:00Z" w:initials="CE">
    <w:p w14:paraId="36F84F17" w14:textId="3676922B" w:rsidR="00D44578" w:rsidRDefault="00D44578">
      <w:pPr>
        <w:pStyle w:val="CommentText"/>
      </w:pPr>
      <w:r w:rsidRPr="00D222C8">
        <w:rPr>
          <w:rStyle w:val="CommentReference"/>
          <w:highlight w:val="yellow"/>
        </w:rPr>
        <w:annotationRef/>
      </w:r>
      <w:r w:rsidRPr="00D222C8">
        <w:rPr>
          <w:highlight w:val="yellow"/>
        </w:rPr>
        <w:t>Please add a citation for this material to the Works Cited.</w:t>
      </w:r>
    </w:p>
  </w:comment>
  <w:comment w:id="310" w:author="Copyeditor" w:date="2022-08-07T15:22:00Z" w:initials="CE">
    <w:p w14:paraId="440EC5E6" w14:textId="23FC8B56" w:rsidR="00D222C8" w:rsidRDefault="00D222C8">
      <w:pPr>
        <w:pStyle w:val="CommentText"/>
      </w:pPr>
      <w:r>
        <w:rPr>
          <w:rStyle w:val="CommentReference"/>
        </w:rPr>
        <w:annotationRef/>
      </w:r>
      <w:r w:rsidRPr="00D222C8">
        <w:rPr>
          <w:highlight w:val="yellow"/>
        </w:rPr>
        <w:t>Please add a full citation for this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A8ADF" w15:done="0"/>
  <w15:commentEx w15:paraId="66207C6D" w15:done="0"/>
  <w15:commentEx w15:paraId="64111E07" w15:done="0"/>
  <w15:commentEx w15:paraId="2ECE12D5" w15:done="0"/>
  <w15:commentEx w15:paraId="53B8C068" w15:done="0"/>
  <w15:commentEx w15:paraId="36F84F17" w15:done="0"/>
  <w15:commentEx w15:paraId="440EC5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E775" w16cex:dateUtc="2022-08-06T01:01:00Z"/>
  <w16cex:commentExtensible w16cex:durableId="2697FA09" w16cex:dateUtc="2022-08-06T02:20:00Z"/>
  <w16cex:commentExtensible w16cex:durableId="26980033" w16cex:dateUtc="2022-08-06T02:46:00Z"/>
  <w16cex:commentExtensible w16cex:durableId="269805F0" w16cex:dateUtc="2022-08-06T03:11:00Z"/>
  <w16cex:commentExtensible w16cex:durableId="269815BF" w16cex:dateUtc="2022-08-06T04:18:00Z"/>
  <w16cex:commentExtensible w16cex:durableId="26981DA4" w16cex:dateUtc="2022-08-06T04:52:00Z"/>
  <w16cex:commentExtensible w16cex:durableId="269A571A" w16cex:dateUtc="2022-08-07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A8ADF" w16cid:durableId="2697E775"/>
  <w16cid:commentId w16cid:paraId="66207C6D" w16cid:durableId="2697FA09"/>
  <w16cid:commentId w16cid:paraId="64111E07" w16cid:durableId="26980033"/>
  <w16cid:commentId w16cid:paraId="2ECE12D5" w16cid:durableId="269805F0"/>
  <w16cid:commentId w16cid:paraId="53B8C068" w16cid:durableId="269815BF"/>
  <w16cid:commentId w16cid:paraId="36F84F17" w16cid:durableId="26981DA4"/>
  <w16cid:commentId w16cid:paraId="440EC5E6" w16cid:durableId="269A57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33084" w14:textId="77777777" w:rsidR="00DE15C8" w:rsidRDefault="00DE15C8" w:rsidP="00916FDD">
      <w:r>
        <w:separator/>
      </w:r>
    </w:p>
  </w:endnote>
  <w:endnote w:type="continuationSeparator" w:id="0">
    <w:p w14:paraId="6B5C2E5A" w14:textId="77777777" w:rsidR="00DE15C8" w:rsidRDefault="00DE15C8" w:rsidP="00916FDD">
      <w:r>
        <w:continuationSeparator/>
      </w:r>
    </w:p>
  </w:endnote>
  <w:endnote w:id="1">
    <w:p w14:paraId="53378406" w14:textId="5F8CDF44" w:rsidR="00916FDD" w:rsidRPr="00916FDD" w:rsidRDefault="00916FDD">
      <w:pPr>
        <w:pStyle w:val="EndnoteText"/>
        <w:rPr>
          <w:iCs/>
          <w:sz w:val="24"/>
          <w:szCs w:val="24"/>
        </w:rPr>
      </w:pPr>
      <w:r w:rsidRPr="00916FDD">
        <w:rPr>
          <w:rStyle w:val="EndnoteReference"/>
          <w:sz w:val="24"/>
          <w:szCs w:val="24"/>
        </w:rPr>
        <w:endnoteRef/>
      </w:r>
      <w:r w:rsidRPr="00916FDD">
        <w:rPr>
          <w:sz w:val="24"/>
          <w:szCs w:val="24"/>
        </w:rPr>
        <w:t xml:space="preserve"> </w:t>
      </w:r>
      <w:r w:rsidRPr="00916FDD">
        <w:rPr>
          <w:rFonts w:ascii="Times New Roman" w:hAnsi="Times New Roman" w:cs="Times New Roman"/>
          <w:sz w:val="24"/>
          <w:szCs w:val="24"/>
        </w:rPr>
        <w:t xml:space="preserve">See </w:t>
      </w:r>
      <w:ins w:id="46" w:author="Copyeditor" w:date="2022-08-05T19:55:00Z">
        <w:r w:rsidR="009E22D1" w:rsidRPr="00916FDD">
          <w:rPr>
            <w:rFonts w:ascii="Times New Roman" w:hAnsi="Times New Roman" w:cs="Times New Roman"/>
            <w:sz w:val="24"/>
            <w:szCs w:val="24"/>
          </w:rPr>
          <w:t>Dean A.</w:t>
        </w:r>
        <w:r w:rsidR="009E22D1">
          <w:rPr>
            <w:rFonts w:ascii="Times New Roman" w:hAnsi="Times New Roman" w:cs="Times New Roman"/>
            <w:sz w:val="24"/>
            <w:szCs w:val="24"/>
          </w:rPr>
          <w:t xml:space="preserve"> </w:t>
        </w:r>
      </w:ins>
      <w:r w:rsidRPr="00916FDD">
        <w:rPr>
          <w:rFonts w:ascii="Times New Roman" w:hAnsi="Times New Roman" w:cs="Times New Roman"/>
          <w:sz w:val="24"/>
          <w:szCs w:val="24"/>
        </w:rPr>
        <w:t>Haycock</w:t>
      </w:r>
      <w:ins w:id="47" w:author="Copyeditor" w:date="2022-08-05T19:55:00Z">
        <w:r w:rsidR="009E22D1">
          <w:rPr>
            <w:rFonts w:ascii="Times New Roman" w:hAnsi="Times New Roman" w:cs="Times New Roman"/>
            <w:sz w:val="24"/>
            <w:szCs w:val="24"/>
          </w:rPr>
          <w:t>’s</w:t>
        </w:r>
      </w:ins>
      <w:del w:id="48" w:author="Copyeditor" w:date="2022-08-05T19:55:00Z">
        <w:r w:rsidRPr="00916FDD" w:rsidDel="009E22D1">
          <w:rPr>
            <w:rFonts w:ascii="Times New Roman" w:hAnsi="Times New Roman" w:cs="Times New Roman"/>
            <w:sz w:val="24"/>
            <w:szCs w:val="24"/>
          </w:rPr>
          <w:delText>,</w:delText>
        </w:r>
      </w:del>
      <w:r w:rsidRPr="00916FDD">
        <w:rPr>
          <w:rFonts w:ascii="Times New Roman" w:hAnsi="Times New Roman" w:cs="Times New Roman"/>
          <w:sz w:val="24"/>
          <w:szCs w:val="24"/>
        </w:rPr>
        <w:t xml:space="preserve"> </w:t>
      </w:r>
      <w:del w:id="49" w:author="Copyeditor" w:date="2022-08-05T19:55:00Z">
        <w:r w:rsidRPr="00916FDD" w:rsidDel="009E22D1">
          <w:rPr>
            <w:rFonts w:ascii="Times New Roman" w:hAnsi="Times New Roman" w:cs="Times New Roman"/>
            <w:sz w:val="24"/>
            <w:szCs w:val="24"/>
          </w:rPr>
          <w:delText xml:space="preserve">Dean A. </w:delText>
        </w:r>
      </w:del>
      <w:r w:rsidRPr="00916FDD">
        <w:rPr>
          <w:rFonts w:ascii="Times New Roman" w:hAnsi="Times New Roman" w:cs="Times New Roman"/>
          <w:i/>
          <w:sz w:val="24"/>
          <w:szCs w:val="24"/>
        </w:rPr>
        <w:t>Tyrannical Minds</w:t>
      </w:r>
      <w:r w:rsidRPr="00916FDD">
        <w:rPr>
          <w:rFonts w:ascii="Times New Roman" w:hAnsi="Times New Roman" w:cs="Times New Roman"/>
          <w:iCs/>
          <w:sz w:val="24"/>
          <w:szCs w:val="24"/>
        </w:rPr>
        <w:t xml:space="preserve"> for more along this line.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520213"/>
      <w:docPartObj>
        <w:docPartGallery w:val="Page Numbers (Bottom of Page)"/>
        <w:docPartUnique/>
      </w:docPartObj>
    </w:sdtPr>
    <w:sdtContent>
      <w:p w14:paraId="50ECCFD5" w14:textId="6DB4A0E5" w:rsidR="004412E1" w:rsidRDefault="004412E1" w:rsidP="00050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E0DF8B" w14:textId="77777777" w:rsidR="004412E1" w:rsidRDefault="004412E1" w:rsidP="004412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9217949"/>
      <w:docPartObj>
        <w:docPartGallery w:val="Page Numbers (Bottom of Page)"/>
        <w:docPartUnique/>
      </w:docPartObj>
    </w:sdtPr>
    <w:sdtContent>
      <w:p w14:paraId="4951010A" w14:textId="4AD71305" w:rsidR="004412E1" w:rsidRDefault="004412E1" w:rsidP="00050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84F252" w14:textId="77777777" w:rsidR="004412E1" w:rsidRDefault="004412E1" w:rsidP="004412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D3DD" w14:textId="77777777" w:rsidR="00DE15C8" w:rsidRDefault="00DE15C8" w:rsidP="00916FDD">
      <w:r>
        <w:separator/>
      </w:r>
    </w:p>
  </w:footnote>
  <w:footnote w:type="continuationSeparator" w:id="0">
    <w:p w14:paraId="781E2764" w14:textId="77777777" w:rsidR="00DE15C8" w:rsidRDefault="00DE15C8" w:rsidP="00916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337AA"/>
    <w:multiLevelType w:val="hybridMultilevel"/>
    <w:tmpl w:val="127A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4964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2C"/>
    <w:rsid w:val="000048ED"/>
    <w:rsid w:val="00024DE7"/>
    <w:rsid w:val="0004609E"/>
    <w:rsid w:val="0005032F"/>
    <w:rsid w:val="00067EB5"/>
    <w:rsid w:val="00072358"/>
    <w:rsid w:val="00085FBE"/>
    <w:rsid w:val="00086E24"/>
    <w:rsid w:val="000914AF"/>
    <w:rsid w:val="00091D0A"/>
    <w:rsid w:val="000B1000"/>
    <w:rsid w:val="000B1403"/>
    <w:rsid w:val="000B30DE"/>
    <w:rsid w:val="000B580E"/>
    <w:rsid w:val="000B73B6"/>
    <w:rsid w:val="000E2400"/>
    <w:rsid w:val="001167E4"/>
    <w:rsid w:val="00136976"/>
    <w:rsid w:val="00150229"/>
    <w:rsid w:val="00165BF8"/>
    <w:rsid w:val="00196AC7"/>
    <w:rsid w:val="001B0284"/>
    <w:rsid w:val="001B2F58"/>
    <w:rsid w:val="001E59A6"/>
    <w:rsid w:val="00237408"/>
    <w:rsid w:val="00267B5A"/>
    <w:rsid w:val="00272084"/>
    <w:rsid w:val="00295FCD"/>
    <w:rsid w:val="002A0985"/>
    <w:rsid w:val="002A5E56"/>
    <w:rsid w:val="002B4315"/>
    <w:rsid w:val="002C05EF"/>
    <w:rsid w:val="002C27FF"/>
    <w:rsid w:val="002C4D6D"/>
    <w:rsid w:val="002E00BF"/>
    <w:rsid w:val="002E7A2D"/>
    <w:rsid w:val="002F0FB2"/>
    <w:rsid w:val="002F4513"/>
    <w:rsid w:val="003202BD"/>
    <w:rsid w:val="00330B07"/>
    <w:rsid w:val="00330E52"/>
    <w:rsid w:val="00342283"/>
    <w:rsid w:val="003448FD"/>
    <w:rsid w:val="00344D4E"/>
    <w:rsid w:val="00360970"/>
    <w:rsid w:val="00385830"/>
    <w:rsid w:val="003A01DF"/>
    <w:rsid w:val="003A610A"/>
    <w:rsid w:val="003C5F30"/>
    <w:rsid w:val="003C5FAB"/>
    <w:rsid w:val="003E161C"/>
    <w:rsid w:val="003E3403"/>
    <w:rsid w:val="003F6C0A"/>
    <w:rsid w:val="0040716B"/>
    <w:rsid w:val="0042596F"/>
    <w:rsid w:val="00436179"/>
    <w:rsid w:val="004412E1"/>
    <w:rsid w:val="00442D4D"/>
    <w:rsid w:val="0046331D"/>
    <w:rsid w:val="004867AA"/>
    <w:rsid w:val="004B1B21"/>
    <w:rsid w:val="004B44C0"/>
    <w:rsid w:val="004C44C9"/>
    <w:rsid w:val="004C7D45"/>
    <w:rsid w:val="004D143B"/>
    <w:rsid w:val="004D1C02"/>
    <w:rsid w:val="004D7A3C"/>
    <w:rsid w:val="00534DC5"/>
    <w:rsid w:val="00536EAD"/>
    <w:rsid w:val="00564954"/>
    <w:rsid w:val="005923E0"/>
    <w:rsid w:val="005933E2"/>
    <w:rsid w:val="00593AE7"/>
    <w:rsid w:val="005C22EC"/>
    <w:rsid w:val="005D0240"/>
    <w:rsid w:val="005D655F"/>
    <w:rsid w:val="005F2E4E"/>
    <w:rsid w:val="00611599"/>
    <w:rsid w:val="00613ACD"/>
    <w:rsid w:val="00640B41"/>
    <w:rsid w:val="00640CA0"/>
    <w:rsid w:val="0065109F"/>
    <w:rsid w:val="00652F00"/>
    <w:rsid w:val="00674149"/>
    <w:rsid w:val="00694970"/>
    <w:rsid w:val="006A57F8"/>
    <w:rsid w:val="006D56D4"/>
    <w:rsid w:val="006E5490"/>
    <w:rsid w:val="006F49BF"/>
    <w:rsid w:val="006F773A"/>
    <w:rsid w:val="00701001"/>
    <w:rsid w:val="0071196E"/>
    <w:rsid w:val="00714633"/>
    <w:rsid w:val="007212B9"/>
    <w:rsid w:val="00730C81"/>
    <w:rsid w:val="007538C8"/>
    <w:rsid w:val="00760899"/>
    <w:rsid w:val="00764204"/>
    <w:rsid w:val="00766CF9"/>
    <w:rsid w:val="00783C3E"/>
    <w:rsid w:val="007A38A7"/>
    <w:rsid w:val="007B053A"/>
    <w:rsid w:val="007D034A"/>
    <w:rsid w:val="007D42EB"/>
    <w:rsid w:val="007E1576"/>
    <w:rsid w:val="007F038D"/>
    <w:rsid w:val="00802045"/>
    <w:rsid w:val="00841838"/>
    <w:rsid w:val="00880319"/>
    <w:rsid w:val="00883DAC"/>
    <w:rsid w:val="008B16D9"/>
    <w:rsid w:val="008B5C33"/>
    <w:rsid w:val="008C0D95"/>
    <w:rsid w:val="008C6B0C"/>
    <w:rsid w:val="008D0622"/>
    <w:rsid w:val="008E5283"/>
    <w:rsid w:val="00913C8D"/>
    <w:rsid w:val="00916FDD"/>
    <w:rsid w:val="00930656"/>
    <w:rsid w:val="00957F27"/>
    <w:rsid w:val="00973E34"/>
    <w:rsid w:val="009863E1"/>
    <w:rsid w:val="009A6523"/>
    <w:rsid w:val="009B0545"/>
    <w:rsid w:val="009C77D3"/>
    <w:rsid w:val="009D0BF3"/>
    <w:rsid w:val="009E22D1"/>
    <w:rsid w:val="00A008F7"/>
    <w:rsid w:val="00A14CBE"/>
    <w:rsid w:val="00A26F44"/>
    <w:rsid w:val="00A27D6A"/>
    <w:rsid w:val="00A3245A"/>
    <w:rsid w:val="00A45F6C"/>
    <w:rsid w:val="00A5682C"/>
    <w:rsid w:val="00A66ADF"/>
    <w:rsid w:val="00A75AFB"/>
    <w:rsid w:val="00A80A95"/>
    <w:rsid w:val="00A94AA2"/>
    <w:rsid w:val="00AA0581"/>
    <w:rsid w:val="00AA2DE5"/>
    <w:rsid w:val="00AC0D55"/>
    <w:rsid w:val="00AC3EFA"/>
    <w:rsid w:val="00AD261A"/>
    <w:rsid w:val="00AF03A4"/>
    <w:rsid w:val="00B00F8F"/>
    <w:rsid w:val="00B02F46"/>
    <w:rsid w:val="00B34269"/>
    <w:rsid w:val="00B35A40"/>
    <w:rsid w:val="00B453D8"/>
    <w:rsid w:val="00B60032"/>
    <w:rsid w:val="00B60C17"/>
    <w:rsid w:val="00B64018"/>
    <w:rsid w:val="00B80482"/>
    <w:rsid w:val="00B8402C"/>
    <w:rsid w:val="00B8643C"/>
    <w:rsid w:val="00BC6E73"/>
    <w:rsid w:val="00BC7CB4"/>
    <w:rsid w:val="00BD5786"/>
    <w:rsid w:val="00BF3499"/>
    <w:rsid w:val="00BF7A25"/>
    <w:rsid w:val="00C36A5D"/>
    <w:rsid w:val="00C4233C"/>
    <w:rsid w:val="00C50D8A"/>
    <w:rsid w:val="00C519C8"/>
    <w:rsid w:val="00C728AC"/>
    <w:rsid w:val="00C905C0"/>
    <w:rsid w:val="00C96449"/>
    <w:rsid w:val="00CD34F7"/>
    <w:rsid w:val="00CD7727"/>
    <w:rsid w:val="00CE5DCB"/>
    <w:rsid w:val="00CF19F8"/>
    <w:rsid w:val="00D01702"/>
    <w:rsid w:val="00D06C7E"/>
    <w:rsid w:val="00D222C8"/>
    <w:rsid w:val="00D30FB9"/>
    <w:rsid w:val="00D332B6"/>
    <w:rsid w:val="00D44578"/>
    <w:rsid w:val="00D5241C"/>
    <w:rsid w:val="00D6172F"/>
    <w:rsid w:val="00D650F9"/>
    <w:rsid w:val="00D8611E"/>
    <w:rsid w:val="00DA4C8B"/>
    <w:rsid w:val="00DA5E74"/>
    <w:rsid w:val="00DB1B95"/>
    <w:rsid w:val="00DC3713"/>
    <w:rsid w:val="00DE15C8"/>
    <w:rsid w:val="00DE3685"/>
    <w:rsid w:val="00E012AB"/>
    <w:rsid w:val="00E2002A"/>
    <w:rsid w:val="00E21262"/>
    <w:rsid w:val="00E219A6"/>
    <w:rsid w:val="00E34FDF"/>
    <w:rsid w:val="00E53983"/>
    <w:rsid w:val="00E832B0"/>
    <w:rsid w:val="00E92AEB"/>
    <w:rsid w:val="00EA24D7"/>
    <w:rsid w:val="00EA702E"/>
    <w:rsid w:val="00EB19DB"/>
    <w:rsid w:val="00EB7106"/>
    <w:rsid w:val="00EC2EB4"/>
    <w:rsid w:val="00EC7802"/>
    <w:rsid w:val="00ED6A38"/>
    <w:rsid w:val="00EE3DDB"/>
    <w:rsid w:val="00EE7A45"/>
    <w:rsid w:val="00F235B0"/>
    <w:rsid w:val="00F33E09"/>
    <w:rsid w:val="00F40322"/>
    <w:rsid w:val="00F86CFE"/>
    <w:rsid w:val="00F97400"/>
    <w:rsid w:val="00FA42BF"/>
    <w:rsid w:val="00FA47E7"/>
    <w:rsid w:val="00FB0534"/>
    <w:rsid w:val="00FB7A4B"/>
    <w:rsid w:val="00FB7A92"/>
    <w:rsid w:val="00FC7354"/>
    <w:rsid w:val="00FD7F46"/>
    <w:rsid w:val="00FE2076"/>
    <w:rsid w:val="00FF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EA41"/>
  <w15:chartTrackingRefBased/>
  <w15:docId w15:val="{F14BA46E-A446-154D-B14B-7E12EF32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2C"/>
    <w:pPr>
      <w:ind w:left="720"/>
      <w:contextualSpacing/>
    </w:pPr>
  </w:style>
  <w:style w:type="paragraph" w:styleId="BalloonText">
    <w:name w:val="Balloon Text"/>
    <w:basedOn w:val="Normal"/>
    <w:link w:val="BalloonTextChar"/>
    <w:uiPriority w:val="99"/>
    <w:semiHidden/>
    <w:unhideWhenUsed/>
    <w:rsid w:val="00B600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0032"/>
    <w:rPr>
      <w:rFonts w:ascii="Times New Roman" w:hAnsi="Times New Roman" w:cs="Times New Roman"/>
      <w:sz w:val="18"/>
      <w:szCs w:val="18"/>
    </w:rPr>
  </w:style>
  <w:style w:type="character" w:styleId="Hyperlink">
    <w:name w:val="Hyperlink"/>
    <w:basedOn w:val="DefaultParagraphFont"/>
    <w:uiPriority w:val="99"/>
    <w:semiHidden/>
    <w:unhideWhenUsed/>
    <w:rsid w:val="009B0545"/>
    <w:rPr>
      <w:color w:val="0000FF"/>
      <w:u w:val="single"/>
    </w:rPr>
  </w:style>
  <w:style w:type="paragraph" w:styleId="EndnoteText">
    <w:name w:val="endnote text"/>
    <w:basedOn w:val="Normal"/>
    <w:link w:val="EndnoteTextChar"/>
    <w:uiPriority w:val="99"/>
    <w:unhideWhenUsed/>
    <w:rsid w:val="00916FDD"/>
    <w:rPr>
      <w:sz w:val="20"/>
      <w:szCs w:val="20"/>
    </w:rPr>
  </w:style>
  <w:style w:type="character" w:customStyle="1" w:styleId="EndnoteTextChar">
    <w:name w:val="Endnote Text Char"/>
    <w:basedOn w:val="DefaultParagraphFont"/>
    <w:link w:val="EndnoteText"/>
    <w:uiPriority w:val="99"/>
    <w:rsid w:val="00916FDD"/>
    <w:rPr>
      <w:sz w:val="20"/>
      <w:szCs w:val="20"/>
    </w:rPr>
  </w:style>
  <w:style w:type="character" w:styleId="EndnoteReference">
    <w:name w:val="endnote reference"/>
    <w:basedOn w:val="DefaultParagraphFont"/>
    <w:uiPriority w:val="99"/>
    <w:semiHidden/>
    <w:unhideWhenUsed/>
    <w:rsid w:val="00916FDD"/>
    <w:rPr>
      <w:vertAlign w:val="superscript"/>
    </w:rPr>
  </w:style>
  <w:style w:type="paragraph" w:styleId="Footer">
    <w:name w:val="footer"/>
    <w:basedOn w:val="Normal"/>
    <w:link w:val="FooterChar"/>
    <w:uiPriority w:val="99"/>
    <w:unhideWhenUsed/>
    <w:rsid w:val="004412E1"/>
    <w:pPr>
      <w:tabs>
        <w:tab w:val="center" w:pos="4680"/>
        <w:tab w:val="right" w:pos="9360"/>
      </w:tabs>
    </w:pPr>
  </w:style>
  <w:style w:type="character" w:customStyle="1" w:styleId="FooterChar">
    <w:name w:val="Footer Char"/>
    <w:basedOn w:val="DefaultParagraphFont"/>
    <w:link w:val="Footer"/>
    <w:uiPriority w:val="99"/>
    <w:rsid w:val="004412E1"/>
  </w:style>
  <w:style w:type="character" w:styleId="PageNumber">
    <w:name w:val="page number"/>
    <w:basedOn w:val="DefaultParagraphFont"/>
    <w:uiPriority w:val="99"/>
    <w:semiHidden/>
    <w:unhideWhenUsed/>
    <w:rsid w:val="004412E1"/>
  </w:style>
  <w:style w:type="paragraph" w:styleId="Revision">
    <w:name w:val="Revision"/>
    <w:hidden/>
    <w:uiPriority w:val="99"/>
    <w:semiHidden/>
    <w:rsid w:val="00930656"/>
  </w:style>
  <w:style w:type="character" w:styleId="CommentReference">
    <w:name w:val="annotation reference"/>
    <w:basedOn w:val="DefaultParagraphFont"/>
    <w:uiPriority w:val="99"/>
    <w:semiHidden/>
    <w:unhideWhenUsed/>
    <w:rsid w:val="00150229"/>
    <w:rPr>
      <w:sz w:val="16"/>
      <w:szCs w:val="16"/>
    </w:rPr>
  </w:style>
  <w:style w:type="paragraph" w:styleId="CommentText">
    <w:name w:val="annotation text"/>
    <w:basedOn w:val="Normal"/>
    <w:link w:val="CommentTextChar"/>
    <w:uiPriority w:val="99"/>
    <w:semiHidden/>
    <w:unhideWhenUsed/>
    <w:rsid w:val="00150229"/>
    <w:rPr>
      <w:sz w:val="20"/>
      <w:szCs w:val="20"/>
    </w:rPr>
  </w:style>
  <w:style w:type="character" w:customStyle="1" w:styleId="CommentTextChar">
    <w:name w:val="Comment Text Char"/>
    <w:basedOn w:val="DefaultParagraphFont"/>
    <w:link w:val="CommentText"/>
    <w:uiPriority w:val="99"/>
    <w:semiHidden/>
    <w:rsid w:val="00150229"/>
    <w:rPr>
      <w:sz w:val="20"/>
      <w:szCs w:val="20"/>
    </w:rPr>
  </w:style>
  <w:style w:type="paragraph" w:styleId="CommentSubject">
    <w:name w:val="annotation subject"/>
    <w:basedOn w:val="CommentText"/>
    <w:next w:val="CommentText"/>
    <w:link w:val="CommentSubjectChar"/>
    <w:uiPriority w:val="99"/>
    <w:semiHidden/>
    <w:unhideWhenUsed/>
    <w:rsid w:val="00150229"/>
    <w:rPr>
      <w:b/>
      <w:bCs/>
    </w:rPr>
  </w:style>
  <w:style w:type="character" w:customStyle="1" w:styleId="CommentSubjectChar">
    <w:name w:val="Comment Subject Char"/>
    <w:basedOn w:val="CommentTextChar"/>
    <w:link w:val="CommentSubject"/>
    <w:uiPriority w:val="99"/>
    <w:semiHidden/>
    <w:rsid w:val="001502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8472">
      <w:bodyDiv w:val="1"/>
      <w:marLeft w:val="0"/>
      <w:marRight w:val="0"/>
      <w:marTop w:val="0"/>
      <w:marBottom w:val="0"/>
      <w:divBdr>
        <w:top w:val="none" w:sz="0" w:space="0" w:color="auto"/>
        <w:left w:val="none" w:sz="0" w:space="0" w:color="auto"/>
        <w:bottom w:val="none" w:sz="0" w:space="0" w:color="auto"/>
        <w:right w:val="none" w:sz="0" w:space="0" w:color="auto"/>
      </w:divBdr>
    </w:div>
    <w:div w:id="915087175">
      <w:bodyDiv w:val="1"/>
      <w:marLeft w:val="0"/>
      <w:marRight w:val="0"/>
      <w:marTop w:val="0"/>
      <w:marBottom w:val="0"/>
      <w:divBdr>
        <w:top w:val="none" w:sz="0" w:space="0" w:color="auto"/>
        <w:left w:val="none" w:sz="0" w:space="0" w:color="auto"/>
        <w:bottom w:val="none" w:sz="0" w:space="0" w:color="auto"/>
        <w:right w:val="none" w:sz="0" w:space="0" w:color="auto"/>
      </w:divBdr>
    </w:div>
    <w:div w:id="1403482430">
      <w:bodyDiv w:val="1"/>
      <w:marLeft w:val="0"/>
      <w:marRight w:val="0"/>
      <w:marTop w:val="0"/>
      <w:marBottom w:val="0"/>
      <w:divBdr>
        <w:top w:val="none" w:sz="0" w:space="0" w:color="auto"/>
        <w:left w:val="none" w:sz="0" w:space="0" w:color="auto"/>
        <w:bottom w:val="none" w:sz="0" w:space="0" w:color="auto"/>
        <w:right w:val="none" w:sz="0" w:space="0" w:color="auto"/>
      </w:divBdr>
    </w:div>
    <w:div w:id="1458110697">
      <w:bodyDiv w:val="1"/>
      <w:marLeft w:val="0"/>
      <w:marRight w:val="0"/>
      <w:marTop w:val="0"/>
      <w:marBottom w:val="0"/>
      <w:divBdr>
        <w:top w:val="none" w:sz="0" w:space="0" w:color="auto"/>
        <w:left w:val="none" w:sz="0" w:space="0" w:color="auto"/>
        <w:bottom w:val="none" w:sz="0" w:space="0" w:color="auto"/>
        <w:right w:val="none" w:sz="0" w:space="0" w:color="auto"/>
      </w:divBdr>
    </w:div>
    <w:div w:id="1660109859">
      <w:bodyDiv w:val="1"/>
      <w:marLeft w:val="0"/>
      <w:marRight w:val="0"/>
      <w:marTop w:val="0"/>
      <w:marBottom w:val="0"/>
      <w:divBdr>
        <w:top w:val="none" w:sz="0" w:space="0" w:color="auto"/>
        <w:left w:val="none" w:sz="0" w:space="0" w:color="auto"/>
        <w:bottom w:val="none" w:sz="0" w:space="0" w:color="auto"/>
        <w:right w:val="none" w:sz="0" w:space="0" w:color="auto"/>
      </w:divBdr>
    </w:div>
    <w:div w:id="1843472742">
      <w:bodyDiv w:val="1"/>
      <w:marLeft w:val="0"/>
      <w:marRight w:val="0"/>
      <w:marTop w:val="0"/>
      <w:marBottom w:val="0"/>
      <w:divBdr>
        <w:top w:val="none" w:sz="0" w:space="0" w:color="auto"/>
        <w:left w:val="none" w:sz="0" w:space="0" w:color="auto"/>
        <w:bottom w:val="none" w:sz="0" w:space="0" w:color="auto"/>
        <w:right w:val="none" w:sz="0" w:space="0" w:color="auto"/>
      </w:divBdr>
    </w:div>
    <w:div w:id="20611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17</Pages>
  <Words>5140</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Copyeditor</cp:lastModifiedBy>
  <cp:revision>13</cp:revision>
  <dcterms:created xsi:type="dcterms:W3CDTF">2022-08-05T23:22:00Z</dcterms:created>
  <dcterms:modified xsi:type="dcterms:W3CDTF">2022-08-07T21:22:00Z</dcterms:modified>
</cp:coreProperties>
</file>