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4CC5" w14:textId="77777777" w:rsidR="00BF5205" w:rsidRPr="00BF5205" w:rsidRDefault="00DE2E8F" w:rsidP="00216F51">
      <w:pPr>
        <w:shd w:val="clear" w:color="auto" w:fill="FFFFFF"/>
        <w:rPr>
          <w:color w:val="222222"/>
        </w:rPr>
      </w:pPr>
      <w:r w:rsidRPr="00BF5205">
        <w:rPr>
          <w:color w:val="000000"/>
        </w:rPr>
        <w:t xml:space="preserve">“I feel it coming in the air tonight”: </w:t>
      </w:r>
      <w:r w:rsidR="00BF5205" w:rsidRPr="00BF5205">
        <w:rPr>
          <w:color w:val="222222"/>
          <w:shd w:val="clear" w:color="auto" w:fill="FFFFFF"/>
        </w:rPr>
        <w:t>Mephitical Vapors, Pestiferous Plagues, and the</w:t>
      </w:r>
    </w:p>
    <w:p w14:paraId="7A6F18BD" w14:textId="17E37FAD" w:rsidR="00DE2E8F" w:rsidRDefault="00BF5205" w:rsidP="00216F51">
      <w:pPr>
        <w:shd w:val="clear" w:color="auto" w:fill="FFFFFF"/>
        <w:rPr>
          <w:color w:val="222222"/>
          <w:shd w:val="clear" w:color="auto" w:fill="FFFFFF"/>
        </w:rPr>
      </w:pPr>
      <w:r w:rsidRPr="00BF5205">
        <w:rPr>
          <w:color w:val="222222"/>
          <w:shd w:val="clear" w:color="auto" w:fill="FFFFFF"/>
        </w:rPr>
        <w:t>Psychosis of Materiality in Wollstonecraft</w:t>
      </w:r>
    </w:p>
    <w:p w14:paraId="73603334" w14:textId="77777777" w:rsidR="00216F51" w:rsidRDefault="00216F51" w:rsidP="008806FA">
      <w:pPr>
        <w:shd w:val="clear" w:color="auto" w:fill="FFFFFF"/>
        <w:rPr>
          <w:color w:val="222222"/>
          <w:shd w:val="clear" w:color="auto" w:fill="FFFFFF"/>
        </w:rPr>
      </w:pPr>
    </w:p>
    <w:p w14:paraId="3444FC8B" w14:textId="43B434F3" w:rsidR="005E2B2F" w:rsidRDefault="005E2B2F" w:rsidP="008806FA">
      <w:pPr>
        <w:shd w:val="clear" w:color="auto" w:fill="FFFFFF"/>
        <w:rPr>
          <w:color w:val="222222"/>
          <w:shd w:val="clear" w:color="auto" w:fill="FFFFFF"/>
        </w:rPr>
      </w:pPr>
      <w:r>
        <w:rPr>
          <w:color w:val="222222"/>
          <w:shd w:val="clear" w:color="auto" w:fill="FFFFFF"/>
        </w:rPr>
        <w:t>Kate Singer</w:t>
      </w:r>
      <w:r w:rsidR="00216F51">
        <w:rPr>
          <w:color w:val="222222"/>
          <w:shd w:val="clear" w:color="auto" w:fill="FFFFFF"/>
        </w:rPr>
        <w:t xml:space="preserve">, </w:t>
      </w:r>
      <w:r>
        <w:rPr>
          <w:color w:val="222222"/>
          <w:shd w:val="clear" w:color="auto" w:fill="FFFFFF"/>
        </w:rPr>
        <w:t>Mount Holyoke College</w:t>
      </w:r>
    </w:p>
    <w:p w14:paraId="3F8285C2" w14:textId="56883DB5" w:rsidR="009C6A0F" w:rsidRDefault="00216F51" w:rsidP="008806FA">
      <w:pPr>
        <w:shd w:val="clear" w:color="auto" w:fill="FFFFFF"/>
        <w:rPr>
          <w:color w:val="222222"/>
          <w:shd w:val="clear" w:color="auto" w:fill="FFFFFF"/>
        </w:rPr>
      </w:pPr>
      <w:r w:rsidRPr="00216F51">
        <w:rPr>
          <w:color w:val="222222"/>
          <w:shd w:val="clear" w:color="auto" w:fill="FFFFFF"/>
        </w:rPr>
        <w:t>ksinger@mtholyoke.edu</w:t>
      </w:r>
    </w:p>
    <w:p w14:paraId="28127212" w14:textId="66AEF64D" w:rsidR="009C6A0F" w:rsidRDefault="009C6A0F" w:rsidP="008806FA">
      <w:pPr>
        <w:shd w:val="clear" w:color="auto" w:fill="FFFFFF"/>
        <w:rPr>
          <w:color w:val="222222"/>
          <w:shd w:val="clear" w:color="auto" w:fill="FFFFFF"/>
        </w:rPr>
      </w:pPr>
    </w:p>
    <w:p w14:paraId="2F096A66" w14:textId="77777777" w:rsidR="00216F51" w:rsidRDefault="00216F51" w:rsidP="008806FA">
      <w:pPr>
        <w:shd w:val="clear" w:color="auto" w:fill="FFFFFF"/>
        <w:rPr>
          <w:color w:val="222222"/>
          <w:shd w:val="clear" w:color="auto" w:fill="FFFFFF"/>
        </w:rPr>
      </w:pPr>
    </w:p>
    <w:p w14:paraId="16427796" w14:textId="77777777" w:rsidR="00216F51" w:rsidRDefault="00216F51" w:rsidP="008806FA">
      <w:pPr>
        <w:shd w:val="clear" w:color="auto" w:fill="FFFFFF"/>
        <w:rPr>
          <w:color w:val="222222"/>
          <w:shd w:val="clear" w:color="auto" w:fill="FFFFFF"/>
        </w:rPr>
      </w:pPr>
    </w:p>
    <w:p w14:paraId="612BD90A" w14:textId="174391F1" w:rsidR="009C6A0F" w:rsidRDefault="009C6A0F" w:rsidP="008806FA">
      <w:pPr>
        <w:shd w:val="clear" w:color="auto" w:fill="FFFFFF"/>
        <w:rPr>
          <w:color w:val="222222"/>
          <w:shd w:val="clear" w:color="auto" w:fill="FFFFFF"/>
        </w:rPr>
      </w:pPr>
      <w:r>
        <w:rPr>
          <w:color w:val="222222"/>
          <w:shd w:val="clear" w:color="auto" w:fill="FFFFFF"/>
        </w:rPr>
        <w:t>Abstract:</w:t>
      </w:r>
    </w:p>
    <w:p w14:paraId="1347A8A9" w14:textId="3F1E16AA" w:rsidR="009C6A0F" w:rsidRDefault="009C6A0F" w:rsidP="008806FA">
      <w:pPr>
        <w:shd w:val="clear" w:color="auto" w:fill="FFFFFF"/>
        <w:rPr>
          <w:color w:val="222222"/>
          <w:shd w:val="clear" w:color="auto" w:fill="FFFFFF"/>
        </w:rPr>
      </w:pPr>
    </w:p>
    <w:p w14:paraId="056092E6" w14:textId="7E11B592" w:rsidR="009C6A0F" w:rsidRDefault="009C6A0F" w:rsidP="009C6A0F">
      <w:r>
        <w:t xml:space="preserve">Although Mary Wollstonecraft is most squarely known as the post-Enlightenment progenitor of feminist reason </w:t>
      </w:r>
      <w:ins w:id="0" w:author="Copyeditor" w:date="2022-07-27T20:45:00Z">
        <w:r w:rsidR="00FF7A82">
          <w:t xml:space="preserve">and is </w:t>
        </w:r>
      </w:ins>
      <w:r>
        <w:t xml:space="preserve">often seen as allergic to the sexual body, this essay argues that throughout her works she evinces more posthuman and malleable forms of materiality and alternative psychic arrangements that subtend any </w:t>
      </w:r>
      <w:ins w:id="1" w:author="Copyeditor" w:date="2022-07-27T20:46:00Z">
        <w:r w:rsidR="00FF7A82">
          <w:t>“</w:t>
        </w:r>
      </w:ins>
      <w:del w:id="2" w:author="Copyeditor" w:date="2022-07-27T20:46:00Z">
        <w:r w:rsidDel="00FF7A82">
          <w:delText>"</w:delText>
        </w:r>
      </w:del>
      <w:r>
        <w:t>reasonable</w:t>
      </w:r>
      <w:ins w:id="3" w:author="Copyeditor" w:date="2022-07-27T20:46:00Z">
        <w:r w:rsidR="00FF7A82">
          <w:t>”</w:t>
        </w:r>
      </w:ins>
      <w:del w:id="4" w:author="Copyeditor" w:date="2022-07-27T20:46:00Z">
        <w:r w:rsidDel="00FF7A82">
          <w:delText>"</w:delText>
        </w:r>
      </w:del>
      <w:r>
        <w:t xml:space="preserve"> law of the father. Figures of vapor, pestilence, palpable atmospherics, and other instances of dynamic materiality in </w:t>
      </w:r>
      <w:r w:rsidRPr="00C01E62">
        <w:rPr>
          <w:i/>
          <w:iCs/>
        </w:rPr>
        <w:t>The Vindication of the Rights of Woman</w:t>
      </w:r>
      <w:r>
        <w:t xml:space="preserve">, </w:t>
      </w:r>
      <w:r w:rsidRPr="00C01E62">
        <w:rPr>
          <w:i/>
          <w:iCs/>
        </w:rPr>
        <w:t>Maria; or the Wrongs of Woman</w:t>
      </w:r>
      <w:r>
        <w:t xml:space="preserve">, and </w:t>
      </w:r>
      <w:r w:rsidRPr="00C01E62">
        <w:rPr>
          <w:i/>
          <w:iCs/>
        </w:rPr>
        <w:t xml:space="preserve">Letters Written During a Short Residence in Norway, Sweden, and Denmark </w:t>
      </w:r>
      <w:r>
        <w:t>evince fluid forms of materiality that bespeak a certain language of psychosis</w:t>
      </w:r>
      <w:del w:id="5" w:author="Copyeditor" w:date="2022-07-27T20:48:00Z">
        <w:r w:rsidDel="00FF7A82">
          <w:delText>,</w:delText>
        </w:r>
      </w:del>
      <w:r>
        <w:t xml:space="preserve"> or the ability to speak underneath or beyond the symbolic order of the father via an alternative Real that is richly flexible, material, and feminist. Such writings can</w:t>
      </w:r>
      <w:del w:id="6" w:author="Copyeditor" w:date="2022-07-27T20:49:00Z">
        <w:r w:rsidDel="00FF7A82">
          <w:delText>,</w:delText>
        </w:r>
      </w:del>
      <w:r>
        <w:t xml:space="preserve"> </w:t>
      </w:r>
      <w:del w:id="7" w:author="Copyeditor" w:date="2022-07-27T20:49:00Z">
        <w:r w:rsidDel="00FF7A82">
          <w:delText xml:space="preserve">even more broadly </w:delText>
        </w:r>
      </w:del>
      <w:r>
        <w:t xml:space="preserve">help us rethink the relationship between the </w:t>
      </w:r>
      <w:ins w:id="8" w:author="Copyeditor" w:date="2022-08-07T11:57:00Z">
        <w:r w:rsidR="00EF2BC3">
          <w:t>S</w:t>
        </w:r>
      </w:ins>
      <w:del w:id="9" w:author="Copyeditor" w:date="2022-08-07T11:57:00Z">
        <w:r w:rsidDel="00EF2BC3">
          <w:delText>s</w:delText>
        </w:r>
      </w:del>
      <w:r>
        <w:t>ymbolic and the Real</w:t>
      </w:r>
      <w:ins w:id="10" w:author="Copyeditor" w:date="2022-07-27T20:50:00Z">
        <w:r w:rsidR="00FF7A82">
          <w:t xml:space="preserve"> and</w:t>
        </w:r>
      </w:ins>
      <w:del w:id="11" w:author="Copyeditor" w:date="2022-07-27T20:50:00Z">
        <w:r w:rsidDel="00FF7A82">
          <w:delText>,</w:delText>
        </w:r>
      </w:del>
      <w:r>
        <w:t xml:space="preserve"> the role of psychosis as a literary method</w:t>
      </w:r>
      <w:del w:id="12" w:author="Copyeditor" w:date="2022-07-27T20:51:00Z">
        <w:r w:rsidDel="00FF7A82">
          <w:delText>,</w:delText>
        </w:r>
      </w:del>
      <w:r>
        <w:t xml:space="preserve"> </w:t>
      </w:r>
      <w:del w:id="13" w:author="Copyeditor" w:date="2022-07-27T20:51:00Z">
        <w:r w:rsidDel="00FF7A82">
          <w:delText xml:space="preserve">and </w:delText>
        </w:r>
      </w:del>
      <w:ins w:id="14" w:author="Copyeditor" w:date="2022-07-27T20:51:00Z">
        <w:r w:rsidR="00FF7A82">
          <w:t xml:space="preserve">while also </w:t>
        </w:r>
      </w:ins>
      <w:r>
        <w:t>help</w:t>
      </w:r>
      <w:ins w:id="15" w:author="Copyeditor" w:date="2022-07-27T20:51:00Z">
        <w:r w:rsidR="00FF7A82">
          <w:t>ing</w:t>
        </w:r>
      </w:ins>
      <w:r>
        <w:t xml:space="preserve"> us bridge psychoanalysis and new materialism.</w:t>
      </w:r>
    </w:p>
    <w:p w14:paraId="0058453D" w14:textId="77777777" w:rsidR="009C6A0F" w:rsidRPr="005E2B2F" w:rsidRDefault="009C6A0F" w:rsidP="008806FA">
      <w:pPr>
        <w:shd w:val="clear" w:color="auto" w:fill="FFFFFF"/>
        <w:rPr>
          <w:color w:val="222222"/>
          <w:shd w:val="clear" w:color="auto" w:fill="FFFFFF"/>
        </w:rPr>
      </w:pPr>
    </w:p>
    <w:p w14:paraId="7D545DCE" w14:textId="77777777" w:rsidR="002F68E1" w:rsidRDefault="002F68E1" w:rsidP="008806FA">
      <w:pPr>
        <w:shd w:val="clear" w:color="auto" w:fill="FFFFFF"/>
        <w:spacing w:line="480" w:lineRule="auto"/>
        <w:rPr>
          <w:color w:val="222222"/>
        </w:rPr>
      </w:pPr>
    </w:p>
    <w:p w14:paraId="01950FC5" w14:textId="77777777" w:rsidR="000463D5" w:rsidRPr="00432E3E" w:rsidRDefault="000463D5" w:rsidP="008806FA">
      <w:pPr>
        <w:shd w:val="clear" w:color="auto" w:fill="FFFFFF"/>
        <w:spacing w:line="480" w:lineRule="auto"/>
        <w:rPr>
          <w:color w:val="222222"/>
        </w:rPr>
      </w:pPr>
    </w:p>
    <w:p w14:paraId="67E5F25F" w14:textId="088FD383" w:rsidR="00432E3E" w:rsidRDefault="00432E3E" w:rsidP="008806FA">
      <w:pPr>
        <w:spacing w:line="480" w:lineRule="auto"/>
        <w:rPr>
          <w:color w:val="000000"/>
        </w:rPr>
      </w:pPr>
      <w:r>
        <w:rPr>
          <w:color w:val="000000"/>
        </w:rPr>
        <w:tab/>
      </w:r>
      <w:r w:rsidR="00BF5205">
        <w:rPr>
          <w:color w:val="000000"/>
        </w:rPr>
        <w:t xml:space="preserve">Mary Wollstonecraft, </w:t>
      </w:r>
      <w:r w:rsidR="00080AC1">
        <w:rPr>
          <w:color w:val="000000"/>
        </w:rPr>
        <w:t xml:space="preserve">during </w:t>
      </w:r>
      <w:r w:rsidR="00BF5205">
        <w:rPr>
          <w:color w:val="000000"/>
        </w:rPr>
        <w:t xml:space="preserve">one of her most energetic rebukes </w:t>
      </w:r>
      <w:r w:rsidR="0076483E">
        <w:rPr>
          <w:color w:val="000000"/>
        </w:rPr>
        <w:t>in</w:t>
      </w:r>
      <w:r w:rsidR="00BF5205">
        <w:rPr>
          <w:color w:val="000000"/>
        </w:rPr>
        <w:t xml:space="preserve"> </w:t>
      </w:r>
      <w:r w:rsidR="00BF5205">
        <w:rPr>
          <w:i/>
          <w:color w:val="000000"/>
        </w:rPr>
        <w:t xml:space="preserve">The </w:t>
      </w:r>
      <w:r w:rsidR="00BF5205" w:rsidRPr="00BF5205">
        <w:rPr>
          <w:i/>
          <w:color w:val="000000"/>
        </w:rPr>
        <w:t>Vindication</w:t>
      </w:r>
      <w:r w:rsidR="00BF5205">
        <w:rPr>
          <w:i/>
          <w:color w:val="000000"/>
        </w:rPr>
        <w:t xml:space="preserve"> of the Rights of Woman</w:t>
      </w:r>
      <w:ins w:id="16" w:author="Copyeditor" w:date="2022-07-27T20:54:00Z">
        <w:r w:rsidR="00FF7A82">
          <w:rPr>
            <w:iCs/>
            <w:color w:val="000000"/>
          </w:rPr>
          <w:t xml:space="preserve"> (1792)</w:t>
        </w:r>
      </w:ins>
      <w:r w:rsidR="00BF5205">
        <w:rPr>
          <w:color w:val="000000"/>
        </w:rPr>
        <w:t xml:space="preserve">, upbraids her own </w:t>
      </w:r>
      <w:proofErr w:type="spellStart"/>
      <w:r w:rsidR="00BF5205">
        <w:rPr>
          <w:color w:val="000000"/>
        </w:rPr>
        <w:t>Trumpish</w:t>
      </w:r>
      <w:proofErr w:type="spellEnd"/>
      <w:r w:rsidR="00BF5205">
        <w:rPr>
          <w:color w:val="000000"/>
        </w:rPr>
        <w:t xml:space="preserve"> </w:t>
      </w:r>
      <w:r w:rsidR="0002226E">
        <w:rPr>
          <w:color w:val="000000"/>
        </w:rPr>
        <w:t>king and luxury-addled aristocrats</w:t>
      </w:r>
      <w:r w:rsidR="00BF5205">
        <w:rPr>
          <w:color w:val="000000"/>
        </w:rPr>
        <w:t xml:space="preserve"> </w:t>
      </w:r>
      <w:r w:rsidR="0002226E">
        <w:rPr>
          <w:color w:val="000000"/>
        </w:rPr>
        <w:t xml:space="preserve">not only for their insane policies but for creating an atmosphere that poisons </w:t>
      </w:r>
      <w:r w:rsidR="009B0113">
        <w:rPr>
          <w:color w:val="000000"/>
        </w:rPr>
        <w:t>everyone</w:t>
      </w:r>
      <w:r w:rsidR="0002226E">
        <w:rPr>
          <w:color w:val="000000"/>
        </w:rPr>
        <w:t xml:space="preserve">: </w:t>
      </w:r>
      <w:r w:rsidR="00480568" w:rsidRPr="00CD7991">
        <w:rPr>
          <w:color w:val="000000"/>
        </w:rPr>
        <w:t xml:space="preserve">“What but a pestilential </w:t>
      </w:r>
      <w:proofErr w:type="spellStart"/>
      <w:r w:rsidR="00480568" w:rsidRPr="00CD7991">
        <w:rPr>
          <w:color w:val="000000"/>
        </w:rPr>
        <w:t>vapour</w:t>
      </w:r>
      <w:proofErr w:type="spellEnd"/>
      <w:r w:rsidR="00480568" w:rsidRPr="00CD7991">
        <w:rPr>
          <w:color w:val="000000"/>
        </w:rPr>
        <w:t xml:space="preserve"> can hover over society, when its chief director is only instructed in the invention of crimes, or the stupid routine of childish ceremonies?” (</w:t>
      </w:r>
      <w:r w:rsidR="008908B7">
        <w:rPr>
          <w:color w:val="000000"/>
        </w:rPr>
        <w:t>18</w:t>
      </w:r>
      <w:ins w:id="17" w:author="Copyeditor" w:date="2022-07-27T20:55:00Z">
        <w:r w:rsidR="00FF7A82">
          <w:rPr>
            <w:color w:val="000000"/>
          </w:rPr>
          <w:t>–</w:t>
        </w:r>
      </w:ins>
      <w:del w:id="18" w:author="Copyeditor" w:date="2022-07-27T20:55:00Z">
        <w:r w:rsidR="008908B7" w:rsidDel="00FF7A82">
          <w:rPr>
            <w:color w:val="000000"/>
          </w:rPr>
          <w:delText>-</w:delText>
        </w:r>
      </w:del>
      <w:r w:rsidR="008908B7">
        <w:rPr>
          <w:color w:val="000000"/>
        </w:rPr>
        <w:t>19</w:t>
      </w:r>
      <w:r w:rsidR="00480568" w:rsidRPr="00CD7991">
        <w:rPr>
          <w:color w:val="000000"/>
        </w:rPr>
        <w:t>)</w:t>
      </w:r>
      <w:r w:rsidR="0002226E">
        <w:rPr>
          <w:color w:val="000000"/>
        </w:rPr>
        <w:t xml:space="preserve">. </w:t>
      </w:r>
      <w:r w:rsidR="00F52EB3">
        <w:rPr>
          <w:color w:val="000000"/>
        </w:rPr>
        <w:t xml:space="preserve">In a philosophical </w:t>
      </w:r>
      <w:r w:rsidR="007E0952">
        <w:rPr>
          <w:color w:val="000000"/>
        </w:rPr>
        <w:t>pamphlet</w:t>
      </w:r>
      <w:r w:rsidR="00F52EB3">
        <w:rPr>
          <w:color w:val="000000"/>
        </w:rPr>
        <w:t xml:space="preserve"> so </w:t>
      </w:r>
      <w:r w:rsidR="007E0952">
        <w:rPr>
          <w:color w:val="000000"/>
        </w:rPr>
        <w:t>devoted to</w:t>
      </w:r>
      <w:r w:rsidR="00F52EB3">
        <w:rPr>
          <w:color w:val="000000"/>
        </w:rPr>
        <w:t xml:space="preserve"> gaining rights for women (and asking men to actually earn their rights as equitable citizens), such a dispersed, nonhuman figure </w:t>
      </w:r>
      <w:r w:rsidR="005E489D">
        <w:rPr>
          <w:color w:val="000000"/>
        </w:rPr>
        <w:t xml:space="preserve">strangely </w:t>
      </w:r>
      <w:r w:rsidR="00B33064">
        <w:rPr>
          <w:color w:val="000000"/>
        </w:rPr>
        <w:t>lurks</w:t>
      </w:r>
      <w:r w:rsidR="00F52EB3">
        <w:rPr>
          <w:color w:val="000000"/>
        </w:rPr>
        <w:t xml:space="preserve"> </w:t>
      </w:r>
      <w:r w:rsidR="00B33064">
        <w:rPr>
          <w:color w:val="000000"/>
        </w:rPr>
        <w:t>in</w:t>
      </w:r>
      <w:r w:rsidR="007E0952">
        <w:rPr>
          <w:color w:val="000000"/>
        </w:rPr>
        <w:t xml:space="preserve"> such a supposedly humanistic treatise. While she dwells on the aristocrats, soldiers, and coquettes whose lack of virtue corrupts the nation, this figure of vapor</w:t>
      </w:r>
      <w:del w:id="19" w:author="Copyeditor" w:date="2022-07-27T21:07:00Z">
        <w:r w:rsidR="007E0952" w:rsidDel="00FF7A82">
          <w:rPr>
            <w:color w:val="000000"/>
          </w:rPr>
          <w:delText>,</w:delText>
        </w:r>
      </w:del>
      <w:r w:rsidR="007E0952">
        <w:rPr>
          <w:color w:val="000000"/>
        </w:rPr>
        <w:t xml:space="preserve"> and others like it in her writing</w:t>
      </w:r>
      <w:del w:id="20" w:author="Copyeditor" w:date="2022-07-27T21:07:00Z">
        <w:r w:rsidR="007E0952" w:rsidDel="00FF7A82">
          <w:rPr>
            <w:color w:val="000000"/>
          </w:rPr>
          <w:delText>,</w:delText>
        </w:r>
      </w:del>
      <w:r w:rsidR="007E0952">
        <w:rPr>
          <w:color w:val="000000"/>
        </w:rPr>
        <w:t xml:space="preserve"> suggest something more </w:t>
      </w:r>
      <w:r w:rsidR="00B33064">
        <w:rPr>
          <w:color w:val="000000"/>
        </w:rPr>
        <w:lastRenderedPageBreak/>
        <w:t>than human</w:t>
      </w:r>
      <w:ins w:id="21" w:author="Copyeditor" w:date="2022-07-27T21:08:00Z">
        <w:r w:rsidR="00FF7A82">
          <w:rPr>
            <w:color w:val="000000"/>
          </w:rPr>
          <w:t xml:space="preserve"> is</w:t>
        </w:r>
      </w:ins>
      <w:r w:rsidR="00B33064">
        <w:rPr>
          <w:color w:val="000000"/>
        </w:rPr>
        <w:t xml:space="preserve"> </w:t>
      </w:r>
      <w:r w:rsidR="00883453">
        <w:rPr>
          <w:color w:val="000000"/>
        </w:rPr>
        <w:t xml:space="preserve">responsible for </w:t>
      </w:r>
      <w:r w:rsidR="008A7B32">
        <w:rPr>
          <w:color w:val="000000"/>
        </w:rPr>
        <w:t xml:space="preserve">the nation’s </w:t>
      </w:r>
      <w:r w:rsidR="00883453">
        <w:rPr>
          <w:color w:val="000000"/>
        </w:rPr>
        <w:t>sickening</w:t>
      </w:r>
      <w:r w:rsidR="007E0952">
        <w:rPr>
          <w:color w:val="000000"/>
        </w:rPr>
        <w:t xml:space="preserve"> haze, </w:t>
      </w:r>
      <w:r w:rsidR="00B33064">
        <w:rPr>
          <w:color w:val="000000"/>
        </w:rPr>
        <w:t>its</w:t>
      </w:r>
      <w:r w:rsidR="007E0952">
        <w:rPr>
          <w:color w:val="000000"/>
        </w:rPr>
        <w:t xml:space="preserve"> </w:t>
      </w:r>
      <w:r w:rsidR="00883453">
        <w:rPr>
          <w:color w:val="000000"/>
        </w:rPr>
        <w:t xml:space="preserve">miasmatic </w:t>
      </w:r>
      <w:r w:rsidR="007E0952">
        <w:rPr>
          <w:color w:val="000000"/>
        </w:rPr>
        <w:t xml:space="preserve">ambience. </w:t>
      </w:r>
      <w:r w:rsidR="00B33064">
        <w:rPr>
          <w:color w:val="000000"/>
        </w:rPr>
        <w:t>Created by</w:t>
      </w:r>
      <w:r w:rsidR="00D05D92">
        <w:rPr>
          <w:color w:val="000000"/>
        </w:rPr>
        <w:t xml:space="preserve"> its chief </w:t>
      </w:r>
      <w:proofErr w:type="spellStart"/>
      <w:r w:rsidR="00E66691">
        <w:rPr>
          <w:color w:val="000000"/>
        </w:rPr>
        <w:t>dilldocks</w:t>
      </w:r>
      <w:proofErr w:type="spellEnd"/>
      <w:ins w:id="22" w:author="Copyeditor" w:date="2022-07-27T21:09:00Z">
        <w:r w:rsidR="00FF7A82">
          <w:rPr>
            <w:color w:val="000000"/>
          </w:rPr>
          <w:t>,</w:t>
        </w:r>
      </w:ins>
      <w:r w:rsidR="00B33064">
        <w:rPr>
          <w:color w:val="000000"/>
        </w:rPr>
        <w:t xml:space="preserve"> even as it pervades and alters them</w:t>
      </w:r>
      <w:r w:rsidR="00E66691">
        <w:rPr>
          <w:color w:val="000000"/>
        </w:rPr>
        <w:t xml:space="preserve">, </w:t>
      </w:r>
      <w:del w:id="23" w:author="Copyeditor" w:date="2022-07-27T21:09:00Z">
        <w:r w:rsidR="00E66691" w:rsidDel="00FF7A82">
          <w:rPr>
            <w:color w:val="000000"/>
          </w:rPr>
          <w:delText xml:space="preserve">and </w:delText>
        </w:r>
      </w:del>
      <w:r w:rsidR="00B33064">
        <w:rPr>
          <w:color w:val="000000"/>
        </w:rPr>
        <w:t>such contagious materiality</w:t>
      </w:r>
      <w:r w:rsidR="00E66691">
        <w:rPr>
          <w:color w:val="000000"/>
        </w:rPr>
        <w:t xml:space="preserve"> suggests a complicated entanglement between matter and humans</w:t>
      </w:r>
      <w:r w:rsidR="00387914">
        <w:rPr>
          <w:color w:val="000000"/>
        </w:rPr>
        <w:t xml:space="preserve"> that redraws </w:t>
      </w:r>
      <w:r w:rsidR="00387914">
        <w:rPr>
          <w:i/>
          <w:color w:val="000000"/>
        </w:rPr>
        <w:t xml:space="preserve">The Vindication </w:t>
      </w:r>
      <w:r w:rsidR="00387914">
        <w:rPr>
          <w:color w:val="000000"/>
        </w:rPr>
        <w:t>as more than a bid for women’s entrée into Enlightenment humanism</w:t>
      </w:r>
      <w:r w:rsidR="007C79AD">
        <w:rPr>
          <w:color w:val="000000"/>
        </w:rPr>
        <w:t>.</w:t>
      </w:r>
    </w:p>
    <w:p w14:paraId="47E4F703" w14:textId="456DCBF7" w:rsidR="00422D54" w:rsidRDefault="00432E3E" w:rsidP="008806FA">
      <w:pPr>
        <w:spacing w:line="480" w:lineRule="auto"/>
        <w:rPr>
          <w:color w:val="000000"/>
        </w:rPr>
      </w:pPr>
      <w:r>
        <w:rPr>
          <w:color w:val="000000"/>
        </w:rPr>
        <w:tab/>
      </w:r>
      <w:r w:rsidR="0002226E">
        <w:rPr>
          <w:color w:val="000000"/>
        </w:rPr>
        <w:t xml:space="preserve">Inherent in </w:t>
      </w:r>
      <w:r w:rsidR="001224A9">
        <w:rPr>
          <w:color w:val="000000"/>
        </w:rPr>
        <w:t>Wollstonecraft’s</w:t>
      </w:r>
      <w:r w:rsidR="0002226E">
        <w:rPr>
          <w:color w:val="000000"/>
        </w:rPr>
        <w:t xml:space="preserve"> invective is what Jane Bennett has </w:t>
      </w:r>
      <w:r w:rsidR="00B33064">
        <w:rPr>
          <w:color w:val="000000"/>
        </w:rPr>
        <w:t>described as</w:t>
      </w:r>
      <w:r w:rsidR="0002226E">
        <w:rPr>
          <w:color w:val="000000"/>
        </w:rPr>
        <w:t xml:space="preserve"> human and nonhuman materials in vibrant </w:t>
      </w:r>
      <w:r w:rsidR="00921C97">
        <w:rPr>
          <w:color w:val="000000"/>
        </w:rPr>
        <w:t>assemblage</w:t>
      </w:r>
      <w:r w:rsidR="006E121F">
        <w:rPr>
          <w:color w:val="000000"/>
        </w:rPr>
        <w:t xml:space="preserve">: </w:t>
      </w:r>
      <w:r w:rsidR="00921C97">
        <w:rPr>
          <w:color w:val="000000"/>
        </w:rPr>
        <w:t xml:space="preserve">human actions </w:t>
      </w:r>
      <w:r w:rsidR="00D0420F">
        <w:rPr>
          <w:color w:val="000000"/>
        </w:rPr>
        <w:t>within</w:t>
      </w:r>
      <w:r w:rsidR="00921C97">
        <w:rPr>
          <w:color w:val="000000"/>
        </w:rPr>
        <w:t xml:space="preserve"> the </w:t>
      </w:r>
      <w:r w:rsidR="00D0420F">
        <w:rPr>
          <w:color w:val="000000"/>
        </w:rPr>
        <w:t xml:space="preserve">consumerist </w:t>
      </w:r>
      <w:r w:rsidR="00921C97">
        <w:rPr>
          <w:color w:val="000000"/>
        </w:rPr>
        <w:t xml:space="preserve">climate of London </w:t>
      </w:r>
      <w:r w:rsidR="00D0420F">
        <w:rPr>
          <w:color w:val="000000"/>
        </w:rPr>
        <w:t xml:space="preserve">create the foul atmosphere of the modern city, </w:t>
      </w:r>
      <w:r w:rsidR="00921C97">
        <w:rPr>
          <w:color w:val="000000"/>
        </w:rPr>
        <w:t>an airborn</w:t>
      </w:r>
      <w:r w:rsidR="0076483E">
        <w:rPr>
          <w:color w:val="000000"/>
        </w:rPr>
        <w:t>e</w:t>
      </w:r>
      <w:r w:rsidR="00921C97">
        <w:rPr>
          <w:color w:val="000000"/>
        </w:rPr>
        <w:t xml:space="preserve"> toxic event</w:t>
      </w:r>
      <w:r w:rsidR="00D01166">
        <w:rPr>
          <w:color w:val="000000"/>
        </w:rPr>
        <w:t xml:space="preserve"> in which</w:t>
      </w:r>
      <w:r w:rsidR="00921C97">
        <w:rPr>
          <w:color w:val="000000"/>
        </w:rPr>
        <w:t xml:space="preserve"> nonhuman vapors take on a</w:t>
      </w:r>
      <w:r w:rsidR="00B33064">
        <w:rPr>
          <w:color w:val="000000"/>
        </w:rPr>
        <w:t>n infectious</w:t>
      </w:r>
      <w:r w:rsidR="00921C97">
        <w:rPr>
          <w:color w:val="000000"/>
        </w:rPr>
        <w:t xml:space="preserve"> life of their own</w:t>
      </w:r>
      <w:commentRangeStart w:id="24"/>
      <w:r w:rsidR="00921C97">
        <w:rPr>
          <w:color w:val="000000"/>
        </w:rPr>
        <w:t>.</w:t>
      </w:r>
      <w:commentRangeEnd w:id="24"/>
      <w:r w:rsidR="00FF7A82">
        <w:rPr>
          <w:rStyle w:val="CommentReference"/>
        </w:rPr>
        <w:commentReference w:id="24"/>
      </w:r>
      <w:r w:rsidR="00652CB6">
        <w:rPr>
          <w:color w:val="000000"/>
        </w:rPr>
        <w:t xml:space="preserve"> </w:t>
      </w:r>
      <w:r w:rsidR="00921C97">
        <w:rPr>
          <w:color w:val="000000"/>
        </w:rPr>
        <w:t>Yet,</w:t>
      </w:r>
      <w:r w:rsidR="00652CB6">
        <w:rPr>
          <w:color w:val="000000"/>
        </w:rPr>
        <w:t xml:space="preserve"> Wollstonecraft is alread</w:t>
      </w:r>
      <w:r w:rsidR="00422D54">
        <w:rPr>
          <w:color w:val="000000"/>
        </w:rPr>
        <w:t xml:space="preserve">y hip to the pharmakon of the post-Revolutionary political </w:t>
      </w:r>
      <w:r w:rsidR="005E2B2F">
        <w:rPr>
          <w:color w:val="000000"/>
        </w:rPr>
        <w:t>climate</w:t>
      </w:r>
      <w:r w:rsidR="00C172D1">
        <w:rPr>
          <w:color w:val="000000"/>
        </w:rPr>
        <w:t>.</w:t>
      </w:r>
      <w:r w:rsidR="005E2B2F">
        <w:rPr>
          <w:rStyle w:val="EndnoteReference"/>
          <w:color w:val="000000"/>
        </w:rPr>
        <w:endnoteReference w:id="1"/>
      </w:r>
      <w:r w:rsidR="00C172D1">
        <w:rPr>
          <w:color w:val="000000"/>
        </w:rPr>
        <w:t xml:space="preserve"> </w:t>
      </w:r>
      <w:del w:id="29" w:author="Copyeditor" w:date="2022-07-28T13:31:00Z">
        <w:r w:rsidR="00883453" w:rsidDel="009D403D">
          <w:rPr>
            <w:color w:val="000000"/>
          </w:rPr>
          <w:delText>As s</w:delText>
        </w:r>
      </w:del>
      <w:ins w:id="30" w:author="Copyeditor" w:date="2022-07-28T13:31:00Z">
        <w:r w:rsidR="009D403D">
          <w:rPr>
            <w:color w:val="000000"/>
          </w:rPr>
          <w:t>S</w:t>
        </w:r>
      </w:ins>
      <w:r w:rsidR="00C172D1">
        <w:rPr>
          <w:color w:val="000000"/>
        </w:rPr>
        <w:t xml:space="preserve">he </w:t>
      </w:r>
      <w:r w:rsidR="00883453">
        <w:rPr>
          <w:color w:val="000000"/>
        </w:rPr>
        <w:t xml:space="preserve">complicates her own argument: </w:t>
      </w:r>
      <w:r w:rsidR="00422D54" w:rsidRPr="00CD7991">
        <w:rPr>
          <w:color w:val="000000"/>
        </w:rPr>
        <w:t xml:space="preserve">“It is the pestiferous purple which renders the progress of civilization a curse, and warps the understanding, till men of sensibility doubt whether the expansion of intellect produces a greater portion of happiness or misery. But the nature of the </w:t>
      </w:r>
      <w:r w:rsidR="00422D54">
        <w:rPr>
          <w:color w:val="000000"/>
        </w:rPr>
        <w:t>poison points out the antidote” (</w:t>
      </w:r>
      <w:del w:id="31" w:author="Copyeditor" w:date="2022-07-27T22:15:00Z">
        <w:r w:rsidR="002B6A18" w:rsidDel="00FF7A82">
          <w:rPr>
            <w:i/>
            <w:iCs/>
            <w:color w:val="000000"/>
          </w:rPr>
          <w:delText xml:space="preserve">Vindication </w:delText>
        </w:r>
      </w:del>
      <w:r w:rsidR="00767A12">
        <w:rPr>
          <w:color w:val="000000"/>
        </w:rPr>
        <w:t>21</w:t>
      </w:r>
      <w:r w:rsidR="00422D54">
        <w:rPr>
          <w:color w:val="000000"/>
        </w:rPr>
        <w:t xml:space="preserve">). Here, she </w:t>
      </w:r>
      <w:r w:rsidR="00D838B4">
        <w:rPr>
          <w:color w:val="000000"/>
        </w:rPr>
        <w:t xml:space="preserve">certainly means the toxic aristocracy and royalty who lead through contagious consumption </w:t>
      </w:r>
      <w:r w:rsidR="00177BDC">
        <w:rPr>
          <w:color w:val="000000"/>
        </w:rPr>
        <w:t>and the perversion of reason</w:t>
      </w:r>
      <w:r w:rsidR="00D838B4">
        <w:rPr>
          <w:color w:val="000000"/>
        </w:rPr>
        <w:t>.</w:t>
      </w:r>
      <w:r w:rsidR="00D838B4">
        <w:rPr>
          <w:rStyle w:val="EndnoteReference"/>
          <w:color w:val="000000"/>
        </w:rPr>
        <w:endnoteReference w:id="2"/>
      </w:r>
      <w:r w:rsidR="00D838B4">
        <w:rPr>
          <w:color w:val="000000"/>
        </w:rPr>
        <w:t xml:space="preserve"> </w:t>
      </w:r>
      <w:r w:rsidR="00177BDC">
        <w:rPr>
          <w:color w:val="000000"/>
        </w:rPr>
        <w:t>More deviously, she also intimates the purple erect head of a patriarchal penis, the phallic pestilence that spreads its tyranny through proud ejaculations of power</w:t>
      </w:r>
      <w:r w:rsidR="00F83726">
        <w:rPr>
          <w:color w:val="000000"/>
        </w:rPr>
        <w:t xml:space="preserve"> (and venereal disease)</w:t>
      </w:r>
      <w:r w:rsidR="00177BDC">
        <w:rPr>
          <w:color w:val="000000"/>
        </w:rPr>
        <w:t xml:space="preserve">. </w:t>
      </w:r>
      <w:r w:rsidR="00D838B4">
        <w:rPr>
          <w:color w:val="000000"/>
        </w:rPr>
        <w:t>Yet</w:t>
      </w:r>
      <w:r w:rsidR="00177BDC">
        <w:rPr>
          <w:color w:val="000000"/>
        </w:rPr>
        <w:t>,</w:t>
      </w:r>
      <w:r w:rsidR="00D838B4">
        <w:rPr>
          <w:color w:val="000000"/>
        </w:rPr>
        <w:t xml:space="preserve"> the nature of the poison—the form of new materiality inherent within the mephitical vapor</w:t>
      </w:r>
      <w:r w:rsidR="00F83726">
        <w:rPr>
          <w:color w:val="000000"/>
        </w:rPr>
        <w:t>—</w:t>
      </w:r>
      <w:r w:rsidR="00D838B4">
        <w:rPr>
          <w:color w:val="000000"/>
        </w:rPr>
        <w:t xml:space="preserve">likewise suggests the nature of the cure: </w:t>
      </w:r>
      <w:r w:rsidR="00F83726">
        <w:rPr>
          <w:color w:val="000000"/>
        </w:rPr>
        <w:t xml:space="preserve">that </w:t>
      </w:r>
      <w:r w:rsidR="00D838B4">
        <w:rPr>
          <w:color w:val="000000"/>
        </w:rPr>
        <w:t xml:space="preserve">fresh airs </w:t>
      </w:r>
      <w:r w:rsidR="00883453">
        <w:rPr>
          <w:color w:val="000000"/>
        </w:rPr>
        <w:t>of a dispersed, revivifying new materiality</w:t>
      </w:r>
      <w:r w:rsidR="00D838B4">
        <w:rPr>
          <w:color w:val="000000"/>
        </w:rPr>
        <w:t xml:space="preserve"> </w:t>
      </w:r>
      <w:r w:rsidR="00F83726">
        <w:rPr>
          <w:color w:val="000000"/>
        </w:rPr>
        <w:t>might</w:t>
      </w:r>
      <w:r w:rsidR="00D838B4">
        <w:rPr>
          <w:color w:val="000000"/>
        </w:rPr>
        <w:t xml:space="preserve"> diffuse </w:t>
      </w:r>
      <w:r w:rsidR="00F83726">
        <w:rPr>
          <w:color w:val="000000"/>
        </w:rPr>
        <w:t xml:space="preserve">this </w:t>
      </w:r>
      <w:r w:rsidR="00D838B4">
        <w:rPr>
          <w:color w:val="000000"/>
        </w:rPr>
        <w:t>warped pestilence</w:t>
      </w:r>
      <w:r w:rsidR="00883453">
        <w:rPr>
          <w:color w:val="000000"/>
        </w:rPr>
        <w:t>.</w:t>
      </w:r>
    </w:p>
    <w:p w14:paraId="4596D090" w14:textId="65C2F47B" w:rsidR="00D8651D" w:rsidRDefault="00432E3E" w:rsidP="008806FA">
      <w:pPr>
        <w:pStyle w:val="CommentText"/>
        <w:spacing w:line="480" w:lineRule="auto"/>
        <w:rPr>
          <w:color w:val="000000"/>
        </w:rPr>
      </w:pPr>
      <w:r>
        <w:rPr>
          <w:color w:val="000000"/>
        </w:rPr>
        <w:tab/>
      </w:r>
      <w:r w:rsidR="00C172D1">
        <w:rPr>
          <w:color w:val="000000"/>
        </w:rPr>
        <w:t>The</w:t>
      </w:r>
      <w:r w:rsidR="00617C8A">
        <w:rPr>
          <w:color w:val="000000"/>
        </w:rPr>
        <w:t xml:space="preserve"> </w:t>
      </w:r>
      <w:r w:rsidR="005423C0">
        <w:rPr>
          <w:color w:val="000000"/>
        </w:rPr>
        <w:t xml:space="preserve">figure of </w:t>
      </w:r>
      <w:r w:rsidR="00F270F6">
        <w:rPr>
          <w:color w:val="000000"/>
        </w:rPr>
        <w:t>“</w:t>
      </w:r>
      <w:proofErr w:type="spellStart"/>
      <w:r w:rsidR="005423C0">
        <w:rPr>
          <w:color w:val="000000"/>
        </w:rPr>
        <w:t>vapour</w:t>
      </w:r>
      <w:proofErr w:type="spellEnd"/>
      <w:r w:rsidR="005423C0">
        <w:rPr>
          <w:color w:val="000000"/>
        </w:rPr>
        <w:t>,</w:t>
      </w:r>
      <w:r w:rsidR="00F270F6">
        <w:rPr>
          <w:color w:val="000000"/>
        </w:rPr>
        <w:t>”</w:t>
      </w:r>
      <w:r w:rsidR="005423C0">
        <w:rPr>
          <w:color w:val="000000"/>
        </w:rPr>
        <w:t xml:space="preserve"> akin to </w:t>
      </w:r>
      <w:proofErr w:type="spellStart"/>
      <w:r w:rsidR="005423C0">
        <w:rPr>
          <w:color w:val="000000"/>
        </w:rPr>
        <w:t>Prie</w:t>
      </w:r>
      <w:r w:rsidR="00617C8A">
        <w:rPr>
          <w:color w:val="000000"/>
        </w:rPr>
        <w:t>stly’s</w:t>
      </w:r>
      <w:proofErr w:type="spellEnd"/>
      <w:r w:rsidR="00617C8A">
        <w:rPr>
          <w:color w:val="000000"/>
        </w:rPr>
        <w:t xml:space="preserve"> </w:t>
      </w:r>
      <w:r w:rsidR="00B138C9">
        <w:rPr>
          <w:color w:val="000000"/>
        </w:rPr>
        <w:t>“</w:t>
      </w:r>
      <w:proofErr w:type="spellStart"/>
      <w:r w:rsidR="00617C8A">
        <w:rPr>
          <w:color w:val="000000"/>
        </w:rPr>
        <w:t>philogiston</w:t>
      </w:r>
      <w:proofErr w:type="spellEnd"/>
      <w:r w:rsidR="00B138C9">
        <w:rPr>
          <w:color w:val="000000"/>
        </w:rPr>
        <w:t>”</w:t>
      </w:r>
      <w:r w:rsidR="00C172D1">
        <w:rPr>
          <w:color w:val="000000"/>
        </w:rPr>
        <w:t xml:space="preserve"> or eighteenth-century notions of </w:t>
      </w:r>
      <w:proofErr w:type="spellStart"/>
      <w:r w:rsidR="00C172D1">
        <w:rPr>
          <w:color w:val="000000"/>
        </w:rPr>
        <w:t>aether</w:t>
      </w:r>
      <w:proofErr w:type="spellEnd"/>
      <w:r w:rsidR="00617C8A">
        <w:rPr>
          <w:color w:val="000000"/>
        </w:rPr>
        <w:t>,</w:t>
      </w:r>
      <w:r w:rsidR="005E2B2F">
        <w:rPr>
          <w:rStyle w:val="EndnoteReference"/>
          <w:color w:val="000000"/>
        </w:rPr>
        <w:endnoteReference w:id="3"/>
      </w:r>
      <w:r w:rsidR="00617C8A">
        <w:rPr>
          <w:color w:val="000000"/>
        </w:rPr>
        <w:t xml:space="preserve"> both enacts and figures a kind of new material</w:t>
      </w:r>
      <w:r w:rsidR="00C172D1">
        <w:rPr>
          <w:color w:val="000000"/>
        </w:rPr>
        <w:t xml:space="preserve">ity that has the </w:t>
      </w:r>
      <w:r w:rsidR="00C172D1">
        <w:rPr>
          <w:color w:val="000000"/>
        </w:rPr>
        <w:lastRenderedPageBreak/>
        <w:t>possibility of changing our minds</w:t>
      </w:r>
      <w:r w:rsidR="00437E20">
        <w:rPr>
          <w:color w:val="000000"/>
        </w:rPr>
        <w:t>, our bodies,</w:t>
      </w:r>
      <w:r w:rsidR="00C172D1">
        <w:rPr>
          <w:color w:val="000000"/>
        </w:rPr>
        <w:t xml:space="preserve"> and the world</w:t>
      </w:r>
      <w:r w:rsidR="00617C8A">
        <w:rPr>
          <w:color w:val="000000"/>
        </w:rPr>
        <w:t xml:space="preserve">. Bennett calls </w:t>
      </w:r>
      <w:r w:rsidR="00C172D1">
        <w:rPr>
          <w:color w:val="000000"/>
        </w:rPr>
        <w:t>something like this</w:t>
      </w:r>
      <w:r w:rsidR="00617C8A">
        <w:rPr>
          <w:color w:val="000000"/>
        </w:rPr>
        <w:t xml:space="preserve"> “impersonal affect,” </w:t>
      </w:r>
      <w:r w:rsidR="001224A9">
        <w:rPr>
          <w:color w:val="000000"/>
        </w:rPr>
        <w:t xml:space="preserve">while </w:t>
      </w:r>
      <w:commentRangeStart w:id="32"/>
      <w:r w:rsidR="00B638B0">
        <w:rPr>
          <w:color w:val="000000"/>
        </w:rPr>
        <w:t xml:space="preserve">Teresa Brennan </w:t>
      </w:r>
      <w:commentRangeEnd w:id="32"/>
      <w:r w:rsidR="009D403D">
        <w:rPr>
          <w:rStyle w:val="CommentReference"/>
        </w:rPr>
        <w:commentReference w:id="32"/>
      </w:r>
      <w:r w:rsidR="00B638B0">
        <w:rPr>
          <w:color w:val="000000"/>
        </w:rPr>
        <w:t xml:space="preserve">discusses the “atmosphere” of the other as the hormones and </w:t>
      </w:r>
      <w:r w:rsidR="00437E20">
        <w:rPr>
          <w:color w:val="000000"/>
        </w:rPr>
        <w:t>pheromones</w:t>
      </w:r>
      <w:r w:rsidR="00B638B0">
        <w:rPr>
          <w:color w:val="000000"/>
        </w:rPr>
        <w:t xml:space="preserve"> of chemical entrainment</w:t>
      </w:r>
      <w:r w:rsidR="003241DA">
        <w:rPr>
          <w:color w:val="000000"/>
        </w:rPr>
        <w:t>;</w:t>
      </w:r>
      <w:r w:rsidR="00C172D1">
        <w:rPr>
          <w:color w:val="000000"/>
        </w:rPr>
        <w:t xml:space="preserve"> even more recently Luce </w:t>
      </w:r>
      <w:proofErr w:type="spellStart"/>
      <w:r w:rsidR="00C172D1">
        <w:rPr>
          <w:color w:val="000000"/>
        </w:rPr>
        <w:t>Irigaray</w:t>
      </w:r>
      <w:proofErr w:type="spellEnd"/>
      <w:del w:id="33" w:author="Copyeditor" w:date="2022-07-28T14:13:00Z">
        <w:r w:rsidR="00B638B0" w:rsidDel="009D403D">
          <w:rPr>
            <w:color w:val="000000"/>
          </w:rPr>
          <w:delText>’s</w:delText>
        </w:r>
      </w:del>
      <w:r w:rsidR="00B638B0">
        <w:rPr>
          <w:color w:val="000000"/>
        </w:rPr>
        <w:t xml:space="preserve"> </w:t>
      </w:r>
      <w:del w:id="34" w:author="Copyeditor" w:date="2022-07-28T14:13:00Z">
        <w:r w:rsidR="00B638B0" w:rsidDel="009D403D">
          <w:rPr>
            <w:i/>
            <w:color w:val="000000"/>
          </w:rPr>
          <w:delText>Through Vegetal Being</w:delText>
        </w:r>
        <w:r w:rsidR="00C172D1" w:rsidDel="009D403D">
          <w:rPr>
            <w:color w:val="000000"/>
          </w:rPr>
          <w:delText xml:space="preserve"> </w:delText>
        </w:r>
      </w:del>
      <w:r w:rsidR="00B638B0">
        <w:rPr>
          <w:color w:val="000000"/>
        </w:rPr>
        <w:t>theorizes</w:t>
      </w:r>
      <w:r w:rsidR="00C172D1">
        <w:rPr>
          <w:color w:val="000000"/>
        </w:rPr>
        <w:t xml:space="preserve"> air as a material method </w:t>
      </w:r>
      <w:r w:rsidR="00C17C82">
        <w:rPr>
          <w:color w:val="000000"/>
        </w:rPr>
        <w:t>for</w:t>
      </w:r>
      <w:r w:rsidR="00C172D1">
        <w:rPr>
          <w:color w:val="000000"/>
        </w:rPr>
        <w:t xml:space="preserve"> universal sharing</w:t>
      </w:r>
      <w:ins w:id="35" w:author="Copyeditor" w:date="2022-07-28T14:13:00Z">
        <w:r w:rsidR="009D403D">
          <w:rPr>
            <w:color w:val="000000"/>
          </w:rPr>
          <w:t xml:space="preserve"> in </w:t>
        </w:r>
        <w:r w:rsidR="009D403D">
          <w:rPr>
            <w:i/>
            <w:color w:val="000000"/>
          </w:rPr>
          <w:t>Through Vegetal Being</w:t>
        </w:r>
      </w:ins>
      <w:r w:rsidR="00C172D1">
        <w:rPr>
          <w:color w:val="000000"/>
        </w:rPr>
        <w:t>.</w:t>
      </w:r>
      <w:r w:rsidR="00617C8A">
        <w:rPr>
          <w:color w:val="000000"/>
        </w:rPr>
        <w:t xml:space="preserve"> </w:t>
      </w:r>
      <w:r w:rsidR="009F7339">
        <w:rPr>
          <w:color w:val="000000"/>
        </w:rPr>
        <w:t>Yet,</w:t>
      </w:r>
      <w:r w:rsidR="00B638B0">
        <w:rPr>
          <w:color w:val="000000"/>
        </w:rPr>
        <w:t xml:space="preserve"> there is </w:t>
      </w:r>
      <w:r w:rsidR="00DF75DA">
        <w:rPr>
          <w:color w:val="000000"/>
        </w:rPr>
        <w:t>another important but neglected strand of thinking about</w:t>
      </w:r>
      <w:r w:rsidR="00B638B0">
        <w:rPr>
          <w:color w:val="000000"/>
        </w:rPr>
        <w:t xml:space="preserve"> fluid materiality in psychoanalytic notions of jouissance,</w:t>
      </w:r>
      <w:r w:rsidR="00A504DE">
        <w:rPr>
          <w:color w:val="000000"/>
        </w:rPr>
        <w:t xml:space="preserve"> es</w:t>
      </w:r>
      <w:r w:rsidR="007F2C46">
        <w:rPr>
          <w:color w:val="000000"/>
        </w:rPr>
        <w:t xml:space="preserve">pecially the way </w:t>
      </w:r>
      <w:r w:rsidR="00844EE7">
        <w:rPr>
          <w:color w:val="000000"/>
        </w:rPr>
        <w:t xml:space="preserve">Luce </w:t>
      </w:r>
      <w:proofErr w:type="spellStart"/>
      <w:r w:rsidR="007F2C46">
        <w:rPr>
          <w:color w:val="000000"/>
        </w:rPr>
        <w:t>Irigaray</w:t>
      </w:r>
      <w:proofErr w:type="spellEnd"/>
      <w:r w:rsidR="007F2C46">
        <w:rPr>
          <w:color w:val="000000"/>
        </w:rPr>
        <w:t xml:space="preserve"> and </w:t>
      </w:r>
      <w:r w:rsidR="00844EE7">
        <w:rPr>
          <w:color w:val="000000"/>
        </w:rPr>
        <w:t xml:space="preserve">Hélène </w:t>
      </w:r>
      <w:proofErr w:type="spellStart"/>
      <w:r w:rsidR="007F2C46">
        <w:rPr>
          <w:color w:val="000000"/>
        </w:rPr>
        <w:t>Cixous</w:t>
      </w:r>
      <w:proofErr w:type="spellEnd"/>
      <w:r w:rsidR="007F2C46">
        <w:rPr>
          <w:color w:val="000000"/>
        </w:rPr>
        <w:t xml:space="preserve"> think </w:t>
      </w:r>
      <w:ins w:id="36" w:author="Copyeditor" w:date="2022-07-28T14:14:00Z">
        <w:r w:rsidR="009D403D">
          <w:rPr>
            <w:color w:val="000000"/>
          </w:rPr>
          <w:t xml:space="preserve">of </w:t>
        </w:r>
      </w:ins>
      <w:r w:rsidR="007F2C46">
        <w:rPr>
          <w:color w:val="000000"/>
        </w:rPr>
        <w:t>it, as arising from the m</w:t>
      </w:r>
      <w:r w:rsidR="002C2277">
        <w:rPr>
          <w:color w:val="000000"/>
        </w:rPr>
        <w:t>otions of body and atmosphere</w:t>
      </w:r>
      <w:r w:rsidR="009F7339">
        <w:rPr>
          <w:color w:val="000000"/>
        </w:rPr>
        <w:t>.</w:t>
      </w:r>
      <w:r w:rsidR="00B638B0">
        <w:rPr>
          <w:color w:val="000000"/>
        </w:rPr>
        <w:t xml:space="preserve"> As Irigaray says in </w:t>
      </w:r>
      <w:r w:rsidR="00B638B0">
        <w:rPr>
          <w:i/>
          <w:color w:val="000000"/>
        </w:rPr>
        <w:t>Speculum</w:t>
      </w:r>
      <w:r w:rsidR="00575207">
        <w:rPr>
          <w:i/>
          <w:color w:val="000000"/>
        </w:rPr>
        <w:t xml:space="preserve"> of </w:t>
      </w:r>
      <w:r w:rsidR="00357205">
        <w:rPr>
          <w:i/>
          <w:color w:val="000000"/>
        </w:rPr>
        <w:t>t</w:t>
      </w:r>
      <w:r w:rsidR="00575207">
        <w:rPr>
          <w:i/>
          <w:color w:val="000000"/>
        </w:rPr>
        <w:t>he Other Woman</w:t>
      </w:r>
      <w:ins w:id="37" w:author="Copyeditor" w:date="2022-07-28T14:16:00Z">
        <w:r w:rsidR="009D403D">
          <w:rPr>
            <w:color w:val="000000"/>
          </w:rPr>
          <w:t>,</w:t>
        </w:r>
      </w:ins>
      <w:del w:id="38" w:author="Copyeditor" w:date="2022-07-28T14:16:00Z">
        <w:r w:rsidR="00B638B0" w:rsidDel="009D403D">
          <w:rPr>
            <w:color w:val="000000"/>
          </w:rPr>
          <w:delText>:</w:delText>
        </w:r>
      </w:del>
      <w:r w:rsidR="00B638B0">
        <w:rPr>
          <w:color w:val="000000"/>
        </w:rPr>
        <w:t xml:space="preserve"> “</w:t>
      </w:r>
      <w:r w:rsidR="00B638B0">
        <w:t>Blood, but also milk, sperm, lymph, saliva, spit, tears, humors, gas, waves, airs, fire</w:t>
      </w:r>
      <w:ins w:id="39" w:author="Copyeditor" w:date="2022-07-28T14:16:00Z">
        <w:r w:rsidR="009D403D">
          <w:t> </w:t>
        </w:r>
      </w:ins>
      <w:del w:id="40" w:author="Copyeditor" w:date="2022-07-28T14:16:00Z">
        <w:r w:rsidR="00B638B0" w:rsidDel="009D403D">
          <w:delText xml:space="preserve"> </w:delText>
        </w:r>
      </w:del>
      <w:r w:rsidR="00B638B0">
        <w:t>.</w:t>
      </w:r>
      <w:ins w:id="41" w:author="Copyeditor" w:date="2022-07-28T14:16:00Z">
        <w:r w:rsidR="009D403D">
          <w:t> </w:t>
        </w:r>
      </w:ins>
      <w:del w:id="42" w:author="Copyeditor" w:date="2022-07-28T14:16:00Z">
        <w:r w:rsidR="00B638B0" w:rsidDel="009D403D">
          <w:delText xml:space="preserve"> </w:delText>
        </w:r>
      </w:del>
      <w:r w:rsidR="00B638B0">
        <w:t>.</w:t>
      </w:r>
      <w:ins w:id="43" w:author="Copyeditor" w:date="2022-07-28T14:16:00Z">
        <w:r w:rsidR="009D403D">
          <w:t> </w:t>
        </w:r>
      </w:ins>
      <w:del w:id="44" w:author="Copyeditor" w:date="2022-07-28T14:16:00Z">
        <w:r w:rsidR="00B638B0" w:rsidDel="009D403D">
          <w:delText xml:space="preserve"> </w:delText>
        </w:r>
      </w:del>
      <w:r w:rsidR="00B638B0">
        <w:t>.</w:t>
      </w:r>
      <w:ins w:id="45" w:author="Copyeditor" w:date="2022-07-28T14:16:00Z">
        <w:r w:rsidR="009D403D">
          <w:t> </w:t>
        </w:r>
      </w:ins>
      <w:del w:id="46" w:author="Copyeditor" w:date="2022-07-28T14:16:00Z">
        <w:r w:rsidR="00B638B0" w:rsidDel="009D403D">
          <w:delText xml:space="preserve"> </w:delText>
        </w:r>
      </w:del>
      <w:r w:rsidR="00B638B0">
        <w:t>light” (237).</w:t>
      </w:r>
      <w:r w:rsidR="00B73F23">
        <w:rPr>
          <w:color w:val="000000"/>
        </w:rPr>
        <w:t xml:space="preserve"> </w:t>
      </w:r>
      <w:r w:rsidR="00B638B0">
        <w:rPr>
          <w:color w:val="000000"/>
        </w:rPr>
        <w:t>These</w:t>
      </w:r>
      <w:r w:rsidR="00B73F23">
        <w:rPr>
          <w:color w:val="000000"/>
        </w:rPr>
        <w:t xml:space="preserve"> produce what Lacan calls </w:t>
      </w:r>
      <w:r w:rsidR="00B92737">
        <w:rPr>
          <w:color w:val="000000"/>
        </w:rPr>
        <w:t>“</w:t>
      </w:r>
      <w:r w:rsidR="00B73F23">
        <w:rPr>
          <w:color w:val="000000"/>
        </w:rPr>
        <w:t xml:space="preserve">jouissance’s </w:t>
      </w:r>
      <w:r w:rsidR="00B638B0">
        <w:rPr>
          <w:color w:val="000000"/>
        </w:rPr>
        <w:t>beyond</w:t>
      </w:r>
      <w:r w:rsidR="00B92737">
        <w:rPr>
          <w:color w:val="000000"/>
        </w:rPr>
        <w:t>”</w:t>
      </w:r>
      <w:r w:rsidR="00B638B0">
        <w:rPr>
          <w:color w:val="000000"/>
        </w:rPr>
        <w:t xml:space="preserve"> of pleasure and desire, its </w:t>
      </w:r>
      <w:r w:rsidR="00B73F23">
        <w:rPr>
          <w:color w:val="000000"/>
        </w:rPr>
        <w:t>“superabundant vitality” (</w:t>
      </w:r>
      <w:commentRangeStart w:id="47"/>
      <w:r w:rsidR="00871227" w:rsidRPr="00871227">
        <w:rPr>
          <w:i/>
          <w:iCs/>
          <w:color w:val="000000"/>
        </w:rPr>
        <w:t xml:space="preserve">Seminar </w:t>
      </w:r>
      <w:r w:rsidR="00B73F23" w:rsidRPr="00871227">
        <w:rPr>
          <w:i/>
          <w:iCs/>
          <w:color w:val="000000"/>
        </w:rPr>
        <w:t>VII</w:t>
      </w:r>
      <w:r w:rsidR="00871227">
        <w:rPr>
          <w:color w:val="000000"/>
        </w:rPr>
        <w:t xml:space="preserve"> </w:t>
      </w:r>
      <w:commentRangeEnd w:id="47"/>
      <w:r w:rsidR="009D403D">
        <w:rPr>
          <w:rStyle w:val="CommentReference"/>
        </w:rPr>
        <w:commentReference w:id="47"/>
      </w:r>
      <w:r w:rsidR="00871227">
        <w:rPr>
          <w:color w:val="000000"/>
        </w:rPr>
        <w:t>237</w:t>
      </w:r>
      <w:r w:rsidR="00B73F23">
        <w:rPr>
          <w:color w:val="000000"/>
        </w:rPr>
        <w:t>)</w:t>
      </w:r>
      <w:r w:rsidR="002C2277">
        <w:rPr>
          <w:color w:val="000000"/>
        </w:rPr>
        <w:t xml:space="preserve">. </w:t>
      </w:r>
      <w:r w:rsidR="007F2C46">
        <w:rPr>
          <w:color w:val="000000"/>
        </w:rPr>
        <w:t>Not just</w:t>
      </w:r>
      <w:r w:rsidR="00AA283C">
        <w:rPr>
          <w:color w:val="000000"/>
        </w:rPr>
        <w:t xml:space="preserve"> </w:t>
      </w:r>
      <w:r w:rsidR="00871227">
        <w:rPr>
          <w:color w:val="000000"/>
        </w:rPr>
        <w:t xml:space="preserve">the </w:t>
      </w:r>
      <w:r w:rsidR="00F83726">
        <w:rPr>
          <w:color w:val="000000"/>
        </w:rPr>
        <w:t>repetitive, fricative</w:t>
      </w:r>
      <w:r w:rsidR="00871227">
        <w:rPr>
          <w:color w:val="000000"/>
        </w:rPr>
        <w:t xml:space="preserve"> </w:t>
      </w:r>
      <w:proofErr w:type="spellStart"/>
      <w:r w:rsidR="00871227">
        <w:rPr>
          <w:color w:val="000000"/>
        </w:rPr>
        <w:t>autoerotics</w:t>
      </w:r>
      <w:proofErr w:type="spellEnd"/>
      <w:r w:rsidR="00871227">
        <w:rPr>
          <w:color w:val="000000"/>
        </w:rPr>
        <w:t xml:space="preserve"> of </w:t>
      </w:r>
      <w:proofErr w:type="spellStart"/>
      <w:r w:rsidR="00AA283C">
        <w:rPr>
          <w:color w:val="000000"/>
        </w:rPr>
        <w:t>Irigaray’s</w:t>
      </w:r>
      <w:proofErr w:type="spellEnd"/>
      <w:r w:rsidR="007F2C46">
        <w:rPr>
          <w:color w:val="000000"/>
        </w:rPr>
        <w:t xml:space="preserve"> two lips touching, not just the dispersed arousal of multiple erogenous zones—certainly not the hard finality of ejaculation</w:t>
      </w:r>
      <w:r w:rsidR="002C2277">
        <w:rPr>
          <w:color w:val="000000"/>
        </w:rPr>
        <w:t>—</w:t>
      </w:r>
      <w:r w:rsidR="004202C7">
        <w:rPr>
          <w:color w:val="000000"/>
        </w:rPr>
        <w:t>Wolls</w:t>
      </w:r>
      <w:r w:rsidR="00871227">
        <w:rPr>
          <w:color w:val="000000"/>
        </w:rPr>
        <w:t>tone</w:t>
      </w:r>
      <w:r w:rsidR="004202C7">
        <w:rPr>
          <w:color w:val="000000"/>
        </w:rPr>
        <w:t>craft eventually envisions the</w:t>
      </w:r>
      <w:r w:rsidR="007F2C46">
        <w:rPr>
          <w:color w:val="000000"/>
        </w:rPr>
        <w:t xml:space="preserve"> continual excretion all over</w:t>
      </w:r>
      <w:r w:rsidR="00D8651D">
        <w:rPr>
          <w:color w:val="000000"/>
        </w:rPr>
        <w:t>,</w:t>
      </w:r>
      <w:r w:rsidR="007F2C46">
        <w:rPr>
          <w:color w:val="000000"/>
        </w:rPr>
        <w:t xml:space="preserve"> everywhere</w:t>
      </w:r>
      <w:r w:rsidR="00D8651D">
        <w:rPr>
          <w:color w:val="000000"/>
        </w:rPr>
        <w:t>, through every</w:t>
      </w:r>
      <w:r w:rsidR="00D8651D" w:rsidRPr="00D8651D">
        <w:rPr>
          <w:i/>
          <w:color w:val="000000"/>
        </w:rPr>
        <w:t>thing</w:t>
      </w:r>
      <w:r w:rsidR="00A504DE">
        <w:rPr>
          <w:color w:val="000000"/>
        </w:rPr>
        <w:t xml:space="preserve">. </w:t>
      </w:r>
      <w:proofErr w:type="spellStart"/>
      <w:r w:rsidR="00177BDC">
        <w:rPr>
          <w:color w:val="000000"/>
        </w:rPr>
        <w:t>Cixous</w:t>
      </w:r>
      <w:proofErr w:type="spellEnd"/>
      <w:r w:rsidR="00177BDC">
        <w:rPr>
          <w:color w:val="000000"/>
        </w:rPr>
        <w:t xml:space="preserve"> and </w:t>
      </w:r>
      <w:proofErr w:type="spellStart"/>
      <w:r w:rsidR="00177BDC">
        <w:rPr>
          <w:color w:val="000000"/>
        </w:rPr>
        <w:t>Irigaray’s</w:t>
      </w:r>
      <w:proofErr w:type="spellEnd"/>
      <w:r w:rsidR="00177BDC">
        <w:rPr>
          <w:color w:val="000000"/>
        </w:rPr>
        <w:t xml:space="preserve"> softer jouissance, along with Bennett’s affect, uses the conveyance of</w:t>
      </w:r>
      <w:r w:rsidR="00F83726">
        <w:rPr>
          <w:color w:val="000000"/>
        </w:rPr>
        <w:t xml:space="preserve"> dispersal inherent in</w:t>
      </w:r>
      <w:r w:rsidR="00177BDC">
        <w:rPr>
          <w:color w:val="000000"/>
        </w:rPr>
        <w:t xml:space="preserve"> the toxic pestilence</w:t>
      </w:r>
      <w:del w:id="48" w:author="Copyeditor" w:date="2022-07-28T14:40:00Z">
        <w:r w:rsidR="00F83726" w:rsidDel="009D403D">
          <w:rPr>
            <w:color w:val="000000"/>
          </w:rPr>
          <w:delText>,</w:delText>
        </w:r>
      </w:del>
      <w:r w:rsidR="00177BDC">
        <w:rPr>
          <w:color w:val="000000"/>
        </w:rPr>
        <w:t xml:space="preserve"> but converts the tyrannic </w:t>
      </w:r>
      <w:r w:rsidR="007D0B60">
        <w:rPr>
          <w:color w:val="000000"/>
        </w:rPr>
        <w:t xml:space="preserve">impressment of aristocratic </w:t>
      </w:r>
      <w:r w:rsidR="00177BDC">
        <w:rPr>
          <w:color w:val="000000"/>
        </w:rPr>
        <w:t xml:space="preserve">poison into </w:t>
      </w:r>
      <w:r w:rsidR="007D0B60">
        <w:rPr>
          <w:color w:val="000000"/>
        </w:rPr>
        <w:t xml:space="preserve">a mutual </w:t>
      </w:r>
      <w:r w:rsidR="00177BDC">
        <w:rPr>
          <w:color w:val="000000"/>
        </w:rPr>
        <w:t xml:space="preserve">pleasure </w:t>
      </w:r>
      <w:r w:rsidR="007D0B60">
        <w:rPr>
          <w:color w:val="000000"/>
        </w:rPr>
        <w:t xml:space="preserve">thanks to a shared </w:t>
      </w:r>
      <w:proofErr w:type="spellStart"/>
      <w:r w:rsidR="007D0B60">
        <w:rPr>
          <w:color w:val="000000"/>
        </w:rPr>
        <w:t>affect</w:t>
      </w:r>
      <w:proofErr w:type="spellEnd"/>
      <w:r w:rsidR="007D0B60">
        <w:rPr>
          <w:color w:val="000000"/>
        </w:rPr>
        <w:t xml:space="preserve"> of coeval origin and agency.</w:t>
      </w:r>
    </w:p>
    <w:p w14:paraId="03985579" w14:textId="768CADFC" w:rsidR="0009409D" w:rsidRDefault="00432E3E" w:rsidP="008806FA">
      <w:pPr>
        <w:pStyle w:val="CommentText"/>
        <w:spacing w:line="480" w:lineRule="auto"/>
        <w:rPr>
          <w:color w:val="000000"/>
        </w:rPr>
      </w:pPr>
      <w:r>
        <w:rPr>
          <w:color w:val="000000"/>
        </w:rPr>
        <w:tab/>
      </w:r>
      <w:r w:rsidR="004202C7">
        <w:rPr>
          <w:color w:val="000000"/>
        </w:rPr>
        <w:t>Her</w:t>
      </w:r>
      <w:r w:rsidR="00B47CA6">
        <w:rPr>
          <w:color w:val="000000"/>
        </w:rPr>
        <w:t xml:space="preserve"> vapors and other instances of dynamic materiality can help us </w:t>
      </w:r>
      <w:r w:rsidR="00DC69E1">
        <w:rPr>
          <w:color w:val="000000"/>
        </w:rPr>
        <w:t>bridge</w:t>
      </w:r>
      <w:r w:rsidR="00B47CA6">
        <w:rPr>
          <w:color w:val="000000"/>
        </w:rPr>
        <w:t xml:space="preserve"> psyc</w:t>
      </w:r>
      <w:r w:rsidR="00C17C82">
        <w:rPr>
          <w:color w:val="000000"/>
        </w:rPr>
        <w:t>hoanalysis and new materialism</w:t>
      </w:r>
      <w:r w:rsidR="004202C7">
        <w:rPr>
          <w:color w:val="000000"/>
        </w:rPr>
        <w:t>. Affinities between the two have</w:t>
      </w:r>
      <w:r w:rsidR="00DC69E1">
        <w:rPr>
          <w:color w:val="000000"/>
        </w:rPr>
        <w:t xml:space="preserve"> been largely unremarked up</w:t>
      </w:r>
      <w:r w:rsidR="009F7339">
        <w:rPr>
          <w:color w:val="000000"/>
        </w:rPr>
        <w:t>on</w:t>
      </w:r>
      <w:r w:rsidR="00C34B4F">
        <w:rPr>
          <w:color w:val="000000"/>
        </w:rPr>
        <w:t>, despite being two prominent discourses</w:t>
      </w:r>
      <w:r w:rsidR="004202C7">
        <w:rPr>
          <w:color w:val="000000"/>
        </w:rPr>
        <w:t xml:space="preserve"> in the last fifty years</w:t>
      </w:r>
      <w:r w:rsidR="00C34B4F">
        <w:rPr>
          <w:color w:val="000000"/>
        </w:rPr>
        <w:t xml:space="preserve"> that deal in feminism and affect.</w:t>
      </w:r>
      <w:r w:rsidR="00DC69E1">
        <w:rPr>
          <w:color w:val="000000"/>
        </w:rPr>
        <w:t xml:space="preserve"> </w:t>
      </w:r>
      <w:r w:rsidR="00C34B4F">
        <w:rPr>
          <w:color w:val="000000"/>
        </w:rPr>
        <w:t>T</w:t>
      </w:r>
      <w:r w:rsidR="00DC69E1">
        <w:rPr>
          <w:color w:val="000000"/>
        </w:rPr>
        <w:t>ogether</w:t>
      </w:r>
      <w:r w:rsidR="00C34B4F">
        <w:rPr>
          <w:color w:val="000000"/>
        </w:rPr>
        <w:t>, they</w:t>
      </w:r>
      <w:r w:rsidR="00DC69E1">
        <w:rPr>
          <w:color w:val="000000"/>
        </w:rPr>
        <w:t xml:space="preserve"> might help enrich our understanding of human</w:t>
      </w:r>
      <w:r w:rsidR="009F7339">
        <w:rPr>
          <w:color w:val="000000"/>
        </w:rPr>
        <w:t xml:space="preserve"> </w:t>
      </w:r>
      <w:r w:rsidR="00DC69E1">
        <w:rPr>
          <w:color w:val="000000"/>
        </w:rPr>
        <w:t>and nonhuman entanglement</w:t>
      </w:r>
      <w:r w:rsidR="00C34B4F">
        <w:rPr>
          <w:color w:val="000000"/>
        </w:rPr>
        <w:t xml:space="preserve"> in posthuman studies, to which Wollstonecraft has something substantial to contribute</w:t>
      </w:r>
      <w:r w:rsidR="00DC69E1">
        <w:rPr>
          <w:color w:val="000000"/>
        </w:rPr>
        <w:t>.</w:t>
      </w:r>
      <w:r w:rsidR="009F7339">
        <w:rPr>
          <w:color w:val="000000"/>
        </w:rPr>
        <w:t xml:space="preserve"> </w:t>
      </w:r>
      <w:r w:rsidR="00C34B4F">
        <w:rPr>
          <w:color w:val="000000"/>
        </w:rPr>
        <w:t xml:space="preserve">In perhaps the most recent attempt to </w:t>
      </w:r>
      <w:r w:rsidR="004202C7">
        <w:rPr>
          <w:color w:val="000000"/>
        </w:rPr>
        <w:t>connect</w:t>
      </w:r>
      <w:r w:rsidR="00C34B4F">
        <w:rPr>
          <w:color w:val="000000"/>
        </w:rPr>
        <w:t xml:space="preserve"> the two fields, </w:t>
      </w:r>
      <w:proofErr w:type="spellStart"/>
      <w:r w:rsidR="001224A9">
        <w:rPr>
          <w:color w:val="000000"/>
        </w:rPr>
        <w:lastRenderedPageBreak/>
        <w:t>Alenka</w:t>
      </w:r>
      <w:proofErr w:type="spellEnd"/>
      <w:r w:rsidR="001224A9">
        <w:rPr>
          <w:color w:val="000000"/>
        </w:rPr>
        <w:t xml:space="preserve"> </w:t>
      </w:r>
      <w:proofErr w:type="spellStart"/>
      <w:r w:rsidR="009F7339">
        <w:rPr>
          <w:color w:val="000000"/>
        </w:rPr>
        <w:t>Zupan</w:t>
      </w:r>
      <w:r w:rsidR="001224A9">
        <w:rPr>
          <w:color w:val="000000"/>
        </w:rPr>
        <w:t>čič</w:t>
      </w:r>
      <w:proofErr w:type="spellEnd"/>
      <w:r w:rsidR="00C34B4F">
        <w:rPr>
          <w:color w:val="000000"/>
        </w:rPr>
        <w:t xml:space="preserve"> offers a </w:t>
      </w:r>
      <w:r w:rsidR="00DC69E1">
        <w:rPr>
          <w:color w:val="000000"/>
        </w:rPr>
        <w:t xml:space="preserve">psychoanalytic </w:t>
      </w:r>
      <w:r w:rsidR="001224A9">
        <w:rPr>
          <w:color w:val="000000"/>
        </w:rPr>
        <w:t>account of object-</w:t>
      </w:r>
      <w:r w:rsidR="009F7339">
        <w:rPr>
          <w:color w:val="000000"/>
        </w:rPr>
        <w:t>oriented ontology</w:t>
      </w:r>
      <w:r w:rsidR="00DC69E1">
        <w:rPr>
          <w:color w:val="000000"/>
        </w:rPr>
        <w:t xml:space="preserve"> in </w:t>
      </w:r>
      <w:r w:rsidR="00DC69E1">
        <w:rPr>
          <w:i/>
          <w:color w:val="000000"/>
        </w:rPr>
        <w:t>What Is Sex</w:t>
      </w:r>
      <w:r w:rsidR="001B5046">
        <w:rPr>
          <w:color w:val="000000"/>
        </w:rPr>
        <w:t>?</w:t>
      </w:r>
      <w:r w:rsidR="004202C7">
        <w:rPr>
          <w:color w:val="000000"/>
        </w:rPr>
        <w:t xml:space="preserve"> </w:t>
      </w:r>
      <w:r w:rsidR="00BE19A8">
        <w:rPr>
          <w:color w:val="000000"/>
        </w:rPr>
        <w:t>U</w:t>
      </w:r>
      <w:r w:rsidR="00C34B4F">
        <w:rPr>
          <w:color w:val="000000"/>
        </w:rPr>
        <w:t>nlike what we see in Wollstonecraft’s anticipation of new materiality,</w:t>
      </w:r>
      <w:r w:rsidR="009F7339">
        <w:rPr>
          <w:color w:val="000000"/>
        </w:rPr>
        <w:t xml:space="preserve"> </w:t>
      </w:r>
      <w:r w:rsidR="00BE19A8">
        <w:rPr>
          <w:color w:val="000000"/>
        </w:rPr>
        <w:t xml:space="preserve">she </w:t>
      </w:r>
      <w:r w:rsidR="009F7339">
        <w:rPr>
          <w:color w:val="000000"/>
        </w:rPr>
        <w:t>maintains a rigid Lacanian perspective</w:t>
      </w:r>
      <w:r w:rsidR="00DC69E1">
        <w:rPr>
          <w:color w:val="000000"/>
        </w:rPr>
        <w:t xml:space="preserve"> that separates objects and subjects. </w:t>
      </w:r>
      <w:r w:rsidR="004202C7">
        <w:rPr>
          <w:color w:val="000000"/>
        </w:rPr>
        <w:t xml:space="preserve">In </w:t>
      </w:r>
      <w:proofErr w:type="spellStart"/>
      <w:r w:rsidR="004202C7">
        <w:rPr>
          <w:color w:val="000000"/>
        </w:rPr>
        <w:t>Zupančič’s</w:t>
      </w:r>
      <w:proofErr w:type="spellEnd"/>
      <w:r w:rsidR="004202C7">
        <w:rPr>
          <w:color w:val="000000"/>
        </w:rPr>
        <w:t xml:space="preserve"> account, s</w:t>
      </w:r>
      <w:r w:rsidR="009F7339">
        <w:rPr>
          <w:color w:val="000000"/>
        </w:rPr>
        <w:t xml:space="preserve">exual desire for objects </w:t>
      </w:r>
      <w:r w:rsidR="00DC69E1">
        <w:rPr>
          <w:color w:val="000000"/>
        </w:rPr>
        <w:t>appear</w:t>
      </w:r>
      <w:r w:rsidR="00C34B4F">
        <w:rPr>
          <w:color w:val="000000"/>
        </w:rPr>
        <w:t>s</w:t>
      </w:r>
      <w:r w:rsidR="00DC69E1">
        <w:rPr>
          <w:color w:val="000000"/>
        </w:rPr>
        <w:t xml:space="preserve"> to</w:t>
      </w:r>
      <w:r w:rsidR="009F7339">
        <w:rPr>
          <w:color w:val="000000"/>
        </w:rPr>
        <w:t xml:space="preserve"> be </w:t>
      </w:r>
      <w:r w:rsidR="00DC69E1">
        <w:rPr>
          <w:color w:val="000000"/>
        </w:rPr>
        <w:t>an</w:t>
      </w:r>
      <w:r w:rsidR="009F7339">
        <w:rPr>
          <w:color w:val="000000"/>
        </w:rPr>
        <w:t xml:space="preserve"> apotheosis of the Lacanian </w:t>
      </w:r>
      <w:proofErr w:type="spellStart"/>
      <w:r w:rsidR="009F7339" w:rsidRPr="009D403D">
        <w:rPr>
          <w:i/>
          <w:color w:val="000000"/>
        </w:rPr>
        <w:t>objet</w:t>
      </w:r>
      <w:proofErr w:type="spellEnd"/>
      <w:r w:rsidR="009F7339" w:rsidRPr="009D403D">
        <w:rPr>
          <w:i/>
          <w:color w:val="000000"/>
        </w:rPr>
        <w:t xml:space="preserve"> petit a</w:t>
      </w:r>
      <w:r w:rsidR="009F7339">
        <w:rPr>
          <w:color w:val="000000"/>
        </w:rPr>
        <w:t xml:space="preserve">, </w:t>
      </w:r>
      <w:r w:rsidR="00DC69E1">
        <w:rPr>
          <w:color w:val="000000"/>
        </w:rPr>
        <w:t>with</w:t>
      </w:r>
      <w:r w:rsidR="009F7339">
        <w:rPr>
          <w:color w:val="000000"/>
        </w:rPr>
        <w:t xml:space="preserve"> roving, symbolic objects </w:t>
      </w:r>
      <w:r w:rsidR="00DC69E1">
        <w:rPr>
          <w:color w:val="000000"/>
        </w:rPr>
        <w:t xml:space="preserve">as substitutes </w:t>
      </w:r>
      <w:r w:rsidR="005E0E50">
        <w:rPr>
          <w:color w:val="000000"/>
        </w:rPr>
        <w:t xml:space="preserve">for human ones </w:t>
      </w:r>
      <w:r w:rsidR="00DC69E1">
        <w:rPr>
          <w:color w:val="000000"/>
        </w:rPr>
        <w:t xml:space="preserve">that </w:t>
      </w:r>
      <w:r w:rsidR="005E2F1A">
        <w:rPr>
          <w:color w:val="000000"/>
        </w:rPr>
        <w:t xml:space="preserve">might </w:t>
      </w:r>
      <w:r w:rsidR="00DC69E1">
        <w:rPr>
          <w:color w:val="000000"/>
        </w:rPr>
        <w:t>impossibly</w:t>
      </w:r>
      <w:r w:rsidR="009F7339">
        <w:rPr>
          <w:color w:val="000000"/>
        </w:rPr>
        <w:t xml:space="preserve"> fill the hole and crack in the self</w:t>
      </w:r>
      <w:r w:rsidR="00C17C82">
        <w:rPr>
          <w:color w:val="000000"/>
        </w:rPr>
        <w:t>.</w:t>
      </w:r>
      <w:r w:rsidR="00C773F3">
        <w:rPr>
          <w:color w:val="000000"/>
        </w:rPr>
        <w:t xml:space="preserve"> </w:t>
      </w:r>
      <w:r w:rsidR="007E7F39">
        <w:rPr>
          <w:color w:val="000000"/>
        </w:rPr>
        <w:t xml:space="preserve">Rather than understanding the object as </w:t>
      </w:r>
      <w:r w:rsidR="00F83726">
        <w:rPr>
          <w:color w:val="000000"/>
        </w:rPr>
        <w:t>substituting</w:t>
      </w:r>
      <w:r w:rsidR="00DB3EB1">
        <w:rPr>
          <w:color w:val="000000"/>
        </w:rPr>
        <w:t xml:space="preserve"> particular inanimate objects</w:t>
      </w:r>
      <w:r w:rsidR="007E7F39">
        <w:rPr>
          <w:color w:val="000000"/>
        </w:rPr>
        <w:t xml:space="preserve"> for the mother’s lack of a penis, as Freud does, or a maternal phallus, as Lacan does, </w:t>
      </w:r>
      <w:proofErr w:type="spellStart"/>
      <w:r w:rsidR="007E7F39">
        <w:rPr>
          <w:color w:val="000000"/>
        </w:rPr>
        <w:t>Zupančič’s</w:t>
      </w:r>
      <w:proofErr w:type="spellEnd"/>
      <w:r w:rsidR="007E7F39">
        <w:rPr>
          <w:color w:val="000000"/>
        </w:rPr>
        <w:t xml:space="preserve"> objects </w:t>
      </w:r>
      <w:r w:rsidR="00DB3EB1">
        <w:rPr>
          <w:color w:val="000000"/>
        </w:rPr>
        <w:t xml:space="preserve">themselves </w:t>
      </w:r>
      <w:r w:rsidR="007E7F39">
        <w:rPr>
          <w:color w:val="000000"/>
        </w:rPr>
        <w:t xml:space="preserve">serve as </w:t>
      </w:r>
      <w:r w:rsidR="00DB3EB1">
        <w:rPr>
          <w:color w:val="000000"/>
        </w:rPr>
        <w:t xml:space="preserve">symbolic </w:t>
      </w:r>
      <w:r w:rsidR="007E7F39">
        <w:rPr>
          <w:color w:val="000000"/>
        </w:rPr>
        <w:t>proxies for the Lacanian lack at the heart of all selves</w:t>
      </w:r>
      <w:r w:rsidR="00DB3EB1">
        <w:rPr>
          <w:color w:val="000000"/>
        </w:rPr>
        <w:t xml:space="preserve"> caused by the lapse between the Real and the symbolic order</w:t>
      </w:r>
      <w:r w:rsidR="007E7F39">
        <w:rPr>
          <w:color w:val="000000"/>
        </w:rPr>
        <w:t xml:space="preserve">. </w:t>
      </w:r>
      <w:r w:rsidR="00C773F3">
        <w:rPr>
          <w:color w:val="000000"/>
        </w:rPr>
        <w:t xml:space="preserve">Such an analysis adheres to the </w:t>
      </w:r>
      <w:r w:rsidR="009F7339">
        <w:rPr>
          <w:color w:val="000000"/>
        </w:rPr>
        <w:t>objec</w:t>
      </w:r>
      <w:r w:rsidR="001224A9">
        <w:rPr>
          <w:color w:val="000000"/>
        </w:rPr>
        <w:t>t-</w:t>
      </w:r>
      <w:r w:rsidR="009F7339">
        <w:rPr>
          <w:color w:val="000000"/>
        </w:rPr>
        <w:t>oriented</w:t>
      </w:r>
      <w:r w:rsidR="00C773F3">
        <w:rPr>
          <w:color w:val="000000"/>
        </w:rPr>
        <w:t xml:space="preserve"> belief in objects being self-contained</w:t>
      </w:r>
      <w:r w:rsidR="009A6ECD">
        <w:rPr>
          <w:color w:val="000000"/>
        </w:rPr>
        <w:t>, withdrawn, and phallic,</w:t>
      </w:r>
      <w:r w:rsidR="00C773F3">
        <w:rPr>
          <w:color w:val="000000"/>
        </w:rPr>
        <w:t xml:space="preserve"> rather than fluid or porous like Wollstonecraft’s vapors.</w:t>
      </w:r>
      <w:r w:rsidR="00DB3EB1">
        <w:rPr>
          <w:rStyle w:val="EndnoteReference"/>
          <w:color w:val="000000"/>
        </w:rPr>
        <w:endnoteReference w:id="4"/>
      </w:r>
      <w:r w:rsidR="00C773F3">
        <w:rPr>
          <w:color w:val="000000"/>
        </w:rPr>
        <w:t xml:space="preserve"> Perhaps even more problematic is the Lacanian </w:t>
      </w:r>
      <w:r w:rsidR="009F7339">
        <w:rPr>
          <w:color w:val="000000"/>
        </w:rPr>
        <w:t xml:space="preserve">faith </w:t>
      </w:r>
      <w:r w:rsidR="00C773F3">
        <w:rPr>
          <w:color w:val="000000"/>
        </w:rPr>
        <w:t>in</w:t>
      </w:r>
      <w:r w:rsidR="009F7339">
        <w:rPr>
          <w:color w:val="000000"/>
        </w:rPr>
        <w:t xml:space="preserve"> the impossibility of getting beyond the phallic law of the father. </w:t>
      </w:r>
    </w:p>
    <w:p w14:paraId="0240C0DC" w14:textId="2715D68A" w:rsidR="009F7339" w:rsidRPr="003758EE" w:rsidRDefault="009F7339" w:rsidP="003F0102">
      <w:pPr>
        <w:spacing w:line="480" w:lineRule="auto"/>
        <w:ind w:firstLine="720"/>
        <w:rPr>
          <w:i/>
        </w:rPr>
      </w:pPr>
      <w:r>
        <w:rPr>
          <w:color w:val="000000"/>
        </w:rPr>
        <w:t xml:space="preserve">Wollstonecraft’s own writing, not yet bogged </w:t>
      </w:r>
      <w:r w:rsidR="009A6ECD">
        <w:rPr>
          <w:color w:val="000000"/>
        </w:rPr>
        <w:t>down by psychoanalytic doctrine</w:t>
      </w:r>
      <w:ins w:id="49" w:author="Copyeditor" w:date="2022-07-28T14:57:00Z">
        <w:r w:rsidR="009D403D">
          <w:rPr>
            <w:color w:val="000000"/>
          </w:rPr>
          <w:t>,</w:t>
        </w:r>
      </w:ins>
      <w:r w:rsidR="009A6ECD">
        <w:rPr>
          <w:color w:val="000000"/>
        </w:rPr>
        <w:t xml:space="preserve"> however proleptic of it, </w:t>
      </w:r>
      <w:r>
        <w:rPr>
          <w:color w:val="000000"/>
        </w:rPr>
        <w:t xml:space="preserve">entangles human objects and subjects, miasmatic and vaporous </w:t>
      </w:r>
      <w:proofErr w:type="spellStart"/>
      <w:r>
        <w:rPr>
          <w:color w:val="000000"/>
        </w:rPr>
        <w:t>materialities</w:t>
      </w:r>
      <w:proofErr w:type="spellEnd"/>
      <w:r>
        <w:rPr>
          <w:color w:val="000000"/>
        </w:rPr>
        <w:t xml:space="preserve"> in a conceptual</w:t>
      </w:r>
      <w:r w:rsidR="00C17C82">
        <w:rPr>
          <w:color w:val="000000"/>
        </w:rPr>
        <w:t xml:space="preserve"> swerve</w:t>
      </w:r>
      <w:r>
        <w:rPr>
          <w:color w:val="000000"/>
        </w:rPr>
        <w:t xml:space="preserve"> that</w:t>
      </w:r>
      <w:r w:rsidR="00B47CA6">
        <w:rPr>
          <w:color w:val="000000"/>
        </w:rPr>
        <w:t xml:space="preserve"> </w:t>
      </w:r>
      <w:r>
        <w:rPr>
          <w:color w:val="000000"/>
        </w:rPr>
        <w:t>may</w:t>
      </w:r>
      <w:r w:rsidR="00C61B6E">
        <w:rPr>
          <w:color w:val="000000"/>
        </w:rPr>
        <w:t xml:space="preserve"> help us rethink </w:t>
      </w:r>
      <w:r w:rsidR="00C34B4F">
        <w:rPr>
          <w:color w:val="000000"/>
        </w:rPr>
        <w:t xml:space="preserve">a </w:t>
      </w:r>
      <w:r w:rsidR="00C61B6E">
        <w:rPr>
          <w:color w:val="000000"/>
        </w:rPr>
        <w:t>Lacanian rela</w:t>
      </w:r>
      <w:r>
        <w:rPr>
          <w:color w:val="000000"/>
        </w:rPr>
        <w:t>tionship to the nonhuman world.</w:t>
      </w:r>
      <w:r w:rsidR="004202C7">
        <w:rPr>
          <w:rStyle w:val="EndnoteReference"/>
          <w:color w:val="000000"/>
        </w:rPr>
        <w:endnoteReference w:id="5"/>
      </w:r>
      <w:r>
        <w:rPr>
          <w:color w:val="000000"/>
        </w:rPr>
        <w:t xml:space="preserve"> That is, Wollstonecraft certainly acknowledges Romanticism’s proleptic, systematic tendency to</w:t>
      </w:r>
      <w:r w:rsidR="00C61B6E">
        <w:rPr>
          <w:color w:val="000000"/>
        </w:rPr>
        <w:t xml:space="preserve"> </w:t>
      </w:r>
      <w:r>
        <w:rPr>
          <w:color w:val="000000"/>
        </w:rPr>
        <w:t>see</w:t>
      </w:r>
      <w:r w:rsidR="00C61B6E">
        <w:rPr>
          <w:color w:val="000000"/>
        </w:rPr>
        <w:t xml:space="preserve"> objects as necessary substitutions in a </w:t>
      </w:r>
      <w:r w:rsidR="001224A9">
        <w:rPr>
          <w:color w:val="000000"/>
        </w:rPr>
        <w:t>libidinal</w:t>
      </w:r>
      <w:r w:rsidR="00C61B6E">
        <w:rPr>
          <w:color w:val="000000"/>
        </w:rPr>
        <w:t xml:space="preserve"> economy that gets off more efficaciously (and with more </w:t>
      </w:r>
      <w:r w:rsidR="00C168EF">
        <w:rPr>
          <w:color w:val="000000"/>
        </w:rPr>
        <w:t>than a fetish for singular objects</w:t>
      </w:r>
      <w:r w:rsidR="00C61B6E">
        <w:rPr>
          <w:color w:val="000000"/>
        </w:rPr>
        <w:t xml:space="preserve">) through a metonymic chain of </w:t>
      </w:r>
      <w:proofErr w:type="spellStart"/>
      <w:r w:rsidR="00C61B6E" w:rsidRPr="009A6ECD">
        <w:rPr>
          <w:i/>
          <w:color w:val="000000"/>
        </w:rPr>
        <w:t>objet</w:t>
      </w:r>
      <w:r w:rsidR="0009409D">
        <w:rPr>
          <w:i/>
          <w:color w:val="000000"/>
        </w:rPr>
        <w:t>s</w:t>
      </w:r>
      <w:proofErr w:type="spellEnd"/>
      <w:r w:rsidR="00C61B6E" w:rsidRPr="009A6ECD">
        <w:rPr>
          <w:i/>
          <w:color w:val="000000"/>
        </w:rPr>
        <w:t xml:space="preserve"> petit</w:t>
      </w:r>
      <w:r w:rsidR="00F30703">
        <w:rPr>
          <w:i/>
          <w:color w:val="000000"/>
        </w:rPr>
        <w:t>s</w:t>
      </w:r>
      <w:r w:rsidR="00C61B6E" w:rsidRPr="009A6ECD">
        <w:rPr>
          <w:i/>
          <w:color w:val="000000"/>
        </w:rPr>
        <w:t xml:space="preserve"> a</w:t>
      </w:r>
      <w:r w:rsidR="00C61B6E">
        <w:rPr>
          <w:color w:val="000000"/>
        </w:rPr>
        <w:t>.</w:t>
      </w:r>
      <w:r w:rsidR="00B47CA6">
        <w:rPr>
          <w:color w:val="000000"/>
        </w:rPr>
        <w:t xml:space="preserve"> </w:t>
      </w:r>
      <w:r>
        <w:rPr>
          <w:color w:val="000000"/>
        </w:rPr>
        <w:t>Yet, her anticipatory version of n</w:t>
      </w:r>
      <w:r w:rsidR="00B47CA6">
        <w:rPr>
          <w:color w:val="000000"/>
        </w:rPr>
        <w:t>ew materialism</w:t>
      </w:r>
      <w:r w:rsidR="00C61B6E">
        <w:rPr>
          <w:color w:val="000000"/>
        </w:rPr>
        <w:t>’s invasive idea</w:t>
      </w:r>
      <w:r w:rsidR="00D8651D">
        <w:rPr>
          <w:color w:val="000000"/>
        </w:rPr>
        <w:t xml:space="preserve">—that things have vibrant energies </w:t>
      </w:r>
      <w:r w:rsidR="00C61B6E">
        <w:rPr>
          <w:color w:val="000000"/>
        </w:rPr>
        <w:t>which</w:t>
      </w:r>
      <w:r w:rsidR="00D8651D">
        <w:rPr>
          <w:color w:val="000000"/>
        </w:rPr>
        <w:t xml:space="preserve"> combine with the human</w:t>
      </w:r>
      <w:r w:rsidR="00C17C82">
        <w:rPr>
          <w:color w:val="000000"/>
        </w:rPr>
        <w:t xml:space="preserve"> in weird, unexpected</w:t>
      </w:r>
      <w:r w:rsidR="00C61B6E">
        <w:rPr>
          <w:color w:val="000000"/>
        </w:rPr>
        <w:t xml:space="preserve">, seemingly </w:t>
      </w:r>
      <w:r>
        <w:rPr>
          <w:color w:val="000000"/>
        </w:rPr>
        <w:t>impossible</w:t>
      </w:r>
      <w:r w:rsidR="00C17C82">
        <w:rPr>
          <w:color w:val="000000"/>
        </w:rPr>
        <w:t xml:space="preserve"> ways</w:t>
      </w:r>
      <w:r w:rsidR="00C168EF">
        <w:rPr>
          <w:rStyle w:val="EndnoteReference"/>
          <w:color w:val="000000"/>
        </w:rPr>
        <w:endnoteReference w:id="6"/>
      </w:r>
      <w:r w:rsidR="00D8651D">
        <w:rPr>
          <w:color w:val="000000"/>
        </w:rPr>
        <w:t>—</w:t>
      </w:r>
      <w:r w:rsidR="00C61B6E">
        <w:rPr>
          <w:color w:val="000000"/>
        </w:rPr>
        <w:t xml:space="preserve">complicates Lacan’s </w:t>
      </w:r>
      <w:r>
        <w:rPr>
          <w:color w:val="000000"/>
        </w:rPr>
        <w:t xml:space="preserve">lamentation of the impossibility of </w:t>
      </w:r>
      <w:proofErr w:type="spellStart"/>
      <w:r>
        <w:rPr>
          <w:color w:val="000000"/>
        </w:rPr>
        <w:t>non</w:t>
      </w:r>
      <w:del w:id="51" w:author="Copyeditor" w:date="2022-07-28T15:04:00Z">
        <w:r w:rsidDel="009D403D">
          <w:rPr>
            <w:color w:val="000000"/>
          </w:rPr>
          <w:delText>-</w:delText>
        </w:r>
      </w:del>
      <w:r>
        <w:rPr>
          <w:color w:val="000000"/>
        </w:rPr>
        <w:t>phallic</w:t>
      </w:r>
      <w:proofErr w:type="spellEnd"/>
      <w:r>
        <w:rPr>
          <w:color w:val="000000"/>
        </w:rPr>
        <w:t xml:space="preserve"> </w:t>
      </w:r>
      <w:r w:rsidR="009A6ECD">
        <w:rPr>
          <w:color w:val="000000"/>
        </w:rPr>
        <w:t>jouissance</w:t>
      </w:r>
      <w:r>
        <w:rPr>
          <w:color w:val="000000"/>
        </w:rPr>
        <w:t xml:space="preserve">. Wollstonecraft </w:t>
      </w:r>
      <w:r w:rsidR="009A6ECD">
        <w:rPr>
          <w:color w:val="000000"/>
        </w:rPr>
        <w:t xml:space="preserve">more </w:t>
      </w:r>
      <w:r w:rsidR="00C34B4F">
        <w:rPr>
          <w:color w:val="000000"/>
        </w:rPr>
        <w:lastRenderedPageBreak/>
        <w:t>harmoniously</w:t>
      </w:r>
      <w:r w:rsidR="009A6ECD">
        <w:rPr>
          <w:color w:val="000000"/>
        </w:rPr>
        <w:t xml:space="preserve"> speaks to similar</w:t>
      </w:r>
      <w:r w:rsidR="00C61B6E">
        <w:rPr>
          <w:color w:val="000000"/>
        </w:rPr>
        <w:t xml:space="preserve"> </w:t>
      </w:r>
      <w:r>
        <w:rPr>
          <w:color w:val="000000"/>
        </w:rPr>
        <w:t>response</w:t>
      </w:r>
      <w:r w:rsidR="009A6ECD">
        <w:rPr>
          <w:color w:val="000000"/>
        </w:rPr>
        <w:t>s</w:t>
      </w:r>
      <w:r>
        <w:rPr>
          <w:color w:val="000000"/>
        </w:rPr>
        <w:t xml:space="preserve"> from</w:t>
      </w:r>
      <w:r w:rsidR="00C61B6E">
        <w:rPr>
          <w:color w:val="000000"/>
        </w:rPr>
        <w:t xml:space="preserve"> </w:t>
      </w:r>
      <w:r w:rsidR="009A6ECD">
        <w:rPr>
          <w:color w:val="000000"/>
        </w:rPr>
        <w:t xml:space="preserve">feminist psychoanalysts </w:t>
      </w:r>
      <w:ins w:id="52" w:author="Copyeditor" w:date="2022-07-28T15:14:00Z">
        <w:r w:rsidR="009D403D">
          <w:rPr>
            <w:color w:val="000000"/>
          </w:rPr>
          <w:t xml:space="preserve">Julia </w:t>
        </w:r>
      </w:ins>
      <w:r w:rsidR="009A6ECD">
        <w:rPr>
          <w:color w:val="000000"/>
        </w:rPr>
        <w:t xml:space="preserve">Kristeva, </w:t>
      </w:r>
      <w:ins w:id="53" w:author="Copyeditor" w:date="2022-07-28T15:14:00Z">
        <w:r w:rsidR="009D403D">
          <w:rPr>
            <w:color w:val="000000"/>
          </w:rPr>
          <w:t xml:space="preserve">Luce </w:t>
        </w:r>
      </w:ins>
      <w:proofErr w:type="spellStart"/>
      <w:r w:rsidR="009A6ECD">
        <w:rPr>
          <w:color w:val="000000"/>
        </w:rPr>
        <w:t>Irigaray</w:t>
      </w:r>
      <w:proofErr w:type="spellEnd"/>
      <w:r w:rsidR="009A6ECD">
        <w:rPr>
          <w:color w:val="000000"/>
        </w:rPr>
        <w:t xml:space="preserve">, </w:t>
      </w:r>
      <w:ins w:id="54" w:author="Copyeditor" w:date="2022-07-28T15:19:00Z">
        <w:r w:rsidR="009D403D">
          <w:rPr>
            <w:color w:val="000000"/>
          </w:rPr>
          <w:t xml:space="preserve">Melanie </w:t>
        </w:r>
      </w:ins>
      <w:r w:rsidR="00C61B6E">
        <w:rPr>
          <w:color w:val="000000"/>
        </w:rPr>
        <w:t xml:space="preserve">Klein, </w:t>
      </w:r>
      <w:ins w:id="55" w:author="Copyeditor" w:date="2022-07-28T18:21:00Z">
        <w:r w:rsidR="000E0318">
          <w:rPr>
            <w:color w:val="000000"/>
          </w:rPr>
          <w:t xml:space="preserve">D. W. </w:t>
        </w:r>
      </w:ins>
      <w:r w:rsidR="00C61B6E">
        <w:rPr>
          <w:color w:val="000000"/>
        </w:rPr>
        <w:t>Winnicott</w:t>
      </w:r>
      <w:ins w:id="56" w:author="Copyeditor" w:date="2022-07-28T18:20:00Z">
        <w:r w:rsidR="000E0318">
          <w:rPr>
            <w:color w:val="000000"/>
          </w:rPr>
          <w:t>,</w:t>
        </w:r>
      </w:ins>
      <w:r w:rsidR="00C61B6E">
        <w:rPr>
          <w:color w:val="000000"/>
        </w:rPr>
        <w:t xml:space="preserve"> and </w:t>
      </w:r>
      <w:proofErr w:type="spellStart"/>
      <w:ins w:id="57" w:author="Copyeditor" w:date="2022-07-28T18:20:00Z">
        <w:r w:rsidR="000E0318">
          <w:rPr>
            <w:color w:val="000000"/>
          </w:rPr>
          <w:t>Bracha</w:t>
        </w:r>
        <w:proofErr w:type="spellEnd"/>
        <w:r w:rsidR="000E0318">
          <w:rPr>
            <w:color w:val="000000"/>
          </w:rPr>
          <w:t xml:space="preserve"> </w:t>
        </w:r>
      </w:ins>
      <w:r w:rsidR="009A6ECD">
        <w:rPr>
          <w:color w:val="000000"/>
        </w:rPr>
        <w:t>Ettinger</w:t>
      </w:r>
      <w:r w:rsidR="00C34B4F">
        <w:rPr>
          <w:color w:val="000000"/>
        </w:rPr>
        <w:t>, yet perhaps goes further than them still,</w:t>
      </w:r>
      <w:r w:rsidR="00C61B6E">
        <w:rPr>
          <w:color w:val="000000"/>
        </w:rPr>
        <w:t xml:space="preserve"> </w:t>
      </w:r>
      <w:r w:rsidR="00C34B4F">
        <w:rPr>
          <w:color w:val="000000"/>
        </w:rPr>
        <w:t>when she</w:t>
      </w:r>
      <w:r w:rsidR="00C61B6E">
        <w:rPr>
          <w:color w:val="000000"/>
        </w:rPr>
        <w:t xml:space="preserve"> evanish</w:t>
      </w:r>
      <w:r w:rsidR="00444F18">
        <w:rPr>
          <w:color w:val="000000"/>
        </w:rPr>
        <w:t>es</w:t>
      </w:r>
      <w:r w:rsidR="00C61B6E">
        <w:rPr>
          <w:color w:val="000000"/>
        </w:rPr>
        <w:t xml:space="preserve"> subject</w:t>
      </w:r>
      <w:r w:rsidR="009A6ECD">
        <w:rPr>
          <w:color w:val="000000"/>
        </w:rPr>
        <w:t>s</w:t>
      </w:r>
      <w:r w:rsidR="00C61B6E">
        <w:rPr>
          <w:color w:val="000000"/>
        </w:rPr>
        <w:t xml:space="preserve"> and object</w:t>
      </w:r>
      <w:r w:rsidR="009A6ECD">
        <w:rPr>
          <w:color w:val="000000"/>
        </w:rPr>
        <w:t>s altogether</w:t>
      </w:r>
      <w:r w:rsidR="00C61B6E">
        <w:rPr>
          <w:color w:val="000000"/>
        </w:rPr>
        <w:t xml:space="preserve"> into a swirling eddy of undisclosed materiality. </w:t>
      </w:r>
      <w:r w:rsidR="00994261">
        <w:rPr>
          <w:color w:val="000000"/>
        </w:rPr>
        <w:t xml:space="preserve">When, in </w:t>
      </w:r>
      <w:r w:rsidR="003758EE">
        <w:rPr>
          <w:i/>
        </w:rPr>
        <w:t>Letters Written during a Short Residence in Sweden, Norway, and Denmark</w:t>
      </w:r>
      <w:ins w:id="58" w:author="Copyeditor" w:date="2022-07-28T15:23:00Z">
        <w:r w:rsidR="009D403D">
          <w:rPr>
            <w:iCs/>
          </w:rPr>
          <w:t xml:space="preserve"> (1796)</w:t>
        </w:r>
      </w:ins>
      <w:r w:rsidR="00994261">
        <w:rPr>
          <w:color w:val="000000"/>
        </w:rPr>
        <w:t>, she writes, “</w:t>
      </w:r>
      <w:r w:rsidR="00994261">
        <w:t xml:space="preserve">my very soul diffused itself in the agitated waves, melted in the freshening breeze,” she loses herself within the air and water that have themselves become almost mere movements, a superabundant vitality that </w:t>
      </w:r>
      <w:r w:rsidR="00F83726">
        <w:t>be</w:t>
      </w:r>
      <w:r w:rsidR="00994261">
        <w:t>speaks an excess of pleasure beyond the phallic and even beyond the human</w:t>
      </w:r>
      <w:commentRangeStart w:id="59"/>
      <w:r w:rsidR="00994261">
        <w:t>.</w:t>
      </w:r>
      <w:commentRangeEnd w:id="59"/>
      <w:r w:rsidR="009D403D">
        <w:rPr>
          <w:rStyle w:val="CommentReference"/>
        </w:rPr>
        <w:commentReference w:id="59"/>
      </w:r>
      <w:r w:rsidR="00994261">
        <w:t xml:space="preserve"> Such posthuman vibrancy remains undisclosed to the merely human and certainly to the symbolic order</w:t>
      </w:r>
      <w:ins w:id="60" w:author="Copyeditor" w:date="2022-07-28T15:29:00Z">
        <w:r w:rsidR="009D403D">
          <w:t>,</w:t>
        </w:r>
      </w:ins>
      <w:r w:rsidR="00994261">
        <w:t xml:space="preserve"> which can only run after its flights.</w:t>
      </w:r>
    </w:p>
    <w:p w14:paraId="6BE6701C" w14:textId="134752CE" w:rsidR="00C61B6E" w:rsidRPr="00542808" w:rsidRDefault="009F7339" w:rsidP="008806FA">
      <w:pPr>
        <w:pStyle w:val="CommentText"/>
        <w:spacing w:line="480" w:lineRule="auto"/>
        <w:rPr>
          <w:color w:val="000000"/>
        </w:rPr>
      </w:pPr>
      <w:r>
        <w:rPr>
          <w:color w:val="000000"/>
        </w:rPr>
        <w:tab/>
      </w:r>
      <w:r w:rsidR="00C61B6E">
        <w:rPr>
          <w:color w:val="000000"/>
        </w:rPr>
        <w:t>However much such a production of objects and part</w:t>
      </w:r>
      <w:r w:rsidR="0063039A">
        <w:rPr>
          <w:color w:val="000000"/>
        </w:rPr>
        <w:t>ial</w:t>
      </w:r>
      <w:r w:rsidR="00C61B6E">
        <w:rPr>
          <w:color w:val="000000"/>
        </w:rPr>
        <w:t>-objects is the epistemological bent of the symbolic</w:t>
      </w:r>
      <w:r w:rsidR="00215D3D">
        <w:rPr>
          <w:color w:val="000000"/>
        </w:rPr>
        <w:t xml:space="preserve"> </w:t>
      </w:r>
      <w:r w:rsidR="00AC7861">
        <w:rPr>
          <w:color w:val="000000"/>
        </w:rPr>
        <w:t>order</w:t>
      </w:r>
      <w:r w:rsidR="009A6ECD">
        <w:rPr>
          <w:color w:val="000000"/>
        </w:rPr>
        <w:t>, feminist or otherwise</w:t>
      </w:r>
      <w:r w:rsidR="00C61B6E">
        <w:rPr>
          <w:color w:val="000000"/>
        </w:rPr>
        <w:t xml:space="preserve">, what Wollstonecraft provokes us to ask is whether </w:t>
      </w:r>
      <w:r w:rsidR="00CC6D2B">
        <w:rPr>
          <w:color w:val="000000"/>
        </w:rPr>
        <w:t>her</w:t>
      </w:r>
      <w:r w:rsidR="00C61B6E">
        <w:rPr>
          <w:color w:val="000000"/>
        </w:rPr>
        <w:t xml:space="preserve"> </w:t>
      </w:r>
      <w:del w:id="61" w:author="Copyeditor" w:date="2022-07-28T15:37:00Z">
        <w:r w:rsidR="00C61B6E" w:rsidDel="009D403D">
          <w:rPr>
            <w:color w:val="000000"/>
          </w:rPr>
          <w:delText xml:space="preserve">an </w:delText>
        </w:r>
      </w:del>
      <w:r w:rsidR="00C61B6E">
        <w:rPr>
          <w:color w:val="000000"/>
        </w:rPr>
        <w:t xml:space="preserve">imagined ontological collapse of the subject </w:t>
      </w:r>
      <w:r w:rsidR="005A7E54">
        <w:rPr>
          <w:color w:val="000000"/>
        </w:rPr>
        <w:t>into</w:t>
      </w:r>
      <w:r w:rsidR="00C61B6E">
        <w:rPr>
          <w:color w:val="000000"/>
        </w:rPr>
        <w:t xml:space="preserve"> </w:t>
      </w:r>
      <w:r w:rsidR="00542808">
        <w:rPr>
          <w:color w:val="000000"/>
        </w:rPr>
        <w:t>a new materiality—which is not repurposed as an</w:t>
      </w:r>
      <w:r w:rsidR="00C61B6E">
        <w:rPr>
          <w:color w:val="000000"/>
        </w:rPr>
        <w:t xml:space="preserve"> </w:t>
      </w:r>
      <w:proofErr w:type="spellStart"/>
      <w:r w:rsidR="00C61B6E" w:rsidRPr="009A6ECD">
        <w:rPr>
          <w:i/>
          <w:color w:val="000000"/>
        </w:rPr>
        <w:t>objet</w:t>
      </w:r>
      <w:proofErr w:type="spellEnd"/>
      <w:r w:rsidR="00C61B6E" w:rsidRPr="009A6ECD">
        <w:rPr>
          <w:i/>
          <w:color w:val="000000"/>
        </w:rPr>
        <w:t xml:space="preserve"> petit</w:t>
      </w:r>
      <w:r w:rsidR="00C61B6E">
        <w:rPr>
          <w:color w:val="000000"/>
        </w:rPr>
        <w:t xml:space="preserve"> </w:t>
      </w:r>
      <w:r w:rsidR="00C61B6E" w:rsidRPr="009D403D">
        <w:rPr>
          <w:i/>
          <w:iCs/>
          <w:color w:val="000000"/>
          <w:rPrChange w:id="62" w:author="Copyeditor" w:date="2022-07-28T15:38:00Z">
            <w:rPr>
              <w:color w:val="000000"/>
            </w:rPr>
          </w:rPrChange>
        </w:rPr>
        <w:t>a</w:t>
      </w:r>
      <w:r w:rsidR="00542808">
        <w:rPr>
          <w:color w:val="000000"/>
        </w:rPr>
        <w:t>—</w:t>
      </w:r>
      <w:r w:rsidR="00C61B6E">
        <w:rPr>
          <w:color w:val="000000"/>
        </w:rPr>
        <w:t>is a psychotic delusion.</w:t>
      </w:r>
      <w:r w:rsidR="00062B88">
        <w:rPr>
          <w:color w:val="000000"/>
        </w:rPr>
        <w:t xml:space="preserve"> </w:t>
      </w:r>
      <w:r w:rsidR="0009409D">
        <w:rPr>
          <w:color w:val="000000"/>
        </w:rPr>
        <w:t xml:space="preserve">How insane is it to think subjects, however much a construct of Enlightenment </w:t>
      </w:r>
      <w:proofErr w:type="spellStart"/>
      <w:r w:rsidR="0009409D">
        <w:rPr>
          <w:color w:val="000000"/>
        </w:rPr>
        <w:t>necro</w:t>
      </w:r>
      <w:del w:id="63" w:author="Copyeditor" w:date="2022-07-28T15:38:00Z">
        <w:r w:rsidR="0009409D" w:rsidDel="009D403D">
          <w:rPr>
            <w:color w:val="000000"/>
          </w:rPr>
          <w:delText>-</w:delText>
        </w:r>
      </w:del>
      <w:r w:rsidR="0009409D">
        <w:rPr>
          <w:color w:val="000000"/>
        </w:rPr>
        <w:t>capital</w:t>
      </w:r>
      <w:proofErr w:type="spellEnd"/>
      <w:r w:rsidR="0009409D">
        <w:rPr>
          <w:color w:val="000000"/>
        </w:rPr>
        <w:t>, can disperse themselves into objects, deforming</w:t>
      </w:r>
      <w:r w:rsidR="000B557F">
        <w:rPr>
          <w:color w:val="000000"/>
        </w:rPr>
        <w:t xml:space="preserve"> and reforming</w:t>
      </w:r>
      <w:r w:rsidR="0009409D">
        <w:rPr>
          <w:color w:val="000000"/>
        </w:rPr>
        <w:t xml:space="preserve"> bodies</w:t>
      </w:r>
      <w:r w:rsidR="000B557F">
        <w:rPr>
          <w:color w:val="000000"/>
        </w:rPr>
        <w:t xml:space="preserve"> and </w:t>
      </w:r>
      <w:r w:rsidR="0009409D">
        <w:rPr>
          <w:color w:val="000000"/>
        </w:rPr>
        <w:t>minds</w:t>
      </w:r>
      <w:r w:rsidR="000B557F">
        <w:rPr>
          <w:color w:val="000000"/>
        </w:rPr>
        <w:t xml:space="preserve"> into new beings</w:t>
      </w:r>
      <w:r w:rsidR="0009409D">
        <w:rPr>
          <w:color w:val="000000"/>
        </w:rPr>
        <w:t>?</w:t>
      </w:r>
      <w:commentRangeStart w:id="64"/>
      <w:r w:rsidR="005E65A1">
        <w:rPr>
          <w:rStyle w:val="EndnoteReference"/>
          <w:color w:val="000000"/>
        </w:rPr>
        <w:endnoteReference w:id="7"/>
      </w:r>
      <w:commentRangeEnd w:id="64"/>
      <w:r w:rsidR="009D403D">
        <w:rPr>
          <w:rStyle w:val="CommentReference"/>
        </w:rPr>
        <w:commentReference w:id="64"/>
      </w:r>
      <w:r w:rsidR="0009409D">
        <w:rPr>
          <w:color w:val="000000"/>
        </w:rPr>
        <w:t xml:space="preserve"> </w:t>
      </w:r>
      <w:r w:rsidR="00542808">
        <w:rPr>
          <w:color w:val="000000"/>
        </w:rPr>
        <w:t>Psychoanalytic accounts of p</w:t>
      </w:r>
      <w:r w:rsidR="00062B88">
        <w:rPr>
          <w:color w:val="000000"/>
        </w:rPr>
        <w:t xml:space="preserve">sychosis </w:t>
      </w:r>
      <w:r w:rsidR="000B557F">
        <w:rPr>
          <w:color w:val="000000"/>
        </w:rPr>
        <w:t>envision</w:t>
      </w:r>
      <w:r w:rsidR="00062B88">
        <w:rPr>
          <w:color w:val="000000"/>
        </w:rPr>
        <w:t xml:space="preserve"> such materiality as a kind of </w:t>
      </w:r>
      <w:r w:rsidR="000B557F">
        <w:rPr>
          <w:color w:val="000000"/>
        </w:rPr>
        <w:t>Real</w:t>
      </w:r>
      <w:r w:rsidR="00062B88">
        <w:rPr>
          <w:color w:val="000000"/>
        </w:rPr>
        <w:t xml:space="preserve"> that </w:t>
      </w:r>
      <w:r w:rsidR="00542808">
        <w:rPr>
          <w:color w:val="000000"/>
        </w:rPr>
        <w:t xml:space="preserve">cannot comprehend the law of the father—the straight-jacketed </w:t>
      </w:r>
      <w:ins w:id="75" w:author="Copyeditor" w:date="2022-08-07T11:58:00Z">
        <w:r w:rsidR="00EF2BC3">
          <w:rPr>
            <w:color w:val="000000"/>
          </w:rPr>
          <w:t>S</w:t>
        </w:r>
      </w:ins>
      <w:del w:id="76" w:author="Copyeditor" w:date="2022-08-07T11:58:00Z">
        <w:r w:rsidR="00542808" w:rsidDel="00EF2BC3">
          <w:rPr>
            <w:color w:val="000000"/>
          </w:rPr>
          <w:delText>s</w:delText>
        </w:r>
      </w:del>
      <w:r w:rsidR="00542808">
        <w:rPr>
          <w:color w:val="000000"/>
        </w:rPr>
        <w:t>ymbolic that defines subjects and objects,</w:t>
      </w:r>
      <w:r w:rsidR="00F83726">
        <w:rPr>
          <w:color w:val="000000"/>
        </w:rPr>
        <w:t xml:space="preserve"> even</w:t>
      </w:r>
      <w:r w:rsidR="00542808">
        <w:rPr>
          <w:color w:val="000000"/>
        </w:rPr>
        <w:t xml:space="preserve"> </w:t>
      </w:r>
      <w:r w:rsidR="00F83726">
        <w:rPr>
          <w:color w:val="000000"/>
        </w:rPr>
        <w:t>while these same</w:t>
      </w:r>
      <w:r w:rsidR="00542808">
        <w:rPr>
          <w:color w:val="000000"/>
        </w:rPr>
        <w:t xml:space="preserve"> psychotic hallucinations are often shot through with the phallic and patriarchal. Wollstonecraft’s </w:t>
      </w:r>
      <w:r w:rsidR="00C775B9">
        <w:rPr>
          <w:color w:val="000000"/>
        </w:rPr>
        <w:t>psychosis</w:t>
      </w:r>
      <w:r w:rsidR="00542808">
        <w:rPr>
          <w:color w:val="000000"/>
        </w:rPr>
        <w:t xml:space="preserve"> dreams itself nearly </w:t>
      </w:r>
      <w:r w:rsidR="00062B88">
        <w:rPr>
          <w:color w:val="000000"/>
        </w:rPr>
        <w:t>outside the law of the father.</w:t>
      </w:r>
      <w:r w:rsidR="00C61B6E">
        <w:rPr>
          <w:color w:val="000000"/>
        </w:rPr>
        <w:t xml:space="preserve"> In the attempt to subvert the phallus and phallic jouissance, </w:t>
      </w:r>
      <w:r w:rsidR="00542808">
        <w:rPr>
          <w:color w:val="000000"/>
        </w:rPr>
        <w:t xml:space="preserve">her </w:t>
      </w:r>
      <w:r w:rsidR="00062B88">
        <w:rPr>
          <w:color w:val="000000"/>
        </w:rPr>
        <w:t xml:space="preserve">provocative </w:t>
      </w:r>
      <w:r w:rsidR="00C61B6E">
        <w:rPr>
          <w:color w:val="000000"/>
        </w:rPr>
        <w:t xml:space="preserve">recombination of </w:t>
      </w:r>
      <w:r w:rsidR="007E7BFA">
        <w:rPr>
          <w:color w:val="000000"/>
        </w:rPr>
        <w:t xml:space="preserve">different kinds of </w:t>
      </w:r>
      <w:r w:rsidR="00C61B6E">
        <w:rPr>
          <w:color w:val="000000"/>
        </w:rPr>
        <w:t xml:space="preserve">bodies—and the language that deems them as such—would seem to be </w:t>
      </w:r>
      <w:r w:rsidR="000B557F">
        <w:rPr>
          <w:color w:val="000000"/>
        </w:rPr>
        <w:t>a</w:t>
      </w:r>
      <w:r w:rsidR="00C61B6E">
        <w:rPr>
          <w:color w:val="000000"/>
        </w:rPr>
        <w:t xml:space="preserve">n impossible </w:t>
      </w:r>
      <w:r w:rsidR="000B557F">
        <w:rPr>
          <w:color w:val="000000"/>
        </w:rPr>
        <w:t>articulation</w:t>
      </w:r>
      <w:r w:rsidR="00C61B6E">
        <w:rPr>
          <w:color w:val="000000"/>
        </w:rPr>
        <w:t xml:space="preserve"> of matter</w:t>
      </w:r>
      <w:r w:rsidR="000B557F">
        <w:rPr>
          <w:color w:val="000000"/>
        </w:rPr>
        <w:t xml:space="preserve">. Her </w:t>
      </w:r>
      <w:r w:rsidR="000B557F">
        <w:rPr>
          <w:color w:val="000000"/>
        </w:rPr>
        <w:lastRenderedPageBreak/>
        <w:t xml:space="preserve">play of language and materiality </w:t>
      </w:r>
      <w:r w:rsidR="00C61B6E">
        <w:rPr>
          <w:color w:val="000000"/>
        </w:rPr>
        <w:t xml:space="preserve">attempts to subtend the classical Lacanian creed that we cannot get outside the phallus or phallic jouissance, which by the very nature of the Oedipus complex dominates the </w:t>
      </w:r>
      <w:ins w:id="77" w:author="Copyeditor" w:date="2022-08-07T12:38:00Z">
        <w:r w:rsidR="007D5DB3">
          <w:rPr>
            <w:color w:val="000000"/>
          </w:rPr>
          <w:t>I</w:t>
        </w:r>
      </w:ins>
      <w:del w:id="78" w:author="Copyeditor" w:date="2022-08-07T12:38:00Z">
        <w:r w:rsidR="00C61B6E" w:rsidDel="007D5DB3">
          <w:rPr>
            <w:color w:val="000000"/>
          </w:rPr>
          <w:delText>i</w:delText>
        </w:r>
      </w:del>
      <w:r w:rsidR="00C61B6E">
        <w:rPr>
          <w:color w:val="000000"/>
        </w:rPr>
        <w:t xml:space="preserve">maginary and makes our access to the Real the cut of impossibility. Contra Irigaray, who polemically stated women had no access to </w:t>
      </w:r>
      <w:del w:id="79" w:author="Copyeditor" w:date="2022-07-28T17:15:00Z">
        <w:r w:rsidR="00C61B6E" w:rsidDel="009D403D">
          <w:rPr>
            <w:color w:val="000000"/>
          </w:rPr>
          <w:delText>psychosis</w:delText>
        </w:r>
        <w:r w:rsidR="00B10FAD" w:rsidDel="009D403D">
          <w:rPr>
            <w:color w:val="000000"/>
          </w:rPr>
          <w:delText xml:space="preserve"> </w:delText>
        </w:r>
      </w:del>
      <w:ins w:id="80" w:author="Copyeditor" w:date="2022-07-28T17:15:00Z">
        <w:r w:rsidR="009D403D">
          <w:rPr>
            <w:color w:val="000000"/>
          </w:rPr>
          <w:t>psychosis—</w:t>
        </w:r>
      </w:ins>
      <w:r w:rsidR="00C61B6E">
        <w:rPr>
          <w:color w:val="000000"/>
        </w:rPr>
        <w:t>only hysteria</w:t>
      </w:r>
      <w:del w:id="81" w:author="Copyeditor" w:date="2022-07-28T17:15:00Z">
        <w:r w:rsidR="00C61B6E" w:rsidDel="009D403D">
          <w:rPr>
            <w:color w:val="000000"/>
          </w:rPr>
          <w:delText xml:space="preserve">, </w:delText>
        </w:r>
      </w:del>
      <w:ins w:id="82" w:author="Copyeditor" w:date="2022-07-28T17:15:00Z">
        <w:r w:rsidR="009D403D">
          <w:rPr>
            <w:color w:val="000000"/>
          </w:rPr>
          <w:t>—</w:t>
        </w:r>
      </w:ins>
      <w:r w:rsidR="00C61B6E">
        <w:rPr>
          <w:color w:val="000000"/>
        </w:rPr>
        <w:t xml:space="preserve">because </w:t>
      </w:r>
      <w:r w:rsidR="001224A9">
        <w:rPr>
          <w:color w:val="000000"/>
        </w:rPr>
        <w:t>they</w:t>
      </w:r>
      <w:r w:rsidR="00C61B6E">
        <w:rPr>
          <w:color w:val="000000"/>
        </w:rPr>
        <w:t xml:space="preserve"> had no language to de</w:t>
      </w:r>
      <w:r w:rsidR="005A7E54">
        <w:rPr>
          <w:color w:val="000000"/>
        </w:rPr>
        <w:t>c</w:t>
      </w:r>
      <w:r w:rsidR="00C61B6E">
        <w:rPr>
          <w:color w:val="000000"/>
        </w:rPr>
        <w:t xml:space="preserve">laim another route from the </w:t>
      </w:r>
      <w:ins w:id="83" w:author="Copyeditor" w:date="2022-08-07T12:37:00Z">
        <w:r w:rsidR="007D5DB3">
          <w:rPr>
            <w:color w:val="000000"/>
          </w:rPr>
          <w:t>R</w:t>
        </w:r>
      </w:ins>
      <w:del w:id="84" w:author="Copyeditor" w:date="2022-08-07T12:37:00Z">
        <w:r w:rsidR="00C61B6E" w:rsidDel="007D5DB3">
          <w:rPr>
            <w:color w:val="000000"/>
          </w:rPr>
          <w:delText>r</w:delText>
        </w:r>
      </w:del>
      <w:r w:rsidR="00C61B6E">
        <w:rPr>
          <w:color w:val="000000"/>
        </w:rPr>
        <w:t xml:space="preserve">eal to the </w:t>
      </w:r>
      <w:ins w:id="85" w:author="Copyeditor" w:date="2022-08-07T11:58:00Z">
        <w:r w:rsidR="00EF2BC3">
          <w:rPr>
            <w:color w:val="000000"/>
          </w:rPr>
          <w:t>S</w:t>
        </w:r>
      </w:ins>
      <w:del w:id="86" w:author="Copyeditor" w:date="2022-08-07T11:58:00Z">
        <w:r w:rsidR="00C61B6E" w:rsidDel="00EF2BC3">
          <w:rPr>
            <w:color w:val="000000"/>
          </w:rPr>
          <w:delText>s</w:delText>
        </w:r>
      </w:del>
      <w:r w:rsidR="00C61B6E">
        <w:rPr>
          <w:color w:val="000000"/>
        </w:rPr>
        <w:t xml:space="preserve">ymbolic, Wollstonecraft insists on new materialist relations as </w:t>
      </w:r>
      <w:r w:rsidR="00B47CA6">
        <w:rPr>
          <w:color w:val="000000"/>
        </w:rPr>
        <w:t>a necessary psychotic delusion.</w:t>
      </w:r>
      <w:r w:rsidR="00587BC0">
        <w:t xml:space="preserve"> </w:t>
      </w:r>
      <w:r w:rsidR="00062B88">
        <w:rPr>
          <w:color w:val="000000"/>
        </w:rPr>
        <w:t xml:space="preserve">This psychosis manifests an insane possibility, from the point of view of </w:t>
      </w:r>
      <w:r w:rsidR="000B557F">
        <w:rPr>
          <w:color w:val="000000"/>
        </w:rPr>
        <w:t>Lacan</w:t>
      </w:r>
      <w:r w:rsidR="00062B88">
        <w:rPr>
          <w:color w:val="000000"/>
        </w:rPr>
        <w:t xml:space="preserve">, of another ontology altogether, a convent of pleasure where the symbolically-seeking law of the father has no being and thus no significance. </w:t>
      </w:r>
      <w:r w:rsidR="000B557F">
        <w:t xml:space="preserve">The vaporous </w:t>
      </w:r>
      <w:r w:rsidR="00587BC0">
        <w:t xml:space="preserve">posthuman entanglement </w:t>
      </w:r>
      <w:proofErr w:type="gramStart"/>
      <w:r w:rsidR="00062B88">
        <w:t>augur</w:t>
      </w:r>
      <w:r w:rsidR="000B557F">
        <w:t>s</w:t>
      </w:r>
      <w:proofErr w:type="gramEnd"/>
      <w:r w:rsidR="000B557F">
        <w:t xml:space="preserve"> </w:t>
      </w:r>
      <w:r w:rsidR="00062B88">
        <w:t xml:space="preserve">material alliances </w:t>
      </w:r>
      <w:r w:rsidR="000B557F">
        <w:t>beyond</w:t>
      </w:r>
      <w:r w:rsidR="00062B88">
        <w:t xml:space="preserve"> </w:t>
      </w:r>
      <w:r w:rsidR="00587BC0">
        <w:t>paternalistic and huma</w:t>
      </w:r>
      <w:r w:rsidR="00062B88">
        <w:t xml:space="preserve">nist </w:t>
      </w:r>
      <w:r w:rsidR="00F4756D">
        <w:t>biopolitics</w:t>
      </w:r>
      <w:r w:rsidR="00587BC0">
        <w:t xml:space="preserve">. Rather than Rousseau’s bad romances or masturbatory desires of ideal women (such as Sophie), Wollstonecraft suggests that imagining our bodies being deliciously </w:t>
      </w:r>
      <w:proofErr w:type="spellStart"/>
      <w:r w:rsidR="00587BC0">
        <w:t>smorged</w:t>
      </w:r>
      <w:proofErr w:type="spellEnd"/>
      <w:r w:rsidR="00587BC0">
        <w:t xml:space="preserve"> with all sorts of bodies, especially nonhuman ones in the natural world, is a nonsensical dream that might actually make possible new ontologies</w:t>
      </w:r>
      <w:ins w:id="87" w:author="Copyeditor" w:date="2022-07-28T17:23:00Z">
        <w:r w:rsidR="009D403D">
          <w:t>,</w:t>
        </w:r>
      </w:ins>
      <w:r w:rsidR="001224A9">
        <w:t xml:space="preserve"> </w:t>
      </w:r>
      <w:r w:rsidR="001C322D">
        <w:t>fathomable</w:t>
      </w:r>
      <w:r w:rsidR="00B10FAD">
        <w:t xml:space="preserve"> </w:t>
      </w:r>
      <w:r w:rsidR="001224A9">
        <w:t>outside a</w:t>
      </w:r>
      <w:r w:rsidR="00587BC0">
        <w:t xml:space="preserve"> phallically able, Oedipal economy.</w:t>
      </w:r>
    </w:p>
    <w:p w14:paraId="5D340A69" w14:textId="14038C26" w:rsidR="00BD7020" w:rsidRPr="00D8651D" w:rsidRDefault="00C61B6E" w:rsidP="008806FA">
      <w:pPr>
        <w:pStyle w:val="CommentText"/>
        <w:spacing w:line="480" w:lineRule="auto"/>
        <w:rPr>
          <w:color w:val="000000"/>
        </w:rPr>
      </w:pPr>
      <w:r>
        <w:tab/>
      </w:r>
      <w:r w:rsidR="00587BC0">
        <w:t xml:space="preserve">Such a conception of psychosis is not meant to undermine the real pain and mental illness of psychotics, nor is it meant to </w:t>
      </w:r>
      <w:r w:rsidR="009A0D3B">
        <w:t>valorize</w:t>
      </w:r>
      <w:r w:rsidR="00587BC0">
        <w:t xml:space="preserve"> a slippery alter</w:t>
      </w:r>
      <w:ins w:id="88" w:author="Copyeditor" w:date="2022-07-28T17:23:00Z">
        <w:r w:rsidR="009D403D">
          <w:t xml:space="preserve"> </w:t>
        </w:r>
      </w:ins>
      <w:del w:id="89" w:author="Copyeditor" w:date="2022-07-28T17:23:00Z">
        <w:r w:rsidR="00C775B9" w:rsidDel="009D403D">
          <w:delText>-</w:delText>
        </w:r>
      </w:del>
      <w:r w:rsidR="00587BC0">
        <w:t xml:space="preserve">ego </w:t>
      </w:r>
      <w:r w:rsidR="002A64C7">
        <w:t>such as</w:t>
      </w:r>
      <w:r w:rsidR="00587BC0">
        <w:t xml:space="preserve"> Deleuze and </w:t>
      </w:r>
      <w:proofErr w:type="spellStart"/>
      <w:r w:rsidR="00587BC0">
        <w:t>Guattari’s</w:t>
      </w:r>
      <w:proofErr w:type="spellEnd"/>
      <w:r w:rsidR="00587BC0">
        <w:t xml:space="preserve"> </w:t>
      </w:r>
      <w:r w:rsidR="001517B7">
        <w:t xml:space="preserve">anti-Oedipus </w:t>
      </w:r>
      <w:r w:rsidR="00587BC0">
        <w:t>who refuses to play by society’s rules. Rather, it is meant to show how thinking outside the paternalistic order, whether in Wollstonecraft’s or our own time, might both appear and be</w:t>
      </w:r>
      <w:r w:rsidR="009A0D3B">
        <w:t xml:space="preserve"> necessarily</w:t>
      </w:r>
      <w:r w:rsidR="00587BC0">
        <w:t xml:space="preserve"> insane when it locates </w:t>
      </w:r>
      <w:r w:rsidR="00F30703">
        <w:t>its</w:t>
      </w:r>
      <w:r w:rsidR="00587BC0">
        <w:t xml:space="preserve"> transformations of ontology as a reality-</w:t>
      </w:r>
      <w:del w:id="90" w:author="Copyeditor" w:date="2022-07-28T17:25:00Z">
        <w:r w:rsidR="00587BC0" w:rsidDel="009D403D">
          <w:delText>,</w:delText>
        </w:r>
      </w:del>
      <w:r w:rsidR="00587BC0">
        <w:t xml:space="preserve"> or Real-yet</w:t>
      </w:r>
      <w:r w:rsidR="00BD7020">
        <w:t>-to-come. More specifically, w</w:t>
      </w:r>
      <w:r w:rsidR="00587BC0">
        <w:t>e</w:t>
      </w:r>
      <w:r w:rsidR="00D8651D">
        <w:t xml:space="preserve"> can define Wollstonecraft’s new materiality as a</w:t>
      </w:r>
      <w:r w:rsidR="007E6754">
        <w:t xml:space="preserve"> delusion of</w:t>
      </w:r>
      <w:r w:rsidR="00D8651D">
        <w:t xml:space="preserve"> </w:t>
      </w:r>
      <w:r w:rsidR="009D398A">
        <w:t>feminine jouissance</w:t>
      </w:r>
      <w:r w:rsidR="007E6754">
        <w:t xml:space="preserve"> that works by entangling</w:t>
      </w:r>
      <w:r w:rsidR="00D8651D">
        <w:t xml:space="preserve"> human and nonhuman</w:t>
      </w:r>
      <w:r w:rsidR="00623BC7">
        <w:t xml:space="preserve">, a transformation that brings into being something </w:t>
      </w:r>
      <w:r w:rsidR="00623BC7">
        <w:lastRenderedPageBreak/>
        <w:t>more than a</w:t>
      </w:r>
      <w:r w:rsidR="00A663F1">
        <w:t>n</w:t>
      </w:r>
      <w:r w:rsidR="00623BC7">
        <w:t xml:space="preserve"> ontology that </w:t>
      </w:r>
      <w:r w:rsidR="00A663F1">
        <w:t xml:space="preserve">occurs </w:t>
      </w:r>
      <w:r w:rsidR="00623BC7">
        <w:t>“after” the human</w:t>
      </w:r>
      <w:r w:rsidR="007E6754">
        <w:t>. This</w:t>
      </w:r>
      <w:r w:rsidR="001224A9">
        <w:t xml:space="preserve"> psychosis</w:t>
      </w:r>
      <w:r w:rsidR="007E6754">
        <w:t xml:space="preserve"> is</w:t>
      </w:r>
      <w:r w:rsidR="00623BC7">
        <w:t>, rather,</w:t>
      </w:r>
      <w:r w:rsidR="007E6754">
        <w:t xml:space="preserve"> the</w:t>
      </w:r>
      <w:r w:rsidR="009D398A">
        <w:t xml:space="preserve"> </w:t>
      </w:r>
      <w:r w:rsidR="00F30703">
        <w:t>hallucination</w:t>
      </w:r>
      <w:r w:rsidR="009D398A">
        <w:t xml:space="preserve"> of</w:t>
      </w:r>
      <w:r w:rsidR="001954FA">
        <w:t xml:space="preserve"> </w:t>
      </w:r>
      <w:r w:rsidR="00E64082">
        <w:t xml:space="preserve">alchemical </w:t>
      </w:r>
      <w:r w:rsidR="00C17C82">
        <w:t xml:space="preserve">magic and science, the </w:t>
      </w:r>
      <w:r w:rsidR="009D398A">
        <w:t>literal exchange between human and nonhuman</w:t>
      </w:r>
      <w:r w:rsidR="001954FA">
        <w:t>, the organic and inorganic that transforms them both</w:t>
      </w:r>
      <w:r w:rsidR="00D8651D">
        <w:t>.</w:t>
      </w:r>
      <w:r w:rsidR="009D398A">
        <w:t xml:space="preserve"> </w:t>
      </w:r>
      <w:r w:rsidR="00D8651D">
        <w:t>It</w:t>
      </w:r>
      <w:r w:rsidR="009D398A">
        <w:t xml:space="preserve"> breaks us free from the ideologies and binaries</w:t>
      </w:r>
      <w:r w:rsidR="00D8651D">
        <w:t>, especially the gender binaries</w:t>
      </w:r>
      <w:r w:rsidR="009D398A">
        <w:t xml:space="preserve"> </w:t>
      </w:r>
      <w:r w:rsidR="003C4D79">
        <w:t xml:space="preserve">that Lacan was attempting to move beyond in </w:t>
      </w:r>
      <w:r w:rsidR="003C4D79" w:rsidRPr="0011200B">
        <w:rPr>
          <w:i/>
        </w:rPr>
        <w:t>Seminar XX</w:t>
      </w:r>
      <w:r w:rsidR="009540F4">
        <w:t xml:space="preserve">, </w:t>
      </w:r>
      <w:r w:rsidR="003C4D79">
        <w:t>by imagining an (impossible)</w:t>
      </w:r>
      <w:r w:rsidR="009540F4">
        <w:t xml:space="preserve"> jouissance</w:t>
      </w:r>
      <w:r w:rsidR="00623BC7">
        <w:t>, a pleasure and excess</w:t>
      </w:r>
      <w:r w:rsidR="009540F4">
        <w:t xml:space="preserve"> that</w:t>
      </w:r>
      <w:r w:rsidR="003C4D79">
        <w:t xml:space="preserve"> does not</w:t>
      </w:r>
      <w:r w:rsidR="00D8651D">
        <w:t xml:space="preserve"> </w:t>
      </w:r>
      <w:r w:rsidR="0011200B">
        <w:t>route</w:t>
      </w:r>
      <w:r w:rsidR="009540F4">
        <w:t xml:space="preserve"> its pleasure through </w:t>
      </w:r>
      <w:r w:rsidR="003C4D79">
        <w:t>a</w:t>
      </w:r>
      <w:r w:rsidR="009540F4">
        <w:t xml:space="preserve"> </w:t>
      </w:r>
      <w:r w:rsidR="001954FA">
        <w:t xml:space="preserve">gendered </w:t>
      </w:r>
      <w:r w:rsidR="00623BC7">
        <w:t xml:space="preserve">or sexed </w:t>
      </w:r>
      <w:r w:rsidR="009540F4">
        <w:t>other</w:t>
      </w:r>
      <w:r w:rsidR="009D398A">
        <w:t xml:space="preserve">. The delusion of posthuman, mutual jouissance concocts a self-fulfilling fantasy that </w:t>
      </w:r>
      <w:r w:rsidR="00844822">
        <w:t xml:space="preserve">imagines </w:t>
      </w:r>
      <w:r w:rsidR="009D398A">
        <w:t>the ability to change</w:t>
      </w:r>
      <w:r w:rsidR="007E6754">
        <w:t xml:space="preserve"> planetary</w:t>
      </w:r>
      <w:r w:rsidR="009D398A">
        <w:t xml:space="preserve"> </w:t>
      </w:r>
      <w:r w:rsidR="00246CB5">
        <w:t>ontologies</w:t>
      </w:r>
      <w:r w:rsidR="007E6754">
        <w:t xml:space="preserve"> into a much more free-flowing, nonbinary world</w:t>
      </w:r>
      <w:r w:rsidR="009D398A">
        <w:t>.</w:t>
      </w:r>
      <w:r w:rsidR="00623BC7">
        <w:t xml:space="preserve"> Here, the binary becomes the symbolic ghosting of those structures that </w:t>
      </w:r>
      <w:r w:rsidR="00F30703">
        <w:t xml:space="preserve">were </w:t>
      </w:r>
      <w:r w:rsidR="00623BC7">
        <w:t>determined by gender—including humanism, anthropocentrism, sexism, and even, as Cla</w:t>
      </w:r>
      <w:r w:rsidR="00F30703">
        <w:t>i</w:t>
      </w:r>
      <w:r w:rsidR="00623BC7">
        <w:t xml:space="preserve">re </w:t>
      </w:r>
      <w:r w:rsidR="00623BC7" w:rsidRPr="000F53C5">
        <w:t>Colebrook</w:t>
      </w:r>
      <w:r w:rsidR="00623BC7">
        <w:t xml:space="preserve"> suggests</w:t>
      </w:r>
      <w:ins w:id="91" w:author="Copyeditor" w:date="2022-07-28T17:29:00Z">
        <w:r w:rsidR="009D403D">
          <w:t xml:space="preserve"> in</w:t>
        </w:r>
      </w:ins>
      <w:r w:rsidR="00844822">
        <w:t xml:space="preserve"> her essay in </w:t>
      </w:r>
      <w:r w:rsidR="00844822" w:rsidRPr="00844822">
        <w:rPr>
          <w:i/>
          <w:iCs/>
        </w:rPr>
        <w:t>Anthropocene Feminisms</w:t>
      </w:r>
      <w:r w:rsidR="00623BC7">
        <w:t>, modern capital.</w:t>
      </w:r>
    </w:p>
    <w:p w14:paraId="14A5ABE9" w14:textId="44578DFD" w:rsidR="00C61B6E" w:rsidRPr="00C61B6E" w:rsidRDefault="00432E3E" w:rsidP="008806FA">
      <w:pPr>
        <w:spacing w:line="480" w:lineRule="auto"/>
      </w:pPr>
      <w:r>
        <w:tab/>
      </w:r>
      <w:r w:rsidR="001954FA">
        <w:t>Wollstonecraft’s</w:t>
      </w:r>
      <w:r w:rsidR="00B47CA6">
        <w:t xml:space="preserve"> brief moments of dispersed, flowing excrescence</w:t>
      </w:r>
      <w:r w:rsidR="0051278E">
        <w:t xml:space="preserve"> in </w:t>
      </w:r>
      <w:r w:rsidR="0051278E">
        <w:rPr>
          <w:i/>
        </w:rPr>
        <w:t>The Vindication</w:t>
      </w:r>
      <w:r w:rsidR="00B47CA6">
        <w:t xml:space="preserve"> serve as foreplay </w:t>
      </w:r>
      <w:r w:rsidR="001954FA">
        <w:t>that</w:t>
      </w:r>
      <w:r w:rsidR="00B47CA6">
        <w:t xml:space="preserve"> finally climaxes in </w:t>
      </w:r>
      <w:r w:rsidR="00080AC1">
        <w:t xml:space="preserve">the </w:t>
      </w:r>
      <w:r w:rsidR="0092412A">
        <w:t>varied endings</w:t>
      </w:r>
      <w:r w:rsidR="00080AC1">
        <w:t xml:space="preserve"> of</w:t>
      </w:r>
      <w:r w:rsidR="00080AC1" w:rsidRPr="00505FF2">
        <w:rPr>
          <w:i/>
        </w:rPr>
        <w:t xml:space="preserve"> </w:t>
      </w:r>
      <w:r w:rsidR="00505FF2">
        <w:rPr>
          <w:i/>
        </w:rPr>
        <w:t>Maria; or the Wrongs of Woman</w:t>
      </w:r>
      <w:r w:rsidR="00BE5800">
        <w:rPr>
          <w:i/>
        </w:rPr>
        <w:t xml:space="preserve"> </w:t>
      </w:r>
      <w:r w:rsidR="00BE5800">
        <w:t>and</w:t>
      </w:r>
      <w:r w:rsidR="00623BC7">
        <w:t>, more expansively,</w:t>
      </w:r>
      <w:r w:rsidR="00BE5800">
        <w:t xml:space="preserve"> in </w:t>
      </w:r>
      <w:r w:rsidR="00BE5800">
        <w:rPr>
          <w:i/>
        </w:rPr>
        <w:t xml:space="preserve">Letters Written </w:t>
      </w:r>
      <w:r w:rsidR="00F30703">
        <w:rPr>
          <w:i/>
        </w:rPr>
        <w:t>during a Short Residence</w:t>
      </w:r>
      <w:r w:rsidR="00080AC1">
        <w:rPr>
          <w:i/>
        </w:rPr>
        <w:t xml:space="preserve">. </w:t>
      </w:r>
      <w:r w:rsidR="00080AC1">
        <w:t>Th</w:t>
      </w:r>
      <w:ins w:id="92" w:author="Copyeditor" w:date="2022-07-28T17:32:00Z">
        <w:r w:rsidR="009D403D">
          <w:t>e</w:t>
        </w:r>
      </w:ins>
      <w:del w:id="93" w:author="Copyeditor" w:date="2022-07-28T17:32:00Z">
        <w:r w:rsidR="00080AC1" w:rsidDel="009D403D">
          <w:delText>at</w:delText>
        </w:r>
      </w:del>
      <w:r w:rsidR="00080AC1">
        <w:t xml:space="preserve"> novel</w:t>
      </w:r>
      <w:r w:rsidR="00505FF2">
        <w:rPr>
          <w:i/>
        </w:rPr>
        <w:t xml:space="preserve"> </w:t>
      </w:r>
      <w:r w:rsidR="00505FF2">
        <w:t>offer</w:t>
      </w:r>
      <w:r w:rsidR="00124510">
        <w:t xml:space="preserve">s us a view </w:t>
      </w:r>
      <w:r w:rsidR="001224A9">
        <w:t>into her</w:t>
      </w:r>
      <w:r w:rsidR="00505FF2">
        <w:t xml:space="preserve"> </w:t>
      </w:r>
      <w:r w:rsidR="00C61B6E">
        <w:t xml:space="preserve">most </w:t>
      </w:r>
      <w:r w:rsidR="00844822">
        <w:t xml:space="preserve">closely-thought </w:t>
      </w:r>
      <w:r w:rsidR="00505FF2">
        <w:t>account of</w:t>
      </w:r>
      <w:r w:rsidR="00080AC1">
        <w:t xml:space="preserve"> madness, </w:t>
      </w:r>
      <w:r w:rsidR="00124510">
        <w:t>set as it is in an asylum</w:t>
      </w:r>
      <w:r w:rsidR="00623BC7">
        <w:t xml:space="preserve">, </w:t>
      </w:r>
      <w:r w:rsidR="00844822">
        <w:t xml:space="preserve">and </w:t>
      </w:r>
      <w:r w:rsidR="00623BC7">
        <w:t xml:space="preserve">can help us draw the terms of Wollstonecraft’s debate about </w:t>
      </w:r>
      <w:proofErr w:type="spellStart"/>
      <w:r w:rsidR="00623BC7">
        <w:t>non</w:t>
      </w:r>
      <w:del w:id="94" w:author="Copyeditor" w:date="2022-07-28T17:32:00Z">
        <w:r w:rsidR="00623BC7" w:rsidDel="009D403D">
          <w:delText>-</w:delText>
        </w:r>
      </w:del>
      <w:r w:rsidR="00623BC7">
        <w:t>phallic</w:t>
      </w:r>
      <w:proofErr w:type="spellEnd"/>
      <w:r w:rsidR="00623BC7">
        <w:t xml:space="preserve"> jouissance as a form of psychosis</w:t>
      </w:r>
      <w:r w:rsidR="00080AC1">
        <w:t>.</w:t>
      </w:r>
      <w:r w:rsidR="00505FF2">
        <w:t xml:space="preserve"> </w:t>
      </w:r>
      <w:r w:rsidR="00C551A3">
        <w:t>Our introducti</w:t>
      </w:r>
      <w:r w:rsidR="00C61B6E">
        <w:t xml:space="preserve">on to Maria is precisely one at the border of hysteria and psychosis: </w:t>
      </w:r>
    </w:p>
    <w:p w14:paraId="1406AB9C" w14:textId="04FC71C2" w:rsidR="00C61B6E" w:rsidRPr="00C61B6E" w:rsidRDefault="00C61B6E" w:rsidP="001D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576" w:right="576"/>
      </w:pPr>
      <w:r w:rsidRPr="00C61B6E">
        <w:rPr>
          <w:color w:val="000000"/>
        </w:rPr>
        <w:t xml:space="preserve">One recollection with frightful velocity following another, threatened to fire her brain, and make her a fit companion for the terrific inhabitants, whose groans and shrieks were no unsubstantial sounds of whistling winds, or startled birds, modulated by a romantic fancy, which amuse while they affright; but such tones of misery as carry a dreadful certainty directly to the </w:t>
      </w:r>
      <w:r w:rsidRPr="00C61B6E">
        <w:rPr>
          <w:color w:val="000000"/>
        </w:rPr>
        <w:lastRenderedPageBreak/>
        <w:t xml:space="preserve">heart. What effect must they then have produced on one, true to the touch of sympathy, and tortured by maternal apprehension! </w:t>
      </w:r>
      <w:del w:id="95" w:author="Copyeditor" w:date="2022-07-28T17:34:00Z">
        <w:r w:rsidR="00EB099D" w:rsidDel="009D403D">
          <w:rPr>
            <w:color w:val="000000"/>
          </w:rPr>
          <w:tab/>
        </w:r>
        <w:r w:rsidR="00EB099D" w:rsidDel="009D403D">
          <w:rPr>
            <w:color w:val="000000"/>
          </w:rPr>
          <w:tab/>
        </w:r>
      </w:del>
      <w:r w:rsidR="00EE20F0">
        <w:rPr>
          <w:color w:val="000000"/>
        </w:rPr>
        <w:t>(161</w:t>
      </w:r>
      <w:del w:id="96" w:author="Copyeditor" w:date="2022-07-28T17:34:00Z">
        <w:r w:rsidR="00EE20F0" w:rsidDel="009D403D">
          <w:rPr>
            <w:color w:val="000000"/>
          </w:rPr>
          <w:delText>-</w:delText>
        </w:r>
      </w:del>
      <w:ins w:id="97" w:author="Copyeditor" w:date="2022-07-28T17:34:00Z">
        <w:r w:rsidR="009D403D">
          <w:rPr>
            <w:color w:val="000000"/>
          </w:rPr>
          <w:t>–</w:t>
        </w:r>
      </w:ins>
      <w:r w:rsidR="00EE20F0">
        <w:rPr>
          <w:color w:val="000000"/>
        </w:rPr>
        <w:t>62)</w:t>
      </w:r>
    </w:p>
    <w:p w14:paraId="6FD993A9" w14:textId="0860F094" w:rsidR="00587555" w:rsidRPr="00C91863" w:rsidRDefault="00BA68B9" w:rsidP="008806FA">
      <w:pPr>
        <w:spacing w:line="480" w:lineRule="auto"/>
      </w:pPr>
      <w:r>
        <w:t>Here Wollstonecraft depicts the hysterics of the asylum tenants, whose near animal sounds are combined with the psychosis of “fancy</w:t>
      </w:r>
      <w:r w:rsidR="00623BC7">
        <w:t>.</w:t>
      </w:r>
      <w:r>
        <w:t xml:space="preserve">” </w:t>
      </w:r>
      <w:r w:rsidR="00623BC7">
        <w:t>In Coleridge’s definition</w:t>
      </w:r>
      <w:r w:rsidR="003A0417">
        <w:t xml:space="preserve"> of the fancy</w:t>
      </w:r>
      <w:r w:rsidR="00623BC7">
        <w:t xml:space="preserve">, this proliferation of </w:t>
      </w:r>
      <w:r w:rsidR="00587555">
        <w:t xml:space="preserve">groans, shrieks, whistling, startling, and tones of misery </w:t>
      </w:r>
      <w:r w:rsidR="00623BC7">
        <w:t xml:space="preserve">offers an associative </w:t>
      </w:r>
      <w:r w:rsidR="00587555">
        <w:t>series of</w:t>
      </w:r>
      <w:r w:rsidR="00623BC7">
        <w:t xml:space="preserve"> </w:t>
      </w:r>
      <w:proofErr w:type="spellStart"/>
      <w:r w:rsidR="00623BC7">
        <w:t>unsynthesized</w:t>
      </w:r>
      <w:proofErr w:type="spellEnd"/>
      <w:r w:rsidR="00623BC7">
        <w:t xml:space="preserve"> sensations</w:t>
      </w:r>
      <w:r w:rsidR="00587555">
        <w:t xml:space="preserve">. </w:t>
      </w:r>
      <w:r w:rsidR="006C62FA">
        <w:t>The hysteric’s “discharge of affect” affect</w:t>
      </w:r>
      <w:r w:rsidR="00587555">
        <w:t>s</w:t>
      </w:r>
      <w:r w:rsidR="006C62FA">
        <w:t xml:space="preserve"> both the other, the passerby, </w:t>
      </w:r>
      <w:del w:id="98" w:author="Copyeditor" w:date="2022-07-28T17:38:00Z">
        <w:r w:rsidR="006C62FA" w:rsidDel="00D355F0">
          <w:delText xml:space="preserve">but </w:delText>
        </w:r>
      </w:del>
      <w:ins w:id="99" w:author="Copyeditor" w:date="2022-07-28T17:38:00Z">
        <w:r w:rsidR="00D355F0">
          <w:t xml:space="preserve">and, </w:t>
        </w:r>
      </w:ins>
      <w:r w:rsidR="006C62FA">
        <w:t>more noxiously</w:t>
      </w:r>
      <w:ins w:id="100" w:author="Copyeditor" w:date="2022-07-28T17:38:00Z">
        <w:r w:rsidR="00D355F0">
          <w:t>,</w:t>
        </w:r>
      </w:ins>
      <w:r w:rsidR="006C62FA">
        <w:t xml:space="preserve"> “their own body” as an “indefinite repetition” </w:t>
      </w:r>
      <w:r w:rsidR="00176C0C">
        <w:t>(</w:t>
      </w:r>
      <w:proofErr w:type="spellStart"/>
      <w:r w:rsidR="006C62FA">
        <w:t>Cixous</w:t>
      </w:r>
      <w:proofErr w:type="spellEnd"/>
      <w:ins w:id="101" w:author="Copyeditor" w:date="2022-07-28T17:37:00Z">
        <w:r w:rsidR="00D355F0">
          <w:t xml:space="preserve"> a</w:t>
        </w:r>
      </w:ins>
      <w:ins w:id="102" w:author="Copyeditor" w:date="2022-07-28T17:38:00Z">
        <w:r w:rsidR="00D355F0">
          <w:t>nd Clément</w:t>
        </w:r>
      </w:ins>
      <w:r w:rsidR="00176C0C">
        <w:t xml:space="preserve"> </w:t>
      </w:r>
      <w:r w:rsidR="006C62FA">
        <w:t xml:space="preserve">18). These hysterical </w:t>
      </w:r>
      <w:r w:rsidR="001224A9">
        <w:t>effusions are</w:t>
      </w:r>
      <w:r w:rsidR="006C62FA">
        <w:t xml:space="preserve">, as </w:t>
      </w:r>
      <w:proofErr w:type="spellStart"/>
      <w:r w:rsidR="00D41E46">
        <w:t>Cixous</w:t>
      </w:r>
      <w:proofErr w:type="spellEnd"/>
      <w:r w:rsidR="00D41E46">
        <w:t xml:space="preserve"> </w:t>
      </w:r>
      <w:ins w:id="103" w:author="Copyeditor" w:date="2022-07-28T17:38:00Z">
        <w:r w:rsidR="00D355F0">
          <w:t xml:space="preserve">and Clément </w:t>
        </w:r>
      </w:ins>
      <w:r w:rsidR="006C62FA">
        <w:t>note</w:t>
      </w:r>
      <w:del w:id="104" w:author="Copyeditor" w:date="2022-07-28T17:38:00Z">
        <w:r w:rsidR="006C62FA" w:rsidDel="00D355F0">
          <w:delText>s</w:delText>
        </w:r>
      </w:del>
      <w:r w:rsidR="006C62FA">
        <w:t xml:space="preserve">, both </w:t>
      </w:r>
      <w:r w:rsidR="00F97EC5">
        <w:t>disruptive and conservative at the same time: they</w:t>
      </w:r>
      <w:r w:rsidR="00F97EC5" w:rsidRPr="00F97EC5">
        <w:t xml:space="preserve"> </w:t>
      </w:r>
      <w:r w:rsidR="00F97EC5">
        <w:t>“revolt and shake up the public, the group, the men, the others to whom they are exhibited” and yet they destroy the hysteric in the process (5)</w:t>
      </w:r>
      <w:r w:rsidR="006C62FA">
        <w:t xml:space="preserve">. </w:t>
      </w:r>
      <w:proofErr w:type="spellStart"/>
      <w:r w:rsidR="00587555">
        <w:t>Cixous</w:t>
      </w:r>
      <w:proofErr w:type="spellEnd"/>
      <w:ins w:id="105" w:author="Copyeditor" w:date="2022-07-28T17:39:00Z">
        <w:r w:rsidR="00D355F0">
          <w:t xml:space="preserve"> and Clément</w:t>
        </w:r>
      </w:ins>
      <w:r w:rsidR="00587555">
        <w:t xml:space="preserve">’s commentary on hysteria has affinities to Wollstonecraft’s critiques of sensibility in </w:t>
      </w:r>
      <w:r w:rsidR="00587555">
        <w:rPr>
          <w:i/>
        </w:rPr>
        <w:t>The Vindication</w:t>
      </w:r>
      <w:del w:id="106" w:author="Copyeditor" w:date="2022-07-28T17:42:00Z">
        <w:r w:rsidR="00587555" w:rsidDel="00D355F0">
          <w:delText xml:space="preserve">, </w:delText>
        </w:r>
      </w:del>
      <w:ins w:id="107" w:author="Copyeditor" w:date="2022-07-28T17:42:00Z">
        <w:r w:rsidR="00D355F0">
          <w:t>—</w:t>
        </w:r>
      </w:ins>
      <w:r w:rsidR="00587555">
        <w:t xml:space="preserve">for </w:t>
      </w:r>
      <w:ins w:id="108" w:author="Copyeditor" w:date="2022-07-28T17:42:00Z">
        <w:r w:rsidR="00D355F0">
          <w:t xml:space="preserve">instance, </w:t>
        </w:r>
      </w:ins>
      <w:r w:rsidR="00587555">
        <w:t xml:space="preserve">how the cult of feeling, luxury, and delicacy </w:t>
      </w:r>
      <w:r w:rsidR="00BB3A65">
        <w:t xml:space="preserve">evanesce </w:t>
      </w:r>
      <w:r w:rsidR="00587555">
        <w:t xml:space="preserve">women from the male, rational </w:t>
      </w:r>
      <w:ins w:id="109" w:author="Copyeditor" w:date="2022-08-07T11:59:00Z">
        <w:r w:rsidR="00EF2BC3">
          <w:t>S</w:t>
        </w:r>
      </w:ins>
      <w:del w:id="110" w:author="Copyeditor" w:date="2022-08-07T11:59:00Z">
        <w:r w:rsidR="00587555" w:rsidDel="00EF2BC3">
          <w:delText>s</w:delText>
        </w:r>
      </w:del>
      <w:r w:rsidR="00587555">
        <w:t>ymbolic. Yet, unlike</w:t>
      </w:r>
      <w:ins w:id="111" w:author="Copyeditor" w:date="2022-07-28T17:42:00Z">
        <w:r w:rsidR="00D355F0">
          <w:t xml:space="preserve"> in</w:t>
        </w:r>
      </w:ins>
      <w:r w:rsidR="00587555">
        <w:t xml:space="preserve"> </w:t>
      </w:r>
      <w:r w:rsidR="00587555">
        <w:rPr>
          <w:i/>
        </w:rPr>
        <w:t>The Vindication</w:t>
      </w:r>
      <w:r w:rsidR="00587555">
        <w:t xml:space="preserve">, in </w:t>
      </w:r>
      <w:r w:rsidR="00587555">
        <w:rPr>
          <w:i/>
        </w:rPr>
        <w:t>Maria</w:t>
      </w:r>
      <w:r w:rsidR="00587555">
        <w:t xml:space="preserve">, Wollstonecraft indicates affect as a contagious </w:t>
      </w:r>
      <w:r w:rsidR="00A35B55">
        <w:t xml:space="preserve">effusion </w:t>
      </w:r>
      <w:r w:rsidR="00587555">
        <w:t xml:space="preserve">that has the potential to disrupt the public (asylum visitors, conscientious readers) </w:t>
      </w:r>
      <w:r w:rsidR="00C91863">
        <w:t xml:space="preserve">with some </w:t>
      </w:r>
      <w:r w:rsidR="00BB3A65">
        <w:t xml:space="preserve">disruptive </w:t>
      </w:r>
      <w:r w:rsidR="00C91863">
        <w:t xml:space="preserve">import outside the </w:t>
      </w:r>
      <w:ins w:id="112" w:author="Copyeditor" w:date="2022-08-07T12:30:00Z">
        <w:r w:rsidR="00A91FA7">
          <w:t>S</w:t>
        </w:r>
      </w:ins>
      <w:del w:id="113" w:author="Copyeditor" w:date="2022-08-07T12:30:00Z">
        <w:r w:rsidR="00C91863" w:rsidDel="00A91FA7">
          <w:delText>s</w:delText>
        </w:r>
      </w:del>
      <w:r w:rsidR="00C91863">
        <w:t>ymbolic from which women are exiled.</w:t>
      </w:r>
      <w:r w:rsidR="00A35B55">
        <w:t xml:space="preserve"> We might read such affect as revolutionary, if we consider the walls of the asylum as the cages of the symbolic order that imprison women but for their ravaging groans and shrieks that both pervade and move beyond its bars. </w:t>
      </w:r>
    </w:p>
    <w:p w14:paraId="0B1A1C12" w14:textId="33142EE3" w:rsidR="00C61B6E" w:rsidRPr="00FE39DD" w:rsidRDefault="00A35B55" w:rsidP="008806FA">
      <w:pPr>
        <w:spacing w:line="480" w:lineRule="auto"/>
        <w:ind w:firstLine="720"/>
      </w:pPr>
      <w:r>
        <w:rPr>
          <w:color w:val="000000"/>
        </w:rPr>
        <w:t>These ululations are answered by Maria’s vision of her baby: “</w:t>
      </w:r>
      <w:r w:rsidRPr="00C61B6E">
        <w:rPr>
          <w:color w:val="000000"/>
        </w:rPr>
        <w:t>Her infant’s image was continually floating on Maria’</w:t>
      </w:r>
      <w:r>
        <w:rPr>
          <w:color w:val="000000"/>
        </w:rPr>
        <w:t>s sight” (</w:t>
      </w:r>
      <w:r w:rsidR="000A46AF">
        <w:rPr>
          <w:i/>
          <w:iCs/>
          <w:color w:val="000000"/>
        </w:rPr>
        <w:t xml:space="preserve">Maria </w:t>
      </w:r>
      <w:r>
        <w:rPr>
          <w:color w:val="000000"/>
        </w:rPr>
        <w:t xml:space="preserve">162). </w:t>
      </w:r>
      <w:r w:rsidR="006C62FA">
        <w:t xml:space="preserve">The conjuring of </w:t>
      </w:r>
      <w:ins w:id="114" w:author="Copyeditor" w:date="2022-07-28T18:13:00Z">
        <w:r w:rsidR="000E0318">
          <w:t xml:space="preserve">the </w:t>
        </w:r>
      </w:ins>
      <w:r>
        <w:t xml:space="preserve">infant’s </w:t>
      </w:r>
      <w:r w:rsidR="006C62FA">
        <w:t xml:space="preserve">image interrupts </w:t>
      </w:r>
      <w:r w:rsidR="00F97EC5">
        <w:t>these</w:t>
      </w:r>
      <w:r w:rsidR="006C62FA">
        <w:t xml:space="preserve"> </w:t>
      </w:r>
      <w:r w:rsidR="00F97EC5">
        <w:t xml:space="preserve">hysterics with a piece of the </w:t>
      </w:r>
      <w:ins w:id="115" w:author="Copyeditor" w:date="2022-08-07T12:30:00Z">
        <w:r w:rsidR="00A91FA7">
          <w:t>S</w:t>
        </w:r>
      </w:ins>
      <w:del w:id="116" w:author="Copyeditor" w:date="2022-08-07T12:30:00Z">
        <w:r w:rsidR="00F97EC5" w:rsidDel="00A91FA7">
          <w:delText>s</w:delText>
        </w:r>
      </w:del>
      <w:r w:rsidR="00F97EC5">
        <w:t>ymbolic</w:t>
      </w:r>
      <w:r>
        <w:t>, yet one that is not entirely stable</w:t>
      </w:r>
      <w:r w:rsidR="00A94F44">
        <w:t xml:space="preserve"> there</w:t>
      </w:r>
      <w:r>
        <w:t>, as it variably exists, “continually floating on” the horizon of sight</w:t>
      </w:r>
      <w:commentRangeStart w:id="117"/>
      <w:r w:rsidR="00F97EC5">
        <w:t>.</w:t>
      </w:r>
      <w:commentRangeEnd w:id="117"/>
      <w:r w:rsidR="000E0318">
        <w:rPr>
          <w:rStyle w:val="CommentReference"/>
        </w:rPr>
        <w:commentReference w:id="117"/>
      </w:r>
      <w:r w:rsidR="00F97EC5">
        <w:t xml:space="preserve"> Here, </w:t>
      </w:r>
      <w:r w:rsidR="00F97EC5">
        <w:lastRenderedPageBreak/>
        <w:t xml:space="preserve">Wollstonecraft separates herself from </w:t>
      </w:r>
      <w:proofErr w:type="spellStart"/>
      <w:r w:rsidR="00F97EC5">
        <w:t>Irigaray’s</w:t>
      </w:r>
      <w:proofErr w:type="spellEnd"/>
      <w:r w:rsidR="00F97EC5">
        <w:t xml:space="preserve"> famous dictum that women cannot become psychotic because they lack a proper signifying system that is not borrowed from a phallic</w:t>
      </w:r>
      <w:r w:rsidR="00B6086A">
        <w:t xml:space="preserve"> signifying</w:t>
      </w:r>
      <w:r w:rsidR="00F97EC5">
        <w:t xml:space="preserve"> economy</w:t>
      </w:r>
      <w:del w:id="118" w:author="Copyeditor" w:date="2022-07-28T18:16:00Z">
        <w:r w:rsidR="00B6086A" w:rsidDel="000E0318">
          <w:delText>,</w:delText>
        </w:r>
      </w:del>
      <w:r w:rsidR="00B6086A">
        <w:t xml:space="preserve"> “because she remains an outsider, herself (a) subject to their norms”</w:t>
      </w:r>
      <w:r w:rsidR="00F97EC5">
        <w:t xml:space="preserve"> (</w:t>
      </w:r>
      <w:r w:rsidR="00F97EC5">
        <w:rPr>
          <w:i/>
        </w:rPr>
        <w:t xml:space="preserve">Speculum </w:t>
      </w:r>
      <w:r w:rsidR="00B6086A">
        <w:t xml:space="preserve">71). </w:t>
      </w:r>
      <w:r w:rsidR="00BE5800">
        <w:t>Maria’s</w:t>
      </w:r>
      <w:r w:rsidR="00F97EC5">
        <w:t xml:space="preserve"> flimsy delusion of her babe keeps </w:t>
      </w:r>
      <w:r w:rsidR="00BE5800">
        <w:t>her</w:t>
      </w:r>
      <w:r w:rsidR="00F97EC5">
        <w:t xml:space="preserve"> both intoxicatingly fev</w:t>
      </w:r>
      <w:r w:rsidR="00B6086A">
        <w:t>ered and sane at the same time. This first object</w:t>
      </w:r>
      <w:r w:rsidR="00C91863">
        <w:t xml:space="preserve"> manifests</w:t>
      </w:r>
      <w:r w:rsidR="00B6086A">
        <w:t xml:space="preserve"> the baby as </w:t>
      </w:r>
      <w:r w:rsidR="00C91863">
        <w:t xml:space="preserve">a maternal </w:t>
      </w:r>
      <w:r w:rsidR="00B6086A">
        <w:t>poss</w:t>
      </w:r>
      <w:r w:rsidR="007F6F29">
        <w:t>ession</w:t>
      </w:r>
      <w:r w:rsidR="00C91863">
        <w:t xml:space="preserve">—the infant as the only piece of the </w:t>
      </w:r>
      <w:ins w:id="119" w:author="Copyeditor" w:date="2022-08-07T12:31:00Z">
        <w:r w:rsidR="00A91FA7">
          <w:t>S</w:t>
        </w:r>
      </w:ins>
      <w:del w:id="120" w:author="Copyeditor" w:date="2022-08-07T12:31:00Z">
        <w:r w:rsidR="00C91863" w:rsidDel="00A91FA7">
          <w:delText>s</w:delText>
        </w:r>
      </w:del>
      <w:r w:rsidR="00C91863">
        <w:t xml:space="preserve">ymbolic a mother has intimate knowledge of and thus </w:t>
      </w:r>
      <w:r w:rsidR="004533C1">
        <w:t>the right</w:t>
      </w:r>
      <w:r w:rsidR="00C91863">
        <w:t xml:space="preserve"> to possess as she grows through revolutionary breast</w:t>
      </w:r>
      <w:del w:id="121" w:author="Copyeditor" w:date="2022-07-28T18:18:00Z">
        <w:r w:rsidR="00C91863" w:rsidDel="000E0318">
          <w:delText xml:space="preserve"> </w:delText>
        </w:r>
      </w:del>
      <w:r w:rsidR="00C91863">
        <w:t xml:space="preserve">feeding. The infant likewise presents a </w:t>
      </w:r>
      <w:r w:rsidR="007F6F29">
        <w:t>double of the mother</w:t>
      </w:r>
      <w:r w:rsidR="00C91863">
        <w:t xml:space="preserve">, who, in gestation and early maternity, is temporarily </w:t>
      </w:r>
      <w:r w:rsidR="004533C1">
        <w:t>i</w:t>
      </w:r>
      <w:r w:rsidR="00C91863">
        <w:t>nviolable should the biopolitical order wish to succeed.</w:t>
      </w:r>
      <w:r w:rsidR="007F6F29">
        <w:t xml:space="preserve"> </w:t>
      </w:r>
      <w:r w:rsidR="00C91863">
        <w:t xml:space="preserve">This language of the </w:t>
      </w:r>
      <w:ins w:id="122" w:author="Copyeditor" w:date="2022-08-07T12:31:00Z">
        <w:r w:rsidR="00A91FA7">
          <w:t>S</w:t>
        </w:r>
      </w:ins>
      <w:del w:id="123" w:author="Copyeditor" w:date="2022-08-07T12:31:00Z">
        <w:r w:rsidR="00C91863" w:rsidDel="00A91FA7">
          <w:delText>s</w:delText>
        </w:r>
      </w:del>
      <w:r w:rsidR="00C91863">
        <w:t xml:space="preserve">ymbolic </w:t>
      </w:r>
      <w:r w:rsidR="004533C1">
        <w:t>momentarily</w:t>
      </w:r>
      <w:r w:rsidR="00C91863">
        <w:t xml:space="preserve"> offers the entangled infant-and-mother</w:t>
      </w:r>
      <w:r w:rsidR="00B6086A">
        <w:t xml:space="preserve"> </w:t>
      </w:r>
      <w:r w:rsidR="00C91863">
        <w:t>as</w:t>
      </w:r>
      <w:r w:rsidR="005A4390">
        <w:t xml:space="preserve"> the delusion of a being outside the Oedipal order and yet within the maternal </w:t>
      </w:r>
      <w:ins w:id="124" w:author="Copyeditor" w:date="2022-08-07T12:31:00Z">
        <w:r w:rsidR="00A91FA7">
          <w:t>S</w:t>
        </w:r>
      </w:ins>
      <w:del w:id="125" w:author="Copyeditor" w:date="2022-08-07T12:31:00Z">
        <w:r w:rsidR="005A4390" w:rsidDel="00A91FA7">
          <w:delText>s</w:delText>
        </w:r>
      </w:del>
      <w:r w:rsidR="005A4390">
        <w:t>ymbolic.</w:t>
      </w:r>
      <w:r w:rsidR="00C91863">
        <w:t xml:space="preserve"> Similar to </w:t>
      </w:r>
      <w:proofErr w:type="spellStart"/>
      <w:ins w:id="126" w:author="Copyeditor" w:date="2022-07-28T18:22:00Z">
        <w:r w:rsidR="000E0318">
          <w:t>Bracha</w:t>
        </w:r>
        <w:proofErr w:type="spellEnd"/>
        <w:r w:rsidR="000E0318">
          <w:t xml:space="preserve"> </w:t>
        </w:r>
      </w:ins>
      <w:r w:rsidR="00C91863">
        <w:t>Ettinger, Wollstonecraft offers a glimmer of a maternal Real</w:t>
      </w:r>
      <w:r w:rsidR="004533C1">
        <w:t xml:space="preserve"> in a matrixial </w:t>
      </w:r>
      <w:proofErr w:type="spellStart"/>
      <w:r w:rsidR="004533C1">
        <w:t>borderspace</w:t>
      </w:r>
      <w:proofErr w:type="spellEnd"/>
      <w:r w:rsidR="004533C1">
        <w:t xml:space="preserve"> of interaction and co</w:t>
      </w:r>
      <w:del w:id="127" w:author="Copyeditor" w:date="2022-07-28T18:23:00Z">
        <w:r w:rsidR="004533C1" w:rsidDel="000E0318">
          <w:delText>-</w:delText>
        </w:r>
      </w:del>
      <w:r w:rsidR="004533C1">
        <w:t>creation.</w:t>
      </w:r>
      <w:r w:rsidR="00C91863">
        <w:t xml:space="preserve"> </w:t>
      </w:r>
      <w:r w:rsidR="004533C1">
        <w:t>R</w:t>
      </w:r>
      <w:r w:rsidR="00C91863">
        <w:t xml:space="preserve">ather than the interactions between babe and mother producing iterative part-objects, </w:t>
      </w:r>
      <w:r w:rsidR="004533C1">
        <w:t xml:space="preserve">in </w:t>
      </w:r>
      <w:r w:rsidR="004533C1">
        <w:rPr>
          <w:i/>
        </w:rPr>
        <w:t xml:space="preserve">Maria </w:t>
      </w:r>
      <w:r w:rsidR="00C91863">
        <w:t>they flicker</w:t>
      </w:r>
      <w:r w:rsidR="00607C4F">
        <w:t xml:space="preserve"> as th</w:t>
      </w:r>
      <w:r>
        <w:t>e</w:t>
      </w:r>
      <w:r w:rsidR="004533C1">
        <w:t xml:space="preserve"> delusional dream of a</w:t>
      </w:r>
      <w:r w:rsidR="00C91863">
        <w:t xml:space="preserve"> </w:t>
      </w:r>
      <w:ins w:id="128" w:author="Copyeditor" w:date="2022-08-07T12:31:00Z">
        <w:r w:rsidR="00A91FA7">
          <w:t>S</w:t>
        </w:r>
      </w:ins>
      <w:del w:id="129" w:author="Copyeditor" w:date="2022-08-07T12:31:00Z">
        <w:r w:rsidR="00C91863" w:rsidDel="00A91FA7">
          <w:delText>s</w:delText>
        </w:r>
      </w:del>
      <w:r w:rsidR="00C91863">
        <w:t>ymbolic that might glancingly exist outside the law of the father.</w:t>
      </w:r>
      <w:r w:rsidR="005A4390">
        <w:t xml:space="preserve"> </w:t>
      </w:r>
      <w:r w:rsidR="007F6F29">
        <w:t xml:space="preserve">The baby, of course, is born within George </w:t>
      </w:r>
      <w:proofErr w:type="spellStart"/>
      <w:r w:rsidR="007F6F29">
        <w:t>Venebles</w:t>
      </w:r>
      <w:r w:rsidR="004533C1">
        <w:t>’</w:t>
      </w:r>
      <w:ins w:id="130" w:author="Copyeditor" w:date="2022-07-28T18:32:00Z">
        <w:r w:rsidR="000E0318">
          <w:t>s</w:t>
        </w:r>
      </w:ins>
      <w:proofErr w:type="spellEnd"/>
      <w:r w:rsidR="007F6F29">
        <w:t xml:space="preserve"> grasp as his </w:t>
      </w:r>
      <w:r w:rsidR="003A3CD2">
        <w:t xml:space="preserve">paternal </w:t>
      </w:r>
      <w:r w:rsidR="007F6F29">
        <w:t xml:space="preserve">property, yet Maria can still </w:t>
      </w:r>
      <w:r w:rsidR="00FE39DD">
        <w:t xml:space="preserve">fleetingly </w:t>
      </w:r>
      <w:r w:rsidR="007F6F29">
        <w:t xml:space="preserve">imagine the infant as </w:t>
      </w:r>
      <w:r w:rsidR="007F6F29" w:rsidRPr="004533C1">
        <w:rPr>
          <w:i/>
        </w:rPr>
        <w:t>new</w:t>
      </w:r>
      <w:r w:rsidR="007F6F29">
        <w:t xml:space="preserve">born, without the stain of the Oedipal. </w:t>
      </w:r>
    </w:p>
    <w:p w14:paraId="33120AB3" w14:textId="2E4AB002" w:rsidR="00CE65AB" w:rsidRPr="005059A8" w:rsidRDefault="005B03DF" w:rsidP="008806FA">
      <w:pPr>
        <w:spacing w:line="480" w:lineRule="auto"/>
      </w:pPr>
      <w:r>
        <w:tab/>
        <w:t>Such psycho</w:t>
      </w:r>
      <w:r w:rsidR="00CE65AB">
        <w:t>sis</w:t>
      </w:r>
      <w:r w:rsidR="00094D83">
        <w:t>, moreover,</w:t>
      </w:r>
      <w:r>
        <w:t xml:space="preserve"> reveal</w:t>
      </w:r>
      <w:r w:rsidR="00CE65AB">
        <w:t>s</w:t>
      </w:r>
      <w:r>
        <w:t xml:space="preserve"> Maria to be neither simply insane </w:t>
      </w:r>
      <w:r w:rsidR="00455A9D">
        <w:t>n</w:t>
      </w:r>
      <w:r>
        <w:t>or rational</w:t>
      </w:r>
      <w:r w:rsidR="000817DD">
        <w:t xml:space="preserve"> but intensely aware of the law of the father. In one sense</w:t>
      </w:r>
      <w:ins w:id="131" w:author="Copyeditor" w:date="2022-07-28T18:37:00Z">
        <w:r w:rsidR="000E0318">
          <w:t>,</w:t>
        </w:r>
      </w:ins>
      <w:r w:rsidR="000817DD">
        <w:t xml:space="preserve"> the </w:t>
      </w:r>
      <w:r w:rsidR="007F6F29">
        <w:t>loathsome</w:t>
      </w:r>
      <w:r w:rsidR="000817DD">
        <w:t xml:space="preserve"> Venables</w:t>
      </w:r>
      <w:r w:rsidR="003A3CD2">
        <w:t xml:space="preserve"> </w:t>
      </w:r>
      <w:r w:rsidR="000817DD">
        <w:t xml:space="preserve">has wrongfully imprisoned her, and yet her supposed madness marks, for Wollstonecraft, women’s position within the patriarchy, </w:t>
      </w:r>
      <w:del w:id="132" w:author="Copyeditor" w:date="2022-07-28T18:39:00Z">
        <w:r w:rsidR="000817DD" w:rsidDel="000E0318">
          <w:delText xml:space="preserve">as </w:delText>
        </w:r>
      </w:del>
      <w:r w:rsidR="000817DD">
        <w:t xml:space="preserve">subject to the men castrated by </w:t>
      </w:r>
      <w:del w:id="133" w:author="Copyeditor" w:date="2022-07-28T18:39:00Z">
        <w:r w:rsidR="000817DD" w:rsidDel="000E0318">
          <w:delText xml:space="preserve">their </w:delText>
        </w:r>
      </w:del>
      <w:r w:rsidR="000817DD">
        <w:t>fear of women’s freedom</w:t>
      </w:r>
      <w:r w:rsidR="00A94F44">
        <w:t xml:space="preserve"> and desires</w:t>
      </w:r>
      <w:r w:rsidR="000817DD">
        <w:t xml:space="preserve"> (and </w:t>
      </w:r>
      <w:r w:rsidR="00A94F44">
        <w:t xml:space="preserve">men’s </w:t>
      </w:r>
      <w:r w:rsidR="00CE65AB">
        <w:t>own</w:t>
      </w:r>
      <w:r w:rsidR="00A94F44">
        <w:t xml:space="preserve"> feminizing </w:t>
      </w:r>
      <w:r w:rsidR="000817DD">
        <w:t>desire</w:t>
      </w:r>
      <w:r w:rsidR="00A94F44">
        <w:t>s</w:t>
      </w:r>
      <w:r w:rsidR="000817DD">
        <w:t>).</w:t>
      </w:r>
      <w:r w:rsidR="00A94F44">
        <w:rPr>
          <w:rStyle w:val="EndnoteReference"/>
        </w:rPr>
        <w:endnoteReference w:id="8"/>
      </w:r>
      <w:r w:rsidR="000817DD">
        <w:t xml:space="preserve"> The asylum, “a most terrific ruins,” </w:t>
      </w:r>
      <w:r>
        <w:t xml:space="preserve">with its </w:t>
      </w:r>
      <w:r w:rsidR="000817DD">
        <w:t xml:space="preserve">“fallen column and </w:t>
      </w:r>
      <w:proofErr w:type="spellStart"/>
      <w:r w:rsidR="000817DD">
        <w:t>mouldering</w:t>
      </w:r>
      <w:proofErr w:type="spellEnd"/>
      <w:r w:rsidR="000817DD">
        <w:t xml:space="preserve"> arch</w:t>
      </w:r>
      <w:r>
        <w:t>,</w:t>
      </w:r>
      <w:r w:rsidR="000817DD">
        <w:t>” figure</w:t>
      </w:r>
      <w:r>
        <w:t>s</w:t>
      </w:r>
      <w:r w:rsidR="000817DD">
        <w:t xml:space="preserve"> the patriarchal institution </w:t>
      </w:r>
      <w:r w:rsidR="000817DD">
        <w:lastRenderedPageBreak/>
        <w:t xml:space="preserve">and its </w:t>
      </w:r>
      <w:ins w:id="137" w:author="Copyeditor" w:date="2022-08-07T12:39:00Z">
        <w:r w:rsidR="007D5DB3">
          <w:t>I</w:t>
        </w:r>
      </w:ins>
      <w:del w:id="138" w:author="Copyeditor" w:date="2022-08-07T12:39:00Z">
        <w:r w:rsidR="000817DD" w:rsidDel="007D5DB3">
          <w:delText>i</w:delText>
        </w:r>
      </w:del>
      <w:r w:rsidR="000817DD">
        <w:t>maginary crumbling into disarray</w:t>
      </w:r>
      <w:r w:rsidR="007C5DB0">
        <w:t xml:space="preserve"> (</w:t>
      </w:r>
      <w:r w:rsidR="007C5DB0">
        <w:rPr>
          <w:i/>
          <w:iCs/>
        </w:rPr>
        <w:t xml:space="preserve">Maria </w:t>
      </w:r>
      <w:r w:rsidR="007C5DB0">
        <w:t>161)</w:t>
      </w:r>
      <w:r w:rsidR="000817DD">
        <w:t xml:space="preserve">. These cracks in the foundation of the patriarchy </w:t>
      </w:r>
      <w:r w:rsidR="000817DD" w:rsidRPr="00C27FE2">
        <w:t>signal</w:t>
      </w:r>
      <w:r w:rsidR="00457266" w:rsidRPr="00C27FE2">
        <w:t xml:space="preserve"> the threat of castration always immanent to the law of the father</w:t>
      </w:r>
      <w:del w:id="139" w:author="Copyeditor" w:date="2022-07-28T18:45:00Z">
        <w:r w:rsidR="00457266" w:rsidRPr="00C27FE2" w:rsidDel="000E0318">
          <w:delText>,</w:delText>
        </w:r>
      </w:del>
      <w:r w:rsidR="00457266" w:rsidRPr="00C27FE2">
        <w:t xml:space="preserve"> or</w:t>
      </w:r>
      <w:r w:rsidR="000817DD" w:rsidRPr="00C27FE2">
        <w:t xml:space="preserve"> the cut of signification within the Oedipus </w:t>
      </w:r>
      <w:ins w:id="140" w:author="Copyeditor" w:date="2022-07-28T18:46:00Z">
        <w:r w:rsidR="000E0318">
          <w:t>c</w:t>
        </w:r>
      </w:ins>
      <w:del w:id="141" w:author="Copyeditor" w:date="2022-07-28T18:46:00Z">
        <w:r w:rsidR="000817DD" w:rsidRPr="00C27FE2" w:rsidDel="000E0318">
          <w:delText>C</w:delText>
        </w:r>
      </w:del>
      <w:r w:rsidR="000817DD" w:rsidRPr="00C27FE2">
        <w:t>omplex that resists psychosis</w:t>
      </w:r>
      <w:r w:rsidR="00457266" w:rsidRPr="00C27FE2">
        <w:t>. Here</w:t>
      </w:r>
      <w:r w:rsidR="00CE65AB">
        <w:t>,</w:t>
      </w:r>
      <w:r w:rsidR="00457266" w:rsidRPr="00C27FE2">
        <w:t xml:space="preserve"> psychosis, in a classical Lacanian sense, would represent desire that has not been routed through the </w:t>
      </w:r>
      <w:r w:rsidR="007F6F29">
        <w:t xml:space="preserve">supposedly </w:t>
      </w:r>
      <w:r w:rsidR="00457266" w:rsidRPr="00C27FE2">
        <w:t xml:space="preserve">inevitable Oedipal order and its </w:t>
      </w:r>
      <w:ins w:id="142" w:author="Copyeditor" w:date="2022-08-07T12:32:00Z">
        <w:r w:rsidR="00A91FA7">
          <w:t>S</w:t>
        </w:r>
      </w:ins>
      <w:del w:id="143" w:author="Copyeditor" w:date="2022-08-07T12:32:00Z">
        <w:r w:rsidR="00457266" w:rsidRPr="00C27FE2" w:rsidDel="00A91FA7">
          <w:delText>s</w:delText>
        </w:r>
      </w:del>
      <w:r w:rsidR="00457266" w:rsidRPr="00C27FE2">
        <w:t>ymbolic</w:t>
      </w:r>
      <w:r w:rsidR="000817DD" w:rsidRPr="00C27FE2">
        <w:t>.</w:t>
      </w:r>
      <w:r w:rsidR="000817DD">
        <w:t xml:space="preserve"> </w:t>
      </w:r>
      <w:proofErr w:type="spellStart"/>
      <w:r w:rsidR="005059A8">
        <w:t>Wollstoneraft’s</w:t>
      </w:r>
      <w:proofErr w:type="spellEnd"/>
      <w:r w:rsidR="005059A8">
        <w:t xml:space="preserve"> </w:t>
      </w:r>
      <w:r w:rsidR="00D97494">
        <w:t>arch critique</w:t>
      </w:r>
      <w:r w:rsidR="00714FE2">
        <w:t xml:space="preserve"> of that order</w:t>
      </w:r>
      <w:r w:rsidR="005059A8">
        <w:t xml:space="preserve"> can be found in the </w:t>
      </w:r>
      <w:del w:id="144" w:author="Copyeditor" w:date="2022-07-28T18:47:00Z">
        <w:r w:rsidR="005059A8" w:rsidDel="000E0318">
          <w:delText>paranomasia</w:delText>
        </w:r>
      </w:del>
      <w:ins w:id="145" w:author="Copyeditor" w:date="2022-07-28T18:47:00Z">
        <w:r w:rsidR="000E0318">
          <w:t>paronomasia</w:t>
        </w:r>
      </w:ins>
      <w:r w:rsidR="005059A8">
        <w:t xml:space="preserve"> of the </w:t>
      </w:r>
      <w:r w:rsidR="007F6F29">
        <w:t>ruin</w:t>
      </w:r>
      <w:r w:rsidR="00D97494">
        <w:t xml:space="preserve"> as both an</w:t>
      </w:r>
      <w:r w:rsidR="00DB3EB1">
        <w:t xml:space="preserve"> exaggerated </w:t>
      </w:r>
      <w:r w:rsidR="005059A8">
        <w:t>symbol of castration</w:t>
      </w:r>
      <w:r w:rsidR="00D97494">
        <w:t xml:space="preserve"> in the fallen institutional building</w:t>
      </w:r>
      <w:r w:rsidR="005059A8">
        <w:t xml:space="preserve"> </w:t>
      </w:r>
      <w:r w:rsidR="00455A9D">
        <w:t xml:space="preserve">and </w:t>
      </w:r>
      <w:r w:rsidR="00D97494">
        <w:t xml:space="preserve">also as a form of hyperbolic </w:t>
      </w:r>
      <w:r w:rsidR="00455A9D">
        <w:t xml:space="preserve">sexual fulfillment in its most destructive to women. Yet, </w:t>
      </w:r>
      <w:r w:rsidR="00274F17">
        <w:t xml:space="preserve">it likewise houses those beings </w:t>
      </w:r>
      <w:r w:rsidR="005059A8">
        <w:t xml:space="preserve">unleashing of drives, like Maria’s delusion, nearly untouched by the Oedipal cut. The </w:t>
      </w:r>
      <w:del w:id="146" w:author="Copyeditor" w:date="2022-07-28T18:51:00Z">
        <w:r w:rsidR="005059A8" w:rsidDel="000E0318">
          <w:delText>mouldering</w:delText>
        </w:r>
      </w:del>
      <w:ins w:id="147" w:author="Copyeditor" w:date="2022-07-28T18:51:00Z">
        <w:r w:rsidR="000E0318">
          <w:t>moldering</w:t>
        </w:r>
      </w:ins>
      <w:r w:rsidR="005059A8">
        <w:t xml:space="preserve"> asylum also gestures to those chaotic drives </w:t>
      </w:r>
      <w:r w:rsidR="007F6F29">
        <w:t>of men</w:t>
      </w:r>
      <w:r w:rsidR="005059A8">
        <w:t xml:space="preserve"> </w:t>
      </w:r>
      <w:r w:rsidR="000817DD">
        <w:t xml:space="preserve">who believe </w:t>
      </w:r>
      <w:r w:rsidR="007F6F29">
        <w:t xml:space="preserve">that </w:t>
      </w:r>
      <w:r w:rsidR="000817DD">
        <w:t xml:space="preserve">women’s independent desires and proclamations of independence </w:t>
      </w:r>
      <w:del w:id="148" w:author="Copyeditor" w:date="2022-07-28T18:51:00Z">
        <w:r w:rsidR="000817DD" w:rsidDel="000E0318">
          <w:delText>to be</w:delText>
        </w:r>
      </w:del>
      <w:ins w:id="149" w:author="Copyeditor" w:date="2022-07-28T18:51:00Z">
        <w:r w:rsidR="000E0318">
          <w:t>are</w:t>
        </w:r>
      </w:ins>
      <w:r w:rsidR="000817DD">
        <w:t xml:space="preserve"> hallucinations, an </w:t>
      </w:r>
      <w:ins w:id="150" w:author="Copyeditor" w:date="2022-08-07T12:39:00Z">
        <w:r w:rsidR="00C809FA">
          <w:t>I</w:t>
        </w:r>
      </w:ins>
      <w:del w:id="151" w:author="Copyeditor" w:date="2022-08-07T12:39:00Z">
        <w:r w:rsidR="000817DD" w:rsidDel="00C809FA">
          <w:delText>i</w:delText>
        </w:r>
      </w:del>
      <w:r w:rsidR="000817DD">
        <w:t xml:space="preserve">maginary </w:t>
      </w:r>
      <w:r w:rsidR="005059A8">
        <w:t>that is deemed impossible because it</w:t>
      </w:r>
      <w:r w:rsidR="000817DD">
        <w:t xml:space="preserve"> has no relation to the </w:t>
      </w:r>
      <w:ins w:id="152" w:author="Copyeditor" w:date="2022-08-07T12:32:00Z">
        <w:r w:rsidR="00A91FA7">
          <w:t>S</w:t>
        </w:r>
      </w:ins>
      <w:del w:id="153" w:author="Copyeditor" w:date="2022-08-07T12:32:00Z">
        <w:r w:rsidR="000817DD" w:rsidDel="00A91FA7">
          <w:delText>s</w:delText>
        </w:r>
      </w:del>
      <w:r w:rsidR="000817DD">
        <w:t xml:space="preserve">ymbolic ruled by the phallus. </w:t>
      </w:r>
      <w:r w:rsidR="005059A8">
        <w:t xml:space="preserve">Maria emoting inside the asylum presents </w:t>
      </w:r>
      <w:del w:id="154" w:author="Copyeditor" w:date="2022-07-28T18:53:00Z">
        <w:r w:rsidR="005059A8" w:rsidDel="000E0318">
          <w:delText xml:space="preserve">not </w:delText>
        </w:r>
      </w:del>
      <w:ins w:id="155" w:author="Copyeditor" w:date="2022-07-28T18:53:00Z">
        <w:r w:rsidR="000E0318">
          <w:t xml:space="preserve">more than </w:t>
        </w:r>
      </w:ins>
      <w:del w:id="156" w:author="Copyeditor" w:date="2022-07-28T18:53:00Z">
        <w:r w:rsidR="005059A8" w:rsidDel="000E0318">
          <w:delText xml:space="preserve">simply </w:delText>
        </w:r>
      </w:del>
      <w:r w:rsidR="005059A8">
        <w:t xml:space="preserve">the impossible dream of feminine jouissance inside a phallic economy and </w:t>
      </w:r>
      <w:r w:rsidR="00D97494">
        <w:t xml:space="preserve">an </w:t>
      </w:r>
      <w:r w:rsidR="005059A8">
        <w:t>institution always already vexed by its own</w:t>
      </w:r>
      <w:r w:rsidR="007F6F29">
        <w:t xml:space="preserve"> castration. It </w:t>
      </w:r>
      <w:r w:rsidR="005059A8" w:rsidRPr="000E0318">
        <w:rPr>
          <w:iCs/>
          <w:rPrChange w:id="157" w:author="Copyeditor" w:date="2022-07-28T18:55:00Z">
            <w:rPr>
              <w:i/>
            </w:rPr>
          </w:rPrChange>
        </w:rPr>
        <w:t>also</w:t>
      </w:r>
      <w:r w:rsidR="005059A8">
        <w:rPr>
          <w:i/>
        </w:rPr>
        <w:t xml:space="preserve"> </w:t>
      </w:r>
      <w:r w:rsidR="007F6F29">
        <w:t xml:space="preserve">evinces </w:t>
      </w:r>
      <w:r w:rsidR="005059A8">
        <w:t xml:space="preserve">the existence of </w:t>
      </w:r>
      <w:r w:rsidR="00E5487D">
        <w:t xml:space="preserve">the necessary and existing feminine psychosis of desires not routed through the </w:t>
      </w:r>
      <w:r w:rsidR="00714FE2">
        <w:t xml:space="preserve">ruined </w:t>
      </w:r>
      <w:r w:rsidR="00E5487D">
        <w:t>cracks in the phallic order. Another way to think of this psychosis might be a speculative or science ficti</w:t>
      </w:r>
      <w:r w:rsidR="007F6F29">
        <w:t xml:space="preserve">on that is not based on </w:t>
      </w:r>
      <w:r w:rsidR="00714FE2">
        <w:t xml:space="preserve">a </w:t>
      </w:r>
      <w:r w:rsidR="007F6F29">
        <w:t>science-to-be</w:t>
      </w:r>
      <w:r w:rsidR="00714FE2">
        <w:t>-</w:t>
      </w:r>
      <w:r w:rsidR="00E5487D">
        <w:t>made</w:t>
      </w:r>
      <w:r w:rsidR="00714FE2">
        <w:t>-</w:t>
      </w:r>
      <w:r w:rsidR="00E5487D">
        <w:t xml:space="preserve">real but </w:t>
      </w:r>
      <w:r w:rsidR="007F6F29">
        <w:t>a sheer desire for a R</w:t>
      </w:r>
      <w:r w:rsidR="00E5487D">
        <w:t>eal</w:t>
      </w:r>
      <w:r w:rsidR="000D0531">
        <w:t xml:space="preserve">, </w:t>
      </w:r>
      <w:proofErr w:type="spellStart"/>
      <w:r w:rsidR="000D0531">
        <w:t>non</w:t>
      </w:r>
      <w:del w:id="158" w:author="Copyeditor" w:date="2022-07-28T18:56:00Z">
        <w:r w:rsidR="000D0531" w:rsidDel="000E0318">
          <w:delText>-</w:delText>
        </w:r>
      </w:del>
      <w:r w:rsidR="000D0531">
        <w:t>phallic</w:t>
      </w:r>
      <w:proofErr w:type="spellEnd"/>
      <w:r w:rsidR="000D0531">
        <w:t xml:space="preserve"> jouissance,</w:t>
      </w:r>
      <w:r w:rsidR="00E5487D">
        <w:t xml:space="preserve"> marked by a yet-impossible </w:t>
      </w:r>
      <w:r w:rsidR="000D0531">
        <w:t xml:space="preserve">nonbinary </w:t>
      </w:r>
      <w:ins w:id="159" w:author="Copyeditor" w:date="2022-08-07T12:32:00Z">
        <w:r w:rsidR="00A91FA7">
          <w:t>S</w:t>
        </w:r>
      </w:ins>
      <w:del w:id="160" w:author="Copyeditor" w:date="2022-08-07T12:32:00Z">
        <w:r w:rsidR="000D0531" w:rsidDel="00A91FA7">
          <w:delText>s</w:delText>
        </w:r>
      </w:del>
      <w:r w:rsidR="000D0531">
        <w:t>ymbolic, figured in the novel, as we shall see, by its multiple, alternate endings.</w:t>
      </w:r>
      <w:r w:rsidR="00E5487D">
        <w:t xml:space="preserve"> </w:t>
      </w:r>
    </w:p>
    <w:p w14:paraId="136201A0" w14:textId="6C4EF12C" w:rsidR="00714FE2" w:rsidRDefault="00432E3E" w:rsidP="008806FA">
      <w:pPr>
        <w:pStyle w:val="CommentText"/>
        <w:spacing w:line="480" w:lineRule="auto"/>
      </w:pPr>
      <w:r>
        <w:tab/>
      </w:r>
      <w:r w:rsidR="00D62F1D">
        <w:t xml:space="preserve">Wollstonecraft’s female desires and psychotic </w:t>
      </w:r>
      <w:r w:rsidR="00C27FE2">
        <w:t>delusion</w:t>
      </w:r>
      <w:r w:rsidR="00D62F1D">
        <w:t xml:space="preserve"> </w:t>
      </w:r>
      <w:r w:rsidR="00C775B9">
        <w:t>turn, again, into a pharmakon of cure and toxin</w:t>
      </w:r>
      <w:r w:rsidR="006B0DE0">
        <w:t xml:space="preserve">, when Maria and </w:t>
      </w:r>
      <w:proofErr w:type="spellStart"/>
      <w:r w:rsidR="006B0DE0">
        <w:t>Darnford</w:t>
      </w:r>
      <w:proofErr w:type="spellEnd"/>
      <w:r w:rsidR="00D62F1D">
        <w:t xml:space="preserve"> fall in love virtually</w:t>
      </w:r>
      <w:r w:rsidR="00C775B9">
        <w:t xml:space="preserve">. </w:t>
      </w:r>
      <w:del w:id="161" w:author="Copyeditor" w:date="2022-07-28T19:00:00Z">
        <w:r w:rsidR="00C775B9" w:rsidDel="000E0318">
          <w:delText>While</w:delText>
        </w:r>
        <w:r w:rsidR="00D62F1D" w:rsidDel="000E0318">
          <w:delText xml:space="preserve"> t</w:delText>
        </w:r>
      </w:del>
      <w:ins w:id="162" w:author="Copyeditor" w:date="2022-07-28T19:00:00Z">
        <w:r w:rsidR="000E0318">
          <w:t>T</w:t>
        </w:r>
      </w:ins>
      <w:r w:rsidR="00D62F1D">
        <w:t xml:space="preserve">he transmission of marginalia in books they share, </w:t>
      </w:r>
      <w:r w:rsidR="005948DC">
        <w:t xml:space="preserve">couriered </w:t>
      </w:r>
      <w:r w:rsidR="00D62F1D">
        <w:t xml:space="preserve">by Jemima from one cell to </w:t>
      </w:r>
      <w:r w:rsidR="00D62F1D">
        <w:lastRenderedPageBreak/>
        <w:t>another</w:t>
      </w:r>
      <w:r w:rsidR="00C775B9">
        <w:t>, presents a</w:t>
      </w:r>
      <w:r w:rsidR="00980C41">
        <w:t>n</w:t>
      </w:r>
      <w:r w:rsidR="00C775B9">
        <w:t xml:space="preserve"> affect that collapses boundaries between readers, writers, books, and their affects</w:t>
      </w:r>
      <w:r w:rsidR="00980C41">
        <w:t>. O</w:t>
      </w:r>
      <w:r w:rsidR="00C775B9">
        <w:t xml:space="preserve">nce converted into a more heteronormative desire, </w:t>
      </w:r>
      <w:r w:rsidR="00980C41">
        <w:t xml:space="preserve">however, </w:t>
      </w:r>
      <w:r w:rsidR="00C775B9">
        <w:t xml:space="preserve">their jouissance becomes </w:t>
      </w:r>
      <w:r w:rsidR="00AE762B">
        <w:t>caged by the law of the father</w:t>
      </w:r>
      <w:r w:rsidR="00D62F1D">
        <w:t xml:space="preserve">. </w:t>
      </w:r>
      <w:r w:rsidR="00BF436C">
        <w:t>The desire passed back and forth in such writing</w:t>
      </w:r>
      <w:r w:rsidR="00FD085F">
        <w:t>—the excess of text, ink, and feeling—offer</w:t>
      </w:r>
      <w:r w:rsidR="00A664DE">
        <w:t>s</w:t>
      </w:r>
      <w:r w:rsidR="00FD085F">
        <w:t xml:space="preserve"> an incipient jouissance, </w:t>
      </w:r>
      <w:r w:rsidR="00556D26">
        <w:t xml:space="preserve">an exciting surplus </w:t>
      </w:r>
      <w:r w:rsidR="00455A9D">
        <w:t>of signification</w:t>
      </w:r>
      <w:r w:rsidR="00556D26">
        <w:t xml:space="preserve"> and textual materiality. Such an excess</w:t>
      </w:r>
      <w:r w:rsidR="008B53BD">
        <w:t xml:space="preserve"> of writing </w:t>
      </w:r>
      <w:r w:rsidR="00556D26">
        <w:t>paves an</w:t>
      </w:r>
      <w:r w:rsidR="00FD085F">
        <w:t xml:space="preserve"> entrance into the Real</w:t>
      </w:r>
      <w:r w:rsidR="00980C41">
        <w:t xml:space="preserve">. It does so </w:t>
      </w:r>
      <w:del w:id="163" w:author="Copyeditor" w:date="2022-07-28T19:03:00Z">
        <w:r w:rsidR="00980C41" w:rsidDel="000E0318">
          <w:delText>not only</w:delText>
        </w:r>
      </w:del>
      <w:ins w:id="164" w:author="Copyeditor" w:date="2022-07-28T19:03:00Z">
        <w:r w:rsidR="000E0318">
          <w:t>in part</w:t>
        </w:r>
      </w:ins>
      <w:r w:rsidR="00980C41">
        <w:t xml:space="preserve"> through the virtual hallucinations of each captive imagining the other </w:t>
      </w:r>
      <w:r w:rsidR="00F83726">
        <w:t>or</w:t>
      </w:r>
      <w:r w:rsidR="00980C41">
        <w:t xml:space="preserve"> through the exchange of affects, personal and impersonal, concatenated by the exchange of marginalia. </w:t>
      </w:r>
      <w:r w:rsidR="00820C0A">
        <w:t>A shared atmosphere of</w:t>
      </w:r>
      <w:r w:rsidR="00980C41">
        <w:t xml:space="preserve"> human fantasy and affect, books as things in circulation, marginal notes, and the ruins of the asylum</w:t>
      </w:r>
      <w:r w:rsidR="000D0531">
        <w:t xml:space="preserve"> creat</w:t>
      </w:r>
      <w:r w:rsidR="00980C41">
        <w:t>e</w:t>
      </w:r>
      <w:r w:rsidR="000D0531">
        <w:t xml:space="preserve"> </w:t>
      </w:r>
      <w:r w:rsidR="00980C41">
        <w:t xml:space="preserve">a </w:t>
      </w:r>
      <w:r w:rsidR="00820C0A">
        <w:t>posthuman assemblage through the circulation of partially ineffable affects wrought by both</w:t>
      </w:r>
      <w:r w:rsidR="000D0531">
        <w:t xml:space="preserve"> </w:t>
      </w:r>
      <w:r w:rsidR="00820C0A">
        <w:t>fantasy’s psychotic signification</w:t>
      </w:r>
      <w:r w:rsidR="000D0531">
        <w:t xml:space="preserve"> and </w:t>
      </w:r>
      <w:r w:rsidR="00820C0A">
        <w:t>materiality’s collapse of it</w:t>
      </w:r>
      <w:r w:rsidR="000D0531">
        <w:t xml:space="preserve">. </w:t>
      </w:r>
      <w:r w:rsidR="00820C0A">
        <w:t xml:space="preserve">The paratextual marginalia </w:t>
      </w:r>
      <w:r w:rsidR="000D0531">
        <w:t xml:space="preserve">is not a supplement to the proper </w:t>
      </w:r>
      <w:ins w:id="165" w:author="Copyeditor" w:date="2022-08-07T12:33:00Z">
        <w:r w:rsidR="00A91FA7">
          <w:t>S</w:t>
        </w:r>
      </w:ins>
      <w:del w:id="166" w:author="Copyeditor" w:date="2022-08-07T12:33:00Z">
        <w:r w:rsidR="000D0531" w:rsidDel="00A91FA7">
          <w:delText>s</w:delText>
        </w:r>
      </w:del>
      <w:r w:rsidR="000D0531">
        <w:t>ymbolic</w:t>
      </w:r>
      <w:r w:rsidR="00F83726">
        <w:t xml:space="preserve"> (the tales and histories they read and analyze)</w:t>
      </w:r>
      <w:r w:rsidR="000D0531">
        <w:t xml:space="preserve"> but rather an instance of </w:t>
      </w:r>
      <w:r w:rsidR="00820C0A">
        <w:t>signification that carries the Real</w:t>
      </w:r>
      <w:r w:rsidR="00F83726">
        <w:t xml:space="preserve">, </w:t>
      </w:r>
      <w:r w:rsidR="00820C0A">
        <w:t>posthuman</w:t>
      </w:r>
      <w:r w:rsidR="00F83726">
        <w:t xml:space="preserve"> </w:t>
      </w:r>
      <w:r w:rsidR="00892981">
        <w:t>materiality</w:t>
      </w:r>
      <w:r w:rsidR="00196A5E">
        <w:t xml:space="preserve"> of affect</w:t>
      </w:r>
      <w:r w:rsidR="00F83726">
        <w:t xml:space="preserve"> (the </w:t>
      </w:r>
      <w:r w:rsidR="00F83726" w:rsidRPr="00F83726">
        <w:rPr>
          <w:i/>
          <w:iCs/>
        </w:rPr>
        <w:t>sub rosa</w:t>
      </w:r>
      <w:r w:rsidR="00F83726">
        <w:t xml:space="preserve"> warmth, liveliness, and intensities)</w:t>
      </w:r>
      <w:r w:rsidR="00820C0A">
        <w:t xml:space="preserve">, which </w:t>
      </w:r>
      <w:r w:rsidR="00714FE2">
        <w:t>alter the text and its symbolic function</w:t>
      </w:r>
      <w:r w:rsidR="00196A5E">
        <w:t xml:space="preserve">. </w:t>
      </w:r>
      <w:r w:rsidR="00714FE2">
        <w:t xml:space="preserve">Text and </w:t>
      </w:r>
      <w:proofErr w:type="spellStart"/>
      <w:r w:rsidR="00714FE2">
        <w:t>paratext</w:t>
      </w:r>
      <w:proofErr w:type="spellEnd"/>
      <w:r w:rsidR="00714FE2">
        <w:t xml:space="preserve"> are </w:t>
      </w:r>
      <w:proofErr w:type="spellStart"/>
      <w:r w:rsidR="00714FE2">
        <w:t>s</w:t>
      </w:r>
      <w:r w:rsidR="00196A5E">
        <w:t>morged</w:t>
      </w:r>
      <w:proofErr w:type="spellEnd"/>
      <w:r w:rsidR="00196A5E">
        <w:t xml:space="preserve"> together in an assemblage of human-book-</w:t>
      </w:r>
      <w:r w:rsidR="00714FE2">
        <w:t xml:space="preserve">marginalia that generate shared affects that are not simply human. These affects, in their virtual and posthuman transmission, </w:t>
      </w:r>
      <w:r w:rsidR="00FD085F">
        <w:t xml:space="preserve">bypass the </w:t>
      </w:r>
      <w:ins w:id="167" w:author="Copyeditor" w:date="2022-08-07T12:33:00Z">
        <w:r w:rsidR="00A91FA7">
          <w:t>S</w:t>
        </w:r>
      </w:ins>
      <w:del w:id="168" w:author="Copyeditor" w:date="2022-08-07T12:33:00Z">
        <w:r w:rsidR="00FD085F" w:rsidDel="00A91FA7">
          <w:delText>s</w:delText>
        </w:r>
      </w:del>
      <w:r w:rsidR="00FD085F">
        <w:t xml:space="preserve">ymbolic of the institutions of heteronormative marriage, sexuality, and </w:t>
      </w:r>
      <w:r w:rsidR="00A664DE">
        <w:t>Oedipal</w:t>
      </w:r>
      <w:r w:rsidR="00651E50">
        <w:t xml:space="preserve"> law. </w:t>
      </w:r>
    </w:p>
    <w:p w14:paraId="5A693F6C" w14:textId="0EE5C746" w:rsidR="00AC6A6B" w:rsidRDefault="00714FE2" w:rsidP="00E31BB9">
      <w:pPr>
        <w:pStyle w:val="CommentText"/>
        <w:spacing w:line="480" w:lineRule="auto"/>
        <w:ind w:firstLine="720"/>
      </w:pPr>
      <w:r>
        <w:t>The</w:t>
      </w:r>
      <w:r w:rsidR="00651E50">
        <w:t xml:space="preserve"> fantasy of jouissance as intellectual exchange</w:t>
      </w:r>
      <w:r w:rsidR="00E31BB9">
        <w:t>—</w:t>
      </w:r>
      <w:r w:rsidR="00A664DE">
        <w:t>enacted</w:t>
      </w:r>
      <w:r w:rsidR="00651E50">
        <w:t xml:space="preserve"> through the book</w:t>
      </w:r>
      <w:r w:rsidR="00E31BB9">
        <w:t xml:space="preserve">, </w:t>
      </w:r>
      <w:r w:rsidR="00651E50">
        <w:t xml:space="preserve">its </w:t>
      </w:r>
      <w:r w:rsidR="00A664DE">
        <w:t xml:space="preserve">proliferating </w:t>
      </w:r>
      <w:r w:rsidR="00651E50">
        <w:t>commentary</w:t>
      </w:r>
      <w:r w:rsidR="00E31BB9">
        <w:t>,</w:t>
      </w:r>
      <w:r w:rsidR="00820C0A">
        <w:t xml:space="preserve"> and affective exchange</w:t>
      </w:r>
      <w:r w:rsidR="00E31BB9">
        <w:t>—</w:t>
      </w:r>
      <w:r w:rsidR="00A664DE">
        <w:t xml:space="preserve">marks </w:t>
      </w:r>
      <w:r w:rsidR="00651E50">
        <w:t>a desire for the literary animacies of books</w:t>
      </w:r>
      <w:del w:id="169" w:author="Copyeditor" w:date="2022-07-28T19:09:00Z">
        <w:r w:rsidR="00196A5E" w:rsidDel="000E0318">
          <w:delText>,</w:delText>
        </w:r>
      </w:del>
      <w:r w:rsidR="00196A5E">
        <w:t xml:space="preserve"> and the merger of humans and nonhumans in contact with them</w:t>
      </w:r>
      <w:r w:rsidR="00A664DE">
        <w:t>. Mel Y. Chen has recently written of animacies as the affective movements shared by people and things that mark their mutual animation</w:t>
      </w:r>
      <w:r w:rsidR="00C86A68">
        <w:t>, without</w:t>
      </w:r>
      <w:r w:rsidR="00A664DE">
        <w:t xml:space="preserve"> an </w:t>
      </w:r>
      <w:proofErr w:type="spellStart"/>
      <w:r w:rsidR="00A664DE">
        <w:rPr>
          <w:i/>
        </w:rPr>
        <w:t>objet</w:t>
      </w:r>
      <w:proofErr w:type="spellEnd"/>
      <w:r w:rsidR="00A664DE">
        <w:rPr>
          <w:i/>
        </w:rPr>
        <w:t xml:space="preserve"> petit a</w:t>
      </w:r>
      <w:r w:rsidR="00A664DE">
        <w:t xml:space="preserve"> or a substitution</w:t>
      </w:r>
      <w:r w:rsidR="00651E50">
        <w:t xml:space="preserve"> </w:t>
      </w:r>
      <w:r w:rsidR="006B0DE0">
        <w:t xml:space="preserve">of </w:t>
      </w:r>
      <w:r w:rsidR="006B0DE0">
        <w:lastRenderedPageBreak/>
        <w:t>either nonhumans or humans</w:t>
      </w:r>
      <w:r w:rsidR="00651E50">
        <w:t xml:space="preserve"> </w:t>
      </w:r>
      <w:r w:rsidR="006B0DE0">
        <w:t xml:space="preserve">for an abyssal, </w:t>
      </w:r>
      <w:proofErr w:type="spellStart"/>
      <w:r w:rsidR="006B0DE0">
        <w:t>originary</w:t>
      </w:r>
      <w:proofErr w:type="spellEnd"/>
      <w:r w:rsidR="006B0DE0">
        <w:t xml:space="preserve"> lack</w:t>
      </w:r>
      <w:r w:rsidR="00651E50">
        <w:t xml:space="preserve">. </w:t>
      </w:r>
      <w:r w:rsidR="00D10144">
        <w:t>Jouissance</w:t>
      </w:r>
      <w:r w:rsidR="008B53BD">
        <w:t>, for Wollstonecraft,</w:t>
      </w:r>
      <w:r w:rsidR="00D10144">
        <w:t xml:space="preserve"> occurs through the literal cross-cut or, as </w:t>
      </w:r>
      <w:proofErr w:type="spellStart"/>
      <w:r w:rsidR="00D10144">
        <w:t>Darnford’s</w:t>
      </w:r>
      <w:proofErr w:type="spellEnd"/>
      <w:r w:rsidR="00D10144">
        <w:t xml:space="preserve"> name suggests, the hidden crossing of human and nonhuman</w:t>
      </w:r>
      <w:r w:rsidR="00510F54">
        <w:t>. We see this playing out</w:t>
      </w:r>
      <w:r w:rsidR="00D10144">
        <w:t xml:space="preserve"> as Maria translates herself into marginalia inside a book, an animacy that circulates to and fr</w:t>
      </w:r>
      <w:r w:rsidR="00196A5E">
        <w:t>o</w:t>
      </w:r>
      <w:r w:rsidR="00D10144">
        <w:t xml:space="preserve">m </w:t>
      </w:r>
      <w:proofErr w:type="spellStart"/>
      <w:r w:rsidR="00D10144">
        <w:t>Darnford</w:t>
      </w:r>
      <w:proofErr w:type="spellEnd"/>
      <w:r w:rsidR="00D10144">
        <w:t xml:space="preserve"> by way of </w:t>
      </w:r>
      <w:r w:rsidR="00AC6A6B">
        <w:t xml:space="preserve">entanglement with </w:t>
      </w:r>
      <w:r w:rsidR="00D10144">
        <w:t>Jemima’s oral</w:t>
      </w:r>
      <w:r w:rsidR="0022060B">
        <w:t>,</w:t>
      </w:r>
      <w:r w:rsidR="00D10144">
        <w:t xml:space="preserve"> yet no less material</w:t>
      </w:r>
      <w:r w:rsidR="0022060B">
        <w:t>,</w:t>
      </w:r>
      <w:r w:rsidR="00D10144">
        <w:t xml:space="preserve"> </w:t>
      </w:r>
      <w:r w:rsidR="00D10144" w:rsidRPr="00D10144">
        <w:t>presence. Their cominglin</w:t>
      </w:r>
      <w:r w:rsidR="00196A5E">
        <w:t>g</w:t>
      </w:r>
      <w:r w:rsidR="00D10144" w:rsidRPr="00D10144">
        <w:t xml:space="preserve"> with the book</w:t>
      </w:r>
      <w:r w:rsidR="004F2FE1">
        <w:t xml:space="preserve"> and </w:t>
      </w:r>
      <w:r w:rsidR="00D10144" w:rsidRPr="00D10144">
        <w:t>annotations is a kind of literary animacy,</w:t>
      </w:r>
      <w:r w:rsidR="00D863B9">
        <w:t xml:space="preserve"> or what Nathan </w:t>
      </w:r>
      <w:proofErr w:type="spellStart"/>
      <w:r w:rsidR="00D863B9">
        <w:t>Snaza</w:t>
      </w:r>
      <w:proofErr w:type="spellEnd"/>
      <w:r w:rsidR="00D863B9">
        <w:t xml:space="preserve"> has recently called “animate literacy.” As </w:t>
      </w:r>
      <w:r>
        <w:t>he</w:t>
      </w:r>
      <w:r w:rsidR="00D863B9">
        <w:t xml:space="preserve"> describes it, “some animals make marks that circulate in various media with affective agency and that are in turn attended by other animals” producing “collisions among bodies and agencies—many of them nonhuman” (</w:t>
      </w:r>
      <w:proofErr w:type="spellStart"/>
      <w:r w:rsidR="00E1213E">
        <w:t>Snaza</w:t>
      </w:r>
      <w:proofErr w:type="spellEnd"/>
      <w:r w:rsidR="00E1213E">
        <w:t xml:space="preserve"> </w:t>
      </w:r>
      <w:r w:rsidR="00D863B9">
        <w:t>4, 7).</w:t>
      </w:r>
      <w:r w:rsidR="00D10144" w:rsidRPr="00D10144">
        <w:t xml:space="preserve"> </w:t>
      </w:r>
      <w:r w:rsidR="00D863B9">
        <w:t>Wollstonecraft’s attention to the collisions of marginalia, not unlike the epistolary form she had already experimented with, foments</w:t>
      </w:r>
      <w:r w:rsidR="00D10144" w:rsidRPr="00D10144">
        <w:t xml:space="preserve"> a literal circulation of affect within the assemblage of text + commentary + hand</w:t>
      </w:r>
      <w:r w:rsidR="00AC6A6B">
        <w:t xml:space="preserve"> + asylum</w:t>
      </w:r>
      <w:r w:rsidR="00D863B9">
        <w:t xml:space="preserve"> + keeper</w:t>
      </w:r>
      <w:r w:rsidR="00196A5E">
        <w:t xml:space="preserve"> + inmates</w:t>
      </w:r>
      <w:r w:rsidR="00AC6A6B">
        <w:t xml:space="preserve"> + fantasy</w:t>
      </w:r>
      <w:r w:rsidR="00D10144" w:rsidRPr="00D10144">
        <w:t xml:space="preserve">. </w:t>
      </w:r>
    </w:p>
    <w:p w14:paraId="02C9BAF8" w14:textId="4D6961DF" w:rsidR="005E42AC" w:rsidRPr="00D10144" w:rsidRDefault="00AC6A6B" w:rsidP="008806FA">
      <w:pPr>
        <w:pStyle w:val="CommentText"/>
        <w:spacing w:line="480" w:lineRule="auto"/>
      </w:pPr>
      <w:r>
        <w:tab/>
        <w:t>Arguably, it is</w:t>
      </w:r>
      <w:r w:rsidR="00D10144" w:rsidRPr="00D10144">
        <w:t xml:space="preserve"> when </w:t>
      </w:r>
      <w:r>
        <w:t xml:space="preserve">Maria and </w:t>
      </w:r>
      <w:proofErr w:type="spellStart"/>
      <w:r>
        <w:t>Darnford</w:t>
      </w:r>
      <w:proofErr w:type="spellEnd"/>
      <w:r>
        <w:t xml:space="preserve"> get together as a human dyad (without Jemima)</w:t>
      </w:r>
      <w:r w:rsidR="00D10144" w:rsidRPr="00D10144">
        <w:t xml:space="preserve"> that they fall into</w:t>
      </w:r>
      <w:r w:rsidR="000E32B7">
        <w:t xml:space="preserve"> desire predicated on</w:t>
      </w:r>
      <w:r w:rsidR="00D10144" w:rsidRPr="00D10144">
        <w:t xml:space="preserve"> the </w:t>
      </w:r>
      <w:proofErr w:type="spellStart"/>
      <w:r w:rsidR="00D10144" w:rsidRPr="00196A5E">
        <w:rPr>
          <w:i/>
        </w:rPr>
        <w:t>objet</w:t>
      </w:r>
      <w:proofErr w:type="spellEnd"/>
      <w:r w:rsidR="008B53BD" w:rsidRPr="00196A5E">
        <w:rPr>
          <w:i/>
        </w:rPr>
        <w:t xml:space="preserve"> petit</w:t>
      </w:r>
      <w:r w:rsidR="00D10144" w:rsidRPr="00196A5E">
        <w:rPr>
          <w:i/>
        </w:rPr>
        <w:t xml:space="preserve"> a</w:t>
      </w:r>
      <w:del w:id="170" w:author="Copyeditor" w:date="2022-07-28T19:15:00Z">
        <w:r w:rsidR="00D10144" w:rsidRPr="00D10144" w:rsidDel="000E0318">
          <w:delText>,</w:delText>
        </w:r>
      </w:del>
      <w:r w:rsidR="00D10144" w:rsidRPr="00D10144">
        <w:t xml:space="preserve"> because they are substituting themselves for what seems to be a lack</w:t>
      </w:r>
      <w:del w:id="171" w:author="Copyeditor" w:date="2022-07-28T19:15:00Z">
        <w:r w:rsidR="00D10144" w:rsidRPr="00D10144" w:rsidDel="000E0318">
          <w:delText>,</w:delText>
        </w:r>
      </w:del>
      <w:r w:rsidR="00D10144" w:rsidRPr="00D10144">
        <w:t xml:space="preserve"> but </w:t>
      </w:r>
      <w:r w:rsidR="00B31086">
        <w:t xml:space="preserve">which </w:t>
      </w:r>
      <w:r w:rsidR="00D10144" w:rsidRPr="00D10144">
        <w:t xml:space="preserve">is really a mistaken understanding of the need for the human-nonhuman </w:t>
      </w:r>
      <w:proofErr w:type="spellStart"/>
      <w:r w:rsidR="00D10144" w:rsidRPr="00D10144">
        <w:t>smorgy</w:t>
      </w:r>
      <w:proofErr w:type="spellEnd"/>
      <w:r w:rsidR="00D10144" w:rsidRPr="00D10144">
        <w:t>.</w:t>
      </w:r>
      <w:r w:rsidR="00D10144">
        <w:t xml:space="preserve"> Wollstonecraft </w:t>
      </w:r>
      <w:r w:rsidR="00AF0307">
        <w:t xml:space="preserve">intimates here </w:t>
      </w:r>
      <w:r w:rsidR="00D10144">
        <w:t>that</w:t>
      </w:r>
      <w:r w:rsidR="00D10144" w:rsidRPr="00D10144">
        <w:t xml:space="preserve"> </w:t>
      </w:r>
      <w:r w:rsidR="008B53BD">
        <w:t xml:space="preserve">the </w:t>
      </w:r>
      <w:r w:rsidR="00D10144" w:rsidRPr="00D10144">
        <w:t>way to outrun symbolic traps is to integrate the nonhuman</w:t>
      </w:r>
      <w:r w:rsidR="00D10144">
        <w:t xml:space="preserve">. Another way to put this would be that </w:t>
      </w:r>
      <w:r w:rsidR="00D10144" w:rsidRPr="00D10144">
        <w:t xml:space="preserve">the phallic </w:t>
      </w:r>
      <w:ins w:id="172" w:author="Copyeditor" w:date="2022-08-07T12:33:00Z">
        <w:r w:rsidR="00A91FA7">
          <w:t>S</w:t>
        </w:r>
      </w:ins>
      <w:del w:id="173" w:author="Copyeditor" w:date="2022-08-07T12:33:00Z">
        <w:r w:rsidR="00D10144" w:rsidRPr="00D10144" w:rsidDel="00A91FA7">
          <w:delText>s</w:delText>
        </w:r>
      </w:del>
      <w:r w:rsidR="00D10144" w:rsidRPr="00D10144">
        <w:t>ymbolic is human</w:t>
      </w:r>
      <w:r w:rsidR="00D10144">
        <w:t xml:space="preserve"> while </w:t>
      </w:r>
      <w:r>
        <w:t>a</w:t>
      </w:r>
      <w:r w:rsidR="00D10144" w:rsidRPr="00D10144">
        <w:t xml:space="preserve"> </w:t>
      </w:r>
      <w:proofErr w:type="spellStart"/>
      <w:r w:rsidR="00D10144" w:rsidRPr="00D10144">
        <w:t>nonphallic</w:t>
      </w:r>
      <w:proofErr w:type="spellEnd"/>
      <w:r w:rsidR="00D10144" w:rsidRPr="00D10144">
        <w:t xml:space="preserve"> </w:t>
      </w:r>
      <w:ins w:id="174" w:author="Copyeditor" w:date="2022-08-07T12:33:00Z">
        <w:r w:rsidR="00A91FA7">
          <w:t>S</w:t>
        </w:r>
      </w:ins>
      <w:del w:id="175" w:author="Copyeditor" w:date="2022-08-07T12:33:00Z">
        <w:r w:rsidR="00D10144" w:rsidRPr="00D10144" w:rsidDel="00A91FA7">
          <w:delText>s</w:delText>
        </w:r>
      </w:del>
      <w:r w:rsidR="00D10144" w:rsidRPr="00D10144">
        <w:t xml:space="preserve">ymbolic </w:t>
      </w:r>
      <w:r>
        <w:t>would need to be</w:t>
      </w:r>
      <w:r w:rsidR="00D10144" w:rsidRPr="00D10144">
        <w:t xml:space="preserve"> posthuman</w:t>
      </w:r>
      <w:r w:rsidR="00D10144">
        <w:t xml:space="preserve">. </w:t>
      </w:r>
      <w:r w:rsidR="00ED5D5D">
        <w:t xml:space="preserve">Wollstonecraft </w:t>
      </w:r>
      <w:r w:rsidR="00320F97">
        <w:t>might be</w:t>
      </w:r>
      <w:r w:rsidR="00D10144">
        <w:t xml:space="preserve"> </w:t>
      </w:r>
      <w:r>
        <w:t>think</w:t>
      </w:r>
      <w:r w:rsidR="00320F97">
        <w:t>ing</w:t>
      </w:r>
      <w:r>
        <w:t>,</w:t>
      </w:r>
      <w:r w:rsidR="00F078C9">
        <w:t xml:space="preserve"> </w:t>
      </w:r>
      <w:r>
        <w:t>as</w:t>
      </w:r>
      <w:r w:rsidR="00F078C9">
        <w:t xml:space="preserve"> </w:t>
      </w:r>
      <w:r>
        <w:t>Lacan does, in</w:t>
      </w:r>
      <w:r w:rsidR="00F078C9">
        <w:t xml:space="preserve"> terms of </w:t>
      </w:r>
      <w:r>
        <w:t xml:space="preserve">a </w:t>
      </w:r>
      <w:r w:rsidR="00F078C9">
        <w:t xml:space="preserve">desire </w:t>
      </w:r>
      <w:r>
        <w:t>that is</w:t>
      </w:r>
      <w:r w:rsidR="00F078C9">
        <w:t xml:space="preserve"> nearly always </w:t>
      </w:r>
      <w:r>
        <w:t xml:space="preserve">subtended </w:t>
      </w:r>
      <w:r w:rsidR="003A4130">
        <w:t xml:space="preserve">to </w:t>
      </w:r>
      <w:r w:rsidR="00D8762E">
        <w:t>something external to the subject</w:t>
      </w:r>
      <w:r>
        <w:t>. Y</w:t>
      </w:r>
      <w:r w:rsidR="00D10144">
        <w:t xml:space="preserve">et, and this is where she departs from Lacan, </w:t>
      </w:r>
      <w:r>
        <w:t>such an object is neither withdrawn from other forms of materiality</w:t>
      </w:r>
      <w:r w:rsidR="00D8762E">
        <w:t xml:space="preserve"> </w:t>
      </w:r>
      <w:r w:rsidR="00C93E59">
        <w:t>(</w:t>
      </w:r>
      <w:ins w:id="176" w:author="Copyeditor" w:date="2022-07-28T19:19:00Z">
        <w:r w:rsidR="000E0318">
          <w:t>i.e.,</w:t>
        </w:r>
      </w:ins>
      <w:del w:id="177" w:author="Copyeditor" w:date="2022-07-28T19:19:00Z">
        <w:r w:rsidR="00D8762E" w:rsidDel="000E0318">
          <w:delText>is</w:delText>
        </w:r>
      </w:del>
      <w:r w:rsidR="00D8762E">
        <w:t xml:space="preserve"> not an “object” in the sense of having perforated boundaries</w:t>
      </w:r>
      <w:r w:rsidR="00C93E59">
        <w:t>)</w:t>
      </w:r>
      <w:r w:rsidR="00D8762E">
        <w:t>,</w:t>
      </w:r>
      <w:r>
        <w:t xml:space="preserve"> nor</w:t>
      </w:r>
      <w:r w:rsidR="00D8762E">
        <w:t xml:space="preserve"> does it</w:t>
      </w:r>
      <w:r>
        <w:t xml:space="preserve"> </w:t>
      </w:r>
      <w:r>
        <w:lastRenderedPageBreak/>
        <w:t>act</w:t>
      </w:r>
      <w:r w:rsidR="00D10144">
        <w:t xml:space="preserve"> as a s</w:t>
      </w:r>
      <w:r>
        <w:t xml:space="preserve">ubstitute for an </w:t>
      </w:r>
      <w:proofErr w:type="spellStart"/>
      <w:r>
        <w:t>originary</w:t>
      </w:r>
      <w:proofErr w:type="spellEnd"/>
      <w:r>
        <w:t xml:space="preserve"> lack. R</w:t>
      </w:r>
      <w:r w:rsidR="00D10144">
        <w:t>ather</w:t>
      </w:r>
      <w:r w:rsidR="005948DC">
        <w:t>,</w:t>
      </w:r>
      <w:r>
        <w:t xml:space="preserve"> </w:t>
      </w:r>
      <w:r w:rsidR="00D8762E">
        <w:t xml:space="preserve">a </w:t>
      </w:r>
      <w:r>
        <w:t>posthuman, shared materiality becomes</w:t>
      </w:r>
      <w:r w:rsidR="00D10144">
        <w:t xml:space="preserve"> </w:t>
      </w:r>
      <w:r w:rsidR="00F078C9">
        <w:t xml:space="preserve">a medium that materially shapes </w:t>
      </w:r>
      <w:r w:rsidR="00D8762E">
        <w:t>desire’s</w:t>
      </w:r>
      <w:r w:rsidR="00F078C9">
        <w:t xml:space="preserve"> signifiers</w:t>
      </w:r>
      <w:r w:rsidR="00D8762E">
        <w:t xml:space="preserve">, </w:t>
      </w:r>
      <w:r>
        <w:t>ontologies</w:t>
      </w:r>
      <w:r w:rsidR="00F078C9">
        <w:t xml:space="preserve"> of desire</w:t>
      </w:r>
      <w:r w:rsidR="00D8762E">
        <w:t>, and its constitutive elements</w:t>
      </w:r>
      <w:r w:rsidR="00F078C9">
        <w:t xml:space="preserve">. </w:t>
      </w:r>
    </w:p>
    <w:p w14:paraId="3F0E650E" w14:textId="5A20AF45" w:rsidR="005E42AC" w:rsidRDefault="00432E3E" w:rsidP="008806FA">
      <w:pPr>
        <w:spacing w:line="480" w:lineRule="auto"/>
      </w:pPr>
      <w:r>
        <w:tab/>
      </w:r>
      <w:r w:rsidR="00BE1C8C">
        <w:t>It may be important to remember that W</w:t>
      </w:r>
      <w:r w:rsidR="005E42AC">
        <w:t>ollstonecraft’s critique of phallic</w:t>
      </w:r>
      <w:r w:rsidR="00E7441A">
        <w:t xml:space="preserve"> human</w:t>
      </w:r>
      <w:r w:rsidR="005E42AC">
        <w:t xml:space="preserve"> fantasies derive</w:t>
      </w:r>
      <w:ins w:id="178" w:author="Copyeditor" w:date="2022-07-28T19:20:00Z">
        <w:r w:rsidR="000E0318">
          <w:t>s</w:t>
        </w:r>
      </w:ins>
      <w:r w:rsidR="005E42AC">
        <w:t xml:space="preserve"> from the dirtier aspects of Rousseau’s sensibilities</w:t>
      </w:r>
      <w:r w:rsidR="00D77432">
        <w:t xml:space="preserve">. As she writes in </w:t>
      </w:r>
      <w:r w:rsidR="00D77432">
        <w:rPr>
          <w:i/>
        </w:rPr>
        <w:t>The Vindication</w:t>
      </w:r>
      <w:r w:rsidR="005E42AC">
        <w:t>:</w:t>
      </w:r>
    </w:p>
    <w:p w14:paraId="26478EF2" w14:textId="0EAB93DE" w:rsidR="005E42AC" w:rsidRDefault="005E42AC" w:rsidP="00066282">
      <w:pPr>
        <w:spacing w:line="480" w:lineRule="auto"/>
        <w:ind w:left="576" w:right="576"/>
      </w:pPr>
      <w:r>
        <w:t xml:space="preserve">Even his virtues also led him farther astray; for, born with a warm constitution and a lively fancy, nature carried him toward the other sex with such eager fondness, that he soon became lascivious. Had he given way to these desires, the fire would have extinguished itself in a natural manner; but virtue, and a romantic kind of delicacy, made him </w:t>
      </w:r>
      <w:proofErr w:type="spellStart"/>
      <w:r>
        <w:t>practise</w:t>
      </w:r>
      <w:proofErr w:type="spellEnd"/>
      <w:r>
        <w:t xml:space="preserve"> self-denial; yet, when fear, delicacy, or virtue, restrained him, he debauched his imagination, and reflecting on the sensations to which fancy gave force, he traced them in the most glowing </w:t>
      </w:r>
      <w:proofErr w:type="spellStart"/>
      <w:r>
        <w:t>colours</w:t>
      </w:r>
      <w:proofErr w:type="spellEnd"/>
      <w:r>
        <w:t>, and sunk them deep into his soul. He then sought for solitude, not sleep with the man of nature; or calmly investigate the causes of things under the shade where Sir Isaac Newton indulged contemplation, but merely to indulge his feelings</w:t>
      </w:r>
      <w:r w:rsidR="00D77432">
        <w:t>.</w:t>
      </w:r>
      <w:del w:id="179" w:author="Copyeditor" w:date="2022-07-28T19:22:00Z">
        <w:r w:rsidR="00D77432" w:rsidDel="000E0318">
          <w:delText xml:space="preserve"> </w:delText>
        </w:r>
        <w:r w:rsidR="00066282" w:rsidDel="000E0318">
          <w:tab/>
        </w:r>
      </w:del>
      <w:ins w:id="180" w:author="Copyeditor" w:date="2022-07-28T19:22:00Z">
        <w:r w:rsidR="000E0318" w:rsidDel="000E0318">
          <w:t xml:space="preserve"> </w:t>
        </w:r>
      </w:ins>
      <w:del w:id="181" w:author="Copyeditor" w:date="2022-07-28T19:22:00Z">
        <w:r w:rsidR="00066282" w:rsidDel="000E0318">
          <w:tab/>
        </w:r>
      </w:del>
      <w:r>
        <w:t>(91)</w:t>
      </w:r>
    </w:p>
    <w:p w14:paraId="19E96993" w14:textId="3D5AC4B9" w:rsidR="005E42AC" w:rsidRDefault="000E32B7" w:rsidP="008806FA">
      <w:pPr>
        <w:spacing w:line="480" w:lineRule="auto"/>
      </w:pPr>
      <w:r>
        <w:t>In this</w:t>
      </w:r>
      <w:r w:rsidR="005E42AC">
        <w:t xml:space="preserve"> famous passage</w:t>
      </w:r>
      <w:r>
        <w:t>, Wollstonecraft</w:t>
      </w:r>
      <w:r w:rsidR="005E42AC">
        <w:t xml:space="preserve"> avoids chastising Rousseau for the warmth of his feelings and the liveliness of his fancy</w:t>
      </w:r>
      <w:r>
        <w:t>,</w:t>
      </w:r>
      <w:r w:rsidR="005E42AC">
        <w:t xml:space="preserve"> but </w:t>
      </w:r>
      <w:r>
        <w:t xml:space="preserve">she criticizes </w:t>
      </w:r>
      <w:r w:rsidR="005E42AC">
        <w:t>the delicacy that leads to abstinence. The movement through self-denial to self-debauchery (via the imagination) and then</w:t>
      </w:r>
      <w:r w:rsidR="00320F97">
        <w:t xml:space="preserve"> to</w:t>
      </w:r>
      <w:r w:rsidR="005E42AC">
        <w:t xml:space="preserve"> sleep </w:t>
      </w:r>
      <w:r w:rsidR="00023E0B">
        <w:t xml:space="preserve">later </w:t>
      </w:r>
      <w:r w:rsidR="005E42AC">
        <w:t>forms the template for P.</w:t>
      </w:r>
      <w:ins w:id="182" w:author="Copyeditor" w:date="2022-07-28T19:24:00Z">
        <w:r w:rsidR="000E0318">
          <w:t xml:space="preserve"> </w:t>
        </w:r>
      </w:ins>
      <w:r w:rsidR="005E42AC">
        <w:t>B. Shelley’s “</w:t>
      </w:r>
      <w:proofErr w:type="spellStart"/>
      <w:r w:rsidR="005E42AC">
        <w:t>Alast</w:t>
      </w:r>
      <w:r w:rsidR="003370D7">
        <w:t>or</w:t>
      </w:r>
      <w:proofErr w:type="spellEnd"/>
      <w:r w:rsidR="00BA452D">
        <w:t>,</w:t>
      </w:r>
      <w:r w:rsidR="005E42AC">
        <w:t>”</w:t>
      </w:r>
      <w:r w:rsidR="00BA452D">
        <w:t xml:space="preserve"> </w:t>
      </w:r>
      <w:r w:rsidR="00320F97">
        <w:t xml:space="preserve">as it signifies </w:t>
      </w:r>
      <w:r w:rsidR="00BA452D">
        <w:t>the failure of egocentric, masculine desire.</w:t>
      </w:r>
      <w:r w:rsidR="005E42AC">
        <w:t xml:space="preserve"> </w:t>
      </w:r>
      <w:r w:rsidR="003370D7">
        <w:t>I</w:t>
      </w:r>
      <w:r w:rsidR="005E42AC">
        <w:t xml:space="preserve">t does not, as some Wollstonecraft critics would have it, </w:t>
      </w:r>
      <w:r>
        <w:t>suggest that the virginal philosopher shies</w:t>
      </w:r>
      <w:r w:rsidR="005E42AC">
        <w:t xml:space="preserve"> away from sexual desire itself</w:t>
      </w:r>
      <w:r>
        <w:t>.</w:t>
      </w:r>
      <w:r>
        <w:rPr>
          <w:rStyle w:val="EndnoteReference"/>
        </w:rPr>
        <w:endnoteReference w:id="9"/>
      </w:r>
      <w:r w:rsidR="005E42AC">
        <w:t xml:space="preserve"> </w:t>
      </w:r>
      <w:r>
        <w:t>R</w:t>
      </w:r>
      <w:r w:rsidR="005E42AC">
        <w:t>ather</w:t>
      </w:r>
      <w:r>
        <w:t xml:space="preserve">, </w:t>
      </w:r>
      <w:r>
        <w:lastRenderedPageBreak/>
        <w:t>she worries over</w:t>
      </w:r>
      <w:r w:rsidR="005E42AC">
        <w:t xml:space="preserve"> </w:t>
      </w:r>
      <w:r>
        <w:t>Rousseau’s</w:t>
      </w:r>
      <w:r w:rsidR="005E42AC">
        <w:t xml:space="preserve"> fantasies of desire, </w:t>
      </w:r>
      <w:r w:rsidR="00820C0A">
        <w:t xml:space="preserve">how the object of desire can become conflated with </w:t>
      </w:r>
      <w:r w:rsidR="005E42AC">
        <w:t xml:space="preserve">the </w:t>
      </w:r>
      <w:proofErr w:type="spellStart"/>
      <w:r w:rsidR="005E42AC" w:rsidRPr="00BA452D">
        <w:rPr>
          <w:i/>
        </w:rPr>
        <w:t>objet</w:t>
      </w:r>
      <w:proofErr w:type="spellEnd"/>
      <w:r w:rsidR="005E42AC" w:rsidRPr="00BA452D">
        <w:rPr>
          <w:i/>
        </w:rPr>
        <w:t xml:space="preserve"> petit a</w:t>
      </w:r>
      <w:r w:rsidR="00E31BB9">
        <w:t xml:space="preserve">. Such object confusion </w:t>
      </w:r>
      <w:r w:rsidR="005E42AC">
        <w:t>create</w:t>
      </w:r>
      <w:r w:rsidR="00397FCD">
        <w:t>s</w:t>
      </w:r>
      <w:r w:rsidR="005E42AC">
        <w:t xml:space="preserve"> within the imaginat</w:t>
      </w:r>
      <w:r w:rsidR="003370D7">
        <w:t>ion a fantasy of woman as</w:t>
      </w:r>
      <w:r w:rsidR="008E3CC4">
        <w:t xml:space="preserve"> </w:t>
      </w:r>
      <w:r w:rsidR="003370D7">
        <w:t>other</w:t>
      </w:r>
      <w:r w:rsidR="00820C0A">
        <w:t xml:space="preserve"> and, concomitantly, the desire to be a woman</w:t>
      </w:r>
      <w:r w:rsidR="00E31BB9">
        <w:t xml:space="preserve"> in order</w:t>
      </w:r>
      <w:r w:rsidR="00820C0A">
        <w:t xml:space="preserve"> to become the hole at the heart of a knot that slips the noose of patriarchal law that nonetheless desires the evanishing</w:t>
      </w:r>
      <w:r w:rsidR="00E31BB9">
        <w:t>, feminine</w:t>
      </w:r>
      <w:r w:rsidR="00820C0A">
        <w:t xml:space="preserve"> object</w:t>
      </w:r>
      <w:r w:rsidR="00EF30F9">
        <w:t xml:space="preserve">. This fantasy, most problematically, </w:t>
      </w:r>
      <w:r w:rsidR="005E42AC">
        <w:t xml:space="preserve">can only be enjoyed through the vigorous and frequent recapitulation of </w:t>
      </w:r>
      <w:r w:rsidR="00EF30F9">
        <w:t xml:space="preserve">the </w:t>
      </w:r>
      <w:r w:rsidR="00320F97">
        <w:t>proliferating</w:t>
      </w:r>
      <w:r w:rsidR="00397FCD">
        <w:t xml:space="preserve"> fancy </w:t>
      </w:r>
      <w:r w:rsidR="00EF30F9">
        <w:t xml:space="preserve">of the </w:t>
      </w:r>
      <w:ins w:id="184" w:author="Copyeditor" w:date="2022-07-28T19:28:00Z">
        <w:r w:rsidR="000E0318">
          <w:t>O</w:t>
        </w:r>
      </w:ins>
      <w:del w:id="185" w:author="Copyeditor" w:date="2022-07-28T19:28:00Z">
        <w:r w:rsidR="00EF30F9" w:rsidDel="000E0318">
          <w:delText>o</w:delText>
        </w:r>
      </w:del>
      <w:r w:rsidR="00EF30F9">
        <w:t>ther as</w:t>
      </w:r>
      <w:r w:rsidR="00397FCD">
        <w:t xml:space="preserve"> absent</w:t>
      </w:r>
      <w:r w:rsidR="00EF30F9">
        <w:t xml:space="preserve"> object lacking or failing</w:t>
      </w:r>
      <w:r w:rsidR="00397FCD">
        <w:t xml:space="preserve"> to meet the strictures of the Oedipal order</w:t>
      </w:r>
      <w:r w:rsidR="003370D7">
        <w:t>.</w:t>
      </w:r>
      <w:r w:rsidR="004C0571">
        <w:t xml:space="preserve"> </w:t>
      </w:r>
    </w:p>
    <w:p w14:paraId="5D0AC55A" w14:textId="5A584A14" w:rsidR="008B7312" w:rsidRDefault="00D10144" w:rsidP="008806FA">
      <w:pPr>
        <w:spacing w:line="480" w:lineRule="auto"/>
      </w:pPr>
      <w:r>
        <w:tab/>
      </w:r>
      <w:r w:rsidR="001F3F84">
        <w:t xml:space="preserve">As opposed to such debauched imagination, </w:t>
      </w:r>
      <w:r w:rsidR="00E7441A">
        <w:t xml:space="preserve">Maria, </w:t>
      </w:r>
      <w:proofErr w:type="spellStart"/>
      <w:r w:rsidR="00E7441A">
        <w:t>Darnford</w:t>
      </w:r>
      <w:proofErr w:type="spellEnd"/>
      <w:r w:rsidR="00E7441A">
        <w:t>, and Jemima’s</w:t>
      </w:r>
      <w:r w:rsidR="003370D7">
        <w:t xml:space="preserve"> sequential autobiographical tales</w:t>
      </w:r>
      <w:r w:rsidR="003C0C0C">
        <w:t xml:space="preserve"> set out to identify</w:t>
      </w:r>
      <w:r>
        <w:t xml:space="preserve"> the </w:t>
      </w:r>
      <w:ins w:id="186" w:author="Copyeditor" w:date="2022-08-07T12:33:00Z">
        <w:r w:rsidR="00A91FA7">
          <w:t>S</w:t>
        </w:r>
      </w:ins>
      <w:del w:id="187" w:author="Copyeditor" w:date="2022-08-07T12:33:00Z">
        <w:r w:rsidDel="00A91FA7">
          <w:delText>s</w:delText>
        </w:r>
      </w:del>
      <w:r>
        <w:t>ymbolic and the castrating sign of the oppressive father</w:t>
      </w:r>
      <w:del w:id="188" w:author="Copyeditor" w:date="2022-07-28T19:29:00Z">
        <w:r w:rsidR="003370D7" w:rsidDel="000E0318">
          <w:delText>,</w:delText>
        </w:r>
      </w:del>
      <w:r>
        <w:t xml:space="preserve"> as they respectively tell of imprisonment in marriage, militarism, and prostitution. These stories</w:t>
      </w:r>
      <w:r w:rsidR="008B7312">
        <w:t xml:space="preserve">, though </w:t>
      </w:r>
      <w:r w:rsidR="004E4D24">
        <w:t xml:space="preserve">they offer </w:t>
      </w:r>
      <w:r w:rsidR="008B7312">
        <w:t xml:space="preserve">critiques of the patriarchal order, </w:t>
      </w:r>
      <w:del w:id="189" w:author="Copyeditor" w:date="2022-07-28T19:30:00Z">
        <w:r w:rsidR="004E4D24" w:rsidDel="000E0318">
          <w:delText>when they retell</w:delText>
        </w:r>
        <w:r w:rsidR="008B7312" w:rsidDel="000E0318">
          <w:delText xml:space="preserve"> </w:delText>
        </w:r>
        <w:r w:rsidR="004E4D24" w:rsidDel="000E0318">
          <w:delText xml:space="preserve">the woes of </w:delText>
        </w:r>
        <w:r w:rsidR="008B7312" w:rsidDel="000E0318">
          <w:delText>phallic law</w:delText>
        </w:r>
        <w:r w:rsidDel="000E0318">
          <w:delText xml:space="preserve"> </w:delText>
        </w:r>
      </w:del>
      <w:r>
        <w:t xml:space="preserve">may </w:t>
      </w:r>
      <w:r w:rsidR="00320F97">
        <w:t xml:space="preserve">perversely </w:t>
      </w:r>
      <w:r w:rsidR="008B7312">
        <w:t>reinforce</w:t>
      </w:r>
      <w:r>
        <w:t xml:space="preserve"> the more hetero-norm-core desires</w:t>
      </w:r>
      <w:ins w:id="190" w:author="Copyeditor" w:date="2022-07-28T19:30:00Z">
        <w:r w:rsidR="000E0318">
          <w:t xml:space="preserve"> when they retell the woes of phallic law</w:t>
        </w:r>
      </w:ins>
      <w:r w:rsidR="00E31BB9">
        <w:t>,</w:t>
      </w:r>
      <w:r w:rsidR="004E4D24">
        <w:t xml:space="preserve"> and</w:t>
      </w:r>
      <w:r w:rsidR="00E31BB9">
        <w:t xml:space="preserve"> they</w:t>
      </w:r>
      <w:r w:rsidR="004E4D24">
        <w:t xml:space="preserve"> subsequently </w:t>
      </w:r>
      <w:r>
        <w:t xml:space="preserve">cause Maria and </w:t>
      </w:r>
      <w:proofErr w:type="spellStart"/>
      <w:r>
        <w:t>Darnforth</w:t>
      </w:r>
      <w:proofErr w:type="spellEnd"/>
      <w:r>
        <w:t xml:space="preserve"> to have unprotected prison sex and </w:t>
      </w:r>
      <w:r w:rsidR="00E31BB9">
        <w:t xml:space="preserve">to </w:t>
      </w:r>
      <w:r>
        <w:t xml:space="preserve">veer into a potentially reproductive marriage plot. The consummation of </w:t>
      </w:r>
      <w:r w:rsidR="001C49BA">
        <w:t xml:space="preserve">phallic </w:t>
      </w:r>
      <w:r>
        <w:t xml:space="preserve">desire diverts Maria away from the jouissance found in </w:t>
      </w:r>
      <w:r w:rsidR="003370D7">
        <w:t xml:space="preserve">the marginalia’s </w:t>
      </w:r>
      <w:r>
        <w:t>shared</w:t>
      </w:r>
      <w:r w:rsidR="003370D7">
        <w:t xml:space="preserve"> posthuman affect</w:t>
      </w:r>
      <w:del w:id="191" w:author="Copyeditor" w:date="2022-07-28T19:31:00Z">
        <w:r w:rsidDel="000E0318">
          <w:delText xml:space="preserve">, </w:delText>
        </w:r>
      </w:del>
      <w:ins w:id="192" w:author="Copyeditor" w:date="2022-07-28T19:31:00Z">
        <w:r w:rsidR="000E0318">
          <w:t>—</w:t>
        </w:r>
      </w:ins>
      <w:r>
        <w:t>that textual assemblage of vibrant matter</w:t>
      </w:r>
      <w:del w:id="193" w:author="Copyeditor" w:date="2022-07-28T19:31:00Z">
        <w:r w:rsidR="003C0C0C" w:rsidDel="000E0318">
          <w:delText>,</w:delText>
        </w:r>
        <w:r w:rsidDel="000E0318">
          <w:delText xml:space="preserve"> </w:delText>
        </w:r>
      </w:del>
      <w:ins w:id="194" w:author="Copyeditor" w:date="2022-07-28T19:31:00Z">
        <w:r w:rsidR="000E0318">
          <w:t>—</w:t>
        </w:r>
      </w:ins>
      <w:r>
        <w:t xml:space="preserve">and locates her back in the phallic </w:t>
      </w:r>
      <w:ins w:id="195" w:author="Copyeditor" w:date="2022-08-07T12:39:00Z">
        <w:r w:rsidR="00C809FA">
          <w:t>I</w:t>
        </w:r>
      </w:ins>
      <w:del w:id="196" w:author="Copyeditor" w:date="2022-08-07T12:39:00Z">
        <w:r w:rsidDel="00C809FA">
          <w:delText>i</w:delText>
        </w:r>
      </w:del>
      <w:r>
        <w:t>maginary of protection and property</w:t>
      </w:r>
      <w:r w:rsidR="006765BE">
        <w:t xml:space="preserve"> and inevitably lead</w:t>
      </w:r>
      <w:r w:rsidR="00320F97">
        <w:t>s</w:t>
      </w:r>
      <w:r w:rsidR="006765BE">
        <w:t xml:space="preserve"> to </w:t>
      </w:r>
      <w:r w:rsidR="003C0C0C">
        <w:t>a capitulation to</w:t>
      </w:r>
      <w:r w:rsidR="006765BE">
        <w:t xml:space="preserve"> phallic institutions</w:t>
      </w:r>
      <w:r>
        <w:t>.</w:t>
      </w:r>
      <w:r w:rsidR="003C0C0C">
        <w:t xml:space="preserve"> This plot</w:t>
      </w:r>
      <w:r w:rsidR="008B7312">
        <w:t xml:space="preserve">, which replaces the possibility of </w:t>
      </w:r>
      <w:proofErr w:type="spellStart"/>
      <w:r w:rsidR="008B7312">
        <w:t>non</w:t>
      </w:r>
      <w:del w:id="197" w:author="Copyeditor" w:date="2022-07-28T19:32:00Z">
        <w:r w:rsidR="008B7312" w:rsidDel="000E0318">
          <w:delText>-</w:delText>
        </w:r>
      </w:del>
      <w:r w:rsidR="008B7312">
        <w:t>phallic</w:t>
      </w:r>
      <w:proofErr w:type="spellEnd"/>
      <w:r w:rsidR="008B7312">
        <w:t xml:space="preserve"> jouissance with real</w:t>
      </w:r>
      <w:del w:id="198" w:author="Copyeditor" w:date="2022-07-28T19:33:00Z">
        <w:r w:rsidR="008B7312" w:rsidDel="000E0318">
          <w:delText>,</w:delText>
        </w:r>
      </w:del>
      <w:r w:rsidR="008B7312">
        <w:t xml:space="preserve"> hetero</w:t>
      </w:r>
      <w:del w:id="199" w:author="Copyeditor" w:date="2022-07-28T19:33:00Z">
        <w:r w:rsidR="008B7312" w:rsidDel="000E0318">
          <w:delText>-</w:delText>
        </w:r>
      </w:del>
      <w:r w:rsidR="008B7312">
        <w:t>sex,</w:t>
      </w:r>
      <w:r w:rsidR="003C0C0C">
        <w:t xml:space="preserve"> is the inverse of the sequence </w:t>
      </w:r>
      <w:r w:rsidR="00320F97">
        <w:t>within</w:t>
      </w:r>
      <w:r w:rsidR="003C0C0C">
        <w:t xml:space="preserve"> </w:t>
      </w:r>
      <w:r w:rsidR="004B6C45">
        <w:rPr>
          <w:i/>
        </w:rPr>
        <w:t xml:space="preserve">Letters Written during a Short Residence, </w:t>
      </w:r>
      <w:r w:rsidR="003C0C0C">
        <w:t>where Wollstonecraft’s real sex and actual child with Gilbert Imlay are replaced by a posthuman textual jouissance</w:t>
      </w:r>
      <w:r w:rsidR="00FC24EF">
        <w:t xml:space="preserve">. </w:t>
      </w:r>
      <w:r w:rsidR="00C31B48">
        <w:t xml:space="preserve">Here </w:t>
      </w:r>
      <w:r w:rsidR="003C0C0C">
        <w:t xml:space="preserve">Wollstonecraft entangles herself and the image of Fanny with </w:t>
      </w:r>
      <w:proofErr w:type="spellStart"/>
      <w:r w:rsidR="003C0C0C">
        <w:t>Scandanavian</w:t>
      </w:r>
      <w:proofErr w:type="spellEnd"/>
      <w:r w:rsidR="003C0C0C">
        <w:t xml:space="preserve"> skies, forests, and waterways.</w:t>
      </w:r>
      <w:r w:rsidR="004E4D24">
        <w:t xml:space="preserve"> Such enmeshment </w:t>
      </w:r>
      <w:r w:rsidR="004E4D24">
        <w:lastRenderedPageBreak/>
        <w:t>with the non</w:t>
      </w:r>
      <w:del w:id="200" w:author="Copyeditor" w:date="2022-07-28T19:34:00Z">
        <w:r w:rsidR="004E4D24" w:rsidDel="000E0318">
          <w:delText>-</w:delText>
        </w:r>
      </w:del>
      <w:r w:rsidR="004E4D24">
        <w:t>verbal environment offers the possibility, though not the eventuality, of subtending the symbolic order and entering the realm of the Real.</w:t>
      </w:r>
      <w:r w:rsidR="008B7312">
        <w:t xml:space="preserve"> </w:t>
      </w:r>
      <w:r w:rsidR="00D52173">
        <w:t xml:space="preserve">In </w:t>
      </w:r>
      <w:r w:rsidR="00D52173">
        <w:rPr>
          <w:i/>
          <w:iCs/>
        </w:rPr>
        <w:t xml:space="preserve">Maria </w:t>
      </w:r>
      <w:r w:rsidR="00D52173">
        <w:t>we</w:t>
      </w:r>
      <w:r w:rsidR="003C0C0C">
        <w:t xml:space="preserve"> can see the reinstitution of phallic desire in </w:t>
      </w:r>
      <w:proofErr w:type="spellStart"/>
      <w:r w:rsidR="003C0C0C">
        <w:t>Darnford’s</w:t>
      </w:r>
      <w:proofErr w:type="spellEnd"/>
      <w:r w:rsidR="003C0C0C">
        <w:t xml:space="preserve"> release from the asylum after he re</w:t>
      </w:r>
      <w:del w:id="201" w:author="Copyeditor" w:date="2022-07-28T19:35:00Z">
        <w:r w:rsidR="003C0C0C" w:rsidDel="000E0318">
          <w:delText>-</w:delText>
        </w:r>
      </w:del>
      <w:r w:rsidR="003C0C0C">
        <w:t>establishes his phallic power in consum</w:t>
      </w:r>
      <w:r w:rsidR="00142B09">
        <w:t>m</w:t>
      </w:r>
      <w:r w:rsidR="003C0C0C">
        <w:t>ation and the freedom to desert Maria, not to mention his potential betrayal of her in some of the novel’s potential endings archived by Godwin.</w:t>
      </w:r>
      <w:r>
        <w:t xml:space="preserve"> </w:t>
      </w:r>
      <w:r w:rsidR="00330B0C">
        <w:t>What we might see as the polymorphous desire of the marginalia and the triadic friendship between</w:t>
      </w:r>
      <w:r>
        <w:t xml:space="preserve"> </w:t>
      </w:r>
      <w:proofErr w:type="spellStart"/>
      <w:r>
        <w:t>Darnford</w:t>
      </w:r>
      <w:proofErr w:type="spellEnd"/>
      <w:r w:rsidR="00330B0C">
        <w:t xml:space="preserve">, </w:t>
      </w:r>
      <w:r w:rsidR="007F21AF">
        <w:t>Maria</w:t>
      </w:r>
      <w:r w:rsidR="00330B0C">
        <w:t>, and Jemima</w:t>
      </w:r>
      <w:del w:id="202" w:author="Copyeditor" w:date="2022-07-28T19:37:00Z">
        <w:r w:rsidR="00330B0C" w:rsidDel="000E0318">
          <w:delText>,</w:delText>
        </w:r>
      </w:del>
      <w:r w:rsidR="00330B0C">
        <w:t xml:space="preserve"> becomes </w:t>
      </w:r>
      <w:r w:rsidR="00A70703">
        <w:t>caged</w:t>
      </w:r>
      <w:r w:rsidR="00330B0C">
        <w:t xml:space="preserve"> by the </w:t>
      </w:r>
      <w:r w:rsidR="00320F97">
        <w:t xml:space="preserve">cultural </w:t>
      </w:r>
      <w:r w:rsidR="008B7312">
        <w:t>and legal</w:t>
      </w:r>
      <w:r w:rsidR="00330B0C">
        <w:t xml:space="preserve"> </w:t>
      </w:r>
      <w:r w:rsidR="00A70703">
        <w:t>demands that, as David Sigler has argued, constitute desire through sexual difference and constrain sexual identity</w:t>
      </w:r>
      <w:commentRangeStart w:id="203"/>
      <w:r w:rsidR="00A70703">
        <w:t>.</w:t>
      </w:r>
      <w:commentRangeEnd w:id="203"/>
      <w:r w:rsidR="000E0318">
        <w:rPr>
          <w:rStyle w:val="CommentReference"/>
        </w:rPr>
        <w:commentReference w:id="203"/>
      </w:r>
      <w:r w:rsidR="00A70703">
        <w:t xml:space="preserve"> </w:t>
      </w:r>
      <w:r w:rsidR="004E4D24">
        <w:t xml:space="preserve">While Maria, </w:t>
      </w:r>
      <w:proofErr w:type="spellStart"/>
      <w:r w:rsidR="004E4D24">
        <w:t>Darnford</w:t>
      </w:r>
      <w:proofErr w:type="spellEnd"/>
      <w:r w:rsidR="004E4D24">
        <w:t>, and Jemima already constitute</w:t>
      </w:r>
      <w:r w:rsidR="004E5E81">
        <w:t xml:space="preserve"> a perversion of the psychoanalytic triad (mother-father-child), they collapse into the dyadic fantasy of Maria and </w:t>
      </w:r>
      <w:proofErr w:type="spellStart"/>
      <w:r w:rsidR="004E5E81">
        <w:t>Darnford’s</w:t>
      </w:r>
      <w:proofErr w:type="spellEnd"/>
      <w:r w:rsidR="004E5E81">
        <w:t xml:space="preserve"> </w:t>
      </w:r>
      <w:proofErr w:type="spellStart"/>
      <w:r w:rsidR="004E5E81">
        <w:t>restitutional</w:t>
      </w:r>
      <w:proofErr w:type="spellEnd"/>
      <w:r w:rsidR="004E5E81">
        <w:t xml:space="preserve"> heteronormativity. </w:t>
      </w:r>
      <w:r w:rsidR="00A70703">
        <w:t xml:space="preserve">Such control of enjoyment encourages perversion and </w:t>
      </w:r>
      <w:r w:rsidR="00330B0C">
        <w:t>cultivates</w:t>
      </w:r>
      <w:r w:rsidR="007F21AF">
        <w:t xml:space="preserve"> archetypal fantasies of gendered others, </w:t>
      </w:r>
      <w:r w:rsidR="00330B0C">
        <w:t xml:space="preserve">as the dyad becomes </w:t>
      </w:r>
      <w:r w:rsidR="007F21AF">
        <w:t>install</w:t>
      </w:r>
      <w:r w:rsidR="00330B0C">
        <w:t>ed</w:t>
      </w:r>
      <w:r w:rsidR="007F21AF">
        <w:t xml:space="preserve"> into a romance plot that leaves much to be desired in the way of female independence. </w:t>
      </w:r>
    </w:p>
    <w:p w14:paraId="3BB016BC" w14:textId="149AF7F7" w:rsidR="008B7312" w:rsidRDefault="007F21AF" w:rsidP="008806FA">
      <w:pPr>
        <w:spacing w:line="480" w:lineRule="auto"/>
        <w:ind w:firstLine="720"/>
      </w:pPr>
      <w:r>
        <w:t>Even</w:t>
      </w:r>
      <w:r w:rsidR="005E42AC">
        <w:t xml:space="preserve"> so, the text </w:t>
      </w:r>
      <w:r w:rsidR="00330B0C">
        <w:t xml:space="preserve">does not completely evanish the earlier </w:t>
      </w:r>
      <w:proofErr w:type="spellStart"/>
      <w:r w:rsidR="00330B0C">
        <w:t>polymorphousness</w:t>
      </w:r>
      <w:proofErr w:type="spellEnd"/>
      <w:r w:rsidR="00330B0C">
        <w:t xml:space="preserve"> of the triangulated marginalia, as if the text, once familiar with another form of jouissance, </w:t>
      </w:r>
      <w:r w:rsidR="005E42AC">
        <w:t>ca</w:t>
      </w:r>
      <w:r w:rsidR="007E24F4">
        <w:t xml:space="preserve">nnot help to proliferate itself. </w:t>
      </w:r>
      <w:r w:rsidR="00883D1A">
        <w:t xml:space="preserve">Maria and </w:t>
      </w:r>
      <w:proofErr w:type="spellStart"/>
      <w:r w:rsidR="00883D1A">
        <w:t>Darnford’s</w:t>
      </w:r>
      <w:proofErr w:type="spellEnd"/>
      <w:r w:rsidR="00F469FB">
        <w:t xml:space="preserve"> desire made real within </w:t>
      </w:r>
      <w:r w:rsidR="006B0A07">
        <w:t>their</w:t>
      </w:r>
      <w:r w:rsidR="00F469FB">
        <w:t xml:space="preserve"> psychosis</w:t>
      </w:r>
      <w:r w:rsidR="008B7312">
        <w:t xml:space="preserve"> almost autonomously</w:t>
      </w:r>
      <w:r w:rsidR="006B0A07">
        <w:t xml:space="preserve"> diffuses a dissipating</w:t>
      </w:r>
      <w:r w:rsidR="00F469FB">
        <w:t xml:space="preserve"> Real that </w:t>
      </w:r>
      <w:r w:rsidR="006B0A07">
        <w:t xml:space="preserve">exudes </w:t>
      </w:r>
      <w:r w:rsidR="005E42AC">
        <w:t>the</w:t>
      </w:r>
      <w:r w:rsidR="006B0A07">
        <w:t xml:space="preserve"> story’s impossible,</w:t>
      </w:r>
      <w:r w:rsidR="005E42AC">
        <w:t xml:space="preserve"> </w:t>
      </w:r>
      <w:proofErr w:type="spellStart"/>
      <w:r w:rsidR="006B0A07">
        <w:t>multiplicitous</w:t>
      </w:r>
      <w:proofErr w:type="spellEnd"/>
      <w:r w:rsidR="005E42AC">
        <w:t xml:space="preserve">, indeterminate endings. </w:t>
      </w:r>
      <w:r w:rsidR="000D0531">
        <w:t xml:space="preserve">While most </w:t>
      </w:r>
      <w:del w:id="204" w:author="Copyeditor" w:date="2022-07-28T19:44:00Z">
        <w:r w:rsidR="006B0A07" w:rsidRPr="000E0318" w:rsidDel="000E0318">
          <w:rPr>
            <w:iCs/>
            <w:rPrChange w:id="205" w:author="Copyeditor" w:date="2022-07-28T19:44:00Z">
              <w:rPr>
                <w:i/>
              </w:rPr>
            </w:rPrChange>
          </w:rPr>
          <w:delText>denouments</w:delText>
        </w:r>
      </w:del>
      <w:ins w:id="206" w:author="Copyeditor" w:date="2022-07-28T19:44:00Z">
        <w:r w:rsidR="000E0318" w:rsidRPr="000E0318">
          <w:rPr>
            <w:iCs/>
          </w:rPr>
          <w:t>denouements</w:t>
        </w:r>
      </w:ins>
      <w:r w:rsidR="000D0531">
        <w:t xml:space="preserve"> assume the infant has died and Maria falls prey to the law of the father that condemns her by the literal patriarchal law in divorce proce</w:t>
      </w:r>
      <w:r w:rsidR="008B7312">
        <w:t>e</w:t>
      </w:r>
      <w:r w:rsidR="000D0531">
        <w:t xml:space="preserve">dings, the return of the vision of her infant resurrects the hallucination of a jouissance outside the phallic </w:t>
      </w:r>
      <w:ins w:id="207" w:author="Copyeditor" w:date="2022-08-07T12:33:00Z">
        <w:r w:rsidR="007D5DB3">
          <w:t>S</w:t>
        </w:r>
      </w:ins>
      <w:del w:id="208" w:author="Copyeditor" w:date="2022-08-07T12:33:00Z">
        <w:r w:rsidR="000D0531" w:rsidDel="007D5DB3">
          <w:delText>s</w:delText>
        </w:r>
      </w:del>
      <w:r w:rsidR="000D0531">
        <w:t xml:space="preserve">ymbolic. At least one ending imagines that Jemima brings her back to Maria, and the three of them create a </w:t>
      </w:r>
      <w:r w:rsidR="000D0531">
        <w:lastRenderedPageBreak/>
        <w:t xml:space="preserve">female homosocial space </w:t>
      </w:r>
      <w:r w:rsidR="006B0A07">
        <w:t>safe</w:t>
      </w:r>
      <w:r w:rsidR="000D0531">
        <w:t xml:space="preserve"> from either </w:t>
      </w:r>
      <w:proofErr w:type="spellStart"/>
      <w:r w:rsidR="000D0531">
        <w:t>Venebles</w:t>
      </w:r>
      <w:proofErr w:type="spellEnd"/>
      <w:r w:rsidR="000D0531">
        <w:t xml:space="preserve"> or </w:t>
      </w:r>
      <w:proofErr w:type="spellStart"/>
      <w:r w:rsidR="000D0531">
        <w:t>Darnford</w:t>
      </w:r>
      <w:proofErr w:type="spellEnd"/>
      <w:r w:rsidR="000D0531">
        <w:t xml:space="preserve">. The idea that the babe might not be dead, or even might haunt the text and the family history it presents, offers an undead </w:t>
      </w:r>
      <w:ins w:id="209" w:author="Copyeditor" w:date="2022-08-07T12:34:00Z">
        <w:r w:rsidR="007D5DB3">
          <w:t>S</w:t>
        </w:r>
      </w:ins>
      <w:del w:id="210" w:author="Copyeditor" w:date="2022-08-07T12:34:00Z">
        <w:r w:rsidR="000D0531" w:rsidDel="007D5DB3">
          <w:delText>s</w:delText>
        </w:r>
      </w:del>
      <w:r w:rsidR="000D0531">
        <w:t xml:space="preserve">ymbolic of the future of a </w:t>
      </w:r>
      <w:proofErr w:type="spellStart"/>
      <w:r w:rsidR="000D0531">
        <w:t>non</w:t>
      </w:r>
      <w:del w:id="211" w:author="Copyeditor" w:date="2022-07-28T19:46:00Z">
        <w:r w:rsidR="000D0531" w:rsidDel="000E0318">
          <w:delText>-</w:delText>
        </w:r>
      </w:del>
      <w:r w:rsidR="000D0531">
        <w:t>heir</w:t>
      </w:r>
      <w:proofErr w:type="spellEnd"/>
      <w:r w:rsidR="000D0531">
        <w:t xml:space="preserve"> who might recreate the </w:t>
      </w:r>
      <w:ins w:id="212" w:author="Copyeditor" w:date="2022-08-07T12:34:00Z">
        <w:r w:rsidR="007D5DB3">
          <w:t>S</w:t>
        </w:r>
      </w:ins>
      <w:del w:id="213" w:author="Copyeditor" w:date="2022-08-07T12:34:00Z">
        <w:r w:rsidR="000D0531" w:rsidDel="007D5DB3">
          <w:delText>s</w:delText>
        </w:r>
      </w:del>
      <w:r w:rsidR="000D0531">
        <w:t xml:space="preserve">ymbolic altogether, however deranged our (and Maria’s) wish for her </w:t>
      </w:r>
      <w:r w:rsidR="008B7312">
        <w:t>existence</w:t>
      </w:r>
      <w:r w:rsidR="000D0531">
        <w:t xml:space="preserve">. </w:t>
      </w:r>
    </w:p>
    <w:p w14:paraId="0E752EEC" w14:textId="2CA5223F" w:rsidR="00FA6CD6" w:rsidRDefault="000D0531" w:rsidP="00DA72AE">
      <w:pPr>
        <w:spacing w:line="480" w:lineRule="auto"/>
        <w:ind w:firstLine="720"/>
      </w:pPr>
      <w:r>
        <w:t xml:space="preserve">The survival of the child amid the mad, bad, and dangerous asylum hysterics attests to </w:t>
      </w:r>
      <w:proofErr w:type="spellStart"/>
      <w:r>
        <w:t>Wollstoncraft’s</w:t>
      </w:r>
      <w:proofErr w:type="spellEnd"/>
      <w:r>
        <w:t xml:space="preserve"> early intimation that feminine delusion may be a necessary psychosis</w:t>
      </w:r>
      <w:r w:rsidR="006B0A07">
        <w:t xml:space="preserve">, one which </w:t>
      </w:r>
      <w:r>
        <w:t xml:space="preserve">wards off paralytic hysterics that would permanently imprison one inside the asylum’s institutional phallic order. Such a </w:t>
      </w:r>
      <w:proofErr w:type="spellStart"/>
      <w:r>
        <w:t>non</w:t>
      </w:r>
      <w:del w:id="214" w:author="Copyeditor" w:date="2022-07-28T19:48:00Z">
        <w:r w:rsidDel="000E0318">
          <w:delText>-</w:delText>
        </w:r>
      </w:del>
      <w:r>
        <w:t>phallic</w:t>
      </w:r>
      <w:proofErr w:type="spellEnd"/>
      <w:r>
        <w:t xml:space="preserve"> </w:t>
      </w:r>
      <w:del w:id="215" w:author="Copyeditor" w:date="2022-08-07T12:39:00Z">
        <w:r w:rsidDel="00C809FA">
          <w:delText>imaginary</w:delText>
        </w:r>
      </w:del>
      <w:ins w:id="216" w:author="Copyeditor" w:date="2022-08-07T12:39:00Z">
        <w:r w:rsidR="00C809FA">
          <w:t>Imaginary</w:t>
        </w:r>
      </w:ins>
      <w:r>
        <w:t xml:space="preserve">, it seems, can be created within the interstitial space of the asylum, but its existence, the possibility of its ontology, will always be labeled psychotic by the law of the father. Thus, if we were to take Wollstonecraft’s point of view, the Lacanian insistence </w:t>
      </w:r>
      <w:del w:id="217" w:author="Copyeditor" w:date="2022-07-28T19:48:00Z">
        <w:r w:rsidDel="000E0318">
          <w:delText xml:space="preserve">in </w:delText>
        </w:r>
      </w:del>
      <w:ins w:id="218" w:author="Copyeditor" w:date="2022-07-28T19:49:00Z">
        <w:r w:rsidR="000E0318">
          <w:t>on</w:t>
        </w:r>
      </w:ins>
      <w:ins w:id="219" w:author="Copyeditor" w:date="2022-07-28T19:48:00Z">
        <w:r w:rsidR="000E0318">
          <w:t xml:space="preserve"> </w:t>
        </w:r>
      </w:ins>
      <w:r>
        <w:t xml:space="preserve">the impossibility of </w:t>
      </w:r>
      <w:proofErr w:type="spellStart"/>
      <w:r w:rsidR="008B7312">
        <w:t>non</w:t>
      </w:r>
      <w:del w:id="220" w:author="Copyeditor" w:date="2022-07-28T19:48:00Z">
        <w:r w:rsidR="008B7312" w:rsidDel="000E0318">
          <w:delText>-</w:delText>
        </w:r>
      </w:del>
      <w:r w:rsidR="008B7312">
        <w:t>phallic</w:t>
      </w:r>
      <w:proofErr w:type="spellEnd"/>
      <w:r>
        <w:t xml:space="preserve"> jouissance</w:t>
      </w:r>
      <w:r w:rsidR="008B7312">
        <w:t xml:space="preserve"> (and its impossible </w:t>
      </w:r>
      <w:ins w:id="221" w:author="Copyeditor" w:date="2022-08-07T12:34:00Z">
        <w:r w:rsidR="007D5DB3">
          <w:t>S</w:t>
        </w:r>
      </w:ins>
      <w:del w:id="222" w:author="Copyeditor" w:date="2022-08-07T12:34:00Z">
        <w:r w:rsidR="008B7312" w:rsidDel="007D5DB3">
          <w:delText>s</w:delText>
        </w:r>
      </w:del>
      <w:r w:rsidR="008B7312">
        <w:t>ymbolic)</w:t>
      </w:r>
      <w:r>
        <w:t xml:space="preserve"> is itself another decrepit asylum built by acquiescence to the phallic law. This law of the father assumes that sanity adhere</w:t>
      </w:r>
      <w:ins w:id="223" w:author="Copyeditor" w:date="2022-07-28T19:49:00Z">
        <w:r w:rsidR="000E0318">
          <w:t>s</w:t>
        </w:r>
      </w:ins>
      <w:r>
        <w:t xml:space="preserve"> to the naturalization of a two-sex, gendered </w:t>
      </w:r>
      <w:r w:rsidR="006B0A07">
        <w:t>romance</w:t>
      </w:r>
      <w:r>
        <w:t xml:space="preserve"> as much as the separation of </w:t>
      </w:r>
      <w:r w:rsidR="006B0A07">
        <w:t xml:space="preserve">human </w:t>
      </w:r>
      <w:r>
        <w:t>subjects and</w:t>
      </w:r>
      <w:r w:rsidR="006B0A07">
        <w:t xml:space="preserve"> nonhuman</w:t>
      </w:r>
      <w:r>
        <w:t xml:space="preserve"> objects. It is the immense creativity of language and being itself, which we shall see most fully in</w:t>
      </w:r>
      <w:r>
        <w:rPr>
          <w:i/>
        </w:rPr>
        <w:t xml:space="preserve"> Letters</w:t>
      </w:r>
      <w:r>
        <w:t>, that has the capacity</w:t>
      </w:r>
      <w:ins w:id="224" w:author="Copyeditor" w:date="2022-07-28T19:50:00Z">
        <w:r w:rsidR="000E0318">
          <w:t xml:space="preserve"> to</w:t>
        </w:r>
      </w:ins>
      <w:r>
        <w:t xml:space="preserve"> imagine something other, something attached to all number of </w:t>
      </w:r>
      <w:r w:rsidR="004C1B19">
        <w:t>creative, porous</w:t>
      </w:r>
      <w:r>
        <w:t xml:space="preserve"> processes themselves. </w:t>
      </w:r>
      <w:r w:rsidR="005E42AC">
        <w:t xml:space="preserve">The novel </w:t>
      </w:r>
      <w:r>
        <w:t xml:space="preserve">thus </w:t>
      </w:r>
      <w:r w:rsidR="005E42AC">
        <w:t>resists</w:t>
      </w:r>
      <w:r>
        <w:t xml:space="preserve"> heteronormative</w:t>
      </w:r>
      <w:r w:rsidR="005E42AC">
        <w:t xml:space="preserve"> closure in its desire for impossible futurities, in an excess of</w:t>
      </w:r>
      <w:r w:rsidR="00736EDA">
        <w:t xml:space="preserve"> a speculative</w:t>
      </w:r>
      <w:r>
        <w:t xml:space="preserve"> </w:t>
      </w:r>
      <w:ins w:id="225" w:author="Copyeditor" w:date="2022-08-07T12:34:00Z">
        <w:r w:rsidR="007D5DB3">
          <w:t>S</w:t>
        </w:r>
      </w:ins>
      <w:del w:id="226" w:author="Copyeditor" w:date="2022-08-07T12:34:00Z">
        <w:r w:rsidDel="007D5DB3">
          <w:delText>s</w:delText>
        </w:r>
      </w:del>
      <w:r>
        <w:t>ymbolic</w:t>
      </w:r>
      <w:del w:id="227" w:author="Copyeditor" w:date="2022-07-28T19:51:00Z">
        <w:r w:rsidDel="000E0318">
          <w:delText>,</w:delText>
        </w:r>
      </w:del>
      <w:r>
        <w:t xml:space="preserve"> </w:t>
      </w:r>
      <w:r w:rsidR="005E42AC">
        <w:t xml:space="preserve">that </w:t>
      </w:r>
      <w:r w:rsidR="00590CA1">
        <w:t>surfeits</w:t>
      </w:r>
      <w:r w:rsidR="005E42AC">
        <w:t xml:space="preserve"> the Real</w:t>
      </w:r>
      <w:r>
        <w:t xml:space="preserve"> through</w:t>
      </w:r>
      <w:r w:rsidR="005E42AC">
        <w:t xml:space="preserve"> Wollstonecraft’s literary imagination.</w:t>
      </w:r>
      <w:r w:rsidR="008B7312">
        <w:t xml:space="preserve"> </w:t>
      </w:r>
    </w:p>
    <w:p w14:paraId="7687EE31" w14:textId="1F32CA2E" w:rsidR="006A301D" w:rsidRDefault="00432E3E" w:rsidP="008806FA">
      <w:pPr>
        <w:spacing w:line="480" w:lineRule="auto"/>
      </w:pPr>
      <w:r>
        <w:tab/>
      </w:r>
      <w:r w:rsidR="00505FF2">
        <w:t xml:space="preserve">Wollstonecraft </w:t>
      </w:r>
      <w:r w:rsidR="006219A0">
        <w:t>more fully</w:t>
      </w:r>
      <w:r w:rsidR="00505FF2">
        <w:t xml:space="preserve"> explore</w:t>
      </w:r>
      <w:r w:rsidR="006219A0">
        <w:t>s</w:t>
      </w:r>
      <w:r w:rsidR="00505FF2">
        <w:t xml:space="preserve"> the freedom to play with</w:t>
      </w:r>
      <w:r w:rsidR="00A46806">
        <w:t xml:space="preserve"> delusions of</w:t>
      </w:r>
      <w:r w:rsidR="00505FF2">
        <w:t xml:space="preserve"> feminine</w:t>
      </w:r>
      <w:r w:rsidR="00736EDA">
        <w:t xml:space="preserve">, </w:t>
      </w:r>
      <w:ins w:id="228" w:author="Copyeditor" w:date="2022-08-01T13:54:00Z">
        <w:r w:rsidR="000F73A6">
          <w:t xml:space="preserve">or </w:t>
        </w:r>
      </w:ins>
      <w:r w:rsidR="00736EDA">
        <w:t>even nonbinary</w:t>
      </w:r>
      <w:ins w:id="229" w:author="Copyeditor" w:date="2022-08-01T13:54:00Z">
        <w:r w:rsidR="000F73A6">
          <w:t>,</w:t>
        </w:r>
      </w:ins>
      <w:r w:rsidR="00505FF2">
        <w:t xml:space="preserve"> jouissance in </w:t>
      </w:r>
      <w:r w:rsidR="00505FF2">
        <w:rPr>
          <w:i/>
        </w:rPr>
        <w:t>Letter</w:t>
      </w:r>
      <w:r w:rsidR="00FC7F87">
        <w:rPr>
          <w:i/>
        </w:rPr>
        <w:t>s</w:t>
      </w:r>
      <w:r w:rsidR="00505FF2">
        <w:t>.</w:t>
      </w:r>
      <w:r w:rsidR="00E91668">
        <w:t xml:space="preserve"> Autobiographically, we might think of these letters as a hiatus between Wollstonecraft’s two suicide attempts that struggle with </w:t>
      </w:r>
      <w:r w:rsidR="00E91668">
        <w:lastRenderedPageBreak/>
        <w:t xml:space="preserve">the absence of </w:t>
      </w:r>
      <w:r w:rsidR="00EF4D9D">
        <w:t>her</w:t>
      </w:r>
      <w:r w:rsidR="00E91668">
        <w:t xml:space="preserve"> “real” personal object of desire (or </w:t>
      </w:r>
      <w:r w:rsidR="00B63CBA">
        <w:t>Imlay’s</w:t>
      </w:r>
      <w:r w:rsidR="00E91668">
        <w:t xml:space="preserve"> repudiation of </w:t>
      </w:r>
      <w:r w:rsidR="00B63CBA">
        <w:t>her</w:t>
      </w:r>
      <w:r w:rsidR="00E91668">
        <w:t xml:space="preserve"> as a </w:t>
      </w:r>
      <w:r w:rsidR="00B63CBA">
        <w:t>desiring subject</w:t>
      </w:r>
      <w:r w:rsidR="00E91668">
        <w:t>)</w:t>
      </w:r>
      <w:r w:rsidR="00635B6D">
        <w:t>.</w:t>
      </w:r>
      <w:r w:rsidR="00FC4691">
        <w:t xml:space="preserve"> In psychoanalytic terminology, we might say that she successfully substitutes </w:t>
      </w:r>
      <w:r w:rsidR="006219A0">
        <w:t xml:space="preserve">various nonhuman </w:t>
      </w:r>
      <w:r w:rsidR="00FC4691">
        <w:t xml:space="preserve">or partial </w:t>
      </w:r>
      <w:r w:rsidR="006219A0">
        <w:t>objects as an even greater epitome</w:t>
      </w:r>
      <w:r w:rsidR="00FC4691">
        <w:t xml:space="preserve"> than Imlay or her</w:t>
      </w:r>
      <w:r w:rsidR="006C079B">
        <w:t xml:space="preserve"> </w:t>
      </w:r>
      <w:r w:rsidR="009C189F">
        <w:t>self-representation</w:t>
      </w:r>
      <w:r w:rsidR="006219A0">
        <w:t xml:space="preserve"> of the </w:t>
      </w:r>
      <w:proofErr w:type="spellStart"/>
      <w:r w:rsidR="006219A0" w:rsidRPr="00FC4691">
        <w:rPr>
          <w:i/>
        </w:rPr>
        <w:t>objet</w:t>
      </w:r>
      <w:proofErr w:type="spellEnd"/>
      <w:r w:rsidR="006219A0" w:rsidRPr="00FC4691">
        <w:rPr>
          <w:i/>
        </w:rPr>
        <w:t xml:space="preserve"> petit a</w:t>
      </w:r>
      <w:r w:rsidR="00E91668">
        <w:t xml:space="preserve">. </w:t>
      </w:r>
      <w:r w:rsidR="006219A0">
        <w:t>Yet, while the actual letters sent to Imlay never arrive at their intended destination,</w:t>
      </w:r>
      <w:r w:rsidR="006A301D">
        <w:t xml:space="preserve"> </w:t>
      </w:r>
      <w:r w:rsidR="008B53BD">
        <w:t>t</w:t>
      </w:r>
      <w:r w:rsidR="006219A0">
        <w:t xml:space="preserve">heir vagrancy </w:t>
      </w:r>
      <w:r w:rsidR="006A301D">
        <w:t>eventually allows Wollstonecraft to rewrite them into a love letter to a jouissance freed from</w:t>
      </w:r>
      <w:r w:rsidR="00B63CBA">
        <w:t xml:space="preserve"> all of the following:</w:t>
      </w:r>
      <w:r w:rsidR="006A301D">
        <w:t xml:space="preserve"> a human object, the symbolic law of (Fanny’s) father, any </w:t>
      </w:r>
      <w:r w:rsidR="00B63CBA">
        <w:t>singl</w:t>
      </w:r>
      <w:ins w:id="230" w:author="Copyeditor" w:date="2022-08-05T20:44:00Z">
        <w:r w:rsidR="000963CF">
          <w:t>e</w:t>
        </w:r>
      </w:ins>
      <w:del w:id="231" w:author="Copyeditor" w:date="2022-08-05T20:44:00Z">
        <w:r w:rsidR="00B63CBA" w:rsidDel="000963CF">
          <w:delText>y</w:delText>
        </w:r>
      </w:del>
      <w:r w:rsidR="006A301D">
        <w:t xml:space="preserve"> object, </w:t>
      </w:r>
      <w:del w:id="232" w:author="Copyeditor" w:date="2022-08-01T14:26:00Z">
        <w:r w:rsidR="006A301D" w:rsidDel="000F73A6">
          <w:delText>or indeed</w:delText>
        </w:r>
      </w:del>
      <w:ins w:id="233" w:author="Copyeditor" w:date="2022-08-01T14:26:00Z">
        <w:r w:rsidR="000F73A6">
          <w:t>and</w:t>
        </w:r>
      </w:ins>
      <w:r w:rsidR="006A301D">
        <w:t xml:space="preserve"> </w:t>
      </w:r>
      <w:r w:rsidR="00B63CBA">
        <w:t>the notion of a</w:t>
      </w:r>
      <w:r w:rsidR="006A301D">
        <w:t xml:space="preserve"> discrete, self-enclosed object </w:t>
      </w:r>
      <w:r w:rsidR="006219A0">
        <w:t xml:space="preserve">that would try </w:t>
      </w:r>
      <w:del w:id="234" w:author="Copyeditor" w:date="2022-08-01T14:23:00Z">
        <w:r w:rsidR="006219A0" w:rsidDel="000F73A6">
          <w:delText xml:space="preserve">to </w:delText>
        </w:r>
      </w:del>
      <w:r w:rsidR="006219A0">
        <w:t>but fail to substitute for the lack at the heart of the phallus</w:t>
      </w:r>
      <w:r w:rsidR="006A301D">
        <w:t>. P</w:t>
      </w:r>
      <w:r w:rsidR="00E91668">
        <w:t>arted</w:t>
      </w:r>
      <w:r w:rsidR="00435120">
        <w:t>, however unintentionally,</w:t>
      </w:r>
      <w:r w:rsidR="00E91668">
        <w:t xml:space="preserve"> from </w:t>
      </w:r>
      <w:r w:rsidR="00B63CBA">
        <w:t xml:space="preserve">her human </w:t>
      </w:r>
      <w:r w:rsidR="00E91668">
        <w:t>desire</w:t>
      </w:r>
      <w:r w:rsidR="00435120">
        <w:t xml:space="preserve"> and its biopolitical </w:t>
      </w:r>
      <w:proofErr w:type="spellStart"/>
      <w:r w:rsidR="00435120">
        <w:t>teleologies</w:t>
      </w:r>
      <w:proofErr w:type="spellEnd"/>
      <w:r w:rsidR="00E91668">
        <w:t xml:space="preserve">, the narrator </w:t>
      </w:r>
      <w:r w:rsidR="006219A0">
        <w:t>lets</w:t>
      </w:r>
      <w:r w:rsidR="00E91668">
        <w:t xml:space="preserve"> her desires </w:t>
      </w:r>
      <w:r w:rsidR="006219A0">
        <w:t>roam in, around, and through</w:t>
      </w:r>
      <w:r w:rsidR="00E91668">
        <w:t xml:space="preserve"> a series </w:t>
      </w:r>
      <w:r w:rsidR="006A301D">
        <w:t xml:space="preserve">of </w:t>
      </w:r>
      <w:r w:rsidR="006219A0">
        <w:t>landscapes</w:t>
      </w:r>
      <w:r w:rsidR="005C2D86">
        <w:t xml:space="preserve"> and subjects</w:t>
      </w:r>
      <w:r w:rsidR="00435120">
        <w:t xml:space="preserve"> that</w:t>
      </w:r>
      <w:r w:rsidR="005C2D86">
        <w:t xml:space="preserve"> she cannot quite define</w:t>
      </w:r>
      <w:r w:rsidR="00435120">
        <w:t xml:space="preserve">. She successively meanders into </w:t>
      </w:r>
      <w:r w:rsidR="006A301D">
        <w:t xml:space="preserve">more vibrant materials that occasionally flow one into another, </w:t>
      </w:r>
      <w:del w:id="235" w:author="Copyeditor" w:date="2022-08-01T14:39:00Z">
        <w:r w:rsidR="006A301D" w:rsidDel="000F73A6">
          <w:delText xml:space="preserve">whose </w:delText>
        </w:r>
      </w:del>
      <w:ins w:id="236" w:author="Copyeditor" w:date="2022-08-01T14:39:00Z">
        <w:r w:rsidR="000F73A6">
          <w:t xml:space="preserve">creating an </w:t>
        </w:r>
      </w:ins>
      <w:r w:rsidR="005C2D86">
        <w:t>entanglement</w:t>
      </w:r>
      <w:r w:rsidR="006A301D">
        <w:t xml:space="preserve"> </w:t>
      </w:r>
      <w:del w:id="237" w:author="Copyeditor" w:date="2022-08-01T14:39:00Z">
        <w:r w:rsidR="006A301D" w:rsidDel="000F73A6">
          <w:delText xml:space="preserve">itself </w:delText>
        </w:r>
      </w:del>
      <w:ins w:id="238" w:author="Copyeditor" w:date="2022-08-01T14:39:00Z">
        <w:r w:rsidR="000F73A6">
          <w:t xml:space="preserve">that </w:t>
        </w:r>
      </w:ins>
      <w:r w:rsidR="006A301D">
        <w:t>momentarily obviates the lack and absence at the heart of psychoanalytic desire.</w:t>
      </w:r>
    </w:p>
    <w:p w14:paraId="2606A958" w14:textId="6CB46C63" w:rsidR="009C406B" w:rsidRDefault="00E91668" w:rsidP="008806FA">
      <w:pPr>
        <w:spacing w:line="480" w:lineRule="auto"/>
      </w:pPr>
      <w:r>
        <w:t xml:space="preserve"> </w:t>
      </w:r>
      <w:r w:rsidR="00432E3E">
        <w:tab/>
      </w:r>
      <w:r w:rsidR="00266314">
        <w:rPr>
          <w:i/>
        </w:rPr>
        <w:t xml:space="preserve">Letters </w:t>
      </w:r>
      <w:r w:rsidR="00266314">
        <w:t>dialectically oscill</w:t>
      </w:r>
      <w:r w:rsidR="005C2D86">
        <w:t xml:space="preserve">ates between sociological, </w:t>
      </w:r>
      <w:r w:rsidR="008804A4">
        <w:t>e</w:t>
      </w:r>
      <w:r w:rsidR="00266314">
        <w:t>th</w:t>
      </w:r>
      <w:r w:rsidR="008804A4">
        <w:t>n</w:t>
      </w:r>
      <w:r w:rsidR="00266314">
        <w:t xml:space="preserve">ographic observations about </w:t>
      </w:r>
      <w:r w:rsidR="00074286">
        <w:t>Scandinavia</w:t>
      </w:r>
      <w:r w:rsidR="00266314">
        <w:t xml:space="preserve"> </w:t>
      </w:r>
      <w:r w:rsidR="005C2D86">
        <w:t>and</w:t>
      </w:r>
      <w:r w:rsidR="00266314">
        <w:t xml:space="preserve"> some intense mutual masturbation of Wollstonecraft and nature itself. </w:t>
      </w:r>
      <w:r w:rsidR="004922E1">
        <w:t>This pleasure</w:t>
      </w:r>
      <w:r w:rsidR="00506AC2">
        <w:t xml:space="preserve"> occurs most </w:t>
      </w:r>
      <w:r w:rsidR="005C2D86">
        <w:t>intensely</w:t>
      </w:r>
      <w:r w:rsidR="00506AC2">
        <w:t xml:space="preserve"> when the speaker experiences jouissance with the landscape </w:t>
      </w:r>
      <w:r w:rsidR="005C2D86">
        <w:t>as</w:t>
      </w:r>
      <w:r w:rsidR="00506AC2">
        <w:t xml:space="preserve"> she literally exchanges materiality with it</w:t>
      </w:r>
      <w:r w:rsidR="00435120">
        <w:t xml:space="preserve">. She </w:t>
      </w:r>
      <w:r w:rsidR="00432E3E">
        <w:t>describes th</w:t>
      </w:r>
      <w:r w:rsidR="00435120">
        <w:t>is</w:t>
      </w:r>
      <w:r w:rsidR="00432E3E">
        <w:t xml:space="preserve"> phenomenon through language that slips and slides through its substitutive signifiers</w:t>
      </w:r>
      <w:r w:rsidR="00506AC2">
        <w:t>.</w:t>
      </w:r>
      <w:r w:rsidR="004922E1">
        <w:t xml:space="preserve"> </w:t>
      </w:r>
      <w:r w:rsidR="00A06BF7">
        <w:t xml:space="preserve">Having established her “desultory manner” quite soundly by the time she arrives in Norway, the speaker of the letters, particularly when describing nature’s materiality and the affects circulating within these scenes, rises to a lyrical lilt whose </w:t>
      </w:r>
      <w:proofErr w:type="spellStart"/>
      <w:r w:rsidR="005C326F">
        <w:rPr>
          <w:i/>
        </w:rPr>
        <w:t>é</w:t>
      </w:r>
      <w:r w:rsidR="00A06BF7" w:rsidRPr="00A06BF7">
        <w:rPr>
          <w:i/>
        </w:rPr>
        <w:t>criture</w:t>
      </w:r>
      <w:proofErr w:type="spellEnd"/>
      <w:r w:rsidR="00A06BF7">
        <w:t xml:space="preserve"> creates something of a posthuman jouissance</w:t>
      </w:r>
      <w:commentRangeStart w:id="239"/>
      <w:r w:rsidR="00A06BF7">
        <w:t>.</w:t>
      </w:r>
      <w:commentRangeEnd w:id="239"/>
      <w:r w:rsidR="000F73A6">
        <w:rPr>
          <w:rStyle w:val="CommentReference"/>
        </w:rPr>
        <w:commentReference w:id="239"/>
      </w:r>
      <w:r w:rsidR="00A06BF7">
        <w:t xml:space="preserve"> </w:t>
      </w:r>
      <w:r w:rsidR="00506AC2">
        <w:t>Resounding a fairly keening pitch</w:t>
      </w:r>
      <w:r w:rsidR="005C326F">
        <w:t xml:space="preserve"> while looking down upon the ocean from a precipice outside </w:t>
      </w:r>
      <w:proofErr w:type="spellStart"/>
      <w:r w:rsidR="005C326F">
        <w:t>Tønsberg</w:t>
      </w:r>
      <w:proofErr w:type="spellEnd"/>
      <w:r w:rsidR="00506AC2">
        <w:t xml:space="preserve">, </w:t>
      </w:r>
      <w:r w:rsidR="00EF3635">
        <w:t xml:space="preserve">she </w:t>
      </w:r>
      <w:r w:rsidR="004922E1">
        <w:t>writes,</w:t>
      </w:r>
      <w:r w:rsidR="004922E1">
        <w:rPr>
          <w:i/>
        </w:rPr>
        <w:t xml:space="preserve"> </w:t>
      </w:r>
      <w:r w:rsidR="004922E1">
        <w:t xml:space="preserve">“With what ineffable </w:t>
      </w:r>
      <w:r w:rsidR="004922E1">
        <w:lastRenderedPageBreak/>
        <w:t xml:space="preserve">pleasure have I not gazed—and gazed again, losing my breath through my eyes—my very soul diffused itself in the agitated waves, melted in the freshening breeze, or, taking its flight with fairy wing, to the misty mountains which bounded the prospect, fancy </w:t>
      </w:r>
      <w:proofErr w:type="spellStart"/>
      <w:r w:rsidR="004922E1">
        <w:t>tript</w:t>
      </w:r>
      <w:proofErr w:type="spellEnd"/>
      <w:r w:rsidR="004922E1">
        <w:t xml:space="preserve"> </w:t>
      </w:r>
      <w:r w:rsidR="00A83F26">
        <w:t xml:space="preserve">[sic] </w:t>
      </w:r>
      <w:r w:rsidR="004922E1">
        <w:t>over new lawns</w:t>
      </w:r>
      <w:del w:id="240" w:author="Copyeditor" w:date="2022-08-01T14:48:00Z">
        <w:r w:rsidR="00A83F26" w:rsidDel="000F73A6">
          <w:delText xml:space="preserve"> . . .</w:delText>
        </w:r>
      </w:del>
      <w:r w:rsidR="004922E1">
        <w:t>” (</w:t>
      </w:r>
      <w:del w:id="241" w:author="Copyeditor" w:date="2022-08-01T14:49:00Z">
        <w:r w:rsidR="00F406AD" w:rsidDel="000F73A6">
          <w:rPr>
            <w:i/>
            <w:iCs/>
          </w:rPr>
          <w:delText xml:space="preserve">Letters </w:delText>
        </w:r>
      </w:del>
      <w:r w:rsidR="005C326F">
        <w:t>50</w:t>
      </w:r>
      <w:r w:rsidR="004922E1">
        <w:t xml:space="preserve">). She follows this description, in the next paragraph, with the very quotable line, “I </w:t>
      </w:r>
      <w:proofErr w:type="spellStart"/>
      <w:r w:rsidR="004922E1">
        <w:t>endeavoured</w:t>
      </w:r>
      <w:proofErr w:type="spellEnd"/>
      <w:r w:rsidR="004922E1">
        <w:t xml:space="preserve"> to calm an impetuous tide—laboring to make my feelings take an orderly </w:t>
      </w:r>
      <w:proofErr w:type="gramStart"/>
      <w:r w:rsidR="004922E1">
        <w:t>course.—</w:t>
      </w:r>
      <w:proofErr w:type="gramEnd"/>
      <w:r w:rsidR="004922E1">
        <w:t>It was striving against the stream” (50).</w:t>
      </w:r>
      <w:r w:rsidR="008B53BD">
        <w:t xml:space="preserve"> This feminine gush</w:t>
      </w:r>
      <w:r w:rsidR="00506AC2">
        <w:t xml:space="preserve"> </w:t>
      </w:r>
      <w:r w:rsidR="00432E3E">
        <w:t xml:space="preserve">may partake in the vibrations of sensibility so often wrought through metaphors of swiftly </w:t>
      </w:r>
      <w:del w:id="242" w:author="Copyeditor" w:date="2022-08-01T15:06:00Z">
        <w:r w:rsidR="00432E3E" w:rsidDel="000F73A6">
          <w:delText>titling</w:delText>
        </w:r>
      </w:del>
      <w:ins w:id="243" w:author="Copyeditor" w:date="2022-08-01T15:06:00Z">
        <w:r w:rsidR="000F73A6">
          <w:t>tilting</w:t>
        </w:r>
      </w:ins>
      <w:r w:rsidR="00432E3E">
        <w:t xml:space="preserve"> winds and waters</w:t>
      </w:r>
      <w:r w:rsidR="00672829">
        <w:t>. Y</w:t>
      </w:r>
      <w:r w:rsidR="00432E3E">
        <w:t>et</w:t>
      </w:r>
      <w:r w:rsidR="001478D5">
        <w:t>,</w:t>
      </w:r>
      <w:r w:rsidR="00432E3E">
        <w:t xml:space="preserve"> here</w:t>
      </w:r>
      <w:r w:rsidR="001478D5">
        <w:t>,</w:t>
      </w:r>
      <w:r w:rsidR="00432E3E">
        <w:t xml:space="preserve"> the description also registers that gush</w:t>
      </w:r>
      <w:r w:rsidR="009954F3">
        <w:t xml:space="preserve"> and pull</w:t>
      </w:r>
      <w:r w:rsidR="00432E3E">
        <w:t xml:space="preserve"> of desire</w:t>
      </w:r>
      <w:r w:rsidR="00672829">
        <w:t>—</w:t>
      </w:r>
      <w:r w:rsidR="009954F3">
        <w:t xml:space="preserve">the pleasures of gazing and losing breath, the diffusion and loss of the subject into others, a series of objects </w:t>
      </w:r>
      <w:r w:rsidR="009C406B">
        <w:t xml:space="preserve">that are themselves already indiscrete. The agitated waves, </w:t>
      </w:r>
      <w:del w:id="244" w:author="Copyeditor" w:date="2022-08-01T15:07:00Z">
        <w:r w:rsidR="009C406B" w:rsidDel="000F73A6">
          <w:delText xml:space="preserve">the </w:delText>
        </w:r>
      </w:del>
      <w:r w:rsidR="009C406B">
        <w:t xml:space="preserve">freshening breeze, </w:t>
      </w:r>
      <w:del w:id="245" w:author="Copyeditor" w:date="2022-08-01T15:07:00Z">
        <w:r w:rsidR="009C406B" w:rsidDel="000F73A6">
          <w:delText xml:space="preserve">the </w:delText>
        </w:r>
      </w:del>
      <w:r w:rsidR="009C406B">
        <w:t>fairy wing, misty mountains</w:t>
      </w:r>
      <w:r w:rsidR="00085727">
        <w:t>,</w:t>
      </w:r>
      <w:r w:rsidR="009C406B">
        <w:t xml:space="preserve"> and new lawns all bespeak a fluxing materiality, perhaps something close</w:t>
      </w:r>
      <w:r w:rsidR="00085727">
        <w:t>st, in psychoanalytic terms,</w:t>
      </w:r>
      <w:r w:rsidR="009C406B">
        <w:t xml:space="preserve"> to what </w:t>
      </w:r>
      <w:del w:id="246" w:author="Copyeditor" w:date="2022-08-01T15:08:00Z">
        <w:r w:rsidR="009C406B" w:rsidDel="000F73A6">
          <w:delText xml:space="preserve">Bracha </w:delText>
        </w:r>
      </w:del>
      <w:r w:rsidR="009C406B">
        <w:t>Ettinger would call a part-object or part-subject. The intermingling of the human and nonhuman occurs</w:t>
      </w:r>
      <w:ins w:id="247" w:author="Copyeditor" w:date="2022-08-01T15:11:00Z">
        <w:r w:rsidR="000F73A6">
          <w:t xml:space="preserve"> in</w:t>
        </w:r>
      </w:ins>
      <w:del w:id="248" w:author="Copyeditor" w:date="2022-08-01T15:11:00Z">
        <w:r w:rsidR="009C406B" w:rsidDel="000F73A6">
          <w:delText>,</w:delText>
        </w:r>
      </w:del>
      <w:r w:rsidR="009C406B">
        <w:t xml:space="preserve"> or leads to</w:t>
      </w:r>
      <w:del w:id="249" w:author="Copyeditor" w:date="2022-08-01T15:11:00Z">
        <w:r w:rsidR="009C406B" w:rsidDel="000F73A6">
          <w:delText>,</w:delText>
        </w:r>
      </w:del>
      <w:r w:rsidR="009C406B">
        <w:t xml:space="preserve"> those </w:t>
      </w:r>
      <w:r w:rsidR="00672829">
        <w:t>maternal tides of labor and laboring</w:t>
      </w:r>
      <w:r w:rsidR="009C406B">
        <w:t>,</w:t>
      </w:r>
      <w:r w:rsidR="00506AC2">
        <w:t xml:space="preserve"> </w:t>
      </w:r>
      <w:ins w:id="250" w:author="Copyeditor" w:date="2022-08-01T15:13:00Z">
        <w:r w:rsidR="000F73A6">
          <w:t xml:space="preserve">just </w:t>
        </w:r>
      </w:ins>
      <w:r w:rsidR="00506AC2">
        <w:t>as Wollstonecraft’s chiastic description of one in terms of the other—the tide as female ejaculation</w:t>
      </w:r>
      <w:r w:rsidR="00085727">
        <w:t xml:space="preserve">, </w:t>
      </w:r>
      <w:r w:rsidR="00506AC2">
        <w:t>the speaker’s body as literally melting into thin air</w:t>
      </w:r>
      <w:r w:rsidR="00085727">
        <w:t>. The laboring to make and unmake feelings</w:t>
      </w:r>
      <w:del w:id="251" w:author="Copyeditor" w:date="2022-08-01T15:28:00Z">
        <w:r w:rsidR="00085727" w:rsidDel="000F73A6">
          <w:delText xml:space="preserve">, </w:delText>
        </w:r>
      </w:del>
      <w:ins w:id="252" w:author="Copyeditor" w:date="2022-08-01T15:28:00Z">
        <w:r w:rsidR="000F73A6">
          <w:t>—</w:t>
        </w:r>
      </w:ins>
      <w:r w:rsidR="00085727">
        <w:t xml:space="preserve">those new materialist impersonal affects, that matter and energy that circulates through human and nonhuman, </w:t>
      </w:r>
      <w:commentRangeStart w:id="253"/>
      <w:r w:rsidR="00506AC2">
        <w:t>entangl</w:t>
      </w:r>
      <w:ins w:id="254" w:author="Copyeditor" w:date="2022-08-01T15:30:00Z">
        <w:r w:rsidR="000F73A6">
          <w:t>ing</w:t>
        </w:r>
      </w:ins>
      <w:del w:id="255" w:author="Copyeditor" w:date="2022-08-01T15:30:00Z">
        <w:r w:rsidR="00506AC2" w:rsidDel="000F73A6">
          <w:delText>es</w:delText>
        </w:r>
      </w:del>
      <w:r w:rsidR="00506AC2">
        <w:t xml:space="preserve"> them both</w:t>
      </w:r>
      <w:commentRangeEnd w:id="253"/>
      <w:r w:rsidR="000F73A6">
        <w:rPr>
          <w:rStyle w:val="CommentReference"/>
        </w:rPr>
        <w:commentReference w:id="253"/>
      </w:r>
      <w:r w:rsidR="00085727">
        <w:t xml:space="preserve"> into something more than the feminized natural body of part-objects and part-subjects</w:t>
      </w:r>
      <w:r w:rsidR="00506AC2">
        <w:t>.</w:t>
      </w:r>
      <w:r w:rsidR="004922E1">
        <w:t xml:space="preserve"> </w:t>
      </w:r>
    </w:p>
    <w:p w14:paraId="042E8B40" w14:textId="7A757342" w:rsidR="00847517" w:rsidRDefault="009C406B" w:rsidP="008806FA">
      <w:pPr>
        <w:spacing w:line="480" w:lineRule="auto"/>
      </w:pPr>
      <w:r>
        <w:tab/>
      </w:r>
      <w:r w:rsidR="004922E1">
        <w:t>As I’ve argued elsewhere, Wollstonecraft, like many other women writers of the Romantic period often uses this type of personification not to anthropomorphize nature</w:t>
      </w:r>
      <w:del w:id="256" w:author="Copyeditor" w:date="2022-08-01T15:32:00Z">
        <w:r w:rsidR="004922E1" w:rsidDel="000F73A6">
          <w:delText>,</w:delText>
        </w:r>
      </w:del>
      <w:r w:rsidR="004922E1">
        <w:t xml:space="preserve"> but to </w:t>
      </w:r>
      <w:r w:rsidR="009E2A8C">
        <w:t>intertwine</w:t>
      </w:r>
      <w:r w:rsidR="004922E1">
        <w:t xml:space="preserve"> </w:t>
      </w:r>
      <w:r w:rsidR="00847517">
        <w:t xml:space="preserve">irretrievably </w:t>
      </w:r>
      <w:r w:rsidR="004922E1">
        <w:t>human and non</w:t>
      </w:r>
      <w:r w:rsidR="00EF3635">
        <w:t>h</w:t>
      </w:r>
      <w:r w:rsidR="004922E1">
        <w:t>uman</w:t>
      </w:r>
      <w:ins w:id="257" w:author="Copyeditor" w:date="2022-08-01T15:34:00Z">
        <w:r w:rsidR="000F73A6">
          <w:t xml:space="preserve"> </w:t>
        </w:r>
      </w:ins>
      <w:del w:id="258" w:author="Copyeditor" w:date="2022-08-01T15:34:00Z">
        <w:r w:rsidR="009E2A8C" w:rsidDel="000F73A6">
          <w:delText>—</w:delText>
        </w:r>
      </w:del>
      <w:r w:rsidR="009E2A8C">
        <w:t>on a material level, not just metaphorically</w:t>
      </w:r>
      <w:r w:rsidR="004922E1">
        <w:t>.</w:t>
      </w:r>
      <w:r w:rsidR="008B53BD">
        <w:rPr>
          <w:rStyle w:val="EndnoteReference"/>
        </w:rPr>
        <w:endnoteReference w:id="10"/>
      </w:r>
      <w:r w:rsidR="00465BF6">
        <w:t xml:space="preserve"> </w:t>
      </w:r>
      <w:r w:rsidR="00332CB3">
        <w:t xml:space="preserve">At a later moment, in the forests of </w:t>
      </w:r>
      <w:proofErr w:type="spellStart"/>
      <w:r w:rsidR="00332CB3">
        <w:t>T</w:t>
      </w:r>
      <w:r w:rsidR="00C76843">
        <w:t>ø</w:t>
      </w:r>
      <w:r w:rsidR="00332CB3">
        <w:t>nsberg</w:t>
      </w:r>
      <w:proofErr w:type="spellEnd"/>
      <w:r w:rsidR="00332CB3">
        <w:t xml:space="preserve">, Wollstonecraft takes the </w:t>
      </w:r>
      <w:r w:rsidR="00332CB3">
        <w:lastRenderedPageBreak/>
        <w:t>reverse tactic of personifying the trees: “Not nymphs, but philosophers, seemed to inhabit them—ever musing; I could scarcely conceive that they were without some conscious existence—without a calm enjoyment of the</w:t>
      </w:r>
      <w:r w:rsidR="006B7356">
        <w:t xml:space="preserve"> pleasure they diffused” (</w:t>
      </w:r>
      <w:r w:rsidR="00137292">
        <w:rPr>
          <w:i/>
          <w:iCs/>
        </w:rPr>
        <w:t xml:space="preserve">Letters </w:t>
      </w:r>
      <w:r w:rsidR="006B7356">
        <w:t>57). Sounding rather like F. W. Schelling writing of plant souls, the speaker pose</w:t>
      </w:r>
      <w:ins w:id="259" w:author="Copyeditor" w:date="2022-08-01T15:36:00Z">
        <w:r w:rsidR="000F73A6">
          <w:t>s</w:t>
        </w:r>
      </w:ins>
      <w:r w:rsidR="006B7356">
        <w:t xml:space="preserve"> trees as musing philosophers who</w:t>
      </w:r>
      <w:r w:rsidR="0080280A">
        <w:t xml:space="preserve"> spread their consciousness and musings through diffusion.</w:t>
      </w:r>
      <w:r w:rsidR="00A06BF7">
        <w:rPr>
          <w:rStyle w:val="EndnoteReference"/>
        </w:rPr>
        <w:endnoteReference w:id="11"/>
      </w:r>
      <w:r w:rsidR="0080280A">
        <w:t xml:space="preserve"> Though </w:t>
      </w:r>
      <w:r w:rsidR="0080280A" w:rsidRPr="000F73A6">
        <w:rPr>
          <w:i/>
          <w:iCs/>
          <w:rPrChange w:id="260" w:author="Copyeditor" w:date="2022-08-01T15:41:00Z">
            <w:rPr/>
          </w:rPrChange>
        </w:rPr>
        <w:t>to diffuse</w:t>
      </w:r>
      <w:r w:rsidR="0080280A">
        <w:t xml:space="preserve"> could be material or immaterial, the word may </w:t>
      </w:r>
      <w:del w:id="261" w:author="Copyeditor" w:date="2022-08-01T15:38:00Z">
        <w:r w:rsidR="0080280A" w:rsidDel="000F73A6">
          <w:delText xml:space="preserve">hint </w:delText>
        </w:r>
      </w:del>
      <w:del w:id="262" w:author="Copyeditor" w:date="2022-08-01T15:42:00Z">
        <w:r w:rsidR="0080280A" w:rsidDel="000F73A6">
          <w:delText xml:space="preserve">at least, or </w:delText>
        </w:r>
      </w:del>
      <w:r w:rsidR="0080280A">
        <w:t xml:space="preserve">anticipate two material meanings arising, according to the OED, at the start of the nineteenth century—to cause two substances to intermingle </w:t>
      </w:r>
      <w:del w:id="263" w:author="Copyeditor" w:date="2022-08-01T15:43:00Z">
        <w:r w:rsidR="0080280A" w:rsidDel="000F73A6">
          <w:delText xml:space="preserve">or </w:delText>
        </w:r>
      </w:del>
      <w:ins w:id="264" w:author="Copyeditor" w:date="2022-08-01T15:43:00Z">
        <w:r w:rsidR="000F73A6">
          <w:t xml:space="preserve">and </w:t>
        </w:r>
      </w:ins>
      <w:r w:rsidR="0080280A">
        <w:t>to spread one’s limbs out. Such a dispersal literally, physically extends pleasure mutually enjoyed through a posthuman jouissance</w:t>
      </w:r>
      <w:r w:rsidR="00847517">
        <w:t xml:space="preserve">. That is, a surplus of enjoyment transpires </w:t>
      </w:r>
      <w:r w:rsidR="00393350">
        <w:t>in</w:t>
      </w:r>
      <w:r w:rsidR="00847517">
        <w:t xml:space="preserve"> the </w:t>
      </w:r>
      <w:r w:rsidR="00393350">
        <w:t>diffusion</w:t>
      </w:r>
      <w:r w:rsidR="00847517">
        <w:t xml:space="preserve"> of human and nonhuman</w:t>
      </w:r>
      <w:r w:rsidR="00393350">
        <w:t>, through</w:t>
      </w:r>
      <w:r w:rsidR="00847517">
        <w:t xml:space="preserve"> </w:t>
      </w:r>
      <w:r w:rsidR="00393350">
        <w:t>intertwined play of</w:t>
      </w:r>
      <w:r w:rsidR="00847517">
        <w:t xml:space="preserve"> </w:t>
      </w:r>
      <w:proofErr w:type="spellStart"/>
      <w:r w:rsidR="00847517">
        <w:t>materialit</w:t>
      </w:r>
      <w:r w:rsidR="00393350">
        <w:t>ies</w:t>
      </w:r>
      <w:proofErr w:type="spellEnd"/>
      <w:r w:rsidR="00847517">
        <w:t xml:space="preserve"> and </w:t>
      </w:r>
      <w:proofErr w:type="spellStart"/>
      <w:r w:rsidR="00393350">
        <w:t>é</w:t>
      </w:r>
      <w:r w:rsidR="00393350">
        <w:rPr>
          <w:i/>
        </w:rPr>
        <w:t>criture</w:t>
      </w:r>
      <w:proofErr w:type="spellEnd"/>
      <w:r w:rsidR="00847517">
        <w:t>.</w:t>
      </w:r>
      <w:r w:rsidR="0080280A">
        <w:t xml:space="preserve"> </w:t>
      </w:r>
    </w:p>
    <w:p w14:paraId="5EDB3249" w14:textId="0B70E69E" w:rsidR="006709E1" w:rsidRDefault="0080280A" w:rsidP="008806FA">
      <w:pPr>
        <w:spacing w:line="480" w:lineRule="auto"/>
        <w:ind w:firstLine="720"/>
      </w:pPr>
      <w:r>
        <w:t>While such apostrophes begin in anthropomorphic play, they end in something much more mutual and entangled</w:t>
      </w:r>
      <w:del w:id="265" w:author="Copyeditor" w:date="2022-08-01T15:47:00Z">
        <w:r w:rsidDel="000F73A6">
          <w:delText>,</w:delText>
        </w:r>
      </w:del>
      <w:r>
        <w:t xml:space="preserve"> as language enables pleasure to pass over (or through) the </w:t>
      </w:r>
      <w:r w:rsidR="00A56903">
        <w:t xml:space="preserve">(Oedipal) </w:t>
      </w:r>
      <w:ins w:id="266" w:author="Copyeditor" w:date="2022-08-07T12:34:00Z">
        <w:r w:rsidR="007D5DB3">
          <w:t>S</w:t>
        </w:r>
      </w:ins>
      <w:del w:id="267" w:author="Copyeditor" w:date="2022-08-07T12:34:00Z">
        <w:r w:rsidDel="007D5DB3">
          <w:delText>s</w:delText>
        </w:r>
      </w:del>
      <w:r>
        <w:t xml:space="preserve">ymbolic and </w:t>
      </w:r>
      <w:proofErr w:type="spellStart"/>
      <w:r w:rsidRPr="00FF274E">
        <w:rPr>
          <w:i/>
        </w:rPr>
        <w:t>objet</w:t>
      </w:r>
      <w:proofErr w:type="spellEnd"/>
      <w:r w:rsidRPr="00FF274E">
        <w:rPr>
          <w:i/>
        </w:rPr>
        <w:t xml:space="preserve"> petit a</w:t>
      </w:r>
      <w:del w:id="268" w:author="Copyeditor" w:date="2022-08-01T15:52:00Z">
        <w:r w:rsidDel="000F73A6">
          <w:delText>,</w:delText>
        </w:r>
      </w:del>
      <w:r>
        <w:t xml:space="preserve"> or the speaker’s desire to be amused by the phallic philosopher. Instead</w:t>
      </w:r>
      <w:r w:rsidR="00A56903">
        <w:t>,</w:t>
      </w:r>
      <w:r>
        <w:t xml:space="preserve"> we end in a nebulous pleasure jointly enjoyed through the intermingling of language and materiality, </w:t>
      </w:r>
      <w:r w:rsidR="00D034DC">
        <w:t>human and nonhuman pondering.</w:t>
      </w:r>
      <w:r>
        <w:t xml:space="preserve"> </w:t>
      </w:r>
      <w:r w:rsidR="006709E1">
        <w:t>A</w:t>
      </w:r>
      <w:r w:rsidR="00465BF6">
        <w:t xml:space="preserve">s </w:t>
      </w:r>
      <w:proofErr w:type="spellStart"/>
      <w:r w:rsidR="00465BF6">
        <w:t>Zupančič</w:t>
      </w:r>
      <w:proofErr w:type="spellEnd"/>
      <w:r w:rsidR="00465BF6">
        <w:t xml:space="preserve"> writes, “language cannot be neat</w:t>
      </w:r>
      <w:r w:rsidR="00E92E93">
        <w:t>ly separated from the Real,” just as jouissance blurs the lines between animal and human: “enjoyment is what disturbs this animal, wakes it up to a different reality, wakes it up to metaphysics (or politics), makes it do all kinds of strange ‘human’ or inhuman things” (69, 90).</w:t>
      </w:r>
      <w:r w:rsidR="004922E1">
        <w:t xml:space="preserve"> </w:t>
      </w:r>
      <w:r w:rsidR="00A56903">
        <w:t xml:space="preserve">In these passages in </w:t>
      </w:r>
      <w:r w:rsidR="00A56903">
        <w:rPr>
          <w:i/>
        </w:rPr>
        <w:t>Letters</w:t>
      </w:r>
      <w:r w:rsidR="00A56903">
        <w:t xml:space="preserve">, </w:t>
      </w:r>
      <w:r w:rsidR="006709E1">
        <w:t>Wollstonecraft balanc</w:t>
      </w:r>
      <w:r w:rsidR="00A56903">
        <w:t>es</w:t>
      </w:r>
      <w:r w:rsidR="006709E1">
        <w:t xml:space="preserve"> between</w:t>
      </w:r>
      <w:r w:rsidR="00985220">
        <w:t>, on the one hand,</w:t>
      </w:r>
      <w:r w:rsidR="006709E1">
        <w:t xml:space="preserve"> </w:t>
      </w:r>
      <w:del w:id="269" w:author="Copyeditor" w:date="2022-08-01T16:22:00Z">
        <w:r w:rsidR="006709E1" w:rsidDel="000F73A6">
          <w:delText xml:space="preserve">extreme </w:delText>
        </w:r>
      </w:del>
      <w:r w:rsidR="006709E1">
        <w:t xml:space="preserve">the extreme disruption caused by </w:t>
      </w:r>
      <w:r w:rsidR="00985220">
        <w:t>unbridgeable difference and, on the other,</w:t>
      </w:r>
      <w:r w:rsidR="006709E1">
        <w:t xml:space="preserve"> a </w:t>
      </w:r>
      <w:r w:rsidR="00985220">
        <w:t>drastic</w:t>
      </w:r>
      <w:r w:rsidR="006709E1">
        <w:t xml:space="preserve"> merging or assimilation into identity</w:t>
      </w:r>
      <w:r w:rsidR="00985220">
        <w:t>. W</w:t>
      </w:r>
      <w:r w:rsidR="006709E1">
        <w:t xml:space="preserve">e might turn to Michael Marder’s notion of “vegetal democracy,” a common soul that adheres to </w:t>
      </w:r>
      <w:r w:rsidR="006709E1">
        <w:lastRenderedPageBreak/>
        <w:t>“the principles of inherent divisibility and participation” in plant life “which traverses all other modes of living while preserving their differences,” constituted by a “giving itself without reserve to everyone and everything that lives” (51, 52).</w:t>
      </w:r>
    </w:p>
    <w:p w14:paraId="286E9D54" w14:textId="43B7F0A1" w:rsidR="00155BBF" w:rsidRDefault="006709E1" w:rsidP="008806FA">
      <w:pPr>
        <w:spacing w:line="480" w:lineRule="auto"/>
      </w:pPr>
      <w:r>
        <w:tab/>
      </w:r>
      <w:r w:rsidR="004922E1" w:rsidRPr="006B7356">
        <w:t xml:space="preserve">In </w:t>
      </w:r>
      <w:r w:rsidR="004922E1" w:rsidRPr="00F2303F">
        <w:t xml:space="preserve">this moment of </w:t>
      </w:r>
      <w:r w:rsidR="00F2303F" w:rsidRPr="00F2303F">
        <w:t xml:space="preserve">seeming </w:t>
      </w:r>
      <w:r w:rsidR="004922E1" w:rsidRPr="00F2303F">
        <w:t xml:space="preserve">Romantic intersubjectivity, what begins as the </w:t>
      </w:r>
      <w:del w:id="270" w:author="Copyeditor" w:date="2022-08-01T16:24:00Z">
        <w:r w:rsidR="004922E1" w:rsidRPr="00F2303F" w:rsidDel="000F73A6">
          <w:delText>synthesthesia</w:delText>
        </w:r>
      </w:del>
      <w:ins w:id="271" w:author="Copyeditor" w:date="2022-08-01T16:24:00Z">
        <w:r w:rsidR="000F73A6">
          <w:t>synesthesia</w:t>
        </w:r>
      </w:ins>
      <w:r w:rsidR="004922E1" w:rsidRPr="00F2303F">
        <w:t xml:space="preserve"> of</w:t>
      </w:r>
      <w:r w:rsidR="004922E1">
        <w:t xml:space="preserve"> losing breath or air through the eyes</w:t>
      </w:r>
      <w:r w:rsidR="006E66B3">
        <w:t>,</w:t>
      </w:r>
      <w:r>
        <w:t xml:space="preserve"> or receiving the tree’s airy thoughts</w:t>
      </w:r>
      <w:r w:rsidR="006E66B3">
        <w:t>,</w:t>
      </w:r>
      <w:r w:rsidR="004922E1">
        <w:t xml:space="preserve"> </w:t>
      </w:r>
      <w:r w:rsidR="00155BBF">
        <w:t>becomes</w:t>
      </w:r>
      <w:r w:rsidR="004922E1">
        <w:t xml:space="preserve"> </w:t>
      </w:r>
      <w:r w:rsidR="00155BBF">
        <w:t>a</w:t>
      </w:r>
      <w:r w:rsidR="004922E1">
        <w:t xml:space="preserve"> blurring of subject and object</w:t>
      </w:r>
      <w:del w:id="272" w:author="Copyeditor" w:date="2022-08-01T16:25:00Z">
        <w:r w:rsidR="004922E1" w:rsidDel="000F73A6">
          <w:delText>,</w:delText>
        </w:r>
      </w:del>
      <w:r w:rsidR="004922E1">
        <w:t xml:space="preserve"> as Wollstonecraft’s soul diffuses into the waves</w:t>
      </w:r>
      <w:del w:id="273" w:author="Copyeditor" w:date="2022-08-01T16:31:00Z">
        <w:r w:rsidR="004922E1" w:rsidDel="000F73A6">
          <w:delText>,</w:delText>
        </w:r>
      </w:del>
      <w:r w:rsidR="004922E1">
        <w:t xml:space="preserve"> and, finally, her</w:t>
      </w:r>
      <w:r w:rsidR="00A56903">
        <w:t xml:space="preserve"> material deliquescence, her</w:t>
      </w:r>
      <w:r w:rsidR="004922E1">
        <w:t xml:space="preserve"> aff</w:t>
      </w:r>
      <w:r w:rsidR="00A46806">
        <w:t>ect</w:t>
      </w:r>
      <w:r w:rsidR="00A56903">
        <w:t>,</w:t>
      </w:r>
      <w:r w:rsidR="00A46806">
        <w:t xml:space="preserve"> becomes one with the tide.</w:t>
      </w:r>
      <w:r w:rsidR="004922E1">
        <w:t xml:space="preserve"> </w:t>
      </w:r>
      <w:r w:rsidR="00FF3749">
        <w:t xml:space="preserve">This vivacious tongue-lashing of Wollstonecraft’s—what she calls her </w:t>
      </w:r>
      <w:commentRangeStart w:id="274"/>
      <w:r w:rsidR="00FF3749">
        <w:t>ineffable pleasure</w:t>
      </w:r>
      <w:commentRangeEnd w:id="274"/>
      <w:r w:rsidR="000F73A6">
        <w:rPr>
          <w:rStyle w:val="CommentReference"/>
        </w:rPr>
        <w:commentReference w:id="274"/>
      </w:r>
      <w:r w:rsidR="00FF3749">
        <w:t xml:space="preserve">—is no mere sublimation of her panting desire for an absent Imlay, the name of the father, the He-Who-Must-Not-Be-Named, who </w:t>
      </w:r>
      <w:r w:rsidR="009B49F4">
        <w:t>would identify</w:t>
      </w:r>
      <w:r w:rsidR="00FF3749">
        <w:t xml:space="preserve"> her </w:t>
      </w:r>
      <w:r w:rsidR="006E66B3">
        <w:t xml:space="preserve">(feminine) </w:t>
      </w:r>
      <w:r w:rsidR="00FF3749">
        <w:t>sex and sexuality</w:t>
      </w:r>
      <w:r w:rsidR="009B49F4">
        <w:t xml:space="preserve"> as subordinated to the phallic</w:t>
      </w:r>
      <w:r w:rsidR="00FF3749">
        <w:t>.</w:t>
      </w:r>
      <w:r w:rsidR="009B49F4">
        <w:t xml:space="preserve"> Neither is such pleasure simply a form of </w:t>
      </w:r>
      <w:r w:rsidR="006E66B3">
        <w:t xml:space="preserve">feminine </w:t>
      </w:r>
      <w:r w:rsidR="009B49F4">
        <w:t xml:space="preserve">jouissance </w:t>
      </w:r>
      <w:r w:rsidR="000834BE">
        <w:t>“</w:t>
      </w:r>
      <w:r w:rsidR="009B49F4">
        <w:t>beyond the phallus,</w:t>
      </w:r>
      <w:r w:rsidR="000834BE">
        <w:t>” defined against the phallus,</w:t>
      </w:r>
      <w:r w:rsidR="009B49F4">
        <w:t xml:space="preserve"> along the lines of Lacan’s intimations in </w:t>
      </w:r>
      <w:r w:rsidR="009B49F4">
        <w:rPr>
          <w:i/>
        </w:rPr>
        <w:t>Seminar XX</w:t>
      </w:r>
      <w:r w:rsidR="009B49F4">
        <w:t xml:space="preserve">. </w:t>
      </w:r>
      <w:r w:rsidR="00FF3749">
        <w:t xml:space="preserve">Rather, this is Wollstonecraft at her most psychotic, </w:t>
      </w:r>
      <w:r w:rsidR="00A46806">
        <w:t>who</w:t>
      </w:r>
      <w:r w:rsidR="00FF3749">
        <w:t xml:space="preserve"> imagine</w:t>
      </w:r>
      <w:r w:rsidR="00A46806">
        <w:t>s</w:t>
      </w:r>
      <w:r w:rsidR="00FF3749">
        <w:t xml:space="preserve"> her soul leaves her body and diffuses—materially, spiritually—into the scene—both the moving affect of breeze and waves as well as the scene’s own</w:t>
      </w:r>
      <w:r w:rsidR="006E66B3">
        <w:t xml:space="preserve"> fluid</w:t>
      </w:r>
      <w:r w:rsidR="00FF3749">
        <w:t xml:space="preserve"> </w:t>
      </w:r>
      <w:ins w:id="275" w:author="Copyeditor" w:date="2022-08-07T12:34:00Z">
        <w:r w:rsidR="007D5DB3">
          <w:t>S</w:t>
        </w:r>
      </w:ins>
      <w:del w:id="276" w:author="Copyeditor" w:date="2022-08-07T12:34:00Z">
        <w:r w:rsidR="00FF3749" w:rsidDel="007D5DB3">
          <w:delText>s</w:delText>
        </w:r>
      </w:del>
      <w:r w:rsidR="00FF3749">
        <w:t xml:space="preserve">ymbolic. </w:t>
      </w:r>
    </w:p>
    <w:p w14:paraId="119692F1" w14:textId="3EEBAC59" w:rsidR="00FF3749" w:rsidRDefault="00155BBF" w:rsidP="008806FA">
      <w:pPr>
        <w:spacing w:line="480" w:lineRule="auto"/>
      </w:pPr>
      <w:r>
        <w:tab/>
      </w:r>
      <w:r w:rsidR="00FF3749">
        <w:t>Such psychosis, the ability to talk with the elements</w:t>
      </w:r>
      <w:r w:rsidR="003D5BDD">
        <w:t>, to be them</w:t>
      </w:r>
      <w:r w:rsidR="00FF3749">
        <w:t xml:space="preserve">, speaks to </w:t>
      </w:r>
      <w:r w:rsidR="003D5BDD">
        <w:t>a broader</w:t>
      </w:r>
      <w:r w:rsidR="00FF3749">
        <w:t xml:space="preserve"> </w:t>
      </w:r>
      <w:r w:rsidR="000834BE">
        <w:t>trajectory</w:t>
      </w:r>
      <w:r w:rsidR="00FF3749">
        <w:t xml:space="preserve"> of feminine writing </w:t>
      </w:r>
      <w:r w:rsidR="003D5BDD">
        <w:t xml:space="preserve">that </w:t>
      </w:r>
      <w:r w:rsidR="00FF3749">
        <w:t xml:space="preserve">we can trace from </w:t>
      </w:r>
      <w:commentRangeStart w:id="277"/>
      <w:r w:rsidR="006E66B3">
        <w:t xml:space="preserve">Charlotte </w:t>
      </w:r>
      <w:r w:rsidR="00FF3749">
        <w:t xml:space="preserve">Smith’s </w:t>
      </w:r>
      <w:r w:rsidR="00FF3749">
        <w:rPr>
          <w:i/>
        </w:rPr>
        <w:t>Elegiac Sonnets</w:t>
      </w:r>
      <w:commentRangeEnd w:id="277"/>
      <w:r w:rsidR="000F73A6">
        <w:rPr>
          <w:rStyle w:val="CommentReference"/>
        </w:rPr>
        <w:commentReference w:id="277"/>
      </w:r>
      <w:r w:rsidR="000834BE">
        <w:t>, where the lunatic in sonnet LXX “lies / Murmuring responses to the dashing surf” (8)</w:t>
      </w:r>
      <w:ins w:id="278" w:author="Copyeditor" w:date="2022-08-01T16:38:00Z">
        <w:r w:rsidR="000F73A6">
          <w:t>,</w:t>
        </w:r>
      </w:ins>
      <w:r w:rsidR="00FF3749">
        <w:t xml:space="preserve"> through </w:t>
      </w:r>
      <w:commentRangeStart w:id="279"/>
      <w:r w:rsidR="000834BE">
        <w:t xml:space="preserve">Shelley’s </w:t>
      </w:r>
      <w:del w:id="280" w:author="Copyeditor" w:date="2022-08-01T16:41:00Z">
        <w:r w:rsidR="000834BE" w:rsidRPr="000F73A6" w:rsidDel="000F73A6">
          <w:rPr>
            <w:i/>
            <w:iCs/>
            <w:rPrChange w:id="281" w:author="Copyeditor" w:date="2022-08-01T16:41:00Z">
              <w:rPr/>
            </w:rPrChange>
          </w:rPr>
          <w:delText>“</w:delText>
        </w:r>
      </w:del>
      <w:r w:rsidR="000834BE" w:rsidRPr="000F73A6">
        <w:rPr>
          <w:i/>
          <w:iCs/>
          <w:rPrChange w:id="282" w:author="Copyeditor" w:date="2022-08-01T16:41:00Z">
            <w:rPr/>
          </w:rPrChange>
        </w:rPr>
        <w:t>Witch of Atlas</w:t>
      </w:r>
      <w:commentRangeEnd w:id="279"/>
      <w:r w:rsidR="000F73A6">
        <w:rPr>
          <w:rStyle w:val="CommentReference"/>
        </w:rPr>
        <w:commentReference w:id="279"/>
      </w:r>
      <w:r w:rsidR="000834BE">
        <w:t>,</w:t>
      </w:r>
      <w:del w:id="283" w:author="Copyeditor" w:date="2022-08-01T16:41:00Z">
        <w:r w:rsidR="000834BE" w:rsidDel="000F73A6">
          <w:delText>”</w:delText>
        </w:r>
      </w:del>
      <w:r w:rsidR="000834BE">
        <w:t xml:space="preserve"> whose mother, in her own alien jouissance, “was changed into a </w:t>
      </w:r>
      <w:proofErr w:type="spellStart"/>
      <w:r w:rsidR="000834BE">
        <w:t>vapour</w:t>
      </w:r>
      <w:proofErr w:type="spellEnd"/>
      <w:r w:rsidR="000834BE">
        <w:t xml:space="preserve"> / And then into a cloud,” and finally into a star (65</w:t>
      </w:r>
      <w:del w:id="284" w:author="Copyeditor" w:date="2022-08-01T16:41:00Z">
        <w:r w:rsidR="000834BE" w:rsidDel="000F73A6">
          <w:delText>-</w:delText>
        </w:r>
      </w:del>
      <w:ins w:id="285" w:author="Copyeditor" w:date="2022-08-01T16:41:00Z">
        <w:r w:rsidR="000F73A6">
          <w:t>–</w:t>
        </w:r>
      </w:ins>
      <w:r w:rsidR="000834BE">
        <w:t>66).</w:t>
      </w:r>
      <w:r w:rsidR="008028C3">
        <w:t xml:space="preserve"> </w:t>
      </w:r>
      <w:r w:rsidR="000834BE">
        <w:t>These works neither</w:t>
      </w:r>
      <w:r w:rsidR="00FF3749">
        <w:t xml:space="preserve"> </w:t>
      </w:r>
      <w:r w:rsidR="000834BE">
        <w:t>naturalize</w:t>
      </w:r>
      <w:r w:rsidR="00FF3749">
        <w:t xml:space="preserve"> women’s </w:t>
      </w:r>
      <w:r w:rsidR="000834BE">
        <w:t>coincidental intimacy</w:t>
      </w:r>
      <w:r w:rsidR="00FF3749">
        <w:t xml:space="preserve"> with nature</w:t>
      </w:r>
      <w:r w:rsidR="000834BE">
        <w:t xml:space="preserve"> nor reveal </w:t>
      </w:r>
      <w:del w:id="286" w:author="Copyeditor" w:date="2022-08-01T16:43:00Z">
        <w:r w:rsidR="000834BE" w:rsidDel="000F73A6">
          <w:delText xml:space="preserve">a </w:delText>
        </w:r>
      </w:del>
      <w:ins w:id="287" w:author="Copyeditor" w:date="2022-08-01T16:43:00Z">
        <w:r w:rsidR="000F73A6">
          <w:t xml:space="preserve">the </w:t>
        </w:r>
      </w:ins>
      <w:r w:rsidR="00FF3749">
        <w:t xml:space="preserve">hole that is women’s relation with nature, which the psychotic world of delusional fantasy will come to fulfill (Lacan, </w:t>
      </w:r>
      <w:r w:rsidR="00FF3749" w:rsidRPr="00DA72AE">
        <w:rPr>
          <w:i/>
          <w:iCs/>
        </w:rPr>
        <w:t>Seminar III</w:t>
      </w:r>
      <w:r w:rsidR="00FF3749">
        <w:t xml:space="preserve"> 45). From a Lacanian perspective, we </w:t>
      </w:r>
      <w:r w:rsidR="00FF3749">
        <w:lastRenderedPageBreak/>
        <w:t>might say that the</w:t>
      </w:r>
      <w:r w:rsidR="003D5BDD">
        <w:t xml:space="preserve"> </w:t>
      </w:r>
      <w:proofErr w:type="spellStart"/>
      <w:r w:rsidR="003D5BDD">
        <w:t>Wollstonecraftian</w:t>
      </w:r>
      <w:proofErr w:type="spellEnd"/>
      <w:r w:rsidR="00FF3749">
        <w:t xml:space="preserve"> subject recognizes herself as not a symptom of man, or a compensatory</w:t>
      </w:r>
      <w:r w:rsidR="003B1284">
        <w:t>,</w:t>
      </w:r>
      <w:r w:rsidR="00FF3749">
        <w:t xml:space="preserve"> sentimental other</w:t>
      </w:r>
      <w:del w:id="288" w:author="Copyeditor" w:date="2022-08-01T16:54:00Z">
        <w:r w:rsidR="00FF3749" w:rsidDel="00DC12E8">
          <w:delText>,</w:delText>
        </w:r>
      </w:del>
      <w:r w:rsidR="00FF3749">
        <w:t xml:space="preserve"> but ra</w:t>
      </w:r>
      <w:r w:rsidR="00D01305">
        <w:t>ther as no subject at all</w:t>
      </w:r>
      <w:r w:rsidR="000834BE">
        <w:t>, a lack that nature attempts to recover</w:t>
      </w:r>
      <w:r w:rsidR="00D01305">
        <w:t>.</w:t>
      </w:r>
      <w:r w:rsidR="000834BE">
        <w:t xml:space="preserve"> I</w:t>
      </w:r>
      <w:r w:rsidR="00FF3749">
        <w:t xml:space="preserve">n order to </w:t>
      </w:r>
      <w:r w:rsidR="00D01305">
        <w:t>swerve from mistakes like Maria’s</w:t>
      </w:r>
      <w:r w:rsidR="006E66B3">
        <w:t xml:space="preserve"> with </w:t>
      </w:r>
      <w:proofErr w:type="spellStart"/>
      <w:r w:rsidR="006E66B3">
        <w:t>Darnford</w:t>
      </w:r>
      <w:proofErr w:type="spellEnd"/>
      <w:r w:rsidR="00D01305">
        <w:t xml:space="preserve"> (and Wollstonecraft’s catastrophic disaster </w:t>
      </w:r>
      <w:r w:rsidR="006E66B3">
        <w:t>with</w:t>
      </w:r>
      <w:r w:rsidR="00D01305">
        <w:t xml:space="preserve"> Imlay)</w:t>
      </w:r>
      <w:r w:rsidR="000834BE">
        <w:t xml:space="preserve">, the speaker of the </w:t>
      </w:r>
      <w:r w:rsidR="000834BE">
        <w:rPr>
          <w:i/>
        </w:rPr>
        <w:t xml:space="preserve">Letters </w:t>
      </w:r>
      <w:r w:rsidR="008C33F9">
        <w:t>turns from</w:t>
      </w:r>
      <w:r w:rsidR="00D01305">
        <w:t xml:space="preserve"> </w:t>
      </w:r>
      <w:r w:rsidR="008C33F9">
        <w:t>any realization of</w:t>
      </w:r>
      <w:r w:rsidR="00FF3749">
        <w:t xml:space="preserve"> her sex as a subject pregnant with the desire to re</w:t>
      </w:r>
      <w:r w:rsidR="008C33F9">
        <w:t>cognize a father and procreate. Combatting</w:t>
      </w:r>
      <w:r w:rsidR="00FF3749">
        <w:t xml:space="preserve"> the inhumanity of the always already </w:t>
      </w:r>
      <w:proofErr w:type="spellStart"/>
      <w:r w:rsidR="00FF3749">
        <w:t>binaristic</w:t>
      </w:r>
      <w:proofErr w:type="spellEnd"/>
      <w:r w:rsidR="00FF3749">
        <w:t xml:space="preserve"> </w:t>
      </w:r>
      <w:ins w:id="289" w:author="Copyeditor" w:date="2022-08-07T12:39:00Z">
        <w:r w:rsidR="00C809FA">
          <w:t>I</w:t>
        </w:r>
      </w:ins>
      <w:del w:id="290" w:author="Copyeditor" w:date="2022-08-07T12:39:00Z">
        <w:r w:rsidR="00FF3749" w:rsidDel="00C809FA">
          <w:delText>i</w:delText>
        </w:r>
      </w:del>
      <w:r w:rsidR="00FF3749">
        <w:t xml:space="preserve">maginary, </w:t>
      </w:r>
      <w:r w:rsidR="008F5C41">
        <w:t>she</w:t>
      </w:r>
      <w:r w:rsidR="00FF3749">
        <w:t xml:space="preserve"> become</w:t>
      </w:r>
      <w:r w:rsidR="008F5C41">
        <w:t>s</w:t>
      </w:r>
      <w:r w:rsidR="00FF3749">
        <w:t xml:space="preserve"> partially nonhuman</w:t>
      </w:r>
      <w:del w:id="291" w:author="Copyeditor" w:date="2022-08-01T16:56:00Z">
        <w:r w:rsidR="003B1284" w:rsidDel="00DC12E8">
          <w:delText>,</w:delText>
        </w:r>
      </w:del>
      <w:r w:rsidR="003B1284">
        <w:t xml:space="preserve"> or something other than human altogether</w:t>
      </w:r>
      <w:r w:rsidR="00FF3749">
        <w:t xml:space="preserve">. </w:t>
      </w:r>
      <w:r w:rsidR="008C33F9">
        <w:t xml:space="preserve">Her entanglement with nature speaks to another ontology entirely—the ability to shift her shape and being from one always in relation to the phallus, always </w:t>
      </w:r>
      <w:r w:rsidR="006E66B3">
        <w:t xml:space="preserve">liable </w:t>
      </w:r>
      <w:r w:rsidR="008C33F9">
        <w:t xml:space="preserve">to </w:t>
      </w:r>
      <w:r w:rsidR="006E66B3">
        <w:t>or resisting its</w:t>
      </w:r>
      <w:r w:rsidR="008C33F9">
        <w:t xml:space="preserve"> penetrat</w:t>
      </w:r>
      <w:r w:rsidR="006E66B3">
        <w:t>ing ways</w:t>
      </w:r>
      <w:r w:rsidR="008C33F9">
        <w:t>, to something vaporous and labile, already intermingled with a being alien to sexed desire or gendered lacking.</w:t>
      </w:r>
    </w:p>
    <w:p w14:paraId="5C7CAAEE" w14:textId="571DC035" w:rsidR="00BE4D2A" w:rsidRDefault="00432E3E" w:rsidP="008806FA">
      <w:pPr>
        <w:spacing w:line="480" w:lineRule="auto"/>
      </w:pPr>
      <w:r>
        <w:tab/>
      </w:r>
      <w:r w:rsidR="00BE4D2A">
        <w:t xml:space="preserve">Such an inkling of the dynamically material nonhuman is already present in </w:t>
      </w:r>
      <w:proofErr w:type="spellStart"/>
      <w:r w:rsidR="00BE4D2A">
        <w:t>Irigaray</w:t>
      </w:r>
      <w:proofErr w:type="spellEnd"/>
      <w:r w:rsidR="00BE4D2A">
        <w:t xml:space="preserve"> and </w:t>
      </w:r>
      <w:proofErr w:type="spellStart"/>
      <w:r w:rsidR="00BE4D2A">
        <w:t>Cixous</w:t>
      </w:r>
      <w:proofErr w:type="spellEnd"/>
      <w:r w:rsidR="00BE4D2A">
        <w:t xml:space="preserve">. </w:t>
      </w:r>
      <w:r w:rsidR="008B06EF">
        <w:t>In</w:t>
      </w:r>
      <w:r w:rsidR="00BF197E">
        <w:t xml:space="preserve"> </w:t>
      </w:r>
      <w:r w:rsidR="00BF197E">
        <w:rPr>
          <w:i/>
        </w:rPr>
        <w:t>Speculum</w:t>
      </w:r>
      <w:r w:rsidR="00BF197E">
        <w:t xml:space="preserve">, </w:t>
      </w:r>
      <w:proofErr w:type="spellStart"/>
      <w:r w:rsidR="00BF197E">
        <w:t>Irigaray</w:t>
      </w:r>
      <w:proofErr w:type="spellEnd"/>
      <w:r w:rsidR="006E66B3">
        <w:t xml:space="preserve"> is, perhaps hyperbolically</w:t>
      </w:r>
      <w:ins w:id="292" w:author="Copyeditor" w:date="2022-08-01T16:59:00Z">
        <w:r w:rsidR="00DC12E8">
          <w:t>,</w:t>
        </w:r>
      </w:ins>
      <w:r w:rsidR="006E66B3">
        <w:t xml:space="preserve"> skeptical of women’s ability to evince a psychosis that would produce a </w:t>
      </w:r>
      <w:ins w:id="293" w:author="Copyeditor" w:date="2022-08-07T12:34:00Z">
        <w:r w:rsidR="007D5DB3">
          <w:t>S</w:t>
        </w:r>
      </w:ins>
      <w:del w:id="294" w:author="Copyeditor" w:date="2022-08-07T12:34:00Z">
        <w:r w:rsidR="006E66B3" w:rsidDel="007D5DB3">
          <w:delText>s</w:delText>
        </w:r>
      </w:del>
      <w:r w:rsidR="006E66B3">
        <w:t>ymbolic outside the paternalistic order. Hysteria, she says,</w:t>
      </w:r>
      <w:r w:rsidR="00BF197E">
        <w:t xml:space="preserve"> women’s cough and catarrh, her bodily symptoms of repression of herself as a symptom, is all </w:t>
      </w:r>
      <w:r w:rsidR="006E66B3">
        <w:t>women</w:t>
      </w:r>
      <w:r w:rsidR="00BF197E">
        <w:t xml:space="preserve"> ha</w:t>
      </w:r>
      <w:r w:rsidR="006E66B3">
        <w:t>ve</w:t>
      </w:r>
      <w:r w:rsidR="00BF197E">
        <w:t xml:space="preserve"> left.</w:t>
      </w:r>
      <w:r w:rsidR="0011090D">
        <w:t xml:space="preserve"> </w:t>
      </w:r>
      <w:r w:rsidR="009D2298">
        <w:t xml:space="preserve">However unable women supposedly are to </w:t>
      </w:r>
      <w:r w:rsidR="00DE2E8F">
        <w:t xml:space="preserve">arouse their signifiers </w:t>
      </w:r>
      <w:r w:rsidR="009D2298">
        <w:t>and</w:t>
      </w:r>
      <w:r w:rsidR="00DE2E8F">
        <w:t xml:space="preserve"> get it up to </w:t>
      </w:r>
      <w:r w:rsidR="009D2298">
        <w:t xml:space="preserve">enunciate </w:t>
      </w:r>
      <w:r w:rsidR="002174FF">
        <w:t xml:space="preserve">the </w:t>
      </w:r>
      <w:ins w:id="295" w:author="Copyeditor" w:date="2022-08-07T12:35:00Z">
        <w:r w:rsidR="007D5DB3">
          <w:t>S</w:t>
        </w:r>
      </w:ins>
      <w:del w:id="296" w:author="Copyeditor" w:date="2022-08-07T12:35:00Z">
        <w:r w:rsidR="009D2298" w:rsidDel="007D5DB3">
          <w:delText>s</w:delText>
        </w:r>
      </w:del>
      <w:r w:rsidR="009D2298">
        <w:t xml:space="preserve">ymbolic, </w:t>
      </w:r>
      <w:proofErr w:type="spellStart"/>
      <w:r w:rsidR="009D2298">
        <w:t>Irigarary</w:t>
      </w:r>
      <w:proofErr w:type="spellEnd"/>
      <w:r w:rsidR="0011090D">
        <w:t xml:space="preserve"> eventually</w:t>
      </w:r>
      <w:r w:rsidR="008E04EA">
        <w:t xml:space="preserve"> masturbates her way out of the </w:t>
      </w:r>
      <w:ins w:id="297" w:author="Copyeditor" w:date="2022-08-07T12:39:00Z">
        <w:r w:rsidR="00C809FA">
          <w:t>I</w:t>
        </w:r>
      </w:ins>
      <w:del w:id="298" w:author="Copyeditor" w:date="2022-08-07T12:39:00Z">
        <w:r w:rsidR="008E04EA" w:rsidDel="00C809FA">
          <w:delText>i</w:delText>
        </w:r>
      </w:del>
      <w:r w:rsidR="008E04EA">
        <w:t>maginary</w:t>
      </w:r>
      <w:r w:rsidR="005C0240">
        <w:t xml:space="preserve"> using a fluid materiality</w:t>
      </w:r>
      <w:r w:rsidR="008E04EA">
        <w:t xml:space="preserve"> where women lack sexual self-identification and really </w:t>
      </w:r>
      <w:r w:rsidR="0044602A">
        <w:t xml:space="preserve">lack </w:t>
      </w:r>
      <w:r w:rsidR="008E04EA">
        <w:t xml:space="preserve">everything but the </w:t>
      </w:r>
      <w:r w:rsidR="005C0240">
        <w:t>slip and slide</w:t>
      </w:r>
      <w:r w:rsidR="008E04EA">
        <w:t xml:space="preserve"> of their </w:t>
      </w:r>
      <w:r w:rsidR="005C0240">
        <w:t>being</w:t>
      </w:r>
      <w:r w:rsidR="008E04EA">
        <w:t>.</w:t>
      </w:r>
      <w:del w:id="299" w:author="Copyeditor" w:date="2022-08-07T11:31:00Z">
        <w:r w:rsidR="008B06EF" w:rsidDel="002A72EF">
          <w:delText xml:space="preserve"> </w:delText>
        </w:r>
      </w:del>
      <w:r w:rsidR="008E04EA">
        <w:t xml:space="preserve"> In the chapter on “Volume-Fluidity,” </w:t>
      </w:r>
      <w:r w:rsidR="0044602A">
        <w:t>she writes</w:t>
      </w:r>
      <w:r w:rsidR="00DA72AE">
        <w:t>:</w:t>
      </w:r>
      <w:r w:rsidR="0044602A">
        <w:t xml:space="preserve"> </w:t>
      </w:r>
      <w:r w:rsidR="008859CF">
        <w:t>“</w:t>
      </w:r>
      <w:r w:rsidR="008E04EA">
        <w:t>Lips of the same form—but of a form that is never simply defined—ripple outwards as they touch and send one another on a course that is never fixe</w:t>
      </w:r>
      <w:r w:rsidR="008067F7">
        <w:t xml:space="preserve">d into a single configuration. </w:t>
      </w:r>
      <w:r w:rsidR="008E04EA">
        <w:t>This will already have taken place without the consent or assent of any object</w:t>
      </w:r>
      <w:del w:id="300" w:author="Copyeditor" w:date="2022-08-01T17:04:00Z">
        <w:r w:rsidR="008E04EA" w:rsidDel="00DC12E8">
          <w:delText>,</w:delText>
        </w:r>
      </w:del>
      <w:r w:rsidR="008E04EA">
        <w:t xml:space="preserve"> or </w:t>
      </w:r>
      <w:r w:rsidR="0011090D">
        <w:t xml:space="preserve">subject. This is </w:t>
      </w:r>
      <w:proofErr w:type="spellStart"/>
      <w:proofErr w:type="gramStart"/>
      <w:r w:rsidR="0011090D">
        <w:t>an other</w:t>
      </w:r>
      <w:proofErr w:type="spellEnd"/>
      <w:proofErr w:type="gramEnd"/>
      <w:r w:rsidR="0011090D">
        <w:t xml:space="preserve"> topo-</w:t>
      </w:r>
      <w:r w:rsidR="0011090D">
        <w:lastRenderedPageBreak/>
        <w:t>(</w:t>
      </w:r>
      <w:r w:rsidR="008E04EA">
        <w:t>logy) of jouissance</w:t>
      </w:r>
      <w:r w:rsidR="00724F37">
        <w:t>” (</w:t>
      </w:r>
      <w:del w:id="301" w:author="Copyeditor" w:date="2022-08-01T17:05:00Z">
        <w:r w:rsidR="005634E1" w:rsidDel="00DC12E8">
          <w:rPr>
            <w:i/>
            <w:iCs/>
          </w:rPr>
          <w:delText xml:space="preserve">Speculum </w:delText>
        </w:r>
      </w:del>
      <w:r w:rsidR="00724F37">
        <w:t>230).</w:t>
      </w:r>
      <w:r w:rsidR="0089721A">
        <w:t xml:space="preserve"> Not only is the woman not one, due to her two lips constantly touching themselves, not only does she break the double-</w:t>
      </w:r>
      <w:proofErr w:type="spellStart"/>
      <w:r w:rsidR="0089721A">
        <w:t>specularization</w:t>
      </w:r>
      <w:proofErr w:type="spellEnd"/>
      <w:r w:rsidR="0089721A">
        <w:t xml:space="preserve"> of woman and mother, not </w:t>
      </w:r>
      <w:r w:rsidR="00D34842">
        <w:t>only does she never close up in</w:t>
      </w:r>
      <w:r w:rsidR="0089721A">
        <w:t xml:space="preserve">to a volume </w:t>
      </w:r>
      <w:del w:id="302" w:author="Copyeditor" w:date="2022-08-01T17:08:00Z">
        <w:r w:rsidR="0089721A" w:rsidDel="00DC12E8">
          <w:delText xml:space="preserve">(233, 239), </w:delText>
        </w:r>
      </w:del>
      <w:r w:rsidR="0089721A">
        <w:t>but she excretes and flows into multiple forms o</w:t>
      </w:r>
      <w:r w:rsidR="008067F7">
        <w:t>f matter</w:t>
      </w:r>
      <w:ins w:id="303" w:author="Copyeditor" w:date="2022-08-01T17:08:00Z">
        <w:r w:rsidR="00DC12E8">
          <w:t xml:space="preserve"> (233, 239</w:t>
        </w:r>
      </w:ins>
      <w:del w:id="304" w:author="Copyeditor" w:date="2022-08-01T17:08:00Z">
        <w:r w:rsidR="008067F7" w:rsidDel="00DC12E8">
          <w:delText xml:space="preserve">. </w:delText>
        </w:r>
      </w:del>
      <w:ins w:id="305" w:author="Copyeditor" w:date="2022-08-01T17:08:00Z">
        <w:r w:rsidR="00DC12E8">
          <w:t xml:space="preserve">): </w:t>
        </w:r>
      </w:ins>
      <w:r w:rsidR="0044602A">
        <w:t>“Blood, but also milk</w:t>
      </w:r>
      <w:r w:rsidR="0089721A">
        <w:t>, sperm, lymph, saliva, spit, tears, humors, gas, waves, airs, fire</w:t>
      </w:r>
      <w:ins w:id="306" w:author="Copyeditor" w:date="2022-08-01T17:08:00Z">
        <w:r w:rsidR="00DC12E8">
          <w:t> </w:t>
        </w:r>
      </w:ins>
      <w:del w:id="307" w:author="Copyeditor" w:date="2022-08-01T17:08:00Z">
        <w:r w:rsidR="0089721A" w:rsidDel="00DC12E8">
          <w:delText xml:space="preserve"> </w:delText>
        </w:r>
      </w:del>
      <w:r w:rsidR="0089721A">
        <w:t>.</w:t>
      </w:r>
      <w:ins w:id="308" w:author="Copyeditor" w:date="2022-08-01T17:08:00Z">
        <w:r w:rsidR="00DC12E8">
          <w:t> </w:t>
        </w:r>
      </w:ins>
      <w:del w:id="309" w:author="Copyeditor" w:date="2022-08-01T17:08:00Z">
        <w:r w:rsidR="0089721A" w:rsidDel="00DC12E8">
          <w:delText xml:space="preserve"> </w:delText>
        </w:r>
      </w:del>
      <w:r w:rsidR="0089721A">
        <w:t>.</w:t>
      </w:r>
      <w:ins w:id="310" w:author="Copyeditor" w:date="2022-08-01T17:09:00Z">
        <w:r w:rsidR="00DC12E8">
          <w:t> </w:t>
        </w:r>
      </w:ins>
      <w:del w:id="311" w:author="Copyeditor" w:date="2022-08-01T17:09:00Z">
        <w:r w:rsidR="0089721A" w:rsidDel="00DC12E8">
          <w:delText xml:space="preserve"> </w:delText>
        </w:r>
      </w:del>
      <w:r w:rsidR="0089721A">
        <w:t>.</w:t>
      </w:r>
      <w:ins w:id="312" w:author="Copyeditor" w:date="2022-08-01T17:09:00Z">
        <w:r w:rsidR="00DC12E8">
          <w:t> </w:t>
        </w:r>
      </w:ins>
      <w:del w:id="313" w:author="Copyeditor" w:date="2022-08-01T17:09:00Z">
        <w:r w:rsidR="0089721A" w:rsidDel="00DC12E8">
          <w:delText xml:space="preserve"> </w:delText>
        </w:r>
      </w:del>
      <w:r w:rsidR="0089721A">
        <w:t xml:space="preserve">light” (237). This excrescence not only overwhelms a woman’s sexual identity as a reproductive vessel, not only threatens to deform the man with his tumescent phallus, not only undoes subject boundaries, it surely remits </w:t>
      </w:r>
      <w:r w:rsidR="0011090D">
        <w:t>a dynamic flow</w:t>
      </w:r>
      <w:r w:rsidR="00BE4D2A">
        <w:t xml:space="preserve"> </w:t>
      </w:r>
      <w:r w:rsidR="0089721A">
        <w:t xml:space="preserve">of matter. </w:t>
      </w:r>
      <w:r w:rsidR="008B06EF">
        <w:t xml:space="preserve">Rather than a Medusan castration into stone that can never kiss or reach jouissance, </w:t>
      </w:r>
      <w:proofErr w:type="spellStart"/>
      <w:r w:rsidR="008B06EF">
        <w:t>Irigaray’s</w:t>
      </w:r>
      <w:proofErr w:type="spellEnd"/>
      <w:r w:rsidR="008B06EF">
        <w:t xml:space="preserve"> airs, like Wollstonecraft’s, anticipate a posthuman new materiality that flows, differentially, through many kinds of matter</w:t>
      </w:r>
      <w:r w:rsidR="00E31BB9">
        <w:t>.</w:t>
      </w:r>
    </w:p>
    <w:p w14:paraId="4FA2EAFF" w14:textId="2083B817" w:rsidR="009E7D75" w:rsidRDefault="008C33F9" w:rsidP="008806FA">
      <w:pPr>
        <w:spacing w:line="480" w:lineRule="auto"/>
      </w:pPr>
      <w:r>
        <w:tab/>
        <w:t>Irigaray, Lacan’s student, is surel</w:t>
      </w:r>
      <w:r w:rsidR="00E92E93">
        <w:t>y working from his challenge</w:t>
      </w:r>
      <w:r w:rsidR="005C0240">
        <w:t xml:space="preserve"> to get beyond the phallic jouissance</w:t>
      </w:r>
      <w:r w:rsidR="00E92E93">
        <w:t>, yet</w:t>
      </w:r>
      <w:r>
        <w:t xml:space="preserve"> her series of fluids intimates how matter might overflow the boundaries of the phallus so as to negate them as an </w:t>
      </w:r>
      <w:proofErr w:type="spellStart"/>
      <w:r>
        <w:t>originary</w:t>
      </w:r>
      <w:proofErr w:type="spellEnd"/>
      <w:r>
        <w:t xml:space="preserve"> reference point. Moreover, her linguistic play, like Wollstonecraft’s sentences in </w:t>
      </w:r>
      <w:r>
        <w:rPr>
          <w:i/>
        </w:rPr>
        <w:t>Letters</w:t>
      </w:r>
      <w:r>
        <w:t xml:space="preserve">, which continue without the dialectical or cyclical structure of her periods in </w:t>
      </w:r>
      <w:r>
        <w:rPr>
          <w:i/>
        </w:rPr>
        <w:t>The Vindication</w:t>
      </w:r>
      <w:r>
        <w:t>, suggest</w:t>
      </w:r>
      <w:ins w:id="314" w:author="Copyeditor" w:date="2022-08-01T17:13:00Z">
        <w:r w:rsidR="00DC12E8">
          <w:t>s</w:t>
        </w:r>
      </w:ins>
      <w:r>
        <w:t xml:space="preserve"> not so much an object-oriented list of things</w:t>
      </w:r>
      <w:r w:rsidR="008B53BD">
        <w:t xml:space="preserve"> </w:t>
      </w:r>
      <w:r>
        <w:t>but rather a series of already intermix</w:t>
      </w:r>
      <w:r w:rsidR="005C0240">
        <w:t>ing</w:t>
      </w:r>
      <w:r>
        <w:t xml:space="preserve"> and flexible forms of matter. By the time </w:t>
      </w:r>
      <w:r w:rsidR="005C0240">
        <w:t>Irigaray</w:t>
      </w:r>
      <w:r>
        <w:t xml:space="preserve"> reach</w:t>
      </w:r>
      <w:r w:rsidR="005C0240">
        <w:t>es her</w:t>
      </w:r>
      <w:r>
        <w:t xml:space="preserve"> </w:t>
      </w:r>
      <w:r w:rsidR="00E92E93">
        <w:t>“</w:t>
      </w:r>
      <w:r>
        <w:t>light,</w:t>
      </w:r>
      <w:r w:rsidR="00E92E93">
        <w:t>”</w:t>
      </w:r>
      <w:r>
        <w:t xml:space="preserve"> it no longer has reference to darkness or castration</w:t>
      </w:r>
      <w:del w:id="315" w:author="Copyeditor" w:date="2022-08-01T17:14:00Z">
        <w:r w:rsidDel="00DC12E8">
          <w:delText>,</w:delText>
        </w:r>
      </w:del>
      <w:r>
        <w:t xml:space="preserve"> but </w:t>
      </w:r>
      <w:ins w:id="316" w:author="Copyeditor" w:date="2022-08-01T17:14:00Z">
        <w:r w:rsidR="00DC12E8">
          <w:t xml:space="preserve">is </w:t>
        </w:r>
      </w:ins>
      <w:r>
        <w:t xml:space="preserve">instead </w:t>
      </w:r>
      <w:del w:id="317" w:author="Copyeditor" w:date="2022-08-01T17:14:00Z">
        <w:r w:rsidDel="00DC12E8">
          <w:delText xml:space="preserve">is </w:delText>
        </w:r>
      </w:del>
      <w:r>
        <w:t xml:space="preserve">the epitome of matter as energy that pervades all things. </w:t>
      </w:r>
      <w:r w:rsidR="00DA72AE">
        <w:t xml:space="preserve">Here, we can bring Irigaray, and Wollstonecraft with her, full circle to Schelling’s definition of light in his nature philosophy. </w:t>
      </w:r>
    </w:p>
    <w:p w14:paraId="311C4C53" w14:textId="5188B154" w:rsidR="00E92E93" w:rsidRDefault="009E7D75" w:rsidP="008806FA">
      <w:pPr>
        <w:spacing w:line="480" w:lineRule="auto"/>
      </w:pPr>
      <w:r>
        <w:tab/>
      </w:r>
      <w:r w:rsidR="00D97F29">
        <w:t xml:space="preserve">Wollstonecraft’s passages might likewise bring to mind Julia </w:t>
      </w:r>
      <w:r w:rsidR="00580CE1">
        <w:t>Kristeva’s</w:t>
      </w:r>
      <w:r w:rsidR="00D97F29">
        <w:t xml:space="preserve"> notion of </w:t>
      </w:r>
      <w:del w:id="318" w:author="Copyeditor" w:date="2022-08-01T17:16:00Z">
        <w:r w:rsidR="00580CE1" w:rsidDel="0036383C">
          <w:delText xml:space="preserve"> </w:delText>
        </w:r>
      </w:del>
      <w:r w:rsidR="00580CE1">
        <w:t>abjection</w:t>
      </w:r>
      <w:del w:id="319" w:author="Copyeditor" w:date="2022-08-01T17:17:00Z">
        <w:r w:rsidR="00580CE1" w:rsidDel="0036383C">
          <w:delText>,</w:delText>
        </w:r>
      </w:del>
      <w:r w:rsidR="00580CE1">
        <w:t xml:space="preserve"> as another post-</w:t>
      </w:r>
      <w:r>
        <w:t xml:space="preserve">Lacanian attempt to explain the double intertwinement and </w:t>
      </w:r>
      <w:r w:rsidR="00D97F29">
        <w:t xml:space="preserve">repudiation </w:t>
      </w:r>
      <w:r>
        <w:t>of the other</w:t>
      </w:r>
      <w:r w:rsidR="00D97F29">
        <w:t>. A</w:t>
      </w:r>
      <w:r>
        <w:t xml:space="preserve">s </w:t>
      </w:r>
      <w:r w:rsidR="002C3614">
        <w:t>Kristeva</w:t>
      </w:r>
      <w:r>
        <w:t xml:space="preserve"> writes in </w:t>
      </w:r>
      <w:r>
        <w:rPr>
          <w:i/>
        </w:rPr>
        <w:t xml:space="preserve">Powers of </w:t>
      </w:r>
      <w:r w:rsidRPr="009E7D75">
        <w:rPr>
          <w:i/>
        </w:rPr>
        <w:t>Horror</w:t>
      </w:r>
      <w:r>
        <w:t xml:space="preserve">: “‘subject’ and ‘object’ </w:t>
      </w:r>
      <w:r>
        <w:lastRenderedPageBreak/>
        <w:t>push each other away, confront each other, collapse, and start again—inseparable, contaminated, condemned, at the boundary of what is assimilable, thinkable: abject” (18). Wollstonecraft’s use of the nonhuman</w:t>
      </w:r>
      <w:r w:rsidR="00FF508E">
        <w:t xml:space="preserve"> in</w:t>
      </w:r>
      <w:r w:rsidR="00FF508E">
        <w:rPr>
          <w:i/>
        </w:rPr>
        <w:t xml:space="preserve"> Letters</w:t>
      </w:r>
      <w:r>
        <w:t xml:space="preserve">, however, trespasses on the mother-child symbiosis, and the dark, </w:t>
      </w:r>
      <w:del w:id="320" w:author="Copyeditor" w:date="2022-08-01T17:19:00Z">
        <w:r w:rsidDel="00857230">
          <w:delText>loathesome</w:delText>
        </w:r>
      </w:del>
      <w:ins w:id="321" w:author="Copyeditor" w:date="2022-08-01T17:19:00Z">
        <w:r w:rsidR="00857230">
          <w:t>loathsome</w:t>
        </w:r>
      </w:ins>
      <w:r>
        <w:t xml:space="preserve"> feminine that must be sloughed off. </w:t>
      </w:r>
      <w:proofErr w:type="spellStart"/>
      <w:r w:rsidR="00512306" w:rsidRPr="009E7D75">
        <w:t>Bracha</w:t>
      </w:r>
      <w:proofErr w:type="spellEnd"/>
      <w:r w:rsidR="00512306">
        <w:t xml:space="preserve"> Ettinger’s post-Lacanian</w:t>
      </w:r>
      <w:r>
        <w:t>-</w:t>
      </w:r>
      <w:proofErr w:type="spellStart"/>
      <w:r>
        <w:t>Kristevan</w:t>
      </w:r>
      <w:proofErr w:type="spellEnd"/>
      <w:r w:rsidR="00512306">
        <w:t>-Kleinian analysis of the matrixial border space</w:t>
      </w:r>
      <w:r>
        <w:t>,</w:t>
      </w:r>
      <w:r w:rsidR="00512306">
        <w:t xml:space="preserve"> where part-objects</w:t>
      </w:r>
      <w:ins w:id="322" w:author="Copyeditor" w:date="2022-08-01T17:23:00Z">
        <w:r w:rsidR="00857230">
          <w:t>,</w:t>
        </w:r>
      </w:ins>
      <w:r w:rsidR="00512306">
        <w:t xml:space="preserve"> </w:t>
      </w:r>
      <w:del w:id="323" w:author="Copyeditor" w:date="2022-08-01T17:21:00Z">
        <w:r w:rsidR="00512306" w:rsidDel="00857230">
          <w:delText xml:space="preserve">are </w:delText>
        </w:r>
      </w:del>
      <w:ins w:id="324" w:author="Copyeditor" w:date="2022-08-01T17:21:00Z">
        <w:r w:rsidR="00857230">
          <w:t xml:space="preserve">once </w:t>
        </w:r>
      </w:ins>
      <w:r w:rsidR="00512306">
        <w:t>created, mingle</w:t>
      </w:r>
      <w:del w:id="325" w:author="Copyeditor" w:date="2022-08-01T17:22:00Z">
        <w:r w:rsidR="00512306" w:rsidDel="00857230">
          <w:delText>,</w:delText>
        </w:r>
      </w:del>
      <w:r w:rsidR="00512306">
        <w:t xml:space="preserve"> and </w:t>
      </w:r>
      <w:ins w:id="326" w:author="Copyeditor" w:date="2022-08-01T17:22:00Z">
        <w:r w:rsidR="00857230">
          <w:t xml:space="preserve">are </w:t>
        </w:r>
      </w:ins>
      <w:r w:rsidR="00512306">
        <w:t>re-created</w:t>
      </w:r>
      <w:r>
        <w:t>,</w:t>
      </w:r>
      <w:r w:rsidR="00512306">
        <w:t xml:space="preserve"> offer</w:t>
      </w:r>
      <w:r>
        <w:t>s</w:t>
      </w:r>
      <w:r w:rsidR="00512306">
        <w:t xml:space="preserve"> </w:t>
      </w:r>
      <w:r w:rsidR="00FF508E">
        <w:t xml:space="preserve">yet </w:t>
      </w:r>
      <w:r w:rsidR="00512306">
        <w:t xml:space="preserve">another </w:t>
      </w:r>
      <w:r w:rsidR="00FF508E">
        <w:t xml:space="preserve">post-Lacanian </w:t>
      </w:r>
      <w:r w:rsidR="00512306">
        <w:t xml:space="preserve">attempt to move past the phallic </w:t>
      </w:r>
      <w:ins w:id="327" w:author="Copyeditor" w:date="2022-08-07T12:40:00Z">
        <w:r w:rsidR="00C809FA">
          <w:t>I</w:t>
        </w:r>
      </w:ins>
      <w:del w:id="328" w:author="Copyeditor" w:date="2022-08-07T12:40:00Z">
        <w:r w:rsidR="00512306" w:rsidDel="00C809FA">
          <w:delText>i</w:delText>
        </w:r>
      </w:del>
      <w:r w:rsidR="00512306">
        <w:t>maginary. While Ettinger’s theories anticipate new materialism</w:t>
      </w:r>
      <w:r w:rsidR="00FF508E">
        <w:t>’s iterative</w:t>
      </w:r>
      <w:del w:id="329" w:author="Copyeditor" w:date="2022-08-01T17:25:00Z">
        <w:r w:rsidR="00FF508E" w:rsidDel="00857230">
          <w:delText>ly</w:delText>
        </w:r>
      </w:del>
      <w:r w:rsidR="00FF508E">
        <w:t>, co</w:t>
      </w:r>
      <w:del w:id="330" w:author="Copyeditor" w:date="2022-08-01T17:24:00Z">
        <w:r w:rsidR="00FF508E" w:rsidDel="00857230">
          <w:delText>-</w:delText>
        </w:r>
      </w:del>
      <w:r w:rsidR="00FF508E">
        <w:t xml:space="preserve">produced </w:t>
      </w:r>
      <w:proofErr w:type="spellStart"/>
      <w:r w:rsidR="00FF508E">
        <w:t>materialities</w:t>
      </w:r>
      <w:proofErr w:type="spellEnd"/>
      <w:r w:rsidR="00512306">
        <w:t xml:space="preserve">, such part-objects still reference the </w:t>
      </w:r>
      <w:r w:rsidR="00E92E93">
        <w:t xml:space="preserve">late intrauterine encounters that serve as </w:t>
      </w:r>
      <w:r w:rsidR="00FF508E">
        <w:t>a foundational</w:t>
      </w:r>
      <w:del w:id="331" w:author="Copyeditor" w:date="2022-08-01T17:28:00Z">
        <w:r w:rsidR="00FF508E" w:rsidDel="00857230">
          <w:delText>,</w:delText>
        </w:r>
      </w:del>
      <w:r w:rsidR="00E92E93">
        <w:t xml:space="preserve"> human referent for “the shareable dimensions of subjectivity” and a “multidimensional change and exchange on the borderlines of </w:t>
      </w:r>
      <w:r w:rsidR="00FF508E">
        <w:t xml:space="preserve">[human] </w:t>
      </w:r>
      <w:r w:rsidR="00E92E93">
        <w:t>perceptibility” (</w:t>
      </w:r>
      <w:del w:id="332" w:author="Copyeditor" w:date="2022-08-01T17:33:00Z">
        <w:r w:rsidR="00D6093E" w:rsidDel="00857230">
          <w:delText xml:space="preserve">Ettinger </w:delText>
        </w:r>
      </w:del>
      <w:commentRangeStart w:id="333"/>
      <w:r w:rsidR="00E92E93">
        <w:t>64.5</w:t>
      </w:r>
      <w:commentRangeEnd w:id="333"/>
      <w:r w:rsidR="00857230">
        <w:rPr>
          <w:rStyle w:val="CommentReference"/>
        </w:rPr>
        <w:commentReference w:id="333"/>
      </w:r>
      <w:r w:rsidR="00E92E93">
        <w:t>)</w:t>
      </w:r>
      <w:r w:rsidR="008B06EF">
        <w:t xml:space="preserve">. </w:t>
      </w:r>
      <w:proofErr w:type="spellStart"/>
      <w:r w:rsidR="00DE387B">
        <w:t>Zupančič’s</w:t>
      </w:r>
      <w:proofErr w:type="spellEnd"/>
      <w:r w:rsidR="00DE387B">
        <w:t xml:space="preserve"> consideration of the inanimate world (and of object</w:t>
      </w:r>
      <w:ins w:id="334" w:author="Copyeditor" w:date="2022-08-01T17:29:00Z">
        <w:r w:rsidR="00857230">
          <w:t>-</w:t>
        </w:r>
      </w:ins>
      <w:del w:id="335" w:author="Copyeditor" w:date="2022-08-01T17:29:00Z">
        <w:r w:rsidR="00DE387B" w:rsidDel="00857230">
          <w:delText xml:space="preserve"> </w:delText>
        </w:r>
      </w:del>
      <w:r w:rsidR="00DE387B">
        <w:t>oriented ontology) similarly attempts to show how Lacan</w:t>
      </w:r>
      <w:ins w:id="336" w:author="Copyeditor" w:date="2022-08-01T17:31:00Z">
        <w:r w:rsidR="00857230">
          <w:t>ian</w:t>
        </w:r>
      </w:ins>
      <w:r w:rsidR="00DE387B">
        <w:t xml:space="preserve"> jouissance’s intersection at the abyss of the Real and the </w:t>
      </w:r>
      <w:r w:rsidR="002171CE">
        <w:t>lack within the signifier might entwine human and nonhuman. She</w:t>
      </w:r>
      <w:r w:rsidR="00DE387B">
        <w:t xml:space="preserve"> claim</w:t>
      </w:r>
      <w:r w:rsidR="002171CE">
        <w:t>s</w:t>
      </w:r>
      <w:r w:rsidR="00DE387B">
        <w:t xml:space="preserve"> that life “is an interruption, a disturbance of the inanimate, a gap appearing in it” much as the sexual is the “</w:t>
      </w:r>
      <w:del w:id="337" w:author="Copyeditor" w:date="2022-08-01T17:31:00Z">
        <w:r w:rsidR="00DE387B" w:rsidDel="00857230">
          <w:delText xml:space="preserve"> </w:delText>
        </w:r>
      </w:del>
      <w:r w:rsidR="00DE387B">
        <w:t xml:space="preserve">‘crack’ shared (and repeated) by different drives,” jouissance being the “‘glue’” that binds “the original negativity (call it primal repression, one-less, minus, rift, or crack” to various signifiers and the Real, “where a ‘new signifier’ could eventually intervene” </w:t>
      </w:r>
      <w:r w:rsidR="002171CE">
        <w:t xml:space="preserve">in the phallic order </w:t>
      </w:r>
      <w:r w:rsidR="00DE387B">
        <w:t>(</w:t>
      </w:r>
      <w:del w:id="338" w:author="Copyeditor" w:date="2022-08-01T17:32:00Z">
        <w:r w:rsidR="00DC3186" w:rsidDel="00857230">
          <w:delText xml:space="preserve">Zupančič </w:delText>
        </w:r>
      </w:del>
      <w:r w:rsidR="00DE387B">
        <w:t>97, 116, 117).</w:t>
      </w:r>
    </w:p>
    <w:p w14:paraId="2C66F5DB" w14:textId="68740478" w:rsidR="008C33F9" w:rsidRPr="008B06EF" w:rsidRDefault="00E92E93" w:rsidP="008806FA">
      <w:pPr>
        <w:spacing w:line="480" w:lineRule="auto"/>
      </w:pPr>
      <w:r>
        <w:tab/>
      </w:r>
      <w:r w:rsidR="002171CE">
        <w:t>Wollstonecraft</w:t>
      </w:r>
      <w:r w:rsidR="00195191">
        <w:t xml:space="preserve">’s descriptions of nature in her </w:t>
      </w:r>
      <w:r w:rsidR="00195191">
        <w:rPr>
          <w:i/>
          <w:iCs/>
        </w:rPr>
        <w:t xml:space="preserve">Letters </w:t>
      </w:r>
      <w:r w:rsidR="00195191">
        <w:t>and its ineffable pleasure</w:t>
      </w:r>
      <w:r w:rsidR="002171CE">
        <w:t xml:space="preserve"> even more thoroughly attempts to leave the phallic behind. Her </w:t>
      </w:r>
      <w:r w:rsidR="008B06EF">
        <w:t xml:space="preserve">model leverages a synesthetic admixture of </w:t>
      </w:r>
      <w:proofErr w:type="spellStart"/>
      <w:r w:rsidR="008B06EF">
        <w:t>materialities</w:t>
      </w:r>
      <w:proofErr w:type="spellEnd"/>
      <w:r w:rsidR="008B06EF">
        <w:t xml:space="preserve"> (breath, waves, light) whose elemental nature moves underneath the human or maternal body to augur a pervasive, shape-shifting </w:t>
      </w:r>
      <w:r w:rsidR="008B06EF">
        <w:lastRenderedPageBreak/>
        <w:t>changeability.</w:t>
      </w:r>
      <w:r>
        <w:t xml:space="preserve"> </w:t>
      </w:r>
      <w:r w:rsidR="002171CE">
        <w:t xml:space="preserve">Perhaps her biggest intervention is the way that different </w:t>
      </w:r>
      <w:proofErr w:type="spellStart"/>
      <w:r w:rsidR="002171CE">
        <w:t>materialities</w:t>
      </w:r>
      <w:proofErr w:type="spellEnd"/>
      <w:r w:rsidR="002171CE">
        <w:t xml:space="preserve">, </w:t>
      </w:r>
      <w:r w:rsidR="002E48C4">
        <w:t>which</w:t>
      </w:r>
      <w:r w:rsidR="002171CE">
        <w:t xml:space="preserve"> have no static or fixed shape, succeed, suffuse, and alter one another. The imbrication of human with nonhuman undoes </w:t>
      </w:r>
      <w:r w:rsidR="00C92BD3">
        <w:t xml:space="preserve">either </w:t>
      </w:r>
      <w:r w:rsidR="002171CE">
        <w:t xml:space="preserve">sexual dimorphism or </w:t>
      </w:r>
      <w:r w:rsidR="00C92BD3">
        <w:t>the</w:t>
      </w:r>
      <w:r w:rsidR="002171CE">
        <w:t xml:space="preserve"> gender binary that shapes the phallic order in the first place. </w:t>
      </w:r>
    </w:p>
    <w:p w14:paraId="2247AC23" w14:textId="374BB5F8" w:rsidR="00BE4D2A" w:rsidRDefault="00432E3E" w:rsidP="008806FA">
      <w:pPr>
        <w:spacing w:line="480" w:lineRule="auto"/>
      </w:pPr>
      <w:r>
        <w:tab/>
      </w:r>
      <w:r w:rsidR="00A17410">
        <w:t>It is no coincidence</w:t>
      </w:r>
      <w:r w:rsidR="0052182D">
        <w:t xml:space="preserve"> that Wollston</w:t>
      </w:r>
      <w:r w:rsidR="0011090D">
        <w:t xml:space="preserve">ecraft follows this jouissance </w:t>
      </w:r>
      <w:r w:rsidR="008C33F9">
        <w:t>with</w:t>
      </w:r>
      <w:ins w:id="339" w:author="Copyeditor" w:date="2022-08-01T17:37:00Z">
        <w:r w:rsidR="00857230">
          <w:t xml:space="preserve"> a</w:t>
        </w:r>
      </w:ins>
      <w:r w:rsidR="0052182D">
        <w:t xml:space="preserve"> </w:t>
      </w:r>
      <w:r w:rsidR="0011090D">
        <w:t>declaration that she will no longer strive against the stream</w:t>
      </w:r>
      <w:r w:rsidR="0052182D">
        <w:t xml:space="preserve">. As one metaphor touches, and flows into, another, </w:t>
      </w:r>
      <w:r w:rsidR="004009E6">
        <w:t>the human and nonhuman materials slide with, against, and through each other in a material unconscious</w:t>
      </w:r>
      <w:del w:id="340" w:author="Copyeditor" w:date="2022-08-01T17:37:00Z">
        <w:r w:rsidR="008B06EF" w:rsidDel="00857230">
          <w:delText>,</w:delText>
        </w:r>
      </w:del>
      <w:r w:rsidR="004009E6">
        <w:t xml:space="preserve"> </w:t>
      </w:r>
      <w:r w:rsidR="0044602A">
        <w:t xml:space="preserve">but one </w:t>
      </w:r>
      <w:r w:rsidR="004009E6">
        <w:t>evoked through symbolic play</w:t>
      </w:r>
      <w:r w:rsidR="0044602A">
        <w:t xml:space="preserve"> that bypasses </w:t>
      </w:r>
      <w:r w:rsidR="00C92BD3">
        <w:t>any sedimented</w:t>
      </w:r>
      <w:r w:rsidR="0044602A">
        <w:t xml:space="preserve"> </w:t>
      </w:r>
      <w:ins w:id="341" w:author="Copyeditor" w:date="2022-08-07T12:40:00Z">
        <w:r w:rsidR="00C809FA">
          <w:t>I</w:t>
        </w:r>
      </w:ins>
      <w:del w:id="342" w:author="Copyeditor" w:date="2022-08-07T12:40:00Z">
        <w:r w:rsidR="0044602A" w:rsidDel="00C809FA">
          <w:delText>i</w:delText>
        </w:r>
      </w:del>
      <w:r w:rsidR="0044602A">
        <w:t>maginary</w:t>
      </w:r>
      <w:r w:rsidR="004009E6">
        <w:t>.</w:t>
      </w:r>
      <w:r w:rsidR="00C92BD3">
        <w:t xml:space="preserve"> Air, light, waves, affects, tides, streams combine with some “humid eyes,” heavy breathing (“I pause, again, breathless”), and “vivacity of youth” to boot</w:t>
      </w:r>
      <w:commentRangeStart w:id="343"/>
      <w:r w:rsidR="00C92BD3">
        <w:t>.</w:t>
      </w:r>
      <w:commentRangeEnd w:id="343"/>
      <w:r w:rsidR="00857230">
        <w:rPr>
          <w:rStyle w:val="CommentReference"/>
        </w:rPr>
        <w:commentReference w:id="343"/>
      </w:r>
      <w:r w:rsidR="004009E6">
        <w:t xml:space="preserve"> </w:t>
      </w:r>
      <w:r w:rsidR="0011090D">
        <w:t>Wollstonecraft’s</w:t>
      </w:r>
      <w:r w:rsidR="00490DAE">
        <w:t xml:space="preserve"> symptoms may be directed toward her own body, yet they suggest how subjectivity might give way to </w:t>
      </w:r>
      <w:r w:rsidR="001D2056">
        <w:t>Bennett’s</w:t>
      </w:r>
      <w:r w:rsidR="00490DAE">
        <w:t xml:space="preserve"> human-nonhuman assemblage</w:t>
      </w:r>
      <w:del w:id="344" w:author="Copyeditor" w:date="2022-08-01T17:40:00Z">
        <w:r w:rsidR="00490DAE" w:rsidDel="00857230">
          <w:delText>,</w:delText>
        </w:r>
      </w:del>
      <w:r w:rsidR="00490DAE">
        <w:t xml:space="preserve"> joined by shared affect, </w:t>
      </w:r>
      <w:r w:rsidR="00C92BD3">
        <w:t xml:space="preserve">those </w:t>
      </w:r>
      <w:r w:rsidR="00490DAE">
        <w:t xml:space="preserve">material movements among and between bodies. </w:t>
      </w:r>
      <w:r w:rsidR="00A45A4F">
        <w:t xml:space="preserve">While </w:t>
      </w:r>
      <w:r w:rsidR="00A45A4F" w:rsidRPr="007338AD">
        <w:t>Bennett</w:t>
      </w:r>
      <w:r w:rsidR="00A45A4F">
        <w:t xml:space="preserve"> does not give much idea as to how one material might recombine with another, </w:t>
      </w:r>
      <w:r w:rsidR="008576C6">
        <w:t xml:space="preserve">Karen </w:t>
      </w:r>
      <w:r w:rsidR="008576C6" w:rsidRPr="007338AD">
        <w:t>Barad</w:t>
      </w:r>
      <w:r w:rsidR="00A45A4F" w:rsidRPr="007338AD">
        <w:t>’s</w:t>
      </w:r>
      <w:r w:rsidR="00A45A4F">
        <w:t xml:space="preserve"> new materialism theorizes that phenomena (objects or subjects) do not exist as such until </w:t>
      </w:r>
      <w:commentRangeStart w:id="345"/>
      <w:r w:rsidR="00A45A4F">
        <w:t xml:space="preserve">created </w:t>
      </w:r>
      <w:commentRangeEnd w:id="345"/>
      <w:r w:rsidR="00857230">
        <w:rPr>
          <w:rStyle w:val="CommentReference"/>
        </w:rPr>
        <w:commentReference w:id="345"/>
      </w:r>
      <w:r w:rsidR="00A45A4F">
        <w:t>or “cut” through apparatuses that create, and re</w:t>
      </w:r>
      <w:ins w:id="346" w:author="Copyeditor" w:date="2022-08-01T17:43:00Z">
        <w:r w:rsidR="00857230">
          <w:t>-</w:t>
        </w:r>
      </w:ins>
      <w:r w:rsidR="00A45A4F">
        <w:t xml:space="preserve">create, them into various </w:t>
      </w:r>
      <w:proofErr w:type="spellStart"/>
      <w:r w:rsidR="00A45A4F">
        <w:t>materialities</w:t>
      </w:r>
      <w:proofErr w:type="spellEnd"/>
      <w:r w:rsidR="00A45A4F">
        <w:t xml:space="preserve">. For Barad, even “the ‘past’ and the ‘future’ are iteratively reworked and enfolded through the iterative practices of </w:t>
      </w:r>
      <w:proofErr w:type="spellStart"/>
      <w:r w:rsidR="00A45A4F">
        <w:t>spacetimemattering</w:t>
      </w:r>
      <w:proofErr w:type="spellEnd"/>
      <w:r w:rsidR="00A45A4F">
        <w:t>” (</w:t>
      </w:r>
      <w:del w:id="347" w:author="Copyeditor" w:date="2022-08-01T17:47:00Z">
        <w:r w:rsidR="007B790B" w:rsidDel="00857230">
          <w:delText xml:space="preserve">Barad </w:delText>
        </w:r>
      </w:del>
      <w:r w:rsidR="00C92BD3">
        <w:t>315</w:t>
      </w:r>
      <w:r w:rsidR="00A45A4F">
        <w:t xml:space="preserve">). </w:t>
      </w:r>
      <w:r w:rsidR="00C92BD3">
        <w:t>In this account,</w:t>
      </w:r>
      <w:r w:rsidR="00A45A4F">
        <w:t xml:space="preserve"> time, space, and matter are all iteratively recreated through </w:t>
      </w:r>
      <w:del w:id="348" w:author="Copyeditor" w:date="2022-08-01T17:48:00Z">
        <w:r w:rsidR="00A45A4F" w:rsidDel="00857230">
          <w:delText>intractions</w:delText>
        </w:r>
      </w:del>
      <w:ins w:id="349" w:author="Copyeditor" w:date="2022-08-01T17:48:00Z">
        <w:r w:rsidR="00857230">
          <w:t>interactions</w:t>
        </w:r>
      </w:ins>
      <w:r w:rsidR="00A45A4F">
        <w:t xml:space="preserve"> of matter that is not already ontologically defined. While Barad terms these </w:t>
      </w:r>
      <w:del w:id="350" w:author="Copyeditor" w:date="2022-08-01T17:48:00Z">
        <w:r w:rsidR="00A45A4F" w:rsidDel="00857230">
          <w:delText>intractions</w:delText>
        </w:r>
      </w:del>
      <w:ins w:id="351" w:author="Copyeditor" w:date="2022-08-01T17:48:00Z">
        <w:r w:rsidR="00857230">
          <w:t>interactions</w:t>
        </w:r>
      </w:ins>
      <w:r w:rsidR="00A45A4F">
        <w:t xml:space="preserve"> “cuts,” where matter can be cut apart and together, Wollstonecraft’s liquid suffusions seem to bypass such a phallic methodology of change </w:t>
      </w:r>
      <w:r w:rsidR="00B977B3">
        <w:t>based on disruption, cracks and holes, or cuts</w:t>
      </w:r>
      <w:r w:rsidR="00C92BD3">
        <w:t>—</w:t>
      </w:r>
      <w:r w:rsidR="00C92BD3">
        <w:lastRenderedPageBreak/>
        <w:t>severing one from another. Not necessarily based on</w:t>
      </w:r>
      <w:r w:rsidR="00B977B3">
        <w:t xml:space="preserve"> gradualism, </w:t>
      </w:r>
      <w:r w:rsidR="00C92BD3">
        <w:t xml:space="preserve">she augurs a change endemic to a shifting, excessive jouissance, </w:t>
      </w:r>
      <w:r w:rsidR="00B977B3">
        <w:t xml:space="preserve">an openness to mixing </w:t>
      </w:r>
      <w:proofErr w:type="spellStart"/>
      <w:r w:rsidR="00B977B3">
        <w:t>materialities</w:t>
      </w:r>
      <w:proofErr w:type="spellEnd"/>
      <w:r w:rsidR="00B977B3">
        <w:t>.</w:t>
      </w:r>
      <w:r w:rsidR="007F5E28">
        <w:t xml:space="preserve"> </w:t>
      </w:r>
    </w:p>
    <w:p w14:paraId="18437043" w14:textId="77777777" w:rsidR="00857230" w:rsidRDefault="00432E3E" w:rsidP="008806FA">
      <w:pPr>
        <w:spacing w:line="480" w:lineRule="auto"/>
        <w:rPr>
          <w:ins w:id="352" w:author="Copyeditor" w:date="2022-08-01T17:50:00Z"/>
        </w:rPr>
      </w:pPr>
      <w:r>
        <w:tab/>
      </w:r>
      <w:r w:rsidR="00686568">
        <w:t>Wollstonecraft is quick to guard against readers supposing</w:t>
      </w:r>
      <w:r w:rsidR="00195191">
        <w:t xml:space="preserve">—and desiring to suppose—that </w:t>
      </w:r>
      <w:r w:rsidR="00686568">
        <w:t xml:space="preserve">she is speaking entirely of sex itself—of two bodies involved in the sensual instant gratification she </w:t>
      </w:r>
      <w:r w:rsidR="00027B76">
        <w:t>is</w:t>
      </w:r>
      <w:r w:rsidR="00686568">
        <w:t xml:space="preserve"> so quick to resist in </w:t>
      </w:r>
      <w:r w:rsidR="00686568">
        <w:rPr>
          <w:i/>
        </w:rPr>
        <w:t>The Vindication</w:t>
      </w:r>
      <w:r w:rsidR="00686568">
        <w:t xml:space="preserve">. A few sentences later she directly addresses the reader: </w:t>
      </w:r>
    </w:p>
    <w:p w14:paraId="4DC1705B" w14:textId="5C4E8B05" w:rsidR="00857230" w:rsidRDefault="00686568">
      <w:pPr>
        <w:spacing w:line="480" w:lineRule="auto"/>
        <w:ind w:left="1440"/>
        <w:rPr>
          <w:ins w:id="353" w:author="Copyeditor" w:date="2022-08-01T17:50:00Z"/>
        </w:rPr>
        <w:pPrChange w:id="354" w:author="Copyeditor" w:date="2022-08-01T17:51:00Z">
          <w:pPr>
            <w:spacing w:line="480" w:lineRule="auto"/>
          </w:pPr>
        </w:pPrChange>
      </w:pPr>
      <w:del w:id="355" w:author="Copyeditor" w:date="2022-08-01T17:51:00Z">
        <w:r w:rsidDel="00857230">
          <w:delText>“</w:delText>
        </w:r>
      </w:del>
      <w:r>
        <w:t>My bosom still glows,</w:t>
      </w:r>
      <w:r w:rsidR="00027B76" w:rsidRPr="00027B76">
        <w:t xml:space="preserve"> </w:t>
      </w:r>
      <w:r w:rsidR="00027B76">
        <w:t>—</w:t>
      </w:r>
      <w:r>
        <w:t>Do not saucily ask, repeating Sterne’s question, ‘Maria, is it still so warm?’ Sufficiently, O my God! has it been chilled by sorrow and unkindness—still nature will prevail—and if I blush at recollecting past enjoyment, it is the rosy hue of pleasure heightened by modesty; for the blush of modesty and shame are as distinct as the emotions by which they are produced</w:t>
      </w:r>
      <w:ins w:id="356" w:author="Copyeditor" w:date="2022-08-01T17:51:00Z">
        <w:r w:rsidR="00857230">
          <w:t>.</w:t>
        </w:r>
      </w:ins>
      <w:del w:id="357" w:author="Copyeditor" w:date="2022-08-01T17:51:00Z">
        <w:r w:rsidDel="00857230">
          <w:delText>”</w:delText>
        </w:r>
      </w:del>
      <w:r>
        <w:t xml:space="preserve"> (</w:t>
      </w:r>
      <w:r w:rsidR="00B65E13">
        <w:rPr>
          <w:i/>
          <w:iCs/>
        </w:rPr>
        <w:t xml:space="preserve">Letters </w:t>
      </w:r>
      <w:r>
        <w:t>50)</w:t>
      </w:r>
      <w:del w:id="358" w:author="Copyeditor" w:date="2022-08-01T17:51:00Z">
        <w:r w:rsidDel="00857230">
          <w:delText xml:space="preserve">. </w:delText>
        </w:r>
      </w:del>
    </w:p>
    <w:p w14:paraId="505DAE85" w14:textId="0E9E1EA9" w:rsidR="00432E3E" w:rsidRDefault="00686568" w:rsidP="008806FA">
      <w:pPr>
        <w:spacing w:line="480" w:lineRule="auto"/>
      </w:pPr>
      <w:r>
        <w:t xml:space="preserve">In repudiating the </w:t>
      </w:r>
      <w:proofErr w:type="spellStart"/>
      <w:r>
        <w:t>Sternian</w:t>
      </w:r>
      <w:proofErr w:type="spellEnd"/>
      <w:r>
        <w:t xml:space="preserve"> innuendo about her breast being “still warm” and tumescent with the friction of love</w:t>
      </w:r>
      <w:del w:id="359" w:author="Copyeditor" w:date="2022-08-01T17:52:00Z">
        <w:r w:rsidDel="00857230">
          <w:delText xml:space="preserve"> </w:delText>
        </w:r>
      </w:del>
      <w:r>
        <w:t>making, she entreats a modesty that invokes the “rosy hue” of jouissance</w:t>
      </w:r>
      <w:r w:rsidR="00E6534E">
        <w:t>—an excess of pleasure that is not necessarily tied to sexed bodies but extends into the nonhuman air-sun</w:t>
      </w:r>
      <w:r w:rsidR="00027B76">
        <w:t>-sea</w:t>
      </w:r>
      <w:r w:rsidR="00E6534E">
        <w:t xml:space="preserve"> assemblage of dawn. This figure, of course, alludes to her earlier, now</w:t>
      </w:r>
      <w:ins w:id="360" w:author="Copyeditor" w:date="2022-08-01T17:53:00Z">
        <w:r w:rsidR="00857230">
          <w:t xml:space="preserve"> </w:t>
        </w:r>
      </w:ins>
      <w:del w:id="361" w:author="Copyeditor" w:date="2022-08-01T17:53:00Z">
        <w:r w:rsidR="00E6534E" w:rsidDel="00857230">
          <w:delText>-</w:delText>
        </w:r>
      </w:del>
      <w:r w:rsidR="00E6534E">
        <w:t>famous</w:t>
      </w:r>
      <w:ins w:id="362" w:author="Copyeditor" w:date="2022-08-01T17:53:00Z">
        <w:r w:rsidR="00857230">
          <w:t>,</w:t>
        </w:r>
      </w:ins>
      <w:r w:rsidR="00E6534E">
        <w:t xml:space="preserve"> passage describing the “rosy tint of morning” that involutes </w:t>
      </w:r>
      <w:r w:rsidR="000E1E61">
        <w:t xml:space="preserve">Fanny Blood, Fanny Imlay, </w:t>
      </w:r>
      <w:ins w:id="363" w:author="Copyeditor" w:date="2022-08-01T17:54:00Z">
        <w:r w:rsidR="00857230">
          <w:t xml:space="preserve">and </w:t>
        </w:r>
      </w:ins>
      <w:r w:rsidR="000E1E61">
        <w:t>the dawn, not to mention the “Blood, but also milk, sperm, lymph, saliva, spit, tears, humors, gas, waves, airs, fire</w:t>
      </w:r>
      <w:ins w:id="364" w:author="Copyeditor" w:date="2022-08-01T17:54:00Z">
        <w:r w:rsidR="00857230">
          <w:t> </w:t>
        </w:r>
      </w:ins>
      <w:del w:id="365" w:author="Copyeditor" w:date="2022-08-01T17:54:00Z">
        <w:r w:rsidR="000E1E61" w:rsidDel="00857230">
          <w:delText xml:space="preserve"> </w:delText>
        </w:r>
      </w:del>
      <w:r w:rsidR="000E1E61">
        <w:t>.</w:t>
      </w:r>
      <w:ins w:id="366" w:author="Copyeditor" w:date="2022-08-01T17:54:00Z">
        <w:r w:rsidR="00857230">
          <w:t> </w:t>
        </w:r>
      </w:ins>
      <w:del w:id="367" w:author="Copyeditor" w:date="2022-08-01T17:54:00Z">
        <w:r w:rsidR="000E1E61" w:rsidDel="00857230">
          <w:delText xml:space="preserve"> </w:delText>
        </w:r>
      </w:del>
      <w:r w:rsidR="000E1E61">
        <w:t>.</w:t>
      </w:r>
      <w:ins w:id="368" w:author="Copyeditor" w:date="2022-08-01T17:54:00Z">
        <w:r w:rsidR="00857230">
          <w:t> </w:t>
        </w:r>
      </w:ins>
      <w:del w:id="369" w:author="Copyeditor" w:date="2022-08-01T17:54:00Z">
        <w:r w:rsidR="000E1E61" w:rsidDel="00857230">
          <w:delText xml:space="preserve"> </w:delText>
        </w:r>
      </w:del>
      <w:r w:rsidR="000E1E61">
        <w:t>.</w:t>
      </w:r>
      <w:ins w:id="370" w:author="Copyeditor" w:date="2022-08-01T17:54:00Z">
        <w:r w:rsidR="00857230">
          <w:t> </w:t>
        </w:r>
      </w:ins>
      <w:del w:id="371" w:author="Copyeditor" w:date="2022-08-01T17:54:00Z">
        <w:r w:rsidR="000E1E61" w:rsidDel="00857230">
          <w:delText xml:space="preserve"> </w:delText>
        </w:r>
      </w:del>
      <w:r w:rsidR="000E1E61">
        <w:t>light” that circulates among them</w:t>
      </w:r>
      <w:del w:id="372" w:author="Copyeditor" w:date="2022-08-01T17:56:00Z">
        <w:r w:rsidR="000E1E61" w:rsidDel="00857230">
          <w:delText xml:space="preserve">. </w:delText>
        </w:r>
      </w:del>
      <w:ins w:id="373" w:author="Copyeditor" w:date="2022-08-01T17:56:00Z">
        <w:r w:rsidR="00857230">
          <w:t xml:space="preserve">: </w:t>
        </w:r>
      </w:ins>
    </w:p>
    <w:p w14:paraId="7025C30A" w14:textId="5454E6F3" w:rsidR="00686568" w:rsidRDefault="000E1E61">
      <w:pPr>
        <w:spacing w:line="480" w:lineRule="auto"/>
        <w:ind w:left="720" w:right="576"/>
        <w:pPrChange w:id="374" w:author="Copyeditor" w:date="2022-08-01T17:55:00Z">
          <w:pPr>
            <w:spacing w:line="480" w:lineRule="auto"/>
            <w:ind w:left="576" w:right="576"/>
          </w:pPr>
        </w:pPrChange>
      </w:pPr>
      <w:r>
        <w:t xml:space="preserve">The grave has closed over a dear friend, the friend of my youth; still she is present with me, and I hear her soft voice warbling as I stray over the heath. Fate has separated me from another, the fire of whose eyes, tempered by </w:t>
      </w:r>
      <w:r>
        <w:lastRenderedPageBreak/>
        <w:t>infantine tenderness, still warms my breast; even when gazing on these tremendous cliffs, sublime emotions absorb my soul. And, smile not, if I add, that the rosy tint of morning reminds me of a suffusion, which will never more charm my senses, unless it reappears on the cheeks of my child.</w:t>
      </w:r>
      <w:ins w:id="375" w:author="Copyeditor" w:date="2022-08-07T11:31:00Z">
        <w:r w:rsidR="002A72EF">
          <w:t xml:space="preserve"> </w:t>
        </w:r>
      </w:ins>
      <w:del w:id="376" w:author="Copyeditor" w:date="2022-08-07T11:31:00Z">
        <w:r w:rsidDel="002A72EF">
          <w:delText xml:space="preserve"> </w:delText>
        </w:r>
        <w:r w:rsidR="00F53946" w:rsidDel="002A72EF">
          <w:delText xml:space="preserve">  </w:delText>
        </w:r>
      </w:del>
      <w:r w:rsidR="00F53946">
        <w:t>(</w:t>
      </w:r>
      <w:r w:rsidR="00F53946">
        <w:rPr>
          <w:i/>
          <w:iCs/>
        </w:rPr>
        <w:t xml:space="preserve">Letters </w:t>
      </w:r>
      <w:r>
        <w:t>39)</w:t>
      </w:r>
    </w:p>
    <w:p w14:paraId="7862091C" w14:textId="25D3C461" w:rsidR="000E1E61" w:rsidRDefault="000E1E61" w:rsidP="008806FA">
      <w:pPr>
        <w:spacing w:line="480" w:lineRule="auto"/>
      </w:pPr>
      <w:r>
        <w:t xml:space="preserve">Although we might be tempted to view such a provocative scene as the first of several reverberations of same-sex desire (or a feminine gaze) in </w:t>
      </w:r>
      <w:r>
        <w:rPr>
          <w:i/>
        </w:rPr>
        <w:t>Letters</w:t>
      </w:r>
      <w:r>
        <w:t xml:space="preserve">, as Debra </w:t>
      </w:r>
      <w:r w:rsidRPr="007338AD">
        <w:t>Weiss</w:t>
      </w:r>
      <w:r>
        <w:t xml:space="preserve"> has, we can understand the multiple substitutions in the </w:t>
      </w:r>
      <w:r w:rsidR="00BE0E0B">
        <w:t xml:space="preserve">passage (Fanny Blood for Imlay; </w:t>
      </w:r>
      <w:r>
        <w:t xml:space="preserve">Fanny Imlay for Fanny Blood; the rosy hue for </w:t>
      </w:r>
      <w:r w:rsidR="00BE0E0B">
        <w:t>all of them)</w:t>
      </w:r>
      <w:r w:rsidR="00CC4CB0">
        <w:t xml:space="preserve"> to be </w:t>
      </w:r>
      <w:r w:rsidR="00BE0E0B">
        <w:t>not about the repeated substitution of a feminine for a phallic sexuality but rather a material movement from the “transient sensations” to the posthuman “warbling” of Fanny Blood as</w:t>
      </w:r>
      <w:ins w:id="377" w:author="Copyeditor" w:date="2022-08-01T17:58:00Z">
        <w:r w:rsidR="00857230">
          <w:t xml:space="preserve"> a</w:t>
        </w:r>
      </w:ins>
      <w:r w:rsidR="00BE0E0B">
        <w:t xml:space="preserve"> bir</w:t>
      </w:r>
      <w:commentRangeStart w:id="378"/>
      <w:r w:rsidR="00BE0E0B">
        <w:t>d</w:t>
      </w:r>
      <w:commentRangeEnd w:id="378"/>
      <w:r w:rsidR="00857230">
        <w:rPr>
          <w:rStyle w:val="CommentReference"/>
        </w:rPr>
        <w:commentReference w:id="378"/>
      </w:r>
      <w:r w:rsidR="008C2A6D">
        <w:t>,</w:t>
      </w:r>
      <w:r w:rsidR="00BE0E0B">
        <w:t xml:space="preserve"> through the “fire,” “warmth,” and “rosy tints” of a posthuman materiality that circulates through all as a mutual “suffusion.”</w:t>
      </w:r>
    </w:p>
    <w:p w14:paraId="53C39894" w14:textId="748F7A36" w:rsidR="00BD36BB" w:rsidRDefault="00432E3E" w:rsidP="008806FA">
      <w:pPr>
        <w:spacing w:line="480" w:lineRule="auto"/>
      </w:pPr>
      <w:r>
        <w:tab/>
      </w:r>
      <w:r w:rsidR="006E68F4">
        <w:t xml:space="preserve">Repeatedly, Wollstonecraft’s emotions drive her to talk of death (or immortality), which further inclines her to figure a release into a dynamic, suffusing </w:t>
      </w:r>
      <w:r w:rsidR="002B1CDB">
        <w:t>state of</w:t>
      </w:r>
      <w:r w:rsidR="006E68F4">
        <w:t xml:space="preserve"> nature. The death drive and sex/life drive intertwine and propel her into a jouissance where the delusion of unifying with the pulsing waves or winds bespeaks </w:t>
      </w:r>
      <w:r w:rsidR="000912FB">
        <w:t xml:space="preserve">no </w:t>
      </w:r>
      <w:r w:rsidR="000912FB" w:rsidRPr="002B1CDB">
        <w:rPr>
          <w:i/>
        </w:rPr>
        <w:t>petit</w:t>
      </w:r>
      <w:ins w:id="379" w:author="Copyeditor" w:date="2022-08-01T18:06:00Z">
        <w:r w:rsidR="00857230">
          <w:rPr>
            <w:i/>
          </w:rPr>
          <w:t>e</w:t>
        </w:r>
      </w:ins>
      <w:r w:rsidR="000912FB" w:rsidRPr="002B1CDB">
        <w:rPr>
          <w:i/>
        </w:rPr>
        <w:t xml:space="preserve"> mort</w:t>
      </w:r>
      <w:r w:rsidR="000912FB">
        <w:t xml:space="preserve"> of phallic jouissance but a winged freedom of mov</w:t>
      </w:r>
      <w:r w:rsidR="008B53BD">
        <w:t>ement unte</w:t>
      </w:r>
      <w:r w:rsidR="000912FB">
        <w:t>thered to any particular body</w:t>
      </w:r>
      <w:del w:id="380" w:author="Copyeditor" w:date="2022-08-01T18:06:00Z">
        <w:r w:rsidR="000912FB" w:rsidDel="00857230">
          <w:delText>,</w:delText>
        </w:r>
      </w:del>
      <w:r w:rsidR="000912FB">
        <w:t xml:space="preserve"> or </w:t>
      </w:r>
      <w:proofErr w:type="spellStart"/>
      <w:r w:rsidR="002B1CDB">
        <w:t>any</w:t>
      </w:r>
      <w:r w:rsidR="000912FB">
        <w:t xml:space="preserve"> body</w:t>
      </w:r>
      <w:proofErr w:type="spellEnd"/>
      <w:r w:rsidR="000912FB">
        <w:t xml:space="preserve"> as a discrete, enclosed </w:t>
      </w:r>
      <w:r w:rsidR="002B1CDB">
        <w:t>system</w:t>
      </w:r>
      <w:r w:rsidR="000912FB">
        <w:t xml:space="preserve"> of </w:t>
      </w:r>
      <w:proofErr w:type="spellStart"/>
      <w:r w:rsidR="000912FB">
        <w:t>materialities</w:t>
      </w:r>
      <w:proofErr w:type="spellEnd"/>
      <w:r w:rsidR="006E68F4">
        <w:t>. After tromping through a burned forest in Norway, she writes, “I cannot tell why-but death, under every form, appears to me like something getting free—to expand in I know not what element; nay I feel that this conscious being must be as unfettered, have the wings of thought, before it can be happy” (</w:t>
      </w:r>
      <w:r w:rsidR="006A4684">
        <w:rPr>
          <w:i/>
          <w:iCs/>
        </w:rPr>
        <w:t xml:space="preserve">Letters </w:t>
      </w:r>
      <w:r w:rsidR="006E68F4">
        <w:t>88</w:t>
      </w:r>
      <w:del w:id="381" w:author="Copyeditor" w:date="2022-08-01T18:10:00Z">
        <w:r w:rsidR="006E68F4" w:rsidDel="00857230">
          <w:delText>-</w:delText>
        </w:r>
      </w:del>
      <w:ins w:id="382" w:author="Copyeditor" w:date="2022-08-01T18:10:00Z">
        <w:r w:rsidR="00857230">
          <w:t>–</w:t>
        </w:r>
      </w:ins>
      <w:r w:rsidR="006E68F4">
        <w:t xml:space="preserve">89). </w:t>
      </w:r>
      <w:r w:rsidR="001366F3">
        <w:t xml:space="preserve">Lest we assume that these “wings of thought” </w:t>
      </w:r>
      <w:r w:rsidR="008B53BD">
        <w:t>are a</w:t>
      </w:r>
      <w:r w:rsidR="001366F3">
        <w:t xml:space="preserve"> stock </w:t>
      </w:r>
      <w:r w:rsidR="001366F3">
        <w:lastRenderedPageBreak/>
        <w:t>metaphor, here the speaker imagines herself, through the ungirding of jouissance, becoming another being combined with undisclosed elements and evidenced by nonhuman wings. Like Fanny’s own “warbling,” the narrator’s “wings” re</w:t>
      </w:r>
      <w:ins w:id="383" w:author="Copyeditor" w:date="2022-08-01T18:10:00Z">
        <w:r w:rsidR="00857230">
          <w:t>-</w:t>
        </w:r>
      </w:ins>
      <w:r w:rsidR="001366F3">
        <w:t>create her as epistemologically free</w:t>
      </w:r>
      <w:del w:id="384" w:author="Copyeditor" w:date="2022-08-01T18:12:00Z">
        <w:r w:rsidR="001366F3" w:rsidDel="00857230">
          <w:delText>,</w:delText>
        </w:r>
      </w:del>
      <w:r w:rsidR="001366F3">
        <w:t xml:space="preserve"> but more directly, perhaps as part human-part bird, as ontologically altered. </w:t>
      </w:r>
    </w:p>
    <w:p w14:paraId="447EEBB0" w14:textId="6CA3909D" w:rsidR="00BE4D2A" w:rsidRPr="00BD36BB" w:rsidRDefault="001366F3" w:rsidP="008806FA">
      <w:pPr>
        <w:spacing w:line="480" w:lineRule="auto"/>
        <w:ind w:firstLine="720"/>
      </w:pPr>
      <w:r>
        <w:t>After this moment, she rushes onto the cascade</w:t>
      </w:r>
      <w:del w:id="385" w:author="Copyeditor" w:date="2022-08-01T18:12:00Z">
        <w:r w:rsidDel="00857230">
          <w:delText>,</w:delText>
        </w:r>
      </w:del>
      <w:r>
        <w:t xml:space="preserve"> and</w:t>
      </w:r>
      <w:ins w:id="386" w:author="Copyeditor" w:date="2022-08-01T18:13:00Z">
        <w:r w:rsidR="00857230">
          <w:t>, as she notes,</w:t>
        </w:r>
      </w:ins>
      <w:r>
        <w:t xml:space="preserve"> the “impetuous dashing of the rebounding torrent from the dark cavities which mocked the exploring eye, produced an equal activity in my mind”</w:t>
      </w:r>
      <w:r w:rsidR="002B1CDB">
        <w:t xml:space="preserve"> (</w:t>
      </w:r>
      <w:del w:id="387" w:author="Copyeditor" w:date="2022-08-01T18:12:00Z">
        <w:r w:rsidR="007721C8" w:rsidDel="00857230">
          <w:rPr>
            <w:i/>
            <w:iCs/>
          </w:rPr>
          <w:delText xml:space="preserve">Letters </w:delText>
        </w:r>
      </w:del>
      <w:r w:rsidR="002B1CDB">
        <w:t>89).</w:t>
      </w:r>
      <w:r>
        <w:t xml:space="preserve"> </w:t>
      </w:r>
      <w:r w:rsidR="002B1CDB">
        <w:t>S</w:t>
      </w:r>
      <w:r>
        <w:t xml:space="preserve">uch epistemological shifts, anticipating and sourcing “Mont Blanc,” at first attest to an analogy between </w:t>
      </w:r>
      <w:r w:rsidR="002B1CDB">
        <w:t xml:space="preserve">the everlasting flows of </w:t>
      </w:r>
      <w:r>
        <w:t>nature and mind</w:t>
      </w:r>
      <w:r w:rsidR="00A34257">
        <w:t>. Yet</w:t>
      </w:r>
      <w:r w:rsidR="000912FB">
        <w:t>,</w:t>
      </w:r>
      <w:r w:rsidR="00A34257">
        <w:t xml:space="preserve"> such a seeming parallel track between nature and mind soon intermingles body and nature: “it seemed as impossible to stop the current of my thoughts, as of the always varying, still the same, torrent before me—I stretched my hand out to eternity, bounding over the dark speck of life to come” (89). Once again</w:t>
      </w:r>
      <w:ins w:id="388" w:author="Copyeditor" w:date="2022-08-01T18:14:00Z">
        <w:r w:rsidR="00857230">
          <w:t>,</w:t>
        </w:r>
      </w:ins>
      <w:r w:rsidR="00A34257">
        <w:t xml:space="preserve"> the entanglement of human and nonhuman moves through the </w:t>
      </w:r>
      <w:r w:rsidR="002B1CDB">
        <w:t>jouissance</w:t>
      </w:r>
      <w:r w:rsidR="00A34257">
        <w:t xml:space="preserve"> of both that means death to the phallic human into a “life to come,” a being on the make.</w:t>
      </w:r>
      <w:r w:rsidR="001830E9">
        <w:t xml:space="preserve"> </w:t>
      </w:r>
      <w:r w:rsidR="008C7DC6">
        <w:t>For all Godwin’s posthumous casting of Wollstonecraft after her death as an overwrought woman of sensibility, “a female Werther,” he might have gotten it right when he describes her as “a serpent upon a rock, that casts it</w:t>
      </w:r>
      <w:ins w:id="389" w:author="Copyeditor" w:date="2022-08-01T18:15:00Z">
        <w:r w:rsidR="00857230">
          <w:t>s</w:t>
        </w:r>
      </w:ins>
      <w:r w:rsidR="008C7DC6">
        <w:t xml:space="preserve"> slough, and appears again with the brilliance, the sleekness, and the elastic activity of its happiest age” (</w:t>
      </w:r>
      <w:r w:rsidR="008C7DC6">
        <w:rPr>
          <w:i/>
        </w:rPr>
        <w:t>Memoirs</w:t>
      </w:r>
      <w:r w:rsidR="008C7DC6">
        <w:t xml:space="preserve"> 88). Underlying such emotions, sorrow or happiness, is the serpentine sloughing off and turning of an elastic new materiality</w:t>
      </w:r>
      <w:r w:rsidR="00BD36BB">
        <w:t xml:space="preserve">. Her </w:t>
      </w:r>
      <w:r w:rsidR="008C7DC6">
        <w:t xml:space="preserve">speck of new life comes not through her </w:t>
      </w:r>
      <w:r w:rsidR="00BD36BB">
        <w:t>sexed</w:t>
      </w:r>
      <w:r w:rsidR="008C7DC6">
        <w:t xml:space="preserve"> </w:t>
      </w:r>
      <w:r w:rsidR="00BD36BB">
        <w:t xml:space="preserve">autobiography, even with Godwin, </w:t>
      </w:r>
      <w:r w:rsidR="008C7DC6">
        <w:t>but</w:t>
      </w:r>
      <w:r w:rsidR="00BD36BB">
        <w:t xml:space="preserve"> within</w:t>
      </w:r>
      <w:r w:rsidR="008C7DC6">
        <w:t xml:space="preserve"> the material life of her </w:t>
      </w:r>
      <w:proofErr w:type="spellStart"/>
      <w:r w:rsidR="00BD36BB" w:rsidRPr="00BD36BB">
        <w:rPr>
          <w:i/>
        </w:rPr>
        <w:t>être</w:t>
      </w:r>
      <w:proofErr w:type="spellEnd"/>
      <w:r w:rsidR="00BD36BB" w:rsidRPr="00BD36BB">
        <w:rPr>
          <w:i/>
        </w:rPr>
        <w:t xml:space="preserve"> </w:t>
      </w:r>
      <w:proofErr w:type="spellStart"/>
      <w:r w:rsidR="00BD36BB" w:rsidRPr="00BD36BB">
        <w:rPr>
          <w:i/>
        </w:rPr>
        <w:t>écrivain</w:t>
      </w:r>
      <w:proofErr w:type="spellEnd"/>
      <w:r w:rsidR="00BD36BB">
        <w:t>.</w:t>
      </w:r>
    </w:p>
    <w:p w14:paraId="4819F66E" w14:textId="63FF37C5" w:rsidR="00095BDD" w:rsidRDefault="00432E3E" w:rsidP="008806FA">
      <w:pPr>
        <w:spacing w:line="480" w:lineRule="auto"/>
      </w:pPr>
      <w:r>
        <w:lastRenderedPageBreak/>
        <w:tab/>
      </w:r>
      <w:r w:rsidR="00622A69">
        <w:t xml:space="preserve">For </w:t>
      </w:r>
      <w:proofErr w:type="spellStart"/>
      <w:r w:rsidR="00622A69">
        <w:t>Cixous</w:t>
      </w:r>
      <w:proofErr w:type="spellEnd"/>
      <w:ins w:id="390" w:author="Copyeditor" w:date="2022-08-01T18:18:00Z">
        <w:r w:rsidR="00857230">
          <w:t xml:space="preserve"> and </w:t>
        </w:r>
      </w:ins>
      <w:ins w:id="391" w:author="Copyeditor" w:date="2022-08-01T18:19:00Z">
        <w:r w:rsidR="00857230" w:rsidRPr="00412C54">
          <w:t>Clément</w:t>
        </w:r>
      </w:ins>
      <w:r w:rsidR="00622A69">
        <w:t xml:space="preserve"> as well, nonbinary being and gender come together. </w:t>
      </w:r>
      <w:del w:id="392" w:author="Copyeditor" w:date="2022-08-01T18:19:00Z">
        <w:r w:rsidR="00622A69" w:rsidDel="00857230">
          <w:delText xml:space="preserve">She </w:delText>
        </w:r>
      </w:del>
      <w:ins w:id="393" w:author="Copyeditor" w:date="2022-08-01T18:19:00Z">
        <w:r w:rsidR="00857230">
          <w:t xml:space="preserve">They </w:t>
        </w:r>
      </w:ins>
      <w:r w:rsidR="00622A69">
        <w:t>write</w:t>
      </w:r>
      <w:del w:id="394" w:author="Copyeditor" w:date="2022-08-01T18:19:00Z">
        <w:r w:rsidR="00622A69" w:rsidDel="00857230">
          <w:delText>s</w:delText>
        </w:r>
      </w:del>
      <w:r w:rsidR="00622A69">
        <w:t xml:space="preserve"> that</w:t>
      </w:r>
      <w:r w:rsidR="00490DAE">
        <w:t xml:space="preserve"> the hysteric “goes in the direction of animality, plants, the inhuman</w:t>
      </w:r>
      <w:ins w:id="395" w:author="Copyeditor" w:date="2022-08-01T18:19:00Z">
        <w:r w:rsidR="00857230">
          <w:t> </w:t>
        </w:r>
      </w:ins>
      <w:del w:id="396" w:author="Copyeditor" w:date="2022-08-01T18:19:00Z">
        <w:r w:rsidR="0047435D" w:rsidDel="00857230">
          <w:delText xml:space="preserve"> </w:delText>
        </w:r>
      </w:del>
      <w:ins w:id="397" w:author="Copyeditor" w:date="2022-08-01T18:19:00Z">
        <w:r w:rsidR="00857230">
          <w:t>. . .</w:t>
        </w:r>
      </w:ins>
      <w:ins w:id="398" w:author="Copyeditor" w:date="2022-08-01T18:20:00Z">
        <w:r w:rsidR="00857230">
          <w:t> </w:t>
        </w:r>
      </w:ins>
      <w:del w:id="399" w:author="Copyeditor" w:date="2022-08-01T18:19:00Z">
        <w:r w:rsidR="0047435D" w:rsidDel="00857230">
          <w:delText>…</w:delText>
        </w:r>
      </w:del>
      <w:del w:id="400" w:author="Copyeditor" w:date="2022-08-01T18:20:00Z">
        <w:r w:rsidR="0047435D" w:rsidDel="00857230">
          <w:delText xml:space="preserve"> </w:delText>
        </w:r>
      </w:del>
      <w:r w:rsidR="0047435D">
        <w:t>[and]</w:t>
      </w:r>
      <w:r w:rsidR="00490DAE">
        <w:t xml:space="preserve"> embodies somewhere an inco</w:t>
      </w:r>
      <w:r w:rsidR="0047435D">
        <w:t>mpatible synthesis—bisexuality” (</w:t>
      </w:r>
      <w:del w:id="401" w:author="Copyeditor" w:date="2022-08-01T18:20:00Z">
        <w:r w:rsidR="00C07289" w:rsidDel="00857230">
          <w:delText xml:space="preserve">Cixous </w:delText>
        </w:r>
      </w:del>
      <w:r w:rsidR="0047435D">
        <w:t xml:space="preserve">8). Wollstonecraft’s delusion, wrought as it is at once through the </w:t>
      </w:r>
      <w:ins w:id="402" w:author="Copyeditor" w:date="2022-08-07T12:35:00Z">
        <w:r w:rsidR="007D5DB3">
          <w:t>S</w:t>
        </w:r>
      </w:ins>
      <w:del w:id="403" w:author="Copyeditor" w:date="2022-08-07T12:35:00Z">
        <w:r w:rsidR="0047435D" w:rsidDel="007D5DB3">
          <w:delText>s</w:delText>
        </w:r>
      </w:del>
      <w:r w:rsidR="0047435D">
        <w:t xml:space="preserve">ymbolic and the </w:t>
      </w:r>
      <w:r w:rsidR="00BD36BB">
        <w:t>R</w:t>
      </w:r>
      <w:r w:rsidR="0047435D">
        <w:t>eal, certainly goes in the direction of the nonhuman</w:t>
      </w:r>
      <w:ins w:id="404" w:author="Copyeditor" w:date="2022-08-01T18:20:00Z">
        <w:r w:rsidR="00857230">
          <w:t>;</w:t>
        </w:r>
      </w:ins>
      <w:r w:rsidR="0047435D">
        <w:t xml:space="preserve"> but rather than bisexuality</w:t>
      </w:r>
      <w:r w:rsidR="00BD36BB">
        <w:t xml:space="preserve"> or Romantic androgyny</w:t>
      </w:r>
      <w:r w:rsidR="0047435D">
        <w:t xml:space="preserve">, I’d characterize her jouissance with nature as </w:t>
      </w:r>
      <w:r w:rsidR="00622A69">
        <w:t>a</w:t>
      </w:r>
      <w:r w:rsidR="0047435D">
        <w:t xml:space="preserve"> discov</w:t>
      </w:r>
      <w:r w:rsidR="001D2056">
        <w:t xml:space="preserve">ery </w:t>
      </w:r>
      <w:r w:rsidR="00622A69">
        <w:t>of a non</w:t>
      </w:r>
      <w:r w:rsidR="001D2056">
        <w:t xml:space="preserve">binary sexuality. </w:t>
      </w:r>
      <w:r w:rsidR="0047435D">
        <w:t xml:space="preserve">Nature is not the ever-loving Big Other tied to </w:t>
      </w:r>
      <w:r w:rsidR="00BD36BB">
        <w:t>an Old Testament God or his New Son</w:t>
      </w:r>
      <w:del w:id="405" w:author="Copyeditor" w:date="2022-08-01T18:21:00Z">
        <w:r w:rsidR="00BD36BB" w:rsidDel="00857230">
          <w:delText>.</w:delText>
        </w:r>
      </w:del>
      <w:r w:rsidR="00BD36BB">
        <w:t xml:space="preserve"> </w:t>
      </w:r>
      <w:del w:id="406" w:author="Copyeditor" w:date="2022-08-01T18:21:00Z">
        <w:r w:rsidR="00BD36BB" w:rsidDel="00857230">
          <w:delText xml:space="preserve">Nor </w:delText>
        </w:r>
      </w:del>
      <w:ins w:id="407" w:author="Copyeditor" w:date="2022-08-01T18:21:00Z">
        <w:r w:rsidR="00857230">
          <w:t xml:space="preserve">nor </w:t>
        </w:r>
      </w:ins>
      <w:r w:rsidR="00BD36BB">
        <w:t>does it substitute f</w:t>
      </w:r>
      <w:r w:rsidR="0047435D">
        <w:t xml:space="preserve">or the </w:t>
      </w:r>
      <w:proofErr w:type="spellStart"/>
      <w:r w:rsidR="0047435D" w:rsidRPr="00BD36BB">
        <w:rPr>
          <w:i/>
        </w:rPr>
        <w:t>objet</w:t>
      </w:r>
      <w:proofErr w:type="spellEnd"/>
      <w:r w:rsidR="0047435D" w:rsidRPr="00BD36BB">
        <w:rPr>
          <w:i/>
        </w:rPr>
        <w:t xml:space="preserve"> </w:t>
      </w:r>
      <w:r w:rsidR="00EF3635" w:rsidRPr="00BD36BB">
        <w:rPr>
          <w:i/>
        </w:rPr>
        <w:t>petit</w:t>
      </w:r>
      <w:r w:rsidR="00EF3635">
        <w:t xml:space="preserve"> </w:t>
      </w:r>
      <w:r w:rsidR="0047435D" w:rsidRPr="00F93F33">
        <w:rPr>
          <w:i/>
          <w:iCs/>
        </w:rPr>
        <w:t>a</w:t>
      </w:r>
      <w:r w:rsidR="0047435D">
        <w:t xml:space="preserve"> of Imlay’s spurned attention</w:t>
      </w:r>
      <w:ins w:id="408" w:author="Copyeditor" w:date="2022-08-01T18:23:00Z">
        <w:r w:rsidR="00857230">
          <w:t xml:space="preserve"> and</w:t>
        </w:r>
      </w:ins>
      <w:del w:id="409" w:author="Copyeditor" w:date="2022-08-01T18:23:00Z">
        <w:r w:rsidR="00484535" w:rsidDel="00857230">
          <w:delText>,</w:delText>
        </w:r>
      </w:del>
      <w:r w:rsidR="00484535">
        <w:t xml:space="preserve"> </w:t>
      </w:r>
      <w:r w:rsidR="0047435D">
        <w:t xml:space="preserve">Wollstonecraft’s </w:t>
      </w:r>
      <w:r w:rsidR="00484535">
        <w:t xml:space="preserve">denial of her </w:t>
      </w:r>
      <w:r w:rsidR="0047435D">
        <w:t>sexuality</w:t>
      </w:r>
      <w:r w:rsidR="00484535">
        <w:t xml:space="preserve"> or its sloughed revivification with Godwin</w:t>
      </w:r>
      <w:r w:rsidR="0047435D">
        <w:t>. Rather, she finds a jouissance</w:t>
      </w:r>
      <w:r w:rsidR="008F5C41">
        <w:t xml:space="preserve"> in </w:t>
      </w:r>
      <w:r w:rsidR="0047435D">
        <w:t>a</w:t>
      </w:r>
      <w:r w:rsidR="00F93F33">
        <w:t>n alternative</w:t>
      </w:r>
      <w:r w:rsidR="0047435D">
        <w:t xml:space="preserve"> </w:t>
      </w:r>
      <w:r w:rsidR="008F5C41">
        <w:t>R</w:t>
      </w:r>
      <w:r w:rsidR="0047435D">
        <w:t xml:space="preserve">eal that </w:t>
      </w:r>
      <w:r w:rsidR="002B7EB2">
        <w:t xml:space="preserve">shatters the </w:t>
      </w:r>
      <w:proofErr w:type="spellStart"/>
      <w:r w:rsidR="002B7EB2">
        <w:t>specularization</w:t>
      </w:r>
      <w:proofErr w:type="spellEnd"/>
      <w:r w:rsidR="002B7EB2">
        <w:t xml:space="preserve"> of the </w:t>
      </w:r>
      <w:ins w:id="410" w:author="Copyeditor" w:date="2022-08-07T12:40:00Z">
        <w:r w:rsidR="00C809FA">
          <w:t>I</w:t>
        </w:r>
      </w:ins>
      <w:del w:id="411" w:author="Copyeditor" w:date="2022-08-07T12:40:00Z">
        <w:r w:rsidR="002B7EB2" w:rsidDel="00C809FA">
          <w:delText>i</w:delText>
        </w:r>
      </w:del>
      <w:r w:rsidR="002B7EB2">
        <w:t>maginary</w:t>
      </w:r>
      <w:r w:rsidR="00A306B6">
        <w:t xml:space="preserve"> through the sinuous and </w:t>
      </w:r>
      <w:r w:rsidR="00A02704">
        <w:t>changing shapes of her description</w:t>
      </w:r>
      <w:r w:rsidR="007C10E8">
        <w:t>.</w:t>
      </w:r>
      <w:r w:rsidR="002B7EB2">
        <w:t xml:space="preserve"> </w:t>
      </w:r>
      <w:r w:rsidR="007C10E8">
        <w:t>W</w:t>
      </w:r>
      <w:r w:rsidR="002B7EB2">
        <w:t xml:space="preserve">hen </w:t>
      </w:r>
      <w:r w:rsidR="007C10E8">
        <w:t xml:space="preserve">her </w:t>
      </w:r>
      <w:r w:rsidR="002B7EB2">
        <w:t xml:space="preserve">breath moves through her eyes, she replaces </w:t>
      </w:r>
      <w:proofErr w:type="spellStart"/>
      <w:r w:rsidR="002B7EB2">
        <w:t>specularity</w:t>
      </w:r>
      <w:proofErr w:type="spellEnd"/>
      <w:r w:rsidR="002B7EB2">
        <w:t xml:space="preserve"> or Enlightenment vision with the haptics of breath, air, waves—movement that entails suffusion</w:t>
      </w:r>
      <w:del w:id="412" w:author="Copyeditor" w:date="2022-08-01T18:23:00Z">
        <w:r w:rsidR="002B7EB2" w:rsidDel="00857230">
          <w:delText>,</w:delText>
        </w:r>
      </w:del>
      <w:r w:rsidR="002B7EB2">
        <w:t xml:space="preserve"> and diffusion. She </w:t>
      </w:r>
      <w:r w:rsidR="0047435D">
        <w:t xml:space="preserve">breaks </w:t>
      </w:r>
      <w:r w:rsidR="007C10E8">
        <w:t>a potentially</w:t>
      </w:r>
      <w:r w:rsidR="0047435D">
        <w:t xml:space="preserve"> sexualized </w:t>
      </w:r>
      <w:ins w:id="413" w:author="Copyeditor" w:date="2022-08-07T12:40:00Z">
        <w:r w:rsidR="00C809FA">
          <w:t>I</w:t>
        </w:r>
      </w:ins>
      <w:del w:id="414" w:author="Copyeditor" w:date="2022-08-07T12:40:00Z">
        <w:r w:rsidR="0047435D" w:rsidDel="00C809FA">
          <w:delText>i</w:delText>
        </w:r>
      </w:del>
      <w:r w:rsidR="0047435D">
        <w:t xml:space="preserve">maginary and the </w:t>
      </w:r>
      <w:proofErr w:type="spellStart"/>
      <w:r w:rsidR="0047435D">
        <w:t>binaristic</w:t>
      </w:r>
      <w:proofErr w:type="spellEnd"/>
      <w:r w:rsidR="005036A1">
        <w:t>, dimorphic</w:t>
      </w:r>
      <w:r w:rsidR="0047435D">
        <w:t xml:space="preserve"> logic that might constitute the </w:t>
      </w:r>
      <w:r w:rsidR="0047435D">
        <w:rPr>
          <w:i/>
        </w:rPr>
        <w:t xml:space="preserve">Letters </w:t>
      </w:r>
      <w:r w:rsidR="0047435D">
        <w:t xml:space="preserve">as her last desperate pleas to Imlay </w:t>
      </w:r>
      <w:r w:rsidR="00BD2E84">
        <w:t>in order to</w:t>
      </w:r>
      <w:r w:rsidR="0047435D">
        <w:t xml:space="preserve"> </w:t>
      </w:r>
      <w:r w:rsidR="00BD2E84">
        <w:t>reconstitute</w:t>
      </w:r>
      <w:r w:rsidR="0047435D">
        <w:t xml:space="preserve"> her</w:t>
      </w:r>
      <w:r w:rsidR="00BD2E84">
        <w:t>se</w:t>
      </w:r>
      <w:r w:rsidR="002B7EB2">
        <w:t>l</w:t>
      </w:r>
      <w:r w:rsidR="00BD2E84">
        <w:t>f</w:t>
      </w:r>
      <w:r w:rsidR="0047435D">
        <w:t xml:space="preserve"> as a </w:t>
      </w:r>
      <w:r w:rsidR="00080AC1">
        <w:t>nonbinary</w:t>
      </w:r>
      <w:r w:rsidR="007C10E8">
        <w:t xml:space="preserve"> being</w:t>
      </w:r>
      <w:r w:rsidR="00080AC1">
        <w:t xml:space="preserve"> </w:t>
      </w:r>
      <w:r w:rsidR="007C10E8">
        <w:t>with a</w:t>
      </w:r>
      <w:r w:rsidR="00BD2E84">
        <w:t xml:space="preserve"> </w:t>
      </w:r>
      <w:r w:rsidR="00080AC1">
        <w:t xml:space="preserve">posthuman </w:t>
      </w:r>
      <w:r w:rsidR="0047435D">
        <w:t>sex</w:t>
      </w:r>
      <w:r w:rsidR="007C10E8">
        <w:t xml:space="preserve"> and sexuality</w:t>
      </w:r>
      <w:r w:rsidR="00BD2E84">
        <w:t xml:space="preserve"> that </w:t>
      </w:r>
      <w:r w:rsidR="002B7EB2">
        <w:t xml:space="preserve">subverts </w:t>
      </w:r>
      <w:r w:rsidR="00991AD9">
        <w:t>human</w:t>
      </w:r>
      <w:r w:rsidR="002B7EB2">
        <w:t xml:space="preserve"> </w:t>
      </w:r>
      <w:r w:rsidR="00991AD9">
        <w:t>hetero</w:t>
      </w:r>
      <w:r w:rsidR="002B7EB2">
        <w:t>sexuality.</w:t>
      </w:r>
    </w:p>
    <w:p w14:paraId="2F23A5FB" w14:textId="651B4579" w:rsidR="00295A26" w:rsidRDefault="005036A1" w:rsidP="008806FA">
      <w:pPr>
        <w:spacing w:line="480" w:lineRule="auto"/>
      </w:pPr>
      <w:r>
        <w:tab/>
        <w:t>There are other passages</w:t>
      </w:r>
      <w:r w:rsidR="00A02704">
        <w:t xml:space="preserve"> that do similar laboring</w:t>
      </w:r>
      <w:r>
        <w:t xml:space="preserve">, all of which occur during Wollstonecraft’s meditations on nature. Preparing to depart for </w:t>
      </w:r>
      <w:proofErr w:type="spellStart"/>
      <w:r>
        <w:t>Gothenberg</w:t>
      </w:r>
      <w:proofErr w:type="spellEnd"/>
      <w:r>
        <w:t>, the speaker meditates on a summer’s evening, wondering “what</w:t>
      </w:r>
      <w:ins w:id="415" w:author="Copyeditor" w:date="2022-08-01T18:25:00Z">
        <w:r w:rsidR="00857230">
          <w:t> . . . </w:t>
        </w:r>
      </w:ins>
      <w:del w:id="416" w:author="Copyeditor" w:date="2022-08-01T18:25:00Z">
        <w:r w:rsidDel="00857230">
          <w:delText xml:space="preserve"> … </w:delText>
        </w:r>
      </w:del>
      <w:r>
        <w:t>is this active principle whi</w:t>
      </w:r>
      <w:r w:rsidR="00F31C01">
        <w:t>c</w:t>
      </w:r>
      <w:r>
        <w:t>h keeps me awake?”</w:t>
      </w:r>
      <w:r w:rsidR="00F31C01">
        <w:t xml:space="preserve"> (</w:t>
      </w:r>
      <w:r w:rsidR="00372014">
        <w:rPr>
          <w:i/>
          <w:iCs/>
        </w:rPr>
        <w:t xml:space="preserve">Letters </w:t>
      </w:r>
      <w:r w:rsidR="00F31C01">
        <w:t>11). Watching her child sleep and thinking of home, Wollstonecraft shifts into the register of natural science: “I have then considered myself as a particle broken off from the grand mass of mankind;</w:t>
      </w:r>
      <w:r w:rsidR="000729A7" w:rsidRPr="000729A7">
        <w:t xml:space="preserve"> </w:t>
      </w:r>
      <w:r w:rsidR="000729A7">
        <w:t>—</w:t>
      </w:r>
      <w:r w:rsidR="00F31C01">
        <w:t xml:space="preserve">I was alone, till some </w:t>
      </w:r>
      <w:r w:rsidR="00F31C01">
        <w:lastRenderedPageBreak/>
        <w:t>involuntary sympathetic emotion, like the attraction of adhesion, made me feel that I was still part of a mighty whole, from which I could not sever myself” (12). This talk of energy, animation, and matter continues during Wollstonecraft’s passage critiquing embalmment in Norway as “worse than natural decay”: “‘Ashes to ashes!’ thought I</w:t>
      </w:r>
      <w:proofErr w:type="gramStart"/>
      <w:r w:rsidR="00F31C01">
        <w:t>—‘</w:t>
      </w:r>
      <w:proofErr w:type="gramEnd"/>
      <w:r w:rsidR="00F31C01">
        <w:t xml:space="preserve">Dust to dust!’” (48). This contemplation wanders to a theory of new materialist reincarnation, where matter becomes other forms of matter, and embalmment is denigrated as preserving a form (and in ways that anticipate </w:t>
      </w:r>
      <w:r w:rsidR="00AE5EE7">
        <w:t xml:space="preserve">the </w:t>
      </w:r>
      <w:r w:rsidR="00A64C05">
        <w:t>necessity of material decay into the elemental with</w:t>
      </w:r>
      <w:r w:rsidR="00AE5EE7">
        <w:t>in</w:t>
      </w:r>
      <w:r w:rsidR="00295A26">
        <w:t xml:space="preserve"> Shelley’s </w:t>
      </w:r>
      <w:r w:rsidR="008D3D2A">
        <w:t>“</w:t>
      </w:r>
      <w:r w:rsidR="00295A26">
        <w:t xml:space="preserve">Ozymandias”): </w:t>
      </w:r>
    </w:p>
    <w:p w14:paraId="6984E223" w14:textId="55D6E65E" w:rsidR="005036A1" w:rsidRDefault="00F31C01">
      <w:pPr>
        <w:spacing w:line="480" w:lineRule="auto"/>
        <w:ind w:left="720" w:right="576"/>
        <w:pPrChange w:id="417" w:author="Copyeditor" w:date="2022-08-01T18:27:00Z">
          <w:pPr>
            <w:spacing w:line="480" w:lineRule="auto"/>
            <w:ind w:left="576" w:right="576"/>
          </w:pPr>
        </w:pPrChange>
      </w:pPr>
      <w:r>
        <w:t xml:space="preserve">Life, what art thou? Where goes this breath? this </w:t>
      </w:r>
      <w:r>
        <w:rPr>
          <w:i/>
        </w:rPr>
        <w:t>I</w:t>
      </w:r>
      <w:r>
        <w:t>, so much alive? In what element will it mix, giving or receiving fresh energy?—What will break the enchantment of animation—For worlds, I would not see a form I loved—embalmed in my heart—thus sacrilegiously handled!—Pugh! my stomach turns.</w:t>
      </w:r>
      <w:r w:rsidR="00295A26">
        <w:t xml:space="preserve">—Is this all the distinction of the rich in the grave?—They had better quietly allow the scythe of equality to mow them down with the common mass, than struggle to become a monument of the instability of human greatness. </w:t>
      </w:r>
      <w:del w:id="418" w:author="Copyeditor" w:date="2022-08-01T18:28:00Z">
        <w:r w:rsidR="00582316" w:rsidDel="00857230">
          <w:tab/>
        </w:r>
      </w:del>
      <w:r w:rsidR="00295A26">
        <w:t>(48)</w:t>
      </w:r>
    </w:p>
    <w:p w14:paraId="6C7F4722" w14:textId="7E47826B" w:rsidR="00295A26" w:rsidRPr="00F31C01" w:rsidRDefault="00295A26" w:rsidP="008806FA">
      <w:pPr>
        <w:spacing w:line="480" w:lineRule="auto"/>
      </w:pPr>
      <w:r>
        <w:t>Here, death could be seen be a form of symbolic castration that levels supposedly natural hierarchies</w:t>
      </w:r>
      <w:r w:rsidR="00AE5EE7">
        <w:t>. I</w:t>
      </w:r>
      <w:r>
        <w:t>t more radically</w:t>
      </w:r>
      <w:r w:rsidR="00AE5EE7">
        <w:t>, however,</w:t>
      </w:r>
      <w:r>
        <w:t xml:space="preserve"> suggests a fluid continuity between forms, like those of </w:t>
      </w:r>
      <w:r w:rsidR="00AE5EE7">
        <w:t>the two-</w:t>
      </w:r>
      <w:r>
        <w:t>sex</w:t>
      </w:r>
      <w:r w:rsidR="00AE5EE7">
        <w:t xml:space="preserve"> model</w:t>
      </w:r>
      <w:r>
        <w:t xml:space="preserve"> or the human</w:t>
      </w:r>
      <w:r w:rsidR="00AE5EE7">
        <w:t xml:space="preserve"> itself</w:t>
      </w:r>
      <w:r>
        <w:t>, which seem as monuments but</w:t>
      </w:r>
      <w:r w:rsidR="00AE5EE7">
        <w:t>,</w:t>
      </w:r>
      <w:r>
        <w:t xml:space="preserve"> in</w:t>
      </w:r>
      <w:r w:rsidR="00AE5EE7">
        <w:t xml:space="preserve"> </w:t>
      </w:r>
      <w:r>
        <w:t>fact</w:t>
      </w:r>
      <w:r w:rsidR="00AE5EE7">
        <w:t>,</w:t>
      </w:r>
      <w:r>
        <w:t xml:space="preserve"> reveal a vital instability. The speaker’s breath once again mixes with some new “element” in a reciprocal “giving or receiving” that revivifies with “fresh energy.” Wollstonecraft celebrates material forms </w:t>
      </w:r>
      <w:del w:id="419" w:author="Copyeditor" w:date="2022-08-01T18:29:00Z">
        <w:r w:rsidDel="00857230">
          <w:delText xml:space="preserve">as </w:delText>
        </w:r>
      </w:del>
      <w:ins w:id="420" w:author="Copyeditor" w:date="2022-08-01T18:29:00Z">
        <w:r w:rsidR="00857230">
          <w:t xml:space="preserve">that </w:t>
        </w:r>
      </w:ins>
      <w:r>
        <w:t>blend with othe</w:t>
      </w:r>
      <w:r w:rsidR="00985220">
        <w:t>r elements</w:t>
      </w:r>
      <w:del w:id="421" w:author="Copyeditor" w:date="2022-08-01T18:29:00Z">
        <w:r w:rsidR="00985220" w:rsidDel="00857230">
          <w:delText>,</w:delText>
        </w:r>
      </w:del>
      <w:r w:rsidR="00985220">
        <w:t xml:space="preserve"> in a shape-shifting</w:t>
      </w:r>
      <w:del w:id="422" w:author="Copyeditor" w:date="2022-08-01T18:29:00Z">
        <w:r w:rsidR="00985220" w:rsidDel="00857230">
          <w:delText>,</w:delText>
        </w:r>
      </w:del>
      <w:r w:rsidR="00985220">
        <w:t xml:space="preserve"> matter </w:t>
      </w:r>
      <w:r>
        <w:t xml:space="preserve">that produces new </w:t>
      </w:r>
      <w:r w:rsidR="00C74D36">
        <w:t>being</w:t>
      </w:r>
      <w:r w:rsidR="00985220">
        <w:t xml:space="preserve">. This new exclamatory jouissance, formed as it is </w:t>
      </w:r>
      <w:r w:rsidR="00985220">
        <w:lastRenderedPageBreak/>
        <w:t xml:space="preserve">through a question about elemental interactions, suggests a polymorphous intermixture of multiple potential </w:t>
      </w:r>
      <w:proofErr w:type="spellStart"/>
      <w:r w:rsidR="00985220">
        <w:t>materialities</w:t>
      </w:r>
      <w:proofErr w:type="spellEnd"/>
      <w:r w:rsidR="00210411">
        <w:t>,</w:t>
      </w:r>
      <w:r w:rsidR="00985220">
        <w:t xml:space="preserve"> whose act of entanglement would produce something new and already instable. This jouissance gestates new ontologies outside the </w:t>
      </w:r>
      <w:proofErr w:type="spellStart"/>
      <w:r w:rsidR="00985220">
        <w:t>binaristic</w:t>
      </w:r>
      <w:proofErr w:type="spellEnd"/>
      <w:r w:rsidR="00985220">
        <w:t xml:space="preserve">, phallic order (through </w:t>
      </w:r>
      <w:r w:rsidR="00210411">
        <w:t xml:space="preserve">neither </w:t>
      </w:r>
      <w:r w:rsidR="00985220">
        <w:t xml:space="preserve">masculine heat </w:t>
      </w:r>
      <w:r w:rsidR="00210411">
        <w:t>n</w:t>
      </w:r>
      <w:r w:rsidR="00985220">
        <w:t xml:space="preserve">or agential force) </w:t>
      </w:r>
      <w:del w:id="423" w:author="Copyeditor" w:date="2022-08-01T18:31:00Z">
        <w:r w:rsidR="00985220" w:rsidDel="00857230">
          <w:delText xml:space="preserve">but </w:delText>
        </w:r>
      </w:del>
      <w:r w:rsidR="00985220">
        <w:t>by way of the nebulously elemental recomposing. This method constitutes the Shelleyan magic of reanimation, the creation of new life through posthuman, not human, means</w:t>
      </w:r>
      <w:r w:rsidR="008D3D2A">
        <w:t xml:space="preserve">, through a jouissance whose linguistic structure and bodily form have decomposed into the potentiality of </w:t>
      </w:r>
      <w:r w:rsidR="00210411">
        <w:t xml:space="preserve">unbeholden </w:t>
      </w:r>
      <w:r w:rsidR="008D3D2A">
        <w:t>matter</w:t>
      </w:r>
      <w:r w:rsidR="00210411">
        <w:t>.</w:t>
      </w:r>
      <w:r w:rsidR="008D3D2A">
        <w:t xml:space="preserve"> </w:t>
      </w:r>
    </w:p>
    <w:p w14:paraId="250D29B4" w14:textId="3008E174" w:rsidR="00AC545D" w:rsidRDefault="00622A69" w:rsidP="00E64082">
      <w:pPr>
        <w:spacing w:line="480" w:lineRule="auto"/>
      </w:pPr>
      <w:r>
        <w:tab/>
      </w:r>
      <w:r w:rsidR="00095BDD">
        <w:t xml:space="preserve">Such psychosis, I want to argue, constitutes a kind of new materialist witchcraft. New materialism is the delusion of magic then and now that has </w:t>
      </w:r>
      <w:r w:rsidR="00C7375B">
        <w:t xml:space="preserve">a </w:t>
      </w:r>
      <w:r w:rsidR="00095BDD">
        <w:t>far more trenchant past and future than Victor Frankenstein’</w:t>
      </w:r>
      <w:r w:rsidR="00D87F7C">
        <w:t>s obsession with Cornel</w:t>
      </w:r>
      <w:r w:rsidR="00095BDD">
        <w:t xml:space="preserve">ius Agrippa. </w:t>
      </w:r>
      <w:r w:rsidR="00017240">
        <w:t>The new materialist</w:t>
      </w:r>
      <w:r w:rsidR="00775779">
        <w:t xml:space="preserve"> swerve toward </w:t>
      </w:r>
      <w:proofErr w:type="spellStart"/>
      <w:r w:rsidR="00775779">
        <w:t>Deleuzean</w:t>
      </w:r>
      <w:proofErr w:type="spellEnd"/>
      <w:r w:rsidR="00775779">
        <w:t xml:space="preserve"> immanence</w:t>
      </w:r>
      <w:r w:rsidR="00017240">
        <w:t xml:space="preserve"> has been frequently </w:t>
      </w:r>
      <w:r w:rsidR="00775779">
        <w:t>chastised for its</w:t>
      </w:r>
      <w:r w:rsidR="00017240">
        <w:t xml:space="preserve"> new </w:t>
      </w:r>
      <w:proofErr w:type="spellStart"/>
      <w:r w:rsidR="00017240">
        <w:t>agey</w:t>
      </w:r>
      <w:proofErr w:type="spellEnd"/>
      <w:r w:rsidR="00991AD9">
        <w:t>, non</w:t>
      </w:r>
      <w:del w:id="424" w:author="Copyeditor" w:date="2022-08-01T18:33:00Z">
        <w:r w:rsidR="00991AD9" w:rsidDel="00857230">
          <w:delText>-</w:delText>
        </w:r>
      </w:del>
      <w:r w:rsidR="00991AD9">
        <w:t>dialectical</w:t>
      </w:r>
      <w:r w:rsidR="00775779">
        <w:t xml:space="preserve"> religiosity</w:t>
      </w:r>
      <w:r w:rsidR="00017240">
        <w:t xml:space="preserve"> by Marxists such as Christopher Nealon.</w:t>
      </w:r>
      <w:r w:rsidR="00E47C98">
        <w:rPr>
          <w:rStyle w:val="EndnoteReference"/>
        </w:rPr>
        <w:endnoteReference w:id="12"/>
      </w:r>
      <w:r w:rsidR="00017240">
        <w:t xml:space="preserve"> Y</w:t>
      </w:r>
      <w:r w:rsidR="00775779">
        <w:t>et</w:t>
      </w:r>
      <w:r w:rsidR="00210411">
        <w:t>,</w:t>
      </w:r>
      <w:r w:rsidR="00775779">
        <w:t xml:space="preserve"> we might </w:t>
      </w:r>
      <w:r w:rsidR="00210411">
        <w:t>understand</w:t>
      </w:r>
      <w:r w:rsidR="00775779">
        <w:t xml:space="preserve"> such delusions of grandeur as necessary psychotic delusions in the age of the Anthropocene</w:t>
      </w:r>
      <w:r w:rsidR="00017240">
        <w:t xml:space="preserve">. </w:t>
      </w:r>
      <w:r w:rsidR="009D639C">
        <w:t>These symbolic</w:t>
      </w:r>
      <w:r w:rsidR="00991AD9">
        <w:t>, topological</w:t>
      </w:r>
      <w:r w:rsidR="009D639C">
        <w:t xml:space="preserve"> conjurations do not simply</w:t>
      </w:r>
      <w:r w:rsidR="007F0D96">
        <w:t xml:space="preserve"> disrupt the </w:t>
      </w:r>
      <w:ins w:id="425" w:author="Copyeditor" w:date="2022-08-07T12:35:00Z">
        <w:r w:rsidR="007D5DB3">
          <w:t>S</w:t>
        </w:r>
      </w:ins>
      <w:del w:id="426" w:author="Copyeditor" w:date="2022-08-07T12:35:00Z">
        <w:r w:rsidR="007F0D96" w:rsidDel="007D5DB3">
          <w:delText>s</w:delText>
        </w:r>
      </w:del>
      <w:r w:rsidR="007F0D96">
        <w:t>ymbolic with the R</w:t>
      </w:r>
      <w:r w:rsidR="009D639C">
        <w:t>eal</w:t>
      </w:r>
      <w:del w:id="427" w:author="Copyeditor" w:date="2022-08-01T18:35:00Z">
        <w:r w:rsidR="009D639C" w:rsidDel="00857230">
          <w:delText>,</w:delText>
        </w:r>
      </w:del>
      <w:r w:rsidR="009D639C">
        <w:t xml:space="preserve"> or intertwine </w:t>
      </w:r>
      <w:ins w:id="428" w:author="Copyeditor" w:date="2022-08-07T12:36:00Z">
        <w:r w:rsidR="007D5DB3">
          <w:t>I</w:t>
        </w:r>
      </w:ins>
      <w:del w:id="429" w:author="Copyeditor" w:date="2022-08-07T12:36:00Z">
        <w:r w:rsidR="009D639C" w:rsidDel="007D5DB3">
          <w:delText>i</w:delText>
        </w:r>
      </w:del>
      <w:r w:rsidR="009D639C">
        <w:t xml:space="preserve">maginary, </w:t>
      </w:r>
      <w:ins w:id="430" w:author="Copyeditor" w:date="2022-08-07T12:36:00Z">
        <w:r w:rsidR="007D5DB3">
          <w:t>S</w:t>
        </w:r>
      </w:ins>
      <w:del w:id="431" w:author="Copyeditor" w:date="2022-08-07T12:36:00Z">
        <w:r w:rsidR="009D639C" w:rsidDel="007D5DB3">
          <w:delText>s</w:delText>
        </w:r>
      </w:del>
      <w:r w:rsidR="009D639C">
        <w:t xml:space="preserve">ymbolic, and </w:t>
      </w:r>
      <w:ins w:id="432" w:author="Copyeditor" w:date="2022-08-07T12:37:00Z">
        <w:r w:rsidR="007D5DB3">
          <w:t>R</w:t>
        </w:r>
      </w:ins>
      <w:del w:id="433" w:author="Copyeditor" w:date="2022-08-07T12:37:00Z">
        <w:r w:rsidR="009D639C" w:rsidDel="007D5DB3">
          <w:delText>r</w:delText>
        </w:r>
      </w:del>
      <w:r w:rsidR="009D639C">
        <w:t xml:space="preserve">eal. </w:t>
      </w:r>
      <w:r w:rsidR="00991AD9">
        <w:t xml:space="preserve">As Lacan writes of the </w:t>
      </w:r>
      <w:proofErr w:type="spellStart"/>
      <w:r w:rsidR="00991AD9">
        <w:t>sinthome</w:t>
      </w:r>
      <w:proofErr w:type="spellEnd"/>
      <w:r w:rsidR="00991AD9">
        <w:t>, “language eats into the rea</w:t>
      </w:r>
      <w:r w:rsidR="007958BB">
        <w:t>l</w:t>
      </w:r>
      <w:r w:rsidR="00991AD9">
        <w:t>” (</w:t>
      </w:r>
      <w:r w:rsidR="00F93F33">
        <w:rPr>
          <w:i/>
          <w:iCs/>
        </w:rPr>
        <w:t xml:space="preserve">Seminar XXIII </w:t>
      </w:r>
      <w:r w:rsidR="00991AD9">
        <w:t>2</w:t>
      </w:r>
      <w:r w:rsidR="00F93F33">
        <w:t>1</w:t>
      </w:r>
      <w:r w:rsidR="00991AD9">
        <w:t xml:space="preserve">). </w:t>
      </w:r>
      <w:r w:rsidR="007F0D96">
        <w:t xml:space="preserve">Delusion is a </w:t>
      </w:r>
      <w:r>
        <w:t>provocative</w:t>
      </w:r>
      <w:r w:rsidR="007F0D96">
        <w:t xml:space="preserve"> thing because it i</w:t>
      </w:r>
      <w:r w:rsidR="001141E4">
        <w:t xml:space="preserve">s not an illusion but an epistemological error that allows Wollstonecraft to exit </w:t>
      </w:r>
      <w:r w:rsidR="00F93F33">
        <w:t xml:space="preserve">her </w:t>
      </w:r>
      <w:ins w:id="434" w:author="Copyeditor" w:date="2022-08-07T12:40:00Z">
        <w:r w:rsidR="00C809FA">
          <w:t>I</w:t>
        </w:r>
      </w:ins>
      <w:del w:id="435" w:author="Copyeditor" w:date="2022-08-07T12:40:00Z">
        <w:r w:rsidR="001141E4" w:rsidDel="00C809FA">
          <w:delText>i</w:delText>
        </w:r>
      </w:del>
      <w:r w:rsidR="001141E4">
        <w:t>maginary</w:t>
      </w:r>
      <w:r w:rsidR="00F93F33">
        <w:t>, however temporarily,</w:t>
      </w:r>
      <w:r w:rsidR="001141E4">
        <w:t xml:space="preserve"> and enter the </w:t>
      </w:r>
      <w:r w:rsidR="00F93F33">
        <w:t xml:space="preserve">alternative </w:t>
      </w:r>
      <w:r w:rsidR="001141E4">
        <w:t xml:space="preserve">Real. </w:t>
      </w:r>
      <w:r w:rsidR="00991AD9">
        <w:t xml:space="preserve">The Real here is </w:t>
      </w:r>
      <w:r>
        <w:t xml:space="preserve">an </w:t>
      </w:r>
      <w:r w:rsidR="00991AD9">
        <w:t xml:space="preserve">omnipresence </w:t>
      </w:r>
      <w:r w:rsidR="003D7415">
        <w:t>of the universal</w:t>
      </w:r>
      <w:r>
        <w:t xml:space="preserve"> without excising difference</w:t>
      </w:r>
      <w:del w:id="436" w:author="Copyeditor" w:date="2022-08-01T18:36:00Z">
        <w:r w:rsidDel="00857230">
          <w:delText>,</w:delText>
        </w:r>
      </w:del>
      <w:r>
        <w:t xml:space="preserve"> </w:t>
      </w:r>
      <w:del w:id="437" w:author="Copyeditor" w:date="2022-08-01T18:36:00Z">
        <w:r w:rsidR="00117917" w:rsidDel="00857230">
          <w:delText xml:space="preserve">and </w:delText>
        </w:r>
        <w:r w:rsidDel="00857230">
          <w:delText>which</w:delText>
        </w:r>
      </w:del>
      <w:ins w:id="438" w:author="Copyeditor" w:date="2022-08-01T18:36:00Z">
        <w:r w:rsidR="00857230">
          <w:t>that</w:t>
        </w:r>
      </w:ins>
      <w:r w:rsidR="0050354B">
        <w:t xml:space="preserve"> is</w:t>
      </w:r>
      <w:r>
        <w:t>,</w:t>
      </w:r>
      <w:r w:rsidR="0050354B">
        <w:t xml:space="preserve"> nonetheless</w:t>
      </w:r>
      <w:r>
        <w:t>,</w:t>
      </w:r>
      <w:r w:rsidR="0050354B">
        <w:t xml:space="preserve"> </w:t>
      </w:r>
      <w:r w:rsidR="003D7415">
        <w:t xml:space="preserve">reachable through </w:t>
      </w:r>
      <w:r w:rsidR="002B7EB2">
        <w:t xml:space="preserve">the delusion of </w:t>
      </w:r>
      <w:proofErr w:type="spellStart"/>
      <w:r w:rsidR="002B7EB2">
        <w:t>transcorporeal</w:t>
      </w:r>
      <w:proofErr w:type="spellEnd"/>
      <w:r w:rsidR="002B7EB2">
        <w:t xml:space="preserve"> materiality</w:t>
      </w:r>
      <w:r w:rsidR="003D7415">
        <w:t xml:space="preserve">. This is the power of positive, delusional thinking, the transformation of the feminist Lacanian psychoanalyst into the Irigaray of </w:t>
      </w:r>
      <w:r w:rsidR="003D7415">
        <w:rPr>
          <w:i/>
        </w:rPr>
        <w:t>Speculum</w:t>
      </w:r>
      <w:r w:rsidR="002B7EB2">
        <w:rPr>
          <w:i/>
        </w:rPr>
        <w:t xml:space="preserve"> </w:t>
      </w:r>
      <w:r w:rsidR="002B7EB2">
        <w:t xml:space="preserve">and </w:t>
      </w:r>
      <w:r w:rsidR="002B7EB2">
        <w:rPr>
          <w:i/>
        </w:rPr>
        <w:t>Vegetal Being</w:t>
      </w:r>
      <w:r w:rsidR="003061A6">
        <w:t>,</w:t>
      </w:r>
      <w:r w:rsidR="003D7415">
        <w:t xml:space="preserve"> the </w:t>
      </w:r>
      <w:r w:rsidR="00991AD9">
        <w:t>shape</w:t>
      </w:r>
      <w:ins w:id="439" w:author="Copyeditor" w:date="2022-08-01T18:37:00Z">
        <w:r w:rsidR="00857230">
          <w:t>-</w:t>
        </w:r>
      </w:ins>
      <w:del w:id="440" w:author="Copyeditor" w:date="2022-08-01T18:37:00Z">
        <w:r w:rsidR="00991AD9" w:rsidDel="00857230">
          <w:delText xml:space="preserve"> </w:delText>
        </w:r>
      </w:del>
      <w:r w:rsidR="00991AD9">
        <w:t xml:space="preserve">shifting of the </w:t>
      </w:r>
      <w:r w:rsidR="003D7415">
        <w:t xml:space="preserve">Wollstonecraft </w:t>
      </w:r>
      <w:r w:rsidR="003D7415">
        <w:lastRenderedPageBreak/>
        <w:t xml:space="preserve">so antagonistic to </w:t>
      </w:r>
      <w:r w:rsidR="00991AD9">
        <w:t xml:space="preserve">luxurious </w:t>
      </w:r>
      <w:r w:rsidR="003D7415">
        <w:t xml:space="preserve">sensibility </w:t>
      </w:r>
      <w:r w:rsidR="00991AD9">
        <w:t>in</w:t>
      </w:r>
      <w:r w:rsidR="003D7415">
        <w:t xml:space="preserve">to the Wollstonecraft of airy, blushing suffusion and posthuman jouissance in </w:t>
      </w:r>
      <w:r w:rsidR="003D7415">
        <w:rPr>
          <w:i/>
        </w:rPr>
        <w:t>Letters</w:t>
      </w:r>
      <w:r w:rsidR="003D7415">
        <w:t>.</w:t>
      </w:r>
      <w:r w:rsidR="00E20F83">
        <w:t xml:space="preserve"> </w:t>
      </w:r>
      <w:r w:rsidR="00706061">
        <w:t>Wollstonecraft’s</w:t>
      </w:r>
      <w:r w:rsidR="00AC545D">
        <w:t xml:space="preserve"> jouissance is</w:t>
      </w:r>
      <w:r w:rsidR="00706061">
        <w:t>, differently,</w:t>
      </w:r>
      <w:r w:rsidR="00AC545D">
        <w:t xml:space="preserve"> the coming that is present and future </w:t>
      </w:r>
      <w:r w:rsidR="00706061">
        <w:t>in the eternal orgasm of being, which exist</w:t>
      </w:r>
      <w:r w:rsidR="00E1005F">
        <w:t>s</w:t>
      </w:r>
      <w:r w:rsidR="00AC545D">
        <w:t xml:space="preserve"> within</w:t>
      </w:r>
      <w:r w:rsidR="00C7375B">
        <w:t xml:space="preserve"> the</w:t>
      </w:r>
      <w:r w:rsidR="00AC545D">
        <w:t xml:space="preserve"> continual </w:t>
      </w:r>
      <w:r w:rsidR="00DB6A29">
        <w:t>material</w:t>
      </w:r>
      <w:r w:rsidR="00C7375B">
        <w:t xml:space="preserve"> </w:t>
      </w:r>
      <w:r w:rsidR="00AC545D">
        <w:t>motion</w:t>
      </w:r>
      <w:r w:rsidR="00EF6C07">
        <w:t xml:space="preserve"> of coming</w:t>
      </w:r>
      <w:r w:rsidR="00AC545D">
        <w:t xml:space="preserve"> itself.</w:t>
      </w:r>
      <w:r w:rsidR="00EF6C07">
        <w:t xml:space="preserve"> Posthumanism, like new materiality, then may be the delusion of </w:t>
      </w:r>
      <w:r w:rsidR="00A87AC1">
        <w:t xml:space="preserve">ultimate </w:t>
      </w:r>
      <w:r w:rsidR="002D2E82">
        <w:t>non</w:t>
      </w:r>
      <w:r w:rsidR="00DB6A29">
        <w:t xml:space="preserve">binary </w:t>
      </w:r>
      <w:r w:rsidR="00A87AC1">
        <w:t xml:space="preserve">human-nonhuman relations, </w:t>
      </w:r>
      <w:r w:rsidR="00EF6C07">
        <w:t>the eternal, consensual, mutual orgasm that keeps changing, in revolutionary ways, body and being.</w:t>
      </w:r>
    </w:p>
    <w:p w14:paraId="0166DB06" w14:textId="77777777" w:rsidR="00F93F33" w:rsidRDefault="00F93F33" w:rsidP="008806FA">
      <w:pPr>
        <w:spacing w:line="480" w:lineRule="auto"/>
      </w:pPr>
    </w:p>
    <w:p w14:paraId="416A93BB" w14:textId="4ECCDFF6" w:rsidR="008B3206" w:rsidRDefault="00E35292" w:rsidP="008806FA">
      <w:pPr>
        <w:spacing w:line="480" w:lineRule="auto"/>
      </w:pPr>
      <w:r>
        <w:t>Works Cited</w:t>
      </w:r>
    </w:p>
    <w:p w14:paraId="4B2FECA3" w14:textId="0895FF03" w:rsidR="007338AD" w:rsidRDefault="007338AD" w:rsidP="008806FA">
      <w:pPr>
        <w:spacing w:line="480" w:lineRule="auto"/>
      </w:pPr>
    </w:p>
    <w:p w14:paraId="5875DF40" w14:textId="32370924" w:rsidR="007338AD" w:rsidDel="00CF4C45" w:rsidRDefault="007338AD" w:rsidP="00FD4FD3">
      <w:pPr>
        <w:spacing w:line="480" w:lineRule="auto"/>
        <w:ind w:left="720" w:hanging="720"/>
        <w:rPr>
          <w:del w:id="441" w:author="Copyeditor" w:date="2022-08-07T13:10:00Z"/>
        </w:rPr>
      </w:pPr>
      <w:del w:id="442" w:author="Copyeditor" w:date="2022-08-07T13:10:00Z">
        <w:r w:rsidDel="00CF4C45">
          <w:delText>Bennett, Jane.</w:delText>
        </w:r>
        <w:r w:rsidR="00E9315F" w:rsidDel="00CF4C45">
          <w:delText xml:space="preserve"> </w:delText>
        </w:r>
        <w:r w:rsidR="00E9315F" w:rsidDel="00CF4C45">
          <w:rPr>
            <w:i/>
          </w:rPr>
          <w:delText xml:space="preserve">Vibrant Matter: A Political Ecology of Things. </w:delText>
        </w:r>
        <w:r w:rsidR="00E9315F" w:rsidDel="00CF4C45">
          <w:delText>Duke UP, 2010.</w:delText>
        </w:r>
      </w:del>
    </w:p>
    <w:p w14:paraId="72B41EC4" w14:textId="6BA72668" w:rsidR="00C020BB" w:rsidRDefault="007338AD" w:rsidP="00FD4FD3">
      <w:pPr>
        <w:spacing w:line="480" w:lineRule="auto"/>
        <w:ind w:left="720" w:hanging="720"/>
        <w:rPr>
          <w:ins w:id="443" w:author="Copyeditor" w:date="2022-08-07T13:10:00Z"/>
        </w:rPr>
      </w:pPr>
      <w:r>
        <w:t>Barad, Karen.</w:t>
      </w:r>
      <w:r w:rsidR="001F0197">
        <w:t xml:space="preserve"> </w:t>
      </w:r>
      <w:r w:rsidR="001F0197">
        <w:rPr>
          <w:i/>
        </w:rPr>
        <w:t>Meeting the Universe Halfwa</w:t>
      </w:r>
      <w:r w:rsidR="001F0197" w:rsidRPr="00E9315F">
        <w:rPr>
          <w:i/>
        </w:rPr>
        <w:t>y</w:t>
      </w:r>
      <w:r w:rsidR="008D79BA" w:rsidRPr="00E9315F">
        <w:rPr>
          <w:i/>
        </w:rPr>
        <w:t xml:space="preserve">: </w:t>
      </w:r>
      <w:r w:rsidR="008D79BA" w:rsidRPr="00E9315F">
        <w:rPr>
          <w:i/>
          <w:iCs/>
          <w:color w:val="000000"/>
        </w:rPr>
        <w:t>Quantum Physics and the Entanglement of Matter and Meaning</w:t>
      </w:r>
      <w:r w:rsidR="001F0197" w:rsidRPr="00E9315F">
        <w:t>. D</w:t>
      </w:r>
      <w:r w:rsidR="001F0197">
        <w:t>uke UP, 2007.</w:t>
      </w:r>
    </w:p>
    <w:p w14:paraId="06795740" w14:textId="6A05AEA9" w:rsidR="00CF4C45" w:rsidRDefault="00CF4C45" w:rsidP="00CF4C45">
      <w:pPr>
        <w:spacing w:line="480" w:lineRule="auto"/>
        <w:ind w:left="720" w:hanging="720"/>
        <w:rPr>
          <w:ins w:id="444" w:author="Copyeditor" w:date="2022-08-07T13:03:00Z"/>
        </w:rPr>
      </w:pPr>
      <w:ins w:id="445" w:author="Copyeditor" w:date="2022-08-07T13:10:00Z">
        <w:r>
          <w:t xml:space="preserve">Bennett, Jane. </w:t>
        </w:r>
        <w:r>
          <w:rPr>
            <w:i/>
          </w:rPr>
          <w:t xml:space="preserve">Vibrant Matter: A Political Ecology of Things. </w:t>
        </w:r>
        <w:r>
          <w:t>Duke UP, 2010.</w:t>
        </w:r>
      </w:ins>
    </w:p>
    <w:p w14:paraId="78B3C72E" w14:textId="7DAE5ECE" w:rsidR="0010785B" w:rsidRPr="0010785B" w:rsidRDefault="0010785B">
      <w:pPr>
        <w:spacing w:line="480" w:lineRule="auto"/>
        <w:rPr>
          <w:i/>
          <w:iCs/>
          <w:color w:val="000000"/>
        </w:rPr>
        <w:pPrChange w:id="446" w:author="Copyeditor" w:date="2022-08-07T13:03:00Z">
          <w:pPr>
            <w:spacing w:line="480" w:lineRule="auto"/>
            <w:ind w:left="720" w:hanging="720"/>
          </w:pPr>
        </w:pPrChange>
      </w:pPr>
      <w:commentRangeStart w:id="447"/>
      <w:ins w:id="448" w:author="Copyeditor" w:date="2022-08-07T13:03:00Z">
        <w:r w:rsidRPr="0010785B">
          <w:rPr>
            <w:color w:val="000000"/>
          </w:rPr>
          <w:t>Brennan, Teresa.</w:t>
        </w:r>
        <w:commentRangeEnd w:id="447"/>
        <w:r>
          <w:rPr>
            <w:rStyle w:val="CommentReference"/>
          </w:rPr>
          <w:commentReference w:id="447"/>
        </w:r>
      </w:ins>
    </w:p>
    <w:p w14:paraId="5F3C40A9" w14:textId="1E00FB42" w:rsidR="000F53C5" w:rsidRPr="00FD4FD3" w:rsidDel="0010785B" w:rsidRDefault="00C020BB" w:rsidP="00FD4FD3">
      <w:pPr>
        <w:spacing w:line="480" w:lineRule="auto"/>
        <w:ind w:left="720" w:hanging="720"/>
        <w:rPr>
          <w:del w:id="449" w:author="Copyeditor" w:date="2022-08-07T13:04:00Z"/>
          <w:color w:val="000000"/>
        </w:rPr>
      </w:pPr>
      <w:del w:id="450" w:author="Copyeditor" w:date="2022-08-07T13:04:00Z">
        <w:r w:rsidRPr="000A6C3C" w:rsidDel="0010785B">
          <w:delText xml:space="preserve">Carman, Colin. </w:delText>
        </w:r>
        <w:r w:rsidR="00E9315F" w:rsidRPr="00E20F83" w:rsidDel="0010785B">
          <w:rPr>
            <w:i/>
            <w:iCs/>
            <w:color w:val="000000"/>
          </w:rPr>
          <w:delText>The Radical Ecology of the Shelleys: Eros and Environment</w:delText>
        </w:r>
        <w:r w:rsidR="00E9315F" w:rsidRPr="00E20F83" w:rsidDel="0010785B">
          <w:rPr>
            <w:color w:val="000000"/>
          </w:rPr>
          <w:delText>. New York: Routledge, 2018.</w:delText>
        </w:r>
      </w:del>
    </w:p>
    <w:p w14:paraId="485A312E" w14:textId="3E08797D" w:rsidR="001F0197" w:rsidRDefault="001F0197" w:rsidP="00FD4FD3">
      <w:pPr>
        <w:spacing w:line="480" w:lineRule="auto"/>
        <w:ind w:left="720" w:hanging="720"/>
      </w:pPr>
      <w:r>
        <w:t xml:space="preserve">Chen, Mel Y. </w:t>
      </w:r>
      <w:r>
        <w:rPr>
          <w:i/>
        </w:rPr>
        <w:t>Animacies: Biopolitics, Racial Mattering, and Queer Affect</w:t>
      </w:r>
      <w:r>
        <w:t>. Duke UP,</w:t>
      </w:r>
      <w:r w:rsidR="00FD4FD3">
        <w:t xml:space="preserve"> </w:t>
      </w:r>
      <w:r>
        <w:t xml:space="preserve">2012. </w:t>
      </w:r>
    </w:p>
    <w:p w14:paraId="4CB55C7D" w14:textId="10C05D0D" w:rsidR="007338AD" w:rsidRDefault="007338AD" w:rsidP="00FD4FD3">
      <w:pPr>
        <w:spacing w:line="480" w:lineRule="auto"/>
        <w:ind w:left="720" w:hanging="720"/>
      </w:pPr>
      <w:proofErr w:type="spellStart"/>
      <w:r>
        <w:t>Cixous</w:t>
      </w:r>
      <w:proofErr w:type="spellEnd"/>
      <w:r>
        <w:t>, H</w:t>
      </w:r>
      <w:r w:rsidR="002B3DE3">
        <w:t>é</w:t>
      </w:r>
      <w:r>
        <w:t>l</w:t>
      </w:r>
      <w:r w:rsidR="002B3DE3">
        <w:t>è</w:t>
      </w:r>
      <w:r>
        <w:t>ne</w:t>
      </w:r>
      <w:ins w:id="451" w:author="Copyeditor" w:date="2022-08-07T13:11:00Z">
        <w:r w:rsidR="00CF4C45">
          <w:t>,</w:t>
        </w:r>
      </w:ins>
      <w:r w:rsidR="002B3DE3">
        <w:t xml:space="preserve"> and Catherine Clément. </w:t>
      </w:r>
      <w:r w:rsidR="002B3DE3">
        <w:rPr>
          <w:i/>
        </w:rPr>
        <w:t>The Newly Born Woman</w:t>
      </w:r>
      <w:r w:rsidR="002B3DE3">
        <w:t>. Trans</w:t>
      </w:r>
      <w:r w:rsidR="00740451">
        <w:t>lated by</w:t>
      </w:r>
      <w:r w:rsidR="002B3DE3">
        <w:t xml:space="preserve"> Betsy</w:t>
      </w:r>
      <w:r w:rsidR="00FD4FD3">
        <w:t xml:space="preserve"> </w:t>
      </w:r>
      <w:r w:rsidR="002B3DE3">
        <w:t>Wing. U of Minnesota P, 1986.</w:t>
      </w:r>
    </w:p>
    <w:p w14:paraId="20466D8D" w14:textId="2EC19924" w:rsidR="00C020BB" w:rsidRDefault="000F53C5" w:rsidP="00FD4FD3">
      <w:pPr>
        <w:spacing w:line="480" w:lineRule="auto"/>
        <w:ind w:left="720" w:hanging="720"/>
      </w:pPr>
      <w:r>
        <w:t xml:space="preserve">Colebrook, Claire. </w:t>
      </w:r>
      <w:r w:rsidR="007D5B2E">
        <w:t>“We Have Always Been Post-Anthropocene: The Anthropocene</w:t>
      </w:r>
      <w:r w:rsidR="00FD4FD3">
        <w:t xml:space="preserve"> </w:t>
      </w:r>
      <w:r w:rsidR="007D5B2E">
        <w:t xml:space="preserve">Counterfactual.” </w:t>
      </w:r>
      <w:del w:id="452" w:author="Copyeditor" w:date="2022-08-07T13:19:00Z">
        <w:r w:rsidR="007D5B2E" w:rsidDel="00FC163E">
          <w:delText xml:space="preserve">In </w:delText>
        </w:r>
      </w:del>
      <w:r w:rsidR="007D5B2E">
        <w:rPr>
          <w:i/>
        </w:rPr>
        <w:t>Anthropocene Feminism</w:t>
      </w:r>
      <w:r w:rsidR="00782D44">
        <w:t>, e</w:t>
      </w:r>
      <w:r w:rsidR="002E3872">
        <w:t xml:space="preserve">dited by </w:t>
      </w:r>
      <w:r w:rsidR="007D5B2E">
        <w:t xml:space="preserve">Richard </w:t>
      </w:r>
      <w:proofErr w:type="spellStart"/>
      <w:r w:rsidR="007D5B2E">
        <w:t>Grusin</w:t>
      </w:r>
      <w:proofErr w:type="spellEnd"/>
      <w:ins w:id="453" w:author="Copyeditor" w:date="2022-08-07T13:19:00Z">
        <w:r w:rsidR="0079273A">
          <w:t>,</w:t>
        </w:r>
      </w:ins>
      <w:del w:id="454" w:author="Copyeditor" w:date="2022-08-07T13:19:00Z">
        <w:r w:rsidR="007D5B2E" w:rsidDel="0079273A">
          <w:delText>.</w:delText>
        </w:r>
      </w:del>
      <w:r w:rsidR="007D5B2E">
        <w:t xml:space="preserve"> U of Minnesota</w:t>
      </w:r>
      <w:r w:rsidR="00FD4FD3">
        <w:t xml:space="preserve"> </w:t>
      </w:r>
      <w:r w:rsidR="007D5B2E">
        <w:t>P, 2017</w:t>
      </w:r>
      <w:r w:rsidR="006C0834">
        <w:t>, pp.</w:t>
      </w:r>
      <w:r w:rsidR="007D5B2E">
        <w:t xml:space="preserve"> 1</w:t>
      </w:r>
      <w:del w:id="455" w:author="Copyeditor" w:date="2022-08-07T13:19:00Z">
        <w:r w:rsidR="007D5B2E" w:rsidDel="0079273A">
          <w:delText>-</w:delText>
        </w:r>
      </w:del>
      <w:ins w:id="456" w:author="Copyeditor" w:date="2022-08-07T13:19:00Z">
        <w:r w:rsidR="0079273A">
          <w:t>–</w:t>
        </w:r>
      </w:ins>
      <w:r w:rsidR="007D5B2E">
        <w:t>20.</w:t>
      </w:r>
    </w:p>
    <w:p w14:paraId="2177D92D" w14:textId="0B376E14" w:rsidR="007338AD" w:rsidRDefault="00C020BB" w:rsidP="00FD4FD3">
      <w:pPr>
        <w:spacing w:line="480" w:lineRule="auto"/>
        <w:ind w:left="720" w:hanging="720"/>
      </w:pPr>
      <w:r>
        <w:t xml:space="preserve">Davis, William S. </w:t>
      </w:r>
      <w:r>
        <w:rPr>
          <w:i/>
        </w:rPr>
        <w:t>Romanticism, Hellenism, and the Philosophy of Nature</w:t>
      </w:r>
      <w:r>
        <w:t>.</w:t>
      </w:r>
      <w:r w:rsidR="00E20F83">
        <w:t xml:space="preserve"> Palgrave,</w:t>
      </w:r>
      <w:r w:rsidR="00FD4FD3">
        <w:t xml:space="preserve"> </w:t>
      </w:r>
      <w:r w:rsidR="00E20F83">
        <w:t>2018.</w:t>
      </w:r>
    </w:p>
    <w:p w14:paraId="6598CAB4" w14:textId="572E9757" w:rsidR="00C020BB" w:rsidRDefault="007338AD" w:rsidP="00FD4FD3">
      <w:pPr>
        <w:spacing w:line="480" w:lineRule="auto"/>
        <w:ind w:left="720" w:hanging="720"/>
      </w:pPr>
      <w:r>
        <w:lastRenderedPageBreak/>
        <w:t xml:space="preserve">Ettinger, </w:t>
      </w:r>
      <w:proofErr w:type="spellStart"/>
      <w:r>
        <w:t>Bracha</w:t>
      </w:r>
      <w:proofErr w:type="spellEnd"/>
      <w:r>
        <w:t xml:space="preserve">. </w:t>
      </w:r>
      <w:r w:rsidR="002B3DE3">
        <w:rPr>
          <w:i/>
        </w:rPr>
        <w:t xml:space="preserve">The Matrixial </w:t>
      </w:r>
      <w:proofErr w:type="spellStart"/>
      <w:r w:rsidR="002B3DE3">
        <w:rPr>
          <w:i/>
        </w:rPr>
        <w:t>Borderspace</w:t>
      </w:r>
      <w:proofErr w:type="spellEnd"/>
      <w:ins w:id="457" w:author="Copyeditor" w:date="2022-08-07T13:19:00Z">
        <w:r w:rsidR="0079273A">
          <w:t>.</w:t>
        </w:r>
      </w:ins>
      <w:del w:id="458" w:author="Copyeditor" w:date="2022-08-07T13:19:00Z">
        <w:r w:rsidR="00537BB6" w:rsidDel="0079273A">
          <w:delText>,</w:delText>
        </w:r>
      </w:del>
      <w:r w:rsidR="00537BB6">
        <w:t xml:space="preserve"> </w:t>
      </w:r>
      <w:ins w:id="459" w:author="Copyeditor" w:date="2022-08-07T13:19:00Z">
        <w:r w:rsidR="0079273A">
          <w:t>E</w:t>
        </w:r>
      </w:ins>
      <w:del w:id="460" w:author="Copyeditor" w:date="2022-08-07T13:19:00Z">
        <w:r w:rsidR="00537BB6" w:rsidDel="0079273A">
          <w:delText>e</w:delText>
        </w:r>
      </w:del>
      <w:r w:rsidR="00537BB6">
        <w:t xml:space="preserve">dited by </w:t>
      </w:r>
      <w:r w:rsidR="002B3DE3">
        <w:t xml:space="preserve">Brian </w:t>
      </w:r>
      <w:proofErr w:type="spellStart"/>
      <w:r w:rsidR="002B3DE3">
        <w:t>Massumi</w:t>
      </w:r>
      <w:proofErr w:type="spellEnd"/>
      <w:r w:rsidR="002B3DE3">
        <w:t>. U of Minnesota</w:t>
      </w:r>
      <w:r w:rsidR="00FD4FD3">
        <w:t xml:space="preserve"> </w:t>
      </w:r>
      <w:r w:rsidR="002B3DE3">
        <w:t>P, 2006.</w:t>
      </w:r>
    </w:p>
    <w:p w14:paraId="27820942" w14:textId="589D8758" w:rsidR="00FC70F9" w:rsidRDefault="00C020BB" w:rsidP="00FD4FD3">
      <w:pPr>
        <w:spacing w:line="480" w:lineRule="auto"/>
        <w:ind w:left="720" w:hanging="720"/>
        <w:rPr>
          <w:ins w:id="461" w:author="Copyeditor" w:date="2022-08-07T13:04:00Z"/>
        </w:rPr>
      </w:pPr>
      <w:proofErr w:type="spellStart"/>
      <w:r>
        <w:t>Favret</w:t>
      </w:r>
      <w:proofErr w:type="spellEnd"/>
      <w:r>
        <w:t xml:space="preserve">, Mary. </w:t>
      </w:r>
      <w:r>
        <w:rPr>
          <w:i/>
        </w:rPr>
        <w:t>War at a Distance</w:t>
      </w:r>
      <w:r w:rsidR="007D5B2E">
        <w:rPr>
          <w:i/>
        </w:rPr>
        <w:t>: Romanticism and the Making of Modern Wartime</w:t>
      </w:r>
      <w:r w:rsidR="007D5B2E">
        <w:t>.</w:t>
      </w:r>
      <w:r w:rsidR="00FD4FD3">
        <w:t xml:space="preserve"> </w:t>
      </w:r>
      <w:r w:rsidR="007D5B2E">
        <w:t>Princeton UP, 2009.</w:t>
      </w:r>
    </w:p>
    <w:p w14:paraId="0D4F129E" w14:textId="77777777" w:rsidR="00AC04CB" w:rsidRDefault="0010785B">
      <w:pPr>
        <w:spacing w:line="480" w:lineRule="auto"/>
        <w:ind w:left="720" w:hanging="720"/>
        <w:rPr>
          <w:ins w:id="462" w:author="Copyeditor" w:date="2022-08-07T13:29:00Z"/>
          <w:color w:val="000000" w:themeColor="text1"/>
        </w:rPr>
        <w:pPrChange w:id="463" w:author="Copyeditor" w:date="2022-08-07T13:30:00Z">
          <w:pPr>
            <w:spacing w:line="480" w:lineRule="auto"/>
          </w:pPr>
        </w:pPrChange>
      </w:pPr>
      <w:ins w:id="464" w:author="Copyeditor" w:date="2022-08-07T13:04:00Z">
        <w:r w:rsidRPr="0079273A">
          <w:rPr>
            <w:color w:val="000000" w:themeColor="text1"/>
          </w:rPr>
          <w:t>Francois, Anne-Lise.</w:t>
        </w:r>
        <w:r>
          <w:rPr>
            <w:color w:val="000000" w:themeColor="text1"/>
          </w:rPr>
          <w:t xml:space="preserve"> </w:t>
        </w:r>
      </w:ins>
      <w:ins w:id="465" w:author="Copyeditor" w:date="2022-08-07T13:20:00Z">
        <w:r w:rsidR="0079273A">
          <w:rPr>
            <w:color w:val="000000" w:themeColor="text1"/>
          </w:rPr>
          <w:t xml:space="preserve">“Fire, Water, Moon: </w:t>
        </w:r>
        <w:r w:rsidR="0079273A" w:rsidRPr="003F4917">
          <w:rPr>
            <w:color w:val="000000" w:themeColor="text1"/>
          </w:rPr>
          <w:t>Supplemental Seasons in a Time without Season</w:t>
        </w:r>
      </w:ins>
      <w:ins w:id="466" w:author="Copyeditor" w:date="2022-08-07T13:28:00Z">
        <w:r w:rsidR="00AC04CB">
          <w:rPr>
            <w:color w:val="000000" w:themeColor="text1"/>
          </w:rPr>
          <w:t>.</w:t>
        </w:r>
      </w:ins>
      <w:ins w:id="467" w:author="Copyeditor" w:date="2022-08-07T13:20:00Z">
        <w:r w:rsidR="0079273A" w:rsidRPr="003F4917">
          <w:rPr>
            <w:color w:val="000000" w:themeColor="text1"/>
          </w:rPr>
          <w:t>”</w:t>
        </w:r>
      </w:ins>
      <w:ins w:id="468" w:author="Copyeditor" w:date="2022-08-07T13:28:00Z">
        <w:r w:rsidR="00AC04CB">
          <w:rPr>
            <w:color w:val="000000" w:themeColor="text1"/>
          </w:rPr>
          <w:t xml:space="preserve"> Lecture </w:t>
        </w:r>
      </w:ins>
      <w:ins w:id="469" w:author="Copyeditor" w:date="2022-08-07T13:04:00Z">
        <w:r>
          <w:rPr>
            <w:color w:val="000000" w:themeColor="text1"/>
          </w:rPr>
          <w:t xml:space="preserve">at </w:t>
        </w:r>
        <w:r w:rsidRPr="003F4917">
          <w:rPr>
            <w:color w:val="000000" w:themeColor="text1"/>
          </w:rPr>
          <w:t>Columbia University</w:t>
        </w:r>
      </w:ins>
      <w:ins w:id="470" w:author="Copyeditor" w:date="2022-08-07T13:29:00Z">
        <w:r w:rsidR="00AC04CB">
          <w:rPr>
            <w:color w:val="000000" w:themeColor="text1"/>
          </w:rPr>
          <w:t>,</w:t>
        </w:r>
      </w:ins>
      <w:ins w:id="471" w:author="Copyeditor" w:date="2022-08-07T13:04:00Z">
        <w:r w:rsidRPr="003F4917">
          <w:rPr>
            <w:color w:val="000000" w:themeColor="text1"/>
          </w:rPr>
          <w:t xml:space="preserve"> Sept. 26, 2017</w:t>
        </w:r>
      </w:ins>
      <w:ins w:id="472" w:author="Copyeditor" w:date="2022-08-07T13:29:00Z">
        <w:r w:rsidR="00AC04CB">
          <w:rPr>
            <w:color w:val="000000" w:themeColor="text1"/>
          </w:rPr>
          <w:t>.</w:t>
        </w:r>
      </w:ins>
    </w:p>
    <w:p w14:paraId="2E5E1E66" w14:textId="54581F52" w:rsidR="0010785B" w:rsidRDefault="00AC04CB" w:rsidP="00AC04CB">
      <w:pPr>
        <w:spacing w:line="480" w:lineRule="auto"/>
        <w:ind w:left="720" w:hanging="720"/>
      </w:pPr>
      <w:ins w:id="473" w:author="Copyeditor" w:date="2022-08-07T13:29:00Z">
        <w:r>
          <w:rPr>
            <w:color w:val="000000" w:themeColor="text1"/>
          </w:rPr>
          <w:t>———.</w:t>
        </w:r>
      </w:ins>
      <w:ins w:id="474" w:author="Copyeditor" w:date="2022-08-07T13:04:00Z">
        <w:r w:rsidR="0010785B" w:rsidRPr="003F4917">
          <w:rPr>
            <w:color w:val="000000" w:themeColor="text1"/>
          </w:rPr>
          <w:t xml:space="preserve"> </w:t>
        </w:r>
      </w:ins>
      <w:ins w:id="475" w:author="Copyeditor" w:date="2022-08-07T13:29:00Z">
        <w:r w:rsidRPr="003F4917">
          <w:rPr>
            <w:color w:val="000000" w:themeColor="text1"/>
          </w:rPr>
          <w:t>“</w:t>
        </w:r>
        <w:r>
          <w:rPr>
            <w:color w:val="000000" w:themeColor="text1"/>
            <w:shd w:val="clear" w:color="auto" w:fill="FFFFFF"/>
          </w:rPr>
          <w:t>‘</w:t>
        </w:r>
        <w:r w:rsidRPr="003F4917">
          <w:rPr>
            <w:color w:val="000000" w:themeColor="text1"/>
            <w:shd w:val="clear" w:color="auto" w:fill="FFFFFF"/>
          </w:rPr>
          <w:t>In the cowslips peeps I lye’: Rousseau, Clare, Climate Change and Telling the Time of Day</w:t>
        </w:r>
        <w:r w:rsidRPr="003F4917">
          <w:rPr>
            <w:color w:val="000000" w:themeColor="text1"/>
          </w:rPr>
          <w:t>.”</w:t>
        </w:r>
        <w:r>
          <w:rPr>
            <w:color w:val="000000" w:themeColor="text1"/>
          </w:rPr>
          <w:t xml:space="preserve"> Lecture</w:t>
        </w:r>
      </w:ins>
      <w:ins w:id="476" w:author="Copyeditor" w:date="2022-08-07T13:04:00Z">
        <w:r w:rsidR="0010785B" w:rsidRPr="003F4917">
          <w:rPr>
            <w:color w:val="000000" w:themeColor="text1"/>
          </w:rPr>
          <w:t xml:space="preserve"> at Brown University</w:t>
        </w:r>
      </w:ins>
      <w:ins w:id="477" w:author="Copyeditor" w:date="2022-08-07T13:29:00Z">
        <w:r>
          <w:rPr>
            <w:color w:val="000000" w:themeColor="text1"/>
          </w:rPr>
          <w:t xml:space="preserve">, </w:t>
        </w:r>
      </w:ins>
      <w:ins w:id="478" w:author="Copyeditor" w:date="2022-08-07T13:04:00Z">
        <w:r w:rsidR="0010785B" w:rsidRPr="003F4917">
          <w:rPr>
            <w:color w:val="000000" w:themeColor="text1"/>
          </w:rPr>
          <w:t>Mar</w:t>
        </w:r>
      </w:ins>
      <w:ins w:id="479" w:author="Copyeditor" w:date="2022-08-07T13:30:00Z">
        <w:r>
          <w:rPr>
            <w:color w:val="000000" w:themeColor="text1"/>
          </w:rPr>
          <w:t>.</w:t>
        </w:r>
      </w:ins>
      <w:ins w:id="480" w:author="Copyeditor" w:date="2022-08-07T13:04:00Z">
        <w:r w:rsidR="0010785B" w:rsidRPr="003F4917">
          <w:rPr>
            <w:color w:val="000000" w:themeColor="text1"/>
          </w:rPr>
          <w:t xml:space="preserve"> 21</w:t>
        </w:r>
        <w:r w:rsidR="0010785B">
          <w:rPr>
            <w:color w:val="000000" w:themeColor="text1"/>
          </w:rPr>
          <w:t>,</w:t>
        </w:r>
        <w:r w:rsidR="0010785B" w:rsidRPr="003F4917">
          <w:rPr>
            <w:color w:val="000000" w:themeColor="text1"/>
          </w:rPr>
          <w:t xml:space="preserve"> 2016</w:t>
        </w:r>
      </w:ins>
      <w:ins w:id="481" w:author="Copyeditor" w:date="2022-08-07T13:29:00Z">
        <w:r>
          <w:rPr>
            <w:color w:val="000000" w:themeColor="text1"/>
          </w:rPr>
          <w:t>.</w:t>
        </w:r>
      </w:ins>
    </w:p>
    <w:p w14:paraId="2125CE30" w14:textId="7522584F" w:rsidR="00C020BB" w:rsidRDefault="00FC70F9" w:rsidP="00FD4FD3">
      <w:pPr>
        <w:spacing w:line="480" w:lineRule="auto"/>
        <w:ind w:left="720" w:hanging="720"/>
      </w:pPr>
      <w:r>
        <w:t xml:space="preserve">Godwin, William. </w:t>
      </w:r>
      <w:r>
        <w:rPr>
          <w:i/>
        </w:rPr>
        <w:t xml:space="preserve">Memoirs of the Author of </w:t>
      </w:r>
      <w:proofErr w:type="gramStart"/>
      <w:r>
        <w:t>A</w:t>
      </w:r>
      <w:proofErr w:type="gramEnd"/>
      <w:r>
        <w:t xml:space="preserve"> Vindication of the Rights of Woman</w:t>
      </w:r>
      <w:ins w:id="482" w:author="Copyeditor" w:date="2022-08-07T13:30:00Z">
        <w:r w:rsidR="00E95A7E">
          <w:t>.</w:t>
        </w:r>
      </w:ins>
      <w:del w:id="483" w:author="Copyeditor" w:date="2022-08-07T13:30:00Z">
        <w:r w:rsidR="003E7728" w:rsidDel="00E95A7E">
          <w:delText>,</w:delText>
        </w:r>
      </w:del>
      <w:r w:rsidR="00FD4FD3">
        <w:t xml:space="preserve"> </w:t>
      </w:r>
      <w:del w:id="484" w:author="Copyeditor" w:date="2022-08-07T13:30:00Z">
        <w:r w:rsidR="003E7728" w:rsidDel="00E95A7E">
          <w:delText xml:space="preserve">edited </w:delText>
        </w:r>
      </w:del>
      <w:ins w:id="485" w:author="Copyeditor" w:date="2022-08-07T13:30:00Z">
        <w:r w:rsidR="00E95A7E">
          <w:t xml:space="preserve">Edited </w:t>
        </w:r>
      </w:ins>
      <w:r w:rsidR="003E7728">
        <w:t xml:space="preserve">by </w:t>
      </w:r>
      <w:r>
        <w:t xml:space="preserve">Pamela </w:t>
      </w:r>
      <w:proofErr w:type="spellStart"/>
      <w:r>
        <w:t>Clemit</w:t>
      </w:r>
      <w:proofErr w:type="spellEnd"/>
      <w:r>
        <w:t xml:space="preserve"> and Gina Luria Walker</w:t>
      </w:r>
      <w:ins w:id="486" w:author="Copyeditor" w:date="2022-08-07T13:48:00Z">
        <w:r w:rsidR="00ED561E">
          <w:t>,</w:t>
        </w:r>
      </w:ins>
      <w:del w:id="487" w:author="Copyeditor" w:date="2022-08-07T13:48:00Z">
        <w:r w:rsidDel="00ED561E">
          <w:delText>.</w:delText>
        </w:r>
      </w:del>
      <w:r>
        <w:t xml:space="preserve"> Broadview, 2001.</w:t>
      </w:r>
    </w:p>
    <w:p w14:paraId="1336DC42" w14:textId="22E19DBF" w:rsidR="00DC3C1A" w:rsidRPr="00FD4FD3" w:rsidDel="0010785B" w:rsidRDefault="00C020BB" w:rsidP="00FD4FD3">
      <w:pPr>
        <w:spacing w:line="480" w:lineRule="auto"/>
        <w:ind w:left="720" w:hanging="720"/>
        <w:rPr>
          <w:del w:id="488" w:author="Copyeditor" w:date="2022-08-07T13:04:00Z"/>
          <w:i/>
        </w:rPr>
      </w:pPr>
      <w:del w:id="489" w:author="Copyeditor" w:date="2022-08-07T13:04:00Z">
        <w:r w:rsidDel="0010785B">
          <w:delText xml:space="preserve">Goldsmith, Steven. </w:delText>
        </w:r>
        <w:r w:rsidR="007D5B2E" w:rsidDel="0010785B">
          <w:delText xml:space="preserve">“Of Gender, Plague, and Apocalypse: Mary Shelley’s </w:delText>
        </w:r>
        <w:r w:rsidR="007D5B2E" w:rsidDel="0010785B">
          <w:rPr>
            <w:i/>
          </w:rPr>
          <w:delText>Last Man</w:delText>
        </w:r>
        <w:r w:rsidR="007D5B2E" w:rsidDel="0010785B">
          <w:delText xml:space="preserve">.” </w:delText>
        </w:r>
        <w:r w:rsidR="007D5B2E" w:rsidDel="0010785B">
          <w:rPr>
            <w:i/>
          </w:rPr>
          <w:delText>The Yale Journal of Criticism</w:delText>
        </w:r>
        <w:r w:rsidR="006C0834" w:rsidDel="0010785B">
          <w:delText xml:space="preserve">, vol. </w:delText>
        </w:r>
        <w:r w:rsidR="007D5B2E" w:rsidDel="0010785B">
          <w:delText>4</w:delText>
        </w:r>
        <w:r w:rsidR="006C0834" w:rsidDel="0010785B">
          <w:delText xml:space="preserve">, no. </w:delText>
        </w:r>
        <w:r w:rsidR="007D5B2E" w:rsidDel="0010785B">
          <w:delText>1</w:delText>
        </w:r>
        <w:r w:rsidR="006C0834" w:rsidDel="0010785B">
          <w:delText xml:space="preserve">, </w:delText>
        </w:r>
        <w:r w:rsidR="007D5B2E" w:rsidDel="0010785B">
          <w:delText>1990</w:delText>
        </w:r>
        <w:r w:rsidR="006C0834" w:rsidDel="0010785B">
          <w:delText>,</w:delText>
        </w:r>
        <w:r w:rsidR="007D5B2E" w:rsidDel="0010785B">
          <w:delText xml:space="preserve"> </w:delText>
        </w:r>
        <w:r w:rsidR="006C0834" w:rsidDel="0010785B">
          <w:delText xml:space="preserve">pp. </w:delText>
        </w:r>
        <w:r w:rsidR="007D5B2E" w:rsidDel="0010785B">
          <w:delText xml:space="preserve">129-73. </w:delText>
        </w:r>
      </w:del>
    </w:p>
    <w:p w14:paraId="181A3484" w14:textId="777520FC" w:rsidR="007338AD" w:rsidRPr="00FD4FD3" w:rsidDel="0010785B" w:rsidRDefault="00DC3C1A" w:rsidP="00FD4FD3">
      <w:pPr>
        <w:spacing w:line="480" w:lineRule="auto"/>
        <w:ind w:left="720" w:hanging="720"/>
        <w:rPr>
          <w:del w:id="490" w:author="Copyeditor" w:date="2022-08-07T13:04:00Z"/>
          <w:color w:val="000000"/>
          <w:shd w:val="clear" w:color="auto" w:fill="FFFFFF"/>
        </w:rPr>
      </w:pPr>
      <w:del w:id="491" w:author="Copyeditor" w:date="2022-08-07T13:04:00Z">
        <w:r w:rsidRPr="00DC3C1A" w:rsidDel="0010785B">
          <w:delText xml:space="preserve">Gottlieb, Evan. </w:delText>
        </w:r>
        <w:r w:rsidDel="0010785B">
          <w:delText>“</w:delText>
        </w:r>
        <w:r w:rsidRPr="00DC3C1A" w:rsidDel="0010785B">
          <w:rPr>
            <w:color w:val="000000"/>
            <w:shd w:val="clear" w:color="auto" w:fill="FFFFFF"/>
          </w:rPr>
          <w:delText>Jouissance, Obscene Undersides, and Utopian/Dystopian Formations in Sarah Scott’s </w:delText>
        </w:r>
        <w:r w:rsidRPr="00DC3C1A" w:rsidDel="0010785B">
          <w:rPr>
            <w:i/>
            <w:iCs/>
            <w:color w:val="000000"/>
            <w:shd w:val="clear" w:color="auto" w:fill="FFFFFF"/>
          </w:rPr>
          <w:delText>Millenium Hall </w:delText>
        </w:r>
        <w:r w:rsidRPr="00DC3C1A" w:rsidDel="0010785B">
          <w:rPr>
            <w:color w:val="000000"/>
            <w:shd w:val="clear" w:color="auto" w:fill="FFFFFF"/>
          </w:rPr>
          <w:delText>and Mary Shelley’s </w:delText>
        </w:r>
        <w:r w:rsidRPr="00DC3C1A" w:rsidDel="0010785B">
          <w:rPr>
            <w:i/>
            <w:iCs/>
            <w:color w:val="000000"/>
            <w:shd w:val="clear" w:color="auto" w:fill="FFFFFF"/>
          </w:rPr>
          <w:delText>The Last Man</w:delText>
        </w:r>
        <w:r w:rsidDel="0010785B">
          <w:rPr>
            <w:iCs/>
            <w:color w:val="000000"/>
            <w:shd w:val="clear" w:color="auto" w:fill="FFFFFF"/>
          </w:rPr>
          <w:delText xml:space="preserve">.” In </w:delText>
        </w:r>
        <w:r w:rsidDel="0010785B">
          <w:rPr>
            <w:i/>
            <w:iCs/>
            <w:color w:val="000000"/>
            <w:shd w:val="clear" w:color="auto" w:fill="FFFFFF"/>
          </w:rPr>
          <w:delText>Lacan and Romanticism</w:delText>
        </w:r>
        <w:r w:rsidR="00F44A65" w:rsidDel="0010785B">
          <w:rPr>
            <w:iCs/>
            <w:color w:val="000000"/>
            <w:shd w:val="clear" w:color="auto" w:fill="FFFFFF"/>
          </w:rPr>
          <w:delText xml:space="preserve">, edited by </w:delText>
        </w:r>
        <w:r w:rsidDel="0010785B">
          <w:rPr>
            <w:iCs/>
            <w:color w:val="000000"/>
            <w:shd w:val="clear" w:color="auto" w:fill="FFFFFF"/>
          </w:rPr>
          <w:delText>Daniela Garofalo and David Sigler. SUNY Press, 2019</w:delText>
        </w:r>
        <w:r w:rsidR="00BF2709" w:rsidDel="0010785B">
          <w:rPr>
            <w:iCs/>
            <w:color w:val="000000"/>
            <w:shd w:val="clear" w:color="auto" w:fill="FFFFFF"/>
          </w:rPr>
          <w:delText xml:space="preserve">, pp. </w:delText>
        </w:r>
        <w:r w:rsidR="008621BB" w:rsidDel="0010785B">
          <w:rPr>
            <w:iCs/>
            <w:color w:val="000000"/>
            <w:shd w:val="clear" w:color="auto" w:fill="FFFFFF"/>
          </w:rPr>
          <w:delText>157-76.</w:delText>
        </w:r>
      </w:del>
    </w:p>
    <w:p w14:paraId="0F3E17F1" w14:textId="43A34251" w:rsidR="00883453" w:rsidRDefault="007338AD" w:rsidP="00FD4FD3">
      <w:pPr>
        <w:spacing w:line="480" w:lineRule="auto"/>
        <w:ind w:left="720" w:hanging="720"/>
      </w:pPr>
      <w:proofErr w:type="spellStart"/>
      <w:r>
        <w:t>Irigaray</w:t>
      </w:r>
      <w:proofErr w:type="spellEnd"/>
      <w:r>
        <w:t>, Luce.</w:t>
      </w:r>
      <w:r w:rsidR="002B3DE3">
        <w:t xml:space="preserve"> </w:t>
      </w:r>
      <w:r w:rsidR="002B3DE3">
        <w:rPr>
          <w:i/>
        </w:rPr>
        <w:t>Speculum of the Other Woman</w:t>
      </w:r>
      <w:r w:rsidR="002B3DE3">
        <w:t>. Trans</w:t>
      </w:r>
      <w:r w:rsidR="008D4644">
        <w:t>lated by</w:t>
      </w:r>
      <w:r w:rsidR="002B3DE3">
        <w:t xml:space="preserve"> Gillian C. Gill. Cornell UP,</w:t>
      </w:r>
      <w:r w:rsidR="00FD4FD3">
        <w:t xml:space="preserve"> </w:t>
      </w:r>
      <w:r w:rsidR="002B3DE3">
        <w:t>1985.</w:t>
      </w:r>
    </w:p>
    <w:p w14:paraId="64BD9573" w14:textId="68FAE72C" w:rsidR="00C020BB" w:rsidRPr="00FD4FD3" w:rsidRDefault="00883453" w:rsidP="00FD4FD3">
      <w:pPr>
        <w:spacing w:line="480" w:lineRule="auto"/>
        <w:ind w:left="720" w:hanging="720"/>
        <w:rPr>
          <w:i/>
        </w:rPr>
      </w:pPr>
      <w:proofErr w:type="spellStart"/>
      <w:r>
        <w:t>Irigaray</w:t>
      </w:r>
      <w:proofErr w:type="spellEnd"/>
      <w:r>
        <w:t>, Luce</w:t>
      </w:r>
      <w:ins w:id="492" w:author="Copyeditor" w:date="2022-08-07T13:31:00Z">
        <w:r w:rsidR="00E95A7E">
          <w:t>,</w:t>
        </w:r>
      </w:ins>
      <w:r>
        <w:t xml:space="preserve"> and Michael Marder. </w:t>
      </w:r>
      <w:r>
        <w:rPr>
          <w:i/>
        </w:rPr>
        <w:t>Through Vegetal Being: Through Two Philosophical Perspectives</w:t>
      </w:r>
      <w:r>
        <w:t>. Columbia UP, 2016.</w:t>
      </w:r>
    </w:p>
    <w:p w14:paraId="6E7A8603" w14:textId="3599D9F3" w:rsidR="00C020BB" w:rsidRPr="00FD4FD3" w:rsidRDefault="006069F3" w:rsidP="00FD4FD3">
      <w:pPr>
        <w:spacing w:line="480" w:lineRule="auto"/>
        <w:ind w:left="720" w:hanging="720"/>
        <w:rPr>
          <w:i/>
        </w:rPr>
      </w:pPr>
      <w:r>
        <w:t xml:space="preserve">Kaplan, Cora. “Wild Nights: Pleasure/Sexuality/Feminism.” </w:t>
      </w:r>
      <w:del w:id="493" w:author="Copyeditor" w:date="2022-08-07T13:32:00Z">
        <w:r w:rsidDel="00E95A7E">
          <w:delText xml:space="preserve">In </w:delText>
        </w:r>
      </w:del>
      <w:r>
        <w:rPr>
          <w:i/>
        </w:rPr>
        <w:t>Sea Changes</w:t>
      </w:r>
      <w:r w:rsidR="002A26F3">
        <w:rPr>
          <w:i/>
        </w:rPr>
        <w:t>:</w:t>
      </w:r>
      <w:r>
        <w:rPr>
          <w:i/>
        </w:rPr>
        <w:t xml:space="preserve"> Essays on Culture and Feminism</w:t>
      </w:r>
      <w:del w:id="494" w:author="Copyeditor" w:date="2022-08-07T13:33:00Z">
        <w:r w:rsidDel="00E95A7E">
          <w:delText xml:space="preserve">. </w:delText>
        </w:r>
      </w:del>
      <w:ins w:id="495" w:author="Copyeditor" w:date="2022-08-07T13:33:00Z">
        <w:r w:rsidR="00E95A7E">
          <w:t xml:space="preserve">, </w:t>
        </w:r>
      </w:ins>
      <w:r>
        <w:t>Verso, 1986</w:t>
      </w:r>
      <w:r w:rsidR="00D96F6C">
        <w:t>, pp.</w:t>
      </w:r>
      <w:r>
        <w:t xml:space="preserve"> 34</w:t>
      </w:r>
      <w:del w:id="496" w:author="Copyeditor" w:date="2022-08-07T13:32:00Z">
        <w:r w:rsidDel="00E95A7E">
          <w:delText>-</w:delText>
        </w:r>
      </w:del>
      <w:ins w:id="497" w:author="Copyeditor" w:date="2022-08-07T13:32:00Z">
        <w:r w:rsidR="00E95A7E">
          <w:t>–</w:t>
        </w:r>
      </w:ins>
      <w:r>
        <w:t>50.</w:t>
      </w:r>
    </w:p>
    <w:p w14:paraId="06DC1B11" w14:textId="08B78857" w:rsidR="007338AD" w:rsidRDefault="00C020BB" w:rsidP="00FD4FD3">
      <w:pPr>
        <w:spacing w:line="480" w:lineRule="auto"/>
        <w:ind w:left="720" w:hanging="720"/>
      </w:pPr>
      <w:r>
        <w:t>Kristeva, Julia.</w:t>
      </w:r>
      <w:r w:rsidR="002B3DE3">
        <w:t xml:space="preserve"> </w:t>
      </w:r>
      <w:r w:rsidR="002B3DE3">
        <w:rPr>
          <w:i/>
        </w:rPr>
        <w:t>Powers of Horror: An Essay on Abjection</w:t>
      </w:r>
      <w:r w:rsidR="002B3DE3">
        <w:t>. Trans</w:t>
      </w:r>
      <w:r w:rsidR="00D10865">
        <w:t>lated by</w:t>
      </w:r>
      <w:r w:rsidR="002B3DE3">
        <w:t xml:space="preserve"> Leon S </w:t>
      </w:r>
      <w:proofErr w:type="spellStart"/>
      <w:r w:rsidR="002B3DE3">
        <w:t>Roudiez</w:t>
      </w:r>
      <w:proofErr w:type="spellEnd"/>
      <w:ins w:id="498" w:author="Copyeditor" w:date="2022-08-07T13:34:00Z">
        <w:r w:rsidR="00E95A7E">
          <w:t>,</w:t>
        </w:r>
      </w:ins>
      <w:del w:id="499" w:author="Copyeditor" w:date="2022-08-07T13:34:00Z">
        <w:r w:rsidR="002B3DE3" w:rsidDel="00E95A7E">
          <w:delText>.</w:delText>
        </w:r>
      </w:del>
      <w:r w:rsidR="002B3DE3">
        <w:t xml:space="preserve"> Columbia UP, 1982.</w:t>
      </w:r>
    </w:p>
    <w:p w14:paraId="18A3D496" w14:textId="699CCC4D" w:rsidR="00DA5F1D" w:rsidRDefault="007338AD" w:rsidP="00FD4FD3">
      <w:pPr>
        <w:spacing w:line="480" w:lineRule="auto"/>
        <w:ind w:left="720" w:hanging="720"/>
        <w:rPr>
          <w:ins w:id="500" w:author="Copyeditor" w:date="2022-08-07T13:06:00Z"/>
        </w:rPr>
      </w:pPr>
      <w:r>
        <w:t>Lacan, Jacques.</w:t>
      </w:r>
      <w:r w:rsidR="002B3DE3">
        <w:t xml:space="preserve"> </w:t>
      </w:r>
      <w:r w:rsidR="00DA5F1D">
        <w:rPr>
          <w:i/>
        </w:rPr>
        <w:t>The Seminar of Jacques Lacan, Book III: The Psychoses</w:t>
      </w:r>
      <w:ins w:id="501" w:author="Copyeditor" w:date="2022-08-07T13:35:00Z">
        <w:r w:rsidR="00E95A7E">
          <w:t>.</w:t>
        </w:r>
      </w:ins>
      <w:del w:id="502" w:author="Copyeditor" w:date="2022-08-07T13:35:00Z">
        <w:r w:rsidR="00D10865" w:rsidDel="00E95A7E">
          <w:delText>,</w:delText>
        </w:r>
      </w:del>
      <w:r w:rsidR="00D10865">
        <w:t xml:space="preserve"> </w:t>
      </w:r>
      <w:ins w:id="503" w:author="Copyeditor" w:date="2022-08-07T13:35:00Z">
        <w:r w:rsidR="00E95A7E">
          <w:t>E</w:t>
        </w:r>
      </w:ins>
      <w:del w:id="504" w:author="Copyeditor" w:date="2022-08-07T13:35:00Z">
        <w:r w:rsidR="00D10865" w:rsidDel="00E95A7E">
          <w:delText>e</w:delText>
        </w:r>
      </w:del>
      <w:r w:rsidR="00D10865">
        <w:t>dited by</w:t>
      </w:r>
      <w:r w:rsidR="00D10865" w:rsidRPr="007931FE">
        <w:t xml:space="preserve"> Jacques-Alain Miller</w:t>
      </w:r>
      <w:ins w:id="505" w:author="Copyeditor" w:date="2022-08-07T13:36:00Z">
        <w:r w:rsidR="00095CFD">
          <w:t>,</w:t>
        </w:r>
      </w:ins>
      <w:del w:id="506" w:author="Copyeditor" w:date="2022-08-07T13:36:00Z">
        <w:r w:rsidR="00DA5F1D" w:rsidDel="00095CFD">
          <w:delText>.</w:delText>
        </w:r>
      </w:del>
      <w:r w:rsidR="00DA5F1D">
        <w:t xml:space="preserve"> </w:t>
      </w:r>
      <w:del w:id="507" w:author="Copyeditor" w:date="2022-08-07T13:39:00Z">
        <w:r w:rsidR="00D10865" w:rsidDel="00095CFD">
          <w:delText>Translated</w:delText>
        </w:r>
        <w:r w:rsidR="00D10865" w:rsidRPr="007931FE" w:rsidDel="00095CFD">
          <w:delText xml:space="preserve"> </w:delText>
        </w:r>
      </w:del>
      <w:ins w:id="508" w:author="Copyeditor" w:date="2022-08-07T13:39:00Z">
        <w:r w:rsidR="00095CFD">
          <w:t>translated</w:t>
        </w:r>
        <w:r w:rsidR="00095CFD" w:rsidRPr="007931FE">
          <w:t xml:space="preserve"> </w:t>
        </w:r>
      </w:ins>
      <w:r w:rsidR="00D10865" w:rsidRPr="007931FE">
        <w:t xml:space="preserve">by Russell Grigg. </w:t>
      </w:r>
      <w:r w:rsidR="00DA5F1D">
        <w:t>Norton, 1997.</w:t>
      </w:r>
    </w:p>
    <w:p w14:paraId="0BC76F5C" w14:textId="786A32A0" w:rsidR="0010785B" w:rsidRPr="0010785B" w:rsidRDefault="0010785B">
      <w:pPr>
        <w:pStyle w:val="EndnoteText"/>
        <w:spacing w:line="480" w:lineRule="auto"/>
        <w:ind w:left="720" w:hanging="720"/>
        <w:rPr>
          <w:iCs/>
        </w:rPr>
        <w:pPrChange w:id="509" w:author="Copyeditor" w:date="2022-08-07T13:06:00Z">
          <w:pPr>
            <w:spacing w:line="480" w:lineRule="auto"/>
            <w:ind w:left="720" w:hanging="720"/>
          </w:pPr>
        </w:pPrChange>
      </w:pPr>
      <w:ins w:id="510" w:author="Copyeditor" w:date="2022-08-07T13:06:00Z">
        <w:r>
          <w:t>———</w:t>
        </w:r>
        <w:r w:rsidRPr="000B14D8">
          <w:t xml:space="preserve">. </w:t>
        </w:r>
        <w:r w:rsidRPr="000B14D8">
          <w:rPr>
            <w:i/>
            <w:iCs/>
          </w:rPr>
          <w:t>The Seminar of Jacques Lacan</w:t>
        </w:r>
      </w:ins>
      <w:ins w:id="511" w:author="Copyeditor" w:date="2022-08-07T15:07:00Z">
        <w:r w:rsidR="0054733F">
          <w:rPr>
            <w:i/>
            <w:iCs/>
          </w:rPr>
          <w:t>,</w:t>
        </w:r>
      </w:ins>
      <w:ins w:id="512" w:author="Copyeditor" w:date="2022-08-07T13:06:00Z">
        <w:r w:rsidRPr="000B14D8">
          <w:rPr>
            <w:i/>
            <w:iCs/>
          </w:rPr>
          <w:t xml:space="preserve"> Book </w:t>
        </w:r>
        <w:commentRangeStart w:id="513"/>
        <w:r w:rsidRPr="000B14D8">
          <w:rPr>
            <w:i/>
          </w:rPr>
          <w:t>VII:</w:t>
        </w:r>
      </w:ins>
      <w:commentRangeEnd w:id="513"/>
      <w:ins w:id="514" w:author="Copyeditor" w:date="2022-08-07T15:08:00Z">
        <w:r w:rsidR="0054733F">
          <w:rPr>
            <w:rStyle w:val="CommentReference"/>
          </w:rPr>
          <w:commentReference w:id="513"/>
        </w:r>
      </w:ins>
    </w:p>
    <w:p w14:paraId="4ACF382F" w14:textId="75A28863" w:rsidR="007338AD" w:rsidRPr="00FD4FD3" w:rsidRDefault="00DA5F1D" w:rsidP="00FD4FD3">
      <w:pPr>
        <w:spacing w:line="480" w:lineRule="auto"/>
        <w:ind w:left="720" w:hanging="720"/>
        <w:rPr>
          <w:i/>
        </w:rPr>
      </w:pPr>
      <w:del w:id="515" w:author="Copyeditor" w:date="2022-08-07T13:40:00Z">
        <w:r w:rsidDel="00095CFD">
          <w:lastRenderedPageBreak/>
          <w:delText>---</w:delText>
        </w:r>
        <w:r w:rsidR="00A76EAC" w:rsidDel="00095CFD">
          <w:delText>--</w:delText>
        </w:r>
        <w:r w:rsidDel="00095CFD">
          <w:delText xml:space="preserve">. </w:delText>
        </w:r>
      </w:del>
      <w:ins w:id="516" w:author="Copyeditor" w:date="2022-08-07T13:40:00Z">
        <w:r w:rsidR="00095CFD">
          <w:t xml:space="preserve">———. </w:t>
        </w:r>
      </w:ins>
      <w:r w:rsidR="00FD50D1">
        <w:rPr>
          <w:i/>
        </w:rPr>
        <w:t xml:space="preserve">The Seminar of Jacques Lacan, Book XX: </w:t>
      </w:r>
      <w:r w:rsidR="002B3DE3">
        <w:rPr>
          <w:i/>
        </w:rPr>
        <w:t>On Feminine Sexuality, The Limits of Love and Knowledge. Encore</w:t>
      </w:r>
      <w:r w:rsidR="00864528" w:rsidRPr="00864528">
        <w:rPr>
          <w:i/>
        </w:rPr>
        <w:t xml:space="preserve"> </w:t>
      </w:r>
      <w:r w:rsidR="00864528">
        <w:rPr>
          <w:i/>
        </w:rPr>
        <w:t>Psychoses</w:t>
      </w:r>
      <w:ins w:id="517" w:author="Copyeditor" w:date="2022-08-07T13:40:00Z">
        <w:r w:rsidR="00095CFD">
          <w:t>.</w:t>
        </w:r>
      </w:ins>
      <w:del w:id="518" w:author="Copyeditor" w:date="2022-08-07T13:40:00Z">
        <w:r w:rsidR="00864528" w:rsidDel="00095CFD">
          <w:delText>,</w:delText>
        </w:r>
      </w:del>
      <w:r w:rsidR="00864528">
        <w:t xml:space="preserve"> </w:t>
      </w:r>
      <w:del w:id="519" w:author="Copyeditor" w:date="2022-08-07T13:40:00Z">
        <w:r w:rsidR="00864528" w:rsidDel="00095CFD">
          <w:delText xml:space="preserve">edited </w:delText>
        </w:r>
      </w:del>
      <w:ins w:id="520" w:author="Copyeditor" w:date="2022-08-07T13:40:00Z">
        <w:r w:rsidR="00095CFD">
          <w:t xml:space="preserve">Edited </w:t>
        </w:r>
      </w:ins>
      <w:r w:rsidR="00864528">
        <w:t>by</w:t>
      </w:r>
      <w:r w:rsidR="00864528" w:rsidRPr="007931FE">
        <w:t xml:space="preserve"> Jacques-Alain Mille</w:t>
      </w:r>
      <w:r w:rsidR="00864528">
        <w:t>r</w:t>
      </w:r>
      <w:ins w:id="521" w:author="Copyeditor" w:date="2022-08-07T13:40:00Z">
        <w:r w:rsidR="00095CFD">
          <w:t>,</w:t>
        </w:r>
      </w:ins>
      <w:del w:id="522" w:author="Copyeditor" w:date="2022-08-07T13:40:00Z">
        <w:r w:rsidR="00864528" w:rsidDel="00095CFD">
          <w:delText>.</w:delText>
        </w:r>
      </w:del>
      <w:r w:rsidR="00864528">
        <w:t xml:space="preserve"> </w:t>
      </w:r>
      <w:del w:id="523" w:author="Copyeditor" w:date="2022-08-07T13:40:00Z">
        <w:r w:rsidR="00864528" w:rsidDel="00095CFD">
          <w:delText>T</w:delText>
        </w:r>
        <w:r w:rsidR="002B3DE3" w:rsidDel="00095CFD">
          <w:delText>rans</w:delText>
        </w:r>
        <w:r w:rsidR="008D227B" w:rsidDel="00095CFD">
          <w:delText xml:space="preserve">lated </w:delText>
        </w:r>
      </w:del>
      <w:ins w:id="524" w:author="Copyeditor" w:date="2022-08-07T13:40:00Z">
        <w:r w:rsidR="00095CFD">
          <w:t xml:space="preserve">translated </w:t>
        </w:r>
      </w:ins>
      <w:r w:rsidR="008D227B">
        <w:t>by</w:t>
      </w:r>
      <w:r w:rsidR="002B3DE3">
        <w:t xml:space="preserve"> Bruce Fink</w:t>
      </w:r>
      <w:ins w:id="525" w:author="Copyeditor" w:date="2022-08-07T13:40:00Z">
        <w:r w:rsidR="00095CFD">
          <w:t>,</w:t>
        </w:r>
      </w:ins>
      <w:del w:id="526" w:author="Copyeditor" w:date="2022-08-07T13:40:00Z">
        <w:r w:rsidR="002B3DE3" w:rsidDel="00095CFD">
          <w:delText>.</w:delText>
        </w:r>
      </w:del>
      <w:r w:rsidR="002B3DE3">
        <w:t xml:space="preserve"> Norton, 1998.</w:t>
      </w:r>
    </w:p>
    <w:p w14:paraId="4651DA5D" w14:textId="4BDC5451" w:rsidR="00C020BB" w:rsidRDefault="00E20F83" w:rsidP="00FD4FD3">
      <w:pPr>
        <w:spacing w:line="480" w:lineRule="auto"/>
        <w:ind w:left="720" w:hanging="720"/>
      </w:pPr>
      <w:del w:id="527" w:author="Copyeditor" w:date="2022-08-07T13:40:00Z">
        <w:r w:rsidDel="00095CFD">
          <w:delText>---</w:delText>
        </w:r>
        <w:r w:rsidR="00A76EAC" w:rsidDel="00095CFD">
          <w:delText>--</w:delText>
        </w:r>
        <w:r w:rsidDel="00095CFD">
          <w:delText xml:space="preserve">. </w:delText>
        </w:r>
      </w:del>
      <w:ins w:id="528" w:author="Copyeditor" w:date="2022-08-07T13:40:00Z">
        <w:r w:rsidR="00095CFD">
          <w:t xml:space="preserve">———. </w:t>
        </w:r>
      </w:ins>
      <w:r>
        <w:rPr>
          <w:i/>
          <w:iCs/>
        </w:rPr>
        <w:t>The Seminar of Jacques Lacan, Book XXIII</w:t>
      </w:r>
      <w:r w:rsidR="006B4F39">
        <w:rPr>
          <w:i/>
          <w:iCs/>
        </w:rPr>
        <w:t xml:space="preserve">: The </w:t>
      </w:r>
      <w:proofErr w:type="spellStart"/>
      <w:r w:rsidR="006B4F39">
        <w:rPr>
          <w:i/>
          <w:iCs/>
        </w:rPr>
        <w:t>Sinthome</w:t>
      </w:r>
      <w:proofErr w:type="spellEnd"/>
      <w:ins w:id="529" w:author="Copyeditor" w:date="2022-08-07T13:40:00Z">
        <w:r w:rsidR="00095CFD">
          <w:t>.</w:t>
        </w:r>
      </w:ins>
      <w:del w:id="530" w:author="Copyeditor" w:date="2022-08-07T13:40:00Z">
        <w:r w:rsidR="00166283" w:rsidDel="00095CFD">
          <w:delText>,</w:delText>
        </w:r>
      </w:del>
      <w:r w:rsidR="00166283">
        <w:t xml:space="preserve"> </w:t>
      </w:r>
      <w:ins w:id="531" w:author="Copyeditor" w:date="2022-08-07T13:40:00Z">
        <w:r w:rsidR="00095CFD">
          <w:t>E</w:t>
        </w:r>
      </w:ins>
      <w:del w:id="532" w:author="Copyeditor" w:date="2022-08-07T13:40:00Z">
        <w:r w:rsidR="00166283" w:rsidDel="00095CFD">
          <w:delText>e</w:delText>
        </w:r>
      </w:del>
      <w:r w:rsidR="00166283">
        <w:t>dited by</w:t>
      </w:r>
      <w:r w:rsidR="00166283" w:rsidRPr="007931FE">
        <w:t xml:space="preserve"> Jacques-Alain</w:t>
      </w:r>
      <w:r w:rsidR="00FD4FD3">
        <w:t xml:space="preserve"> </w:t>
      </w:r>
      <w:r w:rsidR="00166283" w:rsidRPr="007931FE">
        <w:t>Miller</w:t>
      </w:r>
      <w:del w:id="533" w:author="Copyeditor" w:date="2022-08-07T13:41:00Z">
        <w:r w:rsidDel="002C1753">
          <w:rPr>
            <w:i/>
            <w:iCs/>
          </w:rPr>
          <w:delText>.</w:delText>
        </w:r>
        <w:r w:rsidR="00166283" w:rsidDel="002C1753">
          <w:delText xml:space="preserve"> </w:delText>
        </w:r>
      </w:del>
      <w:ins w:id="534" w:author="Copyeditor" w:date="2022-08-07T13:41:00Z">
        <w:r w:rsidR="002C1753">
          <w:rPr>
            <w:i/>
            <w:iCs/>
          </w:rPr>
          <w:t>,</w:t>
        </w:r>
        <w:r w:rsidR="002C1753">
          <w:t xml:space="preserve"> t</w:t>
        </w:r>
      </w:ins>
      <w:del w:id="535" w:author="Copyeditor" w:date="2022-08-07T13:41:00Z">
        <w:r w:rsidR="00166283" w:rsidDel="002C1753">
          <w:delText>T</w:delText>
        </w:r>
      </w:del>
      <w:r w:rsidR="00166283">
        <w:t>ranslated by A.</w:t>
      </w:r>
      <w:ins w:id="536" w:author="Copyeditor" w:date="2022-08-07T13:41:00Z">
        <w:r w:rsidR="002C1753">
          <w:t xml:space="preserve"> </w:t>
        </w:r>
      </w:ins>
      <w:r w:rsidR="00166283">
        <w:t>R. Price</w:t>
      </w:r>
      <w:del w:id="537" w:author="Copyeditor" w:date="2022-08-07T13:41:00Z">
        <w:r w:rsidR="00166283" w:rsidDel="002C1753">
          <w:delText>.</w:delText>
        </w:r>
        <w:r w:rsidDel="002C1753">
          <w:rPr>
            <w:i/>
            <w:iCs/>
          </w:rPr>
          <w:delText xml:space="preserve"> </w:delText>
        </w:r>
      </w:del>
      <w:ins w:id="538" w:author="Copyeditor" w:date="2022-08-07T13:41:00Z">
        <w:r w:rsidR="002C1753">
          <w:t>,</w:t>
        </w:r>
        <w:r w:rsidR="002C1753">
          <w:rPr>
            <w:i/>
            <w:iCs/>
          </w:rPr>
          <w:t xml:space="preserve"> </w:t>
        </w:r>
      </w:ins>
      <w:r>
        <w:t>Polity Press, 2016.</w:t>
      </w:r>
    </w:p>
    <w:p w14:paraId="4B84B44C" w14:textId="68FF6D11" w:rsidR="00E20F83" w:rsidRDefault="00C020BB" w:rsidP="00FD4FD3">
      <w:pPr>
        <w:spacing w:line="480" w:lineRule="auto"/>
        <w:ind w:left="720" w:hanging="720"/>
      </w:pPr>
      <w:r>
        <w:t xml:space="preserve">Marder, Michael. </w:t>
      </w:r>
      <w:r>
        <w:rPr>
          <w:i/>
        </w:rPr>
        <w:t>Plant</w:t>
      </w:r>
      <w:r w:rsidR="007D5B2E">
        <w:rPr>
          <w:i/>
        </w:rPr>
        <w:t>-T</w:t>
      </w:r>
      <w:r>
        <w:rPr>
          <w:i/>
        </w:rPr>
        <w:t>hinking</w:t>
      </w:r>
      <w:r w:rsidR="007D5B2E">
        <w:rPr>
          <w:i/>
        </w:rPr>
        <w:t>: A Philosophy of Vegetal Life</w:t>
      </w:r>
      <w:r w:rsidR="007D5B2E">
        <w:t>. Columbia UP, 2013.</w:t>
      </w:r>
    </w:p>
    <w:p w14:paraId="7B060064" w14:textId="497ACA9C" w:rsidR="00C020BB" w:rsidRDefault="00E20F83" w:rsidP="00FD4FD3">
      <w:pPr>
        <w:spacing w:line="480" w:lineRule="auto"/>
        <w:ind w:left="720" w:hanging="720"/>
      </w:pPr>
      <w:proofErr w:type="spellStart"/>
      <w:r>
        <w:t>Mbembe</w:t>
      </w:r>
      <w:proofErr w:type="spellEnd"/>
      <w:r>
        <w:t xml:space="preserve">, Achille. </w:t>
      </w:r>
      <w:proofErr w:type="spellStart"/>
      <w:r>
        <w:rPr>
          <w:i/>
          <w:iCs/>
        </w:rPr>
        <w:t>Necropolitics</w:t>
      </w:r>
      <w:proofErr w:type="spellEnd"/>
      <w:r>
        <w:t>. Trans</w:t>
      </w:r>
      <w:r w:rsidR="002B3BF3">
        <w:t>lated by</w:t>
      </w:r>
      <w:r>
        <w:t xml:space="preserve"> Steven Corcoran</w:t>
      </w:r>
      <w:del w:id="539" w:author="Copyeditor" w:date="2022-08-07T13:41:00Z">
        <w:r w:rsidDel="002C1753">
          <w:delText xml:space="preserve">. </w:delText>
        </w:r>
      </w:del>
      <w:ins w:id="540" w:author="Copyeditor" w:date="2022-08-07T13:41:00Z">
        <w:r w:rsidR="002C1753">
          <w:t xml:space="preserve">, </w:t>
        </w:r>
      </w:ins>
      <w:r>
        <w:t>Duke UP, 2019.</w:t>
      </w:r>
    </w:p>
    <w:p w14:paraId="06B2D492" w14:textId="3ED9943E" w:rsidR="00C020BB" w:rsidRPr="00FD4FD3" w:rsidRDefault="00C020BB" w:rsidP="00FD4FD3">
      <w:pPr>
        <w:spacing w:line="480" w:lineRule="auto"/>
        <w:ind w:left="720" w:hanging="720"/>
        <w:rPr>
          <w:i/>
        </w:rPr>
      </w:pPr>
      <w:r>
        <w:t>Mentz, Steve. “</w:t>
      </w:r>
      <w:proofErr w:type="spellStart"/>
      <w:r>
        <w:t>Philogiston</w:t>
      </w:r>
      <w:proofErr w:type="spellEnd"/>
      <w:r>
        <w:t xml:space="preserve">.” </w:t>
      </w:r>
      <w:r>
        <w:rPr>
          <w:i/>
        </w:rPr>
        <w:t>Elemental Ecocriticism: Thinking with Earth, Air, Water, and Fire</w:t>
      </w:r>
      <w:r w:rsidR="00811273">
        <w:t>, edited by</w:t>
      </w:r>
      <w:r w:rsidR="000C400B">
        <w:t xml:space="preserve"> </w:t>
      </w:r>
      <w:r>
        <w:t xml:space="preserve">Jeffrey Jerome Cohen and Lowell </w:t>
      </w:r>
      <w:proofErr w:type="spellStart"/>
      <w:r>
        <w:t>Duckert</w:t>
      </w:r>
      <w:proofErr w:type="spellEnd"/>
      <w:ins w:id="541" w:author="Copyeditor" w:date="2022-08-07T13:41:00Z">
        <w:r w:rsidR="002C1753">
          <w:t>,</w:t>
        </w:r>
      </w:ins>
      <w:del w:id="542" w:author="Copyeditor" w:date="2022-08-07T13:41:00Z">
        <w:r w:rsidDel="002C1753">
          <w:delText>.</w:delText>
        </w:r>
      </w:del>
      <w:r w:rsidR="00E9315F">
        <w:t xml:space="preserve"> U of Minneapolis P,</w:t>
      </w:r>
      <w:r w:rsidR="00FD4FD3">
        <w:t xml:space="preserve"> </w:t>
      </w:r>
      <w:r w:rsidR="00E9315F">
        <w:t>2015</w:t>
      </w:r>
      <w:r w:rsidR="00CF7F2C">
        <w:t>, pp.</w:t>
      </w:r>
      <w:r w:rsidR="00E9315F">
        <w:t xml:space="preserve"> 55</w:t>
      </w:r>
      <w:del w:id="543" w:author="Copyeditor" w:date="2022-08-07T13:41:00Z">
        <w:r w:rsidR="00E9315F" w:rsidDel="002C1753">
          <w:delText>-</w:delText>
        </w:r>
      </w:del>
      <w:ins w:id="544" w:author="Copyeditor" w:date="2022-08-07T13:41:00Z">
        <w:r w:rsidR="002C1753">
          <w:t>–</w:t>
        </w:r>
      </w:ins>
      <w:r w:rsidR="00E9315F">
        <w:t>76.</w:t>
      </w:r>
    </w:p>
    <w:p w14:paraId="4A385454" w14:textId="46AF5BD8" w:rsidR="00FC70F9" w:rsidRPr="00FD4FD3" w:rsidRDefault="00C020BB" w:rsidP="00FD4FD3">
      <w:pPr>
        <w:spacing w:line="480" w:lineRule="auto"/>
        <w:ind w:left="720" w:hanging="720"/>
        <w:rPr>
          <w:i/>
        </w:rPr>
      </w:pPr>
      <w:r>
        <w:t xml:space="preserve">Nealon, Christopher. </w:t>
      </w:r>
      <w:r w:rsidR="007D5B2E">
        <w:t xml:space="preserve">“Infinity for Marxists.” </w:t>
      </w:r>
      <w:r w:rsidR="007D5B2E">
        <w:rPr>
          <w:i/>
        </w:rPr>
        <w:t>Mediations: Journal of the Marxist Literary Group</w:t>
      </w:r>
      <w:r w:rsidR="00507032">
        <w:t xml:space="preserve">, vol. </w:t>
      </w:r>
      <w:r w:rsidR="007D5B2E">
        <w:t>28</w:t>
      </w:r>
      <w:r w:rsidR="00507032">
        <w:t xml:space="preserve">, no. </w:t>
      </w:r>
      <w:r w:rsidR="007D5B2E">
        <w:t>2</w:t>
      </w:r>
      <w:r w:rsidR="00507032">
        <w:t xml:space="preserve">, </w:t>
      </w:r>
      <w:r w:rsidR="007D5B2E">
        <w:t>2015</w:t>
      </w:r>
      <w:ins w:id="545" w:author="Copyeditor" w:date="2022-08-07T13:43:00Z">
        <w:r w:rsidR="002C1753">
          <w:t>, pp. 47–63.</w:t>
        </w:r>
      </w:ins>
      <w:del w:id="546" w:author="Copyeditor" w:date="2022-08-07T13:43:00Z">
        <w:r w:rsidR="00BF266F" w:rsidDel="002C1753">
          <w:delText>.</w:delText>
        </w:r>
        <w:r w:rsidR="007D5B2E" w:rsidDel="002C1753">
          <w:delText xml:space="preserve"> </w:delText>
        </w:r>
        <w:r w:rsidR="007D5B2E" w:rsidRPr="007D5B2E" w:rsidDel="002C1753">
          <w:delText>http://www.mediationsjournal.org/articles/infinity-for-marxists</w:delText>
        </w:r>
        <w:r w:rsidR="007D5B2E" w:rsidDel="002C1753">
          <w:delText>. Accessed 2 Jan 2020.</w:delText>
        </w:r>
      </w:del>
    </w:p>
    <w:p w14:paraId="09A5D722" w14:textId="19598284" w:rsidR="000A0849" w:rsidRDefault="00FC70F9" w:rsidP="00FD4FD3">
      <w:pPr>
        <w:spacing w:line="480" w:lineRule="auto"/>
        <w:ind w:left="720" w:hanging="720"/>
      </w:pPr>
      <w:proofErr w:type="spellStart"/>
      <w:r>
        <w:t>Poovey</w:t>
      </w:r>
      <w:proofErr w:type="spellEnd"/>
      <w:r>
        <w:t xml:space="preserve">, Mary. </w:t>
      </w:r>
      <w:r>
        <w:rPr>
          <w:i/>
        </w:rPr>
        <w:t>The Proper Lady and the Woman Writer</w:t>
      </w:r>
      <w:r>
        <w:t>. U of Chicago P, 1984.</w:t>
      </w:r>
    </w:p>
    <w:p w14:paraId="029AED56" w14:textId="19F0C0F8" w:rsidR="007338AD" w:rsidRDefault="000A0849" w:rsidP="00FD4FD3">
      <w:pPr>
        <w:spacing w:line="480" w:lineRule="auto"/>
        <w:ind w:left="720" w:hanging="720"/>
      </w:pPr>
      <w:r>
        <w:t xml:space="preserve">Sharpe, Christina. </w:t>
      </w:r>
      <w:r>
        <w:rPr>
          <w:i/>
        </w:rPr>
        <w:t>In the Wake</w:t>
      </w:r>
      <w:r w:rsidR="003A58DC" w:rsidRPr="00E20F83">
        <w:rPr>
          <w:i/>
          <w:iCs/>
        </w:rPr>
        <w:t>: On Blackness and Being</w:t>
      </w:r>
      <w:r w:rsidR="003A58DC">
        <w:t>. Duke UP, 2016.</w:t>
      </w:r>
    </w:p>
    <w:p w14:paraId="0FB843BB" w14:textId="55E28B1E" w:rsidR="0010785B" w:rsidRDefault="007338AD">
      <w:pPr>
        <w:spacing w:line="480" w:lineRule="auto"/>
        <w:pPrChange w:id="547" w:author="Copyeditor" w:date="2022-08-07T13:06:00Z">
          <w:pPr>
            <w:spacing w:line="480" w:lineRule="auto"/>
            <w:ind w:left="720" w:hanging="720"/>
          </w:pPr>
        </w:pPrChange>
      </w:pPr>
      <w:del w:id="548" w:author="Copyeditor" w:date="2022-08-07T13:08:00Z">
        <w:r w:rsidRPr="00CF4C45" w:rsidDel="00CF4C45">
          <w:delText xml:space="preserve">Shelley, Mary. </w:delText>
        </w:r>
        <w:r w:rsidRPr="00CF4C45" w:rsidDel="00CF4C45">
          <w:rPr>
            <w:i/>
          </w:rPr>
          <w:delText>The Last Man</w:delText>
        </w:r>
        <w:r w:rsidR="00974638" w:rsidRPr="00CF4C45" w:rsidDel="00CF4C45">
          <w:delText xml:space="preserve">, edited by </w:delText>
        </w:r>
        <w:r w:rsidR="00FC70F9" w:rsidRPr="00CF4C45" w:rsidDel="00CF4C45">
          <w:delText>Morton D. Paley. Oxford UP, 1994.</w:delText>
        </w:r>
      </w:del>
      <w:ins w:id="549" w:author="Copyeditor" w:date="2022-08-07T13:06:00Z">
        <w:r w:rsidR="0010785B" w:rsidRPr="00CF4C45">
          <w:t>Shelley, Percy Bysshe</w:t>
        </w:r>
        <w:r w:rsidR="0010785B">
          <w:t xml:space="preserve">. </w:t>
        </w:r>
        <w:r w:rsidR="0010785B" w:rsidRPr="007521A3">
          <w:rPr>
            <w:i/>
            <w:iCs/>
          </w:rPr>
          <w:t xml:space="preserve">The Witch of </w:t>
        </w:r>
        <w:commentRangeStart w:id="550"/>
        <w:r w:rsidR="0010785B" w:rsidRPr="007521A3">
          <w:rPr>
            <w:i/>
            <w:iCs/>
          </w:rPr>
          <w:t>Atlas</w:t>
        </w:r>
        <w:r w:rsidR="0010785B">
          <w:t>.</w:t>
        </w:r>
      </w:ins>
      <w:commentRangeEnd w:id="550"/>
      <w:ins w:id="551" w:author="Copyeditor" w:date="2022-08-07T13:08:00Z">
        <w:r w:rsidR="00CF4C45">
          <w:rPr>
            <w:rStyle w:val="CommentReference"/>
          </w:rPr>
          <w:commentReference w:id="550"/>
        </w:r>
      </w:ins>
    </w:p>
    <w:p w14:paraId="746061C8" w14:textId="31DF673C" w:rsidR="00C020BB" w:rsidRPr="00FD4FD3" w:rsidRDefault="007338AD" w:rsidP="00FD4FD3">
      <w:pPr>
        <w:spacing w:line="480" w:lineRule="auto"/>
        <w:ind w:left="720" w:hanging="720"/>
        <w:rPr>
          <w:i/>
        </w:rPr>
      </w:pPr>
      <w:r>
        <w:t xml:space="preserve">Sigler, David. </w:t>
      </w:r>
      <w:r w:rsidR="0039390B">
        <w:rPr>
          <w:i/>
        </w:rPr>
        <w:t>Sexual Enjoyment in British Romanticism: Gender and Psychoanalysis 1753</w:t>
      </w:r>
      <w:del w:id="552" w:author="Copyeditor" w:date="2022-08-07T13:44:00Z">
        <w:r w:rsidR="0039390B" w:rsidDel="002C1753">
          <w:rPr>
            <w:i/>
          </w:rPr>
          <w:delText>-</w:delText>
        </w:r>
      </w:del>
      <w:ins w:id="553" w:author="Copyeditor" w:date="2022-08-07T13:44:00Z">
        <w:r w:rsidR="002C1753">
          <w:rPr>
            <w:i/>
          </w:rPr>
          <w:t>–</w:t>
        </w:r>
      </w:ins>
      <w:r w:rsidR="0039390B">
        <w:rPr>
          <w:i/>
        </w:rPr>
        <w:t>1835</w:t>
      </w:r>
      <w:r w:rsidR="0039390B">
        <w:t>. M</w:t>
      </w:r>
      <w:r w:rsidR="002B3DE3">
        <w:t>cGill-Queen’s UP, 2015.</w:t>
      </w:r>
    </w:p>
    <w:p w14:paraId="232C55B9" w14:textId="644328BB" w:rsidR="00C020BB" w:rsidRDefault="00C020BB" w:rsidP="00FD4FD3">
      <w:pPr>
        <w:pStyle w:val="NormalWeb"/>
        <w:spacing w:before="0" w:beforeAutospacing="0" w:after="0" w:afterAutospacing="0" w:line="480" w:lineRule="auto"/>
        <w:ind w:left="720" w:hanging="720"/>
        <w:rPr>
          <w:ins w:id="554" w:author="Copyeditor" w:date="2022-08-07T13:09:00Z"/>
          <w:color w:val="000000"/>
        </w:rPr>
      </w:pPr>
      <w:r w:rsidRPr="00E9315F">
        <w:t xml:space="preserve">Singer, Kate. </w:t>
      </w:r>
      <w:r w:rsidR="00E9315F">
        <w:rPr>
          <w:color w:val="000000"/>
        </w:rPr>
        <w:t>“</w:t>
      </w:r>
      <w:r w:rsidR="00E9315F" w:rsidRPr="00E9315F">
        <w:rPr>
          <w:color w:val="000000"/>
        </w:rPr>
        <w:t>Surfing the Crimson Wave: Romantic New Materialisms and Speculative Feminisms.</w:t>
      </w:r>
      <w:r w:rsidR="00E9315F">
        <w:rPr>
          <w:color w:val="000000"/>
        </w:rPr>
        <w:t>”</w:t>
      </w:r>
      <w:r w:rsidR="00E9315F" w:rsidRPr="00E9315F">
        <w:rPr>
          <w:color w:val="000000"/>
        </w:rPr>
        <w:t xml:space="preserve"> </w:t>
      </w:r>
      <w:del w:id="555" w:author="Copyeditor" w:date="2022-08-07T13:44:00Z">
        <w:r w:rsidR="00E9315F" w:rsidRPr="00E9315F" w:rsidDel="002C1753">
          <w:rPr>
            <w:color w:val="000000"/>
          </w:rPr>
          <w:delText xml:space="preserve">In </w:delText>
        </w:r>
      </w:del>
      <w:del w:id="556" w:author="Copyeditor" w:date="2022-08-07T14:10:00Z">
        <w:r w:rsidR="00E9315F" w:rsidRPr="00E9315F" w:rsidDel="000117D1">
          <w:rPr>
            <w:i/>
            <w:iCs/>
            <w:color w:val="000000"/>
          </w:rPr>
          <w:delText>Romanticism and Speculative Realism</w:delText>
        </w:r>
        <w:r w:rsidR="00A60EB3" w:rsidDel="000117D1">
          <w:rPr>
            <w:color w:val="000000"/>
          </w:rPr>
          <w:delText xml:space="preserve">, edited by </w:delText>
        </w:r>
        <w:r w:rsidR="00E9315F" w:rsidRPr="00E9315F" w:rsidDel="000117D1">
          <w:rPr>
            <w:color w:val="000000"/>
          </w:rPr>
          <w:delText xml:space="preserve">Chris </w:delText>
        </w:r>
      </w:del>
      <w:r w:rsidR="00E9315F" w:rsidRPr="00E9315F">
        <w:rPr>
          <w:color w:val="000000"/>
        </w:rPr>
        <w:t>Washington and</w:t>
      </w:r>
      <w:r w:rsidR="00FD4FD3">
        <w:rPr>
          <w:color w:val="000000"/>
        </w:rPr>
        <w:t xml:space="preserve"> </w:t>
      </w:r>
      <w:del w:id="557" w:author="Copyeditor" w:date="2022-08-07T14:10:00Z">
        <w:r w:rsidR="00E9315F" w:rsidRPr="00E9315F" w:rsidDel="000117D1">
          <w:rPr>
            <w:color w:val="000000"/>
          </w:rPr>
          <w:delText xml:space="preserve">Anne C. </w:delText>
        </w:r>
      </w:del>
      <w:r w:rsidR="00E9315F" w:rsidRPr="00E9315F">
        <w:rPr>
          <w:color w:val="000000"/>
        </w:rPr>
        <w:t>McCarthy</w:t>
      </w:r>
      <w:del w:id="558" w:author="Copyeditor" w:date="2022-08-07T13:44:00Z">
        <w:r w:rsidR="00E9315F" w:rsidRPr="00E9315F" w:rsidDel="002C1753">
          <w:rPr>
            <w:color w:val="000000"/>
          </w:rPr>
          <w:delText xml:space="preserve">. </w:delText>
        </w:r>
      </w:del>
      <w:ins w:id="559" w:author="Copyeditor" w:date="2022-08-07T13:44:00Z">
        <w:r w:rsidR="002C1753">
          <w:rPr>
            <w:color w:val="000000"/>
          </w:rPr>
          <w:t>,</w:t>
        </w:r>
        <w:r w:rsidR="002C1753" w:rsidRPr="00E9315F">
          <w:rPr>
            <w:color w:val="000000"/>
          </w:rPr>
          <w:t xml:space="preserve"> </w:t>
        </w:r>
      </w:ins>
      <w:del w:id="560" w:author="Copyeditor" w:date="2022-08-07T14:10:00Z">
        <w:r w:rsidR="00E9315F" w:rsidRPr="00E9315F" w:rsidDel="000117D1">
          <w:rPr>
            <w:color w:val="000000"/>
          </w:rPr>
          <w:delText>Bloomsbury, 2019</w:delText>
        </w:r>
        <w:r w:rsidR="00A60EB3" w:rsidDel="000117D1">
          <w:rPr>
            <w:color w:val="000000"/>
          </w:rPr>
          <w:delText xml:space="preserve">, </w:delText>
        </w:r>
      </w:del>
      <w:r w:rsidR="00A60EB3">
        <w:rPr>
          <w:color w:val="000000"/>
        </w:rPr>
        <w:t>pp.</w:t>
      </w:r>
      <w:r w:rsidR="00E9315F">
        <w:rPr>
          <w:color w:val="000000"/>
        </w:rPr>
        <w:t xml:space="preserve"> </w:t>
      </w:r>
      <w:r w:rsidR="00E9315F" w:rsidRPr="00E9315F">
        <w:rPr>
          <w:color w:val="000000"/>
        </w:rPr>
        <w:t>111–32.</w:t>
      </w:r>
    </w:p>
    <w:p w14:paraId="3FFBE263" w14:textId="053A997D" w:rsidR="00CF4C45" w:rsidRPr="00CF4C45" w:rsidRDefault="00CF4C45">
      <w:pPr>
        <w:pStyle w:val="NormalWeb"/>
        <w:spacing w:before="0" w:beforeAutospacing="0" w:after="0" w:afterAutospacing="0" w:line="480" w:lineRule="auto"/>
        <w:rPr>
          <w:rPrChange w:id="561" w:author="Copyeditor" w:date="2022-08-07T13:09:00Z">
            <w:rPr>
              <w:color w:val="000000"/>
            </w:rPr>
          </w:rPrChange>
        </w:rPr>
        <w:pPrChange w:id="562" w:author="Copyeditor" w:date="2022-08-07T13:09:00Z">
          <w:pPr>
            <w:pStyle w:val="NormalWeb"/>
            <w:spacing w:before="0" w:beforeAutospacing="0" w:after="0" w:afterAutospacing="0" w:line="480" w:lineRule="auto"/>
            <w:ind w:left="720" w:hanging="720"/>
          </w:pPr>
        </w:pPrChange>
      </w:pPr>
      <w:commentRangeStart w:id="563"/>
      <w:ins w:id="564" w:author="Copyeditor" w:date="2022-08-07T13:09:00Z">
        <w:r w:rsidRPr="00CF4C45">
          <w:t>Smith, Charlotte.</w:t>
        </w:r>
        <w:commentRangeEnd w:id="563"/>
        <w:r>
          <w:rPr>
            <w:rStyle w:val="CommentReference"/>
          </w:rPr>
          <w:commentReference w:id="563"/>
        </w:r>
        <w:r>
          <w:t xml:space="preserve"> “Sonnet LXX”</w:t>
        </w:r>
      </w:ins>
    </w:p>
    <w:p w14:paraId="53D47B29" w14:textId="49E2C651" w:rsidR="000F53C5" w:rsidRPr="00FD4FD3" w:rsidDel="00CF4C45" w:rsidRDefault="00C020BB" w:rsidP="00FD4FD3">
      <w:pPr>
        <w:pStyle w:val="NormalWeb"/>
        <w:spacing w:before="0" w:beforeAutospacing="0" w:after="0" w:afterAutospacing="0" w:line="480" w:lineRule="auto"/>
        <w:ind w:left="720" w:hanging="720"/>
        <w:rPr>
          <w:del w:id="565" w:author="Copyeditor" w:date="2022-08-07T13:10:00Z"/>
          <w:i/>
          <w:iCs/>
          <w:color w:val="000000"/>
        </w:rPr>
      </w:pPr>
      <w:del w:id="566" w:author="Copyeditor" w:date="2022-08-07T13:10:00Z">
        <w:r w:rsidRPr="00E9315F" w:rsidDel="00CF4C45">
          <w:delText>Smith, Orianne.</w:delText>
        </w:r>
        <w:r w:rsidR="00E9315F" w:rsidRPr="00E9315F" w:rsidDel="00CF4C45">
          <w:delText xml:space="preserve"> </w:delText>
        </w:r>
        <w:r w:rsidR="00E9315F" w:rsidRPr="00E9315F" w:rsidDel="00CF4C45">
          <w:rPr>
            <w:i/>
            <w:iCs/>
            <w:color w:val="000000"/>
          </w:rPr>
          <w:delText>Romantic Women Writers, Revolution, and Prophecy: Rebellious Daughters, 1786</w:delText>
        </w:r>
        <w:r w:rsidR="00E9315F" w:rsidRPr="00E9315F" w:rsidDel="00CF4C45">
          <w:rPr>
            <w:color w:val="000000"/>
          </w:rPr>
          <w:delText>–</w:delText>
        </w:r>
        <w:r w:rsidR="00E9315F" w:rsidRPr="00E9315F" w:rsidDel="00CF4C45">
          <w:rPr>
            <w:i/>
            <w:iCs/>
            <w:color w:val="000000"/>
          </w:rPr>
          <w:delText>1826.</w:delText>
        </w:r>
        <w:r w:rsidR="00E9315F" w:rsidRPr="00E9315F" w:rsidDel="00CF4C45">
          <w:rPr>
            <w:color w:val="000000"/>
          </w:rPr>
          <w:delText xml:space="preserve"> Cambridge </w:delText>
        </w:r>
        <w:r w:rsidR="00E9315F" w:rsidDel="00CF4C45">
          <w:rPr>
            <w:color w:val="000000"/>
          </w:rPr>
          <w:delText>UP</w:delText>
        </w:r>
        <w:r w:rsidR="00E9315F" w:rsidRPr="00E9315F" w:rsidDel="00CF4C45">
          <w:rPr>
            <w:color w:val="000000"/>
          </w:rPr>
          <w:delText>, 2013. </w:delText>
        </w:r>
      </w:del>
    </w:p>
    <w:p w14:paraId="2D98D6CC" w14:textId="479FC054" w:rsidR="00C020BB" w:rsidRDefault="000F53C5" w:rsidP="00FD4FD3">
      <w:pPr>
        <w:spacing w:line="480" w:lineRule="auto"/>
        <w:ind w:left="720" w:hanging="720"/>
      </w:pPr>
      <w:proofErr w:type="spellStart"/>
      <w:r>
        <w:t>Snaza</w:t>
      </w:r>
      <w:proofErr w:type="spellEnd"/>
      <w:r>
        <w:t xml:space="preserve">, Nathan. </w:t>
      </w:r>
      <w:r w:rsidR="00E9315F">
        <w:rPr>
          <w:i/>
        </w:rPr>
        <w:t>Animate Literacies: Literature, Affect, and the Politics of Humanism</w:t>
      </w:r>
      <w:r w:rsidR="00E9315F">
        <w:t>. Duke UP, 2019.</w:t>
      </w:r>
    </w:p>
    <w:p w14:paraId="64A52DC1" w14:textId="4CCAC5E8" w:rsidR="00C020BB" w:rsidRPr="00FD4FD3" w:rsidRDefault="00C020BB" w:rsidP="00FD4FD3">
      <w:pPr>
        <w:pStyle w:val="NormalWeb"/>
        <w:spacing w:before="0" w:beforeAutospacing="0" w:after="0" w:afterAutospacing="0" w:line="480" w:lineRule="auto"/>
        <w:ind w:left="720" w:hanging="720"/>
        <w:rPr>
          <w:i/>
          <w:iCs/>
          <w:color w:val="000000"/>
        </w:rPr>
      </w:pPr>
      <w:proofErr w:type="spellStart"/>
      <w:r w:rsidRPr="00E9315F">
        <w:lastRenderedPageBreak/>
        <w:t>Speitz</w:t>
      </w:r>
      <w:proofErr w:type="spellEnd"/>
      <w:r w:rsidRPr="00E9315F">
        <w:t xml:space="preserve">, Michelle. </w:t>
      </w:r>
      <w:r w:rsidR="00E9315F">
        <w:rPr>
          <w:color w:val="000000"/>
        </w:rPr>
        <w:t>“</w:t>
      </w:r>
      <w:r w:rsidR="00E9315F" w:rsidRPr="00E9315F">
        <w:rPr>
          <w:color w:val="000000"/>
        </w:rPr>
        <w:t>Affect and Air: The Speculative Spirit of the Age.</w:t>
      </w:r>
      <w:r w:rsidR="00E9315F">
        <w:rPr>
          <w:color w:val="000000"/>
        </w:rPr>
        <w:t>”</w:t>
      </w:r>
      <w:del w:id="567" w:author="Copyeditor" w:date="2022-08-07T13:44:00Z">
        <w:r w:rsidR="00E9315F" w:rsidRPr="00E9315F" w:rsidDel="002C1753">
          <w:rPr>
            <w:color w:val="000000"/>
          </w:rPr>
          <w:delText xml:space="preserve"> In</w:delText>
        </w:r>
      </w:del>
      <w:r w:rsidR="00E9315F" w:rsidRPr="00E9315F">
        <w:rPr>
          <w:color w:val="000000"/>
        </w:rPr>
        <w:t xml:space="preserve"> </w:t>
      </w:r>
      <w:del w:id="568" w:author="Copyeditor" w:date="2022-08-07T14:11:00Z">
        <w:r w:rsidR="00E9315F" w:rsidRPr="00E9315F" w:rsidDel="000117D1">
          <w:rPr>
            <w:i/>
            <w:iCs/>
            <w:color w:val="000000"/>
          </w:rPr>
          <w:delText>Romanticism and Speculative Realism</w:delText>
        </w:r>
        <w:r w:rsidR="00340F57" w:rsidDel="000117D1">
          <w:rPr>
            <w:color w:val="000000"/>
          </w:rPr>
          <w:delText>, edited by</w:delText>
        </w:r>
        <w:r w:rsidR="00E9315F" w:rsidRPr="00E9315F" w:rsidDel="000117D1">
          <w:rPr>
            <w:color w:val="000000"/>
          </w:rPr>
          <w:delText xml:space="preserve"> Chris </w:delText>
        </w:r>
      </w:del>
      <w:r w:rsidR="00E9315F" w:rsidRPr="00E9315F">
        <w:rPr>
          <w:color w:val="000000"/>
        </w:rPr>
        <w:t xml:space="preserve">Washington and </w:t>
      </w:r>
      <w:del w:id="569" w:author="Copyeditor" w:date="2022-08-07T14:11:00Z">
        <w:r w:rsidR="00E9315F" w:rsidRPr="00E9315F" w:rsidDel="000117D1">
          <w:rPr>
            <w:color w:val="000000"/>
          </w:rPr>
          <w:delText xml:space="preserve">Anne C. </w:delText>
        </w:r>
      </w:del>
      <w:r w:rsidR="00E9315F" w:rsidRPr="00E9315F">
        <w:rPr>
          <w:color w:val="000000"/>
        </w:rPr>
        <w:t>McCarthy</w:t>
      </w:r>
      <w:del w:id="570" w:author="Copyeditor" w:date="2022-08-07T14:11:00Z">
        <w:r w:rsidR="00E9315F" w:rsidRPr="00E9315F" w:rsidDel="000117D1">
          <w:rPr>
            <w:color w:val="000000"/>
          </w:rPr>
          <w:delText>.</w:delText>
        </w:r>
        <w:r w:rsidR="00FD4FD3" w:rsidDel="000117D1">
          <w:rPr>
            <w:color w:val="000000"/>
          </w:rPr>
          <w:delText xml:space="preserve"> </w:delText>
        </w:r>
        <w:r w:rsidR="00E9315F" w:rsidRPr="00E9315F" w:rsidDel="000117D1">
          <w:rPr>
            <w:color w:val="000000"/>
          </w:rPr>
          <w:delText>Bloomsbury, 2019</w:delText>
        </w:r>
      </w:del>
      <w:r w:rsidR="00340F57">
        <w:rPr>
          <w:color w:val="000000"/>
        </w:rPr>
        <w:t>, pp.</w:t>
      </w:r>
      <w:r w:rsidR="00E9315F">
        <w:rPr>
          <w:color w:val="000000"/>
        </w:rPr>
        <w:t xml:space="preserve"> </w:t>
      </w:r>
      <w:r w:rsidR="00E9315F" w:rsidRPr="00E9315F">
        <w:rPr>
          <w:color w:val="000000"/>
        </w:rPr>
        <w:t>37–56.</w:t>
      </w:r>
    </w:p>
    <w:p w14:paraId="405EC46E" w14:textId="0B923135" w:rsidR="00C020BB" w:rsidRPr="00FD4FD3" w:rsidRDefault="00C020BB" w:rsidP="00FD4FD3">
      <w:pPr>
        <w:spacing w:line="480" w:lineRule="auto"/>
        <w:ind w:left="720" w:hanging="720"/>
        <w:rPr>
          <w:i/>
        </w:rPr>
      </w:pPr>
      <w:r>
        <w:t xml:space="preserve">Wang, Orrin N. C. </w:t>
      </w:r>
      <w:r>
        <w:rPr>
          <w:i/>
        </w:rPr>
        <w:t>Fantastic Modernity</w:t>
      </w:r>
      <w:r w:rsidR="00E9315F">
        <w:rPr>
          <w:i/>
        </w:rPr>
        <w:t>: Dialectical Readings in Romanticism and Theory</w:t>
      </w:r>
      <w:r w:rsidR="00E9315F">
        <w:t>. Johns Hopkins UP, 1996.</w:t>
      </w:r>
    </w:p>
    <w:p w14:paraId="63F8DB00" w14:textId="16F10609" w:rsidR="007338AD" w:rsidRDefault="00C020BB" w:rsidP="00FD4FD3">
      <w:pPr>
        <w:spacing w:line="480" w:lineRule="auto"/>
        <w:ind w:left="720" w:hanging="720"/>
        <w:rPr>
          <w:ins w:id="571" w:author="Copyeditor" w:date="2022-08-07T13:46:00Z"/>
        </w:rPr>
      </w:pPr>
      <w:r>
        <w:t xml:space="preserve">Washington, Chris. “The Last Sex on Earth.” </w:t>
      </w:r>
      <w:r w:rsidRPr="00E9315F">
        <w:rPr>
          <w:i/>
        </w:rPr>
        <w:t xml:space="preserve">Pedagogy Commons. </w:t>
      </w:r>
      <w:r>
        <w:t>Romantic Circles. Forthcoming.</w:t>
      </w:r>
    </w:p>
    <w:p w14:paraId="37814BFB" w14:textId="74D9F487" w:rsidR="00ED561E" w:rsidRDefault="00ED561E" w:rsidP="00FD4FD3">
      <w:pPr>
        <w:spacing w:line="480" w:lineRule="auto"/>
        <w:ind w:left="720" w:hanging="720"/>
      </w:pPr>
      <w:ins w:id="572" w:author="Copyeditor" w:date="2022-08-07T13:46:00Z">
        <w:r>
          <w:t xml:space="preserve">Washington, Chris, and Anne C. McCarthy, editors. </w:t>
        </w:r>
        <w:r w:rsidRPr="00E9315F">
          <w:rPr>
            <w:i/>
            <w:iCs/>
            <w:color w:val="000000"/>
          </w:rPr>
          <w:t>Romanticism and Speculative Realism</w:t>
        </w:r>
      </w:ins>
      <w:ins w:id="573" w:author="Copyeditor" w:date="2022-08-07T14:09:00Z">
        <w:r w:rsidR="005F6A9D">
          <w:rPr>
            <w:color w:val="000000"/>
          </w:rPr>
          <w:t>.</w:t>
        </w:r>
      </w:ins>
      <w:ins w:id="574" w:author="Copyeditor" w:date="2022-08-07T13:46:00Z">
        <w:r>
          <w:rPr>
            <w:color w:val="000000"/>
          </w:rPr>
          <w:t xml:space="preserve"> </w:t>
        </w:r>
        <w:r w:rsidRPr="00E9315F">
          <w:rPr>
            <w:color w:val="000000"/>
          </w:rPr>
          <w:t>Bloomsbury, 2019</w:t>
        </w:r>
      </w:ins>
      <w:ins w:id="575" w:author="Copyeditor" w:date="2022-08-07T14:09:00Z">
        <w:r w:rsidR="000117D1">
          <w:rPr>
            <w:color w:val="000000"/>
          </w:rPr>
          <w:t>.</w:t>
        </w:r>
      </w:ins>
    </w:p>
    <w:p w14:paraId="4870AA9A" w14:textId="061C0ED0" w:rsidR="00C020BB" w:rsidRDefault="007338AD" w:rsidP="00FD4FD3">
      <w:pPr>
        <w:spacing w:line="480" w:lineRule="auto"/>
        <w:ind w:left="720" w:hanging="720"/>
      </w:pPr>
      <w:r>
        <w:t xml:space="preserve">Weiss, Deborah. </w:t>
      </w:r>
      <w:r w:rsidR="00E9315F">
        <w:t xml:space="preserve">“Suffering, Sentiment, and Civilization: Pain and Politics in Mary Wollstonecraft’s </w:t>
      </w:r>
      <w:r w:rsidR="00E9315F">
        <w:rPr>
          <w:i/>
        </w:rPr>
        <w:t>Short Residence</w:t>
      </w:r>
      <w:r w:rsidR="007D5B2E">
        <w:t xml:space="preserve">.” </w:t>
      </w:r>
      <w:r w:rsidR="007D5B2E">
        <w:rPr>
          <w:i/>
        </w:rPr>
        <w:t>Studies in Romanticism</w:t>
      </w:r>
      <w:r w:rsidR="000D0BE9">
        <w:rPr>
          <w:i/>
        </w:rPr>
        <w:t xml:space="preserve">, </w:t>
      </w:r>
      <w:r w:rsidR="000D0BE9">
        <w:rPr>
          <w:iCs/>
        </w:rPr>
        <w:t xml:space="preserve">vol. </w:t>
      </w:r>
      <w:r w:rsidR="007D5B2E">
        <w:t>45</w:t>
      </w:r>
      <w:r w:rsidR="000D0BE9">
        <w:t>,</w:t>
      </w:r>
      <w:r w:rsidR="005E675C">
        <w:t xml:space="preserve"> no. 2,</w:t>
      </w:r>
      <w:r w:rsidR="000D0BE9">
        <w:t xml:space="preserve"> </w:t>
      </w:r>
      <w:r w:rsidR="007D5B2E">
        <w:t>2006</w:t>
      </w:r>
      <w:r w:rsidR="000D0BE9">
        <w:t>, pp.</w:t>
      </w:r>
      <w:r w:rsidR="007D5B2E">
        <w:t xml:space="preserve"> 199</w:t>
      </w:r>
      <w:del w:id="576" w:author="Copyeditor" w:date="2022-08-07T14:11:00Z">
        <w:r w:rsidR="007D5B2E" w:rsidDel="000117D1">
          <w:delText>-</w:delText>
        </w:r>
      </w:del>
      <w:ins w:id="577" w:author="Copyeditor" w:date="2022-08-07T14:11:00Z">
        <w:r w:rsidR="000117D1">
          <w:t>–</w:t>
        </w:r>
      </w:ins>
      <w:r w:rsidR="007D5B2E">
        <w:t>221.</w:t>
      </w:r>
    </w:p>
    <w:p w14:paraId="482998B7" w14:textId="3DD2A34F" w:rsidR="004D1508" w:rsidRPr="00FD4FD3" w:rsidRDefault="00C020BB" w:rsidP="00FD4FD3">
      <w:pPr>
        <w:spacing w:line="480" w:lineRule="auto"/>
        <w:ind w:left="720" w:hanging="720"/>
        <w:rPr>
          <w:i/>
        </w:rPr>
      </w:pPr>
      <w:r>
        <w:t>Wollstonecraft, Mary.</w:t>
      </w:r>
      <w:r w:rsidR="001F0197">
        <w:t xml:space="preserve"> </w:t>
      </w:r>
      <w:r w:rsidR="001F0197">
        <w:rPr>
          <w:i/>
        </w:rPr>
        <w:t>Letters Written during a Short Residence in Sweden, Norway, and Denmark</w:t>
      </w:r>
      <w:ins w:id="578" w:author="Copyeditor" w:date="2022-08-07T14:12:00Z">
        <w:r w:rsidR="000117D1">
          <w:t>.</w:t>
        </w:r>
      </w:ins>
      <w:del w:id="579" w:author="Copyeditor" w:date="2022-08-07T14:12:00Z">
        <w:r w:rsidR="00FC547D" w:rsidDel="000117D1">
          <w:delText>,</w:delText>
        </w:r>
      </w:del>
      <w:r w:rsidR="00FC547D">
        <w:t xml:space="preserve"> </w:t>
      </w:r>
      <w:ins w:id="580" w:author="Copyeditor" w:date="2022-08-07T14:12:00Z">
        <w:r w:rsidR="000117D1">
          <w:t>E</w:t>
        </w:r>
      </w:ins>
      <w:del w:id="581" w:author="Copyeditor" w:date="2022-08-07T14:12:00Z">
        <w:r w:rsidR="00FC547D" w:rsidDel="000117D1">
          <w:delText>e</w:delText>
        </w:r>
      </w:del>
      <w:r w:rsidR="00FC547D">
        <w:t xml:space="preserve">dited by </w:t>
      </w:r>
      <w:r w:rsidR="004D1508">
        <w:t xml:space="preserve">Tone Brekke and Jon </w:t>
      </w:r>
      <w:proofErr w:type="spellStart"/>
      <w:r w:rsidR="004D1508">
        <w:t>Mee</w:t>
      </w:r>
      <w:proofErr w:type="spellEnd"/>
      <w:ins w:id="582" w:author="Copyeditor" w:date="2022-08-07T14:12:00Z">
        <w:r w:rsidR="000117D1">
          <w:t>,</w:t>
        </w:r>
      </w:ins>
      <w:del w:id="583" w:author="Copyeditor" w:date="2022-08-07T14:12:00Z">
        <w:r w:rsidR="004D1508" w:rsidDel="000117D1">
          <w:delText>.</w:delText>
        </w:r>
      </w:del>
      <w:r w:rsidR="004D1508">
        <w:t xml:space="preserve"> </w:t>
      </w:r>
      <w:r w:rsidR="001F0197">
        <w:t xml:space="preserve">Oxford UP, </w:t>
      </w:r>
      <w:r w:rsidR="004D1508">
        <w:t>2009.</w:t>
      </w:r>
    </w:p>
    <w:p w14:paraId="7C4E67C6" w14:textId="7B313C50" w:rsidR="004D1508" w:rsidRDefault="004D1508" w:rsidP="00FD4FD3">
      <w:pPr>
        <w:spacing w:line="480" w:lineRule="auto"/>
        <w:ind w:left="720" w:hanging="720"/>
      </w:pPr>
      <w:del w:id="584" w:author="Copyeditor" w:date="2022-08-07T14:12:00Z">
        <w:r w:rsidDel="000117D1">
          <w:delText xml:space="preserve">---. </w:delText>
        </w:r>
      </w:del>
      <w:ins w:id="585" w:author="Copyeditor" w:date="2022-08-07T14:12:00Z">
        <w:r w:rsidR="000117D1">
          <w:t xml:space="preserve">———. </w:t>
        </w:r>
      </w:ins>
      <w:r>
        <w:rPr>
          <w:i/>
        </w:rPr>
        <w:t>Mary, A Fiction and The Wrongs of Woman, or Maria</w:t>
      </w:r>
      <w:ins w:id="586" w:author="Copyeditor" w:date="2022-08-07T14:12:00Z">
        <w:r w:rsidR="000117D1">
          <w:t>.</w:t>
        </w:r>
      </w:ins>
      <w:del w:id="587" w:author="Copyeditor" w:date="2022-08-07T14:12:00Z">
        <w:r w:rsidR="004B50EC" w:rsidDel="000117D1">
          <w:delText>,</w:delText>
        </w:r>
      </w:del>
      <w:r w:rsidR="004B50EC">
        <w:t xml:space="preserve"> </w:t>
      </w:r>
      <w:ins w:id="588" w:author="Copyeditor" w:date="2022-08-07T14:12:00Z">
        <w:r w:rsidR="000117D1">
          <w:t>E</w:t>
        </w:r>
      </w:ins>
      <w:del w:id="589" w:author="Copyeditor" w:date="2022-08-07T14:12:00Z">
        <w:r w:rsidR="004B50EC" w:rsidDel="000117D1">
          <w:delText>e</w:delText>
        </w:r>
      </w:del>
      <w:r w:rsidR="004B50EC">
        <w:t>dited by</w:t>
      </w:r>
      <w:r>
        <w:t xml:space="preserve"> Michelle </w:t>
      </w:r>
      <w:proofErr w:type="spellStart"/>
      <w:r>
        <w:t>Faubert</w:t>
      </w:r>
      <w:proofErr w:type="spellEnd"/>
      <w:del w:id="590" w:author="Copyeditor" w:date="2022-08-07T14:12:00Z">
        <w:r w:rsidDel="000117D1">
          <w:delText xml:space="preserve">. </w:delText>
        </w:r>
      </w:del>
      <w:ins w:id="591" w:author="Copyeditor" w:date="2022-08-07T14:12:00Z">
        <w:r w:rsidR="000117D1">
          <w:t xml:space="preserve">, </w:t>
        </w:r>
      </w:ins>
      <w:r>
        <w:t>Broadview, 2012.</w:t>
      </w:r>
    </w:p>
    <w:p w14:paraId="1280B0BB" w14:textId="722BF9BF" w:rsidR="007338AD" w:rsidRDefault="004D1508" w:rsidP="00FD4FD3">
      <w:pPr>
        <w:spacing w:line="480" w:lineRule="auto"/>
        <w:ind w:left="720" w:hanging="720"/>
      </w:pPr>
      <w:del w:id="592" w:author="Copyeditor" w:date="2022-08-07T14:12:00Z">
        <w:r w:rsidDel="000117D1">
          <w:delText xml:space="preserve">---. </w:delText>
        </w:r>
      </w:del>
      <w:ins w:id="593" w:author="Copyeditor" w:date="2022-08-07T14:12:00Z">
        <w:r w:rsidR="000117D1">
          <w:t xml:space="preserve">———. </w:t>
        </w:r>
      </w:ins>
      <w:r>
        <w:rPr>
          <w:i/>
        </w:rPr>
        <w:t>A Vindication of the Rights of Woman</w:t>
      </w:r>
      <w:ins w:id="594" w:author="Copyeditor" w:date="2022-08-07T14:12:00Z">
        <w:r w:rsidR="000117D1">
          <w:t>.</w:t>
        </w:r>
      </w:ins>
      <w:del w:id="595" w:author="Copyeditor" w:date="2022-08-07T14:12:00Z">
        <w:r w:rsidR="0006660F" w:rsidDel="000117D1">
          <w:delText>,</w:delText>
        </w:r>
      </w:del>
      <w:r w:rsidR="0006660F">
        <w:t xml:space="preserve"> </w:t>
      </w:r>
      <w:ins w:id="596" w:author="Copyeditor" w:date="2022-08-07T14:12:00Z">
        <w:r w:rsidR="000117D1">
          <w:t>E</w:t>
        </w:r>
      </w:ins>
      <w:del w:id="597" w:author="Copyeditor" w:date="2022-08-07T14:12:00Z">
        <w:r w:rsidR="0006660F" w:rsidDel="000117D1">
          <w:delText>e</w:delText>
        </w:r>
      </w:del>
      <w:r w:rsidR="0006660F">
        <w:t xml:space="preserve">dited by </w:t>
      </w:r>
      <w:r>
        <w:t>Deidre Shauna Lynch</w:t>
      </w:r>
      <w:del w:id="598" w:author="Copyeditor" w:date="2022-08-07T14:13:00Z">
        <w:r w:rsidDel="000117D1">
          <w:delText xml:space="preserve">. </w:delText>
        </w:r>
      </w:del>
      <w:ins w:id="599" w:author="Copyeditor" w:date="2022-08-07T14:13:00Z">
        <w:r w:rsidR="000117D1">
          <w:t xml:space="preserve">, </w:t>
        </w:r>
      </w:ins>
      <w:r>
        <w:t>3</w:t>
      </w:r>
      <w:ins w:id="600" w:author="Copyeditor" w:date="2022-08-07T14:13:00Z">
        <w:r w:rsidR="000117D1">
          <w:t>rd</w:t>
        </w:r>
      </w:ins>
      <w:del w:id="601" w:author="Copyeditor" w:date="2022-08-07T14:13:00Z">
        <w:r w:rsidRPr="004D1508" w:rsidDel="000117D1">
          <w:rPr>
            <w:vertAlign w:val="superscript"/>
          </w:rPr>
          <w:delText>rd</w:delText>
        </w:r>
      </w:del>
      <w:r>
        <w:t xml:space="preserve"> ed.</w:t>
      </w:r>
      <w:ins w:id="602" w:author="Copyeditor" w:date="2022-08-07T14:13:00Z">
        <w:r w:rsidR="000117D1">
          <w:t>,</w:t>
        </w:r>
      </w:ins>
      <w:r w:rsidR="00FD4FD3">
        <w:t xml:space="preserve"> </w:t>
      </w:r>
      <w:r>
        <w:t>Norton, 2009.</w:t>
      </w:r>
    </w:p>
    <w:p w14:paraId="5BC2A50D" w14:textId="753EF188" w:rsidR="007338AD" w:rsidRPr="002B3DE3" w:rsidRDefault="007338AD" w:rsidP="00FD4FD3">
      <w:pPr>
        <w:spacing w:line="480" w:lineRule="auto"/>
        <w:ind w:left="720" w:hanging="720"/>
      </w:pPr>
      <w:proofErr w:type="spellStart"/>
      <w:r>
        <w:t>Zupančič</w:t>
      </w:r>
      <w:proofErr w:type="spellEnd"/>
      <w:r>
        <w:t xml:space="preserve">, </w:t>
      </w:r>
      <w:proofErr w:type="spellStart"/>
      <w:r>
        <w:t>Alenka</w:t>
      </w:r>
      <w:proofErr w:type="spellEnd"/>
      <w:r>
        <w:t xml:space="preserve">. </w:t>
      </w:r>
      <w:r>
        <w:rPr>
          <w:i/>
        </w:rPr>
        <w:t xml:space="preserve">What Is Sex? </w:t>
      </w:r>
      <w:r w:rsidR="002B3DE3">
        <w:t>MIT, 2017.</w:t>
      </w:r>
    </w:p>
    <w:p w14:paraId="099272DF" w14:textId="524D9E11" w:rsidR="00C020BB" w:rsidRDefault="00C020BB" w:rsidP="008806FA">
      <w:pPr>
        <w:spacing w:line="480" w:lineRule="auto"/>
      </w:pPr>
    </w:p>
    <w:p w14:paraId="06B5CFD7" w14:textId="77777777" w:rsidR="00C020BB" w:rsidRPr="00C020BB" w:rsidRDefault="00C020BB" w:rsidP="008806FA">
      <w:pPr>
        <w:spacing w:line="480" w:lineRule="auto"/>
      </w:pPr>
    </w:p>
    <w:p w14:paraId="3B545083" w14:textId="79790B75" w:rsidR="000A1447" w:rsidRPr="00CD7991" w:rsidRDefault="000A1447" w:rsidP="008806FA">
      <w:pPr>
        <w:spacing w:line="480" w:lineRule="auto"/>
        <w:jc w:val="right"/>
      </w:pPr>
    </w:p>
    <w:p w14:paraId="19C0F170" w14:textId="77777777" w:rsidR="001B7B17" w:rsidRPr="00CD7991" w:rsidRDefault="001B7B17" w:rsidP="008806FA">
      <w:pPr>
        <w:spacing w:line="480" w:lineRule="auto"/>
      </w:pPr>
    </w:p>
    <w:sectPr w:rsidR="001B7B17" w:rsidRPr="00CD7991" w:rsidSect="00673577">
      <w:headerReference w:type="even" r:id="rId11"/>
      <w:headerReference w:type="default" r:id="rId12"/>
      <w:endnotePr>
        <w:numFmt w:val="decimal"/>
      </w:endnotePr>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Copyeditor" w:date="2022-07-27T22:07:00Z" w:initials="CE">
    <w:p w14:paraId="6C0AA043" w14:textId="71D17ECF" w:rsidR="00FF7A82" w:rsidRDefault="00FF7A82">
      <w:pPr>
        <w:pStyle w:val="CommentText"/>
      </w:pPr>
      <w:r w:rsidRPr="0054733F">
        <w:rPr>
          <w:rStyle w:val="CommentReference"/>
          <w:highlight w:val="yellow"/>
        </w:rPr>
        <w:annotationRef/>
      </w:r>
      <w:r w:rsidRPr="0054733F">
        <w:rPr>
          <w:highlight w:val="yellow"/>
        </w:rPr>
        <w:t>Please include a page number citation for the paraphrase.</w:t>
      </w:r>
    </w:p>
  </w:comment>
  <w:comment w:id="32" w:author="Copyeditor" w:date="2022-07-28T13:45:00Z" w:initials="CE">
    <w:p w14:paraId="7424DE17" w14:textId="1F6A0856" w:rsidR="009D403D" w:rsidRDefault="009D403D">
      <w:pPr>
        <w:pStyle w:val="CommentText"/>
      </w:pPr>
      <w:r w:rsidRPr="0054733F">
        <w:rPr>
          <w:rStyle w:val="CommentReference"/>
          <w:highlight w:val="yellow"/>
        </w:rPr>
        <w:annotationRef/>
      </w:r>
      <w:r w:rsidRPr="0054733F">
        <w:rPr>
          <w:highlight w:val="yellow"/>
        </w:rPr>
        <w:t>Please add this source to the Works Cited</w:t>
      </w:r>
    </w:p>
  </w:comment>
  <w:comment w:id="47" w:author="Copyeditor" w:date="2022-07-28T14:20:00Z" w:initials="CE">
    <w:p w14:paraId="66931CCF" w14:textId="14836327" w:rsidR="009D403D" w:rsidRDefault="009D403D">
      <w:pPr>
        <w:pStyle w:val="CommentText"/>
      </w:pPr>
      <w:r>
        <w:rPr>
          <w:rStyle w:val="CommentReference"/>
        </w:rPr>
        <w:annotationRef/>
      </w:r>
      <w:r w:rsidRPr="0054733F">
        <w:rPr>
          <w:highlight w:val="yellow"/>
        </w:rPr>
        <w:t>Please add this source to the Works Cited</w:t>
      </w:r>
    </w:p>
  </w:comment>
  <w:comment w:id="59" w:author="Copyeditor" w:date="2022-07-28T15:36:00Z" w:initials="CE">
    <w:p w14:paraId="308830CB" w14:textId="4559A8EB" w:rsidR="009D403D" w:rsidRDefault="009D403D">
      <w:pPr>
        <w:pStyle w:val="CommentText"/>
      </w:pPr>
      <w:r w:rsidRPr="0054733F">
        <w:rPr>
          <w:rStyle w:val="CommentReference"/>
          <w:highlight w:val="yellow"/>
        </w:rPr>
        <w:annotationRef/>
      </w:r>
      <w:r w:rsidRPr="0054733F">
        <w:rPr>
          <w:highlight w:val="yellow"/>
        </w:rPr>
        <w:t>Please include a page number for this quote.</w:t>
      </w:r>
    </w:p>
  </w:comment>
  <w:comment w:id="64" w:author="Copyeditor" w:date="2022-07-28T17:06:00Z" w:initials="CE">
    <w:p w14:paraId="57471E3F" w14:textId="7E669C32" w:rsidR="009D403D" w:rsidRPr="009D403D" w:rsidRDefault="009D403D">
      <w:pPr>
        <w:pStyle w:val="CommentText"/>
      </w:pPr>
      <w:r>
        <w:rPr>
          <w:rStyle w:val="CommentReference"/>
        </w:rPr>
        <w:annotationRef/>
      </w:r>
      <w:proofErr w:type="spellStart"/>
      <w:r w:rsidRPr="0054733F">
        <w:rPr>
          <w:highlight w:val="yellow"/>
        </w:rPr>
        <w:t>Mbembe</w:t>
      </w:r>
      <w:proofErr w:type="spellEnd"/>
      <w:r w:rsidRPr="0054733F">
        <w:rPr>
          <w:highlight w:val="yellow"/>
        </w:rPr>
        <w:t xml:space="preserve"> doesn’t appear to use the term </w:t>
      </w:r>
      <w:proofErr w:type="spellStart"/>
      <w:r w:rsidRPr="0054733F">
        <w:rPr>
          <w:i/>
          <w:iCs/>
          <w:highlight w:val="yellow"/>
        </w:rPr>
        <w:t>necrocapital</w:t>
      </w:r>
      <w:proofErr w:type="spellEnd"/>
      <w:r w:rsidRPr="0054733F">
        <w:rPr>
          <w:highlight w:val="yellow"/>
        </w:rPr>
        <w:t xml:space="preserve"> in the work mention</w:t>
      </w:r>
      <w:r w:rsidR="0054733F">
        <w:rPr>
          <w:highlight w:val="yellow"/>
        </w:rPr>
        <w:t>ed</w:t>
      </w:r>
      <w:r w:rsidRPr="0054733F">
        <w:rPr>
          <w:highlight w:val="yellow"/>
        </w:rPr>
        <w:t xml:space="preserve">, so I have edited your presentation of the word accordingly. I have also omitted the hyphen to be consistent with </w:t>
      </w:r>
      <w:proofErr w:type="spellStart"/>
      <w:r w:rsidRPr="0054733F">
        <w:rPr>
          <w:highlight w:val="yellow"/>
        </w:rPr>
        <w:t>Mbembe’s</w:t>
      </w:r>
      <w:proofErr w:type="spellEnd"/>
      <w:r w:rsidRPr="0054733F">
        <w:rPr>
          <w:highlight w:val="yellow"/>
        </w:rPr>
        <w:t xml:space="preserve"> and Merriam-Webster’s use of words that begin with the prefix “necro-”.</w:t>
      </w:r>
    </w:p>
  </w:comment>
  <w:comment w:id="117" w:author="Copyeditor" w:date="2022-07-28T18:16:00Z" w:initials="CE">
    <w:p w14:paraId="1D1CB45F" w14:textId="26E52E5A" w:rsidR="000E0318" w:rsidRDefault="000E0318">
      <w:pPr>
        <w:pStyle w:val="CommentText"/>
      </w:pPr>
      <w:r w:rsidRPr="0054733F">
        <w:rPr>
          <w:rStyle w:val="CommentReference"/>
          <w:highlight w:val="yellow"/>
        </w:rPr>
        <w:annotationRef/>
      </w:r>
      <w:r w:rsidRPr="0054733F">
        <w:rPr>
          <w:highlight w:val="yellow"/>
        </w:rPr>
        <w:t>Please include a page number for this quote.</w:t>
      </w:r>
    </w:p>
  </w:comment>
  <w:comment w:id="203" w:author="Copyeditor" w:date="2022-07-28T19:38:00Z" w:initials="CE">
    <w:p w14:paraId="09B275AD" w14:textId="40910CDF" w:rsidR="000E0318" w:rsidRDefault="000E0318">
      <w:pPr>
        <w:pStyle w:val="CommentText"/>
      </w:pPr>
      <w:r>
        <w:rPr>
          <w:rStyle w:val="CommentReference"/>
        </w:rPr>
        <w:annotationRef/>
      </w:r>
      <w:r w:rsidRPr="0054733F">
        <w:rPr>
          <w:highlight w:val="yellow"/>
        </w:rPr>
        <w:t>Can you provide a page number for this paraphrase reference?</w:t>
      </w:r>
    </w:p>
  </w:comment>
  <w:comment w:id="239" w:author="Copyeditor" w:date="2022-08-01T14:45:00Z" w:initials="CE">
    <w:p w14:paraId="548C06FE" w14:textId="48D95DFC" w:rsidR="000F73A6" w:rsidRDefault="000F73A6">
      <w:pPr>
        <w:pStyle w:val="CommentText"/>
      </w:pPr>
      <w:r>
        <w:rPr>
          <w:rStyle w:val="CommentReference"/>
        </w:rPr>
        <w:annotationRef/>
      </w:r>
      <w:r w:rsidRPr="0054733F">
        <w:rPr>
          <w:highlight w:val="yellow"/>
        </w:rPr>
        <w:t>Please include a page number for the quoted material in this sentence.</w:t>
      </w:r>
    </w:p>
  </w:comment>
  <w:comment w:id="253" w:author="Copyeditor" w:date="2022-08-01T15:17:00Z" w:initials="CE">
    <w:p w14:paraId="46C2B320" w14:textId="0B591BA1" w:rsidR="000F73A6" w:rsidRDefault="000F73A6">
      <w:pPr>
        <w:pStyle w:val="CommentText"/>
      </w:pPr>
      <w:r>
        <w:rPr>
          <w:rStyle w:val="CommentReference"/>
        </w:rPr>
        <w:annotationRef/>
      </w:r>
      <w:r w:rsidRPr="0054733F">
        <w:rPr>
          <w:highlight w:val="yellow"/>
        </w:rPr>
        <w:t xml:space="preserve">This sentence is a bit unclear. </w:t>
      </w:r>
      <w:proofErr w:type="gramStart"/>
      <w:r w:rsidRPr="0054733F">
        <w:rPr>
          <w:highlight w:val="yellow"/>
        </w:rPr>
        <w:t>Is</w:t>
      </w:r>
      <w:proofErr w:type="gramEnd"/>
      <w:r w:rsidRPr="0054733F">
        <w:rPr>
          <w:highlight w:val="yellow"/>
        </w:rPr>
        <w:t xml:space="preserve"> “feelings” the subject that is doing the entangling? And “human and nonhuman” are the direct objects that are being entangled? I’ve edited the sentence based on this assumption. Please advise if I have guessed wrong at the subject and objects.</w:t>
      </w:r>
    </w:p>
  </w:comment>
  <w:comment w:id="274" w:author="Copyeditor" w:date="2022-08-01T16:32:00Z" w:initials="CE">
    <w:p w14:paraId="19E418DF" w14:textId="3453E357" w:rsidR="000F73A6" w:rsidRDefault="000F73A6">
      <w:pPr>
        <w:pStyle w:val="CommentText"/>
      </w:pPr>
      <w:r>
        <w:rPr>
          <w:rStyle w:val="CommentReference"/>
        </w:rPr>
        <w:annotationRef/>
      </w:r>
      <w:r w:rsidRPr="0054733F">
        <w:rPr>
          <w:highlight w:val="yellow"/>
        </w:rPr>
        <w:t>Should this term be inside quotation marks and cited with a page number?</w:t>
      </w:r>
    </w:p>
  </w:comment>
  <w:comment w:id="277" w:author="Copyeditor" w:date="2022-08-01T16:40:00Z" w:initials="CE">
    <w:p w14:paraId="3C5B4062" w14:textId="327322D5" w:rsidR="000F73A6" w:rsidRDefault="000F73A6">
      <w:pPr>
        <w:pStyle w:val="CommentText"/>
      </w:pPr>
      <w:r w:rsidRPr="0054733F">
        <w:rPr>
          <w:rStyle w:val="CommentReference"/>
          <w:highlight w:val="yellow"/>
        </w:rPr>
        <w:annotationRef/>
      </w:r>
      <w:r w:rsidRPr="0054733F">
        <w:rPr>
          <w:highlight w:val="yellow"/>
        </w:rPr>
        <w:t>Please add this source to the Works Cited.</w:t>
      </w:r>
    </w:p>
  </w:comment>
  <w:comment w:id="279" w:author="Copyeditor" w:date="2022-08-01T16:41:00Z" w:initials="CE">
    <w:p w14:paraId="512382BE" w14:textId="6E72C1BE" w:rsidR="000F73A6" w:rsidRDefault="000F73A6">
      <w:pPr>
        <w:pStyle w:val="CommentText"/>
      </w:pPr>
      <w:r w:rsidRPr="0054733F">
        <w:rPr>
          <w:rStyle w:val="CommentReference"/>
          <w:highlight w:val="yellow"/>
        </w:rPr>
        <w:annotationRef/>
      </w:r>
      <w:r w:rsidRPr="0054733F">
        <w:rPr>
          <w:highlight w:val="yellow"/>
        </w:rPr>
        <w:t>Please add this source to the Works Cited.</w:t>
      </w:r>
    </w:p>
  </w:comment>
  <w:comment w:id="333" w:author="Copyeditor" w:date="2022-08-01T17:29:00Z" w:initials="CE">
    <w:p w14:paraId="14BD3661" w14:textId="196700FE" w:rsidR="00857230" w:rsidRDefault="00857230">
      <w:pPr>
        <w:pStyle w:val="CommentText"/>
      </w:pPr>
      <w:r w:rsidRPr="0054733F">
        <w:rPr>
          <w:rStyle w:val="CommentReference"/>
          <w:highlight w:val="yellow"/>
        </w:rPr>
        <w:annotationRef/>
      </w:r>
      <w:r w:rsidRPr="0054733F">
        <w:rPr>
          <w:highlight w:val="yellow"/>
        </w:rPr>
        <w:t>Please check this page number against the original.</w:t>
      </w:r>
    </w:p>
  </w:comment>
  <w:comment w:id="343" w:author="Copyeditor" w:date="2022-08-01T17:38:00Z" w:initials="CE">
    <w:p w14:paraId="1C022206" w14:textId="2624E8B4" w:rsidR="00857230" w:rsidRDefault="00857230">
      <w:pPr>
        <w:pStyle w:val="CommentText"/>
      </w:pPr>
      <w:r>
        <w:rPr>
          <w:rStyle w:val="CommentReference"/>
        </w:rPr>
        <w:annotationRef/>
      </w:r>
      <w:r w:rsidRPr="0054733F">
        <w:rPr>
          <w:highlight w:val="yellow"/>
        </w:rPr>
        <w:t>Please include page numbers for the quoted material in this sentence.</w:t>
      </w:r>
    </w:p>
  </w:comment>
  <w:comment w:id="345" w:author="Copyeditor" w:date="2022-08-01T17:44:00Z" w:initials="CE">
    <w:p w14:paraId="16511560" w14:textId="4B98CA44" w:rsidR="00857230" w:rsidRDefault="00857230">
      <w:pPr>
        <w:pStyle w:val="CommentText"/>
      </w:pPr>
      <w:r>
        <w:rPr>
          <w:rStyle w:val="CommentReference"/>
        </w:rPr>
        <w:annotationRef/>
      </w:r>
      <w:r w:rsidRPr="0054733F">
        <w:rPr>
          <w:highlight w:val="yellow"/>
        </w:rPr>
        <w:t>Consider different word choice to avoid the repetition (created through apparatuses that create). Produced? Initiated? Established? Developed?</w:t>
      </w:r>
    </w:p>
  </w:comment>
  <w:comment w:id="378" w:author="Copyeditor" w:date="2022-08-01T18:02:00Z" w:initials="CE">
    <w:p w14:paraId="65FB9AAA" w14:textId="77777777" w:rsidR="00857230" w:rsidRDefault="00857230" w:rsidP="00857230">
      <w:pPr>
        <w:pStyle w:val="CommentText"/>
      </w:pPr>
      <w:r w:rsidRPr="0054733F">
        <w:rPr>
          <w:rStyle w:val="CommentReference"/>
          <w:highlight w:val="yellow"/>
        </w:rPr>
        <w:annotationRef/>
      </w:r>
      <w:r w:rsidRPr="0054733F">
        <w:rPr>
          <w:rStyle w:val="CommentReference"/>
          <w:highlight w:val="yellow"/>
        </w:rPr>
        <w:annotationRef/>
      </w:r>
      <w:r w:rsidRPr="0054733F">
        <w:rPr>
          <w:highlight w:val="yellow"/>
        </w:rPr>
        <w:t>Please provide a page number for “transient sensations.”</w:t>
      </w:r>
    </w:p>
    <w:p w14:paraId="686DBDAF" w14:textId="006969F1" w:rsidR="00857230" w:rsidRDefault="00857230">
      <w:pPr>
        <w:pStyle w:val="CommentText"/>
      </w:pPr>
    </w:p>
  </w:comment>
  <w:comment w:id="447" w:author="Copyeditor" w:date="2022-08-07T13:03:00Z" w:initials="CE">
    <w:p w14:paraId="7BD68A12" w14:textId="1E06A7ED" w:rsidR="0010785B" w:rsidRDefault="0010785B">
      <w:pPr>
        <w:pStyle w:val="CommentText"/>
      </w:pPr>
      <w:r w:rsidRPr="0054733F">
        <w:rPr>
          <w:rStyle w:val="CommentReference"/>
          <w:highlight w:val="yellow"/>
        </w:rPr>
        <w:annotationRef/>
      </w:r>
      <w:r w:rsidRPr="0054733F">
        <w:rPr>
          <w:highlight w:val="yellow"/>
        </w:rPr>
        <w:t>Please add a full citation for this source.</w:t>
      </w:r>
    </w:p>
  </w:comment>
  <w:comment w:id="513" w:author="Copyeditor" w:date="2022-08-07T15:08:00Z" w:initials="CE">
    <w:p w14:paraId="5D65D701" w14:textId="46FF7280" w:rsidR="0054733F" w:rsidRDefault="0054733F">
      <w:pPr>
        <w:pStyle w:val="CommentText"/>
      </w:pPr>
      <w:r>
        <w:rPr>
          <w:rStyle w:val="CommentReference"/>
        </w:rPr>
        <w:annotationRef/>
      </w:r>
      <w:r w:rsidRPr="0054733F">
        <w:rPr>
          <w:highlight w:val="yellow"/>
        </w:rPr>
        <w:t>Please add full citation for this source.</w:t>
      </w:r>
    </w:p>
  </w:comment>
  <w:comment w:id="550" w:author="Copyeditor" w:date="2022-08-07T13:08:00Z" w:initials="CE">
    <w:p w14:paraId="70EF89C5" w14:textId="33CAE721" w:rsidR="00CF4C45" w:rsidRDefault="00CF4C45">
      <w:pPr>
        <w:pStyle w:val="CommentText"/>
      </w:pPr>
      <w:r w:rsidRPr="0054733F">
        <w:rPr>
          <w:rStyle w:val="CommentReference"/>
          <w:highlight w:val="yellow"/>
        </w:rPr>
        <w:annotationRef/>
      </w:r>
      <w:r w:rsidRPr="0054733F">
        <w:rPr>
          <w:highlight w:val="yellow"/>
        </w:rPr>
        <w:t>Please add a full citation for this source.</w:t>
      </w:r>
    </w:p>
  </w:comment>
  <w:comment w:id="563" w:author="Copyeditor" w:date="2022-08-07T13:09:00Z" w:initials="CE">
    <w:p w14:paraId="540232A8" w14:textId="67D06082" w:rsidR="00CF4C45" w:rsidRDefault="00CF4C45">
      <w:pPr>
        <w:pStyle w:val="CommentText"/>
      </w:pPr>
      <w:r>
        <w:rPr>
          <w:rStyle w:val="CommentReference"/>
        </w:rPr>
        <w:annotationRef/>
      </w:r>
      <w:r w:rsidRPr="0054733F">
        <w:rPr>
          <w:highlight w:val="yellow"/>
        </w:rPr>
        <w:t>Please add a full citation for this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0AA043" w15:done="0"/>
  <w15:commentEx w15:paraId="7424DE17" w15:done="0"/>
  <w15:commentEx w15:paraId="66931CCF" w15:done="0"/>
  <w15:commentEx w15:paraId="308830CB" w15:done="0"/>
  <w15:commentEx w15:paraId="57471E3F" w15:done="0"/>
  <w15:commentEx w15:paraId="1D1CB45F" w15:done="0"/>
  <w15:commentEx w15:paraId="09B275AD" w15:done="0"/>
  <w15:commentEx w15:paraId="548C06FE" w15:done="0"/>
  <w15:commentEx w15:paraId="46C2B320" w15:done="0"/>
  <w15:commentEx w15:paraId="19E418DF" w15:done="0"/>
  <w15:commentEx w15:paraId="3C5B4062" w15:done="0"/>
  <w15:commentEx w15:paraId="512382BE" w15:done="0"/>
  <w15:commentEx w15:paraId="14BD3661" w15:done="0"/>
  <w15:commentEx w15:paraId="1C022206" w15:done="0"/>
  <w15:commentEx w15:paraId="16511560" w15:done="0"/>
  <w15:commentEx w15:paraId="686DBDAF" w15:done="0"/>
  <w15:commentEx w15:paraId="7BD68A12" w15:done="0"/>
  <w15:commentEx w15:paraId="5D65D701" w15:done="0"/>
  <w15:commentEx w15:paraId="70EF89C5" w15:done="0"/>
  <w15:commentEx w15:paraId="540232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C35A5" w16cex:dateUtc="2022-07-28T04:07:00Z"/>
  <w16cex:commentExtensible w16cex:durableId="268D1188" w16cex:dateUtc="2022-07-28T19:45:00Z"/>
  <w16cex:commentExtensible w16cex:durableId="268D1999" w16cex:dateUtc="2022-07-28T20:20:00Z"/>
  <w16cex:commentExtensible w16cex:durableId="268D2B8D" w16cex:dateUtc="2022-07-28T21:36:00Z"/>
  <w16cex:commentExtensible w16cex:durableId="268D40A1" w16cex:dateUtc="2022-07-28T23:06:00Z"/>
  <w16cex:commentExtensible w16cex:durableId="268D50FC" w16cex:dateUtc="2022-07-29T00:16:00Z"/>
  <w16cex:commentExtensible w16cex:durableId="268D642D" w16cex:dateUtc="2022-07-29T01:38:00Z"/>
  <w16cex:commentExtensible w16cex:durableId="2692658E" w16cex:dateUtc="2022-08-01T20:45:00Z"/>
  <w16cex:commentExtensible w16cex:durableId="26926CFE" w16cex:dateUtc="2022-08-01T21:17:00Z"/>
  <w16cex:commentExtensible w16cex:durableId="26927EB2" w16cex:dateUtc="2022-08-01T22:32:00Z"/>
  <w16cex:commentExtensible w16cex:durableId="26928067" w16cex:dateUtc="2022-08-01T22:40:00Z"/>
  <w16cex:commentExtensible w16cex:durableId="269280AF" w16cex:dateUtc="2022-08-01T22:41:00Z"/>
  <w16cex:commentExtensible w16cex:durableId="26928BE3" w16cex:dateUtc="2022-08-01T23:29:00Z"/>
  <w16cex:commentExtensible w16cex:durableId="26928E27" w16cex:dateUtc="2022-08-01T23:38:00Z"/>
  <w16cex:commentExtensible w16cex:durableId="26928F7F" w16cex:dateUtc="2022-08-01T23:44:00Z"/>
  <w16cex:commentExtensible w16cex:durableId="26929399" w16cex:dateUtc="2022-08-02T00:02:00Z"/>
  <w16cex:commentExtensible w16cex:durableId="269A36B6" w16cex:dateUtc="2022-08-07T19:03:00Z"/>
  <w16cex:commentExtensible w16cex:durableId="269A53FD" w16cex:dateUtc="2022-08-07T21:08:00Z"/>
  <w16cex:commentExtensible w16cex:durableId="269A37E6" w16cex:dateUtc="2022-08-07T19:08:00Z"/>
  <w16cex:commentExtensible w16cex:durableId="269A3805" w16cex:dateUtc="2022-08-07T1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0AA043" w16cid:durableId="268C35A5"/>
  <w16cid:commentId w16cid:paraId="7424DE17" w16cid:durableId="268D1188"/>
  <w16cid:commentId w16cid:paraId="66931CCF" w16cid:durableId="268D1999"/>
  <w16cid:commentId w16cid:paraId="308830CB" w16cid:durableId="268D2B8D"/>
  <w16cid:commentId w16cid:paraId="57471E3F" w16cid:durableId="268D40A1"/>
  <w16cid:commentId w16cid:paraId="1D1CB45F" w16cid:durableId="268D50FC"/>
  <w16cid:commentId w16cid:paraId="09B275AD" w16cid:durableId="268D642D"/>
  <w16cid:commentId w16cid:paraId="548C06FE" w16cid:durableId="2692658E"/>
  <w16cid:commentId w16cid:paraId="46C2B320" w16cid:durableId="26926CFE"/>
  <w16cid:commentId w16cid:paraId="19E418DF" w16cid:durableId="26927EB2"/>
  <w16cid:commentId w16cid:paraId="3C5B4062" w16cid:durableId="26928067"/>
  <w16cid:commentId w16cid:paraId="512382BE" w16cid:durableId="269280AF"/>
  <w16cid:commentId w16cid:paraId="14BD3661" w16cid:durableId="26928BE3"/>
  <w16cid:commentId w16cid:paraId="1C022206" w16cid:durableId="26928E27"/>
  <w16cid:commentId w16cid:paraId="16511560" w16cid:durableId="26928F7F"/>
  <w16cid:commentId w16cid:paraId="686DBDAF" w16cid:durableId="26929399"/>
  <w16cid:commentId w16cid:paraId="7BD68A12" w16cid:durableId="269A36B6"/>
  <w16cid:commentId w16cid:paraId="5D65D701" w16cid:durableId="269A53FD"/>
  <w16cid:commentId w16cid:paraId="70EF89C5" w16cid:durableId="269A37E6"/>
  <w16cid:commentId w16cid:paraId="540232A8" w16cid:durableId="269A38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ECB24" w14:textId="77777777" w:rsidR="000511B9" w:rsidRDefault="000511B9" w:rsidP="006E121F">
      <w:r>
        <w:separator/>
      </w:r>
    </w:p>
  </w:endnote>
  <w:endnote w:type="continuationSeparator" w:id="0">
    <w:p w14:paraId="6613E6DE" w14:textId="77777777" w:rsidR="000511B9" w:rsidRDefault="000511B9" w:rsidP="006E121F">
      <w:r>
        <w:continuationSeparator/>
      </w:r>
    </w:p>
  </w:endnote>
  <w:endnote w:id="1">
    <w:p w14:paraId="4C35F2B1" w14:textId="36DC1A7E" w:rsidR="00177BDC" w:rsidRPr="003F4917" w:rsidRDefault="00177BDC" w:rsidP="002F62CD">
      <w:pPr>
        <w:spacing w:line="480" w:lineRule="auto"/>
        <w:rPr>
          <w:color w:val="000000" w:themeColor="text1"/>
        </w:rPr>
      </w:pPr>
      <w:r>
        <w:rPr>
          <w:rStyle w:val="EndnoteReference"/>
        </w:rPr>
        <w:endnoteRef/>
      </w:r>
      <w:r>
        <w:t xml:space="preserve"> For more on climate, atmosphere, and weather as a political and social atmospherics, see Mary Favret’s </w:t>
      </w:r>
      <w:r>
        <w:rPr>
          <w:i/>
        </w:rPr>
        <w:t>War at a Distance</w:t>
      </w:r>
      <w:r>
        <w:t xml:space="preserve">, Michelle Speitz’s </w:t>
      </w:r>
      <w:r w:rsidR="00916BE5">
        <w:t>essay</w:t>
      </w:r>
      <w:r>
        <w:t xml:space="preserve"> on air in </w:t>
      </w:r>
      <w:r>
        <w:rPr>
          <w:i/>
        </w:rPr>
        <w:t>Romanticism and Speculative Realism</w:t>
      </w:r>
      <w:r>
        <w:t xml:space="preserve">, and, in a transatlantic context, Christina Sharpe’s </w:t>
      </w:r>
      <w:r>
        <w:rPr>
          <w:i/>
        </w:rPr>
        <w:t>In the Wake</w:t>
      </w:r>
      <w:r>
        <w:t xml:space="preserve">. </w:t>
      </w:r>
      <w:r w:rsidR="00932EFC">
        <w:t xml:space="preserve">See also </w:t>
      </w:r>
      <w:r w:rsidRPr="003F4917">
        <w:rPr>
          <w:color w:val="000000" w:themeColor="text1"/>
        </w:rPr>
        <w:t xml:space="preserve">Anne-Lise Francois’ recent work on nonhuman life and atmospherics, </w:t>
      </w:r>
      <w:r w:rsidR="00DE0D05">
        <w:rPr>
          <w:color w:val="000000" w:themeColor="text1"/>
        </w:rPr>
        <w:t xml:space="preserve">represented by her lectures at </w:t>
      </w:r>
      <w:r w:rsidR="00DE0D05" w:rsidRPr="003F4917">
        <w:rPr>
          <w:color w:val="000000" w:themeColor="text1"/>
        </w:rPr>
        <w:t>Columbia University on Sept. 26, 2017</w:t>
      </w:r>
      <w:ins w:id="25" w:author="Copyeditor" w:date="2022-07-27T22:10:00Z">
        <w:r w:rsidR="00FF7A82">
          <w:rPr>
            <w:color w:val="000000" w:themeColor="text1"/>
          </w:rPr>
          <w:t>,</w:t>
        </w:r>
      </w:ins>
      <w:r w:rsidR="00DE0D05" w:rsidRPr="003F4917">
        <w:rPr>
          <w:color w:val="000000" w:themeColor="text1"/>
        </w:rPr>
        <w:t xml:space="preserve"> </w:t>
      </w:r>
      <w:r w:rsidRPr="003F4917">
        <w:rPr>
          <w:color w:val="000000" w:themeColor="text1"/>
        </w:rPr>
        <w:t>“Fire, Water, Moon: Supplemental Seasons in a Time without Season” and at Brown University</w:t>
      </w:r>
      <w:ins w:id="26" w:author="Copyeditor" w:date="2022-07-27T22:10:00Z">
        <w:r w:rsidR="00FF7A82">
          <w:rPr>
            <w:color w:val="000000" w:themeColor="text1"/>
          </w:rPr>
          <w:t xml:space="preserve"> on</w:t>
        </w:r>
      </w:ins>
      <w:del w:id="27" w:author="Copyeditor" w:date="2022-07-27T22:10:00Z">
        <w:r w:rsidRPr="003F4917" w:rsidDel="00FF7A82">
          <w:rPr>
            <w:color w:val="000000" w:themeColor="text1"/>
          </w:rPr>
          <w:delText>,</w:delText>
        </w:r>
      </w:del>
      <w:r w:rsidRPr="003F4917">
        <w:rPr>
          <w:color w:val="000000" w:themeColor="text1"/>
        </w:rPr>
        <w:t xml:space="preserve"> March 21</w:t>
      </w:r>
      <w:ins w:id="28" w:author="Copyeditor" w:date="2022-07-27T22:10:00Z">
        <w:r w:rsidR="00FF7A82">
          <w:rPr>
            <w:color w:val="000000" w:themeColor="text1"/>
          </w:rPr>
          <w:t>,</w:t>
        </w:r>
      </w:ins>
      <w:r w:rsidRPr="003F4917">
        <w:rPr>
          <w:color w:val="000000" w:themeColor="text1"/>
        </w:rPr>
        <w:t xml:space="preserve"> 2016, “</w:t>
      </w:r>
      <w:r w:rsidR="00DE0D05">
        <w:rPr>
          <w:color w:val="000000" w:themeColor="text1"/>
          <w:shd w:val="clear" w:color="auto" w:fill="FFFFFF"/>
        </w:rPr>
        <w:t>‘</w:t>
      </w:r>
      <w:r w:rsidRPr="003F4917">
        <w:rPr>
          <w:color w:val="000000" w:themeColor="text1"/>
          <w:shd w:val="clear" w:color="auto" w:fill="FFFFFF"/>
        </w:rPr>
        <w:t>In the cowslips peeps I lye’: Rousseau, Clare, Climate Change and Telling the Time of Day</w:t>
      </w:r>
      <w:r w:rsidRPr="003F4917">
        <w:rPr>
          <w:color w:val="000000" w:themeColor="text1"/>
        </w:rPr>
        <w:t xml:space="preserve">.” Many thanks to </w:t>
      </w:r>
      <w:r w:rsidR="0041393F">
        <w:rPr>
          <w:color w:val="000000" w:themeColor="text1"/>
        </w:rPr>
        <w:t>Libby</w:t>
      </w:r>
      <w:r w:rsidRPr="003F4917">
        <w:rPr>
          <w:color w:val="000000" w:themeColor="text1"/>
        </w:rPr>
        <w:t xml:space="preserve"> Fay for these last references.</w:t>
      </w:r>
    </w:p>
  </w:endnote>
  <w:endnote w:id="2">
    <w:p w14:paraId="753B4A19" w14:textId="0A9B992A" w:rsidR="00177BDC" w:rsidRDefault="00177BDC" w:rsidP="002F62CD">
      <w:pPr>
        <w:pStyle w:val="EndnoteText"/>
        <w:spacing w:line="480" w:lineRule="auto"/>
      </w:pPr>
      <w:r>
        <w:rPr>
          <w:rStyle w:val="EndnoteReference"/>
        </w:rPr>
        <w:endnoteRef/>
      </w:r>
      <w:r>
        <w:t xml:space="preserve"> Wollstonecraft may also be referring to, satirically</w:t>
      </w:r>
      <w:r w:rsidRPr="003F4917">
        <w:t>, the lead-based cosmetics</w:t>
      </w:r>
      <w:r>
        <w:t xml:space="preserve"> </w:t>
      </w:r>
      <w:r w:rsidR="00F166F6">
        <w:t xml:space="preserve">still </w:t>
      </w:r>
      <w:r>
        <w:t xml:space="preserve">used by men and women </w:t>
      </w:r>
      <w:r w:rsidR="00F166F6">
        <w:t>in the</w:t>
      </w:r>
      <w:r>
        <w:t xml:space="preserve"> eighteenth century as well as the various medicinal cures that may have been to blame for King George III’s </w:t>
      </w:r>
      <w:r w:rsidR="001757FE">
        <w:t>decline</w:t>
      </w:r>
      <w:r>
        <w:t>.</w:t>
      </w:r>
    </w:p>
  </w:endnote>
  <w:endnote w:id="3">
    <w:p w14:paraId="73A2063A" w14:textId="1C312D31" w:rsidR="00177BDC" w:rsidRPr="005E2B2F" w:rsidRDefault="00177BDC" w:rsidP="002F62CD">
      <w:pPr>
        <w:pStyle w:val="EndnoteText"/>
        <w:spacing w:line="480" w:lineRule="auto"/>
      </w:pPr>
      <w:r>
        <w:rPr>
          <w:rStyle w:val="EndnoteReference"/>
        </w:rPr>
        <w:endnoteRef/>
      </w:r>
      <w:r>
        <w:t xml:space="preserve"> See Steve Mentz on “Philogiston” in Jeffrey Jerome Cohen and Lowell Duckert’s </w:t>
      </w:r>
      <w:r>
        <w:rPr>
          <w:i/>
        </w:rPr>
        <w:t>Elemental Ecocriticism: Thinking with Earth, Air, Water, and Fire</w:t>
      </w:r>
      <w:r>
        <w:t>.</w:t>
      </w:r>
    </w:p>
  </w:endnote>
  <w:endnote w:id="4">
    <w:p w14:paraId="75444262" w14:textId="30354463" w:rsidR="00DB3EB1" w:rsidRPr="00703DED" w:rsidRDefault="00DB3EB1" w:rsidP="002F62CD">
      <w:pPr>
        <w:pStyle w:val="NormalWeb"/>
        <w:spacing w:before="0" w:beforeAutospacing="0" w:after="0" w:afterAutospacing="0" w:line="480" w:lineRule="auto"/>
        <w:rPr>
          <w:color w:val="000000"/>
        </w:rPr>
      </w:pPr>
      <w:r>
        <w:rPr>
          <w:rStyle w:val="EndnoteReference"/>
        </w:rPr>
        <w:endnoteRef/>
      </w:r>
      <w:r>
        <w:t xml:space="preserve"> For my reading of the withdrawn object as phallic in its individualism even as it induces a phallic desire to penetrate its allure, see my essay </w:t>
      </w:r>
      <w:r>
        <w:rPr>
          <w:color w:val="000000"/>
        </w:rPr>
        <w:t>“</w:t>
      </w:r>
      <w:r w:rsidRPr="00E9315F">
        <w:rPr>
          <w:color w:val="000000"/>
        </w:rPr>
        <w:t>Surfing the Crimson Wave: Romantic New Materialisms and Speculative Feminisms</w:t>
      </w:r>
      <w:r>
        <w:rPr>
          <w:color w:val="000000"/>
        </w:rPr>
        <w:t>”</w:t>
      </w:r>
      <w:r w:rsidR="00703DED">
        <w:rPr>
          <w:color w:val="000000"/>
        </w:rPr>
        <w:t xml:space="preserve"> </w:t>
      </w:r>
      <w:r w:rsidR="00703DED">
        <w:t xml:space="preserve">in </w:t>
      </w:r>
      <w:r w:rsidR="00703DED">
        <w:rPr>
          <w:i/>
          <w:iCs/>
        </w:rPr>
        <w:t>Romanticism and Speculative Realism</w:t>
      </w:r>
      <w:r w:rsidR="00703DED">
        <w:t>.</w:t>
      </w:r>
    </w:p>
  </w:endnote>
  <w:endnote w:id="5">
    <w:p w14:paraId="77B79071" w14:textId="2DD1D5AA" w:rsidR="00177BDC" w:rsidRPr="004202C7" w:rsidRDefault="00177BDC" w:rsidP="002F62CD">
      <w:pPr>
        <w:pStyle w:val="EndnoteText"/>
        <w:spacing w:line="480" w:lineRule="auto"/>
      </w:pPr>
      <w:r>
        <w:rPr>
          <w:rStyle w:val="EndnoteReference"/>
        </w:rPr>
        <w:endnoteRef/>
      </w:r>
      <w:r>
        <w:t xml:space="preserve"> For a thoroughly Lacanian reading of Wollstonecraft and indeed the Romantic conflict between non</w:t>
      </w:r>
      <w:del w:id="50" w:author="Copyeditor" w:date="2022-07-28T14:58:00Z">
        <w:r w:rsidDel="009D403D">
          <w:delText>-</w:delText>
        </w:r>
      </w:del>
      <w:r>
        <w:t xml:space="preserve">gendered, disoriented forms of enjoyment and sexually differentiated, constrained desire, see David Sigler’s </w:t>
      </w:r>
      <w:r>
        <w:rPr>
          <w:i/>
        </w:rPr>
        <w:t>Sexual Enjoyment in British Romanticism</w:t>
      </w:r>
      <w:r>
        <w:t xml:space="preserve">. </w:t>
      </w:r>
    </w:p>
  </w:endnote>
  <w:endnote w:id="6">
    <w:p w14:paraId="7CD4FBE9" w14:textId="2205E18D" w:rsidR="00177BDC" w:rsidRPr="00CF7CF2" w:rsidRDefault="00177BDC" w:rsidP="002F62CD">
      <w:pPr>
        <w:pStyle w:val="EndnoteText"/>
        <w:spacing w:line="480" w:lineRule="auto"/>
      </w:pPr>
      <w:r>
        <w:rPr>
          <w:rStyle w:val="EndnoteReference"/>
        </w:rPr>
        <w:endnoteRef/>
      </w:r>
      <w:r>
        <w:t xml:space="preserve"> Here I am thinking of Jane Bennett’s seminal contribution</w:t>
      </w:r>
      <w:r w:rsidR="00D7550F">
        <w:t xml:space="preserve"> in </w:t>
      </w:r>
      <w:r w:rsidR="00D7550F">
        <w:rPr>
          <w:i/>
          <w:iCs/>
        </w:rPr>
        <w:t>Vibrant Matter</w:t>
      </w:r>
      <w:r>
        <w:t xml:space="preserve"> that nonhuman things have agency, that human and nonhuman things join in assemblage, and that they interact in confederation via impersonal affect endemic to humans and nonhumans. The fluctuating materiality that Wollstoncraft works with, however, might be even more nebulous and fluid than Bennett’s things, which</w:t>
      </w:r>
      <w:r w:rsidR="00FD4139">
        <w:t xml:space="preserve"> </w:t>
      </w:r>
      <w:r>
        <w:t>tend to remain discrete entities.</w:t>
      </w:r>
    </w:p>
  </w:endnote>
  <w:endnote w:id="7">
    <w:p w14:paraId="03DF50BA" w14:textId="30F30A6A" w:rsidR="00177BDC" w:rsidRPr="005E65A1" w:rsidRDefault="00177BDC" w:rsidP="002F62CD">
      <w:pPr>
        <w:pStyle w:val="EndnoteText"/>
        <w:spacing w:line="480" w:lineRule="auto"/>
      </w:pPr>
      <w:r>
        <w:rPr>
          <w:rStyle w:val="EndnoteReference"/>
        </w:rPr>
        <w:endnoteRef/>
      </w:r>
      <w:r>
        <w:t xml:space="preserve"> With the term </w:t>
      </w:r>
      <w:del w:id="65" w:author="Copyeditor" w:date="2022-07-28T17:01:00Z">
        <w:r w:rsidRPr="009D403D" w:rsidDel="009D403D">
          <w:rPr>
            <w:i/>
            <w:iCs/>
            <w:rPrChange w:id="66" w:author="Copyeditor" w:date="2022-07-28T17:01:00Z">
              <w:rPr/>
            </w:rPrChange>
          </w:rPr>
          <w:delText>“</w:delText>
        </w:r>
      </w:del>
      <w:r w:rsidRPr="009D403D">
        <w:rPr>
          <w:i/>
          <w:iCs/>
          <w:rPrChange w:id="67" w:author="Copyeditor" w:date="2022-07-28T17:01:00Z">
            <w:rPr/>
          </w:rPrChange>
        </w:rPr>
        <w:t>necro</w:t>
      </w:r>
      <w:del w:id="68" w:author="Copyeditor" w:date="2022-07-28T17:01:00Z">
        <w:r w:rsidRPr="009D403D" w:rsidDel="009D403D">
          <w:rPr>
            <w:i/>
            <w:iCs/>
            <w:rPrChange w:id="69" w:author="Copyeditor" w:date="2022-07-28T17:01:00Z">
              <w:rPr/>
            </w:rPrChange>
          </w:rPr>
          <w:delText>-</w:delText>
        </w:r>
      </w:del>
      <w:r w:rsidRPr="009D403D">
        <w:rPr>
          <w:i/>
          <w:iCs/>
          <w:rPrChange w:id="70" w:author="Copyeditor" w:date="2022-07-28T17:01:00Z">
            <w:rPr/>
          </w:rPrChange>
        </w:rPr>
        <w:t>capital</w:t>
      </w:r>
      <w:r>
        <w:t>,</w:t>
      </w:r>
      <w:del w:id="71" w:author="Copyeditor" w:date="2022-07-28T17:01:00Z">
        <w:r w:rsidDel="009D403D">
          <w:delText>”</w:delText>
        </w:r>
      </w:del>
      <w:r>
        <w:t xml:space="preserve"> I am </w:t>
      </w:r>
      <w:del w:id="72" w:author="Copyeditor" w:date="2022-07-28T17:03:00Z">
        <w:r w:rsidDel="009D403D">
          <w:delText xml:space="preserve">citing </w:delText>
        </w:r>
      </w:del>
      <w:ins w:id="73" w:author="Copyeditor" w:date="2022-07-28T17:03:00Z">
        <w:r w:rsidR="009D403D">
          <w:t xml:space="preserve">drawing from </w:t>
        </w:r>
      </w:ins>
      <w:r>
        <w:t xml:space="preserve">Achille Mbembe’s </w:t>
      </w:r>
      <w:r>
        <w:rPr>
          <w:i/>
          <w:iCs/>
        </w:rPr>
        <w:t>Necropolitics</w:t>
      </w:r>
      <w:del w:id="74" w:author="Copyeditor" w:date="2022-07-28T17:01:00Z">
        <w:r w:rsidDel="009D403D">
          <w:delText>,</w:delText>
        </w:r>
      </w:del>
      <w:r>
        <w:t xml:space="preserve"> and his notion that rather than a biopolitics that controls life and reproduction, Enlightenment capitalism was built on the right to kill and enslave, thereby constituting the subject itself through a power to kill or to elude such death. While Mbembe’s work tracks the ways that enslaved Africans encounter social and/or ontological death, this essay considers Wollstonecraft’s volition or submission to the collapse of the subject. How such a dispersal might emanate from Romantic-era white privilege or perhaps offer a response to the already problematic nature of the necropolitical white subject has become a project of </w:t>
      </w:r>
      <w:r w:rsidR="003D7117">
        <w:t>my</w:t>
      </w:r>
      <w:r>
        <w:t xml:space="preserve"> subsequent inquiry.</w:t>
      </w:r>
    </w:p>
  </w:endnote>
  <w:endnote w:id="8">
    <w:p w14:paraId="7411DAD4" w14:textId="6FE89ACA" w:rsidR="00177BDC" w:rsidRDefault="00177BDC" w:rsidP="002F62CD">
      <w:pPr>
        <w:pStyle w:val="EndnoteText"/>
        <w:spacing w:line="480" w:lineRule="auto"/>
      </w:pPr>
      <w:r>
        <w:rPr>
          <w:rStyle w:val="EndnoteReference"/>
        </w:rPr>
        <w:endnoteRef/>
      </w:r>
      <w:r>
        <w:t xml:space="preserve"> By “women’s freedom” I mean the mother’s phallic power</w:t>
      </w:r>
      <w:del w:id="134" w:author="Copyeditor" w:date="2022-07-28T18:40:00Z">
        <w:r w:rsidDel="000E0318">
          <w:delText>,</w:delText>
        </w:r>
      </w:del>
      <w:r>
        <w:t xml:space="preserve"> or the phallic woman who has in some sense stolen or otherwise </w:t>
      </w:r>
      <w:ins w:id="135" w:author="Copyeditor" w:date="2022-07-28T18:42:00Z">
        <w:r w:rsidR="000E0318">
          <w:t>i</w:t>
        </w:r>
      </w:ins>
      <w:del w:id="136" w:author="Copyeditor" w:date="2022-07-28T18:42:00Z">
        <w:r w:rsidDel="000E0318">
          <w:delText>e</w:delText>
        </w:r>
      </w:del>
      <w:r>
        <w:t>nvaginated the phallus. The inmates’ lofty cries likewise signify a desire that roves outside the phallic order, yet perhaps also men’s desire to be castrated, to have the phallus stolen from them, or to have the symbolic order shaken by women’s alleged perversions.</w:t>
      </w:r>
    </w:p>
  </w:endnote>
  <w:endnote w:id="9">
    <w:p w14:paraId="4555CC5E" w14:textId="3257E580" w:rsidR="00177BDC" w:rsidRPr="00C020BB" w:rsidRDefault="00177BDC" w:rsidP="002F62CD">
      <w:pPr>
        <w:pStyle w:val="EndnoteText"/>
        <w:spacing w:line="480" w:lineRule="auto"/>
      </w:pPr>
      <w:r>
        <w:rPr>
          <w:rStyle w:val="EndnoteReference"/>
        </w:rPr>
        <w:endnoteRef/>
      </w:r>
      <w:r>
        <w:t xml:space="preserve"> See Cora Kaplan, “Wild Nights: Pleasure/Sexuality/Feminism</w:t>
      </w:r>
      <w:del w:id="183" w:author="Copyeditor" w:date="2022-07-28T19:25:00Z">
        <w:r w:rsidDel="000E0318">
          <w:delText>,</w:delText>
        </w:r>
      </w:del>
      <w:r>
        <w:t xml:space="preserve">” and Mary Poovey, </w:t>
      </w:r>
      <w:r>
        <w:rPr>
          <w:i/>
          <w:iCs/>
        </w:rPr>
        <w:t>The Proper Lady and the Woman Writer</w:t>
      </w:r>
      <w:r>
        <w:t xml:space="preserve">. For alternative versions of Wollstonecraftian sexuality, see Orrin N. C. Wang’s chapter on Wollstonecraft and Rousseauean masturbation in </w:t>
      </w:r>
      <w:r>
        <w:rPr>
          <w:i/>
        </w:rPr>
        <w:t>Fantastic Modernity</w:t>
      </w:r>
      <w:r>
        <w:t xml:space="preserve">, and Chris Washington’s article on Wollstonecraft and the Anthropocene, “The Last Sex on Earth,” forthcoming from Romantic Circles </w:t>
      </w:r>
      <w:r>
        <w:rPr>
          <w:i/>
        </w:rPr>
        <w:t>Pedagogy Commons</w:t>
      </w:r>
      <w:r>
        <w:t>.</w:t>
      </w:r>
    </w:p>
  </w:endnote>
  <w:endnote w:id="10">
    <w:p w14:paraId="62560490" w14:textId="6278B66D" w:rsidR="00177BDC" w:rsidRDefault="00177BDC" w:rsidP="002F62CD">
      <w:pPr>
        <w:pStyle w:val="NormalWeb"/>
        <w:spacing w:before="0" w:beforeAutospacing="0" w:after="0" w:afterAutospacing="0" w:line="480" w:lineRule="auto"/>
        <w:rPr>
          <w:color w:val="000000"/>
        </w:rPr>
      </w:pPr>
      <w:r>
        <w:rPr>
          <w:rStyle w:val="EndnoteReference"/>
        </w:rPr>
        <w:endnoteRef/>
      </w:r>
      <w:r>
        <w:t xml:space="preserve"> </w:t>
      </w:r>
      <w:r>
        <w:rPr>
          <w:color w:val="000000"/>
        </w:rPr>
        <w:t>“</w:t>
      </w:r>
      <w:r w:rsidRPr="00E9315F">
        <w:rPr>
          <w:color w:val="000000"/>
        </w:rPr>
        <w:t xml:space="preserve">Surfing the Crimson Wave: Romantic New Materialisms and Speculative </w:t>
      </w:r>
    </w:p>
    <w:p w14:paraId="70F92FDA" w14:textId="21D9D4B4" w:rsidR="00177BDC" w:rsidRDefault="00177BDC" w:rsidP="002F62CD">
      <w:pPr>
        <w:pStyle w:val="EndnoteText"/>
        <w:spacing w:line="480" w:lineRule="auto"/>
      </w:pPr>
      <w:r w:rsidRPr="00E9315F">
        <w:rPr>
          <w:color w:val="000000"/>
        </w:rPr>
        <w:t>Feminisms.</w:t>
      </w:r>
      <w:r>
        <w:rPr>
          <w:color w:val="000000"/>
        </w:rPr>
        <w:t>”</w:t>
      </w:r>
    </w:p>
  </w:endnote>
  <w:endnote w:id="11">
    <w:p w14:paraId="64AA8C31" w14:textId="6B82BF4F" w:rsidR="00177BDC" w:rsidRPr="00C76843" w:rsidRDefault="00177BDC" w:rsidP="002F62CD">
      <w:pPr>
        <w:pStyle w:val="EndnoteText"/>
        <w:spacing w:line="480" w:lineRule="auto"/>
      </w:pPr>
      <w:r>
        <w:rPr>
          <w:rStyle w:val="EndnoteReference"/>
        </w:rPr>
        <w:endnoteRef/>
      </w:r>
      <w:r>
        <w:t xml:space="preserve"> See Michael Marder’s </w:t>
      </w:r>
      <w:r>
        <w:rPr>
          <w:i/>
        </w:rPr>
        <w:t xml:space="preserve">Plant Thinking </w:t>
      </w:r>
      <w:r>
        <w:t xml:space="preserve">and William Davis’s chapter on Schelling and the becoming of the world soul in </w:t>
      </w:r>
      <w:r>
        <w:rPr>
          <w:i/>
        </w:rPr>
        <w:t>Romanticism, Hellenism, and the Philosophy of Nature</w:t>
      </w:r>
      <w:r>
        <w:t>.</w:t>
      </w:r>
    </w:p>
  </w:endnote>
  <w:endnote w:id="12">
    <w:p w14:paraId="0F0E3637" w14:textId="45AA4F80" w:rsidR="00177BDC" w:rsidRPr="00C30FF1" w:rsidRDefault="00177BDC" w:rsidP="002F62CD">
      <w:pPr>
        <w:pStyle w:val="EndnoteText"/>
        <w:spacing w:line="480" w:lineRule="auto"/>
        <w:rPr>
          <w:color w:val="FF0000"/>
        </w:rPr>
      </w:pPr>
      <w:r>
        <w:rPr>
          <w:rStyle w:val="EndnoteReference"/>
        </w:rPr>
        <w:endnoteRef/>
      </w:r>
      <w:r>
        <w:t xml:space="preserve"> </w:t>
      </w:r>
      <w:r w:rsidRPr="00CF7CF2">
        <w:t>Christopher Nealon, “Infinity for Marxists</w:t>
      </w:r>
      <w:r>
        <w:t xml:space="preserve">.” See also Julia Kristeva on the mystical abject in </w:t>
      </w:r>
      <w:r>
        <w:rPr>
          <w:i/>
        </w:rPr>
        <w:t>Powers of Horror</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DD035" w14:textId="77777777" w:rsidR="000511B9" w:rsidRDefault="000511B9" w:rsidP="006E121F">
      <w:r>
        <w:separator/>
      </w:r>
    </w:p>
  </w:footnote>
  <w:footnote w:type="continuationSeparator" w:id="0">
    <w:p w14:paraId="7808F184" w14:textId="77777777" w:rsidR="000511B9" w:rsidRDefault="000511B9" w:rsidP="006E1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D486" w14:textId="77777777" w:rsidR="00177BDC" w:rsidRDefault="00177BDC" w:rsidP="006735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B5A14C" w14:textId="77777777" w:rsidR="00177BDC" w:rsidRDefault="00177BDC" w:rsidP="006735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284D" w14:textId="77777777" w:rsidR="00177BDC" w:rsidRDefault="00177BDC" w:rsidP="006735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716A9FD" w14:textId="77777777" w:rsidR="00177BDC" w:rsidRDefault="00177BDC" w:rsidP="00673577">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91"/>
    <w:rsid w:val="00006D2A"/>
    <w:rsid w:val="000117D1"/>
    <w:rsid w:val="00017240"/>
    <w:rsid w:val="0002226E"/>
    <w:rsid w:val="000227DA"/>
    <w:rsid w:val="00023E0B"/>
    <w:rsid w:val="0002761A"/>
    <w:rsid w:val="00027B76"/>
    <w:rsid w:val="00040908"/>
    <w:rsid w:val="000463D5"/>
    <w:rsid w:val="00046A99"/>
    <w:rsid w:val="000479E5"/>
    <w:rsid w:val="000511B9"/>
    <w:rsid w:val="00052EEC"/>
    <w:rsid w:val="0005460E"/>
    <w:rsid w:val="00061CF3"/>
    <w:rsid w:val="00062B88"/>
    <w:rsid w:val="00066282"/>
    <w:rsid w:val="0006660F"/>
    <w:rsid w:val="00071023"/>
    <w:rsid w:val="00071945"/>
    <w:rsid w:val="000729A7"/>
    <w:rsid w:val="00074286"/>
    <w:rsid w:val="00077C99"/>
    <w:rsid w:val="00080AC1"/>
    <w:rsid w:val="000817DD"/>
    <w:rsid w:val="000819DD"/>
    <w:rsid w:val="00082348"/>
    <w:rsid w:val="000834BE"/>
    <w:rsid w:val="00085727"/>
    <w:rsid w:val="000912FB"/>
    <w:rsid w:val="00091BCF"/>
    <w:rsid w:val="0009409D"/>
    <w:rsid w:val="00094D83"/>
    <w:rsid w:val="00095BDD"/>
    <w:rsid w:val="00095CFD"/>
    <w:rsid w:val="000963CF"/>
    <w:rsid w:val="000A0849"/>
    <w:rsid w:val="000A1447"/>
    <w:rsid w:val="000A29A2"/>
    <w:rsid w:val="000A364A"/>
    <w:rsid w:val="000A46AF"/>
    <w:rsid w:val="000A57E8"/>
    <w:rsid w:val="000A6C3C"/>
    <w:rsid w:val="000B4135"/>
    <w:rsid w:val="000B4241"/>
    <w:rsid w:val="000B557F"/>
    <w:rsid w:val="000C2BDA"/>
    <w:rsid w:val="000C400B"/>
    <w:rsid w:val="000D0531"/>
    <w:rsid w:val="000D0BE9"/>
    <w:rsid w:val="000D2DA9"/>
    <w:rsid w:val="000D53C3"/>
    <w:rsid w:val="000D6737"/>
    <w:rsid w:val="000E0318"/>
    <w:rsid w:val="000E19BF"/>
    <w:rsid w:val="000E1E61"/>
    <w:rsid w:val="000E1ED6"/>
    <w:rsid w:val="000E32B7"/>
    <w:rsid w:val="000F41D7"/>
    <w:rsid w:val="000F44B0"/>
    <w:rsid w:val="000F53C5"/>
    <w:rsid w:val="000F73A6"/>
    <w:rsid w:val="00103B9E"/>
    <w:rsid w:val="00103CF3"/>
    <w:rsid w:val="0010785B"/>
    <w:rsid w:val="0011090D"/>
    <w:rsid w:val="0011200B"/>
    <w:rsid w:val="0011394A"/>
    <w:rsid w:val="001141E4"/>
    <w:rsid w:val="00117917"/>
    <w:rsid w:val="001224A9"/>
    <w:rsid w:val="00124510"/>
    <w:rsid w:val="001259FC"/>
    <w:rsid w:val="0013092B"/>
    <w:rsid w:val="001366F3"/>
    <w:rsid w:val="00136A82"/>
    <w:rsid w:val="00137292"/>
    <w:rsid w:val="00141056"/>
    <w:rsid w:val="00142B09"/>
    <w:rsid w:val="00144326"/>
    <w:rsid w:val="00144B7A"/>
    <w:rsid w:val="001478D5"/>
    <w:rsid w:val="001517B7"/>
    <w:rsid w:val="001541C1"/>
    <w:rsid w:val="00155BBF"/>
    <w:rsid w:val="00166283"/>
    <w:rsid w:val="00171243"/>
    <w:rsid w:val="001757FE"/>
    <w:rsid w:val="00176C0C"/>
    <w:rsid w:val="00177BDC"/>
    <w:rsid w:val="0018162B"/>
    <w:rsid w:val="001827DE"/>
    <w:rsid w:val="001830E9"/>
    <w:rsid w:val="00185762"/>
    <w:rsid w:val="00186FD9"/>
    <w:rsid w:val="00195191"/>
    <w:rsid w:val="001954FA"/>
    <w:rsid w:val="00196A5E"/>
    <w:rsid w:val="001B0691"/>
    <w:rsid w:val="001B5046"/>
    <w:rsid w:val="001B7B17"/>
    <w:rsid w:val="001C322D"/>
    <w:rsid w:val="001C49BA"/>
    <w:rsid w:val="001C6E3D"/>
    <w:rsid w:val="001D0CD6"/>
    <w:rsid w:val="001D2056"/>
    <w:rsid w:val="001D3907"/>
    <w:rsid w:val="001D3C92"/>
    <w:rsid w:val="001D43AE"/>
    <w:rsid w:val="001F0197"/>
    <w:rsid w:val="001F3F84"/>
    <w:rsid w:val="00210411"/>
    <w:rsid w:val="00215D3D"/>
    <w:rsid w:val="00216F51"/>
    <w:rsid w:val="002171CE"/>
    <w:rsid w:val="002174FF"/>
    <w:rsid w:val="0022060B"/>
    <w:rsid w:val="00220776"/>
    <w:rsid w:val="002379C7"/>
    <w:rsid w:val="002454E3"/>
    <w:rsid w:val="00246CB5"/>
    <w:rsid w:val="002522CA"/>
    <w:rsid w:val="002547D1"/>
    <w:rsid w:val="00266314"/>
    <w:rsid w:val="00274948"/>
    <w:rsid w:val="00274F17"/>
    <w:rsid w:val="00292C78"/>
    <w:rsid w:val="00295A26"/>
    <w:rsid w:val="002A26F3"/>
    <w:rsid w:val="002A64C7"/>
    <w:rsid w:val="002A6D07"/>
    <w:rsid w:val="002A72EF"/>
    <w:rsid w:val="002B11BA"/>
    <w:rsid w:val="002B1763"/>
    <w:rsid w:val="002B1CDB"/>
    <w:rsid w:val="002B3BF3"/>
    <w:rsid w:val="002B3DE3"/>
    <w:rsid w:val="002B6A18"/>
    <w:rsid w:val="002B6F0E"/>
    <w:rsid w:val="002B7EB2"/>
    <w:rsid w:val="002C1753"/>
    <w:rsid w:val="002C2277"/>
    <w:rsid w:val="002C3614"/>
    <w:rsid w:val="002D2E82"/>
    <w:rsid w:val="002E3872"/>
    <w:rsid w:val="002E48C4"/>
    <w:rsid w:val="002F3FE4"/>
    <w:rsid w:val="002F62CD"/>
    <w:rsid w:val="002F68E1"/>
    <w:rsid w:val="003061A6"/>
    <w:rsid w:val="003154A4"/>
    <w:rsid w:val="00320CA2"/>
    <w:rsid w:val="00320F97"/>
    <w:rsid w:val="003241DA"/>
    <w:rsid w:val="00330B0C"/>
    <w:rsid w:val="00332CB3"/>
    <w:rsid w:val="00334C45"/>
    <w:rsid w:val="003370D7"/>
    <w:rsid w:val="00340F57"/>
    <w:rsid w:val="0034229E"/>
    <w:rsid w:val="003439D5"/>
    <w:rsid w:val="00356BA1"/>
    <w:rsid w:val="00357205"/>
    <w:rsid w:val="0036383C"/>
    <w:rsid w:val="00372014"/>
    <w:rsid w:val="003758EE"/>
    <w:rsid w:val="00377403"/>
    <w:rsid w:val="00387914"/>
    <w:rsid w:val="00390F61"/>
    <w:rsid w:val="00393350"/>
    <w:rsid w:val="0039390B"/>
    <w:rsid w:val="0039761F"/>
    <w:rsid w:val="00397FCD"/>
    <w:rsid w:val="003A0417"/>
    <w:rsid w:val="003A216D"/>
    <w:rsid w:val="003A3CD2"/>
    <w:rsid w:val="003A4130"/>
    <w:rsid w:val="003A58DC"/>
    <w:rsid w:val="003A7323"/>
    <w:rsid w:val="003B1284"/>
    <w:rsid w:val="003C0C0C"/>
    <w:rsid w:val="003C4D79"/>
    <w:rsid w:val="003D5BDD"/>
    <w:rsid w:val="003D7117"/>
    <w:rsid w:val="003D7415"/>
    <w:rsid w:val="003E6F3A"/>
    <w:rsid w:val="003E7728"/>
    <w:rsid w:val="003F0102"/>
    <w:rsid w:val="003F4917"/>
    <w:rsid w:val="004009E6"/>
    <w:rsid w:val="00410B05"/>
    <w:rsid w:val="00410BE8"/>
    <w:rsid w:val="00411D38"/>
    <w:rsid w:val="0041393F"/>
    <w:rsid w:val="004202C7"/>
    <w:rsid w:val="00422D54"/>
    <w:rsid w:val="00424746"/>
    <w:rsid w:val="00431162"/>
    <w:rsid w:val="00432E3E"/>
    <w:rsid w:val="00435120"/>
    <w:rsid w:val="00437E20"/>
    <w:rsid w:val="00444C6C"/>
    <w:rsid w:val="00444CE7"/>
    <w:rsid w:val="00444F18"/>
    <w:rsid w:val="0044602A"/>
    <w:rsid w:val="00446324"/>
    <w:rsid w:val="004533C1"/>
    <w:rsid w:val="00455763"/>
    <w:rsid w:val="00455A9D"/>
    <w:rsid w:val="00457266"/>
    <w:rsid w:val="00465BF6"/>
    <w:rsid w:val="00467D66"/>
    <w:rsid w:val="004732C6"/>
    <w:rsid w:val="0047435D"/>
    <w:rsid w:val="00474650"/>
    <w:rsid w:val="00480568"/>
    <w:rsid w:val="00484535"/>
    <w:rsid w:val="00490DAE"/>
    <w:rsid w:val="004922E1"/>
    <w:rsid w:val="004A68AF"/>
    <w:rsid w:val="004B50EC"/>
    <w:rsid w:val="004B6C45"/>
    <w:rsid w:val="004C0571"/>
    <w:rsid w:val="004C1B19"/>
    <w:rsid w:val="004D1508"/>
    <w:rsid w:val="004D44FF"/>
    <w:rsid w:val="004E4753"/>
    <w:rsid w:val="004E4D24"/>
    <w:rsid w:val="004E5947"/>
    <w:rsid w:val="004E5E81"/>
    <w:rsid w:val="004F05C5"/>
    <w:rsid w:val="004F2FE1"/>
    <w:rsid w:val="004F54FC"/>
    <w:rsid w:val="005011C4"/>
    <w:rsid w:val="0050354B"/>
    <w:rsid w:val="005036A1"/>
    <w:rsid w:val="005059A8"/>
    <w:rsid w:val="00505FF2"/>
    <w:rsid w:val="005060F1"/>
    <w:rsid w:val="00506AC2"/>
    <w:rsid w:val="00507032"/>
    <w:rsid w:val="00510F54"/>
    <w:rsid w:val="00512306"/>
    <w:rsid w:val="0051278E"/>
    <w:rsid w:val="005130BA"/>
    <w:rsid w:val="005163F1"/>
    <w:rsid w:val="0052182D"/>
    <w:rsid w:val="00537BB6"/>
    <w:rsid w:val="005423C0"/>
    <w:rsid w:val="00542808"/>
    <w:rsid w:val="00544D6F"/>
    <w:rsid w:val="00546149"/>
    <w:rsid w:val="005471B9"/>
    <w:rsid w:val="0054733F"/>
    <w:rsid w:val="0054763F"/>
    <w:rsid w:val="00550B60"/>
    <w:rsid w:val="00552F07"/>
    <w:rsid w:val="00556D26"/>
    <w:rsid w:val="005634E1"/>
    <w:rsid w:val="005726F6"/>
    <w:rsid w:val="00575207"/>
    <w:rsid w:val="00576956"/>
    <w:rsid w:val="00576D7D"/>
    <w:rsid w:val="00580CE1"/>
    <w:rsid w:val="00580F42"/>
    <w:rsid w:val="00582316"/>
    <w:rsid w:val="00587555"/>
    <w:rsid w:val="00587BC0"/>
    <w:rsid w:val="00590C58"/>
    <w:rsid w:val="00590CA1"/>
    <w:rsid w:val="005948DC"/>
    <w:rsid w:val="005A4390"/>
    <w:rsid w:val="005A7E54"/>
    <w:rsid w:val="005B03DF"/>
    <w:rsid w:val="005B2F7E"/>
    <w:rsid w:val="005C0240"/>
    <w:rsid w:val="005C07E4"/>
    <w:rsid w:val="005C2D86"/>
    <w:rsid w:val="005C326F"/>
    <w:rsid w:val="005C5766"/>
    <w:rsid w:val="005D0FC9"/>
    <w:rsid w:val="005E0E50"/>
    <w:rsid w:val="005E1F1A"/>
    <w:rsid w:val="005E2B2F"/>
    <w:rsid w:val="005E2F1A"/>
    <w:rsid w:val="005E42AC"/>
    <w:rsid w:val="005E489D"/>
    <w:rsid w:val="005E65A1"/>
    <w:rsid w:val="005E675C"/>
    <w:rsid w:val="005F2E4A"/>
    <w:rsid w:val="005F6A9D"/>
    <w:rsid w:val="006002BB"/>
    <w:rsid w:val="006069F3"/>
    <w:rsid w:val="00607C4F"/>
    <w:rsid w:val="0061088D"/>
    <w:rsid w:val="00612B3E"/>
    <w:rsid w:val="00616C5A"/>
    <w:rsid w:val="00617C8A"/>
    <w:rsid w:val="006219A0"/>
    <w:rsid w:val="00622A69"/>
    <w:rsid w:val="00623BC7"/>
    <w:rsid w:val="0063039A"/>
    <w:rsid w:val="00634182"/>
    <w:rsid w:val="0063534C"/>
    <w:rsid w:val="00635B6D"/>
    <w:rsid w:val="0063760F"/>
    <w:rsid w:val="00640543"/>
    <w:rsid w:val="00651E50"/>
    <w:rsid w:val="00652471"/>
    <w:rsid w:val="00652CB6"/>
    <w:rsid w:val="006548BD"/>
    <w:rsid w:val="00661F76"/>
    <w:rsid w:val="0066365F"/>
    <w:rsid w:val="00666B56"/>
    <w:rsid w:val="006709E1"/>
    <w:rsid w:val="00672829"/>
    <w:rsid w:val="00673577"/>
    <w:rsid w:val="00673733"/>
    <w:rsid w:val="006765BE"/>
    <w:rsid w:val="006767AF"/>
    <w:rsid w:val="00686568"/>
    <w:rsid w:val="006A301D"/>
    <w:rsid w:val="006A4684"/>
    <w:rsid w:val="006A5C37"/>
    <w:rsid w:val="006B0A07"/>
    <w:rsid w:val="006B0DE0"/>
    <w:rsid w:val="006B4F39"/>
    <w:rsid w:val="006B6043"/>
    <w:rsid w:val="006B7356"/>
    <w:rsid w:val="006C079B"/>
    <w:rsid w:val="006C0834"/>
    <w:rsid w:val="006C1A47"/>
    <w:rsid w:val="006C62FA"/>
    <w:rsid w:val="006C7B0D"/>
    <w:rsid w:val="006D6C42"/>
    <w:rsid w:val="006E10F1"/>
    <w:rsid w:val="006E121F"/>
    <w:rsid w:val="006E2AEC"/>
    <w:rsid w:val="006E66B3"/>
    <w:rsid w:val="006E68F4"/>
    <w:rsid w:val="006F182B"/>
    <w:rsid w:val="00700B5B"/>
    <w:rsid w:val="00703DED"/>
    <w:rsid w:val="00706061"/>
    <w:rsid w:val="0070779B"/>
    <w:rsid w:val="00710490"/>
    <w:rsid w:val="00714FE2"/>
    <w:rsid w:val="00716DC5"/>
    <w:rsid w:val="007226F3"/>
    <w:rsid w:val="00724F37"/>
    <w:rsid w:val="00730FE4"/>
    <w:rsid w:val="007338AD"/>
    <w:rsid w:val="007339D9"/>
    <w:rsid w:val="00736EDA"/>
    <w:rsid w:val="00740451"/>
    <w:rsid w:val="00743D45"/>
    <w:rsid w:val="00751603"/>
    <w:rsid w:val="00755581"/>
    <w:rsid w:val="00757565"/>
    <w:rsid w:val="00760614"/>
    <w:rsid w:val="00762BF4"/>
    <w:rsid w:val="0076483E"/>
    <w:rsid w:val="00767A12"/>
    <w:rsid w:val="007721C8"/>
    <w:rsid w:val="00775779"/>
    <w:rsid w:val="0078158C"/>
    <w:rsid w:val="00782537"/>
    <w:rsid w:val="00782D44"/>
    <w:rsid w:val="007845A5"/>
    <w:rsid w:val="0079273A"/>
    <w:rsid w:val="007958BB"/>
    <w:rsid w:val="007A494B"/>
    <w:rsid w:val="007B19CD"/>
    <w:rsid w:val="007B3AC2"/>
    <w:rsid w:val="007B790B"/>
    <w:rsid w:val="007C10E8"/>
    <w:rsid w:val="007C14C8"/>
    <w:rsid w:val="007C440A"/>
    <w:rsid w:val="007C47D0"/>
    <w:rsid w:val="007C5DB0"/>
    <w:rsid w:val="007C79AD"/>
    <w:rsid w:val="007D097C"/>
    <w:rsid w:val="007D0B60"/>
    <w:rsid w:val="007D5B2E"/>
    <w:rsid w:val="007D5DB3"/>
    <w:rsid w:val="007E0952"/>
    <w:rsid w:val="007E1451"/>
    <w:rsid w:val="007E24F4"/>
    <w:rsid w:val="007E6754"/>
    <w:rsid w:val="007E7BFA"/>
    <w:rsid w:val="007E7F39"/>
    <w:rsid w:val="007F0D96"/>
    <w:rsid w:val="007F21AF"/>
    <w:rsid w:val="007F2C46"/>
    <w:rsid w:val="007F5DFD"/>
    <w:rsid w:val="007F5E28"/>
    <w:rsid w:val="007F6F29"/>
    <w:rsid w:val="0080031B"/>
    <w:rsid w:val="0080280A"/>
    <w:rsid w:val="008028C3"/>
    <w:rsid w:val="00804A9B"/>
    <w:rsid w:val="008067F7"/>
    <w:rsid w:val="00811273"/>
    <w:rsid w:val="00813CA3"/>
    <w:rsid w:val="00820C0A"/>
    <w:rsid w:val="00822CC4"/>
    <w:rsid w:val="008273FA"/>
    <w:rsid w:val="00831236"/>
    <w:rsid w:val="0083179F"/>
    <w:rsid w:val="00831FF8"/>
    <w:rsid w:val="00844822"/>
    <w:rsid w:val="00844EE7"/>
    <w:rsid w:val="00847517"/>
    <w:rsid w:val="00852CDC"/>
    <w:rsid w:val="00854BC8"/>
    <w:rsid w:val="00857230"/>
    <w:rsid w:val="008576C6"/>
    <w:rsid w:val="00857C7B"/>
    <w:rsid w:val="00860CC4"/>
    <w:rsid w:val="008621BB"/>
    <w:rsid w:val="00864528"/>
    <w:rsid w:val="00865A07"/>
    <w:rsid w:val="00866BE9"/>
    <w:rsid w:val="00871227"/>
    <w:rsid w:val="00876513"/>
    <w:rsid w:val="008778C3"/>
    <w:rsid w:val="00880033"/>
    <w:rsid w:val="008804A4"/>
    <w:rsid w:val="008806FA"/>
    <w:rsid w:val="00882E6B"/>
    <w:rsid w:val="00883453"/>
    <w:rsid w:val="00883D1A"/>
    <w:rsid w:val="008859CF"/>
    <w:rsid w:val="008908B7"/>
    <w:rsid w:val="00892981"/>
    <w:rsid w:val="0089363F"/>
    <w:rsid w:val="0089721A"/>
    <w:rsid w:val="008A15FC"/>
    <w:rsid w:val="008A4E64"/>
    <w:rsid w:val="008A7B32"/>
    <w:rsid w:val="008B06EF"/>
    <w:rsid w:val="008B3206"/>
    <w:rsid w:val="008B53BD"/>
    <w:rsid w:val="008B5B9A"/>
    <w:rsid w:val="008B7312"/>
    <w:rsid w:val="008C03E5"/>
    <w:rsid w:val="008C2A6D"/>
    <w:rsid w:val="008C33F9"/>
    <w:rsid w:val="008C444B"/>
    <w:rsid w:val="008C6B1A"/>
    <w:rsid w:val="008C7DC6"/>
    <w:rsid w:val="008D227B"/>
    <w:rsid w:val="008D3D2A"/>
    <w:rsid w:val="008D4644"/>
    <w:rsid w:val="008D79BA"/>
    <w:rsid w:val="008E04EA"/>
    <w:rsid w:val="008E3CC4"/>
    <w:rsid w:val="008E4193"/>
    <w:rsid w:val="008F1F12"/>
    <w:rsid w:val="008F5C41"/>
    <w:rsid w:val="008F68E1"/>
    <w:rsid w:val="00901697"/>
    <w:rsid w:val="00902EAA"/>
    <w:rsid w:val="00916BE5"/>
    <w:rsid w:val="0091796B"/>
    <w:rsid w:val="00921C97"/>
    <w:rsid w:val="0092412A"/>
    <w:rsid w:val="0092441A"/>
    <w:rsid w:val="00930DDD"/>
    <w:rsid w:val="00932EFC"/>
    <w:rsid w:val="00933D9E"/>
    <w:rsid w:val="009358EE"/>
    <w:rsid w:val="00950112"/>
    <w:rsid w:val="0095190D"/>
    <w:rsid w:val="009540F4"/>
    <w:rsid w:val="009577B5"/>
    <w:rsid w:val="0095787A"/>
    <w:rsid w:val="00973CA4"/>
    <w:rsid w:val="00974638"/>
    <w:rsid w:val="00977CEF"/>
    <w:rsid w:val="00980C41"/>
    <w:rsid w:val="00985220"/>
    <w:rsid w:val="00986BCB"/>
    <w:rsid w:val="00991AD9"/>
    <w:rsid w:val="00994261"/>
    <w:rsid w:val="009954F3"/>
    <w:rsid w:val="009965E0"/>
    <w:rsid w:val="009A0D3B"/>
    <w:rsid w:val="009A3F95"/>
    <w:rsid w:val="009A6E5E"/>
    <w:rsid w:val="009A6ECD"/>
    <w:rsid w:val="009B0113"/>
    <w:rsid w:val="009B49F4"/>
    <w:rsid w:val="009C189F"/>
    <w:rsid w:val="009C406B"/>
    <w:rsid w:val="009C6A0F"/>
    <w:rsid w:val="009D2298"/>
    <w:rsid w:val="009D398A"/>
    <w:rsid w:val="009D403D"/>
    <w:rsid w:val="009D590F"/>
    <w:rsid w:val="009D639C"/>
    <w:rsid w:val="009D718F"/>
    <w:rsid w:val="009E1F68"/>
    <w:rsid w:val="009E22ED"/>
    <w:rsid w:val="009E2A8C"/>
    <w:rsid w:val="009E7D75"/>
    <w:rsid w:val="009F7339"/>
    <w:rsid w:val="00A02214"/>
    <w:rsid w:val="00A02704"/>
    <w:rsid w:val="00A06BF7"/>
    <w:rsid w:val="00A11A2B"/>
    <w:rsid w:val="00A17410"/>
    <w:rsid w:val="00A24D56"/>
    <w:rsid w:val="00A305E8"/>
    <w:rsid w:val="00A306B6"/>
    <w:rsid w:val="00A34257"/>
    <w:rsid w:val="00A34AC2"/>
    <w:rsid w:val="00A35B55"/>
    <w:rsid w:val="00A45A4F"/>
    <w:rsid w:val="00A46806"/>
    <w:rsid w:val="00A504DE"/>
    <w:rsid w:val="00A5315C"/>
    <w:rsid w:val="00A56903"/>
    <w:rsid w:val="00A60EB3"/>
    <w:rsid w:val="00A62126"/>
    <w:rsid w:val="00A64C05"/>
    <w:rsid w:val="00A663F1"/>
    <w:rsid w:val="00A664DE"/>
    <w:rsid w:val="00A70703"/>
    <w:rsid w:val="00A7347B"/>
    <w:rsid w:val="00A749C3"/>
    <w:rsid w:val="00A76EAC"/>
    <w:rsid w:val="00A77875"/>
    <w:rsid w:val="00A83F26"/>
    <w:rsid w:val="00A87AC1"/>
    <w:rsid w:val="00A91FA7"/>
    <w:rsid w:val="00A91FF1"/>
    <w:rsid w:val="00A94F44"/>
    <w:rsid w:val="00AA283C"/>
    <w:rsid w:val="00AA515F"/>
    <w:rsid w:val="00AB1217"/>
    <w:rsid w:val="00AB21C4"/>
    <w:rsid w:val="00AB3DF0"/>
    <w:rsid w:val="00AC04CB"/>
    <w:rsid w:val="00AC545D"/>
    <w:rsid w:val="00AC6A6B"/>
    <w:rsid w:val="00AC7861"/>
    <w:rsid w:val="00AD2810"/>
    <w:rsid w:val="00AD564B"/>
    <w:rsid w:val="00AD6ACE"/>
    <w:rsid w:val="00AE5EE7"/>
    <w:rsid w:val="00AE762B"/>
    <w:rsid w:val="00AF0307"/>
    <w:rsid w:val="00AF4DB5"/>
    <w:rsid w:val="00B10FAD"/>
    <w:rsid w:val="00B138C9"/>
    <w:rsid w:val="00B14DC0"/>
    <w:rsid w:val="00B2502A"/>
    <w:rsid w:val="00B27867"/>
    <w:rsid w:val="00B31086"/>
    <w:rsid w:val="00B33064"/>
    <w:rsid w:val="00B36E62"/>
    <w:rsid w:val="00B40C2B"/>
    <w:rsid w:val="00B445F2"/>
    <w:rsid w:val="00B46EB0"/>
    <w:rsid w:val="00B47CA6"/>
    <w:rsid w:val="00B54DDB"/>
    <w:rsid w:val="00B6086A"/>
    <w:rsid w:val="00B60DD5"/>
    <w:rsid w:val="00B638B0"/>
    <w:rsid w:val="00B63CBA"/>
    <w:rsid w:val="00B65E13"/>
    <w:rsid w:val="00B73F23"/>
    <w:rsid w:val="00B7712C"/>
    <w:rsid w:val="00B829FE"/>
    <w:rsid w:val="00B860B0"/>
    <w:rsid w:val="00B92737"/>
    <w:rsid w:val="00B93F50"/>
    <w:rsid w:val="00B9511F"/>
    <w:rsid w:val="00B9702F"/>
    <w:rsid w:val="00B977B3"/>
    <w:rsid w:val="00BA0178"/>
    <w:rsid w:val="00BA2A78"/>
    <w:rsid w:val="00BA3F24"/>
    <w:rsid w:val="00BA452D"/>
    <w:rsid w:val="00BA68B9"/>
    <w:rsid w:val="00BB2B39"/>
    <w:rsid w:val="00BB2B5A"/>
    <w:rsid w:val="00BB3A65"/>
    <w:rsid w:val="00BB41CC"/>
    <w:rsid w:val="00BC7496"/>
    <w:rsid w:val="00BD2E84"/>
    <w:rsid w:val="00BD36BB"/>
    <w:rsid w:val="00BD7020"/>
    <w:rsid w:val="00BE0E0B"/>
    <w:rsid w:val="00BE19A8"/>
    <w:rsid w:val="00BE1C8C"/>
    <w:rsid w:val="00BE4D2A"/>
    <w:rsid w:val="00BE5800"/>
    <w:rsid w:val="00BF197E"/>
    <w:rsid w:val="00BF266F"/>
    <w:rsid w:val="00BF2709"/>
    <w:rsid w:val="00BF436C"/>
    <w:rsid w:val="00BF5205"/>
    <w:rsid w:val="00BF6CE4"/>
    <w:rsid w:val="00C020BB"/>
    <w:rsid w:val="00C07289"/>
    <w:rsid w:val="00C11C54"/>
    <w:rsid w:val="00C168EF"/>
    <w:rsid w:val="00C172D1"/>
    <w:rsid w:val="00C17C82"/>
    <w:rsid w:val="00C27FE2"/>
    <w:rsid w:val="00C30968"/>
    <w:rsid w:val="00C30FF1"/>
    <w:rsid w:val="00C31B48"/>
    <w:rsid w:val="00C34B4F"/>
    <w:rsid w:val="00C40A55"/>
    <w:rsid w:val="00C42483"/>
    <w:rsid w:val="00C50B64"/>
    <w:rsid w:val="00C5292C"/>
    <w:rsid w:val="00C551A3"/>
    <w:rsid w:val="00C55517"/>
    <w:rsid w:val="00C61B6E"/>
    <w:rsid w:val="00C7375B"/>
    <w:rsid w:val="00C7493D"/>
    <w:rsid w:val="00C74D36"/>
    <w:rsid w:val="00C76843"/>
    <w:rsid w:val="00C773F3"/>
    <w:rsid w:val="00C775B9"/>
    <w:rsid w:val="00C809FA"/>
    <w:rsid w:val="00C82CD1"/>
    <w:rsid w:val="00C8594B"/>
    <w:rsid w:val="00C86A68"/>
    <w:rsid w:val="00C911F9"/>
    <w:rsid w:val="00C91863"/>
    <w:rsid w:val="00C92BD3"/>
    <w:rsid w:val="00C93897"/>
    <w:rsid w:val="00C93D3B"/>
    <w:rsid w:val="00C93E59"/>
    <w:rsid w:val="00C95334"/>
    <w:rsid w:val="00C95640"/>
    <w:rsid w:val="00CA31C2"/>
    <w:rsid w:val="00CA3A36"/>
    <w:rsid w:val="00CA5BF7"/>
    <w:rsid w:val="00CB10A3"/>
    <w:rsid w:val="00CB12CC"/>
    <w:rsid w:val="00CB3B82"/>
    <w:rsid w:val="00CB4671"/>
    <w:rsid w:val="00CB67F6"/>
    <w:rsid w:val="00CB6912"/>
    <w:rsid w:val="00CC0A5F"/>
    <w:rsid w:val="00CC4CB0"/>
    <w:rsid w:val="00CC6D2B"/>
    <w:rsid w:val="00CD1009"/>
    <w:rsid w:val="00CD7991"/>
    <w:rsid w:val="00CE1FA6"/>
    <w:rsid w:val="00CE65AB"/>
    <w:rsid w:val="00CF4C45"/>
    <w:rsid w:val="00CF7CF2"/>
    <w:rsid w:val="00CF7F2C"/>
    <w:rsid w:val="00D01166"/>
    <w:rsid w:val="00D01305"/>
    <w:rsid w:val="00D034DC"/>
    <w:rsid w:val="00D03DB5"/>
    <w:rsid w:val="00D0420F"/>
    <w:rsid w:val="00D05D92"/>
    <w:rsid w:val="00D10144"/>
    <w:rsid w:val="00D10865"/>
    <w:rsid w:val="00D34842"/>
    <w:rsid w:val="00D355F0"/>
    <w:rsid w:val="00D35B8F"/>
    <w:rsid w:val="00D41E46"/>
    <w:rsid w:val="00D43D17"/>
    <w:rsid w:val="00D52173"/>
    <w:rsid w:val="00D6093E"/>
    <w:rsid w:val="00D62F1D"/>
    <w:rsid w:val="00D64785"/>
    <w:rsid w:val="00D65C1D"/>
    <w:rsid w:val="00D7385A"/>
    <w:rsid w:val="00D7550F"/>
    <w:rsid w:val="00D76F01"/>
    <w:rsid w:val="00D77432"/>
    <w:rsid w:val="00D838B4"/>
    <w:rsid w:val="00D84D30"/>
    <w:rsid w:val="00D863B9"/>
    <w:rsid w:val="00D8651D"/>
    <w:rsid w:val="00D8762E"/>
    <w:rsid w:val="00D87F7C"/>
    <w:rsid w:val="00D96F6C"/>
    <w:rsid w:val="00D97494"/>
    <w:rsid w:val="00D97F29"/>
    <w:rsid w:val="00DA44FC"/>
    <w:rsid w:val="00DA5F1D"/>
    <w:rsid w:val="00DA72AE"/>
    <w:rsid w:val="00DB191D"/>
    <w:rsid w:val="00DB3EB1"/>
    <w:rsid w:val="00DB42E7"/>
    <w:rsid w:val="00DB6A29"/>
    <w:rsid w:val="00DC12E8"/>
    <w:rsid w:val="00DC3186"/>
    <w:rsid w:val="00DC3C1A"/>
    <w:rsid w:val="00DC6178"/>
    <w:rsid w:val="00DC69E1"/>
    <w:rsid w:val="00DE0D05"/>
    <w:rsid w:val="00DE2E8F"/>
    <w:rsid w:val="00DE387B"/>
    <w:rsid w:val="00DF3D72"/>
    <w:rsid w:val="00DF4861"/>
    <w:rsid w:val="00DF50BC"/>
    <w:rsid w:val="00DF70FA"/>
    <w:rsid w:val="00DF75DA"/>
    <w:rsid w:val="00DF7BD4"/>
    <w:rsid w:val="00E037A2"/>
    <w:rsid w:val="00E03E9B"/>
    <w:rsid w:val="00E1005F"/>
    <w:rsid w:val="00E1213E"/>
    <w:rsid w:val="00E13F8D"/>
    <w:rsid w:val="00E20F83"/>
    <w:rsid w:val="00E21832"/>
    <w:rsid w:val="00E315D6"/>
    <w:rsid w:val="00E31BB9"/>
    <w:rsid w:val="00E325D7"/>
    <w:rsid w:val="00E35292"/>
    <w:rsid w:val="00E44A73"/>
    <w:rsid w:val="00E476E2"/>
    <w:rsid w:val="00E47C98"/>
    <w:rsid w:val="00E5487D"/>
    <w:rsid w:val="00E57D5E"/>
    <w:rsid w:val="00E64082"/>
    <w:rsid w:val="00E6534E"/>
    <w:rsid w:val="00E66511"/>
    <w:rsid w:val="00E66691"/>
    <w:rsid w:val="00E7441A"/>
    <w:rsid w:val="00E76D70"/>
    <w:rsid w:val="00E85371"/>
    <w:rsid w:val="00E9011E"/>
    <w:rsid w:val="00E91668"/>
    <w:rsid w:val="00E92E93"/>
    <w:rsid w:val="00E9315F"/>
    <w:rsid w:val="00E95A7E"/>
    <w:rsid w:val="00EA1C56"/>
    <w:rsid w:val="00EA57BD"/>
    <w:rsid w:val="00EA595C"/>
    <w:rsid w:val="00EB099D"/>
    <w:rsid w:val="00EB44F2"/>
    <w:rsid w:val="00EC0192"/>
    <w:rsid w:val="00EC44A7"/>
    <w:rsid w:val="00ED561E"/>
    <w:rsid w:val="00ED5D5D"/>
    <w:rsid w:val="00EE20F0"/>
    <w:rsid w:val="00EE3336"/>
    <w:rsid w:val="00EF2BC3"/>
    <w:rsid w:val="00EF30F9"/>
    <w:rsid w:val="00EF3635"/>
    <w:rsid w:val="00EF4D9D"/>
    <w:rsid w:val="00EF5AE2"/>
    <w:rsid w:val="00EF6C07"/>
    <w:rsid w:val="00EF7EDE"/>
    <w:rsid w:val="00F014EF"/>
    <w:rsid w:val="00F044F8"/>
    <w:rsid w:val="00F078C9"/>
    <w:rsid w:val="00F15D90"/>
    <w:rsid w:val="00F166F6"/>
    <w:rsid w:val="00F16F86"/>
    <w:rsid w:val="00F202AA"/>
    <w:rsid w:val="00F2303F"/>
    <w:rsid w:val="00F2689D"/>
    <w:rsid w:val="00F270F6"/>
    <w:rsid w:val="00F27490"/>
    <w:rsid w:val="00F27D73"/>
    <w:rsid w:val="00F30703"/>
    <w:rsid w:val="00F31C01"/>
    <w:rsid w:val="00F34EC0"/>
    <w:rsid w:val="00F36C2D"/>
    <w:rsid w:val="00F379D4"/>
    <w:rsid w:val="00F406AD"/>
    <w:rsid w:val="00F41198"/>
    <w:rsid w:val="00F44A65"/>
    <w:rsid w:val="00F469FB"/>
    <w:rsid w:val="00F4756D"/>
    <w:rsid w:val="00F52EB3"/>
    <w:rsid w:val="00F53946"/>
    <w:rsid w:val="00F629AB"/>
    <w:rsid w:val="00F80A2A"/>
    <w:rsid w:val="00F81AB6"/>
    <w:rsid w:val="00F83726"/>
    <w:rsid w:val="00F86AA0"/>
    <w:rsid w:val="00F93F33"/>
    <w:rsid w:val="00F9626A"/>
    <w:rsid w:val="00F97EC5"/>
    <w:rsid w:val="00FA6CD6"/>
    <w:rsid w:val="00FB21E7"/>
    <w:rsid w:val="00FB43BC"/>
    <w:rsid w:val="00FC163E"/>
    <w:rsid w:val="00FC24EF"/>
    <w:rsid w:val="00FC4691"/>
    <w:rsid w:val="00FC547D"/>
    <w:rsid w:val="00FC6D44"/>
    <w:rsid w:val="00FC70F9"/>
    <w:rsid w:val="00FC7B23"/>
    <w:rsid w:val="00FC7F87"/>
    <w:rsid w:val="00FD085F"/>
    <w:rsid w:val="00FD4139"/>
    <w:rsid w:val="00FD4FD3"/>
    <w:rsid w:val="00FD50D1"/>
    <w:rsid w:val="00FE06B0"/>
    <w:rsid w:val="00FE39DD"/>
    <w:rsid w:val="00FF274E"/>
    <w:rsid w:val="00FF3749"/>
    <w:rsid w:val="00FF4F47"/>
    <w:rsid w:val="00FF508E"/>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0AFB2"/>
  <w14:defaultImageDpi w14:val="300"/>
  <w15:docId w15:val="{DF40435D-1A37-5445-ACB0-B109B340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9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63F"/>
    <w:rPr>
      <w:color w:val="0000FF"/>
      <w:u w:val="single"/>
    </w:rPr>
  </w:style>
  <w:style w:type="character" w:styleId="CommentReference">
    <w:name w:val="annotation reference"/>
    <w:basedOn w:val="DefaultParagraphFont"/>
    <w:uiPriority w:val="99"/>
    <w:semiHidden/>
    <w:unhideWhenUsed/>
    <w:rsid w:val="007E1451"/>
    <w:rPr>
      <w:sz w:val="18"/>
      <w:szCs w:val="18"/>
    </w:rPr>
  </w:style>
  <w:style w:type="paragraph" w:styleId="CommentText">
    <w:name w:val="annotation text"/>
    <w:basedOn w:val="Normal"/>
    <w:link w:val="CommentTextChar"/>
    <w:uiPriority w:val="99"/>
    <w:unhideWhenUsed/>
    <w:rsid w:val="007E1451"/>
  </w:style>
  <w:style w:type="character" w:customStyle="1" w:styleId="CommentTextChar">
    <w:name w:val="Comment Text Char"/>
    <w:basedOn w:val="DefaultParagraphFont"/>
    <w:link w:val="CommentText"/>
    <w:uiPriority w:val="99"/>
    <w:rsid w:val="007E145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E1451"/>
    <w:rPr>
      <w:b/>
      <w:bCs/>
      <w:sz w:val="20"/>
      <w:szCs w:val="20"/>
    </w:rPr>
  </w:style>
  <w:style w:type="character" w:customStyle="1" w:styleId="CommentSubjectChar">
    <w:name w:val="Comment Subject Char"/>
    <w:basedOn w:val="CommentTextChar"/>
    <w:link w:val="CommentSubject"/>
    <w:uiPriority w:val="99"/>
    <w:semiHidden/>
    <w:rsid w:val="007E1451"/>
    <w:rPr>
      <w:rFonts w:ascii="Times New Roman" w:hAnsi="Times New Roman"/>
      <w:b/>
      <w:bCs/>
      <w:sz w:val="20"/>
      <w:szCs w:val="20"/>
    </w:rPr>
  </w:style>
  <w:style w:type="paragraph" w:styleId="BalloonText">
    <w:name w:val="Balloon Text"/>
    <w:basedOn w:val="Normal"/>
    <w:link w:val="BalloonTextChar"/>
    <w:uiPriority w:val="99"/>
    <w:semiHidden/>
    <w:unhideWhenUsed/>
    <w:rsid w:val="007E1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451"/>
    <w:rPr>
      <w:rFonts w:ascii="Lucida Grande" w:hAnsi="Lucida Grande" w:cs="Lucida Grande"/>
      <w:sz w:val="18"/>
      <w:szCs w:val="18"/>
    </w:rPr>
  </w:style>
  <w:style w:type="character" w:customStyle="1" w:styleId="il">
    <w:name w:val="il"/>
    <w:basedOn w:val="DefaultParagraphFont"/>
    <w:rsid w:val="00BF5205"/>
  </w:style>
  <w:style w:type="paragraph" w:styleId="EndnoteText">
    <w:name w:val="endnote text"/>
    <w:basedOn w:val="Normal"/>
    <w:link w:val="EndnoteTextChar"/>
    <w:uiPriority w:val="99"/>
    <w:unhideWhenUsed/>
    <w:rsid w:val="006E121F"/>
  </w:style>
  <w:style w:type="character" w:customStyle="1" w:styleId="EndnoteTextChar">
    <w:name w:val="Endnote Text Char"/>
    <w:basedOn w:val="DefaultParagraphFont"/>
    <w:link w:val="EndnoteText"/>
    <w:uiPriority w:val="99"/>
    <w:rsid w:val="006E121F"/>
    <w:rPr>
      <w:rFonts w:ascii="Times New Roman" w:hAnsi="Times New Roman"/>
    </w:rPr>
  </w:style>
  <w:style w:type="character" w:styleId="EndnoteReference">
    <w:name w:val="endnote reference"/>
    <w:basedOn w:val="DefaultParagraphFont"/>
    <w:uiPriority w:val="99"/>
    <w:unhideWhenUsed/>
    <w:rsid w:val="006E121F"/>
    <w:rPr>
      <w:vertAlign w:val="superscript"/>
    </w:rPr>
  </w:style>
  <w:style w:type="paragraph" w:styleId="Header">
    <w:name w:val="header"/>
    <w:basedOn w:val="Normal"/>
    <w:link w:val="HeaderChar"/>
    <w:uiPriority w:val="99"/>
    <w:unhideWhenUsed/>
    <w:rsid w:val="00673577"/>
    <w:pPr>
      <w:tabs>
        <w:tab w:val="center" w:pos="4320"/>
        <w:tab w:val="right" w:pos="8640"/>
      </w:tabs>
    </w:pPr>
  </w:style>
  <w:style w:type="character" w:customStyle="1" w:styleId="HeaderChar">
    <w:name w:val="Header Char"/>
    <w:basedOn w:val="DefaultParagraphFont"/>
    <w:link w:val="Header"/>
    <w:uiPriority w:val="99"/>
    <w:rsid w:val="00673577"/>
    <w:rPr>
      <w:rFonts w:ascii="Times New Roman" w:hAnsi="Times New Roman"/>
    </w:rPr>
  </w:style>
  <w:style w:type="character" w:styleId="PageNumber">
    <w:name w:val="page number"/>
    <w:basedOn w:val="DefaultParagraphFont"/>
    <w:uiPriority w:val="99"/>
    <w:semiHidden/>
    <w:unhideWhenUsed/>
    <w:rsid w:val="00673577"/>
  </w:style>
  <w:style w:type="paragraph" w:styleId="Revision">
    <w:name w:val="Revision"/>
    <w:hidden/>
    <w:uiPriority w:val="99"/>
    <w:semiHidden/>
    <w:rsid w:val="00246CB5"/>
    <w:rPr>
      <w:rFonts w:ascii="Times New Roman" w:hAnsi="Times New Roman"/>
    </w:rPr>
  </w:style>
  <w:style w:type="paragraph" w:styleId="HTMLPreformatted">
    <w:name w:val="HTML Preformatted"/>
    <w:basedOn w:val="Normal"/>
    <w:link w:val="HTMLPreformattedChar"/>
    <w:uiPriority w:val="99"/>
    <w:semiHidden/>
    <w:unhideWhenUsed/>
    <w:rsid w:val="00C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1B6E"/>
    <w:rPr>
      <w:rFonts w:ascii="Courier" w:hAnsi="Courier" w:cs="Courier"/>
      <w:sz w:val="20"/>
      <w:szCs w:val="20"/>
    </w:rPr>
  </w:style>
  <w:style w:type="paragraph" w:styleId="NormalWeb">
    <w:name w:val="Normal (Web)"/>
    <w:basedOn w:val="Normal"/>
    <w:uiPriority w:val="99"/>
    <w:unhideWhenUsed/>
    <w:rsid w:val="00E9315F"/>
    <w:pPr>
      <w:spacing w:before="100" w:beforeAutospacing="1" w:after="100" w:afterAutospacing="1"/>
    </w:pPr>
  </w:style>
  <w:style w:type="character" w:styleId="FollowedHyperlink">
    <w:name w:val="FollowedHyperlink"/>
    <w:basedOn w:val="DefaultParagraphFont"/>
    <w:uiPriority w:val="99"/>
    <w:semiHidden/>
    <w:unhideWhenUsed/>
    <w:rsid w:val="007D5B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222">
      <w:bodyDiv w:val="1"/>
      <w:marLeft w:val="0"/>
      <w:marRight w:val="0"/>
      <w:marTop w:val="0"/>
      <w:marBottom w:val="0"/>
      <w:divBdr>
        <w:top w:val="none" w:sz="0" w:space="0" w:color="auto"/>
        <w:left w:val="none" w:sz="0" w:space="0" w:color="auto"/>
        <w:bottom w:val="none" w:sz="0" w:space="0" w:color="auto"/>
        <w:right w:val="none" w:sz="0" w:space="0" w:color="auto"/>
      </w:divBdr>
    </w:div>
    <w:div w:id="61679582">
      <w:bodyDiv w:val="1"/>
      <w:marLeft w:val="0"/>
      <w:marRight w:val="0"/>
      <w:marTop w:val="0"/>
      <w:marBottom w:val="0"/>
      <w:divBdr>
        <w:top w:val="none" w:sz="0" w:space="0" w:color="auto"/>
        <w:left w:val="none" w:sz="0" w:space="0" w:color="auto"/>
        <w:bottom w:val="none" w:sz="0" w:space="0" w:color="auto"/>
        <w:right w:val="none" w:sz="0" w:space="0" w:color="auto"/>
      </w:divBdr>
    </w:div>
    <w:div w:id="216013660">
      <w:bodyDiv w:val="1"/>
      <w:marLeft w:val="0"/>
      <w:marRight w:val="0"/>
      <w:marTop w:val="0"/>
      <w:marBottom w:val="0"/>
      <w:divBdr>
        <w:top w:val="none" w:sz="0" w:space="0" w:color="auto"/>
        <w:left w:val="none" w:sz="0" w:space="0" w:color="auto"/>
        <w:bottom w:val="none" w:sz="0" w:space="0" w:color="auto"/>
        <w:right w:val="none" w:sz="0" w:space="0" w:color="auto"/>
      </w:divBdr>
    </w:div>
    <w:div w:id="255721750">
      <w:bodyDiv w:val="1"/>
      <w:marLeft w:val="0"/>
      <w:marRight w:val="0"/>
      <w:marTop w:val="0"/>
      <w:marBottom w:val="0"/>
      <w:divBdr>
        <w:top w:val="none" w:sz="0" w:space="0" w:color="auto"/>
        <w:left w:val="none" w:sz="0" w:space="0" w:color="auto"/>
        <w:bottom w:val="none" w:sz="0" w:space="0" w:color="auto"/>
        <w:right w:val="none" w:sz="0" w:space="0" w:color="auto"/>
      </w:divBdr>
    </w:div>
    <w:div w:id="382102691">
      <w:bodyDiv w:val="1"/>
      <w:marLeft w:val="0"/>
      <w:marRight w:val="0"/>
      <w:marTop w:val="0"/>
      <w:marBottom w:val="0"/>
      <w:divBdr>
        <w:top w:val="none" w:sz="0" w:space="0" w:color="auto"/>
        <w:left w:val="none" w:sz="0" w:space="0" w:color="auto"/>
        <w:bottom w:val="none" w:sz="0" w:space="0" w:color="auto"/>
        <w:right w:val="none" w:sz="0" w:space="0" w:color="auto"/>
      </w:divBdr>
    </w:div>
    <w:div w:id="476458596">
      <w:bodyDiv w:val="1"/>
      <w:marLeft w:val="0"/>
      <w:marRight w:val="0"/>
      <w:marTop w:val="0"/>
      <w:marBottom w:val="0"/>
      <w:divBdr>
        <w:top w:val="none" w:sz="0" w:space="0" w:color="auto"/>
        <w:left w:val="none" w:sz="0" w:space="0" w:color="auto"/>
        <w:bottom w:val="none" w:sz="0" w:space="0" w:color="auto"/>
        <w:right w:val="none" w:sz="0" w:space="0" w:color="auto"/>
      </w:divBdr>
    </w:div>
    <w:div w:id="762728963">
      <w:bodyDiv w:val="1"/>
      <w:marLeft w:val="0"/>
      <w:marRight w:val="0"/>
      <w:marTop w:val="0"/>
      <w:marBottom w:val="0"/>
      <w:divBdr>
        <w:top w:val="none" w:sz="0" w:space="0" w:color="auto"/>
        <w:left w:val="none" w:sz="0" w:space="0" w:color="auto"/>
        <w:bottom w:val="none" w:sz="0" w:space="0" w:color="auto"/>
        <w:right w:val="none" w:sz="0" w:space="0" w:color="auto"/>
      </w:divBdr>
    </w:div>
    <w:div w:id="822041947">
      <w:bodyDiv w:val="1"/>
      <w:marLeft w:val="0"/>
      <w:marRight w:val="0"/>
      <w:marTop w:val="0"/>
      <w:marBottom w:val="0"/>
      <w:divBdr>
        <w:top w:val="none" w:sz="0" w:space="0" w:color="auto"/>
        <w:left w:val="none" w:sz="0" w:space="0" w:color="auto"/>
        <w:bottom w:val="none" w:sz="0" w:space="0" w:color="auto"/>
        <w:right w:val="none" w:sz="0" w:space="0" w:color="auto"/>
      </w:divBdr>
    </w:div>
    <w:div w:id="1050616600">
      <w:bodyDiv w:val="1"/>
      <w:marLeft w:val="0"/>
      <w:marRight w:val="0"/>
      <w:marTop w:val="0"/>
      <w:marBottom w:val="0"/>
      <w:divBdr>
        <w:top w:val="none" w:sz="0" w:space="0" w:color="auto"/>
        <w:left w:val="none" w:sz="0" w:space="0" w:color="auto"/>
        <w:bottom w:val="none" w:sz="0" w:space="0" w:color="auto"/>
        <w:right w:val="none" w:sz="0" w:space="0" w:color="auto"/>
      </w:divBdr>
    </w:div>
    <w:div w:id="1094743487">
      <w:bodyDiv w:val="1"/>
      <w:marLeft w:val="0"/>
      <w:marRight w:val="0"/>
      <w:marTop w:val="0"/>
      <w:marBottom w:val="0"/>
      <w:divBdr>
        <w:top w:val="none" w:sz="0" w:space="0" w:color="auto"/>
        <w:left w:val="none" w:sz="0" w:space="0" w:color="auto"/>
        <w:bottom w:val="none" w:sz="0" w:space="0" w:color="auto"/>
        <w:right w:val="none" w:sz="0" w:space="0" w:color="auto"/>
      </w:divBdr>
    </w:div>
    <w:div w:id="1161891411">
      <w:bodyDiv w:val="1"/>
      <w:marLeft w:val="0"/>
      <w:marRight w:val="0"/>
      <w:marTop w:val="0"/>
      <w:marBottom w:val="0"/>
      <w:divBdr>
        <w:top w:val="none" w:sz="0" w:space="0" w:color="auto"/>
        <w:left w:val="none" w:sz="0" w:space="0" w:color="auto"/>
        <w:bottom w:val="none" w:sz="0" w:space="0" w:color="auto"/>
        <w:right w:val="none" w:sz="0" w:space="0" w:color="auto"/>
      </w:divBdr>
    </w:div>
    <w:div w:id="1338651891">
      <w:bodyDiv w:val="1"/>
      <w:marLeft w:val="0"/>
      <w:marRight w:val="0"/>
      <w:marTop w:val="0"/>
      <w:marBottom w:val="0"/>
      <w:divBdr>
        <w:top w:val="none" w:sz="0" w:space="0" w:color="auto"/>
        <w:left w:val="none" w:sz="0" w:space="0" w:color="auto"/>
        <w:bottom w:val="none" w:sz="0" w:space="0" w:color="auto"/>
        <w:right w:val="none" w:sz="0" w:space="0" w:color="auto"/>
      </w:divBdr>
    </w:div>
    <w:div w:id="1658265359">
      <w:bodyDiv w:val="1"/>
      <w:marLeft w:val="0"/>
      <w:marRight w:val="0"/>
      <w:marTop w:val="0"/>
      <w:marBottom w:val="0"/>
      <w:divBdr>
        <w:top w:val="none" w:sz="0" w:space="0" w:color="auto"/>
        <w:left w:val="none" w:sz="0" w:space="0" w:color="auto"/>
        <w:bottom w:val="none" w:sz="0" w:space="0" w:color="auto"/>
        <w:right w:val="none" w:sz="0" w:space="0" w:color="auto"/>
      </w:divBdr>
    </w:div>
    <w:div w:id="1673679676">
      <w:bodyDiv w:val="1"/>
      <w:marLeft w:val="0"/>
      <w:marRight w:val="0"/>
      <w:marTop w:val="0"/>
      <w:marBottom w:val="0"/>
      <w:divBdr>
        <w:top w:val="none" w:sz="0" w:space="0" w:color="auto"/>
        <w:left w:val="none" w:sz="0" w:space="0" w:color="auto"/>
        <w:bottom w:val="none" w:sz="0" w:space="0" w:color="auto"/>
        <w:right w:val="none" w:sz="0" w:space="0" w:color="auto"/>
      </w:divBdr>
    </w:div>
    <w:div w:id="1885360413">
      <w:bodyDiv w:val="1"/>
      <w:marLeft w:val="0"/>
      <w:marRight w:val="0"/>
      <w:marTop w:val="0"/>
      <w:marBottom w:val="0"/>
      <w:divBdr>
        <w:top w:val="none" w:sz="0" w:space="0" w:color="auto"/>
        <w:left w:val="none" w:sz="0" w:space="0" w:color="auto"/>
        <w:bottom w:val="none" w:sz="0" w:space="0" w:color="auto"/>
        <w:right w:val="none" w:sz="0" w:space="0" w:color="auto"/>
      </w:divBdr>
    </w:div>
    <w:div w:id="1930654941">
      <w:bodyDiv w:val="1"/>
      <w:marLeft w:val="0"/>
      <w:marRight w:val="0"/>
      <w:marTop w:val="0"/>
      <w:marBottom w:val="0"/>
      <w:divBdr>
        <w:top w:val="none" w:sz="0" w:space="0" w:color="auto"/>
        <w:left w:val="none" w:sz="0" w:space="0" w:color="auto"/>
        <w:bottom w:val="none" w:sz="0" w:space="0" w:color="auto"/>
        <w:right w:val="none" w:sz="0" w:space="0" w:color="auto"/>
      </w:divBdr>
    </w:div>
    <w:div w:id="1939170326">
      <w:bodyDiv w:val="1"/>
      <w:marLeft w:val="0"/>
      <w:marRight w:val="0"/>
      <w:marTop w:val="0"/>
      <w:marBottom w:val="0"/>
      <w:divBdr>
        <w:top w:val="none" w:sz="0" w:space="0" w:color="auto"/>
        <w:left w:val="none" w:sz="0" w:space="0" w:color="auto"/>
        <w:bottom w:val="none" w:sz="0" w:space="0" w:color="auto"/>
        <w:right w:val="none" w:sz="0" w:space="0" w:color="auto"/>
      </w:divBdr>
    </w:div>
    <w:div w:id="2097242487">
      <w:bodyDiv w:val="1"/>
      <w:marLeft w:val="0"/>
      <w:marRight w:val="0"/>
      <w:marTop w:val="0"/>
      <w:marBottom w:val="0"/>
      <w:divBdr>
        <w:top w:val="none" w:sz="0" w:space="0" w:color="auto"/>
        <w:left w:val="none" w:sz="0" w:space="0" w:color="auto"/>
        <w:bottom w:val="none" w:sz="0" w:space="0" w:color="auto"/>
        <w:right w:val="none" w:sz="0" w:space="0" w:color="auto"/>
      </w:divBdr>
    </w:div>
    <w:div w:id="2108575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5A84-0757-C741-9C0B-6630F203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37</Pages>
  <Words>9514</Words>
  <Characters>54233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Singer</dc:creator>
  <cp:keywords/>
  <dc:description/>
  <cp:lastModifiedBy>Copyeditor</cp:lastModifiedBy>
  <cp:revision>18</cp:revision>
  <dcterms:created xsi:type="dcterms:W3CDTF">2022-07-28T02:33:00Z</dcterms:created>
  <dcterms:modified xsi:type="dcterms:W3CDTF">2022-08-07T21:12:00Z</dcterms:modified>
  <cp:category/>
</cp:coreProperties>
</file>