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7A84" w14:textId="2B1AF2B5" w:rsidR="00583CB9" w:rsidRPr="000B14D8" w:rsidRDefault="00583CB9" w:rsidP="00583CB9">
      <w:pPr>
        <w:rPr>
          <w:rFonts w:ascii="Times New Roman" w:hAnsi="Times New Roman" w:cs="Times New Roman"/>
        </w:rPr>
      </w:pPr>
      <w:r w:rsidRPr="000B14D8">
        <w:rPr>
          <w:rFonts w:ascii="Times New Roman" w:hAnsi="Times New Roman" w:cs="Times New Roman"/>
        </w:rPr>
        <w:t>“Pissing on Walls</w:t>
      </w:r>
      <w:r w:rsidR="00C87142" w:rsidRPr="000B14D8">
        <w:rPr>
          <w:rFonts w:ascii="Times New Roman" w:hAnsi="Times New Roman" w:cs="Times New Roman"/>
        </w:rPr>
        <w:t xml:space="preserve">: </w:t>
      </w:r>
      <w:r w:rsidR="0001310E" w:rsidRPr="000B14D8">
        <w:rPr>
          <w:rFonts w:ascii="Times New Roman" w:hAnsi="Times New Roman" w:cs="Times New Roman"/>
        </w:rPr>
        <w:t>Beau Brummell, or Romantic Psychosis Writ Large</w:t>
      </w:r>
      <w:r w:rsidRPr="000B14D8">
        <w:rPr>
          <w:rFonts w:ascii="Times New Roman" w:hAnsi="Times New Roman" w:cs="Times New Roman"/>
        </w:rPr>
        <w:t>”</w:t>
      </w:r>
    </w:p>
    <w:p w14:paraId="23569EC9" w14:textId="77777777" w:rsidR="002665E4" w:rsidRPr="000B14D8" w:rsidRDefault="002665E4" w:rsidP="00583CB9">
      <w:pPr>
        <w:rPr>
          <w:rFonts w:ascii="Times New Roman" w:hAnsi="Times New Roman" w:cs="Times New Roman"/>
        </w:rPr>
      </w:pPr>
    </w:p>
    <w:p w14:paraId="1540D031" w14:textId="77777777" w:rsidR="00C14F2C" w:rsidRPr="000B14D8" w:rsidRDefault="002F157B" w:rsidP="00C14F2C">
      <w:pPr>
        <w:rPr>
          <w:rFonts w:ascii="Times New Roman" w:hAnsi="Times New Roman" w:cs="Times New Roman"/>
        </w:rPr>
      </w:pPr>
      <w:r w:rsidRPr="000B14D8">
        <w:rPr>
          <w:rFonts w:ascii="Times New Roman" w:hAnsi="Times New Roman" w:cs="Times New Roman"/>
        </w:rPr>
        <w:t>Elizabeth Fay</w:t>
      </w:r>
      <w:r w:rsidR="00C14F2C" w:rsidRPr="000B14D8">
        <w:rPr>
          <w:rFonts w:ascii="Times New Roman" w:hAnsi="Times New Roman" w:cs="Times New Roman"/>
        </w:rPr>
        <w:t>, University of Massachusetts Boston</w:t>
      </w:r>
    </w:p>
    <w:p w14:paraId="727FB546" w14:textId="77777777" w:rsidR="00C14F2C" w:rsidRPr="000B14D8" w:rsidRDefault="00C14F2C" w:rsidP="00C14F2C">
      <w:pPr>
        <w:rPr>
          <w:rFonts w:ascii="Times New Roman" w:hAnsi="Times New Roman" w:cs="Times New Roman"/>
        </w:rPr>
      </w:pPr>
      <w:r w:rsidRPr="000B14D8">
        <w:rPr>
          <w:rFonts w:ascii="Times New Roman" w:hAnsi="Times New Roman" w:cs="Times New Roman"/>
        </w:rPr>
        <w:t>elizabeth.fay@umb.edu</w:t>
      </w:r>
    </w:p>
    <w:p w14:paraId="42D20F03" w14:textId="285A3797" w:rsidR="002F157B" w:rsidRPr="000B14D8" w:rsidRDefault="002F157B" w:rsidP="00FC29FC">
      <w:pPr>
        <w:rPr>
          <w:rFonts w:ascii="Times New Roman" w:hAnsi="Times New Roman" w:cs="Times New Roman"/>
        </w:rPr>
      </w:pPr>
    </w:p>
    <w:p w14:paraId="571D5296" w14:textId="77777777" w:rsidR="006409A5" w:rsidRPr="000B14D8" w:rsidRDefault="006409A5" w:rsidP="00FC29FC">
      <w:pPr>
        <w:rPr>
          <w:rFonts w:ascii="Times New Roman" w:hAnsi="Times New Roman" w:cs="Times New Roman"/>
        </w:rPr>
      </w:pPr>
    </w:p>
    <w:p w14:paraId="396158AC" w14:textId="360745F5" w:rsidR="00323090" w:rsidRPr="000B14D8" w:rsidRDefault="00323090" w:rsidP="00FC29FC">
      <w:pPr>
        <w:rPr>
          <w:rFonts w:ascii="Times New Roman" w:hAnsi="Times New Roman" w:cs="Times New Roman"/>
        </w:rPr>
      </w:pPr>
    </w:p>
    <w:p w14:paraId="501398C7" w14:textId="3E920C94" w:rsidR="00756391" w:rsidRPr="000B14D8" w:rsidRDefault="00756391" w:rsidP="00FC29FC">
      <w:pPr>
        <w:rPr>
          <w:rFonts w:ascii="Times New Roman" w:hAnsi="Times New Roman" w:cs="Times New Roman"/>
        </w:rPr>
      </w:pPr>
      <w:r w:rsidRPr="000B14D8">
        <w:rPr>
          <w:rFonts w:ascii="Times New Roman" w:hAnsi="Times New Roman" w:cs="Times New Roman"/>
        </w:rPr>
        <w:t>Abstract:</w:t>
      </w:r>
    </w:p>
    <w:p w14:paraId="03F96076" w14:textId="10F6486A" w:rsidR="00756391" w:rsidRPr="000B14D8" w:rsidRDefault="00756391" w:rsidP="00FC29FC">
      <w:pPr>
        <w:rPr>
          <w:rFonts w:ascii="Times New Roman" w:hAnsi="Times New Roman" w:cs="Times New Roman"/>
        </w:rPr>
      </w:pPr>
    </w:p>
    <w:p w14:paraId="5344D12A" w14:textId="791D041E" w:rsidR="00756391" w:rsidRPr="000B14D8" w:rsidRDefault="00756391" w:rsidP="00FC29FC">
      <w:pPr>
        <w:rPr>
          <w:rFonts w:ascii="Times New Roman" w:hAnsi="Times New Roman" w:cs="Times New Roman"/>
        </w:rPr>
      </w:pPr>
      <w:r w:rsidRPr="000B14D8">
        <w:rPr>
          <w:rFonts w:ascii="Times New Roman" w:hAnsi="Times New Roman" w:cs="Times New Roman"/>
        </w:rPr>
        <w:t>This essay argues that Beau Brummell’s reign as Regency dandy illustrates the pathological arc of a psychotic in the making. His celebrated eccentricities performatively enact the larger cultural psychosis of a period without a king</w:t>
      </w:r>
      <w:del w:id="0" w:author="Copyeditor" w:date="2022-08-04T15:17:00Z">
        <w:r w:rsidRPr="000B14D8" w:rsidDel="00D12BE5">
          <w:rPr>
            <w:rFonts w:ascii="Times New Roman" w:hAnsi="Times New Roman" w:cs="Times New Roman"/>
          </w:rPr>
          <w:delText>,</w:delText>
        </w:r>
      </w:del>
      <w:r w:rsidRPr="000B14D8">
        <w:rPr>
          <w:rFonts w:ascii="Times New Roman" w:hAnsi="Times New Roman" w:cs="Times New Roman"/>
        </w:rPr>
        <w:t xml:space="preserve"> and therefore without a clear relation to the symbolic function of the paternal metaphor </w:t>
      </w:r>
      <w:r w:rsidR="00DE5B8B" w:rsidRPr="000B14D8">
        <w:rPr>
          <w:rFonts w:ascii="Times New Roman" w:hAnsi="Times New Roman" w:cs="Times New Roman"/>
        </w:rPr>
        <w:t>a</w:t>
      </w:r>
      <w:r w:rsidR="0075376F" w:rsidRPr="000B14D8">
        <w:rPr>
          <w:rFonts w:ascii="Times New Roman" w:hAnsi="Times New Roman" w:cs="Times New Roman"/>
        </w:rPr>
        <w:t>nd “</w:t>
      </w:r>
      <w:r w:rsidRPr="000B14D8">
        <w:rPr>
          <w:rFonts w:ascii="Times New Roman" w:hAnsi="Times New Roman" w:cs="Times New Roman"/>
        </w:rPr>
        <w:t>the Law.</w:t>
      </w:r>
      <w:r w:rsidR="0075376F" w:rsidRPr="000B14D8">
        <w:rPr>
          <w:rFonts w:ascii="Times New Roman" w:hAnsi="Times New Roman" w:cs="Times New Roman"/>
        </w:rPr>
        <w:t>”</w:t>
      </w:r>
      <w:r w:rsidRPr="000B14D8">
        <w:rPr>
          <w:rFonts w:ascii="Times New Roman" w:hAnsi="Times New Roman" w:cs="Times New Roman"/>
        </w:rPr>
        <w:t xml:space="preserve"> Brummell’s signature acts of defying the prohibitive Law, whether this is the law of social hierarchy or the laws of polite behavior, perform the defacement of the walls and block</w:t>
      </w:r>
      <w:del w:id="1" w:author="Copyeditor" w:date="2022-08-07T12:41:00Z">
        <w:r w:rsidRPr="000B14D8" w:rsidDel="005751D0">
          <w:rPr>
            <w:rFonts w:ascii="Times New Roman" w:hAnsi="Times New Roman" w:cs="Times New Roman"/>
          </w:rPr>
          <w:delText>s</w:delText>
        </w:r>
      </w:del>
      <w:r w:rsidRPr="000B14D8">
        <w:rPr>
          <w:rFonts w:ascii="Times New Roman" w:hAnsi="Times New Roman" w:cs="Times New Roman"/>
        </w:rPr>
        <w:t xml:space="preserve"> that</w:t>
      </w:r>
      <w:ins w:id="2" w:author="Copyeditor" w:date="2022-08-07T12:42:00Z">
        <w:r w:rsidR="005751D0">
          <w:rPr>
            <w:rFonts w:ascii="Times New Roman" w:hAnsi="Times New Roman" w:cs="Times New Roman"/>
          </w:rPr>
          <w:t xml:space="preserve"> which</w:t>
        </w:r>
      </w:ins>
      <w:r w:rsidRPr="000B14D8">
        <w:rPr>
          <w:rFonts w:ascii="Times New Roman" w:hAnsi="Times New Roman" w:cs="Times New Roman"/>
        </w:rPr>
        <w:t xml:space="preserve"> the patriarchal </w:t>
      </w:r>
      <w:ins w:id="3" w:author="Copyeditor" w:date="2022-08-07T12:42:00Z">
        <w:r w:rsidR="005751D0">
          <w:rPr>
            <w:rFonts w:ascii="Times New Roman" w:hAnsi="Times New Roman" w:cs="Times New Roman"/>
          </w:rPr>
          <w:t>S</w:t>
        </w:r>
      </w:ins>
      <w:del w:id="4" w:author="Copyeditor" w:date="2022-08-07T12:42:00Z">
        <w:r w:rsidRPr="000B14D8" w:rsidDel="005751D0">
          <w:rPr>
            <w:rFonts w:ascii="Times New Roman" w:hAnsi="Times New Roman" w:cs="Times New Roman"/>
          </w:rPr>
          <w:delText>s</w:delText>
        </w:r>
      </w:del>
      <w:r w:rsidRPr="000B14D8">
        <w:rPr>
          <w:rFonts w:ascii="Times New Roman" w:hAnsi="Times New Roman" w:cs="Times New Roman"/>
        </w:rPr>
        <w:t xml:space="preserve">ymbolic erects around the subject. Because the psychotic has a fractured relation to language through the foreclosure of the </w:t>
      </w:r>
      <w:ins w:id="5" w:author="Copyeditor" w:date="2022-08-07T12:42:00Z">
        <w:r w:rsidR="005751D0">
          <w:rPr>
            <w:rFonts w:ascii="Times New Roman" w:hAnsi="Times New Roman" w:cs="Times New Roman"/>
          </w:rPr>
          <w:t>S</w:t>
        </w:r>
      </w:ins>
      <w:del w:id="6" w:author="Copyeditor" w:date="2022-08-07T12:42:00Z">
        <w:r w:rsidRPr="000B14D8" w:rsidDel="005751D0">
          <w:rPr>
            <w:rFonts w:ascii="Times New Roman" w:hAnsi="Times New Roman" w:cs="Times New Roman"/>
          </w:rPr>
          <w:delText>s</w:delText>
        </w:r>
      </w:del>
      <w:r w:rsidRPr="000B14D8">
        <w:rPr>
          <w:rFonts w:ascii="Times New Roman" w:hAnsi="Times New Roman" w:cs="Times New Roman"/>
        </w:rPr>
        <w:t xml:space="preserve">ymbolic, walls can be recoded, </w:t>
      </w:r>
      <w:del w:id="7" w:author="Copyeditor" w:date="2022-08-04T15:19:00Z">
        <w:r w:rsidRPr="000B14D8" w:rsidDel="00D12BE5">
          <w:rPr>
            <w:rFonts w:ascii="Times New Roman" w:hAnsi="Times New Roman" w:cs="Times New Roman"/>
          </w:rPr>
          <w:delText xml:space="preserve">or </w:delText>
        </w:r>
      </w:del>
      <w:r w:rsidRPr="000B14D8">
        <w:rPr>
          <w:rFonts w:ascii="Times New Roman" w:hAnsi="Times New Roman" w:cs="Times New Roman"/>
        </w:rPr>
        <w:t>repurposed, or ignored. Brummell used walls to constrain his unstable subject</w:t>
      </w:r>
      <w:r w:rsidR="00EB2310" w:rsidRPr="000B14D8">
        <w:rPr>
          <w:rFonts w:ascii="Times New Roman" w:hAnsi="Times New Roman" w:cs="Times New Roman"/>
        </w:rPr>
        <w:t xml:space="preserve"> status</w:t>
      </w:r>
      <w:r w:rsidRPr="000B14D8">
        <w:rPr>
          <w:rFonts w:ascii="Times New Roman" w:hAnsi="Times New Roman" w:cs="Times New Roman"/>
        </w:rPr>
        <w:t xml:space="preserve"> by way of the tightly corseted figure he cultivated, in this </w:t>
      </w:r>
      <w:r w:rsidR="001C23F3" w:rsidRPr="000B14D8">
        <w:rPr>
          <w:rFonts w:ascii="Times New Roman" w:hAnsi="Times New Roman" w:cs="Times New Roman"/>
        </w:rPr>
        <w:t>manner</w:t>
      </w:r>
      <w:r w:rsidRPr="000B14D8">
        <w:rPr>
          <w:rFonts w:ascii="Times New Roman" w:hAnsi="Times New Roman" w:cs="Times New Roman"/>
        </w:rPr>
        <w:t xml:space="preserve"> imitating the </w:t>
      </w:r>
      <w:r w:rsidR="00E826FF" w:rsidRPr="000B14D8">
        <w:rPr>
          <w:rFonts w:ascii="Times New Roman" w:hAnsi="Times New Roman" w:cs="Times New Roman"/>
        </w:rPr>
        <w:t xml:space="preserve">“normal” </w:t>
      </w:r>
      <w:r w:rsidRPr="000B14D8">
        <w:rPr>
          <w:rFonts w:ascii="Times New Roman" w:hAnsi="Times New Roman" w:cs="Times New Roman"/>
        </w:rPr>
        <w:t xml:space="preserve">neurotic subject </w:t>
      </w:r>
      <w:r w:rsidR="009F4B5B" w:rsidRPr="000B14D8">
        <w:rPr>
          <w:rFonts w:ascii="Times New Roman" w:hAnsi="Times New Roman" w:cs="Times New Roman"/>
        </w:rPr>
        <w:t xml:space="preserve">but </w:t>
      </w:r>
      <w:r w:rsidRPr="000B14D8">
        <w:rPr>
          <w:rFonts w:ascii="Times New Roman" w:hAnsi="Times New Roman" w:cs="Times New Roman"/>
        </w:rPr>
        <w:t xml:space="preserve">without heeding normal social </w:t>
      </w:r>
      <w:del w:id="8" w:author="Copyeditor" w:date="2022-08-04T15:27:00Z">
        <w:r w:rsidRPr="000B14D8" w:rsidDel="009E42F7">
          <w:rPr>
            <w:rFonts w:ascii="Times New Roman" w:hAnsi="Times New Roman" w:cs="Times New Roman"/>
          </w:rPr>
          <w:delText>constrains</w:delText>
        </w:r>
      </w:del>
      <w:ins w:id="9" w:author="Copyeditor" w:date="2022-08-04T15:27:00Z">
        <w:r w:rsidR="009E42F7">
          <w:rPr>
            <w:rFonts w:ascii="Times New Roman" w:hAnsi="Times New Roman" w:cs="Times New Roman"/>
          </w:rPr>
          <w:t>constraints</w:t>
        </w:r>
      </w:ins>
      <w:r w:rsidRPr="000B14D8">
        <w:rPr>
          <w:rFonts w:ascii="Times New Roman" w:hAnsi="Times New Roman" w:cs="Times New Roman"/>
        </w:rPr>
        <w:t>. Once psychosis became the revealed temper of his narrative arc, he substituted cell walls for sartorial ones, effectively busting out of bodily constraints that could no longer contain his self-authored myth.</w:t>
      </w:r>
    </w:p>
    <w:p w14:paraId="10B22FD8" w14:textId="1EE23355" w:rsidR="00756391" w:rsidRPr="000B14D8" w:rsidRDefault="00756391" w:rsidP="00FC29FC">
      <w:pPr>
        <w:rPr>
          <w:rFonts w:ascii="Times New Roman" w:hAnsi="Times New Roman" w:cs="Times New Roman"/>
        </w:rPr>
      </w:pPr>
    </w:p>
    <w:p w14:paraId="66D810C1" w14:textId="77777777" w:rsidR="00756391" w:rsidRPr="000B14D8" w:rsidRDefault="00756391" w:rsidP="00FC29FC">
      <w:pPr>
        <w:rPr>
          <w:rFonts w:ascii="Times New Roman" w:hAnsi="Times New Roman" w:cs="Times New Roman"/>
        </w:rPr>
      </w:pPr>
    </w:p>
    <w:p w14:paraId="1890C2BF" w14:textId="77777777" w:rsidR="00C87142" w:rsidRPr="000B14D8" w:rsidRDefault="00C87142" w:rsidP="00FC29FC">
      <w:pPr>
        <w:rPr>
          <w:rFonts w:ascii="Times New Roman" w:hAnsi="Times New Roman" w:cs="Times New Roman"/>
        </w:rPr>
      </w:pPr>
    </w:p>
    <w:p w14:paraId="4C0C55EB" w14:textId="6DAC3424" w:rsidR="007D5AA5" w:rsidRPr="000B14D8" w:rsidRDefault="00C87142" w:rsidP="00C87142">
      <w:pPr>
        <w:spacing w:line="480" w:lineRule="auto"/>
        <w:ind w:firstLine="720"/>
        <w:rPr>
          <w:rFonts w:ascii="Times New Roman" w:hAnsi="Times New Roman" w:cs="Times New Roman"/>
        </w:rPr>
      </w:pPr>
      <w:r w:rsidRPr="000B14D8">
        <w:rPr>
          <w:rFonts w:ascii="Times New Roman" w:hAnsi="Times New Roman" w:cs="Times New Roman"/>
        </w:rPr>
        <w:t xml:space="preserve">Psychosis as an illness, </w:t>
      </w:r>
      <w:del w:id="10" w:author="Copyeditor" w:date="2022-08-04T15:30:00Z">
        <w:r w:rsidRPr="000B14D8" w:rsidDel="00610903">
          <w:rPr>
            <w:rFonts w:ascii="Times New Roman" w:hAnsi="Times New Roman" w:cs="Times New Roman"/>
          </w:rPr>
          <w:delText xml:space="preserve">as </w:delText>
        </w:r>
      </w:del>
      <w:ins w:id="11" w:author="Copyeditor" w:date="2022-08-04T15:30:00Z">
        <w:r w:rsidR="00610903">
          <w:rPr>
            <w:rFonts w:ascii="Times New Roman" w:hAnsi="Times New Roman" w:cs="Times New Roman"/>
          </w:rPr>
          <w:t>like</w:t>
        </w:r>
        <w:r w:rsidR="00610903" w:rsidRPr="000B14D8">
          <w:rPr>
            <w:rFonts w:ascii="Times New Roman" w:hAnsi="Times New Roman" w:cs="Times New Roman"/>
          </w:rPr>
          <w:t xml:space="preserve"> </w:t>
        </w:r>
      </w:ins>
      <w:r w:rsidRPr="000B14D8">
        <w:rPr>
          <w:rFonts w:ascii="Times New Roman" w:hAnsi="Times New Roman" w:cs="Times New Roman"/>
        </w:rPr>
        <w:t>schizophrenia, causes pain, terror, disruption, isolation. But used in the adjectival sense to describe a society at its limits, the term</w:t>
      </w:r>
      <w:r w:rsidR="00E67B14" w:rsidRPr="000B14D8">
        <w:rPr>
          <w:rFonts w:ascii="Times New Roman" w:hAnsi="Times New Roman" w:cs="Times New Roman"/>
        </w:rPr>
        <w:t>s</w:t>
      </w:r>
      <w:r w:rsidRPr="000B14D8">
        <w:rPr>
          <w:rFonts w:ascii="Times New Roman" w:hAnsi="Times New Roman" w:cs="Times New Roman"/>
        </w:rPr>
        <w:t xml:space="preserve"> </w:t>
      </w:r>
      <w:r w:rsidRPr="009C34D5">
        <w:rPr>
          <w:rFonts w:ascii="Times New Roman" w:hAnsi="Times New Roman" w:cs="Times New Roman"/>
          <w:i/>
          <w:iCs/>
          <w:rPrChange w:id="12" w:author="Copyeditor" w:date="2022-08-04T15:46:00Z">
            <w:rPr>
              <w:rFonts w:ascii="Times New Roman" w:hAnsi="Times New Roman" w:cs="Times New Roman"/>
            </w:rPr>
          </w:rPrChange>
        </w:rPr>
        <w:t>psychosis</w:t>
      </w:r>
      <w:r w:rsidR="00E67B14" w:rsidRPr="000B14D8">
        <w:rPr>
          <w:rFonts w:ascii="Times New Roman" w:hAnsi="Times New Roman" w:cs="Times New Roman"/>
        </w:rPr>
        <w:t xml:space="preserve">, </w:t>
      </w:r>
      <w:r w:rsidR="00E67B14" w:rsidRPr="009C34D5">
        <w:rPr>
          <w:rFonts w:ascii="Times New Roman" w:hAnsi="Times New Roman" w:cs="Times New Roman"/>
          <w:i/>
          <w:iCs/>
          <w:rPrChange w:id="13" w:author="Copyeditor" w:date="2022-08-04T15:46:00Z">
            <w:rPr>
              <w:rFonts w:ascii="Times New Roman" w:hAnsi="Times New Roman" w:cs="Times New Roman"/>
            </w:rPr>
          </w:rPrChange>
        </w:rPr>
        <w:t>psychotic</w:t>
      </w:r>
      <w:r w:rsidR="00E67B14" w:rsidRPr="000B14D8">
        <w:rPr>
          <w:rFonts w:ascii="Times New Roman" w:hAnsi="Times New Roman" w:cs="Times New Roman"/>
        </w:rPr>
        <w:t>,</w:t>
      </w:r>
      <w:r w:rsidRPr="000B14D8">
        <w:rPr>
          <w:rFonts w:ascii="Times New Roman" w:hAnsi="Times New Roman" w:cs="Times New Roman"/>
        </w:rPr>
        <w:t xml:space="preserve"> or </w:t>
      </w:r>
      <w:r w:rsidRPr="009C34D5">
        <w:rPr>
          <w:rFonts w:ascii="Times New Roman" w:hAnsi="Times New Roman" w:cs="Times New Roman"/>
          <w:i/>
          <w:iCs/>
          <w:rPrChange w:id="14" w:author="Copyeditor" w:date="2022-08-04T15:46:00Z">
            <w:rPr>
              <w:rFonts w:ascii="Times New Roman" w:hAnsi="Times New Roman" w:cs="Times New Roman"/>
            </w:rPr>
          </w:rPrChange>
        </w:rPr>
        <w:t>schizo</w:t>
      </w:r>
      <w:r w:rsidR="001C04E7" w:rsidRPr="009C34D5">
        <w:rPr>
          <w:rFonts w:ascii="Times New Roman" w:hAnsi="Times New Roman" w:cs="Times New Roman"/>
          <w:i/>
          <w:iCs/>
          <w:rPrChange w:id="15" w:author="Copyeditor" w:date="2022-08-04T15:46:00Z">
            <w:rPr>
              <w:rFonts w:ascii="Times New Roman" w:hAnsi="Times New Roman" w:cs="Times New Roman"/>
            </w:rPr>
          </w:rPrChange>
        </w:rPr>
        <w:t>id</w:t>
      </w:r>
      <w:r w:rsidRPr="000B14D8">
        <w:rPr>
          <w:rFonts w:ascii="Times New Roman" w:hAnsi="Times New Roman" w:cs="Times New Roman"/>
        </w:rPr>
        <w:t xml:space="preserve"> can yield</w:t>
      </w:r>
      <w:del w:id="16" w:author="Copyeditor" w:date="2022-08-04T15:37:00Z">
        <w:r w:rsidRPr="000B14D8" w:rsidDel="00316D57">
          <w:rPr>
            <w:rFonts w:ascii="Times New Roman" w:hAnsi="Times New Roman" w:cs="Times New Roman"/>
          </w:rPr>
          <w:delText xml:space="preserve"> </w:delText>
        </w:r>
      </w:del>
      <w:ins w:id="17" w:author="Copyeditor" w:date="2022-08-04T15:37:00Z">
        <w:r w:rsidR="00316D57">
          <w:rPr>
            <w:rFonts w:ascii="Times New Roman" w:hAnsi="Times New Roman" w:cs="Times New Roman"/>
          </w:rPr>
          <w:t xml:space="preserve"> thoughtful insights into </w:t>
        </w:r>
      </w:ins>
      <w:commentRangeStart w:id="18"/>
      <w:commentRangeStart w:id="19"/>
      <w:ins w:id="20" w:author="Copyeditor" w:date="2022-08-04T15:44:00Z">
        <w:r w:rsidR="00316D57">
          <w:rPr>
            <w:rFonts w:ascii="Times New Roman" w:hAnsi="Times New Roman" w:cs="Times New Roman"/>
          </w:rPr>
          <w:t>cultural</w:t>
        </w:r>
        <w:r w:rsidR="009C34D5">
          <w:rPr>
            <w:rFonts w:ascii="Times New Roman" w:hAnsi="Times New Roman" w:cs="Times New Roman"/>
          </w:rPr>
          <w:t xml:space="preserve"> </w:t>
        </w:r>
      </w:ins>
      <w:del w:id="21" w:author="Copyeditor" w:date="2022-08-04T15:37:00Z">
        <w:r w:rsidRPr="000B14D8" w:rsidDel="00316D57">
          <w:rPr>
            <w:rFonts w:ascii="Times New Roman" w:hAnsi="Times New Roman" w:cs="Times New Roman"/>
          </w:rPr>
          <w:delText>something worth thinking</w:delText>
        </w:r>
      </w:del>
      <w:ins w:id="22" w:author="Copyeditor" w:date="2022-08-04T15:44:00Z">
        <w:r w:rsidR="009C34D5">
          <w:rPr>
            <w:rFonts w:ascii="Times New Roman" w:hAnsi="Times New Roman" w:cs="Times New Roman"/>
          </w:rPr>
          <w:t>phenomena</w:t>
        </w:r>
        <w:commentRangeEnd w:id="18"/>
        <w:r w:rsidR="009C34D5">
          <w:rPr>
            <w:rStyle w:val="CommentReference"/>
          </w:rPr>
          <w:commentReference w:id="18"/>
        </w:r>
      </w:ins>
      <w:commentRangeEnd w:id="19"/>
      <w:r w:rsidR="00273B8F">
        <w:rPr>
          <w:rStyle w:val="CommentReference"/>
        </w:rPr>
        <w:commentReference w:id="19"/>
      </w:r>
      <w:r w:rsidRPr="000B14D8">
        <w:rPr>
          <w:rFonts w:ascii="Times New Roman" w:hAnsi="Times New Roman" w:cs="Times New Roman"/>
        </w:rPr>
        <w:t xml:space="preserve">. It is in this sense that I will pursue the question of Romantic psychosis as embodied in the story of Beau Brummell’s ascendency and exile. If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appear to spectacularize psychosis as the unveiled expression of capitalism in its essential character, Lacan brings us back to the psychic mechanisms that </w:t>
      </w:r>
      <w:r w:rsidR="00C20F0F" w:rsidRPr="000B14D8">
        <w:rPr>
          <w:rFonts w:ascii="Times New Roman" w:hAnsi="Times New Roman" w:cs="Times New Roman"/>
        </w:rPr>
        <w:t>permit</w:t>
      </w:r>
      <w:r w:rsidR="00D81BC1" w:rsidRPr="000B14D8">
        <w:rPr>
          <w:rFonts w:ascii="Times New Roman" w:hAnsi="Times New Roman" w:cs="Times New Roman"/>
        </w:rPr>
        <w:t xml:space="preserve">, </w:t>
      </w:r>
      <w:r w:rsidR="00C20F0F" w:rsidRPr="000B14D8">
        <w:rPr>
          <w:rFonts w:ascii="Times New Roman" w:hAnsi="Times New Roman" w:cs="Times New Roman"/>
        </w:rPr>
        <w:t>enable</w:t>
      </w:r>
      <w:r w:rsidR="00D81BC1" w:rsidRPr="000B14D8">
        <w:rPr>
          <w:rFonts w:ascii="Times New Roman" w:hAnsi="Times New Roman" w:cs="Times New Roman"/>
        </w:rPr>
        <w:t>, and structure</w:t>
      </w:r>
      <w:r w:rsidRPr="000B14D8">
        <w:rPr>
          <w:rFonts w:ascii="Times New Roman" w:hAnsi="Times New Roman" w:cs="Times New Roman"/>
        </w:rPr>
        <w:t xml:space="preserve"> psychotic </w:t>
      </w:r>
      <w:r w:rsidR="00D81BC1" w:rsidRPr="000B14D8">
        <w:rPr>
          <w:rFonts w:ascii="Times New Roman" w:hAnsi="Times New Roman" w:cs="Times New Roman"/>
        </w:rPr>
        <w:t xml:space="preserve">cultural </w:t>
      </w:r>
      <w:r w:rsidRPr="000B14D8">
        <w:rPr>
          <w:rFonts w:ascii="Times New Roman" w:hAnsi="Times New Roman" w:cs="Times New Roman"/>
        </w:rPr>
        <w:t>events.</w:t>
      </w:r>
      <w:r w:rsidR="003C3AC0" w:rsidRPr="000B14D8">
        <w:rPr>
          <w:rFonts w:ascii="Times New Roman" w:hAnsi="Times New Roman" w:cs="Times New Roman"/>
        </w:rPr>
        <w:t xml:space="preserve"> Indeed, Lacan</w:t>
      </w:r>
      <w:r w:rsidR="00EF5C7D" w:rsidRPr="000B14D8">
        <w:rPr>
          <w:rFonts w:ascii="Times New Roman" w:hAnsi="Times New Roman" w:cs="Times New Roman"/>
        </w:rPr>
        <w:t>’s</w:t>
      </w:r>
      <w:r w:rsidR="003C3AC0" w:rsidRPr="000B14D8">
        <w:rPr>
          <w:rFonts w:ascii="Times New Roman" w:hAnsi="Times New Roman" w:cs="Times New Roman"/>
        </w:rPr>
        <w:t xml:space="preserve"> present</w:t>
      </w:r>
      <w:r w:rsidR="00EF5C7D" w:rsidRPr="000B14D8">
        <w:rPr>
          <w:rFonts w:ascii="Times New Roman" w:hAnsi="Times New Roman" w:cs="Times New Roman"/>
        </w:rPr>
        <w:t>ation of</w:t>
      </w:r>
      <w:r w:rsidR="003C3AC0" w:rsidRPr="000B14D8">
        <w:rPr>
          <w:rFonts w:ascii="Times New Roman" w:hAnsi="Times New Roman" w:cs="Times New Roman"/>
        </w:rPr>
        <w:t xml:space="preserve"> psychosis </w:t>
      </w:r>
      <w:r w:rsidR="00EF5C7D" w:rsidRPr="000B14D8">
        <w:rPr>
          <w:rFonts w:ascii="Times New Roman" w:hAnsi="Times New Roman" w:cs="Times New Roman"/>
        </w:rPr>
        <w:t xml:space="preserve">makes it </w:t>
      </w:r>
      <w:r w:rsidR="003C3AC0" w:rsidRPr="000B14D8">
        <w:rPr>
          <w:rFonts w:ascii="Times New Roman" w:hAnsi="Times New Roman" w:cs="Times New Roman"/>
        </w:rPr>
        <w:t>a</w:t>
      </w:r>
      <w:r w:rsidR="00EF5C7D" w:rsidRPr="000B14D8">
        <w:rPr>
          <w:rFonts w:ascii="Times New Roman" w:hAnsi="Times New Roman" w:cs="Times New Roman"/>
        </w:rPr>
        <w:t>ppear to be</w:t>
      </w:r>
      <w:r w:rsidR="003C3AC0" w:rsidRPr="000B14D8">
        <w:rPr>
          <w:rFonts w:ascii="Times New Roman" w:hAnsi="Times New Roman" w:cs="Times New Roman"/>
        </w:rPr>
        <w:t xml:space="preserve"> </w:t>
      </w:r>
      <w:r w:rsidR="003C3AC0" w:rsidRPr="000B14D8">
        <w:rPr>
          <w:rFonts w:ascii="Times New Roman" w:hAnsi="Times New Roman" w:cs="Times New Roman"/>
          <w:i/>
        </w:rPr>
        <w:t xml:space="preserve">the </w:t>
      </w:r>
      <w:r w:rsidR="003C3AC0" w:rsidRPr="000B14D8">
        <w:rPr>
          <w:rFonts w:ascii="Times New Roman" w:hAnsi="Times New Roman" w:cs="Times New Roman"/>
        </w:rPr>
        <w:t>representative psychic state of twentieth-century</w:t>
      </w:r>
      <w:r w:rsidRPr="000B14D8">
        <w:rPr>
          <w:rFonts w:ascii="Times New Roman" w:hAnsi="Times New Roman" w:cs="Times New Roman"/>
        </w:rPr>
        <w:t xml:space="preserve"> </w:t>
      </w:r>
      <w:r w:rsidR="003C3AC0" w:rsidRPr="000B14D8">
        <w:rPr>
          <w:rFonts w:ascii="Times New Roman" w:hAnsi="Times New Roman" w:cs="Times New Roman"/>
        </w:rPr>
        <w:t>society</w:t>
      </w:r>
      <w:r w:rsidR="00EF5C7D" w:rsidRPr="000B14D8">
        <w:rPr>
          <w:rFonts w:ascii="Times New Roman" w:hAnsi="Times New Roman" w:cs="Times New Roman"/>
        </w:rPr>
        <w:t xml:space="preserve"> through his </w:t>
      </w:r>
      <w:r w:rsidR="00EF5C7D" w:rsidRPr="000B14D8">
        <w:rPr>
          <w:rFonts w:ascii="Times New Roman" w:hAnsi="Times New Roman" w:cs="Times New Roman"/>
        </w:rPr>
        <w:lastRenderedPageBreak/>
        <w:t>discussion of the ego’s normal functioning as hallucinative</w:t>
      </w:r>
      <w:r w:rsidR="003C3AC0" w:rsidRPr="000B14D8">
        <w:rPr>
          <w:rFonts w:ascii="Times New Roman" w:hAnsi="Times New Roman" w:cs="Times New Roman"/>
        </w:rPr>
        <w:t xml:space="preserve">, much in the same way as Freud presented neurosis as representatively Victorian. </w:t>
      </w:r>
    </w:p>
    <w:p w14:paraId="046CB2DF" w14:textId="3BE87C47" w:rsidR="00C87142" w:rsidRPr="000B14D8" w:rsidRDefault="008E41E0" w:rsidP="007D5AA5">
      <w:pPr>
        <w:spacing w:line="480" w:lineRule="auto"/>
        <w:ind w:firstLine="720"/>
        <w:rPr>
          <w:rFonts w:ascii="Times New Roman" w:hAnsi="Times New Roman" w:cs="Times New Roman"/>
        </w:rPr>
      </w:pPr>
      <w:r w:rsidRPr="000B14D8">
        <w:rPr>
          <w:rFonts w:ascii="Times New Roman" w:hAnsi="Times New Roman" w:cs="Times New Roman"/>
        </w:rPr>
        <w:t xml:space="preserve">Psychosis understood in this sense, as </w:t>
      </w:r>
      <w:r w:rsidR="00C87142" w:rsidRPr="000B14D8">
        <w:rPr>
          <w:rFonts w:ascii="Times New Roman" w:hAnsi="Times New Roman" w:cs="Times New Roman"/>
        </w:rPr>
        <w:t xml:space="preserve">I will </w:t>
      </w:r>
      <w:r w:rsidRPr="000B14D8">
        <w:rPr>
          <w:rFonts w:ascii="Times New Roman" w:hAnsi="Times New Roman" w:cs="Times New Roman"/>
        </w:rPr>
        <w:t>under</w:t>
      </w:r>
      <w:r w:rsidR="00C87142" w:rsidRPr="000B14D8">
        <w:rPr>
          <w:rFonts w:ascii="Times New Roman" w:hAnsi="Times New Roman" w:cs="Times New Roman"/>
        </w:rPr>
        <w:t xml:space="preserve">take </w:t>
      </w:r>
      <w:r w:rsidRPr="000B14D8">
        <w:rPr>
          <w:rFonts w:ascii="Times New Roman" w:hAnsi="Times New Roman" w:cs="Times New Roman"/>
        </w:rPr>
        <w:t xml:space="preserve">to trace its </w:t>
      </w:r>
      <w:r w:rsidR="00C87142" w:rsidRPr="000B14D8">
        <w:rPr>
          <w:rFonts w:ascii="Times New Roman" w:hAnsi="Times New Roman" w:cs="Times New Roman"/>
        </w:rPr>
        <w:t xml:space="preserve">psychic and social </w:t>
      </w:r>
      <w:r w:rsidRPr="000B14D8">
        <w:rPr>
          <w:rFonts w:ascii="Times New Roman" w:hAnsi="Times New Roman" w:cs="Times New Roman"/>
        </w:rPr>
        <w:t>lineaments</w:t>
      </w:r>
      <w:r w:rsidR="00C87142" w:rsidRPr="000B14D8">
        <w:rPr>
          <w:rFonts w:ascii="Times New Roman" w:hAnsi="Times New Roman" w:cs="Times New Roman"/>
        </w:rPr>
        <w:t xml:space="preserve"> in my telling of Beau Brummell’s </w:t>
      </w:r>
      <w:r w:rsidR="00930690" w:rsidRPr="000B14D8">
        <w:rPr>
          <w:rFonts w:ascii="Times New Roman" w:hAnsi="Times New Roman" w:cs="Times New Roman"/>
        </w:rPr>
        <w:t>Regency embodiment</w:t>
      </w:r>
      <w:r w:rsidRPr="000B14D8">
        <w:rPr>
          <w:rFonts w:ascii="Times New Roman" w:hAnsi="Times New Roman" w:cs="Times New Roman"/>
        </w:rPr>
        <w:t xml:space="preserve">, reveals a great deal about </w:t>
      </w:r>
      <w:proofErr w:type="gramStart"/>
      <w:r w:rsidRPr="000B14D8">
        <w:rPr>
          <w:rFonts w:ascii="Times New Roman" w:hAnsi="Times New Roman" w:cs="Times New Roman"/>
        </w:rPr>
        <w:t>R</w:t>
      </w:r>
      <w:r w:rsidR="00D64564" w:rsidRPr="000B14D8">
        <w:rPr>
          <w:rFonts w:ascii="Times New Roman" w:hAnsi="Times New Roman" w:cs="Times New Roman"/>
        </w:rPr>
        <w:t>omantic</w:t>
      </w:r>
      <w:r w:rsidRPr="000B14D8">
        <w:rPr>
          <w:rFonts w:ascii="Times New Roman" w:hAnsi="Times New Roman" w:cs="Times New Roman"/>
        </w:rPr>
        <w:t>-era</w:t>
      </w:r>
      <w:proofErr w:type="gramEnd"/>
      <w:r w:rsidRPr="000B14D8">
        <w:rPr>
          <w:rFonts w:ascii="Times New Roman" w:hAnsi="Times New Roman" w:cs="Times New Roman"/>
        </w:rPr>
        <w:t xml:space="preserve"> </w:t>
      </w:r>
      <w:del w:id="23" w:author="Copyeditor" w:date="2022-08-04T15:53:00Z">
        <w:r w:rsidRPr="000B14D8" w:rsidDel="00974CF4">
          <w:rPr>
            <w:rFonts w:ascii="Times New Roman" w:hAnsi="Times New Roman" w:cs="Times New Roman"/>
          </w:rPr>
          <w:delText xml:space="preserve">romantic </w:delText>
        </w:r>
      </w:del>
      <w:r w:rsidRPr="000B14D8">
        <w:rPr>
          <w:rFonts w:ascii="Times New Roman" w:hAnsi="Times New Roman" w:cs="Times New Roman"/>
        </w:rPr>
        <w:t xml:space="preserve">culture that might </w:t>
      </w:r>
      <w:commentRangeStart w:id="24"/>
      <w:commentRangeStart w:id="25"/>
      <w:r w:rsidRPr="000B14D8">
        <w:rPr>
          <w:rFonts w:ascii="Times New Roman" w:hAnsi="Times New Roman" w:cs="Times New Roman"/>
        </w:rPr>
        <w:t xml:space="preserve">allow </w:t>
      </w:r>
      <w:commentRangeEnd w:id="24"/>
      <w:r w:rsidR="00D664F9">
        <w:rPr>
          <w:rStyle w:val="CommentReference"/>
        </w:rPr>
        <w:commentReference w:id="24"/>
      </w:r>
      <w:commentRangeEnd w:id="25"/>
      <w:r w:rsidR="00273B8F">
        <w:rPr>
          <w:rStyle w:val="CommentReference"/>
        </w:rPr>
        <w:commentReference w:id="25"/>
      </w:r>
      <w:r w:rsidRPr="000B14D8">
        <w:rPr>
          <w:rFonts w:ascii="Times New Roman" w:hAnsi="Times New Roman" w:cs="Times New Roman"/>
        </w:rPr>
        <w:t>us to redirect our gaze away from Jane Austen’s saner presentation of that period</w:t>
      </w:r>
      <w:del w:id="26" w:author="Copyeditor" w:date="2022-08-04T15:53:00Z">
        <w:r w:rsidR="00860512" w:rsidRPr="000B14D8" w:rsidDel="00974CF4">
          <w:rPr>
            <w:rFonts w:ascii="Times New Roman" w:hAnsi="Times New Roman" w:cs="Times New Roman"/>
          </w:rPr>
          <w:delText>,</w:delText>
        </w:r>
      </w:del>
      <w:r w:rsidR="00860512" w:rsidRPr="000B14D8">
        <w:rPr>
          <w:rFonts w:ascii="Times New Roman" w:hAnsi="Times New Roman" w:cs="Times New Roman"/>
        </w:rPr>
        <w:t xml:space="preserve"> and</w:t>
      </w:r>
      <w:r w:rsidRPr="000B14D8">
        <w:rPr>
          <w:rFonts w:ascii="Times New Roman" w:hAnsi="Times New Roman" w:cs="Times New Roman"/>
        </w:rPr>
        <w:t xml:space="preserve"> toward its zanier, and therefore more revelatory, episodes. </w:t>
      </w:r>
      <w:r w:rsidR="00BA7BBF" w:rsidRPr="000B14D8">
        <w:rPr>
          <w:rFonts w:ascii="Times New Roman" w:hAnsi="Times New Roman" w:cs="Times New Roman"/>
        </w:rPr>
        <w:t>These episodes hold startling re</w:t>
      </w:r>
      <w:r w:rsidR="00672445" w:rsidRPr="000B14D8">
        <w:rPr>
          <w:rFonts w:ascii="Times New Roman" w:hAnsi="Times New Roman" w:cs="Times New Roman"/>
        </w:rPr>
        <w:t>semblance</w:t>
      </w:r>
      <w:r w:rsidR="00BA7BBF" w:rsidRPr="000B14D8">
        <w:rPr>
          <w:rFonts w:ascii="Times New Roman" w:hAnsi="Times New Roman" w:cs="Times New Roman"/>
        </w:rPr>
        <w:t xml:space="preserve"> to the </w:t>
      </w:r>
      <w:r w:rsidR="00681A33" w:rsidRPr="000B14D8">
        <w:rPr>
          <w:rFonts w:ascii="Times New Roman" w:hAnsi="Times New Roman" w:cs="Times New Roman"/>
        </w:rPr>
        <w:t>screwier</w:t>
      </w:r>
      <w:r w:rsidR="00BA7BBF" w:rsidRPr="000B14D8">
        <w:rPr>
          <w:rFonts w:ascii="Times New Roman" w:hAnsi="Times New Roman" w:cs="Times New Roman"/>
        </w:rPr>
        <w:t xml:space="preserve">, nearly incomprehensible, and psychotic episodes of today’s world of </w:t>
      </w:r>
      <w:r w:rsidR="00051759" w:rsidRPr="000B14D8">
        <w:rPr>
          <w:rFonts w:ascii="Times New Roman" w:hAnsi="Times New Roman" w:cs="Times New Roman"/>
        </w:rPr>
        <w:t>media grabs</w:t>
      </w:r>
      <w:r w:rsidR="00F47E99" w:rsidRPr="000B14D8">
        <w:rPr>
          <w:rFonts w:ascii="Times New Roman" w:hAnsi="Times New Roman" w:cs="Times New Roman"/>
        </w:rPr>
        <w:t xml:space="preserve">, </w:t>
      </w:r>
      <w:r w:rsidR="00051759" w:rsidRPr="000B14D8">
        <w:rPr>
          <w:rFonts w:ascii="Times New Roman" w:hAnsi="Times New Roman" w:cs="Times New Roman"/>
        </w:rPr>
        <w:t>self-authorizing gestures</w:t>
      </w:r>
      <w:r w:rsidR="00F47E99" w:rsidRPr="000B14D8">
        <w:rPr>
          <w:rFonts w:ascii="Times New Roman" w:hAnsi="Times New Roman" w:cs="Times New Roman"/>
        </w:rPr>
        <w:t>,</w:t>
      </w:r>
      <w:r w:rsidR="00051759" w:rsidRPr="000B14D8">
        <w:rPr>
          <w:rFonts w:ascii="Times New Roman" w:hAnsi="Times New Roman" w:cs="Times New Roman"/>
        </w:rPr>
        <w:t xml:space="preserve"> and </w:t>
      </w:r>
      <w:r w:rsidR="00802735" w:rsidRPr="000B14D8">
        <w:rPr>
          <w:rFonts w:ascii="Times New Roman" w:hAnsi="Times New Roman" w:cs="Times New Roman"/>
        </w:rPr>
        <w:t>power</w:t>
      </w:r>
      <w:del w:id="27" w:author="Copyeditor" w:date="2022-08-04T16:00:00Z">
        <w:r w:rsidR="00802735" w:rsidRPr="000B14D8" w:rsidDel="009D2D5C">
          <w:rPr>
            <w:rFonts w:ascii="Times New Roman" w:hAnsi="Times New Roman" w:cs="Times New Roman"/>
          </w:rPr>
          <w:delText xml:space="preserve"> </w:delText>
        </w:r>
      </w:del>
      <w:ins w:id="28" w:author="Copyeditor" w:date="2022-08-04T16:00:00Z">
        <w:r w:rsidR="009D2D5C">
          <w:rPr>
            <w:rFonts w:ascii="Times New Roman" w:hAnsi="Times New Roman" w:cs="Times New Roman"/>
          </w:rPr>
          <w:t xml:space="preserve"> s</w:t>
        </w:r>
      </w:ins>
      <w:ins w:id="29" w:author="Copyeditor" w:date="2022-08-04T16:01:00Z">
        <w:r w:rsidR="009D2D5C">
          <w:rPr>
            <w:rFonts w:ascii="Times New Roman" w:hAnsi="Times New Roman" w:cs="Times New Roman"/>
          </w:rPr>
          <w:t>natches</w:t>
        </w:r>
      </w:ins>
      <w:del w:id="30" w:author="Copyeditor" w:date="2022-08-04T16:00:00Z">
        <w:r w:rsidR="00802735" w:rsidRPr="000B14D8" w:rsidDel="009D2D5C">
          <w:rPr>
            <w:rFonts w:ascii="Times New Roman" w:hAnsi="Times New Roman" w:cs="Times New Roman"/>
          </w:rPr>
          <w:delText>grabs</w:delText>
        </w:r>
      </w:del>
      <w:r w:rsidR="00F47E99" w:rsidRPr="000B14D8">
        <w:rPr>
          <w:rFonts w:ascii="Times New Roman" w:hAnsi="Times New Roman" w:cs="Times New Roman"/>
        </w:rPr>
        <w:t>, which can be viewed as echoing Brummell’s capacity to center social attention on his visual image</w:t>
      </w:r>
      <w:r w:rsidR="00802735" w:rsidRPr="000B14D8">
        <w:rPr>
          <w:rFonts w:ascii="Times New Roman" w:hAnsi="Times New Roman" w:cs="Times New Roman"/>
        </w:rPr>
        <w:t xml:space="preserve">. </w:t>
      </w:r>
      <w:r w:rsidR="00CD6F46" w:rsidRPr="000B14D8">
        <w:rPr>
          <w:rFonts w:ascii="Times New Roman" w:hAnsi="Times New Roman" w:cs="Times New Roman"/>
        </w:rPr>
        <w:t xml:space="preserve">Brummell’s rise to power and meteoric fall </w:t>
      </w:r>
      <w:proofErr w:type="gramStart"/>
      <w:r w:rsidR="00CD6F46" w:rsidRPr="000B14D8">
        <w:rPr>
          <w:rFonts w:ascii="Times New Roman" w:hAnsi="Times New Roman" w:cs="Times New Roman"/>
        </w:rPr>
        <w:t>represent</w:t>
      </w:r>
      <w:proofErr w:type="gramEnd"/>
      <w:r w:rsidR="00CD6F46" w:rsidRPr="000B14D8">
        <w:rPr>
          <w:rFonts w:ascii="Times New Roman" w:hAnsi="Times New Roman" w:cs="Times New Roman"/>
        </w:rPr>
        <w:t xml:space="preserve"> an instability that, accompanied by a disintegration of personality and language, </w:t>
      </w:r>
      <w:r w:rsidR="0068155B" w:rsidRPr="000B14D8">
        <w:rPr>
          <w:rFonts w:ascii="Times New Roman" w:hAnsi="Times New Roman" w:cs="Times New Roman"/>
        </w:rPr>
        <w:t>feel</w:t>
      </w:r>
      <w:ins w:id="31" w:author="Copyeditor" w:date="2022-08-04T16:02:00Z">
        <w:r w:rsidR="009D2D5C">
          <w:rPr>
            <w:rFonts w:ascii="Times New Roman" w:hAnsi="Times New Roman" w:cs="Times New Roman"/>
          </w:rPr>
          <w:t>s</w:t>
        </w:r>
      </w:ins>
      <w:r w:rsidR="0068155B" w:rsidRPr="000B14D8">
        <w:rPr>
          <w:rFonts w:ascii="Times New Roman" w:hAnsi="Times New Roman" w:cs="Times New Roman"/>
        </w:rPr>
        <w:t xml:space="preserve"> uncomfortably familiar </w:t>
      </w:r>
      <w:r w:rsidR="002059E9" w:rsidRPr="000B14D8">
        <w:rPr>
          <w:rFonts w:ascii="Times New Roman" w:hAnsi="Times New Roman" w:cs="Times New Roman"/>
        </w:rPr>
        <w:t xml:space="preserve">in terms of </w:t>
      </w:r>
      <w:r w:rsidR="0068155B" w:rsidRPr="000B14D8">
        <w:rPr>
          <w:rFonts w:ascii="Times New Roman" w:hAnsi="Times New Roman" w:cs="Times New Roman"/>
        </w:rPr>
        <w:t xml:space="preserve">today’s political stage. </w:t>
      </w:r>
      <w:r w:rsidR="005761C0" w:rsidRPr="000B14D8">
        <w:rPr>
          <w:rFonts w:ascii="Times New Roman" w:hAnsi="Times New Roman" w:cs="Times New Roman"/>
        </w:rPr>
        <w:t>If there are no lessons here for us to learn, there are at least warning s</w:t>
      </w:r>
      <w:r w:rsidR="00032BB1" w:rsidRPr="000B14D8">
        <w:rPr>
          <w:rFonts w:ascii="Times New Roman" w:hAnsi="Times New Roman" w:cs="Times New Roman"/>
        </w:rPr>
        <w:t>igns we might do well to register.</w:t>
      </w:r>
    </w:p>
    <w:p w14:paraId="3609AA70" w14:textId="562E355B" w:rsidR="002F157B" w:rsidRPr="000B14D8" w:rsidRDefault="00223D85" w:rsidP="00223D85">
      <w:pPr>
        <w:spacing w:line="480" w:lineRule="auto"/>
        <w:rPr>
          <w:rFonts w:ascii="Times New Roman" w:hAnsi="Times New Roman" w:cs="Times New Roman"/>
        </w:rPr>
      </w:pPr>
      <w:r w:rsidRPr="000B14D8">
        <w:rPr>
          <w:rFonts w:ascii="Times New Roman" w:hAnsi="Times New Roman" w:cs="Times New Roman"/>
        </w:rPr>
        <w:tab/>
        <w:t>A</w:t>
      </w:r>
      <w:r w:rsidR="0058166E" w:rsidRPr="000B14D8">
        <w:rPr>
          <w:rFonts w:ascii="Times New Roman" w:hAnsi="Times New Roman" w:cs="Times New Roman"/>
        </w:rPr>
        <w:t xml:space="preserve">n </w:t>
      </w:r>
      <w:r w:rsidR="00702E22" w:rsidRPr="000B14D8">
        <w:rPr>
          <w:rFonts w:ascii="Times New Roman" w:hAnsi="Times New Roman" w:cs="Times New Roman"/>
        </w:rPr>
        <w:t xml:space="preserve">intimate of the </w:t>
      </w:r>
      <w:r w:rsidR="00A946E8" w:rsidRPr="000B14D8">
        <w:rPr>
          <w:rFonts w:ascii="Times New Roman" w:hAnsi="Times New Roman" w:cs="Times New Roman"/>
        </w:rPr>
        <w:t xml:space="preserve">Prince Regent </w:t>
      </w:r>
      <w:r w:rsidR="00702E22" w:rsidRPr="000B14D8">
        <w:rPr>
          <w:rFonts w:ascii="Times New Roman" w:hAnsi="Times New Roman" w:cs="Times New Roman"/>
        </w:rPr>
        <w:t xml:space="preserve">and </w:t>
      </w:r>
      <w:r w:rsidR="001742C1" w:rsidRPr="000B14D8">
        <w:rPr>
          <w:rFonts w:ascii="Times New Roman" w:hAnsi="Times New Roman" w:cs="Times New Roman"/>
        </w:rPr>
        <w:t>Mrs.</w:t>
      </w:r>
      <w:r w:rsidR="00702E22" w:rsidRPr="000B14D8">
        <w:rPr>
          <w:rFonts w:ascii="Times New Roman" w:hAnsi="Times New Roman" w:cs="Times New Roman"/>
        </w:rPr>
        <w:t xml:space="preserve"> Fitzherbert, </w:t>
      </w:r>
      <w:r w:rsidRPr="000B14D8">
        <w:rPr>
          <w:rFonts w:ascii="Times New Roman" w:hAnsi="Times New Roman" w:cs="Times New Roman"/>
        </w:rPr>
        <w:t xml:space="preserve">George Bryan Brummell </w:t>
      </w:r>
      <w:r w:rsidR="0091488F" w:rsidRPr="000B14D8">
        <w:rPr>
          <w:rFonts w:ascii="Times New Roman" w:hAnsi="Times New Roman" w:cs="Times New Roman"/>
        </w:rPr>
        <w:t xml:space="preserve">seemed to purposely </w:t>
      </w:r>
      <w:r w:rsidR="00FA7FF2" w:rsidRPr="000B14D8">
        <w:rPr>
          <w:rFonts w:ascii="Times New Roman" w:hAnsi="Times New Roman" w:cs="Times New Roman"/>
        </w:rPr>
        <w:t xml:space="preserve">escalate </w:t>
      </w:r>
      <w:r w:rsidR="00212E86" w:rsidRPr="000B14D8">
        <w:rPr>
          <w:rFonts w:ascii="Times New Roman" w:hAnsi="Times New Roman" w:cs="Times New Roman"/>
        </w:rPr>
        <w:t xml:space="preserve">the friction he began experiencing in Carlton House </w:t>
      </w:r>
      <w:r w:rsidR="002E1481" w:rsidRPr="000B14D8">
        <w:rPr>
          <w:rFonts w:ascii="Times New Roman" w:hAnsi="Times New Roman" w:cs="Times New Roman"/>
        </w:rPr>
        <w:t>toward the end of his intimacy with</w:t>
      </w:r>
      <w:r w:rsidR="00D47925" w:rsidRPr="000B14D8">
        <w:rPr>
          <w:rFonts w:ascii="Times New Roman" w:hAnsi="Times New Roman" w:cs="Times New Roman"/>
        </w:rPr>
        <w:t xml:space="preserve"> the Prince, </w:t>
      </w:r>
      <w:r w:rsidR="00EF335E" w:rsidRPr="000B14D8">
        <w:rPr>
          <w:rFonts w:ascii="Times New Roman" w:hAnsi="Times New Roman" w:cs="Times New Roman"/>
        </w:rPr>
        <w:t xml:space="preserve">which appeared </w:t>
      </w:r>
      <w:r w:rsidR="00974140" w:rsidRPr="000B14D8">
        <w:rPr>
          <w:rFonts w:ascii="Times New Roman" w:hAnsi="Times New Roman" w:cs="Times New Roman"/>
        </w:rPr>
        <w:t>in tandem with the</w:t>
      </w:r>
      <w:r w:rsidR="002E1481" w:rsidRPr="000B14D8">
        <w:rPr>
          <w:rFonts w:ascii="Times New Roman" w:hAnsi="Times New Roman" w:cs="Times New Roman"/>
        </w:rPr>
        <w:t xml:space="preserve"> Regent’s abandonment</w:t>
      </w:r>
      <w:r w:rsidR="00D47925" w:rsidRPr="000B14D8">
        <w:rPr>
          <w:rFonts w:ascii="Times New Roman" w:hAnsi="Times New Roman" w:cs="Times New Roman"/>
        </w:rPr>
        <w:t xml:space="preserve"> </w:t>
      </w:r>
      <w:r w:rsidR="002E1481" w:rsidRPr="000B14D8">
        <w:rPr>
          <w:rFonts w:ascii="Times New Roman" w:hAnsi="Times New Roman" w:cs="Times New Roman"/>
        </w:rPr>
        <w:t xml:space="preserve">of his </w:t>
      </w:r>
      <w:r w:rsidR="00D47925" w:rsidRPr="000B14D8">
        <w:rPr>
          <w:rFonts w:ascii="Times New Roman" w:hAnsi="Times New Roman" w:cs="Times New Roman"/>
        </w:rPr>
        <w:t xml:space="preserve">Whig friends. </w:t>
      </w:r>
      <w:r w:rsidR="009F1109" w:rsidRPr="000B14D8">
        <w:rPr>
          <w:rFonts w:ascii="Times New Roman" w:hAnsi="Times New Roman" w:cs="Times New Roman"/>
        </w:rPr>
        <w:t xml:space="preserve">Various anecdotes were floated to account for the final disintegration </w:t>
      </w:r>
      <w:r w:rsidR="00EF3056" w:rsidRPr="000B14D8">
        <w:rPr>
          <w:rFonts w:ascii="Times New Roman" w:hAnsi="Times New Roman" w:cs="Times New Roman"/>
        </w:rPr>
        <w:t xml:space="preserve">in 1811 </w:t>
      </w:r>
      <w:r w:rsidR="009F1109" w:rsidRPr="000B14D8">
        <w:rPr>
          <w:rFonts w:ascii="Times New Roman" w:hAnsi="Times New Roman" w:cs="Times New Roman"/>
        </w:rPr>
        <w:t xml:space="preserve">of a friendship </w:t>
      </w:r>
      <w:r w:rsidR="00700572" w:rsidRPr="000B14D8">
        <w:rPr>
          <w:rFonts w:ascii="Times New Roman" w:hAnsi="Times New Roman" w:cs="Times New Roman"/>
        </w:rPr>
        <w:t xml:space="preserve">between Brummell and the </w:t>
      </w:r>
      <w:r w:rsidR="00311835" w:rsidRPr="000B14D8">
        <w:rPr>
          <w:rFonts w:ascii="Times New Roman" w:hAnsi="Times New Roman" w:cs="Times New Roman"/>
        </w:rPr>
        <w:t xml:space="preserve">heir to the throne </w:t>
      </w:r>
      <w:r w:rsidR="009F1109" w:rsidRPr="000B14D8">
        <w:rPr>
          <w:rFonts w:ascii="Times New Roman" w:hAnsi="Times New Roman" w:cs="Times New Roman"/>
        </w:rPr>
        <w:t xml:space="preserve">that had begun </w:t>
      </w:r>
      <w:del w:id="32" w:author="Copyeditor" w:date="2022-08-04T16:11:00Z">
        <w:r w:rsidR="009F1109" w:rsidRPr="000B14D8" w:rsidDel="0003562B">
          <w:rPr>
            <w:rFonts w:ascii="Times New Roman" w:hAnsi="Times New Roman" w:cs="Times New Roman"/>
          </w:rPr>
          <w:delText xml:space="preserve">when </w:delText>
        </w:r>
      </w:del>
      <w:r w:rsidR="00406A63" w:rsidRPr="000B14D8">
        <w:rPr>
          <w:rFonts w:ascii="Times New Roman" w:hAnsi="Times New Roman" w:cs="Times New Roman"/>
        </w:rPr>
        <w:t xml:space="preserve">in 1794 </w:t>
      </w:r>
      <w:ins w:id="33" w:author="Copyeditor" w:date="2022-08-04T16:12:00Z">
        <w:r w:rsidR="0003562B">
          <w:rPr>
            <w:rFonts w:ascii="Times New Roman" w:hAnsi="Times New Roman" w:cs="Times New Roman"/>
          </w:rPr>
          <w:t xml:space="preserve">when </w:t>
        </w:r>
      </w:ins>
      <w:r w:rsidR="009F1109" w:rsidRPr="000B14D8">
        <w:rPr>
          <w:rFonts w:ascii="Times New Roman" w:hAnsi="Times New Roman" w:cs="Times New Roman"/>
        </w:rPr>
        <w:t xml:space="preserve">Brummell </w:t>
      </w:r>
      <w:r w:rsidR="00F2688A" w:rsidRPr="000B14D8">
        <w:rPr>
          <w:rFonts w:ascii="Times New Roman" w:hAnsi="Times New Roman" w:cs="Times New Roman"/>
        </w:rPr>
        <w:t xml:space="preserve">was able to purchase a lowly commission in the Prince’s </w:t>
      </w:r>
      <w:r w:rsidR="00406A63" w:rsidRPr="000B14D8">
        <w:rPr>
          <w:rFonts w:ascii="Times New Roman" w:hAnsi="Times New Roman" w:cs="Times New Roman"/>
        </w:rPr>
        <w:t xml:space="preserve">Tenth Royal Hussars. </w:t>
      </w:r>
      <w:r w:rsidR="007C67AB" w:rsidRPr="000B14D8">
        <w:rPr>
          <w:rFonts w:ascii="Times New Roman" w:hAnsi="Times New Roman" w:cs="Times New Roman"/>
        </w:rPr>
        <w:t>Living always beyond his means was fundamental to Brummell’s self-portrayal</w:t>
      </w:r>
      <w:r w:rsidR="00A76F5A" w:rsidRPr="000B14D8">
        <w:rPr>
          <w:rFonts w:ascii="Times New Roman" w:hAnsi="Times New Roman" w:cs="Times New Roman"/>
        </w:rPr>
        <w:t xml:space="preserve">, </w:t>
      </w:r>
      <w:r w:rsidR="00B05922" w:rsidRPr="000B14D8">
        <w:rPr>
          <w:rFonts w:ascii="Times New Roman" w:hAnsi="Times New Roman" w:cs="Times New Roman"/>
        </w:rPr>
        <w:t xml:space="preserve">much like </w:t>
      </w:r>
      <w:ins w:id="34" w:author="Copyeditor" w:date="2022-08-04T16:12:00Z">
        <w:r w:rsidR="0003562B">
          <w:rPr>
            <w:rFonts w:ascii="Times New Roman" w:hAnsi="Times New Roman" w:cs="Times New Roman"/>
          </w:rPr>
          <w:t xml:space="preserve">Donald </w:t>
        </w:r>
      </w:ins>
      <w:r w:rsidR="00B05922" w:rsidRPr="000B14D8">
        <w:rPr>
          <w:rFonts w:ascii="Times New Roman" w:hAnsi="Times New Roman" w:cs="Times New Roman"/>
        </w:rPr>
        <w:t>Trump’s career in real estate</w:t>
      </w:r>
      <w:r w:rsidR="000B54E6" w:rsidRPr="000B14D8">
        <w:rPr>
          <w:rFonts w:ascii="Times New Roman" w:hAnsi="Times New Roman" w:cs="Times New Roman"/>
        </w:rPr>
        <w:t>. H</w:t>
      </w:r>
      <w:r w:rsidR="007C67AB" w:rsidRPr="000B14D8">
        <w:rPr>
          <w:rFonts w:ascii="Times New Roman" w:hAnsi="Times New Roman" w:cs="Times New Roman"/>
        </w:rPr>
        <w:t xml:space="preserve">e was virtually afloat, living on wit and words, a parodic figuration of the nobility with whom </w:t>
      </w:r>
      <w:r w:rsidR="007C67AB" w:rsidRPr="000B14D8">
        <w:rPr>
          <w:rFonts w:ascii="Times New Roman" w:hAnsi="Times New Roman" w:cs="Times New Roman"/>
        </w:rPr>
        <w:lastRenderedPageBreak/>
        <w:t xml:space="preserve">he associated. </w:t>
      </w:r>
      <w:r w:rsidR="00A93DD0" w:rsidRPr="000B14D8">
        <w:rPr>
          <w:rFonts w:ascii="Times New Roman" w:hAnsi="Times New Roman" w:cs="Times New Roman"/>
        </w:rPr>
        <w:t>Finally, words were his undoing</w:t>
      </w:r>
      <w:r w:rsidR="00305068" w:rsidRPr="000B14D8">
        <w:rPr>
          <w:rFonts w:ascii="Times New Roman" w:hAnsi="Times New Roman" w:cs="Times New Roman"/>
        </w:rPr>
        <w:t>:</w:t>
      </w:r>
      <w:r w:rsidR="00A93DD0" w:rsidRPr="000B14D8">
        <w:rPr>
          <w:rFonts w:ascii="Times New Roman" w:hAnsi="Times New Roman" w:cs="Times New Roman"/>
        </w:rPr>
        <w:t xml:space="preserve"> whether</w:t>
      </w:r>
      <w:ins w:id="35" w:author="Copyeditor" w:date="2022-08-04T16:18:00Z">
        <w:r w:rsidR="009B22FA">
          <w:rPr>
            <w:rFonts w:ascii="Times New Roman" w:hAnsi="Times New Roman" w:cs="Times New Roman"/>
          </w:rPr>
          <w:t xml:space="preserve"> it was,</w:t>
        </w:r>
      </w:ins>
      <w:r w:rsidR="00A93DD0" w:rsidRPr="000B14D8">
        <w:rPr>
          <w:rFonts w:ascii="Times New Roman" w:hAnsi="Times New Roman" w:cs="Times New Roman"/>
        </w:rPr>
        <w:t xml:space="preserve"> </w:t>
      </w:r>
      <w:r w:rsidR="00050603" w:rsidRPr="000B14D8">
        <w:rPr>
          <w:rFonts w:ascii="Times New Roman" w:hAnsi="Times New Roman" w:cs="Times New Roman"/>
        </w:rPr>
        <w:t>according to anecdotes</w:t>
      </w:r>
      <w:ins w:id="36" w:author="Copyeditor" w:date="2022-08-04T16:18:00Z">
        <w:r w:rsidR="009B22FA">
          <w:rPr>
            <w:rFonts w:ascii="Times New Roman" w:hAnsi="Times New Roman" w:cs="Times New Roman"/>
          </w:rPr>
          <w:t>, because</w:t>
        </w:r>
      </w:ins>
      <w:r w:rsidR="00050603" w:rsidRPr="000B14D8">
        <w:rPr>
          <w:rFonts w:ascii="Times New Roman" w:hAnsi="Times New Roman" w:cs="Times New Roman"/>
        </w:rPr>
        <w:t xml:space="preserve"> </w:t>
      </w:r>
      <w:r w:rsidR="00A93DD0" w:rsidRPr="000B14D8">
        <w:rPr>
          <w:rFonts w:ascii="Times New Roman" w:hAnsi="Times New Roman" w:cs="Times New Roman"/>
        </w:rPr>
        <w:t xml:space="preserve">he said to </w:t>
      </w:r>
      <w:r w:rsidR="003D17DF" w:rsidRPr="000B14D8">
        <w:rPr>
          <w:rFonts w:ascii="Times New Roman" w:hAnsi="Times New Roman" w:cs="Times New Roman"/>
        </w:rPr>
        <w:t>Colonel McMahon of the Regent, “I made him what he is, and I can unmake him,”</w:t>
      </w:r>
      <w:r w:rsidR="0084638B" w:rsidRPr="000B14D8">
        <w:rPr>
          <w:rFonts w:ascii="Times New Roman" w:hAnsi="Times New Roman" w:cs="Times New Roman"/>
        </w:rPr>
        <w:t xml:space="preserve"> or </w:t>
      </w:r>
      <w:del w:id="37" w:author="Copyeditor" w:date="2022-08-04T16:21:00Z">
        <w:r w:rsidR="0084638B" w:rsidRPr="000B14D8" w:rsidDel="009B22FA">
          <w:rPr>
            <w:rFonts w:ascii="Times New Roman" w:hAnsi="Times New Roman" w:cs="Times New Roman"/>
          </w:rPr>
          <w:delText xml:space="preserve">to </w:delText>
        </w:r>
      </w:del>
      <w:ins w:id="38" w:author="Copyeditor" w:date="2022-08-04T16:21:00Z">
        <w:r w:rsidR="009B22FA">
          <w:rPr>
            <w:rFonts w:ascii="Times New Roman" w:hAnsi="Times New Roman" w:cs="Times New Roman"/>
          </w:rPr>
          <w:t>because he asked</w:t>
        </w:r>
        <w:r w:rsidR="009B22FA" w:rsidRPr="000B14D8">
          <w:rPr>
            <w:rFonts w:ascii="Times New Roman" w:hAnsi="Times New Roman" w:cs="Times New Roman"/>
          </w:rPr>
          <w:t xml:space="preserve"> </w:t>
        </w:r>
      </w:ins>
      <w:r w:rsidR="0084638B" w:rsidRPr="000B14D8">
        <w:rPr>
          <w:rFonts w:ascii="Times New Roman" w:hAnsi="Times New Roman" w:cs="Times New Roman"/>
        </w:rPr>
        <w:t xml:space="preserve">Lord </w:t>
      </w:r>
      <w:proofErr w:type="spellStart"/>
      <w:r w:rsidR="0084638B" w:rsidRPr="000B14D8">
        <w:rPr>
          <w:rFonts w:ascii="Times New Roman" w:hAnsi="Times New Roman" w:cs="Times New Roman"/>
        </w:rPr>
        <w:t>Alvanley</w:t>
      </w:r>
      <w:proofErr w:type="spellEnd"/>
      <w:r w:rsidR="0084638B" w:rsidRPr="000B14D8">
        <w:rPr>
          <w:rFonts w:ascii="Times New Roman" w:hAnsi="Times New Roman" w:cs="Times New Roman"/>
        </w:rPr>
        <w:t xml:space="preserve"> “who’s your fat friend?”</w:t>
      </w:r>
      <w:ins w:id="39" w:author="Elizabeth Fay" w:date="2022-09-11T16:07:00Z">
        <w:r w:rsidR="00273B8F">
          <w:rPr>
            <w:rStyle w:val="EndnoteReference"/>
            <w:rFonts w:ascii="Times New Roman" w:hAnsi="Times New Roman" w:cs="Times New Roman"/>
          </w:rPr>
          <w:endnoteReference w:id="1"/>
        </w:r>
      </w:ins>
      <w:r w:rsidR="0084638B" w:rsidRPr="000B14D8">
        <w:rPr>
          <w:rFonts w:ascii="Times New Roman" w:hAnsi="Times New Roman" w:cs="Times New Roman"/>
        </w:rPr>
        <w:t xml:space="preserve"> when the Regent didn’t acknowledge him, is irrelevant</w:t>
      </w:r>
      <w:commentRangeStart w:id="48"/>
      <w:commentRangeStart w:id="49"/>
      <w:r w:rsidR="00A01082" w:rsidRPr="000B14D8">
        <w:rPr>
          <w:rFonts w:ascii="Times New Roman" w:hAnsi="Times New Roman" w:cs="Times New Roman"/>
        </w:rPr>
        <w:t xml:space="preserve">; </w:t>
      </w:r>
      <w:commentRangeEnd w:id="48"/>
      <w:r w:rsidR="009B22FA">
        <w:rPr>
          <w:rStyle w:val="CommentReference"/>
        </w:rPr>
        <w:commentReference w:id="48"/>
      </w:r>
      <w:commentRangeEnd w:id="49"/>
      <w:r w:rsidR="00724254">
        <w:rPr>
          <w:rStyle w:val="CommentReference"/>
        </w:rPr>
        <w:commentReference w:id="49"/>
      </w:r>
      <w:r w:rsidR="003A55C5" w:rsidRPr="000B14D8">
        <w:rPr>
          <w:rFonts w:ascii="Times New Roman" w:hAnsi="Times New Roman" w:cs="Times New Roman"/>
        </w:rPr>
        <w:t xml:space="preserve">however it happened, </w:t>
      </w:r>
      <w:r w:rsidR="00A01082" w:rsidRPr="000B14D8">
        <w:rPr>
          <w:rFonts w:ascii="Times New Roman" w:hAnsi="Times New Roman" w:cs="Times New Roman"/>
        </w:rPr>
        <w:t xml:space="preserve">the cut was made verbally, figuratively, and above all, </w:t>
      </w:r>
      <w:r w:rsidR="00130503" w:rsidRPr="000B14D8">
        <w:rPr>
          <w:rFonts w:ascii="Times New Roman" w:hAnsi="Times New Roman" w:cs="Times New Roman"/>
        </w:rPr>
        <w:t>it provoke</w:t>
      </w:r>
      <w:r w:rsidR="004A6136" w:rsidRPr="000B14D8">
        <w:rPr>
          <w:rFonts w:ascii="Times New Roman" w:hAnsi="Times New Roman" w:cs="Times New Roman"/>
        </w:rPr>
        <w:t>d</w:t>
      </w:r>
      <w:r w:rsidR="00130503" w:rsidRPr="000B14D8">
        <w:rPr>
          <w:rFonts w:ascii="Times New Roman" w:hAnsi="Times New Roman" w:cs="Times New Roman"/>
        </w:rPr>
        <w:t xml:space="preserve"> the Regent’s most </w:t>
      </w:r>
      <w:r w:rsidR="00A01082" w:rsidRPr="000B14D8">
        <w:rPr>
          <w:rFonts w:ascii="Times New Roman" w:hAnsi="Times New Roman" w:cs="Times New Roman"/>
        </w:rPr>
        <w:t>symbolic</w:t>
      </w:r>
      <w:r w:rsidR="00130503" w:rsidRPr="000B14D8">
        <w:rPr>
          <w:rFonts w:ascii="Times New Roman" w:hAnsi="Times New Roman" w:cs="Times New Roman"/>
        </w:rPr>
        <w:t xml:space="preserve"> counter</w:t>
      </w:r>
      <w:del w:id="50" w:author="Copyeditor" w:date="2022-08-04T16:16:00Z">
        <w:r w:rsidR="00130503" w:rsidRPr="000B14D8" w:rsidDel="0003562B">
          <w:rPr>
            <w:rFonts w:ascii="Times New Roman" w:hAnsi="Times New Roman" w:cs="Times New Roman"/>
          </w:rPr>
          <w:delText>-</w:delText>
        </w:r>
      </w:del>
      <w:r w:rsidR="00130503" w:rsidRPr="000B14D8">
        <w:rPr>
          <w:rFonts w:ascii="Times New Roman" w:hAnsi="Times New Roman" w:cs="Times New Roman"/>
        </w:rPr>
        <w:t>stroke</w:t>
      </w:r>
      <w:r w:rsidR="00A01082" w:rsidRPr="000B14D8">
        <w:rPr>
          <w:rFonts w:ascii="Times New Roman" w:hAnsi="Times New Roman" w:cs="Times New Roman"/>
        </w:rPr>
        <w:t>.</w:t>
      </w:r>
      <w:r w:rsidR="00375303" w:rsidRPr="000B14D8">
        <w:rPr>
          <w:rFonts w:ascii="Times New Roman" w:hAnsi="Times New Roman" w:cs="Times New Roman"/>
        </w:rPr>
        <w:t xml:space="preserve"> </w:t>
      </w:r>
      <w:r w:rsidR="00412BE0" w:rsidRPr="000B14D8">
        <w:rPr>
          <w:rFonts w:ascii="Times New Roman" w:hAnsi="Times New Roman" w:cs="Times New Roman"/>
        </w:rPr>
        <w:t>T</w:t>
      </w:r>
      <w:r w:rsidR="00737D61" w:rsidRPr="000B14D8">
        <w:rPr>
          <w:rFonts w:ascii="Times New Roman" w:hAnsi="Times New Roman" w:cs="Times New Roman"/>
        </w:rPr>
        <w:t>h</w:t>
      </w:r>
      <w:r w:rsidR="002B357A" w:rsidRPr="000B14D8">
        <w:rPr>
          <w:rFonts w:ascii="Times New Roman" w:hAnsi="Times New Roman" w:cs="Times New Roman"/>
        </w:rPr>
        <w:t>is</w:t>
      </w:r>
      <w:r w:rsidR="00B0278B" w:rsidRPr="000B14D8">
        <w:rPr>
          <w:rFonts w:ascii="Times New Roman" w:hAnsi="Times New Roman" w:cs="Times New Roman"/>
        </w:rPr>
        <w:t xml:space="preserve"> </w:t>
      </w:r>
      <w:r w:rsidR="00737D61" w:rsidRPr="000B14D8">
        <w:rPr>
          <w:rFonts w:ascii="Times New Roman" w:hAnsi="Times New Roman" w:cs="Times New Roman"/>
        </w:rPr>
        <w:t xml:space="preserve">signifier itself is the cut on the </w:t>
      </w:r>
      <w:proofErr w:type="spellStart"/>
      <w:r w:rsidR="00737D61" w:rsidRPr="000B14D8">
        <w:rPr>
          <w:rFonts w:ascii="Times New Roman" w:hAnsi="Times New Roman" w:cs="Times New Roman"/>
        </w:rPr>
        <w:t>presymbolic</w:t>
      </w:r>
      <w:proofErr w:type="spellEnd"/>
      <w:r w:rsidR="00737D61" w:rsidRPr="000B14D8">
        <w:rPr>
          <w:rFonts w:ascii="Times New Roman" w:hAnsi="Times New Roman" w:cs="Times New Roman"/>
        </w:rPr>
        <w:t xml:space="preserve"> </w:t>
      </w:r>
      <w:ins w:id="51" w:author="Copyeditor" w:date="2022-08-07T12:42:00Z">
        <w:r w:rsidR="005751D0">
          <w:rPr>
            <w:rFonts w:ascii="Times New Roman" w:hAnsi="Times New Roman" w:cs="Times New Roman"/>
          </w:rPr>
          <w:t>R</w:t>
        </w:r>
      </w:ins>
      <w:del w:id="52" w:author="Copyeditor" w:date="2022-08-07T12:42:00Z">
        <w:r w:rsidR="00737D61" w:rsidRPr="000B14D8" w:rsidDel="005751D0">
          <w:rPr>
            <w:rFonts w:ascii="Times New Roman" w:hAnsi="Times New Roman" w:cs="Times New Roman"/>
          </w:rPr>
          <w:delText>r</w:delText>
        </w:r>
      </w:del>
      <w:r w:rsidR="00737D61" w:rsidRPr="000B14D8">
        <w:rPr>
          <w:rFonts w:ascii="Times New Roman" w:hAnsi="Times New Roman" w:cs="Times New Roman"/>
        </w:rPr>
        <w:t>eal</w:t>
      </w:r>
      <w:del w:id="53" w:author="Copyeditor" w:date="2022-08-04T16:22:00Z">
        <w:r w:rsidR="00412BE0" w:rsidRPr="000B14D8" w:rsidDel="00B01C27">
          <w:rPr>
            <w:rFonts w:ascii="Times New Roman" w:hAnsi="Times New Roman" w:cs="Times New Roman"/>
          </w:rPr>
          <w:delText>,</w:delText>
        </w:r>
      </w:del>
      <w:r w:rsidR="00412BE0" w:rsidRPr="000B14D8">
        <w:rPr>
          <w:rFonts w:ascii="Times New Roman" w:hAnsi="Times New Roman" w:cs="Times New Roman"/>
        </w:rPr>
        <w:t xml:space="preserve"> and remains the cutting tool that bars or eclipses the subject: it is the signifier that the Other cannot give but that cuts in all directions,</w:t>
      </w:r>
      <w:r w:rsidR="00B0278B" w:rsidRPr="000B14D8">
        <w:rPr>
          <w:rFonts w:ascii="Times New Roman" w:hAnsi="Times New Roman" w:cs="Times New Roman"/>
        </w:rPr>
        <w:t xml:space="preserve"> especially across the ego-defenses of the Imaginary</w:t>
      </w:r>
      <w:del w:id="54" w:author="Copyeditor" w:date="2022-08-04T16:24:00Z">
        <w:r w:rsidR="00B0278B" w:rsidRPr="000B14D8" w:rsidDel="00B01C27">
          <w:rPr>
            <w:rFonts w:ascii="Times New Roman" w:hAnsi="Times New Roman" w:cs="Times New Roman"/>
          </w:rPr>
          <w:delText xml:space="preserve">. </w:delText>
        </w:r>
      </w:del>
      <w:ins w:id="55" w:author="Copyeditor" w:date="2022-08-04T16:24:00Z">
        <w:r w:rsidR="00B01C27">
          <w:rPr>
            <w:rFonts w:ascii="Times New Roman" w:hAnsi="Times New Roman" w:cs="Times New Roman"/>
          </w:rPr>
          <w:t>—i</w:t>
        </w:r>
      </w:ins>
      <w:del w:id="56" w:author="Copyeditor" w:date="2022-08-04T16:24:00Z">
        <w:r w:rsidR="00B0278B" w:rsidRPr="000B14D8" w:rsidDel="00B01C27">
          <w:rPr>
            <w:rFonts w:ascii="Times New Roman" w:hAnsi="Times New Roman" w:cs="Times New Roman"/>
          </w:rPr>
          <w:delText>I</w:delText>
        </w:r>
      </w:del>
      <w:r w:rsidR="00412BE0" w:rsidRPr="000B14D8">
        <w:rPr>
          <w:rFonts w:ascii="Times New Roman" w:hAnsi="Times New Roman" w:cs="Times New Roman"/>
        </w:rPr>
        <w:t xml:space="preserve">n other words, the </w:t>
      </w:r>
      <w:r w:rsidR="00B0278B" w:rsidRPr="000B14D8">
        <w:rPr>
          <w:rFonts w:ascii="Times New Roman" w:hAnsi="Times New Roman" w:cs="Times New Roman"/>
        </w:rPr>
        <w:t>signifier “</w:t>
      </w:r>
      <w:r w:rsidR="00412BE0" w:rsidRPr="000B14D8">
        <w:rPr>
          <w:rFonts w:ascii="Times New Roman" w:hAnsi="Times New Roman" w:cs="Times New Roman"/>
        </w:rPr>
        <w:t>phallus.</w:t>
      </w:r>
      <w:r w:rsidR="00B0278B" w:rsidRPr="000B14D8">
        <w:rPr>
          <w:rFonts w:ascii="Times New Roman" w:hAnsi="Times New Roman" w:cs="Times New Roman"/>
        </w:rPr>
        <w:t>”</w:t>
      </w:r>
      <w:r w:rsidR="00412BE0" w:rsidRPr="000B14D8">
        <w:rPr>
          <w:rFonts w:ascii="Times New Roman" w:hAnsi="Times New Roman" w:cs="Times New Roman"/>
        </w:rPr>
        <w:t xml:space="preserve"> </w:t>
      </w:r>
    </w:p>
    <w:p w14:paraId="1A5A71CC" w14:textId="18ED9907" w:rsidR="00375303" w:rsidRPr="000B14D8" w:rsidRDefault="00837A70" w:rsidP="00223D85">
      <w:pPr>
        <w:spacing w:line="480" w:lineRule="auto"/>
        <w:rPr>
          <w:rFonts w:ascii="Times New Roman" w:hAnsi="Times New Roman" w:cs="Times New Roman"/>
        </w:rPr>
      </w:pPr>
      <w:r w:rsidRPr="000B14D8">
        <w:rPr>
          <w:rFonts w:ascii="Times New Roman" w:hAnsi="Times New Roman" w:cs="Times New Roman"/>
        </w:rPr>
        <w:tab/>
        <w:t>Thus</w:t>
      </w:r>
      <w:r w:rsidR="00597F69" w:rsidRPr="000B14D8">
        <w:rPr>
          <w:rFonts w:ascii="Times New Roman" w:hAnsi="Times New Roman" w:cs="Times New Roman"/>
        </w:rPr>
        <w:t>,</w:t>
      </w:r>
      <w:r w:rsidRPr="000B14D8">
        <w:rPr>
          <w:rFonts w:ascii="Times New Roman" w:hAnsi="Times New Roman" w:cs="Times New Roman"/>
        </w:rPr>
        <w:t xml:space="preserve"> b</w:t>
      </w:r>
      <w:r w:rsidR="00375303" w:rsidRPr="000B14D8">
        <w:rPr>
          <w:rFonts w:ascii="Times New Roman" w:hAnsi="Times New Roman" w:cs="Times New Roman"/>
        </w:rPr>
        <w:t>oth the Prince, on assuming his royal ident</w:t>
      </w:r>
      <w:r w:rsidR="004A6136" w:rsidRPr="000B14D8">
        <w:rPr>
          <w:rFonts w:ascii="Times New Roman" w:hAnsi="Times New Roman" w:cs="Times New Roman"/>
        </w:rPr>
        <w:t>ity</w:t>
      </w:r>
      <w:r w:rsidRPr="000B14D8">
        <w:rPr>
          <w:rFonts w:ascii="Times New Roman" w:hAnsi="Times New Roman" w:cs="Times New Roman"/>
        </w:rPr>
        <w:t xml:space="preserve"> as Regent, and Brummell </w:t>
      </w:r>
      <w:r w:rsidR="007C30C7" w:rsidRPr="000B14D8">
        <w:rPr>
          <w:rFonts w:ascii="Times New Roman" w:hAnsi="Times New Roman" w:cs="Times New Roman"/>
        </w:rPr>
        <w:t xml:space="preserve">together </w:t>
      </w:r>
      <w:r w:rsidR="00375303" w:rsidRPr="000B14D8">
        <w:rPr>
          <w:rFonts w:ascii="Times New Roman" w:hAnsi="Times New Roman" w:cs="Times New Roman"/>
        </w:rPr>
        <w:t>experience</w:t>
      </w:r>
      <w:r w:rsidR="00DF52EA" w:rsidRPr="000B14D8">
        <w:rPr>
          <w:rFonts w:ascii="Times New Roman" w:hAnsi="Times New Roman" w:cs="Times New Roman"/>
        </w:rPr>
        <w:t>d</w:t>
      </w:r>
      <w:r w:rsidR="00375303" w:rsidRPr="000B14D8">
        <w:rPr>
          <w:rFonts w:ascii="Times New Roman" w:hAnsi="Times New Roman" w:cs="Times New Roman"/>
        </w:rPr>
        <w:t xml:space="preserve"> a crisis, one in which social mask and subjective identity come into conflict</w:t>
      </w:r>
      <w:r w:rsidR="00C77ED6" w:rsidRPr="000B14D8">
        <w:rPr>
          <w:rFonts w:ascii="Times New Roman" w:hAnsi="Times New Roman" w:cs="Times New Roman"/>
        </w:rPr>
        <w:t>. T</w:t>
      </w:r>
      <w:r w:rsidR="00375303" w:rsidRPr="000B14D8">
        <w:rPr>
          <w:rFonts w:ascii="Times New Roman" w:hAnsi="Times New Roman" w:cs="Times New Roman"/>
        </w:rPr>
        <w:t>he Regent’s political an</w:t>
      </w:r>
      <w:r w:rsidR="006E6736" w:rsidRPr="000B14D8">
        <w:rPr>
          <w:rFonts w:ascii="Times New Roman" w:hAnsi="Times New Roman" w:cs="Times New Roman"/>
        </w:rPr>
        <w:t xml:space="preserve">d personal loyalties took </w:t>
      </w:r>
      <w:r w:rsidR="007C2288" w:rsidRPr="000B14D8">
        <w:rPr>
          <w:rFonts w:ascii="Times New Roman" w:hAnsi="Times New Roman" w:cs="Times New Roman"/>
        </w:rPr>
        <w:t>a 180-</w:t>
      </w:r>
      <w:r w:rsidR="00375303" w:rsidRPr="000B14D8">
        <w:rPr>
          <w:rFonts w:ascii="Times New Roman" w:hAnsi="Times New Roman" w:cs="Times New Roman"/>
        </w:rPr>
        <w:t xml:space="preserve">degree turn </w:t>
      </w:r>
      <w:r w:rsidR="006E6736" w:rsidRPr="000B14D8">
        <w:rPr>
          <w:rFonts w:ascii="Times New Roman" w:hAnsi="Times New Roman" w:cs="Times New Roman"/>
        </w:rPr>
        <w:t xml:space="preserve">on the assumption of symbolic power </w:t>
      </w:r>
      <w:r w:rsidR="00375303" w:rsidRPr="000B14D8">
        <w:rPr>
          <w:rFonts w:ascii="Times New Roman" w:hAnsi="Times New Roman" w:cs="Times New Roman"/>
        </w:rPr>
        <w:t>while Brummell’s careful</w:t>
      </w:r>
      <w:r w:rsidR="006E6736" w:rsidRPr="000B14D8">
        <w:rPr>
          <w:rFonts w:ascii="Times New Roman" w:hAnsi="Times New Roman" w:cs="Times New Roman"/>
        </w:rPr>
        <w:t>ly constructed social mask slipped</w:t>
      </w:r>
      <w:r w:rsidR="00375303" w:rsidRPr="000B14D8">
        <w:rPr>
          <w:rFonts w:ascii="Times New Roman" w:hAnsi="Times New Roman" w:cs="Times New Roman"/>
        </w:rPr>
        <w:t xml:space="preserve">, revealing </w:t>
      </w:r>
      <w:r w:rsidR="00C0735D" w:rsidRPr="000B14D8">
        <w:rPr>
          <w:rFonts w:ascii="Times New Roman" w:hAnsi="Times New Roman" w:cs="Times New Roman"/>
        </w:rPr>
        <w:t>disturbance</w:t>
      </w:r>
      <w:r w:rsidR="000D497C" w:rsidRPr="000B14D8">
        <w:rPr>
          <w:rFonts w:ascii="Times New Roman" w:hAnsi="Times New Roman" w:cs="Times New Roman"/>
        </w:rPr>
        <w:t xml:space="preserve"> in </w:t>
      </w:r>
      <w:r w:rsidR="00375303" w:rsidRPr="000B14D8">
        <w:rPr>
          <w:rFonts w:ascii="Times New Roman" w:hAnsi="Times New Roman" w:cs="Times New Roman"/>
        </w:rPr>
        <w:t>the disparity between appearance and reality</w:t>
      </w:r>
      <w:r w:rsidR="005D4F0A" w:rsidRPr="000B14D8">
        <w:rPr>
          <w:rFonts w:ascii="Times New Roman" w:hAnsi="Times New Roman" w:cs="Times New Roman"/>
        </w:rPr>
        <w:t xml:space="preserve">, between the pretense </w:t>
      </w:r>
      <w:del w:id="57" w:author="Copyeditor" w:date="2022-08-04T16:28:00Z">
        <w:r w:rsidR="005D4F0A" w:rsidRPr="000B14D8" w:rsidDel="00625F56">
          <w:rPr>
            <w:rFonts w:ascii="Times New Roman" w:hAnsi="Times New Roman" w:cs="Times New Roman"/>
          </w:rPr>
          <w:delText>to</w:delText>
        </w:r>
      </w:del>
      <w:ins w:id="58" w:author="Copyeditor" w:date="2022-08-04T16:28:00Z">
        <w:r w:rsidR="00625F56">
          <w:rPr>
            <w:rFonts w:ascii="Times New Roman" w:hAnsi="Times New Roman" w:cs="Times New Roman"/>
          </w:rPr>
          <w:t>of</w:t>
        </w:r>
      </w:ins>
      <w:r w:rsidR="005D4F0A" w:rsidRPr="000B14D8">
        <w:rPr>
          <w:rFonts w:ascii="Times New Roman" w:hAnsi="Times New Roman" w:cs="Times New Roman"/>
        </w:rPr>
        <w:t xml:space="preserve"> hav</w:t>
      </w:r>
      <w:ins w:id="59" w:author="Copyeditor" w:date="2022-08-04T16:27:00Z">
        <w:r w:rsidR="00625F56">
          <w:rPr>
            <w:rFonts w:ascii="Times New Roman" w:hAnsi="Times New Roman" w:cs="Times New Roman"/>
          </w:rPr>
          <w:t>ing</w:t>
        </w:r>
      </w:ins>
      <w:del w:id="60" w:author="Copyeditor" w:date="2022-08-04T16:27:00Z">
        <w:r w:rsidR="005D4F0A" w:rsidRPr="000B14D8" w:rsidDel="00625F56">
          <w:rPr>
            <w:rFonts w:ascii="Times New Roman" w:hAnsi="Times New Roman" w:cs="Times New Roman"/>
          </w:rPr>
          <w:delText>e</w:delText>
        </w:r>
      </w:del>
      <w:r w:rsidR="005D4F0A" w:rsidRPr="000B14D8">
        <w:rPr>
          <w:rFonts w:ascii="Times New Roman" w:hAnsi="Times New Roman" w:cs="Times New Roman"/>
        </w:rPr>
        <w:t xml:space="preserve"> </w:t>
      </w:r>
      <w:del w:id="61" w:author="Copyeditor" w:date="2022-08-04T16:27:00Z">
        <w:r w:rsidR="007632FE" w:rsidRPr="000B14D8" w:rsidDel="00625F56">
          <w:rPr>
            <w:rFonts w:ascii="Times New Roman" w:hAnsi="Times New Roman" w:cs="Times New Roman"/>
          </w:rPr>
          <w:delText xml:space="preserve">access to </w:delText>
        </w:r>
      </w:del>
      <w:r w:rsidR="005D4F0A" w:rsidRPr="000B14D8">
        <w:rPr>
          <w:rFonts w:ascii="Times New Roman" w:hAnsi="Times New Roman" w:cs="Times New Roman"/>
        </w:rPr>
        <w:t>the phallus</w:t>
      </w:r>
      <w:ins w:id="62" w:author="Copyeditor" w:date="2022-08-04T16:27:00Z">
        <w:r w:rsidR="00625F56">
          <w:rPr>
            <w:rFonts w:ascii="Times New Roman" w:hAnsi="Times New Roman" w:cs="Times New Roman"/>
          </w:rPr>
          <w:t xml:space="preserve"> instead of the Prince</w:t>
        </w:r>
      </w:ins>
      <w:del w:id="63" w:author="Copyeditor" w:date="2022-08-04T16:28:00Z">
        <w:r w:rsidR="007632FE" w:rsidRPr="000B14D8" w:rsidDel="00625F56">
          <w:rPr>
            <w:rFonts w:ascii="Times New Roman" w:hAnsi="Times New Roman" w:cs="Times New Roman"/>
          </w:rPr>
          <w:delText>,</w:delText>
        </w:r>
      </w:del>
      <w:r w:rsidR="007632FE" w:rsidRPr="000B14D8">
        <w:rPr>
          <w:rFonts w:ascii="Times New Roman" w:hAnsi="Times New Roman" w:cs="Times New Roman"/>
        </w:rPr>
        <w:t xml:space="preserve"> </w:t>
      </w:r>
      <w:ins w:id="64" w:author="Copyeditor" w:date="2022-08-04T16:28:00Z">
        <w:r w:rsidR="00625F56">
          <w:rPr>
            <w:rFonts w:ascii="Times New Roman" w:hAnsi="Times New Roman" w:cs="Times New Roman"/>
          </w:rPr>
          <w:t>(</w:t>
        </w:r>
      </w:ins>
      <w:r w:rsidR="007632FE" w:rsidRPr="000B14D8">
        <w:rPr>
          <w:rFonts w:ascii="Times New Roman" w:hAnsi="Times New Roman" w:cs="Times New Roman"/>
        </w:rPr>
        <w:t>or</w:t>
      </w:r>
      <w:ins w:id="65" w:author="Copyeditor" w:date="2022-08-04T16:28:00Z">
        <w:r w:rsidR="00625F56" w:rsidRPr="00625F56">
          <w:rPr>
            <w:rFonts w:ascii="Times New Roman" w:hAnsi="Times New Roman" w:cs="Times New Roman"/>
          </w:rPr>
          <w:t xml:space="preserve"> </w:t>
        </w:r>
        <w:r w:rsidR="00625F56" w:rsidRPr="000B14D8">
          <w:rPr>
            <w:rFonts w:ascii="Times New Roman" w:hAnsi="Times New Roman" w:cs="Times New Roman"/>
          </w:rPr>
          <w:t>access to</w:t>
        </w:r>
      </w:ins>
      <w:del w:id="66" w:author="Copyeditor" w:date="2022-08-04T16:28:00Z">
        <w:r w:rsidR="007632FE" w:rsidRPr="000B14D8" w:rsidDel="00625F56">
          <w:rPr>
            <w:rFonts w:ascii="Times New Roman" w:hAnsi="Times New Roman" w:cs="Times New Roman"/>
          </w:rPr>
          <w:delText xml:space="preserve"> to have</w:delText>
        </w:r>
      </w:del>
      <w:r w:rsidR="007632FE" w:rsidRPr="000B14D8">
        <w:rPr>
          <w:rFonts w:ascii="Times New Roman" w:hAnsi="Times New Roman" w:cs="Times New Roman"/>
        </w:rPr>
        <w:t xml:space="preserve"> it</w:t>
      </w:r>
      <w:ins w:id="67" w:author="Copyeditor" w:date="2022-08-04T16:28:00Z">
        <w:r w:rsidR="00625F56">
          <w:rPr>
            <w:rFonts w:ascii="Times New Roman" w:hAnsi="Times New Roman" w:cs="Times New Roman"/>
          </w:rPr>
          <w:t>)</w:t>
        </w:r>
      </w:ins>
      <w:r w:rsidR="007632FE" w:rsidRPr="000B14D8">
        <w:rPr>
          <w:rFonts w:ascii="Times New Roman" w:hAnsi="Times New Roman" w:cs="Times New Roman"/>
        </w:rPr>
        <w:t xml:space="preserve"> </w:t>
      </w:r>
      <w:del w:id="68" w:author="Copyeditor" w:date="2022-08-04T16:28:00Z">
        <w:r w:rsidR="007632FE" w:rsidRPr="000B14D8" w:rsidDel="00625F56">
          <w:rPr>
            <w:rFonts w:ascii="Times New Roman" w:hAnsi="Times New Roman" w:cs="Times New Roman"/>
          </w:rPr>
          <w:delText>instead of the Prince,</w:delText>
        </w:r>
        <w:r w:rsidR="005D4F0A" w:rsidRPr="000B14D8" w:rsidDel="00625F56">
          <w:rPr>
            <w:rFonts w:ascii="Times New Roman" w:hAnsi="Times New Roman" w:cs="Times New Roman"/>
          </w:rPr>
          <w:delText xml:space="preserve"> </w:delText>
        </w:r>
      </w:del>
      <w:r w:rsidR="005D4F0A" w:rsidRPr="000B14D8">
        <w:rPr>
          <w:rFonts w:ascii="Times New Roman" w:hAnsi="Times New Roman" w:cs="Times New Roman"/>
        </w:rPr>
        <w:t>and the reality of not having it</w:t>
      </w:r>
      <w:r w:rsidR="00505B24" w:rsidRPr="000B14D8">
        <w:rPr>
          <w:rFonts w:ascii="Times New Roman" w:hAnsi="Times New Roman" w:cs="Times New Roman"/>
        </w:rPr>
        <w:t>. As for any psychotic awaiting a trigger</w:t>
      </w:r>
      <w:r w:rsidR="007E4D1A" w:rsidRPr="000B14D8">
        <w:rPr>
          <w:rFonts w:ascii="Times New Roman" w:hAnsi="Times New Roman" w:cs="Times New Roman"/>
        </w:rPr>
        <w:t>ing event</w:t>
      </w:r>
      <w:r w:rsidR="00286F0C" w:rsidRPr="000B14D8">
        <w:rPr>
          <w:rFonts w:ascii="Times New Roman" w:hAnsi="Times New Roman" w:cs="Times New Roman"/>
        </w:rPr>
        <w:t xml:space="preserve"> for the psychopathology to emerge</w:t>
      </w:r>
      <w:r w:rsidR="00505B24" w:rsidRPr="000B14D8">
        <w:rPr>
          <w:rFonts w:ascii="Times New Roman" w:hAnsi="Times New Roman" w:cs="Times New Roman"/>
        </w:rPr>
        <w:t>, this was</w:t>
      </w:r>
      <w:r w:rsidR="0006433B" w:rsidRPr="000B14D8">
        <w:rPr>
          <w:rFonts w:ascii="Times New Roman" w:hAnsi="Times New Roman" w:cs="Times New Roman"/>
        </w:rPr>
        <w:t xml:space="preserve"> a matter of hystericized self-rupture that would eventuate in </w:t>
      </w:r>
      <w:r w:rsidR="002378FF" w:rsidRPr="000B14D8">
        <w:rPr>
          <w:rFonts w:ascii="Times New Roman" w:hAnsi="Times New Roman" w:cs="Times New Roman"/>
        </w:rPr>
        <w:t xml:space="preserve">a </w:t>
      </w:r>
      <w:r w:rsidR="0006433B" w:rsidRPr="000B14D8">
        <w:rPr>
          <w:rFonts w:ascii="Times New Roman" w:hAnsi="Times New Roman" w:cs="Times New Roman"/>
        </w:rPr>
        <w:t>catastrophic undoing</w:t>
      </w:r>
      <w:r w:rsidR="002B49A5" w:rsidRPr="000B14D8">
        <w:rPr>
          <w:rFonts w:ascii="Times New Roman" w:hAnsi="Times New Roman" w:cs="Times New Roman"/>
        </w:rPr>
        <w:t xml:space="preserve"> of </w:t>
      </w:r>
      <w:r w:rsidR="00B25203" w:rsidRPr="000B14D8">
        <w:rPr>
          <w:rFonts w:ascii="Times New Roman" w:hAnsi="Times New Roman" w:cs="Times New Roman"/>
        </w:rPr>
        <w:t>Brummell’s</w:t>
      </w:r>
      <w:r w:rsidR="002B49A5" w:rsidRPr="000B14D8">
        <w:rPr>
          <w:rFonts w:ascii="Times New Roman" w:hAnsi="Times New Roman" w:cs="Times New Roman"/>
        </w:rPr>
        <w:t xml:space="preserve"> </w:t>
      </w:r>
      <w:proofErr w:type="spellStart"/>
      <w:r w:rsidR="002B49A5" w:rsidRPr="000B14D8">
        <w:rPr>
          <w:rFonts w:ascii="Times New Roman" w:hAnsi="Times New Roman" w:cs="Times New Roman"/>
        </w:rPr>
        <w:t>fabulated</w:t>
      </w:r>
      <w:proofErr w:type="spellEnd"/>
      <w:r w:rsidR="002B49A5" w:rsidRPr="000B14D8">
        <w:rPr>
          <w:rFonts w:ascii="Times New Roman" w:hAnsi="Times New Roman" w:cs="Times New Roman"/>
        </w:rPr>
        <w:t xml:space="preserve"> person</w:t>
      </w:r>
      <w:r w:rsidR="0006433B" w:rsidRPr="000B14D8">
        <w:rPr>
          <w:rFonts w:ascii="Times New Roman" w:hAnsi="Times New Roman" w:cs="Times New Roman"/>
        </w:rPr>
        <w:t>.</w:t>
      </w:r>
      <w:del w:id="69" w:author="Copyeditor" w:date="2022-08-05T17:20:00Z">
        <w:r w:rsidR="002B49A5" w:rsidRPr="000B14D8" w:rsidDel="00135D04">
          <w:rPr>
            <w:rFonts w:ascii="Times New Roman" w:hAnsi="Times New Roman" w:cs="Times New Roman"/>
          </w:rPr>
          <w:delText xml:space="preserve"> </w:delText>
        </w:r>
        <w:r w:rsidR="0006433B" w:rsidRPr="000B14D8" w:rsidDel="00135D04">
          <w:rPr>
            <w:rFonts w:ascii="Times New Roman" w:hAnsi="Times New Roman" w:cs="Times New Roman"/>
          </w:rPr>
          <w:delText xml:space="preserve"> </w:delText>
        </w:r>
      </w:del>
    </w:p>
    <w:p w14:paraId="410960B7" w14:textId="65D255DE" w:rsidR="002F157B" w:rsidRPr="000B14D8" w:rsidRDefault="00D34835" w:rsidP="006409A5">
      <w:pPr>
        <w:spacing w:line="480" w:lineRule="auto"/>
        <w:ind w:firstLine="720"/>
        <w:rPr>
          <w:rFonts w:ascii="Times New Roman" w:hAnsi="Times New Roman" w:cs="Times New Roman"/>
        </w:rPr>
      </w:pPr>
      <w:proofErr w:type="gramStart"/>
      <w:r w:rsidRPr="000B14D8">
        <w:rPr>
          <w:rFonts w:ascii="Times New Roman" w:hAnsi="Times New Roman" w:cs="Times New Roman"/>
        </w:rPr>
        <w:t>However</w:t>
      </w:r>
      <w:proofErr w:type="gramEnd"/>
      <w:r w:rsidRPr="000B14D8">
        <w:rPr>
          <w:rFonts w:ascii="Times New Roman" w:hAnsi="Times New Roman" w:cs="Times New Roman"/>
        </w:rPr>
        <w:t xml:space="preserve"> it transpired, </w:t>
      </w:r>
      <w:r w:rsidR="002F157B" w:rsidRPr="000B14D8">
        <w:rPr>
          <w:rFonts w:ascii="Times New Roman" w:hAnsi="Times New Roman" w:cs="Times New Roman"/>
        </w:rPr>
        <w:t>Beau Brummell, dandy extraordinaire, came to a paradoxical end: was he indeed ill</w:t>
      </w:r>
      <w:del w:id="70" w:author="Copyeditor" w:date="2022-08-04T16:30:00Z">
        <w:r w:rsidR="002F157B" w:rsidRPr="000B14D8" w:rsidDel="00625F56">
          <w:rPr>
            <w:rFonts w:ascii="Times New Roman" w:hAnsi="Times New Roman" w:cs="Times New Roman"/>
          </w:rPr>
          <w:delText>,</w:delText>
        </w:r>
      </w:del>
      <w:r w:rsidR="002F157B" w:rsidRPr="000B14D8">
        <w:rPr>
          <w:rFonts w:ascii="Times New Roman" w:hAnsi="Times New Roman" w:cs="Times New Roman"/>
        </w:rPr>
        <w:t xml:space="preserve"> or simply invested in living out a self-mockery? Brummell’s last years after his meteoritic fall from grace with the Prince Regent and then </w:t>
      </w:r>
      <w:r w:rsidR="004627C4" w:rsidRPr="000B14D8">
        <w:rPr>
          <w:rFonts w:ascii="Times New Roman" w:hAnsi="Times New Roman" w:cs="Times New Roman"/>
        </w:rPr>
        <w:t xml:space="preserve">from </w:t>
      </w:r>
      <w:r w:rsidR="002F157B" w:rsidRPr="000B14D8">
        <w:rPr>
          <w:rFonts w:ascii="Times New Roman" w:hAnsi="Times New Roman" w:cs="Times New Roman"/>
        </w:rPr>
        <w:t xml:space="preserve">London society at large—a fall </w:t>
      </w:r>
      <w:del w:id="71" w:author="Copyeditor" w:date="2022-08-04T16:31:00Z">
        <w:r w:rsidR="002F157B" w:rsidRPr="000B14D8" w:rsidDel="00625F56">
          <w:rPr>
            <w:rFonts w:ascii="Times New Roman" w:hAnsi="Times New Roman" w:cs="Times New Roman"/>
          </w:rPr>
          <w:delText xml:space="preserve">exasperated </w:delText>
        </w:r>
      </w:del>
      <w:ins w:id="72" w:author="Copyeditor" w:date="2022-08-04T16:31:00Z">
        <w:r w:rsidR="00625F56">
          <w:rPr>
            <w:rFonts w:ascii="Times New Roman" w:hAnsi="Times New Roman" w:cs="Times New Roman"/>
          </w:rPr>
          <w:t>ex</w:t>
        </w:r>
      </w:ins>
      <w:ins w:id="73" w:author="Copyeditor" w:date="2022-08-04T16:32:00Z">
        <w:r w:rsidR="00625F56">
          <w:rPr>
            <w:rFonts w:ascii="Times New Roman" w:hAnsi="Times New Roman" w:cs="Times New Roman"/>
          </w:rPr>
          <w:t>acerbated</w:t>
        </w:r>
      </w:ins>
      <w:ins w:id="74" w:author="Copyeditor" w:date="2022-08-04T16:31:00Z">
        <w:r w:rsidR="00625F56" w:rsidRPr="000B14D8">
          <w:rPr>
            <w:rFonts w:ascii="Times New Roman" w:hAnsi="Times New Roman" w:cs="Times New Roman"/>
          </w:rPr>
          <w:t xml:space="preserve"> </w:t>
        </w:r>
      </w:ins>
      <w:r w:rsidR="002F157B" w:rsidRPr="000B14D8">
        <w:rPr>
          <w:rFonts w:ascii="Times New Roman" w:hAnsi="Times New Roman" w:cs="Times New Roman"/>
        </w:rPr>
        <w:t>by the concurrent evaporation of his carefully amassed cultural capital</w:t>
      </w:r>
      <w:r w:rsidR="00D05004" w:rsidRPr="000B14D8">
        <w:rPr>
          <w:rFonts w:ascii="Times New Roman" w:hAnsi="Times New Roman" w:cs="Times New Roman"/>
        </w:rPr>
        <w:t>, plus</w:t>
      </w:r>
      <w:r w:rsidR="002F157B" w:rsidRPr="000B14D8">
        <w:rPr>
          <w:rFonts w:ascii="Times New Roman" w:hAnsi="Times New Roman" w:cs="Times New Roman"/>
        </w:rPr>
        <w:t xml:space="preserve"> a gambling debt of thousands of pounds—was </w:t>
      </w:r>
      <w:r w:rsidR="002F157B" w:rsidRPr="000B14D8">
        <w:rPr>
          <w:rFonts w:ascii="Times New Roman" w:hAnsi="Times New Roman" w:cs="Times New Roman"/>
        </w:rPr>
        <w:lastRenderedPageBreak/>
        <w:t>s</w:t>
      </w:r>
      <w:r w:rsidR="00274BC6" w:rsidRPr="000B14D8">
        <w:rPr>
          <w:rFonts w:ascii="Times New Roman" w:hAnsi="Times New Roman" w:cs="Times New Roman"/>
        </w:rPr>
        <w:t>pent in exile on the Continent to avoid</w:t>
      </w:r>
      <w:r w:rsidR="002F157B" w:rsidRPr="000B14D8">
        <w:rPr>
          <w:rFonts w:ascii="Times New Roman" w:hAnsi="Times New Roman" w:cs="Times New Roman"/>
        </w:rPr>
        <w:t xml:space="preserve"> debtor’s prison.</w:t>
      </w:r>
      <w:r w:rsidR="007474E1" w:rsidRPr="000B14D8">
        <w:rPr>
          <w:rStyle w:val="EndnoteReference"/>
          <w:rFonts w:ascii="Times New Roman" w:hAnsi="Times New Roman" w:cs="Times New Roman"/>
        </w:rPr>
        <w:endnoteReference w:id="2"/>
      </w:r>
      <w:r w:rsidR="002F157B" w:rsidRPr="000B14D8">
        <w:rPr>
          <w:rFonts w:ascii="Times New Roman" w:hAnsi="Times New Roman" w:cs="Times New Roman"/>
        </w:rPr>
        <w:t xml:space="preserve"> After ten years, he gained a small</w:t>
      </w:r>
      <w:r w:rsidR="003A2AE1" w:rsidRPr="000B14D8">
        <w:rPr>
          <w:rFonts w:ascii="Times New Roman" w:hAnsi="Times New Roman" w:cs="Times New Roman"/>
        </w:rPr>
        <w:t xml:space="preserve"> and short-lived</w:t>
      </w:r>
      <w:r w:rsidR="002F157B" w:rsidRPr="000B14D8">
        <w:rPr>
          <w:rFonts w:ascii="Times New Roman" w:hAnsi="Times New Roman" w:cs="Times New Roman"/>
        </w:rPr>
        <w:t xml:space="preserve"> appointment at the British</w:t>
      </w:r>
      <w:r w:rsidR="003A2AE1" w:rsidRPr="000B14D8">
        <w:rPr>
          <w:rFonts w:ascii="Times New Roman" w:hAnsi="Times New Roman" w:cs="Times New Roman"/>
        </w:rPr>
        <w:t xml:space="preserve"> consulate at Caen</w:t>
      </w:r>
      <w:r w:rsidR="002F157B" w:rsidRPr="000B14D8">
        <w:rPr>
          <w:rFonts w:ascii="Times New Roman" w:hAnsi="Times New Roman" w:cs="Times New Roman"/>
        </w:rPr>
        <w:t>, but when that evaporated</w:t>
      </w:r>
      <w:ins w:id="75" w:author="Copyeditor" w:date="2022-08-04T16:33:00Z">
        <w:r w:rsidR="000506FD">
          <w:rPr>
            <w:rFonts w:ascii="Times New Roman" w:hAnsi="Times New Roman" w:cs="Times New Roman"/>
          </w:rPr>
          <w:t>,</w:t>
        </w:r>
      </w:ins>
      <w:r w:rsidR="002F157B" w:rsidRPr="000B14D8">
        <w:rPr>
          <w:rFonts w:ascii="Times New Roman" w:hAnsi="Times New Roman" w:cs="Times New Roman"/>
        </w:rPr>
        <w:t xml:space="preserve"> he was forced into the Calais debtor’s prison and eventu</w:t>
      </w:r>
      <w:r w:rsidR="008C5848" w:rsidRPr="000B14D8">
        <w:rPr>
          <w:rFonts w:ascii="Times New Roman" w:hAnsi="Times New Roman" w:cs="Times New Roman"/>
        </w:rPr>
        <w:t>ally died of syphilis at age 61.</w:t>
      </w:r>
      <w:r w:rsidR="002F157B" w:rsidRPr="000B14D8">
        <w:rPr>
          <w:rFonts w:ascii="Times New Roman" w:hAnsi="Times New Roman" w:cs="Times New Roman"/>
        </w:rPr>
        <w:t xml:space="preserve"> Syphilitic destruction of the brain is a slow process, and its symptom</w:t>
      </w:r>
      <w:r w:rsidR="006010B1" w:rsidRPr="000B14D8">
        <w:rPr>
          <w:rFonts w:ascii="Times New Roman" w:hAnsi="Times New Roman" w:cs="Times New Roman"/>
        </w:rPr>
        <w:t>s</w:t>
      </w:r>
      <w:r w:rsidR="002F157B" w:rsidRPr="000B14D8">
        <w:rPr>
          <w:rFonts w:ascii="Times New Roman" w:hAnsi="Times New Roman" w:cs="Times New Roman"/>
        </w:rPr>
        <w:t xml:space="preserve"> closely resemble those of other mental disturbances</w:t>
      </w:r>
      <w:del w:id="76" w:author="Copyeditor" w:date="2022-08-04T16:35:00Z">
        <w:r w:rsidR="002F157B" w:rsidRPr="000B14D8" w:rsidDel="000506FD">
          <w:rPr>
            <w:rFonts w:ascii="Times New Roman" w:hAnsi="Times New Roman" w:cs="Times New Roman"/>
          </w:rPr>
          <w:delText xml:space="preserve">; </w:delText>
        </w:r>
      </w:del>
      <w:ins w:id="77" w:author="Copyeditor" w:date="2022-08-04T16:35:00Z">
        <w:r w:rsidR="000506FD">
          <w:rPr>
            <w:rFonts w:ascii="Times New Roman" w:hAnsi="Times New Roman" w:cs="Times New Roman"/>
          </w:rPr>
          <w:t>.</w:t>
        </w:r>
        <w:r w:rsidR="000506FD" w:rsidRPr="000B14D8">
          <w:rPr>
            <w:rFonts w:ascii="Times New Roman" w:hAnsi="Times New Roman" w:cs="Times New Roman"/>
          </w:rPr>
          <w:t xml:space="preserve"> </w:t>
        </w:r>
      </w:ins>
      <w:del w:id="78" w:author="Copyeditor" w:date="2022-08-04T16:35:00Z">
        <w:r w:rsidR="002F157B" w:rsidRPr="000B14D8" w:rsidDel="000506FD">
          <w:rPr>
            <w:rFonts w:ascii="Times New Roman" w:hAnsi="Times New Roman" w:cs="Times New Roman"/>
          </w:rPr>
          <w:delText xml:space="preserve">in </w:delText>
        </w:r>
      </w:del>
      <w:ins w:id="79" w:author="Copyeditor" w:date="2022-08-04T16:35:00Z">
        <w:r w:rsidR="000506FD">
          <w:rPr>
            <w:rFonts w:ascii="Times New Roman" w:hAnsi="Times New Roman" w:cs="Times New Roman"/>
          </w:rPr>
          <w:t>I</w:t>
        </w:r>
        <w:r w:rsidR="000506FD" w:rsidRPr="000B14D8">
          <w:rPr>
            <w:rFonts w:ascii="Times New Roman" w:hAnsi="Times New Roman" w:cs="Times New Roman"/>
          </w:rPr>
          <w:t xml:space="preserve">n </w:t>
        </w:r>
      </w:ins>
      <w:r w:rsidR="002F157B" w:rsidRPr="000B14D8">
        <w:rPr>
          <w:rFonts w:ascii="Times New Roman" w:hAnsi="Times New Roman" w:cs="Times New Roman"/>
        </w:rPr>
        <w:t>Brummell’s case, “unkempt” might best describe his physical appearance</w:t>
      </w:r>
      <w:r w:rsidR="00C36346" w:rsidRPr="000B14D8">
        <w:rPr>
          <w:rFonts w:ascii="Times New Roman" w:hAnsi="Times New Roman" w:cs="Times New Roman"/>
        </w:rPr>
        <w:t xml:space="preserve"> during his decline</w:t>
      </w:r>
      <w:r w:rsidR="00F23143" w:rsidRPr="000B14D8">
        <w:rPr>
          <w:rFonts w:ascii="Times New Roman" w:hAnsi="Times New Roman" w:cs="Times New Roman"/>
        </w:rPr>
        <w:t>, his dress a</w:t>
      </w:r>
      <w:r w:rsidR="002F157B" w:rsidRPr="000B14D8">
        <w:rPr>
          <w:rFonts w:ascii="Times New Roman" w:hAnsi="Times New Roman" w:cs="Times New Roman"/>
        </w:rPr>
        <w:t xml:space="preserve"> paradigmatic self-mockery</w:t>
      </w:r>
      <w:ins w:id="80" w:author="Copyeditor" w:date="2022-08-04T16:36:00Z">
        <w:r w:rsidR="000506FD">
          <w:rPr>
            <w:rFonts w:ascii="Times New Roman" w:hAnsi="Times New Roman" w:cs="Times New Roman"/>
          </w:rPr>
          <w:t>;</w:t>
        </w:r>
      </w:ins>
      <w:del w:id="81" w:author="Copyeditor" w:date="2022-08-04T16:35:00Z">
        <w:r w:rsidR="002F157B" w:rsidRPr="000B14D8" w:rsidDel="000506FD">
          <w:rPr>
            <w:rFonts w:ascii="Times New Roman" w:hAnsi="Times New Roman" w:cs="Times New Roman"/>
          </w:rPr>
          <w:delText>,</w:delText>
        </w:r>
      </w:del>
      <w:r w:rsidR="002F157B" w:rsidRPr="000B14D8">
        <w:rPr>
          <w:rFonts w:ascii="Times New Roman" w:hAnsi="Times New Roman" w:cs="Times New Roman"/>
        </w:rPr>
        <w:t xml:space="preserve"> but in the asylum </w:t>
      </w:r>
      <w:del w:id="82" w:author="Copyeditor" w:date="2022-08-04T16:36:00Z">
        <w:r w:rsidR="002F157B" w:rsidRPr="000B14D8" w:rsidDel="000506FD">
          <w:rPr>
            <w:rFonts w:ascii="Times New Roman" w:hAnsi="Times New Roman" w:cs="Times New Roman"/>
          </w:rPr>
          <w:delText>in which</w:delText>
        </w:r>
      </w:del>
      <w:ins w:id="83" w:author="Copyeditor" w:date="2022-08-04T16:36:00Z">
        <w:r w:rsidR="000506FD">
          <w:rPr>
            <w:rFonts w:ascii="Times New Roman" w:hAnsi="Times New Roman" w:cs="Times New Roman"/>
          </w:rPr>
          <w:t>where</w:t>
        </w:r>
      </w:ins>
      <w:r w:rsidR="002F157B" w:rsidRPr="000B14D8">
        <w:rPr>
          <w:rFonts w:ascii="Times New Roman" w:hAnsi="Times New Roman" w:cs="Times New Roman"/>
        </w:rPr>
        <w:t xml:space="preserve"> he died</w:t>
      </w:r>
      <w:ins w:id="84" w:author="Copyeditor" w:date="2022-08-04T16:36:00Z">
        <w:r w:rsidR="000506FD">
          <w:rPr>
            <w:rFonts w:ascii="Times New Roman" w:hAnsi="Times New Roman" w:cs="Times New Roman"/>
          </w:rPr>
          <w:t>,</w:t>
        </w:r>
      </w:ins>
      <w:r w:rsidR="002F157B" w:rsidRPr="000B14D8">
        <w:rPr>
          <w:rFonts w:ascii="Times New Roman" w:hAnsi="Times New Roman" w:cs="Times New Roman"/>
        </w:rPr>
        <w:t xml:space="preserve"> he </w:t>
      </w:r>
      <w:del w:id="85" w:author="Copyeditor" w:date="2022-08-04T16:36:00Z">
        <w:r w:rsidR="002F157B" w:rsidRPr="000B14D8" w:rsidDel="000506FD">
          <w:rPr>
            <w:rFonts w:ascii="Times New Roman" w:hAnsi="Times New Roman" w:cs="Times New Roman"/>
          </w:rPr>
          <w:delText>also</w:delText>
        </w:r>
        <w:r w:rsidR="00C65630" w:rsidRPr="000B14D8" w:rsidDel="000506FD">
          <w:rPr>
            <w:rFonts w:ascii="Times New Roman" w:hAnsi="Times New Roman" w:cs="Times New Roman"/>
          </w:rPr>
          <w:delText xml:space="preserve"> </w:delText>
        </w:r>
      </w:del>
      <w:r w:rsidR="00C65630" w:rsidRPr="000B14D8">
        <w:rPr>
          <w:rFonts w:ascii="Times New Roman" w:hAnsi="Times New Roman" w:cs="Times New Roman"/>
        </w:rPr>
        <w:t xml:space="preserve">was </w:t>
      </w:r>
      <w:ins w:id="86" w:author="Copyeditor" w:date="2022-08-04T16:36:00Z">
        <w:r w:rsidR="000506FD">
          <w:rPr>
            <w:rFonts w:ascii="Times New Roman" w:hAnsi="Times New Roman" w:cs="Times New Roman"/>
          </w:rPr>
          <w:t xml:space="preserve">also </w:t>
        </w:r>
      </w:ins>
      <w:r w:rsidR="00C65630" w:rsidRPr="000B14D8">
        <w:rPr>
          <w:rFonts w:ascii="Times New Roman" w:hAnsi="Times New Roman" w:cs="Times New Roman"/>
        </w:rPr>
        <w:t>said to</w:t>
      </w:r>
      <w:r w:rsidR="002F157B" w:rsidRPr="000B14D8">
        <w:rPr>
          <w:rFonts w:ascii="Times New Roman" w:hAnsi="Times New Roman" w:cs="Times New Roman"/>
        </w:rPr>
        <w:t xml:space="preserve"> </w:t>
      </w:r>
      <w:r w:rsidR="00DE2910" w:rsidRPr="000B14D8">
        <w:rPr>
          <w:rFonts w:ascii="Times New Roman" w:hAnsi="Times New Roman" w:cs="Times New Roman"/>
        </w:rPr>
        <w:t xml:space="preserve">live in a </w:t>
      </w:r>
      <w:r w:rsidR="002F157B" w:rsidRPr="000B14D8">
        <w:rPr>
          <w:rFonts w:ascii="Times New Roman" w:hAnsi="Times New Roman" w:cs="Times New Roman"/>
        </w:rPr>
        <w:t>feces</w:t>
      </w:r>
      <w:r w:rsidR="00DE2910" w:rsidRPr="000B14D8">
        <w:rPr>
          <w:rFonts w:ascii="Times New Roman" w:hAnsi="Times New Roman" w:cs="Times New Roman"/>
        </w:rPr>
        <w:t>-bespattered room</w:t>
      </w:r>
      <w:r w:rsidR="003F30D8" w:rsidRPr="000B14D8">
        <w:rPr>
          <w:rFonts w:ascii="Times New Roman" w:hAnsi="Times New Roman" w:cs="Times New Roman"/>
        </w:rPr>
        <w:t xml:space="preserve"> (revealing </w:t>
      </w:r>
      <w:del w:id="87" w:author="Copyeditor" w:date="2022-08-04T16:37:00Z">
        <w:r w:rsidR="00AF10F6" w:rsidRPr="000B14D8" w:rsidDel="001C1864">
          <w:rPr>
            <w:rFonts w:ascii="Times New Roman" w:hAnsi="Times New Roman" w:cs="Times New Roman"/>
          </w:rPr>
          <w:delText>how</w:delText>
        </w:r>
        <w:r w:rsidR="003F30D8" w:rsidRPr="000B14D8" w:rsidDel="001C1864">
          <w:rPr>
            <w:rFonts w:ascii="Times New Roman" w:hAnsi="Times New Roman" w:cs="Times New Roman"/>
          </w:rPr>
          <w:delText xml:space="preserve"> </w:delText>
        </w:r>
      </w:del>
      <w:ins w:id="88" w:author="Copyeditor" w:date="2022-08-04T16:37:00Z">
        <w:r w:rsidR="001C1864">
          <w:rPr>
            <w:rFonts w:ascii="Times New Roman" w:hAnsi="Times New Roman" w:cs="Times New Roman"/>
          </w:rPr>
          <w:t>the</w:t>
        </w:r>
        <w:r w:rsidR="001C1864" w:rsidRPr="000B14D8">
          <w:rPr>
            <w:rFonts w:ascii="Times New Roman" w:hAnsi="Times New Roman" w:cs="Times New Roman"/>
          </w:rPr>
          <w:t xml:space="preserve"> </w:t>
        </w:r>
      </w:ins>
      <w:r w:rsidR="00AF10F6" w:rsidRPr="000B14D8">
        <w:rPr>
          <w:rFonts w:ascii="Times New Roman" w:hAnsi="Times New Roman" w:cs="Times New Roman"/>
        </w:rPr>
        <w:t>fictitious</w:t>
      </w:r>
      <w:ins w:id="89" w:author="Copyeditor" w:date="2022-08-04T16:37:00Z">
        <w:r w:rsidR="001C1864">
          <w:rPr>
            <w:rFonts w:ascii="Times New Roman" w:hAnsi="Times New Roman" w:cs="Times New Roman"/>
          </w:rPr>
          <w:t>ness of</w:t>
        </w:r>
      </w:ins>
      <w:r w:rsidR="00AF10F6" w:rsidRPr="000B14D8">
        <w:rPr>
          <w:rFonts w:ascii="Times New Roman" w:hAnsi="Times New Roman" w:cs="Times New Roman"/>
        </w:rPr>
        <w:t xml:space="preserve"> </w:t>
      </w:r>
      <w:del w:id="90" w:author="Copyeditor" w:date="2022-08-04T16:37:00Z">
        <w:r w:rsidR="00AF10F6" w:rsidRPr="000B14D8" w:rsidDel="001C1864">
          <w:rPr>
            <w:rFonts w:ascii="Times New Roman" w:hAnsi="Times New Roman" w:cs="Times New Roman"/>
          </w:rPr>
          <w:delText xml:space="preserve">the </w:delText>
        </w:r>
      </w:del>
      <w:ins w:id="91" w:author="Copyeditor" w:date="2022-08-04T16:37:00Z">
        <w:r w:rsidR="001C1864">
          <w:rPr>
            <w:rFonts w:ascii="Times New Roman" w:hAnsi="Times New Roman" w:cs="Times New Roman"/>
          </w:rPr>
          <w:t>h</w:t>
        </w:r>
      </w:ins>
      <w:ins w:id="92" w:author="Copyeditor" w:date="2022-08-04T16:38:00Z">
        <w:r w:rsidR="001C1864">
          <w:rPr>
            <w:rFonts w:ascii="Times New Roman" w:hAnsi="Times New Roman" w:cs="Times New Roman"/>
          </w:rPr>
          <w:t>is</w:t>
        </w:r>
      </w:ins>
      <w:ins w:id="93" w:author="Copyeditor" w:date="2022-08-04T16:37:00Z">
        <w:r w:rsidR="001C1864" w:rsidRPr="000B14D8">
          <w:rPr>
            <w:rFonts w:ascii="Times New Roman" w:hAnsi="Times New Roman" w:cs="Times New Roman"/>
          </w:rPr>
          <w:t xml:space="preserve"> </w:t>
        </w:r>
      </w:ins>
      <w:r w:rsidR="00AF10F6" w:rsidRPr="000B14D8">
        <w:rPr>
          <w:rFonts w:ascii="Times New Roman" w:hAnsi="Times New Roman" w:cs="Times New Roman"/>
        </w:rPr>
        <w:t>self-author</w:t>
      </w:r>
      <w:r w:rsidR="006C2DCC" w:rsidRPr="000B14D8">
        <w:rPr>
          <w:rFonts w:ascii="Times New Roman" w:hAnsi="Times New Roman" w:cs="Times New Roman"/>
        </w:rPr>
        <w:t>i</w:t>
      </w:r>
      <w:r w:rsidR="009754AE" w:rsidRPr="000B14D8">
        <w:rPr>
          <w:rFonts w:ascii="Times New Roman" w:hAnsi="Times New Roman" w:cs="Times New Roman"/>
        </w:rPr>
        <w:t>n</w:t>
      </w:r>
      <w:r w:rsidR="006C2DCC" w:rsidRPr="000B14D8">
        <w:rPr>
          <w:rFonts w:ascii="Times New Roman" w:hAnsi="Times New Roman" w:cs="Times New Roman"/>
        </w:rPr>
        <w:t>g</w:t>
      </w:r>
      <w:r w:rsidR="003F30D8" w:rsidRPr="000B14D8">
        <w:rPr>
          <w:rFonts w:ascii="Times New Roman" w:hAnsi="Times New Roman" w:cs="Times New Roman"/>
        </w:rPr>
        <w:t xml:space="preserve"> personal hygiene during his ascendency)</w:t>
      </w:r>
      <w:del w:id="94" w:author="Copyeditor" w:date="2022-08-04T16:38:00Z">
        <w:r w:rsidR="002F157B" w:rsidRPr="000B14D8" w:rsidDel="001C1864">
          <w:rPr>
            <w:rFonts w:ascii="Times New Roman" w:hAnsi="Times New Roman" w:cs="Times New Roman"/>
          </w:rPr>
          <w:delText>,</w:delText>
        </w:r>
      </w:del>
      <w:r w:rsidR="002F157B" w:rsidRPr="000B14D8">
        <w:rPr>
          <w:rFonts w:ascii="Times New Roman" w:hAnsi="Times New Roman" w:cs="Times New Roman"/>
        </w:rPr>
        <w:t xml:space="preserve"> and behave</w:t>
      </w:r>
      <w:del w:id="95" w:author="Copyeditor" w:date="2022-08-04T16:38:00Z">
        <w:r w:rsidR="002F157B" w:rsidRPr="000B14D8" w:rsidDel="001C1864">
          <w:rPr>
            <w:rFonts w:ascii="Times New Roman" w:hAnsi="Times New Roman" w:cs="Times New Roman"/>
          </w:rPr>
          <w:delText>d</w:delText>
        </w:r>
      </w:del>
      <w:r w:rsidR="002F157B" w:rsidRPr="000B14D8">
        <w:rPr>
          <w:rFonts w:ascii="Times New Roman" w:hAnsi="Times New Roman" w:cs="Times New Roman"/>
        </w:rPr>
        <w:t xml:space="preserve"> generally in ways that </w:t>
      </w:r>
      <w:r w:rsidR="005E3FAB" w:rsidRPr="000B14D8">
        <w:rPr>
          <w:rFonts w:ascii="Times New Roman" w:hAnsi="Times New Roman" w:cs="Times New Roman"/>
        </w:rPr>
        <w:t>signal</w:t>
      </w:r>
      <w:r w:rsidR="005171EB" w:rsidRPr="000B14D8">
        <w:rPr>
          <w:rFonts w:ascii="Times New Roman" w:hAnsi="Times New Roman" w:cs="Times New Roman"/>
        </w:rPr>
        <w:t>ed</w:t>
      </w:r>
      <w:r w:rsidR="005E3FAB" w:rsidRPr="000B14D8">
        <w:rPr>
          <w:rFonts w:ascii="Times New Roman" w:hAnsi="Times New Roman" w:cs="Times New Roman"/>
        </w:rPr>
        <w:t xml:space="preserve"> a loss of self-consciousness and a deep disturbance in the symbolic register. </w:t>
      </w:r>
    </w:p>
    <w:p w14:paraId="0F49AA3D" w14:textId="371C6EAD" w:rsidR="002F157B" w:rsidRPr="000B14D8" w:rsidRDefault="002F157B" w:rsidP="006409A5">
      <w:pPr>
        <w:spacing w:line="480" w:lineRule="auto"/>
        <w:ind w:firstLine="720"/>
        <w:rPr>
          <w:rFonts w:ascii="Times New Roman" w:hAnsi="Times New Roman" w:cs="Times New Roman"/>
        </w:rPr>
      </w:pPr>
      <w:r w:rsidRPr="000B14D8">
        <w:rPr>
          <w:rFonts w:ascii="Times New Roman" w:hAnsi="Times New Roman" w:cs="Times New Roman"/>
        </w:rPr>
        <w:t xml:space="preserve">I am interested </w:t>
      </w:r>
      <w:ins w:id="96" w:author="Copyeditor" w:date="2022-08-04T16:55:00Z">
        <w:r w:rsidR="00AE01B0">
          <w:rPr>
            <w:rFonts w:ascii="Times New Roman" w:hAnsi="Times New Roman" w:cs="Times New Roman"/>
          </w:rPr>
          <w:t xml:space="preserve">in </w:t>
        </w:r>
      </w:ins>
      <w:r w:rsidR="00D027D0" w:rsidRPr="000B14D8">
        <w:rPr>
          <w:rFonts w:ascii="Times New Roman" w:hAnsi="Times New Roman" w:cs="Times New Roman"/>
        </w:rPr>
        <w:t xml:space="preserve">how </w:t>
      </w:r>
      <w:r w:rsidRPr="000B14D8">
        <w:rPr>
          <w:rFonts w:ascii="Times New Roman" w:hAnsi="Times New Roman" w:cs="Times New Roman"/>
        </w:rPr>
        <w:t>such</w:t>
      </w:r>
      <w:ins w:id="97" w:author="Copyeditor" w:date="2022-08-04T16:40:00Z">
        <w:r w:rsidR="001C1864">
          <w:rPr>
            <w:rFonts w:ascii="Times New Roman" w:hAnsi="Times New Roman" w:cs="Times New Roman"/>
          </w:rPr>
          <w:t xml:space="preserve"> a</w:t>
        </w:r>
      </w:ins>
      <w:r w:rsidRPr="000B14D8">
        <w:rPr>
          <w:rFonts w:ascii="Times New Roman" w:hAnsi="Times New Roman" w:cs="Times New Roman"/>
        </w:rPr>
        <w:t xml:space="preserve"> disturbance opens up the constrictions of dandified dress and a deeply s</w:t>
      </w:r>
      <w:r w:rsidR="0098375D" w:rsidRPr="000B14D8">
        <w:rPr>
          <w:rFonts w:ascii="Times New Roman" w:hAnsi="Times New Roman" w:cs="Times New Roman"/>
        </w:rPr>
        <w:t>elf-conscious</w:t>
      </w:r>
      <w:ins w:id="98" w:author="Copyeditor" w:date="2022-08-04T16:40:00Z">
        <w:r w:rsidR="001C1864">
          <w:rPr>
            <w:rFonts w:ascii="Times New Roman" w:hAnsi="Times New Roman" w:cs="Times New Roman"/>
          </w:rPr>
          <w:t>,</w:t>
        </w:r>
      </w:ins>
      <w:r w:rsidR="0098375D" w:rsidRPr="000B14D8">
        <w:rPr>
          <w:rFonts w:ascii="Times New Roman" w:hAnsi="Times New Roman" w:cs="Times New Roman"/>
        </w:rPr>
        <w:t xml:space="preserve"> performative life</w:t>
      </w:r>
      <w:ins w:id="99" w:author="Copyeditor" w:date="2022-08-07T12:59:00Z">
        <w:r w:rsidR="00964F27">
          <w:rPr>
            <w:rFonts w:ascii="Times New Roman" w:hAnsi="Times New Roman" w:cs="Times New Roman"/>
          </w:rPr>
          <w:t xml:space="preserve"> </w:t>
        </w:r>
      </w:ins>
      <w:del w:id="100" w:author="Copyeditor" w:date="2022-08-07T12:59:00Z">
        <w:r w:rsidR="0098375D" w:rsidRPr="000B14D8" w:rsidDel="00964F27">
          <w:rPr>
            <w:rFonts w:ascii="Times New Roman" w:hAnsi="Times New Roman" w:cs="Times New Roman"/>
          </w:rPr>
          <w:delText>-</w:delText>
        </w:r>
      </w:del>
      <w:r w:rsidRPr="000B14D8">
        <w:rPr>
          <w:rFonts w:ascii="Times New Roman" w:hAnsi="Times New Roman" w:cs="Times New Roman"/>
        </w:rPr>
        <w:t xml:space="preserve">practice to what lies beyond </w:t>
      </w:r>
      <w:r w:rsidR="00FC197D" w:rsidRPr="000B14D8">
        <w:rPr>
          <w:rFonts w:ascii="Times New Roman" w:hAnsi="Times New Roman" w:cs="Times New Roman"/>
        </w:rPr>
        <w:t xml:space="preserve">such </w:t>
      </w:r>
      <w:r w:rsidRPr="000B14D8">
        <w:rPr>
          <w:rFonts w:ascii="Times New Roman" w:hAnsi="Times New Roman" w:cs="Times New Roman"/>
        </w:rPr>
        <w:t xml:space="preserve">tight </w:t>
      </w:r>
      <w:r w:rsidR="00FC197D" w:rsidRPr="000B14D8">
        <w:rPr>
          <w:rFonts w:ascii="Times New Roman" w:hAnsi="Times New Roman" w:cs="Times New Roman"/>
        </w:rPr>
        <w:t>bodily delimiting</w:t>
      </w:r>
      <w:r w:rsidRPr="000B14D8">
        <w:rPr>
          <w:rFonts w:ascii="Times New Roman" w:hAnsi="Times New Roman" w:cs="Times New Roman"/>
        </w:rPr>
        <w:t xml:space="preserve">. If Brummell at his height would not deign to eat </w:t>
      </w:r>
      <w:r w:rsidR="00997E3C" w:rsidRPr="000B14D8">
        <w:rPr>
          <w:rFonts w:ascii="Times New Roman" w:hAnsi="Times New Roman" w:cs="Times New Roman"/>
        </w:rPr>
        <w:t>common vegetables</w:t>
      </w:r>
      <w:del w:id="101" w:author="Copyeditor" w:date="2022-08-04T16:45:00Z">
        <w:r w:rsidR="00997E3C" w:rsidRPr="000B14D8" w:rsidDel="004B03BC">
          <w:rPr>
            <w:rFonts w:ascii="Times New Roman" w:hAnsi="Times New Roman" w:cs="Times New Roman"/>
          </w:rPr>
          <w:delText xml:space="preserve">, </w:delText>
        </w:r>
      </w:del>
      <w:ins w:id="102" w:author="Copyeditor" w:date="2022-08-04T16:45:00Z">
        <w:r w:rsidR="004B03BC">
          <w:rPr>
            <w:rFonts w:ascii="Times New Roman" w:hAnsi="Times New Roman" w:cs="Times New Roman"/>
          </w:rPr>
          <w:t>—</w:t>
        </w:r>
      </w:ins>
      <w:r w:rsidR="00997E3C" w:rsidRPr="000B14D8">
        <w:rPr>
          <w:rFonts w:ascii="Times New Roman" w:hAnsi="Times New Roman" w:cs="Times New Roman"/>
        </w:rPr>
        <w:t>hating cabbage in particular</w:t>
      </w:r>
      <w:r w:rsidR="00E355C6" w:rsidRPr="000B14D8">
        <w:rPr>
          <w:rFonts w:ascii="Times New Roman" w:hAnsi="Times New Roman" w:cs="Times New Roman"/>
        </w:rPr>
        <w:t xml:space="preserve"> (too gaseous?)</w:t>
      </w:r>
      <w:r w:rsidR="00997E3C" w:rsidRPr="000B14D8">
        <w:rPr>
          <w:rFonts w:ascii="Times New Roman" w:hAnsi="Times New Roman" w:cs="Times New Roman"/>
        </w:rPr>
        <w:t xml:space="preserve">, </w:t>
      </w:r>
      <w:r w:rsidRPr="000B14D8">
        <w:rPr>
          <w:rFonts w:ascii="Times New Roman" w:hAnsi="Times New Roman" w:cs="Times New Roman"/>
        </w:rPr>
        <w:t>though claiming “yes, yes</w:t>
      </w:r>
      <w:ins w:id="103" w:author="Copyeditor" w:date="2022-08-04T16:47:00Z">
        <w:r w:rsidR="007D6671">
          <w:rPr>
            <w:rFonts w:ascii="Times New Roman" w:hAnsi="Times New Roman" w:cs="Times New Roman"/>
          </w:rPr>
          <w:t> </w:t>
        </w:r>
      </w:ins>
      <w:del w:id="104"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ins w:id="105" w:author="Copyeditor" w:date="2022-08-04T16:47:00Z">
        <w:r w:rsidR="007D6671">
          <w:rPr>
            <w:rFonts w:ascii="Times New Roman" w:hAnsi="Times New Roman" w:cs="Times New Roman"/>
          </w:rPr>
          <w:t> </w:t>
        </w:r>
      </w:ins>
      <w:del w:id="106"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ins w:id="107" w:author="Copyeditor" w:date="2022-08-04T16:47:00Z">
        <w:r w:rsidR="007D6671">
          <w:rPr>
            <w:rFonts w:ascii="Times New Roman" w:hAnsi="Times New Roman" w:cs="Times New Roman"/>
          </w:rPr>
          <w:t> </w:t>
        </w:r>
      </w:ins>
      <w:del w:id="108"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w:t>
      </w:r>
      <w:del w:id="109" w:author="Copyeditor" w:date="2022-08-04T16:47:00Z">
        <w:r w:rsidRPr="000B14D8" w:rsidDel="004B03BC">
          <w:rPr>
            <w:rFonts w:ascii="Times New Roman" w:hAnsi="Times New Roman" w:cs="Times New Roman"/>
          </w:rPr>
          <w:delText xml:space="preserve"> ;</w:delText>
        </w:r>
      </w:del>
      <w:ins w:id="110" w:author="Copyeditor" w:date="2022-08-04T16:47:00Z">
        <w:r w:rsidR="007D6671">
          <w:rPr>
            <w:rFonts w:ascii="Times New Roman" w:hAnsi="Times New Roman" w:cs="Times New Roman"/>
          </w:rPr>
          <w:t> </w:t>
        </w:r>
      </w:ins>
      <w:del w:id="111" w:author="Copyeditor" w:date="2022-08-04T16:47:00Z">
        <w:r w:rsidRPr="000B14D8" w:rsidDel="007D6671">
          <w:rPr>
            <w:rFonts w:ascii="Times New Roman" w:hAnsi="Times New Roman" w:cs="Times New Roman"/>
          </w:rPr>
          <w:delText xml:space="preserve"> </w:delText>
        </w:r>
      </w:del>
      <w:r w:rsidRPr="000B14D8">
        <w:rPr>
          <w:rFonts w:ascii="Times New Roman" w:hAnsi="Times New Roman" w:cs="Times New Roman"/>
        </w:rPr>
        <w:t xml:space="preserve">I once </w:t>
      </w:r>
      <w:commentRangeStart w:id="112"/>
      <w:commentRangeStart w:id="113"/>
      <w:r w:rsidRPr="000B14D8">
        <w:rPr>
          <w:rFonts w:ascii="Times New Roman" w:hAnsi="Times New Roman" w:cs="Times New Roman"/>
        </w:rPr>
        <w:t xml:space="preserve">eat </w:t>
      </w:r>
      <w:commentRangeEnd w:id="112"/>
      <w:r w:rsidR="007D6671">
        <w:rPr>
          <w:rStyle w:val="CommentReference"/>
        </w:rPr>
        <w:commentReference w:id="112"/>
      </w:r>
      <w:commentRangeEnd w:id="113"/>
      <w:r w:rsidR="00724254">
        <w:rPr>
          <w:rStyle w:val="CommentReference"/>
        </w:rPr>
        <w:commentReference w:id="113"/>
      </w:r>
      <w:r w:rsidRPr="000B14D8">
        <w:rPr>
          <w:rFonts w:ascii="Times New Roman" w:hAnsi="Times New Roman" w:cs="Times New Roman"/>
        </w:rPr>
        <w:t>a pea</w:t>
      </w:r>
      <w:commentRangeStart w:id="114"/>
      <w:commentRangeStart w:id="115"/>
      <w:del w:id="116" w:author="Copyeditor" w:date="2022-08-04T16:45:00Z">
        <w:r w:rsidRPr="000B14D8" w:rsidDel="004B03BC">
          <w:rPr>
            <w:rFonts w:ascii="Times New Roman" w:hAnsi="Times New Roman" w:cs="Times New Roman"/>
          </w:rPr>
          <w:delText>,</w:delText>
        </w:r>
      </w:del>
      <w:r w:rsidRPr="000B14D8">
        <w:rPr>
          <w:rFonts w:ascii="Times New Roman" w:hAnsi="Times New Roman" w:cs="Times New Roman"/>
        </w:rPr>
        <w:t>”</w:t>
      </w:r>
      <w:commentRangeEnd w:id="114"/>
      <w:r w:rsidR="004B03BC">
        <w:rPr>
          <w:rStyle w:val="CommentReference"/>
        </w:rPr>
        <w:commentReference w:id="114"/>
      </w:r>
      <w:commentRangeEnd w:id="115"/>
      <w:r w:rsidR="00724254">
        <w:rPr>
          <w:rStyle w:val="CommentReference"/>
        </w:rPr>
        <w:commentReference w:id="115"/>
      </w:r>
      <w:del w:id="117" w:author="Copyeditor" w:date="2022-08-04T16:45:00Z">
        <w:r w:rsidRPr="000B14D8" w:rsidDel="004B03BC">
          <w:rPr>
            <w:rFonts w:ascii="Times New Roman" w:hAnsi="Times New Roman" w:cs="Times New Roman"/>
          </w:rPr>
          <w:delText xml:space="preserve"> </w:delText>
        </w:r>
      </w:del>
      <w:ins w:id="118" w:author="Copyeditor" w:date="2022-08-04T16:45:00Z">
        <w:r w:rsidR="004B03BC">
          <w:rPr>
            <w:rFonts w:ascii="Times New Roman" w:hAnsi="Times New Roman" w:cs="Times New Roman"/>
          </w:rPr>
          <w:t>—</w:t>
        </w:r>
      </w:ins>
      <w:r w:rsidRPr="000B14D8">
        <w:rPr>
          <w:rFonts w:ascii="Times New Roman" w:hAnsi="Times New Roman" w:cs="Times New Roman"/>
        </w:rPr>
        <w:t xml:space="preserve">at his darkest moments that tight bodily control became its </w:t>
      </w:r>
      <w:r w:rsidR="008A0C5C" w:rsidRPr="000B14D8">
        <w:rPr>
          <w:rFonts w:ascii="Times New Roman" w:hAnsi="Times New Roman" w:cs="Times New Roman"/>
        </w:rPr>
        <w:t>opposite</w:t>
      </w:r>
      <w:del w:id="119" w:author="Copyeditor" w:date="2022-08-04T16:53:00Z">
        <w:r w:rsidR="008A0C5C" w:rsidRPr="000B14D8" w:rsidDel="007D6671">
          <w:rPr>
            <w:rFonts w:ascii="Times New Roman" w:hAnsi="Times New Roman" w:cs="Times New Roman"/>
          </w:rPr>
          <w:delText>;</w:delText>
        </w:r>
      </w:del>
      <w:del w:id="120" w:author="Copyeditor" w:date="2022-08-04T16:48:00Z">
        <w:r w:rsidR="008A0C5C" w:rsidRPr="000B14D8" w:rsidDel="007D6671">
          <w:rPr>
            <w:rFonts w:ascii="Times New Roman" w:hAnsi="Times New Roman" w:cs="Times New Roman"/>
          </w:rPr>
          <w:delText xml:space="preserve"> </w:delText>
        </w:r>
      </w:del>
      <w:del w:id="121" w:author="Copyeditor" w:date="2022-08-04T16:53:00Z">
        <w:r w:rsidR="008A0C5C" w:rsidRPr="000B14D8" w:rsidDel="007D6671">
          <w:rPr>
            <w:rFonts w:ascii="Times New Roman" w:hAnsi="Times New Roman" w:cs="Times New Roman"/>
          </w:rPr>
          <w:delText xml:space="preserve"> finally the body is allowed to speak</w:delText>
        </w:r>
      </w:del>
      <w:r w:rsidRPr="000B14D8">
        <w:rPr>
          <w:rFonts w:ascii="Times New Roman" w:hAnsi="Times New Roman" w:cs="Times New Roman"/>
        </w:rPr>
        <w:t>.</w:t>
      </w:r>
      <w:r w:rsidR="003D56AC" w:rsidRPr="000B14D8">
        <w:rPr>
          <w:rStyle w:val="EndnoteReference"/>
          <w:rFonts w:ascii="Times New Roman" w:hAnsi="Times New Roman" w:cs="Times New Roman"/>
        </w:rPr>
        <w:endnoteReference w:id="3"/>
      </w:r>
      <w:r w:rsidRPr="000B14D8">
        <w:rPr>
          <w:rFonts w:ascii="Times New Roman" w:hAnsi="Times New Roman" w:cs="Times New Roman"/>
        </w:rPr>
        <w:t xml:space="preserve"> </w:t>
      </w:r>
      <w:ins w:id="125" w:author="Copyeditor" w:date="2022-08-04T16:53:00Z">
        <w:r w:rsidR="007D6671">
          <w:rPr>
            <w:rFonts w:ascii="Times New Roman" w:hAnsi="Times New Roman" w:cs="Times New Roman"/>
          </w:rPr>
          <w:t>F</w:t>
        </w:r>
        <w:r w:rsidR="007D6671" w:rsidRPr="000B14D8">
          <w:rPr>
            <w:rFonts w:ascii="Times New Roman" w:hAnsi="Times New Roman" w:cs="Times New Roman"/>
          </w:rPr>
          <w:t>inally</w:t>
        </w:r>
        <w:r w:rsidR="007D6671">
          <w:rPr>
            <w:rFonts w:ascii="Times New Roman" w:hAnsi="Times New Roman" w:cs="Times New Roman"/>
          </w:rPr>
          <w:t>,</w:t>
        </w:r>
        <w:r w:rsidR="007D6671" w:rsidRPr="000B14D8">
          <w:rPr>
            <w:rFonts w:ascii="Times New Roman" w:hAnsi="Times New Roman" w:cs="Times New Roman"/>
          </w:rPr>
          <w:t xml:space="preserve"> the body is allowed to speak</w:t>
        </w:r>
        <w:r w:rsidR="00AE01B0">
          <w:rPr>
            <w:rFonts w:ascii="Times New Roman" w:hAnsi="Times New Roman" w:cs="Times New Roman"/>
          </w:rPr>
          <w:t>, and</w:t>
        </w:r>
        <w:r w:rsidR="007D6671" w:rsidRPr="000B14D8">
          <w:rPr>
            <w:rFonts w:ascii="Times New Roman" w:hAnsi="Times New Roman" w:cs="Times New Roman"/>
          </w:rPr>
          <w:t xml:space="preserve"> </w:t>
        </w:r>
      </w:ins>
      <w:del w:id="126" w:author="Copyeditor" w:date="2022-08-04T16:53:00Z">
        <w:r w:rsidRPr="000B14D8" w:rsidDel="00AE01B0">
          <w:rPr>
            <w:rFonts w:ascii="Times New Roman" w:hAnsi="Times New Roman" w:cs="Times New Roman"/>
          </w:rPr>
          <w:delText xml:space="preserve">It </w:delText>
        </w:r>
      </w:del>
      <w:ins w:id="127" w:author="Copyeditor" w:date="2022-08-04T16:53:00Z">
        <w:r w:rsidR="00AE01B0">
          <w:rPr>
            <w:rFonts w:ascii="Times New Roman" w:hAnsi="Times New Roman" w:cs="Times New Roman"/>
          </w:rPr>
          <w:t>i</w:t>
        </w:r>
        <w:r w:rsidR="00AE01B0" w:rsidRPr="000B14D8">
          <w:rPr>
            <w:rFonts w:ascii="Times New Roman" w:hAnsi="Times New Roman" w:cs="Times New Roman"/>
          </w:rPr>
          <w:t xml:space="preserve">t </w:t>
        </w:r>
      </w:ins>
      <w:r w:rsidRPr="000B14D8">
        <w:rPr>
          <w:rFonts w:ascii="Times New Roman" w:hAnsi="Times New Roman" w:cs="Times New Roman"/>
        </w:rPr>
        <w:t xml:space="preserve">speaks of its immersion in life processes as if in protest against the purity regime it had so long endured. Busting out, as it were, the body turns inside out, beyond the corseted confines of elegant profile. </w:t>
      </w:r>
      <w:r w:rsidR="005742D7" w:rsidRPr="000B14D8">
        <w:rPr>
          <w:rFonts w:ascii="Times New Roman" w:hAnsi="Times New Roman" w:cs="Times New Roman"/>
        </w:rPr>
        <w:t xml:space="preserve">The cut of </w:t>
      </w:r>
      <w:r w:rsidR="00562222" w:rsidRPr="000B14D8">
        <w:rPr>
          <w:rFonts w:ascii="Times New Roman" w:hAnsi="Times New Roman" w:cs="Times New Roman"/>
        </w:rPr>
        <w:t>scathing</w:t>
      </w:r>
      <w:r w:rsidR="005742D7" w:rsidRPr="000B14D8">
        <w:rPr>
          <w:rFonts w:ascii="Times New Roman" w:hAnsi="Times New Roman" w:cs="Times New Roman"/>
        </w:rPr>
        <w:t xml:space="preserve"> wit</w:t>
      </w:r>
      <w:del w:id="128" w:author="Copyeditor" w:date="2022-08-04T16:56:00Z">
        <w:r w:rsidR="005742D7" w:rsidRPr="000B14D8" w:rsidDel="00AE01B0">
          <w:rPr>
            <w:rFonts w:ascii="Times New Roman" w:hAnsi="Times New Roman" w:cs="Times New Roman"/>
          </w:rPr>
          <w:delText>,</w:delText>
        </w:r>
      </w:del>
      <w:r w:rsidR="005742D7" w:rsidRPr="000B14D8">
        <w:rPr>
          <w:rFonts w:ascii="Times New Roman" w:hAnsi="Times New Roman" w:cs="Times New Roman"/>
        </w:rPr>
        <w:t xml:space="preserve"> drawing in return the most devasta</w:t>
      </w:r>
      <w:r w:rsidR="00562222" w:rsidRPr="000B14D8">
        <w:rPr>
          <w:rFonts w:ascii="Times New Roman" w:hAnsi="Times New Roman" w:cs="Times New Roman"/>
        </w:rPr>
        <w:t>ting cut of all, the publicly-</w:t>
      </w:r>
      <w:r w:rsidR="005742D7" w:rsidRPr="000B14D8">
        <w:rPr>
          <w:rFonts w:ascii="Times New Roman" w:hAnsi="Times New Roman" w:cs="Times New Roman"/>
        </w:rPr>
        <w:t xml:space="preserve">enacted castration that came with the absolute finality of the Prince Regent’s rejection of Brummell, </w:t>
      </w:r>
      <w:r w:rsidR="0062278F" w:rsidRPr="000B14D8">
        <w:rPr>
          <w:rFonts w:ascii="Times New Roman" w:hAnsi="Times New Roman" w:cs="Times New Roman"/>
        </w:rPr>
        <w:t xml:space="preserve">provides </w:t>
      </w:r>
      <w:r w:rsidR="009F28A0" w:rsidRPr="000B14D8">
        <w:rPr>
          <w:rFonts w:ascii="Times New Roman" w:hAnsi="Times New Roman" w:cs="Times New Roman"/>
        </w:rPr>
        <w:t xml:space="preserve">the reverse of </w:t>
      </w:r>
      <w:r w:rsidR="0062278F" w:rsidRPr="000B14D8">
        <w:rPr>
          <w:rFonts w:ascii="Times New Roman" w:hAnsi="Times New Roman" w:cs="Times New Roman"/>
        </w:rPr>
        <w:t xml:space="preserve">a Lacanian </w:t>
      </w:r>
      <w:r w:rsidR="0062278F" w:rsidRPr="000B14D8">
        <w:rPr>
          <w:rFonts w:ascii="Times New Roman" w:hAnsi="Times New Roman" w:cs="Times New Roman"/>
          <w:i/>
        </w:rPr>
        <w:t xml:space="preserve">point de </w:t>
      </w:r>
      <w:proofErr w:type="spellStart"/>
      <w:r w:rsidR="0062278F" w:rsidRPr="000B14D8">
        <w:rPr>
          <w:rFonts w:ascii="Times New Roman" w:hAnsi="Times New Roman" w:cs="Times New Roman"/>
          <w:i/>
        </w:rPr>
        <w:t>capiton</w:t>
      </w:r>
      <w:proofErr w:type="spellEnd"/>
      <w:r w:rsidR="00D95A52" w:rsidRPr="000B14D8">
        <w:rPr>
          <w:rFonts w:ascii="Times New Roman" w:hAnsi="Times New Roman" w:cs="Times New Roman"/>
        </w:rPr>
        <w:t>:</w:t>
      </w:r>
      <w:r w:rsidR="009F28A0" w:rsidRPr="000B14D8">
        <w:rPr>
          <w:rFonts w:ascii="Times New Roman" w:hAnsi="Times New Roman" w:cs="Times New Roman"/>
        </w:rPr>
        <w:t xml:space="preserve"> </w:t>
      </w:r>
      <w:r w:rsidR="00600E81" w:rsidRPr="000B14D8">
        <w:rPr>
          <w:rFonts w:ascii="Times New Roman" w:hAnsi="Times New Roman" w:cs="Times New Roman"/>
        </w:rPr>
        <w:t xml:space="preserve">an </w:t>
      </w:r>
      <w:proofErr w:type="spellStart"/>
      <w:r w:rsidR="00600E81" w:rsidRPr="000B14D8">
        <w:rPr>
          <w:rFonts w:ascii="Times New Roman" w:hAnsi="Times New Roman" w:cs="Times New Roman"/>
          <w:i/>
        </w:rPr>
        <w:t>un</w:t>
      </w:r>
      <w:r w:rsidR="0062278F" w:rsidRPr="000B14D8">
        <w:rPr>
          <w:rFonts w:ascii="Times New Roman" w:hAnsi="Times New Roman" w:cs="Times New Roman"/>
        </w:rPr>
        <w:t>quilting</w:t>
      </w:r>
      <w:proofErr w:type="spellEnd"/>
      <w:r w:rsidR="0062278F" w:rsidRPr="000B14D8">
        <w:rPr>
          <w:rFonts w:ascii="Times New Roman" w:hAnsi="Times New Roman" w:cs="Times New Roman"/>
        </w:rPr>
        <w:t xml:space="preserve"> point, </w:t>
      </w:r>
      <w:r w:rsidR="007352DC" w:rsidRPr="000B14D8">
        <w:rPr>
          <w:rFonts w:ascii="Times New Roman" w:hAnsi="Times New Roman" w:cs="Times New Roman"/>
        </w:rPr>
        <w:t xml:space="preserve">an </w:t>
      </w:r>
      <w:r w:rsidR="007352DC" w:rsidRPr="000B14D8">
        <w:rPr>
          <w:rFonts w:ascii="Times New Roman" w:hAnsi="Times New Roman" w:cs="Times New Roman"/>
          <w:i/>
        </w:rPr>
        <w:t>unbuttoning</w:t>
      </w:r>
      <w:r w:rsidR="007352DC" w:rsidRPr="000B14D8">
        <w:rPr>
          <w:rFonts w:ascii="Times New Roman" w:hAnsi="Times New Roman" w:cs="Times New Roman"/>
        </w:rPr>
        <w:t xml:space="preserve">, </w:t>
      </w:r>
      <w:r w:rsidR="0062278F" w:rsidRPr="000B14D8">
        <w:rPr>
          <w:rFonts w:ascii="Times New Roman" w:hAnsi="Times New Roman" w:cs="Times New Roman"/>
        </w:rPr>
        <w:t xml:space="preserve">that </w:t>
      </w:r>
      <w:r w:rsidR="00B3712C" w:rsidRPr="000B14D8">
        <w:rPr>
          <w:rFonts w:ascii="Times New Roman" w:hAnsi="Times New Roman" w:cs="Times New Roman"/>
        </w:rPr>
        <w:t>instead of</w:t>
      </w:r>
      <w:r w:rsidR="0062278F" w:rsidRPr="000B14D8">
        <w:rPr>
          <w:rFonts w:ascii="Times New Roman" w:hAnsi="Times New Roman" w:cs="Times New Roman"/>
        </w:rPr>
        <w:t xml:space="preserve"> securing ego integration</w:t>
      </w:r>
      <w:r w:rsidR="00B3712C" w:rsidRPr="000B14D8">
        <w:rPr>
          <w:rFonts w:ascii="Times New Roman" w:hAnsi="Times New Roman" w:cs="Times New Roman"/>
        </w:rPr>
        <w:t xml:space="preserve"> by the lodging of a signifier onto a signified</w:t>
      </w:r>
      <w:del w:id="129" w:author="Copyeditor" w:date="2022-08-04T16:57:00Z">
        <w:r w:rsidR="0062278F" w:rsidRPr="000B14D8" w:rsidDel="00AE01B0">
          <w:rPr>
            <w:rFonts w:ascii="Times New Roman" w:hAnsi="Times New Roman" w:cs="Times New Roman"/>
          </w:rPr>
          <w:delText>,</w:delText>
        </w:r>
      </w:del>
      <w:r w:rsidR="0062278F" w:rsidRPr="000B14D8">
        <w:rPr>
          <w:rFonts w:ascii="Times New Roman" w:hAnsi="Times New Roman" w:cs="Times New Roman"/>
        </w:rPr>
        <w:t xml:space="preserve"> initiates psychological disintegration. </w:t>
      </w:r>
      <w:r w:rsidR="00006E61" w:rsidRPr="000B14D8">
        <w:rPr>
          <w:rFonts w:ascii="Times New Roman" w:hAnsi="Times New Roman" w:cs="Times New Roman"/>
        </w:rPr>
        <w:t>What had been mere phallic play is suddenly, a</w:t>
      </w:r>
      <w:r w:rsidR="00FF2DC2" w:rsidRPr="000B14D8">
        <w:rPr>
          <w:rFonts w:ascii="Times New Roman" w:hAnsi="Times New Roman" w:cs="Times New Roman"/>
        </w:rPr>
        <w:t xml:space="preserve">nd </w:t>
      </w:r>
      <w:r w:rsidR="00FF2DC2" w:rsidRPr="000B14D8">
        <w:rPr>
          <w:rFonts w:ascii="Times New Roman" w:hAnsi="Times New Roman" w:cs="Times New Roman"/>
        </w:rPr>
        <w:lastRenderedPageBreak/>
        <w:t>uncannily, the thing itself, and Brummell didn’t have it.</w:t>
      </w:r>
      <w:r w:rsidR="00C445B6" w:rsidRPr="000B14D8">
        <w:rPr>
          <w:rFonts w:ascii="Times New Roman" w:hAnsi="Times New Roman" w:cs="Times New Roman"/>
        </w:rPr>
        <w:t xml:space="preserve"> Brummell’s break with reality, in my reading, traces back to this point when the </w:t>
      </w:r>
      <w:ins w:id="130" w:author="Copyeditor" w:date="2022-08-07T12:42:00Z">
        <w:r w:rsidR="005751D0">
          <w:rPr>
            <w:rFonts w:ascii="Times New Roman" w:hAnsi="Times New Roman" w:cs="Times New Roman"/>
          </w:rPr>
          <w:t>S</w:t>
        </w:r>
      </w:ins>
      <w:del w:id="131" w:author="Copyeditor" w:date="2022-08-07T12:42:00Z">
        <w:r w:rsidR="00C445B6" w:rsidRPr="000B14D8" w:rsidDel="005751D0">
          <w:rPr>
            <w:rFonts w:ascii="Times New Roman" w:hAnsi="Times New Roman" w:cs="Times New Roman"/>
          </w:rPr>
          <w:delText>s</w:delText>
        </w:r>
      </w:del>
      <w:r w:rsidR="00C445B6" w:rsidRPr="000B14D8">
        <w:rPr>
          <w:rFonts w:ascii="Times New Roman" w:hAnsi="Times New Roman" w:cs="Times New Roman"/>
        </w:rPr>
        <w:t>ymbolic ruptures; slipping from his self-appointed place in the symbolic</w:t>
      </w:r>
      <w:r w:rsidR="00FA4F14" w:rsidRPr="000B14D8">
        <w:rPr>
          <w:rFonts w:ascii="Times New Roman" w:hAnsi="Times New Roman" w:cs="Times New Roman"/>
        </w:rPr>
        <w:t xml:space="preserve"> network, he faces</w:t>
      </w:r>
      <w:r w:rsidR="00C445B6" w:rsidRPr="000B14D8">
        <w:rPr>
          <w:rFonts w:ascii="Times New Roman" w:hAnsi="Times New Roman" w:cs="Times New Roman"/>
        </w:rPr>
        <w:t xml:space="preserve"> the writing on the wall</w:t>
      </w:r>
      <w:r w:rsidR="00FA4F14" w:rsidRPr="000B14D8">
        <w:rPr>
          <w:rFonts w:ascii="Times New Roman" w:hAnsi="Times New Roman" w:cs="Times New Roman"/>
        </w:rPr>
        <w:t xml:space="preserve"> as social death</w:t>
      </w:r>
      <w:r w:rsidR="00C445B6" w:rsidRPr="000B14D8">
        <w:rPr>
          <w:rFonts w:ascii="Times New Roman" w:hAnsi="Times New Roman" w:cs="Times New Roman"/>
        </w:rPr>
        <w:t>.</w:t>
      </w:r>
    </w:p>
    <w:p w14:paraId="45B6580D" w14:textId="6AFE2896" w:rsidR="0027484D" w:rsidRPr="000B14D8" w:rsidRDefault="0027484D" w:rsidP="006409A5">
      <w:pPr>
        <w:spacing w:line="480" w:lineRule="auto"/>
        <w:ind w:firstLine="720"/>
        <w:rPr>
          <w:rFonts w:ascii="Times New Roman" w:hAnsi="Times New Roman" w:cs="Times New Roman"/>
        </w:rPr>
      </w:pPr>
      <w:r w:rsidRPr="000B14D8">
        <w:rPr>
          <w:rFonts w:ascii="Times New Roman" w:hAnsi="Times New Roman" w:cs="Times New Roman"/>
        </w:rPr>
        <w:t>The hallucinatory aspects of the high point of Brummell’s career</w:t>
      </w:r>
      <w:del w:id="132" w:author="Copyeditor" w:date="2022-08-04T17:00:00Z">
        <w:r w:rsidRPr="000B14D8" w:rsidDel="009F558A">
          <w:rPr>
            <w:rFonts w:ascii="Times New Roman" w:hAnsi="Times New Roman" w:cs="Times New Roman"/>
          </w:rPr>
          <w:delText>,</w:delText>
        </w:r>
      </w:del>
      <w:r w:rsidRPr="000B14D8">
        <w:rPr>
          <w:rFonts w:ascii="Times New Roman" w:hAnsi="Times New Roman" w:cs="Times New Roman"/>
        </w:rPr>
        <w:t xml:space="preserve"> and his subsequent lowest point</w:t>
      </w:r>
      <w:del w:id="133" w:author="Copyeditor" w:date="2022-08-04T17:00:00Z">
        <w:r w:rsidRPr="000B14D8" w:rsidDel="009F558A">
          <w:rPr>
            <w:rFonts w:ascii="Times New Roman" w:hAnsi="Times New Roman" w:cs="Times New Roman"/>
          </w:rPr>
          <w:delText>,</w:delText>
        </w:r>
      </w:del>
      <w:r w:rsidRPr="000B14D8">
        <w:rPr>
          <w:rFonts w:ascii="Times New Roman" w:hAnsi="Times New Roman" w:cs="Times New Roman"/>
        </w:rPr>
        <w:t xml:space="preserve"> </w:t>
      </w:r>
      <w:r w:rsidR="00D60F2E" w:rsidRPr="000B14D8">
        <w:rPr>
          <w:rFonts w:ascii="Times New Roman" w:hAnsi="Times New Roman" w:cs="Times New Roman"/>
        </w:rPr>
        <w:t xml:space="preserve">reflect </w:t>
      </w:r>
      <w:commentRangeStart w:id="134"/>
      <w:commentRangeStart w:id="135"/>
      <w:del w:id="136" w:author="Copyeditor" w:date="2022-08-04T16:59:00Z">
        <w:r w:rsidR="00D60F2E" w:rsidRPr="000B14D8" w:rsidDel="009F558A">
          <w:rPr>
            <w:rFonts w:ascii="Times New Roman" w:hAnsi="Times New Roman" w:cs="Times New Roman"/>
          </w:rPr>
          <w:delText>as</w:delText>
        </w:r>
      </w:del>
      <w:ins w:id="137" w:author="Copyeditor" w:date="2022-08-04T16:59:00Z">
        <w:del w:id="138" w:author="Elizabeth Fay" w:date="2022-09-11T16:18:00Z">
          <w:r w:rsidR="009F558A" w:rsidDel="00724254">
            <w:rPr>
              <w:rFonts w:ascii="Times New Roman" w:hAnsi="Times New Roman" w:cs="Times New Roman"/>
            </w:rPr>
            <w:delText>an</w:delText>
          </w:r>
        </w:del>
      </w:ins>
      <w:del w:id="139" w:author="Elizabeth Fay" w:date="2022-09-11T16:18:00Z">
        <w:r w:rsidR="00D60F2E" w:rsidRPr="000B14D8" w:rsidDel="00724254">
          <w:rPr>
            <w:rFonts w:ascii="Times New Roman" w:hAnsi="Times New Roman" w:cs="Times New Roman"/>
          </w:rPr>
          <w:delText xml:space="preserve"> aspect of</w:delText>
        </w:r>
      </w:del>
      <w:r w:rsidR="00D60F2E" w:rsidRPr="000B14D8">
        <w:rPr>
          <w:rFonts w:ascii="Times New Roman" w:hAnsi="Times New Roman" w:cs="Times New Roman"/>
        </w:rPr>
        <w:t xml:space="preserve"> Lacan’s theory of psychosis</w:t>
      </w:r>
      <w:commentRangeEnd w:id="134"/>
      <w:r w:rsidR="009F558A">
        <w:rPr>
          <w:rStyle w:val="CommentReference"/>
        </w:rPr>
        <w:commentReference w:id="134"/>
      </w:r>
      <w:commentRangeEnd w:id="135"/>
      <w:r w:rsidR="007C73AE">
        <w:rPr>
          <w:rStyle w:val="CommentReference"/>
        </w:rPr>
        <w:commentReference w:id="135"/>
      </w:r>
      <w:r w:rsidR="00202125" w:rsidRPr="000B14D8">
        <w:rPr>
          <w:rFonts w:ascii="Times New Roman" w:hAnsi="Times New Roman" w:cs="Times New Roman"/>
        </w:rPr>
        <w:t xml:space="preserve">. Because Brummell’s most potent performances were </w:t>
      </w:r>
      <w:del w:id="140" w:author="Copyeditor" w:date="2022-08-04T17:02:00Z">
        <w:r w:rsidR="00202125" w:rsidRPr="000B14D8" w:rsidDel="009F558A">
          <w:rPr>
            <w:rFonts w:ascii="Times New Roman" w:hAnsi="Times New Roman" w:cs="Times New Roman"/>
          </w:rPr>
          <w:delText xml:space="preserve">at the verbal level </w:delText>
        </w:r>
      </w:del>
      <w:r w:rsidR="00202125" w:rsidRPr="000B14D8">
        <w:rPr>
          <w:rFonts w:ascii="Times New Roman" w:hAnsi="Times New Roman" w:cs="Times New Roman"/>
        </w:rPr>
        <w:t xml:space="preserve">through his witticisms, the </w:t>
      </w:r>
      <w:r w:rsidR="00D60F2E" w:rsidRPr="000B14D8">
        <w:rPr>
          <w:rFonts w:ascii="Times New Roman" w:hAnsi="Times New Roman" w:cs="Times New Roman"/>
        </w:rPr>
        <w:t>verbal hallucinations</w:t>
      </w:r>
      <w:r w:rsidR="00202125" w:rsidRPr="000B14D8">
        <w:rPr>
          <w:rFonts w:ascii="Times New Roman" w:hAnsi="Times New Roman" w:cs="Times New Roman"/>
        </w:rPr>
        <w:t xml:space="preserve"> that characterize psychosis are relevant here</w:t>
      </w:r>
      <w:del w:id="141" w:author="Copyeditor" w:date="2022-08-04T17:04:00Z">
        <w:r w:rsidR="00202125" w:rsidRPr="000B14D8" w:rsidDel="003C68D8">
          <w:rPr>
            <w:rFonts w:ascii="Times New Roman" w:hAnsi="Times New Roman" w:cs="Times New Roman"/>
          </w:rPr>
          <w:delText xml:space="preserve">. </w:delText>
        </w:r>
      </w:del>
      <w:ins w:id="142" w:author="Copyeditor" w:date="2022-08-04T17:04:00Z">
        <w:r w:rsidR="003C68D8">
          <w:rPr>
            <w:rFonts w:ascii="Times New Roman" w:hAnsi="Times New Roman" w:cs="Times New Roman"/>
          </w:rPr>
          <w:t>—</w:t>
        </w:r>
      </w:ins>
      <w:del w:id="143" w:author="Copyeditor" w:date="2022-08-04T17:04:00Z">
        <w:r w:rsidR="00202125" w:rsidRPr="000B14D8" w:rsidDel="003C68D8">
          <w:rPr>
            <w:rFonts w:ascii="Times New Roman" w:hAnsi="Times New Roman" w:cs="Times New Roman"/>
          </w:rPr>
          <w:delText>T</w:delText>
        </w:r>
        <w:r w:rsidR="00D60F2E" w:rsidRPr="000B14D8" w:rsidDel="003C68D8">
          <w:rPr>
            <w:rFonts w:ascii="Times New Roman" w:hAnsi="Times New Roman" w:cs="Times New Roman"/>
          </w:rPr>
          <w:delText xml:space="preserve">he </w:delText>
        </w:r>
      </w:del>
      <w:ins w:id="144" w:author="Copyeditor" w:date="2022-08-04T17:04:00Z">
        <w:r w:rsidR="003C68D8">
          <w:rPr>
            <w:rFonts w:ascii="Times New Roman" w:hAnsi="Times New Roman" w:cs="Times New Roman"/>
          </w:rPr>
          <w:t>t</w:t>
        </w:r>
        <w:r w:rsidR="003C68D8" w:rsidRPr="000B14D8">
          <w:rPr>
            <w:rFonts w:ascii="Times New Roman" w:hAnsi="Times New Roman" w:cs="Times New Roman"/>
          </w:rPr>
          <w:t>he</w:t>
        </w:r>
        <w:r w:rsidR="003C68D8">
          <w:rPr>
            <w:rFonts w:ascii="Times New Roman" w:hAnsi="Times New Roman" w:cs="Times New Roman"/>
          </w:rPr>
          <w:t>ir</w:t>
        </w:r>
        <w:r w:rsidR="003C68D8" w:rsidRPr="000B14D8">
          <w:rPr>
            <w:rFonts w:ascii="Times New Roman" w:hAnsi="Times New Roman" w:cs="Times New Roman"/>
          </w:rPr>
          <w:t xml:space="preserve"> </w:t>
        </w:r>
      </w:ins>
      <w:r w:rsidR="00D60F2E" w:rsidRPr="000B14D8">
        <w:rPr>
          <w:rFonts w:ascii="Times New Roman" w:hAnsi="Times New Roman" w:cs="Times New Roman"/>
        </w:rPr>
        <w:t>most important aspect</w:t>
      </w:r>
      <w:r w:rsidR="00202125" w:rsidRPr="000B14D8">
        <w:rPr>
          <w:rFonts w:ascii="Times New Roman" w:hAnsi="Times New Roman" w:cs="Times New Roman"/>
        </w:rPr>
        <w:t xml:space="preserve"> </w:t>
      </w:r>
      <w:del w:id="145" w:author="Copyeditor" w:date="2022-08-04T17:04:00Z">
        <w:r w:rsidR="00202125" w:rsidRPr="000B14D8" w:rsidDel="003C68D8">
          <w:rPr>
            <w:rFonts w:ascii="Times New Roman" w:hAnsi="Times New Roman" w:cs="Times New Roman"/>
          </w:rPr>
          <w:delText>of verbal hallucinations</w:delText>
        </w:r>
        <w:r w:rsidR="00D60F2E" w:rsidRPr="000B14D8" w:rsidDel="003C68D8">
          <w:rPr>
            <w:rFonts w:ascii="Times New Roman" w:hAnsi="Times New Roman" w:cs="Times New Roman"/>
          </w:rPr>
          <w:delText xml:space="preserve"> is</w:delText>
        </w:r>
      </w:del>
      <w:ins w:id="146" w:author="Copyeditor" w:date="2022-08-04T17:04:00Z">
        <w:r w:rsidR="003C68D8">
          <w:rPr>
            <w:rFonts w:ascii="Times New Roman" w:hAnsi="Times New Roman" w:cs="Times New Roman"/>
          </w:rPr>
          <w:t>being</w:t>
        </w:r>
      </w:ins>
      <w:r w:rsidR="00D60F2E" w:rsidRPr="000B14D8">
        <w:rPr>
          <w:rFonts w:ascii="Times New Roman" w:hAnsi="Times New Roman" w:cs="Times New Roman"/>
        </w:rPr>
        <w:t xml:space="preserve"> that they have </w:t>
      </w:r>
      <w:del w:id="147" w:author="Copyeditor" w:date="2022-08-04T17:05:00Z">
        <w:r w:rsidR="00D60F2E" w:rsidRPr="000B14D8" w:rsidDel="003C68D8">
          <w:rPr>
            <w:rFonts w:ascii="Times New Roman" w:hAnsi="Times New Roman" w:cs="Times New Roman"/>
          </w:rPr>
          <w:delText xml:space="preserve">the </w:delText>
        </w:r>
      </w:del>
      <w:r w:rsidR="00D60F2E" w:rsidRPr="000B14D8">
        <w:rPr>
          <w:rFonts w:ascii="Times New Roman" w:hAnsi="Times New Roman" w:cs="Times New Roman"/>
        </w:rPr>
        <w:t>structure at the level of signifiers.</w:t>
      </w:r>
      <w:r w:rsidR="00884870" w:rsidRPr="000B14D8">
        <w:rPr>
          <w:rFonts w:ascii="Times New Roman" w:hAnsi="Times New Roman" w:cs="Times New Roman"/>
        </w:rPr>
        <w:t xml:space="preserve"> Moreover, </w:t>
      </w:r>
      <w:r w:rsidR="00D60F2E" w:rsidRPr="000B14D8">
        <w:rPr>
          <w:rFonts w:ascii="Times New Roman" w:hAnsi="Times New Roman" w:cs="Times New Roman"/>
        </w:rPr>
        <w:t>“what characterizes the hallucinator</w:t>
      </w:r>
      <w:r w:rsidR="008B7D8D" w:rsidRPr="000B14D8">
        <w:rPr>
          <w:rFonts w:ascii="Times New Roman" w:hAnsi="Times New Roman" w:cs="Times New Roman"/>
        </w:rPr>
        <w:t>y</w:t>
      </w:r>
      <w:r w:rsidR="00D60F2E" w:rsidRPr="000B14D8">
        <w:rPr>
          <w:rFonts w:ascii="Times New Roman" w:hAnsi="Times New Roman" w:cs="Times New Roman"/>
        </w:rPr>
        <w:t xml:space="preserve"> satisfaction of desire is that it’s formed in the domain of signifiers and that, as such, it implies a locus of the Other” (</w:t>
      </w:r>
      <w:r w:rsidR="00613631" w:rsidRPr="000B14D8">
        <w:rPr>
          <w:rFonts w:ascii="Times New Roman" w:hAnsi="Times New Roman" w:cs="Times New Roman"/>
        </w:rPr>
        <w:t xml:space="preserve">Lacan, </w:t>
      </w:r>
      <w:r w:rsidR="00336001">
        <w:rPr>
          <w:rFonts w:ascii="Times New Roman" w:hAnsi="Times New Roman" w:cs="Times New Roman"/>
          <w:i/>
          <w:iCs/>
        </w:rPr>
        <w:t>Seminar V</w:t>
      </w:r>
      <w:r w:rsidR="00576B17">
        <w:rPr>
          <w:rFonts w:ascii="Times New Roman" w:hAnsi="Times New Roman" w:cs="Times New Roman"/>
        </w:rPr>
        <w:t xml:space="preserve"> </w:t>
      </w:r>
      <w:r w:rsidR="00D60F2E" w:rsidRPr="000B14D8">
        <w:rPr>
          <w:rFonts w:ascii="Times New Roman" w:hAnsi="Times New Roman" w:cs="Times New Roman"/>
        </w:rPr>
        <w:t>204</w:t>
      </w:r>
      <w:ins w:id="148" w:author="Copyeditor" w:date="2022-08-04T17:05:00Z">
        <w:r w:rsidR="003C68D8">
          <w:rPr>
            <w:rFonts w:ascii="Times New Roman" w:hAnsi="Times New Roman" w:cs="Times New Roman"/>
          </w:rPr>
          <w:t>–</w:t>
        </w:r>
      </w:ins>
      <w:del w:id="149" w:author="Copyeditor" w:date="2022-08-04T17:05:00Z">
        <w:r w:rsidR="00D60F2E" w:rsidRPr="000B14D8" w:rsidDel="003C68D8">
          <w:rPr>
            <w:rFonts w:ascii="Times New Roman" w:hAnsi="Times New Roman" w:cs="Times New Roman"/>
          </w:rPr>
          <w:delText>-</w:delText>
        </w:r>
      </w:del>
      <w:r w:rsidR="00D60F2E" w:rsidRPr="000B14D8">
        <w:rPr>
          <w:rFonts w:ascii="Times New Roman" w:hAnsi="Times New Roman" w:cs="Times New Roman"/>
        </w:rPr>
        <w:t xml:space="preserve">5). </w:t>
      </w:r>
      <w:r w:rsidR="0004553D" w:rsidRPr="000B14D8">
        <w:rPr>
          <w:rFonts w:ascii="Times New Roman" w:hAnsi="Times New Roman" w:cs="Times New Roman"/>
        </w:rPr>
        <w:t>T</w:t>
      </w:r>
      <w:r w:rsidR="00D60F2E" w:rsidRPr="000B14D8">
        <w:rPr>
          <w:rFonts w:ascii="Times New Roman" w:hAnsi="Times New Roman" w:cs="Times New Roman"/>
        </w:rPr>
        <w:t xml:space="preserve">he psychotic, as if fascinated by the foreclosed </w:t>
      </w:r>
      <w:ins w:id="150" w:author="Copyeditor" w:date="2022-08-07T12:43:00Z">
        <w:r w:rsidR="005751D0">
          <w:rPr>
            <w:rFonts w:ascii="Times New Roman" w:hAnsi="Times New Roman" w:cs="Times New Roman"/>
          </w:rPr>
          <w:t>S</w:t>
        </w:r>
      </w:ins>
      <w:del w:id="151" w:author="Copyeditor" w:date="2022-08-07T12:43:00Z">
        <w:r w:rsidR="00D60F2E" w:rsidRPr="000B14D8" w:rsidDel="005751D0">
          <w:rPr>
            <w:rFonts w:ascii="Times New Roman" w:hAnsi="Times New Roman" w:cs="Times New Roman"/>
          </w:rPr>
          <w:delText>s</w:delText>
        </w:r>
      </w:del>
      <w:r w:rsidR="00D60F2E" w:rsidRPr="000B14D8">
        <w:rPr>
          <w:rFonts w:ascii="Times New Roman" w:hAnsi="Times New Roman" w:cs="Times New Roman"/>
        </w:rPr>
        <w:t xml:space="preserve">ymbolic, can’t stop fixing on signifiers that nevertheless remain without signification. In Brummell’s case, </w:t>
      </w:r>
      <w:r w:rsidR="00322ECE" w:rsidRPr="000B14D8">
        <w:rPr>
          <w:rFonts w:ascii="Times New Roman" w:hAnsi="Times New Roman" w:cs="Times New Roman"/>
        </w:rPr>
        <w:t>signifiers</w:t>
      </w:r>
      <w:r w:rsidR="00D60F2E" w:rsidRPr="000B14D8">
        <w:rPr>
          <w:rFonts w:ascii="Times New Roman" w:hAnsi="Times New Roman" w:cs="Times New Roman"/>
        </w:rPr>
        <w:t xml:space="preserve"> become mere playthings</w:t>
      </w:r>
      <w:r w:rsidR="00BB2AB0" w:rsidRPr="000B14D8">
        <w:rPr>
          <w:rFonts w:ascii="Times New Roman" w:hAnsi="Times New Roman" w:cs="Times New Roman"/>
        </w:rPr>
        <w:t>, witticisms</w:t>
      </w:r>
      <w:del w:id="152" w:author="Copyeditor" w:date="2022-08-04T18:23:00Z">
        <w:r w:rsidR="00BB2AB0" w:rsidRPr="000B14D8" w:rsidDel="000D0348">
          <w:rPr>
            <w:rFonts w:ascii="Times New Roman" w:hAnsi="Times New Roman" w:cs="Times New Roman"/>
          </w:rPr>
          <w:delText xml:space="preserve"> whether verbal or material</w:delText>
        </w:r>
      </w:del>
      <w:r w:rsidR="00BB2AB0" w:rsidRPr="000B14D8">
        <w:rPr>
          <w:rFonts w:ascii="Times New Roman" w:hAnsi="Times New Roman" w:cs="Times New Roman"/>
        </w:rPr>
        <w:t>,</w:t>
      </w:r>
      <w:r w:rsidR="00D60F2E" w:rsidRPr="000B14D8">
        <w:rPr>
          <w:rFonts w:ascii="Times New Roman" w:hAnsi="Times New Roman" w:cs="Times New Roman"/>
        </w:rPr>
        <w:t xml:space="preserve"> and the place of the Other is unstable, unfixed. </w:t>
      </w:r>
      <w:r w:rsidR="00181272" w:rsidRPr="000B14D8">
        <w:rPr>
          <w:rFonts w:ascii="Times New Roman" w:hAnsi="Times New Roman" w:cs="Times New Roman"/>
        </w:rPr>
        <w:t xml:space="preserve">The cause for this coming unstuck, this </w:t>
      </w:r>
      <w:proofErr w:type="spellStart"/>
      <w:r w:rsidR="00181272" w:rsidRPr="000B14D8">
        <w:rPr>
          <w:rFonts w:ascii="Times New Roman" w:hAnsi="Times New Roman" w:cs="Times New Roman"/>
        </w:rPr>
        <w:t>unquilting</w:t>
      </w:r>
      <w:proofErr w:type="spellEnd"/>
      <w:ins w:id="153" w:author="Copyeditor" w:date="2022-08-04T18:24:00Z">
        <w:r w:rsidR="000D0348">
          <w:rPr>
            <w:rFonts w:ascii="Times New Roman" w:hAnsi="Times New Roman" w:cs="Times New Roman"/>
          </w:rPr>
          <w:t>,</w:t>
        </w:r>
      </w:ins>
      <w:r w:rsidR="00181272" w:rsidRPr="000B14D8">
        <w:rPr>
          <w:rFonts w:ascii="Times New Roman" w:hAnsi="Times New Roman" w:cs="Times New Roman"/>
        </w:rPr>
        <w:t xml:space="preserve"> is that </w:t>
      </w:r>
      <w:r w:rsidR="00D60F2E" w:rsidRPr="000B14D8">
        <w:rPr>
          <w:rFonts w:ascii="Times New Roman" w:hAnsi="Times New Roman" w:cs="Times New Roman"/>
        </w:rPr>
        <w:t>“the Name-of-the-Father [is unable] to respond from its place, which is where it is incapable of responding from because it has never come to that place</w:t>
      </w:r>
      <w:del w:id="154" w:author="Copyeditor" w:date="2022-08-04T18:25:00Z">
        <w:r w:rsidR="00D60F2E" w:rsidRPr="000B14D8" w:rsidDel="000D0348">
          <w:rPr>
            <w:rFonts w:ascii="Times New Roman" w:hAnsi="Times New Roman" w:cs="Times New Roman"/>
          </w:rPr>
          <w:delText>.</w:delText>
        </w:r>
      </w:del>
      <w:del w:id="155" w:author="Copyeditor" w:date="2022-08-04T18:24:00Z">
        <w:r w:rsidR="00D60F2E" w:rsidRPr="000B14D8" w:rsidDel="000D0348">
          <w:rPr>
            <w:rFonts w:ascii="Times New Roman" w:hAnsi="Times New Roman" w:cs="Times New Roman"/>
          </w:rPr>
          <w:delText xml:space="preserve"> . .</w:delText>
        </w:r>
      </w:del>
      <w:r w:rsidR="00181272" w:rsidRPr="000B14D8">
        <w:rPr>
          <w:rFonts w:ascii="Times New Roman" w:hAnsi="Times New Roman" w:cs="Times New Roman"/>
        </w:rPr>
        <w:t>” (</w:t>
      </w:r>
      <w:r w:rsidR="00576B17">
        <w:rPr>
          <w:rFonts w:ascii="Times New Roman" w:hAnsi="Times New Roman" w:cs="Times New Roman"/>
          <w:i/>
          <w:iCs/>
        </w:rPr>
        <w:t>Seminar V</w:t>
      </w:r>
      <w:r w:rsidR="00576B17" w:rsidRPr="000B14D8">
        <w:rPr>
          <w:rFonts w:ascii="Times New Roman" w:hAnsi="Times New Roman" w:cs="Times New Roman"/>
        </w:rPr>
        <w:t xml:space="preserve"> </w:t>
      </w:r>
      <w:r w:rsidR="00181272" w:rsidRPr="000B14D8">
        <w:rPr>
          <w:rFonts w:ascii="Times New Roman" w:hAnsi="Times New Roman" w:cs="Times New Roman"/>
        </w:rPr>
        <w:t xml:space="preserve">188). </w:t>
      </w:r>
      <w:r w:rsidR="00D60F2E" w:rsidRPr="000B14D8">
        <w:rPr>
          <w:rFonts w:ascii="Times New Roman" w:hAnsi="Times New Roman" w:cs="Times New Roman"/>
        </w:rPr>
        <w:t>Instead</w:t>
      </w:r>
      <w:ins w:id="156" w:author="Copyeditor" w:date="2022-08-04T18:25:00Z">
        <w:r w:rsidR="000D0348">
          <w:rPr>
            <w:rFonts w:ascii="Times New Roman" w:hAnsi="Times New Roman" w:cs="Times New Roman"/>
          </w:rPr>
          <w:t>,</w:t>
        </w:r>
      </w:ins>
      <w:r w:rsidR="00D60F2E" w:rsidRPr="000B14D8">
        <w:rPr>
          <w:rFonts w:ascii="Times New Roman" w:hAnsi="Times New Roman" w:cs="Times New Roman"/>
        </w:rPr>
        <w:t xml:space="preserve"> the structure of the mother’s “not” appears in its place</w:t>
      </w:r>
      <w:r w:rsidR="00F623D8" w:rsidRPr="000B14D8">
        <w:rPr>
          <w:rFonts w:ascii="Times New Roman" w:hAnsi="Times New Roman" w:cs="Times New Roman"/>
        </w:rPr>
        <w:t xml:space="preserve">; the phallus or paternal metaphor has never arrived. </w:t>
      </w:r>
      <w:r w:rsidR="00657AF6" w:rsidRPr="000B14D8">
        <w:rPr>
          <w:rFonts w:ascii="Times New Roman" w:hAnsi="Times New Roman" w:cs="Times New Roman"/>
        </w:rPr>
        <w:t xml:space="preserve">What could the </w:t>
      </w:r>
      <w:proofErr w:type="gramStart"/>
      <w:r w:rsidR="00657AF6" w:rsidRPr="000B14D8">
        <w:rPr>
          <w:rFonts w:ascii="Times New Roman" w:hAnsi="Times New Roman" w:cs="Times New Roman"/>
        </w:rPr>
        <w:t>Prince</w:t>
      </w:r>
      <w:proofErr w:type="gramEnd"/>
      <w:r w:rsidR="00657AF6" w:rsidRPr="000B14D8">
        <w:rPr>
          <w:rFonts w:ascii="Times New Roman" w:hAnsi="Times New Roman" w:cs="Times New Roman"/>
        </w:rPr>
        <w:t xml:space="preserve"> Regent have that Brummell did not have more of</w:t>
      </w:r>
      <w:del w:id="157" w:author="Copyeditor" w:date="2022-08-04T18:28:00Z">
        <w:r w:rsidR="00B81239" w:rsidRPr="000B14D8" w:rsidDel="004163AB">
          <w:rPr>
            <w:rFonts w:ascii="Times New Roman" w:hAnsi="Times New Roman" w:cs="Times New Roman"/>
          </w:rPr>
          <w:delText>?</w:delText>
        </w:r>
        <w:r w:rsidR="00657AF6" w:rsidRPr="000B14D8" w:rsidDel="004163AB">
          <w:rPr>
            <w:rFonts w:ascii="Times New Roman" w:hAnsi="Times New Roman" w:cs="Times New Roman"/>
          </w:rPr>
          <w:delText xml:space="preserve">, </w:delText>
        </w:r>
      </w:del>
      <w:ins w:id="158" w:author="Copyeditor" w:date="2022-08-04T18:28:00Z">
        <w:r w:rsidR="004163AB" w:rsidRPr="000B14D8">
          <w:rPr>
            <w:rFonts w:ascii="Times New Roman" w:hAnsi="Times New Roman" w:cs="Times New Roman"/>
          </w:rPr>
          <w:t>?</w:t>
        </w:r>
        <w:r w:rsidR="004163AB">
          <w:rPr>
            <w:rFonts w:ascii="Times New Roman" w:hAnsi="Times New Roman" w:cs="Times New Roman"/>
          </w:rPr>
          <w:t xml:space="preserve">—that </w:t>
        </w:r>
      </w:ins>
      <w:r w:rsidR="00657AF6" w:rsidRPr="000B14D8">
        <w:rPr>
          <w:rFonts w:ascii="Times New Roman" w:hAnsi="Times New Roman" w:cs="Times New Roman"/>
        </w:rPr>
        <w:t xml:space="preserve">seems to have been the question. </w:t>
      </w:r>
      <w:r w:rsidR="00035DFF" w:rsidRPr="000B14D8">
        <w:rPr>
          <w:rFonts w:ascii="Times New Roman" w:hAnsi="Times New Roman" w:cs="Times New Roman"/>
        </w:rPr>
        <w:t xml:space="preserve">Whether the cutting remark or the thin, brittle dandy’s cane, </w:t>
      </w:r>
      <w:r w:rsidR="003A7DBB" w:rsidRPr="000B14D8">
        <w:rPr>
          <w:rFonts w:ascii="Times New Roman" w:hAnsi="Times New Roman" w:cs="Times New Roman"/>
        </w:rPr>
        <w:t xml:space="preserve">Brummell wielded phallic playthings as if he didn’t know their force or their function. </w:t>
      </w:r>
    </w:p>
    <w:p w14:paraId="42C40BFC" w14:textId="08FD2617" w:rsidR="0046070D" w:rsidRPr="000B14D8" w:rsidRDefault="00F23D7D" w:rsidP="00F86A84">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I want to consider here</w:t>
      </w:r>
      <w:r w:rsidR="002F157B" w:rsidRPr="000B14D8">
        <w:rPr>
          <w:rFonts w:ascii="Times New Roman" w:hAnsi="Times New Roman" w:cs="Times New Roman"/>
        </w:rPr>
        <w:t xml:space="preserve"> Beau Brummell’s psychotic disintegration as emblematic of Romantic radical openness, </w:t>
      </w:r>
      <w:proofErr w:type="spellStart"/>
      <w:r w:rsidR="002F157B" w:rsidRPr="000B14D8">
        <w:rPr>
          <w:rFonts w:ascii="Times New Roman" w:hAnsi="Times New Roman" w:cs="Times New Roman"/>
        </w:rPr>
        <w:t>hallucinogen</w:t>
      </w:r>
      <w:r w:rsidR="00A77BF0" w:rsidRPr="000B14D8">
        <w:rPr>
          <w:rFonts w:ascii="Times New Roman" w:hAnsi="Times New Roman" w:cs="Times New Roman"/>
        </w:rPr>
        <w:t>e</w:t>
      </w:r>
      <w:r w:rsidR="002F157B" w:rsidRPr="000B14D8">
        <w:rPr>
          <w:rFonts w:ascii="Times New Roman" w:hAnsi="Times New Roman" w:cs="Times New Roman"/>
        </w:rPr>
        <w:t>sis</w:t>
      </w:r>
      <w:proofErr w:type="spellEnd"/>
      <w:ins w:id="159" w:author="Copyeditor" w:date="2022-08-04T18:29:00Z">
        <w:r w:rsidR="004163AB">
          <w:rPr>
            <w:rFonts w:ascii="Times New Roman" w:hAnsi="Times New Roman" w:cs="Times New Roman"/>
          </w:rPr>
          <w:t>,</w:t>
        </w:r>
      </w:ins>
      <w:r w:rsidR="00A77BF0" w:rsidRPr="000B14D8">
        <w:rPr>
          <w:rStyle w:val="EndnoteReference"/>
          <w:rFonts w:ascii="Times New Roman" w:hAnsi="Times New Roman" w:cs="Times New Roman"/>
        </w:rPr>
        <w:endnoteReference w:id="4"/>
      </w:r>
      <w:del w:id="162" w:author="Copyeditor" w:date="2022-08-04T18:29:00Z">
        <w:r w:rsidR="002F157B" w:rsidRPr="000B14D8" w:rsidDel="004163AB">
          <w:rPr>
            <w:rFonts w:ascii="Times New Roman" w:hAnsi="Times New Roman" w:cs="Times New Roman"/>
          </w:rPr>
          <w:delText>,</w:delText>
        </w:r>
      </w:del>
      <w:r w:rsidR="002F157B" w:rsidRPr="000B14D8">
        <w:rPr>
          <w:rFonts w:ascii="Times New Roman" w:hAnsi="Times New Roman" w:cs="Times New Roman"/>
        </w:rPr>
        <w:t xml:space="preserve"> and the materiality of language. </w:t>
      </w:r>
      <w:r w:rsidR="00075ACD" w:rsidRPr="000B14D8">
        <w:rPr>
          <w:rFonts w:ascii="Times New Roman" w:hAnsi="Times New Roman" w:cs="Times New Roman"/>
        </w:rPr>
        <w:t>The phallic signifier seems</w:t>
      </w:r>
      <w:ins w:id="163" w:author="Copyeditor" w:date="2022-08-04T18:33:00Z">
        <w:r w:rsidR="003E485C">
          <w:rPr>
            <w:rFonts w:ascii="Times New Roman" w:hAnsi="Times New Roman" w:cs="Times New Roman"/>
          </w:rPr>
          <w:t xml:space="preserve"> to</w:t>
        </w:r>
      </w:ins>
      <w:r w:rsidR="00075ACD" w:rsidRPr="000B14D8">
        <w:rPr>
          <w:rFonts w:ascii="Times New Roman" w:hAnsi="Times New Roman" w:cs="Times New Roman"/>
        </w:rPr>
        <w:t xml:space="preserve"> have come unstuck for those living through the events and </w:t>
      </w:r>
      <w:r w:rsidR="00075ACD" w:rsidRPr="000B14D8">
        <w:rPr>
          <w:rFonts w:ascii="Times New Roman" w:hAnsi="Times New Roman" w:cs="Times New Roman"/>
        </w:rPr>
        <w:lastRenderedPageBreak/>
        <w:t>after</w:t>
      </w:r>
      <w:del w:id="164" w:author="Copyeditor" w:date="2022-08-04T18:32:00Z">
        <w:r w:rsidR="00986345" w:rsidRPr="000B14D8" w:rsidDel="004163AB">
          <w:rPr>
            <w:rFonts w:ascii="Times New Roman" w:hAnsi="Times New Roman" w:cs="Times New Roman"/>
          </w:rPr>
          <w:delText>-</w:delText>
        </w:r>
      </w:del>
      <w:r w:rsidR="00075ACD" w:rsidRPr="000B14D8">
        <w:rPr>
          <w:rFonts w:ascii="Times New Roman" w:hAnsi="Times New Roman" w:cs="Times New Roman"/>
        </w:rPr>
        <w:t>effects of the French Revolution when</w:t>
      </w:r>
      <w:ins w:id="165" w:author="Copyeditor" w:date="2022-08-04T18:33:00Z">
        <w:r w:rsidR="003E485C">
          <w:rPr>
            <w:rFonts w:ascii="Times New Roman" w:hAnsi="Times New Roman" w:cs="Times New Roman"/>
          </w:rPr>
          <w:t>,</w:t>
        </w:r>
      </w:ins>
      <w:r w:rsidR="00105DBD" w:rsidRPr="000B14D8">
        <w:rPr>
          <w:rFonts w:ascii="Times New Roman" w:hAnsi="Times New Roman" w:cs="Times New Roman"/>
        </w:rPr>
        <w:t xml:space="preserve"> in Paris</w:t>
      </w:r>
      <w:ins w:id="166" w:author="Copyeditor" w:date="2022-08-04T18:33:00Z">
        <w:r w:rsidR="003E485C">
          <w:rPr>
            <w:rFonts w:ascii="Times New Roman" w:hAnsi="Times New Roman" w:cs="Times New Roman"/>
          </w:rPr>
          <w:t>,</w:t>
        </w:r>
      </w:ins>
      <w:r w:rsidR="00075ACD" w:rsidRPr="000B14D8">
        <w:rPr>
          <w:rFonts w:ascii="Times New Roman" w:hAnsi="Times New Roman" w:cs="Times New Roman"/>
        </w:rPr>
        <w:t xml:space="preserve"> phallic heads </w:t>
      </w:r>
      <w:r w:rsidR="00345F03" w:rsidRPr="000B14D8">
        <w:rPr>
          <w:rFonts w:ascii="Times New Roman" w:hAnsi="Times New Roman" w:cs="Times New Roman"/>
        </w:rPr>
        <w:t xml:space="preserve">and paternal metaphors </w:t>
      </w:r>
      <w:r w:rsidR="00075ACD" w:rsidRPr="000B14D8">
        <w:rPr>
          <w:rFonts w:ascii="Times New Roman" w:hAnsi="Times New Roman" w:cs="Times New Roman"/>
        </w:rPr>
        <w:t xml:space="preserve">really did come unstuck. </w:t>
      </w:r>
      <w:r w:rsidR="003C6E49" w:rsidRPr="000B14D8">
        <w:rPr>
          <w:rFonts w:ascii="Times New Roman" w:hAnsi="Times New Roman" w:cs="Times New Roman"/>
        </w:rPr>
        <w:t xml:space="preserve">I am also interested in the interstice between psychosis and solipsism run amok: radical solipsism transitions into “a sense of senselessness” as Shelley depicts it in both </w:t>
      </w:r>
      <w:proofErr w:type="spellStart"/>
      <w:r w:rsidR="003C6E49" w:rsidRPr="000B14D8">
        <w:rPr>
          <w:rFonts w:ascii="Times New Roman" w:hAnsi="Times New Roman" w:cs="Times New Roman"/>
          <w:i/>
        </w:rPr>
        <w:t>Alastor</w:t>
      </w:r>
      <w:proofErr w:type="spellEnd"/>
      <w:r w:rsidR="003C6E49" w:rsidRPr="000B14D8">
        <w:rPr>
          <w:rFonts w:ascii="Times New Roman" w:hAnsi="Times New Roman" w:cs="Times New Roman"/>
          <w:i/>
        </w:rPr>
        <w:t xml:space="preserve"> </w:t>
      </w:r>
      <w:r w:rsidR="003C6E49" w:rsidRPr="000B14D8">
        <w:rPr>
          <w:rFonts w:ascii="Times New Roman" w:hAnsi="Times New Roman" w:cs="Times New Roman"/>
        </w:rPr>
        <w:t xml:space="preserve">and </w:t>
      </w:r>
      <w:r w:rsidR="00FC4708" w:rsidRPr="000B14D8">
        <w:rPr>
          <w:rFonts w:ascii="Times New Roman" w:hAnsi="Times New Roman" w:cs="Times New Roman"/>
          <w:i/>
        </w:rPr>
        <w:t xml:space="preserve">Laon and </w:t>
      </w:r>
      <w:proofErr w:type="spellStart"/>
      <w:r w:rsidR="00FC4708" w:rsidRPr="000B14D8">
        <w:rPr>
          <w:rFonts w:ascii="Times New Roman" w:hAnsi="Times New Roman" w:cs="Times New Roman"/>
          <w:i/>
        </w:rPr>
        <w:t>Cy</w:t>
      </w:r>
      <w:r w:rsidR="003C6E49" w:rsidRPr="000B14D8">
        <w:rPr>
          <w:rFonts w:ascii="Times New Roman" w:hAnsi="Times New Roman" w:cs="Times New Roman"/>
          <w:i/>
        </w:rPr>
        <w:t>th</w:t>
      </w:r>
      <w:r w:rsidR="00FC4708" w:rsidRPr="000B14D8">
        <w:rPr>
          <w:rFonts w:ascii="Times New Roman" w:hAnsi="Times New Roman" w:cs="Times New Roman"/>
          <w:i/>
        </w:rPr>
        <w:t>n</w:t>
      </w:r>
      <w:r w:rsidR="003C6E49" w:rsidRPr="000B14D8">
        <w:rPr>
          <w:rFonts w:ascii="Times New Roman" w:hAnsi="Times New Roman" w:cs="Times New Roman"/>
          <w:i/>
        </w:rPr>
        <w:t>a</w:t>
      </w:r>
      <w:proofErr w:type="spellEnd"/>
      <w:r w:rsidR="00F51A2F" w:rsidRPr="000B14D8">
        <w:rPr>
          <w:rFonts w:ascii="Times New Roman" w:hAnsi="Times New Roman" w:cs="Times New Roman"/>
          <w:i/>
        </w:rPr>
        <w:t xml:space="preserve">, </w:t>
      </w:r>
      <w:r w:rsidR="00F51A2F" w:rsidRPr="000B14D8">
        <w:rPr>
          <w:rFonts w:ascii="Times New Roman" w:hAnsi="Times New Roman" w:cs="Times New Roman"/>
        </w:rPr>
        <w:t xml:space="preserve">an alienation effect where the </w:t>
      </w:r>
      <w:ins w:id="167" w:author="Copyeditor" w:date="2022-08-07T12:46:00Z">
        <w:r w:rsidR="00113733">
          <w:rPr>
            <w:rFonts w:ascii="Times New Roman" w:hAnsi="Times New Roman" w:cs="Times New Roman"/>
          </w:rPr>
          <w:t>I</w:t>
        </w:r>
      </w:ins>
      <w:del w:id="168" w:author="Copyeditor" w:date="2022-08-07T12:46:00Z">
        <w:r w:rsidR="00F51A2F" w:rsidRPr="000B14D8" w:rsidDel="00113733">
          <w:rPr>
            <w:rFonts w:ascii="Times New Roman" w:hAnsi="Times New Roman" w:cs="Times New Roman"/>
          </w:rPr>
          <w:delText>i</w:delText>
        </w:r>
      </w:del>
      <w:r w:rsidR="00F51A2F" w:rsidRPr="000B14D8">
        <w:rPr>
          <w:rFonts w:ascii="Times New Roman" w:hAnsi="Times New Roman" w:cs="Times New Roman"/>
        </w:rPr>
        <w:t>maginary can no longer hold the Real at bay</w:t>
      </w:r>
      <w:ins w:id="169" w:author="Elizabeth Fay" w:date="2022-09-11T16:50:00Z">
        <w:r w:rsidR="004C36DD">
          <w:rPr>
            <w:rFonts w:ascii="Times New Roman" w:hAnsi="Times New Roman" w:cs="Times New Roman"/>
          </w:rPr>
          <w:t xml:space="preserve"> (Lacan, </w:t>
        </w:r>
        <w:r w:rsidR="004C36DD">
          <w:rPr>
            <w:rFonts w:ascii="Times New Roman" w:hAnsi="Times New Roman" w:cs="Times New Roman"/>
            <w:i/>
            <w:iCs/>
          </w:rPr>
          <w:t>Seminar III</w:t>
        </w:r>
        <w:r w:rsidR="004C36DD">
          <w:rPr>
            <w:rFonts w:ascii="Times New Roman" w:hAnsi="Times New Roman" w:cs="Times New Roman"/>
          </w:rPr>
          <w:t>, 11</w:t>
        </w:r>
        <w:r w:rsidR="00096FF0">
          <w:rPr>
            <w:rFonts w:ascii="Times New Roman" w:hAnsi="Times New Roman" w:cs="Times New Roman"/>
          </w:rPr>
          <w:t>3)</w:t>
        </w:r>
      </w:ins>
      <w:commentRangeStart w:id="170"/>
      <w:commentRangeStart w:id="171"/>
      <w:r w:rsidR="003C6E49" w:rsidRPr="000B14D8">
        <w:rPr>
          <w:rFonts w:ascii="Times New Roman" w:hAnsi="Times New Roman" w:cs="Times New Roman"/>
        </w:rPr>
        <w:t>.</w:t>
      </w:r>
      <w:commentRangeEnd w:id="170"/>
      <w:r w:rsidR="003E485C">
        <w:rPr>
          <w:rStyle w:val="CommentReference"/>
        </w:rPr>
        <w:commentReference w:id="170"/>
      </w:r>
      <w:commentRangeEnd w:id="171"/>
      <w:r w:rsidR="00195D2B">
        <w:rPr>
          <w:rStyle w:val="CommentReference"/>
        </w:rPr>
        <w:commentReference w:id="171"/>
      </w:r>
      <w:r w:rsidR="003C6E49" w:rsidRPr="000B14D8">
        <w:rPr>
          <w:rFonts w:ascii="Times New Roman" w:hAnsi="Times New Roman" w:cs="Times New Roman"/>
        </w:rPr>
        <w:t xml:space="preserve"> </w:t>
      </w:r>
      <w:r w:rsidR="002F157B" w:rsidRPr="000B14D8">
        <w:rPr>
          <w:rFonts w:ascii="Times New Roman" w:hAnsi="Times New Roman" w:cs="Times New Roman"/>
        </w:rPr>
        <w:t xml:space="preserve">At the height of his politico-social influence as the arbiter of taste, Brummell was already self-estranged. </w:t>
      </w:r>
      <w:r w:rsidR="004B13A6" w:rsidRPr="000B14D8">
        <w:rPr>
          <w:rFonts w:ascii="Times New Roman" w:hAnsi="Times New Roman" w:cs="Times New Roman"/>
        </w:rPr>
        <w:t>His success depended on an economy of borrowing time and credit</w:t>
      </w:r>
      <w:del w:id="172" w:author="Copyeditor" w:date="2022-08-04T18:53:00Z">
        <w:r w:rsidR="004B13A6" w:rsidRPr="000B14D8" w:rsidDel="00A959D8">
          <w:rPr>
            <w:rFonts w:ascii="Times New Roman" w:hAnsi="Times New Roman" w:cs="Times New Roman"/>
          </w:rPr>
          <w:delText>, coming</w:delText>
        </w:r>
      </w:del>
      <w:r w:rsidR="004B13A6" w:rsidRPr="000B14D8">
        <w:rPr>
          <w:rFonts w:ascii="Times New Roman" w:hAnsi="Times New Roman" w:cs="Times New Roman"/>
        </w:rPr>
        <w:t xml:space="preserve"> out of nowhere</w:t>
      </w:r>
      <w:ins w:id="173" w:author="Copyeditor" w:date="2022-08-04T18:52:00Z">
        <w:r w:rsidR="00A959D8">
          <w:rPr>
            <w:rFonts w:ascii="Times New Roman" w:hAnsi="Times New Roman" w:cs="Times New Roman"/>
          </w:rPr>
          <w:t>,</w:t>
        </w:r>
      </w:ins>
      <w:r w:rsidR="004B13A6" w:rsidRPr="000B14D8">
        <w:rPr>
          <w:rFonts w:ascii="Times New Roman" w:hAnsi="Times New Roman" w:cs="Times New Roman"/>
        </w:rPr>
        <w:t xml:space="preserve"> </w:t>
      </w:r>
      <w:ins w:id="174" w:author="Copyeditor" w:date="2022-08-04T18:53:00Z">
        <w:r w:rsidR="00A959D8">
          <w:rPr>
            <w:rFonts w:ascii="Times New Roman" w:hAnsi="Times New Roman" w:cs="Times New Roman"/>
          </w:rPr>
          <w:t xml:space="preserve">resources </w:t>
        </w:r>
      </w:ins>
      <w:r w:rsidR="004B13A6" w:rsidRPr="000B14D8">
        <w:rPr>
          <w:rFonts w:ascii="Times New Roman" w:hAnsi="Times New Roman" w:cs="Times New Roman"/>
        </w:rPr>
        <w:t xml:space="preserve">self-created </w:t>
      </w:r>
      <w:ins w:id="175" w:author="Copyeditor" w:date="2022-08-04T18:53:00Z">
        <w:r w:rsidR="00A959D8">
          <w:rPr>
            <w:rFonts w:ascii="Times New Roman" w:hAnsi="Times New Roman" w:cs="Times New Roman"/>
          </w:rPr>
          <w:t xml:space="preserve">as </w:t>
        </w:r>
      </w:ins>
      <w:r w:rsidR="004B13A6" w:rsidRPr="000B14D8">
        <w:rPr>
          <w:rFonts w:ascii="Times New Roman" w:hAnsi="Times New Roman" w:cs="Times New Roman"/>
        </w:rPr>
        <w:t>much as particles emerge from empty space by borrowing energy and cashing it in before the system notices and reacts to the debts incurred.</w:t>
      </w:r>
      <w:r w:rsidR="00EB4138" w:rsidRPr="000B14D8">
        <w:rPr>
          <w:rStyle w:val="EndnoteReference"/>
          <w:rFonts w:ascii="Times New Roman" w:hAnsi="Times New Roman" w:cs="Times New Roman"/>
        </w:rPr>
        <w:endnoteReference w:id="5"/>
      </w:r>
      <w:r w:rsidR="00485286" w:rsidRPr="000B14D8">
        <w:rPr>
          <w:rFonts w:ascii="Times New Roman" w:hAnsi="Times New Roman" w:cs="Times New Roman"/>
        </w:rPr>
        <w:t xml:space="preserve"> H</w:t>
      </w:r>
      <w:r w:rsidR="002F157B" w:rsidRPr="000B14D8">
        <w:rPr>
          <w:rFonts w:ascii="Times New Roman" w:hAnsi="Times New Roman" w:cs="Times New Roman"/>
        </w:rPr>
        <w:t>is career, built on daily acts of st</w:t>
      </w:r>
      <w:r w:rsidR="009D2A3E" w:rsidRPr="000B14D8">
        <w:rPr>
          <w:rFonts w:ascii="Times New Roman" w:hAnsi="Times New Roman" w:cs="Times New Roman"/>
        </w:rPr>
        <w:t xml:space="preserve">aged identity </w:t>
      </w:r>
      <w:r w:rsidR="00926A5C" w:rsidRPr="000B14D8">
        <w:rPr>
          <w:rFonts w:ascii="Times New Roman" w:hAnsi="Times New Roman" w:cs="Times New Roman"/>
        </w:rPr>
        <w:t>using borrowed energy and credit</w:t>
      </w:r>
      <w:ins w:id="181" w:author="Copyeditor" w:date="2022-08-04T18:56:00Z">
        <w:r w:rsidR="00A959D8">
          <w:rPr>
            <w:rFonts w:ascii="Times New Roman" w:hAnsi="Times New Roman" w:cs="Times New Roman"/>
          </w:rPr>
          <w:t>,</w:t>
        </w:r>
      </w:ins>
      <w:r w:rsidR="00926A5C" w:rsidRPr="000B14D8">
        <w:rPr>
          <w:rFonts w:ascii="Times New Roman" w:hAnsi="Times New Roman" w:cs="Times New Roman"/>
        </w:rPr>
        <w:t xml:space="preserve"> </w:t>
      </w:r>
      <w:del w:id="182" w:author="Copyeditor" w:date="2022-08-04T18:56:00Z">
        <w:r w:rsidR="009D2A3E" w:rsidRPr="000B14D8" w:rsidDel="00A959D8">
          <w:rPr>
            <w:rFonts w:ascii="Times New Roman" w:hAnsi="Times New Roman" w:cs="Times New Roman"/>
          </w:rPr>
          <w:delText>could</w:delText>
        </w:r>
        <w:r w:rsidR="002F157B" w:rsidRPr="000B14D8" w:rsidDel="00A959D8">
          <w:rPr>
            <w:rFonts w:ascii="Times New Roman" w:hAnsi="Times New Roman" w:cs="Times New Roman"/>
          </w:rPr>
          <w:delText xml:space="preserve"> </w:delText>
        </w:r>
      </w:del>
      <w:r w:rsidR="009D2A3E" w:rsidRPr="000B14D8">
        <w:rPr>
          <w:rFonts w:ascii="Times New Roman" w:hAnsi="Times New Roman" w:cs="Times New Roman"/>
        </w:rPr>
        <w:t>stay</w:t>
      </w:r>
      <w:ins w:id="183" w:author="Copyeditor" w:date="2022-08-04T18:56:00Z">
        <w:r w:rsidR="00A959D8">
          <w:rPr>
            <w:rFonts w:ascii="Times New Roman" w:hAnsi="Times New Roman" w:cs="Times New Roman"/>
          </w:rPr>
          <w:t>ed</w:t>
        </w:r>
      </w:ins>
      <w:r w:rsidR="00722E93" w:rsidRPr="000B14D8">
        <w:rPr>
          <w:rFonts w:ascii="Times New Roman" w:hAnsi="Times New Roman" w:cs="Times New Roman"/>
        </w:rPr>
        <w:t xml:space="preserve"> afloat for some years </w:t>
      </w:r>
      <w:r w:rsidR="002F157B" w:rsidRPr="000B14D8">
        <w:rPr>
          <w:rFonts w:ascii="Times New Roman" w:hAnsi="Times New Roman" w:cs="Times New Roman"/>
        </w:rPr>
        <w:t>after the Prince Regent’s public rejection</w:t>
      </w:r>
      <w:del w:id="184" w:author="Copyeditor" w:date="2022-08-04T18:56:00Z">
        <w:r w:rsidR="00544177" w:rsidRPr="000B14D8" w:rsidDel="00A959D8">
          <w:rPr>
            <w:rFonts w:ascii="Times New Roman" w:hAnsi="Times New Roman" w:cs="Times New Roman"/>
          </w:rPr>
          <w:delText>,</w:delText>
        </w:r>
      </w:del>
      <w:r w:rsidR="00722E93" w:rsidRPr="000B14D8">
        <w:rPr>
          <w:rFonts w:ascii="Times New Roman" w:hAnsi="Times New Roman" w:cs="Times New Roman"/>
        </w:rPr>
        <w:t xml:space="preserve"> but finally</w:t>
      </w:r>
      <w:r w:rsidR="00544177" w:rsidRPr="000B14D8">
        <w:rPr>
          <w:rFonts w:ascii="Times New Roman" w:hAnsi="Times New Roman" w:cs="Times New Roman"/>
        </w:rPr>
        <w:t xml:space="preserve"> t</w:t>
      </w:r>
      <w:r w:rsidR="00CE03A1" w:rsidRPr="000B14D8">
        <w:rPr>
          <w:rFonts w:ascii="Times New Roman" w:hAnsi="Times New Roman" w:cs="Times New Roman"/>
        </w:rPr>
        <w:t>he system noticed</w:t>
      </w:r>
      <w:r w:rsidR="00095FAA" w:rsidRPr="000B14D8">
        <w:rPr>
          <w:rFonts w:ascii="Times New Roman" w:hAnsi="Times New Roman" w:cs="Times New Roman"/>
        </w:rPr>
        <w:t>.</w:t>
      </w:r>
      <w:r w:rsidR="002F157B" w:rsidRPr="000B14D8">
        <w:rPr>
          <w:rFonts w:ascii="Times New Roman" w:hAnsi="Times New Roman" w:cs="Times New Roman"/>
        </w:rPr>
        <w:t xml:space="preserve"> </w:t>
      </w:r>
      <w:r w:rsidR="00780DEF" w:rsidRPr="000B14D8">
        <w:rPr>
          <w:rFonts w:ascii="Times New Roman" w:hAnsi="Times New Roman" w:cs="Times New Roman"/>
        </w:rPr>
        <w:t>With this crash</w:t>
      </w:r>
      <w:ins w:id="185" w:author="Copyeditor" w:date="2022-08-04T18:56:00Z">
        <w:r w:rsidR="00A959D8">
          <w:rPr>
            <w:rFonts w:ascii="Times New Roman" w:hAnsi="Times New Roman" w:cs="Times New Roman"/>
          </w:rPr>
          <w:t>,</w:t>
        </w:r>
      </w:ins>
      <w:r w:rsidR="00780DEF" w:rsidRPr="000B14D8">
        <w:rPr>
          <w:rFonts w:ascii="Times New Roman" w:hAnsi="Times New Roman" w:cs="Times New Roman"/>
        </w:rPr>
        <w:t xml:space="preserve"> </w:t>
      </w:r>
      <w:r w:rsidR="002F157B" w:rsidRPr="000B14D8">
        <w:rPr>
          <w:rFonts w:ascii="Times New Roman" w:hAnsi="Times New Roman" w:cs="Times New Roman"/>
        </w:rPr>
        <w:t xml:space="preserve">Brummell </w:t>
      </w:r>
      <w:r w:rsidR="00095FAA" w:rsidRPr="000B14D8">
        <w:rPr>
          <w:rFonts w:ascii="Times New Roman" w:hAnsi="Times New Roman" w:cs="Times New Roman"/>
        </w:rPr>
        <w:t>began his descent</w:t>
      </w:r>
      <w:r w:rsidR="002F157B" w:rsidRPr="000B14D8">
        <w:rPr>
          <w:rFonts w:ascii="Times New Roman" w:hAnsi="Times New Roman" w:cs="Times New Roman"/>
        </w:rPr>
        <w:t xml:space="preserve"> into an increasingly variegated and delimited psychotic region that seemingly mirrored the largess and splendor of his earlier success. </w:t>
      </w:r>
      <w:r w:rsidR="00081602" w:rsidRPr="000B14D8">
        <w:rPr>
          <w:rFonts w:ascii="Times New Roman" w:hAnsi="Times New Roman" w:cs="Times New Roman"/>
        </w:rPr>
        <w:t>The spectacular rise and fall of notable</w:t>
      </w:r>
      <w:ins w:id="186" w:author="Copyeditor" w:date="2022-08-04T18:58:00Z">
        <w:r w:rsidR="00697F83">
          <w:rPr>
            <w:rFonts w:ascii="Times New Roman" w:hAnsi="Times New Roman" w:cs="Times New Roman"/>
          </w:rPr>
          <w:t xml:space="preserve"> people</w:t>
        </w:r>
      </w:ins>
      <w:del w:id="187" w:author="Copyeditor" w:date="2022-08-04T18:58:00Z">
        <w:r w:rsidR="00081602" w:rsidRPr="000B14D8" w:rsidDel="00697F83">
          <w:rPr>
            <w:rFonts w:ascii="Times New Roman" w:hAnsi="Times New Roman" w:cs="Times New Roman"/>
          </w:rPr>
          <w:delText>s</w:delText>
        </w:r>
      </w:del>
      <w:r w:rsidR="00081602" w:rsidRPr="000B14D8">
        <w:rPr>
          <w:rFonts w:ascii="Times New Roman" w:hAnsi="Times New Roman" w:cs="Times New Roman"/>
        </w:rPr>
        <w:t xml:space="preserve"> </w:t>
      </w:r>
      <w:proofErr w:type="gramStart"/>
      <w:r w:rsidR="00081602" w:rsidRPr="000B14D8">
        <w:rPr>
          <w:rFonts w:ascii="Times New Roman" w:hAnsi="Times New Roman" w:cs="Times New Roman"/>
        </w:rPr>
        <w:t>was</w:t>
      </w:r>
      <w:proofErr w:type="gramEnd"/>
      <w:r w:rsidR="00081602" w:rsidRPr="000B14D8">
        <w:rPr>
          <w:rFonts w:ascii="Times New Roman" w:hAnsi="Times New Roman" w:cs="Times New Roman"/>
        </w:rPr>
        <w:t xml:space="preserve"> a constant of the period, as Emma Hamilton’s career illustrates; it </w:t>
      </w:r>
      <w:r w:rsidR="00883B6A" w:rsidRPr="000B14D8">
        <w:rPr>
          <w:rFonts w:ascii="Times New Roman" w:hAnsi="Times New Roman" w:cs="Times New Roman"/>
        </w:rPr>
        <w:t>wa</w:t>
      </w:r>
      <w:r w:rsidR="00081602" w:rsidRPr="000B14D8">
        <w:rPr>
          <w:rFonts w:ascii="Times New Roman" w:hAnsi="Times New Roman" w:cs="Times New Roman"/>
        </w:rPr>
        <w:t xml:space="preserve">s also characteristic of a period in which the instability of geopolitical alliances meant that nothing was </w:t>
      </w:r>
      <w:r w:rsidR="00E1508F" w:rsidRPr="000B14D8">
        <w:rPr>
          <w:rFonts w:ascii="Times New Roman" w:hAnsi="Times New Roman" w:cs="Times New Roman"/>
        </w:rPr>
        <w:t>proof against incipient</w:t>
      </w:r>
      <w:ins w:id="188" w:author="Copyeditor" w:date="2022-08-04T18:59:00Z">
        <w:r w:rsidR="00697F83">
          <w:rPr>
            <w:rFonts w:ascii="Times New Roman" w:hAnsi="Times New Roman" w:cs="Times New Roman"/>
          </w:rPr>
          <w:t xml:space="preserve"> or</w:t>
        </w:r>
      </w:ins>
      <w:del w:id="189" w:author="Copyeditor" w:date="2022-08-04T18:59:00Z">
        <w:r w:rsidR="00E1508F" w:rsidRPr="000B14D8" w:rsidDel="00697F83">
          <w:rPr>
            <w:rFonts w:ascii="Times New Roman" w:hAnsi="Times New Roman" w:cs="Times New Roman"/>
          </w:rPr>
          <w:delText>,</w:delText>
        </w:r>
      </w:del>
      <w:r w:rsidR="00E1508F" w:rsidRPr="000B14D8">
        <w:rPr>
          <w:rFonts w:ascii="Times New Roman" w:hAnsi="Times New Roman" w:cs="Times New Roman"/>
        </w:rPr>
        <w:t xml:space="preserve"> </w:t>
      </w:r>
      <w:del w:id="190" w:author="Copyeditor" w:date="2022-08-04T18:59:00Z">
        <w:r w:rsidR="00E1508F" w:rsidRPr="000B14D8" w:rsidDel="00697F83">
          <w:rPr>
            <w:rFonts w:ascii="Times New Roman" w:hAnsi="Times New Roman" w:cs="Times New Roman"/>
          </w:rPr>
          <w:delText xml:space="preserve">even </w:delText>
        </w:r>
      </w:del>
      <w:r w:rsidR="00E1508F" w:rsidRPr="000B14D8">
        <w:rPr>
          <w:rFonts w:ascii="Times New Roman" w:hAnsi="Times New Roman" w:cs="Times New Roman"/>
        </w:rPr>
        <w:t xml:space="preserve">looming disaster. </w:t>
      </w:r>
      <w:r w:rsidR="0009252F" w:rsidRPr="000B14D8">
        <w:rPr>
          <w:rFonts w:ascii="Times New Roman" w:hAnsi="Times New Roman" w:cs="Times New Roman"/>
        </w:rPr>
        <w:t>Brummell’s extraordinary</w:t>
      </w:r>
      <w:r w:rsidR="0083115D" w:rsidRPr="000B14D8">
        <w:rPr>
          <w:rFonts w:ascii="Times New Roman" w:hAnsi="Times New Roman" w:cs="Times New Roman"/>
        </w:rPr>
        <w:t xml:space="preserve"> success depended on grand gestures that had the effect of pissing on walls, defacing them</w:t>
      </w:r>
      <w:ins w:id="191" w:author="Copyeditor" w:date="2022-08-04T19:00:00Z">
        <w:r w:rsidR="00697F83">
          <w:rPr>
            <w:rFonts w:ascii="Times New Roman" w:hAnsi="Times New Roman" w:cs="Times New Roman"/>
          </w:rPr>
          <w:t>,</w:t>
        </w:r>
      </w:ins>
      <w:r w:rsidR="0083115D" w:rsidRPr="000B14D8">
        <w:rPr>
          <w:rFonts w:ascii="Times New Roman" w:hAnsi="Times New Roman" w:cs="Times New Roman"/>
        </w:rPr>
        <w:t xml:space="preserve"> and thus disfiguring the barriers that sustained rank </w:t>
      </w:r>
      <w:r w:rsidR="00C36BDD" w:rsidRPr="000B14D8">
        <w:rPr>
          <w:rFonts w:ascii="Times New Roman" w:hAnsi="Times New Roman" w:cs="Times New Roman"/>
        </w:rPr>
        <w:t>as well as</w:t>
      </w:r>
      <w:r w:rsidR="0083115D" w:rsidRPr="000B14D8">
        <w:rPr>
          <w:rFonts w:ascii="Times New Roman" w:hAnsi="Times New Roman" w:cs="Times New Roman"/>
        </w:rPr>
        <w:t xml:space="preserve"> hierarchically</w:t>
      </w:r>
      <w:r w:rsidR="00A328E7" w:rsidRPr="000B14D8">
        <w:rPr>
          <w:rFonts w:ascii="Times New Roman" w:hAnsi="Times New Roman" w:cs="Times New Roman"/>
        </w:rPr>
        <w:t xml:space="preserve"> </w:t>
      </w:r>
      <w:r w:rsidR="0083115D" w:rsidRPr="000B14D8">
        <w:rPr>
          <w:rFonts w:ascii="Times New Roman" w:hAnsi="Times New Roman" w:cs="Times New Roman"/>
        </w:rPr>
        <w:t>inscribed rules of politeness</w:t>
      </w:r>
      <w:r w:rsidR="00475D80" w:rsidRPr="000B14D8">
        <w:rPr>
          <w:rFonts w:ascii="Times New Roman" w:hAnsi="Times New Roman" w:cs="Times New Roman"/>
        </w:rPr>
        <w:t>.</w:t>
      </w:r>
      <w:r w:rsidR="007766DD" w:rsidRPr="000B14D8">
        <w:rPr>
          <w:rFonts w:ascii="Times New Roman" w:hAnsi="Times New Roman" w:cs="Times New Roman"/>
        </w:rPr>
        <w:t xml:space="preserve"> Rule</w:t>
      </w:r>
      <w:ins w:id="192" w:author="Copyeditor" w:date="2022-08-04T19:00:00Z">
        <w:r w:rsidR="00697F83">
          <w:rPr>
            <w:rFonts w:ascii="Times New Roman" w:hAnsi="Times New Roman" w:cs="Times New Roman"/>
          </w:rPr>
          <w:t>-</w:t>
        </w:r>
      </w:ins>
      <w:del w:id="193" w:author="Copyeditor" w:date="2022-08-04T19:00:00Z">
        <w:r w:rsidR="007766DD" w:rsidRPr="000B14D8" w:rsidDel="00697F83">
          <w:rPr>
            <w:rFonts w:ascii="Times New Roman" w:hAnsi="Times New Roman" w:cs="Times New Roman"/>
          </w:rPr>
          <w:delText xml:space="preserve"> </w:delText>
        </w:r>
      </w:del>
      <w:r w:rsidR="007766DD" w:rsidRPr="000B14D8">
        <w:rPr>
          <w:rFonts w:ascii="Times New Roman" w:hAnsi="Times New Roman" w:cs="Times New Roman"/>
        </w:rPr>
        <w:t>smashers always deface what sustains civil life in order to impose their own rules</w:t>
      </w:r>
      <w:del w:id="194" w:author="Copyeditor" w:date="2022-08-04T19:01:00Z">
        <w:r w:rsidR="00D33AC6" w:rsidRPr="000B14D8" w:rsidDel="00697F83">
          <w:rPr>
            <w:rFonts w:ascii="Times New Roman" w:hAnsi="Times New Roman" w:cs="Times New Roman"/>
          </w:rPr>
          <w:delText>,</w:delText>
        </w:r>
      </w:del>
      <w:r w:rsidR="00D33AC6" w:rsidRPr="000B14D8">
        <w:rPr>
          <w:rFonts w:ascii="Times New Roman" w:hAnsi="Times New Roman" w:cs="Times New Roman"/>
        </w:rPr>
        <w:t xml:space="preserve"> and their own status-making machinery. (Trump’s behavior has long exemplified this truth.)</w:t>
      </w:r>
      <w:r w:rsidR="0083115D" w:rsidRPr="000B14D8">
        <w:rPr>
          <w:rFonts w:ascii="Times New Roman" w:hAnsi="Times New Roman" w:cs="Times New Roman"/>
        </w:rPr>
        <w:t xml:space="preserve"> </w:t>
      </w:r>
    </w:p>
    <w:p w14:paraId="12470DDE" w14:textId="434FAEA6" w:rsidR="009E4772" w:rsidRPr="000B14D8" w:rsidRDefault="002567A0"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Brummell’s loss of control over his status-making </w:t>
      </w:r>
      <w:r w:rsidR="00424DD1" w:rsidRPr="000B14D8">
        <w:rPr>
          <w:rFonts w:ascii="Times New Roman" w:hAnsi="Times New Roman" w:cs="Times New Roman"/>
        </w:rPr>
        <w:t>behaviors</w:t>
      </w:r>
      <w:r w:rsidRPr="000B14D8">
        <w:rPr>
          <w:rFonts w:ascii="Times New Roman" w:hAnsi="Times New Roman" w:cs="Times New Roman"/>
        </w:rPr>
        <w:t xml:space="preserve">, </w:t>
      </w:r>
      <w:r w:rsidR="0039732B" w:rsidRPr="000B14D8">
        <w:rPr>
          <w:rFonts w:ascii="Times New Roman" w:hAnsi="Times New Roman" w:cs="Times New Roman"/>
        </w:rPr>
        <w:t xml:space="preserve">concomitant with </w:t>
      </w:r>
      <w:r w:rsidR="0039732B" w:rsidRPr="000B14D8">
        <w:rPr>
          <w:rFonts w:ascii="Times New Roman" w:hAnsi="Times New Roman" w:cs="Times New Roman"/>
        </w:rPr>
        <w:lastRenderedPageBreak/>
        <w:t>the</w:t>
      </w:r>
      <w:r w:rsidRPr="000B14D8">
        <w:rPr>
          <w:rFonts w:ascii="Times New Roman" w:hAnsi="Times New Roman" w:cs="Times New Roman"/>
        </w:rPr>
        <w:t xml:space="preserve"> wall the Regent </w:t>
      </w:r>
      <w:r w:rsidR="0039732B" w:rsidRPr="000B14D8">
        <w:rPr>
          <w:rFonts w:ascii="Times New Roman" w:hAnsi="Times New Roman" w:cs="Times New Roman"/>
        </w:rPr>
        <w:t>r</w:t>
      </w:r>
      <w:r w:rsidR="00B649CE" w:rsidRPr="000B14D8">
        <w:rPr>
          <w:rFonts w:ascii="Times New Roman" w:hAnsi="Times New Roman" w:cs="Times New Roman"/>
        </w:rPr>
        <w:t xml:space="preserve">aised against Brummell, </w:t>
      </w:r>
      <w:r w:rsidR="000E7A42" w:rsidRPr="000B14D8">
        <w:rPr>
          <w:rFonts w:ascii="Times New Roman" w:hAnsi="Times New Roman" w:cs="Times New Roman"/>
        </w:rPr>
        <w:t xml:space="preserve">resulted in </w:t>
      </w:r>
      <w:r w:rsidR="00B91AFF" w:rsidRPr="000B14D8">
        <w:rPr>
          <w:rFonts w:ascii="Times New Roman" w:hAnsi="Times New Roman" w:cs="Times New Roman"/>
        </w:rPr>
        <w:t xml:space="preserve">diminished gestures that </w:t>
      </w:r>
      <w:r w:rsidR="002F157B" w:rsidRPr="000B14D8">
        <w:rPr>
          <w:rFonts w:ascii="Times New Roman" w:hAnsi="Times New Roman" w:cs="Times New Roman"/>
        </w:rPr>
        <w:t>can be read as a staging of Romantic irony to an inversely small audience</w:t>
      </w:r>
      <w:del w:id="195" w:author="Copyeditor" w:date="2022-08-04T19:02:00Z">
        <w:r w:rsidR="002F157B" w:rsidRPr="000B14D8" w:rsidDel="00EE4754">
          <w:rPr>
            <w:rFonts w:ascii="Times New Roman" w:hAnsi="Times New Roman" w:cs="Times New Roman"/>
          </w:rPr>
          <w:delText>,</w:delText>
        </w:r>
      </w:del>
      <w:r w:rsidR="002F157B" w:rsidRPr="000B14D8">
        <w:rPr>
          <w:rFonts w:ascii="Times New Roman" w:hAnsi="Times New Roman" w:cs="Times New Roman"/>
        </w:rPr>
        <w:t xml:space="preserve"> or as a </w:t>
      </w:r>
      <w:r w:rsidR="00A751B6" w:rsidRPr="000B14D8">
        <w:rPr>
          <w:rFonts w:ascii="Times New Roman" w:hAnsi="Times New Roman" w:cs="Times New Roman"/>
        </w:rPr>
        <w:t>nod</w:t>
      </w:r>
      <w:r w:rsidR="002F157B" w:rsidRPr="000B14D8">
        <w:rPr>
          <w:rFonts w:ascii="Times New Roman" w:hAnsi="Times New Roman" w:cs="Times New Roman"/>
        </w:rPr>
        <w:t xml:space="preserve"> toward openness that moves in</w:t>
      </w:r>
      <w:r w:rsidR="0025258F" w:rsidRPr="000B14D8">
        <w:rPr>
          <w:rFonts w:ascii="Times New Roman" w:hAnsi="Times New Roman" w:cs="Times New Roman"/>
        </w:rPr>
        <w:t xml:space="preserve">to pure art as the thing itself: pissing on walls as </w:t>
      </w:r>
      <w:r w:rsidR="00011FAF" w:rsidRPr="000B14D8">
        <w:rPr>
          <w:rFonts w:ascii="Times New Roman" w:hAnsi="Times New Roman" w:cs="Times New Roman"/>
        </w:rPr>
        <w:t xml:space="preserve">materially </w:t>
      </w:r>
      <w:r w:rsidR="00CB7439" w:rsidRPr="000B14D8">
        <w:rPr>
          <w:rFonts w:ascii="Times New Roman" w:hAnsi="Times New Roman" w:cs="Times New Roman"/>
        </w:rPr>
        <w:t>revelatory</w:t>
      </w:r>
      <w:r w:rsidR="00AA5164" w:rsidRPr="000B14D8">
        <w:rPr>
          <w:rFonts w:ascii="Times New Roman" w:hAnsi="Times New Roman" w:cs="Times New Roman"/>
        </w:rPr>
        <w:t xml:space="preserve">, as </w:t>
      </w:r>
      <w:r w:rsidR="00876B89" w:rsidRPr="000B14D8">
        <w:rPr>
          <w:rFonts w:ascii="Times New Roman" w:hAnsi="Times New Roman" w:cs="Times New Roman"/>
        </w:rPr>
        <w:t xml:space="preserve">the </w:t>
      </w:r>
      <w:r w:rsidR="00AA5164" w:rsidRPr="000B14D8">
        <w:rPr>
          <w:rFonts w:ascii="Times New Roman" w:hAnsi="Times New Roman" w:cs="Times New Roman"/>
        </w:rPr>
        <w:t>jouissance</w:t>
      </w:r>
      <w:r w:rsidR="00876B89" w:rsidRPr="000B14D8">
        <w:rPr>
          <w:rFonts w:ascii="Times New Roman" w:hAnsi="Times New Roman" w:cs="Times New Roman"/>
        </w:rPr>
        <w:t xml:space="preserve"> of writing</w:t>
      </w:r>
      <w:r w:rsidR="0025258F" w:rsidRPr="000B14D8">
        <w:rPr>
          <w:rFonts w:ascii="Times New Roman" w:hAnsi="Times New Roman" w:cs="Times New Roman"/>
        </w:rPr>
        <w:t>.</w:t>
      </w:r>
      <w:r w:rsidR="002D6944" w:rsidRPr="000B14D8">
        <w:rPr>
          <w:rFonts w:ascii="Times New Roman" w:hAnsi="Times New Roman" w:cs="Times New Roman"/>
        </w:rPr>
        <w:t xml:space="preserve"> </w:t>
      </w:r>
      <w:r w:rsidR="00A5234B" w:rsidRPr="000B14D8">
        <w:rPr>
          <w:rFonts w:ascii="Times New Roman" w:hAnsi="Times New Roman" w:cs="Times New Roman"/>
        </w:rPr>
        <w:t xml:space="preserve">This too can be psychotic: </w:t>
      </w:r>
      <w:r w:rsidR="003067C4" w:rsidRPr="000B14D8">
        <w:rPr>
          <w:rFonts w:ascii="Times New Roman" w:hAnsi="Times New Roman" w:cs="Times New Roman"/>
        </w:rPr>
        <w:t>i</w:t>
      </w:r>
      <w:r w:rsidR="006128F1" w:rsidRPr="000B14D8">
        <w:rPr>
          <w:rFonts w:ascii="Times New Roman" w:hAnsi="Times New Roman" w:cs="Times New Roman"/>
        </w:rPr>
        <w:t>n psychosis</w:t>
      </w:r>
      <w:ins w:id="196" w:author="Copyeditor" w:date="2022-08-04T19:04:00Z">
        <w:r w:rsidR="00EE4754">
          <w:rPr>
            <w:rFonts w:ascii="Times New Roman" w:hAnsi="Times New Roman" w:cs="Times New Roman"/>
          </w:rPr>
          <w:t>,</w:t>
        </w:r>
      </w:ins>
      <w:r w:rsidR="006128F1" w:rsidRPr="000B14D8">
        <w:rPr>
          <w:rFonts w:ascii="Times New Roman" w:hAnsi="Times New Roman" w:cs="Times New Roman"/>
        </w:rPr>
        <w:t xml:space="preserve"> the father does not intervene as law</w:t>
      </w:r>
      <w:ins w:id="197" w:author="Copyeditor" w:date="2022-08-04T19:04:00Z">
        <w:r w:rsidR="00EE4754">
          <w:rPr>
            <w:rFonts w:ascii="Times New Roman" w:hAnsi="Times New Roman" w:cs="Times New Roman"/>
          </w:rPr>
          <w:t>,</w:t>
        </w:r>
      </w:ins>
      <w:r w:rsidR="003067C4" w:rsidRPr="000B14D8">
        <w:rPr>
          <w:rFonts w:ascii="Times New Roman" w:hAnsi="Times New Roman" w:cs="Times New Roman"/>
        </w:rPr>
        <w:t xml:space="preserve"> and i</w:t>
      </w:r>
      <w:r w:rsidR="006128F1" w:rsidRPr="000B14D8">
        <w:rPr>
          <w:rFonts w:ascii="Times New Roman" w:hAnsi="Times New Roman" w:cs="Times New Roman"/>
        </w:rPr>
        <w:t>nstead</w:t>
      </w:r>
      <w:del w:id="198" w:author="Copyeditor" w:date="2022-08-04T19:04:00Z">
        <w:r w:rsidR="006128F1" w:rsidRPr="000B14D8" w:rsidDel="00EE4754">
          <w:rPr>
            <w:rFonts w:ascii="Times New Roman" w:hAnsi="Times New Roman" w:cs="Times New Roman"/>
          </w:rPr>
          <w:delText>,</w:delText>
        </w:r>
      </w:del>
      <w:r w:rsidR="006128F1" w:rsidRPr="000B14D8">
        <w:rPr>
          <w:rFonts w:ascii="Times New Roman" w:hAnsi="Times New Roman" w:cs="Times New Roman"/>
        </w:rPr>
        <w:t xml:space="preserve"> “</w:t>
      </w:r>
      <w:ins w:id="199" w:author="Copyeditor" w:date="2022-08-04T19:04:00Z">
        <w:r w:rsidR="00EE4754">
          <w:rPr>
            <w:rFonts w:ascii="Times New Roman" w:hAnsi="Times New Roman" w:cs="Times New Roman"/>
          </w:rPr>
          <w:t>t</w:t>
        </w:r>
      </w:ins>
      <w:del w:id="200" w:author="Copyeditor" w:date="2022-08-04T19:04:00Z">
        <w:r w:rsidR="006128F1" w:rsidRPr="000B14D8" w:rsidDel="00EE4754">
          <w:rPr>
            <w:rFonts w:ascii="Times New Roman" w:hAnsi="Times New Roman" w:cs="Times New Roman"/>
          </w:rPr>
          <w:delText>T</w:delText>
        </w:r>
      </w:del>
      <w:r w:rsidR="006128F1" w:rsidRPr="000B14D8">
        <w:rPr>
          <w:rFonts w:ascii="Times New Roman" w:hAnsi="Times New Roman" w:cs="Times New Roman"/>
        </w:rPr>
        <w:t>here is the raw intervention of the message ‘not’ upon the mother’s message to the child</w:t>
      </w:r>
      <w:r w:rsidR="003067C4" w:rsidRPr="000B14D8">
        <w:rPr>
          <w:rFonts w:ascii="Times New Roman" w:hAnsi="Times New Roman" w:cs="Times New Roman"/>
        </w:rPr>
        <w:t>,” which “</w:t>
      </w:r>
      <w:r w:rsidR="006128F1" w:rsidRPr="000B14D8">
        <w:rPr>
          <w:rFonts w:ascii="Times New Roman" w:hAnsi="Times New Roman" w:cs="Times New Roman"/>
        </w:rPr>
        <w:t>insofar as it is completely raw, is also the source of the code that lies beyond the mother”</w:t>
      </w:r>
      <w:r w:rsidR="00AF7558" w:rsidRPr="000B14D8">
        <w:rPr>
          <w:rFonts w:ascii="Times New Roman" w:hAnsi="Times New Roman" w:cs="Times New Roman"/>
        </w:rPr>
        <w:t xml:space="preserve"> (</w:t>
      </w:r>
      <w:r w:rsidR="00F04884" w:rsidRPr="00F04884">
        <w:rPr>
          <w:rFonts w:ascii="Times New Roman" w:hAnsi="Times New Roman" w:cs="Times New Roman"/>
          <w:i/>
          <w:iCs/>
        </w:rPr>
        <w:t>Seminar V</w:t>
      </w:r>
      <w:r w:rsidR="00AF7558" w:rsidRPr="000B14D8">
        <w:rPr>
          <w:rFonts w:ascii="Times New Roman" w:hAnsi="Times New Roman" w:cs="Times New Roman"/>
          <w:i/>
          <w:iCs/>
        </w:rPr>
        <w:t xml:space="preserve"> </w:t>
      </w:r>
      <w:r w:rsidR="00AF7558" w:rsidRPr="000B14D8">
        <w:rPr>
          <w:rFonts w:ascii="Times New Roman" w:hAnsi="Times New Roman" w:cs="Times New Roman"/>
        </w:rPr>
        <w:t xml:space="preserve">188). </w:t>
      </w:r>
      <w:r w:rsidR="00CD57FB" w:rsidRPr="000B14D8">
        <w:rPr>
          <w:rFonts w:ascii="Times New Roman" w:hAnsi="Times New Roman" w:cs="Times New Roman"/>
        </w:rPr>
        <w:t>Therefore</w:t>
      </w:r>
      <w:r w:rsidR="00196DBA">
        <w:rPr>
          <w:rFonts w:ascii="Times New Roman" w:hAnsi="Times New Roman" w:cs="Times New Roman"/>
        </w:rPr>
        <w:t>,</w:t>
      </w:r>
      <w:r w:rsidR="00CD57FB" w:rsidRPr="000B14D8">
        <w:rPr>
          <w:rFonts w:ascii="Times New Roman" w:hAnsi="Times New Roman" w:cs="Times New Roman"/>
        </w:rPr>
        <w:t xml:space="preserve"> the schizoid’s relation to language is flattened, </w:t>
      </w:r>
      <w:del w:id="201" w:author="Copyeditor" w:date="2022-08-04T19:05:00Z">
        <w:r w:rsidR="00CD57FB" w:rsidRPr="000B14D8" w:rsidDel="00EE4754">
          <w:rPr>
            <w:rFonts w:ascii="Times New Roman" w:hAnsi="Times New Roman" w:cs="Times New Roman"/>
          </w:rPr>
          <w:delText>two dimensional</w:delText>
        </w:r>
      </w:del>
      <w:ins w:id="202" w:author="Copyeditor" w:date="2022-08-04T19:05:00Z">
        <w:r w:rsidR="00EE4754">
          <w:rPr>
            <w:rFonts w:ascii="Times New Roman" w:hAnsi="Times New Roman" w:cs="Times New Roman"/>
          </w:rPr>
          <w:t>two-dimensional</w:t>
        </w:r>
      </w:ins>
      <w:r w:rsidR="00CD57FB" w:rsidRPr="000B14D8">
        <w:rPr>
          <w:rFonts w:ascii="Times New Roman" w:hAnsi="Times New Roman" w:cs="Times New Roman"/>
        </w:rPr>
        <w:t xml:space="preserve">, just writing in effect. But writing that mystifies, that contains a new code. </w:t>
      </w:r>
      <w:r w:rsidR="00843202" w:rsidRPr="000B14D8">
        <w:rPr>
          <w:rFonts w:ascii="Times New Roman" w:hAnsi="Times New Roman" w:cs="Times New Roman"/>
        </w:rPr>
        <w:t>According to Lacan, t</w:t>
      </w:r>
      <w:r w:rsidR="00907058" w:rsidRPr="000B14D8">
        <w:rPr>
          <w:rFonts w:ascii="Times New Roman" w:hAnsi="Times New Roman" w:cs="Times New Roman"/>
        </w:rPr>
        <w:t xml:space="preserve">he psychotic’s </w:t>
      </w:r>
      <w:r w:rsidR="006128F1" w:rsidRPr="000B14D8">
        <w:rPr>
          <w:rFonts w:ascii="Times New Roman" w:hAnsi="Times New Roman" w:cs="Times New Roman"/>
        </w:rPr>
        <w:t>verbal hallucinations</w:t>
      </w:r>
      <w:r w:rsidR="00843202" w:rsidRPr="000B14D8">
        <w:rPr>
          <w:rFonts w:ascii="Times New Roman" w:hAnsi="Times New Roman" w:cs="Times New Roman"/>
        </w:rPr>
        <w:t xml:space="preserve"> do indeed</w:t>
      </w:r>
      <w:r w:rsidR="006128F1" w:rsidRPr="000B14D8">
        <w:rPr>
          <w:rFonts w:ascii="Times New Roman" w:hAnsi="Times New Roman" w:cs="Times New Roman"/>
        </w:rPr>
        <w:t xml:space="preserve"> provide a new code that substitutes for the one beyond the mother: “The messages that he receives in the fundamental language, which are composed of words which</w:t>
      </w:r>
      <w:ins w:id="203" w:author="Copyeditor" w:date="2022-08-04T19:06:00Z">
        <w:r w:rsidR="00EE4754">
          <w:rPr>
            <w:rFonts w:ascii="Times New Roman" w:hAnsi="Times New Roman" w:cs="Times New Roman"/>
          </w:rPr>
          <w:t> </w:t>
        </w:r>
      </w:ins>
      <w:del w:id="204"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205" w:author="Copyeditor" w:date="2022-08-04T19:06:00Z">
        <w:r w:rsidR="00EE4754">
          <w:rPr>
            <w:rFonts w:ascii="Times New Roman" w:hAnsi="Times New Roman" w:cs="Times New Roman"/>
          </w:rPr>
          <w:t> </w:t>
        </w:r>
      </w:ins>
      <w:del w:id="206"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207" w:author="Copyeditor" w:date="2022-08-04T19:06:00Z">
        <w:r w:rsidR="00EE4754">
          <w:rPr>
            <w:rFonts w:ascii="Times New Roman" w:hAnsi="Times New Roman" w:cs="Times New Roman"/>
          </w:rPr>
          <w:t> </w:t>
        </w:r>
      </w:ins>
      <w:del w:id="208" w:author="Copyeditor" w:date="2022-08-04T19:06:00Z">
        <w:r w:rsidR="0032366A" w:rsidRPr="000B14D8" w:rsidDel="00EE4754">
          <w:rPr>
            <w:rFonts w:ascii="Times New Roman" w:hAnsi="Times New Roman" w:cs="Times New Roman"/>
          </w:rPr>
          <w:delText xml:space="preserve"> </w:delText>
        </w:r>
      </w:del>
      <w:r w:rsidR="0032366A" w:rsidRPr="000B14D8">
        <w:rPr>
          <w:rFonts w:ascii="Times New Roman" w:hAnsi="Times New Roman" w:cs="Times New Roman"/>
        </w:rPr>
        <w:t>.</w:t>
      </w:r>
      <w:ins w:id="209" w:author="Copyeditor" w:date="2022-08-04T19:06:00Z">
        <w:r w:rsidR="00EE4754">
          <w:rPr>
            <w:rFonts w:ascii="Times New Roman" w:hAnsi="Times New Roman" w:cs="Times New Roman"/>
          </w:rPr>
          <w:t> </w:t>
        </w:r>
      </w:ins>
      <w:del w:id="210" w:author="Copyeditor" w:date="2022-08-04T19:06:00Z">
        <w:r w:rsidR="0032366A" w:rsidRPr="000B14D8" w:rsidDel="00EE4754">
          <w:rPr>
            <w:rFonts w:ascii="Times New Roman" w:hAnsi="Times New Roman" w:cs="Times New Roman"/>
          </w:rPr>
          <w:delText xml:space="preserve"> </w:delText>
        </w:r>
      </w:del>
      <w:r w:rsidR="006128F1" w:rsidRPr="000B14D8">
        <w:rPr>
          <w:rFonts w:ascii="Times New Roman" w:hAnsi="Times New Roman" w:cs="Times New Roman"/>
        </w:rPr>
        <w:t>are always neologisms in their own way, consist in teach</w:t>
      </w:r>
      <w:r w:rsidR="001E0FDD" w:rsidRPr="000B14D8">
        <w:rPr>
          <w:rFonts w:ascii="Times New Roman" w:hAnsi="Times New Roman" w:cs="Times New Roman"/>
        </w:rPr>
        <w:t>ing</w:t>
      </w:r>
      <w:r w:rsidR="006128F1" w:rsidRPr="000B14D8">
        <w:rPr>
          <w:rFonts w:ascii="Times New Roman" w:hAnsi="Times New Roman" w:cs="Times New Roman"/>
        </w:rPr>
        <w:t xml:space="preserve"> the subject what they</w:t>
      </w:r>
      <w:r w:rsidR="00564E7A" w:rsidRPr="000B14D8">
        <w:rPr>
          <w:rFonts w:ascii="Times New Roman" w:hAnsi="Times New Roman" w:cs="Times New Roman"/>
        </w:rPr>
        <w:t xml:space="preserve"> [the words]</w:t>
      </w:r>
      <w:r w:rsidR="006128F1" w:rsidRPr="000B14D8">
        <w:rPr>
          <w:rFonts w:ascii="Times New Roman" w:hAnsi="Times New Roman" w:cs="Times New Roman"/>
        </w:rPr>
        <w:t xml:space="preserve"> are in a new code, one that literally repeats a new world to him, a signifying universe”</w:t>
      </w:r>
      <w:r w:rsidR="007B3D9C" w:rsidRPr="000B14D8">
        <w:rPr>
          <w:rFonts w:ascii="Times New Roman" w:hAnsi="Times New Roman" w:cs="Times New Roman"/>
        </w:rPr>
        <w:t xml:space="preserve"> (188).</w:t>
      </w:r>
      <w:del w:id="211" w:author="Copyeditor" w:date="2022-08-05T17:20:00Z">
        <w:r w:rsidR="007B3D9C" w:rsidRPr="000B14D8" w:rsidDel="00135D04">
          <w:rPr>
            <w:rFonts w:ascii="Times New Roman" w:hAnsi="Times New Roman" w:cs="Times New Roman"/>
          </w:rPr>
          <w:delText xml:space="preserve"> </w:delText>
        </w:r>
        <w:r w:rsidR="006128F1" w:rsidRPr="000B14D8" w:rsidDel="00135D04">
          <w:rPr>
            <w:rFonts w:ascii="Times New Roman" w:hAnsi="Times New Roman" w:cs="Times New Roman"/>
          </w:rPr>
          <w:delText xml:space="preserve"> </w:delText>
        </w:r>
      </w:del>
    </w:p>
    <w:p w14:paraId="25F48D79" w14:textId="14A4105A" w:rsidR="0000601C" w:rsidRPr="000B14D8" w:rsidRDefault="002D407F"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This new world is t</w:t>
      </w:r>
      <w:r w:rsidR="001E1989" w:rsidRPr="000B14D8">
        <w:rPr>
          <w:rFonts w:ascii="Times New Roman" w:hAnsi="Times New Roman" w:cs="Times New Roman"/>
        </w:rPr>
        <w:t xml:space="preserve">he </w:t>
      </w:r>
      <w:r w:rsidR="00C70352" w:rsidRPr="000B14D8">
        <w:rPr>
          <w:rFonts w:ascii="Times New Roman" w:hAnsi="Times New Roman" w:cs="Times New Roman"/>
        </w:rPr>
        <w:t xml:space="preserve">biblical </w:t>
      </w:r>
      <w:r w:rsidR="002D6944" w:rsidRPr="000B14D8">
        <w:rPr>
          <w:rFonts w:ascii="Times New Roman" w:hAnsi="Times New Roman" w:cs="Times New Roman"/>
        </w:rPr>
        <w:t>writing on</w:t>
      </w:r>
      <w:r w:rsidR="000B144F" w:rsidRPr="000B14D8">
        <w:rPr>
          <w:rFonts w:ascii="Times New Roman" w:hAnsi="Times New Roman" w:cs="Times New Roman"/>
        </w:rPr>
        <w:t xml:space="preserve"> </w:t>
      </w:r>
      <w:r w:rsidR="00121149" w:rsidRPr="000B14D8">
        <w:rPr>
          <w:rFonts w:ascii="Times New Roman" w:hAnsi="Times New Roman" w:cs="Times New Roman"/>
        </w:rPr>
        <w:t>the wall</w:t>
      </w:r>
      <w:r w:rsidR="000B144F" w:rsidRPr="000B14D8">
        <w:rPr>
          <w:rFonts w:ascii="Times New Roman" w:hAnsi="Times New Roman" w:cs="Times New Roman"/>
        </w:rPr>
        <w:t xml:space="preserve">, as </w:t>
      </w:r>
      <w:r w:rsidR="001E1989" w:rsidRPr="000B14D8">
        <w:rPr>
          <w:rFonts w:ascii="Times New Roman" w:hAnsi="Times New Roman" w:cs="Times New Roman"/>
        </w:rPr>
        <w:t xml:space="preserve">at </w:t>
      </w:r>
      <w:r w:rsidR="000B144F" w:rsidRPr="000B14D8">
        <w:rPr>
          <w:rFonts w:ascii="Times New Roman" w:hAnsi="Times New Roman" w:cs="Times New Roman"/>
        </w:rPr>
        <w:t xml:space="preserve">Belshazzar's feast in </w:t>
      </w:r>
      <w:ins w:id="212" w:author="Copyeditor" w:date="2022-08-04T19:22:00Z">
        <w:r w:rsidR="00ED75CE">
          <w:rPr>
            <w:rFonts w:ascii="Times New Roman" w:hAnsi="Times New Roman" w:cs="Times New Roman"/>
          </w:rPr>
          <w:t xml:space="preserve">chapter five of the book of </w:t>
        </w:r>
      </w:ins>
      <w:r w:rsidR="000B144F" w:rsidRPr="000B14D8">
        <w:rPr>
          <w:rFonts w:ascii="Times New Roman" w:hAnsi="Times New Roman" w:cs="Times New Roman"/>
        </w:rPr>
        <w:t>Daniel</w:t>
      </w:r>
      <w:ins w:id="213" w:author="Copyeditor" w:date="2022-08-04T19:26:00Z">
        <w:r w:rsidR="00E45DA8">
          <w:rPr>
            <w:rFonts w:ascii="Times New Roman" w:hAnsi="Times New Roman" w:cs="Times New Roman"/>
          </w:rPr>
          <w:t>.</w:t>
        </w:r>
      </w:ins>
      <w:del w:id="214" w:author="Copyeditor" w:date="2022-08-04T19:22:00Z">
        <w:r w:rsidR="00EB1194" w:rsidRPr="000B14D8" w:rsidDel="00ED75CE">
          <w:rPr>
            <w:rFonts w:ascii="Times New Roman" w:hAnsi="Times New Roman" w:cs="Times New Roman"/>
          </w:rPr>
          <w:delText xml:space="preserve"> 5</w:delText>
        </w:r>
      </w:del>
      <w:r w:rsidR="00A8200E" w:rsidRPr="000B14D8">
        <w:rPr>
          <w:rStyle w:val="EndnoteReference"/>
          <w:rFonts w:ascii="Times New Roman" w:hAnsi="Times New Roman" w:cs="Times New Roman"/>
        </w:rPr>
        <w:endnoteReference w:id="6"/>
      </w:r>
      <w:del w:id="221" w:author="Copyeditor" w:date="2022-08-04T19:26:00Z">
        <w:r w:rsidR="0022209B" w:rsidRPr="000B14D8" w:rsidDel="00E45DA8">
          <w:rPr>
            <w:rFonts w:ascii="Times New Roman" w:hAnsi="Times New Roman" w:cs="Times New Roman"/>
          </w:rPr>
          <w:delText>.</w:delText>
        </w:r>
      </w:del>
      <w:r w:rsidR="0022209B" w:rsidRPr="000B14D8">
        <w:rPr>
          <w:rFonts w:ascii="Times New Roman" w:hAnsi="Times New Roman" w:cs="Times New Roman"/>
        </w:rPr>
        <w:t xml:space="preserve"> Yet figured as a wall (prison walls, asylum walls, or the figurative wall erected by the Prince Regent against Brummell)</w:t>
      </w:r>
      <w:ins w:id="222" w:author="Copyeditor" w:date="2022-08-04T19:28:00Z">
        <w:r w:rsidR="00E45DA8">
          <w:rPr>
            <w:rFonts w:ascii="Times New Roman" w:hAnsi="Times New Roman" w:cs="Times New Roman"/>
          </w:rPr>
          <w:t>,</w:t>
        </w:r>
      </w:ins>
      <w:r w:rsidR="00860F5F" w:rsidRPr="000B14D8">
        <w:rPr>
          <w:rFonts w:ascii="Times New Roman" w:hAnsi="Times New Roman" w:cs="Times New Roman"/>
        </w:rPr>
        <w:t xml:space="preserve"> </w:t>
      </w:r>
      <w:r w:rsidR="0022209B" w:rsidRPr="000B14D8">
        <w:rPr>
          <w:rFonts w:ascii="Times New Roman" w:hAnsi="Times New Roman" w:cs="Times New Roman"/>
        </w:rPr>
        <w:t>this new code</w:t>
      </w:r>
      <w:r w:rsidR="00860F5F" w:rsidRPr="000B14D8">
        <w:rPr>
          <w:rFonts w:ascii="Times New Roman" w:hAnsi="Times New Roman" w:cs="Times New Roman"/>
        </w:rPr>
        <w:t xml:space="preserve"> </w:t>
      </w:r>
      <w:r w:rsidR="00C744B8" w:rsidRPr="000B14D8">
        <w:rPr>
          <w:rFonts w:ascii="Times New Roman" w:hAnsi="Times New Roman" w:cs="Times New Roman"/>
        </w:rPr>
        <w:t>can tra</w:t>
      </w:r>
      <w:r w:rsidR="00C349A1" w:rsidRPr="000B14D8">
        <w:rPr>
          <w:rFonts w:ascii="Times New Roman" w:hAnsi="Times New Roman" w:cs="Times New Roman"/>
        </w:rPr>
        <w:t>nsliterate into</w:t>
      </w:r>
      <w:r w:rsidR="006F1E86" w:rsidRPr="000B14D8">
        <w:rPr>
          <w:rFonts w:ascii="Times New Roman" w:hAnsi="Times New Roman" w:cs="Times New Roman"/>
        </w:rPr>
        <w:t xml:space="preserve"> something that can be pissed on</w:t>
      </w:r>
      <w:r w:rsidR="000B144F" w:rsidRPr="000B14D8">
        <w:rPr>
          <w:rFonts w:ascii="Times New Roman" w:hAnsi="Times New Roman" w:cs="Times New Roman"/>
        </w:rPr>
        <w:t xml:space="preserve"> </w:t>
      </w:r>
      <w:r w:rsidR="00A62C1B" w:rsidRPr="000B14D8">
        <w:rPr>
          <w:rFonts w:ascii="Times New Roman" w:hAnsi="Times New Roman" w:cs="Times New Roman"/>
        </w:rPr>
        <w:t>literally</w:t>
      </w:r>
      <w:r w:rsidR="00FD4E8D" w:rsidRPr="000B14D8">
        <w:rPr>
          <w:rFonts w:ascii="Times New Roman" w:hAnsi="Times New Roman" w:cs="Times New Roman"/>
        </w:rPr>
        <w:t>. A</w:t>
      </w:r>
      <w:r w:rsidR="0004573C" w:rsidRPr="000B14D8">
        <w:rPr>
          <w:rFonts w:ascii="Times New Roman" w:hAnsi="Times New Roman" w:cs="Times New Roman"/>
        </w:rPr>
        <w:t xml:space="preserve"> wall </w:t>
      </w:r>
      <w:r w:rsidR="00D95A52" w:rsidRPr="000B14D8">
        <w:rPr>
          <w:rFonts w:ascii="Times New Roman" w:hAnsi="Times New Roman" w:cs="Times New Roman"/>
        </w:rPr>
        <w:t xml:space="preserve">to be disgraced becomes a wall </w:t>
      </w:r>
      <w:r w:rsidR="0004573C" w:rsidRPr="000B14D8">
        <w:rPr>
          <w:rFonts w:ascii="Times New Roman" w:hAnsi="Times New Roman" w:cs="Times New Roman"/>
          <w:i/>
        </w:rPr>
        <w:t>of</w:t>
      </w:r>
      <w:r w:rsidR="0004573C" w:rsidRPr="000B14D8">
        <w:rPr>
          <w:rFonts w:ascii="Times New Roman" w:hAnsi="Times New Roman" w:cs="Times New Roman"/>
        </w:rPr>
        <w:t xml:space="preserve"> disgrace</w:t>
      </w:r>
      <w:ins w:id="223" w:author="Copyeditor" w:date="2022-08-04T19:29:00Z">
        <w:r w:rsidR="00C50B05">
          <w:rPr>
            <w:rFonts w:ascii="Times New Roman" w:hAnsi="Times New Roman" w:cs="Times New Roman"/>
          </w:rPr>
          <w:t>, which</w:t>
        </w:r>
      </w:ins>
      <w:r w:rsidR="0004573C" w:rsidRPr="000B14D8">
        <w:rPr>
          <w:rFonts w:ascii="Times New Roman" w:hAnsi="Times New Roman" w:cs="Times New Roman"/>
        </w:rPr>
        <w:t xml:space="preserve"> </w:t>
      </w:r>
      <w:del w:id="224" w:author="Copyeditor" w:date="2022-08-04T19:29:00Z">
        <w:r w:rsidR="0004573C" w:rsidRPr="000B14D8" w:rsidDel="00C50B05">
          <w:rPr>
            <w:rFonts w:ascii="Times New Roman" w:hAnsi="Times New Roman" w:cs="Times New Roman"/>
          </w:rPr>
          <w:delText>that</w:delText>
        </w:r>
        <w:r w:rsidR="0065296B" w:rsidRPr="000B14D8" w:rsidDel="00C50B05">
          <w:rPr>
            <w:rFonts w:ascii="Times New Roman" w:hAnsi="Times New Roman" w:cs="Times New Roman"/>
          </w:rPr>
          <w:delText xml:space="preserve"> </w:delText>
        </w:r>
      </w:del>
      <w:r w:rsidR="006A0B15" w:rsidRPr="000B14D8">
        <w:rPr>
          <w:rFonts w:ascii="Times New Roman" w:hAnsi="Times New Roman" w:cs="Times New Roman"/>
        </w:rPr>
        <w:t xml:space="preserve">becomes </w:t>
      </w:r>
      <w:r w:rsidR="0094280A" w:rsidRPr="000B14D8">
        <w:rPr>
          <w:rFonts w:ascii="Times New Roman" w:hAnsi="Times New Roman" w:cs="Times New Roman"/>
        </w:rPr>
        <w:t>Brummell’s</w:t>
      </w:r>
      <w:r w:rsidR="006A0B15" w:rsidRPr="000B14D8">
        <w:rPr>
          <w:rFonts w:ascii="Times New Roman" w:hAnsi="Times New Roman" w:cs="Times New Roman"/>
        </w:rPr>
        <w:t xml:space="preserve"> expressive domain. Rather than the body being so tightly confined that the neck </w:t>
      </w:r>
      <w:r w:rsidR="002C0FFF" w:rsidRPr="000B14D8">
        <w:rPr>
          <w:rFonts w:ascii="Times New Roman" w:hAnsi="Times New Roman" w:cs="Times New Roman"/>
        </w:rPr>
        <w:t>cannot</w:t>
      </w:r>
      <w:r w:rsidR="006A0B15" w:rsidRPr="000B14D8">
        <w:rPr>
          <w:rFonts w:ascii="Times New Roman" w:hAnsi="Times New Roman" w:cs="Times New Roman"/>
        </w:rPr>
        <w:t xml:space="preserve"> bend and sit</w:t>
      </w:r>
      <w:r w:rsidR="00DC446B" w:rsidRPr="000B14D8">
        <w:rPr>
          <w:rFonts w:ascii="Times New Roman" w:hAnsi="Times New Roman" w:cs="Times New Roman"/>
        </w:rPr>
        <w:t>t</w:t>
      </w:r>
      <w:r w:rsidR="006A0B15" w:rsidRPr="000B14D8">
        <w:rPr>
          <w:rFonts w:ascii="Times New Roman" w:hAnsi="Times New Roman" w:cs="Times New Roman"/>
        </w:rPr>
        <w:t>ing is difficult without splitting one’s fine leather breeches, the body now becomes liberated into discourse, its viscera and excretions the ve</w:t>
      </w:r>
      <w:r w:rsidR="00EB440F" w:rsidRPr="000B14D8">
        <w:rPr>
          <w:rFonts w:ascii="Times New Roman" w:hAnsi="Times New Roman" w:cs="Times New Roman"/>
        </w:rPr>
        <w:t>ry stuff of expression and self-</w:t>
      </w:r>
      <w:r w:rsidR="006A0B15" w:rsidRPr="000B14D8">
        <w:rPr>
          <w:rFonts w:ascii="Times New Roman" w:hAnsi="Times New Roman" w:cs="Times New Roman"/>
        </w:rPr>
        <w:t xml:space="preserve">representations. </w:t>
      </w:r>
      <w:ins w:id="225" w:author="Copyeditor" w:date="2022-08-04T19:29:00Z">
        <w:r w:rsidR="00C50B05">
          <w:rPr>
            <w:rFonts w:ascii="Times New Roman" w:hAnsi="Times New Roman" w:cs="Times New Roman"/>
          </w:rPr>
          <w:t>The g</w:t>
        </w:r>
      </w:ins>
      <w:del w:id="226" w:author="Copyeditor" w:date="2022-08-04T19:29:00Z">
        <w:r w:rsidR="00B271E0" w:rsidRPr="000B14D8" w:rsidDel="00C50B05">
          <w:rPr>
            <w:rFonts w:ascii="Times New Roman" w:hAnsi="Times New Roman" w:cs="Times New Roman"/>
          </w:rPr>
          <w:delText>G</w:delText>
        </w:r>
      </w:del>
      <w:r w:rsidR="00B271E0" w:rsidRPr="000B14D8">
        <w:rPr>
          <w:rFonts w:ascii="Times New Roman" w:hAnsi="Times New Roman" w:cs="Times New Roman"/>
        </w:rPr>
        <w:t xml:space="preserve">race of body and </w:t>
      </w:r>
      <w:r w:rsidR="00B3154D" w:rsidRPr="000B14D8">
        <w:rPr>
          <w:rFonts w:ascii="Times New Roman" w:hAnsi="Times New Roman" w:cs="Times New Roman"/>
        </w:rPr>
        <w:t>visage</w:t>
      </w:r>
      <w:r w:rsidR="00B271E0" w:rsidRPr="000B14D8">
        <w:rPr>
          <w:rFonts w:ascii="Times New Roman" w:hAnsi="Times New Roman" w:cs="Times New Roman"/>
        </w:rPr>
        <w:t xml:space="preserve"> become disgrace and defacement. </w:t>
      </w:r>
      <w:r w:rsidR="00216F8E" w:rsidRPr="000B14D8">
        <w:rPr>
          <w:rFonts w:ascii="Times New Roman" w:hAnsi="Times New Roman" w:cs="Times New Roman"/>
        </w:rPr>
        <w:t xml:space="preserve">As Lacan notes, in </w:t>
      </w:r>
      <w:r w:rsidR="00216F8E" w:rsidRPr="000B14D8">
        <w:rPr>
          <w:rFonts w:ascii="Times New Roman" w:hAnsi="Times New Roman" w:cs="Times New Roman"/>
        </w:rPr>
        <w:lastRenderedPageBreak/>
        <w:t>psychosis where verbal hallucinations have become typical, the “invasion of the world of objects by the image of the body” is what the delusions manifest</w:t>
      </w:r>
      <w:r w:rsidR="00CD313F" w:rsidRPr="000B14D8">
        <w:rPr>
          <w:rFonts w:ascii="Times New Roman" w:hAnsi="Times New Roman" w:cs="Times New Roman"/>
        </w:rPr>
        <w:t xml:space="preserve"> (</w:t>
      </w:r>
      <w:r w:rsidR="00077ECF">
        <w:rPr>
          <w:rFonts w:ascii="Times New Roman" w:hAnsi="Times New Roman" w:cs="Times New Roman"/>
          <w:i/>
          <w:iCs/>
        </w:rPr>
        <w:t>Seminar V</w:t>
      </w:r>
      <w:r w:rsidR="00CD313F" w:rsidRPr="000B14D8">
        <w:rPr>
          <w:rFonts w:ascii="Times New Roman" w:hAnsi="Times New Roman" w:cs="Times New Roman"/>
          <w:i/>
          <w:iCs/>
        </w:rPr>
        <w:t xml:space="preserve"> </w:t>
      </w:r>
      <w:r w:rsidR="00CD313F" w:rsidRPr="000B14D8">
        <w:rPr>
          <w:rFonts w:ascii="Times New Roman" w:hAnsi="Times New Roman" w:cs="Times New Roman"/>
        </w:rPr>
        <w:t>188)</w:t>
      </w:r>
      <w:r w:rsidR="00216F8E" w:rsidRPr="000B14D8">
        <w:rPr>
          <w:rFonts w:ascii="Times New Roman" w:hAnsi="Times New Roman" w:cs="Times New Roman"/>
        </w:rPr>
        <w:t xml:space="preserve">. </w:t>
      </w:r>
      <w:r w:rsidR="00C70662" w:rsidRPr="000B14D8">
        <w:rPr>
          <w:rFonts w:ascii="Times New Roman" w:hAnsi="Times New Roman" w:cs="Times New Roman"/>
        </w:rPr>
        <w:t xml:space="preserve">The expression must </w:t>
      </w:r>
      <w:r w:rsidR="00B25637" w:rsidRPr="000B14D8">
        <w:rPr>
          <w:rFonts w:ascii="Times New Roman" w:hAnsi="Times New Roman" w:cs="Times New Roman"/>
        </w:rPr>
        <w:t>seem</w:t>
      </w:r>
      <w:r w:rsidR="00C70662" w:rsidRPr="000B14D8">
        <w:rPr>
          <w:rFonts w:ascii="Times New Roman" w:hAnsi="Times New Roman" w:cs="Times New Roman"/>
        </w:rPr>
        <w:t xml:space="preserve"> m</w:t>
      </w:r>
      <w:r w:rsidR="006A0B15" w:rsidRPr="000B14D8">
        <w:rPr>
          <w:rFonts w:ascii="Times New Roman" w:hAnsi="Times New Roman" w:cs="Times New Roman"/>
        </w:rPr>
        <w:t>eaningful to productively continue, but as a semantic fi</w:t>
      </w:r>
      <w:r w:rsidR="00413113" w:rsidRPr="000B14D8">
        <w:rPr>
          <w:rFonts w:ascii="Times New Roman" w:hAnsi="Times New Roman" w:cs="Times New Roman"/>
        </w:rPr>
        <w:t>eld,</w:t>
      </w:r>
      <w:r w:rsidR="006A0B15" w:rsidRPr="000B14D8">
        <w:rPr>
          <w:rFonts w:ascii="Times New Roman" w:hAnsi="Times New Roman" w:cs="Times New Roman"/>
        </w:rPr>
        <w:t xml:space="preserve"> bodily products are unstable signifiers. One wants an audience to endow the expression with associative, figural, or performative </w:t>
      </w:r>
      <w:r w:rsidR="00577D49" w:rsidRPr="000B14D8">
        <w:rPr>
          <w:rFonts w:ascii="Times New Roman" w:hAnsi="Times New Roman" w:cs="Times New Roman"/>
        </w:rPr>
        <w:t>coding</w:t>
      </w:r>
      <w:r w:rsidR="006A0B15" w:rsidRPr="000B14D8">
        <w:rPr>
          <w:rFonts w:ascii="Times New Roman" w:hAnsi="Times New Roman" w:cs="Times New Roman"/>
        </w:rPr>
        <w:t>.</w:t>
      </w:r>
      <w:r w:rsidR="00C3024C" w:rsidRPr="000B14D8">
        <w:rPr>
          <w:rFonts w:ascii="Times New Roman" w:hAnsi="Times New Roman" w:cs="Times New Roman"/>
        </w:rPr>
        <w:t xml:space="preserve"> </w:t>
      </w:r>
      <w:r w:rsidR="00DE10FF" w:rsidRPr="000B14D8">
        <w:rPr>
          <w:rFonts w:ascii="Times New Roman" w:hAnsi="Times New Roman" w:cs="Times New Roman"/>
        </w:rPr>
        <w:t>But in bodily signifiers</w:t>
      </w:r>
      <w:ins w:id="227" w:author="Copyeditor" w:date="2022-08-04T19:32:00Z">
        <w:r w:rsidR="00C50B05">
          <w:rPr>
            <w:rFonts w:ascii="Times New Roman" w:hAnsi="Times New Roman" w:cs="Times New Roman"/>
          </w:rPr>
          <w:t>,</w:t>
        </w:r>
      </w:ins>
      <w:r w:rsidR="00DE10FF" w:rsidRPr="000B14D8">
        <w:rPr>
          <w:rFonts w:ascii="Times New Roman" w:hAnsi="Times New Roman" w:cs="Times New Roman"/>
        </w:rPr>
        <w:t xml:space="preserve"> </w:t>
      </w:r>
      <w:r w:rsidR="002B1BB3" w:rsidRPr="000B14D8">
        <w:rPr>
          <w:rFonts w:ascii="Times New Roman" w:hAnsi="Times New Roman" w:cs="Times New Roman"/>
        </w:rPr>
        <w:t>m</w:t>
      </w:r>
      <w:r w:rsidR="00C3024C" w:rsidRPr="000B14D8">
        <w:rPr>
          <w:rFonts w:ascii="Times New Roman" w:hAnsi="Times New Roman" w:cs="Times New Roman"/>
        </w:rPr>
        <w:t>eaningless</w:t>
      </w:r>
      <w:del w:id="228" w:author="Copyeditor" w:date="2022-08-04T19:32:00Z">
        <w:r w:rsidR="00875A65" w:rsidRPr="000B14D8" w:rsidDel="00C50B05">
          <w:rPr>
            <w:rFonts w:ascii="Times New Roman" w:hAnsi="Times New Roman" w:cs="Times New Roman"/>
          </w:rPr>
          <w:delText>-</w:delText>
        </w:r>
      </w:del>
      <w:r w:rsidR="00C3024C" w:rsidRPr="000B14D8">
        <w:rPr>
          <w:rFonts w:ascii="Times New Roman" w:hAnsi="Times New Roman" w:cs="Times New Roman"/>
        </w:rPr>
        <w:t xml:space="preserve">ness converges with the possibility for </w:t>
      </w:r>
      <w:r w:rsidR="001E77AE" w:rsidRPr="000B14D8">
        <w:rPr>
          <w:rFonts w:ascii="Times New Roman" w:hAnsi="Times New Roman" w:cs="Times New Roman"/>
        </w:rPr>
        <w:t xml:space="preserve">nonverbal </w:t>
      </w:r>
      <w:r w:rsidR="00C3024C" w:rsidRPr="000B14D8">
        <w:rPr>
          <w:rFonts w:ascii="Times New Roman" w:hAnsi="Times New Roman" w:cs="Times New Roman"/>
        </w:rPr>
        <w:t>expression, like dandy couture and stylized body language</w:t>
      </w:r>
      <w:r w:rsidR="001E77AE" w:rsidRPr="000B14D8">
        <w:rPr>
          <w:rFonts w:ascii="Times New Roman" w:hAnsi="Times New Roman" w:cs="Times New Roman"/>
        </w:rPr>
        <w:t>. T</w:t>
      </w:r>
      <w:r w:rsidR="001E614E" w:rsidRPr="000B14D8">
        <w:rPr>
          <w:rFonts w:ascii="Times New Roman" w:hAnsi="Times New Roman" w:cs="Times New Roman"/>
        </w:rPr>
        <w:t xml:space="preserve">hough </w:t>
      </w:r>
      <w:r w:rsidR="001E77AE" w:rsidRPr="000B14D8">
        <w:rPr>
          <w:rFonts w:ascii="Times New Roman" w:hAnsi="Times New Roman" w:cs="Times New Roman"/>
        </w:rPr>
        <w:t xml:space="preserve">these are </w:t>
      </w:r>
      <w:r w:rsidR="001E614E" w:rsidRPr="000B14D8">
        <w:rPr>
          <w:rFonts w:ascii="Times New Roman" w:hAnsi="Times New Roman" w:cs="Times New Roman"/>
        </w:rPr>
        <w:t xml:space="preserve">not without </w:t>
      </w:r>
      <w:r w:rsidR="001E77AE" w:rsidRPr="000B14D8">
        <w:rPr>
          <w:rFonts w:ascii="Times New Roman" w:hAnsi="Times New Roman" w:cs="Times New Roman"/>
        </w:rPr>
        <w:t>their</w:t>
      </w:r>
      <w:r w:rsidR="001E614E" w:rsidRPr="000B14D8">
        <w:rPr>
          <w:rFonts w:ascii="Times New Roman" w:hAnsi="Times New Roman" w:cs="Times New Roman"/>
        </w:rPr>
        <w:t xml:space="preserve"> message</w:t>
      </w:r>
      <w:r w:rsidR="001E77AE" w:rsidRPr="000B14D8">
        <w:rPr>
          <w:rFonts w:ascii="Times New Roman" w:hAnsi="Times New Roman" w:cs="Times New Roman"/>
        </w:rPr>
        <w:t xml:space="preserve">, </w:t>
      </w:r>
      <w:r w:rsidR="0063497C" w:rsidRPr="000B14D8">
        <w:rPr>
          <w:rFonts w:ascii="Times New Roman" w:hAnsi="Times New Roman" w:cs="Times New Roman"/>
        </w:rPr>
        <w:t>they</w:t>
      </w:r>
      <w:r w:rsidR="001E614E" w:rsidRPr="000B14D8">
        <w:rPr>
          <w:rFonts w:ascii="Times New Roman" w:hAnsi="Times New Roman" w:cs="Times New Roman"/>
        </w:rPr>
        <w:t xml:space="preserve"> must be received by the </w:t>
      </w:r>
      <w:r w:rsidR="00C01D68" w:rsidRPr="000B14D8">
        <w:rPr>
          <w:rFonts w:ascii="Times New Roman" w:hAnsi="Times New Roman" w:cs="Times New Roman"/>
        </w:rPr>
        <w:t xml:space="preserve">other </w:t>
      </w:r>
      <w:r w:rsidR="001E614E" w:rsidRPr="000B14D8">
        <w:rPr>
          <w:rFonts w:ascii="Times New Roman" w:hAnsi="Times New Roman" w:cs="Times New Roman"/>
        </w:rPr>
        <w:t>to be authorized</w:t>
      </w:r>
      <w:r w:rsidR="0063497C" w:rsidRPr="000B14D8">
        <w:rPr>
          <w:rFonts w:ascii="Times New Roman" w:hAnsi="Times New Roman" w:cs="Times New Roman"/>
        </w:rPr>
        <w:t>; when they are not (when the Name-of-the-Father does not give the law, when it does not sit in its place)</w:t>
      </w:r>
      <w:r w:rsidR="00E860F8" w:rsidRPr="000B14D8">
        <w:rPr>
          <w:rFonts w:ascii="Times New Roman" w:hAnsi="Times New Roman" w:cs="Times New Roman"/>
        </w:rPr>
        <w:t>, the un</w:t>
      </w:r>
      <w:del w:id="229" w:author="Copyeditor" w:date="2022-08-04T19:34: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symbolized “not” stands in</w:t>
      </w:r>
      <w:del w:id="230" w:author="Copyeditor" w:date="2022-08-04T19:34: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 xml:space="preserve"> but is unable to authorize</w:t>
      </w:r>
      <w:r w:rsidR="00C3024C" w:rsidRPr="000B14D8">
        <w:rPr>
          <w:rFonts w:ascii="Times New Roman" w:hAnsi="Times New Roman" w:cs="Times New Roman"/>
        </w:rPr>
        <w:t>.</w:t>
      </w:r>
      <w:r w:rsidR="00E860F8" w:rsidRPr="000B14D8">
        <w:rPr>
          <w:rFonts w:ascii="Times New Roman" w:hAnsi="Times New Roman" w:cs="Times New Roman"/>
        </w:rPr>
        <w:t xml:space="preserve"> Without authority then</w:t>
      </w:r>
      <w:ins w:id="231" w:author="Copyeditor" w:date="2022-08-04T19:35:00Z">
        <w:r w:rsidR="00635C25">
          <w:rPr>
            <w:rFonts w:ascii="Times New Roman" w:hAnsi="Times New Roman" w:cs="Times New Roman"/>
          </w:rPr>
          <w:t>,</w:t>
        </w:r>
      </w:ins>
      <w:del w:id="232" w:author="Copyeditor" w:date="2022-08-04T19:35:00Z">
        <w:r w:rsidR="00E860F8" w:rsidRPr="000B14D8" w:rsidDel="00635C25">
          <w:rPr>
            <w:rFonts w:ascii="Times New Roman" w:hAnsi="Times New Roman" w:cs="Times New Roman"/>
          </w:rPr>
          <w:delText>;</w:delText>
        </w:r>
      </w:del>
      <w:r w:rsidR="00E860F8" w:rsidRPr="000B14D8">
        <w:rPr>
          <w:rFonts w:ascii="Times New Roman" w:hAnsi="Times New Roman" w:cs="Times New Roman"/>
        </w:rPr>
        <w:t xml:space="preserve"> </w:t>
      </w:r>
      <w:commentRangeStart w:id="233"/>
      <w:commentRangeStart w:id="234"/>
      <w:r w:rsidR="00E860F8" w:rsidRPr="000B14D8">
        <w:rPr>
          <w:rFonts w:ascii="Times New Roman" w:hAnsi="Times New Roman" w:cs="Times New Roman"/>
        </w:rPr>
        <w:t xml:space="preserve">this </w:t>
      </w:r>
      <w:commentRangeEnd w:id="233"/>
      <w:r w:rsidR="00635C25">
        <w:rPr>
          <w:rStyle w:val="CommentReference"/>
        </w:rPr>
        <w:commentReference w:id="233"/>
      </w:r>
      <w:commentRangeEnd w:id="234"/>
      <w:r w:rsidR="00195D2B">
        <w:rPr>
          <w:rStyle w:val="CommentReference"/>
        </w:rPr>
        <w:commentReference w:id="234"/>
      </w:r>
      <w:r w:rsidR="00E860F8" w:rsidRPr="000B14D8">
        <w:rPr>
          <w:rFonts w:ascii="Times New Roman" w:hAnsi="Times New Roman" w:cs="Times New Roman"/>
        </w:rPr>
        <w:t>allows Brummell free range, for he is beyond rather than before the law</w:t>
      </w:r>
      <w:r w:rsidR="00F96E8E" w:rsidRPr="000B14D8">
        <w:rPr>
          <w:rFonts w:ascii="Times New Roman" w:hAnsi="Times New Roman" w:cs="Times New Roman"/>
        </w:rPr>
        <w:t>, much like the Prince himself</w:t>
      </w:r>
      <w:r w:rsidR="00A5523A" w:rsidRPr="000B14D8">
        <w:rPr>
          <w:rFonts w:ascii="Times New Roman" w:hAnsi="Times New Roman" w:cs="Times New Roman"/>
        </w:rPr>
        <w:t xml:space="preserve"> who</w:t>
      </w:r>
      <w:ins w:id="235" w:author="Copyeditor" w:date="2022-08-04T19:37:00Z">
        <w:r w:rsidR="00635C25">
          <w:rPr>
            <w:rFonts w:ascii="Times New Roman" w:hAnsi="Times New Roman" w:cs="Times New Roman"/>
          </w:rPr>
          <w:t xml:space="preserve"> </w:t>
        </w:r>
      </w:ins>
      <w:del w:id="236" w:author="Copyeditor" w:date="2022-08-04T19:37:00Z">
        <w:r w:rsidR="00A5523A" w:rsidRPr="000B14D8" w:rsidDel="00635C25">
          <w:rPr>
            <w:rFonts w:ascii="Times New Roman" w:hAnsi="Times New Roman" w:cs="Times New Roman"/>
          </w:rPr>
          <w:delText xml:space="preserve">, however, </w:delText>
        </w:r>
      </w:del>
      <w:r w:rsidR="00A5523A" w:rsidRPr="000B14D8">
        <w:rPr>
          <w:rFonts w:ascii="Times New Roman" w:hAnsi="Times New Roman" w:cs="Times New Roman"/>
        </w:rPr>
        <w:t xml:space="preserve">is legitimately so as the </w:t>
      </w:r>
      <w:r w:rsidR="00D54E90" w:rsidRPr="000B14D8">
        <w:rPr>
          <w:rFonts w:ascii="Times New Roman" w:hAnsi="Times New Roman" w:cs="Times New Roman"/>
        </w:rPr>
        <w:t xml:space="preserve">nominal </w:t>
      </w:r>
      <w:r w:rsidR="00A5523A" w:rsidRPr="000B14D8">
        <w:rPr>
          <w:rFonts w:ascii="Times New Roman" w:hAnsi="Times New Roman" w:cs="Times New Roman"/>
        </w:rPr>
        <w:t>law</w:t>
      </w:r>
      <w:del w:id="237" w:author="Copyeditor" w:date="2022-08-04T19:37:00Z">
        <w:r w:rsidR="00A5523A" w:rsidRPr="000B14D8" w:rsidDel="00635C25">
          <w:rPr>
            <w:rFonts w:ascii="Times New Roman" w:hAnsi="Times New Roman" w:cs="Times New Roman"/>
          </w:rPr>
          <w:delText>-</w:delText>
        </w:r>
      </w:del>
      <w:r w:rsidR="00A5523A" w:rsidRPr="000B14D8">
        <w:rPr>
          <w:rFonts w:ascii="Times New Roman" w:hAnsi="Times New Roman" w:cs="Times New Roman"/>
        </w:rPr>
        <w:t>giver</w:t>
      </w:r>
      <w:r w:rsidR="00F96E8E" w:rsidRPr="000B14D8">
        <w:rPr>
          <w:rFonts w:ascii="Times New Roman" w:hAnsi="Times New Roman" w:cs="Times New Roman"/>
        </w:rPr>
        <w:t>.</w:t>
      </w:r>
      <w:del w:id="238" w:author="Copyeditor" w:date="2022-08-04T19:37:00Z">
        <w:r w:rsidR="00F96E8E" w:rsidRPr="000B14D8" w:rsidDel="00635C25">
          <w:rPr>
            <w:rFonts w:ascii="Times New Roman" w:hAnsi="Times New Roman" w:cs="Times New Roman"/>
          </w:rPr>
          <w:delText xml:space="preserve"> </w:delText>
        </w:r>
      </w:del>
      <w:r w:rsidR="00C3024C" w:rsidRPr="000B14D8">
        <w:rPr>
          <w:rFonts w:ascii="Times New Roman" w:hAnsi="Times New Roman" w:cs="Times New Roman"/>
        </w:rPr>
        <w:t xml:space="preserve"> </w:t>
      </w:r>
      <w:r w:rsidR="00B87D81" w:rsidRPr="000B14D8">
        <w:rPr>
          <w:rFonts w:ascii="Times New Roman" w:hAnsi="Times New Roman" w:cs="Times New Roman"/>
        </w:rPr>
        <w:t xml:space="preserve">Brummell’s writing at the end of </w:t>
      </w:r>
      <w:ins w:id="239" w:author="Copyeditor" w:date="2022-08-04T19:37:00Z">
        <w:r w:rsidR="00635C25">
          <w:rPr>
            <w:rFonts w:ascii="Times New Roman" w:hAnsi="Times New Roman" w:cs="Times New Roman"/>
          </w:rPr>
          <w:t xml:space="preserve">his </w:t>
        </w:r>
      </w:ins>
      <w:r w:rsidR="00B87D81" w:rsidRPr="000B14D8">
        <w:rPr>
          <w:rFonts w:ascii="Times New Roman" w:hAnsi="Times New Roman" w:cs="Times New Roman"/>
        </w:rPr>
        <w:t>life</w:t>
      </w:r>
      <w:r w:rsidR="00025B94" w:rsidRPr="000B14D8">
        <w:rPr>
          <w:rFonts w:ascii="Times New Roman" w:hAnsi="Times New Roman" w:cs="Times New Roman"/>
        </w:rPr>
        <w:t xml:space="preserve">, his delusional messages, take the structure of the psychotic’s </w:t>
      </w:r>
      <w:proofErr w:type="spellStart"/>
      <w:r w:rsidR="006E055D" w:rsidRPr="000B14D8">
        <w:rPr>
          <w:rFonts w:ascii="Times New Roman" w:hAnsi="Times New Roman" w:cs="Times New Roman"/>
        </w:rPr>
        <w:t>stutterings</w:t>
      </w:r>
      <w:proofErr w:type="spellEnd"/>
      <w:r w:rsidR="006E055D" w:rsidRPr="000B14D8">
        <w:rPr>
          <w:rFonts w:ascii="Times New Roman" w:hAnsi="Times New Roman" w:cs="Times New Roman"/>
        </w:rPr>
        <w:t xml:space="preserve">: </w:t>
      </w:r>
      <w:r w:rsidR="00CD313F" w:rsidRPr="000B14D8">
        <w:rPr>
          <w:rFonts w:ascii="Times New Roman" w:hAnsi="Times New Roman" w:cs="Times New Roman"/>
        </w:rPr>
        <w:t xml:space="preserve">the interrupted messages </w:t>
      </w:r>
      <w:r w:rsidR="00D14E11" w:rsidRPr="000B14D8">
        <w:rPr>
          <w:rFonts w:ascii="Times New Roman" w:hAnsi="Times New Roman" w:cs="Times New Roman"/>
        </w:rPr>
        <w:t xml:space="preserve">are ones </w:t>
      </w:r>
      <w:r w:rsidR="00CD313F" w:rsidRPr="000B14D8">
        <w:rPr>
          <w:rFonts w:ascii="Times New Roman" w:hAnsi="Times New Roman" w:cs="Times New Roman"/>
        </w:rPr>
        <w:t>that “present themselves as pure messages, as orders, or as interrupted orders,” that are message and code dissociated from each other</w:t>
      </w:r>
      <w:r w:rsidR="00D14E11" w:rsidRPr="000B14D8">
        <w:rPr>
          <w:rFonts w:ascii="Times New Roman" w:hAnsi="Times New Roman" w:cs="Times New Roman"/>
        </w:rPr>
        <w:t xml:space="preserve"> (</w:t>
      </w:r>
      <w:ins w:id="240" w:author="Elizabeth Fay" w:date="2022-09-11T16:53:00Z">
        <w:r w:rsidR="00195D2B">
          <w:rPr>
            <w:rFonts w:ascii="Times New Roman" w:hAnsi="Times New Roman" w:cs="Times New Roman"/>
            <w:i/>
            <w:iCs/>
          </w:rPr>
          <w:t xml:space="preserve">Seminar V </w:t>
        </w:r>
      </w:ins>
      <w:commentRangeStart w:id="241"/>
      <w:commentRangeStart w:id="242"/>
      <w:r w:rsidR="00D14E11" w:rsidRPr="000B14D8">
        <w:rPr>
          <w:rFonts w:ascii="Times New Roman" w:hAnsi="Times New Roman" w:cs="Times New Roman"/>
        </w:rPr>
        <w:t>188</w:t>
      </w:r>
      <w:commentRangeEnd w:id="241"/>
      <w:r w:rsidR="003929B6">
        <w:rPr>
          <w:rStyle w:val="CommentReference"/>
        </w:rPr>
        <w:commentReference w:id="241"/>
      </w:r>
      <w:commentRangeEnd w:id="242"/>
      <w:r w:rsidR="00B51FEE">
        <w:rPr>
          <w:rStyle w:val="CommentReference"/>
        </w:rPr>
        <w:commentReference w:id="242"/>
      </w:r>
      <w:r w:rsidR="00D14E11" w:rsidRPr="000B14D8">
        <w:rPr>
          <w:rFonts w:ascii="Times New Roman" w:hAnsi="Times New Roman" w:cs="Times New Roman"/>
        </w:rPr>
        <w:t>)</w:t>
      </w:r>
      <w:r w:rsidR="00CD313F" w:rsidRPr="000B14D8">
        <w:rPr>
          <w:rFonts w:ascii="Times New Roman" w:hAnsi="Times New Roman" w:cs="Times New Roman"/>
        </w:rPr>
        <w:t>. This is the nonresolution of the father’s discourse, which should ratify message and code, turning them into coherent discourse</w:t>
      </w:r>
      <w:del w:id="243" w:author="Copyeditor" w:date="2022-08-04T19:41:00Z">
        <w:r w:rsidR="002025EC" w:rsidRPr="000B14D8" w:rsidDel="003929B6">
          <w:rPr>
            <w:rFonts w:ascii="Times New Roman" w:hAnsi="Times New Roman" w:cs="Times New Roman"/>
          </w:rPr>
          <w:delText xml:space="preserve">, </w:delText>
        </w:r>
      </w:del>
      <w:ins w:id="244" w:author="Copyeditor" w:date="2022-08-04T19:41:00Z">
        <w:r w:rsidR="003929B6">
          <w:rPr>
            <w:rFonts w:ascii="Times New Roman" w:hAnsi="Times New Roman" w:cs="Times New Roman"/>
          </w:rPr>
          <w:t>;</w:t>
        </w:r>
        <w:r w:rsidR="003929B6" w:rsidRPr="000B14D8">
          <w:rPr>
            <w:rFonts w:ascii="Times New Roman" w:hAnsi="Times New Roman" w:cs="Times New Roman"/>
          </w:rPr>
          <w:t xml:space="preserve"> </w:t>
        </w:r>
      </w:ins>
      <w:r w:rsidR="002025EC" w:rsidRPr="000B14D8">
        <w:rPr>
          <w:rFonts w:ascii="Times New Roman" w:hAnsi="Times New Roman" w:cs="Times New Roman"/>
        </w:rPr>
        <w:t xml:space="preserve">but for </w:t>
      </w:r>
      <w:r w:rsidR="00C239E6" w:rsidRPr="000B14D8">
        <w:rPr>
          <w:rFonts w:ascii="Times New Roman" w:hAnsi="Times New Roman" w:cs="Times New Roman"/>
        </w:rPr>
        <w:t>Brummell</w:t>
      </w:r>
      <w:ins w:id="245" w:author="Copyeditor" w:date="2022-08-04T19:41:00Z">
        <w:r w:rsidR="003929B6">
          <w:rPr>
            <w:rFonts w:ascii="Times New Roman" w:hAnsi="Times New Roman" w:cs="Times New Roman"/>
          </w:rPr>
          <w:t>,</w:t>
        </w:r>
      </w:ins>
      <w:r w:rsidR="00B87D81" w:rsidRPr="000B14D8">
        <w:rPr>
          <w:rFonts w:ascii="Times New Roman" w:hAnsi="Times New Roman" w:cs="Times New Roman"/>
        </w:rPr>
        <w:t xml:space="preserve"> </w:t>
      </w:r>
      <w:ins w:id="246" w:author="Copyeditor" w:date="2022-08-04T19:50:00Z">
        <w:r w:rsidR="007001E0">
          <w:rPr>
            <w:rFonts w:ascii="Times New Roman" w:hAnsi="Times New Roman" w:cs="Times New Roman"/>
          </w:rPr>
          <w:t xml:space="preserve">it </w:t>
        </w:r>
      </w:ins>
      <w:r w:rsidR="00B87D81" w:rsidRPr="000B14D8">
        <w:rPr>
          <w:rFonts w:ascii="Times New Roman" w:hAnsi="Times New Roman" w:cs="Times New Roman"/>
        </w:rPr>
        <w:t>is as ephemeral and meaningless as his self-expressiveness in tight form was at the height</w:t>
      </w:r>
      <w:r w:rsidR="00B23DB5" w:rsidRPr="000B14D8">
        <w:rPr>
          <w:rFonts w:ascii="Times New Roman" w:hAnsi="Times New Roman" w:cs="Times New Roman"/>
        </w:rPr>
        <w:t xml:space="preserve"> of his insubstantial and airy career</w:t>
      </w:r>
      <w:r w:rsidR="00F6169E" w:rsidRPr="000B14D8">
        <w:rPr>
          <w:rFonts w:ascii="Times New Roman" w:hAnsi="Times New Roman" w:cs="Times New Roman"/>
        </w:rPr>
        <w:t xml:space="preserve">, though not </w:t>
      </w:r>
      <w:ins w:id="247" w:author="Copyeditor" w:date="2022-08-04T19:43:00Z">
        <w:r w:rsidR="003929B6">
          <w:rPr>
            <w:rFonts w:ascii="Times New Roman" w:hAnsi="Times New Roman" w:cs="Times New Roman"/>
          </w:rPr>
          <w:t xml:space="preserve">without </w:t>
        </w:r>
      </w:ins>
      <w:r w:rsidR="00F6169E" w:rsidRPr="000B14D8">
        <w:rPr>
          <w:rFonts w:ascii="Times New Roman" w:hAnsi="Times New Roman" w:cs="Times New Roman"/>
        </w:rPr>
        <w:t>message</w:t>
      </w:r>
      <w:del w:id="248" w:author="Copyeditor" w:date="2022-08-04T19:43:00Z">
        <w:r w:rsidR="00F6169E" w:rsidRPr="000B14D8" w:rsidDel="003929B6">
          <w:rPr>
            <w:rFonts w:ascii="Times New Roman" w:hAnsi="Times New Roman" w:cs="Times New Roman"/>
          </w:rPr>
          <w:delText>-less</w:delText>
        </w:r>
      </w:del>
      <w:r w:rsidR="00B23DB5" w:rsidRPr="000B14D8">
        <w:rPr>
          <w:rFonts w:ascii="Times New Roman" w:hAnsi="Times New Roman" w:cs="Times New Roman"/>
        </w:rPr>
        <w:t>.</w:t>
      </w:r>
      <w:r w:rsidR="00AA1D4F" w:rsidRPr="000B14D8">
        <w:rPr>
          <w:rFonts w:ascii="Times New Roman" w:hAnsi="Times New Roman" w:cs="Times New Roman"/>
        </w:rPr>
        <w:t xml:space="preserve"> </w:t>
      </w:r>
      <w:r w:rsidR="001F701C" w:rsidRPr="000B14D8">
        <w:rPr>
          <w:rFonts w:ascii="Times New Roman" w:hAnsi="Times New Roman" w:cs="Times New Roman"/>
        </w:rPr>
        <w:t>The difference is that in the aftermath of</w:t>
      </w:r>
      <w:ins w:id="249" w:author="Copyeditor" w:date="2022-08-04T19:53:00Z">
        <w:r w:rsidR="007001E0">
          <w:rPr>
            <w:rFonts w:ascii="Times New Roman" w:hAnsi="Times New Roman" w:cs="Times New Roman"/>
          </w:rPr>
          <w:t xml:space="preserve"> a</w:t>
        </w:r>
      </w:ins>
      <w:r w:rsidR="001F701C" w:rsidRPr="000B14D8">
        <w:rPr>
          <w:rFonts w:ascii="Times New Roman" w:hAnsi="Times New Roman" w:cs="Times New Roman"/>
        </w:rPr>
        <w:t xml:space="preserve"> psychotic brea</w:t>
      </w:r>
      <w:r w:rsidR="00071D89" w:rsidRPr="000B14D8">
        <w:rPr>
          <w:rFonts w:ascii="Times New Roman" w:hAnsi="Times New Roman" w:cs="Times New Roman"/>
        </w:rPr>
        <w:t>k</w:t>
      </w:r>
      <w:del w:id="250" w:author="Copyeditor" w:date="2022-08-04T19:55:00Z">
        <w:r w:rsidR="00AA73AE" w:rsidRPr="000B14D8" w:rsidDel="003B0F53">
          <w:rPr>
            <w:rFonts w:ascii="Times New Roman" w:hAnsi="Times New Roman" w:cs="Times New Roman"/>
          </w:rPr>
          <w:delText xml:space="preserve"> </w:delText>
        </w:r>
        <w:r w:rsidR="001F701C" w:rsidRPr="000B14D8" w:rsidDel="003B0F53">
          <w:rPr>
            <w:rFonts w:ascii="Times New Roman" w:hAnsi="Times New Roman" w:cs="Times New Roman"/>
          </w:rPr>
          <w:delText xml:space="preserve">it </w:delText>
        </w:r>
        <w:r w:rsidR="00AA1D4F" w:rsidRPr="000B14D8" w:rsidDel="003B0F53">
          <w:rPr>
            <w:rFonts w:ascii="Times New Roman" w:hAnsi="Times New Roman" w:cs="Times New Roman"/>
          </w:rPr>
          <w:delText>is jouissance for an audience of one</w:delText>
        </w:r>
      </w:del>
      <w:r w:rsidR="00DA07C4" w:rsidRPr="000B14D8">
        <w:rPr>
          <w:rFonts w:ascii="Times New Roman" w:hAnsi="Times New Roman" w:cs="Times New Roman"/>
        </w:rPr>
        <w:t xml:space="preserve">, using the </w:t>
      </w:r>
      <w:proofErr w:type="spellStart"/>
      <w:r w:rsidR="000C2FA5" w:rsidRPr="000B14D8">
        <w:rPr>
          <w:rFonts w:ascii="Times New Roman" w:hAnsi="Times New Roman" w:cs="Times New Roman"/>
        </w:rPr>
        <w:t>sinthome</w:t>
      </w:r>
      <w:proofErr w:type="spellEnd"/>
      <w:r w:rsidR="000C2FA5" w:rsidRPr="000B14D8">
        <w:rPr>
          <w:rFonts w:ascii="Times New Roman" w:hAnsi="Times New Roman" w:cs="Times New Roman"/>
        </w:rPr>
        <w:t xml:space="preserve"> or symptom</w:t>
      </w:r>
      <w:r w:rsidR="00033CA9" w:rsidRPr="000B14D8">
        <w:rPr>
          <w:rFonts w:ascii="Times New Roman" w:hAnsi="Times New Roman" w:cs="Times New Roman"/>
        </w:rPr>
        <w:t>, which should hold everything together,</w:t>
      </w:r>
      <w:r w:rsidR="000C2FA5" w:rsidRPr="000B14D8">
        <w:rPr>
          <w:rFonts w:ascii="Times New Roman" w:hAnsi="Times New Roman" w:cs="Times New Roman"/>
        </w:rPr>
        <w:t xml:space="preserve"> </w:t>
      </w:r>
      <w:r w:rsidR="00DA07C4" w:rsidRPr="000B14D8">
        <w:rPr>
          <w:rFonts w:ascii="Times New Roman" w:hAnsi="Times New Roman" w:cs="Times New Roman"/>
        </w:rPr>
        <w:t xml:space="preserve">to </w:t>
      </w:r>
      <w:r w:rsidR="00D65E86" w:rsidRPr="000B14D8">
        <w:rPr>
          <w:rFonts w:ascii="Times New Roman" w:hAnsi="Times New Roman" w:cs="Times New Roman"/>
        </w:rPr>
        <w:t xml:space="preserve">essentially </w:t>
      </w:r>
      <w:r w:rsidR="00DA07C4" w:rsidRPr="000B14D8">
        <w:rPr>
          <w:rFonts w:ascii="Times New Roman" w:hAnsi="Times New Roman" w:cs="Times New Roman"/>
        </w:rPr>
        <w:t xml:space="preserve">cheat the </w:t>
      </w:r>
      <w:ins w:id="251" w:author="Copyeditor" w:date="2022-08-07T12:43:00Z">
        <w:r w:rsidR="005751D0">
          <w:rPr>
            <w:rFonts w:ascii="Times New Roman" w:hAnsi="Times New Roman" w:cs="Times New Roman"/>
          </w:rPr>
          <w:t>S</w:t>
        </w:r>
      </w:ins>
      <w:del w:id="252" w:author="Copyeditor" w:date="2022-08-07T12:43:00Z">
        <w:r w:rsidR="00DA07C4" w:rsidRPr="000B14D8" w:rsidDel="005751D0">
          <w:rPr>
            <w:rFonts w:ascii="Times New Roman" w:hAnsi="Times New Roman" w:cs="Times New Roman"/>
          </w:rPr>
          <w:delText>s</w:delText>
        </w:r>
      </w:del>
      <w:r w:rsidR="00DA07C4" w:rsidRPr="000B14D8">
        <w:rPr>
          <w:rFonts w:ascii="Times New Roman" w:hAnsi="Times New Roman" w:cs="Times New Roman"/>
        </w:rPr>
        <w:t>ymbolic</w:t>
      </w:r>
      <w:ins w:id="253" w:author="Copyeditor" w:date="2022-08-04T19:55:00Z">
        <w:r w:rsidR="003B0F53" w:rsidRPr="000B14D8">
          <w:rPr>
            <w:rFonts w:ascii="Times New Roman" w:hAnsi="Times New Roman" w:cs="Times New Roman"/>
          </w:rPr>
          <w:t xml:space="preserve"> is jouissance for an audience of one</w:t>
        </w:r>
      </w:ins>
      <w:r w:rsidR="00AA1D4F" w:rsidRPr="000B14D8">
        <w:rPr>
          <w:rFonts w:ascii="Times New Roman" w:hAnsi="Times New Roman" w:cs="Times New Roman"/>
        </w:rPr>
        <w:t>.</w:t>
      </w:r>
    </w:p>
    <w:p w14:paraId="71BDC45D" w14:textId="53AAA410" w:rsidR="006746CA" w:rsidRPr="000B14D8" w:rsidRDefault="006746CA" w:rsidP="00722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My sense of the dandy, </w:t>
      </w:r>
      <w:r w:rsidR="00B579F3" w:rsidRPr="000B14D8">
        <w:rPr>
          <w:rFonts w:ascii="Times New Roman" w:hAnsi="Times New Roman" w:cs="Times New Roman"/>
        </w:rPr>
        <w:t xml:space="preserve">whether </w:t>
      </w:r>
      <w:r w:rsidRPr="000B14D8">
        <w:rPr>
          <w:rFonts w:ascii="Times New Roman" w:hAnsi="Times New Roman" w:cs="Times New Roman"/>
        </w:rPr>
        <w:t xml:space="preserve">strutting metropolitan streets </w:t>
      </w:r>
      <w:r w:rsidR="00B579F3" w:rsidRPr="000B14D8">
        <w:rPr>
          <w:rFonts w:ascii="Times New Roman" w:hAnsi="Times New Roman" w:cs="Times New Roman"/>
        </w:rPr>
        <w:t xml:space="preserve">then or </w:t>
      </w:r>
      <w:r w:rsidRPr="000B14D8">
        <w:rPr>
          <w:rFonts w:ascii="Times New Roman" w:hAnsi="Times New Roman" w:cs="Times New Roman"/>
        </w:rPr>
        <w:t xml:space="preserve">today, is that this is a performance artist, a trickster, but one who is caught in the role </w:t>
      </w:r>
      <w:del w:id="254" w:author="Copyeditor" w:date="2022-08-04T19:57:00Z">
        <w:r w:rsidRPr="000B14D8" w:rsidDel="003B0F53">
          <w:rPr>
            <w:rFonts w:ascii="Times New Roman" w:hAnsi="Times New Roman" w:cs="Times New Roman"/>
          </w:rPr>
          <w:delText xml:space="preserve">because </w:delText>
        </w:r>
      </w:del>
      <w:ins w:id="255" w:author="Copyeditor" w:date="2022-08-04T19:57:00Z">
        <w:r w:rsidR="003B0F53">
          <w:rPr>
            <w:rFonts w:ascii="Times New Roman" w:hAnsi="Times New Roman" w:cs="Times New Roman"/>
          </w:rPr>
          <w:t>due to a</w:t>
        </w:r>
        <w:r w:rsidR="003B0F53" w:rsidRPr="000B14D8">
          <w:rPr>
            <w:rFonts w:ascii="Times New Roman" w:hAnsi="Times New Roman" w:cs="Times New Roman"/>
          </w:rPr>
          <w:t xml:space="preserve"> </w:t>
        </w:r>
      </w:ins>
      <w:del w:id="256" w:author="Copyeditor" w:date="2022-08-04T19:57:00Z">
        <w:r w:rsidRPr="000B14D8" w:rsidDel="003B0F53">
          <w:rPr>
            <w:rFonts w:ascii="Times New Roman" w:hAnsi="Times New Roman" w:cs="Times New Roman"/>
          </w:rPr>
          <w:delText xml:space="preserve">believing </w:delText>
        </w:r>
      </w:del>
      <w:ins w:id="257" w:author="Copyeditor" w:date="2022-08-04T19:57:00Z">
        <w:r w:rsidR="003B0F53" w:rsidRPr="000B14D8">
          <w:rPr>
            <w:rFonts w:ascii="Times New Roman" w:hAnsi="Times New Roman" w:cs="Times New Roman"/>
          </w:rPr>
          <w:t>belie</w:t>
        </w:r>
        <w:r w:rsidR="003B0F53">
          <w:rPr>
            <w:rFonts w:ascii="Times New Roman" w:hAnsi="Times New Roman" w:cs="Times New Roman"/>
          </w:rPr>
          <w:t>f</w:t>
        </w:r>
        <w:r w:rsidR="003B0F53" w:rsidRPr="000B14D8">
          <w:rPr>
            <w:rFonts w:ascii="Times New Roman" w:hAnsi="Times New Roman" w:cs="Times New Roman"/>
          </w:rPr>
          <w:t xml:space="preserve"> </w:t>
        </w:r>
      </w:ins>
      <w:r w:rsidRPr="000B14D8">
        <w:rPr>
          <w:rFonts w:ascii="Times New Roman" w:hAnsi="Times New Roman" w:cs="Times New Roman"/>
        </w:rPr>
        <w:t xml:space="preserve">in </w:t>
      </w:r>
      <w:r w:rsidRPr="000B14D8">
        <w:rPr>
          <w:rFonts w:ascii="Times New Roman" w:hAnsi="Times New Roman" w:cs="Times New Roman"/>
        </w:rPr>
        <w:lastRenderedPageBreak/>
        <w:t xml:space="preserve">both its elevatory power and its supererogatory requirements. It requires both narcissism and not a little madness to be the exemplary dandy, the </w:t>
      </w:r>
      <w:commentRangeStart w:id="258"/>
      <w:r w:rsidRPr="003B0F53">
        <w:rPr>
          <w:rFonts w:ascii="Times New Roman" w:hAnsi="Times New Roman" w:cs="Times New Roman"/>
          <w:iCs/>
          <w:rPrChange w:id="259" w:author="Copyeditor" w:date="2022-08-04T19:58:00Z">
            <w:rPr>
              <w:rFonts w:ascii="Times New Roman" w:hAnsi="Times New Roman" w:cs="Times New Roman"/>
              <w:i/>
            </w:rPr>
          </w:rPrChange>
        </w:rPr>
        <w:t>sine qua non</w:t>
      </w:r>
      <w:r w:rsidR="00B579F3" w:rsidRPr="000B14D8">
        <w:rPr>
          <w:rFonts w:ascii="Times New Roman" w:hAnsi="Times New Roman" w:cs="Times New Roman"/>
        </w:rPr>
        <w:t xml:space="preserve"> </w:t>
      </w:r>
      <w:del w:id="260" w:author="Elizabeth Fay" w:date="2022-09-11T16:54:00Z">
        <w:r w:rsidR="00B579F3" w:rsidRPr="000B14D8" w:rsidDel="00B51FEE">
          <w:rPr>
            <w:rFonts w:ascii="Times New Roman" w:hAnsi="Times New Roman" w:cs="Times New Roman"/>
          </w:rPr>
          <w:delText>as “the essential thing”</w:delText>
        </w:r>
        <w:r w:rsidRPr="000B14D8" w:rsidDel="00B51FEE">
          <w:rPr>
            <w:rFonts w:ascii="Times New Roman" w:hAnsi="Times New Roman" w:cs="Times New Roman"/>
          </w:rPr>
          <w:delText xml:space="preserve"> </w:delText>
        </w:r>
      </w:del>
      <w:r w:rsidRPr="000B14D8">
        <w:rPr>
          <w:rFonts w:ascii="Times New Roman" w:hAnsi="Times New Roman" w:cs="Times New Roman"/>
        </w:rPr>
        <w:t>for a social elite to contain</w:t>
      </w:r>
      <w:commentRangeEnd w:id="258"/>
      <w:r w:rsidR="003B0F53">
        <w:rPr>
          <w:rStyle w:val="CommentReference"/>
        </w:rPr>
        <w:commentReference w:id="258"/>
      </w:r>
      <w:r w:rsidRPr="000B14D8">
        <w:rPr>
          <w:rFonts w:ascii="Times New Roman" w:hAnsi="Times New Roman" w:cs="Times New Roman"/>
        </w:rPr>
        <w:t xml:space="preserve">. The dandy is a transcendent factor when viewed from this angle, embodying ascension over the body, over the social, over even the smallest lapse. Taking every moment as a staging and every space as a performative one, the dandy’s discriminating and discriminatory eye never rests. Turned ever on the self, the dandy’s eye is equally brutal to others; if discernment creates categories of the acceptable and </w:t>
      </w:r>
      <w:del w:id="261" w:author="Copyeditor" w:date="2022-08-04T20:02:00Z">
        <w:r w:rsidRPr="000B14D8" w:rsidDel="007A2360">
          <w:rPr>
            <w:rFonts w:ascii="Times New Roman" w:hAnsi="Times New Roman" w:cs="Times New Roman"/>
          </w:rPr>
          <w:delText>inacceptable</w:delText>
        </w:r>
      </w:del>
      <w:ins w:id="262" w:author="Copyeditor" w:date="2022-08-04T20:02:00Z">
        <w:r w:rsidR="007A2360">
          <w:rPr>
            <w:rFonts w:ascii="Times New Roman" w:hAnsi="Times New Roman" w:cs="Times New Roman"/>
          </w:rPr>
          <w:t>unacceptable</w:t>
        </w:r>
      </w:ins>
      <w:r w:rsidRPr="000B14D8">
        <w:rPr>
          <w:rFonts w:ascii="Times New Roman" w:hAnsi="Times New Roman" w:cs="Times New Roman"/>
        </w:rPr>
        <w:t>, its judgments also create insurmountable distances between the subject of scrutiny and who or whatever else occupies the surrounding space.</w:t>
      </w:r>
      <w:r w:rsidR="00A04767" w:rsidRPr="000B14D8">
        <w:rPr>
          <w:rStyle w:val="EndnoteReference"/>
          <w:rFonts w:ascii="Times New Roman" w:hAnsi="Times New Roman" w:cs="Times New Roman"/>
        </w:rPr>
        <w:endnoteReference w:id="7"/>
      </w:r>
      <w:r w:rsidRPr="000B14D8">
        <w:rPr>
          <w:rFonts w:ascii="Times New Roman" w:hAnsi="Times New Roman" w:cs="Times New Roman"/>
        </w:rPr>
        <w:t xml:space="preserve"> These others become mere reflections of the self</w:t>
      </w:r>
      <w:r w:rsidR="00922DC3" w:rsidRPr="000B14D8">
        <w:rPr>
          <w:rFonts w:ascii="Times New Roman" w:hAnsi="Times New Roman" w:cs="Times New Roman"/>
        </w:rPr>
        <w:t>,</w:t>
      </w:r>
      <w:r w:rsidRPr="000B14D8">
        <w:rPr>
          <w:rFonts w:ascii="Times New Roman" w:hAnsi="Times New Roman" w:cs="Times New Roman"/>
        </w:rPr>
        <w:t xml:space="preserve"> or inconsequential noise and background data</w:t>
      </w:r>
      <w:r w:rsidR="00922DC3" w:rsidRPr="000B14D8">
        <w:rPr>
          <w:rFonts w:ascii="Times New Roman" w:hAnsi="Times New Roman" w:cs="Times New Roman"/>
        </w:rPr>
        <w:t>,</w:t>
      </w:r>
      <w:r w:rsidRPr="000B14D8">
        <w:rPr>
          <w:rFonts w:ascii="Times New Roman" w:hAnsi="Times New Roman" w:cs="Times New Roman"/>
        </w:rPr>
        <w:t xml:space="preserve"> in the constrictive theatre of such a performative becoming. </w:t>
      </w:r>
      <w:r w:rsidR="0022190F" w:rsidRPr="000B14D8">
        <w:rPr>
          <w:rFonts w:ascii="Times New Roman" w:hAnsi="Times New Roman" w:cs="Times New Roman"/>
        </w:rPr>
        <w:t xml:space="preserve">As such, the dandy is the transgressive supplement in a hierarchical </w:t>
      </w:r>
      <w:r w:rsidR="00FB5E9F" w:rsidRPr="000B14D8">
        <w:rPr>
          <w:rFonts w:ascii="Times New Roman" w:hAnsi="Times New Roman" w:cs="Times New Roman"/>
        </w:rPr>
        <w:t xml:space="preserve">and discriminatory </w:t>
      </w:r>
      <w:r w:rsidR="0022190F" w:rsidRPr="000B14D8">
        <w:rPr>
          <w:rFonts w:ascii="Times New Roman" w:hAnsi="Times New Roman" w:cs="Times New Roman"/>
        </w:rPr>
        <w:t xml:space="preserve">system that both requires and produces </w:t>
      </w:r>
      <w:commentRangeStart w:id="263"/>
      <w:commentRangeStart w:id="264"/>
      <w:r w:rsidR="0022190F" w:rsidRPr="000B14D8">
        <w:rPr>
          <w:rFonts w:ascii="Times New Roman" w:hAnsi="Times New Roman" w:cs="Times New Roman"/>
        </w:rPr>
        <w:t>it</w:t>
      </w:r>
      <w:commentRangeEnd w:id="263"/>
      <w:r w:rsidR="007A2360">
        <w:rPr>
          <w:rStyle w:val="CommentReference"/>
        </w:rPr>
        <w:commentReference w:id="263"/>
      </w:r>
      <w:commentRangeEnd w:id="264"/>
      <w:r w:rsidR="00FD79BC">
        <w:rPr>
          <w:rStyle w:val="CommentReference"/>
        </w:rPr>
        <w:commentReference w:id="264"/>
      </w:r>
      <w:r w:rsidR="0022190F" w:rsidRPr="000B14D8">
        <w:rPr>
          <w:rFonts w:ascii="Times New Roman" w:hAnsi="Times New Roman" w:cs="Times New Roman"/>
        </w:rPr>
        <w:t>.</w:t>
      </w:r>
      <w:r w:rsidR="00200CA7" w:rsidRPr="000B14D8">
        <w:rPr>
          <w:rFonts w:ascii="Times New Roman" w:hAnsi="Times New Roman" w:cs="Times New Roman"/>
        </w:rPr>
        <w:t xml:space="preserve"> Brummell is both phallic power and its empty shell, both manliness and its emasculated formality, a trump card in the social register. </w:t>
      </w:r>
      <w:r w:rsidR="00574332" w:rsidRPr="000B14D8">
        <w:rPr>
          <w:rFonts w:ascii="Times New Roman" w:hAnsi="Times New Roman" w:cs="Times New Roman"/>
        </w:rPr>
        <w:t>A system that faces change can forestall it by playing one faction off against the other</w:t>
      </w:r>
      <w:del w:id="265" w:author="Copyeditor" w:date="2022-08-04T20:05:00Z">
        <w:r w:rsidR="00574332" w:rsidRPr="000B14D8" w:rsidDel="005A34DF">
          <w:rPr>
            <w:rFonts w:ascii="Times New Roman" w:hAnsi="Times New Roman" w:cs="Times New Roman"/>
          </w:rPr>
          <w:delText xml:space="preserve">, </w:delText>
        </w:r>
      </w:del>
      <w:ins w:id="266" w:author="Copyeditor" w:date="2022-08-04T20:05:00Z">
        <w:r w:rsidR="005A34DF">
          <w:rPr>
            <w:rFonts w:ascii="Times New Roman" w:hAnsi="Times New Roman" w:cs="Times New Roman"/>
          </w:rPr>
          <w:t>—</w:t>
        </w:r>
      </w:ins>
      <w:r w:rsidR="00574332" w:rsidRPr="000B14D8">
        <w:rPr>
          <w:rFonts w:ascii="Times New Roman" w:hAnsi="Times New Roman" w:cs="Times New Roman"/>
        </w:rPr>
        <w:t>Brummell against other social elites</w:t>
      </w:r>
      <w:del w:id="267" w:author="Copyeditor" w:date="2022-08-04T20:05:00Z">
        <w:r w:rsidR="00574332" w:rsidRPr="000B14D8" w:rsidDel="005A34DF">
          <w:rPr>
            <w:rFonts w:ascii="Times New Roman" w:hAnsi="Times New Roman" w:cs="Times New Roman"/>
          </w:rPr>
          <w:delText xml:space="preserve">, </w:delText>
        </w:r>
      </w:del>
      <w:ins w:id="268" w:author="Copyeditor" w:date="2022-08-04T20:05:00Z">
        <w:r w:rsidR="005A34DF">
          <w:rPr>
            <w:rFonts w:ascii="Times New Roman" w:hAnsi="Times New Roman" w:cs="Times New Roman"/>
          </w:rPr>
          <w:t>—</w:t>
        </w:r>
      </w:ins>
      <w:r w:rsidR="00574332" w:rsidRPr="000B14D8">
        <w:rPr>
          <w:rFonts w:ascii="Times New Roman" w:hAnsi="Times New Roman" w:cs="Times New Roman"/>
        </w:rPr>
        <w:t>to create a tension and envy that sustains the harmony of the system</w:t>
      </w:r>
      <w:r w:rsidR="006D1624" w:rsidRPr="000B14D8">
        <w:rPr>
          <w:rFonts w:ascii="Times New Roman" w:hAnsi="Times New Roman" w:cs="Times New Roman"/>
        </w:rPr>
        <w:t>.</w:t>
      </w:r>
      <w:r w:rsidR="006D1624" w:rsidRPr="000B14D8">
        <w:rPr>
          <w:rStyle w:val="EndnoteReference"/>
          <w:rFonts w:ascii="Times New Roman" w:hAnsi="Times New Roman" w:cs="Times New Roman"/>
        </w:rPr>
        <w:endnoteReference w:id="8"/>
      </w:r>
      <w:r w:rsidR="00574332" w:rsidRPr="000B14D8">
        <w:rPr>
          <w:rFonts w:ascii="Times New Roman" w:hAnsi="Times New Roman" w:cs="Times New Roman"/>
        </w:rPr>
        <w:t xml:space="preserve"> </w:t>
      </w:r>
    </w:p>
    <w:p w14:paraId="182321AB" w14:textId="44651C1A"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Brummell, a self-constituted man of his time, fascinates because his story is timely. Mark </w:t>
      </w:r>
      <w:proofErr w:type="spellStart"/>
      <w:r w:rsidRPr="000B14D8">
        <w:rPr>
          <w:rFonts w:ascii="Times New Roman" w:hAnsi="Times New Roman" w:cs="Times New Roman"/>
        </w:rPr>
        <w:t>Sa</w:t>
      </w:r>
      <w:r w:rsidR="00FC755A"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Phillips’s 2015</w:t>
      </w:r>
      <w:ins w:id="269" w:author="Copyeditor" w:date="2022-08-04T20:07:00Z">
        <w:r w:rsidR="005A34DF">
          <w:rPr>
            <w:rFonts w:ascii="Times New Roman" w:hAnsi="Times New Roman" w:cs="Times New Roman"/>
          </w:rPr>
          <w:t xml:space="preserve"> study</w:t>
        </w:r>
      </w:ins>
      <w:r w:rsidRPr="000B14D8">
        <w:rPr>
          <w:rFonts w:ascii="Times New Roman" w:hAnsi="Times New Roman" w:cs="Times New Roman"/>
        </w:rPr>
        <w:t xml:space="preserve"> </w:t>
      </w:r>
      <w:r w:rsidRPr="000B14D8">
        <w:rPr>
          <w:rFonts w:ascii="Times New Roman" w:hAnsi="Times New Roman" w:cs="Times New Roman"/>
          <w:i/>
        </w:rPr>
        <w:t>On Historical Distance</w:t>
      </w:r>
      <w:r w:rsidRPr="000B14D8">
        <w:rPr>
          <w:rFonts w:ascii="Times New Roman" w:hAnsi="Times New Roman" w:cs="Times New Roman"/>
        </w:rPr>
        <w:t xml:space="preserve"> provides a conceptual mapping for the various ways we feel and treat historical distance, and I extend his thinking on this disciplinary imperative to include the ways in which we </w:t>
      </w:r>
      <w:r w:rsidRPr="000B14D8">
        <w:rPr>
          <w:rFonts w:ascii="Times New Roman" w:hAnsi="Times New Roman" w:cs="Times New Roman"/>
          <w:i/>
        </w:rPr>
        <w:t>do not</w:t>
      </w:r>
      <w:r w:rsidRPr="000B14D8">
        <w:rPr>
          <w:rFonts w:ascii="Times New Roman" w:hAnsi="Times New Roman" w:cs="Times New Roman"/>
        </w:rPr>
        <w:t xml:space="preserve"> feel historical distance. Beau Brummell provokes the collapse of historical time, or perhaps it is a Mobius strip he makes apparent where several spots or nodes provide contiguities between his experiential moment and ours. </w:t>
      </w:r>
      <w:r w:rsidR="00342AB4" w:rsidRPr="000B14D8">
        <w:rPr>
          <w:rFonts w:ascii="Times New Roman" w:hAnsi="Times New Roman" w:cs="Times New Roman"/>
        </w:rPr>
        <w:t>I am not suggesting</w:t>
      </w:r>
      <w:r w:rsidR="005B53C3" w:rsidRPr="000B14D8">
        <w:rPr>
          <w:rFonts w:ascii="Times New Roman" w:hAnsi="Times New Roman" w:cs="Times New Roman"/>
        </w:rPr>
        <w:t xml:space="preserve"> </w:t>
      </w:r>
      <w:r w:rsidRPr="000B14D8">
        <w:rPr>
          <w:rFonts w:ascii="Times New Roman" w:hAnsi="Times New Roman" w:cs="Times New Roman"/>
        </w:rPr>
        <w:t>a na</w:t>
      </w:r>
      <w:ins w:id="270" w:author="Copyeditor" w:date="2022-08-04T20:08:00Z">
        <w:r w:rsidR="005A34DF">
          <w:rPr>
            <w:rFonts w:ascii="Times New Roman" w:hAnsi="Times New Roman" w:cs="Times New Roman"/>
          </w:rPr>
          <w:t>i</w:t>
        </w:r>
      </w:ins>
      <w:del w:id="271" w:author="Copyeditor" w:date="2022-08-04T20:08:00Z">
        <w:r w:rsidRPr="000B14D8" w:rsidDel="005A34DF">
          <w:rPr>
            <w:rFonts w:ascii="Times New Roman" w:hAnsi="Times New Roman" w:cs="Times New Roman"/>
          </w:rPr>
          <w:delText>ï</w:delText>
        </w:r>
      </w:del>
      <w:r w:rsidRPr="000B14D8">
        <w:rPr>
          <w:rFonts w:ascii="Times New Roman" w:hAnsi="Times New Roman" w:cs="Times New Roman"/>
        </w:rPr>
        <w:t>ve assertion of</w:t>
      </w:r>
      <w:ins w:id="272" w:author="Copyeditor" w:date="2022-08-04T20:09:00Z">
        <w:r w:rsidR="005A34DF">
          <w:rPr>
            <w:rFonts w:ascii="Times New Roman" w:hAnsi="Times New Roman" w:cs="Times New Roman"/>
          </w:rPr>
          <w:t xml:space="preserve"> </w:t>
        </w:r>
        <w:r w:rsidR="005A34DF">
          <w:rPr>
            <w:rFonts w:ascii="Times New Roman" w:hAnsi="Times New Roman" w:cs="Times New Roman"/>
          </w:rPr>
          <w:lastRenderedPageBreak/>
          <w:t>equality between</w:t>
        </w:r>
      </w:ins>
      <w:r w:rsidRPr="000B14D8">
        <w:rPr>
          <w:rFonts w:ascii="Times New Roman" w:hAnsi="Times New Roman" w:cs="Times New Roman"/>
        </w:rPr>
        <w:t xml:space="preserve"> late-eighteenth and early twenty-first</w:t>
      </w:r>
      <w:ins w:id="273" w:author="Copyeditor" w:date="2022-08-04T20:08:00Z">
        <w:r w:rsidR="005A34DF">
          <w:rPr>
            <w:rFonts w:ascii="Times New Roman" w:hAnsi="Times New Roman" w:cs="Times New Roman"/>
          </w:rPr>
          <w:t>-</w:t>
        </w:r>
      </w:ins>
      <w:del w:id="274" w:author="Copyeditor" w:date="2022-08-04T20:08:00Z">
        <w:r w:rsidRPr="000B14D8" w:rsidDel="005A34DF">
          <w:rPr>
            <w:rFonts w:ascii="Times New Roman" w:hAnsi="Times New Roman" w:cs="Times New Roman"/>
          </w:rPr>
          <w:delText xml:space="preserve"> </w:delText>
        </w:r>
      </w:del>
      <w:r w:rsidRPr="000B14D8">
        <w:rPr>
          <w:rFonts w:ascii="Times New Roman" w:hAnsi="Times New Roman" w:cs="Times New Roman"/>
        </w:rPr>
        <w:t xml:space="preserve">century </w:t>
      </w:r>
      <w:del w:id="275" w:author="Copyeditor" w:date="2022-08-04T20:09:00Z">
        <w:r w:rsidRPr="000B14D8" w:rsidDel="005A34DF">
          <w:rPr>
            <w:rFonts w:ascii="Times New Roman" w:hAnsi="Times New Roman" w:cs="Times New Roman"/>
          </w:rPr>
          <w:delText xml:space="preserve">equality </w:delText>
        </w:r>
        <w:r w:rsidR="005B53C3" w:rsidRPr="000B14D8" w:rsidDel="005A34DF">
          <w:rPr>
            <w:rFonts w:ascii="Times New Roman" w:hAnsi="Times New Roman" w:cs="Times New Roman"/>
          </w:rPr>
          <w:delText xml:space="preserve">of </w:delText>
        </w:r>
      </w:del>
      <w:r w:rsidR="005B53C3" w:rsidRPr="000B14D8">
        <w:rPr>
          <w:rFonts w:ascii="Times New Roman" w:hAnsi="Times New Roman" w:cs="Times New Roman"/>
        </w:rPr>
        <w:t>historical realities</w:t>
      </w:r>
      <w:del w:id="276" w:author="Copyeditor" w:date="2022-08-04T20:15:00Z">
        <w:r w:rsidR="005B53C3" w:rsidRPr="000B14D8" w:rsidDel="003956D0">
          <w:rPr>
            <w:rFonts w:ascii="Times New Roman" w:hAnsi="Times New Roman" w:cs="Times New Roman"/>
          </w:rPr>
          <w:delText>,</w:delText>
        </w:r>
      </w:del>
      <w:r w:rsidRPr="000B14D8">
        <w:rPr>
          <w:rFonts w:ascii="Times New Roman" w:hAnsi="Times New Roman" w:cs="Times New Roman"/>
        </w:rPr>
        <w:t xml:space="preserve"> </w:t>
      </w:r>
      <w:r w:rsidR="00342AB4" w:rsidRPr="000B14D8">
        <w:rPr>
          <w:rFonts w:ascii="Times New Roman" w:hAnsi="Times New Roman" w:cs="Times New Roman"/>
        </w:rPr>
        <w:t xml:space="preserve">but </w:t>
      </w:r>
      <w:r w:rsidR="005B53C3" w:rsidRPr="000B14D8">
        <w:rPr>
          <w:rFonts w:ascii="Times New Roman" w:hAnsi="Times New Roman" w:cs="Times New Roman"/>
        </w:rPr>
        <w:t xml:space="preserve">rather </w:t>
      </w:r>
      <w:r w:rsidRPr="000B14D8">
        <w:rPr>
          <w:rFonts w:ascii="Times New Roman" w:hAnsi="Times New Roman" w:cs="Times New Roman"/>
        </w:rPr>
        <w:t xml:space="preserve">that </w:t>
      </w:r>
      <w:del w:id="277" w:author="Copyeditor" w:date="2022-08-07T12:54:00Z">
        <w:r w:rsidRPr="000B14D8" w:rsidDel="00B1591E">
          <w:rPr>
            <w:rFonts w:ascii="Times New Roman" w:hAnsi="Times New Roman" w:cs="Times New Roman"/>
          </w:rPr>
          <w:delText xml:space="preserve">there is a recognizability in </w:delText>
        </w:r>
      </w:del>
      <w:r w:rsidRPr="000B14D8">
        <w:rPr>
          <w:rFonts w:ascii="Times New Roman" w:hAnsi="Times New Roman" w:cs="Times New Roman"/>
        </w:rPr>
        <w:t>what Brummell produces</w:t>
      </w:r>
      <w:ins w:id="278" w:author="Copyeditor" w:date="2022-08-07T12:54:00Z">
        <w:r w:rsidR="00B1591E">
          <w:rPr>
            <w:rFonts w:ascii="Times New Roman" w:hAnsi="Times New Roman" w:cs="Times New Roman"/>
          </w:rPr>
          <w:t>,</w:t>
        </w:r>
      </w:ins>
      <w:r w:rsidRPr="000B14D8">
        <w:rPr>
          <w:rFonts w:ascii="Times New Roman" w:hAnsi="Times New Roman" w:cs="Times New Roman"/>
        </w:rPr>
        <w:t xml:space="preserve"> </w:t>
      </w:r>
      <w:del w:id="279" w:author="Copyeditor" w:date="2022-08-07T12:54:00Z">
        <w:r w:rsidRPr="000B14D8" w:rsidDel="00B1591E">
          <w:rPr>
            <w:rFonts w:ascii="Times New Roman" w:hAnsi="Times New Roman" w:cs="Times New Roman"/>
          </w:rPr>
          <w:delText>in so far as I see</w:delText>
        </w:r>
      </w:del>
      <w:ins w:id="280" w:author="Copyeditor" w:date="2022-08-07T12:54:00Z">
        <w:r w:rsidR="00B1591E">
          <w:rPr>
            <w:rFonts w:ascii="Times New Roman" w:hAnsi="Times New Roman" w:cs="Times New Roman"/>
          </w:rPr>
          <w:t>specifically</w:t>
        </w:r>
      </w:ins>
      <w:r w:rsidRPr="000B14D8">
        <w:rPr>
          <w:rFonts w:ascii="Times New Roman" w:hAnsi="Times New Roman" w:cs="Times New Roman"/>
        </w:rPr>
        <w:t xml:space="preserve"> its efficacy</w:t>
      </w:r>
      <w:ins w:id="281" w:author="Copyeditor" w:date="2022-08-07T12:54:00Z">
        <w:r w:rsidR="00B1591E">
          <w:rPr>
            <w:rFonts w:ascii="Times New Roman" w:hAnsi="Times New Roman" w:cs="Times New Roman"/>
          </w:rPr>
          <w:t>,</w:t>
        </w:r>
      </w:ins>
      <w:r w:rsidRPr="000B14D8">
        <w:rPr>
          <w:rFonts w:ascii="Times New Roman" w:hAnsi="Times New Roman" w:cs="Times New Roman"/>
        </w:rPr>
        <w:t xml:space="preserve"> </w:t>
      </w:r>
      <w:del w:id="282" w:author="Copyeditor" w:date="2022-08-07T12:54:00Z">
        <w:r w:rsidR="00021598" w:rsidRPr="000B14D8" w:rsidDel="00B1591E">
          <w:rPr>
            <w:rFonts w:ascii="Times New Roman" w:hAnsi="Times New Roman" w:cs="Times New Roman"/>
          </w:rPr>
          <w:delText xml:space="preserve">also </w:delText>
        </w:r>
        <w:r w:rsidRPr="000B14D8" w:rsidDel="00B1591E">
          <w:rPr>
            <w:rFonts w:ascii="Times New Roman" w:hAnsi="Times New Roman" w:cs="Times New Roman"/>
          </w:rPr>
          <w:delText>at work</w:delText>
        </w:r>
      </w:del>
      <w:ins w:id="283" w:author="Copyeditor" w:date="2022-08-07T12:54:00Z">
        <w:r w:rsidR="00B1591E">
          <w:rPr>
            <w:rFonts w:ascii="Times New Roman" w:hAnsi="Times New Roman" w:cs="Times New Roman"/>
          </w:rPr>
          <w:t>is recogni</w:t>
        </w:r>
      </w:ins>
      <w:ins w:id="284" w:author="Copyeditor" w:date="2022-08-07T12:55:00Z">
        <w:r w:rsidR="00B1591E">
          <w:rPr>
            <w:rFonts w:ascii="Times New Roman" w:hAnsi="Times New Roman" w:cs="Times New Roman"/>
          </w:rPr>
          <w:t>zable</w:t>
        </w:r>
      </w:ins>
      <w:r w:rsidRPr="000B14D8">
        <w:rPr>
          <w:rFonts w:ascii="Times New Roman" w:hAnsi="Times New Roman" w:cs="Times New Roman"/>
        </w:rPr>
        <w:t xml:space="preserve"> today in the effects of individuals who exert </w:t>
      </w:r>
      <w:del w:id="285" w:author="Copyeditor" w:date="2022-08-07T12:55:00Z">
        <w:r w:rsidRPr="000B14D8" w:rsidDel="00B1591E">
          <w:rPr>
            <w:rFonts w:ascii="Times New Roman" w:hAnsi="Times New Roman" w:cs="Times New Roman"/>
          </w:rPr>
          <w:delText xml:space="preserve">recognizably </w:delText>
        </w:r>
      </w:del>
      <w:r w:rsidRPr="000B14D8">
        <w:rPr>
          <w:rFonts w:ascii="Times New Roman" w:hAnsi="Times New Roman" w:cs="Times New Roman"/>
        </w:rPr>
        <w:t>similar pressures and discriminations on our own society</w:t>
      </w:r>
      <w:del w:id="286" w:author="Copyeditor" w:date="2022-08-07T12:56:00Z">
        <w:r w:rsidRPr="000B14D8" w:rsidDel="00B1591E">
          <w:rPr>
            <w:rFonts w:ascii="Times New Roman" w:hAnsi="Times New Roman" w:cs="Times New Roman"/>
          </w:rPr>
          <w:delText>,</w:delText>
        </w:r>
      </w:del>
      <w:r w:rsidRPr="000B14D8">
        <w:rPr>
          <w:rFonts w:ascii="Times New Roman" w:hAnsi="Times New Roman" w:cs="Times New Roman"/>
        </w:rPr>
        <w:t xml:space="preserve"> and</w:t>
      </w:r>
      <w:ins w:id="287" w:author="Copyeditor" w:date="2022-08-07T12:56:00Z">
        <w:r w:rsidR="00B1591E">
          <w:rPr>
            <w:rFonts w:ascii="Times New Roman" w:hAnsi="Times New Roman" w:cs="Times New Roman"/>
          </w:rPr>
          <w:t xml:space="preserve"> also that</w:t>
        </w:r>
      </w:ins>
      <w:r w:rsidRPr="000B14D8">
        <w:rPr>
          <w:rFonts w:ascii="Times New Roman" w:hAnsi="Times New Roman" w:cs="Times New Roman"/>
        </w:rPr>
        <w:t xml:space="preserve"> </w:t>
      </w:r>
      <w:del w:id="288" w:author="Copyeditor" w:date="2022-08-07T12:58:00Z">
        <w:r w:rsidRPr="000B14D8" w:rsidDel="00964F27">
          <w:rPr>
            <w:rFonts w:ascii="Times New Roman" w:hAnsi="Times New Roman" w:cs="Times New Roman"/>
          </w:rPr>
          <w:delText xml:space="preserve">in so far as </w:delText>
        </w:r>
      </w:del>
      <w:r w:rsidRPr="000B14D8">
        <w:rPr>
          <w:rFonts w:ascii="Times New Roman" w:hAnsi="Times New Roman" w:cs="Times New Roman"/>
        </w:rPr>
        <w:t xml:space="preserve">Brummell’s pathological behavior resembles the </w:t>
      </w:r>
      <w:r w:rsidR="00B02784" w:rsidRPr="000B14D8">
        <w:rPr>
          <w:rFonts w:ascii="Times New Roman" w:hAnsi="Times New Roman" w:cs="Times New Roman"/>
        </w:rPr>
        <w:t>psycho</w:t>
      </w:r>
      <w:r w:rsidRPr="000B14D8">
        <w:rPr>
          <w:rFonts w:ascii="Times New Roman" w:hAnsi="Times New Roman" w:cs="Times New Roman"/>
        </w:rPr>
        <w:t>pathologies of these contemporary individuals</w:t>
      </w:r>
      <w:r w:rsidR="0052247B" w:rsidRPr="000B14D8">
        <w:rPr>
          <w:rFonts w:ascii="Times New Roman" w:hAnsi="Times New Roman" w:cs="Times New Roman"/>
        </w:rPr>
        <w:t xml:space="preserve"> whose </w:t>
      </w:r>
      <w:r w:rsidRPr="000B14D8">
        <w:rPr>
          <w:rFonts w:ascii="Times New Roman" w:hAnsi="Times New Roman" w:cs="Times New Roman"/>
        </w:rPr>
        <w:t xml:space="preserve">constant presence in the historical compressions and contiguous points orient my thinking here. </w:t>
      </w:r>
    </w:p>
    <w:p w14:paraId="16CF5698" w14:textId="37F88982"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One more note on </w:t>
      </w:r>
      <w:r w:rsidR="000065AD" w:rsidRPr="000B14D8">
        <w:rPr>
          <w:rFonts w:ascii="Times New Roman" w:hAnsi="Times New Roman" w:cs="Times New Roman"/>
        </w:rPr>
        <w:t>such</w:t>
      </w:r>
      <w:r w:rsidRPr="000B14D8">
        <w:rPr>
          <w:rFonts w:ascii="Times New Roman" w:hAnsi="Times New Roman" w:cs="Times New Roman"/>
        </w:rPr>
        <w:t xml:space="preserve"> </w:t>
      </w:r>
      <w:r w:rsidR="00746C88" w:rsidRPr="000B14D8">
        <w:rPr>
          <w:rFonts w:ascii="Times New Roman" w:hAnsi="Times New Roman" w:cs="Times New Roman"/>
        </w:rPr>
        <w:t xml:space="preserve">historical </w:t>
      </w:r>
      <w:r w:rsidR="00A504F2" w:rsidRPr="000B14D8">
        <w:rPr>
          <w:rFonts w:ascii="Times New Roman" w:hAnsi="Times New Roman" w:cs="Times New Roman"/>
        </w:rPr>
        <w:t xml:space="preserve">and hystericized </w:t>
      </w:r>
      <w:r w:rsidRPr="000B14D8">
        <w:rPr>
          <w:rFonts w:ascii="Times New Roman" w:hAnsi="Times New Roman" w:cs="Times New Roman"/>
        </w:rPr>
        <w:t>figures</w:t>
      </w:r>
      <w:r w:rsidR="00A74387" w:rsidRPr="000B14D8">
        <w:rPr>
          <w:rFonts w:ascii="Times New Roman" w:hAnsi="Times New Roman" w:cs="Times New Roman"/>
        </w:rPr>
        <w:t xml:space="preserve">: </w:t>
      </w:r>
      <w:commentRangeStart w:id="289"/>
      <w:r w:rsidR="00A504F2" w:rsidRPr="000B14D8">
        <w:rPr>
          <w:rFonts w:ascii="Times New Roman" w:hAnsi="Times New Roman" w:cs="Times New Roman"/>
        </w:rPr>
        <w:t xml:space="preserve">hystericized in the self-dandification, as </w:t>
      </w:r>
      <w:r w:rsidR="00A93718" w:rsidRPr="000B14D8">
        <w:rPr>
          <w:rFonts w:ascii="Times New Roman" w:hAnsi="Times New Roman" w:cs="Times New Roman"/>
        </w:rPr>
        <w:t xml:space="preserve">psychic tension registers itself </w:t>
      </w:r>
      <w:r w:rsidR="0078587C" w:rsidRPr="000B14D8">
        <w:rPr>
          <w:rFonts w:ascii="Times New Roman" w:hAnsi="Times New Roman" w:cs="Times New Roman"/>
        </w:rPr>
        <w:t>symptomatically</w:t>
      </w:r>
      <w:r w:rsidR="00A93718" w:rsidRPr="000B14D8">
        <w:rPr>
          <w:rFonts w:ascii="Times New Roman" w:hAnsi="Times New Roman" w:cs="Times New Roman"/>
        </w:rPr>
        <w:t xml:space="preserve"> on the body</w:t>
      </w:r>
      <w:commentRangeEnd w:id="289"/>
      <w:r w:rsidR="007F1A32">
        <w:rPr>
          <w:rStyle w:val="CommentReference"/>
        </w:rPr>
        <w:commentReference w:id="289"/>
      </w:r>
      <w:r w:rsidR="000B099B" w:rsidRPr="000B14D8">
        <w:rPr>
          <w:rFonts w:ascii="Times New Roman" w:hAnsi="Times New Roman" w:cs="Times New Roman"/>
        </w:rPr>
        <w:t>.</w:t>
      </w:r>
      <w:r w:rsidR="00A74387" w:rsidRPr="000B14D8">
        <w:rPr>
          <w:rFonts w:ascii="Times New Roman" w:hAnsi="Times New Roman" w:cs="Times New Roman"/>
        </w:rPr>
        <w:t xml:space="preserve"> I am not using the psychoanalytic definition of hysteria here</w:t>
      </w:r>
      <w:del w:id="290" w:author="Copyeditor" w:date="2022-08-04T20:49:00Z">
        <w:r w:rsidR="00A74387" w:rsidRPr="000B14D8" w:rsidDel="006E229E">
          <w:rPr>
            <w:rFonts w:ascii="Times New Roman" w:hAnsi="Times New Roman" w:cs="Times New Roman"/>
          </w:rPr>
          <w:delText>,</w:delText>
        </w:r>
      </w:del>
      <w:r w:rsidR="00A74387" w:rsidRPr="000B14D8">
        <w:rPr>
          <w:rFonts w:ascii="Times New Roman" w:hAnsi="Times New Roman" w:cs="Times New Roman"/>
        </w:rPr>
        <w:t xml:space="preserve"> in which the typically female subject displaces her desire onto another with whom she identifies and uses her self-alienation to push the envelope of knowledge, aggressively seeking to find the gaps in the </w:t>
      </w:r>
      <w:proofErr w:type="gramStart"/>
      <w:r w:rsidR="00A74387" w:rsidRPr="000B14D8">
        <w:rPr>
          <w:rFonts w:ascii="Times New Roman" w:hAnsi="Times New Roman" w:cs="Times New Roman"/>
        </w:rPr>
        <w:t>Other’s</w:t>
      </w:r>
      <w:proofErr w:type="gramEnd"/>
      <w:r w:rsidR="00A74387" w:rsidRPr="000B14D8">
        <w:rPr>
          <w:rFonts w:ascii="Times New Roman" w:hAnsi="Times New Roman" w:cs="Times New Roman"/>
        </w:rPr>
        <w:t xml:space="preserve"> knowledge. Brummell has no wish to know; he is hysterical in the sense of the dandy’s self-performance as teetering on the boundary between masculine and feminine, between agent and object, between gazer and object of the gaze. </w:t>
      </w:r>
      <w:del w:id="291" w:author="Copyeditor" w:date="2022-08-04T20:49:00Z">
        <w:r w:rsidRPr="000B14D8" w:rsidDel="006E229E">
          <w:rPr>
            <w:rFonts w:ascii="Times New Roman" w:hAnsi="Times New Roman" w:cs="Times New Roman"/>
          </w:rPr>
          <w:delText xml:space="preserve"> </w:delText>
        </w:r>
      </w:del>
      <w:r w:rsidR="0039488E" w:rsidRPr="000B14D8">
        <w:rPr>
          <w:rFonts w:ascii="Times New Roman" w:hAnsi="Times New Roman" w:cs="Times New Roman"/>
        </w:rPr>
        <w:t>D</w:t>
      </w:r>
      <w:r w:rsidR="00AC18BB" w:rsidRPr="000B14D8">
        <w:rPr>
          <w:rFonts w:ascii="Times New Roman" w:hAnsi="Times New Roman" w:cs="Times New Roman"/>
        </w:rPr>
        <w:t>espite his supposed rivalry with the Prince for women of thei</w:t>
      </w:r>
      <w:r w:rsidR="000B099B" w:rsidRPr="000B14D8">
        <w:rPr>
          <w:rFonts w:ascii="Times New Roman" w:hAnsi="Times New Roman" w:cs="Times New Roman"/>
        </w:rPr>
        <w:t>r circle</w:t>
      </w:r>
      <w:r w:rsidR="0039488E" w:rsidRPr="000B14D8">
        <w:rPr>
          <w:rFonts w:ascii="Times New Roman" w:hAnsi="Times New Roman" w:cs="Times New Roman"/>
        </w:rPr>
        <w:t>, it seems to me that Brummell evinces a playful sexuality</w:t>
      </w:r>
      <w:r w:rsidR="00522C24" w:rsidRPr="000B14D8">
        <w:rPr>
          <w:rFonts w:ascii="Times New Roman" w:hAnsi="Times New Roman" w:cs="Times New Roman"/>
        </w:rPr>
        <w:t xml:space="preserve"> that can go either way</w:t>
      </w:r>
      <w:r w:rsidR="00CC7415" w:rsidRPr="000B14D8">
        <w:rPr>
          <w:rFonts w:ascii="Times New Roman" w:hAnsi="Times New Roman" w:cs="Times New Roman"/>
        </w:rPr>
        <w:t xml:space="preserve"> (I am phallically male; I am hysterically female)</w:t>
      </w:r>
      <w:r w:rsidR="009338DF" w:rsidRPr="000B14D8">
        <w:rPr>
          <w:rFonts w:ascii="Times New Roman" w:hAnsi="Times New Roman" w:cs="Times New Roman"/>
        </w:rPr>
        <w:t xml:space="preserve">, </w:t>
      </w:r>
      <w:r w:rsidR="004D7647" w:rsidRPr="000B14D8">
        <w:rPr>
          <w:rFonts w:ascii="Times New Roman" w:hAnsi="Times New Roman" w:cs="Times New Roman"/>
        </w:rPr>
        <w:t>and in its play he displays an absolute security in his</w:t>
      </w:r>
      <w:r w:rsidR="009338DF" w:rsidRPr="000B14D8">
        <w:rPr>
          <w:rFonts w:ascii="Times New Roman" w:hAnsi="Times New Roman" w:cs="Times New Roman"/>
        </w:rPr>
        <w:t xml:space="preserve"> identity</w:t>
      </w:r>
      <w:r w:rsidR="009378CB" w:rsidRPr="000B14D8">
        <w:rPr>
          <w:rFonts w:ascii="Times New Roman" w:hAnsi="Times New Roman" w:cs="Times New Roman"/>
        </w:rPr>
        <w:t>—unlike the phallically-construed man and woman who are always aware of their lack</w:t>
      </w:r>
      <w:del w:id="292" w:author="Copyeditor" w:date="2022-08-04T20:50:00Z">
        <w:r w:rsidR="008C1851" w:rsidRPr="000B14D8" w:rsidDel="006E229E">
          <w:rPr>
            <w:rFonts w:ascii="Times New Roman" w:hAnsi="Times New Roman" w:cs="Times New Roman"/>
          </w:rPr>
          <w:delText>,</w:delText>
        </w:r>
      </w:del>
      <w:r w:rsidR="008C1851" w:rsidRPr="000B14D8">
        <w:rPr>
          <w:rFonts w:ascii="Times New Roman" w:hAnsi="Times New Roman" w:cs="Times New Roman"/>
        </w:rPr>
        <w:t xml:space="preserve"> and must</w:t>
      </w:r>
      <w:r w:rsidR="009378CB" w:rsidRPr="000B14D8">
        <w:rPr>
          <w:rFonts w:ascii="Times New Roman" w:hAnsi="Times New Roman" w:cs="Times New Roman"/>
        </w:rPr>
        <w:t xml:space="preserve"> mask it with a performance of masculinity and femininity</w:t>
      </w:r>
      <w:r w:rsidR="0039488E" w:rsidRPr="000B14D8">
        <w:rPr>
          <w:rFonts w:ascii="Times New Roman" w:hAnsi="Times New Roman" w:cs="Times New Roman"/>
        </w:rPr>
        <w:t xml:space="preserve">. </w:t>
      </w:r>
      <w:ins w:id="293" w:author="Copyeditor" w:date="2022-08-04T20:54:00Z">
        <w:r w:rsidR="00E85E7E">
          <w:rPr>
            <w:rFonts w:ascii="Times New Roman" w:hAnsi="Times New Roman" w:cs="Times New Roman"/>
          </w:rPr>
          <w:t xml:space="preserve">I am thinking specifically of </w:t>
        </w:r>
      </w:ins>
      <w:del w:id="294" w:author="Copyeditor" w:date="2022-08-04T20:54:00Z">
        <w:r w:rsidR="008B6149" w:rsidRPr="000B14D8" w:rsidDel="00E85E7E">
          <w:rPr>
            <w:rFonts w:ascii="Times New Roman" w:hAnsi="Times New Roman" w:cs="Times New Roman"/>
          </w:rPr>
          <w:delText>T</w:delText>
        </w:r>
        <w:r w:rsidR="00F62DE0" w:rsidRPr="000B14D8" w:rsidDel="00E85E7E">
          <w:rPr>
            <w:rFonts w:ascii="Times New Roman" w:hAnsi="Times New Roman" w:cs="Times New Roman"/>
          </w:rPr>
          <w:delText>he</w:delText>
        </w:r>
        <w:r w:rsidRPr="000B14D8" w:rsidDel="00E85E7E">
          <w:rPr>
            <w:rFonts w:ascii="Times New Roman" w:hAnsi="Times New Roman" w:cs="Times New Roman"/>
          </w:rPr>
          <w:delText xml:space="preserve"> </w:delText>
        </w:r>
      </w:del>
      <w:del w:id="295" w:author="Copyeditor" w:date="2022-08-04T20:51:00Z">
        <w:r w:rsidRPr="000B14D8" w:rsidDel="006E229E">
          <w:rPr>
            <w:rFonts w:ascii="Times New Roman" w:hAnsi="Times New Roman" w:cs="Times New Roman"/>
          </w:rPr>
          <w:delText xml:space="preserve">contemporary </w:delText>
        </w:r>
      </w:del>
      <w:r w:rsidRPr="000B14D8">
        <w:rPr>
          <w:rFonts w:ascii="Times New Roman" w:hAnsi="Times New Roman" w:cs="Times New Roman"/>
        </w:rPr>
        <w:t xml:space="preserve">individuals </w:t>
      </w:r>
      <w:ins w:id="296" w:author="Copyeditor" w:date="2022-08-04T20:51:00Z">
        <w:r w:rsidR="006E229E">
          <w:rPr>
            <w:rFonts w:ascii="Times New Roman" w:hAnsi="Times New Roman" w:cs="Times New Roman"/>
          </w:rPr>
          <w:t xml:space="preserve">contemporary </w:t>
        </w:r>
      </w:ins>
      <w:r w:rsidR="00F62DE0" w:rsidRPr="000B14D8">
        <w:rPr>
          <w:rFonts w:ascii="Times New Roman" w:hAnsi="Times New Roman" w:cs="Times New Roman"/>
        </w:rPr>
        <w:t xml:space="preserve">to us </w:t>
      </w:r>
      <w:del w:id="297" w:author="Copyeditor" w:date="2022-08-04T20:54:00Z">
        <w:r w:rsidR="00F62DE0" w:rsidRPr="000B14D8" w:rsidDel="00E85E7E">
          <w:rPr>
            <w:rFonts w:ascii="Times New Roman" w:hAnsi="Times New Roman" w:cs="Times New Roman"/>
          </w:rPr>
          <w:delText>who</w:delText>
        </w:r>
        <w:r w:rsidR="009D49AE" w:rsidRPr="000B14D8" w:rsidDel="00E85E7E">
          <w:rPr>
            <w:rFonts w:ascii="Times New Roman" w:hAnsi="Times New Roman" w:cs="Times New Roman"/>
          </w:rPr>
          <w:delText>m</w:delText>
        </w:r>
        <w:r w:rsidR="00F62DE0" w:rsidRPr="000B14D8" w:rsidDel="00E85E7E">
          <w:rPr>
            <w:rFonts w:ascii="Times New Roman" w:hAnsi="Times New Roman" w:cs="Times New Roman"/>
          </w:rPr>
          <w:delText xml:space="preserve"> </w:delText>
        </w:r>
        <w:r w:rsidRPr="000B14D8" w:rsidDel="00E85E7E">
          <w:rPr>
            <w:rFonts w:ascii="Times New Roman" w:hAnsi="Times New Roman" w:cs="Times New Roman"/>
          </w:rPr>
          <w:delText>I am thinking of</w:delText>
        </w:r>
      </w:del>
      <w:ins w:id="298" w:author="Copyeditor" w:date="2022-08-04T20:54:00Z">
        <w:r w:rsidR="00E85E7E">
          <w:rPr>
            <w:rFonts w:ascii="Times New Roman" w:hAnsi="Times New Roman" w:cs="Times New Roman"/>
          </w:rPr>
          <w:t>who, unlike Brummell,</w:t>
        </w:r>
      </w:ins>
      <w:r w:rsidRPr="000B14D8">
        <w:rPr>
          <w:rFonts w:ascii="Times New Roman" w:hAnsi="Times New Roman" w:cs="Times New Roman"/>
        </w:rPr>
        <w:t xml:space="preserve"> are all </w:t>
      </w:r>
      <w:r w:rsidR="008B6149" w:rsidRPr="000B14D8">
        <w:rPr>
          <w:rFonts w:ascii="Times New Roman" w:hAnsi="Times New Roman" w:cs="Times New Roman"/>
        </w:rPr>
        <w:t xml:space="preserve">clearly </w:t>
      </w:r>
      <w:r w:rsidRPr="000B14D8">
        <w:rPr>
          <w:rFonts w:ascii="Times New Roman" w:hAnsi="Times New Roman" w:cs="Times New Roman"/>
        </w:rPr>
        <w:t>insecure about th</w:t>
      </w:r>
      <w:r w:rsidR="000B099B" w:rsidRPr="000B14D8">
        <w:rPr>
          <w:rFonts w:ascii="Times New Roman" w:hAnsi="Times New Roman" w:cs="Times New Roman"/>
        </w:rPr>
        <w:t>eir masculinity</w:t>
      </w:r>
      <w:r w:rsidR="002C30E9" w:rsidRPr="000B14D8">
        <w:rPr>
          <w:rFonts w:ascii="Times New Roman" w:hAnsi="Times New Roman" w:cs="Times New Roman"/>
        </w:rPr>
        <w:t xml:space="preserve"> </w:t>
      </w:r>
      <w:del w:id="299" w:author="Copyeditor" w:date="2022-08-04T20:55:00Z">
        <w:r w:rsidR="002C30E9" w:rsidRPr="000B14D8" w:rsidDel="00E85E7E">
          <w:rPr>
            <w:rFonts w:ascii="Times New Roman" w:hAnsi="Times New Roman" w:cs="Times New Roman"/>
          </w:rPr>
          <w:delText>unlike Brummell</w:delText>
        </w:r>
        <w:r w:rsidR="000B099B" w:rsidRPr="000B14D8" w:rsidDel="00E85E7E">
          <w:rPr>
            <w:rFonts w:ascii="Times New Roman" w:hAnsi="Times New Roman" w:cs="Times New Roman"/>
          </w:rPr>
          <w:delText xml:space="preserve">, </w:delText>
        </w:r>
      </w:del>
      <w:r w:rsidR="008B6149" w:rsidRPr="000B14D8">
        <w:rPr>
          <w:rFonts w:ascii="Times New Roman" w:hAnsi="Times New Roman" w:cs="Times New Roman"/>
        </w:rPr>
        <w:t>but</w:t>
      </w:r>
      <w:r w:rsidR="009D03AF" w:rsidRPr="000B14D8">
        <w:rPr>
          <w:rFonts w:ascii="Times New Roman" w:hAnsi="Times New Roman" w:cs="Times New Roman"/>
        </w:rPr>
        <w:t xml:space="preserve"> </w:t>
      </w:r>
      <w:del w:id="300" w:author="Copyeditor" w:date="2022-08-04T20:55:00Z">
        <w:r w:rsidR="009D03AF" w:rsidRPr="000B14D8" w:rsidDel="00E85E7E">
          <w:rPr>
            <w:rFonts w:ascii="Times New Roman" w:hAnsi="Times New Roman" w:cs="Times New Roman"/>
          </w:rPr>
          <w:delText>like</w:delText>
        </w:r>
        <w:r w:rsidRPr="000B14D8" w:rsidDel="00E85E7E">
          <w:rPr>
            <w:rFonts w:ascii="Times New Roman" w:hAnsi="Times New Roman" w:cs="Times New Roman"/>
          </w:rPr>
          <w:delText xml:space="preserve"> </w:delText>
        </w:r>
        <w:r w:rsidR="008C2C95" w:rsidRPr="000B14D8" w:rsidDel="00E85E7E">
          <w:rPr>
            <w:rFonts w:ascii="Times New Roman" w:hAnsi="Times New Roman" w:cs="Times New Roman"/>
          </w:rPr>
          <w:delText>him</w:delText>
        </w:r>
        <w:r w:rsidRPr="000B14D8" w:rsidDel="00E85E7E">
          <w:rPr>
            <w:rFonts w:ascii="Times New Roman" w:hAnsi="Times New Roman" w:cs="Times New Roman"/>
          </w:rPr>
          <w:delText xml:space="preserve"> </w:delText>
        </w:r>
        <w:r w:rsidR="009D03AF" w:rsidRPr="000B14D8" w:rsidDel="00E85E7E">
          <w:rPr>
            <w:rFonts w:ascii="Times New Roman" w:hAnsi="Times New Roman" w:cs="Times New Roman"/>
          </w:rPr>
          <w:delText>they</w:delText>
        </w:r>
        <w:r w:rsidR="008C2C95" w:rsidRPr="000B14D8" w:rsidDel="00E85E7E">
          <w:rPr>
            <w:rFonts w:ascii="Times New Roman" w:hAnsi="Times New Roman" w:cs="Times New Roman"/>
          </w:rPr>
          <w:delText xml:space="preserve"> do</w:delText>
        </w:r>
        <w:r w:rsidR="009D03AF" w:rsidRPr="000B14D8" w:rsidDel="00E85E7E">
          <w:rPr>
            <w:rFonts w:ascii="Times New Roman" w:hAnsi="Times New Roman" w:cs="Times New Roman"/>
          </w:rPr>
          <w:delText xml:space="preserve"> </w:delText>
        </w:r>
      </w:del>
      <w:r w:rsidR="009D03AF" w:rsidRPr="000B14D8">
        <w:rPr>
          <w:rFonts w:ascii="Times New Roman" w:hAnsi="Times New Roman" w:cs="Times New Roman"/>
        </w:rPr>
        <w:t xml:space="preserve">entertain the </w:t>
      </w:r>
      <w:r w:rsidRPr="000B14D8">
        <w:rPr>
          <w:rFonts w:ascii="Times New Roman" w:hAnsi="Times New Roman" w:cs="Times New Roman"/>
        </w:rPr>
        <w:t>self-destructiveness of excessive discrimination</w:t>
      </w:r>
      <w:ins w:id="301" w:author="Copyeditor" w:date="2022-08-04T20:56:00Z">
        <w:r w:rsidR="00E85E7E">
          <w:rPr>
            <w:rFonts w:ascii="Times New Roman" w:hAnsi="Times New Roman" w:cs="Times New Roman"/>
          </w:rPr>
          <w:t xml:space="preserve"> of Brummell</w:t>
        </w:r>
      </w:ins>
      <w:r w:rsidR="003F06F8" w:rsidRPr="000B14D8">
        <w:rPr>
          <w:rFonts w:ascii="Times New Roman" w:hAnsi="Times New Roman" w:cs="Times New Roman"/>
        </w:rPr>
        <w:t xml:space="preserve">; in this they are </w:t>
      </w:r>
      <w:proofErr w:type="spellStart"/>
      <w:r w:rsidR="003F06F8" w:rsidRPr="000B14D8">
        <w:rPr>
          <w:rFonts w:ascii="Times New Roman" w:hAnsi="Times New Roman" w:cs="Times New Roman"/>
        </w:rPr>
        <w:t>dandy</w:t>
      </w:r>
      <w:del w:id="302" w:author="Copyeditor" w:date="2022-08-04T20:56:00Z">
        <w:r w:rsidR="003F06F8" w:rsidRPr="000B14D8" w:rsidDel="00E85E7E">
          <w:rPr>
            <w:rFonts w:ascii="Times New Roman" w:hAnsi="Times New Roman" w:cs="Times New Roman"/>
          </w:rPr>
          <w:delText>-</w:delText>
        </w:r>
      </w:del>
      <w:r w:rsidR="003F06F8" w:rsidRPr="000B14D8">
        <w:rPr>
          <w:rFonts w:ascii="Times New Roman" w:hAnsi="Times New Roman" w:cs="Times New Roman"/>
        </w:rPr>
        <w:t>esque</w:t>
      </w:r>
      <w:proofErr w:type="spellEnd"/>
      <w:r w:rsidRPr="000B14D8">
        <w:rPr>
          <w:rFonts w:ascii="Times New Roman" w:hAnsi="Times New Roman" w:cs="Times New Roman"/>
        </w:rPr>
        <w:t>. One attribute stands out for both</w:t>
      </w:r>
      <w:ins w:id="303" w:author="Copyeditor" w:date="2022-08-04T20:57:00Z">
        <w:r w:rsidR="00E85E7E">
          <w:rPr>
            <w:rFonts w:ascii="Times New Roman" w:hAnsi="Times New Roman" w:cs="Times New Roman"/>
          </w:rPr>
          <w:t xml:space="preserve"> of</w:t>
        </w:r>
      </w:ins>
      <w:r w:rsidRPr="000B14D8">
        <w:rPr>
          <w:rFonts w:ascii="Times New Roman" w:hAnsi="Times New Roman" w:cs="Times New Roman"/>
        </w:rPr>
        <w:t xml:space="preserve"> the</w:t>
      </w:r>
      <w:r w:rsidR="00E8440C" w:rsidRPr="000B14D8">
        <w:rPr>
          <w:rFonts w:ascii="Times New Roman" w:hAnsi="Times New Roman" w:cs="Times New Roman"/>
        </w:rPr>
        <w:t>se</w:t>
      </w:r>
      <w:r w:rsidRPr="000B14D8">
        <w:rPr>
          <w:rFonts w:ascii="Times New Roman" w:hAnsi="Times New Roman" w:cs="Times New Roman"/>
        </w:rPr>
        <w:t xml:space="preserve"> historical and contemporary </w:t>
      </w:r>
      <w:del w:id="304" w:author="Copyeditor" w:date="2022-08-04T20:57:00Z">
        <w:r w:rsidRPr="000B14D8" w:rsidDel="00E85E7E">
          <w:rPr>
            <w:rFonts w:ascii="Times New Roman" w:hAnsi="Times New Roman" w:cs="Times New Roman"/>
          </w:rPr>
          <w:delText>dandy-figures</w:delText>
        </w:r>
      </w:del>
      <w:ins w:id="305" w:author="Copyeditor" w:date="2022-08-04T20:57:00Z">
        <w:r w:rsidR="00E85E7E">
          <w:rPr>
            <w:rFonts w:ascii="Times New Roman" w:hAnsi="Times New Roman" w:cs="Times New Roman"/>
          </w:rPr>
          <w:t>dandy figures</w:t>
        </w:r>
      </w:ins>
      <w:r w:rsidRPr="000B14D8">
        <w:rPr>
          <w:rFonts w:ascii="Times New Roman" w:hAnsi="Times New Roman" w:cs="Times New Roman"/>
        </w:rPr>
        <w:t xml:space="preserve">: they all strut, and they view </w:t>
      </w:r>
      <w:del w:id="306" w:author="Copyeditor" w:date="2022-08-04T20:57:00Z">
        <w:r w:rsidR="00A1321F" w:rsidRPr="000B14D8" w:rsidDel="00E85E7E">
          <w:rPr>
            <w:rFonts w:ascii="Times New Roman" w:hAnsi="Times New Roman" w:cs="Times New Roman"/>
          </w:rPr>
          <w:delText xml:space="preserve">as </w:delText>
        </w:r>
        <w:r w:rsidRPr="000B14D8" w:rsidDel="00E85E7E">
          <w:rPr>
            <w:rFonts w:ascii="Times New Roman" w:hAnsi="Times New Roman" w:cs="Times New Roman"/>
          </w:rPr>
          <w:delText xml:space="preserve">their most important </w:delText>
        </w:r>
        <w:r w:rsidR="00272602" w:rsidRPr="000B14D8" w:rsidDel="00E85E7E">
          <w:rPr>
            <w:rFonts w:ascii="Times New Roman" w:hAnsi="Times New Roman" w:cs="Times New Roman"/>
          </w:rPr>
          <w:delText>at</w:delText>
        </w:r>
        <w:r w:rsidRPr="000B14D8" w:rsidDel="00E85E7E">
          <w:rPr>
            <w:rFonts w:ascii="Times New Roman" w:hAnsi="Times New Roman" w:cs="Times New Roman"/>
          </w:rPr>
          <w:delText xml:space="preserve">tribution </w:delText>
        </w:r>
      </w:del>
      <w:r w:rsidR="007E52C9" w:rsidRPr="000B14D8">
        <w:rPr>
          <w:rFonts w:ascii="Times New Roman" w:hAnsi="Times New Roman" w:cs="Times New Roman"/>
        </w:rPr>
        <w:t xml:space="preserve">their capacity to </w:t>
      </w:r>
      <w:r w:rsidRPr="000B14D8">
        <w:rPr>
          <w:rFonts w:ascii="Times New Roman" w:hAnsi="Times New Roman" w:cs="Times New Roman"/>
        </w:rPr>
        <w:t>piss on the world</w:t>
      </w:r>
      <w:ins w:id="307" w:author="Copyeditor" w:date="2022-08-04T20:57:00Z">
        <w:r w:rsidR="00E85E7E">
          <w:rPr>
            <w:rFonts w:ascii="Times New Roman" w:hAnsi="Times New Roman" w:cs="Times New Roman"/>
          </w:rPr>
          <w:t xml:space="preserve"> </w:t>
        </w:r>
        <w:r w:rsidR="00E85E7E" w:rsidRPr="000B14D8">
          <w:rPr>
            <w:rFonts w:ascii="Times New Roman" w:hAnsi="Times New Roman" w:cs="Times New Roman"/>
          </w:rPr>
          <w:t xml:space="preserve">as their most </w:t>
        </w:r>
        <w:r w:rsidR="00E85E7E" w:rsidRPr="000B14D8">
          <w:rPr>
            <w:rFonts w:ascii="Times New Roman" w:hAnsi="Times New Roman" w:cs="Times New Roman"/>
          </w:rPr>
          <w:lastRenderedPageBreak/>
          <w:t>important attribution</w:t>
        </w:r>
      </w:ins>
      <w:r w:rsidRPr="000B14D8">
        <w:rPr>
          <w:rFonts w:ascii="Times New Roman" w:hAnsi="Times New Roman" w:cs="Times New Roman"/>
        </w:rPr>
        <w:t>. Because they identify this world as the space of their theatrical behav</w:t>
      </w:r>
      <w:r w:rsidR="00C31754" w:rsidRPr="000B14D8">
        <w:rPr>
          <w:rFonts w:ascii="Times New Roman" w:hAnsi="Times New Roman" w:cs="Times New Roman"/>
        </w:rPr>
        <w:t>ior, it exists as so many walls</w:t>
      </w:r>
      <w:del w:id="308" w:author="Copyeditor" w:date="2022-08-04T20:58:00Z">
        <w:r w:rsidR="00C31754" w:rsidRPr="000B14D8" w:rsidDel="00BE3EA0">
          <w:rPr>
            <w:rFonts w:ascii="Times New Roman" w:hAnsi="Times New Roman" w:cs="Times New Roman"/>
          </w:rPr>
          <w:delText>:</w:delText>
        </w:r>
        <w:r w:rsidRPr="000B14D8" w:rsidDel="00BE3EA0">
          <w:rPr>
            <w:rFonts w:ascii="Times New Roman" w:hAnsi="Times New Roman" w:cs="Times New Roman"/>
          </w:rPr>
          <w:delText xml:space="preserve"> </w:delText>
        </w:r>
      </w:del>
      <w:ins w:id="309" w:author="Copyeditor" w:date="2022-08-04T20:58:00Z">
        <w:r w:rsidR="00BE3EA0">
          <w:rPr>
            <w:rFonts w:ascii="Times New Roman" w:hAnsi="Times New Roman" w:cs="Times New Roman"/>
          </w:rPr>
          <w:t>—</w:t>
        </w:r>
      </w:ins>
      <w:r w:rsidRPr="000B14D8">
        <w:rPr>
          <w:rFonts w:ascii="Times New Roman" w:hAnsi="Times New Roman" w:cs="Times New Roman"/>
        </w:rPr>
        <w:t xml:space="preserve">so many surfaces to </w:t>
      </w:r>
      <w:r w:rsidR="006D7F3B" w:rsidRPr="000B14D8">
        <w:rPr>
          <w:rFonts w:ascii="Times New Roman" w:hAnsi="Times New Roman" w:cs="Times New Roman"/>
        </w:rPr>
        <w:t>deface</w:t>
      </w:r>
      <w:r w:rsidRPr="000B14D8">
        <w:rPr>
          <w:rFonts w:ascii="Times New Roman" w:hAnsi="Times New Roman" w:cs="Times New Roman"/>
        </w:rPr>
        <w:t>, to write o</w:t>
      </w:r>
      <w:r w:rsidR="00C31754" w:rsidRPr="000B14D8">
        <w:rPr>
          <w:rFonts w:ascii="Times New Roman" w:hAnsi="Times New Roman" w:cs="Times New Roman"/>
        </w:rPr>
        <w:t>n with the detritus of the self;</w:t>
      </w:r>
      <w:r w:rsidRPr="000B14D8">
        <w:rPr>
          <w:rFonts w:ascii="Times New Roman" w:hAnsi="Times New Roman" w:cs="Times New Roman"/>
        </w:rPr>
        <w:t xml:space="preserve"> so many nondiscriminatory planes whose adequacy or inadequacy the dandy</w:t>
      </w:r>
      <w:del w:id="310" w:author="Copyeditor" w:date="2022-08-04T20:58:00Z">
        <w:r w:rsidR="00DF2D55" w:rsidRPr="000B14D8" w:rsidDel="00BE3EA0">
          <w:rPr>
            <w:rFonts w:ascii="Times New Roman" w:hAnsi="Times New Roman" w:cs="Times New Roman"/>
          </w:rPr>
          <w:delText xml:space="preserve"> it</w:delText>
        </w:r>
      </w:del>
      <w:r w:rsidR="00005255" w:rsidRPr="000B14D8">
        <w:rPr>
          <w:rFonts w:ascii="Times New Roman" w:hAnsi="Times New Roman" w:cs="Times New Roman"/>
        </w:rPr>
        <w:t xml:space="preserve"> takes upon himself</w:t>
      </w:r>
      <w:r w:rsidRPr="000B14D8">
        <w:rPr>
          <w:rFonts w:ascii="Times New Roman" w:hAnsi="Times New Roman" w:cs="Times New Roman"/>
        </w:rPr>
        <w:t xml:space="preserve"> to judge. His judgment is fatal but also whimsical; whimsy, it turns out, can be the most cutting ed</w:t>
      </w:r>
      <w:r w:rsidR="00110EE5" w:rsidRPr="000B14D8">
        <w:rPr>
          <w:rFonts w:ascii="Times New Roman" w:hAnsi="Times New Roman" w:cs="Times New Roman"/>
        </w:rPr>
        <w:t xml:space="preserve">ge, a veritable surgical knife </w:t>
      </w:r>
      <w:r w:rsidRPr="000B14D8">
        <w:rPr>
          <w:rFonts w:ascii="Times New Roman" w:hAnsi="Times New Roman" w:cs="Times New Roman"/>
        </w:rPr>
        <w:t>wielded by one who self-identifies as superior to any of the</w:t>
      </w:r>
      <w:r w:rsidR="000021E4" w:rsidRPr="000B14D8">
        <w:rPr>
          <w:rFonts w:ascii="Times New Roman" w:hAnsi="Times New Roman" w:cs="Times New Roman"/>
        </w:rPr>
        <w:t xml:space="preserve"> medical or intellectual elite, for whom therefore reason is unreasonable to suppose.</w:t>
      </w:r>
    </w:p>
    <w:p w14:paraId="167B1705" w14:textId="1582F621" w:rsidR="00FB41EE"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r>
      <w:r w:rsidR="00B83F10" w:rsidRPr="000B14D8">
        <w:rPr>
          <w:rFonts w:ascii="Times New Roman" w:hAnsi="Times New Roman" w:cs="Times New Roman"/>
        </w:rPr>
        <w:t>These</w:t>
      </w:r>
      <w:r w:rsidRPr="000B14D8">
        <w:rPr>
          <w:rFonts w:ascii="Times New Roman" w:hAnsi="Times New Roman" w:cs="Times New Roman"/>
        </w:rPr>
        <w:t xml:space="preserve"> several descriptive lines between the historical and contemporary dandy</w:t>
      </w:r>
      <w:ins w:id="311" w:author="Copyeditor" w:date="2022-08-05T08:34:00Z">
        <w:r w:rsidR="004E7391">
          <w:rPr>
            <w:rFonts w:ascii="Times New Roman" w:hAnsi="Times New Roman" w:cs="Times New Roman"/>
          </w:rPr>
          <w:t xml:space="preserve"> </w:t>
        </w:r>
      </w:ins>
      <w:del w:id="312" w:author="Copyeditor" w:date="2022-08-05T08:34:00Z">
        <w:r w:rsidRPr="000B14D8" w:rsidDel="004E7391">
          <w:rPr>
            <w:rFonts w:ascii="Times New Roman" w:hAnsi="Times New Roman" w:cs="Times New Roman"/>
          </w:rPr>
          <w:delText>-</w:delText>
        </w:r>
      </w:del>
      <w:r w:rsidRPr="000B14D8">
        <w:rPr>
          <w:rFonts w:ascii="Times New Roman" w:hAnsi="Times New Roman" w:cs="Times New Roman"/>
        </w:rPr>
        <w:t xml:space="preserve">figures converge in a twentieth-century figure of psychoanalytic note, Judge Daniel Schreber. I </w:t>
      </w:r>
      <w:r w:rsidR="00D435AD" w:rsidRPr="000B14D8">
        <w:rPr>
          <w:rFonts w:ascii="Times New Roman" w:hAnsi="Times New Roman" w:cs="Times New Roman"/>
        </w:rPr>
        <w:t>take</w:t>
      </w:r>
      <w:r w:rsidRPr="000B14D8">
        <w:rPr>
          <w:rFonts w:ascii="Times New Roman" w:hAnsi="Times New Roman" w:cs="Times New Roman"/>
        </w:rPr>
        <w:t xml:space="preserve"> the pathologies of Brummell and certain contemporary </w:t>
      </w:r>
      <w:del w:id="313" w:author="Copyeditor" w:date="2022-08-05T08:44:00Z">
        <w:r w:rsidRPr="000B14D8" w:rsidDel="002D54A8">
          <w:rPr>
            <w:rFonts w:ascii="Times New Roman" w:hAnsi="Times New Roman" w:cs="Times New Roman"/>
          </w:rPr>
          <w:delText>dan</w:delText>
        </w:r>
        <w:r w:rsidR="00385522" w:rsidRPr="000B14D8" w:rsidDel="002D54A8">
          <w:rPr>
            <w:rFonts w:ascii="Times New Roman" w:hAnsi="Times New Roman" w:cs="Times New Roman"/>
          </w:rPr>
          <w:delText>dy-figures</w:delText>
        </w:r>
      </w:del>
      <w:ins w:id="314" w:author="Copyeditor" w:date="2022-08-05T08:44:00Z">
        <w:r w:rsidR="002D54A8">
          <w:rPr>
            <w:rFonts w:ascii="Times New Roman" w:hAnsi="Times New Roman" w:cs="Times New Roman"/>
          </w:rPr>
          <w:t>dandy figures</w:t>
        </w:r>
      </w:ins>
      <w:r w:rsidR="00385522" w:rsidRPr="000B14D8">
        <w:rPr>
          <w:rFonts w:ascii="Times New Roman" w:hAnsi="Times New Roman" w:cs="Times New Roman"/>
        </w:rPr>
        <w:t xml:space="preserve"> </w:t>
      </w:r>
      <w:r w:rsidR="00D435AD" w:rsidRPr="000B14D8">
        <w:rPr>
          <w:rFonts w:ascii="Times New Roman" w:hAnsi="Times New Roman" w:cs="Times New Roman"/>
        </w:rPr>
        <w:t>to be</w:t>
      </w:r>
      <w:r w:rsidR="00385522" w:rsidRPr="000B14D8">
        <w:rPr>
          <w:rFonts w:ascii="Times New Roman" w:hAnsi="Times New Roman" w:cs="Times New Roman"/>
        </w:rPr>
        <w:t xml:space="preserve"> incipient psychose</w:t>
      </w:r>
      <w:r w:rsidRPr="000B14D8">
        <w:rPr>
          <w:rFonts w:ascii="Times New Roman" w:hAnsi="Times New Roman" w:cs="Times New Roman"/>
        </w:rPr>
        <w:t xml:space="preserve">s, though this is a reading </w:t>
      </w:r>
      <w:del w:id="315" w:author="Copyeditor" w:date="2022-08-05T08:45:00Z">
        <w:r w:rsidRPr="000B14D8" w:rsidDel="002D54A8">
          <w:rPr>
            <w:rFonts w:ascii="Times New Roman" w:hAnsi="Times New Roman" w:cs="Times New Roman"/>
          </w:rPr>
          <w:delText xml:space="preserve">rather than </w:delText>
        </w:r>
        <w:r w:rsidR="00B94685" w:rsidRPr="000B14D8" w:rsidDel="002D54A8">
          <w:rPr>
            <w:rFonts w:ascii="Times New Roman" w:hAnsi="Times New Roman" w:cs="Times New Roman"/>
          </w:rPr>
          <w:delText>(</w:delText>
        </w:r>
      </w:del>
      <w:r w:rsidR="00B94685" w:rsidRPr="000B14D8">
        <w:rPr>
          <w:rFonts w:ascii="Times New Roman" w:hAnsi="Times New Roman" w:cs="Times New Roman"/>
        </w:rPr>
        <w:t xml:space="preserve">and </w:t>
      </w:r>
      <w:ins w:id="316" w:author="Copyeditor" w:date="2022-08-05T08:45:00Z">
        <w:r w:rsidR="002D54A8">
          <w:rPr>
            <w:rFonts w:ascii="Times New Roman" w:hAnsi="Times New Roman" w:cs="Times New Roman"/>
          </w:rPr>
          <w:t>(</w:t>
        </w:r>
      </w:ins>
      <w:r w:rsidR="00BC5254" w:rsidRPr="000B14D8">
        <w:rPr>
          <w:rFonts w:ascii="Times New Roman" w:hAnsi="Times New Roman" w:cs="Times New Roman"/>
        </w:rPr>
        <w:t>most emphatically</w:t>
      </w:r>
      <w:ins w:id="317" w:author="Copyeditor" w:date="2022-08-05T08:45:00Z">
        <w:r w:rsidR="002D54A8">
          <w:rPr>
            <w:rFonts w:ascii="Times New Roman" w:hAnsi="Times New Roman" w:cs="Times New Roman"/>
          </w:rPr>
          <w:t>)</w:t>
        </w:r>
      </w:ins>
      <w:r w:rsidR="00BC5254" w:rsidRPr="000B14D8">
        <w:rPr>
          <w:rFonts w:ascii="Times New Roman" w:hAnsi="Times New Roman" w:cs="Times New Roman"/>
        </w:rPr>
        <w:t xml:space="preserve"> not</w:t>
      </w:r>
      <w:del w:id="318" w:author="Copyeditor" w:date="2022-08-05T08:46:00Z">
        <w:r w:rsidR="00B94685" w:rsidRPr="000B14D8" w:rsidDel="002D54A8">
          <w:rPr>
            <w:rFonts w:ascii="Times New Roman" w:hAnsi="Times New Roman" w:cs="Times New Roman"/>
          </w:rPr>
          <w:delText>)</w:delText>
        </w:r>
      </w:del>
      <w:r w:rsidR="00B94685" w:rsidRPr="000B14D8">
        <w:rPr>
          <w:rFonts w:ascii="Times New Roman" w:hAnsi="Times New Roman" w:cs="Times New Roman"/>
        </w:rPr>
        <w:t xml:space="preserve"> </w:t>
      </w:r>
      <w:r w:rsidRPr="000B14D8">
        <w:rPr>
          <w:rFonts w:ascii="Times New Roman" w:hAnsi="Times New Roman" w:cs="Times New Roman"/>
        </w:rPr>
        <w:t>a diagnosis</w:t>
      </w:r>
      <w:del w:id="319" w:author="Copyeditor" w:date="2022-08-05T08:47:00Z">
        <w:r w:rsidRPr="000B14D8" w:rsidDel="00752EA5">
          <w:rPr>
            <w:rFonts w:ascii="Times New Roman" w:hAnsi="Times New Roman" w:cs="Times New Roman"/>
          </w:rPr>
          <w:delText xml:space="preserve">; </w:delText>
        </w:r>
      </w:del>
      <w:ins w:id="320" w:author="Copyeditor" w:date="2022-08-05T08:47:00Z">
        <w:r w:rsidR="00752EA5">
          <w:rPr>
            <w:rFonts w:ascii="Times New Roman" w:hAnsi="Times New Roman" w:cs="Times New Roman"/>
          </w:rPr>
          <w:t>.</w:t>
        </w:r>
        <w:r w:rsidR="00752EA5" w:rsidRPr="000B14D8">
          <w:rPr>
            <w:rFonts w:ascii="Times New Roman" w:hAnsi="Times New Roman" w:cs="Times New Roman"/>
          </w:rPr>
          <w:t xml:space="preserve"> </w:t>
        </w:r>
      </w:ins>
      <w:del w:id="321" w:author="Copyeditor" w:date="2022-08-05T08:47:00Z">
        <w:r w:rsidRPr="000B14D8" w:rsidDel="00752EA5">
          <w:rPr>
            <w:rFonts w:ascii="Times New Roman" w:hAnsi="Times New Roman" w:cs="Times New Roman"/>
          </w:rPr>
          <w:delText xml:space="preserve">through </w:delText>
        </w:r>
      </w:del>
      <w:ins w:id="322" w:author="Copyeditor" w:date="2022-08-05T08:47:00Z">
        <w:r w:rsidR="00752EA5">
          <w:rPr>
            <w:rFonts w:ascii="Times New Roman" w:hAnsi="Times New Roman" w:cs="Times New Roman"/>
          </w:rPr>
          <w:t>T</w:t>
        </w:r>
        <w:r w:rsidR="00752EA5" w:rsidRPr="000B14D8">
          <w:rPr>
            <w:rFonts w:ascii="Times New Roman" w:hAnsi="Times New Roman" w:cs="Times New Roman"/>
          </w:rPr>
          <w:t xml:space="preserve">hrough </w:t>
        </w:r>
      </w:ins>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account of his psychotic breakdown</w:t>
      </w:r>
      <w:ins w:id="323" w:author="Copyeditor" w:date="2022-08-05T08:47:00Z">
        <w:r w:rsidR="00752EA5">
          <w:rPr>
            <w:rFonts w:ascii="Times New Roman" w:hAnsi="Times New Roman" w:cs="Times New Roman"/>
          </w:rPr>
          <w:t>,</w:t>
        </w:r>
      </w:ins>
      <w:r w:rsidRPr="000B14D8">
        <w:rPr>
          <w:rFonts w:ascii="Times New Roman" w:hAnsi="Times New Roman" w:cs="Times New Roman"/>
        </w:rPr>
        <w:t xml:space="preserve"> I </w:t>
      </w:r>
      <w:r w:rsidR="006C33FB" w:rsidRPr="000B14D8">
        <w:rPr>
          <w:rFonts w:ascii="Times New Roman" w:hAnsi="Times New Roman" w:cs="Times New Roman"/>
        </w:rPr>
        <w:t>find</w:t>
      </w:r>
      <w:r w:rsidRPr="000B14D8">
        <w:rPr>
          <w:rFonts w:ascii="Times New Roman" w:hAnsi="Times New Roman" w:cs="Times New Roman"/>
        </w:rPr>
        <w:t xml:space="preserve"> significant contiguities or touching points with Brummell’s fall from power, </w:t>
      </w:r>
      <w:r w:rsidR="0000499C" w:rsidRPr="000B14D8">
        <w:rPr>
          <w:rFonts w:ascii="Times New Roman" w:hAnsi="Times New Roman" w:cs="Times New Roman"/>
        </w:rPr>
        <w:t xml:space="preserve">and hovering behind both Brummell and Schreber </w:t>
      </w:r>
      <w:r w:rsidR="001B03E6" w:rsidRPr="000B14D8">
        <w:rPr>
          <w:rFonts w:ascii="Times New Roman" w:hAnsi="Times New Roman" w:cs="Times New Roman"/>
        </w:rPr>
        <w:t xml:space="preserve">are </w:t>
      </w:r>
      <w:r w:rsidR="0000499C" w:rsidRPr="000B14D8">
        <w:rPr>
          <w:rFonts w:ascii="Times New Roman" w:hAnsi="Times New Roman" w:cs="Times New Roman"/>
        </w:rPr>
        <w:t>the</w:t>
      </w:r>
      <w:r w:rsidRPr="000B14D8">
        <w:rPr>
          <w:rFonts w:ascii="Times New Roman" w:hAnsi="Times New Roman" w:cs="Times New Roman"/>
        </w:rPr>
        <w:t xml:space="preserve"> contemporary presences</w:t>
      </w:r>
      <w:r w:rsidR="00A17318" w:rsidRPr="000B14D8">
        <w:rPr>
          <w:rFonts w:ascii="Times New Roman" w:hAnsi="Times New Roman" w:cs="Times New Roman"/>
        </w:rPr>
        <w:t xml:space="preserve"> (Trump is exemplary, but there are others)</w:t>
      </w:r>
      <w:r w:rsidR="00EB16C1" w:rsidRPr="000B14D8">
        <w:rPr>
          <w:rFonts w:ascii="Times New Roman" w:hAnsi="Times New Roman" w:cs="Times New Roman"/>
        </w:rPr>
        <w:t xml:space="preserve"> that </w:t>
      </w:r>
      <w:r w:rsidR="005A3343" w:rsidRPr="000B14D8">
        <w:rPr>
          <w:rFonts w:ascii="Times New Roman" w:hAnsi="Times New Roman" w:cs="Times New Roman"/>
        </w:rPr>
        <w:t xml:space="preserve">both </w:t>
      </w:r>
      <w:r w:rsidR="00EB16C1" w:rsidRPr="000B14D8">
        <w:rPr>
          <w:rFonts w:ascii="Times New Roman" w:hAnsi="Times New Roman" w:cs="Times New Roman"/>
        </w:rPr>
        <w:t xml:space="preserve">inform </w:t>
      </w:r>
      <w:r w:rsidR="005A3343" w:rsidRPr="000B14D8">
        <w:rPr>
          <w:rFonts w:ascii="Times New Roman" w:hAnsi="Times New Roman" w:cs="Times New Roman"/>
        </w:rPr>
        <w:t xml:space="preserve">and haunt </w:t>
      </w:r>
      <w:r w:rsidR="00EB16C1" w:rsidRPr="000B14D8">
        <w:rPr>
          <w:rFonts w:ascii="Times New Roman" w:hAnsi="Times New Roman" w:cs="Times New Roman"/>
        </w:rPr>
        <w:t xml:space="preserve">my </w:t>
      </w:r>
      <w:r w:rsidR="0084300B" w:rsidRPr="000B14D8">
        <w:rPr>
          <w:rFonts w:ascii="Times New Roman" w:hAnsi="Times New Roman" w:cs="Times New Roman"/>
        </w:rPr>
        <w:t xml:space="preserve">cultural </w:t>
      </w:r>
      <w:r w:rsidR="00EB16C1" w:rsidRPr="000B14D8">
        <w:rPr>
          <w:rFonts w:ascii="Times New Roman" w:hAnsi="Times New Roman" w:cs="Times New Roman"/>
        </w:rPr>
        <w:t>analysis</w:t>
      </w:r>
      <w:r w:rsidRPr="000B14D8">
        <w:rPr>
          <w:rFonts w:ascii="Times New Roman" w:hAnsi="Times New Roman" w:cs="Times New Roman"/>
        </w:rPr>
        <w:t xml:space="preserve">. </w:t>
      </w:r>
      <w:r w:rsidR="00DB1B83" w:rsidRPr="000B14D8">
        <w:rPr>
          <w:rFonts w:ascii="Times New Roman" w:hAnsi="Times New Roman" w:cs="Times New Roman"/>
        </w:rPr>
        <w:t>Haunting is important</w:t>
      </w:r>
      <w:del w:id="324" w:author="Copyeditor" w:date="2022-08-05T08:48:00Z">
        <w:r w:rsidR="00DB1B83" w:rsidRPr="000B14D8" w:rsidDel="00752EA5">
          <w:rPr>
            <w:rFonts w:ascii="Times New Roman" w:hAnsi="Times New Roman" w:cs="Times New Roman"/>
          </w:rPr>
          <w:delText>,</w:delText>
        </w:r>
      </w:del>
      <w:r w:rsidR="00DB1B83" w:rsidRPr="000B14D8">
        <w:rPr>
          <w:rFonts w:ascii="Times New Roman" w:hAnsi="Times New Roman" w:cs="Times New Roman"/>
        </w:rPr>
        <w:t xml:space="preserve"> since so much of psychotic experience occurs through hallucination. </w:t>
      </w:r>
      <w:r w:rsidR="00F602BD" w:rsidRPr="000B14D8">
        <w:rPr>
          <w:rFonts w:ascii="Times New Roman" w:hAnsi="Times New Roman" w:cs="Times New Roman"/>
        </w:rPr>
        <w:t xml:space="preserve">Because in psychosis the </w:t>
      </w:r>
      <w:ins w:id="325" w:author="Copyeditor" w:date="2022-08-07T12:46:00Z">
        <w:r w:rsidR="00113733">
          <w:rPr>
            <w:rFonts w:ascii="Times New Roman" w:hAnsi="Times New Roman" w:cs="Times New Roman"/>
          </w:rPr>
          <w:t>I</w:t>
        </w:r>
      </w:ins>
      <w:del w:id="326" w:author="Copyeditor" w:date="2022-08-07T12:46:00Z">
        <w:r w:rsidR="00F602BD" w:rsidRPr="000B14D8" w:rsidDel="00113733">
          <w:rPr>
            <w:rFonts w:ascii="Times New Roman" w:hAnsi="Times New Roman" w:cs="Times New Roman"/>
          </w:rPr>
          <w:delText>i</w:delText>
        </w:r>
      </w:del>
      <w:r w:rsidR="00F602BD" w:rsidRPr="000B14D8">
        <w:rPr>
          <w:rFonts w:ascii="Times New Roman" w:hAnsi="Times New Roman" w:cs="Times New Roman"/>
        </w:rPr>
        <w:t xml:space="preserve">maginary must also do the work of the </w:t>
      </w:r>
      <w:ins w:id="327" w:author="Copyeditor" w:date="2022-08-07T12:43:00Z">
        <w:r w:rsidR="005751D0">
          <w:rPr>
            <w:rFonts w:ascii="Times New Roman" w:hAnsi="Times New Roman" w:cs="Times New Roman"/>
          </w:rPr>
          <w:t>S</w:t>
        </w:r>
      </w:ins>
      <w:del w:id="328" w:author="Copyeditor" w:date="2022-08-07T12:43:00Z">
        <w:r w:rsidR="00F602BD" w:rsidRPr="000B14D8" w:rsidDel="005751D0">
          <w:rPr>
            <w:rFonts w:ascii="Times New Roman" w:hAnsi="Times New Roman" w:cs="Times New Roman"/>
          </w:rPr>
          <w:delText>s</w:delText>
        </w:r>
      </w:del>
      <w:r w:rsidR="00F602BD" w:rsidRPr="000B14D8">
        <w:rPr>
          <w:rFonts w:ascii="Times New Roman" w:hAnsi="Times New Roman" w:cs="Times New Roman"/>
        </w:rPr>
        <w:t xml:space="preserve">ymbolic, </w:t>
      </w:r>
      <w:r w:rsidR="00FF1A16" w:rsidRPr="000B14D8">
        <w:rPr>
          <w:rFonts w:ascii="Times New Roman" w:hAnsi="Times New Roman" w:cs="Times New Roman"/>
        </w:rPr>
        <w:t xml:space="preserve">what Lacan considers to be </w:t>
      </w:r>
      <w:r w:rsidR="00F602BD" w:rsidRPr="000B14D8">
        <w:rPr>
          <w:rFonts w:ascii="Times New Roman" w:hAnsi="Times New Roman" w:cs="Times New Roman"/>
        </w:rPr>
        <w:t>the ego’s normative hallucinations, those that guide our interpretations of reality, fall into crisis</w:t>
      </w:r>
      <w:r w:rsidR="000B0B8B" w:rsidRPr="000B14D8">
        <w:rPr>
          <w:rFonts w:ascii="Times New Roman" w:hAnsi="Times New Roman" w:cs="Times New Roman"/>
        </w:rPr>
        <w:t>:</w:t>
      </w:r>
      <w:r w:rsidR="00F602BD" w:rsidRPr="000B14D8">
        <w:rPr>
          <w:rFonts w:ascii="Times New Roman" w:hAnsi="Times New Roman" w:cs="Times New Roman"/>
        </w:rPr>
        <w:t xml:space="preserve"> things talk, words are written in t</w:t>
      </w:r>
      <w:r w:rsidR="00E76F8F" w:rsidRPr="000B14D8">
        <w:rPr>
          <w:rFonts w:ascii="Times New Roman" w:hAnsi="Times New Roman" w:cs="Times New Roman"/>
        </w:rPr>
        <w:t xml:space="preserve">he sky, other people </w:t>
      </w:r>
      <w:r w:rsidR="00F602BD" w:rsidRPr="000B14D8">
        <w:rPr>
          <w:rFonts w:ascii="Times New Roman" w:hAnsi="Times New Roman" w:cs="Times New Roman"/>
        </w:rPr>
        <w:t>become irrelevant</w:t>
      </w:r>
      <w:r w:rsidR="00E76F8F" w:rsidRPr="000B14D8">
        <w:rPr>
          <w:rFonts w:ascii="Times New Roman" w:hAnsi="Times New Roman" w:cs="Times New Roman"/>
        </w:rPr>
        <w:t xml:space="preserve"> or transform malevolently</w:t>
      </w:r>
      <w:r w:rsidR="00F602BD" w:rsidRPr="000B14D8">
        <w:rPr>
          <w:rFonts w:ascii="Times New Roman" w:hAnsi="Times New Roman" w:cs="Times New Roman"/>
        </w:rPr>
        <w:t xml:space="preserve">. </w:t>
      </w:r>
      <w:r w:rsidR="007009E1" w:rsidRPr="000B14D8">
        <w:rPr>
          <w:rFonts w:ascii="Times New Roman" w:hAnsi="Times New Roman" w:cs="Times New Roman"/>
        </w:rPr>
        <w:t>Moreover, because the ego’s normative hallucinating is founded on the mirror stage, we might map Brum</w:t>
      </w:r>
      <w:r w:rsidR="001937D2" w:rsidRPr="000B14D8">
        <w:rPr>
          <w:rFonts w:ascii="Times New Roman" w:hAnsi="Times New Roman" w:cs="Times New Roman"/>
        </w:rPr>
        <w:t xml:space="preserve">mell’s </w:t>
      </w:r>
      <w:r w:rsidR="00F96B4A" w:rsidRPr="000B14D8">
        <w:rPr>
          <w:rFonts w:ascii="Times New Roman" w:hAnsi="Times New Roman" w:cs="Times New Roman"/>
        </w:rPr>
        <w:t>self-transformation into</w:t>
      </w:r>
      <w:r w:rsidR="001937D2" w:rsidRPr="000B14D8">
        <w:rPr>
          <w:rFonts w:ascii="Times New Roman" w:hAnsi="Times New Roman" w:cs="Times New Roman"/>
        </w:rPr>
        <w:t xml:space="preserve"> </w:t>
      </w:r>
      <w:r w:rsidR="007009E1" w:rsidRPr="000B14D8">
        <w:rPr>
          <w:rFonts w:ascii="Times New Roman" w:hAnsi="Times New Roman" w:cs="Times New Roman"/>
        </w:rPr>
        <w:t>the epitome of dand</w:t>
      </w:r>
      <w:r w:rsidR="009D0A72" w:rsidRPr="000B14D8">
        <w:rPr>
          <w:rFonts w:ascii="Times New Roman" w:hAnsi="Times New Roman" w:cs="Times New Roman"/>
        </w:rPr>
        <w:t>y</w:t>
      </w:r>
      <w:r w:rsidR="007009E1" w:rsidRPr="000B14D8">
        <w:rPr>
          <w:rFonts w:ascii="Times New Roman" w:hAnsi="Times New Roman" w:cs="Times New Roman"/>
        </w:rPr>
        <w:t>is</w:t>
      </w:r>
      <w:r w:rsidR="009D0A72" w:rsidRPr="000B14D8">
        <w:rPr>
          <w:rFonts w:ascii="Times New Roman" w:hAnsi="Times New Roman" w:cs="Times New Roman"/>
        </w:rPr>
        <w:t xml:space="preserve">m as </w:t>
      </w:r>
      <w:del w:id="329" w:author="Copyeditor" w:date="2022-08-05T08:53:00Z">
        <w:r w:rsidR="009D0A72" w:rsidRPr="000B14D8" w:rsidDel="002A57CF">
          <w:rPr>
            <w:rFonts w:ascii="Times New Roman" w:hAnsi="Times New Roman" w:cs="Times New Roman"/>
          </w:rPr>
          <w:delText xml:space="preserve">one of </w:delText>
        </w:r>
      </w:del>
      <w:r w:rsidR="009D0A72" w:rsidRPr="000B14D8">
        <w:rPr>
          <w:rFonts w:ascii="Times New Roman" w:hAnsi="Times New Roman" w:cs="Times New Roman"/>
        </w:rPr>
        <w:t>an altered relation</w:t>
      </w:r>
      <w:r w:rsidR="009E2279" w:rsidRPr="000B14D8">
        <w:rPr>
          <w:rFonts w:ascii="Times New Roman" w:hAnsi="Times New Roman" w:cs="Times New Roman"/>
        </w:rPr>
        <w:t xml:space="preserve"> with the mirror stage: he is </w:t>
      </w:r>
      <w:r w:rsidR="007009E1" w:rsidRPr="000B14D8">
        <w:rPr>
          <w:rFonts w:ascii="Times New Roman" w:hAnsi="Times New Roman" w:cs="Times New Roman"/>
        </w:rPr>
        <w:t xml:space="preserve">the narcissist whose self-mirroring has psychotic tendencies. </w:t>
      </w:r>
      <w:r w:rsidR="00D1762D" w:rsidRPr="000B14D8">
        <w:rPr>
          <w:rFonts w:ascii="Times New Roman" w:hAnsi="Times New Roman" w:cs="Times New Roman"/>
        </w:rPr>
        <w:t xml:space="preserve">Lacan says of the mirror stage and the gaze </w:t>
      </w:r>
      <w:r w:rsidR="00DD2595" w:rsidRPr="000B14D8">
        <w:rPr>
          <w:rFonts w:ascii="Times New Roman" w:hAnsi="Times New Roman" w:cs="Times New Roman"/>
        </w:rPr>
        <w:t xml:space="preserve">that </w:t>
      </w:r>
      <w:r w:rsidR="00D1762D" w:rsidRPr="000B14D8">
        <w:rPr>
          <w:rFonts w:ascii="Times New Roman" w:hAnsi="Times New Roman" w:cs="Times New Roman"/>
        </w:rPr>
        <w:t>we are eternally transfixed</w:t>
      </w:r>
      <w:r w:rsidR="00DD2595" w:rsidRPr="000B14D8">
        <w:rPr>
          <w:rFonts w:ascii="Times New Roman" w:hAnsi="Times New Roman" w:cs="Times New Roman"/>
        </w:rPr>
        <w:t xml:space="preserve"> by </w:t>
      </w:r>
      <w:r w:rsidR="00DD2595" w:rsidRPr="000B14D8">
        <w:rPr>
          <w:rFonts w:ascii="Times New Roman" w:hAnsi="Times New Roman" w:cs="Times New Roman"/>
        </w:rPr>
        <w:lastRenderedPageBreak/>
        <w:t>the image</w:t>
      </w:r>
      <w:r w:rsidR="00070383" w:rsidRPr="000B14D8">
        <w:rPr>
          <w:rFonts w:ascii="Times New Roman" w:hAnsi="Times New Roman" w:cs="Times New Roman"/>
        </w:rPr>
        <w:t xml:space="preserve"> as a necessary narcissi</w:t>
      </w:r>
      <w:r w:rsidR="00140A96" w:rsidRPr="000B14D8">
        <w:rPr>
          <w:rFonts w:ascii="Times New Roman" w:hAnsi="Times New Roman" w:cs="Times New Roman"/>
        </w:rPr>
        <w:t>s</w:t>
      </w:r>
      <w:r w:rsidR="00070383" w:rsidRPr="000B14D8">
        <w:rPr>
          <w:rFonts w:ascii="Times New Roman" w:hAnsi="Times New Roman" w:cs="Times New Roman"/>
        </w:rPr>
        <w:t>m</w:t>
      </w:r>
      <w:del w:id="330" w:author="Copyeditor" w:date="2022-08-05T08:54:00Z">
        <w:r w:rsidR="00D1762D" w:rsidRPr="000B14D8" w:rsidDel="002A57CF">
          <w:rPr>
            <w:rFonts w:ascii="Times New Roman" w:hAnsi="Times New Roman" w:cs="Times New Roman"/>
          </w:rPr>
          <w:delText xml:space="preserve">; </w:delText>
        </w:r>
      </w:del>
      <w:ins w:id="331" w:author="Copyeditor" w:date="2022-08-05T08:54:00Z">
        <w:r w:rsidR="002A57CF">
          <w:rPr>
            <w:rFonts w:ascii="Times New Roman" w:hAnsi="Times New Roman" w:cs="Times New Roman"/>
          </w:rPr>
          <w:t>,</w:t>
        </w:r>
        <w:r w:rsidR="002A57CF" w:rsidRPr="000B14D8">
          <w:rPr>
            <w:rFonts w:ascii="Times New Roman" w:hAnsi="Times New Roman" w:cs="Times New Roman"/>
          </w:rPr>
          <w:t xml:space="preserve"> </w:t>
        </w:r>
      </w:ins>
      <w:r w:rsidR="001F464C" w:rsidRPr="000B14D8">
        <w:rPr>
          <w:rFonts w:ascii="Times New Roman" w:hAnsi="Times New Roman" w:cs="Times New Roman"/>
        </w:rPr>
        <w:t xml:space="preserve">in </w:t>
      </w:r>
      <w:del w:id="332" w:author="Copyeditor" w:date="2022-08-05T08:54:00Z">
        <w:r w:rsidR="001F464C" w:rsidRPr="000B14D8" w:rsidDel="002A57CF">
          <w:rPr>
            <w:rFonts w:ascii="Times New Roman" w:hAnsi="Times New Roman" w:cs="Times New Roman"/>
          </w:rPr>
          <w:delText xml:space="preserve">narcissism </w:delText>
        </w:r>
      </w:del>
      <w:ins w:id="333" w:author="Copyeditor" w:date="2022-08-05T08:54:00Z">
        <w:r w:rsidR="002A57CF">
          <w:rPr>
            <w:rFonts w:ascii="Times New Roman" w:hAnsi="Times New Roman" w:cs="Times New Roman"/>
          </w:rPr>
          <w:t>which</w:t>
        </w:r>
        <w:r w:rsidR="002A57CF" w:rsidRPr="000B14D8">
          <w:rPr>
            <w:rFonts w:ascii="Times New Roman" w:hAnsi="Times New Roman" w:cs="Times New Roman"/>
          </w:rPr>
          <w:t xml:space="preserve"> </w:t>
        </w:r>
      </w:ins>
      <w:r w:rsidR="001F464C" w:rsidRPr="000B14D8">
        <w:rPr>
          <w:rFonts w:ascii="Times New Roman" w:hAnsi="Times New Roman" w:cs="Times New Roman"/>
        </w:rPr>
        <w:t>the libido can become attached to the ego in literal self-love. I</w:t>
      </w:r>
      <w:r w:rsidR="00D1762D" w:rsidRPr="000B14D8">
        <w:rPr>
          <w:rFonts w:ascii="Times New Roman" w:hAnsi="Times New Roman" w:cs="Times New Roman"/>
        </w:rPr>
        <w:t xml:space="preserve">ndeed, Brummell </w:t>
      </w:r>
      <w:r w:rsidR="008B3F73" w:rsidRPr="000B14D8">
        <w:rPr>
          <w:rFonts w:ascii="Times New Roman" w:hAnsi="Times New Roman" w:cs="Times New Roman"/>
        </w:rPr>
        <w:t xml:space="preserve">is so transfixed he </w:t>
      </w:r>
      <w:r w:rsidR="00D1762D" w:rsidRPr="000B14D8">
        <w:rPr>
          <w:rFonts w:ascii="Times New Roman" w:hAnsi="Times New Roman" w:cs="Times New Roman"/>
        </w:rPr>
        <w:t>seems to find the world reflecting his image wherever he looks</w:t>
      </w:r>
      <w:r w:rsidR="001F464C" w:rsidRPr="000B14D8">
        <w:rPr>
          <w:rFonts w:ascii="Times New Roman" w:hAnsi="Times New Roman" w:cs="Times New Roman"/>
        </w:rPr>
        <w:t>, so potent is his love</w:t>
      </w:r>
      <w:r w:rsidR="00D1762D" w:rsidRPr="000B14D8">
        <w:rPr>
          <w:rFonts w:ascii="Times New Roman" w:hAnsi="Times New Roman" w:cs="Times New Roman"/>
        </w:rPr>
        <w:t>.</w:t>
      </w:r>
      <w:r w:rsidR="001F464C" w:rsidRPr="000B14D8">
        <w:rPr>
          <w:rFonts w:ascii="Times New Roman" w:hAnsi="Times New Roman" w:cs="Times New Roman"/>
        </w:rPr>
        <w:t xml:space="preserve"> </w:t>
      </w:r>
      <w:r w:rsidR="00755C90" w:rsidRPr="000B14D8">
        <w:rPr>
          <w:rFonts w:ascii="Times New Roman" w:hAnsi="Times New Roman" w:cs="Times New Roman"/>
        </w:rPr>
        <w:t>But his narcissism is more than neurotic; it loosely holds together a psychotic break about to happen.</w:t>
      </w:r>
    </w:p>
    <w:p w14:paraId="4A832157" w14:textId="0730B917" w:rsidR="0042695C" w:rsidRPr="000B14D8" w:rsidRDefault="007B1DFD" w:rsidP="006746CA">
      <w:pPr>
        <w:spacing w:line="480" w:lineRule="auto"/>
        <w:rPr>
          <w:rFonts w:ascii="Times New Roman" w:hAnsi="Times New Roman" w:cs="Times New Roman"/>
        </w:rPr>
      </w:pPr>
      <w:r w:rsidRPr="000B14D8">
        <w:rPr>
          <w:rFonts w:ascii="Times New Roman" w:hAnsi="Times New Roman" w:cs="Times New Roman"/>
        </w:rPr>
        <w:tab/>
      </w:r>
      <w:r w:rsidR="00D9110F" w:rsidRPr="000B14D8">
        <w:rPr>
          <w:rFonts w:ascii="Times New Roman" w:hAnsi="Times New Roman" w:cs="Times New Roman"/>
        </w:rPr>
        <w:t xml:space="preserve">For Judge Schreber, narcissism did not function this way; rather, </w:t>
      </w:r>
      <w:r w:rsidR="00842AFC" w:rsidRPr="000B14D8">
        <w:rPr>
          <w:rFonts w:ascii="Times New Roman" w:hAnsi="Times New Roman" w:cs="Times New Roman"/>
        </w:rPr>
        <w:t xml:space="preserve">Lacan notes </w:t>
      </w:r>
      <w:r w:rsidR="00D9110F" w:rsidRPr="000B14D8">
        <w:rPr>
          <w:rFonts w:ascii="Times New Roman" w:hAnsi="Times New Roman" w:cs="Times New Roman"/>
        </w:rPr>
        <w:t xml:space="preserve">“what was repugnant to </w:t>
      </w:r>
      <w:r w:rsidR="00582DD8" w:rsidRPr="000B14D8">
        <w:rPr>
          <w:rFonts w:ascii="Times New Roman" w:hAnsi="Times New Roman" w:cs="Times New Roman"/>
        </w:rPr>
        <w:t xml:space="preserve">the said President’s </w:t>
      </w:r>
      <w:r w:rsidR="00D9110F" w:rsidRPr="000B14D8">
        <w:rPr>
          <w:rFonts w:ascii="Times New Roman" w:hAnsi="Times New Roman" w:cs="Times New Roman"/>
        </w:rPr>
        <w:t xml:space="preserve">narcissism was the </w:t>
      </w:r>
      <w:r w:rsidR="003F3ECE" w:rsidRPr="000B14D8">
        <w:rPr>
          <w:rFonts w:ascii="Times New Roman" w:hAnsi="Times New Roman" w:cs="Times New Roman"/>
        </w:rPr>
        <w:t>adoption of a feminine</w:t>
      </w:r>
      <w:r w:rsidR="00EB22B9" w:rsidRPr="000B14D8">
        <w:rPr>
          <w:rFonts w:ascii="Times New Roman" w:hAnsi="Times New Roman" w:cs="Times New Roman"/>
        </w:rPr>
        <w:t xml:space="preserve"> </w:t>
      </w:r>
      <w:r w:rsidR="003F3ECE" w:rsidRPr="000B14D8">
        <w:rPr>
          <w:rFonts w:ascii="Times New Roman" w:hAnsi="Times New Roman" w:cs="Times New Roman"/>
        </w:rPr>
        <w:t>position towards his father, which involved castration. Here is someone who is supposed to be better off obtaining satisfaction in a relation founded on a delusion of grandeur, since castration can no longer affect him once his partner has become God</w:t>
      </w:r>
      <w:r w:rsidR="00767275" w:rsidRPr="000B14D8">
        <w:rPr>
          <w:rFonts w:ascii="Times New Roman" w:hAnsi="Times New Roman" w:cs="Times New Roman"/>
        </w:rPr>
        <w:t>”</w:t>
      </w:r>
      <w:r w:rsidR="00955E5F" w:rsidRPr="000B14D8">
        <w:rPr>
          <w:rStyle w:val="EndnoteReference"/>
          <w:rFonts w:ascii="Times New Roman" w:hAnsi="Times New Roman" w:cs="Times New Roman"/>
        </w:rPr>
        <w:endnoteReference w:id="9"/>
      </w:r>
      <w:r w:rsidR="003F3ECE" w:rsidRPr="000B14D8">
        <w:rPr>
          <w:rFonts w:ascii="Times New Roman" w:hAnsi="Times New Roman" w:cs="Times New Roman"/>
        </w:rPr>
        <w:t xml:space="preserve"> (</w:t>
      </w:r>
      <w:r w:rsidR="00473D0F">
        <w:rPr>
          <w:rFonts w:ascii="Times New Roman" w:hAnsi="Times New Roman" w:cs="Times New Roman"/>
          <w:i/>
        </w:rPr>
        <w:t>Seminar</w:t>
      </w:r>
      <w:r w:rsidR="003F3ECE" w:rsidRPr="000B14D8">
        <w:rPr>
          <w:rFonts w:ascii="Times New Roman" w:hAnsi="Times New Roman" w:cs="Times New Roman"/>
          <w:i/>
        </w:rPr>
        <w:t xml:space="preserve"> III </w:t>
      </w:r>
      <w:r w:rsidR="003F3ECE" w:rsidRPr="000B14D8">
        <w:rPr>
          <w:rFonts w:ascii="Times New Roman" w:hAnsi="Times New Roman" w:cs="Times New Roman"/>
        </w:rPr>
        <w:t xml:space="preserve">89). </w:t>
      </w:r>
      <w:r w:rsidR="00161359" w:rsidRPr="000B14D8">
        <w:rPr>
          <w:rFonts w:ascii="Times New Roman" w:hAnsi="Times New Roman" w:cs="Times New Roman"/>
        </w:rPr>
        <w:t xml:space="preserve">But, Lacan argues, “something has profoundly modified the object” or </w:t>
      </w:r>
      <w:r w:rsidR="00A47287" w:rsidRPr="000B14D8">
        <w:rPr>
          <w:rFonts w:ascii="Times New Roman" w:hAnsi="Times New Roman" w:cs="Times New Roman"/>
        </w:rPr>
        <w:t xml:space="preserve">the </w:t>
      </w:r>
      <w:r w:rsidR="00161359" w:rsidRPr="000B14D8">
        <w:rPr>
          <w:rFonts w:ascii="Times New Roman" w:hAnsi="Times New Roman" w:cs="Times New Roman"/>
        </w:rPr>
        <w:t xml:space="preserve">other to which </w:t>
      </w:r>
      <w:proofErr w:type="spellStart"/>
      <w:r w:rsidR="00161359" w:rsidRPr="000B14D8">
        <w:rPr>
          <w:rFonts w:ascii="Times New Roman" w:hAnsi="Times New Roman" w:cs="Times New Roman"/>
        </w:rPr>
        <w:t>Schreber’s</w:t>
      </w:r>
      <w:proofErr w:type="spellEnd"/>
      <w:r w:rsidR="00161359" w:rsidRPr="000B14D8">
        <w:rPr>
          <w:rFonts w:ascii="Times New Roman" w:hAnsi="Times New Roman" w:cs="Times New Roman"/>
        </w:rPr>
        <w:t xml:space="preserve"> libido is now attached</w:t>
      </w:r>
      <w:r w:rsidR="006351CF" w:rsidRPr="000B14D8">
        <w:rPr>
          <w:rFonts w:ascii="Times New Roman" w:hAnsi="Times New Roman" w:cs="Times New Roman"/>
        </w:rPr>
        <w:t xml:space="preserve"> (90)</w:t>
      </w:r>
      <w:r w:rsidR="00161359" w:rsidRPr="000B14D8">
        <w:rPr>
          <w:rFonts w:ascii="Times New Roman" w:hAnsi="Times New Roman" w:cs="Times New Roman"/>
        </w:rPr>
        <w:t>.</w:t>
      </w:r>
      <w:r w:rsidR="006351CF" w:rsidRPr="000B14D8">
        <w:rPr>
          <w:rFonts w:ascii="Times New Roman" w:hAnsi="Times New Roman" w:cs="Times New Roman"/>
        </w:rPr>
        <w:t xml:space="preserve"> </w:t>
      </w:r>
      <w:r w:rsidR="00EB3EEF" w:rsidRPr="000B14D8">
        <w:rPr>
          <w:rFonts w:ascii="Times New Roman" w:hAnsi="Times New Roman" w:cs="Times New Roman"/>
        </w:rPr>
        <w:t xml:space="preserve">The usual aggressive aspect of libidinal attachment to </w:t>
      </w:r>
      <w:proofErr w:type="spellStart"/>
      <w:proofErr w:type="gramStart"/>
      <w:r w:rsidR="00EB3EEF" w:rsidRPr="000B14D8">
        <w:rPr>
          <w:rFonts w:ascii="Times New Roman" w:hAnsi="Times New Roman" w:cs="Times New Roman"/>
        </w:rPr>
        <w:t>a</w:t>
      </w:r>
      <w:r w:rsidR="00A47287" w:rsidRPr="000B14D8">
        <w:rPr>
          <w:rFonts w:ascii="Times New Roman" w:hAnsi="Times New Roman" w:cs="Times New Roman"/>
        </w:rPr>
        <w:t>n other</w:t>
      </w:r>
      <w:proofErr w:type="spellEnd"/>
      <w:proofErr w:type="gramEnd"/>
      <w:r w:rsidR="00A47287" w:rsidRPr="000B14D8">
        <w:rPr>
          <w:rFonts w:ascii="Times New Roman" w:hAnsi="Times New Roman" w:cs="Times New Roman"/>
        </w:rPr>
        <w:t xml:space="preserve"> is here made impossible</w:t>
      </w:r>
      <w:r w:rsidR="00EB3EEF" w:rsidRPr="000B14D8">
        <w:rPr>
          <w:rFonts w:ascii="Times New Roman" w:hAnsi="Times New Roman" w:cs="Times New Roman"/>
        </w:rPr>
        <w:t xml:space="preserve"> when it is the </w:t>
      </w:r>
      <w:r w:rsidR="003D088C" w:rsidRPr="000B14D8">
        <w:rPr>
          <w:rFonts w:ascii="Times New Roman" w:hAnsi="Times New Roman" w:cs="Times New Roman"/>
        </w:rPr>
        <w:t xml:space="preserve">ultimate </w:t>
      </w:r>
      <w:r w:rsidR="00EB3EEF" w:rsidRPr="000B14D8">
        <w:rPr>
          <w:rFonts w:ascii="Times New Roman" w:hAnsi="Times New Roman" w:cs="Times New Roman"/>
        </w:rPr>
        <w:t>big Other, God</w:t>
      </w:r>
      <w:r w:rsidR="003D088C" w:rsidRPr="000B14D8">
        <w:rPr>
          <w:rFonts w:ascii="Times New Roman" w:hAnsi="Times New Roman" w:cs="Times New Roman"/>
        </w:rPr>
        <w:t>. T</w:t>
      </w:r>
      <w:r w:rsidR="00EB3EEF" w:rsidRPr="000B14D8">
        <w:rPr>
          <w:rFonts w:ascii="Times New Roman" w:hAnsi="Times New Roman" w:cs="Times New Roman"/>
        </w:rPr>
        <w:t xml:space="preserve">he ego cannot control this relationship, </w:t>
      </w:r>
      <w:r w:rsidR="00E4192E" w:rsidRPr="000B14D8">
        <w:rPr>
          <w:rFonts w:ascii="Times New Roman" w:hAnsi="Times New Roman" w:cs="Times New Roman"/>
        </w:rPr>
        <w:t>which</w:t>
      </w:r>
      <w:r w:rsidR="00EB3EEF" w:rsidRPr="000B14D8">
        <w:rPr>
          <w:rFonts w:ascii="Times New Roman" w:hAnsi="Times New Roman" w:cs="Times New Roman"/>
        </w:rPr>
        <w:t xml:space="preserve"> has gone beyond representational limits. </w:t>
      </w:r>
      <w:r w:rsidR="003721C7" w:rsidRPr="000B14D8">
        <w:rPr>
          <w:rFonts w:ascii="Times New Roman" w:hAnsi="Times New Roman" w:cs="Times New Roman"/>
        </w:rPr>
        <w:t>Lacan’s analysis drives inexorably through</w:t>
      </w:r>
      <w:r w:rsidR="003721C7" w:rsidRPr="000B14D8">
        <w:rPr>
          <w:rFonts w:ascii="Times New Roman" w:hAnsi="Times New Roman" w:cs="Times New Roman"/>
          <w:i/>
        </w:rPr>
        <w:t xml:space="preserve"> </w:t>
      </w:r>
      <w:r w:rsidR="003721C7" w:rsidRPr="000B14D8">
        <w:rPr>
          <w:rFonts w:ascii="Times New Roman" w:hAnsi="Times New Roman" w:cs="Times New Roman"/>
          <w:iCs/>
        </w:rPr>
        <w:t>Seminar III</w:t>
      </w:r>
      <w:r w:rsidR="003721C7" w:rsidRPr="000B14D8">
        <w:rPr>
          <w:rFonts w:ascii="Times New Roman" w:hAnsi="Times New Roman" w:cs="Times New Roman"/>
          <w:i/>
        </w:rPr>
        <w:t xml:space="preserve"> </w:t>
      </w:r>
      <w:r w:rsidR="003721C7" w:rsidRPr="000B14D8">
        <w:rPr>
          <w:rFonts w:ascii="Times New Roman" w:hAnsi="Times New Roman" w:cs="Times New Roman"/>
        </w:rPr>
        <w:t xml:space="preserve">to reach the conclusion, never stated in so many words, that </w:t>
      </w:r>
      <w:proofErr w:type="spellStart"/>
      <w:r w:rsidR="003721C7" w:rsidRPr="000B14D8">
        <w:rPr>
          <w:rFonts w:ascii="Times New Roman" w:hAnsi="Times New Roman" w:cs="Times New Roman"/>
        </w:rPr>
        <w:t>Schreber’s</w:t>
      </w:r>
      <w:proofErr w:type="spellEnd"/>
      <w:r w:rsidR="003721C7" w:rsidRPr="000B14D8">
        <w:rPr>
          <w:rFonts w:ascii="Times New Roman" w:hAnsi="Times New Roman" w:cs="Times New Roman"/>
        </w:rPr>
        <w:t xml:space="preserve"> relationship to God, which famously is as </w:t>
      </w:r>
      <w:ins w:id="334" w:author="Copyeditor" w:date="2022-08-05T09:26:00Z">
        <w:r w:rsidR="00985727">
          <w:rPr>
            <w:rFonts w:ascii="Times New Roman" w:hAnsi="Times New Roman" w:cs="Times New Roman"/>
          </w:rPr>
          <w:t xml:space="preserve">a </w:t>
        </w:r>
      </w:ins>
      <w:r w:rsidR="003721C7" w:rsidRPr="000B14D8">
        <w:rPr>
          <w:rFonts w:ascii="Times New Roman" w:hAnsi="Times New Roman" w:cs="Times New Roman"/>
        </w:rPr>
        <w:t>handmaiden</w:t>
      </w:r>
      <w:r w:rsidR="00161359" w:rsidRPr="000B14D8">
        <w:rPr>
          <w:rFonts w:ascii="Times New Roman" w:hAnsi="Times New Roman" w:cs="Times New Roman"/>
        </w:rPr>
        <w:t xml:space="preserve"> </w:t>
      </w:r>
      <w:r w:rsidR="003721C7" w:rsidRPr="000B14D8">
        <w:rPr>
          <w:rFonts w:ascii="Times New Roman" w:hAnsi="Times New Roman" w:cs="Times New Roman"/>
        </w:rPr>
        <w:t xml:space="preserve">to the </w:t>
      </w:r>
      <w:del w:id="335" w:author="Copyeditor" w:date="2022-08-05T09:27:00Z">
        <w:r w:rsidR="003721C7" w:rsidRPr="000B14D8" w:rsidDel="00985727">
          <w:rPr>
            <w:rFonts w:ascii="Times New Roman" w:hAnsi="Times New Roman" w:cs="Times New Roman"/>
          </w:rPr>
          <w:delText>divinity</w:delText>
        </w:r>
      </w:del>
      <w:ins w:id="336" w:author="Copyeditor" w:date="2022-08-05T09:27:00Z">
        <w:r w:rsidR="00985727">
          <w:rPr>
            <w:rFonts w:ascii="Times New Roman" w:hAnsi="Times New Roman" w:cs="Times New Roman"/>
          </w:rPr>
          <w:t>D</w:t>
        </w:r>
        <w:r w:rsidR="00985727" w:rsidRPr="000B14D8">
          <w:rPr>
            <w:rFonts w:ascii="Times New Roman" w:hAnsi="Times New Roman" w:cs="Times New Roman"/>
          </w:rPr>
          <w:t>ivinity</w:t>
        </w:r>
      </w:ins>
      <w:del w:id="337" w:author="Copyeditor" w:date="2022-08-05T09:30:00Z">
        <w:r w:rsidR="003721C7" w:rsidRPr="000B14D8" w:rsidDel="00985727">
          <w:rPr>
            <w:rFonts w:ascii="Times New Roman" w:hAnsi="Times New Roman" w:cs="Times New Roman"/>
          </w:rPr>
          <w:delText>,</w:delText>
        </w:r>
      </w:del>
      <w:r w:rsidR="003721C7" w:rsidRPr="000B14D8">
        <w:rPr>
          <w:rFonts w:ascii="Times New Roman" w:hAnsi="Times New Roman" w:cs="Times New Roman"/>
        </w:rPr>
        <w:t xml:space="preserve"> </w:t>
      </w:r>
      <w:r w:rsidR="004861ED" w:rsidRPr="000B14D8">
        <w:rPr>
          <w:rFonts w:ascii="Times New Roman" w:hAnsi="Times New Roman" w:cs="Times New Roman"/>
        </w:rPr>
        <w:t>as well as</w:t>
      </w:r>
      <w:ins w:id="338" w:author="Copyeditor" w:date="2022-08-05T09:27:00Z">
        <w:r w:rsidR="00985727">
          <w:rPr>
            <w:rFonts w:ascii="Times New Roman" w:hAnsi="Times New Roman" w:cs="Times New Roman"/>
          </w:rPr>
          <w:t xml:space="preserve"> a</w:t>
        </w:r>
      </w:ins>
      <w:r w:rsidR="003721C7" w:rsidRPr="000B14D8">
        <w:rPr>
          <w:rFonts w:ascii="Times New Roman" w:hAnsi="Times New Roman" w:cs="Times New Roman"/>
        </w:rPr>
        <w:t xml:space="preserve"> bearer of </w:t>
      </w:r>
      <w:r w:rsidR="004861ED" w:rsidRPr="000B14D8">
        <w:rPr>
          <w:rFonts w:ascii="Times New Roman" w:hAnsi="Times New Roman" w:cs="Times New Roman"/>
        </w:rPr>
        <w:t xml:space="preserve">His </w:t>
      </w:r>
      <w:r w:rsidR="003721C7" w:rsidRPr="000B14D8">
        <w:rPr>
          <w:rFonts w:ascii="Times New Roman" w:hAnsi="Times New Roman" w:cs="Times New Roman"/>
        </w:rPr>
        <w:t xml:space="preserve">future progeny, is the result of anal rape. </w:t>
      </w:r>
      <w:r w:rsidR="00DE5612" w:rsidRPr="000B14D8">
        <w:rPr>
          <w:rFonts w:ascii="Times New Roman" w:hAnsi="Times New Roman" w:cs="Times New Roman"/>
        </w:rPr>
        <w:t>As</w:t>
      </w:r>
      <w:ins w:id="339" w:author="Copyeditor" w:date="2022-08-05T09:30:00Z">
        <w:r w:rsidR="00985727">
          <w:rPr>
            <w:rFonts w:ascii="Times New Roman" w:hAnsi="Times New Roman" w:cs="Times New Roman"/>
          </w:rPr>
          <w:t xml:space="preserve"> a</w:t>
        </w:r>
      </w:ins>
      <w:r w:rsidR="00DE5612" w:rsidRPr="000B14D8">
        <w:rPr>
          <w:rFonts w:ascii="Times New Roman" w:hAnsi="Times New Roman" w:cs="Times New Roman"/>
        </w:rPr>
        <w:t xml:space="preserve"> handmaiden, </w:t>
      </w:r>
      <w:proofErr w:type="spellStart"/>
      <w:r w:rsidR="00DE5612" w:rsidRPr="000B14D8">
        <w:rPr>
          <w:rFonts w:ascii="Times New Roman" w:hAnsi="Times New Roman" w:cs="Times New Roman"/>
        </w:rPr>
        <w:t>Schreber</w:t>
      </w:r>
      <w:proofErr w:type="spellEnd"/>
      <w:r w:rsidR="00DE5612" w:rsidRPr="000B14D8">
        <w:rPr>
          <w:rFonts w:ascii="Times New Roman" w:hAnsi="Times New Roman" w:cs="Times New Roman"/>
        </w:rPr>
        <w:t xml:space="preserve"> avoids the difficult question of his homosexuality, but God inseminates him in that manner. </w:t>
      </w:r>
      <w:r w:rsidR="0081733C" w:rsidRPr="000B14D8">
        <w:rPr>
          <w:rFonts w:ascii="Times New Roman" w:hAnsi="Times New Roman" w:cs="Times New Roman"/>
        </w:rPr>
        <w:t xml:space="preserve">The analogy I am drawing between Brummell’s and </w:t>
      </w:r>
      <w:proofErr w:type="spellStart"/>
      <w:r w:rsidR="0081733C" w:rsidRPr="000B14D8">
        <w:rPr>
          <w:rFonts w:ascii="Times New Roman" w:hAnsi="Times New Roman" w:cs="Times New Roman"/>
        </w:rPr>
        <w:t>Schre</w:t>
      </w:r>
      <w:r w:rsidR="00DE0182" w:rsidRPr="000B14D8">
        <w:rPr>
          <w:rFonts w:ascii="Times New Roman" w:hAnsi="Times New Roman" w:cs="Times New Roman"/>
        </w:rPr>
        <w:t>ber’s</w:t>
      </w:r>
      <w:proofErr w:type="spellEnd"/>
      <w:r w:rsidR="00DE0182" w:rsidRPr="000B14D8">
        <w:rPr>
          <w:rFonts w:ascii="Times New Roman" w:hAnsi="Times New Roman" w:cs="Times New Roman"/>
        </w:rPr>
        <w:t xml:space="preserve"> cases forces the question:</w:t>
      </w:r>
      <w:r w:rsidR="00184A62" w:rsidRPr="000B14D8">
        <w:rPr>
          <w:rFonts w:ascii="Times New Roman" w:hAnsi="Times New Roman" w:cs="Times New Roman"/>
        </w:rPr>
        <w:t xml:space="preserve"> h</w:t>
      </w:r>
      <w:r w:rsidR="0081733C" w:rsidRPr="000B14D8">
        <w:rPr>
          <w:rFonts w:ascii="Times New Roman" w:hAnsi="Times New Roman" w:cs="Times New Roman"/>
        </w:rPr>
        <w:t xml:space="preserve">as Brummell been fucked by the Regent, figuratively speaking? </w:t>
      </w:r>
      <w:r w:rsidR="00BC6A96" w:rsidRPr="000B14D8">
        <w:rPr>
          <w:rFonts w:ascii="Times New Roman" w:hAnsi="Times New Roman" w:cs="Times New Roman"/>
        </w:rPr>
        <w:t xml:space="preserve">Inefficacious as </w:t>
      </w:r>
      <w:r w:rsidR="00DA7DF0" w:rsidRPr="000B14D8">
        <w:rPr>
          <w:rFonts w:ascii="Times New Roman" w:hAnsi="Times New Roman" w:cs="Times New Roman"/>
        </w:rPr>
        <w:t>prince, the Regent holds the</w:t>
      </w:r>
      <w:r w:rsidR="002020FB" w:rsidRPr="000B14D8">
        <w:rPr>
          <w:rFonts w:ascii="Times New Roman" w:hAnsi="Times New Roman" w:cs="Times New Roman"/>
        </w:rPr>
        <w:t xml:space="preserve"> rod of power after all</w:t>
      </w:r>
      <w:r w:rsidR="00DA7DF0" w:rsidRPr="000B14D8">
        <w:rPr>
          <w:rFonts w:ascii="Times New Roman" w:hAnsi="Times New Roman" w:cs="Times New Roman"/>
        </w:rPr>
        <w:t xml:space="preserve">. </w:t>
      </w:r>
      <w:r w:rsidR="00D625D8" w:rsidRPr="000B14D8">
        <w:rPr>
          <w:rFonts w:ascii="Times New Roman" w:hAnsi="Times New Roman" w:cs="Times New Roman"/>
        </w:rPr>
        <w:t xml:space="preserve">His cutting of Brummell is a cut to the head, a </w:t>
      </w:r>
      <w:proofErr w:type="spellStart"/>
      <w:r w:rsidR="00D625D8" w:rsidRPr="000B14D8">
        <w:rPr>
          <w:rFonts w:ascii="Times New Roman" w:hAnsi="Times New Roman" w:cs="Times New Roman"/>
        </w:rPr>
        <w:t>designification</w:t>
      </w:r>
      <w:proofErr w:type="spellEnd"/>
      <w:r w:rsidR="00D625D8" w:rsidRPr="000B14D8">
        <w:rPr>
          <w:rFonts w:ascii="Times New Roman" w:hAnsi="Times New Roman" w:cs="Times New Roman"/>
        </w:rPr>
        <w:t xml:space="preserve"> of Brummell’s sartorial phallus</w:t>
      </w:r>
      <w:r w:rsidR="007C3005" w:rsidRPr="000B14D8">
        <w:rPr>
          <w:rFonts w:ascii="Times New Roman" w:hAnsi="Times New Roman" w:cs="Times New Roman"/>
        </w:rPr>
        <w:t xml:space="preserve">. </w:t>
      </w:r>
      <w:r w:rsidR="00EF1962" w:rsidRPr="000B14D8">
        <w:rPr>
          <w:rFonts w:ascii="Times New Roman" w:hAnsi="Times New Roman" w:cs="Times New Roman"/>
        </w:rPr>
        <w:t xml:space="preserve">For Schreber, </w:t>
      </w:r>
      <w:r w:rsidR="007B1F2F" w:rsidRPr="000B14D8">
        <w:rPr>
          <w:rFonts w:ascii="Times New Roman" w:hAnsi="Times New Roman" w:cs="Times New Roman"/>
        </w:rPr>
        <w:t>God’s anal fuck</w:t>
      </w:r>
      <w:r w:rsidR="00982AB6" w:rsidRPr="000B14D8">
        <w:rPr>
          <w:rFonts w:ascii="Times New Roman" w:hAnsi="Times New Roman" w:cs="Times New Roman"/>
        </w:rPr>
        <w:t xml:space="preserve"> renders the male body indeterminate, both male </w:t>
      </w:r>
      <w:r w:rsidR="00982AB6" w:rsidRPr="000B14D8">
        <w:rPr>
          <w:rFonts w:ascii="Times New Roman" w:hAnsi="Times New Roman" w:cs="Times New Roman"/>
          <w:i/>
        </w:rPr>
        <w:t>and</w:t>
      </w:r>
      <w:r w:rsidR="00982AB6" w:rsidRPr="000B14D8">
        <w:rPr>
          <w:rFonts w:ascii="Times New Roman" w:hAnsi="Times New Roman" w:cs="Times New Roman"/>
        </w:rPr>
        <w:t xml:space="preserve"> female. </w:t>
      </w:r>
      <w:r w:rsidR="00E63A1E" w:rsidRPr="000B14D8">
        <w:rPr>
          <w:rFonts w:ascii="Times New Roman" w:hAnsi="Times New Roman" w:cs="Times New Roman"/>
        </w:rPr>
        <w:t>“</w:t>
      </w:r>
      <w:r w:rsidR="00982AB6" w:rsidRPr="000B14D8">
        <w:rPr>
          <w:rFonts w:ascii="Times New Roman" w:hAnsi="Times New Roman" w:cs="Times New Roman"/>
        </w:rPr>
        <w:t>Judge</w:t>
      </w:r>
      <w:r w:rsidR="00E63A1E" w:rsidRPr="000B14D8">
        <w:rPr>
          <w:rFonts w:ascii="Times New Roman" w:hAnsi="Times New Roman" w:cs="Times New Roman"/>
        </w:rPr>
        <w:t>”</w:t>
      </w:r>
      <w:r w:rsidR="00982AB6" w:rsidRPr="000B14D8">
        <w:rPr>
          <w:rFonts w:ascii="Times New Roman" w:hAnsi="Times New Roman" w:cs="Times New Roman"/>
        </w:rPr>
        <w:t xml:space="preserve"> is the paternal role that </w:t>
      </w:r>
      <w:r w:rsidR="00884504" w:rsidRPr="000B14D8">
        <w:rPr>
          <w:rFonts w:ascii="Times New Roman" w:hAnsi="Times New Roman" w:cs="Times New Roman"/>
        </w:rPr>
        <w:t>Schreber feels ill-equipped for, while</w:t>
      </w:r>
      <w:r w:rsidR="00982AB6" w:rsidRPr="000B14D8">
        <w:rPr>
          <w:rFonts w:ascii="Times New Roman" w:hAnsi="Times New Roman" w:cs="Times New Roman"/>
        </w:rPr>
        <w:t xml:space="preserve"> the </w:t>
      </w:r>
      <w:r w:rsidR="00982AB6" w:rsidRPr="000B14D8">
        <w:rPr>
          <w:rFonts w:ascii="Times New Roman" w:hAnsi="Times New Roman" w:cs="Times New Roman"/>
        </w:rPr>
        <w:lastRenderedPageBreak/>
        <w:t>dandy’s costume is a phallic rendering of male symbolic power at the same time that it depicts the male body a</w:t>
      </w:r>
      <w:r w:rsidR="00AD4BE3" w:rsidRPr="000B14D8">
        <w:rPr>
          <w:rFonts w:ascii="Times New Roman" w:hAnsi="Times New Roman" w:cs="Times New Roman"/>
        </w:rPr>
        <w:t>s immobilized, so tightly cont</w:t>
      </w:r>
      <w:r w:rsidR="00982AB6" w:rsidRPr="000B14D8">
        <w:rPr>
          <w:rFonts w:ascii="Times New Roman" w:hAnsi="Times New Roman" w:cs="Times New Roman"/>
        </w:rPr>
        <w:t>ained that sitting is difficult, musculature discouraged, and movement in general constrained.</w:t>
      </w:r>
      <w:r w:rsidR="000531E0" w:rsidRPr="000B14D8">
        <w:rPr>
          <w:rFonts w:ascii="Times New Roman" w:hAnsi="Times New Roman" w:cs="Times New Roman"/>
        </w:rPr>
        <w:t xml:space="preserve"> Rendered passive by the corset</w:t>
      </w:r>
      <w:r w:rsidR="00982AB6" w:rsidRPr="000B14D8">
        <w:rPr>
          <w:rFonts w:ascii="Times New Roman" w:hAnsi="Times New Roman" w:cs="Times New Roman"/>
        </w:rPr>
        <w:t xml:space="preserve">ing uniform, the dandy parodies the real psychotic’s passivity enforced by God. Confinement becomes the main descriptor of the dandy’s and </w:t>
      </w:r>
      <w:ins w:id="340" w:author="Copyeditor" w:date="2022-08-05T10:26:00Z">
        <w:r w:rsidR="005A3E69">
          <w:rPr>
            <w:rFonts w:ascii="Times New Roman" w:hAnsi="Times New Roman" w:cs="Times New Roman"/>
          </w:rPr>
          <w:t xml:space="preserve">the </w:t>
        </w:r>
      </w:ins>
      <w:r w:rsidR="00982AB6" w:rsidRPr="000B14D8">
        <w:rPr>
          <w:rFonts w:ascii="Times New Roman" w:hAnsi="Times New Roman" w:cs="Times New Roman"/>
        </w:rPr>
        <w:t>psychotic’s physical space, the feminized space of non</w:t>
      </w:r>
      <w:del w:id="341" w:author="Copyeditor" w:date="2022-08-05T10:27:00Z">
        <w:r w:rsidR="00982AB6" w:rsidRPr="000B14D8" w:rsidDel="005A3E69">
          <w:rPr>
            <w:rFonts w:ascii="Times New Roman" w:hAnsi="Times New Roman" w:cs="Times New Roman"/>
          </w:rPr>
          <w:delText>-</w:delText>
        </w:r>
      </w:del>
      <w:r w:rsidR="00982AB6" w:rsidRPr="000B14D8">
        <w:rPr>
          <w:rFonts w:ascii="Times New Roman" w:hAnsi="Times New Roman" w:cs="Times New Roman"/>
        </w:rPr>
        <w:t>movement.</w:t>
      </w:r>
      <w:r w:rsidR="003F30F8" w:rsidRPr="000B14D8">
        <w:rPr>
          <w:rFonts w:ascii="Times New Roman" w:hAnsi="Times New Roman" w:cs="Times New Roman"/>
        </w:rPr>
        <w:t xml:space="preserve"> What Brummell was playing at, Schreber experienced psychotically</w:t>
      </w:r>
      <w:del w:id="342" w:author="Copyeditor" w:date="2022-08-05T10:29:00Z">
        <w:r w:rsidR="003F30F8" w:rsidRPr="000B14D8" w:rsidDel="005A3E69">
          <w:rPr>
            <w:rFonts w:ascii="Times New Roman" w:hAnsi="Times New Roman" w:cs="Times New Roman"/>
          </w:rPr>
          <w:delText>,</w:delText>
        </w:r>
      </w:del>
      <w:r w:rsidR="003F30F8" w:rsidRPr="000B14D8">
        <w:rPr>
          <w:rFonts w:ascii="Times New Roman" w:hAnsi="Times New Roman" w:cs="Times New Roman"/>
        </w:rPr>
        <w:t xml:space="preserve"> but also </w:t>
      </w:r>
      <w:ins w:id="343" w:author="Copyeditor" w:date="2022-08-05T10:29:00Z">
        <w:r w:rsidR="005A3E69">
          <w:rPr>
            <w:rFonts w:ascii="Times New Roman" w:hAnsi="Times New Roman" w:cs="Times New Roman"/>
          </w:rPr>
          <w:t>in reali</w:t>
        </w:r>
      </w:ins>
      <w:ins w:id="344" w:author="Copyeditor" w:date="2022-08-05T10:30:00Z">
        <w:r w:rsidR="005A3E69">
          <w:rPr>
            <w:rFonts w:ascii="Times New Roman" w:hAnsi="Times New Roman" w:cs="Times New Roman"/>
          </w:rPr>
          <w:t>ty</w:t>
        </w:r>
      </w:ins>
      <w:del w:id="345" w:author="Copyeditor" w:date="2022-08-05T10:29:00Z">
        <w:r w:rsidR="003F30F8" w:rsidRPr="000B14D8" w:rsidDel="005A3E69">
          <w:rPr>
            <w:rFonts w:ascii="Times New Roman" w:hAnsi="Times New Roman" w:cs="Times New Roman"/>
          </w:rPr>
          <w:delText>really</w:delText>
        </w:r>
      </w:del>
      <w:r w:rsidR="000531E0" w:rsidRPr="000B14D8">
        <w:rPr>
          <w:rFonts w:ascii="Times New Roman" w:hAnsi="Times New Roman" w:cs="Times New Roman"/>
        </w:rPr>
        <w:t>,</w:t>
      </w:r>
      <w:r w:rsidR="003F30F8" w:rsidRPr="000B14D8">
        <w:rPr>
          <w:rFonts w:ascii="Times New Roman" w:hAnsi="Times New Roman" w:cs="Times New Roman"/>
        </w:rPr>
        <w:t xml:space="preserve"> insofar as the Real and </w:t>
      </w:r>
      <w:ins w:id="346" w:author="Copyeditor" w:date="2022-08-07T12:45:00Z">
        <w:r w:rsidR="005751D0">
          <w:rPr>
            <w:rFonts w:ascii="Times New Roman" w:hAnsi="Times New Roman" w:cs="Times New Roman"/>
          </w:rPr>
          <w:t>I</w:t>
        </w:r>
      </w:ins>
      <w:del w:id="347" w:author="Copyeditor" w:date="2022-08-07T12:45:00Z">
        <w:r w:rsidR="003F30F8" w:rsidRPr="000B14D8" w:rsidDel="005751D0">
          <w:rPr>
            <w:rFonts w:ascii="Times New Roman" w:hAnsi="Times New Roman" w:cs="Times New Roman"/>
          </w:rPr>
          <w:delText>i</w:delText>
        </w:r>
      </w:del>
      <w:r w:rsidR="003F30F8" w:rsidRPr="000B14D8">
        <w:rPr>
          <w:rFonts w:ascii="Times New Roman" w:hAnsi="Times New Roman" w:cs="Times New Roman"/>
        </w:rPr>
        <w:t>maginary became confused and blurred</w:t>
      </w:r>
      <w:r w:rsidR="008F40B8" w:rsidRPr="000B14D8">
        <w:rPr>
          <w:rFonts w:ascii="Times New Roman" w:hAnsi="Times New Roman" w:cs="Times New Roman"/>
        </w:rPr>
        <w:t xml:space="preserve"> for him</w:t>
      </w:r>
      <w:r w:rsidR="005224D3" w:rsidRPr="000B14D8">
        <w:rPr>
          <w:rFonts w:ascii="Times New Roman" w:hAnsi="Times New Roman" w:cs="Times New Roman"/>
        </w:rPr>
        <w:t xml:space="preserve">. </w:t>
      </w:r>
      <w:r w:rsidR="003F30F8" w:rsidRPr="000B14D8">
        <w:rPr>
          <w:rFonts w:ascii="Times New Roman" w:hAnsi="Times New Roman" w:cs="Times New Roman"/>
        </w:rPr>
        <w:t>Brummell’s own play</w:t>
      </w:r>
      <w:r w:rsidR="00132891" w:rsidRPr="000B14D8">
        <w:rPr>
          <w:rFonts w:ascii="Times New Roman" w:hAnsi="Times New Roman" w:cs="Times New Roman"/>
        </w:rPr>
        <w:t xml:space="preserve"> with </w:t>
      </w:r>
      <w:r w:rsidR="00DC6BD8" w:rsidRPr="000B14D8">
        <w:rPr>
          <w:rFonts w:ascii="Times New Roman" w:hAnsi="Times New Roman" w:cs="Times New Roman"/>
        </w:rPr>
        <w:t>sexuality</w:t>
      </w:r>
      <w:r w:rsidR="00132891" w:rsidRPr="000B14D8">
        <w:rPr>
          <w:rFonts w:ascii="Times New Roman" w:hAnsi="Times New Roman" w:cs="Times New Roman"/>
        </w:rPr>
        <w:t xml:space="preserve">, space, and </w:t>
      </w:r>
      <w:r w:rsidR="00D20C79" w:rsidRPr="000B14D8">
        <w:rPr>
          <w:rFonts w:ascii="Times New Roman" w:hAnsi="Times New Roman" w:cs="Times New Roman"/>
        </w:rPr>
        <w:t>an either/or relation to the phallus—</w:t>
      </w:r>
      <w:r w:rsidR="00132891" w:rsidRPr="000B14D8">
        <w:rPr>
          <w:rFonts w:ascii="Times New Roman" w:hAnsi="Times New Roman" w:cs="Times New Roman"/>
        </w:rPr>
        <w:t>phallic having (</w:t>
      </w:r>
      <w:r w:rsidR="00D20C79" w:rsidRPr="000B14D8">
        <w:rPr>
          <w:rFonts w:ascii="Times New Roman" w:hAnsi="Times New Roman" w:cs="Times New Roman"/>
        </w:rPr>
        <w:t xml:space="preserve">as the </w:t>
      </w:r>
      <w:r w:rsidR="00132891" w:rsidRPr="000B14D8">
        <w:rPr>
          <w:rFonts w:ascii="Times New Roman" w:hAnsi="Times New Roman" w:cs="Times New Roman"/>
        </w:rPr>
        <w:t>masculine</w:t>
      </w:r>
      <w:r w:rsidR="00D20C79" w:rsidRPr="000B14D8">
        <w:rPr>
          <w:rFonts w:ascii="Times New Roman" w:hAnsi="Times New Roman" w:cs="Times New Roman"/>
        </w:rPr>
        <w:t xml:space="preserve"> position</w:t>
      </w:r>
      <w:r w:rsidR="00132891" w:rsidRPr="000B14D8">
        <w:rPr>
          <w:rFonts w:ascii="Times New Roman" w:hAnsi="Times New Roman" w:cs="Times New Roman"/>
        </w:rPr>
        <w:t>)/phallic being (</w:t>
      </w:r>
      <w:r w:rsidR="00D20C79" w:rsidRPr="000B14D8">
        <w:rPr>
          <w:rFonts w:ascii="Times New Roman" w:hAnsi="Times New Roman" w:cs="Times New Roman"/>
        </w:rPr>
        <w:t xml:space="preserve">as the </w:t>
      </w:r>
      <w:r w:rsidR="00132891" w:rsidRPr="000B14D8">
        <w:rPr>
          <w:rFonts w:ascii="Times New Roman" w:hAnsi="Times New Roman" w:cs="Times New Roman"/>
        </w:rPr>
        <w:t>feminine</w:t>
      </w:r>
      <w:r w:rsidR="00D20C79" w:rsidRPr="000B14D8">
        <w:rPr>
          <w:rFonts w:ascii="Times New Roman" w:hAnsi="Times New Roman" w:cs="Times New Roman"/>
        </w:rPr>
        <w:t xml:space="preserve"> one)—</w:t>
      </w:r>
      <w:r w:rsidR="005224D3" w:rsidRPr="000B14D8">
        <w:rPr>
          <w:rFonts w:ascii="Times New Roman" w:hAnsi="Times New Roman" w:cs="Times New Roman"/>
        </w:rPr>
        <w:t>after his rupturing castration by the Regent</w:t>
      </w:r>
      <w:del w:id="348" w:author="Copyeditor" w:date="2022-08-05T10:30:00Z">
        <w:r w:rsidR="005224D3" w:rsidRPr="000B14D8" w:rsidDel="005A3E69">
          <w:rPr>
            <w:rFonts w:ascii="Times New Roman" w:hAnsi="Times New Roman" w:cs="Times New Roman"/>
          </w:rPr>
          <w:delText>,</w:delText>
        </w:r>
      </w:del>
      <w:r w:rsidR="005224D3" w:rsidRPr="000B14D8">
        <w:rPr>
          <w:rFonts w:ascii="Times New Roman" w:hAnsi="Times New Roman" w:cs="Times New Roman"/>
        </w:rPr>
        <w:t xml:space="preserve"> soon</w:t>
      </w:r>
      <w:r w:rsidR="003F30F8" w:rsidRPr="000B14D8">
        <w:rPr>
          <w:rFonts w:ascii="Times New Roman" w:hAnsi="Times New Roman" w:cs="Times New Roman"/>
        </w:rPr>
        <w:t xml:space="preserve"> bec</w:t>
      </w:r>
      <w:r w:rsidR="005224D3" w:rsidRPr="000B14D8">
        <w:rPr>
          <w:rFonts w:ascii="Times New Roman" w:hAnsi="Times New Roman" w:cs="Times New Roman"/>
        </w:rPr>
        <w:t>o</w:t>
      </w:r>
      <w:r w:rsidR="003F30F8" w:rsidRPr="000B14D8">
        <w:rPr>
          <w:rFonts w:ascii="Times New Roman" w:hAnsi="Times New Roman" w:cs="Times New Roman"/>
        </w:rPr>
        <w:t>me</w:t>
      </w:r>
      <w:r w:rsidR="005224D3" w:rsidRPr="000B14D8">
        <w:rPr>
          <w:rFonts w:ascii="Times New Roman" w:hAnsi="Times New Roman" w:cs="Times New Roman"/>
        </w:rPr>
        <w:t>s</w:t>
      </w:r>
      <w:r w:rsidR="003F30F8" w:rsidRPr="000B14D8">
        <w:rPr>
          <w:rFonts w:ascii="Times New Roman" w:hAnsi="Times New Roman" w:cs="Times New Roman"/>
        </w:rPr>
        <w:t xml:space="preserve"> his reality as well.</w:t>
      </w:r>
      <w:del w:id="349" w:author="Copyeditor" w:date="2022-08-05T10:30:00Z">
        <w:r w:rsidR="00D51E75" w:rsidRPr="000B14D8" w:rsidDel="005A3E69">
          <w:rPr>
            <w:rFonts w:ascii="Times New Roman" w:hAnsi="Times New Roman" w:cs="Times New Roman"/>
          </w:rPr>
          <w:delText xml:space="preserve"> </w:delText>
        </w:r>
      </w:del>
    </w:p>
    <w:p w14:paraId="2F52BA05" w14:textId="36E0B7DF" w:rsidR="00E66953" w:rsidRPr="000B14D8" w:rsidRDefault="00943AFF" w:rsidP="006746CA">
      <w:pPr>
        <w:spacing w:line="480" w:lineRule="auto"/>
        <w:rPr>
          <w:rFonts w:ascii="Times New Roman" w:hAnsi="Times New Roman" w:cs="Times New Roman"/>
        </w:rPr>
      </w:pPr>
      <w:r w:rsidRPr="000B14D8">
        <w:rPr>
          <w:rFonts w:ascii="Times New Roman" w:hAnsi="Times New Roman" w:cs="Times New Roman"/>
        </w:rPr>
        <w:tab/>
        <w:t>In psychosis</w:t>
      </w:r>
      <w:ins w:id="350" w:author="Copyeditor" w:date="2022-08-05T10:31:00Z">
        <w:r w:rsidR="008C1787">
          <w:rPr>
            <w:rFonts w:ascii="Times New Roman" w:hAnsi="Times New Roman" w:cs="Times New Roman"/>
          </w:rPr>
          <w:t>,</w:t>
        </w:r>
      </w:ins>
      <w:r w:rsidRPr="000B14D8">
        <w:rPr>
          <w:rFonts w:ascii="Times New Roman" w:hAnsi="Times New Roman" w:cs="Times New Roman"/>
        </w:rPr>
        <w:t xml:space="preserve"> both the Real and the real become unglued and begin to interleave with internal discourse. It is hard to tell where things stop and start, and nothing can be anticipated; such unfathomability is the very opposite of Brummell’s </w:t>
      </w:r>
      <w:r w:rsidR="005B7E32" w:rsidRPr="000B14D8">
        <w:rPr>
          <w:rFonts w:ascii="Times New Roman" w:hAnsi="Times New Roman" w:cs="Times New Roman"/>
        </w:rPr>
        <w:t>tightly</w:t>
      </w:r>
      <w:r w:rsidR="00CB69E5" w:rsidRPr="000B14D8">
        <w:rPr>
          <w:rFonts w:ascii="Times New Roman" w:hAnsi="Times New Roman" w:cs="Times New Roman"/>
        </w:rPr>
        <w:t xml:space="preserve"> </w:t>
      </w:r>
      <w:r w:rsidR="005B7E32" w:rsidRPr="000B14D8">
        <w:rPr>
          <w:rFonts w:ascii="Times New Roman" w:hAnsi="Times New Roman" w:cs="Times New Roman"/>
        </w:rPr>
        <w:t>discipline</w:t>
      </w:r>
      <w:r w:rsidR="001657A9" w:rsidRPr="000B14D8">
        <w:rPr>
          <w:rFonts w:ascii="Times New Roman" w:hAnsi="Times New Roman" w:cs="Times New Roman"/>
        </w:rPr>
        <w:t>d</w:t>
      </w:r>
      <w:r w:rsidR="005B7E32" w:rsidRPr="000B14D8">
        <w:rPr>
          <w:rFonts w:ascii="Times New Roman" w:hAnsi="Times New Roman" w:cs="Times New Roman"/>
        </w:rPr>
        <w:t xml:space="preserve"> regime, but it is very consonant with his whimsy. In a whimsical universe, trauma and pleasure can recycle beyond signification; </w:t>
      </w:r>
      <w:r w:rsidR="0083060C" w:rsidRPr="000B14D8">
        <w:rPr>
          <w:rFonts w:ascii="Times New Roman" w:hAnsi="Times New Roman" w:cs="Times New Roman"/>
        </w:rPr>
        <w:t>words be</w:t>
      </w:r>
      <w:r w:rsidR="009939C1" w:rsidRPr="000B14D8">
        <w:rPr>
          <w:rFonts w:ascii="Times New Roman" w:hAnsi="Times New Roman" w:cs="Times New Roman"/>
        </w:rPr>
        <w:t>g</w:t>
      </w:r>
      <w:r w:rsidR="0083060C" w:rsidRPr="000B14D8">
        <w:rPr>
          <w:rFonts w:ascii="Times New Roman" w:hAnsi="Times New Roman" w:cs="Times New Roman"/>
        </w:rPr>
        <w:t>in to change form</w:t>
      </w:r>
      <w:r w:rsidR="00AD27A6" w:rsidRPr="000B14D8">
        <w:rPr>
          <w:rFonts w:ascii="Times New Roman" w:hAnsi="Times New Roman" w:cs="Times New Roman"/>
        </w:rPr>
        <w:t xml:space="preserve"> and function, becoming something altogether other. </w:t>
      </w:r>
      <w:r w:rsidR="00133147" w:rsidRPr="000B14D8">
        <w:rPr>
          <w:rFonts w:ascii="Times New Roman" w:hAnsi="Times New Roman" w:cs="Times New Roman"/>
        </w:rPr>
        <w:t xml:space="preserve">So too, in psychosis, where the </w:t>
      </w:r>
      <w:ins w:id="351" w:author="Copyeditor" w:date="2022-08-07T12:43:00Z">
        <w:r w:rsidR="005751D0">
          <w:rPr>
            <w:rFonts w:ascii="Times New Roman" w:hAnsi="Times New Roman" w:cs="Times New Roman"/>
          </w:rPr>
          <w:t>S</w:t>
        </w:r>
      </w:ins>
      <w:del w:id="352" w:author="Copyeditor" w:date="2022-08-07T12:43:00Z">
        <w:r w:rsidR="00133147" w:rsidRPr="000B14D8" w:rsidDel="005751D0">
          <w:rPr>
            <w:rFonts w:ascii="Times New Roman" w:hAnsi="Times New Roman" w:cs="Times New Roman"/>
          </w:rPr>
          <w:delText>s</w:delText>
        </w:r>
      </w:del>
      <w:r w:rsidR="00133147" w:rsidRPr="000B14D8">
        <w:rPr>
          <w:rFonts w:ascii="Times New Roman" w:hAnsi="Times New Roman" w:cs="Times New Roman"/>
        </w:rPr>
        <w:t>ymbolic cannot organize signification, words are untethered from meaning-making signifying chains</w:t>
      </w:r>
      <w:del w:id="353" w:author="Copyeditor" w:date="2022-08-05T12:47:00Z">
        <w:r w:rsidR="00133147" w:rsidRPr="000B14D8" w:rsidDel="00195524">
          <w:rPr>
            <w:rFonts w:ascii="Times New Roman" w:hAnsi="Times New Roman" w:cs="Times New Roman"/>
          </w:rPr>
          <w:delText>,</w:delText>
        </w:r>
      </w:del>
      <w:r w:rsidR="00133147" w:rsidRPr="000B14D8">
        <w:rPr>
          <w:rFonts w:ascii="Times New Roman" w:hAnsi="Times New Roman" w:cs="Times New Roman"/>
        </w:rPr>
        <w:t xml:space="preserve"> and instead appear, as they did for President Schreber, as streams of nonsense or as divine but incomprehensible commands. Charles Shepherdson argues that the signal move we must make is to “think </w:t>
      </w:r>
      <w:r w:rsidR="00133147" w:rsidRPr="000B14D8">
        <w:rPr>
          <w:rFonts w:ascii="Times New Roman" w:hAnsi="Times New Roman" w:cs="Times New Roman"/>
          <w:i/>
        </w:rPr>
        <w:t xml:space="preserve">through </w:t>
      </w:r>
      <w:r w:rsidR="00133147" w:rsidRPr="000B14D8">
        <w:rPr>
          <w:rFonts w:ascii="Times New Roman" w:hAnsi="Times New Roman" w:cs="Times New Roman"/>
        </w:rPr>
        <w:t xml:space="preserve">the ‘linguistic turn’—not to react against the formative power of representation, but rather to think its </w:t>
      </w:r>
      <w:r w:rsidR="00133147" w:rsidRPr="000B14D8">
        <w:rPr>
          <w:rFonts w:ascii="Times New Roman" w:hAnsi="Times New Roman" w:cs="Times New Roman"/>
          <w:i/>
        </w:rPr>
        <w:t>limits</w:t>
      </w:r>
      <w:del w:id="354" w:author="Copyeditor" w:date="2022-08-05T13:00:00Z">
        <w:r w:rsidR="0036496E" w:rsidDel="00FA3749">
          <w:rPr>
            <w:rFonts w:ascii="Times New Roman" w:hAnsi="Times New Roman" w:cs="Times New Roman"/>
            <w:i/>
          </w:rPr>
          <w:delText>.</w:delText>
        </w:r>
      </w:del>
      <w:r w:rsidR="00133147" w:rsidRPr="000B14D8">
        <w:rPr>
          <w:rFonts w:ascii="Times New Roman" w:hAnsi="Times New Roman" w:cs="Times New Roman"/>
        </w:rPr>
        <w:t>”</w:t>
      </w:r>
      <w:ins w:id="355" w:author="Copyeditor" w:date="2022-08-05T13:00:00Z">
        <w:r w:rsidR="00FA3749">
          <w:rPr>
            <w:rFonts w:ascii="Times New Roman" w:hAnsi="Times New Roman" w:cs="Times New Roman"/>
          </w:rPr>
          <w:t xml:space="preserve"> (1).</w:t>
        </w:r>
      </w:ins>
      <w:r w:rsidR="00E11006" w:rsidRPr="000B14D8">
        <w:rPr>
          <w:rStyle w:val="EndnoteReference"/>
          <w:rFonts w:ascii="Times New Roman" w:hAnsi="Times New Roman" w:cs="Times New Roman"/>
        </w:rPr>
        <w:endnoteReference w:id="10"/>
      </w:r>
      <w:r w:rsidR="00133147" w:rsidRPr="000B14D8">
        <w:rPr>
          <w:rFonts w:ascii="Times New Roman" w:hAnsi="Times New Roman" w:cs="Times New Roman"/>
        </w:rPr>
        <w:t xml:space="preserve"> </w:t>
      </w:r>
      <w:proofErr w:type="spellStart"/>
      <w:r w:rsidR="00133147" w:rsidRPr="000B14D8">
        <w:rPr>
          <w:rFonts w:ascii="Times New Roman" w:hAnsi="Times New Roman" w:cs="Times New Roman"/>
        </w:rPr>
        <w:t>Schreber’s</w:t>
      </w:r>
      <w:proofErr w:type="spellEnd"/>
      <w:r w:rsidR="00133147" w:rsidRPr="000B14D8">
        <w:rPr>
          <w:rFonts w:ascii="Times New Roman" w:hAnsi="Times New Roman" w:cs="Times New Roman"/>
        </w:rPr>
        <w:t xml:space="preserve"> breakdown signals the limits of representation in a way that describes the arc of language—its role in the </w:t>
      </w:r>
      <w:r w:rsidR="00133147" w:rsidRPr="000B14D8">
        <w:rPr>
          <w:rFonts w:ascii="Times New Roman" w:hAnsi="Times New Roman" w:cs="Times New Roman"/>
        </w:rPr>
        <w:lastRenderedPageBreak/>
        <w:t>structuring of the self, its flight at the transcendent moment, its inefficacy for the disintegrating ego, and finally its memorializing function in creating a narrative to account for this sequence of events. Such narratives attempt to rationalize and thus obscure representational limits, which is why literary analysis alone cannot frame and think through these limits.</w:t>
      </w:r>
      <w:r w:rsidR="00D70A3F" w:rsidRPr="000B14D8">
        <w:rPr>
          <w:rFonts w:ascii="Times New Roman" w:hAnsi="Times New Roman" w:cs="Times New Roman"/>
        </w:rPr>
        <w:t xml:space="preserve"> Brummell’s writing on the wall must be taken into account as well.</w:t>
      </w:r>
      <w:del w:id="363" w:author="Copyeditor" w:date="2022-08-05T13:08:00Z">
        <w:r w:rsidR="00D70A3F" w:rsidRPr="000B14D8" w:rsidDel="007625D1">
          <w:rPr>
            <w:rFonts w:ascii="Times New Roman" w:hAnsi="Times New Roman" w:cs="Times New Roman"/>
          </w:rPr>
          <w:delText xml:space="preserve"> </w:delText>
        </w:r>
      </w:del>
    </w:p>
    <w:p w14:paraId="2B39C4E9" w14:textId="5D343060" w:rsidR="006746CA" w:rsidRPr="000B14D8" w:rsidRDefault="00E83A00" w:rsidP="0042695C">
      <w:pPr>
        <w:spacing w:line="480" w:lineRule="auto"/>
        <w:ind w:firstLine="720"/>
        <w:rPr>
          <w:rFonts w:ascii="Times New Roman" w:hAnsi="Times New Roman" w:cs="Times New Roman"/>
        </w:rPr>
      </w:pPr>
      <w:r w:rsidRPr="000B14D8">
        <w:rPr>
          <w:rFonts w:ascii="Times New Roman" w:hAnsi="Times New Roman" w:cs="Times New Roman"/>
        </w:rPr>
        <w:t>Because Brummell’s representations are largely visual</w:t>
      </w:r>
      <w:r w:rsidR="0016038C" w:rsidRPr="000B14D8">
        <w:rPr>
          <w:rFonts w:ascii="Times New Roman" w:hAnsi="Times New Roman" w:cs="Times New Roman"/>
        </w:rPr>
        <w:t xml:space="preserve"> and performative, archived through the descriptive language of others such as William Hazlitt</w:t>
      </w:r>
      <w:r w:rsidR="001D73D7" w:rsidRPr="000B14D8">
        <w:rPr>
          <w:rFonts w:ascii="Times New Roman" w:hAnsi="Times New Roman" w:cs="Times New Roman"/>
        </w:rPr>
        <w:t xml:space="preserve"> but not accounted for in language by Brummell himself,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autobiographical account of his psychotic breakdown provides one speculative map through Brummell’s</w:t>
      </w:r>
      <w:ins w:id="364" w:author="Copyeditor" w:date="2022-08-05T13:11:00Z">
        <w:r w:rsidR="008855FF">
          <w:rPr>
            <w:rFonts w:ascii="Times New Roman" w:hAnsi="Times New Roman" w:cs="Times New Roman"/>
          </w:rPr>
          <w:t xml:space="preserve"> own, though</w:t>
        </w:r>
      </w:ins>
      <w:r w:rsidRPr="000B14D8">
        <w:rPr>
          <w:rFonts w:ascii="Times New Roman" w:hAnsi="Times New Roman" w:cs="Times New Roman"/>
        </w:rPr>
        <w:t xml:space="preserve"> rather different</w:t>
      </w:r>
      <w:ins w:id="365" w:author="Copyeditor" w:date="2022-08-05T13:11:00Z">
        <w:r w:rsidR="008855FF">
          <w:rPr>
            <w:rFonts w:ascii="Times New Roman" w:hAnsi="Times New Roman" w:cs="Times New Roman"/>
          </w:rPr>
          <w:t xml:space="preserve">, </w:t>
        </w:r>
      </w:ins>
      <w:del w:id="366" w:author="Copyeditor" w:date="2022-08-05T13:11:00Z">
        <w:r w:rsidRPr="000B14D8" w:rsidDel="008855FF">
          <w:rPr>
            <w:rFonts w:ascii="Times New Roman" w:hAnsi="Times New Roman" w:cs="Times New Roman"/>
          </w:rPr>
          <w:delText xml:space="preserve"> order of </w:delText>
        </w:r>
      </w:del>
      <w:r w:rsidRPr="000B14D8">
        <w:rPr>
          <w:rFonts w:ascii="Times New Roman" w:hAnsi="Times New Roman" w:cs="Times New Roman"/>
        </w:rPr>
        <w:t>breakdown</w:t>
      </w:r>
      <w:r w:rsidR="00D978A5" w:rsidRPr="000B14D8">
        <w:rPr>
          <w:rFonts w:ascii="Times New Roman" w:hAnsi="Times New Roman" w:cs="Times New Roman"/>
        </w:rPr>
        <w:t xml:space="preserve">. Nonetheless, it seems to me that </w:t>
      </w:r>
      <w:del w:id="367" w:author="Copyeditor" w:date="2022-08-05T13:12:00Z">
        <w:r w:rsidR="00D978A5" w:rsidRPr="000B14D8" w:rsidDel="008855FF">
          <w:rPr>
            <w:rFonts w:ascii="Times New Roman" w:hAnsi="Times New Roman" w:cs="Times New Roman"/>
          </w:rPr>
          <w:delText xml:space="preserve">his </w:delText>
        </w:r>
      </w:del>
      <w:ins w:id="368" w:author="Copyeditor" w:date="2022-08-05T13:12:00Z">
        <w:r w:rsidR="008855FF">
          <w:rPr>
            <w:rFonts w:ascii="Times New Roman" w:hAnsi="Times New Roman" w:cs="Times New Roman"/>
          </w:rPr>
          <w:t>Brummell’s</w:t>
        </w:r>
        <w:r w:rsidR="008855FF" w:rsidRPr="000B14D8">
          <w:rPr>
            <w:rFonts w:ascii="Times New Roman" w:hAnsi="Times New Roman" w:cs="Times New Roman"/>
          </w:rPr>
          <w:t xml:space="preserve"> </w:t>
        </w:r>
      </w:ins>
      <w:r w:rsidR="00D978A5" w:rsidRPr="000B14D8">
        <w:rPr>
          <w:rFonts w:ascii="Times New Roman" w:hAnsi="Times New Roman" w:cs="Times New Roman"/>
        </w:rPr>
        <w:t>case</w:t>
      </w:r>
      <w:r w:rsidRPr="000B14D8">
        <w:rPr>
          <w:rFonts w:ascii="Times New Roman" w:hAnsi="Times New Roman" w:cs="Times New Roman"/>
        </w:rPr>
        <w:t xml:space="preserve"> provides an exemplary </w:t>
      </w:r>
      <w:r w:rsidR="00186189" w:rsidRPr="000B14D8">
        <w:rPr>
          <w:rFonts w:ascii="Times New Roman" w:hAnsi="Times New Roman" w:cs="Times New Roman"/>
        </w:rPr>
        <w:t>representation</w:t>
      </w:r>
      <w:r w:rsidRPr="000B14D8">
        <w:rPr>
          <w:rFonts w:ascii="Times New Roman" w:hAnsi="Times New Roman" w:cs="Times New Roman"/>
        </w:rPr>
        <w:t xml:space="preserve"> of the larger cultural </w:t>
      </w:r>
      <w:r w:rsidR="00BF3B4D" w:rsidRPr="000B14D8">
        <w:rPr>
          <w:rFonts w:ascii="Times New Roman" w:hAnsi="Times New Roman" w:cs="Times New Roman"/>
        </w:rPr>
        <w:t>“</w:t>
      </w:r>
      <w:r w:rsidRPr="000B14D8">
        <w:rPr>
          <w:rFonts w:ascii="Times New Roman" w:hAnsi="Times New Roman" w:cs="Times New Roman"/>
        </w:rPr>
        <w:t>psychosis</w:t>
      </w:r>
      <w:r w:rsidR="00BF3B4D" w:rsidRPr="000B14D8">
        <w:rPr>
          <w:rFonts w:ascii="Times New Roman" w:hAnsi="Times New Roman" w:cs="Times New Roman"/>
        </w:rPr>
        <w:t>”</w:t>
      </w:r>
      <w:r w:rsidRPr="000B14D8">
        <w:rPr>
          <w:rFonts w:ascii="Times New Roman" w:hAnsi="Times New Roman" w:cs="Times New Roman"/>
        </w:rPr>
        <w:t xml:space="preserve"> </w:t>
      </w:r>
      <w:r w:rsidR="00342CFA" w:rsidRPr="000B14D8">
        <w:rPr>
          <w:rFonts w:ascii="Times New Roman" w:hAnsi="Times New Roman" w:cs="Times New Roman"/>
        </w:rPr>
        <w:t xml:space="preserve">at play during the period of the king’s madness, the </w:t>
      </w:r>
      <w:ins w:id="369" w:author="Copyeditor" w:date="2022-08-05T13:11:00Z">
        <w:r w:rsidR="008855FF">
          <w:rPr>
            <w:rFonts w:ascii="Times New Roman" w:hAnsi="Times New Roman" w:cs="Times New Roman"/>
          </w:rPr>
          <w:t>R</w:t>
        </w:r>
      </w:ins>
      <w:del w:id="370" w:author="Copyeditor" w:date="2022-08-05T13:11:00Z">
        <w:r w:rsidR="00342CFA" w:rsidRPr="000B14D8" w:rsidDel="008855FF">
          <w:rPr>
            <w:rFonts w:ascii="Times New Roman" w:hAnsi="Times New Roman" w:cs="Times New Roman"/>
          </w:rPr>
          <w:delText>r</w:delText>
        </w:r>
      </w:del>
      <w:r w:rsidR="00342CFA" w:rsidRPr="000B14D8">
        <w:rPr>
          <w:rFonts w:ascii="Times New Roman" w:hAnsi="Times New Roman" w:cs="Times New Roman"/>
        </w:rPr>
        <w:t xml:space="preserve">egent’s whimsical behavior, </w:t>
      </w:r>
      <w:r w:rsidR="00492464" w:rsidRPr="000B14D8">
        <w:rPr>
          <w:rFonts w:ascii="Times New Roman" w:hAnsi="Times New Roman" w:cs="Times New Roman"/>
        </w:rPr>
        <w:t xml:space="preserve">and the </w:t>
      </w:r>
      <w:r w:rsidR="007F033F" w:rsidRPr="000B14D8">
        <w:rPr>
          <w:rFonts w:ascii="Times New Roman" w:hAnsi="Times New Roman" w:cs="Times New Roman"/>
        </w:rPr>
        <w:t xml:space="preserve">unraveling of words and meanings that—not unlike our </w:t>
      </w:r>
      <w:del w:id="371" w:author="Copyeditor" w:date="2022-08-05T13:12:00Z">
        <w:r w:rsidR="007F033F" w:rsidRPr="000B14D8" w:rsidDel="008855FF">
          <w:rPr>
            <w:rFonts w:ascii="Times New Roman" w:hAnsi="Times New Roman" w:cs="Times New Roman"/>
          </w:rPr>
          <w:delText xml:space="preserve">current </w:delText>
        </w:r>
      </w:del>
      <w:ins w:id="372" w:author="Copyeditor" w:date="2022-08-05T13:12:00Z">
        <w:r w:rsidR="008855FF">
          <w:rPr>
            <w:rFonts w:ascii="Times New Roman" w:hAnsi="Times New Roman" w:cs="Times New Roman"/>
          </w:rPr>
          <w:t>recent</w:t>
        </w:r>
        <w:r w:rsidR="008855FF" w:rsidRPr="000B14D8">
          <w:rPr>
            <w:rFonts w:ascii="Times New Roman" w:hAnsi="Times New Roman" w:cs="Times New Roman"/>
          </w:rPr>
          <w:t xml:space="preserve"> </w:t>
        </w:r>
      </w:ins>
      <w:r w:rsidR="007F033F" w:rsidRPr="000B14D8">
        <w:rPr>
          <w:rFonts w:ascii="Times New Roman" w:hAnsi="Times New Roman" w:cs="Times New Roman"/>
        </w:rPr>
        <w:t>politico-cultural situation—threatened cultural stability</w:t>
      </w:r>
      <w:r w:rsidR="00BE19CD" w:rsidRPr="000B14D8">
        <w:rPr>
          <w:rFonts w:ascii="Times New Roman" w:hAnsi="Times New Roman" w:cs="Times New Roman"/>
        </w:rPr>
        <w:t xml:space="preserve"> and continuity. </w:t>
      </w:r>
      <w:r w:rsidR="00945BDA" w:rsidRPr="000B14D8">
        <w:rPr>
          <w:rFonts w:ascii="Times New Roman" w:hAnsi="Times New Roman" w:cs="Times New Roman"/>
        </w:rPr>
        <w:t xml:space="preserve">It is the limits of this representation, of Brummell’s breakdown, that I want to push </w:t>
      </w:r>
      <w:r w:rsidR="00EE70B2" w:rsidRPr="000B14D8">
        <w:rPr>
          <w:rFonts w:ascii="Times New Roman" w:hAnsi="Times New Roman" w:cs="Times New Roman"/>
        </w:rPr>
        <w:t xml:space="preserve">against </w:t>
      </w:r>
      <w:r w:rsidR="00945BDA" w:rsidRPr="000B14D8">
        <w:rPr>
          <w:rFonts w:ascii="Times New Roman" w:hAnsi="Times New Roman" w:cs="Times New Roman"/>
        </w:rPr>
        <w:t xml:space="preserve">and think through. </w:t>
      </w:r>
      <w:r w:rsidR="000D50BE" w:rsidRPr="000B14D8">
        <w:rPr>
          <w:rFonts w:ascii="Times New Roman" w:hAnsi="Times New Roman" w:cs="Times New Roman"/>
        </w:rPr>
        <w:t>Lacanian thou</w:t>
      </w:r>
      <w:r w:rsidR="0022233A" w:rsidRPr="000B14D8">
        <w:rPr>
          <w:rFonts w:ascii="Times New Roman" w:hAnsi="Times New Roman" w:cs="Times New Roman"/>
        </w:rPr>
        <w:t>ght</w:t>
      </w:r>
      <w:r w:rsidR="00091EF0" w:rsidRPr="000B14D8">
        <w:rPr>
          <w:rFonts w:ascii="Times New Roman" w:hAnsi="Times New Roman" w:cs="Times New Roman"/>
        </w:rPr>
        <w:t xml:space="preserve"> </w:t>
      </w:r>
      <w:r w:rsidR="0022233A" w:rsidRPr="000B14D8">
        <w:rPr>
          <w:rFonts w:ascii="Times New Roman" w:hAnsi="Times New Roman" w:cs="Times New Roman"/>
        </w:rPr>
        <w:t xml:space="preserve">provides an itinerary </w:t>
      </w:r>
      <w:r w:rsidR="000D50BE" w:rsidRPr="000B14D8">
        <w:rPr>
          <w:rFonts w:ascii="Times New Roman" w:hAnsi="Times New Roman" w:cs="Times New Roman"/>
        </w:rPr>
        <w:t>through this terrain that exposes the stages of language’s psychotic arc and helps make sense of how reality co</w:t>
      </w:r>
      <w:r w:rsidR="000B7B29" w:rsidRPr="000B14D8">
        <w:rPr>
          <w:rFonts w:ascii="Times New Roman" w:hAnsi="Times New Roman" w:cs="Times New Roman"/>
        </w:rPr>
        <w:t xml:space="preserve">nstitutes itself differently depending on where a society is in its development from normative neurosis to </w:t>
      </w:r>
      <w:r w:rsidR="00CC3522" w:rsidRPr="000B14D8">
        <w:rPr>
          <w:rFonts w:ascii="Times New Roman" w:hAnsi="Times New Roman" w:cs="Times New Roman"/>
        </w:rPr>
        <w:t xml:space="preserve">a </w:t>
      </w:r>
      <w:r w:rsidR="000B7B29" w:rsidRPr="000B14D8">
        <w:rPr>
          <w:rFonts w:ascii="Times New Roman" w:hAnsi="Times New Roman" w:cs="Times New Roman"/>
        </w:rPr>
        <w:t>full-blown psychosis</w:t>
      </w:r>
      <w:r w:rsidR="00776CC2" w:rsidRPr="000B14D8">
        <w:rPr>
          <w:rFonts w:ascii="Times New Roman" w:hAnsi="Times New Roman" w:cs="Times New Roman"/>
        </w:rPr>
        <w:t>—which is how I view</w:t>
      </w:r>
      <w:r w:rsidR="000B7B29" w:rsidRPr="000B14D8">
        <w:rPr>
          <w:rFonts w:ascii="Times New Roman" w:hAnsi="Times New Roman" w:cs="Times New Roman"/>
        </w:rPr>
        <w:t xml:space="preserve"> the Reign of Terror</w:t>
      </w:r>
      <w:r w:rsidR="00776CC2" w:rsidRPr="000B14D8">
        <w:rPr>
          <w:rFonts w:ascii="Times New Roman" w:hAnsi="Times New Roman" w:cs="Times New Roman"/>
        </w:rPr>
        <w:t>—</w:t>
      </w:r>
      <w:r w:rsidR="00D10445" w:rsidRPr="000B14D8">
        <w:rPr>
          <w:rFonts w:ascii="Times New Roman" w:hAnsi="Times New Roman" w:cs="Times New Roman"/>
        </w:rPr>
        <w:t xml:space="preserve">in other words, those historical traumas whose </w:t>
      </w:r>
      <w:del w:id="373" w:author="Copyeditor" w:date="2022-08-05T13:13:00Z">
        <w:r w:rsidR="00D10445" w:rsidRPr="000B14D8" w:rsidDel="008855FF">
          <w:rPr>
            <w:rFonts w:ascii="Times New Roman" w:hAnsi="Times New Roman" w:cs="Times New Roman"/>
          </w:rPr>
          <w:delText xml:space="preserve">legacy </w:delText>
        </w:r>
      </w:del>
      <w:ins w:id="374" w:author="Copyeditor" w:date="2022-08-05T13:13:00Z">
        <w:r w:rsidR="008855FF" w:rsidRPr="000B14D8">
          <w:rPr>
            <w:rFonts w:ascii="Times New Roman" w:hAnsi="Times New Roman" w:cs="Times New Roman"/>
          </w:rPr>
          <w:t>legac</w:t>
        </w:r>
        <w:r w:rsidR="008855FF">
          <w:rPr>
            <w:rFonts w:ascii="Times New Roman" w:hAnsi="Times New Roman" w:cs="Times New Roman"/>
          </w:rPr>
          <w:t>ies</w:t>
        </w:r>
        <w:r w:rsidR="008855FF" w:rsidRPr="000B14D8">
          <w:rPr>
            <w:rFonts w:ascii="Times New Roman" w:hAnsi="Times New Roman" w:cs="Times New Roman"/>
          </w:rPr>
          <w:t xml:space="preserve"> </w:t>
        </w:r>
      </w:ins>
      <w:r w:rsidR="00D10445" w:rsidRPr="000B14D8">
        <w:rPr>
          <w:rFonts w:ascii="Times New Roman" w:hAnsi="Times New Roman" w:cs="Times New Roman"/>
        </w:rPr>
        <w:t>reshape</w:t>
      </w:r>
      <w:del w:id="375" w:author="Copyeditor" w:date="2022-08-05T13:13:00Z">
        <w:r w:rsidR="00D10445" w:rsidRPr="000B14D8" w:rsidDel="008855FF">
          <w:rPr>
            <w:rFonts w:ascii="Times New Roman" w:hAnsi="Times New Roman" w:cs="Times New Roman"/>
          </w:rPr>
          <w:delText>s</w:delText>
        </w:r>
      </w:del>
      <w:r w:rsidR="00D10445" w:rsidRPr="000B14D8">
        <w:rPr>
          <w:rFonts w:ascii="Times New Roman" w:hAnsi="Times New Roman" w:cs="Times New Roman"/>
        </w:rPr>
        <w:t xml:space="preserve"> subsequent realities </w:t>
      </w:r>
      <w:r w:rsidR="00902AB6" w:rsidRPr="000B14D8">
        <w:rPr>
          <w:rFonts w:ascii="Times New Roman" w:hAnsi="Times New Roman" w:cs="Times New Roman"/>
        </w:rPr>
        <w:t xml:space="preserve">such as </w:t>
      </w:r>
      <w:r w:rsidR="000B7B29" w:rsidRPr="000B14D8">
        <w:rPr>
          <w:rFonts w:ascii="Times New Roman" w:hAnsi="Times New Roman" w:cs="Times New Roman"/>
        </w:rPr>
        <w:t>the Holocaust</w:t>
      </w:r>
      <w:r w:rsidR="00AF5540" w:rsidRPr="000B14D8">
        <w:rPr>
          <w:rFonts w:ascii="Times New Roman" w:hAnsi="Times New Roman" w:cs="Times New Roman"/>
        </w:rPr>
        <w:t>, genocid</w:t>
      </w:r>
      <w:r w:rsidR="00314B31" w:rsidRPr="000B14D8">
        <w:rPr>
          <w:rFonts w:ascii="Times New Roman" w:hAnsi="Times New Roman" w:cs="Times New Roman"/>
        </w:rPr>
        <w:t>es against other nations,</w:t>
      </w:r>
      <w:r w:rsidR="000B7B29" w:rsidRPr="000B14D8">
        <w:rPr>
          <w:rFonts w:ascii="Times New Roman" w:hAnsi="Times New Roman" w:cs="Times New Roman"/>
        </w:rPr>
        <w:t xml:space="preserve"> and </w:t>
      </w:r>
      <w:r w:rsidR="00D10445" w:rsidRPr="000B14D8">
        <w:rPr>
          <w:rFonts w:ascii="Times New Roman" w:hAnsi="Times New Roman" w:cs="Times New Roman"/>
        </w:rPr>
        <w:t>similar crimes against humanity</w:t>
      </w:r>
      <w:r w:rsidR="000B7B29" w:rsidRPr="000B14D8">
        <w:rPr>
          <w:rFonts w:ascii="Times New Roman" w:hAnsi="Times New Roman" w:cs="Times New Roman"/>
        </w:rPr>
        <w:t>.</w:t>
      </w:r>
      <w:del w:id="376" w:author="Copyeditor" w:date="2022-08-05T17:20:00Z">
        <w:r w:rsidR="000B7B29" w:rsidRPr="000B14D8" w:rsidDel="00135D04">
          <w:rPr>
            <w:rFonts w:ascii="Times New Roman" w:hAnsi="Times New Roman" w:cs="Times New Roman"/>
          </w:rPr>
          <w:delText xml:space="preserve"> </w:delText>
        </w:r>
      </w:del>
      <w:r w:rsidR="00FD7E9B" w:rsidRPr="000B14D8">
        <w:rPr>
          <w:rFonts w:ascii="Times New Roman" w:hAnsi="Times New Roman" w:cs="Times New Roman"/>
        </w:rPr>
        <w:t xml:space="preserve"> </w:t>
      </w:r>
      <w:r w:rsidR="00B0198B" w:rsidRPr="000B14D8">
        <w:rPr>
          <w:rFonts w:ascii="Times New Roman" w:hAnsi="Times New Roman" w:cs="Times New Roman"/>
        </w:rPr>
        <w:t>Those legacies</w:t>
      </w:r>
      <w:r w:rsidR="009202A4" w:rsidRPr="000B14D8">
        <w:rPr>
          <w:rFonts w:ascii="Times New Roman" w:hAnsi="Times New Roman" w:cs="Times New Roman"/>
        </w:rPr>
        <w:t>, the writing on walls, th</w:t>
      </w:r>
      <w:r w:rsidR="00E66953" w:rsidRPr="000B14D8">
        <w:rPr>
          <w:rFonts w:ascii="Times New Roman" w:hAnsi="Times New Roman" w:cs="Times New Roman"/>
        </w:rPr>
        <w:t>e shit that happens</w:t>
      </w:r>
      <w:r w:rsidR="009202A4" w:rsidRPr="000B14D8">
        <w:rPr>
          <w:rFonts w:ascii="Times New Roman" w:hAnsi="Times New Roman" w:cs="Times New Roman"/>
        </w:rPr>
        <w:t xml:space="preserve">, </w:t>
      </w:r>
      <w:r w:rsidR="00F279D8" w:rsidRPr="000B14D8">
        <w:rPr>
          <w:rFonts w:ascii="Times New Roman" w:hAnsi="Times New Roman" w:cs="Times New Roman"/>
        </w:rPr>
        <w:t xml:space="preserve">reclaim the </w:t>
      </w:r>
      <w:ins w:id="377" w:author="Copyeditor" w:date="2022-08-07T12:43:00Z">
        <w:r w:rsidR="005751D0">
          <w:rPr>
            <w:rFonts w:ascii="Times New Roman" w:hAnsi="Times New Roman" w:cs="Times New Roman"/>
          </w:rPr>
          <w:t>S</w:t>
        </w:r>
      </w:ins>
      <w:del w:id="378" w:author="Copyeditor" w:date="2022-08-07T12:43:00Z">
        <w:r w:rsidR="00F279D8" w:rsidRPr="000B14D8" w:rsidDel="005751D0">
          <w:rPr>
            <w:rFonts w:ascii="Times New Roman" w:hAnsi="Times New Roman" w:cs="Times New Roman"/>
          </w:rPr>
          <w:delText>s</w:delText>
        </w:r>
      </w:del>
      <w:r w:rsidR="00F279D8" w:rsidRPr="000B14D8">
        <w:rPr>
          <w:rFonts w:ascii="Times New Roman" w:hAnsi="Times New Roman" w:cs="Times New Roman"/>
        </w:rPr>
        <w:t xml:space="preserve">ymbolic as the register of order itself. </w:t>
      </w:r>
      <w:r w:rsidR="00B44014" w:rsidRPr="000B14D8">
        <w:rPr>
          <w:rFonts w:ascii="Times New Roman" w:hAnsi="Times New Roman" w:cs="Times New Roman"/>
        </w:rPr>
        <w:t xml:space="preserve">In this way cultural psychosis is </w:t>
      </w:r>
      <w:r w:rsidR="00B44014" w:rsidRPr="000B14D8">
        <w:rPr>
          <w:rFonts w:ascii="Times New Roman" w:hAnsi="Times New Roman" w:cs="Times New Roman"/>
        </w:rPr>
        <w:lastRenderedPageBreak/>
        <w:t xml:space="preserve">reabsorbed into the cultural </w:t>
      </w:r>
      <w:ins w:id="379" w:author="Copyeditor" w:date="2022-08-07T12:43:00Z">
        <w:r w:rsidR="005751D0">
          <w:rPr>
            <w:rFonts w:ascii="Times New Roman" w:hAnsi="Times New Roman" w:cs="Times New Roman"/>
          </w:rPr>
          <w:t>S</w:t>
        </w:r>
      </w:ins>
      <w:del w:id="380" w:author="Copyeditor" w:date="2022-08-07T12:43:00Z">
        <w:r w:rsidR="00B44014" w:rsidRPr="000B14D8" w:rsidDel="005751D0">
          <w:rPr>
            <w:rFonts w:ascii="Times New Roman" w:hAnsi="Times New Roman" w:cs="Times New Roman"/>
          </w:rPr>
          <w:delText>s</w:delText>
        </w:r>
      </w:del>
      <w:r w:rsidR="00B44014" w:rsidRPr="000B14D8">
        <w:rPr>
          <w:rFonts w:ascii="Times New Roman" w:hAnsi="Times New Roman" w:cs="Times New Roman"/>
        </w:rPr>
        <w:t xml:space="preserve">ymbolic, patriarchally reinstalled as normal deviations within the mean of history. </w:t>
      </w:r>
      <w:r w:rsidR="00F279D8" w:rsidRPr="000B14D8">
        <w:rPr>
          <w:rFonts w:ascii="Times New Roman" w:hAnsi="Times New Roman" w:cs="Times New Roman"/>
        </w:rPr>
        <w:t xml:space="preserve">Lacan </w:t>
      </w:r>
      <w:r w:rsidR="00A13DA4" w:rsidRPr="000B14D8">
        <w:rPr>
          <w:rFonts w:ascii="Times New Roman" w:hAnsi="Times New Roman" w:cs="Times New Roman"/>
        </w:rPr>
        <w:t>notes</w:t>
      </w:r>
      <w:r w:rsidR="00F279D8" w:rsidRPr="000B14D8">
        <w:rPr>
          <w:rFonts w:ascii="Times New Roman" w:hAnsi="Times New Roman" w:cs="Times New Roman"/>
        </w:rPr>
        <w:t xml:space="preserve"> that “remembering necessar</w:t>
      </w:r>
      <w:r w:rsidR="007F4D0B" w:rsidRPr="000B14D8">
        <w:rPr>
          <w:rFonts w:ascii="Times New Roman" w:hAnsi="Times New Roman" w:cs="Times New Roman"/>
        </w:rPr>
        <w:t>il</w:t>
      </w:r>
      <w:r w:rsidR="00F279D8" w:rsidRPr="000B14D8">
        <w:rPr>
          <w:rFonts w:ascii="Times New Roman" w:hAnsi="Times New Roman" w:cs="Times New Roman"/>
        </w:rPr>
        <w:t xml:space="preserve">y takes place in the symbolic structure,” </w:t>
      </w:r>
      <w:r w:rsidR="00073990" w:rsidRPr="000B14D8">
        <w:rPr>
          <w:rFonts w:ascii="Times New Roman" w:hAnsi="Times New Roman" w:cs="Times New Roman"/>
        </w:rPr>
        <w:t xml:space="preserve">remembering being crucial to restorative justice, </w:t>
      </w:r>
      <w:r w:rsidR="00F279D8" w:rsidRPr="000B14D8">
        <w:rPr>
          <w:rFonts w:ascii="Times New Roman" w:hAnsi="Times New Roman" w:cs="Times New Roman"/>
        </w:rPr>
        <w:t>whereas in psychosis “an enormous meaning” emerges into reality, but it is one that is incomprehensible because “it cannot be tied to anything, since it has never entered into the system of symbolization—but under certain conditions it can threaten the entire edifice” (</w:t>
      </w:r>
      <w:r w:rsidR="00D22CD7">
        <w:rPr>
          <w:rFonts w:ascii="Times New Roman" w:hAnsi="Times New Roman" w:cs="Times New Roman"/>
          <w:i/>
        </w:rPr>
        <w:t>Seminar</w:t>
      </w:r>
      <w:r w:rsidR="00F279D8" w:rsidRPr="000B14D8">
        <w:rPr>
          <w:rFonts w:ascii="Times New Roman" w:hAnsi="Times New Roman" w:cs="Times New Roman"/>
          <w:i/>
        </w:rPr>
        <w:t xml:space="preserve"> III</w:t>
      </w:r>
      <w:r w:rsidR="00F279D8" w:rsidRPr="000B14D8">
        <w:rPr>
          <w:rFonts w:ascii="Times New Roman" w:hAnsi="Times New Roman" w:cs="Times New Roman"/>
        </w:rPr>
        <w:t xml:space="preserve"> 104, 85). </w:t>
      </w:r>
      <w:r w:rsidR="009F6D49" w:rsidRPr="000B14D8">
        <w:rPr>
          <w:rFonts w:ascii="Times New Roman" w:hAnsi="Times New Roman" w:cs="Times New Roman"/>
        </w:rPr>
        <w:t>The task for the posterities of historical trauma is to read the writing on the walls</w:t>
      </w:r>
      <w:del w:id="381" w:author="Copyeditor" w:date="2022-08-05T13:19:00Z">
        <w:r w:rsidR="009F6D49" w:rsidRPr="000B14D8" w:rsidDel="00FE151F">
          <w:rPr>
            <w:rFonts w:ascii="Times New Roman" w:hAnsi="Times New Roman" w:cs="Times New Roman"/>
          </w:rPr>
          <w:delText>,</w:delText>
        </w:r>
      </w:del>
      <w:r w:rsidR="009F6D49" w:rsidRPr="000B14D8">
        <w:rPr>
          <w:rFonts w:ascii="Times New Roman" w:hAnsi="Times New Roman" w:cs="Times New Roman"/>
        </w:rPr>
        <w:t xml:space="preserve"> and to restore the edifice differently so that it cannot be threatened again</w:t>
      </w:r>
      <w:r w:rsidR="00BF43B7" w:rsidRPr="000B14D8">
        <w:rPr>
          <w:rFonts w:ascii="Times New Roman" w:hAnsi="Times New Roman" w:cs="Times New Roman"/>
        </w:rPr>
        <w:t xml:space="preserve"> by “the </w:t>
      </w:r>
      <w:proofErr w:type="spellStart"/>
      <w:r w:rsidR="00BF43B7" w:rsidRPr="000B14D8">
        <w:rPr>
          <w:rFonts w:ascii="Times New Roman" w:hAnsi="Times New Roman" w:cs="Times New Roman"/>
        </w:rPr>
        <w:t>nonsymbolized</w:t>
      </w:r>
      <w:proofErr w:type="spellEnd"/>
      <w:r w:rsidR="00BF43B7" w:rsidRPr="000B14D8">
        <w:rPr>
          <w:rFonts w:ascii="Times New Roman" w:hAnsi="Times New Roman" w:cs="Times New Roman"/>
        </w:rPr>
        <w:t xml:space="preserve"> rea</w:t>
      </w:r>
      <w:r w:rsidR="007B1DFD" w:rsidRPr="000B14D8">
        <w:rPr>
          <w:rFonts w:ascii="Times New Roman" w:hAnsi="Times New Roman" w:cs="Times New Roman"/>
        </w:rPr>
        <w:t>ppear[</w:t>
      </w:r>
      <w:proofErr w:type="spellStart"/>
      <w:r w:rsidR="007B1DFD" w:rsidRPr="000B14D8">
        <w:rPr>
          <w:rFonts w:ascii="Times New Roman" w:hAnsi="Times New Roman" w:cs="Times New Roman"/>
        </w:rPr>
        <w:t>ing</w:t>
      </w:r>
      <w:proofErr w:type="spellEnd"/>
      <w:r w:rsidR="007B1DFD" w:rsidRPr="000B14D8">
        <w:rPr>
          <w:rFonts w:ascii="Times New Roman" w:hAnsi="Times New Roman" w:cs="Times New Roman"/>
        </w:rPr>
        <w:t>] in the real” (86)</w:t>
      </w:r>
      <w:r w:rsidR="00B404D6" w:rsidRPr="000B14D8">
        <w:rPr>
          <w:rFonts w:ascii="Times New Roman" w:hAnsi="Times New Roman" w:cs="Times New Roman"/>
        </w:rPr>
        <w:t xml:space="preserve">. </w:t>
      </w:r>
      <w:r w:rsidR="003736DB" w:rsidRPr="000B14D8">
        <w:rPr>
          <w:rFonts w:ascii="Times New Roman" w:hAnsi="Times New Roman" w:cs="Times New Roman"/>
        </w:rPr>
        <w:t>The task for those of us who are reading congruenci</w:t>
      </w:r>
      <w:r w:rsidR="00D34F76" w:rsidRPr="000B14D8">
        <w:rPr>
          <w:rFonts w:ascii="Times New Roman" w:hAnsi="Times New Roman" w:cs="Times New Roman"/>
        </w:rPr>
        <w:t>es between the Romantic Period—</w:t>
      </w:r>
      <w:r w:rsidR="003736DB" w:rsidRPr="000B14D8">
        <w:rPr>
          <w:rFonts w:ascii="Times New Roman" w:hAnsi="Times New Roman" w:cs="Times New Roman"/>
        </w:rPr>
        <w:t>particularly</w:t>
      </w:r>
      <w:r w:rsidR="00D34F76" w:rsidRPr="000B14D8">
        <w:rPr>
          <w:rFonts w:ascii="Times New Roman" w:hAnsi="Times New Roman" w:cs="Times New Roman"/>
        </w:rPr>
        <w:t xml:space="preserve"> the Regency—</w:t>
      </w:r>
      <w:r w:rsidR="003736DB" w:rsidRPr="000B14D8">
        <w:rPr>
          <w:rFonts w:ascii="Times New Roman" w:hAnsi="Times New Roman" w:cs="Times New Roman"/>
        </w:rPr>
        <w:t>and today’s political traumas</w:t>
      </w:r>
      <w:del w:id="382" w:author="Copyeditor" w:date="2022-08-05T13:20:00Z">
        <w:r w:rsidR="003736DB" w:rsidRPr="000B14D8" w:rsidDel="002300CC">
          <w:rPr>
            <w:rFonts w:ascii="Times New Roman" w:hAnsi="Times New Roman" w:cs="Times New Roman"/>
          </w:rPr>
          <w:delText>,</w:delText>
        </w:r>
      </w:del>
      <w:r w:rsidR="003736DB" w:rsidRPr="000B14D8">
        <w:rPr>
          <w:rFonts w:ascii="Times New Roman" w:hAnsi="Times New Roman" w:cs="Times New Roman"/>
        </w:rPr>
        <w:t xml:space="preserve"> is to attend to this very </w:t>
      </w:r>
      <w:r w:rsidR="00702BC7" w:rsidRPr="000B14D8">
        <w:rPr>
          <w:rFonts w:ascii="Times New Roman" w:hAnsi="Times New Roman" w:cs="Times New Roman"/>
        </w:rPr>
        <w:t>wall-</w:t>
      </w:r>
      <w:r w:rsidR="003736DB" w:rsidRPr="000B14D8">
        <w:rPr>
          <w:rFonts w:ascii="Times New Roman" w:hAnsi="Times New Roman" w:cs="Times New Roman"/>
        </w:rPr>
        <w:t xml:space="preserve">writing and its representations </w:t>
      </w:r>
      <w:r w:rsidR="003736DB" w:rsidRPr="000B14D8">
        <w:rPr>
          <w:rFonts w:ascii="Times New Roman" w:hAnsi="Times New Roman" w:cs="Times New Roman"/>
          <w:i/>
        </w:rPr>
        <w:t>in order</w:t>
      </w:r>
      <w:r w:rsidR="003736DB" w:rsidRPr="000B14D8">
        <w:rPr>
          <w:rFonts w:ascii="Times New Roman" w:hAnsi="Times New Roman" w:cs="Times New Roman"/>
        </w:rPr>
        <w:t xml:space="preserve"> to attend to the work of </w:t>
      </w:r>
      <w:r w:rsidR="006A56FF" w:rsidRPr="000B14D8">
        <w:rPr>
          <w:rFonts w:ascii="Times New Roman" w:hAnsi="Times New Roman" w:cs="Times New Roman"/>
        </w:rPr>
        <w:t xml:space="preserve">a restoration grounded in first principles and in careful attention to </w:t>
      </w:r>
      <w:r w:rsidR="00424C9A" w:rsidRPr="000B14D8">
        <w:rPr>
          <w:rFonts w:ascii="Times New Roman" w:hAnsi="Times New Roman" w:cs="Times New Roman"/>
        </w:rPr>
        <w:t xml:space="preserve">the otherness that is </w:t>
      </w:r>
      <w:r w:rsidR="009B14E3" w:rsidRPr="000B14D8">
        <w:rPr>
          <w:rFonts w:ascii="Times New Roman" w:hAnsi="Times New Roman" w:cs="Times New Roman"/>
        </w:rPr>
        <w:t xml:space="preserve">without exception </w:t>
      </w:r>
      <w:r w:rsidR="00424C9A" w:rsidRPr="000B14D8">
        <w:rPr>
          <w:rFonts w:ascii="Times New Roman" w:hAnsi="Times New Roman" w:cs="Times New Roman"/>
        </w:rPr>
        <w:t>all of us.</w:t>
      </w:r>
      <w:r w:rsidR="006A56FF" w:rsidRPr="000B14D8">
        <w:rPr>
          <w:rFonts w:ascii="Times New Roman" w:hAnsi="Times New Roman" w:cs="Times New Roman"/>
        </w:rPr>
        <w:t xml:space="preserve"> </w:t>
      </w:r>
    </w:p>
    <w:p w14:paraId="3B257BF3" w14:textId="309FFE0C" w:rsidR="002665E4" w:rsidRPr="000B14D8" w:rsidRDefault="00F625B0" w:rsidP="00D80245">
      <w:pPr>
        <w:spacing w:line="480" w:lineRule="auto"/>
        <w:rPr>
          <w:rFonts w:ascii="Times New Roman" w:hAnsi="Times New Roman" w:cs="Times New Roman"/>
        </w:rPr>
      </w:pPr>
      <w:r w:rsidRPr="000B14D8">
        <w:rPr>
          <w:rFonts w:ascii="Times New Roman" w:hAnsi="Times New Roman" w:cs="Times New Roman"/>
        </w:rPr>
        <w:tab/>
        <w:t xml:space="preserve">With that warning in mind, I want to turn to the more positive rendering of psychosis in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treatment. </w:t>
      </w:r>
      <w:r w:rsidR="00DB061A" w:rsidRPr="000B14D8">
        <w:rPr>
          <w:rFonts w:ascii="Times New Roman" w:hAnsi="Times New Roman" w:cs="Times New Roman"/>
        </w:rPr>
        <w:t>Notwithstanding the criticism of their conception of psychosis</w:t>
      </w:r>
      <w:r w:rsidR="00882BB1" w:rsidRPr="000B14D8">
        <w:rPr>
          <w:rFonts w:ascii="Times New Roman" w:hAnsi="Times New Roman" w:cs="Times New Roman"/>
        </w:rPr>
        <w:t xml:space="preserve"> as too liberationist, too unrealizable in a world of human manufacture, their anti-Oedipus offers a way to </w:t>
      </w:r>
      <w:r w:rsidR="000B5D2A" w:rsidRPr="000B14D8">
        <w:rPr>
          <w:rFonts w:ascii="Times New Roman" w:hAnsi="Times New Roman" w:cs="Times New Roman"/>
        </w:rPr>
        <w:t>unpack</w:t>
      </w:r>
      <w:r w:rsidR="00882BB1" w:rsidRPr="000B14D8">
        <w:rPr>
          <w:rFonts w:ascii="Times New Roman" w:hAnsi="Times New Roman" w:cs="Times New Roman"/>
        </w:rPr>
        <w:t xml:space="preserve"> Brummell’s story </w:t>
      </w:r>
      <w:r w:rsidR="000B5D2A" w:rsidRPr="000B14D8">
        <w:rPr>
          <w:rFonts w:ascii="Times New Roman" w:hAnsi="Times New Roman" w:cs="Times New Roman"/>
        </w:rPr>
        <w:t>productively</w:t>
      </w:r>
      <w:r w:rsidR="00D635DE" w:rsidRPr="000B14D8">
        <w:rPr>
          <w:rFonts w:ascii="Times New Roman" w:hAnsi="Times New Roman" w:cs="Times New Roman"/>
        </w:rPr>
        <w:t>, furthering my argument concerning his as a test case for today’s psychotic state.</w:t>
      </w:r>
      <w:del w:id="383" w:author="Copyeditor" w:date="2022-08-05T13:24:00Z">
        <w:r w:rsidR="00D635DE" w:rsidRPr="000B14D8" w:rsidDel="00D94D03">
          <w:rPr>
            <w:rFonts w:ascii="Times New Roman" w:hAnsi="Times New Roman" w:cs="Times New Roman"/>
          </w:rPr>
          <w:delText xml:space="preserve"> </w:delText>
        </w:r>
      </w:del>
    </w:p>
    <w:p w14:paraId="2810DD64" w14:textId="6006AED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If Beau Brummell’s figurative pissing on walls, transfigured in his decline literally as the fluid expression of his discontent, can tell us anything, it</w:t>
      </w:r>
      <w:r w:rsidR="009C7F43" w:rsidRPr="000B14D8">
        <w:rPr>
          <w:rFonts w:ascii="Times New Roman" w:hAnsi="Times New Roman" w:cs="Times New Roman"/>
        </w:rPr>
        <w:t xml:space="preserve"> i</w:t>
      </w:r>
      <w:r w:rsidRPr="000B14D8">
        <w:rPr>
          <w:rFonts w:ascii="Times New Roman" w:hAnsi="Times New Roman" w:cs="Times New Roman"/>
        </w:rPr>
        <w:t>s that the Oedipal structures that Freud and Lacan find so consistent throughout human experience are there to be resisted, parodied, mocked</w:t>
      </w:r>
      <w:ins w:id="384" w:author="Copyeditor" w:date="2022-08-05T13:25:00Z">
        <w:r w:rsidR="00D94D03">
          <w:rPr>
            <w:rFonts w:ascii="Times New Roman" w:hAnsi="Times New Roman" w:cs="Times New Roman"/>
          </w:rPr>
          <w:t>,</w:t>
        </w:r>
      </w:ins>
      <w:r w:rsidRPr="000B14D8">
        <w:rPr>
          <w:rFonts w:ascii="Times New Roman" w:hAnsi="Times New Roman" w:cs="Times New Roman"/>
        </w:rPr>
        <w:t xml:space="preserve"> and defiled </w:t>
      </w:r>
      <w:r w:rsidRPr="000B14D8">
        <w:rPr>
          <w:rFonts w:ascii="Times New Roman" w:hAnsi="Times New Roman" w:cs="Times New Roman"/>
          <w:i/>
          <w:iCs/>
        </w:rPr>
        <w:t>precisely</w:t>
      </w:r>
      <w:r w:rsidRPr="000B14D8">
        <w:rPr>
          <w:rFonts w:ascii="Times New Roman" w:hAnsi="Times New Roman" w:cs="Times New Roman"/>
        </w:rPr>
        <w:t xml:space="preserve"> </w:t>
      </w:r>
      <w:del w:id="385" w:author="Copyeditor" w:date="2022-08-05T13:25:00Z">
        <w:r w:rsidRPr="000B14D8" w:rsidDel="00D94D03">
          <w:rPr>
            <w:rFonts w:ascii="Times New Roman" w:hAnsi="Times New Roman" w:cs="Times New Roman"/>
            <w:i/>
            <w:iCs/>
          </w:rPr>
          <w:delText>in order</w:delText>
        </w:r>
        <w:r w:rsidRPr="000B14D8" w:rsidDel="00D94D03">
          <w:rPr>
            <w:rFonts w:ascii="Times New Roman" w:hAnsi="Times New Roman" w:cs="Times New Roman"/>
          </w:rPr>
          <w:delText xml:space="preserve"> </w:delText>
        </w:r>
      </w:del>
      <w:r w:rsidRPr="000B14D8">
        <w:rPr>
          <w:rFonts w:ascii="Times New Roman" w:hAnsi="Times New Roman" w:cs="Times New Roman"/>
        </w:rPr>
        <w:t xml:space="preserve">to reveal them and at the same time reinforce them. Psychoanalytic theory tells us no less than this: Oedipal </w:t>
      </w:r>
      <w:r w:rsidRPr="000B14D8">
        <w:rPr>
          <w:rFonts w:ascii="Times New Roman" w:hAnsi="Times New Roman" w:cs="Times New Roman"/>
        </w:rPr>
        <w:lastRenderedPageBreak/>
        <w:t>structur</w:t>
      </w:r>
      <w:r w:rsidR="009D7DAA" w:rsidRPr="000B14D8">
        <w:rPr>
          <w:rFonts w:ascii="Times New Roman" w:hAnsi="Times New Roman" w:cs="Times New Roman"/>
        </w:rPr>
        <w:t>ation</w:t>
      </w:r>
      <w:r w:rsidRPr="000B14D8">
        <w:rPr>
          <w:rFonts w:ascii="Times New Roman" w:hAnsi="Times New Roman" w:cs="Times New Roman"/>
        </w:rPr>
        <w:t xml:space="preserve"> both enable</w:t>
      </w:r>
      <w:r w:rsidR="009D7DAA" w:rsidRPr="000B14D8">
        <w:rPr>
          <w:rFonts w:ascii="Times New Roman" w:hAnsi="Times New Roman" w:cs="Times New Roman"/>
        </w:rPr>
        <w:t>s</w:t>
      </w:r>
      <w:r w:rsidRPr="000B14D8">
        <w:rPr>
          <w:rFonts w:ascii="Times New Roman" w:hAnsi="Times New Roman" w:cs="Times New Roman"/>
        </w:rPr>
        <w:t xml:space="preserve"> our self-definitions and describe</w:t>
      </w:r>
      <w:r w:rsidR="007B1BFD" w:rsidRPr="000B14D8">
        <w:rPr>
          <w:rFonts w:ascii="Times New Roman" w:hAnsi="Times New Roman" w:cs="Times New Roman"/>
        </w:rPr>
        <w:t>s</w:t>
      </w:r>
      <w:r w:rsidRPr="000B14D8">
        <w:rPr>
          <w:rFonts w:ascii="Times New Roman" w:hAnsi="Times New Roman" w:cs="Times New Roman"/>
        </w:rPr>
        <w:t xml:space="preserve"> our essential lack or incompletion</w:t>
      </w:r>
      <w:r w:rsidR="003431CB" w:rsidRPr="000B14D8">
        <w:rPr>
          <w:rFonts w:ascii="Times New Roman" w:hAnsi="Times New Roman" w:cs="Times New Roman"/>
        </w:rPr>
        <w:t>, our unmeetable need to be satisfied</w:t>
      </w:r>
      <w:r w:rsidRPr="000B14D8">
        <w:rPr>
          <w:rFonts w:ascii="Times New Roman" w:hAnsi="Times New Roman" w:cs="Times New Roman"/>
        </w:rPr>
        <w:t>. Oedipus is the myth in which we understand our compulsory dimorphism, inescapable familial dysfunction, masculine aggression, feminine complicity, and patriarchy itself.</w:t>
      </w:r>
      <w:r w:rsidR="00F40624" w:rsidRPr="000B14D8">
        <w:rPr>
          <w:rStyle w:val="EndnoteReference"/>
          <w:rFonts w:ascii="Times New Roman" w:hAnsi="Times New Roman" w:cs="Times New Roman"/>
        </w:rPr>
        <w:endnoteReference w:id="11"/>
      </w:r>
      <w:r w:rsidRPr="000B14D8">
        <w:rPr>
          <w:rFonts w:ascii="Times New Roman" w:hAnsi="Times New Roman" w:cs="Times New Roman"/>
        </w:rPr>
        <w:t xml:space="preserve"> This is never so clear as in a monarchy headed by a woman or, as for George III and the Regent</w:t>
      </w:r>
      <w:r w:rsidR="0048209B" w:rsidRPr="000B14D8">
        <w:rPr>
          <w:rFonts w:ascii="Times New Roman" w:hAnsi="Times New Roman" w:cs="Times New Roman"/>
        </w:rPr>
        <w:t xml:space="preserve"> in his future role as George IV</w:t>
      </w:r>
      <w:r w:rsidRPr="000B14D8">
        <w:rPr>
          <w:rFonts w:ascii="Times New Roman" w:hAnsi="Times New Roman" w:cs="Times New Roman"/>
        </w:rPr>
        <w:t xml:space="preserve">, a weak king. </w:t>
      </w:r>
      <w:r w:rsidR="00B96762" w:rsidRPr="000B14D8">
        <w:rPr>
          <w:rFonts w:ascii="Times New Roman" w:hAnsi="Times New Roman" w:cs="Times New Roman"/>
        </w:rPr>
        <w:t>Lacan</w:t>
      </w:r>
      <w:r w:rsidR="00DE407A">
        <w:rPr>
          <w:rFonts w:ascii="Times New Roman" w:hAnsi="Times New Roman" w:cs="Times New Roman"/>
        </w:rPr>
        <w:t xml:space="preserve"> </w:t>
      </w:r>
      <w:r w:rsidRPr="000B14D8">
        <w:rPr>
          <w:rFonts w:ascii="Times New Roman" w:hAnsi="Times New Roman" w:cs="Times New Roman"/>
        </w:rPr>
        <w:t>situates the phallus as the primary locus of our dysfunction</w:t>
      </w:r>
      <w:r w:rsidR="006C7991" w:rsidRPr="000B14D8">
        <w:rPr>
          <w:rFonts w:ascii="Times New Roman" w:hAnsi="Times New Roman" w:cs="Times New Roman"/>
        </w:rPr>
        <w:t>, even as it allows us to speak as subjects</w:t>
      </w:r>
      <w:r w:rsidRPr="000B14D8">
        <w:rPr>
          <w:rFonts w:ascii="Times New Roman" w:hAnsi="Times New Roman" w:cs="Times New Roman"/>
        </w:rPr>
        <w:t xml:space="preserve">. </w:t>
      </w:r>
      <w:r w:rsidR="0018522F" w:rsidRPr="000B14D8">
        <w:rPr>
          <w:rFonts w:ascii="Times New Roman" w:hAnsi="Times New Roman" w:cs="Times New Roman"/>
        </w:rPr>
        <w:t xml:space="preserve">Nevertheless, </w:t>
      </w:r>
      <w:r w:rsidRPr="000B14D8">
        <w:rPr>
          <w:rFonts w:ascii="Times New Roman" w:hAnsi="Times New Roman" w:cs="Times New Roman"/>
        </w:rPr>
        <w:t xml:space="preserve">because </w:t>
      </w:r>
      <w:r w:rsidR="0018522F" w:rsidRPr="000B14D8">
        <w:rPr>
          <w:rFonts w:ascii="Times New Roman" w:hAnsi="Times New Roman" w:cs="Times New Roman"/>
        </w:rPr>
        <w:t xml:space="preserve">the phallus </w:t>
      </w:r>
      <w:r w:rsidRPr="000B14D8">
        <w:rPr>
          <w:rFonts w:ascii="Times New Roman" w:hAnsi="Times New Roman" w:cs="Times New Roman"/>
        </w:rPr>
        <w:t xml:space="preserve">is in so many ways synonymous with language </w:t>
      </w:r>
      <w:r w:rsidR="00155019" w:rsidRPr="000B14D8">
        <w:rPr>
          <w:rFonts w:ascii="Times New Roman" w:hAnsi="Times New Roman" w:cs="Times New Roman"/>
        </w:rPr>
        <w:t>itself</w:t>
      </w:r>
      <w:r w:rsidR="00CA0ECD" w:rsidRPr="000B14D8">
        <w:rPr>
          <w:rFonts w:ascii="Times New Roman" w:hAnsi="Times New Roman" w:cs="Times New Roman"/>
        </w:rPr>
        <w:t>—</w:t>
      </w:r>
      <w:r w:rsidRPr="000B14D8">
        <w:rPr>
          <w:rFonts w:ascii="Times New Roman" w:hAnsi="Times New Roman" w:cs="Times New Roman"/>
        </w:rPr>
        <w:t>our subjectivity as structured and experienced through language, our sheer expressive capacit</w:t>
      </w:r>
      <w:r w:rsidR="00CA0ECD" w:rsidRPr="000B14D8">
        <w:rPr>
          <w:rFonts w:ascii="Times New Roman" w:hAnsi="Times New Roman" w:cs="Times New Roman"/>
        </w:rPr>
        <w:t>y</w:t>
      </w:r>
      <w:r w:rsidR="00D17DC7" w:rsidRPr="000B14D8">
        <w:rPr>
          <w:rFonts w:ascii="Times New Roman" w:hAnsi="Times New Roman" w:cs="Times New Roman"/>
        </w:rPr>
        <w:t>, eve</w:t>
      </w:r>
      <w:r w:rsidR="001A1757" w:rsidRPr="000B14D8">
        <w:rPr>
          <w:rFonts w:ascii="Times New Roman" w:hAnsi="Times New Roman" w:cs="Times New Roman"/>
        </w:rPr>
        <w:t xml:space="preserve">n to an extent our </w:t>
      </w:r>
      <w:r w:rsidR="00D17DC7" w:rsidRPr="000B14D8">
        <w:rPr>
          <w:rFonts w:ascii="Times New Roman" w:hAnsi="Times New Roman" w:cs="Times New Roman"/>
        </w:rPr>
        <w:t>creative</w:t>
      </w:r>
      <w:r w:rsidR="001A1757" w:rsidRPr="000B14D8">
        <w:rPr>
          <w:rFonts w:ascii="Times New Roman" w:hAnsi="Times New Roman" w:cs="Times New Roman"/>
        </w:rPr>
        <w:t xml:space="preserve"> </w:t>
      </w:r>
      <w:r w:rsidR="00D17DC7" w:rsidRPr="000B14D8">
        <w:rPr>
          <w:rFonts w:ascii="Times New Roman" w:hAnsi="Times New Roman" w:cs="Times New Roman"/>
        </w:rPr>
        <w:t>capacity</w:t>
      </w:r>
      <w:r w:rsidR="00CA0ECD" w:rsidRPr="000B14D8">
        <w:rPr>
          <w:rFonts w:ascii="Times New Roman" w:hAnsi="Times New Roman" w:cs="Times New Roman"/>
        </w:rPr>
        <w:t>—</w:t>
      </w:r>
      <w:r w:rsidR="0018522F" w:rsidRPr="000B14D8">
        <w:rPr>
          <w:rFonts w:ascii="Times New Roman" w:hAnsi="Times New Roman" w:cs="Times New Roman"/>
        </w:rPr>
        <w:t xml:space="preserve">it </w:t>
      </w:r>
      <w:r w:rsidRPr="000B14D8">
        <w:rPr>
          <w:rFonts w:ascii="Times New Roman" w:hAnsi="Times New Roman" w:cs="Times New Roman"/>
        </w:rPr>
        <w:t>enables us because it in</w:t>
      </w:r>
      <w:r w:rsidR="009B6759" w:rsidRPr="000B14D8">
        <w:rPr>
          <w:rFonts w:ascii="Times New Roman" w:hAnsi="Times New Roman" w:cs="Times New Roman"/>
        </w:rPr>
        <w:t>ducts</w:t>
      </w:r>
      <w:r w:rsidRPr="000B14D8">
        <w:rPr>
          <w:rFonts w:ascii="Times New Roman" w:hAnsi="Times New Roman" w:cs="Times New Roman"/>
        </w:rPr>
        <w:t xml:space="preserve"> us </w:t>
      </w:r>
      <w:r w:rsidR="008D01DE" w:rsidRPr="000B14D8">
        <w:rPr>
          <w:rFonts w:ascii="Times New Roman" w:hAnsi="Times New Roman" w:cs="Times New Roman"/>
        </w:rPr>
        <w:t>in</w:t>
      </w:r>
      <w:r w:rsidRPr="000B14D8">
        <w:rPr>
          <w:rFonts w:ascii="Times New Roman" w:hAnsi="Times New Roman" w:cs="Times New Roman"/>
        </w:rPr>
        <w:t xml:space="preserve">to the </w:t>
      </w:r>
      <w:ins w:id="386" w:author="Copyeditor" w:date="2022-08-07T12:44:00Z">
        <w:r w:rsidR="005751D0">
          <w:rPr>
            <w:rFonts w:ascii="Times New Roman" w:hAnsi="Times New Roman" w:cs="Times New Roman"/>
          </w:rPr>
          <w:t>S</w:t>
        </w:r>
      </w:ins>
      <w:del w:id="387"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The psychotic or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is positioned to do the end run around the phallus rather than playing it straight precisely because the </w:t>
      </w:r>
      <w:ins w:id="388" w:author="Copyeditor" w:date="2022-08-07T12:44:00Z">
        <w:r w:rsidR="005751D0">
          <w:rPr>
            <w:rFonts w:ascii="Times New Roman" w:hAnsi="Times New Roman" w:cs="Times New Roman"/>
          </w:rPr>
          <w:t>S</w:t>
        </w:r>
      </w:ins>
      <w:del w:id="389"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is closed off </w:t>
      </w:r>
      <w:ins w:id="390" w:author="Copyeditor" w:date="2022-08-05T13:30:00Z">
        <w:r w:rsidR="00020D55">
          <w:rPr>
            <w:rFonts w:ascii="Times New Roman" w:hAnsi="Times New Roman" w:cs="Times New Roman"/>
          </w:rPr>
          <w:t xml:space="preserve">and </w:t>
        </w:r>
        <w:r w:rsidR="00020D55" w:rsidRPr="000B14D8">
          <w:rPr>
            <w:rFonts w:ascii="Times New Roman" w:hAnsi="Times New Roman" w:cs="Times New Roman"/>
          </w:rPr>
          <w:t xml:space="preserve">unavailable </w:t>
        </w:r>
      </w:ins>
      <w:r w:rsidRPr="000B14D8">
        <w:rPr>
          <w:rFonts w:ascii="Times New Roman" w:hAnsi="Times New Roman" w:cs="Times New Roman"/>
        </w:rPr>
        <w:t>in schizophrenia</w:t>
      </w:r>
      <w:del w:id="391" w:author="Copyeditor" w:date="2022-08-05T13:30:00Z">
        <w:r w:rsidRPr="000B14D8" w:rsidDel="00020D55">
          <w:rPr>
            <w:rFonts w:ascii="Times New Roman" w:hAnsi="Times New Roman" w:cs="Times New Roman"/>
          </w:rPr>
          <w:delText>, unavailable</w:delText>
        </w:r>
      </w:del>
      <w:r w:rsidRPr="000B14D8">
        <w:rPr>
          <w:rFonts w:ascii="Times New Roman" w:hAnsi="Times New Roman" w:cs="Times New Roman"/>
        </w:rPr>
        <w:t>.</w:t>
      </w:r>
      <w:r w:rsidR="00A73270" w:rsidRPr="000B14D8">
        <w:rPr>
          <w:rFonts w:ascii="Times New Roman" w:hAnsi="Times New Roman" w:cs="Times New Roman"/>
        </w:rPr>
        <w:t xml:space="preserve"> The paternal function </w:t>
      </w:r>
      <w:r w:rsidR="002F3E35" w:rsidRPr="000B14D8">
        <w:rPr>
          <w:rFonts w:ascii="Times New Roman" w:hAnsi="Times New Roman" w:cs="Times New Roman"/>
        </w:rPr>
        <w:t xml:space="preserve">or </w:t>
      </w:r>
      <w:del w:id="392" w:author="Copyeditor" w:date="2022-08-05T13:30:00Z">
        <w:r w:rsidR="00A73270" w:rsidRPr="000B14D8" w:rsidDel="00020D55">
          <w:rPr>
            <w:rFonts w:ascii="Times New Roman" w:hAnsi="Times New Roman" w:cs="Times New Roman"/>
          </w:rPr>
          <w:delText xml:space="preserve">paternal </w:delText>
        </w:r>
      </w:del>
      <w:r w:rsidR="00A73270" w:rsidRPr="000B14D8">
        <w:rPr>
          <w:rFonts w:ascii="Times New Roman" w:hAnsi="Times New Roman" w:cs="Times New Roman"/>
        </w:rPr>
        <w:t>metaphor fails, and the subject is never alienated from him- or herself</w:t>
      </w:r>
      <w:r w:rsidRPr="000B14D8">
        <w:rPr>
          <w:rFonts w:ascii="Times New Roman" w:hAnsi="Times New Roman" w:cs="Times New Roman"/>
        </w:rPr>
        <w:t xml:space="preserve"> </w:t>
      </w:r>
      <w:r w:rsidR="00A73270" w:rsidRPr="000B14D8">
        <w:rPr>
          <w:rFonts w:ascii="Times New Roman" w:hAnsi="Times New Roman" w:cs="Times New Roman"/>
        </w:rPr>
        <w:t xml:space="preserve">in the way that language use </w:t>
      </w:r>
      <w:r w:rsidR="003E0A7D" w:rsidRPr="000B14D8">
        <w:rPr>
          <w:rFonts w:ascii="Times New Roman" w:hAnsi="Times New Roman" w:cs="Times New Roman"/>
        </w:rPr>
        <w:t xml:space="preserve">both structures and </w:t>
      </w:r>
      <w:r w:rsidR="00A73270" w:rsidRPr="000B14D8">
        <w:rPr>
          <w:rFonts w:ascii="Times New Roman" w:hAnsi="Times New Roman" w:cs="Times New Roman"/>
        </w:rPr>
        <w:t xml:space="preserve">depends upon. </w:t>
      </w:r>
      <w:r w:rsidR="006847DF" w:rsidRPr="000B14D8">
        <w:rPr>
          <w:rFonts w:ascii="Times New Roman" w:hAnsi="Times New Roman" w:cs="Times New Roman"/>
        </w:rPr>
        <w:t>Instead, l</w:t>
      </w:r>
      <w:r w:rsidRPr="000B14D8">
        <w:rPr>
          <w:rFonts w:ascii="Times New Roman" w:hAnsi="Times New Roman" w:cs="Times New Roman"/>
        </w:rPr>
        <w:t>anguage</w:t>
      </w:r>
      <w:r w:rsidR="006847DF" w:rsidRPr="000B14D8">
        <w:rPr>
          <w:rFonts w:ascii="Times New Roman" w:hAnsi="Times New Roman" w:cs="Times New Roman"/>
        </w:rPr>
        <w:t xml:space="preserve"> for the psychotic is flat,</w:t>
      </w:r>
      <w:r w:rsidRPr="000B14D8">
        <w:rPr>
          <w:rFonts w:ascii="Times New Roman" w:hAnsi="Times New Roman" w:cs="Times New Roman"/>
        </w:rPr>
        <w:t xml:space="preserve"> becom</w:t>
      </w:r>
      <w:r w:rsidR="006847DF" w:rsidRPr="000B14D8">
        <w:rPr>
          <w:rFonts w:ascii="Times New Roman" w:hAnsi="Times New Roman" w:cs="Times New Roman"/>
        </w:rPr>
        <w:t>ing</w:t>
      </w:r>
      <w:r w:rsidRPr="000B14D8">
        <w:rPr>
          <w:rFonts w:ascii="Times New Roman" w:hAnsi="Times New Roman" w:cs="Times New Roman"/>
        </w:rPr>
        <w:t xml:space="preserve"> a code to which one has partial clues but no mastery</w:t>
      </w:r>
      <w:del w:id="393"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or a game at which winning and losing are mere gambits</w:t>
      </w:r>
      <w:del w:id="394"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and inconsequential. The first </w:t>
      </w:r>
      <w:ins w:id="395" w:author="Copyeditor" w:date="2022-08-05T13:32:00Z">
        <w:r w:rsidR="00020D55">
          <w:rPr>
            <w:rFonts w:ascii="Times New Roman" w:hAnsi="Times New Roman" w:cs="Times New Roman"/>
          </w:rPr>
          <w:t xml:space="preserve">example </w:t>
        </w:r>
      </w:ins>
      <w:r w:rsidRPr="000B14D8">
        <w:rPr>
          <w:rFonts w:ascii="Times New Roman" w:hAnsi="Times New Roman" w:cs="Times New Roman"/>
        </w:rPr>
        <w:t xml:space="preserve">describes Judge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schizoid episodes, whereas the second describes Brummell’s. </w:t>
      </w:r>
    </w:p>
    <w:p w14:paraId="2A09FD14" w14:textId="0ED2358C"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 xml:space="preserve">I draw some of my insight into Brummell’s situation from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del w:id="396" w:author="Copyeditor" w:date="2022-08-05T13:32:00Z">
        <w:r w:rsidRPr="000B14D8" w:rsidDel="00020D55">
          <w:rPr>
            <w:rFonts w:ascii="Times New Roman" w:hAnsi="Times New Roman" w:cs="Times New Roman"/>
          </w:rPr>
          <w:delText>,</w:delText>
        </w:r>
      </w:del>
      <w:r w:rsidRPr="000B14D8">
        <w:rPr>
          <w:rFonts w:ascii="Times New Roman" w:hAnsi="Times New Roman" w:cs="Times New Roman"/>
        </w:rPr>
        <w:t xml:space="preserve"> because of the authors’ heavy emphasis on the role of schizophrenia in unveiling Oedipal structures as retrofits. They argue that these are structures Freud and Lacan sutured onto capitalist society in order to explain societal/familial roles in subjective identity and experience. Not only is </w:t>
      </w:r>
      <w:r w:rsidRPr="000B14D8">
        <w:rPr>
          <w:rFonts w:ascii="Times New Roman" w:hAnsi="Times New Roman" w:cs="Times New Roman"/>
        </w:rPr>
        <w:lastRenderedPageBreak/>
        <w:t xml:space="preserve">psychosis/schizophrenia the mind-body state that sees Oedipus </w:t>
      </w:r>
      <w:del w:id="397" w:author="Copyeditor" w:date="2022-08-05T13:34:00Z">
        <w:r w:rsidRPr="000B14D8" w:rsidDel="004E6180">
          <w:rPr>
            <w:rFonts w:ascii="Times New Roman" w:hAnsi="Times New Roman" w:cs="Times New Roman"/>
          </w:rPr>
          <w:delText>to be</w:delText>
        </w:r>
      </w:del>
      <w:ins w:id="398" w:author="Copyeditor" w:date="2022-08-05T13:34:00Z">
        <w:r w:rsidR="004E6180">
          <w:rPr>
            <w:rFonts w:ascii="Times New Roman" w:hAnsi="Times New Roman" w:cs="Times New Roman"/>
          </w:rPr>
          <w:t>as</w:t>
        </w:r>
      </w:ins>
      <w:r w:rsidRPr="000B14D8">
        <w:rPr>
          <w:rFonts w:ascii="Times New Roman" w:hAnsi="Times New Roman" w:cs="Times New Roman"/>
        </w:rPr>
        <w:t xml:space="preserve"> fictional, thereby unseating the psychoanalytic </w:t>
      </w:r>
      <w:del w:id="399" w:author="Copyeditor" w:date="2022-08-05T13:34:00Z">
        <w:r w:rsidRPr="000B14D8" w:rsidDel="004E6180">
          <w:rPr>
            <w:rFonts w:ascii="Times New Roman" w:hAnsi="Times New Roman" w:cs="Times New Roman"/>
          </w:rPr>
          <w:delText xml:space="preserve">reinforcing </w:delText>
        </w:r>
      </w:del>
      <w:ins w:id="400" w:author="Copyeditor" w:date="2022-08-05T13:34:00Z">
        <w:r w:rsidR="004E6180" w:rsidRPr="000B14D8">
          <w:rPr>
            <w:rFonts w:ascii="Times New Roman" w:hAnsi="Times New Roman" w:cs="Times New Roman"/>
          </w:rPr>
          <w:t>reinforc</w:t>
        </w:r>
        <w:r w:rsidR="004E6180">
          <w:rPr>
            <w:rFonts w:ascii="Times New Roman" w:hAnsi="Times New Roman" w:cs="Times New Roman"/>
          </w:rPr>
          <w:t>ement</w:t>
        </w:r>
        <w:r w:rsidR="004E6180" w:rsidRPr="000B14D8">
          <w:rPr>
            <w:rFonts w:ascii="Times New Roman" w:hAnsi="Times New Roman" w:cs="Times New Roman"/>
          </w:rPr>
          <w:t xml:space="preserve"> </w:t>
        </w:r>
      </w:ins>
      <w:r w:rsidRPr="000B14D8">
        <w:rPr>
          <w:rFonts w:ascii="Times New Roman" w:hAnsi="Times New Roman" w:cs="Times New Roman"/>
        </w:rPr>
        <w:t>of patriarchal power as essential and inescapable, but capitalism itself is a schizophrenic economy</w:t>
      </w:r>
      <w:del w:id="401" w:author="Copyeditor" w:date="2022-08-05T13:35:00Z">
        <w:r w:rsidRPr="000B14D8" w:rsidDel="004E6180">
          <w:rPr>
            <w:rFonts w:ascii="Times New Roman" w:hAnsi="Times New Roman" w:cs="Times New Roman"/>
          </w:rPr>
          <w:delText>, an economy</w:delText>
        </w:r>
      </w:del>
      <w:r w:rsidRPr="000B14D8">
        <w:rPr>
          <w:rFonts w:ascii="Times New Roman" w:hAnsi="Times New Roman" w:cs="Times New Roman"/>
        </w:rPr>
        <w:t xml:space="preserve"> at its limits. Who better to realize its anti-Oedipal energies than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Redrawing the lines of this argument, I ask, who better than Brummell to unveil the schizoid energies of the Regency</w:t>
      </w:r>
      <w:del w:id="402" w:author="Copyeditor" w:date="2022-08-05T13:37:00Z">
        <w:r w:rsidRPr="000B14D8" w:rsidDel="004E6180">
          <w:rPr>
            <w:rFonts w:ascii="Times New Roman" w:hAnsi="Times New Roman" w:cs="Times New Roman"/>
          </w:rPr>
          <w:delText>,</w:delText>
        </w:r>
      </w:del>
      <w:r w:rsidRPr="000B14D8">
        <w:rPr>
          <w:rFonts w:ascii="Times New Roman" w:hAnsi="Times New Roman" w:cs="Times New Roman"/>
        </w:rPr>
        <w:t xml:space="preserve"> with its runaway lust for material goods and experiences that we need not</w:t>
      </w:r>
      <w:ins w:id="403" w:author="Copyeditor" w:date="2022-08-05T13:37:00Z">
        <w:r w:rsidR="004E6180">
          <w:rPr>
            <w:rFonts w:ascii="Times New Roman" w:hAnsi="Times New Roman" w:cs="Times New Roman"/>
          </w:rPr>
          <w:t xml:space="preserve"> </w:t>
        </w:r>
      </w:ins>
      <w:del w:id="404" w:author="Copyeditor" w:date="2022-08-05T13:37:00Z">
        <w:r w:rsidR="00C150F4" w:rsidRPr="000B14D8" w:rsidDel="004E6180">
          <w:rPr>
            <w:rFonts w:ascii="Times New Roman" w:hAnsi="Times New Roman" w:cs="Times New Roman"/>
          </w:rPr>
          <w:delText>, as we tend to do,</w:delText>
        </w:r>
        <w:r w:rsidRPr="000B14D8" w:rsidDel="004E6180">
          <w:rPr>
            <w:rFonts w:ascii="Times New Roman" w:hAnsi="Times New Roman" w:cs="Times New Roman"/>
          </w:rPr>
          <w:delText xml:space="preserve"> </w:delText>
        </w:r>
      </w:del>
      <w:r w:rsidRPr="000B14D8">
        <w:rPr>
          <w:rFonts w:ascii="Times New Roman" w:hAnsi="Times New Roman" w:cs="Times New Roman"/>
        </w:rPr>
        <w:t xml:space="preserve">categorize as sheer consumerism. </w:t>
      </w:r>
      <w:r w:rsidR="00D91776" w:rsidRPr="000B14D8">
        <w:rPr>
          <w:rFonts w:ascii="Times New Roman" w:hAnsi="Times New Roman" w:cs="Times New Roman"/>
        </w:rPr>
        <w:t>In fact, f</w:t>
      </w:r>
      <w:r w:rsidRPr="000B14D8">
        <w:rPr>
          <w:rFonts w:ascii="Times New Roman" w:hAnsi="Times New Roman" w:cs="Times New Roman"/>
        </w:rPr>
        <w:t xml:space="preserve">or the </w:t>
      </w:r>
      <w:r w:rsidRPr="004E6180">
        <w:rPr>
          <w:rFonts w:ascii="Times New Roman" w:hAnsi="Times New Roman" w:cs="Times New Roman"/>
          <w:iCs/>
          <w:rPrChange w:id="405" w:author="Copyeditor" w:date="2022-08-05T13:38:00Z">
            <w:rPr>
              <w:rFonts w:ascii="Times New Roman" w:hAnsi="Times New Roman" w:cs="Times New Roman"/>
              <w:i/>
            </w:rPr>
          </w:rPrChange>
        </w:rPr>
        <w:t>bon ton</w:t>
      </w:r>
      <w:r w:rsidRPr="000B14D8">
        <w:rPr>
          <w:rFonts w:ascii="Times New Roman" w:hAnsi="Times New Roman" w:cs="Times New Roman"/>
        </w:rPr>
        <w:t xml:space="preserve"> as Brummell embodied it, materialism was not to be accumulated, for dispersal was as important as acquisition. </w:t>
      </w:r>
      <w:r w:rsidR="00405CAA" w:rsidRPr="000B14D8">
        <w:rPr>
          <w:rFonts w:ascii="Times New Roman" w:hAnsi="Times New Roman" w:cs="Times New Roman"/>
        </w:rPr>
        <w:t>Whereas in the earlier part of the Romantic period gambling was an aristocrat’s game, for Regency high society g</w:t>
      </w:r>
      <w:r w:rsidRPr="000B14D8">
        <w:rPr>
          <w:rFonts w:ascii="Times New Roman" w:hAnsi="Times New Roman" w:cs="Times New Roman"/>
        </w:rPr>
        <w:t>ambling bec</w:t>
      </w:r>
      <w:r w:rsidR="0088198E" w:rsidRPr="000B14D8">
        <w:rPr>
          <w:rFonts w:ascii="Times New Roman" w:hAnsi="Times New Roman" w:cs="Times New Roman"/>
        </w:rPr>
        <w:t>ame</w:t>
      </w:r>
      <w:r w:rsidRPr="000B14D8">
        <w:rPr>
          <w:rFonts w:ascii="Times New Roman" w:hAnsi="Times New Roman" w:cs="Times New Roman"/>
        </w:rPr>
        <w:t xml:space="preserve"> the exemplary metonymic for capitalism</w:t>
      </w:r>
      <w:r w:rsidR="00A24A19" w:rsidRPr="000B14D8">
        <w:rPr>
          <w:rFonts w:ascii="Times New Roman" w:hAnsi="Times New Roman" w:cs="Times New Roman"/>
        </w:rPr>
        <w:t>’s random</w:t>
      </w:r>
      <w:del w:id="406" w:author="Copyeditor" w:date="2022-08-05T13:39:00Z">
        <w:r w:rsidR="00A24A19" w:rsidRPr="000B14D8" w:rsidDel="004E6180">
          <w:rPr>
            <w:rFonts w:ascii="Times New Roman" w:hAnsi="Times New Roman" w:cs="Times New Roman"/>
          </w:rPr>
          <w:delText>ness</w:delText>
        </w:r>
      </w:del>
      <w:r w:rsidR="00A24A19" w:rsidRPr="000B14D8">
        <w:rPr>
          <w:rFonts w:ascii="Times New Roman" w:hAnsi="Times New Roman" w:cs="Times New Roman"/>
        </w:rPr>
        <w:t xml:space="preserve"> effects</w:t>
      </w:r>
      <w:r w:rsidRPr="000B14D8">
        <w:rPr>
          <w:rFonts w:ascii="Times New Roman" w:hAnsi="Times New Roman" w:cs="Times New Roman"/>
        </w:rPr>
        <w:t xml:space="preserve">: incomes and outflows mediated by the game. For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the flows are the circulation of energies that Oedipus attempts to harness and disrupt. But flows are essential to the body, whether the human body-machine or the social body, the “body without organs</w:t>
      </w:r>
      <w:commentRangeStart w:id="407"/>
      <w:r w:rsidRPr="000B14D8">
        <w:rPr>
          <w:rFonts w:ascii="Times New Roman" w:hAnsi="Times New Roman" w:cs="Times New Roman"/>
        </w:rPr>
        <w:t xml:space="preserve">.” </w:t>
      </w:r>
      <w:commentRangeEnd w:id="407"/>
      <w:r w:rsidR="004E6180">
        <w:rPr>
          <w:rStyle w:val="CommentReference"/>
        </w:rPr>
        <w:commentReference w:id="407"/>
      </w:r>
    </w:p>
    <w:p w14:paraId="5C3EA123" w14:textId="3835B69A"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These flows are what transform body-machines into desiring-machines. The baby doesn’t experience itself as having a body (</w:t>
      </w:r>
      <w:r w:rsidR="007C5B69" w:rsidRPr="000B14D8">
        <w:rPr>
          <w:rFonts w:ascii="Times New Roman" w:hAnsi="Times New Roman" w:cs="Times New Roman"/>
        </w:rPr>
        <w:t xml:space="preserve">which only happens once one views “wholeness” </w:t>
      </w:r>
      <w:r w:rsidRPr="000B14D8">
        <w:rPr>
          <w:rFonts w:ascii="Times New Roman" w:hAnsi="Times New Roman" w:cs="Times New Roman"/>
        </w:rPr>
        <w:t xml:space="preserve">in a mirror); </w:t>
      </w:r>
      <w:r w:rsidR="00B50272" w:rsidRPr="000B14D8">
        <w:rPr>
          <w:rFonts w:ascii="Times New Roman" w:hAnsi="Times New Roman" w:cs="Times New Roman"/>
        </w:rPr>
        <w:t>instead, the infant</w:t>
      </w:r>
      <w:r w:rsidRPr="000B14D8">
        <w:rPr>
          <w:rFonts w:ascii="Times New Roman" w:hAnsi="Times New Roman" w:cs="Times New Roman"/>
        </w:rPr>
        <w:t xml:space="preserve"> has a mouth-breast</w:t>
      </w:r>
      <w:ins w:id="408" w:author="Copyeditor" w:date="2022-08-05T13:42:00Z">
        <w:r w:rsidR="006B14EA">
          <w:rPr>
            <w:rFonts w:ascii="Times New Roman" w:hAnsi="Times New Roman" w:cs="Times New Roman"/>
          </w:rPr>
          <w:t>-</w:t>
        </w:r>
      </w:ins>
      <w:del w:id="409"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w:t>
      </w:r>
      <w:del w:id="410" w:author="Copyeditor" w:date="2022-08-05T13:41:00Z">
        <w:r w:rsidRPr="000B14D8" w:rsidDel="006B14EA">
          <w:rPr>
            <w:rFonts w:ascii="Times New Roman" w:hAnsi="Times New Roman" w:cs="Times New Roman"/>
          </w:rPr>
          <w:delText>,</w:delText>
        </w:r>
      </w:del>
      <w:r w:rsidRPr="000B14D8">
        <w:rPr>
          <w:rFonts w:ascii="Times New Roman" w:hAnsi="Times New Roman" w:cs="Times New Roman"/>
        </w:rPr>
        <w:t xml:space="preserve"> and a mouth without the mother’s breast that is a desiring</w:t>
      </w:r>
      <w:ins w:id="411" w:author="Copyeditor" w:date="2022-08-05T13:41:00Z">
        <w:r w:rsidR="006B14EA">
          <w:rPr>
            <w:rFonts w:ascii="Times New Roman" w:hAnsi="Times New Roman" w:cs="Times New Roman"/>
          </w:rPr>
          <w:t>-</w:t>
        </w:r>
      </w:ins>
      <w:del w:id="412" w:author="Copyeditor" w:date="2022-08-05T13:41:00Z">
        <w:r w:rsidRPr="000B14D8" w:rsidDel="006B14EA">
          <w:rPr>
            <w:rFonts w:ascii="Times New Roman" w:hAnsi="Times New Roman" w:cs="Times New Roman"/>
          </w:rPr>
          <w:delText xml:space="preserve"> </w:delText>
        </w:r>
      </w:del>
      <w:r w:rsidRPr="000B14D8">
        <w:rPr>
          <w:rFonts w:ascii="Times New Roman" w:hAnsi="Times New Roman" w:cs="Times New Roman"/>
        </w:rPr>
        <w:t>machine wanting what it lacks. Body-machines are always only partial objects (at this moment</w:t>
      </w:r>
      <w:ins w:id="413" w:author="Copyeditor" w:date="2022-08-05T13:42:00Z">
        <w:r w:rsidR="006B14EA">
          <w:rPr>
            <w:rFonts w:ascii="Times New Roman" w:hAnsi="Times New Roman" w:cs="Times New Roman"/>
          </w:rPr>
          <w:t>,</w:t>
        </w:r>
      </w:ins>
      <w:r w:rsidRPr="000B14D8">
        <w:rPr>
          <w:rFonts w:ascii="Times New Roman" w:hAnsi="Times New Roman" w:cs="Times New Roman"/>
        </w:rPr>
        <w:t xml:space="preserve"> I consist of </w:t>
      </w:r>
      <w:r w:rsidR="00223ADC" w:rsidRPr="000B14D8">
        <w:rPr>
          <w:rFonts w:ascii="Times New Roman" w:hAnsi="Times New Roman" w:cs="Times New Roman"/>
        </w:rPr>
        <w:t>a foot</w:t>
      </w:r>
      <w:r w:rsidRPr="000B14D8">
        <w:rPr>
          <w:rFonts w:ascii="Times New Roman" w:hAnsi="Times New Roman" w:cs="Times New Roman"/>
        </w:rPr>
        <w:t xml:space="preserve"> that hurt</w:t>
      </w:r>
      <w:r w:rsidR="00223ADC" w:rsidRPr="000B14D8">
        <w:rPr>
          <w:rFonts w:ascii="Times New Roman" w:hAnsi="Times New Roman" w:cs="Times New Roman"/>
        </w:rPr>
        <w:t>s</w:t>
      </w:r>
      <w:r w:rsidRPr="000B14D8">
        <w:rPr>
          <w:rFonts w:ascii="Times New Roman" w:hAnsi="Times New Roman" w:cs="Times New Roman"/>
        </w:rPr>
        <w:t xml:space="preserve"> and typing hands; I am a foot-shoe</w:t>
      </w:r>
      <w:ins w:id="414" w:author="Copyeditor" w:date="2022-08-05T13:42:00Z">
        <w:r w:rsidR="006B14EA">
          <w:rPr>
            <w:rFonts w:ascii="Times New Roman" w:hAnsi="Times New Roman" w:cs="Times New Roman"/>
          </w:rPr>
          <w:t>-</w:t>
        </w:r>
      </w:ins>
      <w:del w:id="415"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 and finger-keyboard</w:t>
      </w:r>
      <w:ins w:id="416" w:author="Copyeditor" w:date="2022-08-05T13:42:00Z">
        <w:r w:rsidR="006B14EA">
          <w:rPr>
            <w:rFonts w:ascii="Times New Roman" w:hAnsi="Times New Roman" w:cs="Times New Roman"/>
          </w:rPr>
          <w:t>-</w:t>
        </w:r>
      </w:ins>
      <w:del w:id="417" w:author="Copyeditor" w:date="2022-08-05T13:42:00Z">
        <w:r w:rsidRPr="000B14D8" w:rsidDel="006B14EA">
          <w:rPr>
            <w:rFonts w:ascii="Times New Roman" w:hAnsi="Times New Roman" w:cs="Times New Roman"/>
          </w:rPr>
          <w:delText xml:space="preserve"> </w:delText>
        </w:r>
      </w:del>
      <w:r w:rsidRPr="000B14D8">
        <w:rPr>
          <w:rFonts w:ascii="Times New Roman" w:hAnsi="Times New Roman" w:cs="Times New Roman"/>
        </w:rPr>
        <w:t>machine)</w:t>
      </w:r>
      <w:r w:rsidR="001679FD" w:rsidRPr="000B14D8">
        <w:rPr>
          <w:rFonts w:ascii="Times New Roman" w:hAnsi="Times New Roman" w:cs="Times New Roman"/>
        </w:rPr>
        <w:t>. Within the context of body-machines</w:t>
      </w:r>
      <w:ins w:id="418" w:author="Copyeditor" w:date="2022-08-05T13:43:00Z">
        <w:r w:rsidR="006B14EA">
          <w:rPr>
            <w:rFonts w:ascii="Times New Roman" w:hAnsi="Times New Roman" w:cs="Times New Roman"/>
          </w:rPr>
          <w:t>,</w:t>
        </w:r>
      </w:ins>
      <w:r w:rsidRPr="000B14D8">
        <w:rPr>
          <w:rFonts w:ascii="Times New Roman" w:hAnsi="Times New Roman" w:cs="Times New Roman"/>
        </w:rPr>
        <w:t xml:space="preserve"> the gaze, that most Lacanian of concepts, is inconsequential. What I see—the words unfolding, the world as constituted by my surroundings—is not the gaze</w:t>
      </w:r>
      <w:r w:rsidR="00333F3B" w:rsidRPr="000B14D8">
        <w:rPr>
          <w:rFonts w:ascii="Times New Roman" w:hAnsi="Times New Roman" w:cs="Times New Roman"/>
        </w:rPr>
        <w:t xml:space="preserve"> (for Lacan, it is the projections of my hallucinating ego)</w:t>
      </w:r>
      <w:r w:rsidRPr="000B14D8">
        <w:rPr>
          <w:rFonts w:ascii="Times New Roman" w:hAnsi="Times New Roman" w:cs="Times New Roman"/>
        </w:rPr>
        <w:t xml:space="preserve">, but nor am I </w:t>
      </w:r>
      <w:r w:rsidRPr="000B14D8">
        <w:rPr>
          <w:rFonts w:ascii="Times New Roman" w:hAnsi="Times New Roman" w:cs="Times New Roman"/>
        </w:rPr>
        <w:lastRenderedPageBreak/>
        <w:t xml:space="preserve">constituting myself by it. The gaze, following </w:t>
      </w:r>
      <w:r w:rsidRPr="000B14D8">
        <w:rPr>
          <w:rFonts w:ascii="Times New Roman" w:hAnsi="Times New Roman" w:cs="Times New Roman"/>
          <w:i/>
        </w:rPr>
        <w:t>Anti-Oedipus</w:t>
      </w:r>
      <w:r w:rsidRPr="000B14D8">
        <w:rPr>
          <w:rFonts w:ascii="Times New Roman" w:hAnsi="Times New Roman" w:cs="Times New Roman"/>
        </w:rPr>
        <w:t xml:space="preserve"> is a psychoanalytic myth overly valorized by film theory (or even misunderstood, as Joan </w:t>
      </w: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argues). These partial objects to which I am attached, then detached</w:t>
      </w:r>
      <w:r w:rsidR="00317865" w:rsidRPr="000B14D8">
        <w:rPr>
          <w:rFonts w:ascii="Times New Roman" w:hAnsi="Times New Roman" w:cs="Times New Roman"/>
        </w:rPr>
        <w:t xml:space="preserve"> in my coupling and uncoupling of body-thing</w:t>
      </w:r>
      <w:ins w:id="419" w:author="Copyeditor" w:date="2022-08-05T13:44:00Z">
        <w:r w:rsidR="006B14EA">
          <w:rPr>
            <w:rFonts w:ascii="Times New Roman" w:hAnsi="Times New Roman" w:cs="Times New Roman"/>
          </w:rPr>
          <w:t>-</w:t>
        </w:r>
      </w:ins>
      <w:del w:id="420" w:author="Copyeditor" w:date="2022-08-05T13:44:00Z">
        <w:r w:rsidR="00317865" w:rsidRPr="000B14D8" w:rsidDel="006B14EA">
          <w:rPr>
            <w:rFonts w:ascii="Times New Roman" w:hAnsi="Times New Roman" w:cs="Times New Roman"/>
          </w:rPr>
          <w:delText xml:space="preserve"> </w:delText>
        </w:r>
      </w:del>
      <w:r w:rsidR="00317865" w:rsidRPr="000B14D8">
        <w:rPr>
          <w:rFonts w:ascii="Times New Roman" w:hAnsi="Times New Roman" w:cs="Times New Roman"/>
        </w:rPr>
        <w:t>machines</w:t>
      </w:r>
      <w:r w:rsidRPr="000B14D8">
        <w:rPr>
          <w:rFonts w:ascii="Times New Roman" w:hAnsi="Times New Roman" w:cs="Times New Roman"/>
        </w:rPr>
        <w:t>, are productions of the Real or the unconscious</w:t>
      </w:r>
      <w:r w:rsidR="00397DF7" w:rsidRPr="000B14D8">
        <w:rPr>
          <w:rFonts w:ascii="Times New Roman" w:hAnsi="Times New Roman" w:cs="Times New Roman"/>
        </w:rPr>
        <w:t xml:space="preserve">, and </w:t>
      </w:r>
      <w:r w:rsidRPr="000B14D8">
        <w:rPr>
          <w:rFonts w:ascii="Times New Roman" w:hAnsi="Times New Roman" w:cs="Times New Roman"/>
        </w:rPr>
        <w:t>they return in my dreams in various ways</w:t>
      </w:r>
      <w:r w:rsidR="007F4A08" w:rsidRPr="000B14D8">
        <w:rPr>
          <w:rFonts w:ascii="Times New Roman" w:hAnsi="Times New Roman" w:cs="Times New Roman"/>
        </w:rPr>
        <w:t xml:space="preserve">. </w:t>
      </w:r>
      <w:r w:rsidRPr="000B14D8">
        <w:rPr>
          <w:rFonts w:ascii="Times New Roman" w:hAnsi="Times New Roman" w:cs="Times New Roman"/>
        </w:rPr>
        <w:t xml:space="preserve">I am </w:t>
      </w:r>
      <w:r w:rsidR="007F4A08" w:rsidRPr="000B14D8">
        <w:rPr>
          <w:rFonts w:ascii="Times New Roman" w:hAnsi="Times New Roman" w:cs="Times New Roman"/>
        </w:rPr>
        <w:t xml:space="preserve">therefore </w:t>
      </w:r>
      <w:r w:rsidRPr="000B14D8">
        <w:rPr>
          <w:rFonts w:ascii="Times New Roman" w:hAnsi="Times New Roman" w:cs="Times New Roman"/>
        </w:rPr>
        <w:t xml:space="preserve">the product of my machinations alone, my desiring flows, attachments, disjunctions, conjunctions, </w:t>
      </w:r>
      <w:ins w:id="421" w:author="Copyeditor" w:date="2022-08-05T13:45:00Z">
        <w:r w:rsidR="00F60C55">
          <w:rPr>
            <w:rFonts w:ascii="Times New Roman" w:hAnsi="Times New Roman" w:cs="Times New Roman"/>
          </w:rPr>
          <w:t xml:space="preserve">and </w:t>
        </w:r>
      </w:ins>
      <w:r w:rsidRPr="000B14D8">
        <w:rPr>
          <w:rFonts w:ascii="Times New Roman" w:hAnsi="Times New Roman" w:cs="Times New Roman"/>
        </w:rPr>
        <w:t>blockages. Blockages are provided by the socius</w:t>
      </w:r>
      <w:r w:rsidR="00AF2B34" w:rsidRPr="000B14D8">
        <w:rPr>
          <w:rFonts w:ascii="Times New Roman" w:hAnsi="Times New Roman" w:cs="Times New Roman"/>
        </w:rPr>
        <w:t xml:space="preserve">, the social field with its players constrained by hierarchies and filiations, but </w:t>
      </w:r>
      <w:r w:rsidRPr="000B14D8">
        <w:rPr>
          <w:rFonts w:ascii="Times New Roman" w:hAnsi="Times New Roman" w:cs="Times New Roman"/>
        </w:rPr>
        <w:t>not by Oedipus unless I believe in him. Blockages keep our desires in check</w:t>
      </w:r>
      <w:del w:id="422" w:author="Copyeditor" w:date="2022-08-05T13:53:00Z">
        <w:r w:rsidRPr="000B14D8" w:rsidDel="004178FD">
          <w:rPr>
            <w:rFonts w:ascii="Times New Roman" w:hAnsi="Times New Roman" w:cs="Times New Roman"/>
          </w:rPr>
          <w:delText>,</w:delText>
        </w:r>
      </w:del>
      <w:r w:rsidRPr="000B14D8">
        <w:rPr>
          <w:rFonts w:ascii="Times New Roman" w:hAnsi="Times New Roman" w:cs="Times New Roman"/>
        </w:rPr>
        <w:t xml:space="preserve"> and ensure that we continue to feel inadequate, lacking, and in search of that which will complete us: the </w:t>
      </w:r>
      <w:r w:rsidR="002334DF" w:rsidRPr="000B14D8">
        <w:rPr>
          <w:rFonts w:ascii="Times New Roman" w:hAnsi="Times New Roman" w:cs="Times New Roman"/>
        </w:rPr>
        <w:t>Lacanian “</w:t>
      </w:r>
      <w:r w:rsidRPr="000B14D8">
        <w:rPr>
          <w:rFonts w:ascii="Times New Roman" w:hAnsi="Times New Roman" w:cs="Times New Roman"/>
        </w:rPr>
        <w:t>barred Other,</w:t>
      </w:r>
      <w:r w:rsidR="002334DF" w:rsidRPr="000B14D8">
        <w:rPr>
          <w:rFonts w:ascii="Times New Roman" w:hAnsi="Times New Roman" w:cs="Times New Roman"/>
        </w:rPr>
        <w:t>”</w:t>
      </w:r>
      <w:r w:rsidRPr="000B14D8">
        <w:rPr>
          <w:rFonts w:ascii="Times New Roman" w:hAnsi="Times New Roman" w:cs="Times New Roman"/>
        </w:rPr>
        <w:t xml:space="preserve"> that which is prohibited under castration</w:t>
      </w:r>
      <w:r w:rsidR="00191DD5" w:rsidRPr="000B14D8">
        <w:rPr>
          <w:rFonts w:ascii="Times New Roman" w:hAnsi="Times New Roman" w:cs="Times New Roman"/>
        </w:rPr>
        <w:t xml:space="preserve"> as </w:t>
      </w:r>
      <w:r w:rsidRPr="000B14D8">
        <w:rPr>
          <w:rFonts w:ascii="Times New Roman" w:hAnsi="Times New Roman" w:cs="Times New Roman"/>
        </w:rPr>
        <w:t>the Oedipalized mother herself.</w:t>
      </w:r>
      <w:r w:rsidR="00FA45BE" w:rsidRPr="000B14D8">
        <w:rPr>
          <w:rStyle w:val="EndnoteReference"/>
          <w:rFonts w:ascii="Times New Roman" w:hAnsi="Times New Roman" w:cs="Times New Roman"/>
        </w:rPr>
        <w:endnoteReference w:id="12"/>
      </w:r>
      <w:r w:rsidRPr="000B14D8">
        <w:rPr>
          <w:rFonts w:ascii="Times New Roman" w:hAnsi="Times New Roman" w:cs="Times New Roman"/>
        </w:rPr>
        <w:t xml:space="preserve"> But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that when </w:t>
      </w:r>
      <w:proofErr w:type="spellStart"/>
      <w:r w:rsidRPr="000B14D8">
        <w:rPr>
          <w:rFonts w:ascii="Times New Roman" w:hAnsi="Times New Roman" w:cs="Times New Roman"/>
        </w:rPr>
        <w:t>schizophrenized</w:t>
      </w:r>
      <w:proofErr w:type="spellEnd"/>
      <w:r w:rsidRPr="000B14D8">
        <w:rPr>
          <w:rFonts w:ascii="Times New Roman" w:hAnsi="Times New Roman" w:cs="Times New Roman"/>
        </w:rPr>
        <w:t xml:space="preserve">, both the sociohistorical and the </w:t>
      </w:r>
      <w:r w:rsidR="0082434B" w:rsidRPr="000B14D8">
        <w:rPr>
          <w:rFonts w:ascii="Times New Roman" w:hAnsi="Times New Roman" w:cs="Times New Roman"/>
        </w:rPr>
        <w:t xml:space="preserve">individual </w:t>
      </w:r>
      <w:r w:rsidRPr="000B14D8">
        <w:rPr>
          <w:rFonts w:ascii="Times New Roman" w:hAnsi="Times New Roman" w:cs="Times New Roman"/>
        </w:rPr>
        <w:t>unconscious can be seen to belong to desiring</w:t>
      </w:r>
      <w:ins w:id="424" w:author="Copyeditor" w:date="2022-08-05T13:57:00Z">
        <w:r w:rsidR="004178FD">
          <w:rPr>
            <w:rFonts w:ascii="Times New Roman" w:hAnsi="Times New Roman" w:cs="Times New Roman"/>
          </w:rPr>
          <w:t>-</w:t>
        </w:r>
      </w:ins>
      <w:del w:id="425" w:author="Copyeditor" w:date="2022-08-05T13:57:00Z">
        <w:r w:rsidRPr="000B14D8" w:rsidDel="004178FD">
          <w:rPr>
            <w:rFonts w:ascii="Times New Roman" w:hAnsi="Times New Roman" w:cs="Times New Roman"/>
          </w:rPr>
          <w:delText xml:space="preserve"> </w:delText>
        </w:r>
      </w:del>
      <w:r w:rsidRPr="000B14D8">
        <w:rPr>
          <w:rFonts w:ascii="Times New Roman" w:hAnsi="Times New Roman" w:cs="Times New Roman"/>
        </w:rPr>
        <w:t>machines, not to the mythical</w:t>
      </w:r>
      <w:r w:rsidR="00085BBC" w:rsidRPr="000B14D8">
        <w:rPr>
          <w:rFonts w:ascii="Times New Roman" w:hAnsi="Times New Roman" w:cs="Times New Roman"/>
        </w:rPr>
        <w:t xml:space="preserve"> and</w:t>
      </w:r>
      <w:r w:rsidRPr="000B14D8">
        <w:rPr>
          <w:rFonts w:ascii="Times New Roman" w:hAnsi="Times New Roman" w:cs="Times New Roman"/>
        </w:rPr>
        <w:t xml:space="preserve"> nonexistent Oedipus. </w:t>
      </w:r>
    </w:p>
    <w:p w14:paraId="69B89062" w14:textId="0C2F8B34"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Brummell excelled in producing himself as an elaborate corpus of connected body-machines, one that mimed a standing, walking phallus whose power is parodied and revealed as no-power through his slender cane, the ineffectual walking stick that supports and</w:t>
      </w:r>
      <w:r w:rsidR="00B610D5" w:rsidRPr="000B14D8">
        <w:rPr>
          <w:rFonts w:ascii="Times New Roman" w:hAnsi="Times New Roman" w:cs="Times New Roman"/>
        </w:rPr>
        <w:t xml:space="preserve">, </w:t>
      </w:r>
      <w:ins w:id="426" w:author="Copyeditor" w:date="2022-08-05T13:58:00Z">
        <w:r w:rsidR="004178FD">
          <w:rPr>
            <w:rFonts w:ascii="Times New Roman" w:hAnsi="Times New Roman" w:cs="Times New Roman"/>
          </w:rPr>
          <w:t xml:space="preserve">although </w:t>
        </w:r>
      </w:ins>
      <w:r w:rsidR="00B610D5" w:rsidRPr="000B14D8">
        <w:rPr>
          <w:rFonts w:ascii="Times New Roman" w:hAnsi="Times New Roman" w:cs="Times New Roman"/>
        </w:rPr>
        <w:t>sword-like,</w:t>
      </w:r>
      <w:r w:rsidR="00083C8A" w:rsidRPr="000B14D8">
        <w:rPr>
          <w:rFonts w:ascii="Times New Roman" w:hAnsi="Times New Roman" w:cs="Times New Roman"/>
        </w:rPr>
        <w:t xml:space="preserve"> </w:t>
      </w:r>
      <w:r w:rsidRPr="000B14D8">
        <w:rPr>
          <w:rFonts w:ascii="Times New Roman" w:hAnsi="Times New Roman" w:cs="Times New Roman"/>
        </w:rPr>
        <w:t>wounds no one. His body, then, was a giant desiring</w:t>
      </w:r>
      <w:ins w:id="427" w:author="Copyeditor" w:date="2022-08-05T13:58:00Z">
        <w:r w:rsidR="004A48A9">
          <w:rPr>
            <w:rFonts w:ascii="Times New Roman" w:hAnsi="Times New Roman" w:cs="Times New Roman"/>
          </w:rPr>
          <w:t>-</w:t>
        </w:r>
      </w:ins>
      <w:del w:id="428" w:author="Copyeditor" w:date="2022-08-05T13:58:00Z">
        <w:r w:rsidRPr="000B14D8" w:rsidDel="004A48A9">
          <w:rPr>
            <w:rFonts w:ascii="Times New Roman" w:hAnsi="Times New Roman" w:cs="Times New Roman"/>
          </w:rPr>
          <w:delText xml:space="preserve"> </w:delText>
        </w:r>
      </w:del>
      <w:r w:rsidRPr="000B14D8">
        <w:rPr>
          <w:rFonts w:ascii="Times New Roman" w:hAnsi="Times New Roman" w:cs="Times New Roman"/>
        </w:rPr>
        <w:t>machine that mocked and unveiled the glaring lack in Oedipus’</w:t>
      </w:r>
      <w:ins w:id="429" w:author="Copyeditor" w:date="2022-08-05T13:59:00Z">
        <w:r w:rsidR="004A48A9">
          <w:rPr>
            <w:rFonts w:ascii="Times New Roman" w:hAnsi="Times New Roman" w:cs="Times New Roman"/>
          </w:rPr>
          <w:t>s</w:t>
        </w:r>
      </w:ins>
      <w:r w:rsidRPr="000B14D8">
        <w:rPr>
          <w:rFonts w:ascii="Times New Roman" w:hAnsi="Times New Roman" w:cs="Times New Roman"/>
        </w:rPr>
        <w:t xml:space="preserve"> power of the gaze. </w:t>
      </w:r>
      <w:r w:rsidR="006F3D16" w:rsidRPr="000B14D8">
        <w:rPr>
          <w:rFonts w:ascii="Times New Roman" w:hAnsi="Times New Roman" w:cs="Times New Roman"/>
        </w:rPr>
        <w:t>“</w:t>
      </w:r>
      <w:r w:rsidRPr="000B14D8">
        <w:rPr>
          <w:rFonts w:ascii="Times New Roman" w:hAnsi="Times New Roman" w:cs="Times New Roman"/>
        </w:rPr>
        <w:t>Gaze on me,</w:t>
      </w:r>
      <w:r w:rsidR="006F3D16" w:rsidRPr="000B14D8">
        <w:rPr>
          <w:rFonts w:ascii="Times New Roman" w:hAnsi="Times New Roman" w:cs="Times New Roman"/>
        </w:rPr>
        <w:t>”</w:t>
      </w:r>
      <w:r w:rsidRPr="000B14D8">
        <w:rPr>
          <w:rFonts w:ascii="Times New Roman" w:hAnsi="Times New Roman" w:cs="Times New Roman"/>
        </w:rPr>
        <w:t xml:space="preserve"> his body demanded, </w:t>
      </w:r>
      <w:r w:rsidR="006F3D16" w:rsidRPr="000B14D8">
        <w:rPr>
          <w:rFonts w:ascii="Times New Roman" w:hAnsi="Times New Roman" w:cs="Times New Roman"/>
        </w:rPr>
        <w:t>“</w:t>
      </w:r>
      <w:r w:rsidRPr="000B14D8">
        <w:rPr>
          <w:rFonts w:ascii="Times New Roman" w:hAnsi="Times New Roman" w:cs="Times New Roman"/>
        </w:rPr>
        <w:t xml:space="preserve">desire me; you can’t have me—I’m not the mother!! </w:t>
      </w:r>
      <w:del w:id="430" w:author="Copyeditor" w:date="2022-08-05T17:20:00Z">
        <w:r w:rsidRPr="000B14D8" w:rsidDel="00135D04">
          <w:rPr>
            <w:rFonts w:ascii="Times New Roman" w:hAnsi="Times New Roman" w:cs="Times New Roman"/>
          </w:rPr>
          <w:delText xml:space="preserve"> </w:delText>
        </w:r>
      </w:del>
      <w:r w:rsidRPr="000B14D8">
        <w:rPr>
          <w:rFonts w:ascii="Times New Roman" w:hAnsi="Times New Roman" w:cs="Times New Roman"/>
        </w:rPr>
        <w:t>I’m not even the father, look at my tiny stick!</w:t>
      </w:r>
      <w:r w:rsidR="006F3D16" w:rsidRPr="000B14D8">
        <w:rPr>
          <w:rFonts w:ascii="Times New Roman" w:hAnsi="Times New Roman" w:cs="Times New Roman"/>
        </w:rPr>
        <w:t>”</w:t>
      </w:r>
      <w:r w:rsidRPr="000B14D8">
        <w:rPr>
          <w:rFonts w:ascii="Times New Roman" w:hAnsi="Times New Roman" w:cs="Times New Roman"/>
        </w:rPr>
        <w:t xml:space="preserve"> Brummell was no revolutionary; his status as </w:t>
      </w:r>
      <w:ins w:id="431" w:author="Copyeditor" w:date="2022-08-05T14:03:00Z">
        <w:r w:rsidR="004A48A9">
          <w:rPr>
            <w:rFonts w:ascii="Times New Roman" w:hAnsi="Times New Roman" w:cs="Times New Roman"/>
          </w:rPr>
          <w:t xml:space="preserve">an </w:t>
        </w:r>
      </w:ins>
      <w:proofErr w:type="spellStart"/>
      <w:r w:rsidRPr="000B14D8">
        <w:rPr>
          <w:rFonts w:ascii="Times New Roman" w:hAnsi="Times New Roman" w:cs="Times New Roman"/>
        </w:rPr>
        <w:t>idiosyncrat</w:t>
      </w:r>
      <w:proofErr w:type="spellEnd"/>
      <w:r w:rsidRPr="000B14D8">
        <w:rPr>
          <w:rFonts w:ascii="Times New Roman" w:hAnsi="Times New Roman" w:cs="Times New Roman"/>
        </w:rPr>
        <w:t xml:space="preserve"> </w:t>
      </w:r>
      <w:del w:id="432" w:author="Copyeditor" w:date="2022-08-05T14:00:00Z">
        <w:r w:rsidRPr="000B14D8" w:rsidDel="004A48A9">
          <w:rPr>
            <w:rFonts w:ascii="Times New Roman" w:hAnsi="Times New Roman" w:cs="Times New Roman"/>
          </w:rPr>
          <w:delText xml:space="preserve"> </w:delText>
        </w:r>
      </w:del>
      <w:r w:rsidRPr="000B14D8">
        <w:rPr>
          <w:rFonts w:ascii="Times New Roman" w:hAnsi="Times New Roman" w:cs="Times New Roman"/>
        </w:rPr>
        <w:t>makes him exemplary of the Regency rather than its resistor</w:t>
      </w:r>
      <w:r w:rsidR="007A1981" w:rsidRPr="000B14D8">
        <w:rPr>
          <w:rFonts w:ascii="Times New Roman" w:hAnsi="Times New Roman" w:cs="Times New Roman"/>
        </w:rPr>
        <w:t xml:space="preserve">, parodist, or </w:t>
      </w:r>
      <w:r w:rsidR="00CC37D6" w:rsidRPr="000B14D8">
        <w:rPr>
          <w:rFonts w:ascii="Times New Roman" w:hAnsi="Times New Roman" w:cs="Times New Roman"/>
        </w:rPr>
        <w:t>delinquent son</w:t>
      </w:r>
      <w:r w:rsidR="006E7490" w:rsidRPr="000B14D8">
        <w:rPr>
          <w:rFonts w:ascii="Times New Roman" w:hAnsi="Times New Roman" w:cs="Times New Roman"/>
        </w:rPr>
        <w:t xml:space="preserve"> as was Byron</w:t>
      </w:r>
      <w:r w:rsidRPr="000B14D8">
        <w:rPr>
          <w:rFonts w:ascii="Times New Roman" w:hAnsi="Times New Roman" w:cs="Times New Roman"/>
        </w:rPr>
        <w:t xml:space="preserve">. </w:t>
      </w:r>
      <w:r w:rsidR="003F0768" w:rsidRPr="000B14D8">
        <w:rPr>
          <w:rFonts w:ascii="Times New Roman" w:hAnsi="Times New Roman" w:cs="Times New Roman"/>
        </w:rPr>
        <w:t>Brummell’s</w:t>
      </w:r>
      <w:r w:rsidRPr="000B14D8">
        <w:rPr>
          <w:rFonts w:ascii="Times New Roman" w:hAnsi="Times New Roman" w:cs="Times New Roman"/>
        </w:rPr>
        <w:t xml:space="preserve"> parodic self-as-art-object only reinforces the Regency’s claims on a power that needed to be reinstalled in the monarchy. His infamous </w:t>
      </w:r>
      <w:r w:rsidRPr="000B14D8">
        <w:rPr>
          <w:rFonts w:ascii="Times New Roman" w:hAnsi="Times New Roman" w:cs="Times New Roman"/>
        </w:rPr>
        <w:lastRenderedPageBreak/>
        <w:t>cutting remark to the Regent that</w:t>
      </w:r>
      <w:del w:id="433" w:author="Copyeditor" w:date="2022-08-05T14:05:00Z">
        <w:r w:rsidRPr="000B14D8" w:rsidDel="00672C64">
          <w:rPr>
            <w:rFonts w:ascii="Times New Roman" w:hAnsi="Times New Roman" w:cs="Times New Roman"/>
          </w:rPr>
          <w:delText>,</w:delText>
        </w:r>
      </w:del>
      <w:r w:rsidRPr="000B14D8">
        <w:rPr>
          <w:rFonts w:ascii="Times New Roman" w:hAnsi="Times New Roman" w:cs="Times New Roman"/>
        </w:rPr>
        <w:t xml:space="preserve"> </w:t>
      </w:r>
      <w:del w:id="434" w:author="Copyeditor" w:date="2022-08-05T14:05:00Z">
        <w:r w:rsidRPr="000B14D8" w:rsidDel="00672C64">
          <w:rPr>
            <w:rFonts w:ascii="Times New Roman" w:hAnsi="Times New Roman" w:cs="Times New Roman"/>
          </w:rPr>
          <w:delText xml:space="preserve">according to him caused his downfall, </w:delText>
        </w:r>
      </w:del>
      <w:r w:rsidRPr="000B14D8">
        <w:rPr>
          <w:rFonts w:ascii="Times New Roman" w:hAnsi="Times New Roman" w:cs="Times New Roman"/>
        </w:rPr>
        <w:t xml:space="preserve">invited the Regent’s “off with his head” castration </w:t>
      </w:r>
      <w:del w:id="435" w:author="Copyeditor" w:date="2022-08-05T14:05:00Z">
        <w:r w:rsidRPr="000B14D8" w:rsidDel="00672C64">
          <w:rPr>
            <w:rFonts w:ascii="Times New Roman" w:hAnsi="Times New Roman" w:cs="Times New Roman"/>
          </w:rPr>
          <w:delText xml:space="preserve">that </w:delText>
        </w:r>
      </w:del>
      <w:ins w:id="436" w:author="Copyeditor" w:date="2022-08-05T14:05:00Z">
        <w:r w:rsidR="00672C64">
          <w:rPr>
            <w:rFonts w:ascii="Times New Roman" w:hAnsi="Times New Roman" w:cs="Times New Roman"/>
          </w:rPr>
          <w:t>thereby</w:t>
        </w:r>
        <w:r w:rsidR="00672C64" w:rsidRPr="000B14D8">
          <w:rPr>
            <w:rFonts w:ascii="Times New Roman" w:hAnsi="Times New Roman" w:cs="Times New Roman"/>
          </w:rPr>
          <w:t xml:space="preserve"> </w:t>
        </w:r>
      </w:ins>
      <w:r w:rsidRPr="000B14D8">
        <w:rPr>
          <w:rFonts w:ascii="Times New Roman" w:hAnsi="Times New Roman" w:cs="Times New Roman"/>
        </w:rPr>
        <w:t xml:space="preserve">restored to the </w:t>
      </w:r>
      <w:proofErr w:type="gramStart"/>
      <w:r w:rsidRPr="000B14D8">
        <w:rPr>
          <w:rFonts w:ascii="Times New Roman" w:hAnsi="Times New Roman" w:cs="Times New Roman"/>
        </w:rPr>
        <w:t>Prince</w:t>
      </w:r>
      <w:proofErr w:type="gramEnd"/>
      <w:r w:rsidRPr="000B14D8">
        <w:rPr>
          <w:rFonts w:ascii="Times New Roman" w:hAnsi="Times New Roman" w:cs="Times New Roman"/>
        </w:rPr>
        <w:t xml:space="preserve"> his sovereign power. No longer Brummell’s second, the </w:t>
      </w:r>
      <w:proofErr w:type="gramStart"/>
      <w:r w:rsidRPr="000B14D8">
        <w:rPr>
          <w:rFonts w:ascii="Times New Roman" w:hAnsi="Times New Roman" w:cs="Times New Roman"/>
        </w:rPr>
        <w:t>Prince</w:t>
      </w:r>
      <w:proofErr w:type="gramEnd"/>
      <w:r w:rsidRPr="000B14D8">
        <w:rPr>
          <w:rFonts w:ascii="Times New Roman" w:hAnsi="Times New Roman" w:cs="Times New Roman"/>
        </w:rPr>
        <w:t xml:space="preserve"> comes into his own as the phallic father whose castrating function restores order to a socius endangered by desiring</w:t>
      </w:r>
      <w:ins w:id="437" w:author="Copyeditor" w:date="2022-08-05T14:07:00Z">
        <w:r w:rsidR="00672C64">
          <w:rPr>
            <w:rFonts w:ascii="Times New Roman" w:hAnsi="Times New Roman" w:cs="Times New Roman"/>
          </w:rPr>
          <w:t>-</w:t>
        </w:r>
      </w:ins>
      <w:del w:id="438" w:author="Copyeditor" w:date="2022-08-05T14:07:00Z">
        <w:r w:rsidRPr="000B14D8" w:rsidDel="00672C64">
          <w:rPr>
            <w:rFonts w:ascii="Times New Roman" w:hAnsi="Times New Roman" w:cs="Times New Roman"/>
          </w:rPr>
          <w:delText xml:space="preserve"> </w:delText>
        </w:r>
      </w:del>
      <w:r w:rsidRPr="000B14D8">
        <w:rPr>
          <w:rFonts w:ascii="Times New Roman" w:hAnsi="Times New Roman" w:cs="Times New Roman"/>
        </w:rPr>
        <w:t xml:space="preserve">machines run amuck. After the Prince’s dismissive gesture, no one desired Brummell; his flows were effectively, catastrophically blocked. </w:t>
      </w:r>
    </w:p>
    <w:p w14:paraId="6887E32E" w14:textId="1586E696"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We might not know, despite Brummell’s superficiality, that he was no revolutionary, since he so effectively shepherded group fantasy.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group fantasy is revolutionary whereas individual fantasy is merely </w:t>
      </w:r>
      <w:proofErr w:type="spellStart"/>
      <w:r w:rsidR="00AF6193" w:rsidRPr="000B14D8">
        <w:rPr>
          <w:rFonts w:ascii="Times New Roman" w:hAnsi="Times New Roman" w:cs="Times New Roman"/>
        </w:rPr>
        <w:t>O</w:t>
      </w:r>
      <w:r w:rsidRPr="000B14D8">
        <w:rPr>
          <w:rFonts w:ascii="Times New Roman" w:hAnsi="Times New Roman" w:cs="Times New Roman"/>
        </w:rPr>
        <w:t>edipalization</w:t>
      </w:r>
      <w:proofErr w:type="spellEnd"/>
      <w:r w:rsidRPr="000B14D8">
        <w:rPr>
          <w:rFonts w:ascii="Times New Roman" w:hAnsi="Times New Roman" w:cs="Times New Roman"/>
        </w:rPr>
        <w:t xml:space="preserve"> and castration. But the group fantasy involving Brummell was a dalliance in the vein of the Parisian aristocracy’s guillotining parties at which a black humor reigned, women famously wearing red ribbons around their necks in anticipation of their beheading. Brummell’s admirers</w:t>
      </w:r>
      <w:r w:rsidR="00101B17" w:rsidRPr="000B14D8">
        <w:rPr>
          <w:rFonts w:ascii="Times New Roman" w:hAnsi="Times New Roman" w:cs="Times New Roman"/>
        </w:rPr>
        <w:t xml:space="preserve">, </w:t>
      </w:r>
      <w:del w:id="439" w:author="Copyeditor" w:date="2022-08-05T14:10:00Z">
        <w:r w:rsidR="00101B17" w:rsidRPr="000B14D8" w:rsidDel="00974E39">
          <w:rPr>
            <w:rFonts w:ascii="Times New Roman" w:hAnsi="Times New Roman" w:cs="Times New Roman"/>
          </w:rPr>
          <w:delText>as did</w:delText>
        </w:r>
      </w:del>
      <w:ins w:id="440" w:author="Copyeditor" w:date="2022-08-05T14:10:00Z">
        <w:r w:rsidR="00974E39">
          <w:rPr>
            <w:rFonts w:ascii="Times New Roman" w:hAnsi="Times New Roman" w:cs="Times New Roman"/>
          </w:rPr>
          <w:t>like</w:t>
        </w:r>
      </w:ins>
      <w:r w:rsidR="00101B17" w:rsidRPr="000B14D8">
        <w:rPr>
          <w:rFonts w:ascii="Times New Roman" w:hAnsi="Times New Roman" w:cs="Times New Roman"/>
        </w:rPr>
        <w:t xml:space="preserve"> these self-mocking Parisians,</w:t>
      </w:r>
      <w:r w:rsidRPr="000B14D8">
        <w:rPr>
          <w:rFonts w:ascii="Times New Roman" w:hAnsi="Times New Roman" w:cs="Times New Roman"/>
        </w:rPr>
        <w:t xml:space="preserve"> belonged to the gambling crowd</w:t>
      </w:r>
      <w:r w:rsidR="00023619" w:rsidRPr="000B14D8">
        <w:rPr>
          <w:rFonts w:ascii="Times New Roman" w:hAnsi="Times New Roman" w:cs="Times New Roman"/>
        </w:rPr>
        <w:t xml:space="preserve">. They were </w:t>
      </w:r>
      <w:r w:rsidRPr="000B14D8">
        <w:rPr>
          <w:rFonts w:ascii="Times New Roman" w:hAnsi="Times New Roman" w:cs="Times New Roman"/>
        </w:rPr>
        <w:t>men and women who squandered fortunes just as they squandered clothes and food at their extravagant feasts</w:t>
      </w:r>
      <w:r w:rsidR="007B55AD" w:rsidRPr="000B14D8">
        <w:rPr>
          <w:rFonts w:ascii="Times New Roman" w:hAnsi="Times New Roman" w:cs="Times New Roman"/>
        </w:rPr>
        <w:t xml:space="preserve"> in </w:t>
      </w:r>
      <w:r w:rsidRPr="000B14D8">
        <w:rPr>
          <w:rFonts w:ascii="Times New Roman" w:hAnsi="Times New Roman" w:cs="Times New Roman"/>
        </w:rPr>
        <w:t>rituals of schizophrenic enactment that ironically restore</w:t>
      </w:r>
      <w:ins w:id="441" w:author="Copyeditor" w:date="2022-08-05T14:10:00Z">
        <w:r w:rsidR="00974E39">
          <w:rPr>
            <w:rFonts w:ascii="Times New Roman" w:hAnsi="Times New Roman" w:cs="Times New Roman"/>
          </w:rPr>
          <w:t>d</w:t>
        </w:r>
      </w:ins>
      <w:r w:rsidRPr="000B14D8">
        <w:rPr>
          <w:rFonts w:ascii="Times New Roman" w:hAnsi="Times New Roman" w:cs="Times New Roman"/>
        </w:rPr>
        <w:t xml:space="preserve"> equilibrium to the socius (</w:t>
      </w:r>
      <w:r w:rsidR="003B1678" w:rsidRPr="000B14D8">
        <w:rPr>
          <w:rFonts w:ascii="Times New Roman" w:hAnsi="Times New Roman" w:cs="Times New Roman"/>
        </w:rPr>
        <w:t xml:space="preserve">Deleuze and </w:t>
      </w:r>
      <w:proofErr w:type="spellStart"/>
      <w:r w:rsidR="003B1678" w:rsidRPr="000B14D8">
        <w:rPr>
          <w:rFonts w:ascii="Times New Roman" w:hAnsi="Times New Roman" w:cs="Times New Roman"/>
        </w:rPr>
        <w:t>Guattari</w:t>
      </w:r>
      <w:proofErr w:type="spellEnd"/>
      <w:r w:rsidR="003B1678" w:rsidRPr="000B14D8">
        <w:rPr>
          <w:rFonts w:ascii="Times New Roman" w:hAnsi="Times New Roman" w:cs="Times New Roman"/>
        </w:rPr>
        <w:t xml:space="preserve"> </w:t>
      </w:r>
      <w:r w:rsidRPr="000B14D8">
        <w:rPr>
          <w:rFonts w:ascii="Times New Roman" w:hAnsi="Times New Roman" w:cs="Times New Roman"/>
        </w:rPr>
        <w:t xml:space="preserve">150). </w:t>
      </w:r>
      <w:r w:rsidR="00471346" w:rsidRPr="000B14D8">
        <w:rPr>
          <w:rFonts w:ascii="Times New Roman" w:hAnsi="Times New Roman" w:cs="Times New Roman"/>
        </w:rPr>
        <w:t>But</w:t>
      </w:r>
      <w:r w:rsidRPr="000B14D8">
        <w:rPr>
          <w:rFonts w:ascii="Times New Roman" w:hAnsi="Times New Roman" w:cs="Times New Roman"/>
        </w:rPr>
        <w:t xml:space="preserve"> neither individual nor group fantasy </w:t>
      </w:r>
      <w:r w:rsidR="00471346" w:rsidRPr="000B14D8">
        <w:rPr>
          <w:rFonts w:ascii="Times New Roman" w:hAnsi="Times New Roman" w:cs="Times New Roman"/>
        </w:rPr>
        <w:t>can be</w:t>
      </w:r>
      <w:r w:rsidRPr="000B14D8">
        <w:rPr>
          <w:rFonts w:ascii="Times New Roman" w:hAnsi="Times New Roman" w:cs="Times New Roman"/>
        </w:rPr>
        <w:t xml:space="preserve"> revolutionary unless the group fantasy is sufficiently motivated to disrupt the socius </w:t>
      </w:r>
      <w:r w:rsidR="000904B0" w:rsidRPr="000B14D8">
        <w:rPr>
          <w:rFonts w:ascii="Times New Roman" w:hAnsi="Times New Roman" w:cs="Times New Roman"/>
        </w:rPr>
        <w:t xml:space="preserve">by </w:t>
      </w:r>
      <w:ins w:id="442" w:author="Copyeditor" w:date="2022-08-05T14:40:00Z">
        <w:r w:rsidR="00994CF3">
          <w:rPr>
            <w:rFonts w:ascii="Times New Roman" w:hAnsi="Times New Roman" w:cs="Times New Roman"/>
          </w:rPr>
          <w:t xml:space="preserve">either </w:t>
        </w:r>
      </w:ins>
      <w:r w:rsidR="000904B0" w:rsidRPr="000B14D8">
        <w:rPr>
          <w:rFonts w:ascii="Times New Roman" w:hAnsi="Times New Roman" w:cs="Times New Roman"/>
        </w:rPr>
        <w:t xml:space="preserve">the individual </w:t>
      </w:r>
      <w:r w:rsidR="00A57187" w:rsidRPr="000B14D8">
        <w:rPr>
          <w:rFonts w:ascii="Times New Roman" w:hAnsi="Times New Roman" w:cs="Times New Roman"/>
        </w:rPr>
        <w:t xml:space="preserve">(Trump) </w:t>
      </w:r>
      <w:r w:rsidR="000904B0" w:rsidRPr="000B14D8">
        <w:rPr>
          <w:rFonts w:ascii="Times New Roman" w:hAnsi="Times New Roman" w:cs="Times New Roman"/>
        </w:rPr>
        <w:t>or group hallucination</w:t>
      </w:r>
      <w:r w:rsidR="00A57187" w:rsidRPr="000B14D8">
        <w:rPr>
          <w:rFonts w:ascii="Times New Roman" w:hAnsi="Times New Roman" w:cs="Times New Roman"/>
        </w:rPr>
        <w:t xml:space="preserve"> (Trump’s supporters).</w:t>
      </w:r>
      <w:del w:id="443" w:author="Copyeditor" w:date="2022-08-05T14:40:00Z">
        <w:r w:rsidR="00A57187" w:rsidRPr="000B14D8" w:rsidDel="00994CF3">
          <w:rPr>
            <w:rFonts w:ascii="Times New Roman" w:hAnsi="Times New Roman" w:cs="Times New Roman"/>
          </w:rPr>
          <w:delText xml:space="preserve"> </w:delText>
        </w:r>
      </w:del>
      <w:r w:rsidR="00D60744" w:rsidRPr="000B14D8">
        <w:rPr>
          <w:rFonts w:ascii="Times New Roman" w:hAnsi="Times New Roman" w:cs="Times New Roman"/>
        </w:rPr>
        <w:t xml:space="preserve"> </w:t>
      </w:r>
      <w:r w:rsidR="00A57187" w:rsidRPr="000B14D8">
        <w:rPr>
          <w:rFonts w:ascii="Times New Roman" w:hAnsi="Times New Roman" w:cs="Times New Roman"/>
        </w:rPr>
        <w:t>E</w:t>
      </w:r>
      <w:r w:rsidRPr="000B14D8">
        <w:rPr>
          <w:rFonts w:ascii="Times New Roman" w:hAnsi="Times New Roman" w:cs="Times New Roman"/>
        </w:rPr>
        <w:t xml:space="preserve">ven </w:t>
      </w:r>
      <w:del w:id="444" w:author="Copyeditor" w:date="2022-08-05T14:41:00Z">
        <w:r w:rsidRPr="000B14D8" w:rsidDel="00994CF3">
          <w:rPr>
            <w:rFonts w:ascii="Times New Roman" w:hAnsi="Times New Roman" w:cs="Times New Roman"/>
          </w:rPr>
          <w:delText>then</w:delText>
        </w:r>
      </w:del>
      <w:ins w:id="445" w:author="Copyeditor" w:date="2022-08-05T14:41:00Z">
        <w:r w:rsidR="00994CF3">
          <w:rPr>
            <w:rFonts w:ascii="Times New Roman" w:hAnsi="Times New Roman" w:cs="Times New Roman"/>
          </w:rPr>
          <w:t>in that case</w:t>
        </w:r>
      </w:ins>
      <w:r w:rsidRPr="000B14D8">
        <w:rPr>
          <w:rFonts w:ascii="Times New Roman" w:hAnsi="Times New Roman" w:cs="Times New Roman"/>
        </w:rPr>
        <w:t xml:space="preserve">, as for the French revolutionists, disruption inevitably leads to </w:t>
      </w:r>
      <w:ins w:id="446" w:author="Copyeditor" w:date="2022-08-05T14:15:00Z">
        <w:r w:rsidR="0058299B">
          <w:rPr>
            <w:rFonts w:ascii="Times New Roman" w:hAnsi="Times New Roman" w:cs="Times New Roman"/>
          </w:rPr>
          <w:t xml:space="preserve">the </w:t>
        </w:r>
      </w:ins>
      <w:r w:rsidRPr="000B14D8">
        <w:rPr>
          <w:rFonts w:ascii="Times New Roman" w:hAnsi="Times New Roman" w:cs="Times New Roman"/>
        </w:rPr>
        <w:t xml:space="preserve">restoration of the socius in its normative configuration. </w:t>
      </w:r>
      <w:r w:rsidR="00C06F63" w:rsidRPr="000B14D8">
        <w:rPr>
          <w:rFonts w:ascii="Times New Roman" w:hAnsi="Times New Roman" w:cs="Times New Roman"/>
        </w:rPr>
        <w:t>What is revolutionary is</w:t>
      </w:r>
      <w:r w:rsidRPr="000B14D8">
        <w:rPr>
          <w:rFonts w:ascii="Times New Roman" w:hAnsi="Times New Roman" w:cs="Times New Roman"/>
        </w:rPr>
        <w:t xml:space="preserve"> desire</w:t>
      </w:r>
      <w:r w:rsidR="00C06F63" w:rsidRPr="000B14D8">
        <w:rPr>
          <w:rFonts w:ascii="Times New Roman" w:hAnsi="Times New Roman" w:cs="Times New Roman"/>
        </w:rPr>
        <w:t xml:space="preserve">, for desire is </w:t>
      </w:r>
      <w:r w:rsidRPr="000B14D8">
        <w:rPr>
          <w:rFonts w:ascii="Times New Roman" w:hAnsi="Times New Roman" w:cs="Times New Roman"/>
        </w:rPr>
        <w:t>anti-</w:t>
      </w:r>
      <w:r w:rsidR="00C06F63" w:rsidRPr="000B14D8">
        <w:rPr>
          <w:rFonts w:ascii="Times New Roman" w:hAnsi="Times New Roman" w:cs="Times New Roman"/>
        </w:rPr>
        <w:t>O</w:t>
      </w:r>
      <w:r w:rsidRPr="000B14D8">
        <w:rPr>
          <w:rFonts w:ascii="Times New Roman" w:hAnsi="Times New Roman" w:cs="Times New Roman"/>
        </w:rPr>
        <w:t>edipal. Freud says no less; desire wants what it wants</w:t>
      </w:r>
      <w:r w:rsidR="00A349D4" w:rsidRPr="000B14D8">
        <w:rPr>
          <w:rFonts w:ascii="Times New Roman" w:hAnsi="Times New Roman" w:cs="Times New Roman"/>
        </w:rPr>
        <w:t>, though as Lacan explains, it is produced in and through language, whose messages can never actually articulate the prohibited desire for the m</w:t>
      </w:r>
      <w:r w:rsidR="0033001F" w:rsidRPr="000B14D8">
        <w:rPr>
          <w:rFonts w:ascii="Times New Roman" w:hAnsi="Times New Roman" w:cs="Times New Roman"/>
        </w:rPr>
        <w:t>(</w:t>
      </w:r>
      <w:r w:rsidR="00A615C9" w:rsidRPr="000B14D8">
        <w:rPr>
          <w:rFonts w:ascii="Times New Roman" w:hAnsi="Times New Roman" w:cs="Times New Roman"/>
        </w:rPr>
        <w:t>O</w:t>
      </w:r>
      <w:r w:rsidR="00A349D4" w:rsidRPr="000B14D8">
        <w:rPr>
          <w:rFonts w:ascii="Times New Roman" w:hAnsi="Times New Roman" w:cs="Times New Roman"/>
        </w:rPr>
        <w:t>ther)</w:t>
      </w:r>
      <w:r w:rsidRPr="000B14D8">
        <w:rPr>
          <w:rFonts w:ascii="Times New Roman" w:hAnsi="Times New Roman" w:cs="Times New Roman"/>
        </w:rPr>
        <w:t>. But normatively, desiring production</w:t>
      </w:r>
      <w:r w:rsidR="00B77481" w:rsidRPr="000B14D8">
        <w:rPr>
          <w:rFonts w:ascii="Times New Roman" w:hAnsi="Times New Roman" w:cs="Times New Roman"/>
        </w:rPr>
        <w:t>—as in body</w:t>
      </w:r>
      <w:ins w:id="447" w:author="Copyeditor" w:date="2022-08-05T14:42:00Z">
        <w:r w:rsidR="00994CF3">
          <w:rPr>
            <w:rFonts w:ascii="Times New Roman" w:hAnsi="Times New Roman" w:cs="Times New Roman"/>
          </w:rPr>
          <w:t>-</w:t>
        </w:r>
      </w:ins>
      <w:del w:id="448" w:author="Copyeditor" w:date="2022-08-05T14:42:00Z">
        <w:r w:rsidR="00B77481" w:rsidRPr="000B14D8" w:rsidDel="00994CF3">
          <w:rPr>
            <w:rFonts w:ascii="Times New Roman" w:hAnsi="Times New Roman" w:cs="Times New Roman"/>
          </w:rPr>
          <w:delText xml:space="preserve"> </w:delText>
        </w:r>
      </w:del>
      <w:r w:rsidR="00B77481" w:rsidRPr="000B14D8">
        <w:rPr>
          <w:rFonts w:ascii="Times New Roman" w:hAnsi="Times New Roman" w:cs="Times New Roman"/>
        </w:rPr>
        <w:t>machines that are desiring</w:t>
      </w:r>
      <w:ins w:id="449" w:author="Copyeditor" w:date="2022-08-05T14:42:00Z">
        <w:r w:rsidR="00994CF3">
          <w:rPr>
            <w:rFonts w:ascii="Times New Roman" w:hAnsi="Times New Roman" w:cs="Times New Roman"/>
          </w:rPr>
          <w:t>-</w:t>
        </w:r>
      </w:ins>
      <w:del w:id="450" w:author="Copyeditor" w:date="2022-08-05T14:42:00Z">
        <w:r w:rsidR="00B77481" w:rsidRPr="000B14D8" w:rsidDel="00994CF3">
          <w:rPr>
            <w:rFonts w:ascii="Times New Roman" w:hAnsi="Times New Roman" w:cs="Times New Roman"/>
          </w:rPr>
          <w:delText xml:space="preserve"> </w:delText>
        </w:r>
      </w:del>
      <w:r w:rsidR="00B77481" w:rsidRPr="000B14D8">
        <w:rPr>
          <w:rFonts w:ascii="Times New Roman" w:hAnsi="Times New Roman" w:cs="Times New Roman"/>
        </w:rPr>
        <w:t>machines—</w:t>
      </w:r>
      <w:r w:rsidRPr="000B14D8">
        <w:rPr>
          <w:rFonts w:ascii="Times New Roman" w:hAnsi="Times New Roman" w:cs="Times New Roman"/>
        </w:rPr>
        <w:t>is</w:t>
      </w:r>
      <w:r w:rsidR="00B77481" w:rsidRPr="000B14D8">
        <w:rPr>
          <w:rFonts w:ascii="Times New Roman" w:hAnsi="Times New Roman" w:cs="Times New Roman"/>
        </w:rPr>
        <w:t xml:space="preserve"> </w:t>
      </w:r>
      <w:r w:rsidRPr="000B14D8">
        <w:rPr>
          <w:rFonts w:ascii="Times New Roman" w:hAnsi="Times New Roman" w:cs="Times New Roman"/>
        </w:rPr>
        <w:t>social production</w:t>
      </w:r>
      <w:r w:rsidR="00B77481" w:rsidRPr="000B14D8">
        <w:rPr>
          <w:rFonts w:ascii="Times New Roman" w:hAnsi="Times New Roman" w:cs="Times New Roman"/>
        </w:rPr>
        <w:t xml:space="preserve">. </w:t>
      </w:r>
      <w:r w:rsidRPr="000B14D8">
        <w:rPr>
          <w:rFonts w:ascii="Times New Roman" w:hAnsi="Times New Roman" w:cs="Times New Roman"/>
        </w:rPr>
        <w:lastRenderedPageBreak/>
        <w:t>These two productivities</w:t>
      </w:r>
      <w:r w:rsidR="008528BB" w:rsidRPr="000B14D8">
        <w:rPr>
          <w:rFonts w:ascii="Times New Roman" w:hAnsi="Times New Roman" w:cs="Times New Roman"/>
        </w:rPr>
        <w:t>, desiring production and social production,</w:t>
      </w:r>
      <w:r w:rsidRPr="000B14D8">
        <w:rPr>
          <w:rFonts w:ascii="Times New Roman" w:hAnsi="Times New Roman" w:cs="Times New Roman"/>
        </w:rPr>
        <w:t xml:space="preserve"> have different regimes</w:t>
      </w:r>
      <w:del w:id="451" w:author="Copyeditor" w:date="2022-08-05T14:44:00Z">
        <w:r w:rsidRPr="000B14D8" w:rsidDel="00994CF3">
          <w:rPr>
            <w:rFonts w:ascii="Times New Roman" w:hAnsi="Times New Roman" w:cs="Times New Roman"/>
          </w:rPr>
          <w:delText>,</w:delText>
        </w:r>
      </w:del>
      <w:r w:rsidRPr="000B14D8">
        <w:rPr>
          <w:rFonts w:ascii="Times New Roman" w:hAnsi="Times New Roman" w:cs="Times New Roman"/>
        </w:rPr>
        <w:t xml:space="preserve"> </w:t>
      </w:r>
      <w:del w:id="452" w:author="Copyeditor" w:date="2022-08-05T14:44:00Z">
        <w:r w:rsidRPr="000B14D8" w:rsidDel="00994CF3">
          <w:rPr>
            <w:rFonts w:ascii="Times New Roman" w:hAnsi="Times New Roman" w:cs="Times New Roman"/>
          </w:rPr>
          <w:delText xml:space="preserve">however, </w:delText>
        </w:r>
      </w:del>
      <w:r w:rsidRPr="000B14D8">
        <w:rPr>
          <w:rFonts w:ascii="Times New Roman" w:hAnsi="Times New Roman" w:cs="Times New Roman"/>
        </w:rPr>
        <w:t>and so contest each other: one requires flows, the other actively blocks flows. But they work together as antagonistic antipodes that make a systemic whole. At the height of his career</w:t>
      </w:r>
      <w:ins w:id="453" w:author="Copyeditor" w:date="2022-08-05T14:45:00Z">
        <w:r w:rsidR="00A27DAB">
          <w:rPr>
            <w:rFonts w:ascii="Times New Roman" w:hAnsi="Times New Roman" w:cs="Times New Roman"/>
          </w:rPr>
          <w:t>,</w:t>
        </w:r>
      </w:ins>
      <w:r w:rsidRPr="000B14D8">
        <w:rPr>
          <w:rFonts w:ascii="Times New Roman" w:hAnsi="Times New Roman" w:cs="Times New Roman"/>
        </w:rPr>
        <w:t xml:space="preserve"> Brummell facilitated flows, encouraging desiring production to run rampant. Few blocks were put on his construction of an alternate body</w:t>
      </w:r>
      <w:ins w:id="454" w:author="Copyeditor" w:date="2022-08-07T13:00:00Z">
        <w:r w:rsidR="00964F27">
          <w:rPr>
            <w:rFonts w:ascii="Times New Roman" w:hAnsi="Times New Roman" w:cs="Times New Roman"/>
          </w:rPr>
          <w:t xml:space="preserve"> </w:t>
        </w:r>
      </w:ins>
      <w:del w:id="455" w:author="Copyeditor" w:date="2022-08-07T13:00:00Z">
        <w:r w:rsidRPr="000B14D8" w:rsidDel="00964F27">
          <w:rPr>
            <w:rFonts w:ascii="Times New Roman" w:hAnsi="Times New Roman" w:cs="Times New Roman"/>
          </w:rPr>
          <w:delText>-</w:delText>
        </w:r>
      </w:del>
      <w:r w:rsidRPr="000B14D8">
        <w:rPr>
          <w:rFonts w:ascii="Times New Roman" w:hAnsi="Times New Roman" w:cs="Times New Roman"/>
        </w:rPr>
        <w:t>without</w:t>
      </w:r>
      <w:ins w:id="456" w:author="Copyeditor" w:date="2022-08-07T13:00:00Z">
        <w:r w:rsidR="00964F27">
          <w:rPr>
            <w:rFonts w:ascii="Times New Roman" w:hAnsi="Times New Roman" w:cs="Times New Roman"/>
          </w:rPr>
          <w:t xml:space="preserve"> </w:t>
        </w:r>
      </w:ins>
      <w:del w:id="457" w:author="Copyeditor" w:date="2022-08-07T13:00:00Z">
        <w:r w:rsidRPr="000B14D8" w:rsidDel="00964F27">
          <w:rPr>
            <w:rFonts w:ascii="Times New Roman" w:hAnsi="Times New Roman" w:cs="Times New Roman"/>
          </w:rPr>
          <w:delText>-</w:delText>
        </w:r>
      </w:del>
      <w:r w:rsidRPr="000B14D8">
        <w:rPr>
          <w:rFonts w:ascii="Times New Roman" w:hAnsi="Times New Roman" w:cs="Times New Roman"/>
        </w:rPr>
        <w:t>organs, his wa</w:t>
      </w:r>
      <w:r w:rsidR="00717E8E" w:rsidRPr="000B14D8">
        <w:rPr>
          <w:rFonts w:ascii="Times New Roman" w:hAnsi="Times New Roman" w:cs="Times New Roman"/>
        </w:rPr>
        <w:t>l</w:t>
      </w:r>
      <w:r w:rsidRPr="000B14D8">
        <w:rPr>
          <w:rFonts w:ascii="Times New Roman" w:hAnsi="Times New Roman" w:cs="Times New Roman"/>
        </w:rPr>
        <w:t xml:space="preserve">king phallus, a body on which group desire was inscribed. </w:t>
      </w:r>
      <w:r w:rsidR="002A0E55" w:rsidRPr="000B14D8">
        <w:rPr>
          <w:rFonts w:ascii="Times New Roman" w:hAnsi="Times New Roman" w:cs="Times New Roman"/>
        </w:rPr>
        <w:t xml:space="preserve">As his dry witticisms demonstrate, </w:t>
      </w:r>
      <w:r w:rsidR="008D3340" w:rsidRPr="000B14D8">
        <w:rPr>
          <w:rFonts w:ascii="Times New Roman" w:hAnsi="Times New Roman" w:cs="Times New Roman"/>
        </w:rPr>
        <w:t>what Brummell most epitomized was a kind of cultural complaint; a signifying chain in which the headless state is a symptom of a futureless future (much like Trump’s disastrous claims against tomorrow with his</w:t>
      </w:r>
      <w:ins w:id="458" w:author="Copyeditor" w:date="2022-08-05T14:53:00Z">
        <w:r w:rsidR="00E548AD">
          <w:rPr>
            <w:rFonts w:ascii="Times New Roman" w:hAnsi="Times New Roman" w:cs="Times New Roman"/>
          </w:rPr>
          <w:t xml:space="preserve"> denial of</w:t>
        </w:r>
      </w:ins>
      <w:r w:rsidR="008D3340" w:rsidRPr="000B14D8">
        <w:rPr>
          <w:rFonts w:ascii="Times New Roman" w:hAnsi="Times New Roman" w:cs="Times New Roman"/>
        </w:rPr>
        <w:t xml:space="preserve"> climate </w:t>
      </w:r>
      <w:ins w:id="459" w:author="Copyeditor" w:date="2022-08-05T14:53:00Z">
        <w:r w:rsidR="00E548AD">
          <w:rPr>
            <w:rFonts w:ascii="Times New Roman" w:hAnsi="Times New Roman" w:cs="Times New Roman"/>
          </w:rPr>
          <w:t>change</w:t>
        </w:r>
      </w:ins>
      <w:del w:id="460" w:author="Copyeditor" w:date="2022-08-05T14:53:00Z">
        <w:r w:rsidR="008D3340" w:rsidRPr="000B14D8" w:rsidDel="00E548AD">
          <w:rPr>
            <w:rFonts w:ascii="Times New Roman" w:hAnsi="Times New Roman" w:cs="Times New Roman"/>
          </w:rPr>
          <w:delText>denial</w:delText>
        </w:r>
      </w:del>
      <w:r w:rsidR="008D3340" w:rsidRPr="000B14D8">
        <w:rPr>
          <w:rFonts w:ascii="Times New Roman" w:hAnsi="Times New Roman" w:cs="Times New Roman"/>
        </w:rPr>
        <w:t>, COVID</w:t>
      </w:r>
      <w:ins w:id="461" w:author="Copyeditor" w:date="2022-08-05T14:52:00Z">
        <w:r w:rsidR="00E548AD">
          <w:rPr>
            <w:rFonts w:ascii="Times New Roman" w:hAnsi="Times New Roman" w:cs="Times New Roman"/>
          </w:rPr>
          <w:t>-</w:t>
        </w:r>
      </w:ins>
      <w:del w:id="462" w:author="Copyeditor" w:date="2022-08-05T14:52:00Z">
        <w:r w:rsidR="008D3340" w:rsidRPr="000B14D8" w:rsidDel="00E548AD">
          <w:rPr>
            <w:rFonts w:ascii="Times New Roman" w:hAnsi="Times New Roman" w:cs="Times New Roman"/>
          </w:rPr>
          <w:delText xml:space="preserve"> </w:delText>
        </w:r>
      </w:del>
      <w:r w:rsidR="008D3340" w:rsidRPr="000B14D8">
        <w:rPr>
          <w:rFonts w:ascii="Times New Roman" w:hAnsi="Times New Roman" w:cs="Times New Roman"/>
        </w:rPr>
        <w:t>19</w:t>
      </w:r>
      <w:del w:id="463" w:author="Copyeditor" w:date="2022-08-05T14:53:00Z">
        <w:r w:rsidR="008D3340" w:rsidRPr="000B14D8" w:rsidDel="00E548AD">
          <w:rPr>
            <w:rFonts w:ascii="Times New Roman" w:hAnsi="Times New Roman" w:cs="Times New Roman"/>
          </w:rPr>
          <w:delText xml:space="preserve"> denial</w:delText>
        </w:r>
      </w:del>
      <w:r w:rsidR="008D3340" w:rsidRPr="000B14D8">
        <w:rPr>
          <w:rFonts w:ascii="Times New Roman" w:hAnsi="Times New Roman" w:cs="Times New Roman"/>
        </w:rPr>
        <w:t xml:space="preserve">, </w:t>
      </w:r>
      <w:del w:id="464" w:author="Copyeditor" w:date="2022-08-05T14:53:00Z">
        <w:r w:rsidR="00553EEF" w:rsidRPr="000B14D8" w:rsidDel="00E548AD">
          <w:rPr>
            <w:rFonts w:ascii="Times New Roman" w:hAnsi="Times New Roman" w:cs="Times New Roman"/>
          </w:rPr>
          <w:delText xml:space="preserve">denial of </w:delText>
        </w:r>
      </w:del>
      <w:r w:rsidR="007766DB" w:rsidRPr="000B14D8">
        <w:rPr>
          <w:rFonts w:ascii="Times New Roman" w:hAnsi="Times New Roman" w:cs="Times New Roman"/>
        </w:rPr>
        <w:t xml:space="preserve">journalistic </w:t>
      </w:r>
      <w:r w:rsidR="00553EEF" w:rsidRPr="000B14D8">
        <w:rPr>
          <w:rFonts w:ascii="Times New Roman" w:hAnsi="Times New Roman" w:cs="Times New Roman"/>
        </w:rPr>
        <w:t>professionalism</w:t>
      </w:r>
      <w:r w:rsidR="00DC2C56">
        <w:rPr>
          <w:rFonts w:ascii="Times New Roman" w:hAnsi="Times New Roman" w:cs="Times New Roman"/>
        </w:rPr>
        <w:t xml:space="preserve">, </w:t>
      </w:r>
      <w:del w:id="465" w:author="Copyeditor" w:date="2022-08-05T14:53:00Z">
        <w:r w:rsidR="00DC2C56" w:rsidDel="00E548AD">
          <w:rPr>
            <w:rFonts w:ascii="Times New Roman" w:hAnsi="Times New Roman" w:cs="Times New Roman"/>
          </w:rPr>
          <w:delText xml:space="preserve">denial </w:delText>
        </w:r>
      </w:del>
      <w:ins w:id="466" w:author="Copyeditor" w:date="2022-08-05T14:53:00Z">
        <w:r w:rsidR="00E548AD">
          <w:rPr>
            <w:rFonts w:ascii="Times New Roman" w:hAnsi="Times New Roman" w:cs="Times New Roman"/>
          </w:rPr>
          <w:t>and eve</w:t>
        </w:r>
      </w:ins>
      <w:ins w:id="467" w:author="Copyeditor" w:date="2022-08-05T14:54:00Z">
        <w:r w:rsidR="00E548AD">
          <w:rPr>
            <w:rFonts w:ascii="Times New Roman" w:hAnsi="Times New Roman" w:cs="Times New Roman"/>
          </w:rPr>
          <w:t>n</w:t>
        </w:r>
      </w:ins>
      <w:ins w:id="468" w:author="Copyeditor" w:date="2022-08-05T14:53:00Z">
        <w:r w:rsidR="00E548AD">
          <w:rPr>
            <w:rFonts w:ascii="Times New Roman" w:hAnsi="Times New Roman" w:cs="Times New Roman"/>
          </w:rPr>
          <w:t xml:space="preserve"> </w:t>
        </w:r>
      </w:ins>
      <w:r w:rsidR="00DC2C56">
        <w:rPr>
          <w:rFonts w:ascii="Times New Roman" w:hAnsi="Times New Roman" w:cs="Times New Roman"/>
        </w:rPr>
        <w:t>of words as meaningful</w:t>
      </w:r>
      <w:r w:rsidR="00553EEF" w:rsidRPr="000B14D8">
        <w:rPr>
          <w:rFonts w:ascii="Times New Roman" w:hAnsi="Times New Roman" w:cs="Times New Roman"/>
        </w:rPr>
        <w:t xml:space="preserve">). </w:t>
      </w:r>
      <w:r w:rsidR="008D7779" w:rsidRPr="000B14D8">
        <w:rPr>
          <w:rFonts w:ascii="Times New Roman" w:hAnsi="Times New Roman" w:cs="Times New Roman"/>
        </w:rPr>
        <w:t>Complaint, Aaron Schuster claims, is “the very essence of desire” which “finds fault with whatever is in order to persist as desire.”</w:t>
      </w:r>
      <w:r w:rsidR="00FE402B" w:rsidRPr="000B14D8">
        <w:rPr>
          <w:rStyle w:val="EndnoteReference"/>
          <w:rFonts w:ascii="Times New Roman" w:hAnsi="Times New Roman" w:cs="Times New Roman"/>
        </w:rPr>
        <w:endnoteReference w:id="13"/>
      </w:r>
      <w:r w:rsidR="008D7779" w:rsidRPr="000B14D8">
        <w:rPr>
          <w:rFonts w:ascii="Times New Roman" w:hAnsi="Times New Roman" w:cs="Times New Roman"/>
        </w:rPr>
        <w:t xml:space="preserve"> </w:t>
      </w:r>
      <w:r w:rsidR="005656D7" w:rsidRPr="000B14D8">
        <w:rPr>
          <w:rFonts w:ascii="Times New Roman" w:hAnsi="Times New Roman" w:cs="Times New Roman"/>
        </w:rPr>
        <w:t>With Brummell, d</w:t>
      </w:r>
      <w:r w:rsidRPr="000B14D8">
        <w:rPr>
          <w:rFonts w:ascii="Times New Roman" w:hAnsi="Times New Roman" w:cs="Times New Roman"/>
        </w:rPr>
        <w:t xml:space="preserve">esire </w:t>
      </w:r>
      <w:r w:rsidR="00C8519F" w:rsidRPr="000B14D8">
        <w:rPr>
          <w:rFonts w:ascii="Times New Roman" w:hAnsi="Times New Roman" w:cs="Times New Roman"/>
        </w:rPr>
        <w:t xml:space="preserve">(and complaint) </w:t>
      </w:r>
      <w:r w:rsidR="005656D7" w:rsidRPr="000B14D8">
        <w:rPr>
          <w:rFonts w:ascii="Times New Roman" w:hAnsi="Times New Roman" w:cs="Times New Roman"/>
        </w:rPr>
        <w:t>g</w:t>
      </w:r>
      <w:r w:rsidRPr="000B14D8">
        <w:rPr>
          <w:rFonts w:ascii="Times New Roman" w:hAnsi="Times New Roman" w:cs="Times New Roman"/>
        </w:rPr>
        <w:t>ot out of hand; Romantic psychosis reveal</w:t>
      </w:r>
      <w:r w:rsidR="00762EC0" w:rsidRPr="000B14D8">
        <w:rPr>
          <w:rFonts w:ascii="Times New Roman" w:hAnsi="Times New Roman" w:cs="Times New Roman"/>
        </w:rPr>
        <w:t>s</w:t>
      </w:r>
      <w:r w:rsidRPr="000B14D8">
        <w:rPr>
          <w:rFonts w:ascii="Times New Roman" w:hAnsi="Times New Roman" w:cs="Times New Roman"/>
        </w:rPr>
        <w:t xml:space="preserve"> itself in the group fantasy </w:t>
      </w:r>
      <w:r w:rsidR="00762EC0" w:rsidRPr="000B14D8">
        <w:rPr>
          <w:rFonts w:ascii="Times New Roman" w:hAnsi="Times New Roman" w:cs="Times New Roman"/>
        </w:rPr>
        <w:t>that is</w:t>
      </w:r>
      <w:r w:rsidRPr="000B14D8">
        <w:rPr>
          <w:rFonts w:ascii="Times New Roman" w:hAnsi="Times New Roman" w:cs="Times New Roman"/>
        </w:rPr>
        <w:t xml:space="preserve"> uninhibited by the </w:t>
      </w:r>
      <w:ins w:id="472" w:author="Copyeditor" w:date="2022-08-07T12:44:00Z">
        <w:r w:rsidR="005751D0">
          <w:rPr>
            <w:rFonts w:ascii="Times New Roman" w:hAnsi="Times New Roman" w:cs="Times New Roman"/>
          </w:rPr>
          <w:t>S</w:t>
        </w:r>
      </w:ins>
      <w:del w:id="473"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w:t>
      </w:r>
      <w:r w:rsidR="00762EC0" w:rsidRPr="000B14D8">
        <w:rPr>
          <w:rFonts w:ascii="Times New Roman" w:hAnsi="Times New Roman" w:cs="Times New Roman"/>
        </w:rPr>
        <w:t xml:space="preserve">resistantly desiring and </w:t>
      </w:r>
      <w:r w:rsidRPr="000B14D8">
        <w:rPr>
          <w:rFonts w:ascii="Times New Roman" w:hAnsi="Times New Roman" w:cs="Times New Roman"/>
        </w:rPr>
        <w:t xml:space="preserve">unwilling to be reined in by Oedipus. </w:t>
      </w:r>
      <w:r w:rsidR="00996974" w:rsidRPr="000B14D8">
        <w:rPr>
          <w:rFonts w:ascii="Times New Roman" w:hAnsi="Times New Roman" w:cs="Times New Roman"/>
        </w:rPr>
        <w:t xml:space="preserve">This kind of revolution is mere rebellion; it does not lead to change but neither does it lead to redemption and reabsorption by the Law and the </w:t>
      </w:r>
      <w:r w:rsidR="00B74753" w:rsidRPr="000B14D8">
        <w:rPr>
          <w:rFonts w:ascii="Times New Roman" w:hAnsi="Times New Roman" w:cs="Times New Roman"/>
        </w:rPr>
        <w:t xml:space="preserve">reign of the </w:t>
      </w:r>
      <w:r w:rsidR="00996974" w:rsidRPr="000B14D8">
        <w:rPr>
          <w:rFonts w:ascii="Times New Roman" w:hAnsi="Times New Roman" w:cs="Times New Roman"/>
        </w:rPr>
        <w:t xml:space="preserve">Name-of-the-Father. </w:t>
      </w:r>
      <w:r w:rsidR="00462982" w:rsidRPr="000B14D8">
        <w:rPr>
          <w:rFonts w:ascii="Times New Roman" w:hAnsi="Times New Roman" w:cs="Times New Roman"/>
        </w:rPr>
        <w:t xml:space="preserve">Non-reformist, it instead causes chaotic and random events, a game of chance by which society gambles with its future. The same could be said of </w:t>
      </w:r>
      <w:r w:rsidR="00AC1C23" w:rsidRPr="000B14D8">
        <w:rPr>
          <w:rFonts w:ascii="Times New Roman" w:hAnsi="Times New Roman" w:cs="Times New Roman"/>
        </w:rPr>
        <w:t>our own</w:t>
      </w:r>
      <w:r w:rsidR="00462982" w:rsidRPr="000B14D8">
        <w:rPr>
          <w:rFonts w:ascii="Times New Roman" w:hAnsi="Times New Roman" w:cs="Times New Roman"/>
        </w:rPr>
        <w:t xml:space="preserve"> </w:t>
      </w:r>
      <w:r w:rsidR="00AC1C23" w:rsidRPr="000B14D8">
        <w:rPr>
          <w:rFonts w:ascii="Times New Roman" w:hAnsi="Times New Roman" w:cs="Times New Roman"/>
        </w:rPr>
        <w:t xml:space="preserve">capacity to view chaos and </w:t>
      </w:r>
      <w:r w:rsidR="00E83112" w:rsidRPr="000B14D8">
        <w:rPr>
          <w:rFonts w:ascii="Times New Roman" w:hAnsi="Times New Roman" w:cs="Times New Roman"/>
        </w:rPr>
        <w:t>random whimsy as a new version of probability theory; so too do we gamble with our future.</w:t>
      </w:r>
    </w:p>
    <w:p w14:paraId="402344E9" w14:textId="24C59FF2"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At his height</w:t>
      </w:r>
      <w:ins w:id="474" w:author="Copyeditor" w:date="2022-08-05T14:57:00Z">
        <w:r w:rsidR="00BC5F02">
          <w:rPr>
            <w:rFonts w:ascii="Times New Roman" w:hAnsi="Times New Roman" w:cs="Times New Roman"/>
          </w:rPr>
          <w:t>,</w:t>
        </w:r>
      </w:ins>
      <w:r w:rsidR="005755FF" w:rsidRPr="000B14D8">
        <w:rPr>
          <w:rFonts w:ascii="Times New Roman" w:hAnsi="Times New Roman" w:cs="Times New Roman"/>
        </w:rPr>
        <w:t xml:space="preserve"> </w:t>
      </w:r>
      <w:r w:rsidRPr="000B14D8">
        <w:rPr>
          <w:rFonts w:ascii="Times New Roman" w:hAnsi="Times New Roman" w:cs="Times New Roman"/>
        </w:rPr>
        <w:t xml:space="preserve">Brummell described perfectly a capitalist society at its limits.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make the problem</w:t>
      </w:r>
      <w:del w:id="475" w:author="Copyeditor" w:date="2022-08-05T15:01:00Z">
        <w:r w:rsidRPr="000B14D8" w:rsidDel="00A26F93">
          <w:rPr>
            <w:rFonts w:ascii="Times New Roman" w:hAnsi="Times New Roman" w:cs="Times New Roman"/>
          </w:rPr>
          <w:delText>atic</w:delText>
        </w:r>
      </w:del>
      <w:r w:rsidRPr="000B14D8">
        <w:rPr>
          <w:rFonts w:ascii="Times New Roman" w:hAnsi="Times New Roman" w:cs="Times New Roman"/>
        </w:rPr>
        <w:t xml:space="preserve"> clear: “Neurotic territoriality of Oedipus, </w:t>
      </w:r>
      <w:r w:rsidRPr="000B14D8">
        <w:rPr>
          <w:rFonts w:ascii="Times New Roman" w:hAnsi="Times New Roman" w:cs="Times New Roman"/>
        </w:rPr>
        <w:lastRenderedPageBreak/>
        <w:t>perverse territoriality of the artifice [artwork], psychotic territoriality of the body without organs</w:t>
      </w:r>
      <w:del w:id="476" w:author="Copyeditor" w:date="2022-08-05T15:13:00Z">
        <w:r w:rsidRPr="000B14D8" w:rsidDel="00101C4B">
          <w:rPr>
            <w:rFonts w:ascii="Times New Roman" w:hAnsi="Times New Roman" w:cs="Times New Roman"/>
          </w:rPr>
          <w:delText>.</w:delText>
        </w:r>
      </w:del>
      <w:r w:rsidRPr="000B14D8">
        <w:rPr>
          <w:rFonts w:ascii="Times New Roman" w:hAnsi="Times New Roman" w:cs="Times New Roman"/>
        </w:rPr>
        <w:t>”</w:t>
      </w:r>
      <w:ins w:id="477" w:author="Copyeditor" w:date="2022-08-05T15:13:00Z">
        <w:r w:rsidR="00101C4B">
          <w:rPr>
            <w:rFonts w:ascii="Times New Roman" w:hAnsi="Times New Roman" w:cs="Times New Roman"/>
          </w:rPr>
          <w:t xml:space="preserve"> (136). Developing this thought further, they write,</w:t>
        </w:r>
      </w:ins>
    </w:p>
    <w:p w14:paraId="55405A7F" w14:textId="3D1A7DDB" w:rsidR="00F01753" w:rsidRPr="000B14D8" w:rsidRDefault="002665E4">
      <w:pPr>
        <w:spacing w:line="480" w:lineRule="auto"/>
        <w:ind w:left="1440" w:right="432"/>
        <w:rPr>
          <w:rFonts w:ascii="Times New Roman" w:hAnsi="Times New Roman" w:cs="Times New Roman"/>
        </w:rPr>
        <w:pPrChange w:id="478" w:author="Copyeditor" w:date="2022-08-05T15:02:00Z">
          <w:pPr>
            <w:spacing w:line="480" w:lineRule="auto"/>
            <w:ind w:left="576" w:right="432"/>
          </w:pPr>
        </w:pPrChange>
      </w:pPr>
      <w:r w:rsidRPr="000B14D8">
        <w:rPr>
          <w:rFonts w:ascii="Times New Roman" w:hAnsi="Times New Roman" w:cs="Times New Roman"/>
        </w:rPr>
        <w:t xml:space="preserve">The relationships of neurosis, psychosis, and also perversion depend on the situation of each one with regard to the process, and on the manner in which each one represents a mode of interruption of the process, a residual bit of ground to which one still clings so as not to be carried off by the </w:t>
      </w:r>
      <w:proofErr w:type="spellStart"/>
      <w:r w:rsidRPr="000B14D8">
        <w:rPr>
          <w:rFonts w:ascii="Times New Roman" w:hAnsi="Times New Roman" w:cs="Times New Roman"/>
        </w:rPr>
        <w:t>deterritorialized</w:t>
      </w:r>
      <w:proofErr w:type="spellEnd"/>
      <w:r w:rsidRPr="000B14D8">
        <w:rPr>
          <w:rFonts w:ascii="Times New Roman" w:hAnsi="Times New Roman" w:cs="Times New Roman"/>
        </w:rPr>
        <w:t xml:space="preserve"> flows of desire</w:t>
      </w:r>
      <w:ins w:id="479" w:author="Copyeditor" w:date="2022-08-05T15:14:00Z">
        <w:r w:rsidR="00101C4B">
          <w:rPr>
            <w:rFonts w:ascii="Times New Roman" w:hAnsi="Times New Roman" w:cs="Times New Roman"/>
          </w:rPr>
          <w:t>.</w:t>
        </w:r>
      </w:ins>
      <w:ins w:id="480" w:author="Copyeditor" w:date="2022-08-05T15:13:00Z">
        <w:r w:rsidR="00101C4B">
          <w:rPr>
            <w:rFonts w:ascii="Times New Roman" w:hAnsi="Times New Roman" w:cs="Times New Roman"/>
          </w:rPr>
          <w:t> </w:t>
        </w:r>
      </w:ins>
      <w:del w:id="481"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82" w:author="Copyeditor" w:date="2022-08-05T15:13:00Z">
        <w:r w:rsidR="00101C4B">
          <w:rPr>
            <w:rFonts w:ascii="Times New Roman" w:hAnsi="Times New Roman" w:cs="Times New Roman"/>
          </w:rPr>
          <w:t> </w:t>
        </w:r>
      </w:ins>
      <w:del w:id="483"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84" w:author="Copyeditor" w:date="2022-08-05T15:13:00Z">
        <w:r w:rsidR="00101C4B">
          <w:rPr>
            <w:rFonts w:ascii="Times New Roman" w:hAnsi="Times New Roman" w:cs="Times New Roman"/>
          </w:rPr>
          <w:t> </w:t>
        </w:r>
      </w:ins>
      <w:del w:id="485" w:author="Copyeditor" w:date="2022-08-05T15:13: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86" w:author="Copyeditor" w:date="2022-08-05T15:14:00Z">
        <w:r w:rsidR="00101C4B">
          <w:rPr>
            <w:rFonts w:ascii="Times New Roman" w:hAnsi="Times New Roman" w:cs="Times New Roman"/>
          </w:rPr>
          <w:t> </w:t>
        </w:r>
      </w:ins>
      <w:del w:id="487" w:author="Copyeditor" w:date="2022-08-05T15:14:00Z">
        <w:r w:rsidRPr="000B14D8" w:rsidDel="00101C4B">
          <w:rPr>
            <w:rFonts w:ascii="Times New Roman" w:hAnsi="Times New Roman" w:cs="Times New Roman"/>
          </w:rPr>
          <w:delText xml:space="preserve"> </w:delText>
        </w:r>
      </w:del>
      <w:r w:rsidRPr="000B14D8">
        <w:rPr>
          <w:rFonts w:ascii="Times New Roman" w:hAnsi="Times New Roman" w:cs="Times New Roman"/>
        </w:rPr>
        <w:t>sometimes the process is caught in the trap and made to turn about within the triangle, sometimes it takes itself as an end-in-itself</w:t>
      </w:r>
      <w:ins w:id="488" w:author="Copyeditor" w:date="2022-08-05T15:15:00Z">
        <w:r w:rsidR="00101C4B">
          <w:rPr>
            <w:rFonts w:ascii="Times New Roman" w:hAnsi="Times New Roman" w:cs="Times New Roman"/>
          </w:rPr>
          <w:t>.</w:t>
        </w:r>
      </w:ins>
      <w:ins w:id="489" w:author="Copyeditor" w:date="2022-08-05T15:14:00Z">
        <w:r w:rsidR="00101C4B">
          <w:rPr>
            <w:rFonts w:ascii="Times New Roman" w:hAnsi="Times New Roman" w:cs="Times New Roman"/>
          </w:rPr>
          <w:t> </w:t>
        </w:r>
      </w:ins>
      <w:del w:id="490" w:author="Copyeditor" w:date="2022-08-05T15:14: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91" w:author="Copyeditor" w:date="2022-08-05T15:15:00Z">
        <w:r w:rsidR="00101C4B">
          <w:rPr>
            <w:rFonts w:ascii="Times New Roman" w:hAnsi="Times New Roman" w:cs="Times New Roman"/>
          </w:rPr>
          <w:t> </w:t>
        </w:r>
      </w:ins>
      <w:del w:id="492"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93" w:author="Copyeditor" w:date="2022-08-05T15:15:00Z">
        <w:r w:rsidR="00101C4B">
          <w:rPr>
            <w:rFonts w:ascii="Times New Roman" w:hAnsi="Times New Roman" w:cs="Times New Roman"/>
          </w:rPr>
          <w:t> </w:t>
        </w:r>
      </w:ins>
      <w:del w:id="494"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w:t>
      </w:r>
      <w:ins w:id="495" w:author="Copyeditor" w:date="2022-08-05T15:15:00Z">
        <w:r w:rsidR="00101C4B">
          <w:rPr>
            <w:rFonts w:ascii="Times New Roman" w:hAnsi="Times New Roman" w:cs="Times New Roman"/>
          </w:rPr>
          <w:t> </w:t>
        </w:r>
      </w:ins>
      <w:del w:id="496" w:author="Copyeditor" w:date="2022-08-05T15:15:00Z">
        <w:r w:rsidRPr="000B14D8" w:rsidDel="00101C4B">
          <w:rPr>
            <w:rFonts w:ascii="Times New Roman" w:hAnsi="Times New Roman" w:cs="Times New Roman"/>
          </w:rPr>
          <w:delText xml:space="preserve"> </w:delText>
        </w:r>
      </w:del>
      <w:r w:rsidRPr="000B14D8">
        <w:rPr>
          <w:rFonts w:ascii="Times New Roman" w:hAnsi="Times New Roman" w:cs="Times New Roman"/>
        </w:rPr>
        <w:t xml:space="preserve">Each of these forms has schizophrenia as a foundation; schizophrenia as a process is the only universal. </w:t>
      </w:r>
      <w:del w:id="497" w:author="Copyeditor" w:date="2022-08-05T15:01:00Z">
        <w:r w:rsidRPr="000B14D8" w:rsidDel="00A26F93">
          <w:rPr>
            <w:rFonts w:ascii="Times New Roman" w:hAnsi="Times New Roman" w:cs="Times New Roman"/>
          </w:rPr>
          <w:delText xml:space="preserve">   </w:delText>
        </w:r>
        <w:r w:rsidR="00E06B3D" w:rsidDel="00A26F93">
          <w:rPr>
            <w:rFonts w:ascii="Times New Roman" w:hAnsi="Times New Roman" w:cs="Times New Roman"/>
          </w:rPr>
          <w:tab/>
        </w:r>
      </w:del>
      <w:r w:rsidRPr="000B14D8">
        <w:rPr>
          <w:rFonts w:ascii="Times New Roman" w:hAnsi="Times New Roman" w:cs="Times New Roman"/>
        </w:rPr>
        <w:t>(136)</w:t>
      </w:r>
    </w:p>
    <w:p w14:paraId="33987D2B" w14:textId="7FD5677B"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I want to draw attention to what happens when the process of flows and blocks is interrupted: the process can take “itself as an end-in-itself” or it can get “caught in the trap and made to turn about within the triangle.” Certainly</w:t>
      </w:r>
      <w:r w:rsidR="00AC4FD3" w:rsidRPr="000B14D8">
        <w:rPr>
          <w:rFonts w:ascii="Times New Roman" w:hAnsi="Times New Roman" w:cs="Times New Roman"/>
        </w:rPr>
        <w:t>,</w:t>
      </w:r>
      <w:r w:rsidRPr="000B14D8">
        <w:rPr>
          <w:rFonts w:ascii="Times New Roman" w:hAnsi="Times New Roman" w:cs="Times New Roman"/>
        </w:rPr>
        <w:t xml:space="preserve"> Brummell’s perverse body art was always in danger of being carried off by the flows of desire; </w:t>
      </w:r>
      <w:r w:rsidR="00994BB6" w:rsidRPr="000B14D8">
        <w:rPr>
          <w:rFonts w:ascii="Times New Roman" w:hAnsi="Times New Roman" w:cs="Times New Roman"/>
        </w:rPr>
        <w:t>that in itself</w:t>
      </w:r>
      <w:r w:rsidRPr="000B14D8">
        <w:rPr>
          <w:rFonts w:ascii="Times New Roman" w:hAnsi="Times New Roman" w:cs="Times New Roman"/>
        </w:rPr>
        <w:t xml:space="preserve"> is a strong rationale for his excessively straightening costume that barely allowed movement</w:t>
      </w:r>
      <w:del w:id="498" w:author="Copyeditor" w:date="2022-08-05T15:17:00Z">
        <w:r w:rsidR="001440BB" w:rsidRPr="000B14D8" w:rsidDel="00886664">
          <w:rPr>
            <w:rFonts w:ascii="Times New Roman" w:hAnsi="Times New Roman" w:cs="Times New Roman"/>
          </w:rPr>
          <w:delText>,</w:delText>
        </w:r>
      </w:del>
      <w:r w:rsidR="001440BB" w:rsidRPr="000B14D8">
        <w:rPr>
          <w:rFonts w:ascii="Times New Roman" w:hAnsi="Times New Roman" w:cs="Times New Roman"/>
        </w:rPr>
        <w:t xml:space="preserve"> and his express rejection of desire, particular of the alimentary kind of which the Regent was so fond</w:t>
      </w:r>
      <w:r w:rsidRPr="000B14D8">
        <w:rPr>
          <w:rFonts w:ascii="Times New Roman" w:hAnsi="Times New Roman" w:cs="Times New Roman"/>
        </w:rPr>
        <w:t xml:space="preserve">. But when it took itself as an end-in-itself—when </w:t>
      </w:r>
      <w:ins w:id="499" w:author="Copyeditor" w:date="2022-08-05T15:19:00Z">
        <w:r w:rsidR="00886664">
          <w:rPr>
            <w:rFonts w:ascii="Times New Roman" w:hAnsi="Times New Roman" w:cs="Times New Roman"/>
          </w:rPr>
          <w:t xml:space="preserve">both </w:t>
        </w:r>
      </w:ins>
      <w:r w:rsidRPr="000B14D8">
        <w:rPr>
          <w:rFonts w:ascii="Times New Roman" w:hAnsi="Times New Roman" w:cs="Times New Roman"/>
        </w:rPr>
        <w:t>the flows of desire that his body art suggestively emitted and the straightening costume become a closed circuit</w:t>
      </w:r>
      <w:del w:id="500" w:author="Copyeditor" w:date="2022-08-05T15:20:00Z">
        <w:r w:rsidRPr="000B14D8" w:rsidDel="00886664">
          <w:rPr>
            <w:rFonts w:ascii="Times New Roman" w:hAnsi="Times New Roman" w:cs="Times New Roman"/>
          </w:rPr>
          <w:delText xml:space="preserve">, </w:delText>
        </w:r>
      </w:del>
      <w:ins w:id="501" w:author="Copyeditor" w:date="2022-08-05T15:20:00Z">
        <w:r w:rsidR="00886664">
          <w:rPr>
            <w:rFonts w:ascii="Times New Roman" w:hAnsi="Times New Roman" w:cs="Times New Roman"/>
          </w:rPr>
          <w:t>—</w:t>
        </w:r>
      </w:ins>
      <w:r w:rsidRPr="000B14D8">
        <w:rPr>
          <w:rFonts w:ascii="Times New Roman" w:hAnsi="Times New Roman" w:cs="Times New Roman"/>
        </w:rPr>
        <w:t xml:space="preserve">then his desire </w:t>
      </w:r>
      <w:del w:id="502" w:author="Copyeditor" w:date="2022-08-05T15:19:00Z">
        <w:r w:rsidRPr="000B14D8" w:rsidDel="00886664">
          <w:rPr>
            <w:rFonts w:ascii="Times New Roman" w:hAnsi="Times New Roman" w:cs="Times New Roman"/>
          </w:rPr>
          <w:delText xml:space="preserve">turns </w:delText>
        </w:r>
      </w:del>
      <w:ins w:id="503" w:author="Copyeditor" w:date="2022-08-05T15:19:00Z">
        <w:r w:rsidR="00886664" w:rsidRPr="000B14D8">
          <w:rPr>
            <w:rFonts w:ascii="Times New Roman" w:hAnsi="Times New Roman" w:cs="Times New Roman"/>
          </w:rPr>
          <w:t>turn</w:t>
        </w:r>
        <w:r w:rsidR="00886664">
          <w:rPr>
            <w:rFonts w:ascii="Times New Roman" w:hAnsi="Times New Roman" w:cs="Times New Roman"/>
          </w:rPr>
          <w:t>ed</w:t>
        </w:r>
        <w:r w:rsidR="00886664" w:rsidRPr="000B14D8">
          <w:rPr>
            <w:rFonts w:ascii="Times New Roman" w:hAnsi="Times New Roman" w:cs="Times New Roman"/>
          </w:rPr>
          <w:t xml:space="preserve"> </w:t>
        </w:r>
      </w:ins>
      <w:r w:rsidRPr="000B14D8">
        <w:rPr>
          <w:rFonts w:ascii="Times New Roman" w:hAnsi="Times New Roman" w:cs="Times New Roman"/>
        </w:rPr>
        <w:t>inward, thus fending off</w:t>
      </w:r>
      <w:ins w:id="504" w:author="Copyeditor" w:date="2022-08-05T15:20:00Z">
        <w:r w:rsidR="00886664">
          <w:rPr>
            <w:rFonts w:ascii="Times New Roman" w:hAnsi="Times New Roman" w:cs="Times New Roman"/>
          </w:rPr>
          <w:t xml:space="preserve">, </w:t>
        </w:r>
      </w:ins>
      <w:del w:id="505" w:author="Copyeditor" w:date="2022-08-05T15:20:00Z">
        <w:r w:rsidR="001010DA" w:rsidRPr="000B14D8" w:rsidDel="00886664">
          <w:rPr>
            <w:rFonts w:ascii="Times New Roman" w:hAnsi="Times New Roman" w:cs="Times New Roman"/>
          </w:rPr>
          <w:delText>—</w:delText>
        </w:r>
      </w:del>
      <w:r w:rsidRPr="000B14D8">
        <w:rPr>
          <w:rFonts w:ascii="Times New Roman" w:hAnsi="Times New Roman" w:cs="Times New Roman"/>
        </w:rPr>
        <w:t>quite perversel</w:t>
      </w:r>
      <w:r w:rsidR="003B5FBE" w:rsidRPr="000B14D8">
        <w:rPr>
          <w:rFonts w:ascii="Times New Roman" w:hAnsi="Times New Roman" w:cs="Times New Roman"/>
        </w:rPr>
        <w:t>y</w:t>
      </w:r>
      <w:ins w:id="506" w:author="Copyeditor" w:date="2022-08-05T15:20:00Z">
        <w:r w:rsidR="00886664">
          <w:rPr>
            <w:rFonts w:ascii="Times New Roman" w:hAnsi="Times New Roman" w:cs="Times New Roman"/>
          </w:rPr>
          <w:t xml:space="preserve">, </w:t>
        </w:r>
      </w:ins>
      <w:del w:id="507" w:author="Copyeditor" w:date="2022-08-05T15:20:00Z">
        <w:r w:rsidR="001010DA" w:rsidRPr="000B14D8" w:rsidDel="00886664">
          <w:rPr>
            <w:rFonts w:ascii="Times New Roman" w:hAnsi="Times New Roman" w:cs="Times New Roman"/>
          </w:rPr>
          <w:delText>—</w:delText>
        </w:r>
      </w:del>
      <w:r w:rsidRPr="000B14D8">
        <w:rPr>
          <w:rFonts w:ascii="Times New Roman" w:hAnsi="Times New Roman" w:cs="Times New Roman"/>
        </w:rPr>
        <w:t>the socius. His body</w:t>
      </w:r>
      <w:ins w:id="508" w:author="Copyeditor" w:date="2022-08-07T13:00:00Z">
        <w:r w:rsidR="00964F27">
          <w:rPr>
            <w:rFonts w:ascii="Times New Roman" w:hAnsi="Times New Roman" w:cs="Times New Roman"/>
          </w:rPr>
          <w:t xml:space="preserve"> </w:t>
        </w:r>
      </w:ins>
      <w:del w:id="509" w:author="Copyeditor" w:date="2022-08-07T13:00:00Z">
        <w:r w:rsidR="00E576B8" w:rsidRPr="000B14D8" w:rsidDel="00964F27">
          <w:rPr>
            <w:rFonts w:ascii="Times New Roman" w:hAnsi="Times New Roman" w:cs="Times New Roman"/>
          </w:rPr>
          <w:delText>-</w:delText>
        </w:r>
      </w:del>
      <w:r w:rsidRPr="000B14D8">
        <w:rPr>
          <w:rFonts w:ascii="Times New Roman" w:hAnsi="Times New Roman" w:cs="Times New Roman"/>
        </w:rPr>
        <w:t>without</w:t>
      </w:r>
      <w:ins w:id="510" w:author="Copyeditor" w:date="2022-08-07T13:00:00Z">
        <w:r w:rsidR="00964F27">
          <w:rPr>
            <w:rFonts w:ascii="Times New Roman" w:hAnsi="Times New Roman" w:cs="Times New Roman"/>
          </w:rPr>
          <w:t xml:space="preserve"> </w:t>
        </w:r>
      </w:ins>
      <w:del w:id="511" w:author="Copyeditor" w:date="2022-08-07T13:00:00Z">
        <w:r w:rsidR="00E576B8" w:rsidRPr="000B14D8" w:rsidDel="00964F27">
          <w:rPr>
            <w:rFonts w:ascii="Times New Roman" w:hAnsi="Times New Roman" w:cs="Times New Roman"/>
          </w:rPr>
          <w:delText>-</w:delText>
        </w:r>
      </w:del>
      <w:del w:id="512" w:author="Copyeditor" w:date="2022-08-05T15:20:00Z">
        <w:r w:rsidRPr="000B14D8" w:rsidDel="00886664">
          <w:rPr>
            <w:rFonts w:ascii="Times New Roman" w:hAnsi="Times New Roman" w:cs="Times New Roman"/>
          </w:rPr>
          <w:delText xml:space="preserve"> </w:delText>
        </w:r>
      </w:del>
      <w:r w:rsidRPr="000B14D8">
        <w:rPr>
          <w:rFonts w:ascii="Times New Roman" w:hAnsi="Times New Roman" w:cs="Times New Roman"/>
        </w:rPr>
        <w:t xml:space="preserve">organs </w:t>
      </w:r>
      <w:proofErr w:type="gramStart"/>
      <w:r w:rsidRPr="000B14D8">
        <w:rPr>
          <w:rFonts w:ascii="Times New Roman" w:hAnsi="Times New Roman" w:cs="Times New Roman"/>
        </w:rPr>
        <w:t>becomes</w:t>
      </w:r>
      <w:proofErr w:type="gramEnd"/>
      <w:r w:rsidRPr="000B14D8">
        <w:rPr>
          <w:rFonts w:ascii="Times New Roman" w:hAnsi="Times New Roman" w:cs="Times New Roman"/>
        </w:rPr>
        <w:t xml:space="preserve"> the entire world for him; free of familial repression, desiring production is all the social production </w:t>
      </w:r>
      <w:r w:rsidR="00E807B7" w:rsidRPr="000B14D8">
        <w:rPr>
          <w:rFonts w:ascii="Times New Roman" w:hAnsi="Times New Roman" w:cs="Times New Roman"/>
        </w:rPr>
        <w:t xml:space="preserve">he finds </w:t>
      </w:r>
      <w:r w:rsidRPr="000B14D8">
        <w:rPr>
          <w:rFonts w:ascii="Times New Roman" w:hAnsi="Times New Roman" w:cs="Times New Roman"/>
        </w:rPr>
        <w:t xml:space="preserve">necessary. This is Brummell at his most self-infatuated height. But entrapment reverses this situation; once caught in the trap of </w:t>
      </w:r>
      <w:r w:rsidRPr="000B14D8">
        <w:rPr>
          <w:rFonts w:ascii="Times New Roman" w:hAnsi="Times New Roman" w:cs="Times New Roman"/>
        </w:rPr>
        <w:lastRenderedPageBreak/>
        <w:t xml:space="preserve">Oedipus </w:t>
      </w:r>
      <w:r w:rsidR="005B49C7" w:rsidRPr="000B14D8">
        <w:rPr>
          <w:rFonts w:ascii="Times New Roman" w:hAnsi="Times New Roman" w:cs="Times New Roman"/>
        </w:rPr>
        <w:t>(</w:t>
      </w:r>
      <w:r w:rsidRPr="000B14D8">
        <w:rPr>
          <w:rFonts w:ascii="Times New Roman" w:hAnsi="Times New Roman" w:cs="Times New Roman"/>
        </w:rPr>
        <w:t>daddy-mommy-me</w:t>
      </w:r>
      <w:r w:rsidR="005B49C7" w:rsidRPr="000B14D8">
        <w:rPr>
          <w:rFonts w:ascii="Times New Roman" w:hAnsi="Times New Roman" w:cs="Times New Roman"/>
        </w:rPr>
        <w:t>)</w:t>
      </w:r>
      <w:r w:rsidRPr="000B14D8">
        <w:rPr>
          <w:rFonts w:ascii="Times New Roman" w:hAnsi="Times New Roman" w:cs="Times New Roman"/>
        </w:rPr>
        <w:t>, the process is “made to turn about within the triangle”—not the Oedipal one, but the neurosis-perversion-psychosis one</w:t>
      </w:r>
      <w:del w:id="513" w:author="Copyeditor" w:date="2022-08-05T15:21:00Z">
        <w:r w:rsidR="00922C61" w:rsidRPr="000B14D8" w:rsidDel="00541974">
          <w:rPr>
            <w:rFonts w:ascii="Times New Roman" w:hAnsi="Times New Roman" w:cs="Times New Roman"/>
          </w:rPr>
          <w:delText xml:space="preserve"> (</w:delText>
        </w:r>
        <w:r w:rsidR="00B50130" w:rsidRPr="000B14D8" w:rsidDel="00541974">
          <w:rPr>
            <w:rFonts w:ascii="Times New Roman" w:hAnsi="Times New Roman" w:cs="Times New Roman"/>
          </w:rPr>
          <w:delText xml:space="preserve">Deleuze and Guattari </w:delText>
        </w:r>
        <w:r w:rsidR="00922C61" w:rsidRPr="000B14D8" w:rsidDel="00541974">
          <w:rPr>
            <w:rFonts w:ascii="Times New Roman" w:hAnsi="Times New Roman" w:cs="Times New Roman"/>
          </w:rPr>
          <w:delText>136)</w:delText>
        </w:r>
      </w:del>
      <w:r w:rsidRPr="000B14D8">
        <w:rPr>
          <w:rFonts w:ascii="Times New Roman" w:hAnsi="Times New Roman" w:cs="Times New Roman"/>
        </w:rPr>
        <w:t xml:space="preserve">. One turn of the dial, perversion into psychosis, artist into </w:t>
      </w:r>
      <w:proofErr w:type="spellStart"/>
      <w:r w:rsidRPr="000B14D8">
        <w:rPr>
          <w:rFonts w:ascii="Times New Roman" w:hAnsi="Times New Roman" w:cs="Times New Roman"/>
        </w:rPr>
        <w:t>schizo</w:t>
      </w:r>
      <w:proofErr w:type="spellEnd"/>
      <w:r w:rsidRPr="000B14D8">
        <w:rPr>
          <w:rFonts w:ascii="Times New Roman" w:hAnsi="Times New Roman" w:cs="Times New Roman"/>
        </w:rPr>
        <w:t>, and back to neurotic</w:t>
      </w:r>
      <w:r w:rsidR="000562AC" w:rsidRPr="000B14D8">
        <w:rPr>
          <w:rFonts w:ascii="Times New Roman" w:hAnsi="Times New Roman" w:cs="Times New Roman"/>
        </w:rPr>
        <w:t>. Neurosis makes one</w:t>
      </w:r>
      <w:r w:rsidRPr="000B14D8">
        <w:rPr>
          <w:rFonts w:ascii="Times New Roman" w:hAnsi="Times New Roman" w:cs="Times New Roman"/>
        </w:rPr>
        <w:t xml:space="preserve"> subject all over again to Oedipal castration and the “I</w:t>
      </w:r>
      <w:ins w:id="514" w:author="Copyeditor" w:date="2022-08-05T15:23:00Z">
        <w:r w:rsidR="00541974">
          <w:rPr>
            <w:rFonts w:ascii="Times New Roman" w:hAnsi="Times New Roman" w:cs="Times New Roman"/>
          </w:rPr>
          <w:t>,</w:t>
        </w:r>
      </w:ins>
      <w:r w:rsidRPr="000B14D8">
        <w:rPr>
          <w:rFonts w:ascii="Times New Roman" w:hAnsi="Times New Roman" w:cs="Times New Roman"/>
        </w:rPr>
        <w:t xml:space="preserve">” as a walking incompletion, an I-lack. This was Brummell’s fate, to be Oedipalized all over again. </w:t>
      </w:r>
    </w:p>
    <w:p w14:paraId="7C06A8EB" w14:textId="7159129E"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I want to suggest that it drove him over the wall in a move characteristic of the Romantic socius generally</w:t>
      </w:r>
      <w:r w:rsidR="00ED1C4D" w:rsidRPr="000B14D8">
        <w:rPr>
          <w:rFonts w:ascii="Times New Roman" w:hAnsi="Times New Roman" w:cs="Times New Roman"/>
        </w:rPr>
        <w:t>, due to</w:t>
      </w:r>
      <w:r w:rsidRPr="000B14D8">
        <w:rPr>
          <w:rFonts w:ascii="Times New Roman" w:hAnsi="Times New Roman" w:cs="Times New Roman"/>
        </w:rPr>
        <w:t xml:space="preserve"> its psychotic condition of the missing phallus</w:t>
      </w:r>
      <w:r w:rsidR="00C255A1" w:rsidRPr="000B14D8">
        <w:rPr>
          <w:rFonts w:ascii="Times New Roman" w:hAnsi="Times New Roman" w:cs="Times New Roman"/>
        </w:rPr>
        <w:t xml:space="preserve"> (</w:t>
      </w:r>
      <w:r w:rsidR="00FD5AC2" w:rsidRPr="000B14D8">
        <w:rPr>
          <w:rFonts w:ascii="Times New Roman" w:hAnsi="Times New Roman" w:cs="Times New Roman"/>
        </w:rPr>
        <w:t xml:space="preserve">a </w:t>
      </w:r>
      <w:r w:rsidR="00A814CE" w:rsidRPr="000B14D8">
        <w:rPr>
          <w:rFonts w:ascii="Times New Roman" w:hAnsi="Times New Roman" w:cs="Times New Roman"/>
        </w:rPr>
        <w:t xml:space="preserve">mad </w:t>
      </w:r>
      <w:r w:rsidR="00C255A1" w:rsidRPr="000B14D8">
        <w:rPr>
          <w:rFonts w:ascii="Times New Roman" w:hAnsi="Times New Roman" w:cs="Times New Roman"/>
        </w:rPr>
        <w:t>king</w:t>
      </w:r>
      <w:del w:id="515" w:author="Copyeditor" w:date="2022-08-05T15:24:00Z">
        <w:r w:rsidR="00C255A1" w:rsidRPr="000B14D8" w:rsidDel="00541974">
          <w:rPr>
            <w:rFonts w:ascii="Times New Roman" w:hAnsi="Times New Roman" w:cs="Times New Roman"/>
          </w:rPr>
          <w:delText>,</w:delText>
        </w:r>
      </w:del>
      <w:r w:rsidR="00C255A1" w:rsidRPr="000B14D8">
        <w:rPr>
          <w:rFonts w:ascii="Times New Roman" w:hAnsi="Times New Roman" w:cs="Times New Roman"/>
        </w:rPr>
        <w:t xml:space="preserve"> and a Regent incapacitated by Parliament)</w:t>
      </w:r>
      <w:r w:rsidRPr="000B14D8">
        <w:rPr>
          <w:rFonts w:ascii="Times New Roman" w:hAnsi="Times New Roman" w:cs="Times New Roman"/>
        </w:rPr>
        <w:t>, the non</w:t>
      </w:r>
      <w:del w:id="516" w:author="Copyeditor" w:date="2022-08-05T15:24:00Z">
        <w:r w:rsidRPr="000B14D8" w:rsidDel="00541974">
          <w:rPr>
            <w:rFonts w:ascii="Times New Roman" w:hAnsi="Times New Roman" w:cs="Times New Roman"/>
          </w:rPr>
          <w:delText>-</w:delText>
        </w:r>
      </w:del>
      <w:r w:rsidRPr="000B14D8">
        <w:rPr>
          <w:rFonts w:ascii="Times New Roman" w:hAnsi="Times New Roman" w:cs="Times New Roman"/>
        </w:rPr>
        <w:t xml:space="preserve">signifying </w:t>
      </w:r>
      <w:ins w:id="517" w:author="Copyeditor" w:date="2022-08-07T12:44:00Z">
        <w:r w:rsidR="005751D0">
          <w:rPr>
            <w:rFonts w:ascii="Times New Roman" w:hAnsi="Times New Roman" w:cs="Times New Roman"/>
          </w:rPr>
          <w:t>S</w:t>
        </w:r>
      </w:ins>
      <w:del w:id="518"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 xml:space="preserve">ymbolic, and surplus </w:t>
      </w:r>
      <w:r w:rsidRPr="000B14D8">
        <w:rPr>
          <w:rFonts w:ascii="Times New Roman" w:hAnsi="Times New Roman" w:cs="Times New Roman"/>
          <w:iCs/>
        </w:rPr>
        <w:t>jouissance</w:t>
      </w:r>
      <w:r w:rsidRPr="000B14D8">
        <w:rPr>
          <w:rFonts w:ascii="Times New Roman" w:hAnsi="Times New Roman" w:cs="Times New Roman"/>
        </w:rPr>
        <w:t xml:space="preserve"> (rampant desire played out in bizarre feasts and extravaganzas). Each of the ways the process can be interrupted “has schizophrenia as a foundation</w:t>
      </w:r>
      <w:del w:id="519" w:author="Copyeditor" w:date="2022-08-05T15:29:00Z">
        <w:r w:rsidRPr="000B14D8" w:rsidDel="00EC073E">
          <w:rPr>
            <w:rFonts w:ascii="Times New Roman" w:hAnsi="Times New Roman" w:cs="Times New Roman"/>
          </w:rPr>
          <w:delText xml:space="preserve">: </w:delText>
        </w:r>
      </w:del>
      <w:ins w:id="520" w:author="Copyeditor" w:date="2022-08-05T15:29:00Z">
        <w:r w:rsidR="00EC073E">
          <w:rPr>
            <w:rFonts w:ascii="Times New Roman" w:hAnsi="Times New Roman" w:cs="Times New Roman"/>
          </w:rPr>
          <w:t>;</w:t>
        </w:r>
        <w:r w:rsidR="00EC073E" w:rsidRPr="000B14D8">
          <w:rPr>
            <w:rFonts w:ascii="Times New Roman" w:hAnsi="Times New Roman" w:cs="Times New Roman"/>
          </w:rPr>
          <w:t xml:space="preserve"> </w:t>
        </w:r>
      </w:ins>
      <w:r w:rsidRPr="000B14D8">
        <w:rPr>
          <w:rFonts w:ascii="Times New Roman" w:hAnsi="Times New Roman" w:cs="Times New Roman"/>
          <w:i/>
          <w:iCs/>
        </w:rPr>
        <w:t>schizophrenia as a process is the only universal.</w:t>
      </w:r>
      <w:r w:rsidRPr="000B14D8">
        <w:rPr>
          <w:rFonts w:ascii="Times New Roman" w:hAnsi="Times New Roman" w:cs="Times New Roman"/>
        </w:rPr>
        <w:t xml:space="preserve"> Schizophrenia is at once the wall, the breaking through this wall, and the failures of this breakthrough” (</w:t>
      </w:r>
      <w:r w:rsidR="00AE2057" w:rsidRPr="000B14D8">
        <w:rPr>
          <w:rFonts w:ascii="Times New Roman" w:hAnsi="Times New Roman" w:cs="Times New Roman"/>
        </w:rPr>
        <w:t xml:space="preserve">Deleuze and </w:t>
      </w:r>
      <w:proofErr w:type="spellStart"/>
      <w:r w:rsidR="00AE2057" w:rsidRPr="000B14D8">
        <w:rPr>
          <w:rFonts w:ascii="Times New Roman" w:hAnsi="Times New Roman" w:cs="Times New Roman"/>
        </w:rPr>
        <w:t>Guattari</w:t>
      </w:r>
      <w:proofErr w:type="spellEnd"/>
      <w:r w:rsidR="00AE2057" w:rsidRPr="000B14D8">
        <w:rPr>
          <w:rFonts w:ascii="Times New Roman" w:hAnsi="Times New Roman" w:cs="Times New Roman"/>
        </w:rPr>
        <w:t xml:space="preserve"> </w:t>
      </w:r>
      <w:r w:rsidRPr="000B14D8">
        <w:rPr>
          <w:rFonts w:ascii="Times New Roman" w:hAnsi="Times New Roman" w:cs="Times New Roman"/>
        </w:rPr>
        <w:t>136</w:t>
      </w:r>
      <w:r w:rsidR="003020E9" w:rsidRPr="000B14D8">
        <w:rPr>
          <w:rFonts w:ascii="Times New Roman" w:hAnsi="Times New Roman" w:cs="Times New Roman"/>
        </w:rPr>
        <w:t xml:space="preserve">; emphasis </w:t>
      </w:r>
      <w:del w:id="521" w:author="Copyeditor" w:date="2022-08-05T15:25:00Z">
        <w:r w:rsidR="003020E9" w:rsidRPr="000B14D8" w:rsidDel="00541974">
          <w:rPr>
            <w:rFonts w:ascii="Times New Roman" w:hAnsi="Times New Roman" w:cs="Times New Roman"/>
          </w:rPr>
          <w:delText>mine</w:delText>
        </w:r>
      </w:del>
      <w:ins w:id="522" w:author="Copyeditor" w:date="2022-08-05T15:25:00Z">
        <w:r w:rsidR="00541974">
          <w:rPr>
            <w:rFonts w:ascii="Times New Roman" w:hAnsi="Times New Roman" w:cs="Times New Roman"/>
          </w:rPr>
          <w:t>added</w:t>
        </w:r>
      </w:ins>
      <w:r w:rsidRPr="000B14D8">
        <w:rPr>
          <w:rFonts w:ascii="Times New Roman" w:hAnsi="Times New Roman" w:cs="Times New Roman"/>
        </w:rPr>
        <w:t xml:space="preserve">). It is the pissing on walls that is Brummell’s metaphorical signature. His acting out at once describes the wall, suggests its </w:t>
      </w:r>
      <w:r w:rsidR="007D3E58" w:rsidRPr="000B14D8">
        <w:rPr>
          <w:rFonts w:ascii="Times New Roman" w:hAnsi="Times New Roman" w:cs="Times New Roman"/>
        </w:rPr>
        <w:t xml:space="preserve">defacing and </w:t>
      </w:r>
      <w:r w:rsidRPr="000B14D8">
        <w:rPr>
          <w:rFonts w:ascii="Times New Roman" w:hAnsi="Times New Roman" w:cs="Times New Roman"/>
        </w:rPr>
        <w:t>breaking, and anticipate</w:t>
      </w:r>
      <w:r w:rsidR="00B31417" w:rsidRPr="000B14D8">
        <w:rPr>
          <w:rFonts w:ascii="Times New Roman" w:hAnsi="Times New Roman" w:cs="Times New Roman"/>
        </w:rPr>
        <w:t>s</w:t>
      </w:r>
      <w:r w:rsidRPr="000B14D8">
        <w:rPr>
          <w:rFonts w:ascii="Times New Roman" w:hAnsi="Times New Roman" w:cs="Times New Roman"/>
        </w:rPr>
        <w:t xml:space="preserve"> his own failure to be other than contained by it</w:t>
      </w:r>
      <w:r w:rsidR="001D1885" w:rsidRPr="000B14D8">
        <w:rPr>
          <w:rFonts w:ascii="Times New Roman" w:hAnsi="Times New Roman" w:cs="Times New Roman"/>
        </w:rPr>
        <w:t>. J</w:t>
      </w:r>
      <w:r w:rsidRPr="000B14D8">
        <w:rPr>
          <w:rFonts w:ascii="Times New Roman" w:hAnsi="Times New Roman" w:cs="Times New Roman"/>
        </w:rPr>
        <w:t xml:space="preserve">ust a joke after all, this little jest. </w:t>
      </w:r>
    </w:p>
    <w:p w14:paraId="268B3875" w14:textId="37533477"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jest is, of course, a mocking of what the master (both George the III and the Regent) knows and can say (the one mad, the other merely playing at royalty). Even the child, Lacan says, knows that the master or father “is he who knows nothing about truth” (</w:t>
      </w:r>
      <w:r w:rsidR="00D667E7">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130). And this is because desire, expressed as </w:t>
      </w:r>
      <w:r w:rsidRPr="000B14D8">
        <w:rPr>
          <w:rFonts w:ascii="Times New Roman" w:hAnsi="Times New Roman" w:cs="Times New Roman"/>
          <w:iCs/>
        </w:rPr>
        <w:t>jouissance</w:t>
      </w:r>
      <w:r w:rsidRPr="000B14D8">
        <w:rPr>
          <w:rFonts w:ascii="Times New Roman" w:hAnsi="Times New Roman" w:cs="Times New Roman"/>
        </w:rPr>
        <w:t>, “separates the master signifier</w:t>
      </w:r>
      <w:ins w:id="523" w:author="Copyeditor" w:date="2022-08-05T15:31:00Z">
        <w:r w:rsidR="00374300">
          <w:rPr>
            <w:rFonts w:ascii="Times New Roman" w:hAnsi="Times New Roman" w:cs="Times New Roman"/>
          </w:rPr>
          <w:t> </w:t>
        </w:r>
      </w:ins>
      <w:del w:id="524"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25" w:author="Copyeditor" w:date="2022-08-05T15:31:00Z">
        <w:r w:rsidR="00374300">
          <w:rPr>
            <w:rFonts w:ascii="Times New Roman" w:hAnsi="Times New Roman" w:cs="Times New Roman"/>
          </w:rPr>
          <w:t> </w:t>
        </w:r>
      </w:ins>
      <w:del w:id="526"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27" w:author="Copyeditor" w:date="2022-08-05T15:31:00Z">
        <w:r w:rsidR="00374300">
          <w:rPr>
            <w:rFonts w:ascii="Times New Roman" w:hAnsi="Times New Roman" w:cs="Times New Roman"/>
          </w:rPr>
          <w:t> </w:t>
        </w:r>
      </w:ins>
      <w:del w:id="528" w:author="Copyeditor" w:date="2022-08-05T15:31:00Z">
        <w:r w:rsidRPr="000B14D8" w:rsidDel="00374300">
          <w:rPr>
            <w:rFonts w:ascii="Times New Roman" w:hAnsi="Times New Roman" w:cs="Times New Roman"/>
          </w:rPr>
          <w:delText xml:space="preserve"> </w:delText>
        </w:r>
      </w:del>
      <w:r w:rsidRPr="000B14D8">
        <w:rPr>
          <w:rFonts w:ascii="Times New Roman" w:hAnsi="Times New Roman" w:cs="Times New Roman"/>
        </w:rPr>
        <w:t>.</w:t>
      </w:r>
      <w:ins w:id="529" w:author="Copyeditor" w:date="2022-08-05T15:32:00Z">
        <w:r w:rsidR="00374300">
          <w:rPr>
            <w:rFonts w:ascii="Times New Roman" w:hAnsi="Times New Roman" w:cs="Times New Roman"/>
          </w:rPr>
          <w:t> </w:t>
        </w:r>
      </w:ins>
      <w:del w:id="530" w:author="Copyeditor" w:date="2022-08-05T15:32:00Z">
        <w:r w:rsidRPr="000B14D8" w:rsidDel="00374300">
          <w:rPr>
            <w:rFonts w:ascii="Times New Roman" w:hAnsi="Times New Roman" w:cs="Times New Roman"/>
          </w:rPr>
          <w:delText xml:space="preserve"> </w:delText>
        </w:r>
      </w:del>
      <w:r w:rsidRPr="000B14D8">
        <w:rPr>
          <w:rFonts w:ascii="Times New Roman" w:hAnsi="Times New Roman" w:cs="Times New Roman"/>
        </w:rPr>
        <w:t>from knowledge qua truth.</w:t>
      </w:r>
      <w:commentRangeStart w:id="531"/>
      <w:commentRangeStart w:id="532"/>
      <w:r w:rsidRPr="000B14D8">
        <w:rPr>
          <w:rFonts w:ascii="Times New Roman" w:hAnsi="Times New Roman" w:cs="Times New Roman"/>
        </w:rPr>
        <w:t>”</w:t>
      </w:r>
      <w:commentRangeEnd w:id="531"/>
      <w:r w:rsidR="00374300">
        <w:rPr>
          <w:rStyle w:val="CommentReference"/>
        </w:rPr>
        <w:commentReference w:id="531"/>
      </w:r>
      <w:commentRangeEnd w:id="532"/>
      <w:r w:rsidR="00FD79BC">
        <w:rPr>
          <w:rStyle w:val="CommentReference"/>
        </w:rPr>
        <w:commentReference w:id="532"/>
      </w:r>
      <w:r w:rsidRPr="000B14D8">
        <w:rPr>
          <w:rFonts w:ascii="Times New Roman" w:hAnsi="Times New Roman" w:cs="Times New Roman"/>
        </w:rPr>
        <w:t xml:space="preserve"> With knowledge separated from truth, it is hard to know what the truth is</w:t>
      </w:r>
      <w:del w:id="533" w:author="Copyeditor" w:date="2022-08-05T15:32:00Z">
        <w:r w:rsidRPr="000B14D8" w:rsidDel="00374300">
          <w:rPr>
            <w:rFonts w:ascii="Times New Roman" w:hAnsi="Times New Roman" w:cs="Times New Roman"/>
          </w:rPr>
          <w:delText>,</w:delText>
        </w:r>
      </w:del>
      <w:r w:rsidRPr="000B14D8">
        <w:rPr>
          <w:rFonts w:ascii="Times New Roman" w:hAnsi="Times New Roman" w:cs="Times New Roman"/>
        </w:rPr>
        <w:t xml:space="preserve"> and harder to know what desire will lead to. Things were complicated by the Regent’s serious version of Brummell’s mockery</w:t>
      </w:r>
      <w:r w:rsidR="00840189" w:rsidRPr="000B14D8">
        <w:rPr>
          <w:rFonts w:ascii="Times New Roman" w:hAnsi="Times New Roman" w:cs="Times New Roman"/>
        </w:rPr>
        <w:t xml:space="preserve">; his dandified dress, and </w:t>
      </w:r>
      <w:r w:rsidR="00F03259" w:rsidRPr="000B14D8">
        <w:rPr>
          <w:rFonts w:ascii="Times New Roman" w:hAnsi="Times New Roman" w:cs="Times New Roman"/>
        </w:rPr>
        <w:t xml:space="preserve">imitation of Brummell’s </w:t>
      </w:r>
      <w:r w:rsidR="00840189" w:rsidRPr="000B14D8">
        <w:rPr>
          <w:rFonts w:ascii="Times New Roman" w:hAnsi="Times New Roman" w:cs="Times New Roman"/>
        </w:rPr>
        <w:t>performative behavior</w:t>
      </w:r>
      <w:r w:rsidRPr="000B14D8">
        <w:rPr>
          <w:rFonts w:ascii="Times New Roman" w:hAnsi="Times New Roman" w:cs="Times New Roman"/>
        </w:rPr>
        <w:t xml:space="preserve">. Where Brummell only pretended to </w:t>
      </w:r>
      <w:r w:rsidRPr="000B14D8">
        <w:rPr>
          <w:rFonts w:ascii="Times New Roman" w:hAnsi="Times New Roman" w:cs="Times New Roman"/>
        </w:rPr>
        <w:lastRenderedPageBreak/>
        <w:t xml:space="preserve">be challenging the Regent’s </w:t>
      </w:r>
      <w:proofErr w:type="spellStart"/>
      <w:r w:rsidRPr="000B14D8">
        <w:rPr>
          <w:rFonts w:ascii="Times New Roman" w:hAnsi="Times New Roman" w:cs="Times New Roman"/>
        </w:rPr>
        <w:t>socio</w:t>
      </w:r>
      <w:del w:id="534" w:author="Copyeditor" w:date="2022-08-05T15:33:00Z">
        <w:r w:rsidRPr="000B14D8" w:rsidDel="00374300">
          <w:rPr>
            <w:rFonts w:ascii="Times New Roman" w:hAnsi="Times New Roman" w:cs="Times New Roman"/>
          </w:rPr>
          <w:delText>-</w:delText>
        </w:r>
      </w:del>
      <w:r w:rsidRPr="000B14D8">
        <w:rPr>
          <w:rFonts w:ascii="Times New Roman" w:hAnsi="Times New Roman" w:cs="Times New Roman"/>
        </w:rPr>
        <w:t>hegemonic</w:t>
      </w:r>
      <w:proofErr w:type="spellEnd"/>
      <w:r w:rsidRPr="000B14D8">
        <w:rPr>
          <w:rFonts w:ascii="Times New Roman" w:hAnsi="Times New Roman" w:cs="Times New Roman"/>
        </w:rPr>
        <w:t xml:space="preserve"> power, the Regent certainly desired his own father’s death: George III was </w:t>
      </w:r>
      <w:del w:id="535" w:author="Copyeditor" w:date="2022-08-05T15:38:00Z">
        <w:r w:rsidRPr="000B14D8" w:rsidDel="00A21F82">
          <w:rPr>
            <w:rFonts w:ascii="Times New Roman" w:hAnsi="Times New Roman" w:cs="Times New Roman"/>
          </w:rPr>
          <w:delText xml:space="preserve">not only </w:delText>
        </w:r>
      </w:del>
      <w:r w:rsidRPr="000B14D8">
        <w:rPr>
          <w:rFonts w:ascii="Times New Roman" w:hAnsi="Times New Roman" w:cs="Times New Roman"/>
        </w:rPr>
        <w:t>old</w:t>
      </w:r>
      <w:r w:rsidR="004819D5" w:rsidRPr="000B14D8">
        <w:rPr>
          <w:rFonts w:ascii="Times New Roman" w:hAnsi="Times New Roman" w:cs="Times New Roman"/>
        </w:rPr>
        <w:t xml:space="preserve"> and mad</w:t>
      </w:r>
      <w:del w:id="536" w:author="Copyeditor" w:date="2022-08-05T15:37:00Z">
        <w:r w:rsidR="004819D5" w:rsidRPr="000B14D8" w:rsidDel="00A21F82">
          <w:rPr>
            <w:rFonts w:ascii="Times New Roman" w:hAnsi="Times New Roman" w:cs="Times New Roman"/>
          </w:rPr>
          <w:delText>e</w:delText>
        </w:r>
      </w:del>
      <w:r w:rsidRPr="000B14D8">
        <w:rPr>
          <w:rFonts w:ascii="Times New Roman" w:hAnsi="Times New Roman" w:cs="Times New Roman"/>
        </w:rPr>
        <w:t xml:space="preserve">, </w:t>
      </w:r>
      <w:ins w:id="537" w:author="Copyeditor" w:date="2022-08-05T15:38:00Z">
        <w:r w:rsidR="00A21F82">
          <w:rPr>
            <w:rFonts w:ascii="Times New Roman" w:hAnsi="Times New Roman" w:cs="Times New Roman"/>
          </w:rPr>
          <w:t xml:space="preserve">and </w:t>
        </w:r>
      </w:ins>
      <w:r w:rsidRPr="000B14D8">
        <w:rPr>
          <w:rFonts w:ascii="Times New Roman" w:hAnsi="Times New Roman" w:cs="Times New Roman"/>
        </w:rPr>
        <w:t xml:space="preserve">his heir </w:t>
      </w:r>
      <w:r w:rsidR="004819D5" w:rsidRPr="000B14D8">
        <w:rPr>
          <w:rFonts w:ascii="Times New Roman" w:hAnsi="Times New Roman" w:cs="Times New Roman"/>
        </w:rPr>
        <w:t xml:space="preserve">was </w:t>
      </w:r>
      <w:r w:rsidRPr="000B14D8">
        <w:rPr>
          <w:rFonts w:ascii="Times New Roman" w:hAnsi="Times New Roman" w:cs="Times New Roman"/>
        </w:rPr>
        <w:t>gr</w:t>
      </w:r>
      <w:r w:rsidR="004819D5" w:rsidRPr="000B14D8">
        <w:rPr>
          <w:rFonts w:ascii="Times New Roman" w:hAnsi="Times New Roman" w:cs="Times New Roman"/>
        </w:rPr>
        <w:t>o</w:t>
      </w:r>
      <w:r w:rsidRPr="000B14D8">
        <w:rPr>
          <w:rFonts w:ascii="Times New Roman" w:hAnsi="Times New Roman" w:cs="Times New Roman"/>
        </w:rPr>
        <w:t>w</w:t>
      </w:r>
      <w:r w:rsidR="004819D5" w:rsidRPr="000B14D8">
        <w:rPr>
          <w:rFonts w:ascii="Times New Roman" w:hAnsi="Times New Roman" w:cs="Times New Roman"/>
        </w:rPr>
        <w:t>ing</w:t>
      </w:r>
      <w:r w:rsidRPr="000B14D8">
        <w:rPr>
          <w:rFonts w:ascii="Times New Roman" w:hAnsi="Times New Roman" w:cs="Times New Roman"/>
        </w:rPr>
        <w:t xml:space="preserve"> older </w:t>
      </w:r>
      <w:r w:rsidR="004819D5" w:rsidRPr="000B14D8">
        <w:rPr>
          <w:rFonts w:ascii="Times New Roman" w:hAnsi="Times New Roman" w:cs="Times New Roman"/>
        </w:rPr>
        <w:t>while playacting childishly,</w:t>
      </w:r>
      <w:r w:rsidRPr="000B14D8">
        <w:rPr>
          <w:rFonts w:ascii="Times New Roman" w:hAnsi="Times New Roman" w:cs="Times New Roman"/>
        </w:rPr>
        <w:t xml:space="preserve"> the throne continu</w:t>
      </w:r>
      <w:r w:rsidR="0006212B" w:rsidRPr="000B14D8">
        <w:rPr>
          <w:rFonts w:ascii="Times New Roman" w:hAnsi="Times New Roman" w:cs="Times New Roman"/>
        </w:rPr>
        <w:t>ing</w:t>
      </w:r>
      <w:r w:rsidRPr="000B14D8">
        <w:rPr>
          <w:rFonts w:ascii="Times New Roman" w:hAnsi="Times New Roman" w:cs="Times New Roman"/>
        </w:rPr>
        <w:t xml:space="preserve"> to elude him. The death of the father, or rather the desire for it, brings </w:t>
      </w:r>
      <w:r w:rsidRPr="000B14D8">
        <w:rPr>
          <w:rFonts w:ascii="Times New Roman" w:hAnsi="Times New Roman" w:cs="Times New Roman"/>
          <w:iCs/>
        </w:rPr>
        <w:t>jouissance</w:t>
      </w:r>
      <w:del w:id="538" w:author="Copyeditor" w:date="2022-08-05T15:39:00Z">
        <w:r w:rsidRPr="000B14D8" w:rsidDel="00A21F82">
          <w:rPr>
            <w:rFonts w:ascii="Times New Roman" w:hAnsi="Times New Roman" w:cs="Times New Roman"/>
          </w:rPr>
          <w:delText xml:space="preserve">, </w:delText>
        </w:r>
      </w:del>
      <w:ins w:id="539" w:author="Copyeditor" w:date="2022-08-05T15:39:00Z">
        <w:r w:rsidR="00A21F82">
          <w:rPr>
            <w:rFonts w:ascii="Times New Roman" w:hAnsi="Times New Roman" w:cs="Times New Roman"/>
          </w:rPr>
          <w:t>—</w:t>
        </w:r>
      </w:ins>
      <w:r w:rsidRPr="000B14D8">
        <w:rPr>
          <w:rFonts w:ascii="Times New Roman" w:hAnsi="Times New Roman" w:cs="Times New Roman"/>
        </w:rPr>
        <w:t xml:space="preserve">the very </w:t>
      </w:r>
      <w:r w:rsidRPr="000B14D8">
        <w:rPr>
          <w:rFonts w:ascii="Times New Roman" w:hAnsi="Times New Roman" w:cs="Times New Roman"/>
          <w:iCs/>
        </w:rPr>
        <w:t>jouissance</w:t>
      </w:r>
      <w:r w:rsidRPr="000B14D8">
        <w:rPr>
          <w:rFonts w:ascii="Times New Roman" w:hAnsi="Times New Roman" w:cs="Times New Roman"/>
        </w:rPr>
        <w:t xml:space="preserve"> that is prohibited as desire for the </w:t>
      </w:r>
      <w:r w:rsidR="00BE7E69" w:rsidRPr="000B14D8">
        <w:rPr>
          <w:rFonts w:ascii="Times New Roman" w:hAnsi="Times New Roman" w:cs="Times New Roman"/>
        </w:rPr>
        <w:t>(</w:t>
      </w:r>
      <w:r w:rsidRPr="000B14D8">
        <w:rPr>
          <w:rFonts w:ascii="Times New Roman" w:hAnsi="Times New Roman" w:cs="Times New Roman"/>
        </w:rPr>
        <w:t>m</w:t>
      </w:r>
      <w:r w:rsidR="00BE7E69" w:rsidRPr="000B14D8">
        <w:rPr>
          <w:rFonts w:ascii="Times New Roman" w:hAnsi="Times New Roman" w:cs="Times New Roman"/>
        </w:rPr>
        <w:t>)O</w:t>
      </w:r>
      <w:r w:rsidRPr="000B14D8">
        <w:rPr>
          <w:rFonts w:ascii="Times New Roman" w:hAnsi="Times New Roman" w:cs="Times New Roman"/>
        </w:rPr>
        <w:t xml:space="preserve">ther. In the Regent’s case, the prohibited mother—Mrs. Fitzherbert—is already his, albeit clandestinely. The </w:t>
      </w:r>
      <w:r w:rsidRPr="000B14D8">
        <w:rPr>
          <w:rFonts w:ascii="Times New Roman" w:hAnsi="Times New Roman" w:cs="Times New Roman"/>
          <w:iCs/>
        </w:rPr>
        <w:t>jouissance</w:t>
      </w:r>
      <w:r w:rsidRPr="000B14D8">
        <w:rPr>
          <w:rFonts w:ascii="Times New Roman" w:hAnsi="Times New Roman" w:cs="Times New Roman"/>
        </w:rPr>
        <w:t xml:space="preserve"> he desires upon the father’s death might more properly be Mother England herself (</w:t>
      </w:r>
      <w:ins w:id="540" w:author="Copyeditor" w:date="2022-08-05T15:40:00Z">
        <w:r w:rsidR="00A21F82">
          <w:rPr>
            <w:rFonts w:ascii="Times New Roman" w:hAnsi="Times New Roman" w:cs="Times New Roman"/>
          </w:rPr>
          <w:t xml:space="preserve">as Lacan notes, </w:t>
        </w:r>
      </w:ins>
      <w:r w:rsidRPr="000B14D8">
        <w:rPr>
          <w:rFonts w:ascii="Times New Roman" w:hAnsi="Times New Roman" w:cs="Times New Roman"/>
        </w:rPr>
        <w:t>“To be sure, it’s through murdering the father that Oedipus finds free access to Jocasta, and that this is granted to him, to popular acclaim</w:t>
      </w:r>
      <w:del w:id="541" w:author="Copyeditor" w:date="2022-08-05T15:40:00Z">
        <w:r w:rsidRPr="000B14D8" w:rsidDel="00A21F82">
          <w:rPr>
            <w:rFonts w:ascii="Times New Roman" w:hAnsi="Times New Roman" w:cs="Times New Roman"/>
          </w:rPr>
          <w:delText>,</w:delText>
        </w:r>
      </w:del>
      <w:r w:rsidRPr="000B14D8">
        <w:rPr>
          <w:rFonts w:ascii="Times New Roman" w:hAnsi="Times New Roman" w:cs="Times New Roman"/>
        </w:rPr>
        <w:t xml:space="preserve">” </w:t>
      </w:r>
      <w:ins w:id="542" w:author="Copyeditor" w:date="2022-08-05T15:40:00Z">
        <w:r w:rsidR="00A21F82">
          <w:rPr>
            <w:rFonts w:ascii="Times New Roman" w:hAnsi="Times New Roman" w:cs="Times New Roman"/>
          </w:rPr>
          <w:t>[</w:t>
        </w:r>
      </w:ins>
      <w:r w:rsidR="002729C9">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117</w:t>
      </w:r>
      <w:ins w:id="543" w:author="Copyeditor" w:date="2022-08-05T15:40:00Z">
        <w:r w:rsidR="00A21F82">
          <w:rPr>
            <w:rFonts w:ascii="Times New Roman" w:hAnsi="Times New Roman" w:cs="Times New Roman"/>
          </w:rPr>
          <w:t>]</w:t>
        </w:r>
      </w:ins>
      <w:r w:rsidRPr="000B14D8">
        <w:rPr>
          <w:rFonts w:ascii="Times New Roman" w:hAnsi="Times New Roman" w:cs="Times New Roman"/>
        </w:rPr>
        <w:t xml:space="preserve">). </w:t>
      </w:r>
      <w:r w:rsidR="00AF1261" w:rsidRPr="000B14D8">
        <w:rPr>
          <w:rFonts w:ascii="Times New Roman" w:hAnsi="Times New Roman" w:cs="Times New Roman"/>
        </w:rPr>
        <w:t>The Regent</w:t>
      </w:r>
      <w:r w:rsidRPr="000B14D8">
        <w:rPr>
          <w:rFonts w:ascii="Times New Roman" w:hAnsi="Times New Roman" w:cs="Times New Roman"/>
        </w:rPr>
        <w:t xml:space="preserve"> looks forward to his ascension to popular acclaim; importantly</w:t>
      </w:r>
      <w:ins w:id="544" w:author="Copyeditor" w:date="2022-08-05T15:41:00Z">
        <w:r w:rsidR="00A21F82">
          <w:rPr>
            <w:rFonts w:ascii="Times New Roman" w:hAnsi="Times New Roman" w:cs="Times New Roman"/>
          </w:rPr>
          <w:t>,</w:t>
        </w:r>
      </w:ins>
      <w:r w:rsidRPr="000B14D8">
        <w:rPr>
          <w:rFonts w:ascii="Times New Roman" w:hAnsi="Times New Roman" w:cs="Times New Roman"/>
        </w:rPr>
        <w:t xml:space="preserve"> he will insist that his wife Caroline be prohibited from the ceremony. The prohibition, then, was not against desiring the m</w:t>
      </w:r>
      <w:r w:rsidR="00814A96" w:rsidRPr="000B14D8">
        <w:rPr>
          <w:rFonts w:ascii="Times New Roman" w:hAnsi="Times New Roman" w:cs="Times New Roman"/>
        </w:rPr>
        <w:t>(O</w:t>
      </w:r>
      <w:r w:rsidRPr="000B14D8">
        <w:rPr>
          <w:rFonts w:ascii="Times New Roman" w:hAnsi="Times New Roman" w:cs="Times New Roman"/>
        </w:rPr>
        <w:t>ther</w:t>
      </w:r>
      <w:r w:rsidR="00814A96" w:rsidRPr="000B14D8">
        <w:rPr>
          <w:rFonts w:ascii="Times New Roman" w:hAnsi="Times New Roman" w:cs="Times New Roman"/>
        </w:rPr>
        <w:t>)</w:t>
      </w:r>
      <w:del w:id="545" w:author="Copyeditor" w:date="2022-08-05T15:41:00Z">
        <w:r w:rsidRPr="000B14D8" w:rsidDel="00F01451">
          <w:rPr>
            <w:rFonts w:ascii="Times New Roman" w:hAnsi="Times New Roman" w:cs="Times New Roman"/>
          </w:rPr>
          <w:delText>,</w:delText>
        </w:r>
      </w:del>
      <w:r w:rsidRPr="000B14D8">
        <w:rPr>
          <w:rFonts w:ascii="Times New Roman" w:hAnsi="Times New Roman" w:cs="Times New Roman"/>
        </w:rPr>
        <w:t xml:space="preserve"> but </w:t>
      </w:r>
      <w:del w:id="546" w:author="Copyeditor" w:date="2022-08-05T15:41:00Z">
        <w:r w:rsidRPr="000B14D8" w:rsidDel="00F01451">
          <w:rPr>
            <w:rFonts w:ascii="Times New Roman" w:hAnsi="Times New Roman" w:cs="Times New Roman"/>
          </w:rPr>
          <w:delText xml:space="preserve">of </w:delText>
        </w:r>
      </w:del>
      <w:r w:rsidRPr="000B14D8">
        <w:rPr>
          <w:rFonts w:ascii="Times New Roman" w:hAnsi="Times New Roman" w:cs="Times New Roman"/>
        </w:rPr>
        <w:t xml:space="preserve">the woman herself as impossible. </w:t>
      </w:r>
    </w:p>
    <w:p w14:paraId="4601A85C" w14:textId="516DAAFD"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But there is more to the death of the father than either Brummell’s jesting or the Regent’s real desire. </w:t>
      </w:r>
      <w:del w:id="547" w:author="Copyeditor" w:date="2022-08-05T15:42:00Z">
        <w:r w:rsidRPr="000B14D8" w:rsidDel="00F01451">
          <w:rPr>
            <w:rFonts w:ascii="Times New Roman" w:hAnsi="Times New Roman" w:cs="Times New Roman"/>
          </w:rPr>
          <w:delText>For k</w:delText>
        </w:r>
      </w:del>
      <w:ins w:id="548" w:author="Copyeditor" w:date="2022-08-05T15:42:00Z">
        <w:r w:rsidR="00F01451">
          <w:rPr>
            <w:rFonts w:ascii="Times New Roman" w:hAnsi="Times New Roman" w:cs="Times New Roman"/>
          </w:rPr>
          <w:t>K</w:t>
        </w:r>
      </w:ins>
      <w:r w:rsidRPr="000B14D8">
        <w:rPr>
          <w:rFonts w:ascii="Times New Roman" w:hAnsi="Times New Roman" w:cs="Times New Roman"/>
        </w:rPr>
        <w:t>illing the father, however metaphorically, occurs because the subject “absolutely want[s] to know the truth</w:t>
      </w:r>
      <w:ins w:id="549" w:author="Copyeditor" w:date="2022-08-05T15:42:00Z">
        <w:r w:rsidR="00F01451">
          <w:rPr>
            <w:rFonts w:ascii="Times New Roman" w:hAnsi="Times New Roman" w:cs="Times New Roman"/>
          </w:rPr>
          <w:t>. </w:t>
        </w:r>
      </w:ins>
      <w:del w:id="550"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51" w:author="Copyeditor" w:date="2022-08-05T15:42:00Z">
        <w:r w:rsidR="00F01451">
          <w:rPr>
            <w:rFonts w:ascii="Times New Roman" w:hAnsi="Times New Roman" w:cs="Times New Roman"/>
          </w:rPr>
          <w:t> </w:t>
        </w:r>
      </w:ins>
      <w:del w:id="552"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53" w:author="Copyeditor" w:date="2022-08-05T15:42:00Z">
        <w:r w:rsidR="00F01451">
          <w:rPr>
            <w:rFonts w:ascii="Times New Roman" w:hAnsi="Times New Roman" w:cs="Times New Roman"/>
          </w:rPr>
          <w:t> </w:t>
        </w:r>
      </w:ins>
      <w:del w:id="554"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w:t>
      </w:r>
      <w:ins w:id="555" w:author="Copyeditor" w:date="2022-08-05T15:42:00Z">
        <w:r w:rsidR="00F01451">
          <w:rPr>
            <w:rFonts w:ascii="Times New Roman" w:hAnsi="Times New Roman" w:cs="Times New Roman"/>
          </w:rPr>
          <w:t> </w:t>
        </w:r>
      </w:ins>
      <w:del w:id="556" w:author="Copyeditor" w:date="2022-08-05T15:42:00Z">
        <w:r w:rsidRPr="000B14D8" w:rsidDel="00F01451">
          <w:rPr>
            <w:rFonts w:ascii="Times New Roman" w:hAnsi="Times New Roman" w:cs="Times New Roman"/>
          </w:rPr>
          <w:delText xml:space="preserve"> </w:delText>
        </w:r>
      </w:del>
      <w:r w:rsidRPr="000B14D8">
        <w:rPr>
          <w:rFonts w:ascii="Times New Roman" w:hAnsi="Times New Roman" w:cs="Times New Roman"/>
        </w:rPr>
        <w:t xml:space="preserve">It is not possible seriously to examine the Freudian reference without bringing the dimension of truth to bear, along with murder and </w:t>
      </w:r>
      <w:r w:rsidRPr="000B14D8">
        <w:rPr>
          <w:rFonts w:ascii="Times New Roman" w:hAnsi="Times New Roman" w:cs="Times New Roman"/>
          <w:i/>
        </w:rPr>
        <w:t>jouissance</w:t>
      </w:r>
      <w:r w:rsidRPr="000B14D8">
        <w:rPr>
          <w:rFonts w:ascii="Times New Roman" w:hAnsi="Times New Roman" w:cs="Times New Roman"/>
        </w:rPr>
        <w:t>” (</w:t>
      </w:r>
      <w:r w:rsidR="00172030">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117). Yet the subject never knows what he wants to know. Moreover, the subject doesn’t know what he</w:t>
      </w:r>
      <w:del w:id="557" w:author="Copyeditor" w:date="2022-08-05T15:52:00Z">
        <w:r w:rsidRPr="000B14D8" w:rsidDel="00431699">
          <w:rPr>
            <w:rFonts w:ascii="Times New Roman" w:hAnsi="Times New Roman" w:cs="Times New Roman"/>
          </w:rPr>
          <w:delText>/she</w:delText>
        </w:r>
      </w:del>
      <w:r w:rsidRPr="000B14D8">
        <w:rPr>
          <w:rFonts w:ascii="Times New Roman" w:hAnsi="Times New Roman" w:cs="Times New Roman"/>
        </w:rPr>
        <w:t xml:space="preserve"> desires, but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w:t>
      </w:r>
      <w:del w:id="558" w:author="Copyeditor" w:date="2022-08-05T15:53:00Z">
        <w:r w:rsidRPr="000B14D8" w:rsidDel="00431699">
          <w:rPr>
            <w:rFonts w:ascii="Times New Roman" w:hAnsi="Times New Roman" w:cs="Times New Roman"/>
          </w:rPr>
          <w:delText>put it</w:delText>
        </w:r>
      </w:del>
      <w:ins w:id="559" w:author="Copyeditor" w:date="2022-08-05T15:53:00Z">
        <w:r w:rsidR="00431699">
          <w:rPr>
            <w:rFonts w:ascii="Times New Roman" w:hAnsi="Times New Roman" w:cs="Times New Roman"/>
          </w:rPr>
          <w:t>suggest</w:t>
        </w:r>
      </w:ins>
      <w:r w:rsidRPr="000B14D8">
        <w:rPr>
          <w:rFonts w:ascii="Times New Roman" w:hAnsi="Times New Roman" w:cs="Times New Roman"/>
        </w:rPr>
        <w:t xml:space="preserve">, </w:t>
      </w:r>
      <w:r w:rsidRPr="000B14D8">
        <w:rPr>
          <w:rFonts w:ascii="Times New Roman" w:hAnsi="Times New Roman" w:cs="Times New Roman"/>
          <w:i/>
          <w:iCs/>
        </w:rPr>
        <w:t>desire knows what it wants,</w:t>
      </w:r>
      <w:r w:rsidRPr="000B14D8">
        <w:rPr>
          <w:rFonts w:ascii="Times New Roman" w:hAnsi="Times New Roman" w:cs="Times New Roman"/>
        </w:rPr>
        <w:t xml:space="preserve"> and the key to understanding desire is not knowledge but truth</w:t>
      </w:r>
      <w:del w:id="560" w:author="Copyeditor" w:date="2022-08-05T15:53:00Z">
        <w:r w:rsidRPr="000B14D8" w:rsidDel="00431699">
          <w:rPr>
            <w:rFonts w:ascii="Times New Roman" w:hAnsi="Times New Roman" w:cs="Times New Roman"/>
          </w:rPr>
          <w:delText>,</w:delText>
        </w:r>
      </w:del>
      <w:r w:rsidRPr="000B14D8">
        <w:rPr>
          <w:rFonts w:ascii="Times New Roman" w:hAnsi="Times New Roman" w:cs="Times New Roman"/>
        </w:rPr>
        <w:t xml:space="preserve"> or rather</w:t>
      </w:r>
      <w:del w:id="561" w:author="Copyeditor" w:date="2022-08-05T15:53:00Z">
        <w:r w:rsidRPr="000B14D8" w:rsidDel="00431699">
          <w:rPr>
            <w:rFonts w:ascii="Times New Roman" w:hAnsi="Times New Roman" w:cs="Times New Roman"/>
          </w:rPr>
          <w:delText>,</w:delText>
        </w:r>
      </w:del>
      <w:r w:rsidRPr="000B14D8">
        <w:rPr>
          <w:rFonts w:ascii="Times New Roman" w:hAnsi="Times New Roman" w:cs="Times New Roman"/>
        </w:rPr>
        <w:t xml:space="preserve">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w:t>
      </w:r>
      <w:del w:id="562" w:author="Copyeditor" w:date="2022-08-05T15:53:00Z">
        <w:r w:rsidR="001E053F" w:rsidRPr="000B14D8" w:rsidDel="00431699">
          <w:rPr>
            <w:rFonts w:ascii="Times New Roman" w:hAnsi="Times New Roman" w:cs="Times New Roman"/>
          </w:rPr>
          <w:delText xml:space="preserve">Deleuze and Guattari </w:delText>
        </w:r>
      </w:del>
      <w:r w:rsidRPr="000B14D8">
        <w:rPr>
          <w:rFonts w:ascii="Times New Roman" w:hAnsi="Times New Roman" w:cs="Times New Roman"/>
        </w:rPr>
        <w:t xml:space="preserve">137), psychosis and not neurosis. Still, neurosis is where both Brummell and the Regent reside, playing with psychosis as a gambit just as the Regency itself was a play of life, a comedy with intermittent serio-tragical scenes. If the phallus is coordinated with knowledge, </w:t>
      </w:r>
      <w:r w:rsidRPr="000B14D8">
        <w:rPr>
          <w:rFonts w:ascii="Times New Roman" w:hAnsi="Times New Roman" w:cs="Times New Roman"/>
          <w:iCs/>
        </w:rPr>
        <w:lastRenderedPageBreak/>
        <w:t>jouissance</w:t>
      </w:r>
      <w:r w:rsidRPr="000B14D8">
        <w:rPr>
          <w:rFonts w:ascii="Times New Roman" w:hAnsi="Times New Roman" w:cs="Times New Roman"/>
        </w:rPr>
        <w:t xml:space="preserve"> is the only path to truth. But did either Brummell or the Regent want truth? What is more evident is that Brummell’s process of desiring flows and regulating blockages reached an apex where it became stuck in the trap of his self-enclosed circuit, refusing both </w:t>
      </w:r>
      <w:r w:rsidRPr="000B14D8">
        <w:rPr>
          <w:rFonts w:ascii="Times New Roman" w:hAnsi="Times New Roman" w:cs="Times New Roman"/>
          <w:iCs/>
        </w:rPr>
        <w:t>jouissance</w:t>
      </w:r>
      <w:r w:rsidRPr="000B14D8">
        <w:rPr>
          <w:rFonts w:ascii="Times New Roman" w:hAnsi="Times New Roman" w:cs="Times New Roman"/>
        </w:rPr>
        <w:t xml:space="preserve"> and the truth. This denial, this end-in-itself, precipitated the event of the Regent’s cut, the </w:t>
      </w:r>
      <w:proofErr w:type="spellStart"/>
      <w:r w:rsidRPr="000B14D8">
        <w:rPr>
          <w:rFonts w:ascii="Times New Roman" w:hAnsi="Times New Roman" w:cs="Times New Roman"/>
        </w:rPr>
        <w:t>re</w:t>
      </w:r>
      <w:del w:id="563" w:author="Copyeditor" w:date="2022-08-05T15:56:00Z">
        <w:r w:rsidRPr="000B14D8" w:rsidDel="00431699">
          <w:rPr>
            <w:rFonts w:ascii="Times New Roman" w:hAnsi="Times New Roman" w:cs="Times New Roman"/>
          </w:rPr>
          <w:delText>-</w:delText>
        </w:r>
      </w:del>
      <w:r w:rsidRPr="000B14D8">
        <w:rPr>
          <w:rFonts w:ascii="Times New Roman" w:hAnsi="Times New Roman" w:cs="Times New Roman"/>
        </w:rPr>
        <w:t>castration</w:t>
      </w:r>
      <w:proofErr w:type="spellEnd"/>
      <w:r w:rsidRPr="000B14D8">
        <w:rPr>
          <w:rFonts w:ascii="Times New Roman" w:hAnsi="Times New Roman" w:cs="Times New Roman"/>
        </w:rPr>
        <w:t xml:space="preserve"> that fully reasserts the Oedipal myth and loses Brummell his head</w:t>
      </w:r>
      <w:r w:rsidR="005B4D86" w:rsidRPr="000B14D8">
        <w:rPr>
          <w:rFonts w:ascii="Times New Roman" w:hAnsi="Times New Roman" w:cs="Times New Roman"/>
        </w:rPr>
        <w:t xml:space="preserve"> (metaphorically speaking)</w:t>
      </w:r>
      <w:r w:rsidRPr="000B14D8">
        <w:rPr>
          <w:rFonts w:ascii="Times New Roman" w:hAnsi="Times New Roman" w:cs="Times New Roman"/>
        </w:rPr>
        <w:t xml:space="preserve">. To be castrated once is to enter into the realm of the master (the son will be the father); to be </w:t>
      </w:r>
      <w:proofErr w:type="spellStart"/>
      <w:r w:rsidRPr="000B14D8">
        <w:rPr>
          <w:rFonts w:ascii="Times New Roman" w:hAnsi="Times New Roman" w:cs="Times New Roman"/>
        </w:rPr>
        <w:t>re</w:t>
      </w:r>
      <w:del w:id="564" w:author="Copyeditor" w:date="2022-08-05T15:58:00Z">
        <w:r w:rsidRPr="000B14D8" w:rsidDel="00F70799">
          <w:rPr>
            <w:rFonts w:ascii="Times New Roman" w:hAnsi="Times New Roman" w:cs="Times New Roman"/>
          </w:rPr>
          <w:delText>-</w:delText>
        </w:r>
      </w:del>
      <w:r w:rsidRPr="000B14D8">
        <w:rPr>
          <w:rFonts w:ascii="Times New Roman" w:hAnsi="Times New Roman" w:cs="Times New Roman"/>
        </w:rPr>
        <w:t>castrated</w:t>
      </w:r>
      <w:proofErr w:type="spellEnd"/>
      <w:r w:rsidRPr="000B14D8">
        <w:rPr>
          <w:rFonts w:ascii="Times New Roman" w:hAnsi="Times New Roman" w:cs="Times New Roman"/>
        </w:rPr>
        <w:t xml:space="preserve"> is altogether another matter. At that moment, the master signifier, the phallus as Regent who is playing the big Other at this moment of the decapitation, </w:t>
      </w:r>
      <w:del w:id="565" w:author="Copyeditor" w:date="2022-08-05T16:00:00Z">
        <w:r w:rsidRPr="000B14D8" w:rsidDel="00F70799">
          <w:rPr>
            <w:rFonts w:ascii="Times New Roman" w:hAnsi="Times New Roman" w:cs="Times New Roman"/>
          </w:rPr>
          <w:delText xml:space="preserve">not only </w:delText>
        </w:r>
      </w:del>
      <w:r w:rsidRPr="000B14D8">
        <w:rPr>
          <w:rFonts w:ascii="Times New Roman" w:hAnsi="Times New Roman" w:cs="Times New Roman"/>
        </w:rPr>
        <w:t>reigns through the signifier</w:t>
      </w:r>
      <w:del w:id="566" w:author="Copyeditor" w:date="2022-08-05T15:58:00Z">
        <w:r w:rsidRPr="000B14D8" w:rsidDel="00F70799">
          <w:rPr>
            <w:rFonts w:ascii="Times New Roman" w:hAnsi="Times New Roman" w:cs="Times New Roman"/>
          </w:rPr>
          <w:delText>,</w:delText>
        </w:r>
      </w:del>
      <w:r w:rsidRPr="000B14D8">
        <w:rPr>
          <w:rFonts w:ascii="Times New Roman" w:hAnsi="Times New Roman" w:cs="Times New Roman"/>
        </w:rPr>
        <w:t xml:space="preserve"> </w:t>
      </w:r>
      <w:ins w:id="567" w:author="Copyeditor" w:date="2022-08-05T16:00:00Z">
        <w:r w:rsidR="00F70799">
          <w:rPr>
            <w:rFonts w:ascii="Times New Roman" w:hAnsi="Times New Roman" w:cs="Times New Roman"/>
          </w:rPr>
          <w:t xml:space="preserve">and </w:t>
        </w:r>
      </w:ins>
      <w:del w:id="568" w:author="Copyeditor" w:date="2022-08-05T16:00:00Z">
        <w:r w:rsidRPr="000B14D8" w:rsidDel="00F70799">
          <w:rPr>
            <w:rFonts w:ascii="Times New Roman" w:hAnsi="Times New Roman" w:cs="Times New Roman"/>
          </w:rPr>
          <w:delText xml:space="preserve">but </w:delText>
        </w:r>
      </w:del>
      <w:r w:rsidRPr="000B14D8">
        <w:rPr>
          <w:rFonts w:ascii="Times New Roman" w:hAnsi="Times New Roman" w:cs="Times New Roman"/>
        </w:rPr>
        <w:t>in re-Oedipalizing Brummell</w:t>
      </w:r>
      <w:del w:id="569" w:author="Copyeditor" w:date="2022-08-05T16:00:00Z">
        <w:r w:rsidRPr="000B14D8" w:rsidDel="00F70799">
          <w:rPr>
            <w:rFonts w:ascii="Times New Roman" w:hAnsi="Times New Roman" w:cs="Times New Roman"/>
          </w:rPr>
          <w:delText>,</w:delText>
        </w:r>
      </w:del>
      <w:r w:rsidRPr="000B14D8">
        <w:rPr>
          <w:rFonts w:ascii="Times New Roman" w:hAnsi="Times New Roman" w:cs="Times New Roman"/>
        </w:rPr>
        <w:t xml:space="preserve"> pushes him through the wall, the limit of capitalist society. There is truth in this. Pushed into an outright schizophrenia instead of a play-enactment of it, Brummell’s world does indeed lose its </w:t>
      </w:r>
      <w:r w:rsidR="00E4471E" w:rsidRPr="000B14D8">
        <w:rPr>
          <w:rFonts w:ascii="Times New Roman" w:hAnsi="Times New Roman" w:cs="Times New Roman"/>
        </w:rPr>
        <w:t xml:space="preserve">symbolically </w:t>
      </w:r>
      <w:r w:rsidRPr="000B14D8">
        <w:rPr>
          <w:rFonts w:ascii="Times New Roman" w:hAnsi="Times New Roman" w:cs="Times New Roman"/>
        </w:rPr>
        <w:t>signif</w:t>
      </w:r>
      <w:r w:rsidR="00E4471E" w:rsidRPr="000B14D8">
        <w:rPr>
          <w:rFonts w:ascii="Times New Roman" w:hAnsi="Times New Roman" w:cs="Times New Roman"/>
        </w:rPr>
        <w:t>ying capacity to make meaning</w:t>
      </w:r>
      <w:del w:id="570" w:author="Copyeditor" w:date="2022-08-05T16:01:00Z">
        <w:r w:rsidR="00E4471E" w:rsidRPr="000B14D8" w:rsidDel="00F70799">
          <w:rPr>
            <w:rFonts w:ascii="Times New Roman" w:hAnsi="Times New Roman" w:cs="Times New Roman"/>
          </w:rPr>
          <w:delText>,</w:delText>
        </w:r>
      </w:del>
      <w:r w:rsidRPr="000B14D8">
        <w:rPr>
          <w:rFonts w:ascii="Times New Roman" w:hAnsi="Times New Roman" w:cs="Times New Roman"/>
        </w:rPr>
        <w:t xml:space="preserve"> as well as any justifying</w:t>
      </w:r>
      <w:r w:rsidR="009C2D83" w:rsidRPr="000B14D8">
        <w:rPr>
          <w:rFonts w:ascii="Times New Roman" w:hAnsi="Times New Roman" w:cs="Times New Roman"/>
        </w:rPr>
        <w:t xml:space="preserve"> and self-justifying</w:t>
      </w:r>
      <w:r w:rsidRPr="000B14D8">
        <w:rPr>
          <w:rFonts w:ascii="Times New Roman" w:hAnsi="Times New Roman" w:cs="Times New Roman"/>
        </w:rPr>
        <w:t xml:space="preserve"> legislative function. </w:t>
      </w:r>
      <w:r w:rsidRPr="000B14D8">
        <w:rPr>
          <w:rFonts w:ascii="Times New Roman" w:hAnsi="Times New Roman" w:cs="Times New Roman"/>
          <w:iCs/>
        </w:rPr>
        <w:t>Jouissance</w:t>
      </w:r>
      <w:r w:rsidRPr="000B14D8">
        <w:rPr>
          <w:rFonts w:ascii="Times New Roman" w:hAnsi="Times New Roman" w:cs="Times New Roman"/>
        </w:rPr>
        <w:t xml:space="preserve">, the desire that is prohibited by the father (the wall itself), loses all meaning in the schizoid world of exile, but truth reigns supreme. As Lacan notes, “truth is the little sister of </w:t>
      </w:r>
      <w:r w:rsidRPr="000B14D8">
        <w:rPr>
          <w:rFonts w:ascii="Times New Roman" w:hAnsi="Times New Roman" w:cs="Times New Roman"/>
          <w:i/>
        </w:rPr>
        <w:t>jouissance</w:t>
      </w:r>
      <w:r w:rsidRPr="000B14D8">
        <w:rPr>
          <w:rFonts w:ascii="Times New Roman" w:hAnsi="Times New Roman" w:cs="Times New Roman"/>
        </w:rPr>
        <w:t>” (</w:t>
      </w:r>
      <w:r w:rsidR="00956E9E">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116). </w:t>
      </w:r>
    </w:p>
    <w:p w14:paraId="48A4B2AE" w14:textId="3D71B88F"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r>
      <w:del w:id="571" w:author="Copyeditor" w:date="2022-08-05T16:02:00Z">
        <w:r w:rsidRPr="000B14D8" w:rsidDel="008911A4">
          <w:rPr>
            <w:rFonts w:ascii="Times New Roman" w:hAnsi="Times New Roman" w:cs="Times New Roman"/>
          </w:rPr>
          <w:delText xml:space="preserve">Both </w:delText>
        </w:r>
      </w:del>
      <w:r w:rsidRPr="000B14D8">
        <w:rPr>
          <w:rFonts w:ascii="Times New Roman" w:hAnsi="Times New Roman" w:cs="Times New Roman"/>
        </w:rPr>
        <w:t xml:space="preserve">Lacan </w:t>
      </w:r>
      <w:del w:id="572" w:author="Copyeditor" w:date="2022-08-05T16:02:00Z">
        <w:r w:rsidRPr="000B14D8" w:rsidDel="008911A4">
          <w:rPr>
            <w:rFonts w:ascii="Times New Roman" w:hAnsi="Times New Roman" w:cs="Times New Roman"/>
          </w:rPr>
          <w:delText xml:space="preserve">and </w:delText>
        </w:r>
      </w:del>
      <w:ins w:id="573" w:author="Copyeditor" w:date="2022-08-05T16:02:00Z">
        <w:r w:rsidR="008911A4" w:rsidRPr="000B14D8">
          <w:rPr>
            <w:rFonts w:ascii="Times New Roman" w:hAnsi="Times New Roman" w:cs="Times New Roman"/>
          </w:rPr>
          <w:t>a</w:t>
        </w:r>
        <w:r w:rsidR="008911A4">
          <w:rPr>
            <w:rFonts w:ascii="Times New Roman" w:hAnsi="Times New Roman" w:cs="Times New Roman"/>
          </w:rPr>
          <w:t>s well as</w:t>
        </w:r>
        <w:r w:rsidR="008911A4" w:rsidRPr="000B14D8">
          <w:rPr>
            <w:rFonts w:ascii="Times New Roman" w:hAnsi="Times New Roman" w:cs="Times New Roman"/>
          </w:rPr>
          <w:t xml:space="preserve"> </w:t>
        </w:r>
      </w:ins>
      <w:r w:rsidRPr="000B14D8">
        <w:rPr>
          <w:rFonts w:ascii="Times New Roman" w:hAnsi="Times New Roman" w:cs="Times New Roman"/>
        </w:rPr>
        <w:t xml:space="preserve">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push at the borders of what </w:t>
      </w:r>
      <w:r w:rsidRPr="000B14D8">
        <w:rPr>
          <w:rFonts w:ascii="Times New Roman" w:hAnsi="Times New Roman" w:cs="Times New Roman"/>
          <w:iCs/>
        </w:rPr>
        <w:t>jouissance</w:t>
      </w:r>
      <w:r w:rsidRPr="000B14D8">
        <w:rPr>
          <w:rFonts w:ascii="Times New Roman" w:hAnsi="Times New Roman" w:cs="Times New Roman"/>
        </w:rPr>
        <w:t xml:space="preserve">, especially surplus </w:t>
      </w:r>
      <w:r w:rsidRPr="000B14D8">
        <w:rPr>
          <w:rFonts w:ascii="Times New Roman" w:hAnsi="Times New Roman" w:cs="Times New Roman"/>
          <w:iCs/>
        </w:rPr>
        <w:t>jouissance</w:t>
      </w:r>
      <w:r w:rsidRPr="000B14D8">
        <w:rPr>
          <w:rFonts w:ascii="Times New Roman" w:hAnsi="Times New Roman" w:cs="Times New Roman"/>
        </w:rPr>
        <w:t xml:space="preserve">, can do when unregulated. Language is, of course, the regulator </w:t>
      </w:r>
      <w:r w:rsidR="006C564F" w:rsidRPr="008911A4">
        <w:rPr>
          <w:rFonts w:ascii="Times New Roman" w:hAnsi="Times New Roman" w:cs="Times New Roman"/>
          <w:iCs/>
          <w:rPrChange w:id="574" w:author="Copyeditor" w:date="2022-08-05T16:03:00Z">
            <w:rPr>
              <w:rFonts w:ascii="Times New Roman" w:hAnsi="Times New Roman" w:cs="Times New Roman"/>
              <w:i/>
            </w:rPr>
          </w:rPrChange>
        </w:rPr>
        <w:t>par excellence</w:t>
      </w:r>
      <w:del w:id="575"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since it transmits the </w:t>
      </w:r>
      <w:ins w:id="576" w:author="Copyeditor" w:date="2022-08-07T12:44:00Z">
        <w:r w:rsidR="005751D0">
          <w:rPr>
            <w:rFonts w:ascii="Times New Roman" w:hAnsi="Times New Roman" w:cs="Times New Roman"/>
          </w:rPr>
          <w:t>S</w:t>
        </w:r>
      </w:ins>
      <w:del w:id="577" w:author="Copyeditor" w:date="2022-08-07T12:44:00Z">
        <w:r w:rsidRPr="000B14D8" w:rsidDel="005751D0">
          <w:rPr>
            <w:rFonts w:ascii="Times New Roman" w:hAnsi="Times New Roman" w:cs="Times New Roman"/>
          </w:rPr>
          <w:delText>s</w:delText>
        </w:r>
      </w:del>
      <w:r w:rsidRPr="000B14D8">
        <w:rPr>
          <w:rFonts w:ascii="Times New Roman" w:hAnsi="Times New Roman" w:cs="Times New Roman"/>
        </w:rPr>
        <w:t>ymbolic and the law</w:t>
      </w:r>
      <w:ins w:id="578" w:author="Copyeditor" w:date="2022-08-05T16:03:00Z">
        <w:r w:rsidR="008911A4">
          <w:rPr>
            <w:rFonts w:ascii="Times New Roman" w:hAnsi="Times New Roman" w:cs="Times New Roman"/>
          </w:rPr>
          <w:t>,</w:t>
        </w:r>
      </w:ins>
      <w:del w:id="579"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but it is also inefficient</w:t>
      </w:r>
      <w:ins w:id="580" w:author="Copyeditor" w:date="2022-08-05T16:03:00Z">
        <w:r w:rsidR="008911A4">
          <w:rPr>
            <w:rFonts w:ascii="Times New Roman" w:hAnsi="Times New Roman" w:cs="Times New Roman"/>
          </w:rPr>
          <w:t>:</w:t>
        </w:r>
      </w:ins>
      <w:del w:id="581" w:author="Copyeditor" w:date="2022-08-05T16:03:00Z">
        <w:r w:rsidRPr="000B14D8" w:rsidDel="008911A4">
          <w:rPr>
            <w:rFonts w:ascii="Times New Roman" w:hAnsi="Times New Roman" w:cs="Times New Roman"/>
          </w:rPr>
          <w:delText>.</w:delText>
        </w:r>
      </w:del>
      <w:r w:rsidRPr="000B14D8">
        <w:rPr>
          <w:rFonts w:ascii="Times New Roman" w:hAnsi="Times New Roman" w:cs="Times New Roman"/>
        </w:rPr>
        <w:t xml:space="preserve"> “Language, including the language of the master, cannot be anything other than a demand, a demand that fails” (</w:t>
      </w:r>
      <w:r w:rsidR="00BE44FC">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124). Perhaps this is why Brummell’s trademark had been spare witticisms, </w:t>
      </w:r>
      <w:r w:rsidRPr="008911A4">
        <w:rPr>
          <w:rFonts w:ascii="Times New Roman" w:hAnsi="Times New Roman" w:cs="Times New Roman"/>
          <w:iCs/>
          <w:rPrChange w:id="582" w:author="Copyeditor" w:date="2022-08-05T16:04:00Z">
            <w:rPr>
              <w:rFonts w:ascii="Times New Roman" w:hAnsi="Times New Roman" w:cs="Times New Roman"/>
              <w:i/>
            </w:rPr>
          </w:rPrChange>
        </w:rPr>
        <w:t xml:space="preserve">le mot </w:t>
      </w:r>
      <w:proofErr w:type="spellStart"/>
      <w:r w:rsidRPr="008911A4">
        <w:rPr>
          <w:rFonts w:ascii="Times New Roman" w:hAnsi="Times New Roman" w:cs="Times New Roman"/>
          <w:iCs/>
          <w:rPrChange w:id="583" w:author="Copyeditor" w:date="2022-08-05T16:04:00Z">
            <w:rPr>
              <w:rFonts w:ascii="Times New Roman" w:hAnsi="Times New Roman" w:cs="Times New Roman"/>
              <w:i/>
            </w:rPr>
          </w:rPrChange>
        </w:rPr>
        <w:t>juste</w:t>
      </w:r>
      <w:proofErr w:type="spellEnd"/>
      <w:r w:rsidRPr="000B14D8">
        <w:rPr>
          <w:rFonts w:ascii="Times New Roman" w:hAnsi="Times New Roman" w:cs="Times New Roman"/>
        </w:rPr>
        <w:t xml:space="preserve">, or the cutting look that was not “the gaze” but rather a not-saying all the more hurtful. Like the witticism, the silent cut </w:t>
      </w:r>
      <w:r w:rsidR="00F608DA" w:rsidRPr="000B14D8">
        <w:rPr>
          <w:rFonts w:ascii="Times New Roman" w:hAnsi="Times New Roman" w:cs="Times New Roman"/>
        </w:rPr>
        <w:lastRenderedPageBreak/>
        <w:t>enhances</w:t>
      </w:r>
      <w:r w:rsidRPr="000B14D8">
        <w:rPr>
          <w:rFonts w:ascii="Times New Roman" w:hAnsi="Times New Roman" w:cs="Times New Roman"/>
        </w:rPr>
        <w:t xml:space="preserve"> the failure of the </w:t>
      </w:r>
      <w:r w:rsidR="00D313EB" w:rsidRPr="000B14D8">
        <w:rPr>
          <w:rFonts w:ascii="Times New Roman" w:hAnsi="Times New Roman" w:cs="Times New Roman"/>
        </w:rPr>
        <w:t xml:space="preserve">other’s </w:t>
      </w:r>
      <w:r w:rsidRPr="000B14D8">
        <w:rPr>
          <w:rFonts w:ascii="Times New Roman" w:hAnsi="Times New Roman" w:cs="Times New Roman"/>
        </w:rPr>
        <w:t>demand by reducing and reifying it as an artful product</w:t>
      </w:r>
      <w:r w:rsidR="00F608DA" w:rsidRPr="000B14D8">
        <w:rPr>
          <w:rFonts w:ascii="Times New Roman" w:hAnsi="Times New Roman" w:cs="Times New Roman"/>
        </w:rPr>
        <w:t xml:space="preserve"> that showcases negation</w:t>
      </w:r>
      <w:r w:rsidRPr="000B14D8">
        <w:rPr>
          <w:rFonts w:ascii="Times New Roman" w:hAnsi="Times New Roman" w:cs="Times New Roman"/>
        </w:rPr>
        <w:t>, an inconsequential gesture that ruins reputations</w:t>
      </w:r>
      <w:del w:id="584" w:author="Copyeditor" w:date="2022-08-05T16:06:00Z">
        <w:r w:rsidRPr="000B14D8" w:rsidDel="008911A4">
          <w:rPr>
            <w:rFonts w:ascii="Times New Roman" w:hAnsi="Times New Roman" w:cs="Times New Roman"/>
          </w:rPr>
          <w:delText>,</w:delText>
        </w:r>
      </w:del>
      <w:r w:rsidRPr="000B14D8">
        <w:rPr>
          <w:rFonts w:ascii="Times New Roman" w:hAnsi="Times New Roman" w:cs="Times New Roman"/>
        </w:rPr>
        <w:t xml:space="preserve"> or </w:t>
      </w:r>
      <w:del w:id="585" w:author="Copyeditor" w:date="2022-08-05T16:06:00Z">
        <w:r w:rsidR="00FF1600" w:rsidRPr="000B14D8" w:rsidDel="008911A4">
          <w:rPr>
            <w:rFonts w:ascii="Times New Roman" w:hAnsi="Times New Roman" w:cs="Times New Roman"/>
          </w:rPr>
          <w:delText xml:space="preserve">that </w:delText>
        </w:r>
      </w:del>
      <w:r w:rsidRPr="000B14D8">
        <w:rPr>
          <w:rFonts w:ascii="Times New Roman" w:hAnsi="Times New Roman" w:cs="Times New Roman"/>
        </w:rPr>
        <w:t>render</w:t>
      </w:r>
      <w:r w:rsidR="00FF1600" w:rsidRPr="000B14D8">
        <w:rPr>
          <w:rFonts w:ascii="Times New Roman" w:hAnsi="Times New Roman" w:cs="Times New Roman"/>
        </w:rPr>
        <w:t>s</w:t>
      </w:r>
      <w:r w:rsidRPr="000B14D8">
        <w:rPr>
          <w:rFonts w:ascii="Times New Roman" w:hAnsi="Times New Roman" w:cs="Times New Roman"/>
        </w:rPr>
        <w:t xml:space="preserve"> </w:t>
      </w:r>
      <w:r w:rsidR="0080525A" w:rsidRPr="000B14D8">
        <w:rPr>
          <w:rFonts w:ascii="Times New Roman" w:hAnsi="Times New Roman" w:cs="Times New Roman"/>
        </w:rPr>
        <w:t>an</w:t>
      </w:r>
      <w:r w:rsidRPr="000B14D8">
        <w:rPr>
          <w:rFonts w:ascii="Times New Roman" w:hAnsi="Times New Roman" w:cs="Times New Roman"/>
        </w:rPr>
        <w:t>o</w:t>
      </w:r>
      <w:r w:rsidR="0080525A" w:rsidRPr="000B14D8">
        <w:rPr>
          <w:rFonts w:ascii="Times New Roman" w:hAnsi="Times New Roman" w:cs="Times New Roman"/>
        </w:rPr>
        <w:t>ther</w:t>
      </w:r>
      <w:r w:rsidRPr="000B14D8">
        <w:rPr>
          <w:rFonts w:ascii="Times New Roman" w:hAnsi="Times New Roman" w:cs="Times New Roman"/>
        </w:rPr>
        <w:t xml:space="preserve"> socially invisible. A deadly serious game in which language’s demand and failure are unveiled and derailed. Only in this way can patriarch</w:t>
      </w:r>
      <w:r w:rsidR="00730DE0" w:rsidRPr="000B14D8">
        <w:rPr>
          <w:rFonts w:ascii="Times New Roman" w:hAnsi="Times New Roman" w:cs="Times New Roman"/>
        </w:rPr>
        <w:t>al</w:t>
      </w:r>
      <w:r w:rsidRPr="000B14D8">
        <w:rPr>
          <w:rFonts w:ascii="Times New Roman" w:hAnsi="Times New Roman" w:cs="Times New Roman"/>
        </w:rPr>
        <w:t xml:space="preserve"> power be challenged, mocked, toyed with, and</w:t>
      </w:r>
      <w:del w:id="586" w:author="Copyeditor" w:date="2022-08-05T16:06:00Z">
        <w:r w:rsidRPr="000B14D8" w:rsidDel="008911A4">
          <w:rPr>
            <w:rFonts w:ascii="Times New Roman" w:hAnsi="Times New Roman" w:cs="Times New Roman"/>
          </w:rPr>
          <w:delText xml:space="preserve"> – </w:delText>
        </w:r>
      </w:del>
      <w:ins w:id="587" w:author="Copyeditor" w:date="2022-08-05T16:06:00Z">
        <w:r w:rsidR="008911A4">
          <w:rPr>
            <w:rFonts w:ascii="Times New Roman" w:hAnsi="Times New Roman" w:cs="Times New Roman"/>
          </w:rPr>
          <w:t>—</w:t>
        </w:r>
      </w:ins>
      <w:r w:rsidRPr="000B14D8">
        <w:rPr>
          <w:rFonts w:ascii="Times New Roman" w:hAnsi="Times New Roman" w:cs="Times New Roman"/>
        </w:rPr>
        <w:t>after all, it was only a joke</w:t>
      </w:r>
      <w:del w:id="588" w:author="Copyeditor" w:date="2022-08-05T16:06:00Z">
        <w:r w:rsidRPr="000B14D8" w:rsidDel="008911A4">
          <w:rPr>
            <w:rFonts w:ascii="Times New Roman" w:hAnsi="Times New Roman" w:cs="Times New Roman"/>
          </w:rPr>
          <w:delText xml:space="preserve"> – </w:delText>
        </w:r>
      </w:del>
      <w:ins w:id="589" w:author="Copyeditor" w:date="2022-08-05T16:06:00Z">
        <w:r w:rsidR="008911A4">
          <w:rPr>
            <w:rFonts w:ascii="Times New Roman" w:hAnsi="Times New Roman" w:cs="Times New Roman"/>
          </w:rPr>
          <w:t>—</w:t>
        </w:r>
      </w:ins>
      <w:r w:rsidRPr="000B14D8">
        <w:rPr>
          <w:rFonts w:ascii="Times New Roman" w:hAnsi="Times New Roman" w:cs="Times New Roman"/>
        </w:rPr>
        <w:t xml:space="preserve">reinstated. </w:t>
      </w:r>
      <w:r w:rsidR="00D36B05" w:rsidRPr="000B14D8">
        <w:rPr>
          <w:rFonts w:ascii="Times New Roman" w:hAnsi="Times New Roman" w:cs="Times New Roman"/>
        </w:rPr>
        <w:t>Not revolutionary, merely the acting out that justifies and helps regulate the ordering regime: the necessary symptom that binds society together.</w:t>
      </w:r>
    </w:p>
    <w:p w14:paraId="71678E35" w14:textId="4F8DAF3F"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master’s intervention in language is to produce the master signifier; in anti-</w:t>
      </w:r>
      <w:r w:rsidR="00401CB3" w:rsidRPr="000B14D8">
        <w:rPr>
          <w:rFonts w:ascii="Times New Roman" w:hAnsi="Times New Roman" w:cs="Times New Roman"/>
        </w:rPr>
        <w:t>O</w:t>
      </w:r>
      <w:r w:rsidRPr="000B14D8">
        <w:rPr>
          <w:rFonts w:ascii="Times New Roman" w:hAnsi="Times New Roman" w:cs="Times New Roman"/>
        </w:rPr>
        <w:t xml:space="preserve">edipal terms, it is to inaugurate blockage of the desiring flows. This is a </w:t>
      </w:r>
      <w:proofErr w:type="spellStart"/>
      <w:r w:rsidRPr="000B14D8">
        <w:rPr>
          <w:rFonts w:ascii="Times New Roman" w:hAnsi="Times New Roman" w:cs="Times New Roman"/>
        </w:rPr>
        <w:t>pre</w:t>
      </w:r>
      <w:del w:id="590" w:author="Copyeditor" w:date="2022-08-05T16:09:00Z">
        <w:r w:rsidRPr="000B14D8" w:rsidDel="0007097E">
          <w:rPr>
            <w:rFonts w:ascii="Times New Roman" w:hAnsi="Times New Roman" w:cs="Times New Roman"/>
          </w:rPr>
          <w:delText>-</w:delText>
        </w:r>
      </w:del>
      <w:r w:rsidRPr="000B14D8">
        <w:rPr>
          <w:rFonts w:ascii="Times New Roman" w:hAnsi="Times New Roman" w:cs="Times New Roman"/>
        </w:rPr>
        <w:t>productive</w:t>
      </w:r>
      <w:proofErr w:type="spellEnd"/>
      <w:r w:rsidRPr="000B14D8">
        <w:rPr>
          <w:rFonts w:ascii="Times New Roman" w:hAnsi="Times New Roman" w:cs="Times New Roman"/>
        </w:rPr>
        <w:t xml:space="preserve"> production, one that gets the desiring economy going. The master signifier—“the subject” as an empty signifier, or “the phallus,” both of which are empty in that they are not tied to a literal body (the “I”) or a literal partial object (the penis)—says nothing but gets everything going. Brummell’s witticisms and cutting remarks, his </w:t>
      </w:r>
      <w:del w:id="591" w:author="Elizabeth Fay" w:date="2022-09-11T16:58:00Z">
        <w:r w:rsidRPr="000B14D8" w:rsidDel="00FD79BC">
          <w:rPr>
            <w:rFonts w:ascii="Times New Roman" w:hAnsi="Times New Roman" w:cs="Times New Roman"/>
          </w:rPr>
          <w:delText>“</w:delText>
        </w:r>
      </w:del>
      <w:commentRangeStart w:id="592"/>
      <w:commentRangeStart w:id="593"/>
      <w:r w:rsidRPr="000B14D8">
        <w:rPr>
          <w:rFonts w:ascii="Times New Roman" w:hAnsi="Times New Roman" w:cs="Times New Roman"/>
        </w:rPr>
        <w:t>quizzing</w:t>
      </w:r>
      <w:commentRangeEnd w:id="592"/>
      <w:r w:rsidR="0007097E">
        <w:rPr>
          <w:rStyle w:val="CommentReference"/>
        </w:rPr>
        <w:commentReference w:id="592"/>
      </w:r>
      <w:commentRangeEnd w:id="593"/>
      <w:r w:rsidR="00FD79BC">
        <w:rPr>
          <w:rStyle w:val="CommentReference"/>
        </w:rPr>
        <w:commentReference w:id="593"/>
      </w:r>
      <w:r w:rsidRPr="000B14D8">
        <w:rPr>
          <w:rFonts w:ascii="Times New Roman" w:hAnsi="Times New Roman" w:cs="Times New Roman"/>
        </w:rPr>
        <w:t>,</w:t>
      </w:r>
      <w:ins w:id="594" w:author="Elizabeth Fay" w:date="2022-09-11T16:58:00Z">
        <w:r w:rsidR="00FD79BC">
          <w:rPr>
            <w:rFonts w:ascii="Times New Roman" w:hAnsi="Times New Roman" w:cs="Times New Roman"/>
          </w:rPr>
          <w:t xml:space="preserve"> </w:t>
        </w:r>
      </w:ins>
      <w:del w:id="595" w:author="Elizabeth Fay" w:date="2022-09-11T16:58:00Z">
        <w:r w:rsidRPr="000B14D8" w:rsidDel="00FD79BC">
          <w:rPr>
            <w:rFonts w:ascii="Times New Roman" w:hAnsi="Times New Roman" w:cs="Times New Roman"/>
          </w:rPr>
          <w:delText xml:space="preserve">” </w:delText>
        </w:r>
      </w:del>
      <w:r w:rsidRPr="000B14D8">
        <w:rPr>
          <w:rFonts w:ascii="Times New Roman" w:hAnsi="Times New Roman" w:cs="Times New Roman"/>
        </w:rPr>
        <w:t xml:space="preserve">function similarly as parodic versions of the master signifier’s legislative function. To parody </w:t>
      </w:r>
      <w:r w:rsidR="00275D32" w:rsidRPr="000B14D8">
        <w:rPr>
          <w:rFonts w:ascii="Times New Roman" w:hAnsi="Times New Roman" w:cs="Times New Roman"/>
        </w:rPr>
        <w:t>the phallus’</w:t>
      </w:r>
      <w:ins w:id="596" w:author="Copyeditor" w:date="2022-08-05T16:12:00Z">
        <w:r w:rsidR="00795868">
          <w:rPr>
            <w:rFonts w:ascii="Times New Roman" w:hAnsi="Times New Roman" w:cs="Times New Roman"/>
          </w:rPr>
          <w:t>s</w:t>
        </w:r>
      </w:ins>
      <w:r w:rsidR="00275D32" w:rsidRPr="000B14D8">
        <w:rPr>
          <w:rFonts w:ascii="Times New Roman" w:hAnsi="Times New Roman" w:cs="Times New Roman"/>
        </w:rPr>
        <w:t xml:space="preserve"> role in language </w:t>
      </w:r>
      <w:r w:rsidRPr="000B14D8">
        <w:rPr>
          <w:rFonts w:ascii="Times New Roman" w:hAnsi="Times New Roman" w:cs="Times New Roman"/>
        </w:rPr>
        <w:t>is both to unseat its mastery (the Regent is no king) and to reinstate it (</w:t>
      </w:r>
      <w:r w:rsidRPr="000B14D8">
        <w:rPr>
          <w:rFonts w:ascii="Times New Roman" w:hAnsi="Times New Roman" w:cs="Times New Roman"/>
          <w:i/>
          <w:iCs/>
        </w:rPr>
        <w:t>my</w:t>
      </w:r>
      <w:r w:rsidRPr="000B14D8">
        <w:rPr>
          <w:rFonts w:ascii="Times New Roman" w:hAnsi="Times New Roman" w:cs="Times New Roman"/>
        </w:rPr>
        <w:t xml:space="preserve"> friend the Regent</w:t>
      </w:r>
      <w:r w:rsidR="00A65360" w:rsidRPr="000B14D8">
        <w:rPr>
          <w:rFonts w:ascii="Times New Roman" w:hAnsi="Times New Roman" w:cs="Times New Roman"/>
        </w:rPr>
        <w:t>, whom I authorize with my pretend “stick”</w:t>
      </w:r>
      <w:r w:rsidRPr="000B14D8">
        <w:rPr>
          <w:rFonts w:ascii="Times New Roman" w:hAnsi="Times New Roman" w:cs="Times New Roman"/>
        </w:rPr>
        <w:t>). The subject is a self-produced parodic art object, the phallus is a sham artifice. Brummell</w:t>
      </w:r>
      <w:ins w:id="597" w:author="Copyeditor" w:date="2022-08-05T20:06:00Z">
        <w:r w:rsidR="00404B9B">
          <w:rPr>
            <w:rFonts w:ascii="Times New Roman" w:hAnsi="Times New Roman" w:cs="Times New Roman"/>
          </w:rPr>
          <w:t xml:space="preserve"> </w:t>
        </w:r>
      </w:ins>
      <w:del w:id="598" w:author="Copyeditor" w:date="2022-08-05T20:06:00Z">
        <w:r w:rsidRPr="000B14D8" w:rsidDel="00404B9B">
          <w:rPr>
            <w:rFonts w:ascii="Times New Roman" w:hAnsi="Times New Roman" w:cs="Times New Roman"/>
          </w:rPr>
          <w:delText xml:space="preserve"> has </w:delText>
        </w:r>
      </w:del>
      <w:proofErr w:type="spellStart"/>
      <w:r w:rsidRPr="000B14D8">
        <w:rPr>
          <w:rFonts w:ascii="Times New Roman" w:hAnsi="Times New Roman" w:cs="Times New Roman"/>
        </w:rPr>
        <w:t>dewig</w:t>
      </w:r>
      <w:ins w:id="599" w:author="Copyeditor" w:date="2022-08-05T20:06:00Z">
        <w:r w:rsidR="00404B9B">
          <w:rPr>
            <w:rFonts w:ascii="Times New Roman" w:hAnsi="Times New Roman" w:cs="Times New Roman"/>
          </w:rPr>
          <w:t>s</w:t>
        </w:r>
      </w:ins>
      <w:proofErr w:type="spellEnd"/>
      <w:del w:id="600" w:author="Copyeditor" w:date="2022-08-05T20:06:00Z">
        <w:r w:rsidRPr="000B14D8" w:rsidDel="00404B9B">
          <w:rPr>
            <w:rFonts w:ascii="Times New Roman" w:hAnsi="Times New Roman" w:cs="Times New Roman"/>
          </w:rPr>
          <w:delText>ged</w:delText>
        </w:r>
      </w:del>
      <w:r w:rsidRPr="000B14D8">
        <w:rPr>
          <w:rFonts w:ascii="Times New Roman" w:hAnsi="Times New Roman" w:cs="Times New Roman"/>
        </w:rPr>
        <w:t xml:space="preserve"> the signifier rather than unseat</w:t>
      </w:r>
      <w:ins w:id="601" w:author="Copyeditor" w:date="2022-08-05T20:06:00Z">
        <w:r w:rsidR="00404B9B">
          <w:rPr>
            <w:rFonts w:ascii="Times New Roman" w:hAnsi="Times New Roman" w:cs="Times New Roman"/>
          </w:rPr>
          <w:t>s</w:t>
        </w:r>
      </w:ins>
      <w:del w:id="602" w:author="Copyeditor" w:date="2022-08-05T20:06:00Z">
        <w:r w:rsidRPr="000B14D8" w:rsidDel="00404B9B">
          <w:rPr>
            <w:rFonts w:ascii="Times New Roman" w:hAnsi="Times New Roman" w:cs="Times New Roman"/>
          </w:rPr>
          <w:delText>ed</w:delText>
        </w:r>
      </w:del>
      <w:r w:rsidRPr="000B14D8">
        <w:rPr>
          <w:rFonts w:ascii="Times New Roman" w:hAnsi="Times New Roman" w:cs="Times New Roman"/>
        </w:rPr>
        <w:t xml:space="preserve"> it, revealing the master/Regent to be just a </w:t>
      </w:r>
      <w:r w:rsidR="006B77DD" w:rsidRPr="000B14D8">
        <w:rPr>
          <w:rFonts w:ascii="Times New Roman" w:hAnsi="Times New Roman" w:cs="Times New Roman"/>
        </w:rPr>
        <w:t>body-</w:t>
      </w:r>
      <w:r w:rsidRPr="000B14D8">
        <w:rPr>
          <w:rFonts w:ascii="Times New Roman" w:hAnsi="Times New Roman" w:cs="Times New Roman"/>
        </w:rPr>
        <w:t xml:space="preserve">tool after all. </w:t>
      </w:r>
    </w:p>
    <w:p w14:paraId="2CC76EA8" w14:textId="37817DA5"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None of this bothered the Regent; he was, to the contrary, as drawn to </w:t>
      </w:r>
      <w:r w:rsidR="00FB1C5C" w:rsidRPr="000B14D8">
        <w:rPr>
          <w:rFonts w:ascii="Times New Roman" w:hAnsi="Times New Roman" w:cs="Times New Roman"/>
        </w:rPr>
        <w:t>this performative play</w:t>
      </w:r>
      <w:r w:rsidRPr="000B14D8">
        <w:rPr>
          <w:rFonts w:ascii="Times New Roman" w:hAnsi="Times New Roman" w:cs="Times New Roman"/>
        </w:rPr>
        <w:t xml:space="preserve"> as were Brummell’s other dandy acolytes. It was hardly his sexuality that the Regent felt Brummell was challenging during the famous incident of the cut. Indeed, the major insight I draw from Lacan’s </w:t>
      </w:r>
      <w:r w:rsidRPr="000B14D8">
        <w:rPr>
          <w:rFonts w:ascii="Times New Roman" w:hAnsi="Times New Roman" w:cs="Times New Roman"/>
          <w:i/>
        </w:rPr>
        <w:t>Seminar XX</w:t>
      </w:r>
      <w:r w:rsidRPr="000B14D8">
        <w:rPr>
          <w:rFonts w:ascii="Times New Roman" w:hAnsi="Times New Roman" w:cs="Times New Roman"/>
        </w:rPr>
        <w:t xml:space="preserve"> is that there is no such thing as woman</w:t>
      </w:r>
      <w:r w:rsidR="00BA4245" w:rsidRPr="000B14D8">
        <w:rPr>
          <w:rFonts w:ascii="Times New Roman" w:hAnsi="Times New Roman" w:cs="Times New Roman"/>
        </w:rPr>
        <w:t xml:space="preserve"> (</w:t>
      </w:r>
      <w:ins w:id="603" w:author="Copyeditor" w:date="2022-08-05T16:16:00Z">
        <w:r w:rsidR="00795868">
          <w:rPr>
            <w:rFonts w:ascii="Times New Roman" w:hAnsi="Times New Roman" w:cs="Times New Roman"/>
          </w:rPr>
          <w:t>i</w:t>
        </w:r>
      </w:ins>
      <w:del w:id="604" w:author="Copyeditor" w:date="2022-08-05T16:16:00Z">
        <w:r w:rsidR="00BA4245" w:rsidRPr="000B14D8" w:rsidDel="00795868">
          <w:rPr>
            <w:rFonts w:ascii="Times New Roman" w:hAnsi="Times New Roman" w:cs="Times New Roman"/>
          </w:rPr>
          <w:delText>I</w:delText>
        </w:r>
      </w:del>
      <w:r w:rsidR="00BA4245" w:rsidRPr="000B14D8">
        <w:rPr>
          <w:rFonts w:ascii="Times New Roman" w:hAnsi="Times New Roman" w:cs="Times New Roman"/>
        </w:rPr>
        <w:t xml:space="preserve">n </w:t>
      </w:r>
      <w:r w:rsidR="0097734D">
        <w:rPr>
          <w:rFonts w:ascii="Times New Roman" w:hAnsi="Times New Roman" w:cs="Times New Roman"/>
          <w:i/>
        </w:rPr>
        <w:t>Seminar</w:t>
      </w:r>
      <w:r w:rsidR="00BA4245" w:rsidRPr="000B14D8">
        <w:rPr>
          <w:rFonts w:ascii="Times New Roman" w:hAnsi="Times New Roman" w:cs="Times New Roman"/>
          <w:i/>
        </w:rPr>
        <w:t xml:space="preserve"> XVII </w:t>
      </w:r>
      <w:r w:rsidR="00BA4245" w:rsidRPr="000B14D8">
        <w:rPr>
          <w:rFonts w:ascii="Times New Roman" w:hAnsi="Times New Roman" w:cs="Times New Roman"/>
        </w:rPr>
        <w:t>Lacan has already noted that “there is no sexual relation</w:t>
      </w:r>
      <w:del w:id="605" w:author="Copyeditor" w:date="2022-08-05T16:16:00Z">
        <w:r w:rsidR="00BA4245" w:rsidRPr="000B14D8" w:rsidDel="00795868">
          <w:rPr>
            <w:rFonts w:ascii="Times New Roman" w:hAnsi="Times New Roman" w:cs="Times New Roman"/>
          </w:rPr>
          <w:delText>,</w:delText>
        </w:r>
      </w:del>
      <w:r w:rsidR="00BA4245" w:rsidRPr="000B14D8">
        <w:rPr>
          <w:rFonts w:ascii="Times New Roman" w:hAnsi="Times New Roman" w:cs="Times New Roman"/>
        </w:rPr>
        <w:t xml:space="preserve">” </w:t>
      </w:r>
      <w:ins w:id="606" w:author="Copyeditor" w:date="2022-08-05T16:16:00Z">
        <w:r w:rsidR="00795868">
          <w:rPr>
            <w:rFonts w:ascii="Times New Roman" w:hAnsi="Times New Roman" w:cs="Times New Roman"/>
          </w:rPr>
          <w:lastRenderedPageBreak/>
          <w:t>[</w:t>
        </w:r>
      </w:ins>
      <w:r w:rsidR="00BA4245" w:rsidRPr="000B14D8">
        <w:rPr>
          <w:rFonts w:ascii="Times New Roman" w:hAnsi="Times New Roman" w:cs="Times New Roman"/>
        </w:rPr>
        <w:t>116</w:t>
      </w:r>
      <w:ins w:id="607" w:author="Copyeditor" w:date="2022-08-05T16:16:00Z">
        <w:r w:rsidR="00795868">
          <w:rPr>
            <w:rFonts w:ascii="Times New Roman" w:hAnsi="Times New Roman" w:cs="Times New Roman"/>
          </w:rPr>
          <w:t>]</w:t>
        </w:r>
      </w:ins>
      <w:r w:rsidR="00BA4245" w:rsidRPr="000B14D8">
        <w:rPr>
          <w:rFonts w:ascii="Times New Roman" w:hAnsi="Times New Roman" w:cs="Times New Roman"/>
        </w:rPr>
        <w:t>). N</w:t>
      </w:r>
      <w:r w:rsidR="003E242F" w:rsidRPr="000B14D8">
        <w:rPr>
          <w:rFonts w:ascii="Times New Roman" w:hAnsi="Times New Roman" w:cs="Times New Roman"/>
        </w:rPr>
        <w:t xml:space="preserve">either the Regent nor Brummell were sparring over </w:t>
      </w:r>
      <w:r w:rsidR="00770211" w:rsidRPr="000B14D8">
        <w:rPr>
          <w:rFonts w:ascii="Times New Roman" w:hAnsi="Times New Roman" w:cs="Times New Roman"/>
        </w:rPr>
        <w:t>a woman</w:t>
      </w:r>
      <w:ins w:id="608" w:author="Copyeditor" w:date="2022-08-05T16:17:00Z">
        <w:r w:rsidR="001804BC">
          <w:rPr>
            <w:rFonts w:ascii="Times New Roman" w:hAnsi="Times New Roman" w:cs="Times New Roman"/>
          </w:rPr>
          <w:t>,</w:t>
        </w:r>
      </w:ins>
      <w:r w:rsidR="003E242F" w:rsidRPr="000B14D8">
        <w:rPr>
          <w:rFonts w:ascii="Times New Roman" w:hAnsi="Times New Roman" w:cs="Times New Roman"/>
        </w:rPr>
        <w:t xml:space="preserve"> or even the m(other), but rather the right to castrate another</w:t>
      </w:r>
      <w:r w:rsidR="00A0312A" w:rsidRPr="000B14D8">
        <w:rPr>
          <w:rFonts w:ascii="Times New Roman" w:hAnsi="Times New Roman" w:cs="Times New Roman"/>
        </w:rPr>
        <w:t>, to keep another man in his place</w:t>
      </w:r>
      <w:r w:rsidRPr="000B14D8">
        <w:rPr>
          <w:rFonts w:ascii="Times New Roman" w:hAnsi="Times New Roman" w:cs="Times New Roman"/>
        </w:rPr>
        <w:t xml:space="preserve">. </w:t>
      </w:r>
      <w:r w:rsidR="000F440A" w:rsidRPr="000B14D8">
        <w:rPr>
          <w:rFonts w:ascii="Times New Roman" w:hAnsi="Times New Roman" w:cs="Times New Roman"/>
        </w:rPr>
        <w:t>P</w:t>
      </w:r>
      <w:r w:rsidRPr="000B14D8">
        <w:rPr>
          <w:rFonts w:ascii="Times New Roman" w:hAnsi="Times New Roman" w:cs="Times New Roman"/>
        </w:rPr>
        <w:t xml:space="preserve">erhaps </w:t>
      </w:r>
      <w:r w:rsidR="000F440A" w:rsidRPr="000B14D8">
        <w:rPr>
          <w:rFonts w:ascii="Times New Roman" w:hAnsi="Times New Roman" w:cs="Times New Roman"/>
        </w:rPr>
        <w:t xml:space="preserve">until this point of rupture, and Brummell’s fall into a full-fledged psychosis, it is </w:t>
      </w:r>
      <w:r w:rsidR="0011348E" w:rsidRPr="000B14D8">
        <w:rPr>
          <w:rFonts w:ascii="Times New Roman" w:hAnsi="Times New Roman" w:cs="Times New Roman"/>
        </w:rPr>
        <w:t>reasonable</w:t>
      </w:r>
      <w:r w:rsidRPr="000B14D8">
        <w:rPr>
          <w:rFonts w:ascii="Times New Roman" w:hAnsi="Times New Roman" w:cs="Times New Roman"/>
        </w:rPr>
        <w:t xml:space="preserve"> that</w:t>
      </w:r>
      <w:r w:rsidR="00B34E44" w:rsidRPr="000B14D8">
        <w:rPr>
          <w:rFonts w:ascii="Times New Roman" w:hAnsi="Times New Roman" w:cs="Times New Roman"/>
        </w:rPr>
        <w:t xml:space="preserve">, given the unpredictability and arbitrariness of the second half of the Romantic period, </w:t>
      </w:r>
      <w:del w:id="609" w:author="Copyeditor" w:date="2022-08-05T16:17:00Z">
        <w:r w:rsidR="00B34E44" w:rsidRPr="000B14D8" w:rsidDel="001804BC">
          <w:rPr>
            <w:rFonts w:ascii="Times New Roman" w:hAnsi="Times New Roman" w:cs="Times New Roman"/>
          </w:rPr>
          <w:delText>that</w:delText>
        </w:r>
        <w:r w:rsidRPr="000B14D8" w:rsidDel="001804BC">
          <w:rPr>
            <w:rFonts w:ascii="Times New Roman" w:hAnsi="Times New Roman" w:cs="Times New Roman"/>
          </w:rPr>
          <w:delText xml:space="preserve"> </w:delText>
        </w:r>
      </w:del>
      <w:r w:rsidRPr="000B14D8">
        <w:rPr>
          <w:rFonts w:ascii="Times New Roman" w:hAnsi="Times New Roman" w:cs="Times New Roman"/>
        </w:rPr>
        <w:t xml:space="preserve">both the Regent and Brummell took it upon themselves to occupy all the positions, male and female, brothers as daddy-mommy-me encapsulated in one body, </w:t>
      </w:r>
      <w:ins w:id="610" w:author="Copyeditor" w:date="2022-08-05T16:18:00Z">
        <w:r w:rsidR="001804BC">
          <w:rPr>
            <w:rFonts w:ascii="Times New Roman" w:hAnsi="Times New Roman" w:cs="Times New Roman"/>
          </w:rPr>
          <w:t xml:space="preserve">and </w:t>
        </w:r>
      </w:ins>
      <w:r w:rsidRPr="000B14D8">
        <w:rPr>
          <w:rFonts w:ascii="Times New Roman" w:hAnsi="Times New Roman" w:cs="Times New Roman"/>
        </w:rPr>
        <w:t>many personas. The Regent played these out in resplendent detail, designing outlandish and feminizing outfits for himself, crying in public at theatrical productions and in private over lovers. Even his clandestine relationship with Mrs. Fitzherbert might be seen as that of a son</w:t>
      </w:r>
      <w:ins w:id="611" w:author="Copyeditor" w:date="2022-08-05T16:20:00Z">
        <w:r w:rsidR="001804BC">
          <w:rPr>
            <w:rFonts w:ascii="Times New Roman" w:hAnsi="Times New Roman" w:cs="Times New Roman"/>
          </w:rPr>
          <w:t xml:space="preserve"> who</w:t>
        </w:r>
      </w:ins>
      <w:r w:rsidRPr="000B14D8">
        <w:rPr>
          <w:rFonts w:ascii="Times New Roman" w:hAnsi="Times New Roman" w:cs="Times New Roman"/>
        </w:rPr>
        <w:t xml:space="preserve"> </w:t>
      </w:r>
      <w:del w:id="612" w:author="Copyeditor" w:date="2022-08-05T16:20:00Z">
        <w:r w:rsidRPr="000B14D8" w:rsidDel="001804BC">
          <w:rPr>
            <w:rFonts w:ascii="Times New Roman" w:hAnsi="Times New Roman" w:cs="Times New Roman"/>
          </w:rPr>
          <w:delText xml:space="preserve">desiring </w:delText>
        </w:r>
      </w:del>
      <w:ins w:id="613" w:author="Copyeditor" w:date="2022-08-05T16:20:00Z">
        <w:r w:rsidR="001804BC" w:rsidRPr="000B14D8">
          <w:rPr>
            <w:rFonts w:ascii="Times New Roman" w:hAnsi="Times New Roman" w:cs="Times New Roman"/>
          </w:rPr>
          <w:t>desir</w:t>
        </w:r>
        <w:r w:rsidR="001804BC">
          <w:rPr>
            <w:rFonts w:ascii="Times New Roman" w:hAnsi="Times New Roman" w:cs="Times New Roman"/>
          </w:rPr>
          <w:t>es</w:t>
        </w:r>
        <w:r w:rsidR="001804BC" w:rsidRPr="000B14D8">
          <w:rPr>
            <w:rFonts w:ascii="Times New Roman" w:hAnsi="Times New Roman" w:cs="Times New Roman"/>
          </w:rPr>
          <w:t xml:space="preserve"> </w:t>
        </w:r>
      </w:ins>
      <w:r w:rsidRPr="000B14D8">
        <w:rPr>
          <w:rFonts w:ascii="Times New Roman" w:hAnsi="Times New Roman" w:cs="Times New Roman"/>
        </w:rPr>
        <w:t>his mother (she was six years his senior)</w:t>
      </w:r>
      <w:del w:id="614" w:author="Copyeditor" w:date="2022-08-05T16:19:00Z">
        <w:r w:rsidRPr="000B14D8" w:rsidDel="001804BC">
          <w:rPr>
            <w:rFonts w:ascii="Times New Roman" w:hAnsi="Times New Roman" w:cs="Times New Roman"/>
          </w:rPr>
          <w:delText>,</w:delText>
        </w:r>
      </w:del>
      <w:r w:rsidRPr="000B14D8">
        <w:rPr>
          <w:rFonts w:ascii="Times New Roman" w:hAnsi="Times New Roman" w:cs="Times New Roman"/>
        </w:rPr>
        <w:t xml:space="preserve"> rather than a husband. If Brummell was more restrained in his sexual personae, merely the ambiguity of his dandy </w:t>
      </w:r>
      <w:r w:rsidR="005008E9" w:rsidRPr="000B14D8">
        <w:rPr>
          <w:rFonts w:ascii="Times New Roman" w:hAnsi="Times New Roman" w:cs="Times New Roman"/>
        </w:rPr>
        <w:t>costume</w:t>
      </w:r>
      <w:r w:rsidRPr="000B14D8">
        <w:rPr>
          <w:rFonts w:ascii="Times New Roman" w:hAnsi="Times New Roman" w:cs="Times New Roman"/>
        </w:rPr>
        <w:t xml:space="preserve"> was enough to suggest multiple sexualities at play. Indeed, Brummell’s dandyism is predicated on a</w:t>
      </w:r>
      <w:r w:rsidR="000B1C46" w:rsidRPr="000B14D8">
        <w:rPr>
          <w:rFonts w:ascii="Times New Roman" w:hAnsi="Times New Roman" w:cs="Times New Roman"/>
        </w:rPr>
        <w:t>n</w:t>
      </w:r>
      <w:r w:rsidRPr="000B14D8">
        <w:rPr>
          <w:rFonts w:ascii="Times New Roman" w:hAnsi="Times New Roman" w:cs="Times New Roman"/>
        </w:rPr>
        <w:t xml:space="preserve"> androcentric universe; women are there for sexual dalliance, but they are not objects of desire in the usual sense. Whereas the Regent took his Romantic psychosis—his schizophrenic selves—rather seriously, he also escaped it when, in cutting Brummell, he restored himself to the </w:t>
      </w:r>
      <w:r w:rsidR="00A533DA" w:rsidRPr="000B14D8">
        <w:rPr>
          <w:rFonts w:ascii="Times New Roman" w:hAnsi="Times New Roman" w:cs="Times New Roman"/>
        </w:rPr>
        <w:t>paternal</w:t>
      </w:r>
      <w:r w:rsidRPr="000B14D8">
        <w:rPr>
          <w:rFonts w:ascii="Times New Roman" w:hAnsi="Times New Roman" w:cs="Times New Roman"/>
        </w:rPr>
        <w:t xml:space="preserve"> function, the patriarch who excludes the woman and the feminine. Brummell, on the other hand, because he did not take his psychosis seriously</w:t>
      </w:r>
      <w:ins w:id="615" w:author="Copyeditor" w:date="2022-08-05T16:23:00Z">
        <w:r w:rsidR="0043784F">
          <w:rPr>
            <w:rFonts w:ascii="Times New Roman" w:hAnsi="Times New Roman" w:cs="Times New Roman"/>
          </w:rPr>
          <w:t>,</w:t>
        </w:r>
      </w:ins>
      <w:r w:rsidRPr="000B14D8">
        <w:rPr>
          <w:rFonts w:ascii="Times New Roman" w:hAnsi="Times New Roman" w:cs="Times New Roman"/>
        </w:rPr>
        <w:t xml:space="preserve"> but instead played at it with all his might, fell more deeply into the schizoid state after his fall from power. What had been mere play became his Real projected onto the real in an all too literalizing way. If Schreber, the historically true psychotic, merely hallucinated, Brummell discovered his projections were all too real: the poverty that was itself a parody of his former riches, the filthy body that was the Real informing his pristine dandified self.</w:t>
      </w:r>
    </w:p>
    <w:p w14:paraId="79ECEFFB" w14:textId="2AE6A3FF"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lastRenderedPageBreak/>
        <w:tab/>
      </w:r>
      <w:del w:id="616" w:author="Copyeditor" w:date="2022-08-05T16:24:00Z">
        <w:r w:rsidRPr="000B14D8" w:rsidDel="0043784F">
          <w:rPr>
            <w:rFonts w:ascii="Times New Roman" w:hAnsi="Times New Roman" w:cs="Times New Roman"/>
          </w:rPr>
          <w:delText xml:space="preserve">There is one idea </w:delText>
        </w:r>
      </w:del>
      <w:r w:rsidRPr="000B14D8">
        <w:rPr>
          <w:rFonts w:ascii="Times New Roman" w:hAnsi="Times New Roman" w:cs="Times New Roman"/>
        </w:rPr>
        <w:t>Lacan raises</w:t>
      </w:r>
      <w:ins w:id="617" w:author="Copyeditor" w:date="2022-08-05T16:24:00Z">
        <w:r w:rsidR="0043784F">
          <w:rPr>
            <w:rFonts w:ascii="Times New Roman" w:hAnsi="Times New Roman" w:cs="Times New Roman"/>
          </w:rPr>
          <w:t xml:space="preserve"> one idea</w:t>
        </w:r>
      </w:ins>
      <w:r w:rsidRPr="000B14D8">
        <w:rPr>
          <w:rFonts w:ascii="Times New Roman" w:hAnsi="Times New Roman" w:cs="Times New Roman"/>
        </w:rPr>
        <w:t xml:space="preserve"> in </w:t>
      </w:r>
      <w:r w:rsidRPr="006D66FC">
        <w:rPr>
          <w:rFonts w:ascii="Times New Roman" w:hAnsi="Times New Roman" w:cs="Times New Roman"/>
          <w:i/>
        </w:rPr>
        <w:t>Seminar XVII</w:t>
      </w:r>
      <w:r w:rsidRPr="000B14D8">
        <w:rPr>
          <w:rFonts w:ascii="Times New Roman" w:hAnsi="Times New Roman" w:cs="Times New Roman"/>
        </w:rPr>
        <w:t xml:space="preserve"> that can shed some light on the game Brummell thought he was playing during his ascendency. It is what Lacan calls “the double agent.” </w:t>
      </w:r>
      <w:r w:rsidR="00297C7D" w:rsidRPr="000B14D8">
        <w:rPr>
          <w:rFonts w:ascii="Times New Roman" w:hAnsi="Times New Roman" w:cs="Times New Roman"/>
        </w:rPr>
        <w:t>This returns us to</w:t>
      </w:r>
      <w:r w:rsidRPr="000B14D8">
        <w:rPr>
          <w:rFonts w:ascii="Times New Roman" w:hAnsi="Times New Roman" w:cs="Times New Roman"/>
        </w:rPr>
        <w:t xml:space="preserve"> the problem of sexuality, of occupying all the positions in the assumption that the woman is impossible, a non</w:t>
      </w:r>
      <w:del w:id="618" w:author="Copyeditor" w:date="2022-08-05T16:24:00Z">
        <w:r w:rsidRPr="000B14D8" w:rsidDel="0043784F">
          <w:rPr>
            <w:rFonts w:ascii="Times New Roman" w:hAnsi="Times New Roman" w:cs="Times New Roman"/>
          </w:rPr>
          <w:delText>-</w:delText>
        </w:r>
      </w:del>
      <w:r w:rsidRPr="000B14D8">
        <w:rPr>
          <w:rFonts w:ascii="Times New Roman" w:hAnsi="Times New Roman" w:cs="Times New Roman"/>
        </w:rPr>
        <w:t xml:space="preserve">player. </w:t>
      </w:r>
      <w:ins w:id="619" w:author="Copyeditor" w:date="2022-08-05T16:27:00Z">
        <w:r w:rsidR="00FE3DAD" w:rsidRPr="000B14D8">
          <w:rPr>
            <w:rFonts w:ascii="Times New Roman" w:hAnsi="Times New Roman" w:cs="Times New Roman"/>
          </w:rPr>
          <w:t xml:space="preserve">Deleuze and </w:t>
        </w:r>
        <w:proofErr w:type="spellStart"/>
        <w:r w:rsidR="00FE3DAD" w:rsidRPr="000B14D8">
          <w:rPr>
            <w:rFonts w:ascii="Times New Roman" w:hAnsi="Times New Roman" w:cs="Times New Roman"/>
          </w:rPr>
          <w:t>Guattari</w:t>
        </w:r>
        <w:r w:rsidR="00FE3DAD">
          <w:rPr>
            <w:rFonts w:ascii="Times New Roman" w:hAnsi="Times New Roman" w:cs="Times New Roman"/>
          </w:rPr>
          <w:t>'s</w:t>
        </w:r>
        <w:proofErr w:type="spellEnd"/>
        <w:r w:rsidR="00FE3DAD" w:rsidRPr="000B14D8">
          <w:rPr>
            <w:rFonts w:ascii="Times New Roman" w:hAnsi="Times New Roman" w:cs="Times New Roman"/>
          </w:rPr>
          <w:t xml:space="preserve"> </w:t>
        </w:r>
      </w:ins>
      <w:del w:id="620" w:author="Copyeditor" w:date="2022-08-05T16:27:00Z">
        <w:r w:rsidRPr="000B14D8" w:rsidDel="00FE3DAD">
          <w:rPr>
            <w:rFonts w:ascii="Times New Roman" w:hAnsi="Times New Roman" w:cs="Times New Roman"/>
          </w:rPr>
          <w:delText xml:space="preserve">The </w:delText>
        </w:r>
      </w:del>
      <w:r w:rsidRPr="000B14D8">
        <w:rPr>
          <w:rFonts w:ascii="Times New Roman" w:hAnsi="Times New Roman" w:cs="Times New Roman"/>
        </w:rPr>
        <w:t>three impasses of the process of desire</w:t>
      </w:r>
      <w:ins w:id="621" w:author="Copyeditor" w:date="2022-08-05T16:26:00Z">
        <w:r w:rsidR="0043784F">
          <w:rPr>
            <w:rFonts w:ascii="Times New Roman" w:hAnsi="Times New Roman" w:cs="Times New Roman"/>
          </w:rPr>
          <w:t xml:space="preserve"> </w:t>
        </w:r>
      </w:ins>
      <w:del w:id="622" w:author="Copyeditor" w:date="2022-08-05T16:26:00Z">
        <w:r w:rsidRPr="000B14D8" w:rsidDel="0043784F">
          <w:rPr>
            <w:rFonts w:ascii="Times New Roman" w:hAnsi="Times New Roman" w:cs="Times New Roman"/>
          </w:rPr>
          <w:delText>-</w:delText>
        </w:r>
      </w:del>
      <w:r w:rsidRPr="000B14D8">
        <w:rPr>
          <w:rFonts w:ascii="Times New Roman" w:hAnsi="Times New Roman" w:cs="Times New Roman"/>
        </w:rPr>
        <w:t>blockage (“sometimes the process is caught in the trap and made to turn about within the triangle, sometimes it takes itself as an end-in-itself, other times it continues on in the void and substitutes a horrible exasperation for its fulfillment</w:t>
      </w:r>
      <w:del w:id="623" w:author="Copyeditor" w:date="2022-08-05T16:27:00Z">
        <w:r w:rsidRPr="000B14D8" w:rsidDel="0043784F">
          <w:rPr>
            <w:rFonts w:ascii="Times New Roman" w:hAnsi="Times New Roman" w:cs="Times New Roman"/>
          </w:rPr>
          <w:delText>,</w:delText>
        </w:r>
      </w:del>
      <w:r w:rsidRPr="000B14D8">
        <w:rPr>
          <w:rFonts w:ascii="Times New Roman" w:hAnsi="Times New Roman" w:cs="Times New Roman"/>
        </w:rPr>
        <w:t xml:space="preserve">” </w:t>
      </w:r>
      <w:ins w:id="624" w:author="Copyeditor" w:date="2022-08-05T16:27:00Z">
        <w:r w:rsidR="00FE3DAD">
          <w:rPr>
            <w:rFonts w:ascii="Times New Roman" w:hAnsi="Times New Roman" w:cs="Times New Roman"/>
          </w:rPr>
          <w:t>[</w:t>
        </w:r>
      </w:ins>
      <w:del w:id="625" w:author="Copyeditor" w:date="2022-08-05T16:27:00Z">
        <w:r w:rsidR="00C82366" w:rsidRPr="000B14D8" w:rsidDel="00FE3DAD">
          <w:rPr>
            <w:rFonts w:ascii="Times New Roman" w:hAnsi="Times New Roman" w:cs="Times New Roman"/>
          </w:rPr>
          <w:delText xml:space="preserve">Deleuze and Guattari </w:delText>
        </w:r>
      </w:del>
      <w:r w:rsidRPr="000B14D8">
        <w:rPr>
          <w:rFonts w:ascii="Times New Roman" w:hAnsi="Times New Roman" w:cs="Times New Roman"/>
        </w:rPr>
        <w:t>136</w:t>
      </w:r>
      <w:ins w:id="626" w:author="Copyeditor" w:date="2022-08-05T16:27:00Z">
        <w:r w:rsidR="00FE3DAD">
          <w:rPr>
            <w:rFonts w:ascii="Times New Roman" w:hAnsi="Times New Roman" w:cs="Times New Roman"/>
          </w:rPr>
          <w:t>]</w:t>
        </w:r>
      </w:ins>
      <w:r w:rsidRPr="000B14D8">
        <w:rPr>
          <w:rFonts w:ascii="Times New Roman" w:hAnsi="Times New Roman" w:cs="Times New Roman"/>
        </w:rPr>
        <w:t xml:space="preserve">) are all ones Brummell played to the limit. Even his witticisms evince exasperation for having got the prestige and wealth he gambled for. But playing at these impasses, pretending to be stymied and trapped, can be read in terms of the double agent. </w:t>
      </w:r>
      <w:r w:rsidR="00CB77C3" w:rsidRPr="000B14D8">
        <w:rPr>
          <w:rFonts w:ascii="Times New Roman" w:hAnsi="Times New Roman" w:cs="Times New Roman"/>
        </w:rPr>
        <w:t>T</w:t>
      </w:r>
      <w:r w:rsidRPr="000B14D8">
        <w:rPr>
          <w:rFonts w:ascii="Times New Roman" w:hAnsi="Times New Roman" w:cs="Times New Roman"/>
        </w:rPr>
        <w:t>his is someone who “starts again” because he “doesn’t just want the master’s little market</w:t>
      </w:r>
      <w:r w:rsidR="00255449" w:rsidRPr="000B14D8">
        <w:rPr>
          <w:rFonts w:ascii="Times New Roman" w:hAnsi="Times New Roman" w:cs="Times New Roman"/>
        </w:rPr>
        <w:t>,</w:t>
      </w:r>
      <w:r w:rsidRPr="000B14D8">
        <w:rPr>
          <w:rFonts w:ascii="Times New Roman" w:hAnsi="Times New Roman" w:cs="Times New Roman"/>
        </w:rPr>
        <w:t>”</w:t>
      </w:r>
      <w:r w:rsidR="00255449" w:rsidRPr="000B14D8">
        <w:rPr>
          <w:rFonts w:ascii="Times New Roman" w:hAnsi="Times New Roman" w:cs="Times New Roman"/>
        </w:rPr>
        <w:t xml:space="preserve"> Lacan remarks (</w:t>
      </w:r>
      <w:r w:rsidR="009F5D6F">
        <w:rPr>
          <w:rFonts w:ascii="Times New Roman" w:hAnsi="Times New Roman" w:cs="Times New Roman"/>
          <w:i/>
        </w:rPr>
        <w:t>Seminar</w:t>
      </w:r>
      <w:r w:rsidR="00255449" w:rsidRPr="000B14D8">
        <w:rPr>
          <w:rFonts w:ascii="Times New Roman" w:hAnsi="Times New Roman" w:cs="Times New Roman"/>
          <w:i/>
        </w:rPr>
        <w:t xml:space="preserve"> XVII </w:t>
      </w:r>
      <w:r w:rsidR="00255449" w:rsidRPr="000B14D8">
        <w:rPr>
          <w:rFonts w:ascii="Times New Roman" w:hAnsi="Times New Roman" w:cs="Times New Roman"/>
        </w:rPr>
        <w:t xml:space="preserve">126). </w:t>
      </w:r>
      <w:del w:id="627" w:author="Copyeditor" w:date="2022-08-05T17:20:00Z">
        <w:r w:rsidRPr="000B14D8" w:rsidDel="00135D04">
          <w:rPr>
            <w:rFonts w:ascii="Times New Roman" w:hAnsi="Times New Roman" w:cs="Times New Roman"/>
          </w:rPr>
          <w:delText xml:space="preserve"> </w:delText>
        </w:r>
      </w:del>
      <w:r w:rsidRPr="000B14D8">
        <w:rPr>
          <w:rFonts w:ascii="Times New Roman" w:hAnsi="Times New Roman" w:cs="Times New Roman"/>
        </w:rPr>
        <w:t xml:space="preserve">He thinks he is in contact with “everything that has true worth, I mean in the order of </w:t>
      </w:r>
      <w:r w:rsidRPr="000B14D8">
        <w:rPr>
          <w:rFonts w:ascii="Times New Roman" w:hAnsi="Times New Roman" w:cs="Times New Roman"/>
          <w:i/>
        </w:rPr>
        <w:t>jouissance</w:t>
      </w:r>
      <w:r w:rsidRPr="000B14D8">
        <w:rPr>
          <w:rFonts w:ascii="Times New Roman" w:hAnsi="Times New Roman" w:cs="Times New Roman"/>
        </w:rPr>
        <w:t>,” which he also thinks “has nothing to do with the web of intrigues</w:t>
      </w:r>
      <w:del w:id="628" w:author="Copyeditor" w:date="2022-08-05T16:28:00Z">
        <w:r w:rsidRPr="000B14D8" w:rsidDel="00FE3DAD">
          <w:rPr>
            <w:rFonts w:ascii="Times New Roman" w:hAnsi="Times New Roman" w:cs="Times New Roman"/>
          </w:rPr>
          <w:delText>,</w:delText>
        </w:r>
      </w:del>
      <w:r w:rsidRPr="000B14D8">
        <w:rPr>
          <w:rFonts w:ascii="Times New Roman" w:hAnsi="Times New Roman" w:cs="Times New Roman"/>
        </w:rPr>
        <w:t>” or the entrapments that create impasses</w:t>
      </w:r>
      <w:commentRangeStart w:id="629"/>
      <w:commentRangeStart w:id="630"/>
      <w:r w:rsidR="006E17B0" w:rsidRPr="000B14D8">
        <w:rPr>
          <w:rFonts w:ascii="Times New Roman" w:hAnsi="Times New Roman" w:cs="Times New Roman"/>
        </w:rPr>
        <w:t>.</w:t>
      </w:r>
      <w:commentRangeEnd w:id="629"/>
      <w:r w:rsidR="00FE3DAD">
        <w:rPr>
          <w:rStyle w:val="CommentReference"/>
        </w:rPr>
        <w:commentReference w:id="629"/>
      </w:r>
      <w:commentRangeEnd w:id="630"/>
      <w:r w:rsidR="00FD79BC">
        <w:rPr>
          <w:rStyle w:val="CommentReference"/>
        </w:rPr>
        <w:commentReference w:id="630"/>
      </w:r>
      <w:r w:rsidRPr="000B14D8">
        <w:rPr>
          <w:rFonts w:ascii="Times New Roman" w:hAnsi="Times New Roman" w:cs="Times New Roman"/>
        </w:rPr>
        <w:t xml:space="preserve"> The double agent thinks that everything that has to do with </w:t>
      </w:r>
      <w:r w:rsidRPr="000B14D8">
        <w:rPr>
          <w:rFonts w:ascii="Times New Roman" w:hAnsi="Times New Roman" w:cs="Times New Roman"/>
          <w:iCs/>
        </w:rPr>
        <w:t>jouissance</w:t>
      </w:r>
      <w:r w:rsidRPr="000B14D8">
        <w:rPr>
          <w:rFonts w:ascii="Times New Roman" w:hAnsi="Times New Roman" w:cs="Times New Roman"/>
        </w:rPr>
        <w:t xml:space="preserve"> “would also have to be arranged</w:t>
      </w:r>
      <w:commentRangeStart w:id="631"/>
      <w:commentRangeStart w:id="632"/>
      <w:r w:rsidRPr="000B14D8">
        <w:rPr>
          <w:rFonts w:ascii="Times New Roman" w:hAnsi="Times New Roman" w:cs="Times New Roman"/>
        </w:rPr>
        <w:t>.</w:t>
      </w:r>
      <w:commentRangeEnd w:id="631"/>
      <w:r w:rsidR="00FE3DAD">
        <w:rPr>
          <w:rStyle w:val="CommentReference"/>
        </w:rPr>
        <w:commentReference w:id="631"/>
      </w:r>
      <w:commentRangeEnd w:id="632"/>
      <w:r w:rsidR="00FD79BC">
        <w:rPr>
          <w:rStyle w:val="CommentReference"/>
        </w:rPr>
        <w:commentReference w:id="632"/>
      </w:r>
      <w:r w:rsidRPr="000B14D8">
        <w:rPr>
          <w:rFonts w:ascii="Times New Roman" w:hAnsi="Times New Roman" w:cs="Times New Roman"/>
        </w:rPr>
        <w:t xml:space="preserve">” Brummell is the master of such arrangement, </w:t>
      </w:r>
      <w:r w:rsidR="00A64DD6" w:rsidRPr="000B14D8">
        <w:rPr>
          <w:rFonts w:ascii="Times New Roman" w:hAnsi="Times New Roman" w:cs="Times New Roman"/>
        </w:rPr>
        <w:t xml:space="preserve">of </w:t>
      </w:r>
      <w:r w:rsidRPr="000B14D8">
        <w:rPr>
          <w:rFonts w:ascii="Times New Roman" w:hAnsi="Times New Roman" w:cs="Times New Roman"/>
        </w:rPr>
        <w:t>such tight control, for the double agent is one who “conserves</w:t>
      </w:r>
      <w:commentRangeStart w:id="633"/>
      <w:commentRangeStart w:id="634"/>
      <w:r w:rsidRPr="000B14D8">
        <w:rPr>
          <w:rFonts w:ascii="Times New Roman" w:hAnsi="Times New Roman" w:cs="Times New Roman"/>
        </w:rPr>
        <w:t>.</w:t>
      </w:r>
      <w:commentRangeEnd w:id="633"/>
      <w:r w:rsidR="00FE3DAD">
        <w:rPr>
          <w:rStyle w:val="CommentReference"/>
        </w:rPr>
        <w:commentReference w:id="633"/>
      </w:r>
      <w:commentRangeEnd w:id="634"/>
      <w:r w:rsidR="00FD79BC">
        <w:rPr>
          <w:rStyle w:val="CommentReference"/>
        </w:rPr>
        <w:commentReference w:id="634"/>
      </w:r>
      <w:r w:rsidRPr="000B14D8">
        <w:rPr>
          <w:rFonts w:ascii="Times New Roman" w:hAnsi="Times New Roman" w:cs="Times New Roman"/>
        </w:rPr>
        <w:t xml:space="preserve">” But why? Lacan offers a clue: “Because if that is true [if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has to be arranged</w:t>
      </w:r>
      <w:ins w:id="635" w:author="Copyeditor" w:date="2022-08-05T16:30:00Z">
        <w:r w:rsidR="00FE3DAD">
          <w:rPr>
            <w:rFonts w:ascii="Times New Roman" w:hAnsi="Times New Roman" w:cs="Times New Roman"/>
          </w:rPr>
          <w:t xml:space="preserve"> and</w:t>
        </w:r>
      </w:ins>
      <w:del w:id="636" w:author="Copyeditor" w:date="2022-08-05T16:30:00Z">
        <w:r w:rsidRPr="000B14D8" w:rsidDel="00FE3DAD">
          <w:rPr>
            <w:rFonts w:ascii="Times New Roman" w:hAnsi="Times New Roman" w:cs="Times New Roman"/>
          </w:rPr>
          <w:delText>,</w:delText>
        </w:r>
      </w:del>
      <w:r w:rsidRPr="000B14D8">
        <w:rPr>
          <w:rFonts w:ascii="Times New Roman" w:hAnsi="Times New Roman" w:cs="Times New Roman"/>
        </w:rPr>
        <w:t xml:space="preserve"> conserved], the arrangement is going to become true, and by the same token the first arrangement, the one that was obviously fake, will also become true</w:t>
      </w:r>
      <w:commentRangeStart w:id="637"/>
      <w:commentRangeStart w:id="638"/>
      <w:r w:rsidRPr="000B14D8">
        <w:rPr>
          <w:rFonts w:ascii="Times New Roman" w:hAnsi="Times New Roman" w:cs="Times New Roman"/>
        </w:rPr>
        <w:t>.</w:t>
      </w:r>
      <w:commentRangeEnd w:id="637"/>
      <w:r w:rsidR="00FE3DAD">
        <w:rPr>
          <w:rStyle w:val="CommentReference"/>
        </w:rPr>
        <w:commentReference w:id="637"/>
      </w:r>
      <w:commentRangeEnd w:id="638"/>
      <w:r w:rsidR="00FD79BC">
        <w:rPr>
          <w:rStyle w:val="CommentReference"/>
        </w:rPr>
        <w:commentReference w:id="638"/>
      </w:r>
      <w:r w:rsidRPr="000B14D8">
        <w:rPr>
          <w:rFonts w:ascii="Times New Roman" w:hAnsi="Times New Roman" w:cs="Times New Roman"/>
        </w:rPr>
        <w:t>” That is, the double agent takes the Oedipal myth</w:t>
      </w:r>
      <w:r w:rsidR="00FA0012" w:rsidRPr="000B14D8">
        <w:rPr>
          <w:rFonts w:ascii="Times New Roman" w:hAnsi="Times New Roman" w:cs="Times New Roman"/>
        </w:rPr>
        <w:t>—</w:t>
      </w:r>
      <w:r w:rsidRPr="000B14D8">
        <w:rPr>
          <w:rFonts w:ascii="Times New Roman" w:hAnsi="Times New Roman" w:cs="Times New Roman"/>
        </w:rPr>
        <w:t>the master’s game (his “little market”)</w:t>
      </w:r>
      <w:r w:rsidR="00FA0012" w:rsidRPr="000B14D8">
        <w:rPr>
          <w:rFonts w:ascii="Times New Roman" w:hAnsi="Times New Roman" w:cs="Times New Roman"/>
        </w:rPr>
        <w:t>—</w:t>
      </w:r>
      <w:r w:rsidRPr="000B14D8">
        <w:rPr>
          <w:rFonts w:ascii="Times New Roman" w:hAnsi="Times New Roman" w:cs="Times New Roman"/>
        </w:rPr>
        <w:t>and</w:t>
      </w:r>
      <w:r w:rsidR="00FA0012" w:rsidRPr="000B14D8">
        <w:rPr>
          <w:rFonts w:ascii="Times New Roman" w:hAnsi="Times New Roman" w:cs="Times New Roman"/>
        </w:rPr>
        <w:t xml:space="preserve"> </w:t>
      </w:r>
      <w:r w:rsidRPr="000B14D8">
        <w:rPr>
          <w:rFonts w:ascii="Times New Roman" w:hAnsi="Times New Roman" w:cs="Times New Roman"/>
        </w:rPr>
        <w:t xml:space="preserve">attempts to unmask it as </w:t>
      </w:r>
      <w:r w:rsidRPr="000B14D8">
        <w:rPr>
          <w:rFonts w:ascii="Times New Roman" w:hAnsi="Times New Roman" w:cs="Times New Roman"/>
          <w:i/>
          <w:iCs/>
        </w:rPr>
        <w:t>mere</w:t>
      </w:r>
      <w:r w:rsidRPr="000B14D8">
        <w:rPr>
          <w:rFonts w:ascii="Times New Roman" w:hAnsi="Times New Roman" w:cs="Times New Roman"/>
        </w:rPr>
        <w:t xml:space="preserve"> myth through the valorization of the </w:t>
      </w:r>
      <w:proofErr w:type="spellStart"/>
      <w:r w:rsidRPr="000B14D8">
        <w:rPr>
          <w:rFonts w:ascii="Times New Roman" w:hAnsi="Times New Roman" w:cs="Times New Roman"/>
        </w:rPr>
        <w:t>schizo’s</w:t>
      </w:r>
      <w:proofErr w:type="spellEnd"/>
      <w:r w:rsidRPr="000B14D8">
        <w:rPr>
          <w:rFonts w:ascii="Times New Roman" w:hAnsi="Times New Roman" w:cs="Times New Roman"/>
        </w:rPr>
        <w:t xml:space="preserve"> tool, </w:t>
      </w:r>
      <w:r w:rsidRPr="000B14D8">
        <w:rPr>
          <w:rFonts w:ascii="Times New Roman" w:hAnsi="Times New Roman" w:cs="Times New Roman"/>
          <w:iCs/>
        </w:rPr>
        <w:t>jouissance</w:t>
      </w:r>
      <w:r w:rsidRPr="000B14D8">
        <w:rPr>
          <w:rFonts w:ascii="Times New Roman" w:hAnsi="Times New Roman" w:cs="Times New Roman"/>
        </w:rPr>
        <w:t xml:space="preserve"> or desiring flows. What was obviously fake—the Regent’s political and legislative power, Brummell’s playacting, Regency feasts and </w:t>
      </w:r>
      <w:del w:id="639" w:author="Copyeditor" w:date="2022-08-05T16:31:00Z">
        <w:r w:rsidRPr="000B14D8" w:rsidDel="00FE3DAD">
          <w:rPr>
            <w:rFonts w:ascii="Times New Roman" w:hAnsi="Times New Roman" w:cs="Times New Roman"/>
          </w:rPr>
          <w:delText>spectacles</w:delText>
        </w:r>
        <w:r w:rsidR="004D290B" w:rsidRPr="000B14D8" w:rsidDel="00FE3DAD">
          <w:rPr>
            <w:rFonts w:ascii="Times New Roman" w:hAnsi="Times New Roman" w:cs="Times New Roman"/>
          </w:rPr>
          <w:delText xml:space="preserve"> </w:delText>
        </w:r>
      </w:del>
      <w:ins w:id="640" w:author="Copyeditor" w:date="2022-08-05T16:31:00Z">
        <w:r w:rsidR="00FE3DAD" w:rsidRPr="000B14D8">
          <w:rPr>
            <w:rFonts w:ascii="Times New Roman" w:hAnsi="Times New Roman" w:cs="Times New Roman"/>
          </w:rPr>
          <w:t>spectacles</w:t>
        </w:r>
        <w:proofErr w:type="gramStart"/>
        <w:r w:rsidR="00FE3DAD">
          <w:rPr>
            <w:rFonts w:ascii="Times New Roman" w:hAnsi="Times New Roman" w:cs="Times New Roman"/>
          </w:rPr>
          <w:t>—</w:t>
        </w:r>
      </w:ins>
      <w:r w:rsidRPr="000B14D8">
        <w:rPr>
          <w:rFonts w:ascii="Times New Roman" w:hAnsi="Times New Roman" w:cs="Times New Roman"/>
        </w:rPr>
        <w:lastRenderedPageBreak/>
        <w:t>“</w:t>
      </w:r>
      <w:proofErr w:type="gramEnd"/>
      <w:r w:rsidRPr="000B14D8">
        <w:rPr>
          <w:rFonts w:ascii="Times New Roman" w:hAnsi="Times New Roman" w:cs="Times New Roman"/>
        </w:rPr>
        <w:t xml:space="preserve">will also become true” once the double agent has revealed the artifice of the master game. </w:t>
      </w:r>
      <w:r w:rsidR="00FC1EF1" w:rsidRPr="000B14D8">
        <w:rPr>
          <w:rFonts w:ascii="Times New Roman" w:hAnsi="Times New Roman" w:cs="Times New Roman"/>
        </w:rPr>
        <w:t>Yet if d</w:t>
      </w:r>
      <w:r w:rsidRPr="000B14D8">
        <w:rPr>
          <w:rFonts w:ascii="Times New Roman" w:hAnsi="Times New Roman" w:cs="Times New Roman"/>
        </w:rPr>
        <w:t xml:space="preserve">esiring flows are true, </w:t>
      </w:r>
      <w:del w:id="641" w:author="Copyeditor" w:date="2022-08-05T16:31:00Z">
        <w:r w:rsidRPr="000B14D8" w:rsidDel="00FE3DAD">
          <w:rPr>
            <w:rFonts w:ascii="Times New Roman" w:hAnsi="Times New Roman" w:cs="Times New Roman"/>
          </w:rPr>
          <w:delText xml:space="preserve">but </w:delText>
        </w:r>
      </w:del>
      <w:r w:rsidRPr="000B14D8">
        <w:rPr>
          <w:rFonts w:ascii="Times New Roman" w:hAnsi="Times New Roman" w:cs="Times New Roman"/>
        </w:rPr>
        <w:t xml:space="preserve">so are blockages and repression: </w:t>
      </w:r>
      <w:r w:rsidR="00871D6F" w:rsidRPr="000B14D8">
        <w:rPr>
          <w:rFonts w:ascii="Times New Roman" w:hAnsi="Times New Roman" w:cs="Times New Roman"/>
        </w:rPr>
        <w:t xml:space="preserve">one is </w:t>
      </w:r>
      <w:r w:rsidRPr="000B14D8">
        <w:rPr>
          <w:rFonts w:ascii="Times New Roman" w:hAnsi="Times New Roman" w:cs="Times New Roman"/>
        </w:rPr>
        <w:t>what is true</w:t>
      </w:r>
      <w:r w:rsidR="00871D6F" w:rsidRPr="000B14D8">
        <w:rPr>
          <w:rFonts w:ascii="Times New Roman" w:hAnsi="Times New Roman" w:cs="Times New Roman"/>
        </w:rPr>
        <w:t>, the other</w:t>
      </w:r>
      <w:r w:rsidRPr="000B14D8">
        <w:rPr>
          <w:rFonts w:ascii="Times New Roman" w:hAnsi="Times New Roman" w:cs="Times New Roman"/>
        </w:rPr>
        <w:t xml:space="preserve"> what legislates truth. In trying to make things true that were myth, Brummell’s playacting is real </w:t>
      </w:r>
      <w:del w:id="642" w:author="Copyeditor" w:date="2022-08-05T16:32:00Z">
        <w:r w:rsidRPr="000B14D8" w:rsidDel="00FE3DAD">
          <w:rPr>
            <w:rFonts w:ascii="Times New Roman" w:hAnsi="Times New Roman" w:cs="Times New Roman"/>
          </w:rPr>
          <w:delText>(</w:delText>
        </w:r>
        <w:r w:rsidR="0047260F" w:rsidRPr="000B14D8" w:rsidDel="00FE3DAD">
          <w:rPr>
            <w:rFonts w:ascii="Times New Roman" w:hAnsi="Times New Roman" w:cs="Times New Roman"/>
          </w:rPr>
          <w:delText>‘</w:delText>
        </w:r>
      </w:del>
      <w:ins w:id="643" w:author="Copyeditor" w:date="2022-08-05T16:32:00Z">
        <w:r w:rsidR="00FE3DAD" w:rsidRPr="000B14D8">
          <w:rPr>
            <w:rFonts w:ascii="Times New Roman" w:hAnsi="Times New Roman" w:cs="Times New Roman"/>
          </w:rPr>
          <w:t>(</w:t>
        </w:r>
        <w:r w:rsidR="00FE3DAD">
          <w:rPr>
            <w:rFonts w:ascii="Times New Roman" w:hAnsi="Times New Roman" w:cs="Times New Roman"/>
          </w:rPr>
          <w:t>“</w:t>
        </w:r>
      </w:ins>
      <w:r w:rsidRPr="000B14D8">
        <w:rPr>
          <w:rFonts w:ascii="Times New Roman" w:hAnsi="Times New Roman" w:cs="Times New Roman"/>
        </w:rPr>
        <w:t xml:space="preserve">no, I really meant it after </w:t>
      </w:r>
      <w:del w:id="644" w:author="Copyeditor" w:date="2022-08-05T16:32:00Z">
        <w:r w:rsidRPr="000B14D8" w:rsidDel="00FE3DAD">
          <w:rPr>
            <w:rFonts w:ascii="Times New Roman" w:hAnsi="Times New Roman" w:cs="Times New Roman"/>
          </w:rPr>
          <w:delText>all</w:delText>
        </w:r>
        <w:r w:rsidR="0047260F" w:rsidRPr="000B14D8" w:rsidDel="00FE3DAD">
          <w:rPr>
            <w:rFonts w:ascii="Times New Roman" w:hAnsi="Times New Roman" w:cs="Times New Roman"/>
          </w:rPr>
          <w:delText>’</w:delText>
        </w:r>
      </w:del>
      <w:ins w:id="645" w:author="Copyeditor" w:date="2022-08-05T16:32:00Z">
        <w:r w:rsidR="00FE3DAD" w:rsidRPr="000B14D8">
          <w:rPr>
            <w:rFonts w:ascii="Times New Roman" w:hAnsi="Times New Roman" w:cs="Times New Roman"/>
          </w:rPr>
          <w:t>all</w:t>
        </w:r>
        <w:r w:rsidR="00FE3DAD">
          <w:rPr>
            <w:rFonts w:ascii="Times New Roman" w:hAnsi="Times New Roman" w:cs="Times New Roman"/>
          </w:rPr>
          <w:t>”</w:t>
        </w:r>
      </w:ins>
      <w:r w:rsidRPr="000B14D8">
        <w:rPr>
          <w:rFonts w:ascii="Times New Roman" w:hAnsi="Times New Roman" w:cs="Times New Roman"/>
        </w:rPr>
        <w:t xml:space="preserve">). His witty </w:t>
      </w:r>
      <w:proofErr w:type="spellStart"/>
      <w:r w:rsidRPr="000B14D8">
        <w:rPr>
          <w:rFonts w:ascii="Times New Roman" w:hAnsi="Times New Roman" w:cs="Times New Roman"/>
        </w:rPr>
        <w:t>reposte</w:t>
      </w:r>
      <w:r w:rsidR="000B0EFB" w:rsidRPr="000B14D8">
        <w:rPr>
          <w:rFonts w:ascii="Times New Roman" w:hAnsi="Times New Roman" w:cs="Times New Roman"/>
        </w:rPr>
        <w:t>s</w:t>
      </w:r>
      <w:proofErr w:type="spellEnd"/>
      <w:r w:rsidRPr="000B14D8">
        <w:rPr>
          <w:rFonts w:ascii="Times New Roman" w:hAnsi="Times New Roman" w:cs="Times New Roman"/>
        </w:rPr>
        <w:t xml:space="preserve"> </w:t>
      </w:r>
      <w:r w:rsidRPr="000B14D8">
        <w:rPr>
          <w:rFonts w:ascii="Times New Roman" w:hAnsi="Times New Roman" w:cs="Times New Roman"/>
          <w:i/>
        </w:rPr>
        <w:t>are</w:t>
      </w:r>
      <w:r w:rsidRPr="000B14D8">
        <w:rPr>
          <w:rFonts w:ascii="Times New Roman" w:hAnsi="Times New Roman" w:cs="Times New Roman"/>
        </w:rPr>
        <w:t xml:space="preserve"> truths, even if they are also harbingers of his exile years where saying truths has no market value and </w:t>
      </w:r>
      <w:r w:rsidRPr="000B14D8">
        <w:rPr>
          <w:rFonts w:ascii="Times New Roman" w:hAnsi="Times New Roman" w:cs="Times New Roman"/>
          <w:iCs/>
        </w:rPr>
        <w:t>jouissance</w:t>
      </w:r>
      <w:r w:rsidRPr="000B14D8">
        <w:rPr>
          <w:rFonts w:ascii="Times New Roman" w:hAnsi="Times New Roman" w:cs="Times New Roman"/>
        </w:rPr>
        <w:t xml:space="preserve"> translates into the unsayable.</w:t>
      </w:r>
      <w:del w:id="646" w:author="Copyeditor" w:date="2022-08-05T17:20:00Z">
        <w:r w:rsidRPr="000B14D8" w:rsidDel="00135D04">
          <w:rPr>
            <w:rFonts w:ascii="Times New Roman" w:hAnsi="Times New Roman" w:cs="Times New Roman"/>
          </w:rPr>
          <w:delText xml:space="preserve">  </w:delText>
        </w:r>
      </w:del>
    </w:p>
    <w:p w14:paraId="11BF5EEE" w14:textId="3A2A5F40"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one who reveals Brummell’s truths as such</w:t>
      </w:r>
      <w:del w:id="647" w:author="Copyeditor" w:date="2022-08-05T16:42:00Z">
        <w:r w:rsidRPr="000B14D8" w:rsidDel="00AE1A92">
          <w:rPr>
            <w:rFonts w:ascii="Times New Roman" w:hAnsi="Times New Roman" w:cs="Times New Roman"/>
          </w:rPr>
          <w:delText xml:space="preserve">, </w:delText>
        </w:r>
      </w:del>
      <w:ins w:id="648" w:author="Copyeditor" w:date="2022-08-05T16:42:00Z">
        <w:r w:rsidR="00AE1A92">
          <w:rPr>
            <w:rFonts w:ascii="Times New Roman" w:hAnsi="Times New Roman" w:cs="Times New Roman"/>
          </w:rPr>
          <w:t>—</w:t>
        </w:r>
      </w:ins>
      <w:r w:rsidRPr="000B14D8">
        <w:rPr>
          <w:rFonts w:ascii="Times New Roman" w:hAnsi="Times New Roman" w:cs="Times New Roman"/>
        </w:rPr>
        <w:t>where the desiring flows and the belief that such flows can be artistically and politically arranged</w:t>
      </w:r>
      <w:del w:id="649" w:author="Copyeditor" w:date="2022-08-05T16:42:00Z">
        <w:r w:rsidRPr="000B14D8" w:rsidDel="00AE1A92">
          <w:rPr>
            <w:rFonts w:ascii="Times New Roman" w:hAnsi="Times New Roman" w:cs="Times New Roman"/>
          </w:rPr>
          <w:delText>,</w:delText>
        </w:r>
      </w:del>
      <w:r w:rsidRPr="000B14D8">
        <w:rPr>
          <w:rFonts w:ascii="Times New Roman" w:hAnsi="Times New Roman" w:cs="Times New Roman"/>
        </w:rPr>
        <w:t xml:space="preserve"> and yet the legislative blockages are also true—</w:t>
      </w:r>
      <w:del w:id="650" w:author="Copyeditor" w:date="2022-08-05T16:42:00Z">
        <w:r w:rsidRPr="000B14D8" w:rsidDel="00AE1A92">
          <w:rPr>
            <w:rFonts w:ascii="Times New Roman" w:hAnsi="Times New Roman" w:cs="Times New Roman"/>
          </w:rPr>
          <w:delText xml:space="preserve">that one </w:delText>
        </w:r>
      </w:del>
      <w:r w:rsidRPr="000B14D8">
        <w:rPr>
          <w:rFonts w:ascii="Times New Roman" w:hAnsi="Times New Roman" w:cs="Times New Roman"/>
        </w:rPr>
        <w:t xml:space="preserve">is the Regent’s legal wife, Caroline. </w:t>
      </w:r>
      <w:del w:id="651" w:author="Copyeditor" w:date="2022-08-05T16:40:00Z">
        <w:r w:rsidRPr="000B14D8" w:rsidDel="00AE1A92">
          <w:rPr>
            <w:rFonts w:ascii="Times New Roman" w:hAnsi="Times New Roman" w:cs="Times New Roman"/>
          </w:rPr>
          <w:delText>It is s</w:delText>
        </w:r>
      </w:del>
      <w:ins w:id="652" w:author="Copyeditor" w:date="2022-08-05T16:40:00Z">
        <w:r w:rsidR="00AE1A92">
          <w:rPr>
            <w:rFonts w:ascii="Times New Roman" w:hAnsi="Times New Roman" w:cs="Times New Roman"/>
          </w:rPr>
          <w:t>S</w:t>
        </w:r>
      </w:ins>
      <w:r w:rsidRPr="000B14D8">
        <w:rPr>
          <w:rFonts w:ascii="Times New Roman" w:hAnsi="Times New Roman" w:cs="Times New Roman"/>
        </w:rPr>
        <w:t xml:space="preserve">he </w:t>
      </w:r>
      <w:del w:id="653" w:author="Copyeditor" w:date="2022-08-05T16:40:00Z">
        <w:r w:rsidRPr="000B14D8" w:rsidDel="00AE1A92">
          <w:rPr>
            <w:rFonts w:ascii="Times New Roman" w:hAnsi="Times New Roman" w:cs="Times New Roman"/>
          </w:rPr>
          <w:delText xml:space="preserve">who </w:delText>
        </w:r>
      </w:del>
      <w:r w:rsidRPr="000B14D8">
        <w:rPr>
          <w:rFonts w:ascii="Times New Roman" w:hAnsi="Times New Roman" w:cs="Times New Roman"/>
        </w:rPr>
        <w:t xml:space="preserve">is both fake (the Regent was already married to Mrs. Fitzherbert, albeit illicitly) and mythic (Princess Caroline, beloved of the people yet hated by her husband). She has no verities at all, no access to truth. She is </w:t>
      </w:r>
      <w:del w:id="654" w:author="Copyeditor" w:date="2022-08-05T16:43:00Z">
        <w:r w:rsidRPr="000B14D8" w:rsidDel="00AE1A92">
          <w:rPr>
            <w:rFonts w:ascii="Times New Roman" w:hAnsi="Times New Roman" w:cs="Times New Roman"/>
          </w:rPr>
          <w:delText xml:space="preserve">not only </w:delText>
        </w:r>
      </w:del>
      <w:r w:rsidRPr="000B14D8">
        <w:rPr>
          <w:rFonts w:ascii="Times New Roman" w:hAnsi="Times New Roman" w:cs="Times New Roman"/>
          <w:i/>
        </w:rPr>
        <w:t>not</w:t>
      </w:r>
      <w:r w:rsidRPr="000B14D8">
        <w:rPr>
          <w:rFonts w:ascii="Times New Roman" w:hAnsi="Times New Roman" w:cs="Times New Roman"/>
        </w:rPr>
        <w:t xml:space="preserve"> the Oedipal mother (she is the antithesis, the undesirable, the unprohibited)</w:t>
      </w:r>
      <w:ins w:id="655" w:author="Copyeditor" w:date="2022-08-05T16:43:00Z">
        <w:r w:rsidR="00AE1A92">
          <w:rPr>
            <w:rFonts w:ascii="Times New Roman" w:hAnsi="Times New Roman" w:cs="Times New Roman"/>
          </w:rPr>
          <w:t>.</w:t>
        </w:r>
      </w:ins>
      <w:del w:id="656" w:author="Copyeditor" w:date="2022-08-05T16:43:00Z">
        <w:r w:rsidR="00BE6F77" w:rsidRPr="000B14D8" w:rsidDel="00AE1A92">
          <w:rPr>
            <w:rFonts w:ascii="Times New Roman" w:hAnsi="Times New Roman" w:cs="Times New Roman"/>
          </w:rPr>
          <w:delText>;</w:delText>
        </w:r>
      </w:del>
      <w:r w:rsidRPr="000B14D8">
        <w:rPr>
          <w:rFonts w:ascii="Times New Roman" w:hAnsi="Times New Roman" w:cs="Times New Roman"/>
        </w:rPr>
        <w:t xml:space="preserve"> </w:t>
      </w:r>
      <w:ins w:id="657" w:author="Copyeditor" w:date="2022-08-05T16:43:00Z">
        <w:r w:rsidR="00AE1A92">
          <w:rPr>
            <w:rFonts w:ascii="Times New Roman" w:hAnsi="Times New Roman" w:cs="Times New Roman"/>
          </w:rPr>
          <w:t>S</w:t>
        </w:r>
      </w:ins>
      <w:del w:id="658" w:author="Copyeditor" w:date="2022-08-05T16:43:00Z">
        <w:r w:rsidRPr="000B14D8" w:rsidDel="00AE1A92">
          <w:rPr>
            <w:rFonts w:ascii="Times New Roman" w:hAnsi="Times New Roman" w:cs="Times New Roman"/>
          </w:rPr>
          <w:delText>s</w:delText>
        </w:r>
      </w:del>
      <w:r w:rsidRPr="000B14D8">
        <w:rPr>
          <w:rFonts w:ascii="Times New Roman" w:hAnsi="Times New Roman" w:cs="Times New Roman"/>
        </w:rPr>
        <w:t xml:space="preserve">he is made to disappear from the Regent’s world. And yet, despite </w:t>
      </w:r>
      <w:del w:id="659" w:author="Copyeditor" w:date="2022-08-05T16:43:00Z">
        <w:r w:rsidRPr="000B14D8" w:rsidDel="00AE1A92">
          <w:rPr>
            <w:rFonts w:ascii="Times New Roman" w:hAnsi="Times New Roman" w:cs="Times New Roman"/>
          </w:rPr>
          <w:delText xml:space="preserve">in </w:delText>
        </w:r>
      </w:del>
      <w:r w:rsidRPr="000B14D8">
        <w:rPr>
          <w:rFonts w:ascii="Times New Roman" w:hAnsi="Times New Roman" w:cs="Times New Roman"/>
        </w:rPr>
        <w:t xml:space="preserve">her antithetical role </w:t>
      </w:r>
      <w:r w:rsidR="00996057" w:rsidRPr="000B14D8">
        <w:rPr>
          <w:rFonts w:ascii="Times New Roman" w:hAnsi="Times New Roman" w:cs="Times New Roman"/>
        </w:rPr>
        <w:t xml:space="preserve">that helped </w:t>
      </w:r>
      <w:r w:rsidRPr="000B14D8">
        <w:rPr>
          <w:rFonts w:ascii="Times New Roman" w:hAnsi="Times New Roman" w:cs="Times New Roman"/>
        </w:rPr>
        <w:t>prov</w:t>
      </w:r>
      <w:r w:rsidR="00996057" w:rsidRPr="000B14D8">
        <w:rPr>
          <w:rFonts w:ascii="Times New Roman" w:hAnsi="Times New Roman" w:cs="Times New Roman"/>
        </w:rPr>
        <w:t>e</w:t>
      </w:r>
      <w:r w:rsidRPr="000B14D8">
        <w:rPr>
          <w:rFonts w:ascii="Times New Roman" w:hAnsi="Times New Roman" w:cs="Times New Roman"/>
        </w:rPr>
        <w:t xml:space="preserve"> Brummell’s truths to be true (he is both the wall-defacer and its proof as limit)</w:t>
      </w:r>
      <w:r w:rsidR="0008071D" w:rsidRPr="000B14D8">
        <w:rPr>
          <w:rFonts w:ascii="Times New Roman" w:hAnsi="Times New Roman" w:cs="Times New Roman"/>
        </w:rPr>
        <w:t>,</w:t>
      </w:r>
      <w:r w:rsidRPr="000B14D8">
        <w:rPr>
          <w:rFonts w:ascii="Times New Roman" w:hAnsi="Times New Roman" w:cs="Times New Roman"/>
        </w:rPr>
        <w:t xml:space="preserve"> Caroline evinces a </w:t>
      </w:r>
      <w:r w:rsidRPr="000B14D8">
        <w:rPr>
          <w:rFonts w:ascii="Times New Roman" w:hAnsi="Times New Roman" w:cs="Times New Roman"/>
          <w:iCs/>
        </w:rPr>
        <w:t>jouissance</w:t>
      </w:r>
      <w:r w:rsidRPr="000B14D8">
        <w:rPr>
          <w:rFonts w:ascii="Times New Roman" w:hAnsi="Times New Roman" w:cs="Times New Roman"/>
        </w:rPr>
        <w:t xml:space="preserve"> of her own. In the all-male theatre of her husband</w:t>
      </w:r>
      <w:r w:rsidR="00A27374" w:rsidRPr="000B14D8">
        <w:rPr>
          <w:rFonts w:ascii="Times New Roman" w:hAnsi="Times New Roman" w:cs="Times New Roman"/>
        </w:rPr>
        <w:t>’s world,</w:t>
      </w:r>
      <w:r w:rsidRPr="000B14D8">
        <w:rPr>
          <w:rFonts w:ascii="Times New Roman" w:hAnsi="Times New Roman" w:cs="Times New Roman"/>
        </w:rPr>
        <w:t xml:space="preserve"> in which woman is denied</w:t>
      </w:r>
      <w:r w:rsidR="00A27374" w:rsidRPr="000B14D8">
        <w:rPr>
          <w:rFonts w:ascii="Times New Roman" w:hAnsi="Times New Roman" w:cs="Times New Roman"/>
        </w:rPr>
        <w:t xml:space="preserve"> and </w:t>
      </w:r>
      <w:r w:rsidRPr="000B14D8">
        <w:rPr>
          <w:rFonts w:ascii="Times New Roman" w:hAnsi="Times New Roman" w:cs="Times New Roman"/>
        </w:rPr>
        <w:t>unsayable, Caroline found a way to speak her desire. Lacan notes that “the mother’s role is the mother’s desire” (</w:t>
      </w:r>
      <w:r w:rsidR="00FF683C">
        <w:rPr>
          <w:rFonts w:ascii="Times New Roman" w:hAnsi="Times New Roman" w:cs="Times New Roman"/>
          <w:i/>
        </w:rPr>
        <w:t>Seminar</w:t>
      </w:r>
      <w:r w:rsidRPr="000B14D8">
        <w:rPr>
          <w:rFonts w:ascii="Times New Roman" w:hAnsi="Times New Roman" w:cs="Times New Roman"/>
          <w:i/>
        </w:rPr>
        <w:t xml:space="preserve"> XVII</w:t>
      </w:r>
      <w:r w:rsidR="00BE22C2" w:rsidRPr="000B14D8">
        <w:rPr>
          <w:rFonts w:ascii="Times New Roman" w:hAnsi="Times New Roman" w:cs="Times New Roman"/>
          <w:i/>
        </w:rPr>
        <w:t>,</w:t>
      </w:r>
      <w:r w:rsidRPr="000B14D8">
        <w:rPr>
          <w:rFonts w:ascii="Times New Roman" w:hAnsi="Times New Roman" w:cs="Times New Roman"/>
          <w:i/>
        </w:rPr>
        <w:t xml:space="preserve"> </w:t>
      </w:r>
      <w:r w:rsidRPr="000B14D8">
        <w:rPr>
          <w:rFonts w:ascii="Times New Roman" w:hAnsi="Times New Roman" w:cs="Times New Roman"/>
        </w:rPr>
        <w:t>112).</w:t>
      </w:r>
      <w:del w:id="660" w:author="Copyeditor" w:date="2022-08-05T16:44:00Z">
        <w:r w:rsidRPr="000B14D8" w:rsidDel="00AE1A92">
          <w:rPr>
            <w:rFonts w:ascii="Times New Roman" w:hAnsi="Times New Roman" w:cs="Times New Roman"/>
          </w:rPr>
          <w:delText xml:space="preserve"> </w:delText>
        </w:r>
      </w:del>
      <w:r w:rsidRPr="000B14D8">
        <w:rPr>
          <w:rFonts w:ascii="Times New Roman" w:hAnsi="Times New Roman" w:cs="Times New Roman"/>
        </w:rPr>
        <w:t xml:space="preserve"> That desire in Oedipal terms is directed at the son and the husband; Caroline had neither</w:t>
      </w:r>
      <w:ins w:id="661" w:author="Copyeditor" w:date="2022-08-05T16:45:00Z">
        <w:r w:rsidR="00AE1A92">
          <w:rPr>
            <w:rFonts w:ascii="Times New Roman" w:hAnsi="Times New Roman" w:cs="Times New Roman"/>
          </w:rPr>
          <w:t>—</w:t>
        </w:r>
      </w:ins>
      <w:del w:id="662" w:author="Copyeditor" w:date="2022-08-05T16:45:00Z">
        <w:r w:rsidRPr="000B14D8" w:rsidDel="00AE1A92">
          <w:rPr>
            <w:rFonts w:ascii="Times New Roman" w:hAnsi="Times New Roman" w:cs="Times New Roman"/>
          </w:rPr>
          <w:delText>. E</w:delText>
        </w:r>
      </w:del>
      <w:ins w:id="663" w:author="Copyeditor" w:date="2022-08-05T16:45:00Z">
        <w:r w:rsidR="00AE1A92">
          <w:rPr>
            <w:rFonts w:ascii="Times New Roman" w:hAnsi="Times New Roman" w:cs="Times New Roman"/>
          </w:rPr>
          <w:t>e</w:t>
        </w:r>
      </w:ins>
      <w:r w:rsidRPr="000B14D8">
        <w:rPr>
          <w:rFonts w:ascii="Times New Roman" w:hAnsi="Times New Roman" w:cs="Times New Roman"/>
        </w:rPr>
        <w:t>ven her daughter was alienated from her</w:t>
      </w:r>
      <w:del w:id="664" w:author="Copyeditor" w:date="2022-08-05T16:45:00Z">
        <w:r w:rsidRPr="000B14D8" w:rsidDel="00AE1A92">
          <w:rPr>
            <w:rFonts w:ascii="Times New Roman" w:hAnsi="Times New Roman" w:cs="Times New Roman"/>
          </w:rPr>
          <w:delText xml:space="preserve">; </w:delText>
        </w:r>
      </w:del>
      <w:ins w:id="665" w:author="Copyeditor" w:date="2022-08-05T16:45:00Z">
        <w:r w:rsidR="00AE1A92">
          <w:rPr>
            <w:rFonts w:ascii="Times New Roman" w:hAnsi="Times New Roman" w:cs="Times New Roman"/>
          </w:rPr>
          <w:t>.</w:t>
        </w:r>
        <w:r w:rsidR="00AE1A92" w:rsidRPr="000B14D8">
          <w:rPr>
            <w:rFonts w:ascii="Times New Roman" w:hAnsi="Times New Roman" w:cs="Times New Roman"/>
          </w:rPr>
          <w:t xml:space="preserve"> </w:t>
        </w:r>
        <w:r w:rsidR="00AE1A92">
          <w:rPr>
            <w:rFonts w:ascii="Times New Roman" w:hAnsi="Times New Roman" w:cs="Times New Roman"/>
          </w:rPr>
          <w:t>I</w:t>
        </w:r>
      </w:ins>
      <w:del w:id="666" w:author="Copyeditor" w:date="2022-08-05T16:45:00Z">
        <w:r w:rsidRPr="000B14D8" w:rsidDel="00AE1A92">
          <w:rPr>
            <w:rFonts w:ascii="Times New Roman" w:hAnsi="Times New Roman" w:cs="Times New Roman"/>
          </w:rPr>
          <w:delText>i</w:delText>
        </w:r>
      </w:del>
      <w:r w:rsidRPr="000B14D8">
        <w:rPr>
          <w:rFonts w:ascii="Times New Roman" w:hAnsi="Times New Roman" w:cs="Times New Roman"/>
        </w:rPr>
        <w:t>n such a case the mother’s desire might depart from the Oedipal scheme</w:t>
      </w:r>
      <w:r w:rsidR="00B6164A" w:rsidRPr="000B14D8">
        <w:rPr>
          <w:rFonts w:ascii="Times New Roman" w:hAnsi="Times New Roman" w:cs="Times New Roman"/>
        </w:rPr>
        <w:t>, for Caroline has been un-mothered, un(m)othered, and so un-othered</w:t>
      </w:r>
      <w:r w:rsidRPr="000B14D8">
        <w:rPr>
          <w:rFonts w:ascii="Times New Roman" w:hAnsi="Times New Roman" w:cs="Times New Roman"/>
        </w:rPr>
        <w:t>.</w:t>
      </w:r>
      <w:r w:rsidR="00B6164A" w:rsidRPr="000B14D8">
        <w:rPr>
          <w:rFonts w:ascii="Times New Roman" w:hAnsi="Times New Roman" w:cs="Times New Roman"/>
        </w:rPr>
        <w:t xml:space="preserve"> </w:t>
      </w:r>
      <w:r w:rsidR="005A16F7" w:rsidRPr="000B14D8">
        <w:rPr>
          <w:rFonts w:ascii="Times New Roman" w:hAnsi="Times New Roman" w:cs="Times New Roman"/>
        </w:rPr>
        <w:t>Outside Oedipus, she is only, but also exactly, a desiring-machine freed from the socius.</w:t>
      </w:r>
      <w:r w:rsidRPr="000B14D8">
        <w:rPr>
          <w:rFonts w:ascii="Times New Roman" w:hAnsi="Times New Roman" w:cs="Times New Roman"/>
        </w:rPr>
        <w:t xml:space="preserve"> Caroline spent her later years chasing her desire, indulging her appetite in ways that parodied her husband’s expanding girth </w:t>
      </w:r>
      <w:r w:rsidRPr="000B14D8">
        <w:rPr>
          <w:rFonts w:ascii="Times New Roman" w:hAnsi="Times New Roman" w:cs="Times New Roman"/>
        </w:rPr>
        <w:lastRenderedPageBreak/>
        <w:t>and sexuality. She was prodigious, ridiculous, unappealing</w:t>
      </w:r>
      <w:ins w:id="667" w:author="Copyeditor" w:date="2022-08-05T16:49:00Z">
        <w:r w:rsidR="00DE7EC4">
          <w:rPr>
            <w:rFonts w:ascii="Times New Roman" w:hAnsi="Times New Roman" w:cs="Times New Roman"/>
          </w:rPr>
          <w:t>—</w:t>
        </w:r>
      </w:ins>
      <w:del w:id="668" w:author="Copyeditor" w:date="2022-08-05T16:47:00Z">
        <w:r w:rsidRPr="000B14D8" w:rsidDel="00DE7EC4">
          <w:rPr>
            <w:rFonts w:ascii="Times New Roman" w:hAnsi="Times New Roman" w:cs="Times New Roman"/>
          </w:rPr>
          <w:delText>.</w:delText>
        </w:r>
      </w:del>
      <w:del w:id="669" w:author="Copyeditor" w:date="2022-08-05T16:49:00Z">
        <w:r w:rsidRPr="000B14D8" w:rsidDel="00DE7EC4">
          <w:rPr>
            <w:rFonts w:ascii="Times New Roman" w:hAnsi="Times New Roman" w:cs="Times New Roman"/>
          </w:rPr>
          <w:delText xml:space="preserve"> </w:delText>
        </w:r>
      </w:del>
      <w:ins w:id="670" w:author="Copyeditor" w:date="2022-08-05T16:47:00Z">
        <w:r w:rsidR="00DE7EC4">
          <w:rPr>
            <w:rFonts w:ascii="Times New Roman" w:hAnsi="Times New Roman" w:cs="Times New Roman"/>
          </w:rPr>
          <w:t>a</w:t>
        </w:r>
      </w:ins>
      <w:del w:id="671" w:author="Copyeditor" w:date="2022-08-05T16:47:00Z">
        <w:r w:rsidRPr="000B14D8" w:rsidDel="00DE7EC4">
          <w:rPr>
            <w:rFonts w:ascii="Times New Roman" w:hAnsi="Times New Roman" w:cs="Times New Roman"/>
          </w:rPr>
          <w:delText>A</w:delText>
        </w:r>
      </w:del>
      <w:r w:rsidRPr="000B14D8">
        <w:rPr>
          <w:rFonts w:ascii="Times New Roman" w:hAnsi="Times New Roman" w:cs="Times New Roman"/>
        </w:rPr>
        <w:t xml:space="preserve">nd she didn’t care. Lost in her own world of </w:t>
      </w:r>
      <w:r w:rsidRPr="000B14D8">
        <w:rPr>
          <w:rFonts w:ascii="Times New Roman" w:hAnsi="Times New Roman" w:cs="Times New Roman"/>
          <w:iCs/>
        </w:rPr>
        <w:t>jouissance</w:t>
      </w:r>
      <w:r w:rsidRPr="000B14D8">
        <w:rPr>
          <w:rFonts w:ascii="Times New Roman" w:hAnsi="Times New Roman" w:cs="Times New Roman"/>
        </w:rPr>
        <w:t xml:space="preserve"> without the </w:t>
      </w:r>
      <w:r w:rsidR="003C7D11" w:rsidRPr="000B14D8">
        <w:rPr>
          <w:rFonts w:ascii="Times New Roman" w:hAnsi="Times New Roman" w:cs="Times New Roman"/>
        </w:rPr>
        <w:t>L</w:t>
      </w:r>
      <w:r w:rsidRPr="000B14D8">
        <w:rPr>
          <w:rFonts w:ascii="Times New Roman" w:hAnsi="Times New Roman" w:cs="Times New Roman"/>
        </w:rPr>
        <w:t xml:space="preserve">aw, </w:t>
      </w:r>
      <w:del w:id="672" w:author="Copyeditor" w:date="2022-08-05T16:50:00Z">
        <w:r w:rsidRPr="000B14D8" w:rsidDel="00DE7EC4">
          <w:rPr>
            <w:rFonts w:ascii="Times New Roman" w:hAnsi="Times New Roman" w:cs="Times New Roman"/>
          </w:rPr>
          <w:delText xml:space="preserve">wasn’t </w:delText>
        </w:r>
      </w:del>
      <w:ins w:id="673" w:author="Copyeditor" w:date="2022-08-05T16:50:00Z">
        <w:r w:rsidR="00DE7EC4">
          <w:rPr>
            <w:rFonts w:ascii="Times New Roman" w:hAnsi="Times New Roman" w:cs="Times New Roman"/>
          </w:rPr>
          <w:t>perhaps</w:t>
        </w:r>
        <w:r w:rsidR="00DE7EC4" w:rsidRPr="000B14D8">
          <w:rPr>
            <w:rFonts w:ascii="Times New Roman" w:hAnsi="Times New Roman" w:cs="Times New Roman"/>
          </w:rPr>
          <w:t xml:space="preserve"> </w:t>
        </w:r>
      </w:ins>
      <w:r w:rsidRPr="000B14D8">
        <w:rPr>
          <w:rFonts w:ascii="Times New Roman" w:hAnsi="Times New Roman" w:cs="Times New Roman"/>
        </w:rPr>
        <w:t xml:space="preserve">she </w:t>
      </w:r>
      <w:ins w:id="674" w:author="Copyeditor" w:date="2022-08-05T16:50:00Z">
        <w:r w:rsidR="00DE7EC4">
          <w:rPr>
            <w:rFonts w:ascii="Times New Roman" w:hAnsi="Times New Roman" w:cs="Times New Roman"/>
          </w:rPr>
          <w:t xml:space="preserve">was </w:t>
        </w:r>
      </w:ins>
      <w:r w:rsidRPr="000B14D8">
        <w:rPr>
          <w:rFonts w:ascii="Times New Roman" w:hAnsi="Times New Roman" w:cs="Times New Roman"/>
        </w:rPr>
        <w:t xml:space="preserve">the more successful </w:t>
      </w:r>
      <w:proofErr w:type="spellStart"/>
      <w:r w:rsidRPr="000B14D8">
        <w:rPr>
          <w:rFonts w:ascii="Times New Roman" w:hAnsi="Times New Roman" w:cs="Times New Roman"/>
        </w:rPr>
        <w:t>schizo</w:t>
      </w:r>
      <w:proofErr w:type="spellEnd"/>
      <w:del w:id="675" w:author="Copyeditor" w:date="2022-08-05T16:50:00Z">
        <w:r w:rsidRPr="000B14D8" w:rsidDel="00DE7EC4">
          <w:rPr>
            <w:rFonts w:ascii="Times New Roman" w:hAnsi="Times New Roman" w:cs="Times New Roman"/>
          </w:rPr>
          <w:delText xml:space="preserve">? </w:delText>
        </w:r>
      </w:del>
      <w:ins w:id="676" w:author="Copyeditor" w:date="2022-08-05T16:50:00Z">
        <w:r w:rsidR="00DE7EC4">
          <w:rPr>
            <w:rFonts w:ascii="Times New Roman" w:hAnsi="Times New Roman" w:cs="Times New Roman"/>
          </w:rPr>
          <w:t>.</w:t>
        </w:r>
        <w:r w:rsidR="00DE7EC4" w:rsidRPr="000B14D8">
          <w:rPr>
            <w:rFonts w:ascii="Times New Roman" w:hAnsi="Times New Roman" w:cs="Times New Roman"/>
          </w:rPr>
          <w:t xml:space="preserve"> </w:t>
        </w:r>
      </w:ins>
      <w:r w:rsidRPr="000B14D8">
        <w:rPr>
          <w:rFonts w:ascii="Times New Roman" w:hAnsi="Times New Roman" w:cs="Times New Roman"/>
        </w:rPr>
        <w:t xml:space="preserve">Having broken through the wall, she broke through the possibilities for </w:t>
      </w:r>
      <w:r w:rsidR="002B5E6D" w:rsidRPr="000B14D8">
        <w:rPr>
          <w:rFonts w:ascii="Times New Roman" w:hAnsi="Times New Roman" w:cs="Times New Roman"/>
        </w:rPr>
        <w:t xml:space="preserve">Oedipal </w:t>
      </w:r>
      <w:r w:rsidRPr="000B14D8">
        <w:rPr>
          <w:rFonts w:ascii="Times New Roman" w:hAnsi="Times New Roman" w:cs="Times New Roman"/>
        </w:rPr>
        <w:t>entrapment. She is the body without organs who transcribes on her surface the ravages of the Regency’s play with Oedipal myths, for as she aged</w:t>
      </w:r>
      <w:ins w:id="677" w:author="Copyeditor" w:date="2022-08-05T16:51:00Z">
        <w:r w:rsidR="00C01F14">
          <w:rPr>
            <w:rFonts w:ascii="Times New Roman" w:hAnsi="Times New Roman" w:cs="Times New Roman"/>
          </w:rPr>
          <w:t>,</w:t>
        </w:r>
      </w:ins>
      <w:r w:rsidRPr="000B14D8">
        <w:rPr>
          <w:rFonts w:ascii="Times New Roman" w:hAnsi="Times New Roman" w:cs="Times New Roman"/>
        </w:rPr>
        <w:t xml:space="preserve"> she became increasingly unappealing visually, the object of no one’s </w:t>
      </w:r>
      <w:proofErr w:type="gramStart"/>
      <w:r w:rsidRPr="000B14D8">
        <w:rPr>
          <w:rFonts w:ascii="Times New Roman" w:hAnsi="Times New Roman" w:cs="Times New Roman"/>
        </w:rPr>
        <w:t>gaze</w:t>
      </w:r>
      <w:proofErr w:type="gramEnd"/>
      <w:del w:id="678" w:author="Copyeditor" w:date="2022-08-05T16:51:00Z">
        <w:r w:rsidRPr="000B14D8" w:rsidDel="00C01F14">
          <w:rPr>
            <w:rFonts w:ascii="Times New Roman" w:hAnsi="Times New Roman" w:cs="Times New Roman"/>
          </w:rPr>
          <w:delText xml:space="preserve">, </w:delText>
        </w:r>
      </w:del>
      <w:ins w:id="679" w:author="Copyeditor" w:date="2022-08-05T16:51:00Z">
        <w:r w:rsidR="00C01F14">
          <w:rPr>
            <w:rFonts w:ascii="Times New Roman" w:hAnsi="Times New Roman" w:cs="Times New Roman"/>
          </w:rPr>
          <w:t>;</w:t>
        </w:r>
        <w:r w:rsidR="00C01F14" w:rsidRPr="000B14D8">
          <w:rPr>
            <w:rFonts w:ascii="Times New Roman" w:hAnsi="Times New Roman" w:cs="Times New Roman"/>
          </w:rPr>
          <w:t xml:space="preserve"> </w:t>
        </w:r>
      </w:ins>
      <w:r w:rsidRPr="000B14D8">
        <w:rPr>
          <w:rFonts w:ascii="Times New Roman" w:hAnsi="Times New Roman" w:cs="Times New Roman"/>
        </w:rPr>
        <w:t xml:space="preserve">yet she was no self-parody. She only wore on her surface what she had become, perhaps even no longer divided as a subject, perhaps beyond such Oedipal restrictions. </w:t>
      </w:r>
    </w:p>
    <w:p w14:paraId="75A995EB" w14:textId="0C41428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 have given Caroline little space in this argument,</w:t>
      </w:r>
      <w:r w:rsidRPr="000B14D8">
        <w:rPr>
          <w:rStyle w:val="EndnoteReference"/>
          <w:rFonts w:ascii="Times New Roman" w:hAnsi="Times New Roman" w:cs="Times New Roman"/>
        </w:rPr>
        <w:endnoteReference w:id="14"/>
      </w:r>
      <w:r w:rsidRPr="000B14D8">
        <w:rPr>
          <w:rFonts w:ascii="Times New Roman" w:hAnsi="Times New Roman" w:cs="Times New Roman"/>
        </w:rPr>
        <w:t xml:space="preserve"> but she is a clear rebuke to the status of the impossible woman under Regency psychosis. Unlike Brummell, whose end is equivocal (has he failed at the game or succeeded in pursuing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 xml:space="preserve">to the end?), she proves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claim that it’s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psychosis and not the phallus or the </w:t>
      </w:r>
      <w:r w:rsidR="004C111F" w:rsidRPr="000B14D8">
        <w:rPr>
          <w:rFonts w:ascii="Times New Roman" w:hAnsi="Times New Roman" w:cs="Times New Roman"/>
        </w:rPr>
        <w:t>paternal</w:t>
      </w:r>
      <w:r w:rsidRPr="000B14D8">
        <w:rPr>
          <w:rFonts w:ascii="Times New Roman" w:hAnsi="Times New Roman" w:cs="Times New Roman"/>
        </w:rPr>
        <w:t xml:space="preserve"> function</w:t>
      </w:r>
      <w:ins w:id="680" w:author="Copyeditor" w:date="2022-08-05T16:54:00Z">
        <w:r w:rsidR="00C01F14">
          <w:rPr>
            <w:rFonts w:ascii="Times New Roman" w:hAnsi="Times New Roman" w:cs="Times New Roman"/>
          </w:rPr>
          <w:t>,</w:t>
        </w:r>
      </w:ins>
      <w:r w:rsidRPr="000B14D8">
        <w:rPr>
          <w:rFonts w:ascii="Times New Roman" w:hAnsi="Times New Roman" w:cs="Times New Roman"/>
        </w:rPr>
        <w:t xml:space="preserve"> that </w:t>
      </w:r>
      <w:del w:id="681" w:author="Copyeditor" w:date="2022-08-05T16:54:00Z">
        <w:r w:rsidRPr="000B14D8" w:rsidDel="00C01F14">
          <w:rPr>
            <w:rFonts w:ascii="Times New Roman" w:hAnsi="Times New Roman" w:cs="Times New Roman"/>
          </w:rPr>
          <w:delText xml:space="preserve">are </w:delText>
        </w:r>
      </w:del>
      <w:ins w:id="682" w:author="Copyeditor" w:date="2022-08-05T16:54:00Z">
        <w:r w:rsidR="00C01F14">
          <w:rPr>
            <w:rFonts w:ascii="Times New Roman" w:hAnsi="Times New Roman" w:cs="Times New Roman"/>
          </w:rPr>
          <w:t>is</w:t>
        </w:r>
        <w:r w:rsidR="00C01F14" w:rsidRPr="000B14D8">
          <w:rPr>
            <w:rFonts w:ascii="Times New Roman" w:hAnsi="Times New Roman" w:cs="Times New Roman"/>
          </w:rPr>
          <w:t xml:space="preserve"> </w:t>
        </w:r>
      </w:ins>
      <w:r w:rsidRPr="000B14D8">
        <w:rPr>
          <w:rFonts w:ascii="Times New Roman" w:hAnsi="Times New Roman" w:cs="Times New Roman"/>
        </w:rPr>
        <w:t xml:space="preserve">the truth under capitalism. Freud thought everyone was neurotic unless they had worse pathologies; Lacan begins to think everyone is actually psychotic.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think that everyone </w:t>
      </w:r>
      <w:r w:rsidRPr="000B14D8">
        <w:rPr>
          <w:rFonts w:ascii="Times New Roman" w:hAnsi="Times New Roman" w:cs="Times New Roman"/>
          <w:i/>
          <w:iCs/>
        </w:rPr>
        <w:t>should</w:t>
      </w:r>
      <w:r w:rsidRPr="000B14D8">
        <w:rPr>
          <w:rFonts w:ascii="Times New Roman" w:hAnsi="Times New Roman" w:cs="Times New Roman"/>
        </w:rPr>
        <w:t xml:space="preserve"> be, and unless convinced otherwise by psychoanalysts, actually </w:t>
      </w:r>
      <w:r w:rsidRPr="000B14D8">
        <w:rPr>
          <w:rFonts w:ascii="Times New Roman" w:hAnsi="Times New Roman" w:cs="Times New Roman"/>
          <w:i/>
          <w:iCs/>
        </w:rPr>
        <w:t>are</w:t>
      </w:r>
      <w:r w:rsidRPr="000B14D8">
        <w:rPr>
          <w:rFonts w:ascii="Times New Roman" w:hAnsi="Times New Roman" w:cs="Times New Roman"/>
        </w:rPr>
        <w:t xml:space="preserve"> psychotic. We are all </w:t>
      </w:r>
      <w:proofErr w:type="spellStart"/>
      <w:r w:rsidRPr="000B14D8">
        <w:rPr>
          <w:rFonts w:ascii="Times New Roman" w:hAnsi="Times New Roman" w:cs="Times New Roman"/>
        </w:rPr>
        <w:t>schizes</w:t>
      </w:r>
      <w:proofErr w:type="spellEnd"/>
      <w:r w:rsidRPr="000B14D8">
        <w:rPr>
          <w:rFonts w:ascii="Times New Roman" w:hAnsi="Times New Roman" w:cs="Times New Roman"/>
        </w:rPr>
        <w:t xml:space="preserve"> up against the limit. In the Romantic period, there were two options to those rare individuals who recognized this truth of the capitalist dilemma: play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w:t>
      </w:r>
      <w:del w:id="683" w:author="Copyeditor" w:date="2022-08-05T16:55:00Z">
        <w:r w:rsidRPr="000B14D8" w:rsidDel="00C01F14">
          <w:rPr>
            <w:rFonts w:ascii="Times New Roman" w:hAnsi="Times New Roman" w:cs="Times New Roman"/>
          </w:rPr>
          <w:delText xml:space="preserve">but </w:delText>
        </w:r>
      </w:del>
      <w:r w:rsidRPr="000B14D8">
        <w:rPr>
          <w:rFonts w:ascii="Times New Roman" w:hAnsi="Times New Roman" w:cs="Times New Roman"/>
        </w:rPr>
        <w:t xml:space="preserve">deliberately, with gamesmanship, or be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at full </w:t>
      </w:r>
      <w:r w:rsidRPr="000B14D8">
        <w:rPr>
          <w:rFonts w:ascii="Times New Roman" w:hAnsi="Times New Roman" w:cs="Times New Roman"/>
          <w:iCs/>
        </w:rPr>
        <w:t>jouissance</w:t>
      </w:r>
      <w:r w:rsidRPr="000B14D8">
        <w:rPr>
          <w:rFonts w:ascii="Times New Roman" w:hAnsi="Times New Roman" w:cs="Times New Roman"/>
        </w:rPr>
        <w:t xml:space="preserve">. </w:t>
      </w:r>
      <w:r w:rsidR="00A42252" w:rsidRPr="000B14D8">
        <w:rPr>
          <w:rFonts w:ascii="Times New Roman" w:hAnsi="Times New Roman" w:cs="Times New Roman"/>
        </w:rPr>
        <w:t>Brummell or Ca</w:t>
      </w:r>
      <w:r w:rsidR="00B53C94" w:rsidRPr="000B14D8">
        <w:rPr>
          <w:rFonts w:ascii="Times New Roman" w:hAnsi="Times New Roman" w:cs="Times New Roman"/>
        </w:rPr>
        <w:t>r</w:t>
      </w:r>
      <w:r w:rsidR="00A42252" w:rsidRPr="000B14D8">
        <w:rPr>
          <w:rFonts w:ascii="Times New Roman" w:hAnsi="Times New Roman" w:cs="Times New Roman"/>
        </w:rPr>
        <w:t xml:space="preserve">oline. </w:t>
      </w:r>
      <w:r w:rsidRPr="000B14D8">
        <w:rPr>
          <w:rFonts w:ascii="Times New Roman" w:hAnsi="Times New Roman" w:cs="Times New Roman"/>
        </w:rPr>
        <w:t>One is the dandy’s way, the other is perhaps the way of the impossible woman, not allowed to speak under the law but pursing her unauthorized, non</w:t>
      </w:r>
      <w:del w:id="684" w:author="Copyeditor" w:date="2022-08-05T16:55:00Z">
        <w:r w:rsidRPr="000B14D8" w:rsidDel="00C01F14">
          <w:rPr>
            <w:rFonts w:ascii="Times New Roman" w:hAnsi="Times New Roman" w:cs="Times New Roman"/>
          </w:rPr>
          <w:delText>-</w:delText>
        </w:r>
      </w:del>
      <w:r w:rsidRPr="000B14D8">
        <w:rPr>
          <w:rFonts w:ascii="Times New Roman" w:hAnsi="Times New Roman" w:cs="Times New Roman"/>
        </w:rPr>
        <w:t xml:space="preserve">signifying desire just the same. </w:t>
      </w:r>
      <w:r w:rsidR="00EB5F3C" w:rsidRPr="000B14D8">
        <w:rPr>
          <w:rFonts w:ascii="Times New Roman" w:hAnsi="Times New Roman" w:cs="Times New Roman"/>
        </w:rPr>
        <w:t>There is a lesson there somewhere for us today.</w:t>
      </w:r>
    </w:p>
    <w:p w14:paraId="52B269E8" w14:textId="3551C46F" w:rsidR="00B30FB6" w:rsidRPr="000B14D8" w:rsidRDefault="00B30FB6" w:rsidP="00F032D5">
      <w:pPr>
        <w:spacing w:line="480" w:lineRule="auto"/>
        <w:rPr>
          <w:rFonts w:ascii="Times New Roman" w:hAnsi="Times New Roman" w:cs="Times New Roman"/>
        </w:rPr>
      </w:pPr>
    </w:p>
    <w:p w14:paraId="0BD83201" w14:textId="397D1A70" w:rsidR="00B30FB6" w:rsidRPr="000B14D8" w:rsidRDefault="00664831" w:rsidP="008A78FA">
      <w:pPr>
        <w:spacing w:line="480" w:lineRule="auto"/>
        <w:rPr>
          <w:rFonts w:ascii="Times New Roman" w:hAnsi="Times New Roman" w:cs="Times New Roman"/>
        </w:rPr>
      </w:pPr>
      <w:r w:rsidRPr="000B14D8">
        <w:rPr>
          <w:rFonts w:ascii="Times New Roman" w:hAnsi="Times New Roman" w:cs="Times New Roman"/>
        </w:rPr>
        <w:lastRenderedPageBreak/>
        <w:t>Works Cited</w:t>
      </w:r>
    </w:p>
    <w:p w14:paraId="0F6C0F96" w14:textId="737E804C" w:rsidR="00664831" w:rsidRPr="000B14D8" w:rsidRDefault="00664831">
      <w:pPr>
        <w:spacing w:line="480" w:lineRule="auto"/>
        <w:ind w:left="720" w:hanging="720"/>
        <w:rPr>
          <w:rFonts w:ascii="Times New Roman" w:hAnsi="Times New Roman" w:cs="Times New Roman"/>
        </w:rPr>
        <w:pPrChange w:id="685" w:author="Copyeditor" w:date="2022-08-05T17:12:00Z">
          <w:pPr>
            <w:spacing w:line="480" w:lineRule="auto"/>
          </w:pPr>
        </w:pPrChange>
      </w:pPr>
    </w:p>
    <w:p w14:paraId="32E55197" w14:textId="01CCD2B5" w:rsidR="00902E37" w:rsidRPr="000B14D8" w:rsidDel="00C673A5" w:rsidRDefault="00902E37">
      <w:pPr>
        <w:spacing w:line="480" w:lineRule="auto"/>
        <w:ind w:left="720" w:hanging="720"/>
        <w:rPr>
          <w:del w:id="686" w:author="Copyeditor" w:date="2022-08-05T17:09:00Z"/>
          <w:rFonts w:ascii="Times New Roman" w:hAnsi="Times New Roman" w:cs="Times New Roman"/>
          <w:i/>
          <w:iCs/>
        </w:rPr>
        <w:pPrChange w:id="687" w:author="Copyeditor" w:date="2022-08-05T17:12:00Z">
          <w:pPr>
            <w:spacing w:line="480" w:lineRule="auto"/>
          </w:pPr>
        </w:pPrChange>
      </w:pPr>
      <w:del w:id="688" w:author="Copyeditor" w:date="2022-08-05T17:09:00Z">
        <w:r w:rsidRPr="000B14D8" w:rsidDel="00C673A5">
          <w:rPr>
            <w:rFonts w:ascii="Times New Roman" w:hAnsi="Times New Roman" w:cs="Times New Roman"/>
            <w:i/>
            <w:iCs/>
          </w:rPr>
          <w:delText xml:space="preserve">The Bible. </w:delText>
        </w:r>
      </w:del>
      <w:del w:id="689" w:author="Copyeditor" w:date="2022-08-04T19:15:00Z">
        <w:r w:rsidRPr="000B14D8" w:rsidDel="00757FA8">
          <w:rPr>
            <w:rFonts w:ascii="Times New Roman" w:hAnsi="Times New Roman" w:cs="Times New Roman"/>
          </w:rPr>
          <w:delText>The New Oxford Annotated Version</w:delText>
        </w:r>
      </w:del>
      <w:del w:id="690" w:author="Copyeditor" w:date="2022-08-05T17:09:00Z">
        <w:r w:rsidRPr="000B14D8" w:rsidDel="00C673A5">
          <w:rPr>
            <w:rFonts w:ascii="Times New Roman" w:hAnsi="Times New Roman" w:cs="Times New Roman"/>
          </w:rPr>
          <w:delText>, 3rd ed., Oxford UP, 2001.</w:delText>
        </w:r>
      </w:del>
    </w:p>
    <w:p w14:paraId="25D501E2" w14:textId="44C77ED7" w:rsidR="00983248" w:rsidRPr="000B14D8" w:rsidRDefault="00805B9E">
      <w:pPr>
        <w:spacing w:line="480" w:lineRule="auto"/>
        <w:ind w:left="720" w:hanging="720"/>
        <w:rPr>
          <w:rFonts w:ascii="Times New Roman" w:hAnsi="Times New Roman" w:cs="Times New Roman"/>
        </w:rPr>
        <w:pPrChange w:id="691" w:author="Copyeditor" w:date="2022-08-05T17:12:00Z">
          <w:pPr>
            <w:spacing w:line="480" w:lineRule="auto"/>
          </w:pPr>
        </w:pPrChange>
      </w:pP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Joan. </w:t>
      </w:r>
      <w:r w:rsidRPr="000B14D8">
        <w:rPr>
          <w:rFonts w:ascii="Times New Roman" w:hAnsi="Times New Roman" w:cs="Times New Roman"/>
          <w:i/>
        </w:rPr>
        <w:t xml:space="preserve">Read My Desire: Lacan </w:t>
      </w:r>
      <w:ins w:id="692" w:author="Copyeditor" w:date="2022-08-05T17:12:00Z">
        <w:r w:rsidR="00C673A5">
          <w:rPr>
            <w:rFonts w:ascii="Times New Roman" w:hAnsi="Times New Roman" w:cs="Times New Roman"/>
            <w:i/>
          </w:rPr>
          <w:t>a</w:t>
        </w:r>
      </w:ins>
      <w:del w:id="693" w:author="Copyeditor" w:date="2022-08-05T17:12:00Z">
        <w:r w:rsidRPr="000B14D8" w:rsidDel="00C673A5">
          <w:rPr>
            <w:rFonts w:ascii="Times New Roman" w:hAnsi="Times New Roman" w:cs="Times New Roman"/>
            <w:i/>
          </w:rPr>
          <w:delText>A</w:delText>
        </w:r>
      </w:del>
      <w:r w:rsidRPr="000B14D8">
        <w:rPr>
          <w:rFonts w:ascii="Times New Roman" w:hAnsi="Times New Roman" w:cs="Times New Roman"/>
          <w:i/>
        </w:rPr>
        <w:t>gainst the Historicists.</w:t>
      </w:r>
      <w:r w:rsidRPr="000B14D8">
        <w:rPr>
          <w:rFonts w:ascii="Times New Roman" w:hAnsi="Times New Roman" w:cs="Times New Roman"/>
        </w:rPr>
        <w:t xml:space="preserve"> MIT, 1994.</w:t>
      </w:r>
    </w:p>
    <w:p w14:paraId="2FACDCAA" w14:textId="65E6C9BD" w:rsidR="00C25696" w:rsidRPr="000B14D8" w:rsidDel="00C673A5" w:rsidRDefault="00BF7800">
      <w:pPr>
        <w:spacing w:line="480" w:lineRule="auto"/>
        <w:ind w:left="720" w:hanging="720"/>
        <w:rPr>
          <w:del w:id="694" w:author="Copyeditor" w:date="2022-08-05T17:10:00Z"/>
          <w:rFonts w:ascii="Times New Roman" w:hAnsi="Times New Roman" w:cs="Times New Roman"/>
        </w:rPr>
        <w:pPrChange w:id="695" w:author="Copyeditor" w:date="2022-08-05T17:12:00Z">
          <w:pPr>
            <w:spacing w:line="480" w:lineRule="auto"/>
          </w:pPr>
        </w:pPrChange>
      </w:pPr>
      <w:r w:rsidRPr="000B14D8">
        <w:rPr>
          <w:rFonts w:ascii="Times New Roman" w:hAnsi="Times New Roman" w:cs="Times New Roman"/>
        </w:rPr>
        <w:t>Deleuze</w:t>
      </w:r>
      <w:r w:rsidR="00BC44C2" w:rsidRPr="000B14D8">
        <w:rPr>
          <w:rFonts w:ascii="Times New Roman" w:hAnsi="Times New Roman" w:cs="Times New Roman"/>
        </w:rPr>
        <w:t>, Gilles</w:t>
      </w:r>
      <w:ins w:id="696" w:author="Copyeditor" w:date="2022-08-05T17:12:00Z">
        <w:r w:rsidR="00C673A5">
          <w:rPr>
            <w:rFonts w:ascii="Times New Roman" w:hAnsi="Times New Roman" w:cs="Times New Roman"/>
          </w:rPr>
          <w:t>,</w:t>
        </w:r>
      </w:ins>
      <w:r w:rsidRPr="000B14D8">
        <w:rPr>
          <w:rFonts w:ascii="Times New Roman" w:hAnsi="Times New Roman" w:cs="Times New Roman"/>
        </w:rPr>
        <w:t xml:space="preserve"> and </w:t>
      </w:r>
      <w:r w:rsidR="00BC44C2" w:rsidRPr="000B14D8">
        <w:rPr>
          <w:rFonts w:ascii="Times New Roman" w:hAnsi="Times New Roman" w:cs="Times New Roman"/>
        </w:rPr>
        <w:t>F</w:t>
      </w:r>
      <w:r w:rsidR="007931FE" w:rsidRPr="000B14D8">
        <w:rPr>
          <w:rFonts w:ascii="Times New Roman" w:hAnsi="Times New Roman" w:cs="Times New Roman"/>
        </w:rPr>
        <w:t>é</w:t>
      </w:r>
      <w:r w:rsidR="00BC44C2" w:rsidRPr="000B14D8">
        <w:rPr>
          <w:rFonts w:ascii="Times New Roman" w:hAnsi="Times New Roman" w:cs="Times New Roman"/>
        </w:rPr>
        <w:t xml:space="preserve">lix </w:t>
      </w:r>
      <w:proofErr w:type="spellStart"/>
      <w:r w:rsidRPr="000B14D8">
        <w:rPr>
          <w:rFonts w:ascii="Times New Roman" w:hAnsi="Times New Roman" w:cs="Times New Roman"/>
        </w:rPr>
        <w:t>Guattari</w:t>
      </w:r>
      <w:proofErr w:type="spellEnd"/>
      <w:r w:rsidR="00BC44C2"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r w:rsidR="00BC44C2" w:rsidRPr="000B14D8">
        <w:rPr>
          <w:rFonts w:ascii="Times New Roman" w:hAnsi="Times New Roman" w:cs="Times New Roman"/>
        </w:rPr>
        <w:t>.</w:t>
      </w:r>
      <w:ins w:id="697" w:author="Copyeditor" w:date="2022-08-05T17:10:00Z">
        <w:r w:rsidR="00C673A5">
          <w:rPr>
            <w:rFonts w:ascii="Times New Roman" w:hAnsi="Times New Roman" w:cs="Times New Roman"/>
          </w:rPr>
          <w:t xml:space="preserve"> </w:t>
        </w:r>
      </w:ins>
      <w:del w:id="698" w:author="Copyeditor" w:date="2022-08-05T17:10:00Z">
        <w:r w:rsidR="00BC44C2" w:rsidRPr="000B14D8" w:rsidDel="00C673A5">
          <w:rPr>
            <w:rFonts w:ascii="Times New Roman" w:hAnsi="Times New Roman" w:cs="Times New Roman"/>
          </w:rPr>
          <w:delText xml:space="preserve"> </w:delText>
        </w:r>
      </w:del>
    </w:p>
    <w:p w14:paraId="57BAB6F2" w14:textId="45900053" w:rsidR="00C25696" w:rsidRPr="000B14D8" w:rsidDel="00C673A5" w:rsidRDefault="007931FE">
      <w:pPr>
        <w:spacing w:line="480" w:lineRule="auto"/>
        <w:ind w:left="720" w:hanging="720"/>
        <w:rPr>
          <w:del w:id="699" w:author="Copyeditor" w:date="2022-08-05T17:10:00Z"/>
          <w:rFonts w:ascii="Times New Roman" w:hAnsi="Times New Roman" w:cs="Times New Roman"/>
        </w:rPr>
        <w:pPrChange w:id="700" w:author="Copyeditor" w:date="2022-08-05T17:12:00Z">
          <w:pPr>
            <w:spacing w:line="480" w:lineRule="auto"/>
            <w:ind w:firstLine="720"/>
          </w:pPr>
        </w:pPrChange>
      </w:pPr>
      <w:r w:rsidRPr="000B14D8">
        <w:rPr>
          <w:rFonts w:ascii="Times New Roman" w:hAnsi="Times New Roman" w:cs="Times New Roman"/>
        </w:rPr>
        <w:t>Trans</w:t>
      </w:r>
      <w:r w:rsidR="00AD1690">
        <w:rPr>
          <w:rFonts w:ascii="Times New Roman" w:hAnsi="Times New Roman" w:cs="Times New Roman"/>
        </w:rPr>
        <w:t>lated</w:t>
      </w:r>
      <w:r w:rsidRPr="000B14D8">
        <w:rPr>
          <w:rFonts w:ascii="Times New Roman" w:hAnsi="Times New Roman" w:cs="Times New Roman"/>
        </w:rPr>
        <w:t xml:space="preserve"> by Robert Hurley, Mark Seem, and Helen R. Lane</w:t>
      </w:r>
      <w:ins w:id="701" w:author="Copyeditor" w:date="2022-08-05T17:15:00Z">
        <w:r w:rsidR="00A722B2">
          <w:rPr>
            <w:rFonts w:ascii="Times New Roman" w:hAnsi="Times New Roman" w:cs="Times New Roman"/>
          </w:rPr>
          <w:t>,</w:t>
        </w:r>
      </w:ins>
      <w:del w:id="702" w:author="Copyeditor" w:date="2022-08-05T17:15:00Z">
        <w:r w:rsidRPr="000B14D8" w:rsidDel="00A722B2">
          <w:rPr>
            <w:rFonts w:ascii="Times New Roman" w:hAnsi="Times New Roman" w:cs="Times New Roman"/>
          </w:rPr>
          <w:delText>.</w:delText>
        </w:r>
      </w:del>
      <w:r w:rsidRPr="000B14D8">
        <w:rPr>
          <w:rFonts w:ascii="Times New Roman" w:hAnsi="Times New Roman" w:cs="Times New Roman"/>
        </w:rPr>
        <w:t xml:space="preserve"> U of </w:t>
      </w:r>
    </w:p>
    <w:p w14:paraId="3659E0F3" w14:textId="706F1700" w:rsidR="00BF7800" w:rsidRPr="000B14D8" w:rsidRDefault="007931FE">
      <w:pPr>
        <w:spacing w:line="480" w:lineRule="auto"/>
        <w:ind w:left="720" w:hanging="720"/>
        <w:rPr>
          <w:rFonts w:ascii="Times New Roman" w:hAnsi="Times New Roman" w:cs="Times New Roman"/>
        </w:rPr>
        <w:pPrChange w:id="703" w:author="Copyeditor" w:date="2022-08-05T17:12:00Z">
          <w:pPr>
            <w:spacing w:line="480" w:lineRule="auto"/>
            <w:ind w:firstLine="720"/>
          </w:pPr>
        </w:pPrChange>
      </w:pPr>
      <w:r w:rsidRPr="000B14D8">
        <w:rPr>
          <w:rFonts w:ascii="Times New Roman" w:hAnsi="Times New Roman" w:cs="Times New Roman"/>
        </w:rPr>
        <w:t>Minnesota P, 1983.</w:t>
      </w:r>
    </w:p>
    <w:p w14:paraId="27EA681B" w14:textId="7E3D0ED8" w:rsidR="00B30FB6" w:rsidRPr="000B14D8" w:rsidDel="000F588E" w:rsidRDefault="00664831">
      <w:pPr>
        <w:spacing w:line="480" w:lineRule="auto"/>
        <w:ind w:left="720" w:hanging="720"/>
        <w:rPr>
          <w:del w:id="704" w:author="Copyeditor" w:date="2022-08-07T14:22:00Z"/>
          <w:rFonts w:ascii="Times New Roman" w:hAnsi="Times New Roman" w:cs="Times New Roman"/>
        </w:rPr>
        <w:pPrChange w:id="705" w:author="Copyeditor" w:date="2022-08-05T17:12:00Z">
          <w:pPr>
            <w:spacing w:line="480" w:lineRule="auto"/>
          </w:pPr>
        </w:pPrChange>
      </w:pPr>
      <w:del w:id="706" w:author="Copyeditor" w:date="2022-08-07T14:22:00Z">
        <w:r w:rsidRPr="000B14D8" w:rsidDel="000F588E">
          <w:rPr>
            <w:rFonts w:ascii="Times New Roman" w:hAnsi="Times New Roman" w:cs="Times New Roman"/>
          </w:rPr>
          <w:delText xml:space="preserve">Kant, Immanuel. </w:delText>
        </w:r>
        <w:r w:rsidRPr="000B14D8" w:rsidDel="000F588E">
          <w:rPr>
            <w:rFonts w:ascii="Times New Roman" w:hAnsi="Times New Roman" w:cs="Times New Roman"/>
            <w:i/>
            <w:iCs/>
          </w:rPr>
          <w:delText>Critique of</w:delText>
        </w:r>
        <w:r w:rsidR="00193179" w:rsidRPr="000B14D8" w:rsidDel="000F588E">
          <w:rPr>
            <w:rFonts w:ascii="Times New Roman" w:hAnsi="Times New Roman" w:cs="Times New Roman"/>
            <w:i/>
            <w:iCs/>
          </w:rPr>
          <w:delText xml:space="preserve"> the Power of</w:delText>
        </w:r>
        <w:r w:rsidRPr="000B14D8" w:rsidDel="000F588E">
          <w:rPr>
            <w:rFonts w:ascii="Times New Roman" w:hAnsi="Times New Roman" w:cs="Times New Roman"/>
            <w:i/>
            <w:iCs/>
          </w:rPr>
          <w:delText xml:space="preserve"> Judgment</w:delText>
        </w:r>
        <w:r w:rsidRPr="000B14D8" w:rsidDel="000F588E">
          <w:rPr>
            <w:rFonts w:ascii="Times New Roman" w:hAnsi="Times New Roman" w:cs="Times New Roman"/>
          </w:rPr>
          <w:delText xml:space="preserve">. </w:delText>
        </w:r>
        <w:r w:rsidR="00193179" w:rsidRPr="000B14D8" w:rsidDel="000F588E">
          <w:rPr>
            <w:rFonts w:ascii="Times New Roman" w:hAnsi="Times New Roman" w:cs="Times New Roman"/>
          </w:rPr>
          <w:delText>Cambridge U</w:delText>
        </w:r>
        <w:r w:rsidR="00BB15CE" w:rsidRPr="000B14D8" w:rsidDel="000F588E">
          <w:rPr>
            <w:rFonts w:ascii="Times New Roman" w:hAnsi="Times New Roman" w:cs="Times New Roman"/>
          </w:rPr>
          <w:delText>P</w:delText>
        </w:r>
        <w:r w:rsidR="00193179" w:rsidRPr="000B14D8" w:rsidDel="000F588E">
          <w:rPr>
            <w:rFonts w:ascii="Times New Roman" w:hAnsi="Times New Roman" w:cs="Times New Roman"/>
          </w:rPr>
          <w:delText xml:space="preserve">, </w:delText>
        </w:r>
        <w:r w:rsidR="00CA4267" w:rsidRPr="000B14D8" w:rsidDel="000F588E">
          <w:rPr>
            <w:rFonts w:ascii="Times New Roman" w:hAnsi="Times New Roman" w:cs="Times New Roman"/>
          </w:rPr>
          <w:delText>2002.</w:delText>
        </w:r>
      </w:del>
    </w:p>
    <w:p w14:paraId="4B48E125" w14:textId="26CC9657" w:rsidR="00C25696" w:rsidRPr="000B14D8" w:rsidDel="00C673A5" w:rsidRDefault="001B4656">
      <w:pPr>
        <w:pStyle w:val="EndnoteText"/>
        <w:spacing w:line="480" w:lineRule="auto"/>
        <w:ind w:left="720" w:hanging="720"/>
        <w:rPr>
          <w:del w:id="707" w:author="Copyeditor" w:date="2022-08-05T17:10:00Z"/>
          <w:rFonts w:ascii="Times New Roman" w:hAnsi="Times New Roman" w:cs="Times New Roman"/>
        </w:rPr>
        <w:pPrChange w:id="708" w:author="Copyeditor" w:date="2022-08-05T17:12:00Z">
          <w:pPr>
            <w:pStyle w:val="EndnoteText"/>
            <w:spacing w:line="480" w:lineRule="auto"/>
          </w:pPr>
        </w:pPrChange>
      </w:pPr>
      <w:r w:rsidRPr="000B14D8">
        <w:rPr>
          <w:rFonts w:ascii="Times New Roman" w:hAnsi="Times New Roman" w:cs="Times New Roman"/>
        </w:rPr>
        <w:t xml:space="preserve">Fay, Elizabeth. </w:t>
      </w:r>
      <w:r w:rsidR="00E35624" w:rsidRPr="000B14D8">
        <w:rPr>
          <w:rFonts w:ascii="Times New Roman" w:hAnsi="Times New Roman" w:cs="Times New Roman"/>
        </w:rPr>
        <w:t>“</w:t>
      </w:r>
      <w:proofErr w:type="spellStart"/>
      <w:r w:rsidR="00E35624" w:rsidRPr="000B14D8">
        <w:rPr>
          <w:rFonts w:ascii="Times New Roman" w:hAnsi="Times New Roman" w:cs="Times New Roman"/>
        </w:rPr>
        <w:t>Hallucinogesis</w:t>
      </w:r>
      <w:proofErr w:type="spellEnd"/>
      <w:r w:rsidR="00E35624" w:rsidRPr="000B14D8">
        <w:rPr>
          <w:rFonts w:ascii="Times New Roman" w:hAnsi="Times New Roman" w:cs="Times New Roman"/>
        </w:rPr>
        <w:t>: De Quincey’s Mind Trips</w:t>
      </w:r>
      <w:ins w:id="709" w:author="Copyeditor" w:date="2022-08-05T17:16:00Z">
        <w:r w:rsidR="00A722B2">
          <w:rPr>
            <w:rFonts w:ascii="Times New Roman" w:hAnsi="Times New Roman" w:cs="Times New Roman"/>
          </w:rPr>
          <w:t>.</w:t>
        </w:r>
      </w:ins>
      <w:del w:id="710" w:author="Copyeditor" w:date="2022-08-05T17:16:00Z">
        <w:r w:rsidR="00E35624" w:rsidRPr="000B14D8" w:rsidDel="00A722B2">
          <w:rPr>
            <w:rFonts w:ascii="Times New Roman" w:hAnsi="Times New Roman" w:cs="Times New Roman"/>
          </w:rPr>
          <w:delText>,</w:delText>
        </w:r>
      </w:del>
      <w:r w:rsidR="00E35624" w:rsidRPr="000B14D8">
        <w:rPr>
          <w:rFonts w:ascii="Times New Roman" w:hAnsi="Times New Roman" w:cs="Times New Roman"/>
        </w:rPr>
        <w:t xml:space="preserve">” </w:t>
      </w:r>
      <w:r w:rsidR="00E35624" w:rsidRPr="000B14D8">
        <w:rPr>
          <w:rFonts w:ascii="Times New Roman" w:hAnsi="Times New Roman" w:cs="Times New Roman"/>
          <w:i/>
        </w:rPr>
        <w:t>Studies in Romanticism</w:t>
      </w:r>
      <w:r w:rsidR="00E35624" w:rsidRPr="000B14D8">
        <w:rPr>
          <w:rFonts w:ascii="Times New Roman" w:hAnsi="Times New Roman" w:cs="Times New Roman"/>
        </w:rPr>
        <w:t xml:space="preserve">, </w:t>
      </w:r>
    </w:p>
    <w:p w14:paraId="349D7E28" w14:textId="5BDF7516" w:rsidR="00D72155" w:rsidRPr="000B14D8" w:rsidRDefault="00385A35">
      <w:pPr>
        <w:pStyle w:val="EndnoteText"/>
        <w:spacing w:line="480" w:lineRule="auto"/>
        <w:ind w:left="720" w:hanging="720"/>
        <w:rPr>
          <w:rFonts w:ascii="Times New Roman" w:hAnsi="Times New Roman" w:cs="Times New Roman"/>
        </w:rPr>
        <w:pPrChange w:id="711" w:author="Copyeditor" w:date="2022-08-05T17:12:00Z">
          <w:pPr>
            <w:pStyle w:val="EndnoteText"/>
            <w:spacing w:line="480" w:lineRule="auto"/>
            <w:ind w:firstLine="720"/>
          </w:pPr>
        </w:pPrChange>
      </w:pPr>
      <w:r w:rsidRPr="000B14D8">
        <w:rPr>
          <w:rFonts w:ascii="Times New Roman" w:hAnsi="Times New Roman" w:cs="Times New Roman"/>
        </w:rPr>
        <w:t xml:space="preserve">vol. </w:t>
      </w:r>
      <w:r w:rsidR="00E35624" w:rsidRPr="000B14D8">
        <w:rPr>
          <w:rFonts w:ascii="Times New Roman" w:hAnsi="Times New Roman" w:cs="Times New Roman"/>
        </w:rPr>
        <w:t>49</w:t>
      </w:r>
      <w:r w:rsidRPr="000B14D8">
        <w:rPr>
          <w:rFonts w:ascii="Times New Roman" w:hAnsi="Times New Roman" w:cs="Times New Roman"/>
        </w:rPr>
        <w:t xml:space="preserve">, no. </w:t>
      </w:r>
      <w:r w:rsidR="00E35624" w:rsidRPr="000B14D8">
        <w:rPr>
          <w:rFonts w:ascii="Times New Roman" w:hAnsi="Times New Roman" w:cs="Times New Roman"/>
        </w:rPr>
        <w:t>2</w:t>
      </w:r>
      <w:r w:rsidRPr="000B14D8">
        <w:rPr>
          <w:rFonts w:ascii="Times New Roman" w:hAnsi="Times New Roman" w:cs="Times New Roman"/>
        </w:rPr>
        <w:t>,</w:t>
      </w:r>
      <w:r w:rsidR="00E35624" w:rsidRPr="000B14D8">
        <w:rPr>
          <w:rFonts w:ascii="Times New Roman" w:hAnsi="Times New Roman" w:cs="Times New Roman"/>
        </w:rPr>
        <w:t xml:space="preserve"> 2010</w:t>
      </w:r>
      <w:r w:rsidR="00863355" w:rsidRPr="000B14D8">
        <w:rPr>
          <w:rFonts w:ascii="Times New Roman" w:hAnsi="Times New Roman" w:cs="Times New Roman"/>
        </w:rPr>
        <w:t>, pp.</w:t>
      </w:r>
      <w:r w:rsidR="00E35624" w:rsidRPr="000B14D8">
        <w:rPr>
          <w:rFonts w:ascii="Times New Roman" w:hAnsi="Times New Roman" w:cs="Times New Roman"/>
        </w:rPr>
        <w:t xml:space="preserve"> 293</w:t>
      </w:r>
      <w:del w:id="712" w:author="Copyeditor" w:date="2022-08-05T17:12:00Z">
        <w:r w:rsidR="00E35624" w:rsidRPr="000B14D8" w:rsidDel="00C673A5">
          <w:rPr>
            <w:rFonts w:ascii="Times New Roman" w:hAnsi="Times New Roman" w:cs="Times New Roman"/>
          </w:rPr>
          <w:delText>-</w:delText>
        </w:r>
      </w:del>
      <w:ins w:id="713" w:author="Copyeditor" w:date="2022-08-05T17:12:00Z">
        <w:r w:rsidR="00C673A5">
          <w:rPr>
            <w:rFonts w:ascii="Times New Roman" w:hAnsi="Times New Roman" w:cs="Times New Roman"/>
          </w:rPr>
          <w:t>–</w:t>
        </w:r>
      </w:ins>
      <w:r w:rsidR="00E35624" w:rsidRPr="000B14D8">
        <w:rPr>
          <w:rFonts w:ascii="Times New Roman" w:hAnsi="Times New Roman" w:cs="Times New Roman"/>
        </w:rPr>
        <w:t>312.</w:t>
      </w:r>
    </w:p>
    <w:p w14:paraId="76F1609E" w14:textId="194B11E6" w:rsidR="00C25696" w:rsidRPr="000B14D8" w:rsidDel="00C673A5" w:rsidRDefault="001B4656">
      <w:pPr>
        <w:pStyle w:val="EndnoteText"/>
        <w:spacing w:line="480" w:lineRule="auto"/>
        <w:ind w:left="720" w:hanging="720"/>
        <w:rPr>
          <w:del w:id="714" w:author="Copyeditor" w:date="2022-08-05T17:10:00Z"/>
          <w:rFonts w:ascii="Times New Roman" w:hAnsi="Times New Roman" w:cs="Times New Roman"/>
        </w:rPr>
        <w:pPrChange w:id="715" w:author="Copyeditor" w:date="2022-08-05T17:12:00Z">
          <w:pPr>
            <w:pStyle w:val="EndnoteText"/>
            <w:spacing w:line="480" w:lineRule="auto"/>
          </w:pPr>
        </w:pPrChange>
      </w:pPr>
      <w:del w:id="716" w:author="Copyeditor" w:date="2022-08-05T17:10:00Z">
        <w:r w:rsidRPr="000B14D8" w:rsidDel="00C673A5">
          <w:rPr>
            <w:rFonts w:ascii="Times New Roman" w:hAnsi="Times New Roman" w:cs="Times New Roman"/>
          </w:rPr>
          <w:delText xml:space="preserve">----. </w:delText>
        </w:r>
      </w:del>
      <w:ins w:id="717" w:author="Copyeditor" w:date="2022-08-05T17:10:00Z">
        <w:r w:rsidR="00C673A5">
          <w:rPr>
            <w:rFonts w:ascii="Times New Roman" w:hAnsi="Times New Roman" w:cs="Times New Roman"/>
          </w:rPr>
          <w:t>———</w:t>
        </w:r>
        <w:r w:rsidR="00C673A5" w:rsidRPr="000B14D8">
          <w:rPr>
            <w:rFonts w:ascii="Times New Roman" w:hAnsi="Times New Roman" w:cs="Times New Roman"/>
          </w:rPr>
          <w:t xml:space="preserve">. </w:t>
        </w:r>
      </w:ins>
      <w:r w:rsidRPr="000B14D8">
        <w:rPr>
          <w:rFonts w:ascii="Times New Roman" w:hAnsi="Times New Roman" w:cs="Times New Roman"/>
        </w:rPr>
        <w:t>“Mary Robinson: On Trial in the Public Court</w:t>
      </w:r>
      <w:ins w:id="718" w:author="Copyeditor" w:date="2022-08-05T17:16:00Z">
        <w:r w:rsidR="00A722B2">
          <w:rPr>
            <w:rFonts w:ascii="Times New Roman" w:hAnsi="Times New Roman" w:cs="Times New Roman"/>
          </w:rPr>
          <w:t>.</w:t>
        </w:r>
      </w:ins>
      <w:del w:id="719" w:author="Copyeditor" w:date="2022-08-05T17:16:00Z">
        <w:r w:rsidRPr="000B14D8" w:rsidDel="00A722B2">
          <w:rPr>
            <w:rFonts w:ascii="Times New Roman" w:hAnsi="Times New Roman" w:cs="Times New Roman"/>
          </w:rPr>
          <w:delText>,</w:delText>
        </w:r>
      </w:del>
      <w:r w:rsidRPr="000B14D8">
        <w:rPr>
          <w:rFonts w:ascii="Times New Roman" w:hAnsi="Times New Roman" w:cs="Times New Roman"/>
        </w:rPr>
        <w:t xml:space="preserve">” </w:t>
      </w:r>
      <w:r w:rsidRPr="000B14D8">
        <w:rPr>
          <w:rFonts w:ascii="Times New Roman" w:hAnsi="Times New Roman" w:cs="Times New Roman"/>
          <w:i/>
        </w:rPr>
        <w:t>Studies in Romanticism</w:t>
      </w:r>
      <w:r w:rsidR="001957B8" w:rsidRPr="000B14D8">
        <w:rPr>
          <w:rFonts w:ascii="Times New Roman" w:hAnsi="Times New Roman" w:cs="Times New Roman"/>
          <w:i/>
        </w:rPr>
        <w:t xml:space="preserve">, </w:t>
      </w:r>
      <w:r w:rsidR="001957B8" w:rsidRPr="000B14D8">
        <w:rPr>
          <w:rFonts w:ascii="Times New Roman" w:hAnsi="Times New Roman" w:cs="Times New Roman"/>
          <w:iCs/>
        </w:rPr>
        <w:t>vol.</w:t>
      </w:r>
      <w:r w:rsidRPr="000B14D8">
        <w:rPr>
          <w:rFonts w:ascii="Times New Roman" w:hAnsi="Times New Roman" w:cs="Times New Roman"/>
        </w:rPr>
        <w:t xml:space="preserve"> 45</w:t>
      </w:r>
      <w:r w:rsidR="001957B8" w:rsidRPr="000B14D8">
        <w:rPr>
          <w:rFonts w:ascii="Times New Roman" w:hAnsi="Times New Roman" w:cs="Times New Roman"/>
        </w:rPr>
        <w:t xml:space="preserve">, no. </w:t>
      </w:r>
    </w:p>
    <w:p w14:paraId="78646D3C" w14:textId="499EE8A7" w:rsidR="00DD778F" w:rsidRPr="000B14D8" w:rsidRDefault="001B4656">
      <w:pPr>
        <w:pStyle w:val="EndnoteText"/>
        <w:spacing w:line="480" w:lineRule="auto"/>
        <w:ind w:left="720" w:hanging="720"/>
        <w:rPr>
          <w:rFonts w:ascii="Times New Roman" w:hAnsi="Times New Roman" w:cs="Times New Roman"/>
        </w:rPr>
        <w:pPrChange w:id="720" w:author="Copyeditor" w:date="2022-08-05T17:12:00Z">
          <w:pPr>
            <w:pStyle w:val="EndnoteText"/>
            <w:spacing w:line="480" w:lineRule="auto"/>
            <w:ind w:firstLine="720"/>
          </w:pPr>
        </w:pPrChange>
      </w:pPr>
      <w:r w:rsidRPr="000B14D8">
        <w:rPr>
          <w:rFonts w:ascii="Times New Roman" w:hAnsi="Times New Roman" w:cs="Times New Roman"/>
        </w:rPr>
        <w:t>3</w:t>
      </w:r>
      <w:r w:rsidR="001957B8" w:rsidRPr="000B14D8">
        <w:rPr>
          <w:rFonts w:ascii="Times New Roman" w:hAnsi="Times New Roman" w:cs="Times New Roman"/>
        </w:rPr>
        <w:t xml:space="preserve">, 2006, pp. </w:t>
      </w:r>
      <w:r w:rsidRPr="000B14D8">
        <w:rPr>
          <w:rFonts w:ascii="Times New Roman" w:hAnsi="Times New Roman" w:cs="Times New Roman"/>
        </w:rPr>
        <w:t>397</w:t>
      </w:r>
      <w:del w:id="721" w:author="Copyeditor" w:date="2022-08-05T17:13:00Z">
        <w:r w:rsidRPr="000B14D8" w:rsidDel="00C673A5">
          <w:rPr>
            <w:rFonts w:ascii="Times New Roman" w:hAnsi="Times New Roman" w:cs="Times New Roman"/>
          </w:rPr>
          <w:delText>-</w:delText>
        </w:r>
      </w:del>
      <w:ins w:id="722" w:author="Copyeditor" w:date="2022-08-05T17:13:00Z">
        <w:r w:rsidR="00C673A5">
          <w:rPr>
            <w:rFonts w:ascii="Times New Roman" w:hAnsi="Times New Roman" w:cs="Times New Roman"/>
          </w:rPr>
          <w:t>–</w:t>
        </w:r>
      </w:ins>
      <w:r w:rsidRPr="000B14D8">
        <w:rPr>
          <w:rFonts w:ascii="Times New Roman" w:hAnsi="Times New Roman" w:cs="Times New Roman"/>
        </w:rPr>
        <w:t>424.</w:t>
      </w:r>
    </w:p>
    <w:p w14:paraId="1CEB8856" w14:textId="74DBCEA6" w:rsidR="00C25696" w:rsidRPr="000B14D8" w:rsidDel="00C673A5" w:rsidRDefault="00E936B5">
      <w:pPr>
        <w:pStyle w:val="EndnoteText"/>
        <w:spacing w:line="480" w:lineRule="auto"/>
        <w:ind w:left="720" w:hanging="720"/>
        <w:rPr>
          <w:del w:id="723" w:author="Copyeditor" w:date="2022-08-05T17:10:00Z"/>
          <w:rFonts w:ascii="Times New Roman" w:hAnsi="Times New Roman" w:cs="Times New Roman"/>
        </w:rPr>
        <w:pPrChange w:id="724" w:author="Copyeditor" w:date="2022-08-05T17:12:00Z">
          <w:pPr>
            <w:pStyle w:val="EndnoteText"/>
            <w:spacing w:line="480" w:lineRule="auto"/>
          </w:pPr>
        </w:pPrChange>
      </w:pPr>
      <w:r w:rsidRPr="000B14D8">
        <w:rPr>
          <w:rFonts w:ascii="Times New Roman" w:hAnsi="Times New Roman" w:cs="Times New Roman"/>
        </w:rPr>
        <w:t>Hazlitt, William. “</w:t>
      </w:r>
      <w:proofErr w:type="spellStart"/>
      <w:r w:rsidRPr="000B14D8">
        <w:rPr>
          <w:rFonts w:ascii="Times New Roman" w:hAnsi="Times New Roman" w:cs="Times New Roman"/>
        </w:rPr>
        <w:t>Brummelliana</w:t>
      </w:r>
      <w:proofErr w:type="spellEnd"/>
      <w:r w:rsidRPr="000B14D8">
        <w:rPr>
          <w:rFonts w:ascii="Times New Roman" w:hAnsi="Times New Roman" w:cs="Times New Roman"/>
        </w:rPr>
        <w:t xml:space="preserve">.” </w:t>
      </w:r>
      <w:r w:rsidRPr="000B14D8">
        <w:rPr>
          <w:rFonts w:ascii="Times New Roman" w:hAnsi="Times New Roman" w:cs="Times New Roman"/>
          <w:i/>
          <w:iCs/>
        </w:rPr>
        <w:t>Selected Writings</w:t>
      </w:r>
      <w:r w:rsidR="00000A4C">
        <w:rPr>
          <w:rFonts w:ascii="Times New Roman" w:hAnsi="Times New Roman" w:cs="Times New Roman"/>
        </w:rPr>
        <w:t>, edited</w:t>
      </w:r>
      <w:r w:rsidR="00810982" w:rsidRPr="000B14D8">
        <w:rPr>
          <w:rFonts w:ascii="Times New Roman" w:hAnsi="Times New Roman" w:cs="Times New Roman"/>
        </w:rPr>
        <w:t xml:space="preserve"> by Jon Cook</w:t>
      </w:r>
      <w:r w:rsidR="00067CD0" w:rsidRPr="000B14D8">
        <w:rPr>
          <w:rFonts w:ascii="Times New Roman" w:hAnsi="Times New Roman" w:cs="Times New Roman"/>
        </w:rPr>
        <w:t>,</w:t>
      </w:r>
      <w:r w:rsidR="00810982" w:rsidRPr="000B14D8">
        <w:rPr>
          <w:rFonts w:ascii="Times New Roman" w:hAnsi="Times New Roman" w:cs="Times New Roman"/>
        </w:rPr>
        <w:t xml:space="preserve"> Oxford </w:t>
      </w:r>
    </w:p>
    <w:p w14:paraId="0765CF08" w14:textId="7A721C60" w:rsidR="00E936B5" w:rsidRPr="000B14D8" w:rsidRDefault="00810982">
      <w:pPr>
        <w:pStyle w:val="EndnoteText"/>
        <w:spacing w:line="480" w:lineRule="auto"/>
        <w:ind w:left="720" w:hanging="720"/>
        <w:rPr>
          <w:rFonts w:ascii="Times New Roman" w:hAnsi="Times New Roman" w:cs="Times New Roman"/>
        </w:rPr>
        <w:pPrChange w:id="725" w:author="Copyeditor" w:date="2022-08-05T17:12:00Z">
          <w:pPr>
            <w:pStyle w:val="EndnoteText"/>
            <w:spacing w:line="480" w:lineRule="auto"/>
            <w:ind w:firstLine="720"/>
          </w:pPr>
        </w:pPrChange>
      </w:pPr>
      <w:r w:rsidRPr="000B14D8">
        <w:rPr>
          <w:rFonts w:ascii="Times New Roman" w:hAnsi="Times New Roman" w:cs="Times New Roman"/>
        </w:rPr>
        <w:t>U</w:t>
      </w:r>
      <w:r w:rsidR="00067CD0" w:rsidRPr="000B14D8">
        <w:rPr>
          <w:rFonts w:ascii="Times New Roman" w:hAnsi="Times New Roman" w:cs="Times New Roman"/>
        </w:rPr>
        <w:t>P</w:t>
      </w:r>
      <w:r w:rsidRPr="000B14D8">
        <w:rPr>
          <w:rFonts w:ascii="Times New Roman" w:hAnsi="Times New Roman" w:cs="Times New Roman"/>
        </w:rPr>
        <w:t>, 2009</w:t>
      </w:r>
      <w:r w:rsidR="00067CD0" w:rsidRPr="000B14D8">
        <w:rPr>
          <w:rFonts w:ascii="Times New Roman" w:hAnsi="Times New Roman" w:cs="Times New Roman"/>
        </w:rPr>
        <w:t xml:space="preserve">, pp. </w:t>
      </w:r>
      <w:r w:rsidR="00073DD9" w:rsidRPr="000B14D8">
        <w:rPr>
          <w:rFonts w:ascii="Times New Roman" w:hAnsi="Times New Roman" w:cs="Times New Roman"/>
        </w:rPr>
        <w:t>158</w:t>
      </w:r>
      <w:del w:id="726" w:author="Copyeditor" w:date="2022-08-05T17:13:00Z">
        <w:r w:rsidR="00073DD9" w:rsidRPr="000B14D8" w:rsidDel="00C673A5">
          <w:rPr>
            <w:rFonts w:ascii="Times New Roman" w:hAnsi="Times New Roman" w:cs="Times New Roman"/>
          </w:rPr>
          <w:delText>-</w:delText>
        </w:r>
      </w:del>
      <w:ins w:id="727" w:author="Copyeditor" w:date="2022-08-05T17:13:00Z">
        <w:r w:rsidR="00C673A5">
          <w:rPr>
            <w:rFonts w:ascii="Times New Roman" w:hAnsi="Times New Roman" w:cs="Times New Roman"/>
          </w:rPr>
          <w:t>–</w:t>
        </w:r>
      </w:ins>
      <w:r w:rsidR="00073DD9" w:rsidRPr="000B14D8">
        <w:rPr>
          <w:rFonts w:ascii="Times New Roman" w:hAnsi="Times New Roman" w:cs="Times New Roman"/>
        </w:rPr>
        <w:t>64.</w:t>
      </w:r>
    </w:p>
    <w:p w14:paraId="4CA21160" w14:textId="77777777" w:rsidR="000F588E" w:rsidRPr="000B14D8" w:rsidRDefault="000F588E" w:rsidP="000F588E">
      <w:pPr>
        <w:spacing w:line="480" w:lineRule="auto"/>
        <w:ind w:left="720" w:hanging="720"/>
        <w:rPr>
          <w:ins w:id="728" w:author="Copyeditor" w:date="2022-08-07T14:22:00Z"/>
          <w:rFonts w:ascii="Times New Roman" w:hAnsi="Times New Roman" w:cs="Times New Roman"/>
        </w:rPr>
      </w:pPr>
      <w:ins w:id="729" w:author="Copyeditor" w:date="2022-08-07T14:22:00Z">
        <w:r w:rsidRPr="000B14D8">
          <w:rPr>
            <w:rFonts w:ascii="Times New Roman" w:hAnsi="Times New Roman" w:cs="Times New Roman"/>
          </w:rPr>
          <w:t xml:space="preserve">Kant, Immanuel. </w:t>
        </w:r>
        <w:r w:rsidRPr="000B14D8">
          <w:rPr>
            <w:rFonts w:ascii="Times New Roman" w:hAnsi="Times New Roman" w:cs="Times New Roman"/>
            <w:i/>
            <w:iCs/>
          </w:rPr>
          <w:t>Critique of the Power of Judgment</w:t>
        </w:r>
        <w:r w:rsidRPr="000B14D8">
          <w:rPr>
            <w:rFonts w:ascii="Times New Roman" w:hAnsi="Times New Roman" w:cs="Times New Roman"/>
          </w:rPr>
          <w:t>. Cambridge UP, 2002.</w:t>
        </w:r>
      </w:ins>
    </w:p>
    <w:p w14:paraId="6E7C7E45" w14:textId="0AC3504A" w:rsidR="00106066" w:rsidRPr="000B14D8" w:rsidDel="00C673A5" w:rsidRDefault="00DD778F">
      <w:pPr>
        <w:pStyle w:val="EndnoteText"/>
        <w:spacing w:line="480" w:lineRule="auto"/>
        <w:ind w:left="720" w:hanging="720"/>
        <w:rPr>
          <w:del w:id="730" w:author="Copyeditor" w:date="2022-08-05T17:10:00Z"/>
          <w:rFonts w:ascii="Times New Roman" w:hAnsi="Times New Roman" w:cs="Times New Roman"/>
        </w:rPr>
        <w:pPrChange w:id="731" w:author="Copyeditor" w:date="2022-08-05T17:12:00Z">
          <w:pPr>
            <w:pStyle w:val="EndnoteText"/>
            <w:spacing w:line="480" w:lineRule="auto"/>
          </w:pPr>
        </w:pPrChange>
      </w:pPr>
      <w:r w:rsidRPr="000B14D8">
        <w:rPr>
          <w:rFonts w:ascii="Times New Roman" w:hAnsi="Times New Roman" w:cs="Times New Roman"/>
        </w:rPr>
        <w:t xml:space="preserve">Lacan, Jacques. </w:t>
      </w:r>
      <w:r w:rsidR="00A475A8" w:rsidRPr="000B14D8">
        <w:rPr>
          <w:rFonts w:ascii="Times New Roman" w:hAnsi="Times New Roman" w:cs="Times New Roman"/>
          <w:i/>
          <w:iCs/>
        </w:rPr>
        <w:t>The Seminar of Jacques Lacan Book</w:t>
      </w:r>
      <w:r w:rsidRPr="000B14D8">
        <w:rPr>
          <w:rFonts w:ascii="Times New Roman" w:hAnsi="Times New Roman" w:cs="Times New Roman"/>
          <w:i/>
          <w:iCs/>
        </w:rPr>
        <w:t xml:space="preserve"> III: The Psychoses</w:t>
      </w:r>
      <w:ins w:id="732" w:author="Copyeditor" w:date="2022-08-05T17:17:00Z">
        <w:r w:rsidR="00A722B2">
          <w:rPr>
            <w:rFonts w:ascii="Times New Roman" w:hAnsi="Times New Roman" w:cs="Times New Roman"/>
          </w:rPr>
          <w:t>.</w:t>
        </w:r>
      </w:ins>
      <w:del w:id="733" w:author="Copyeditor" w:date="2022-08-05T17:17:00Z">
        <w:r w:rsidR="00BD4C13" w:rsidRPr="000B14D8" w:rsidDel="00A722B2">
          <w:rPr>
            <w:rFonts w:ascii="Times New Roman" w:hAnsi="Times New Roman" w:cs="Times New Roman"/>
          </w:rPr>
          <w:delText>,</w:delText>
        </w:r>
      </w:del>
      <w:r w:rsidR="00BD4C13" w:rsidRPr="000B14D8">
        <w:rPr>
          <w:rFonts w:ascii="Times New Roman" w:hAnsi="Times New Roman" w:cs="Times New Roman"/>
        </w:rPr>
        <w:t xml:space="preserve"> </w:t>
      </w:r>
      <w:ins w:id="734" w:author="Copyeditor" w:date="2022-08-05T17:17:00Z">
        <w:r w:rsidR="00A722B2">
          <w:rPr>
            <w:rFonts w:ascii="Times New Roman" w:hAnsi="Times New Roman" w:cs="Times New Roman"/>
          </w:rPr>
          <w:t>E</w:t>
        </w:r>
      </w:ins>
      <w:del w:id="735" w:author="Copyeditor" w:date="2022-08-05T17:17:00Z">
        <w:r w:rsidR="00BD4C13" w:rsidRPr="000B14D8" w:rsidDel="00A722B2">
          <w:rPr>
            <w:rFonts w:ascii="Times New Roman" w:hAnsi="Times New Roman" w:cs="Times New Roman"/>
          </w:rPr>
          <w:delText>e</w:delText>
        </w:r>
      </w:del>
      <w:r w:rsidR="00BD4C13" w:rsidRPr="000B14D8">
        <w:rPr>
          <w:rFonts w:ascii="Times New Roman" w:hAnsi="Times New Roman" w:cs="Times New Roman"/>
        </w:rPr>
        <w:t>dited by</w:t>
      </w:r>
      <w:ins w:id="736" w:author="Copyeditor" w:date="2022-08-05T17:10:00Z">
        <w:r w:rsidR="00C673A5">
          <w:rPr>
            <w:rFonts w:ascii="Times New Roman" w:hAnsi="Times New Roman" w:cs="Times New Roman"/>
          </w:rPr>
          <w:t xml:space="preserve"> </w:t>
        </w:r>
      </w:ins>
      <w:del w:id="737" w:author="Copyeditor" w:date="2022-08-05T17:10:00Z">
        <w:r w:rsidRPr="000B14D8" w:rsidDel="00C673A5">
          <w:rPr>
            <w:rFonts w:ascii="Times New Roman" w:hAnsi="Times New Roman" w:cs="Times New Roman"/>
          </w:rPr>
          <w:delText xml:space="preserve"> </w:delText>
        </w:r>
      </w:del>
    </w:p>
    <w:p w14:paraId="385C0E41" w14:textId="6D4FAA12" w:rsidR="00987B31" w:rsidRPr="000B14D8" w:rsidRDefault="00DD778F">
      <w:pPr>
        <w:pStyle w:val="EndnoteText"/>
        <w:spacing w:line="480" w:lineRule="auto"/>
        <w:ind w:left="720" w:hanging="720"/>
        <w:rPr>
          <w:rFonts w:ascii="Times New Roman" w:hAnsi="Times New Roman" w:cs="Times New Roman"/>
        </w:rPr>
        <w:pPrChange w:id="738" w:author="Copyeditor" w:date="2022-08-05T17:12:00Z">
          <w:pPr>
            <w:pStyle w:val="EndnoteText"/>
            <w:spacing w:line="480" w:lineRule="auto"/>
            <w:ind w:firstLine="720"/>
          </w:pPr>
        </w:pPrChange>
      </w:pPr>
      <w:r w:rsidRPr="000B14D8">
        <w:rPr>
          <w:rFonts w:ascii="Times New Roman" w:hAnsi="Times New Roman" w:cs="Times New Roman"/>
        </w:rPr>
        <w:t>Jacques-Alain Miller</w:t>
      </w:r>
      <w:ins w:id="739" w:author="Copyeditor" w:date="2022-08-07T14:23:00Z">
        <w:r w:rsidR="000F588E">
          <w:rPr>
            <w:rFonts w:ascii="Times New Roman" w:hAnsi="Times New Roman" w:cs="Times New Roman"/>
          </w:rPr>
          <w:t>,</w:t>
        </w:r>
      </w:ins>
      <w:del w:id="740" w:author="Copyeditor" w:date="2022-08-07T14:23:00Z">
        <w:r w:rsidR="00965F88" w:rsidRPr="000B14D8" w:rsidDel="000F588E">
          <w:rPr>
            <w:rFonts w:ascii="Times New Roman" w:hAnsi="Times New Roman" w:cs="Times New Roman"/>
          </w:rPr>
          <w:delText>.</w:delText>
        </w:r>
      </w:del>
      <w:r w:rsidR="00965F88" w:rsidRPr="000B14D8">
        <w:rPr>
          <w:rFonts w:ascii="Times New Roman" w:hAnsi="Times New Roman" w:cs="Times New Roman"/>
        </w:rPr>
        <w:t xml:space="preserve"> </w:t>
      </w:r>
      <w:del w:id="741" w:author="Copyeditor" w:date="2022-08-07T14:23:00Z">
        <w:r w:rsidR="00965F88" w:rsidRPr="000B14D8" w:rsidDel="000F588E">
          <w:rPr>
            <w:rFonts w:ascii="Times New Roman" w:hAnsi="Times New Roman" w:cs="Times New Roman"/>
          </w:rPr>
          <w:delText>Translated</w:delText>
        </w:r>
        <w:r w:rsidRPr="000B14D8" w:rsidDel="000F588E">
          <w:rPr>
            <w:rFonts w:ascii="Times New Roman" w:hAnsi="Times New Roman" w:cs="Times New Roman"/>
          </w:rPr>
          <w:delText xml:space="preserve"> </w:delText>
        </w:r>
      </w:del>
      <w:ins w:id="742" w:author="Copyeditor" w:date="2022-08-07T14:23:00Z">
        <w:r w:rsidR="000F588E">
          <w:rPr>
            <w:rFonts w:ascii="Times New Roman" w:hAnsi="Times New Roman" w:cs="Times New Roman"/>
          </w:rPr>
          <w:t>t</w:t>
        </w:r>
        <w:r w:rsidR="000F588E" w:rsidRPr="000B14D8">
          <w:rPr>
            <w:rFonts w:ascii="Times New Roman" w:hAnsi="Times New Roman" w:cs="Times New Roman"/>
          </w:rPr>
          <w:t xml:space="preserve">ranslated </w:t>
        </w:r>
      </w:ins>
      <w:r w:rsidRPr="000B14D8">
        <w:rPr>
          <w:rFonts w:ascii="Times New Roman" w:hAnsi="Times New Roman" w:cs="Times New Roman"/>
        </w:rPr>
        <w:t>by Russell Grigg</w:t>
      </w:r>
      <w:del w:id="743" w:author="Copyeditor" w:date="2022-08-07T14:23:00Z">
        <w:r w:rsidRPr="000B14D8" w:rsidDel="000F588E">
          <w:rPr>
            <w:rFonts w:ascii="Times New Roman" w:hAnsi="Times New Roman" w:cs="Times New Roman"/>
          </w:rPr>
          <w:delText>.</w:delText>
        </w:r>
        <w:r w:rsidR="00106066" w:rsidRPr="000B14D8" w:rsidDel="000F588E">
          <w:rPr>
            <w:rFonts w:ascii="Times New Roman" w:hAnsi="Times New Roman" w:cs="Times New Roman"/>
          </w:rPr>
          <w:delText xml:space="preserve"> </w:delText>
        </w:r>
      </w:del>
      <w:ins w:id="744"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r w:rsidRPr="000B14D8">
        <w:rPr>
          <w:rFonts w:ascii="Times New Roman" w:hAnsi="Times New Roman" w:cs="Times New Roman"/>
        </w:rPr>
        <w:t>Norton, 1993.</w:t>
      </w:r>
    </w:p>
    <w:p w14:paraId="12747400" w14:textId="34DAA615" w:rsidR="00987B31" w:rsidRPr="000B14D8" w:rsidDel="00076D45" w:rsidRDefault="00987B31">
      <w:pPr>
        <w:pStyle w:val="EndnoteText"/>
        <w:spacing w:line="480" w:lineRule="auto"/>
        <w:ind w:left="720" w:hanging="720"/>
        <w:rPr>
          <w:del w:id="745" w:author="Copyeditor" w:date="2022-08-05T16:58:00Z"/>
          <w:rFonts w:ascii="Times New Roman" w:hAnsi="Times New Roman" w:cs="Times New Roman"/>
        </w:rPr>
        <w:pPrChange w:id="746" w:author="Copyeditor" w:date="2022-08-05T17:12:00Z">
          <w:pPr>
            <w:pStyle w:val="EndnoteText"/>
            <w:spacing w:line="480" w:lineRule="auto"/>
          </w:pPr>
        </w:pPrChange>
      </w:pPr>
      <w:del w:id="747" w:author="Copyeditor" w:date="2022-08-05T16:58:00Z">
        <w:r w:rsidRPr="000B14D8" w:rsidDel="00076D45">
          <w:rPr>
            <w:rFonts w:ascii="Times New Roman" w:hAnsi="Times New Roman" w:cs="Times New Roman"/>
          </w:rPr>
          <w:delText xml:space="preserve">-----. </w:delText>
        </w:r>
        <w:r w:rsidR="00A475A8" w:rsidRPr="000B14D8" w:rsidDel="00076D45">
          <w:rPr>
            <w:rFonts w:ascii="Times New Roman" w:hAnsi="Times New Roman" w:cs="Times New Roman"/>
            <w:i/>
            <w:iCs/>
          </w:rPr>
          <w:delText xml:space="preserve">The Seminar of Jacques Lacan Book IV: </w:delText>
        </w:r>
        <w:r w:rsidRPr="000B14D8" w:rsidDel="00076D45">
          <w:rPr>
            <w:rFonts w:ascii="Times New Roman" w:hAnsi="Times New Roman" w:cs="Times New Roman"/>
            <w:i/>
            <w:iCs/>
          </w:rPr>
          <w:delText>The Object Relation</w:delText>
        </w:r>
        <w:r w:rsidR="00AC7B05" w:rsidRPr="000B14D8" w:rsidDel="00076D45">
          <w:rPr>
            <w:rFonts w:ascii="Times New Roman" w:hAnsi="Times New Roman" w:cs="Times New Roman"/>
          </w:rPr>
          <w:delText>, edited by</w:delText>
        </w:r>
      </w:del>
    </w:p>
    <w:p w14:paraId="14A98C2D" w14:textId="366413EF" w:rsidR="00EE4C5E" w:rsidDel="00076D45" w:rsidRDefault="00987B31">
      <w:pPr>
        <w:pStyle w:val="EndnoteText"/>
        <w:spacing w:line="480" w:lineRule="auto"/>
        <w:ind w:left="720" w:hanging="720"/>
        <w:rPr>
          <w:del w:id="748" w:author="Copyeditor" w:date="2022-08-05T16:58:00Z"/>
          <w:rFonts w:ascii="Times New Roman" w:hAnsi="Times New Roman" w:cs="Times New Roman"/>
        </w:rPr>
        <w:pPrChange w:id="749" w:author="Copyeditor" w:date="2022-08-05T17:12:00Z">
          <w:pPr>
            <w:pStyle w:val="EndnoteText"/>
            <w:spacing w:line="480" w:lineRule="auto"/>
            <w:ind w:firstLine="720"/>
          </w:pPr>
        </w:pPrChange>
      </w:pPr>
      <w:del w:id="750" w:author="Copyeditor" w:date="2022-08-05T16:58:00Z">
        <w:r w:rsidRPr="000B14D8" w:rsidDel="00076D45">
          <w:rPr>
            <w:rFonts w:ascii="Times New Roman" w:hAnsi="Times New Roman" w:cs="Times New Roman"/>
          </w:rPr>
          <w:delText>Jacques-Alain Miller</w:delText>
        </w:r>
        <w:r w:rsidR="00106066" w:rsidRPr="000B14D8" w:rsidDel="00076D45">
          <w:rPr>
            <w:rFonts w:ascii="Times New Roman" w:hAnsi="Times New Roman" w:cs="Times New Roman"/>
          </w:rPr>
          <w:delText xml:space="preserve">. Translated </w:delText>
        </w:r>
        <w:r w:rsidRPr="000B14D8" w:rsidDel="00076D45">
          <w:rPr>
            <w:rFonts w:ascii="Times New Roman" w:hAnsi="Times New Roman" w:cs="Times New Roman"/>
          </w:rPr>
          <w:delText>by A</w:delText>
        </w:r>
        <w:r w:rsidR="009E7D60" w:rsidRPr="000B14D8" w:rsidDel="00076D45">
          <w:rPr>
            <w:rFonts w:ascii="Times New Roman" w:hAnsi="Times New Roman" w:cs="Times New Roman"/>
          </w:rPr>
          <w:delText>. R.</w:delText>
        </w:r>
        <w:r w:rsidRPr="000B14D8" w:rsidDel="00076D45">
          <w:rPr>
            <w:rFonts w:ascii="Times New Roman" w:hAnsi="Times New Roman" w:cs="Times New Roman"/>
          </w:rPr>
          <w:delText xml:space="preserve"> Price. Polity, 202</w:delText>
        </w:r>
        <w:r w:rsidR="0025214D" w:rsidRPr="000B14D8" w:rsidDel="00076D45">
          <w:rPr>
            <w:rFonts w:ascii="Times New Roman" w:hAnsi="Times New Roman" w:cs="Times New Roman"/>
          </w:rPr>
          <w:delText>1</w:delText>
        </w:r>
        <w:r w:rsidRPr="000B14D8" w:rsidDel="00076D45">
          <w:rPr>
            <w:rFonts w:ascii="Times New Roman" w:hAnsi="Times New Roman" w:cs="Times New Roman"/>
          </w:rPr>
          <w:delText>.</w:delText>
        </w:r>
      </w:del>
    </w:p>
    <w:p w14:paraId="1084C334" w14:textId="7EEFE5A8" w:rsidR="00AF55BF" w:rsidRPr="000B14D8" w:rsidDel="00C673A5" w:rsidRDefault="00C673A5">
      <w:pPr>
        <w:pStyle w:val="EndnoteText"/>
        <w:spacing w:line="480" w:lineRule="auto"/>
        <w:ind w:left="720" w:hanging="720"/>
        <w:rPr>
          <w:del w:id="751" w:author="Copyeditor" w:date="2022-08-05T17:10:00Z"/>
          <w:rFonts w:ascii="Times New Roman" w:hAnsi="Times New Roman" w:cs="Times New Roman"/>
        </w:rPr>
        <w:pPrChange w:id="752" w:author="Copyeditor" w:date="2022-08-05T17:12:00Z">
          <w:pPr>
            <w:pStyle w:val="EndnoteText"/>
            <w:spacing w:line="480" w:lineRule="auto"/>
          </w:pPr>
        </w:pPrChange>
      </w:pPr>
      <w:ins w:id="753" w:author="Copyeditor" w:date="2022-08-05T17:11:00Z">
        <w:r>
          <w:rPr>
            <w:rFonts w:ascii="Times New Roman" w:hAnsi="Times New Roman" w:cs="Times New Roman"/>
          </w:rPr>
          <w:t>———</w:t>
        </w:r>
      </w:ins>
      <w:del w:id="754" w:author="Copyeditor" w:date="2022-08-05T17:11:00Z">
        <w:r w:rsidR="00AF55BF" w:rsidRPr="000B14D8" w:rsidDel="00C673A5">
          <w:rPr>
            <w:rFonts w:ascii="Times New Roman" w:hAnsi="Times New Roman" w:cs="Times New Roman"/>
          </w:rPr>
          <w:delText>-----</w:delText>
        </w:r>
      </w:del>
      <w:r w:rsidR="00AF55BF" w:rsidRPr="000B14D8">
        <w:rPr>
          <w:rFonts w:ascii="Times New Roman" w:hAnsi="Times New Roman" w:cs="Times New Roman"/>
        </w:rPr>
        <w:t xml:space="preserve">. </w:t>
      </w:r>
      <w:r w:rsidR="00AF55BF" w:rsidRPr="000B14D8">
        <w:rPr>
          <w:rFonts w:ascii="Times New Roman" w:hAnsi="Times New Roman" w:cs="Times New Roman"/>
          <w:i/>
          <w:iCs/>
        </w:rPr>
        <w:t>The Seminar of Jacques Lacan Book V: Formations of the Unconscious</w:t>
      </w:r>
      <w:ins w:id="755" w:author="Copyeditor" w:date="2022-08-05T17:17:00Z">
        <w:r w:rsidR="00A722B2">
          <w:rPr>
            <w:rFonts w:ascii="Times New Roman" w:hAnsi="Times New Roman" w:cs="Times New Roman"/>
          </w:rPr>
          <w:t>.</w:t>
        </w:r>
      </w:ins>
      <w:del w:id="756" w:author="Copyeditor" w:date="2022-08-05T17:17:00Z">
        <w:r w:rsidR="00AF55BF" w:rsidRPr="000B14D8" w:rsidDel="00A722B2">
          <w:rPr>
            <w:rFonts w:ascii="Times New Roman" w:hAnsi="Times New Roman" w:cs="Times New Roman"/>
          </w:rPr>
          <w:delText>,</w:delText>
        </w:r>
      </w:del>
      <w:r w:rsidR="00AF55BF" w:rsidRPr="000B14D8">
        <w:rPr>
          <w:rFonts w:ascii="Times New Roman" w:hAnsi="Times New Roman" w:cs="Times New Roman"/>
        </w:rPr>
        <w:t xml:space="preserve"> </w:t>
      </w:r>
      <w:ins w:id="757" w:author="Copyeditor" w:date="2022-08-05T17:17:00Z">
        <w:r w:rsidR="00A722B2">
          <w:rPr>
            <w:rFonts w:ascii="Times New Roman" w:hAnsi="Times New Roman" w:cs="Times New Roman"/>
          </w:rPr>
          <w:t>E</w:t>
        </w:r>
      </w:ins>
      <w:del w:id="758" w:author="Copyeditor" w:date="2022-08-05T17:17:00Z">
        <w:r w:rsidR="00AF55BF" w:rsidRPr="000B14D8" w:rsidDel="00A722B2">
          <w:rPr>
            <w:rFonts w:ascii="Times New Roman" w:hAnsi="Times New Roman" w:cs="Times New Roman"/>
          </w:rPr>
          <w:delText>e</w:delText>
        </w:r>
      </w:del>
      <w:r w:rsidR="00AF55BF" w:rsidRPr="000B14D8">
        <w:rPr>
          <w:rFonts w:ascii="Times New Roman" w:hAnsi="Times New Roman" w:cs="Times New Roman"/>
        </w:rPr>
        <w:t>dited by</w:t>
      </w:r>
      <w:ins w:id="759" w:author="Copyeditor" w:date="2022-08-05T17:10:00Z">
        <w:r>
          <w:rPr>
            <w:rFonts w:ascii="Times New Roman" w:hAnsi="Times New Roman" w:cs="Times New Roman"/>
          </w:rPr>
          <w:t xml:space="preserve"> </w:t>
        </w:r>
      </w:ins>
    </w:p>
    <w:p w14:paraId="6D7083FF" w14:textId="0376E46E" w:rsidR="00AF55BF" w:rsidRPr="000B14D8" w:rsidRDefault="00AF55BF">
      <w:pPr>
        <w:pStyle w:val="EndnoteText"/>
        <w:spacing w:line="480" w:lineRule="auto"/>
        <w:ind w:left="720" w:hanging="720"/>
        <w:rPr>
          <w:rFonts w:ascii="Times New Roman" w:hAnsi="Times New Roman" w:cs="Times New Roman"/>
        </w:rPr>
        <w:pPrChange w:id="760" w:author="Copyeditor" w:date="2022-08-05T17:12:00Z">
          <w:pPr>
            <w:pStyle w:val="EndnoteText"/>
            <w:spacing w:line="480" w:lineRule="auto"/>
            <w:ind w:firstLine="720"/>
          </w:pPr>
        </w:pPrChange>
      </w:pPr>
      <w:r w:rsidRPr="000B14D8">
        <w:rPr>
          <w:rFonts w:ascii="Times New Roman" w:hAnsi="Times New Roman" w:cs="Times New Roman"/>
        </w:rPr>
        <w:t>Jacques-Alain Miller</w:t>
      </w:r>
      <w:ins w:id="761" w:author="Copyeditor" w:date="2022-08-07T14:23:00Z">
        <w:r w:rsidR="000F588E">
          <w:rPr>
            <w:rFonts w:ascii="Times New Roman" w:hAnsi="Times New Roman" w:cs="Times New Roman"/>
          </w:rPr>
          <w:t>,</w:t>
        </w:r>
      </w:ins>
      <w:del w:id="762" w:author="Copyeditor" w:date="2022-08-07T14:23:00Z">
        <w:r w:rsidRPr="000B14D8" w:rsidDel="000F588E">
          <w:rPr>
            <w:rFonts w:ascii="Times New Roman" w:hAnsi="Times New Roman" w:cs="Times New Roman"/>
          </w:rPr>
          <w:delText>.</w:delText>
        </w:r>
      </w:del>
      <w:r w:rsidRPr="000B14D8">
        <w:rPr>
          <w:rFonts w:ascii="Times New Roman" w:hAnsi="Times New Roman" w:cs="Times New Roman"/>
        </w:rPr>
        <w:t xml:space="preserve"> </w:t>
      </w:r>
      <w:del w:id="763" w:author="Copyeditor" w:date="2022-08-07T14:23:00Z">
        <w:r w:rsidRPr="000B14D8" w:rsidDel="000F588E">
          <w:rPr>
            <w:rFonts w:ascii="Times New Roman" w:hAnsi="Times New Roman" w:cs="Times New Roman"/>
          </w:rPr>
          <w:delText xml:space="preserve">Translated </w:delText>
        </w:r>
      </w:del>
      <w:ins w:id="764" w:author="Copyeditor" w:date="2022-08-07T14:23:00Z">
        <w:r w:rsidR="000F588E">
          <w:rPr>
            <w:rFonts w:ascii="Times New Roman" w:hAnsi="Times New Roman" w:cs="Times New Roman"/>
          </w:rPr>
          <w:t>t</w:t>
        </w:r>
        <w:r w:rsidR="000F588E" w:rsidRPr="000B14D8">
          <w:rPr>
            <w:rFonts w:ascii="Times New Roman" w:hAnsi="Times New Roman" w:cs="Times New Roman"/>
          </w:rPr>
          <w:t xml:space="preserve">ranslated </w:t>
        </w:r>
      </w:ins>
      <w:r w:rsidRPr="000B14D8">
        <w:rPr>
          <w:rFonts w:ascii="Times New Roman" w:hAnsi="Times New Roman" w:cs="Times New Roman"/>
        </w:rPr>
        <w:t>by Russell Grigg</w:t>
      </w:r>
      <w:del w:id="765" w:author="Copyeditor" w:date="2022-08-07T14:23:00Z">
        <w:r w:rsidRPr="000B14D8" w:rsidDel="000F588E">
          <w:rPr>
            <w:rFonts w:ascii="Times New Roman" w:hAnsi="Times New Roman" w:cs="Times New Roman"/>
          </w:rPr>
          <w:delText xml:space="preserve">. </w:delText>
        </w:r>
      </w:del>
      <w:ins w:id="766"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del w:id="767" w:author="Copyeditor" w:date="2022-08-05T17:18:00Z">
        <w:r w:rsidRPr="000B14D8" w:rsidDel="00A722B2">
          <w:rPr>
            <w:rFonts w:ascii="Times New Roman" w:hAnsi="Times New Roman" w:cs="Times New Roman"/>
          </w:rPr>
          <w:delText xml:space="preserve">London: </w:delText>
        </w:r>
      </w:del>
      <w:r w:rsidRPr="000B14D8">
        <w:rPr>
          <w:rFonts w:ascii="Times New Roman" w:hAnsi="Times New Roman" w:cs="Times New Roman"/>
        </w:rPr>
        <w:t>Polity, 2017.</w:t>
      </w:r>
    </w:p>
    <w:p w14:paraId="11CE0E02" w14:textId="6AA3BA39" w:rsidR="00106066" w:rsidRPr="000B14D8" w:rsidDel="00C673A5" w:rsidRDefault="00C673A5">
      <w:pPr>
        <w:pStyle w:val="EndnoteText"/>
        <w:spacing w:line="480" w:lineRule="auto"/>
        <w:ind w:left="720" w:hanging="720"/>
        <w:rPr>
          <w:del w:id="768" w:author="Copyeditor" w:date="2022-08-05T17:10:00Z"/>
          <w:rFonts w:ascii="Times New Roman" w:hAnsi="Times New Roman" w:cs="Times New Roman"/>
        </w:rPr>
        <w:pPrChange w:id="769" w:author="Copyeditor" w:date="2022-08-05T17:12:00Z">
          <w:pPr>
            <w:pStyle w:val="EndnoteText"/>
            <w:spacing w:line="480" w:lineRule="auto"/>
          </w:pPr>
        </w:pPrChange>
      </w:pPr>
      <w:ins w:id="770" w:author="Copyeditor" w:date="2022-08-05T17:11:00Z">
        <w:r>
          <w:rPr>
            <w:rFonts w:ascii="Times New Roman" w:hAnsi="Times New Roman" w:cs="Times New Roman"/>
          </w:rPr>
          <w:t>———</w:t>
        </w:r>
      </w:ins>
      <w:del w:id="771" w:author="Copyeditor" w:date="2022-08-05T17:11:00Z">
        <w:r w:rsidR="003B02A7" w:rsidRPr="000B14D8" w:rsidDel="00C673A5">
          <w:rPr>
            <w:rFonts w:ascii="Times New Roman" w:hAnsi="Times New Roman" w:cs="Times New Roman"/>
          </w:rPr>
          <w:delText>-----</w:delText>
        </w:r>
      </w:del>
      <w:r w:rsidR="003B02A7" w:rsidRPr="000B14D8">
        <w:rPr>
          <w:rFonts w:ascii="Times New Roman" w:hAnsi="Times New Roman" w:cs="Times New Roman"/>
        </w:rPr>
        <w:t xml:space="preserve">. </w:t>
      </w:r>
      <w:r w:rsidR="003B02A7" w:rsidRPr="000B14D8">
        <w:rPr>
          <w:rFonts w:ascii="Times New Roman" w:hAnsi="Times New Roman" w:cs="Times New Roman"/>
          <w:i/>
          <w:iCs/>
        </w:rPr>
        <w:t xml:space="preserve">The Seminar of Jacques Lacan Book </w:t>
      </w:r>
      <w:r w:rsidR="003B02A7" w:rsidRPr="000B14D8">
        <w:rPr>
          <w:rFonts w:ascii="Times New Roman" w:hAnsi="Times New Roman" w:cs="Times New Roman"/>
          <w:i/>
        </w:rPr>
        <w:t>XVII: The Other Side of Psychoanalysis</w:t>
      </w:r>
      <w:ins w:id="772" w:author="Copyeditor" w:date="2022-08-05T17:18:00Z">
        <w:r w:rsidR="00A722B2">
          <w:rPr>
            <w:rFonts w:ascii="Times New Roman" w:hAnsi="Times New Roman" w:cs="Times New Roman"/>
          </w:rPr>
          <w:t>.</w:t>
        </w:r>
      </w:ins>
      <w:del w:id="773" w:author="Copyeditor" w:date="2022-08-05T17:18:00Z">
        <w:r w:rsidR="00AC7B05" w:rsidRPr="000B14D8" w:rsidDel="00A722B2">
          <w:rPr>
            <w:rFonts w:ascii="Times New Roman" w:hAnsi="Times New Roman" w:cs="Times New Roman"/>
          </w:rPr>
          <w:delText>,</w:delText>
        </w:r>
      </w:del>
      <w:r w:rsidR="00AC7B05" w:rsidRPr="000B14D8">
        <w:rPr>
          <w:rFonts w:ascii="Times New Roman" w:hAnsi="Times New Roman" w:cs="Times New Roman"/>
        </w:rPr>
        <w:t xml:space="preserve"> </w:t>
      </w:r>
      <w:del w:id="774" w:author="Copyeditor" w:date="2022-08-05T17:18:00Z">
        <w:r w:rsidR="00AC7B05" w:rsidRPr="000B14D8" w:rsidDel="00A722B2">
          <w:rPr>
            <w:rFonts w:ascii="Times New Roman" w:hAnsi="Times New Roman" w:cs="Times New Roman"/>
          </w:rPr>
          <w:delText>edited</w:delText>
        </w:r>
      </w:del>
      <w:ins w:id="775" w:author="Copyeditor" w:date="2022-08-05T17:18:00Z">
        <w:r w:rsidR="00A722B2">
          <w:rPr>
            <w:rFonts w:ascii="Times New Roman" w:hAnsi="Times New Roman" w:cs="Times New Roman"/>
          </w:rPr>
          <w:t>E</w:t>
        </w:r>
        <w:r w:rsidR="00A722B2" w:rsidRPr="000B14D8">
          <w:rPr>
            <w:rFonts w:ascii="Times New Roman" w:hAnsi="Times New Roman" w:cs="Times New Roman"/>
          </w:rPr>
          <w:t>dited</w:t>
        </w:r>
        <w:r w:rsidR="00A722B2">
          <w:rPr>
            <w:rFonts w:ascii="Times New Roman" w:hAnsi="Times New Roman" w:cs="Times New Roman"/>
          </w:rPr>
          <w:t xml:space="preserve"> </w:t>
        </w:r>
      </w:ins>
      <w:del w:id="776" w:author="Copyeditor" w:date="2022-08-05T17:10:00Z">
        <w:r w:rsidR="00AC7B05" w:rsidRPr="000B14D8" w:rsidDel="00C673A5">
          <w:rPr>
            <w:rFonts w:ascii="Times New Roman" w:hAnsi="Times New Roman" w:cs="Times New Roman"/>
          </w:rPr>
          <w:delText xml:space="preserve"> </w:delText>
        </w:r>
      </w:del>
    </w:p>
    <w:p w14:paraId="5A1BC7A9" w14:textId="1588CBB0" w:rsidR="003B02A7" w:rsidRPr="000B14D8" w:rsidRDefault="003B02A7">
      <w:pPr>
        <w:pStyle w:val="EndnoteText"/>
        <w:spacing w:line="480" w:lineRule="auto"/>
        <w:ind w:left="720" w:hanging="720"/>
        <w:rPr>
          <w:rFonts w:ascii="Times New Roman" w:hAnsi="Times New Roman" w:cs="Times New Roman"/>
          <w:iCs/>
        </w:rPr>
        <w:pPrChange w:id="777" w:author="Copyeditor" w:date="2022-08-05T17:12:00Z">
          <w:pPr>
            <w:pStyle w:val="EndnoteText"/>
            <w:spacing w:line="480" w:lineRule="auto"/>
            <w:ind w:firstLine="720"/>
          </w:pPr>
        </w:pPrChange>
      </w:pPr>
      <w:r w:rsidRPr="000B14D8">
        <w:rPr>
          <w:rFonts w:ascii="Times New Roman" w:hAnsi="Times New Roman" w:cs="Times New Roman"/>
        </w:rPr>
        <w:t>by Jacques-Alain Miller</w:t>
      </w:r>
      <w:del w:id="778" w:author="Copyeditor" w:date="2022-08-07T14:23:00Z">
        <w:r w:rsidR="00106066" w:rsidRPr="000B14D8" w:rsidDel="000F588E">
          <w:rPr>
            <w:rFonts w:ascii="Times New Roman" w:hAnsi="Times New Roman" w:cs="Times New Roman"/>
          </w:rPr>
          <w:delText xml:space="preserve">. </w:delText>
        </w:r>
      </w:del>
      <w:ins w:id="779"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ins>
      <w:del w:id="780" w:author="Copyeditor" w:date="2022-08-07T14:23:00Z">
        <w:r w:rsidR="00106066" w:rsidRPr="000B14D8" w:rsidDel="000F588E">
          <w:rPr>
            <w:rFonts w:ascii="Times New Roman" w:hAnsi="Times New Roman" w:cs="Times New Roman"/>
          </w:rPr>
          <w:delText>Translated</w:delText>
        </w:r>
        <w:r w:rsidRPr="000B14D8" w:rsidDel="000F588E">
          <w:rPr>
            <w:rFonts w:ascii="Times New Roman" w:hAnsi="Times New Roman" w:cs="Times New Roman"/>
            <w:iCs/>
          </w:rPr>
          <w:delText xml:space="preserve"> </w:delText>
        </w:r>
      </w:del>
      <w:ins w:id="781" w:author="Copyeditor" w:date="2022-08-07T14:23:00Z">
        <w:r w:rsidR="000F588E">
          <w:rPr>
            <w:rFonts w:ascii="Times New Roman" w:hAnsi="Times New Roman" w:cs="Times New Roman"/>
          </w:rPr>
          <w:t>t</w:t>
        </w:r>
        <w:r w:rsidR="000F588E" w:rsidRPr="000B14D8">
          <w:rPr>
            <w:rFonts w:ascii="Times New Roman" w:hAnsi="Times New Roman" w:cs="Times New Roman"/>
          </w:rPr>
          <w:t>ranslated</w:t>
        </w:r>
        <w:r w:rsidR="000F588E" w:rsidRPr="000B14D8">
          <w:rPr>
            <w:rFonts w:ascii="Times New Roman" w:hAnsi="Times New Roman" w:cs="Times New Roman"/>
            <w:iCs/>
          </w:rPr>
          <w:t xml:space="preserve"> </w:t>
        </w:r>
      </w:ins>
      <w:r w:rsidRPr="000B14D8">
        <w:rPr>
          <w:rFonts w:ascii="Times New Roman" w:hAnsi="Times New Roman" w:cs="Times New Roman"/>
          <w:iCs/>
        </w:rPr>
        <w:t>by Russell Grigg</w:t>
      </w:r>
      <w:del w:id="782" w:author="Copyeditor" w:date="2022-08-07T14:23:00Z">
        <w:r w:rsidRPr="000B14D8" w:rsidDel="000F588E">
          <w:rPr>
            <w:rFonts w:ascii="Times New Roman" w:hAnsi="Times New Roman" w:cs="Times New Roman"/>
            <w:iCs/>
          </w:rPr>
          <w:delText xml:space="preserve">. </w:delText>
        </w:r>
      </w:del>
      <w:ins w:id="783" w:author="Copyeditor" w:date="2022-08-07T14:23:00Z">
        <w:r w:rsidR="000F588E">
          <w:rPr>
            <w:rFonts w:ascii="Times New Roman" w:hAnsi="Times New Roman" w:cs="Times New Roman"/>
            <w:iCs/>
          </w:rPr>
          <w:t>,</w:t>
        </w:r>
        <w:r w:rsidR="000F588E" w:rsidRPr="000B14D8">
          <w:rPr>
            <w:rFonts w:ascii="Times New Roman" w:hAnsi="Times New Roman" w:cs="Times New Roman"/>
            <w:iCs/>
          </w:rPr>
          <w:t xml:space="preserve"> </w:t>
        </w:r>
      </w:ins>
      <w:r w:rsidRPr="000B14D8">
        <w:rPr>
          <w:rFonts w:ascii="Times New Roman" w:hAnsi="Times New Roman" w:cs="Times New Roman"/>
          <w:iCs/>
        </w:rPr>
        <w:t xml:space="preserve">Norton, 2007. </w:t>
      </w:r>
    </w:p>
    <w:p w14:paraId="6BCBCFB8" w14:textId="5F96606C" w:rsidR="009C7A40" w:rsidRPr="000B14D8" w:rsidDel="00C673A5" w:rsidRDefault="00C673A5">
      <w:pPr>
        <w:pStyle w:val="EndnoteText"/>
        <w:spacing w:line="480" w:lineRule="auto"/>
        <w:ind w:left="720" w:hanging="720"/>
        <w:rPr>
          <w:del w:id="784" w:author="Copyeditor" w:date="2022-08-05T17:11:00Z"/>
          <w:rFonts w:ascii="Times New Roman" w:hAnsi="Times New Roman" w:cs="Times New Roman"/>
          <w:i/>
        </w:rPr>
        <w:pPrChange w:id="785" w:author="Copyeditor" w:date="2022-08-05T17:12:00Z">
          <w:pPr>
            <w:pStyle w:val="EndnoteText"/>
            <w:spacing w:line="480" w:lineRule="auto"/>
          </w:pPr>
        </w:pPrChange>
      </w:pPr>
      <w:ins w:id="786" w:author="Copyeditor" w:date="2022-08-05T17:11:00Z">
        <w:r>
          <w:rPr>
            <w:rFonts w:ascii="Times New Roman" w:hAnsi="Times New Roman" w:cs="Times New Roman"/>
          </w:rPr>
          <w:t>———</w:t>
        </w:r>
      </w:ins>
      <w:del w:id="787" w:author="Copyeditor" w:date="2022-08-05T17:11:00Z">
        <w:r w:rsidR="003B02A7" w:rsidRPr="000B14D8" w:rsidDel="00C673A5">
          <w:rPr>
            <w:rFonts w:ascii="Times New Roman" w:hAnsi="Times New Roman" w:cs="Times New Roman"/>
          </w:rPr>
          <w:delText>-----</w:delText>
        </w:r>
      </w:del>
      <w:r w:rsidR="003B02A7" w:rsidRPr="000B14D8">
        <w:rPr>
          <w:rFonts w:ascii="Times New Roman" w:hAnsi="Times New Roman" w:cs="Times New Roman"/>
        </w:rPr>
        <w:t xml:space="preserve">. </w:t>
      </w:r>
      <w:r w:rsidR="003B02A7" w:rsidRPr="000B14D8">
        <w:rPr>
          <w:rFonts w:ascii="Times New Roman" w:hAnsi="Times New Roman" w:cs="Times New Roman"/>
          <w:i/>
          <w:iCs/>
        </w:rPr>
        <w:t xml:space="preserve">The Seminar of Jacques Lacan Book </w:t>
      </w:r>
      <w:r w:rsidR="003B02A7" w:rsidRPr="000B14D8">
        <w:rPr>
          <w:rFonts w:ascii="Times New Roman" w:hAnsi="Times New Roman" w:cs="Times New Roman"/>
          <w:i/>
        </w:rPr>
        <w:t>XX: On Feminine Sexuality, The Limits of Love</w:t>
      </w:r>
      <w:ins w:id="788" w:author="Copyeditor" w:date="2022-08-05T17:11:00Z">
        <w:r>
          <w:rPr>
            <w:rFonts w:ascii="Times New Roman" w:hAnsi="Times New Roman" w:cs="Times New Roman"/>
            <w:i/>
          </w:rPr>
          <w:t xml:space="preserve"> </w:t>
        </w:r>
      </w:ins>
      <w:del w:id="789" w:author="Copyeditor" w:date="2022-08-05T17:11:00Z">
        <w:r w:rsidR="003B02A7" w:rsidRPr="000B14D8" w:rsidDel="00C673A5">
          <w:rPr>
            <w:rFonts w:ascii="Times New Roman" w:hAnsi="Times New Roman" w:cs="Times New Roman"/>
            <w:i/>
          </w:rPr>
          <w:delText xml:space="preserve"> </w:delText>
        </w:r>
      </w:del>
    </w:p>
    <w:p w14:paraId="07C1CB5A" w14:textId="5CC7CCCB" w:rsidR="009C7A40" w:rsidRPr="000B14D8" w:rsidDel="00C673A5" w:rsidRDefault="003B02A7">
      <w:pPr>
        <w:pStyle w:val="EndnoteText"/>
        <w:spacing w:line="480" w:lineRule="auto"/>
        <w:ind w:left="720" w:hanging="720"/>
        <w:rPr>
          <w:del w:id="790" w:author="Copyeditor" w:date="2022-08-05T17:11:00Z"/>
          <w:rFonts w:ascii="Times New Roman" w:hAnsi="Times New Roman" w:cs="Times New Roman"/>
          <w:iCs/>
        </w:rPr>
        <w:pPrChange w:id="791" w:author="Copyeditor" w:date="2022-08-05T17:12:00Z">
          <w:pPr>
            <w:pStyle w:val="EndnoteText"/>
            <w:spacing w:line="480" w:lineRule="auto"/>
            <w:ind w:firstLine="720"/>
          </w:pPr>
        </w:pPrChange>
      </w:pPr>
      <w:r w:rsidRPr="000B14D8">
        <w:rPr>
          <w:rFonts w:ascii="Times New Roman" w:hAnsi="Times New Roman" w:cs="Times New Roman"/>
          <w:i/>
        </w:rPr>
        <w:t>and Knowledge</w:t>
      </w:r>
      <w:ins w:id="792" w:author="Copyeditor" w:date="2022-08-05T17:19:00Z">
        <w:r w:rsidR="00A722B2">
          <w:rPr>
            <w:rFonts w:ascii="Times New Roman" w:hAnsi="Times New Roman" w:cs="Times New Roman"/>
            <w:i/>
          </w:rPr>
          <w:t>.</w:t>
        </w:r>
      </w:ins>
      <w:del w:id="793" w:author="Copyeditor" w:date="2022-08-05T17:18:00Z">
        <w:r w:rsidRPr="000B14D8" w:rsidDel="00A722B2">
          <w:rPr>
            <w:rFonts w:ascii="Times New Roman" w:hAnsi="Times New Roman" w:cs="Times New Roman"/>
            <w:i/>
          </w:rPr>
          <w:delText>,</w:delText>
        </w:r>
      </w:del>
      <w:r w:rsidRPr="000B14D8">
        <w:rPr>
          <w:rFonts w:ascii="Times New Roman" w:hAnsi="Times New Roman" w:cs="Times New Roman"/>
          <w:iCs/>
        </w:rPr>
        <w:t xml:space="preserve"> </w:t>
      </w:r>
      <w:del w:id="794" w:author="Copyeditor" w:date="2022-08-05T17:19:00Z">
        <w:r w:rsidR="00BD4C13" w:rsidRPr="000B14D8" w:rsidDel="00A722B2">
          <w:rPr>
            <w:rFonts w:ascii="Times New Roman" w:hAnsi="Times New Roman" w:cs="Times New Roman"/>
            <w:iCs/>
          </w:rPr>
          <w:delText>edited</w:delText>
        </w:r>
        <w:r w:rsidRPr="000B14D8" w:rsidDel="00A722B2">
          <w:rPr>
            <w:rFonts w:ascii="Times New Roman" w:hAnsi="Times New Roman" w:cs="Times New Roman"/>
          </w:rPr>
          <w:delText xml:space="preserve"> </w:delText>
        </w:r>
      </w:del>
      <w:ins w:id="795" w:author="Copyeditor" w:date="2022-08-05T17:19:00Z">
        <w:r w:rsidR="00A722B2">
          <w:rPr>
            <w:rFonts w:ascii="Times New Roman" w:hAnsi="Times New Roman" w:cs="Times New Roman"/>
            <w:iCs/>
          </w:rPr>
          <w:t>E</w:t>
        </w:r>
        <w:r w:rsidR="00A722B2" w:rsidRPr="000B14D8">
          <w:rPr>
            <w:rFonts w:ascii="Times New Roman" w:hAnsi="Times New Roman" w:cs="Times New Roman"/>
            <w:iCs/>
          </w:rPr>
          <w:t>dited</w:t>
        </w:r>
        <w:r w:rsidR="00A722B2" w:rsidRPr="000B14D8">
          <w:rPr>
            <w:rFonts w:ascii="Times New Roman" w:hAnsi="Times New Roman" w:cs="Times New Roman"/>
          </w:rPr>
          <w:t xml:space="preserve"> </w:t>
        </w:r>
      </w:ins>
      <w:r w:rsidRPr="000B14D8">
        <w:rPr>
          <w:rFonts w:ascii="Times New Roman" w:hAnsi="Times New Roman" w:cs="Times New Roman"/>
        </w:rPr>
        <w:t>by Jacques-Alain Miller</w:t>
      </w:r>
      <w:del w:id="796" w:author="Copyeditor" w:date="2022-08-07T14:23:00Z">
        <w:r w:rsidR="009C7A40" w:rsidRPr="000B14D8" w:rsidDel="000F588E">
          <w:rPr>
            <w:rFonts w:ascii="Times New Roman" w:hAnsi="Times New Roman" w:cs="Times New Roman"/>
          </w:rPr>
          <w:delText xml:space="preserve">. </w:delText>
        </w:r>
      </w:del>
      <w:ins w:id="797" w:author="Copyeditor" w:date="2022-08-07T14:23:00Z">
        <w:r w:rsidR="000F588E">
          <w:rPr>
            <w:rFonts w:ascii="Times New Roman" w:hAnsi="Times New Roman" w:cs="Times New Roman"/>
          </w:rPr>
          <w:t>,</w:t>
        </w:r>
        <w:r w:rsidR="000F588E" w:rsidRPr="000B14D8">
          <w:rPr>
            <w:rFonts w:ascii="Times New Roman" w:hAnsi="Times New Roman" w:cs="Times New Roman"/>
          </w:rPr>
          <w:t xml:space="preserve"> </w:t>
        </w:r>
        <w:r w:rsidR="000F588E">
          <w:rPr>
            <w:rFonts w:ascii="Times New Roman" w:hAnsi="Times New Roman" w:cs="Times New Roman"/>
          </w:rPr>
          <w:t>T</w:t>
        </w:r>
      </w:ins>
      <w:del w:id="798" w:author="Copyeditor" w:date="2022-08-07T14:23:00Z">
        <w:r w:rsidR="009C7A40" w:rsidRPr="000B14D8" w:rsidDel="000F588E">
          <w:rPr>
            <w:rFonts w:ascii="Times New Roman" w:hAnsi="Times New Roman" w:cs="Times New Roman"/>
          </w:rPr>
          <w:delText>T</w:delText>
        </w:r>
      </w:del>
      <w:r w:rsidR="009C7A40" w:rsidRPr="000B14D8">
        <w:rPr>
          <w:rFonts w:ascii="Times New Roman" w:hAnsi="Times New Roman" w:cs="Times New Roman"/>
        </w:rPr>
        <w:t xml:space="preserve">ranslated </w:t>
      </w:r>
      <w:r w:rsidRPr="000B14D8">
        <w:rPr>
          <w:rFonts w:ascii="Times New Roman" w:hAnsi="Times New Roman" w:cs="Times New Roman"/>
          <w:iCs/>
        </w:rPr>
        <w:t>by Bruce Fink</w:t>
      </w:r>
      <w:del w:id="799" w:author="Copyeditor" w:date="2022-08-07T14:23:00Z">
        <w:r w:rsidRPr="000B14D8" w:rsidDel="000F588E">
          <w:rPr>
            <w:rFonts w:ascii="Times New Roman" w:hAnsi="Times New Roman" w:cs="Times New Roman"/>
            <w:iCs/>
          </w:rPr>
          <w:delText xml:space="preserve">. </w:delText>
        </w:r>
      </w:del>
      <w:ins w:id="800" w:author="Copyeditor" w:date="2022-08-07T14:23:00Z">
        <w:r w:rsidR="000F588E">
          <w:rPr>
            <w:rFonts w:ascii="Times New Roman" w:hAnsi="Times New Roman" w:cs="Times New Roman"/>
            <w:iCs/>
          </w:rPr>
          <w:t>,</w:t>
        </w:r>
        <w:r w:rsidR="000F588E" w:rsidRPr="000B14D8">
          <w:rPr>
            <w:rFonts w:ascii="Times New Roman" w:hAnsi="Times New Roman" w:cs="Times New Roman"/>
            <w:iCs/>
          </w:rPr>
          <w:t xml:space="preserve"> </w:t>
        </w:r>
      </w:ins>
    </w:p>
    <w:p w14:paraId="51EAFDF3" w14:textId="4C8A7E70" w:rsidR="003B02A7" w:rsidRDefault="003B02A7">
      <w:pPr>
        <w:pStyle w:val="EndnoteText"/>
        <w:spacing w:line="480" w:lineRule="auto"/>
        <w:ind w:left="720" w:hanging="720"/>
        <w:rPr>
          <w:ins w:id="801" w:author="Copyeditor" w:date="2022-08-05T17:09:00Z"/>
          <w:rFonts w:ascii="Times New Roman" w:hAnsi="Times New Roman" w:cs="Times New Roman"/>
          <w:iCs/>
        </w:rPr>
        <w:pPrChange w:id="802" w:author="Copyeditor" w:date="2022-08-05T17:12:00Z">
          <w:pPr>
            <w:pStyle w:val="EndnoteText"/>
            <w:spacing w:line="480" w:lineRule="auto"/>
            <w:ind w:firstLine="720"/>
          </w:pPr>
        </w:pPrChange>
      </w:pPr>
      <w:r w:rsidRPr="000B14D8">
        <w:rPr>
          <w:rFonts w:ascii="Times New Roman" w:hAnsi="Times New Roman" w:cs="Times New Roman"/>
          <w:iCs/>
        </w:rPr>
        <w:t>Norton, 1998.</w:t>
      </w:r>
      <w:del w:id="803" w:author="Copyeditor" w:date="2022-08-05T17:09:00Z">
        <w:r w:rsidRPr="000B14D8" w:rsidDel="00C673A5">
          <w:rPr>
            <w:rFonts w:ascii="Times New Roman" w:hAnsi="Times New Roman" w:cs="Times New Roman"/>
            <w:iCs/>
          </w:rPr>
          <w:delText xml:space="preserve"> </w:delText>
        </w:r>
      </w:del>
    </w:p>
    <w:p w14:paraId="7821660D" w14:textId="29D024A7" w:rsidR="00C673A5" w:rsidRPr="00C673A5" w:rsidRDefault="00C673A5">
      <w:pPr>
        <w:spacing w:line="480" w:lineRule="auto"/>
        <w:ind w:left="720" w:hanging="720"/>
        <w:rPr>
          <w:rFonts w:ascii="Times New Roman" w:hAnsi="Times New Roman" w:cs="Times New Roman"/>
          <w:i/>
          <w:iCs/>
          <w:rPrChange w:id="804" w:author="Copyeditor" w:date="2022-08-05T17:10:00Z">
            <w:rPr>
              <w:rFonts w:ascii="Times New Roman" w:hAnsi="Times New Roman" w:cs="Times New Roman"/>
              <w:iCs/>
            </w:rPr>
          </w:rPrChange>
        </w:rPr>
        <w:pPrChange w:id="805" w:author="Copyeditor" w:date="2022-08-05T17:12:00Z">
          <w:pPr>
            <w:pStyle w:val="EndnoteText"/>
            <w:spacing w:line="480" w:lineRule="auto"/>
            <w:ind w:firstLine="720"/>
          </w:pPr>
        </w:pPrChange>
      </w:pPr>
      <w:ins w:id="806" w:author="Copyeditor" w:date="2022-08-05T17:10:00Z">
        <w:r w:rsidRPr="000B14D8">
          <w:rPr>
            <w:rFonts w:ascii="Times New Roman" w:hAnsi="Times New Roman" w:cs="Times New Roman"/>
            <w:i/>
            <w:iCs/>
          </w:rPr>
          <w:lastRenderedPageBreak/>
          <w:t>The</w:t>
        </w:r>
        <w:r>
          <w:rPr>
            <w:rFonts w:ascii="Times New Roman" w:hAnsi="Times New Roman" w:cs="Times New Roman"/>
            <w:i/>
            <w:iCs/>
          </w:rPr>
          <w:t xml:space="preserve"> New Oxford Annotated</w:t>
        </w:r>
        <w:r w:rsidRPr="000B14D8">
          <w:rPr>
            <w:rFonts w:ascii="Times New Roman" w:hAnsi="Times New Roman" w:cs="Times New Roman"/>
            <w:i/>
            <w:iCs/>
          </w:rPr>
          <w:t xml:space="preserve"> Bible. </w:t>
        </w:r>
        <w:r>
          <w:rPr>
            <w:rFonts w:ascii="Times New Roman" w:hAnsi="Times New Roman" w:cs="Times New Roman"/>
          </w:rPr>
          <w:t>Michael D. Coogan</w:t>
        </w:r>
        <w:r w:rsidRPr="000B14D8">
          <w:rPr>
            <w:rFonts w:ascii="Times New Roman" w:hAnsi="Times New Roman" w:cs="Times New Roman"/>
          </w:rPr>
          <w:t>,</w:t>
        </w:r>
        <w:r>
          <w:rPr>
            <w:rFonts w:ascii="Times New Roman" w:hAnsi="Times New Roman" w:cs="Times New Roman"/>
          </w:rPr>
          <w:t xml:space="preserve"> general editor.</w:t>
        </w:r>
        <w:r w:rsidRPr="000B14D8">
          <w:rPr>
            <w:rFonts w:ascii="Times New Roman" w:hAnsi="Times New Roman" w:cs="Times New Roman"/>
          </w:rPr>
          <w:t xml:space="preserve"> 3rd ed., Oxford UP, 2001.</w:t>
        </w:r>
      </w:ins>
    </w:p>
    <w:p w14:paraId="7DFD457F" w14:textId="20574D03" w:rsidR="00C25696" w:rsidRPr="000B14D8" w:rsidDel="00C673A5" w:rsidRDefault="00DD778F">
      <w:pPr>
        <w:pStyle w:val="EndnoteText"/>
        <w:spacing w:line="480" w:lineRule="auto"/>
        <w:ind w:left="720" w:hanging="720"/>
        <w:rPr>
          <w:del w:id="807" w:author="Copyeditor" w:date="2022-08-05T17:09:00Z"/>
          <w:rFonts w:ascii="Times New Roman" w:hAnsi="Times New Roman" w:cs="Times New Roman"/>
        </w:rPr>
        <w:pPrChange w:id="808" w:author="Copyeditor" w:date="2022-08-05T17:12:00Z">
          <w:pPr>
            <w:pStyle w:val="EndnoteText"/>
            <w:spacing w:line="480" w:lineRule="auto"/>
          </w:pPr>
        </w:pPrChange>
      </w:pPr>
      <w:del w:id="809" w:author="Copyeditor" w:date="2022-08-05T17:09:00Z">
        <w:r w:rsidRPr="000B14D8" w:rsidDel="00C673A5">
          <w:rPr>
            <w:rFonts w:ascii="Times New Roman" w:hAnsi="Times New Roman" w:cs="Times New Roman"/>
          </w:rPr>
          <w:delText>Mills, Jon and David L. Downing</w:delText>
        </w:r>
        <w:r w:rsidR="009F6020" w:rsidRPr="000B14D8" w:rsidDel="00C673A5">
          <w:rPr>
            <w:rFonts w:ascii="Times New Roman" w:hAnsi="Times New Roman" w:cs="Times New Roman"/>
          </w:rPr>
          <w:delText>, eds.</w:delText>
        </w:r>
        <w:r w:rsidRPr="000B14D8" w:rsidDel="00C673A5">
          <w:rPr>
            <w:rFonts w:ascii="Times New Roman" w:hAnsi="Times New Roman" w:cs="Times New Roman"/>
          </w:rPr>
          <w:delText xml:space="preserve"> </w:delText>
        </w:r>
        <w:r w:rsidRPr="000B14D8" w:rsidDel="00C673A5">
          <w:rPr>
            <w:rFonts w:ascii="Times New Roman" w:hAnsi="Times New Roman" w:cs="Times New Roman"/>
            <w:i/>
            <w:iCs/>
          </w:rPr>
          <w:delText>Lacan on Psychosis: From Theory to Praxis</w:delText>
        </w:r>
        <w:r w:rsidRPr="000B14D8" w:rsidDel="00C673A5">
          <w:rPr>
            <w:rFonts w:ascii="Times New Roman" w:hAnsi="Times New Roman" w:cs="Times New Roman"/>
          </w:rPr>
          <w:delText xml:space="preserve">. </w:delText>
        </w:r>
      </w:del>
    </w:p>
    <w:p w14:paraId="66A8899B" w14:textId="30F14CD2" w:rsidR="00B30FB6" w:rsidRPr="000B14D8" w:rsidDel="00C673A5" w:rsidRDefault="00DD778F">
      <w:pPr>
        <w:pStyle w:val="EndnoteText"/>
        <w:spacing w:line="480" w:lineRule="auto"/>
        <w:ind w:left="720" w:hanging="720"/>
        <w:rPr>
          <w:del w:id="810" w:author="Copyeditor" w:date="2022-08-05T17:09:00Z"/>
          <w:rFonts w:ascii="Times New Roman" w:hAnsi="Times New Roman" w:cs="Times New Roman"/>
        </w:rPr>
        <w:pPrChange w:id="811" w:author="Copyeditor" w:date="2022-08-05T17:12:00Z">
          <w:pPr>
            <w:pStyle w:val="EndnoteText"/>
            <w:spacing w:line="480" w:lineRule="auto"/>
            <w:ind w:firstLine="720"/>
          </w:pPr>
        </w:pPrChange>
      </w:pPr>
      <w:del w:id="812" w:author="Copyeditor" w:date="2022-08-05T17:09:00Z">
        <w:r w:rsidRPr="000B14D8" w:rsidDel="00C673A5">
          <w:rPr>
            <w:rFonts w:ascii="Times New Roman" w:hAnsi="Times New Roman" w:cs="Times New Roman"/>
          </w:rPr>
          <w:delText xml:space="preserve">Routledge, 2019. </w:delText>
        </w:r>
      </w:del>
    </w:p>
    <w:p w14:paraId="7297A2F1" w14:textId="6CE32741" w:rsidR="001E350B" w:rsidRPr="000B14D8" w:rsidRDefault="00895971">
      <w:pPr>
        <w:spacing w:line="480" w:lineRule="auto"/>
        <w:ind w:left="720" w:hanging="720"/>
        <w:rPr>
          <w:rFonts w:ascii="Times New Roman" w:hAnsi="Times New Roman" w:cs="Times New Roman"/>
        </w:rPr>
        <w:pPrChange w:id="813" w:author="Copyeditor" w:date="2022-08-05T17:12:00Z">
          <w:pPr>
            <w:spacing w:line="480" w:lineRule="auto"/>
          </w:pPr>
        </w:pPrChange>
      </w:pPr>
      <w:r w:rsidRPr="000B14D8">
        <w:rPr>
          <w:rFonts w:ascii="Times New Roman" w:hAnsi="Times New Roman" w:cs="Times New Roman"/>
        </w:rPr>
        <w:t xml:space="preserve">Phillips, Mark </w:t>
      </w:r>
      <w:proofErr w:type="spellStart"/>
      <w:r w:rsidRPr="000B14D8">
        <w:rPr>
          <w:rFonts w:ascii="Times New Roman" w:hAnsi="Times New Roman" w:cs="Times New Roman"/>
        </w:rPr>
        <w:t>Sa</w:t>
      </w:r>
      <w:r w:rsidR="00DD273E"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w:t>
      </w:r>
      <w:r w:rsidRPr="000B14D8">
        <w:rPr>
          <w:rFonts w:ascii="Times New Roman" w:hAnsi="Times New Roman" w:cs="Times New Roman"/>
          <w:i/>
        </w:rPr>
        <w:t>On Historical Distance</w:t>
      </w:r>
      <w:r w:rsidR="00D14553" w:rsidRPr="000B14D8">
        <w:rPr>
          <w:rFonts w:ascii="Times New Roman" w:hAnsi="Times New Roman" w:cs="Times New Roman"/>
          <w:i/>
        </w:rPr>
        <w:t xml:space="preserve">. </w:t>
      </w:r>
      <w:r w:rsidR="00D14553" w:rsidRPr="000B14D8">
        <w:rPr>
          <w:rFonts w:ascii="Times New Roman" w:hAnsi="Times New Roman" w:cs="Times New Roman"/>
          <w:iCs/>
        </w:rPr>
        <w:t>Yale U</w:t>
      </w:r>
      <w:r w:rsidR="003C5652" w:rsidRPr="000B14D8">
        <w:rPr>
          <w:rFonts w:ascii="Times New Roman" w:hAnsi="Times New Roman" w:cs="Times New Roman"/>
          <w:iCs/>
        </w:rPr>
        <w:t>P</w:t>
      </w:r>
      <w:r w:rsidR="00D14553" w:rsidRPr="000B14D8">
        <w:rPr>
          <w:rFonts w:ascii="Times New Roman" w:hAnsi="Times New Roman" w:cs="Times New Roman"/>
          <w:iCs/>
        </w:rPr>
        <w:t xml:space="preserve">, </w:t>
      </w:r>
      <w:r w:rsidRPr="000B14D8">
        <w:rPr>
          <w:rFonts w:ascii="Times New Roman" w:hAnsi="Times New Roman" w:cs="Times New Roman"/>
        </w:rPr>
        <w:t>2015</w:t>
      </w:r>
      <w:r w:rsidR="00D14553" w:rsidRPr="000B14D8">
        <w:rPr>
          <w:rFonts w:ascii="Times New Roman" w:hAnsi="Times New Roman" w:cs="Times New Roman"/>
        </w:rPr>
        <w:t>.</w:t>
      </w:r>
    </w:p>
    <w:p w14:paraId="3A044D65" w14:textId="42F9609E" w:rsidR="00DD273E" w:rsidRPr="000B14D8" w:rsidRDefault="009C1038">
      <w:pPr>
        <w:spacing w:line="480" w:lineRule="auto"/>
        <w:ind w:left="720" w:hanging="720"/>
        <w:rPr>
          <w:rFonts w:ascii="Times New Roman" w:hAnsi="Times New Roman" w:cs="Times New Roman"/>
        </w:rPr>
        <w:pPrChange w:id="814" w:author="Copyeditor" w:date="2022-08-05T17:12:00Z">
          <w:pPr>
            <w:spacing w:line="480" w:lineRule="auto"/>
          </w:pPr>
        </w:pPrChange>
      </w:pPr>
      <w:r w:rsidRPr="000B14D8">
        <w:rPr>
          <w:rFonts w:ascii="Times New Roman" w:hAnsi="Times New Roman" w:cs="Times New Roman"/>
        </w:rPr>
        <w:t>Schreber, Daniel</w:t>
      </w:r>
      <w:r w:rsidR="00DD273E" w:rsidRPr="000B14D8">
        <w:rPr>
          <w:rFonts w:ascii="Times New Roman" w:hAnsi="Times New Roman" w:cs="Times New Roman"/>
        </w:rPr>
        <w:t xml:space="preserve"> Paul. </w:t>
      </w:r>
      <w:r w:rsidR="00DD273E" w:rsidRPr="000B14D8">
        <w:rPr>
          <w:rFonts w:ascii="Times New Roman" w:hAnsi="Times New Roman" w:cs="Times New Roman"/>
          <w:i/>
          <w:iCs/>
        </w:rPr>
        <w:t>Memoirs of My Nervous Illness.</w:t>
      </w:r>
      <w:r w:rsidR="00DD273E" w:rsidRPr="000B14D8">
        <w:rPr>
          <w:rFonts w:ascii="Times New Roman" w:hAnsi="Times New Roman" w:cs="Times New Roman"/>
        </w:rPr>
        <w:t xml:space="preserve"> NYRB, 2000. </w:t>
      </w:r>
    </w:p>
    <w:p w14:paraId="170E87EA" w14:textId="39D1D486" w:rsidR="00CF0738" w:rsidRPr="000B14D8" w:rsidDel="00C673A5" w:rsidRDefault="00CF0738">
      <w:pPr>
        <w:spacing w:line="480" w:lineRule="auto"/>
        <w:ind w:left="720" w:hanging="720"/>
        <w:rPr>
          <w:del w:id="815" w:author="Copyeditor" w:date="2022-08-05T17:11:00Z"/>
          <w:rFonts w:ascii="Times New Roman" w:hAnsi="Times New Roman" w:cs="Times New Roman"/>
        </w:rPr>
        <w:pPrChange w:id="816" w:author="Copyeditor" w:date="2022-08-05T17:12:00Z">
          <w:pPr>
            <w:spacing w:line="480" w:lineRule="auto"/>
          </w:pPr>
        </w:pPrChange>
      </w:pPr>
      <w:r w:rsidRPr="000B14D8">
        <w:rPr>
          <w:rFonts w:ascii="Times New Roman" w:hAnsi="Times New Roman" w:cs="Times New Roman"/>
        </w:rPr>
        <w:t xml:space="preserve">Schuster, Aaron. </w:t>
      </w:r>
      <w:r w:rsidRPr="000B14D8">
        <w:rPr>
          <w:rFonts w:ascii="Times New Roman" w:hAnsi="Times New Roman" w:cs="Times New Roman"/>
          <w:i/>
          <w:iCs/>
        </w:rPr>
        <w:t xml:space="preserve">The Trouble </w:t>
      </w:r>
      <w:ins w:id="817" w:author="Copyeditor" w:date="2022-08-05T17:13:00Z">
        <w:r w:rsidR="00C673A5">
          <w:rPr>
            <w:rFonts w:ascii="Times New Roman" w:hAnsi="Times New Roman" w:cs="Times New Roman"/>
            <w:i/>
            <w:iCs/>
          </w:rPr>
          <w:t>w</w:t>
        </w:r>
      </w:ins>
      <w:del w:id="818" w:author="Copyeditor" w:date="2022-08-05T17:13:00Z">
        <w:r w:rsidRPr="000B14D8" w:rsidDel="00C673A5">
          <w:rPr>
            <w:rFonts w:ascii="Times New Roman" w:hAnsi="Times New Roman" w:cs="Times New Roman"/>
            <w:i/>
            <w:iCs/>
          </w:rPr>
          <w:delText>W</w:delText>
        </w:r>
      </w:del>
      <w:r w:rsidRPr="000B14D8">
        <w:rPr>
          <w:rFonts w:ascii="Times New Roman" w:hAnsi="Times New Roman" w:cs="Times New Roman"/>
          <w:i/>
          <w:iCs/>
        </w:rPr>
        <w:t>ith Pleasure: Deleuze and Psychoanalysis.</w:t>
      </w:r>
      <w:r w:rsidRPr="000B14D8">
        <w:rPr>
          <w:rFonts w:ascii="Times New Roman" w:hAnsi="Times New Roman" w:cs="Times New Roman"/>
        </w:rPr>
        <w:t xml:space="preserve"> MIT Press,</w:t>
      </w:r>
      <w:ins w:id="819" w:author="Copyeditor" w:date="2022-08-05T17:11:00Z">
        <w:r w:rsidR="00C673A5">
          <w:rPr>
            <w:rFonts w:ascii="Times New Roman" w:hAnsi="Times New Roman" w:cs="Times New Roman"/>
          </w:rPr>
          <w:t xml:space="preserve"> </w:t>
        </w:r>
      </w:ins>
      <w:del w:id="820" w:author="Copyeditor" w:date="2022-08-05T17:11:00Z">
        <w:r w:rsidRPr="000B14D8" w:rsidDel="00C673A5">
          <w:rPr>
            <w:rFonts w:ascii="Times New Roman" w:hAnsi="Times New Roman" w:cs="Times New Roman"/>
          </w:rPr>
          <w:delText xml:space="preserve"> </w:delText>
        </w:r>
      </w:del>
    </w:p>
    <w:p w14:paraId="75920A46" w14:textId="77777777" w:rsidR="00927188" w:rsidRPr="000B14D8" w:rsidRDefault="00CF0738">
      <w:pPr>
        <w:spacing w:line="480" w:lineRule="auto"/>
        <w:ind w:left="720" w:hanging="720"/>
        <w:rPr>
          <w:rFonts w:ascii="Times New Roman" w:hAnsi="Times New Roman" w:cs="Times New Roman"/>
        </w:rPr>
        <w:pPrChange w:id="821" w:author="Copyeditor" w:date="2022-08-05T17:12:00Z">
          <w:pPr>
            <w:spacing w:line="480" w:lineRule="auto"/>
            <w:ind w:firstLine="720"/>
          </w:pPr>
        </w:pPrChange>
      </w:pPr>
      <w:r w:rsidRPr="000B14D8">
        <w:rPr>
          <w:rFonts w:ascii="Times New Roman" w:hAnsi="Times New Roman" w:cs="Times New Roman"/>
        </w:rPr>
        <w:t>2016.</w:t>
      </w:r>
    </w:p>
    <w:p w14:paraId="762B39E3" w14:textId="48D19959" w:rsidR="001E350B" w:rsidRDefault="00983248">
      <w:pPr>
        <w:spacing w:line="480" w:lineRule="auto"/>
        <w:ind w:left="720" w:hanging="720"/>
        <w:rPr>
          <w:ins w:id="822" w:author="Elizabeth Fay" w:date="2022-09-11T16:10:00Z"/>
          <w:rFonts w:ascii="Times New Roman" w:hAnsi="Times New Roman" w:cs="Times New Roman"/>
        </w:rPr>
      </w:pPr>
      <w:r w:rsidRPr="000B14D8">
        <w:rPr>
          <w:rFonts w:ascii="Times New Roman" w:hAnsi="Times New Roman" w:cs="Times New Roman"/>
        </w:rPr>
        <w:t>Shepherd</w:t>
      </w:r>
      <w:r w:rsidR="00DC6F6E">
        <w:rPr>
          <w:rFonts w:ascii="Times New Roman" w:hAnsi="Times New Roman" w:cs="Times New Roman"/>
        </w:rPr>
        <w:t>son</w:t>
      </w:r>
      <w:r w:rsidRPr="000B14D8">
        <w:rPr>
          <w:rFonts w:ascii="Times New Roman" w:hAnsi="Times New Roman" w:cs="Times New Roman"/>
        </w:rPr>
        <w:t>, Charles</w:t>
      </w:r>
      <w:r w:rsidR="009F6020"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Lacan and the Limits of Language.</w:t>
      </w:r>
      <w:r w:rsidRPr="000B14D8">
        <w:rPr>
          <w:rFonts w:ascii="Times New Roman" w:hAnsi="Times New Roman" w:cs="Times New Roman"/>
        </w:rPr>
        <w:t xml:space="preserve"> Fordham U</w:t>
      </w:r>
      <w:r w:rsidR="003C5652" w:rsidRPr="000B14D8">
        <w:rPr>
          <w:rFonts w:ascii="Times New Roman" w:hAnsi="Times New Roman" w:cs="Times New Roman"/>
        </w:rPr>
        <w:t>P</w:t>
      </w:r>
      <w:r w:rsidRPr="000B14D8">
        <w:rPr>
          <w:rFonts w:ascii="Times New Roman" w:hAnsi="Times New Roman" w:cs="Times New Roman"/>
        </w:rPr>
        <w:t>, 2008.</w:t>
      </w:r>
    </w:p>
    <w:p w14:paraId="2BF4BD4E" w14:textId="4B9F4E98" w:rsidR="00B64B82" w:rsidRPr="00B64B82" w:rsidRDefault="00B64B82">
      <w:pPr>
        <w:spacing w:line="480" w:lineRule="auto"/>
        <w:ind w:left="720" w:hanging="720"/>
        <w:rPr>
          <w:rFonts w:ascii="Times New Roman" w:hAnsi="Times New Roman" w:cs="Times New Roman"/>
        </w:rPr>
        <w:pPrChange w:id="823" w:author="Copyeditor" w:date="2022-08-05T17:12:00Z">
          <w:pPr>
            <w:spacing w:line="480" w:lineRule="auto"/>
          </w:pPr>
        </w:pPrChange>
      </w:pPr>
      <w:ins w:id="824" w:author="Elizabeth Fay" w:date="2022-09-11T16:10:00Z">
        <w:r>
          <w:rPr>
            <w:rFonts w:ascii="Times New Roman" w:hAnsi="Times New Roman" w:cs="Times New Roman"/>
          </w:rPr>
          <w:t xml:space="preserve">Wharton, </w:t>
        </w:r>
        <w:proofErr w:type="gramStart"/>
        <w:r>
          <w:rPr>
            <w:rFonts w:ascii="Times New Roman" w:hAnsi="Times New Roman" w:cs="Times New Roman"/>
          </w:rPr>
          <w:t>Grace</w:t>
        </w:r>
        <w:proofErr w:type="gramEnd"/>
        <w:r>
          <w:rPr>
            <w:rFonts w:ascii="Times New Roman" w:hAnsi="Times New Roman" w:cs="Times New Roman"/>
          </w:rPr>
          <w:t xml:space="preserve"> and Philip. </w:t>
        </w:r>
        <w:r>
          <w:rPr>
            <w:rFonts w:ascii="Times New Roman" w:hAnsi="Times New Roman" w:cs="Times New Roman"/>
            <w:i/>
            <w:iCs/>
          </w:rPr>
          <w:t>The Wits and Beaux of Society.</w:t>
        </w:r>
      </w:ins>
      <w:ins w:id="825" w:author="Elizabeth Fay" w:date="2022-09-11T16:11:00Z">
        <w:r>
          <w:rPr>
            <w:rFonts w:ascii="Times New Roman" w:hAnsi="Times New Roman" w:cs="Times New Roman"/>
          </w:rPr>
          <w:t xml:space="preserve"> Edited by Justin Huntly McCarthy, </w:t>
        </w:r>
      </w:ins>
      <w:ins w:id="826" w:author="Elizabeth Fay" w:date="2022-09-11T16:12:00Z">
        <w:r w:rsidR="006407A7">
          <w:rPr>
            <w:rFonts w:ascii="Times New Roman" w:hAnsi="Times New Roman" w:cs="Times New Roman"/>
          </w:rPr>
          <w:t xml:space="preserve">Vol. II, </w:t>
        </w:r>
        <w:r w:rsidR="00F365E0">
          <w:rPr>
            <w:rFonts w:ascii="Times New Roman" w:hAnsi="Times New Roman" w:cs="Times New Roman"/>
          </w:rPr>
          <w:t xml:space="preserve">London, </w:t>
        </w:r>
        <w:r w:rsidR="006407A7">
          <w:rPr>
            <w:rFonts w:ascii="Times New Roman" w:hAnsi="Times New Roman" w:cs="Times New Roman"/>
          </w:rPr>
          <w:t>1890.</w:t>
        </w:r>
      </w:ins>
      <w:ins w:id="827" w:author="Elizabeth Fay" w:date="2022-09-11T16:13:00Z">
        <w:r w:rsidR="00F365E0">
          <w:rPr>
            <w:rFonts w:ascii="Times New Roman" w:hAnsi="Times New Roman" w:cs="Times New Roman"/>
          </w:rPr>
          <w:t xml:space="preserve"> </w:t>
        </w:r>
        <w:r w:rsidR="00F365E0" w:rsidRPr="00273B8F">
          <w:t>https://www.gutenberg.org/files/10797/10797-h/10797-h.htm#001</w:t>
        </w:r>
      </w:ins>
    </w:p>
    <w:p w14:paraId="65ECFEAC" w14:textId="1EAA44F2" w:rsidR="00EF644D" w:rsidRPr="000B14D8" w:rsidRDefault="00B01333">
      <w:pPr>
        <w:spacing w:line="480" w:lineRule="auto"/>
        <w:ind w:left="720" w:hanging="720"/>
        <w:rPr>
          <w:rFonts w:ascii="Times New Roman" w:hAnsi="Times New Roman" w:cs="Times New Roman"/>
        </w:rPr>
        <w:pPrChange w:id="828" w:author="Copyeditor" w:date="2022-08-05T17:12:00Z">
          <w:pPr>
            <w:spacing w:line="480" w:lineRule="auto"/>
          </w:pPr>
        </w:pPrChange>
      </w:pPr>
      <w:r w:rsidRPr="000B14D8">
        <w:rPr>
          <w:rFonts w:ascii="Times New Roman" w:hAnsi="Times New Roman" w:cs="Times New Roman"/>
        </w:rPr>
        <w:t xml:space="preserve">Zizek, </w:t>
      </w:r>
      <w:proofErr w:type="spellStart"/>
      <w:r w:rsidR="00EF644D" w:rsidRPr="000B14D8">
        <w:rPr>
          <w:rFonts w:ascii="Times New Roman" w:hAnsi="Times New Roman" w:cs="Times New Roman"/>
        </w:rPr>
        <w:t>Slavoj</w:t>
      </w:r>
      <w:proofErr w:type="spellEnd"/>
      <w:r w:rsidRPr="000B14D8">
        <w:rPr>
          <w:rFonts w:ascii="Times New Roman" w:hAnsi="Times New Roman" w:cs="Times New Roman"/>
        </w:rPr>
        <w:t>.</w:t>
      </w:r>
      <w:r w:rsidR="00EF644D" w:rsidRPr="000B14D8">
        <w:rPr>
          <w:rFonts w:ascii="Times New Roman" w:hAnsi="Times New Roman" w:cs="Times New Roman"/>
        </w:rPr>
        <w:t xml:space="preserve"> </w:t>
      </w:r>
      <w:r w:rsidR="00EF644D" w:rsidRPr="000B14D8">
        <w:rPr>
          <w:rFonts w:ascii="Times New Roman" w:hAnsi="Times New Roman" w:cs="Times New Roman"/>
          <w:i/>
        </w:rPr>
        <w:t>How to Read Lacan</w:t>
      </w:r>
      <w:r w:rsidR="00EF644D" w:rsidRPr="000B14D8">
        <w:rPr>
          <w:rFonts w:ascii="Times New Roman" w:hAnsi="Times New Roman" w:cs="Times New Roman"/>
        </w:rPr>
        <w:t>. Norton, 2007.</w:t>
      </w:r>
    </w:p>
    <w:p w14:paraId="44474301" w14:textId="78600661" w:rsidR="00E06068" w:rsidRPr="000B14D8" w:rsidRDefault="00E06068" w:rsidP="008A78FA">
      <w:pPr>
        <w:spacing w:line="480" w:lineRule="auto"/>
        <w:rPr>
          <w:rFonts w:ascii="Times New Roman" w:hAnsi="Times New Roman" w:cs="Times New Roman"/>
        </w:rPr>
      </w:pPr>
    </w:p>
    <w:p w14:paraId="16E1B126" w14:textId="2D3D61BD" w:rsidR="00C25696" w:rsidRPr="000B14D8" w:rsidRDefault="00C25696" w:rsidP="008A78FA">
      <w:pPr>
        <w:spacing w:line="480" w:lineRule="auto"/>
        <w:rPr>
          <w:rFonts w:ascii="Times New Roman" w:hAnsi="Times New Roman" w:cs="Times New Roman"/>
        </w:rPr>
      </w:pPr>
    </w:p>
    <w:p w14:paraId="3494EDE7" w14:textId="77777777" w:rsidR="00C25696" w:rsidRPr="000B14D8" w:rsidRDefault="00C25696" w:rsidP="008A78FA">
      <w:pPr>
        <w:spacing w:line="480" w:lineRule="auto"/>
        <w:rPr>
          <w:rFonts w:ascii="Times New Roman" w:hAnsi="Times New Roman" w:cs="Times New Roman"/>
        </w:rPr>
      </w:pPr>
    </w:p>
    <w:sectPr w:rsidR="00C25696" w:rsidRPr="000B14D8" w:rsidSect="001742C1">
      <w:footerReference w:type="even" r:id="rId11"/>
      <w:footerReference w:type="default" r:id="rId12"/>
      <w:endnotePr>
        <w:numFmt w:val="decimal"/>
      </w:endnotePr>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Copyeditor" w:date="2022-08-04T15:44:00Z" w:initials="CE">
    <w:p w14:paraId="3FAFB7DB" w14:textId="4C2CB967" w:rsidR="009C34D5" w:rsidRDefault="009C34D5">
      <w:pPr>
        <w:pStyle w:val="CommentText"/>
      </w:pPr>
      <w:r>
        <w:rPr>
          <w:rStyle w:val="CommentReference"/>
        </w:rPr>
        <w:annotationRef/>
      </w:r>
      <w:r w:rsidRPr="00422718">
        <w:rPr>
          <w:highlight w:val="yellow"/>
        </w:rPr>
        <w:t>Please edit as appropriate. I’m simply trying to remove the phrase “something worth thinking about,” which offers a negative connotation as it implies mental illness is only worth thinking about</w:t>
      </w:r>
      <w:r w:rsidR="00974CF4" w:rsidRPr="00422718">
        <w:rPr>
          <w:highlight w:val="yellow"/>
        </w:rPr>
        <w:t xml:space="preserve"> theoretically or</w:t>
      </w:r>
      <w:r w:rsidRPr="00422718">
        <w:rPr>
          <w:highlight w:val="yellow"/>
        </w:rPr>
        <w:t xml:space="preserve"> metaphorically.</w:t>
      </w:r>
    </w:p>
  </w:comment>
  <w:comment w:id="19" w:author="Elizabeth Fay" w:date="2022-09-11T16:02:00Z" w:initials="EF">
    <w:p w14:paraId="120BFCD8" w14:textId="77777777" w:rsidR="00273B8F" w:rsidRDefault="00273B8F" w:rsidP="00A72158">
      <w:r>
        <w:rPr>
          <w:rStyle w:val="CommentReference"/>
        </w:rPr>
        <w:annotationRef/>
      </w:r>
      <w:r>
        <w:rPr>
          <w:sz w:val="20"/>
          <w:szCs w:val="20"/>
        </w:rPr>
        <w:t>Love it, thank you!</w:t>
      </w:r>
    </w:p>
  </w:comment>
  <w:comment w:id="24" w:author="Copyeditor" w:date="2022-08-04T15:54:00Z" w:initials="CE">
    <w:p w14:paraId="54DB9697" w14:textId="360CC736" w:rsidR="00D664F9" w:rsidRDefault="00D664F9">
      <w:pPr>
        <w:pStyle w:val="CommentText"/>
      </w:pPr>
      <w:r>
        <w:rPr>
          <w:rStyle w:val="CommentReference"/>
        </w:rPr>
        <w:annotationRef/>
      </w:r>
      <w:r w:rsidRPr="00422718">
        <w:rPr>
          <w:highlight w:val="yellow"/>
        </w:rPr>
        <w:t>Would something like “persuade” or “entice” capture a more focused meaning?</w:t>
      </w:r>
    </w:p>
  </w:comment>
  <w:comment w:id="25" w:author="Elizabeth Fay" w:date="2022-09-11T16:03:00Z" w:initials="EF">
    <w:p w14:paraId="30613F11" w14:textId="77777777" w:rsidR="00273B8F" w:rsidRDefault="00273B8F" w:rsidP="00D40137">
      <w:r>
        <w:rPr>
          <w:rStyle w:val="CommentReference"/>
        </w:rPr>
        <w:annotationRef/>
      </w:r>
      <w:r>
        <w:rPr>
          <w:sz w:val="20"/>
          <w:szCs w:val="20"/>
        </w:rPr>
        <w:t>I like “entice”</w:t>
      </w:r>
    </w:p>
  </w:comment>
  <w:comment w:id="48" w:author="Copyeditor" w:date="2022-08-04T16:17:00Z" w:initials="CE">
    <w:p w14:paraId="0257C45B" w14:textId="3CBBCD59" w:rsidR="009B22FA" w:rsidRDefault="009B22FA">
      <w:pPr>
        <w:pStyle w:val="CommentText"/>
      </w:pPr>
      <w:r w:rsidRPr="00422718">
        <w:rPr>
          <w:rStyle w:val="CommentReference"/>
          <w:highlight w:val="yellow"/>
        </w:rPr>
        <w:annotationRef/>
      </w:r>
      <w:r w:rsidRPr="00422718">
        <w:rPr>
          <w:highlight w:val="yellow"/>
        </w:rPr>
        <w:t>Please include a citation for these anecdotes.</w:t>
      </w:r>
    </w:p>
  </w:comment>
  <w:comment w:id="49" w:author="Elizabeth Fay" w:date="2022-09-11T16:14:00Z" w:initials="EF">
    <w:p w14:paraId="5E6EBEFB" w14:textId="77777777" w:rsidR="00724254" w:rsidRDefault="00724254" w:rsidP="00455297">
      <w:r>
        <w:rPr>
          <w:rStyle w:val="CommentReference"/>
        </w:rPr>
        <w:annotationRef/>
      </w:r>
      <w:r>
        <w:rPr>
          <w:sz w:val="20"/>
          <w:szCs w:val="20"/>
        </w:rPr>
        <w:t>Okay, added.</w:t>
      </w:r>
    </w:p>
  </w:comment>
  <w:comment w:id="112" w:author="Copyeditor" w:date="2022-08-04T16:49:00Z" w:initials="CE">
    <w:p w14:paraId="408B4DEB" w14:textId="1BBA1259" w:rsidR="007D6671" w:rsidRDefault="007D6671">
      <w:pPr>
        <w:pStyle w:val="CommentText"/>
      </w:pPr>
      <w:r w:rsidRPr="00422718">
        <w:rPr>
          <w:rStyle w:val="CommentReference"/>
          <w:highlight w:val="yellow"/>
        </w:rPr>
        <w:annotationRef/>
      </w:r>
      <w:r w:rsidRPr="00422718">
        <w:rPr>
          <w:highlight w:val="yellow"/>
        </w:rPr>
        <w:t>Should this be “ate”? Please check against original.</w:t>
      </w:r>
    </w:p>
  </w:comment>
  <w:comment w:id="113" w:author="Elizabeth Fay" w:date="2022-09-11T16:17:00Z" w:initials="EF">
    <w:p w14:paraId="6CECF242" w14:textId="77777777" w:rsidR="00724254" w:rsidRDefault="00724254" w:rsidP="003420CC">
      <w:r>
        <w:rPr>
          <w:rStyle w:val="CommentReference"/>
        </w:rPr>
        <w:annotationRef/>
      </w:r>
      <w:r>
        <w:rPr>
          <w:sz w:val="20"/>
          <w:szCs w:val="20"/>
        </w:rPr>
        <w:t>No, “eat” is correct, pronounced “et” and used as past tense</w:t>
      </w:r>
    </w:p>
  </w:comment>
  <w:comment w:id="114" w:author="Copyeditor" w:date="2022-08-04T16:45:00Z" w:initials="CE">
    <w:p w14:paraId="01C9B758" w14:textId="2AF8F7AC" w:rsidR="004B03BC" w:rsidRDefault="004B03BC">
      <w:pPr>
        <w:pStyle w:val="CommentText"/>
      </w:pPr>
      <w:r w:rsidRPr="00422718">
        <w:rPr>
          <w:rStyle w:val="CommentReference"/>
          <w:highlight w:val="yellow"/>
        </w:rPr>
        <w:annotationRef/>
      </w:r>
      <w:r w:rsidRPr="00422718">
        <w:rPr>
          <w:highlight w:val="yellow"/>
        </w:rPr>
        <w:t>Please provide a citation for this quoted material.</w:t>
      </w:r>
    </w:p>
  </w:comment>
  <w:comment w:id="115" w:author="Elizabeth Fay" w:date="2022-09-11T16:17:00Z" w:initials="EF">
    <w:p w14:paraId="74C4672C" w14:textId="77777777" w:rsidR="00724254" w:rsidRDefault="00724254" w:rsidP="00412475">
      <w:r>
        <w:rPr>
          <w:rStyle w:val="CommentReference"/>
        </w:rPr>
        <w:annotationRef/>
      </w:r>
      <w:r>
        <w:rPr>
          <w:sz w:val="20"/>
          <w:szCs w:val="20"/>
        </w:rPr>
        <w:t>I did, it’s in note 3, pg. 163, and the text (Hazlitt) is in the works cited</w:t>
      </w:r>
    </w:p>
  </w:comment>
  <w:comment w:id="134" w:author="Copyeditor" w:date="2022-08-04T17:00:00Z" w:initials="CE">
    <w:p w14:paraId="48537B3B" w14:textId="1106B60D" w:rsidR="009F558A" w:rsidRDefault="009F558A">
      <w:pPr>
        <w:pStyle w:val="CommentText"/>
      </w:pPr>
      <w:r>
        <w:rPr>
          <w:rStyle w:val="CommentReference"/>
        </w:rPr>
        <w:annotationRef/>
      </w:r>
      <w:r w:rsidRPr="00422718">
        <w:rPr>
          <w:highlight w:val="yellow"/>
        </w:rPr>
        <w:t>Can you be more specific and name the aspect</w:t>
      </w:r>
      <w:r w:rsidR="00422718">
        <w:rPr>
          <w:highlight w:val="yellow"/>
        </w:rPr>
        <w:t xml:space="preserve"> you’re referring to</w:t>
      </w:r>
      <w:r w:rsidRPr="00422718">
        <w:rPr>
          <w:highlight w:val="yellow"/>
        </w:rPr>
        <w:t xml:space="preserve"> for clarity and brevity?</w:t>
      </w:r>
    </w:p>
  </w:comment>
  <w:comment w:id="135" w:author="Elizabeth Fay" w:date="2022-09-11T16:18:00Z" w:initials="EF">
    <w:p w14:paraId="0094F616" w14:textId="77777777" w:rsidR="007C73AE" w:rsidRDefault="007C73AE" w:rsidP="00F75EE0">
      <w:r>
        <w:rPr>
          <w:rStyle w:val="CommentReference"/>
        </w:rPr>
        <w:annotationRef/>
      </w:r>
      <w:r>
        <w:rPr>
          <w:sz w:val="20"/>
          <w:szCs w:val="20"/>
        </w:rPr>
        <w:t>Deleted “an aspect of”</w:t>
      </w:r>
    </w:p>
  </w:comment>
  <w:comment w:id="170" w:author="Copyeditor" w:date="2022-08-04T18:35:00Z" w:initials="CE">
    <w:p w14:paraId="49C5F66B" w14:textId="1F22CD43" w:rsidR="003E485C" w:rsidRDefault="003E485C">
      <w:pPr>
        <w:pStyle w:val="CommentText"/>
      </w:pPr>
      <w:r w:rsidRPr="00422718">
        <w:rPr>
          <w:highlight w:val="yellow"/>
        </w:rPr>
        <w:t>Which of the named text</w:t>
      </w:r>
      <w:r w:rsidR="00A959D8" w:rsidRPr="00422718">
        <w:rPr>
          <w:highlight w:val="yellow"/>
        </w:rPr>
        <w:t>s</w:t>
      </w:r>
      <w:r w:rsidRPr="00422718">
        <w:rPr>
          <w:highlight w:val="yellow"/>
        </w:rPr>
        <w:t xml:space="preserve"> does the quoted material come from? </w:t>
      </w:r>
      <w:r w:rsidRPr="00422718">
        <w:rPr>
          <w:rStyle w:val="CommentReference"/>
          <w:highlight w:val="yellow"/>
        </w:rPr>
        <w:annotationRef/>
      </w:r>
      <w:r w:rsidRPr="00422718">
        <w:rPr>
          <w:highlight w:val="yellow"/>
        </w:rPr>
        <w:t>Please provide a clear citation with a page number, if possible.</w:t>
      </w:r>
    </w:p>
  </w:comment>
  <w:comment w:id="171" w:author="Elizabeth Fay" w:date="2022-09-11T16:51:00Z" w:initials="EF">
    <w:p w14:paraId="2AF49572" w14:textId="77777777" w:rsidR="00195D2B" w:rsidRDefault="00195D2B" w:rsidP="0030792A">
      <w:r>
        <w:rPr>
          <w:rStyle w:val="CommentReference"/>
        </w:rPr>
        <w:annotationRef/>
      </w:r>
      <w:r>
        <w:rPr>
          <w:sz w:val="20"/>
          <w:szCs w:val="20"/>
        </w:rPr>
        <w:t>Ok</w:t>
      </w:r>
    </w:p>
  </w:comment>
  <w:comment w:id="233" w:author="Copyeditor" w:date="2022-08-04T19:35:00Z" w:initials="CE">
    <w:p w14:paraId="6CCE6CFB" w14:textId="6AC27510" w:rsidR="00635C25" w:rsidRDefault="00635C25">
      <w:pPr>
        <w:pStyle w:val="CommentText"/>
      </w:pPr>
      <w:r w:rsidRPr="00422718">
        <w:rPr>
          <w:rStyle w:val="CommentReference"/>
          <w:highlight w:val="yellow"/>
        </w:rPr>
        <w:annotationRef/>
      </w:r>
      <w:r w:rsidRPr="00422718">
        <w:rPr>
          <w:highlight w:val="yellow"/>
        </w:rPr>
        <w:t>Can you name the subject here for more clarity?</w:t>
      </w:r>
    </w:p>
  </w:comment>
  <w:comment w:id="234" w:author="Elizabeth Fay" w:date="2022-09-11T16:52:00Z" w:initials="EF">
    <w:p w14:paraId="6E33D56E" w14:textId="77777777" w:rsidR="00195D2B" w:rsidRDefault="00195D2B" w:rsidP="007200BD">
      <w:r>
        <w:rPr>
          <w:rStyle w:val="CommentReference"/>
        </w:rPr>
        <w:annotationRef/>
      </w:r>
      <w:r>
        <w:rPr>
          <w:sz w:val="20"/>
          <w:szCs w:val="20"/>
        </w:rPr>
        <w:t>Revision: Without authority then, Brummell has free range,</w:t>
      </w:r>
    </w:p>
  </w:comment>
  <w:comment w:id="241" w:author="Copyeditor" w:date="2022-08-04T19:39:00Z" w:initials="CE">
    <w:p w14:paraId="467E69B4" w14:textId="12F30ED5" w:rsidR="003929B6" w:rsidRDefault="003929B6">
      <w:pPr>
        <w:pStyle w:val="CommentText"/>
      </w:pPr>
      <w:r>
        <w:rPr>
          <w:rStyle w:val="CommentReference"/>
        </w:rPr>
        <w:annotationRef/>
      </w:r>
      <w:r w:rsidRPr="00422718">
        <w:rPr>
          <w:highlight w:val="yellow"/>
        </w:rPr>
        <w:t>Please specify the source for this quoted material. If it’s Brummell, please add a citation for him to the Works Cited.</w:t>
      </w:r>
    </w:p>
  </w:comment>
  <w:comment w:id="242" w:author="Elizabeth Fay" w:date="2022-09-11T16:53:00Z" w:initials="EF">
    <w:p w14:paraId="46D98B25" w14:textId="77777777" w:rsidR="00B51FEE" w:rsidRDefault="00B51FEE" w:rsidP="00A23C58">
      <w:r>
        <w:rPr>
          <w:rStyle w:val="CommentReference"/>
        </w:rPr>
        <w:annotationRef/>
      </w:r>
      <w:r>
        <w:rPr>
          <w:sz w:val="20"/>
          <w:szCs w:val="20"/>
        </w:rPr>
        <w:t>It’s Lacan</w:t>
      </w:r>
    </w:p>
  </w:comment>
  <w:comment w:id="258" w:author="Copyeditor" w:date="2022-08-04T19:59:00Z" w:initials="CE">
    <w:p w14:paraId="706B07E0" w14:textId="3EF330E9" w:rsidR="003B0F53" w:rsidRDefault="003B0F53">
      <w:pPr>
        <w:pStyle w:val="CommentText"/>
      </w:pPr>
      <w:r>
        <w:rPr>
          <w:rStyle w:val="CommentReference"/>
        </w:rPr>
        <w:annotationRef/>
      </w:r>
      <w:r w:rsidRPr="00422718">
        <w:rPr>
          <w:highlight w:val="yellow"/>
        </w:rPr>
        <w:t>Consider revising to avoid the repetition of sine qua non and the essential thing.</w:t>
      </w:r>
    </w:p>
  </w:comment>
  <w:comment w:id="263" w:author="Copyeditor" w:date="2022-08-04T20:03:00Z" w:initials="CE">
    <w:p w14:paraId="7377C477" w14:textId="55E7727D" w:rsidR="007A2360" w:rsidRDefault="007A2360">
      <w:pPr>
        <w:pStyle w:val="CommentText"/>
      </w:pPr>
      <w:r>
        <w:rPr>
          <w:rStyle w:val="CommentReference"/>
        </w:rPr>
        <w:annotationRef/>
      </w:r>
      <w:r w:rsidRPr="00422718">
        <w:rPr>
          <w:highlight w:val="yellow"/>
        </w:rPr>
        <w:t>Consider using a noun here for clarity.</w:t>
      </w:r>
    </w:p>
  </w:comment>
  <w:comment w:id="264" w:author="Elizabeth Fay" w:date="2022-09-11T16:56:00Z" w:initials="EF">
    <w:p w14:paraId="7E4B6671" w14:textId="77777777" w:rsidR="00FD79BC" w:rsidRDefault="00FD79BC" w:rsidP="00C9502B">
      <w:r>
        <w:rPr>
          <w:rStyle w:val="CommentReference"/>
        </w:rPr>
        <w:annotationRef/>
      </w:r>
      <w:r>
        <w:rPr>
          <w:sz w:val="20"/>
          <w:szCs w:val="20"/>
        </w:rPr>
        <w:t>As such, the dandy is the transgressive supplement, both required and produced by a hierarchical and discriminatory system.</w:t>
      </w:r>
    </w:p>
  </w:comment>
  <w:comment w:id="289" w:author="Copyeditor" w:date="2022-08-04T20:44:00Z" w:initials="CE">
    <w:p w14:paraId="2BD3E788" w14:textId="080E400F" w:rsidR="007F1A32" w:rsidRDefault="007F1A32">
      <w:pPr>
        <w:pStyle w:val="CommentText"/>
      </w:pPr>
      <w:r>
        <w:rPr>
          <w:rStyle w:val="CommentReference"/>
        </w:rPr>
        <w:annotationRef/>
      </w:r>
      <w:r w:rsidRPr="00422718">
        <w:rPr>
          <w:highlight w:val="yellow"/>
        </w:rPr>
        <w:t xml:space="preserve">The beginning of this sentence sets up the colon to be followed by an independent clause, but what follows </w:t>
      </w:r>
      <w:r w:rsidR="00B1591E" w:rsidRPr="00422718">
        <w:rPr>
          <w:highlight w:val="yellow"/>
        </w:rPr>
        <w:t>are</w:t>
      </w:r>
      <w:r w:rsidRPr="00422718">
        <w:rPr>
          <w:highlight w:val="yellow"/>
        </w:rPr>
        <w:t xml:space="preserve"> two dependent clauses instead. Please revise this as an independent clause with a subject.</w:t>
      </w:r>
    </w:p>
  </w:comment>
  <w:comment w:id="407" w:author="Copyeditor" w:date="2022-08-05T13:39:00Z" w:initials="CE">
    <w:p w14:paraId="3E66E15F" w14:textId="1D94B919" w:rsidR="004E6180" w:rsidRDefault="004E6180">
      <w:pPr>
        <w:pStyle w:val="CommentText"/>
      </w:pPr>
      <w:r w:rsidRPr="00422718">
        <w:rPr>
          <w:rStyle w:val="CommentReference"/>
          <w:highlight w:val="yellow"/>
        </w:rPr>
        <w:annotationRef/>
      </w:r>
      <w:r w:rsidRPr="00422718">
        <w:rPr>
          <w:highlight w:val="yellow"/>
        </w:rPr>
        <w:t>Please provide a page number for this quoted material.</w:t>
      </w:r>
    </w:p>
  </w:comment>
  <w:comment w:id="531" w:author="Copyeditor" w:date="2022-08-05T15:31:00Z" w:initials="CE">
    <w:p w14:paraId="2E4EDB9B" w14:textId="2592AF6A" w:rsidR="00374300" w:rsidRDefault="00374300">
      <w:pPr>
        <w:pStyle w:val="CommentText"/>
      </w:pPr>
      <w:r w:rsidRPr="00422718">
        <w:rPr>
          <w:rStyle w:val="CommentReference"/>
          <w:highlight w:val="yellow"/>
        </w:rPr>
        <w:annotationRef/>
      </w:r>
      <w:r w:rsidRPr="00422718">
        <w:rPr>
          <w:highlight w:val="yellow"/>
        </w:rPr>
        <w:t>Please provide a page number for this quoted material.</w:t>
      </w:r>
    </w:p>
  </w:comment>
  <w:comment w:id="532" w:author="Elizabeth Fay" w:date="2022-09-11T16:57:00Z" w:initials="EF">
    <w:p w14:paraId="357D0FB3" w14:textId="77777777" w:rsidR="00FD79BC" w:rsidRDefault="00FD79BC" w:rsidP="00BF64D8">
      <w:r>
        <w:rPr>
          <w:rStyle w:val="CommentReference"/>
        </w:rPr>
        <w:annotationRef/>
      </w:r>
      <w:r>
        <w:rPr>
          <w:sz w:val="20"/>
          <w:szCs w:val="20"/>
        </w:rPr>
        <w:t>Seminar XVII 130.</w:t>
      </w:r>
    </w:p>
  </w:comment>
  <w:comment w:id="592" w:author="Copyeditor" w:date="2022-08-05T16:11:00Z" w:initials="CE">
    <w:p w14:paraId="46249372" w14:textId="6A383186" w:rsidR="0007097E" w:rsidRDefault="0007097E">
      <w:pPr>
        <w:pStyle w:val="CommentText"/>
      </w:pPr>
      <w:r>
        <w:rPr>
          <w:rStyle w:val="CommentReference"/>
        </w:rPr>
        <w:annotationRef/>
      </w:r>
      <w:r w:rsidRPr="00422718">
        <w:rPr>
          <w:highlight w:val="yellow"/>
        </w:rPr>
        <w:t>Please provide a citation and page number for this quotation.</w:t>
      </w:r>
    </w:p>
  </w:comment>
  <w:comment w:id="593" w:author="Elizabeth Fay" w:date="2022-09-11T16:59:00Z" w:initials="EF">
    <w:p w14:paraId="558321BD" w14:textId="77777777" w:rsidR="00FD79BC" w:rsidRDefault="00FD79BC" w:rsidP="00E87108">
      <w:r>
        <w:rPr>
          <w:rStyle w:val="CommentReference"/>
        </w:rPr>
        <w:annotationRef/>
      </w:r>
      <w:r>
        <w:rPr>
          <w:sz w:val="20"/>
          <w:szCs w:val="20"/>
        </w:rPr>
        <w:t>I’m not quoting—it’s just that we don’t use quizzing in this sense, but it reads ok without quote marks</w:t>
      </w:r>
    </w:p>
  </w:comment>
  <w:comment w:id="629" w:author="Copyeditor" w:date="2022-08-05T16:28:00Z" w:initials="CE">
    <w:p w14:paraId="76B9F16B" w14:textId="69DFB030" w:rsidR="00FE3DAD" w:rsidRDefault="00FE3DAD">
      <w:pPr>
        <w:pStyle w:val="CommentText"/>
      </w:pPr>
      <w:r w:rsidRPr="00422718">
        <w:rPr>
          <w:rStyle w:val="CommentReference"/>
          <w:highlight w:val="yellow"/>
        </w:rPr>
        <w:annotationRef/>
      </w:r>
      <w:r w:rsidRPr="00422718">
        <w:rPr>
          <w:highlight w:val="yellow"/>
        </w:rPr>
        <w:t>Are these quotes also from page 126? Please specify.</w:t>
      </w:r>
    </w:p>
  </w:comment>
  <w:comment w:id="630" w:author="Elizabeth Fay" w:date="2022-09-11T17:00:00Z" w:initials="EF">
    <w:p w14:paraId="078AD0C6" w14:textId="77777777" w:rsidR="00FD79BC" w:rsidRDefault="00FD79BC" w:rsidP="000F34BD">
      <w:r>
        <w:rPr>
          <w:rStyle w:val="CommentReference"/>
        </w:rPr>
        <w:annotationRef/>
      </w:r>
      <w:r>
        <w:rPr>
          <w:sz w:val="20"/>
          <w:szCs w:val="20"/>
        </w:rPr>
        <w:t>Yes, this whole range of quotes is from Seminar XVII 126.</w:t>
      </w:r>
    </w:p>
  </w:comment>
  <w:comment w:id="631" w:author="Copyeditor" w:date="2022-08-05T16:29:00Z" w:initials="CE">
    <w:p w14:paraId="3C7705A8" w14:textId="40198C3F" w:rsidR="00FE3DAD" w:rsidRDefault="00FE3DAD">
      <w:pPr>
        <w:pStyle w:val="CommentText"/>
      </w:pPr>
      <w:r>
        <w:rPr>
          <w:rStyle w:val="CommentReference"/>
        </w:rPr>
        <w:annotationRef/>
      </w:r>
      <w:r w:rsidRPr="00422718">
        <w:rPr>
          <w:highlight w:val="yellow"/>
        </w:rPr>
        <w:t>Page number?</w:t>
      </w:r>
    </w:p>
  </w:comment>
  <w:comment w:id="632" w:author="Elizabeth Fay" w:date="2022-09-11T17:00:00Z" w:initials="EF">
    <w:p w14:paraId="355C99D2" w14:textId="77777777" w:rsidR="00FD79BC" w:rsidRDefault="00FD79BC" w:rsidP="00B66403">
      <w:r>
        <w:rPr>
          <w:rStyle w:val="CommentReference"/>
        </w:rPr>
        <w:annotationRef/>
      </w:r>
      <w:r>
        <w:rPr>
          <w:sz w:val="20"/>
          <w:szCs w:val="20"/>
        </w:rPr>
        <w:t>Ditto</w:t>
      </w:r>
    </w:p>
  </w:comment>
  <w:comment w:id="633" w:author="Copyeditor" w:date="2022-08-05T16:29:00Z" w:initials="CE">
    <w:p w14:paraId="2BDE6934" w14:textId="7E1C8242" w:rsidR="00FE3DAD" w:rsidRDefault="00FE3DAD">
      <w:pPr>
        <w:pStyle w:val="CommentText"/>
      </w:pPr>
      <w:r w:rsidRPr="00422718">
        <w:rPr>
          <w:rStyle w:val="CommentReference"/>
          <w:highlight w:val="yellow"/>
        </w:rPr>
        <w:annotationRef/>
      </w:r>
      <w:r w:rsidRPr="00422718">
        <w:rPr>
          <w:highlight w:val="yellow"/>
        </w:rPr>
        <w:t>Page number?</w:t>
      </w:r>
    </w:p>
  </w:comment>
  <w:comment w:id="634" w:author="Elizabeth Fay" w:date="2022-09-11T17:01:00Z" w:initials="EF">
    <w:p w14:paraId="739D7657" w14:textId="77777777" w:rsidR="00FD79BC" w:rsidRDefault="00FD79BC" w:rsidP="00210B40">
      <w:r>
        <w:rPr>
          <w:rStyle w:val="CommentReference"/>
        </w:rPr>
        <w:annotationRef/>
      </w:r>
      <w:r>
        <w:rPr>
          <w:sz w:val="20"/>
          <w:szCs w:val="20"/>
        </w:rPr>
        <w:t>Ditto</w:t>
      </w:r>
    </w:p>
  </w:comment>
  <w:comment w:id="637" w:author="Copyeditor" w:date="2022-08-05T16:30:00Z" w:initials="CE">
    <w:p w14:paraId="06DED0CE" w14:textId="6D0034C1" w:rsidR="00FE3DAD" w:rsidRDefault="00FE3DAD">
      <w:pPr>
        <w:pStyle w:val="CommentText"/>
      </w:pPr>
      <w:r w:rsidRPr="00422718">
        <w:rPr>
          <w:rStyle w:val="CommentReference"/>
          <w:highlight w:val="yellow"/>
        </w:rPr>
        <w:annotationRef/>
      </w:r>
      <w:r w:rsidRPr="00422718">
        <w:rPr>
          <w:highlight w:val="yellow"/>
        </w:rPr>
        <w:t>Page number?</w:t>
      </w:r>
    </w:p>
  </w:comment>
  <w:comment w:id="638" w:author="Elizabeth Fay" w:date="2022-09-11T17:01:00Z" w:initials="EF">
    <w:p w14:paraId="650683FA" w14:textId="77777777" w:rsidR="00FD79BC" w:rsidRDefault="00FD79BC" w:rsidP="00896E83">
      <w:r>
        <w:rPr>
          <w:rStyle w:val="CommentReference"/>
        </w:rPr>
        <w:annotationRef/>
      </w:r>
      <w:r>
        <w:rPr>
          <w:sz w:val="20"/>
          <w:szCs w:val="20"/>
        </w:rP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FB7DB" w15:done="0"/>
  <w15:commentEx w15:paraId="120BFCD8" w15:paraIdParent="3FAFB7DB" w15:done="0"/>
  <w15:commentEx w15:paraId="54DB9697" w15:done="0"/>
  <w15:commentEx w15:paraId="30613F11" w15:paraIdParent="54DB9697" w15:done="0"/>
  <w15:commentEx w15:paraId="0257C45B" w15:done="0"/>
  <w15:commentEx w15:paraId="5E6EBEFB" w15:paraIdParent="0257C45B" w15:done="0"/>
  <w15:commentEx w15:paraId="408B4DEB" w15:done="0"/>
  <w15:commentEx w15:paraId="6CECF242" w15:paraIdParent="408B4DEB" w15:done="0"/>
  <w15:commentEx w15:paraId="01C9B758" w15:done="0"/>
  <w15:commentEx w15:paraId="74C4672C" w15:paraIdParent="01C9B758" w15:done="0"/>
  <w15:commentEx w15:paraId="48537B3B" w15:done="0"/>
  <w15:commentEx w15:paraId="0094F616" w15:paraIdParent="48537B3B" w15:done="0"/>
  <w15:commentEx w15:paraId="49C5F66B" w15:done="0"/>
  <w15:commentEx w15:paraId="2AF49572" w15:paraIdParent="49C5F66B" w15:done="0"/>
  <w15:commentEx w15:paraId="6CCE6CFB" w15:done="0"/>
  <w15:commentEx w15:paraId="6E33D56E" w15:paraIdParent="6CCE6CFB" w15:done="0"/>
  <w15:commentEx w15:paraId="467E69B4" w15:done="0"/>
  <w15:commentEx w15:paraId="46D98B25" w15:paraIdParent="467E69B4" w15:done="0"/>
  <w15:commentEx w15:paraId="706B07E0" w15:done="0"/>
  <w15:commentEx w15:paraId="7377C477" w15:done="0"/>
  <w15:commentEx w15:paraId="7E4B6671" w15:paraIdParent="7377C477" w15:done="0"/>
  <w15:commentEx w15:paraId="2BD3E788" w15:done="0"/>
  <w15:commentEx w15:paraId="3E66E15F" w15:done="0"/>
  <w15:commentEx w15:paraId="2E4EDB9B" w15:done="0"/>
  <w15:commentEx w15:paraId="357D0FB3" w15:paraIdParent="2E4EDB9B" w15:done="0"/>
  <w15:commentEx w15:paraId="46249372" w15:done="0"/>
  <w15:commentEx w15:paraId="558321BD" w15:paraIdParent="46249372" w15:done="0"/>
  <w15:commentEx w15:paraId="76B9F16B" w15:done="0"/>
  <w15:commentEx w15:paraId="078AD0C6" w15:paraIdParent="76B9F16B" w15:done="0"/>
  <w15:commentEx w15:paraId="3C7705A8" w15:done="0"/>
  <w15:commentEx w15:paraId="355C99D2" w15:paraIdParent="3C7705A8" w15:done="0"/>
  <w15:commentEx w15:paraId="2BDE6934" w15:done="0"/>
  <w15:commentEx w15:paraId="739D7657" w15:paraIdParent="2BDE6934" w15:done="0"/>
  <w15:commentEx w15:paraId="06DED0CE" w15:done="0"/>
  <w15:commentEx w15:paraId="650683FA" w15:paraIdParent="06DED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67DE" w16cex:dateUtc="2022-08-04T21:44:00Z"/>
  <w16cex:commentExtensible w16cex:durableId="26C8851E" w16cex:dateUtc="2022-09-11T20:02:00Z"/>
  <w16cex:commentExtensible w16cex:durableId="26966A3F" w16cex:dateUtc="2022-08-04T21:54:00Z"/>
  <w16cex:commentExtensible w16cex:durableId="26C8853A" w16cex:dateUtc="2022-09-11T20:03:00Z"/>
  <w16cex:commentExtensible w16cex:durableId="26966F92" w16cex:dateUtc="2022-08-04T22:17:00Z"/>
  <w16cex:commentExtensible w16cex:durableId="26C887D9" w16cex:dateUtc="2022-09-11T20:14:00Z"/>
  <w16cex:commentExtensible w16cex:durableId="2696770A" w16cex:dateUtc="2022-08-04T22:49:00Z"/>
  <w16cex:commentExtensible w16cex:durableId="26C88883" w16cex:dateUtc="2022-09-11T20:17:00Z"/>
  <w16cex:commentExtensible w16cex:durableId="26967623" w16cex:dateUtc="2022-08-04T22:45:00Z"/>
  <w16cex:commentExtensible w16cex:durableId="26C888B2" w16cex:dateUtc="2022-09-11T20:17:00Z"/>
  <w16cex:commentExtensible w16cex:durableId="269679BC" w16cex:dateUtc="2022-08-04T23:00:00Z"/>
  <w16cex:commentExtensible w16cex:durableId="26C888EC" w16cex:dateUtc="2022-09-11T20:18:00Z"/>
  <w16cex:commentExtensible w16cex:durableId="26968FE7" w16cex:dateUtc="2022-08-05T00:35:00Z"/>
  <w16cex:commentExtensible w16cex:durableId="26C8907F" w16cex:dateUtc="2022-09-11T20:51:00Z"/>
  <w16cex:commentExtensible w16cex:durableId="26969DF7" w16cex:dateUtc="2022-08-05T01:35:00Z"/>
  <w16cex:commentExtensible w16cex:durableId="26C890DE" w16cex:dateUtc="2022-09-11T20:52:00Z"/>
  <w16cex:commentExtensible w16cex:durableId="26969EDC" w16cex:dateUtc="2022-08-05T01:39:00Z"/>
  <w16cex:commentExtensible w16cex:durableId="26C89116" w16cex:dateUtc="2022-09-11T20:53:00Z"/>
  <w16cex:commentExtensible w16cex:durableId="2696A3AA" w16cex:dateUtc="2022-08-05T01:59:00Z"/>
  <w16cex:commentExtensible w16cex:durableId="2696A4AB" w16cex:dateUtc="2022-08-05T02:03:00Z"/>
  <w16cex:commentExtensible w16cex:durableId="26C891B1" w16cex:dateUtc="2022-09-11T20:56:00Z"/>
  <w16cex:commentExtensible w16cex:durableId="2696AE14" w16cex:dateUtc="2022-08-05T02:44:00Z"/>
  <w16cex:commentExtensible w16cex:durableId="26979C22" w16cex:dateUtc="2022-08-05T19:39:00Z"/>
  <w16cex:commentExtensible w16cex:durableId="2697B651" w16cex:dateUtc="2022-08-05T21:31:00Z"/>
  <w16cex:commentExtensible w16cex:durableId="26C891FE" w16cex:dateUtc="2022-09-11T20:57:00Z"/>
  <w16cex:commentExtensible w16cex:durableId="2697BFA4" w16cex:dateUtc="2022-08-05T22:11:00Z"/>
  <w16cex:commentExtensible w16cex:durableId="26C89261" w16cex:dateUtc="2022-09-11T20:59:00Z"/>
  <w16cex:commentExtensible w16cex:durableId="2697C3C9" w16cex:dateUtc="2022-08-05T22:28:00Z"/>
  <w16cex:commentExtensible w16cex:durableId="26C892C2" w16cex:dateUtc="2022-09-11T21:00:00Z"/>
  <w16cex:commentExtensible w16cex:durableId="2697C3E9" w16cex:dateUtc="2022-08-05T22:29:00Z"/>
  <w16cex:commentExtensible w16cex:durableId="26C892C9" w16cex:dateUtc="2022-09-11T21:00:00Z"/>
  <w16cex:commentExtensible w16cex:durableId="2697C3FF" w16cex:dateUtc="2022-08-05T22:29:00Z"/>
  <w16cex:commentExtensible w16cex:durableId="26C892D5" w16cex:dateUtc="2022-09-11T21:01:00Z"/>
  <w16cex:commentExtensible w16cex:durableId="2697C43E" w16cex:dateUtc="2022-08-05T22:30:00Z"/>
  <w16cex:commentExtensible w16cex:durableId="26C892DE" w16cex:dateUtc="2022-09-1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FB7DB" w16cid:durableId="269667DE"/>
  <w16cid:commentId w16cid:paraId="120BFCD8" w16cid:durableId="26C8851E"/>
  <w16cid:commentId w16cid:paraId="54DB9697" w16cid:durableId="26966A3F"/>
  <w16cid:commentId w16cid:paraId="30613F11" w16cid:durableId="26C8853A"/>
  <w16cid:commentId w16cid:paraId="0257C45B" w16cid:durableId="26966F92"/>
  <w16cid:commentId w16cid:paraId="5E6EBEFB" w16cid:durableId="26C887D9"/>
  <w16cid:commentId w16cid:paraId="408B4DEB" w16cid:durableId="2696770A"/>
  <w16cid:commentId w16cid:paraId="6CECF242" w16cid:durableId="26C88883"/>
  <w16cid:commentId w16cid:paraId="01C9B758" w16cid:durableId="26967623"/>
  <w16cid:commentId w16cid:paraId="74C4672C" w16cid:durableId="26C888B2"/>
  <w16cid:commentId w16cid:paraId="48537B3B" w16cid:durableId="269679BC"/>
  <w16cid:commentId w16cid:paraId="0094F616" w16cid:durableId="26C888EC"/>
  <w16cid:commentId w16cid:paraId="49C5F66B" w16cid:durableId="26968FE7"/>
  <w16cid:commentId w16cid:paraId="2AF49572" w16cid:durableId="26C8907F"/>
  <w16cid:commentId w16cid:paraId="6CCE6CFB" w16cid:durableId="26969DF7"/>
  <w16cid:commentId w16cid:paraId="6E33D56E" w16cid:durableId="26C890DE"/>
  <w16cid:commentId w16cid:paraId="467E69B4" w16cid:durableId="26969EDC"/>
  <w16cid:commentId w16cid:paraId="46D98B25" w16cid:durableId="26C89116"/>
  <w16cid:commentId w16cid:paraId="706B07E0" w16cid:durableId="2696A3AA"/>
  <w16cid:commentId w16cid:paraId="7377C477" w16cid:durableId="2696A4AB"/>
  <w16cid:commentId w16cid:paraId="7E4B6671" w16cid:durableId="26C891B1"/>
  <w16cid:commentId w16cid:paraId="2BD3E788" w16cid:durableId="2696AE14"/>
  <w16cid:commentId w16cid:paraId="3E66E15F" w16cid:durableId="26979C22"/>
  <w16cid:commentId w16cid:paraId="2E4EDB9B" w16cid:durableId="2697B651"/>
  <w16cid:commentId w16cid:paraId="357D0FB3" w16cid:durableId="26C891FE"/>
  <w16cid:commentId w16cid:paraId="46249372" w16cid:durableId="2697BFA4"/>
  <w16cid:commentId w16cid:paraId="558321BD" w16cid:durableId="26C89261"/>
  <w16cid:commentId w16cid:paraId="76B9F16B" w16cid:durableId="2697C3C9"/>
  <w16cid:commentId w16cid:paraId="078AD0C6" w16cid:durableId="26C892C2"/>
  <w16cid:commentId w16cid:paraId="3C7705A8" w16cid:durableId="2697C3E9"/>
  <w16cid:commentId w16cid:paraId="355C99D2" w16cid:durableId="26C892C9"/>
  <w16cid:commentId w16cid:paraId="2BDE6934" w16cid:durableId="2697C3FF"/>
  <w16cid:commentId w16cid:paraId="739D7657" w16cid:durableId="26C892D5"/>
  <w16cid:commentId w16cid:paraId="06DED0CE" w16cid:durableId="2697C43E"/>
  <w16cid:commentId w16cid:paraId="650683FA" w16cid:durableId="26C89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B961" w14:textId="77777777" w:rsidR="00787A21" w:rsidRDefault="00787A21" w:rsidP="00A77BF0">
      <w:r>
        <w:separator/>
      </w:r>
    </w:p>
  </w:endnote>
  <w:endnote w:type="continuationSeparator" w:id="0">
    <w:p w14:paraId="505CE8DD" w14:textId="77777777" w:rsidR="00787A21" w:rsidRDefault="00787A21" w:rsidP="00A77BF0">
      <w:r>
        <w:continuationSeparator/>
      </w:r>
    </w:p>
  </w:endnote>
  <w:endnote w:id="1">
    <w:p w14:paraId="45C1C6E4" w14:textId="01B5C9B5" w:rsidR="00273B8F" w:rsidRDefault="00273B8F" w:rsidP="00DE7F50">
      <w:pPr>
        <w:pStyle w:val="EndnoteText"/>
        <w:spacing w:line="480" w:lineRule="auto"/>
        <w:pPrChange w:id="40" w:author="Elizabeth Fay" w:date="2022-09-11T16:13:00Z">
          <w:pPr>
            <w:pStyle w:val="EndnoteText"/>
          </w:pPr>
        </w:pPrChange>
      </w:pPr>
      <w:ins w:id="41" w:author="Elizabeth Fay" w:date="2022-09-11T16:07:00Z">
        <w:r>
          <w:rPr>
            <w:rStyle w:val="EndnoteReference"/>
          </w:rPr>
          <w:endnoteRef/>
        </w:r>
      </w:ins>
      <w:ins w:id="42" w:author="Elizabeth Fay" w:date="2022-09-11T16:08:00Z">
        <w:r>
          <w:t xml:space="preserve"> </w:t>
        </w:r>
      </w:ins>
      <w:ins w:id="43" w:author="Elizabeth Fay" w:date="2022-09-11T16:09:00Z">
        <w:r w:rsidR="00B64B82">
          <w:t>This and other anecdotes can be found in the Wharton</w:t>
        </w:r>
      </w:ins>
      <w:ins w:id="44" w:author="Elizabeth Fay" w:date="2022-09-11T17:02:00Z">
        <w:r w:rsidR="00C826C9">
          <w:t>s</w:t>
        </w:r>
      </w:ins>
      <w:ins w:id="45" w:author="Elizabeth Fay" w:date="2022-09-11T16:09:00Z">
        <w:r w:rsidR="00B64B82">
          <w:t>’ enjoyable</w:t>
        </w:r>
      </w:ins>
      <w:ins w:id="46" w:author="Elizabeth Fay" w:date="2022-09-11T16:10:00Z">
        <w:r w:rsidR="00B64B82">
          <w:t xml:space="preserve"> romp through Regency society,</w:t>
        </w:r>
      </w:ins>
      <w:ins w:id="47" w:author="Elizabeth Fay" w:date="2022-09-11T16:09:00Z">
        <w:r w:rsidR="00B64B82">
          <w:t xml:space="preserve"> </w:t>
        </w:r>
        <w:r w:rsidR="00B64B82">
          <w:rPr>
            <w:i/>
            <w:iCs/>
          </w:rPr>
          <w:t>Wits and Beaux of Society</w:t>
        </w:r>
        <w:r w:rsidR="00B64B82">
          <w:t>.</w:t>
        </w:r>
      </w:ins>
    </w:p>
  </w:endnote>
  <w:endnote w:id="2">
    <w:p w14:paraId="2D88D378" w14:textId="2EAC4786" w:rsidR="000B5D2A" w:rsidRPr="00CC3E07" w:rsidRDefault="000B5D2A"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He escapes to the continent in 1816, the same year Lord Byron also self-exiles. </w:t>
      </w:r>
    </w:p>
  </w:endnote>
  <w:endnote w:id="3">
    <w:p w14:paraId="24917603" w14:textId="0802CE94" w:rsidR="003D56AC" w:rsidRPr="008C3635" w:rsidRDefault="003D56AC" w:rsidP="008A78FA">
      <w:pPr>
        <w:spacing w:line="480" w:lineRule="auto"/>
        <w:rPr>
          <w:rFonts w:ascii="Times New Roman" w:eastAsia="Times New Roman" w:hAnsi="Times New Roman" w:cs="Times New Roman"/>
        </w:rPr>
      </w:pPr>
      <w:r w:rsidRPr="008C3635">
        <w:rPr>
          <w:rStyle w:val="EndnoteReference"/>
          <w:rFonts w:ascii="Times New Roman" w:hAnsi="Times New Roman" w:cs="Times New Roman"/>
        </w:rPr>
        <w:endnoteRef/>
      </w:r>
      <w:r w:rsidRPr="008C3635">
        <w:rPr>
          <w:rFonts w:ascii="Times New Roman" w:hAnsi="Times New Roman" w:cs="Times New Roman"/>
        </w:rPr>
        <w:t xml:space="preserve"> </w:t>
      </w:r>
      <w:ins w:id="122" w:author="Copyeditor" w:date="2022-08-04T16:44:00Z">
        <w:r w:rsidR="004B03BC">
          <w:rPr>
            <w:rFonts w:ascii="Times New Roman" w:hAnsi="Times New Roman" w:cs="Times New Roman"/>
          </w:rPr>
          <w:t xml:space="preserve">William </w:t>
        </w:r>
      </w:ins>
      <w:r w:rsidRPr="008C3635">
        <w:rPr>
          <w:rFonts w:ascii="Times New Roman" w:hAnsi="Times New Roman" w:cs="Times New Roman"/>
        </w:rPr>
        <w:t>Hazlitt renders Brummell’s quip slightly differently, “</w:t>
      </w:r>
      <w:r w:rsidRPr="008C3635">
        <w:rPr>
          <w:rFonts w:ascii="Times New Roman" w:eastAsia="Times New Roman" w:hAnsi="Times New Roman" w:cs="Times New Roman"/>
          <w:color w:val="000000"/>
          <w:shd w:val="clear" w:color="auto" w:fill="FFFFFF"/>
        </w:rPr>
        <w:t xml:space="preserve">Madam, I once ate a pea!” </w:t>
      </w:r>
      <w:r w:rsidR="001D4038">
        <w:rPr>
          <w:rFonts w:ascii="Times New Roman" w:eastAsia="Times New Roman" w:hAnsi="Times New Roman" w:cs="Times New Roman"/>
          <w:color w:val="000000"/>
          <w:shd w:val="clear" w:color="auto" w:fill="FFFFFF"/>
        </w:rPr>
        <w:t xml:space="preserve">(163), </w:t>
      </w:r>
      <w:r w:rsidRPr="008C3635">
        <w:rPr>
          <w:rFonts w:ascii="Times New Roman" w:eastAsia="Times New Roman" w:hAnsi="Times New Roman" w:cs="Times New Roman"/>
          <w:color w:val="000000"/>
          <w:shd w:val="clear" w:color="auto" w:fill="FFFFFF"/>
        </w:rPr>
        <w:t>revealing how Brummell’s wit is memorable but not rigidly bound to the words themselves</w:t>
      </w:r>
      <w:del w:id="123" w:author="Copyeditor" w:date="2022-08-04T16:43:00Z">
        <w:r w:rsidRPr="008C3635" w:rsidDel="004B03BC">
          <w:rPr>
            <w:rFonts w:ascii="Times New Roman" w:eastAsia="Times New Roman" w:hAnsi="Times New Roman" w:cs="Times New Roman"/>
            <w:color w:val="000000"/>
            <w:shd w:val="clear" w:color="auto" w:fill="FFFFFF"/>
          </w:rPr>
          <w:delText xml:space="preserve">: </w:delText>
        </w:r>
      </w:del>
      <w:ins w:id="124" w:author="Copyeditor" w:date="2022-08-04T16:43:00Z">
        <w:r w:rsidR="004B03BC">
          <w:rPr>
            <w:rFonts w:ascii="Times New Roman" w:eastAsia="Times New Roman" w:hAnsi="Times New Roman" w:cs="Times New Roman"/>
            <w:color w:val="000000"/>
            <w:shd w:val="clear" w:color="auto" w:fill="FFFFFF"/>
          </w:rPr>
          <w:t>;</w:t>
        </w:r>
        <w:r w:rsidR="004B03BC" w:rsidRPr="008C3635">
          <w:rPr>
            <w:rFonts w:ascii="Times New Roman" w:eastAsia="Times New Roman" w:hAnsi="Times New Roman" w:cs="Times New Roman"/>
            <w:color w:val="000000"/>
            <w:shd w:val="clear" w:color="auto" w:fill="FFFFFF"/>
          </w:rPr>
          <w:t xml:space="preserve"> </w:t>
        </w:r>
      </w:ins>
      <w:r w:rsidRPr="008C3635">
        <w:rPr>
          <w:rFonts w:ascii="Times New Roman" w:eastAsia="Times New Roman" w:hAnsi="Times New Roman" w:cs="Times New Roman"/>
          <w:color w:val="000000"/>
          <w:shd w:val="clear" w:color="auto" w:fill="FFFFFF"/>
        </w:rPr>
        <w:t>rather, his witticisms are performance art, each a cut in the imaginary-symbolic relation.</w:t>
      </w:r>
      <w:r w:rsidR="001D4038">
        <w:rPr>
          <w:rFonts w:ascii="Times New Roman" w:eastAsia="Times New Roman" w:hAnsi="Times New Roman" w:cs="Times New Roman"/>
          <w:color w:val="000000"/>
          <w:shd w:val="clear" w:color="auto" w:fill="FFFFFF"/>
        </w:rPr>
        <w:t xml:space="preserve"> </w:t>
      </w:r>
    </w:p>
  </w:endnote>
  <w:endnote w:id="4">
    <w:p w14:paraId="64F19B16" w14:textId="7A945DD7"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use the term “hallucinogenesis” in </w:t>
      </w:r>
      <w:r w:rsidR="00BC33A1" w:rsidRPr="00BC33A1">
        <w:rPr>
          <w:rFonts w:ascii="Times New Roman" w:hAnsi="Times New Roman" w:cs="Times New Roman"/>
        </w:rPr>
        <w:t>“Hallucinogesis: De Quincey’s Mind Trips</w:t>
      </w:r>
      <w:del w:id="160" w:author="Copyeditor" w:date="2022-08-04T18:30:00Z">
        <w:r w:rsidR="00BC33A1" w:rsidRPr="00BC33A1" w:rsidDel="004163AB">
          <w:rPr>
            <w:rFonts w:ascii="Times New Roman" w:hAnsi="Times New Roman" w:cs="Times New Roman"/>
          </w:rPr>
          <w:delText>.</w:delText>
        </w:r>
      </w:del>
      <w:r w:rsidR="00BC33A1" w:rsidRPr="00BC33A1">
        <w:rPr>
          <w:rFonts w:ascii="Times New Roman" w:hAnsi="Times New Roman" w:cs="Times New Roman"/>
        </w:rPr>
        <w:t>”</w:t>
      </w:r>
      <w:ins w:id="161" w:author="Copyeditor" w:date="2022-08-04T18:30:00Z">
        <w:r w:rsidR="004163AB">
          <w:rPr>
            <w:rFonts w:ascii="Times New Roman" w:hAnsi="Times New Roman" w:cs="Times New Roman"/>
          </w:rPr>
          <w:t xml:space="preserve"> </w:t>
        </w:r>
      </w:ins>
      <w:r w:rsidRPr="00CC3E07">
        <w:rPr>
          <w:rFonts w:ascii="Times New Roman" w:hAnsi="Times New Roman" w:cs="Times New Roman"/>
        </w:rPr>
        <w:t>to discuss De Quincey’s Orientalized opium experiences</w:t>
      </w:r>
      <w:r w:rsidR="00BC33A1">
        <w:rPr>
          <w:rFonts w:ascii="Times New Roman" w:hAnsi="Times New Roman" w:cs="Times New Roman"/>
        </w:rPr>
        <w:t>.</w:t>
      </w:r>
    </w:p>
  </w:endnote>
  <w:endnote w:id="5">
    <w:p w14:paraId="7B8F9B5F" w14:textId="69275917"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See</w:t>
      </w:r>
      <w:ins w:id="176" w:author="Copyeditor" w:date="2022-08-04T18:54:00Z">
        <w:r w:rsidR="00A959D8">
          <w:rPr>
            <w:rFonts w:ascii="Times New Roman" w:hAnsi="Times New Roman" w:cs="Times New Roman"/>
          </w:rPr>
          <w:t xml:space="preserve"> </w:t>
        </w:r>
        <w:r w:rsidR="00A959D8" w:rsidRPr="000B14D8">
          <w:rPr>
            <w:rFonts w:ascii="Times New Roman" w:hAnsi="Times New Roman" w:cs="Times New Roman"/>
          </w:rPr>
          <w:t>Slavoj</w:t>
        </w:r>
      </w:ins>
      <w:r w:rsidRPr="00CC3E07">
        <w:rPr>
          <w:rFonts w:ascii="Times New Roman" w:hAnsi="Times New Roman" w:cs="Times New Roman"/>
        </w:rPr>
        <w:t xml:space="preserve"> </w:t>
      </w:r>
      <w:del w:id="177" w:author="Copyeditor" w:date="2022-08-04T18:54:00Z">
        <w:r w:rsidRPr="00CC3E07" w:rsidDel="00A959D8">
          <w:rPr>
            <w:rFonts w:ascii="Times New Roman" w:hAnsi="Times New Roman" w:cs="Times New Roman"/>
          </w:rPr>
          <w:delText>Zizek</w:delText>
        </w:r>
      </w:del>
      <w:ins w:id="178" w:author="Copyeditor" w:date="2022-08-04T18:54:00Z">
        <w:r w:rsidR="00A959D8">
          <w:rPr>
            <w:rFonts w:ascii="Times New Roman" w:hAnsi="Times New Roman" w:cs="Times New Roman"/>
          </w:rPr>
          <w:t>Ž</w:t>
        </w:r>
        <w:r w:rsidR="00A959D8" w:rsidRPr="00CC3E07">
          <w:rPr>
            <w:rFonts w:ascii="Times New Roman" w:hAnsi="Times New Roman" w:cs="Times New Roman"/>
          </w:rPr>
          <w:t>i</w:t>
        </w:r>
        <w:r w:rsidR="00A959D8">
          <w:rPr>
            <w:rFonts w:ascii="Times New Roman" w:hAnsi="Times New Roman" w:cs="Times New Roman"/>
          </w:rPr>
          <w:t>ž</w:t>
        </w:r>
        <w:r w:rsidR="00A959D8" w:rsidRPr="00CC3E07">
          <w:rPr>
            <w:rFonts w:ascii="Times New Roman" w:hAnsi="Times New Roman" w:cs="Times New Roman"/>
          </w:rPr>
          <w:t>ek</w:t>
        </w:r>
      </w:ins>
      <w:r w:rsidRPr="00CC3E07">
        <w:rPr>
          <w:rFonts w:ascii="Times New Roman" w:hAnsi="Times New Roman" w:cs="Times New Roman"/>
        </w:rPr>
        <w:t xml:space="preserve">, </w:t>
      </w:r>
      <w:r w:rsidR="004D4A35" w:rsidRPr="007931FE">
        <w:rPr>
          <w:rFonts w:ascii="Times New Roman" w:hAnsi="Times New Roman" w:cs="Times New Roman"/>
          <w:i/>
        </w:rPr>
        <w:t>How to Read Lacan</w:t>
      </w:r>
      <w:r w:rsidR="004D4A35" w:rsidRPr="00CC3E07">
        <w:rPr>
          <w:rFonts w:ascii="Times New Roman" w:hAnsi="Times New Roman" w:cs="Times New Roman"/>
        </w:rPr>
        <w:t xml:space="preserve"> </w:t>
      </w:r>
      <w:ins w:id="179" w:author="Copyeditor" w:date="2022-08-05T14:55:00Z">
        <w:r w:rsidR="00E548AD">
          <w:rPr>
            <w:rFonts w:ascii="Times New Roman" w:hAnsi="Times New Roman" w:cs="Times New Roman"/>
          </w:rPr>
          <w:t>(</w:t>
        </w:r>
      </w:ins>
      <w:r w:rsidRPr="00CC3E07">
        <w:rPr>
          <w:rFonts w:ascii="Times New Roman" w:hAnsi="Times New Roman" w:cs="Times New Roman"/>
        </w:rPr>
        <w:t>75</w:t>
      </w:r>
      <w:ins w:id="180" w:author="Copyeditor" w:date="2022-08-05T14:55:00Z">
        <w:r w:rsidR="00E548AD">
          <w:rPr>
            <w:rFonts w:ascii="Times New Roman" w:hAnsi="Times New Roman" w:cs="Times New Roman"/>
          </w:rPr>
          <w:t>)</w:t>
        </w:r>
      </w:ins>
      <w:r w:rsidRPr="00CC3E07">
        <w:rPr>
          <w:rFonts w:ascii="Times New Roman" w:hAnsi="Times New Roman" w:cs="Times New Roman"/>
        </w:rPr>
        <w:t>.</w:t>
      </w:r>
    </w:p>
  </w:endnote>
  <w:endnote w:id="6">
    <w:p w14:paraId="1CB4EA9B" w14:textId="472D67C5"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wall’s inscription appears to foretell Babylon’s destruction. During a feast held by King Belshazzar</w:t>
      </w:r>
      <w:ins w:id="215" w:author="Copyeditor" w:date="2022-08-04T19:08:00Z">
        <w:r w:rsidR="00A94410">
          <w:rPr>
            <w:rFonts w:ascii="Times New Roman" w:hAnsi="Times New Roman" w:cs="Times New Roman"/>
          </w:rPr>
          <w:t>,</w:t>
        </w:r>
      </w:ins>
      <w:r w:rsidRPr="00CC3E07">
        <w:rPr>
          <w:rFonts w:ascii="Times New Roman" w:hAnsi="Times New Roman" w:cs="Times New Roman"/>
        </w:rPr>
        <w:t xml:space="preserve"> a hand suddenly appears and writes in Aramaic “numbered, numbered, weighed, and they are divided” (</w:t>
      </w:r>
      <w:ins w:id="216" w:author="Copyeditor" w:date="2022-08-04T19:21:00Z">
        <w:r w:rsidR="00ED75CE">
          <w:rPr>
            <w:rFonts w:ascii="Times New Roman" w:hAnsi="Times New Roman" w:cs="Times New Roman"/>
            <w:i/>
            <w:iCs/>
          </w:rPr>
          <w:t xml:space="preserve">New Oxford Annotated </w:t>
        </w:r>
        <w:r w:rsidR="00ED75CE" w:rsidRPr="00ED75CE">
          <w:rPr>
            <w:rFonts w:ascii="Times New Roman" w:hAnsi="Times New Roman" w:cs="Times New Roman"/>
            <w:i/>
            <w:iCs/>
          </w:rPr>
          <w:t>Bible</w:t>
        </w:r>
        <w:r w:rsidR="00ED75CE">
          <w:rPr>
            <w:rFonts w:ascii="Times New Roman" w:hAnsi="Times New Roman" w:cs="Times New Roman"/>
          </w:rPr>
          <w:t xml:space="preserve">, </w:t>
        </w:r>
      </w:ins>
      <w:r w:rsidRPr="00ED75CE">
        <w:rPr>
          <w:rFonts w:ascii="Times New Roman" w:hAnsi="Times New Roman" w:cs="Times New Roman"/>
        </w:rPr>
        <w:t>Dan</w:t>
      </w:r>
      <w:ins w:id="217" w:author="Copyeditor" w:date="2022-08-04T19:12:00Z">
        <w:r w:rsidR="00A94410">
          <w:rPr>
            <w:rFonts w:ascii="Times New Roman" w:hAnsi="Times New Roman" w:cs="Times New Roman"/>
          </w:rPr>
          <w:t>.</w:t>
        </w:r>
      </w:ins>
      <w:del w:id="218" w:author="Copyeditor" w:date="2022-08-04T19:11:00Z">
        <w:r w:rsidRPr="00CC3E07" w:rsidDel="00A94410">
          <w:rPr>
            <w:rFonts w:ascii="Times New Roman" w:hAnsi="Times New Roman" w:cs="Times New Roman"/>
          </w:rPr>
          <w:delText>iel</w:delText>
        </w:r>
      </w:del>
      <w:r w:rsidRPr="00CC3E07">
        <w:rPr>
          <w:rFonts w:ascii="Times New Roman" w:hAnsi="Times New Roman" w:cs="Times New Roman"/>
        </w:rPr>
        <w:t xml:space="preserve"> 5</w:t>
      </w:r>
      <w:ins w:id="219" w:author="Copyeditor" w:date="2022-08-04T19:11:00Z">
        <w:r w:rsidR="00A94410">
          <w:rPr>
            <w:rFonts w:ascii="Times New Roman" w:hAnsi="Times New Roman" w:cs="Times New Roman"/>
          </w:rPr>
          <w:t>.</w:t>
        </w:r>
      </w:ins>
      <w:del w:id="220" w:author="Copyeditor" w:date="2022-08-04T19:11:00Z">
        <w:r w:rsidRPr="00CC3E07" w:rsidDel="00A94410">
          <w:rPr>
            <w:rFonts w:ascii="Times New Roman" w:hAnsi="Times New Roman" w:cs="Times New Roman"/>
          </w:rPr>
          <w:delText>:</w:delText>
        </w:r>
      </w:del>
      <w:r w:rsidRPr="00CC3E07">
        <w:rPr>
          <w:rFonts w:ascii="Times New Roman" w:hAnsi="Times New Roman" w:cs="Times New Roman"/>
        </w:rPr>
        <w:t>25). Daniel interprets the words as pointing to Babylon’s fall.</w:t>
      </w:r>
    </w:p>
  </w:endnote>
  <w:endnote w:id="7">
    <w:p w14:paraId="6BA64315" w14:textId="36E25645" w:rsidR="00A04767" w:rsidRPr="00CC3E07" w:rsidRDefault="00A04767"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These are the mechanisms Kant explicates in the third critique</w:t>
      </w:r>
      <w:r w:rsidR="0071613B">
        <w:rPr>
          <w:rFonts w:ascii="Times New Roman" w:hAnsi="Times New Roman" w:cs="Times New Roman"/>
        </w:rPr>
        <w:t xml:space="preserve">, </w:t>
      </w:r>
      <w:r w:rsidR="0071613B" w:rsidRPr="007931FE">
        <w:rPr>
          <w:rFonts w:ascii="Times New Roman" w:hAnsi="Times New Roman" w:cs="Times New Roman"/>
          <w:i/>
          <w:iCs/>
        </w:rPr>
        <w:t>Critique of</w:t>
      </w:r>
      <w:r w:rsidR="0071613B">
        <w:rPr>
          <w:rFonts w:ascii="Times New Roman" w:hAnsi="Times New Roman" w:cs="Times New Roman"/>
          <w:i/>
          <w:iCs/>
        </w:rPr>
        <w:t xml:space="preserve"> the Power of</w:t>
      </w:r>
      <w:r w:rsidR="0071613B" w:rsidRPr="007931FE">
        <w:rPr>
          <w:rFonts w:ascii="Times New Roman" w:hAnsi="Times New Roman" w:cs="Times New Roman"/>
          <w:i/>
          <w:iCs/>
        </w:rPr>
        <w:t xml:space="preserve"> Judgment</w:t>
      </w:r>
      <w:r w:rsidRPr="00CC3E07">
        <w:rPr>
          <w:rFonts w:ascii="Times New Roman" w:hAnsi="Times New Roman" w:cs="Times New Roman"/>
        </w:rPr>
        <w:t xml:space="preserve">. </w:t>
      </w:r>
    </w:p>
  </w:endnote>
  <w:endnote w:id="8">
    <w:p w14:paraId="129DCCE9" w14:textId="5AE97035"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system must then eliminate such a generated tension in a mirror version of it</w:t>
      </w:r>
      <w:r w:rsidR="00FC0E25" w:rsidRPr="00CC3E07">
        <w:rPr>
          <w:rFonts w:ascii="Times New Roman" w:hAnsi="Times New Roman" w:cs="Times New Roman"/>
        </w:rPr>
        <w:t xml:space="preserve">: </w:t>
      </w:r>
      <w:r w:rsidRPr="00CC3E07">
        <w:rPr>
          <w:rFonts w:ascii="Times New Roman" w:hAnsi="Times New Roman" w:cs="Times New Roman"/>
        </w:rPr>
        <w:t xml:space="preserve">here, the Regent’s </w:t>
      </w:r>
      <w:r w:rsidR="008219F5" w:rsidRPr="00CC3E07">
        <w:rPr>
          <w:rFonts w:ascii="Times New Roman" w:hAnsi="Times New Roman" w:cs="Times New Roman"/>
        </w:rPr>
        <w:t>physic</w:t>
      </w:r>
      <w:r w:rsidR="000010F6">
        <w:rPr>
          <w:rFonts w:ascii="Times New Roman" w:hAnsi="Times New Roman" w:cs="Times New Roman"/>
        </w:rPr>
        <w:t>al</w:t>
      </w:r>
      <w:r w:rsidR="008219F5" w:rsidRPr="00CC3E07">
        <w:rPr>
          <w:rFonts w:ascii="Times New Roman" w:hAnsi="Times New Roman" w:cs="Times New Roman"/>
        </w:rPr>
        <w:t xml:space="preserve">ly-enacted </w:t>
      </w:r>
      <w:r w:rsidRPr="00CC3E07">
        <w:rPr>
          <w:rFonts w:ascii="Times New Roman" w:hAnsi="Times New Roman" w:cs="Times New Roman"/>
        </w:rPr>
        <w:t>cutting of Brummell</w:t>
      </w:r>
      <w:r w:rsidR="009E6B4D" w:rsidRPr="00CC3E07">
        <w:rPr>
          <w:rFonts w:ascii="Times New Roman" w:hAnsi="Times New Roman" w:cs="Times New Roman"/>
        </w:rPr>
        <w:t xml:space="preserve"> (his turn away</w:t>
      </w:r>
      <w:r w:rsidR="0054748E" w:rsidRPr="00CC3E07">
        <w:rPr>
          <w:rFonts w:ascii="Times New Roman" w:hAnsi="Times New Roman" w:cs="Times New Roman"/>
        </w:rPr>
        <w:t xml:space="preserve"> in a public space</w:t>
      </w:r>
      <w:r w:rsidR="009E6B4D" w:rsidRPr="00CC3E07">
        <w:rPr>
          <w:rFonts w:ascii="Times New Roman" w:hAnsi="Times New Roman" w:cs="Times New Roman"/>
        </w:rPr>
        <w:t>)</w:t>
      </w:r>
      <w:r w:rsidRPr="00CC3E07">
        <w:rPr>
          <w:rFonts w:ascii="Times New Roman" w:hAnsi="Times New Roman" w:cs="Times New Roman"/>
        </w:rPr>
        <w:t xml:space="preserve"> mirrors Brummell’s signature act of </w:t>
      </w:r>
      <w:r w:rsidR="00CD2288" w:rsidRPr="00CC3E07">
        <w:rPr>
          <w:rFonts w:ascii="Times New Roman" w:hAnsi="Times New Roman" w:cs="Times New Roman"/>
        </w:rPr>
        <w:t xml:space="preserve">verbal </w:t>
      </w:r>
      <w:r w:rsidRPr="00CC3E07">
        <w:rPr>
          <w:rFonts w:ascii="Times New Roman" w:hAnsi="Times New Roman" w:cs="Times New Roman"/>
        </w:rPr>
        <w:t>cutting.</w:t>
      </w:r>
    </w:p>
  </w:endnote>
  <w:endnote w:id="9">
    <w:p w14:paraId="59DF5822" w14:textId="60FC893F"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This is Lacan’s summary of Freud’s analysis of the case.</w:t>
      </w:r>
    </w:p>
  </w:endnote>
  <w:endnote w:id="10">
    <w:p w14:paraId="7C38153D" w14:textId="319EEF65" w:rsidR="00E11006" w:rsidRPr="00E11006" w:rsidRDefault="00E11006" w:rsidP="008A78FA">
      <w:pPr>
        <w:pStyle w:val="EndnoteText"/>
        <w:spacing w:line="480" w:lineRule="auto"/>
        <w:rPr>
          <w:rFonts w:ascii="Times New Roman" w:hAnsi="Times New Roman" w:cs="Times New Roman"/>
        </w:rPr>
      </w:pPr>
      <w:r w:rsidRPr="00E11006">
        <w:rPr>
          <w:rStyle w:val="EndnoteReference"/>
          <w:rFonts w:ascii="Times New Roman" w:hAnsi="Times New Roman" w:cs="Times New Roman"/>
        </w:rPr>
        <w:endnoteRef/>
      </w:r>
      <w:r w:rsidRPr="00E11006">
        <w:rPr>
          <w:rFonts w:ascii="Times New Roman" w:hAnsi="Times New Roman" w:cs="Times New Roman"/>
        </w:rPr>
        <w:t xml:space="preserve"> </w:t>
      </w:r>
      <w:del w:id="356" w:author="Copyeditor" w:date="2022-08-05T13:01:00Z">
        <w:r w:rsidR="0036496E" w:rsidDel="00FA3749">
          <w:rPr>
            <w:rFonts w:ascii="Times New Roman" w:hAnsi="Times New Roman" w:cs="Times New Roman"/>
          </w:rPr>
          <w:delText xml:space="preserve">P. 1. </w:delText>
        </w:r>
      </w:del>
      <w:r w:rsidRPr="00E11006">
        <w:rPr>
          <w:rFonts w:ascii="Times New Roman" w:hAnsi="Times New Roman" w:cs="Times New Roman"/>
        </w:rPr>
        <w:t>See Shepher</w:t>
      </w:r>
      <w:r w:rsidR="001A59E3">
        <w:rPr>
          <w:rFonts w:ascii="Times New Roman" w:hAnsi="Times New Roman" w:cs="Times New Roman"/>
        </w:rPr>
        <w:t>d</w:t>
      </w:r>
      <w:r w:rsidRPr="00E11006">
        <w:rPr>
          <w:rFonts w:ascii="Times New Roman" w:hAnsi="Times New Roman" w:cs="Times New Roman"/>
        </w:rPr>
        <w:t>son’s fuller claim in</w:t>
      </w:r>
      <w:r w:rsidR="001D0F2C">
        <w:rPr>
          <w:rFonts w:ascii="Times New Roman" w:hAnsi="Times New Roman" w:cs="Times New Roman"/>
        </w:rPr>
        <w:t xml:space="preserve"> </w:t>
      </w:r>
      <w:r w:rsidRPr="00E11006">
        <w:rPr>
          <w:rFonts w:ascii="Times New Roman" w:hAnsi="Times New Roman" w:cs="Times New Roman"/>
        </w:rPr>
        <w:t xml:space="preserve">chapter </w:t>
      </w:r>
      <w:ins w:id="357" w:author="Copyeditor" w:date="2022-08-05T14:55:00Z">
        <w:r w:rsidR="00E548AD">
          <w:rPr>
            <w:rFonts w:ascii="Times New Roman" w:hAnsi="Times New Roman" w:cs="Times New Roman"/>
          </w:rPr>
          <w:t>one</w:t>
        </w:r>
      </w:ins>
      <w:del w:id="358" w:author="Copyeditor" w:date="2022-08-05T14:55:00Z">
        <w:r w:rsidRPr="00E11006" w:rsidDel="00E548AD">
          <w:rPr>
            <w:rFonts w:ascii="Times New Roman" w:hAnsi="Times New Roman" w:cs="Times New Roman"/>
          </w:rPr>
          <w:delText>1</w:delText>
        </w:r>
        <w:r w:rsidRPr="00E11006" w:rsidDel="00E548AD">
          <w:rPr>
            <w:rFonts w:ascii="Times New Roman" w:hAnsi="Times New Roman" w:cs="Times New Roman"/>
            <w:i/>
            <w:iCs/>
          </w:rPr>
          <w:delText>,</w:delText>
        </w:r>
      </w:del>
      <w:r w:rsidR="00841AF8">
        <w:rPr>
          <w:rFonts w:ascii="Times New Roman" w:hAnsi="Times New Roman" w:cs="Times New Roman"/>
          <w:i/>
          <w:iCs/>
        </w:rPr>
        <w:t xml:space="preserve"> </w:t>
      </w:r>
      <w:ins w:id="359" w:author="Copyeditor" w:date="2022-08-05T14:55:00Z">
        <w:r w:rsidR="00E548AD">
          <w:rPr>
            <w:rFonts w:ascii="Times New Roman" w:hAnsi="Times New Roman" w:cs="Times New Roman"/>
          </w:rPr>
          <w:t>(</w:t>
        </w:r>
      </w:ins>
      <w:r w:rsidR="00841AF8">
        <w:rPr>
          <w:rFonts w:ascii="Times New Roman" w:hAnsi="Times New Roman" w:cs="Times New Roman"/>
        </w:rPr>
        <w:t>1</w:t>
      </w:r>
      <w:del w:id="360" w:author="Copyeditor" w:date="2022-08-05T12:49:00Z">
        <w:r w:rsidRPr="00E11006" w:rsidDel="00195524">
          <w:rPr>
            <w:rFonts w:ascii="Times New Roman" w:hAnsi="Times New Roman" w:cs="Times New Roman"/>
          </w:rPr>
          <w:delText>-</w:delText>
        </w:r>
      </w:del>
      <w:ins w:id="361" w:author="Copyeditor" w:date="2022-08-05T12:49:00Z">
        <w:r w:rsidR="00195524">
          <w:rPr>
            <w:rFonts w:ascii="Times New Roman" w:hAnsi="Times New Roman" w:cs="Times New Roman"/>
          </w:rPr>
          <w:t>–</w:t>
        </w:r>
      </w:ins>
      <w:r w:rsidRPr="00E11006">
        <w:rPr>
          <w:rFonts w:ascii="Times New Roman" w:hAnsi="Times New Roman" w:cs="Times New Roman"/>
        </w:rPr>
        <w:t>49</w:t>
      </w:r>
      <w:ins w:id="362" w:author="Copyeditor" w:date="2022-08-05T14:55:00Z">
        <w:r w:rsidR="00E548AD">
          <w:rPr>
            <w:rFonts w:ascii="Times New Roman" w:hAnsi="Times New Roman" w:cs="Times New Roman"/>
          </w:rPr>
          <w:t>)</w:t>
        </w:r>
      </w:ins>
      <w:r w:rsidRPr="00E11006">
        <w:rPr>
          <w:rFonts w:ascii="Times New Roman" w:hAnsi="Times New Roman" w:cs="Times New Roman"/>
        </w:rPr>
        <w:t>.</w:t>
      </w:r>
    </w:p>
  </w:endnote>
  <w:endnote w:id="11">
    <w:p w14:paraId="4A73DB85" w14:textId="6AD63586" w:rsidR="00F40624" w:rsidRPr="00CC3E07" w:rsidRDefault="00F40624"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Lacan’s </w:t>
      </w:r>
      <w:r w:rsidRPr="00E33A27">
        <w:rPr>
          <w:rFonts w:ascii="Times New Roman" w:hAnsi="Times New Roman" w:cs="Times New Roman"/>
          <w:i/>
        </w:rPr>
        <w:t>Seminar XX</w:t>
      </w:r>
      <w:r w:rsidRPr="00CC3E07">
        <w:rPr>
          <w:rFonts w:ascii="Times New Roman" w:hAnsi="Times New Roman" w:cs="Times New Roman"/>
          <w:i/>
        </w:rPr>
        <w:t xml:space="preserve"> </w:t>
      </w:r>
      <w:r w:rsidRPr="00CC3E07">
        <w:rPr>
          <w:rFonts w:ascii="Times New Roman" w:hAnsi="Times New Roman" w:cs="Times New Roman"/>
        </w:rPr>
        <w:t xml:space="preserve">on feminine sexuality helpfully unpacks </w:t>
      </w:r>
      <w:r w:rsidR="006D6FCB" w:rsidRPr="00CC3E07">
        <w:rPr>
          <w:rFonts w:ascii="Times New Roman" w:hAnsi="Times New Roman" w:cs="Times New Roman"/>
        </w:rPr>
        <w:t xml:space="preserve">further </w:t>
      </w:r>
      <w:r w:rsidRPr="00CC3E07">
        <w:rPr>
          <w:rFonts w:ascii="Times New Roman" w:hAnsi="Times New Roman" w:cs="Times New Roman"/>
        </w:rPr>
        <w:t>the relation between gender assignment and our essential lack, that on which desire is founded</w:t>
      </w:r>
      <w:r w:rsidR="006D6FCB" w:rsidRPr="00CC3E07">
        <w:rPr>
          <w:rFonts w:ascii="Times New Roman" w:hAnsi="Times New Roman" w:cs="Times New Roman"/>
        </w:rPr>
        <w:t xml:space="preserve">, by building on his earlier explanations of being the phallus </w:t>
      </w:r>
      <w:r w:rsidR="005E3DA8" w:rsidRPr="00CC3E07">
        <w:rPr>
          <w:rFonts w:ascii="Times New Roman" w:hAnsi="Times New Roman" w:cs="Times New Roman"/>
        </w:rPr>
        <w:t xml:space="preserve">(female) </w:t>
      </w:r>
      <w:r w:rsidR="006D6FCB" w:rsidRPr="00CC3E07">
        <w:rPr>
          <w:rFonts w:ascii="Times New Roman" w:hAnsi="Times New Roman" w:cs="Times New Roman"/>
        </w:rPr>
        <w:t>versus having the phallus</w:t>
      </w:r>
      <w:r w:rsidR="005E3DA8" w:rsidRPr="00CC3E07">
        <w:rPr>
          <w:rFonts w:ascii="Times New Roman" w:hAnsi="Times New Roman" w:cs="Times New Roman"/>
        </w:rPr>
        <w:t xml:space="preserve"> (male)</w:t>
      </w:r>
      <w:r w:rsidR="006D6FCB" w:rsidRPr="00CC3E07">
        <w:rPr>
          <w:rFonts w:ascii="Times New Roman" w:hAnsi="Times New Roman" w:cs="Times New Roman"/>
        </w:rPr>
        <w:t>, the two role-playing identificatory games men and women play</w:t>
      </w:r>
      <w:r w:rsidRPr="00CC3E07">
        <w:rPr>
          <w:rFonts w:ascii="Times New Roman" w:hAnsi="Times New Roman" w:cs="Times New Roman"/>
        </w:rPr>
        <w:t>.</w:t>
      </w:r>
    </w:p>
  </w:endnote>
  <w:endnote w:id="12">
    <w:p w14:paraId="4C01D2CA" w14:textId="73CFC715" w:rsidR="00FA45BE" w:rsidRPr="00CC3E07" w:rsidRDefault="00FA45BE"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 explains that the barred Other is not the actual woman who is the child’s mother</w:t>
      </w:r>
      <w:del w:id="423" w:author="Copyeditor" w:date="2022-08-05T13:55:00Z">
        <w:r w:rsidRPr="00CC3E07" w:rsidDel="004178FD">
          <w:rPr>
            <w:rFonts w:ascii="Times New Roman" w:hAnsi="Times New Roman" w:cs="Times New Roman"/>
          </w:rPr>
          <w:delText>,</w:delText>
        </w:r>
      </w:del>
      <w:r w:rsidRPr="00CC3E07">
        <w:rPr>
          <w:rFonts w:ascii="Times New Roman" w:hAnsi="Times New Roman" w:cs="Times New Roman"/>
        </w:rPr>
        <w:t xml:space="preserve"> but the position of “mother.”</w:t>
      </w:r>
    </w:p>
  </w:endnote>
  <w:endnote w:id="13">
    <w:p w14:paraId="7550DCA8" w14:textId="18BA8007" w:rsidR="00FE402B" w:rsidRPr="008F7EA9" w:rsidRDefault="00FE402B" w:rsidP="008A78FA">
      <w:pPr>
        <w:pStyle w:val="EndnoteText"/>
        <w:spacing w:line="480" w:lineRule="auto"/>
      </w:pPr>
      <w:r>
        <w:rPr>
          <w:rStyle w:val="EndnoteReference"/>
        </w:rPr>
        <w:endnoteRef/>
      </w:r>
      <w:r>
        <w:t xml:space="preserve"> </w:t>
      </w:r>
      <w:r w:rsidRPr="00051BB1">
        <w:rPr>
          <w:rFonts w:ascii="Times New Roman" w:hAnsi="Times New Roman" w:cs="Times New Roman"/>
        </w:rPr>
        <w:t xml:space="preserve">See Schuster’s brilliant synthesis of Lacan and Deleuze </w:t>
      </w:r>
      <w:r w:rsidR="008F7EA9" w:rsidRPr="00051BB1">
        <w:rPr>
          <w:rFonts w:ascii="Times New Roman" w:hAnsi="Times New Roman" w:cs="Times New Roman"/>
        </w:rPr>
        <w:t xml:space="preserve">in </w:t>
      </w:r>
      <w:r w:rsidR="008F7EA9" w:rsidRPr="00051BB1">
        <w:rPr>
          <w:rFonts w:ascii="Times New Roman" w:hAnsi="Times New Roman" w:cs="Times New Roman"/>
          <w:i/>
          <w:iCs/>
        </w:rPr>
        <w:t xml:space="preserve">The Trouble With </w:t>
      </w:r>
      <w:r w:rsidR="008F7EA9" w:rsidRPr="002973CF">
        <w:rPr>
          <w:rFonts w:ascii="Times New Roman" w:hAnsi="Times New Roman" w:cs="Times New Roman"/>
          <w:i/>
          <w:iCs/>
        </w:rPr>
        <w:t>Pleasure</w:t>
      </w:r>
      <w:ins w:id="469" w:author="Copyeditor" w:date="2022-08-05T14:55:00Z">
        <w:r w:rsidR="00E548AD">
          <w:rPr>
            <w:rFonts w:ascii="Times New Roman" w:hAnsi="Times New Roman" w:cs="Times New Roman"/>
          </w:rPr>
          <w:t xml:space="preserve"> (</w:t>
        </w:r>
      </w:ins>
      <w:del w:id="470" w:author="Copyeditor" w:date="2022-08-05T14:55:00Z">
        <w:r w:rsidR="002973CF" w:rsidDel="00E548AD">
          <w:rPr>
            <w:rFonts w:ascii="Times New Roman" w:hAnsi="Times New Roman" w:cs="Times New Roman"/>
          </w:rPr>
          <w:delText xml:space="preserve">, </w:delText>
        </w:r>
      </w:del>
      <w:r w:rsidR="00051BB1" w:rsidRPr="002973CF">
        <w:rPr>
          <w:rFonts w:ascii="Times New Roman" w:hAnsi="Times New Roman" w:cs="Times New Roman"/>
        </w:rPr>
        <w:t>17</w:t>
      </w:r>
      <w:ins w:id="471" w:author="Copyeditor" w:date="2022-08-05T14:55:00Z">
        <w:r w:rsidR="00E548AD">
          <w:rPr>
            <w:rFonts w:ascii="Times New Roman" w:hAnsi="Times New Roman" w:cs="Times New Roman"/>
          </w:rPr>
          <w:t>)</w:t>
        </w:r>
      </w:ins>
      <w:r w:rsidR="00051BB1" w:rsidRPr="00051BB1">
        <w:rPr>
          <w:rFonts w:ascii="Times New Roman" w:hAnsi="Times New Roman" w:cs="Times New Roman"/>
        </w:rPr>
        <w:t>.</w:t>
      </w:r>
      <w:r w:rsidR="00051BB1">
        <w:t xml:space="preserve"> </w:t>
      </w:r>
    </w:p>
  </w:endnote>
  <w:endnote w:id="14">
    <w:p w14:paraId="00B0A850" w14:textId="74441EF2" w:rsidR="00513902"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have wr</w:t>
      </w:r>
      <w:r w:rsidR="00513902" w:rsidRPr="00CC3E07">
        <w:rPr>
          <w:rFonts w:ascii="Times New Roman" w:hAnsi="Times New Roman" w:cs="Times New Roman"/>
        </w:rPr>
        <w:t xml:space="preserve">itten about </w:t>
      </w:r>
      <w:r w:rsidR="00E47DD3">
        <w:rPr>
          <w:rFonts w:ascii="Times New Roman" w:hAnsi="Times New Roman" w:cs="Times New Roman"/>
        </w:rPr>
        <w:t>Princess Caroline</w:t>
      </w:r>
      <w:r w:rsidR="00513902" w:rsidRPr="00CC3E07">
        <w:rPr>
          <w:rFonts w:ascii="Times New Roman" w:hAnsi="Times New Roman" w:cs="Times New Roman"/>
        </w:rPr>
        <w:t xml:space="preserve"> </w:t>
      </w:r>
      <w:r w:rsidR="001A3D8C">
        <w:rPr>
          <w:rFonts w:ascii="Times New Roman" w:hAnsi="Times New Roman" w:cs="Times New Roman"/>
        </w:rPr>
        <w:t>in</w:t>
      </w:r>
      <w:r w:rsidR="00513902" w:rsidRPr="00CC3E07">
        <w:rPr>
          <w:rFonts w:ascii="Times New Roman" w:hAnsi="Times New Roman" w:cs="Times New Roman"/>
        </w:rPr>
        <w:t xml:space="preserve"> “Mary Robinson: On Trial in the Public Court</w:t>
      </w:r>
      <w:r w:rsidR="00E80BEF">
        <w:rPr>
          <w:rFonts w:ascii="Times New Roman" w:hAnsi="Times New Roman" w:cs="Times New Roman"/>
        </w:rPr>
        <w:t>.</w:t>
      </w:r>
      <w:r w:rsidR="00513902" w:rsidRPr="00CC3E07">
        <w:rPr>
          <w:rFonts w:ascii="Times New Roman" w:hAnsi="Times New Roman" w:cs="Times New Roman"/>
        </w:rPr>
        <w:t xml:space="preserve">” </w:t>
      </w:r>
    </w:p>
    <w:p w14:paraId="3C94EA67" w14:textId="5CCF6320" w:rsidR="000B5D2A" w:rsidRDefault="000B5D2A" w:rsidP="008A78FA">
      <w:pPr>
        <w:pStyle w:val="EndnoteText"/>
        <w:spacing w:line="480" w:lineRule="auto"/>
        <w:rPr>
          <w:rFonts w:ascii="Times New Roman" w:hAnsi="Times New Roman" w:cs="Times New Roman"/>
        </w:rPr>
      </w:pPr>
    </w:p>
    <w:p w14:paraId="7821D34F" w14:textId="0A620576" w:rsidR="00FE402B" w:rsidRPr="00CC3E07" w:rsidRDefault="00FE402B" w:rsidP="008A78FA">
      <w:pPr>
        <w:pStyle w:val="EndnoteText"/>
        <w:spacing w:line="480" w:lineRule="auto"/>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599D" w14:textId="77777777" w:rsidR="000B5D2A" w:rsidRDefault="000B5D2A" w:rsidP="003E49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A8DC4" w14:textId="77777777" w:rsidR="000B5D2A" w:rsidRDefault="000B5D2A" w:rsidP="009229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EBB7" w14:textId="77777777" w:rsidR="000B5D2A" w:rsidRPr="00385522" w:rsidRDefault="000B5D2A" w:rsidP="003E49B8">
    <w:pPr>
      <w:pStyle w:val="Footer"/>
      <w:framePr w:wrap="around" w:vAnchor="text" w:hAnchor="margin" w:xAlign="right" w:y="1"/>
      <w:rPr>
        <w:rStyle w:val="PageNumber"/>
        <w:rFonts w:ascii="Times New Roman" w:hAnsi="Times New Roman" w:cs="Times New Roman"/>
      </w:rPr>
    </w:pPr>
    <w:r w:rsidRPr="00385522">
      <w:rPr>
        <w:rStyle w:val="PageNumber"/>
        <w:rFonts w:ascii="Times New Roman" w:hAnsi="Times New Roman" w:cs="Times New Roman"/>
      </w:rPr>
      <w:fldChar w:fldCharType="begin"/>
    </w:r>
    <w:r w:rsidRPr="00385522">
      <w:rPr>
        <w:rStyle w:val="PageNumber"/>
        <w:rFonts w:ascii="Times New Roman" w:hAnsi="Times New Roman" w:cs="Times New Roman"/>
      </w:rPr>
      <w:instrText xml:space="preserve">PAGE  </w:instrText>
    </w:r>
    <w:r w:rsidRPr="00385522">
      <w:rPr>
        <w:rStyle w:val="PageNumber"/>
        <w:rFonts w:ascii="Times New Roman" w:hAnsi="Times New Roman" w:cs="Times New Roman"/>
      </w:rPr>
      <w:fldChar w:fldCharType="separate"/>
    </w:r>
    <w:r w:rsidR="007111EC">
      <w:rPr>
        <w:rStyle w:val="PageNumber"/>
        <w:rFonts w:ascii="Times New Roman" w:hAnsi="Times New Roman" w:cs="Times New Roman"/>
        <w:noProof/>
      </w:rPr>
      <w:t>1</w:t>
    </w:r>
    <w:r w:rsidRPr="00385522">
      <w:rPr>
        <w:rStyle w:val="PageNumber"/>
        <w:rFonts w:ascii="Times New Roman" w:hAnsi="Times New Roman" w:cs="Times New Roman"/>
      </w:rPr>
      <w:fldChar w:fldCharType="end"/>
    </w:r>
  </w:p>
  <w:p w14:paraId="167F5E28" w14:textId="77777777" w:rsidR="000B5D2A" w:rsidRDefault="000B5D2A" w:rsidP="009229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C779" w14:textId="77777777" w:rsidR="00787A21" w:rsidRDefault="00787A21" w:rsidP="00A77BF0">
      <w:r>
        <w:separator/>
      </w:r>
    </w:p>
  </w:footnote>
  <w:footnote w:type="continuationSeparator" w:id="0">
    <w:p w14:paraId="3D22A61A" w14:textId="77777777" w:rsidR="00787A21" w:rsidRDefault="00787A21" w:rsidP="00A7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B4F45"/>
    <w:multiLevelType w:val="hybridMultilevel"/>
    <w:tmpl w:val="FF50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7619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rson w15:author="Elizabeth Fay">
    <w15:presenceInfo w15:providerId="AD" w15:userId="S::elizabeth.fay@umb.edu::591d2802-59b6-4d9e-9fe3-21e35fba7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7B"/>
    <w:rsid w:val="00000A4C"/>
    <w:rsid w:val="000010F6"/>
    <w:rsid w:val="000021E4"/>
    <w:rsid w:val="0000499C"/>
    <w:rsid w:val="00005255"/>
    <w:rsid w:val="0000601C"/>
    <w:rsid w:val="000065AD"/>
    <w:rsid w:val="00006E61"/>
    <w:rsid w:val="00011FAF"/>
    <w:rsid w:val="0001310E"/>
    <w:rsid w:val="00020D55"/>
    <w:rsid w:val="00021598"/>
    <w:rsid w:val="00022ED6"/>
    <w:rsid w:val="00023619"/>
    <w:rsid w:val="00025663"/>
    <w:rsid w:val="00025B94"/>
    <w:rsid w:val="00026ABC"/>
    <w:rsid w:val="00032BB1"/>
    <w:rsid w:val="00033CA9"/>
    <w:rsid w:val="0003562B"/>
    <w:rsid w:val="00035DFF"/>
    <w:rsid w:val="0004553D"/>
    <w:rsid w:val="0004573C"/>
    <w:rsid w:val="00050603"/>
    <w:rsid w:val="000506FD"/>
    <w:rsid w:val="00051759"/>
    <w:rsid w:val="00051BB1"/>
    <w:rsid w:val="000531E0"/>
    <w:rsid w:val="000562AC"/>
    <w:rsid w:val="00057BA0"/>
    <w:rsid w:val="0006212B"/>
    <w:rsid w:val="0006433B"/>
    <w:rsid w:val="000655F8"/>
    <w:rsid w:val="00067CD0"/>
    <w:rsid w:val="00070383"/>
    <w:rsid w:val="0007097E"/>
    <w:rsid w:val="00071D89"/>
    <w:rsid w:val="00073990"/>
    <w:rsid w:val="00073BDB"/>
    <w:rsid w:val="00073DD9"/>
    <w:rsid w:val="00075ACD"/>
    <w:rsid w:val="00076D45"/>
    <w:rsid w:val="00077ECF"/>
    <w:rsid w:val="0008071D"/>
    <w:rsid w:val="00081602"/>
    <w:rsid w:val="00081BBE"/>
    <w:rsid w:val="0008213B"/>
    <w:rsid w:val="00083C8A"/>
    <w:rsid w:val="00085BBC"/>
    <w:rsid w:val="000904B0"/>
    <w:rsid w:val="00091EF0"/>
    <w:rsid w:val="0009252F"/>
    <w:rsid w:val="0009337F"/>
    <w:rsid w:val="00095FAA"/>
    <w:rsid w:val="00096FF0"/>
    <w:rsid w:val="000A32F9"/>
    <w:rsid w:val="000A34A8"/>
    <w:rsid w:val="000B099B"/>
    <w:rsid w:val="000B0B8B"/>
    <w:rsid w:val="000B0EFB"/>
    <w:rsid w:val="000B144F"/>
    <w:rsid w:val="000B14D8"/>
    <w:rsid w:val="000B1C46"/>
    <w:rsid w:val="000B54E6"/>
    <w:rsid w:val="000B5A2B"/>
    <w:rsid w:val="000B5D2A"/>
    <w:rsid w:val="000B7B29"/>
    <w:rsid w:val="000C0497"/>
    <w:rsid w:val="000C2FA5"/>
    <w:rsid w:val="000D02C4"/>
    <w:rsid w:val="000D0348"/>
    <w:rsid w:val="000D41E8"/>
    <w:rsid w:val="000D497C"/>
    <w:rsid w:val="000D50BE"/>
    <w:rsid w:val="000E6BB2"/>
    <w:rsid w:val="000E7A42"/>
    <w:rsid w:val="000F440A"/>
    <w:rsid w:val="000F588E"/>
    <w:rsid w:val="001010DA"/>
    <w:rsid w:val="0010165D"/>
    <w:rsid w:val="00101B17"/>
    <w:rsid w:val="00101C4B"/>
    <w:rsid w:val="00105DBD"/>
    <w:rsid w:val="00106066"/>
    <w:rsid w:val="001067B4"/>
    <w:rsid w:val="00110E38"/>
    <w:rsid w:val="00110EE5"/>
    <w:rsid w:val="0011348E"/>
    <w:rsid w:val="00113733"/>
    <w:rsid w:val="00117C8F"/>
    <w:rsid w:val="00121149"/>
    <w:rsid w:val="00130503"/>
    <w:rsid w:val="00131A54"/>
    <w:rsid w:val="00132891"/>
    <w:rsid w:val="00133147"/>
    <w:rsid w:val="00135D04"/>
    <w:rsid w:val="00136D40"/>
    <w:rsid w:val="00140A96"/>
    <w:rsid w:val="00142BBE"/>
    <w:rsid w:val="001440BB"/>
    <w:rsid w:val="0014687A"/>
    <w:rsid w:val="001468CE"/>
    <w:rsid w:val="00154A09"/>
    <w:rsid w:val="00155019"/>
    <w:rsid w:val="00157716"/>
    <w:rsid w:val="0016038C"/>
    <w:rsid w:val="00161359"/>
    <w:rsid w:val="001632CF"/>
    <w:rsid w:val="00164C76"/>
    <w:rsid w:val="001657A9"/>
    <w:rsid w:val="0016791D"/>
    <w:rsid w:val="001679FD"/>
    <w:rsid w:val="00172030"/>
    <w:rsid w:val="001742C1"/>
    <w:rsid w:val="00180029"/>
    <w:rsid w:val="001804BC"/>
    <w:rsid w:val="001810E4"/>
    <w:rsid w:val="00181272"/>
    <w:rsid w:val="00183703"/>
    <w:rsid w:val="00184A62"/>
    <w:rsid w:val="0018522F"/>
    <w:rsid w:val="00186189"/>
    <w:rsid w:val="0019105E"/>
    <w:rsid w:val="00191DD5"/>
    <w:rsid w:val="00193179"/>
    <w:rsid w:val="001937D2"/>
    <w:rsid w:val="00195524"/>
    <w:rsid w:val="001957B8"/>
    <w:rsid w:val="00195D2B"/>
    <w:rsid w:val="0019674F"/>
    <w:rsid w:val="00196DBA"/>
    <w:rsid w:val="001A16C5"/>
    <w:rsid w:val="001A1757"/>
    <w:rsid w:val="001A3D8C"/>
    <w:rsid w:val="001A59E3"/>
    <w:rsid w:val="001A779E"/>
    <w:rsid w:val="001B03E6"/>
    <w:rsid w:val="001B4656"/>
    <w:rsid w:val="001B5C8B"/>
    <w:rsid w:val="001C04E7"/>
    <w:rsid w:val="001C1864"/>
    <w:rsid w:val="001C1F83"/>
    <w:rsid w:val="001C23F3"/>
    <w:rsid w:val="001C31B1"/>
    <w:rsid w:val="001D0F2C"/>
    <w:rsid w:val="001D1885"/>
    <w:rsid w:val="001D4038"/>
    <w:rsid w:val="001D4E8D"/>
    <w:rsid w:val="001D73D7"/>
    <w:rsid w:val="001D7429"/>
    <w:rsid w:val="001E053F"/>
    <w:rsid w:val="001E0FDD"/>
    <w:rsid w:val="001E1989"/>
    <w:rsid w:val="001E1A62"/>
    <w:rsid w:val="001E350B"/>
    <w:rsid w:val="001E4FD4"/>
    <w:rsid w:val="001E614E"/>
    <w:rsid w:val="001E77AE"/>
    <w:rsid w:val="001F464C"/>
    <w:rsid w:val="001F46F3"/>
    <w:rsid w:val="001F701C"/>
    <w:rsid w:val="00200CA7"/>
    <w:rsid w:val="002020FB"/>
    <w:rsid w:val="00202125"/>
    <w:rsid w:val="002025EC"/>
    <w:rsid w:val="002059E9"/>
    <w:rsid w:val="0021268F"/>
    <w:rsid w:val="00212E86"/>
    <w:rsid w:val="00214104"/>
    <w:rsid w:val="00216AD0"/>
    <w:rsid w:val="00216F8E"/>
    <w:rsid w:val="0022162C"/>
    <w:rsid w:val="0022190F"/>
    <w:rsid w:val="0022209B"/>
    <w:rsid w:val="0022233A"/>
    <w:rsid w:val="00223ADC"/>
    <w:rsid w:val="00223D85"/>
    <w:rsid w:val="002300CC"/>
    <w:rsid w:val="002334DF"/>
    <w:rsid w:val="002378FF"/>
    <w:rsid w:val="00240F5D"/>
    <w:rsid w:val="00251026"/>
    <w:rsid w:val="0025214D"/>
    <w:rsid w:val="0025258F"/>
    <w:rsid w:val="002525C2"/>
    <w:rsid w:val="00255449"/>
    <w:rsid w:val="002567A0"/>
    <w:rsid w:val="002576A1"/>
    <w:rsid w:val="002665E4"/>
    <w:rsid w:val="00272602"/>
    <w:rsid w:val="002729C9"/>
    <w:rsid w:val="00273B8F"/>
    <w:rsid w:val="0027484D"/>
    <w:rsid w:val="00274BC6"/>
    <w:rsid w:val="00275B27"/>
    <w:rsid w:val="00275D32"/>
    <w:rsid w:val="002841A6"/>
    <w:rsid w:val="00285E62"/>
    <w:rsid w:val="00286F0C"/>
    <w:rsid w:val="002973CF"/>
    <w:rsid w:val="00297C7D"/>
    <w:rsid w:val="002A0E55"/>
    <w:rsid w:val="002A57CF"/>
    <w:rsid w:val="002B1BB3"/>
    <w:rsid w:val="002B357A"/>
    <w:rsid w:val="002B49A5"/>
    <w:rsid w:val="002B5E6D"/>
    <w:rsid w:val="002C0FFF"/>
    <w:rsid w:val="002C30E9"/>
    <w:rsid w:val="002D1C1C"/>
    <w:rsid w:val="002D407F"/>
    <w:rsid w:val="002D4AE3"/>
    <w:rsid w:val="002D54A8"/>
    <w:rsid w:val="002D5D99"/>
    <w:rsid w:val="002D6944"/>
    <w:rsid w:val="002E1481"/>
    <w:rsid w:val="002E31C1"/>
    <w:rsid w:val="002E4F85"/>
    <w:rsid w:val="002F157B"/>
    <w:rsid w:val="002F1CE1"/>
    <w:rsid w:val="002F3E35"/>
    <w:rsid w:val="003020E9"/>
    <w:rsid w:val="00305068"/>
    <w:rsid w:val="003067C4"/>
    <w:rsid w:val="00311835"/>
    <w:rsid w:val="00314B31"/>
    <w:rsid w:val="00316D57"/>
    <w:rsid w:val="00317865"/>
    <w:rsid w:val="00322ECE"/>
    <w:rsid w:val="00323090"/>
    <w:rsid w:val="0032366A"/>
    <w:rsid w:val="0033001F"/>
    <w:rsid w:val="00333F3B"/>
    <w:rsid w:val="00336001"/>
    <w:rsid w:val="00337178"/>
    <w:rsid w:val="00342AB4"/>
    <w:rsid w:val="00342CFA"/>
    <w:rsid w:val="003431CB"/>
    <w:rsid w:val="00345F03"/>
    <w:rsid w:val="0035435D"/>
    <w:rsid w:val="003566E4"/>
    <w:rsid w:val="003632A5"/>
    <w:rsid w:val="0036496E"/>
    <w:rsid w:val="003655A3"/>
    <w:rsid w:val="00371AD7"/>
    <w:rsid w:val="003721C7"/>
    <w:rsid w:val="00372AEB"/>
    <w:rsid w:val="003736DB"/>
    <w:rsid w:val="00374300"/>
    <w:rsid w:val="00375303"/>
    <w:rsid w:val="00385522"/>
    <w:rsid w:val="00385A35"/>
    <w:rsid w:val="003929B6"/>
    <w:rsid w:val="0039488E"/>
    <w:rsid w:val="003956D0"/>
    <w:rsid w:val="0039732B"/>
    <w:rsid w:val="00397DF7"/>
    <w:rsid w:val="003A2AE1"/>
    <w:rsid w:val="003A412D"/>
    <w:rsid w:val="003A55C5"/>
    <w:rsid w:val="003A7DBB"/>
    <w:rsid w:val="003B02A7"/>
    <w:rsid w:val="003B0F53"/>
    <w:rsid w:val="003B1678"/>
    <w:rsid w:val="003B516D"/>
    <w:rsid w:val="003B5FBE"/>
    <w:rsid w:val="003C3AC0"/>
    <w:rsid w:val="003C5652"/>
    <w:rsid w:val="003C68D8"/>
    <w:rsid w:val="003C6E49"/>
    <w:rsid w:val="003C7D11"/>
    <w:rsid w:val="003D088C"/>
    <w:rsid w:val="003D17DF"/>
    <w:rsid w:val="003D56AC"/>
    <w:rsid w:val="003E04E3"/>
    <w:rsid w:val="003E0A7D"/>
    <w:rsid w:val="003E1C19"/>
    <w:rsid w:val="003E242F"/>
    <w:rsid w:val="003E485C"/>
    <w:rsid w:val="003E49B8"/>
    <w:rsid w:val="003F06F8"/>
    <w:rsid w:val="003F0768"/>
    <w:rsid w:val="003F2B32"/>
    <w:rsid w:val="003F30D8"/>
    <w:rsid w:val="003F30F8"/>
    <w:rsid w:val="003F3ECE"/>
    <w:rsid w:val="00400F0A"/>
    <w:rsid w:val="00401CB3"/>
    <w:rsid w:val="00404B9B"/>
    <w:rsid w:val="00405CAA"/>
    <w:rsid w:val="00406A63"/>
    <w:rsid w:val="00411163"/>
    <w:rsid w:val="00412BE0"/>
    <w:rsid w:val="00413113"/>
    <w:rsid w:val="004163AB"/>
    <w:rsid w:val="004178FD"/>
    <w:rsid w:val="00421E94"/>
    <w:rsid w:val="00422718"/>
    <w:rsid w:val="00424C9A"/>
    <w:rsid w:val="00424DD1"/>
    <w:rsid w:val="0042695C"/>
    <w:rsid w:val="00431699"/>
    <w:rsid w:val="0043784F"/>
    <w:rsid w:val="00440EE5"/>
    <w:rsid w:val="00451523"/>
    <w:rsid w:val="00453981"/>
    <w:rsid w:val="00457A80"/>
    <w:rsid w:val="0046070D"/>
    <w:rsid w:val="004627C4"/>
    <w:rsid w:val="00462982"/>
    <w:rsid w:val="00471346"/>
    <w:rsid w:val="0047260F"/>
    <w:rsid w:val="00473D0F"/>
    <w:rsid w:val="004753A7"/>
    <w:rsid w:val="00475D80"/>
    <w:rsid w:val="004819D5"/>
    <w:rsid w:val="0048209B"/>
    <w:rsid w:val="00482E21"/>
    <w:rsid w:val="00485286"/>
    <w:rsid w:val="004861ED"/>
    <w:rsid w:val="00492464"/>
    <w:rsid w:val="00495C11"/>
    <w:rsid w:val="004A1EB7"/>
    <w:rsid w:val="004A48A9"/>
    <w:rsid w:val="004A6136"/>
    <w:rsid w:val="004B03BC"/>
    <w:rsid w:val="004B13A6"/>
    <w:rsid w:val="004B5AE9"/>
    <w:rsid w:val="004B661F"/>
    <w:rsid w:val="004C111F"/>
    <w:rsid w:val="004C36DD"/>
    <w:rsid w:val="004D0D26"/>
    <w:rsid w:val="004D290B"/>
    <w:rsid w:val="004D4A35"/>
    <w:rsid w:val="004D7647"/>
    <w:rsid w:val="004E10A9"/>
    <w:rsid w:val="004E6180"/>
    <w:rsid w:val="004E7391"/>
    <w:rsid w:val="004F7CEF"/>
    <w:rsid w:val="005008E9"/>
    <w:rsid w:val="00501563"/>
    <w:rsid w:val="00505B24"/>
    <w:rsid w:val="0051080D"/>
    <w:rsid w:val="00513902"/>
    <w:rsid w:val="0051413B"/>
    <w:rsid w:val="00514275"/>
    <w:rsid w:val="0051667F"/>
    <w:rsid w:val="005171EB"/>
    <w:rsid w:val="0052247B"/>
    <w:rsid w:val="005224D3"/>
    <w:rsid w:val="00522C24"/>
    <w:rsid w:val="00523F34"/>
    <w:rsid w:val="00537EB8"/>
    <w:rsid w:val="00541974"/>
    <w:rsid w:val="00544177"/>
    <w:rsid w:val="0054748E"/>
    <w:rsid w:val="005501F1"/>
    <w:rsid w:val="00551DA2"/>
    <w:rsid w:val="00553EEF"/>
    <w:rsid w:val="0055536A"/>
    <w:rsid w:val="00555BB7"/>
    <w:rsid w:val="00562222"/>
    <w:rsid w:val="00564E7A"/>
    <w:rsid w:val="005656D7"/>
    <w:rsid w:val="005742D7"/>
    <w:rsid w:val="00574332"/>
    <w:rsid w:val="005751D0"/>
    <w:rsid w:val="005755FF"/>
    <w:rsid w:val="005761C0"/>
    <w:rsid w:val="00576B17"/>
    <w:rsid w:val="00576D06"/>
    <w:rsid w:val="00577D49"/>
    <w:rsid w:val="0058166E"/>
    <w:rsid w:val="0058299B"/>
    <w:rsid w:val="00582DD8"/>
    <w:rsid w:val="00583CB9"/>
    <w:rsid w:val="005843E5"/>
    <w:rsid w:val="0058529D"/>
    <w:rsid w:val="005854A6"/>
    <w:rsid w:val="00590A14"/>
    <w:rsid w:val="00597F69"/>
    <w:rsid w:val="005A16F7"/>
    <w:rsid w:val="005A3343"/>
    <w:rsid w:val="005A34DF"/>
    <w:rsid w:val="005A3E69"/>
    <w:rsid w:val="005A3F93"/>
    <w:rsid w:val="005A6150"/>
    <w:rsid w:val="005B49C7"/>
    <w:rsid w:val="005B4D86"/>
    <w:rsid w:val="005B53C3"/>
    <w:rsid w:val="005B55F2"/>
    <w:rsid w:val="005B74CC"/>
    <w:rsid w:val="005B7E32"/>
    <w:rsid w:val="005C1E67"/>
    <w:rsid w:val="005C66D4"/>
    <w:rsid w:val="005D4F0A"/>
    <w:rsid w:val="005D61CB"/>
    <w:rsid w:val="005D731D"/>
    <w:rsid w:val="005E0378"/>
    <w:rsid w:val="005E12C9"/>
    <w:rsid w:val="005E3DA8"/>
    <w:rsid w:val="005E3FAB"/>
    <w:rsid w:val="00600E81"/>
    <w:rsid w:val="006010B1"/>
    <w:rsid w:val="006027A9"/>
    <w:rsid w:val="006071D3"/>
    <w:rsid w:val="00610903"/>
    <w:rsid w:val="0061188D"/>
    <w:rsid w:val="006121C7"/>
    <w:rsid w:val="00612439"/>
    <w:rsid w:val="006128F1"/>
    <w:rsid w:val="00613631"/>
    <w:rsid w:val="0062278F"/>
    <w:rsid w:val="00625F56"/>
    <w:rsid w:val="0063497C"/>
    <w:rsid w:val="006351CF"/>
    <w:rsid w:val="00635C25"/>
    <w:rsid w:val="006407A7"/>
    <w:rsid w:val="006409A5"/>
    <w:rsid w:val="00645FCD"/>
    <w:rsid w:val="006477B5"/>
    <w:rsid w:val="0065142A"/>
    <w:rsid w:val="0065296B"/>
    <w:rsid w:val="00657AF6"/>
    <w:rsid w:val="0066005E"/>
    <w:rsid w:val="00664831"/>
    <w:rsid w:val="00672445"/>
    <w:rsid w:val="00672C64"/>
    <w:rsid w:val="006746CA"/>
    <w:rsid w:val="0068155B"/>
    <w:rsid w:val="00681A33"/>
    <w:rsid w:val="006847DF"/>
    <w:rsid w:val="00685675"/>
    <w:rsid w:val="006872E8"/>
    <w:rsid w:val="00694F0E"/>
    <w:rsid w:val="0069714F"/>
    <w:rsid w:val="00697F83"/>
    <w:rsid w:val="006A0B15"/>
    <w:rsid w:val="006A56FF"/>
    <w:rsid w:val="006A6FAB"/>
    <w:rsid w:val="006A7951"/>
    <w:rsid w:val="006B14A6"/>
    <w:rsid w:val="006B14EA"/>
    <w:rsid w:val="006B2752"/>
    <w:rsid w:val="006B62AA"/>
    <w:rsid w:val="006B77DD"/>
    <w:rsid w:val="006C2DCC"/>
    <w:rsid w:val="006C33FB"/>
    <w:rsid w:val="006C564F"/>
    <w:rsid w:val="006C7991"/>
    <w:rsid w:val="006D1624"/>
    <w:rsid w:val="006D66FC"/>
    <w:rsid w:val="006D6FCB"/>
    <w:rsid w:val="006D7F3B"/>
    <w:rsid w:val="006E055D"/>
    <w:rsid w:val="006E17B0"/>
    <w:rsid w:val="006E229E"/>
    <w:rsid w:val="006E6736"/>
    <w:rsid w:val="006E7490"/>
    <w:rsid w:val="006F1E86"/>
    <w:rsid w:val="006F3D16"/>
    <w:rsid w:val="006F6ADE"/>
    <w:rsid w:val="007001E0"/>
    <w:rsid w:val="00700572"/>
    <w:rsid w:val="007009E1"/>
    <w:rsid w:val="00702BC7"/>
    <w:rsid w:val="00702E22"/>
    <w:rsid w:val="007111EC"/>
    <w:rsid w:val="0071613B"/>
    <w:rsid w:val="00716461"/>
    <w:rsid w:val="00717E8E"/>
    <w:rsid w:val="00722058"/>
    <w:rsid w:val="007227D2"/>
    <w:rsid w:val="00722E93"/>
    <w:rsid w:val="00724254"/>
    <w:rsid w:val="00726BBA"/>
    <w:rsid w:val="00730DE0"/>
    <w:rsid w:val="007352DC"/>
    <w:rsid w:val="00737D61"/>
    <w:rsid w:val="0074378D"/>
    <w:rsid w:val="00743ED6"/>
    <w:rsid w:val="00746C88"/>
    <w:rsid w:val="007474E1"/>
    <w:rsid w:val="00747E54"/>
    <w:rsid w:val="00752EA5"/>
    <w:rsid w:val="0075376F"/>
    <w:rsid w:val="00755C90"/>
    <w:rsid w:val="007560B6"/>
    <w:rsid w:val="00756391"/>
    <w:rsid w:val="00757FA8"/>
    <w:rsid w:val="007625D1"/>
    <w:rsid w:val="00762EC0"/>
    <w:rsid w:val="007632FE"/>
    <w:rsid w:val="007641A5"/>
    <w:rsid w:val="00767275"/>
    <w:rsid w:val="00770211"/>
    <w:rsid w:val="00770AC9"/>
    <w:rsid w:val="007766DB"/>
    <w:rsid w:val="007766DD"/>
    <w:rsid w:val="00776CC2"/>
    <w:rsid w:val="00780DEF"/>
    <w:rsid w:val="00781983"/>
    <w:rsid w:val="00783332"/>
    <w:rsid w:val="0078587C"/>
    <w:rsid w:val="00787A21"/>
    <w:rsid w:val="007931FE"/>
    <w:rsid w:val="00795868"/>
    <w:rsid w:val="007A1981"/>
    <w:rsid w:val="007A1B2D"/>
    <w:rsid w:val="007A2360"/>
    <w:rsid w:val="007B1BFD"/>
    <w:rsid w:val="007B1DFD"/>
    <w:rsid w:val="007B1F2F"/>
    <w:rsid w:val="007B3D9C"/>
    <w:rsid w:val="007B55AD"/>
    <w:rsid w:val="007C2288"/>
    <w:rsid w:val="007C3005"/>
    <w:rsid w:val="007C30C7"/>
    <w:rsid w:val="007C4F46"/>
    <w:rsid w:val="007C5B69"/>
    <w:rsid w:val="007C67AB"/>
    <w:rsid w:val="007C73AE"/>
    <w:rsid w:val="007D3E58"/>
    <w:rsid w:val="007D4864"/>
    <w:rsid w:val="007D5AA5"/>
    <w:rsid w:val="007D6671"/>
    <w:rsid w:val="007E4D1A"/>
    <w:rsid w:val="007E52C9"/>
    <w:rsid w:val="007F033F"/>
    <w:rsid w:val="007F1A32"/>
    <w:rsid w:val="007F4A08"/>
    <w:rsid w:val="007F4D0B"/>
    <w:rsid w:val="00802735"/>
    <w:rsid w:val="0080525A"/>
    <w:rsid w:val="00805B9E"/>
    <w:rsid w:val="0080727C"/>
    <w:rsid w:val="00810982"/>
    <w:rsid w:val="00811B9C"/>
    <w:rsid w:val="00814A96"/>
    <w:rsid w:val="00815A2C"/>
    <w:rsid w:val="0081733C"/>
    <w:rsid w:val="008219F5"/>
    <w:rsid w:val="00821E68"/>
    <w:rsid w:val="0082434B"/>
    <w:rsid w:val="00830375"/>
    <w:rsid w:val="0083060C"/>
    <w:rsid w:val="0083115D"/>
    <w:rsid w:val="00833127"/>
    <w:rsid w:val="00837A70"/>
    <w:rsid w:val="00840189"/>
    <w:rsid w:val="00841719"/>
    <w:rsid w:val="00841AF8"/>
    <w:rsid w:val="00842AFC"/>
    <w:rsid w:val="0084300B"/>
    <w:rsid w:val="00843202"/>
    <w:rsid w:val="0084514C"/>
    <w:rsid w:val="0084638B"/>
    <w:rsid w:val="00846DEF"/>
    <w:rsid w:val="00847FAE"/>
    <w:rsid w:val="00850B47"/>
    <w:rsid w:val="008528BB"/>
    <w:rsid w:val="008578D7"/>
    <w:rsid w:val="00860512"/>
    <w:rsid w:val="00860F5F"/>
    <w:rsid w:val="00863355"/>
    <w:rsid w:val="00870A85"/>
    <w:rsid w:val="00871D6F"/>
    <w:rsid w:val="0087215E"/>
    <w:rsid w:val="008732AB"/>
    <w:rsid w:val="00873749"/>
    <w:rsid w:val="00875A65"/>
    <w:rsid w:val="00876B89"/>
    <w:rsid w:val="0088198E"/>
    <w:rsid w:val="00882BB1"/>
    <w:rsid w:val="00883B6A"/>
    <w:rsid w:val="00884504"/>
    <w:rsid w:val="00884625"/>
    <w:rsid w:val="00884870"/>
    <w:rsid w:val="008855FF"/>
    <w:rsid w:val="00886664"/>
    <w:rsid w:val="008869D8"/>
    <w:rsid w:val="008911A4"/>
    <w:rsid w:val="00895971"/>
    <w:rsid w:val="008A0C5C"/>
    <w:rsid w:val="008A78FA"/>
    <w:rsid w:val="008B3F73"/>
    <w:rsid w:val="008B6149"/>
    <w:rsid w:val="008B7D8D"/>
    <w:rsid w:val="008C1787"/>
    <w:rsid w:val="008C1851"/>
    <w:rsid w:val="008C2C95"/>
    <w:rsid w:val="008C3635"/>
    <w:rsid w:val="008C5848"/>
    <w:rsid w:val="008D01DE"/>
    <w:rsid w:val="008D0468"/>
    <w:rsid w:val="008D3340"/>
    <w:rsid w:val="008D7779"/>
    <w:rsid w:val="008E41E0"/>
    <w:rsid w:val="008F03FF"/>
    <w:rsid w:val="008F40B8"/>
    <w:rsid w:val="008F4AA5"/>
    <w:rsid w:val="008F7EA9"/>
    <w:rsid w:val="00902AB6"/>
    <w:rsid w:val="00902E37"/>
    <w:rsid w:val="00907058"/>
    <w:rsid w:val="00911EE2"/>
    <w:rsid w:val="0091488F"/>
    <w:rsid w:val="0091696D"/>
    <w:rsid w:val="0091735A"/>
    <w:rsid w:val="009202A4"/>
    <w:rsid w:val="009229D0"/>
    <w:rsid w:val="00922C61"/>
    <w:rsid w:val="00922DC3"/>
    <w:rsid w:val="00926A5C"/>
    <w:rsid w:val="00927188"/>
    <w:rsid w:val="00930690"/>
    <w:rsid w:val="009338DF"/>
    <w:rsid w:val="00936050"/>
    <w:rsid w:val="009378CB"/>
    <w:rsid w:val="0094280A"/>
    <w:rsid w:val="00943AFF"/>
    <w:rsid w:val="00945BDA"/>
    <w:rsid w:val="00955E5F"/>
    <w:rsid w:val="00956087"/>
    <w:rsid w:val="00956E9E"/>
    <w:rsid w:val="00964F27"/>
    <w:rsid w:val="00965F88"/>
    <w:rsid w:val="009665C6"/>
    <w:rsid w:val="00967C90"/>
    <w:rsid w:val="00971274"/>
    <w:rsid w:val="00972284"/>
    <w:rsid w:val="00974140"/>
    <w:rsid w:val="00974CF4"/>
    <w:rsid w:val="00974D4A"/>
    <w:rsid w:val="00974E39"/>
    <w:rsid w:val="009754AE"/>
    <w:rsid w:val="0097734D"/>
    <w:rsid w:val="00981C6C"/>
    <w:rsid w:val="00982AB6"/>
    <w:rsid w:val="00983248"/>
    <w:rsid w:val="0098335D"/>
    <w:rsid w:val="0098375D"/>
    <w:rsid w:val="00985727"/>
    <w:rsid w:val="00986345"/>
    <w:rsid w:val="00987B31"/>
    <w:rsid w:val="009934C5"/>
    <w:rsid w:val="009939C1"/>
    <w:rsid w:val="00994BB6"/>
    <w:rsid w:val="00994CF3"/>
    <w:rsid w:val="00996057"/>
    <w:rsid w:val="00996974"/>
    <w:rsid w:val="00997E3C"/>
    <w:rsid w:val="009A5E13"/>
    <w:rsid w:val="009B14E3"/>
    <w:rsid w:val="009B22FA"/>
    <w:rsid w:val="009B3745"/>
    <w:rsid w:val="009B6759"/>
    <w:rsid w:val="009C1038"/>
    <w:rsid w:val="009C2D83"/>
    <w:rsid w:val="009C34D5"/>
    <w:rsid w:val="009C699C"/>
    <w:rsid w:val="009C7A40"/>
    <w:rsid w:val="009C7F43"/>
    <w:rsid w:val="009D03AF"/>
    <w:rsid w:val="009D0A72"/>
    <w:rsid w:val="009D2A3E"/>
    <w:rsid w:val="009D2D5C"/>
    <w:rsid w:val="009D49AE"/>
    <w:rsid w:val="009D7DAA"/>
    <w:rsid w:val="009E1CD9"/>
    <w:rsid w:val="009E2279"/>
    <w:rsid w:val="009E36D4"/>
    <w:rsid w:val="009E42F7"/>
    <w:rsid w:val="009E4772"/>
    <w:rsid w:val="009E6B4D"/>
    <w:rsid w:val="009E7D60"/>
    <w:rsid w:val="009F1109"/>
    <w:rsid w:val="009F1147"/>
    <w:rsid w:val="009F28A0"/>
    <w:rsid w:val="009F31CB"/>
    <w:rsid w:val="009F4B5B"/>
    <w:rsid w:val="009F558A"/>
    <w:rsid w:val="009F5D6F"/>
    <w:rsid w:val="009F6020"/>
    <w:rsid w:val="009F6D49"/>
    <w:rsid w:val="00A00E4A"/>
    <w:rsid w:val="00A01082"/>
    <w:rsid w:val="00A0312A"/>
    <w:rsid w:val="00A04767"/>
    <w:rsid w:val="00A04BAE"/>
    <w:rsid w:val="00A0619B"/>
    <w:rsid w:val="00A1321F"/>
    <w:rsid w:val="00A13DA4"/>
    <w:rsid w:val="00A17318"/>
    <w:rsid w:val="00A17C32"/>
    <w:rsid w:val="00A21F82"/>
    <w:rsid w:val="00A24A19"/>
    <w:rsid w:val="00A26DA5"/>
    <w:rsid w:val="00A26F93"/>
    <w:rsid w:val="00A27374"/>
    <w:rsid w:val="00A27DAB"/>
    <w:rsid w:val="00A328E7"/>
    <w:rsid w:val="00A349D4"/>
    <w:rsid w:val="00A40859"/>
    <w:rsid w:val="00A42252"/>
    <w:rsid w:val="00A44743"/>
    <w:rsid w:val="00A4673F"/>
    <w:rsid w:val="00A470C9"/>
    <w:rsid w:val="00A47287"/>
    <w:rsid w:val="00A475A8"/>
    <w:rsid w:val="00A504F2"/>
    <w:rsid w:val="00A5234B"/>
    <w:rsid w:val="00A533DA"/>
    <w:rsid w:val="00A5523A"/>
    <w:rsid w:val="00A57187"/>
    <w:rsid w:val="00A615C9"/>
    <w:rsid w:val="00A62C1B"/>
    <w:rsid w:val="00A64DD6"/>
    <w:rsid w:val="00A65360"/>
    <w:rsid w:val="00A67E92"/>
    <w:rsid w:val="00A722B2"/>
    <w:rsid w:val="00A73270"/>
    <w:rsid w:val="00A74387"/>
    <w:rsid w:val="00A751B6"/>
    <w:rsid w:val="00A76F5A"/>
    <w:rsid w:val="00A77BF0"/>
    <w:rsid w:val="00A814CE"/>
    <w:rsid w:val="00A8200E"/>
    <w:rsid w:val="00A8380B"/>
    <w:rsid w:val="00A93718"/>
    <w:rsid w:val="00A93DD0"/>
    <w:rsid w:val="00A93FD4"/>
    <w:rsid w:val="00A94410"/>
    <w:rsid w:val="00A946E8"/>
    <w:rsid w:val="00A959D8"/>
    <w:rsid w:val="00AA1D4F"/>
    <w:rsid w:val="00AA5164"/>
    <w:rsid w:val="00AA73AE"/>
    <w:rsid w:val="00AA7AF0"/>
    <w:rsid w:val="00AB0B5A"/>
    <w:rsid w:val="00AC18BB"/>
    <w:rsid w:val="00AC1C23"/>
    <w:rsid w:val="00AC4FD3"/>
    <w:rsid w:val="00AC67A8"/>
    <w:rsid w:val="00AC7B05"/>
    <w:rsid w:val="00AD1690"/>
    <w:rsid w:val="00AD27A6"/>
    <w:rsid w:val="00AD4BE3"/>
    <w:rsid w:val="00AE01B0"/>
    <w:rsid w:val="00AE1A92"/>
    <w:rsid w:val="00AE2057"/>
    <w:rsid w:val="00AF10F6"/>
    <w:rsid w:val="00AF1261"/>
    <w:rsid w:val="00AF2B34"/>
    <w:rsid w:val="00AF5540"/>
    <w:rsid w:val="00AF55BF"/>
    <w:rsid w:val="00AF6193"/>
    <w:rsid w:val="00AF7558"/>
    <w:rsid w:val="00B01333"/>
    <w:rsid w:val="00B0198B"/>
    <w:rsid w:val="00B01C27"/>
    <w:rsid w:val="00B02784"/>
    <w:rsid w:val="00B0278B"/>
    <w:rsid w:val="00B05922"/>
    <w:rsid w:val="00B1591E"/>
    <w:rsid w:val="00B219F6"/>
    <w:rsid w:val="00B23DB5"/>
    <w:rsid w:val="00B25203"/>
    <w:rsid w:val="00B25637"/>
    <w:rsid w:val="00B271E0"/>
    <w:rsid w:val="00B30FB6"/>
    <w:rsid w:val="00B31417"/>
    <w:rsid w:val="00B3154D"/>
    <w:rsid w:val="00B34E44"/>
    <w:rsid w:val="00B3712C"/>
    <w:rsid w:val="00B404D6"/>
    <w:rsid w:val="00B44014"/>
    <w:rsid w:val="00B46511"/>
    <w:rsid w:val="00B50130"/>
    <w:rsid w:val="00B50272"/>
    <w:rsid w:val="00B5060D"/>
    <w:rsid w:val="00B51FEE"/>
    <w:rsid w:val="00B53C94"/>
    <w:rsid w:val="00B579F3"/>
    <w:rsid w:val="00B610D5"/>
    <w:rsid w:val="00B6164A"/>
    <w:rsid w:val="00B649CE"/>
    <w:rsid w:val="00B64B82"/>
    <w:rsid w:val="00B74753"/>
    <w:rsid w:val="00B75E97"/>
    <w:rsid w:val="00B7734C"/>
    <w:rsid w:val="00B77481"/>
    <w:rsid w:val="00B81239"/>
    <w:rsid w:val="00B83F10"/>
    <w:rsid w:val="00B86DBC"/>
    <w:rsid w:val="00B87D81"/>
    <w:rsid w:val="00B91AFF"/>
    <w:rsid w:val="00B94685"/>
    <w:rsid w:val="00B96762"/>
    <w:rsid w:val="00BA4245"/>
    <w:rsid w:val="00BA7BBF"/>
    <w:rsid w:val="00BB15CE"/>
    <w:rsid w:val="00BB2AB0"/>
    <w:rsid w:val="00BB311E"/>
    <w:rsid w:val="00BC33A1"/>
    <w:rsid w:val="00BC44C2"/>
    <w:rsid w:val="00BC5082"/>
    <w:rsid w:val="00BC5254"/>
    <w:rsid w:val="00BC5F02"/>
    <w:rsid w:val="00BC6A96"/>
    <w:rsid w:val="00BD4C13"/>
    <w:rsid w:val="00BE19CD"/>
    <w:rsid w:val="00BE22C2"/>
    <w:rsid w:val="00BE3EA0"/>
    <w:rsid w:val="00BE44FC"/>
    <w:rsid w:val="00BE52F4"/>
    <w:rsid w:val="00BE6F77"/>
    <w:rsid w:val="00BE7E69"/>
    <w:rsid w:val="00BF3B4D"/>
    <w:rsid w:val="00BF43B7"/>
    <w:rsid w:val="00BF447C"/>
    <w:rsid w:val="00BF7800"/>
    <w:rsid w:val="00C01D68"/>
    <w:rsid w:val="00C01F14"/>
    <w:rsid w:val="00C04C39"/>
    <w:rsid w:val="00C06673"/>
    <w:rsid w:val="00C06F63"/>
    <w:rsid w:val="00C0735D"/>
    <w:rsid w:val="00C14F2C"/>
    <w:rsid w:val="00C150F4"/>
    <w:rsid w:val="00C20F0F"/>
    <w:rsid w:val="00C239E6"/>
    <w:rsid w:val="00C255A1"/>
    <w:rsid w:val="00C25696"/>
    <w:rsid w:val="00C27281"/>
    <w:rsid w:val="00C3024C"/>
    <w:rsid w:val="00C30B58"/>
    <w:rsid w:val="00C31754"/>
    <w:rsid w:val="00C349A1"/>
    <w:rsid w:val="00C36346"/>
    <w:rsid w:val="00C36BDD"/>
    <w:rsid w:val="00C445B6"/>
    <w:rsid w:val="00C50B05"/>
    <w:rsid w:val="00C615B8"/>
    <w:rsid w:val="00C65630"/>
    <w:rsid w:val="00C673A5"/>
    <w:rsid w:val="00C70352"/>
    <w:rsid w:val="00C70662"/>
    <w:rsid w:val="00C744B8"/>
    <w:rsid w:val="00C75494"/>
    <w:rsid w:val="00C77ED6"/>
    <w:rsid w:val="00C80590"/>
    <w:rsid w:val="00C82366"/>
    <w:rsid w:val="00C826C9"/>
    <w:rsid w:val="00C8519F"/>
    <w:rsid w:val="00C87142"/>
    <w:rsid w:val="00C876D6"/>
    <w:rsid w:val="00C938BB"/>
    <w:rsid w:val="00CA0ECD"/>
    <w:rsid w:val="00CA4267"/>
    <w:rsid w:val="00CB1191"/>
    <w:rsid w:val="00CB11D3"/>
    <w:rsid w:val="00CB69E5"/>
    <w:rsid w:val="00CB7439"/>
    <w:rsid w:val="00CB77C3"/>
    <w:rsid w:val="00CC3522"/>
    <w:rsid w:val="00CC37D6"/>
    <w:rsid w:val="00CC3E07"/>
    <w:rsid w:val="00CC54CE"/>
    <w:rsid w:val="00CC7415"/>
    <w:rsid w:val="00CD2288"/>
    <w:rsid w:val="00CD313F"/>
    <w:rsid w:val="00CD3E91"/>
    <w:rsid w:val="00CD57FB"/>
    <w:rsid w:val="00CD6F46"/>
    <w:rsid w:val="00CE03A1"/>
    <w:rsid w:val="00CE3A99"/>
    <w:rsid w:val="00CF0738"/>
    <w:rsid w:val="00CF07F1"/>
    <w:rsid w:val="00CF1824"/>
    <w:rsid w:val="00CF2C08"/>
    <w:rsid w:val="00D0114A"/>
    <w:rsid w:val="00D027D0"/>
    <w:rsid w:val="00D05004"/>
    <w:rsid w:val="00D10445"/>
    <w:rsid w:val="00D12BE5"/>
    <w:rsid w:val="00D14553"/>
    <w:rsid w:val="00D14E11"/>
    <w:rsid w:val="00D1762D"/>
    <w:rsid w:val="00D17DC7"/>
    <w:rsid w:val="00D20C79"/>
    <w:rsid w:val="00D22CD7"/>
    <w:rsid w:val="00D313EB"/>
    <w:rsid w:val="00D33AC6"/>
    <w:rsid w:val="00D34835"/>
    <w:rsid w:val="00D34F76"/>
    <w:rsid w:val="00D3643A"/>
    <w:rsid w:val="00D36B05"/>
    <w:rsid w:val="00D36E4B"/>
    <w:rsid w:val="00D36F37"/>
    <w:rsid w:val="00D37162"/>
    <w:rsid w:val="00D435AD"/>
    <w:rsid w:val="00D47925"/>
    <w:rsid w:val="00D51E75"/>
    <w:rsid w:val="00D54E90"/>
    <w:rsid w:val="00D605E3"/>
    <w:rsid w:val="00D60744"/>
    <w:rsid w:val="00D60F2E"/>
    <w:rsid w:val="00D625D8"/>
    <w:rsid w:val="00D635DE"/>
    <w:rsid w:val="00D6445D"/>
    <w:rsid w:val="00D64564"/>
    <w:rsid w:val="00D65E86"/>
    <w:rsid w:val="00D664F9"/>
    <w:rsid w:val="00D667E7"/>
    <w:rsid w:val="00D70A3F"/>
    <w:rsid w:val="00D70ADC"/>
    <w:rsid w:val="00D70C80"/>
    <w:rsid w:val="00D71C47"/>
    <w:rsid w:val="00D72155"/>
    <w:rsid w:val="00D80245"/>
    <w:rsid w:val="00D81BC1"/>
    <w:rsid w:val="00D81E8E"/>
    <w:rsid w:val="00D9110F"/>
    <w:rsid w:val="00D91776"/>
    <w:rsid w:val="00D94D03"/>
    <w:rsid w:val="00D95A52"/>
    <w:rsid w:val="00D978A5"/>
    <w:rsid w:val="00DA07C4"/>
    <w:rsid w:val="00DA7DF0"/>
    <w:rsid w:val="00DB061A"/>
    <w:rsid w:val="00DB1B83"/>
    <w:rsid w:val="00DB31C5"/>
    <w:rsid w:val="00DC2C56"/>
    <w:rsid w:val="00DC446B"/>
    <w:rsid w:val="00DC6BD8"/>
    <w:rsid w:val="00DC6F6E"/>
    <w:rsid w:val="00DD0227"/>
    <w:rsid w:val="00DD02A8"/>
    <w:rsid w:val="00DD2595"/>
    <w:rsid w:val="00DD273E"/>
    <w:rsid w:val="00DD3293"/>
    <w:rsid w:val="00DD62A6"/>
    <w:rsid w:val="00DD778F"/>
    <w:rsid w:val="00DD7D07"/>
    <w:rsid w:val="00DE0182"/>
    <w:rsid w:val="00DE10FF"/>
    <w:rsid w:val="00DE2910"/>
    <w:rsid w:val="00DE407A"/>
    <w:rsid w:val="00DE49C9"/>
    <w:rsid w:val="00DE5612"/>
    <w:rsid w:val="00DE5B8B"/>
    <w:rsid w:val="00DE7EC4"/>
    <w:rsid w:val="00DE7F50"/>
    <w:rsid w:val="00DF2D55"/>
    <w:rsid w:val="00DF52EA"/>
    <w:rsid w:val="00DF5850"/>
    <w:rsid w:val="00E06068"/>
    <w:rsid w:val="00E06B3D"/>
    <w:rsid w:val="00E11006"/>
    <w:rsid w:val="00E1339C"/>
    <w:rsid w:val="00E1508F"/>
    <w:rsid w:val="00E25044"/>
    <w:rsid w:val="00E320F3"/>
    <w:rsid w:val="00E33A27"/>
    <w:rsid w:val="00E355C6"/>
    <w:rsid w:val="00E35624"/>
    <w:rsid w:val="00E4192E"/>
    <w:rsid w:val="00E42E0D"/>
    <w:rsid w:val="00E445A9"/>
    <w:rsid w:val="00E4471E"/>
    <w:rsid w:val="00E45DA8"/>
    <w:rsid w:val="00E47761"/>
    <w:rsid w:val="00E47DD3"/>
    <w:rsid w:val="00E47E30"/>
    <w:rsid w:val="00E548AD"/>
    <w:rsid w:val="00E5538E"/>
    <w:rsid w:val="00E576B8"/>
    <w:rsid w:val="00E63A1E"/>
    <w:rsid w:val="00E66953"/>
    <w:rsid w:val="00E67B14"/>
    <w:rsid w:val="00E70A10"/>
    <w:rsid w:val="00E76F8F"/>
    <w:rsid w:val="00E807B7"/>
    <w:rsid w:val="00E80BEF"/>
    <w:rsid w:val="00E826FF"/>
    <w:rsid w:val="00E83112"/>
    <w:rsid w:val="00E83A00"/>
    <w:rsid w:val="00E8440C"/>
    <w:rsid w:val="00E85E7E"/>
    <w:rsid w:val="00E860F8"/>
    <w:rsid w:val="00E93351"/>
    <w:rsid w:val="00E936B5"/>
    <w:rsid w:val="00EB1194"/>
    <w:rsid w:val="00EB16C1"/>
    <w:rsid w:val="00EB22B9"/>
    <w:rsid w:val="00EB2310"/>
    <w:rsid w:val="00EB3EEF"/>
    <w:rsid w:val="00EB4138"/>
    <w:rsid w:val="00EB440F"/>
    <w:rsid w:val="00EB5F3C"/>
    <w:rsid w:val="00EC000E"/>
    <w:rsid w:val="00EC0325"/>
    <w:rsid w:val="00EC073E"/>
    <w:rsid w:val="00EC0AD5"/>
    <w:rsid w:val="00EC1869"/>
    <w:rsid w:val="00ED1C4D"/>
    <w:rsid w:val="00ED75CE"/>
    <w:rsid w:val="00EE4754"/>
    <w:rsid w:val="00EE4C5E"/>
    <w:rsid w:val="00EE70B2"/>
    <w:rsid w:val="00EF1962"/>
    <w:rsid w:val="00EF19AB"/>
    <w:rsid w:val="00EF3056"/>
    <w:rsid w:val="00EF335E"/>
    <w:rsid w:val="00EF5C7D"/>
    <w:rsid w:val="00EF644D"/>
    <w:rsid w:val="00F00015"/>
    <w:rsid w:val="00F01451"/>
    <w:rsid w:val="00F01753"/>
    <w:rsid w:val="00F03259"/>
    <w:rsid w:val="00F032D5"/>
    <w:rsid w:val="00F035A1"/>
    <w:rsid w:val="00F04884"/>
    <w:rsid w:val="00F21E2F"/>
    <w:rsid w:val="00F23143"/>
    <w:rsid w:val="00F23D7D"/>
    <w:rsid w:val="00F26570"/>
    <w:rsid w:val="00F2688A"/>
    <w:rsid w:val="00F279D8"/>
    <w:rsid w:val="00F365E0"/>
    <w:rsid w:val="00F40624"/>
    <w:rsid w:val="00F40857"/>
    <w:rsid w:val="00F41BDB"/>
    <w:rsid w:val="00F47E99"/>
    <w:rsid w:val="00F51A2F"/>
    <w:rsid w:val="00F540BB"/>
    <w:rsid w:val="00F602BD"/>
    <w:rsid w:val="00F608DA"/>
    <w:rsid w:val="00F60C55"/>
    <w:rsid w:val="00F6169E"/>
    <w:rsid w:val="00F623D8"/>
    <w:rsid w:val="00F625B0"/>
    <w:rsid w:val="00F62A6B"/>
    <w:rsid w:val="00F62DE0"/>
    <w:rsid w:val="00F70799"/>
    <w:rsid w:val="00F82365"/>
    <w:rsid w:val="00F827EF"/>
    <w:rsid w:val="00F86A84"/>
    <w:rsid w:val="00F96B4A"/>
    <w:rsid w:val="00F96E8E"/>
    <w:rsid w:val="00FA0012"/>
    <w:rsid w:val="00FA3749"/>
    <w:rsid w:val="00FA45BE"/>
    <w:rsid w:val="00FA4E22"/>
    <w:rsid w:val="00FA4F14"/>
    <w:rsid w:val="00FA7FF2"/>
    <w:rsid w:val="00FB1C5C"/>
    <w:rsid w:val="00FB4167"/>
    <w:rsid w:val="00FB41EE"/>
    <w:rsid w:val="00FB5E9F"/>
    <w:rsid w:val="00FB658A"/>
    <w:rsid w:val="00FC0E25"/>
    <w:rsid w:val="00FC197D"/>
    <w:rsid w:val="00FC1EF1"/>
    <w:rsid w:val="00FC29FC"/>
    <w:rsid w:val="00FC41FC"/>
    <w:rsid w:val="00FC4708"/>
    <w:rsid w:val="00FC755A"/>
    <w:rsid w:val="00FD48F6"/>
    <w:rsid w:val="00FD4E8D"/>
    <w:rsid w:val="00FD5AC2"/>
    <w:rsid w:val="00FD5C07"/>
    <w:rsid w:val="00FD79BC"/>
    <w:rsid w:val="00FD7E9B"/>
    <w:rsid w:val="00FE151F"/>
    <w:rsid w:val="00FE2BD9"/>
    <w:rsid w:val="00FE30E9"/>
    <w:rsid w:val="00FE3DAD"/>
    <w:rsid w:val="00FE402B"/>
    <w:rsid w:val="00FE6F25"/>
    <w:rsid w:val="00FF1600"/>
    <w:rsid w:val="00FF1A16"/>
    <w:rsid w:val="00FF2AFA"/>
    <w:rsid w:val="00FF2DC2"/>
    <w:rsid w:val="00FF4CCB"/>
    <w:rsid w:val="00FF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05A9A"/>
  <w14:defaultImageDpi w14:val="300"/>
  <w15:docId w15:val="{5F51B440-F96E-0D42-BD34-60CDDF5B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77BF0"/>
  </w:style>
  <w:style w:type="character" w:customStyle="1" w:styleId="EndnoteTextChar">
    <w:name w:val="Endnote Text Char"/>
    <w:basedOn w:val="DefaultParagraphFont"/>
    <w:link w:val="EndnoteText"/>
    <w:uiPriority w:val="99"/>
    <w:rsid w:val="00A77BF0"/>
  </w:style>
  <w:style w:type="character" w:styleId="EndnoteReference">
    <w:name w:val="endnote reference"/>
    <w:basedOn w:val="DefaultParagraphFont"/>
    <w:uiPriority w:val="99"/>
    <w:unhideWhenUsed/>
    <w:rsid w:val="00A77BF0"/>
    <w:rPr>
      <w:vertAlign w:val="superscript"/>
    </w:rPr>
  </w:style>
  <w:style w:type="paragraph" w:styleId="ListParagraph">
    <w:name w:val="List Paragraph"/>
    <w:basedOn w:val="Normal"/>
    <w:uiPriority w:val="34"/>
    <w:qFormat/>
    <w:rsid w:val="006746CA"/>
    <w:pPr>
      <w:ind w:left="720"/>
      <w:contextualSpacing/>
    </w:pPr>
    <w:rPr>
      <w:rFonts w:eastAsiaTheme="minorHAnsi"/>
    </w:rPr>
  </w:style>
  <w:style w:type="character" w:customStyle="1" w:styleId="nickname">
    <w:name w:val="nickname"/>
    <w:basedOn w:val="DefaultParagraphFont"/>
    <w:rsid w:val="00223D85"/>
  </w:style>
  <w:style w:type="paragraph" w:styleId="Footer">
    <w:name w:val="footer"/>
    <w:basedOn w:val="Normal"/>
    <w:link w:val="FooterChar"/>
    <w:uiPriority w:val="99"/>
    <w:unhideWhenUsed/>
    <w:rsid w:val="009229D0"/>
    <w:pPr>
      <w:tabs>
        <w:tab w:val="center" w:pos="4320"/>
        <w:tab w:val="right" w:pos="8640"/>
      </w:tabs>
    </w:pPr>
  </w:style>
  <w:style w:type="character" w:customStyle="1" w:styleId="FooterChar">
    <w:name w:val="Footer Char"/>
    <w:basedOn w:val="DefaultParagraphFont"/>
    <w:link w:val="Footer"/>
    <w:uiPriority w:val="99"/>
    <w:rsid w:val="009229D0"/>
  </w:style>
  <w:style w:type="character" w:styleId="PageNumber">
    <w:name w:val="page number"/>
    <w:basedOn w:val="DefaultParagraphFont"/>
    <w:uiPriority w:val="99"/>
    <w:semiHidden/>
    <w:unhideWhenUsed/>
    <w:rsid w:val="009229D0"/>
  </w:style>
  <w:style w:type="paragraph" w:styleId="FootnoteText">
    <w:name w:val="footnote text"/>
    <w:basedOn w:val="Normal"/>
    <w:link w:val="FootnoteTextChar"/>
    <w:uiPriority w:val="99"/>
    <w:unhideWhenUsed/>
    <w:rsid w:val="007474E1"/>
  </w:style>
  <w:style w:type="character" w:customStyle="1" w:styleId="FootnoteTextChar">
    <w:name w:val="Footnote Text Char"/>
    <w:basedOn w:val="DefaultParagraphFont"/>
    <w:link w:val="FootnoteText"/>
    <w:uiPriority w:val="99"/>
    <w:rsid w:val="007474E1"/>
  </w:style>
  <w:style w:type="character" w:styleId="FootnoteReference">
    <w:name w:val="footnote reference"/>
    <w:basedOn w:val="DefaultParagraphFont"/>
    <w:uiPriority w:val="99"/>
    <w:unhideWhenUsed/>
    <w:rsid w:val="007474E1"/>
    <w:rPr>
      <w:vertAlign w:val="superscript"/>
    </w:rPr>
  </w:style>
  <w:style w:type="paragraph" w:styleId="Header">
    <w:name w:val="header"/>
    <w:basedOn w:val="Normal"/>
    <w:link w:val="HeaderChar"/>
    <w:uiPriority w:val="99"/>
    <w:unhideWhenUsed/>
    <w:rsid w:val="00385522"/>
    <w:pPr>
      <w:tabs>
        <w:tab w:val="center" w:pos="4320"/>
        <w:tab w:val="right" w:pos="8640"/>
      </w:tabs>
    </w:pPr>
  </w:style>
  <w:style w:type="character" w:customStyle="1" w:styleId="HeaderChar">
    <w:name w:val="Header Char"/>
    <w:basedOn w:val="DefaultParagraphFont"/>
    <w:link w:val="Header"/>
    <w:uiPriority w:val="99"/>
    <w:rsid w:val="00385522"/>
  </w:style>
  <w:style w:type="paragraph" w:styleId="BalloonText">
    <w:name w:val="Balloon Text"/>
    <w:basedOn w:val="Normal"/>
    <w:link w:val="BalloonTextChar"/>
    <w:uiPriority w:val="99"/>
    <w:semiHidden/>
    <w:unhideWhenUsed/>
    <w:rsid w:val="00E6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7B14"/>
    <w:rPr>
      <w:rFonts w:ascii="Times New Roman" w:hAnsi="Times New Roman" w:cs="Times New Roman"/>
      <w:sz w:val="18"/>
      <w:szCs w:val="18"/>
    </w:rPr>
  </w:style>
  <w:style w:type="paragraph" w:styleId="Revision">
    <w:name w:val="Revision"/>
    <w:hidden/>
    <w:uiPriority w:val="99"/>
    <w:semiHidden/>
    <w:rsid w:val="00D12BE5"/>
  </w:style>
  <w:style w:type="character" w:styleId="CommentReference">
    <w:name w:val="annotation reference"/>
    <w:basedOn w:val="DefaultParagraphFont"/>
    <w:uiPriority w:val="99"/>
    <w:semiHidden/>
    <w:unhideWhenUsed/>
    <w:rsid w:val="009C34D5"/>
    <w:rPr>
      <w:sz w:val="16"/>
      <w:szCs w:val="16"/>
    </w:rPr>
  </w:style>
  <w:style w:type="paragraph" w:styleId="CommentText">
    <w:name w:val="annotation text"/>
    <w:basedOn w:val="Normal"/>
    <w:link w:val="CommentTextChar"/>
    <w:uiPriority w:val="99"/>
    <w:semiHidden/>
    <w:unhideWhenUsed/>
    <w:rsid w:val="009C34D5"/>
    <w:rPr>
      <w:sz w:val="20"/>
      <w:szCs w:val="20"/>
    </w:rPr>
  </w:style>
  <w:style w:type="character" w:customStyle="1" w:styleId="CommentTextChar">
    <w:name w:val="Comment Text Char"/>
    <w:basedOn w:val="DefaultParagraphFont"/>
    <w:link w:val="CommentText"/>
    <w:uiPriority w:val="99"/>
    <w:semiHidden/>
    <w:rsid w:val="009C34D5"/>
    <w:rPr>
      <w:sz w:val="20"/>
      <w:szCs w:val="20"/>
    </w:rPr>
  </w:style>
  <w:style w:type="paragraph" w:styleId="CommentSubject">
    <w:name w:val="annotation subject"/>
    <w:basedOn w:val="CommentText"/>
    <w:next w:val="CommentText"/>
    <w:link w:val="CommentSubjectChar"/>
    <w:uiPriority w:val="99"/>
    <w:semiHidden/>
    <w:unhideWhenUsed/>
    <w:rsid w:val="009C34D5"/>
    <w:rPr>
      <w:b/>
      <w:bCs/>
    </w:rPr>
  </w:style>
  <w:style w:type="character" w:customStyle="1" w:styleId="CommentSubjectChar">
    <w:name w:val="Comment Subject Char"/>
    <w:basedOn w:val="CommentTextChar"/>
    <w:link w:val="CommentSubject"/>
    <w:uiPriority w:val="99"/>
    <w:semiHidden/>
    <w:rsid w:val="009C3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8655">
      <w:bodyDiv w:val="1"/>
      <w:marLeft w:val="0"/>
      <w:marRight w:val="0"/>
      <w:marTop w:val="0"/>
      <w:marBottom w:val="0"/>
      <w:divBdr>
        <w:top w:val="none" w:sz="0" w:space="0" w:color="auto"/>
        <w:left w:val="none" w:sz="0" w:space="0" w:color="auto"/>
        <w:bottom w:val="none" w:sz="0" w:space="0" w:color="auto"/>
        <w:right w:val="none" w:sz="0" w:space="0" w:color="auto"/>
      </w:divBdr>
    </w:div>
    <w:div w:id="779299235">
      <w:bodyDiv w:val="1"/>
      <w:marLeft w:val="0"/>
      <w:marRight w:val="0"/>
      <w:marTop w:val="0"/>
      <w:marBottom w:val="0"/>
      <w:divBdr>
        <w:top w:val="none" w:sz="0" w:space="0" w:color="auto"/>
        <w:left w:val="none" w:sz="0" w:space="0" w:color="auto"/>
        <w:bottom w:val="none" w:sz="0" w:space="0" w:color="auto"/>
        <w:right w:val="none" w:sz="0" w:space="0" w:color="auto"/>
      </w:divBdr>
    </w:div>
    <w:div w:id="808327505">
      <w:bodyDiv w:val="1"/>
      <w:marLeft w:val="0"/>
      <w:marRight w:val="0"/>
      <w:marTop w:val="0"/>
      <w:marBottom w:val="0"/>
      <w:divBdr>
        <w:top w:val="none" w:sz="0" w:space="0" w:color="auto"/>
        <w:left w:val="none" w:sz="0" w:space="0" w:color="auto"/>
        <w:bottom w:val="none" w:sz="0" w:space="0" w:color="auto"/>
        <w:right w:val="none" w:sz="0" w:space="0" w:color="auto"/>
      </w:divBdr>
    </w:div>
    <w:div w:id="918095454">
      <w:bodyDiv w:val="1"/>
      <w:marLeft w:val="0"/>
      <w:marRight w:val="0"/>
      <w:marTop w:val="0"/>
      <w:marBottom w:val="0"/>
      <w:divBdr>
        <w:top w:val="none" w:sz="0" w:space="0" w:color="auto"/>
        <w:left w:val="none" w:sz="0" w:space="0" w:color="auto"/>
        <w:bottom w:val="none" w:sz="0" w:space="0" w:color="auto"/>
        <w:right w:val="none" w:sz="0" w:space="0" w:color="auto"/>
      </w:divBdr>
    </w:div>
    <w:div w:id="1022166265">
      <w:bodyDiv w:val="1"/>
      <w:marLeft w:val="0"/>
      <w:marRight w:val="0"/>
      <w:marTop w:val="0"/>
      <w:marBottom w:val="0"/>
      <w:divBdr>
        <w:top w:val="none" w:sz="0" w:space="0" w:color="auto"/>
        <w:left w:val="none" w:sz="0" w:space="0" w:color="auto"/>
        <w:bottom w:val="none" w:sz="0" w:space="0" w:color="auto"/>
        <w:right w:val="none" w:sz="0" w:space="0" w:color="auto"/>
      </w:divBdr>
    </w:div>
    <w:div w:id="1076131448">
      <w:bodyDiv w:val="1"/>
      <w:marLeft w:val="0"/>
      <w:marRight w:val="0"/>
      <w:marTop w:val="0"/>
      <w:marBottom w:val="0"/>
      <w:divBdr>
        <w:top w:val="none" w:sz="0" w:space="0" w:color="auto"/>
        <w:left w:val="none" w:sz="0" w:space="0" w:color="auto"/>
        <w:bottom w:val="none" w:sz="0" w:space="0" w:color="auto"/>
        <w:right w:val="none" w:sz="0" w:space="0" w:color="auto"/>
      </w:divBdr>
    </w:div>
    <w:div w:id="1806847448">
      <w:bodyDiv w:val="1"/>
      <w:marLeft w:val="0"/>
      <w:marRight w:val="0"/>
      <w:marTop w:val="0"/>
      <w:marBottom w:val="0"/>
      <w:divBdr>
        <w:top w:val="none" w:sz="0" w:space="0" w:color="auto"/>
        <w:left w:val="none" w:sz="0" w:space="0" w:color="auto"/>
        <w:bottom w:val="none" w:sz="0" w:space="0" w:color="auto"/>
        <w:right w:val="none" w:sz="0" w:space="0" w:color="auto"/>
      </w:divBdr>
      <w:divsChild>
        <w:div w:id="806821933">
          <w:marLeft w:val="336"/>
          <w:marRight w:val="0"/>
          <w:marTop w:val="120"/>
          <w:marBottom w:val="312"/>
          <w:divBdr>
            <w:top w:val="none" w:sz="0" w:space="0" w:color="auto"/>
            <w:left w:val="none" w:sz="0" w:space="0" w:color="auto"/>
            <w:bottom w:val="none" w:sz="0" w:space="0" w:color="auto"/>
            <w:right w:val="none" w:sz="0" w:space="0" w:color="auto"/>
          </w:divBdr>
          <w:divsChild>
            <w:div w:id="1710495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629669">
      <w:bodyDiv w:val="1"/>
      <w:marLeft w:val="0"/>
      <w:marRight w:val="0"/>
      <w:marTop w:val="0"/>
      <w:marBottom w:val="0"/>
      <w:divBdr>
        <w:top w:val="none" w:sz="0" w:space="0" w:color="auto"/>
        <w:left w:val="none" w:sz="0" w:space="0" w:color="auto"/>
        <w:bottom w:val="none" w:sz="0" w:space="0" w:color="auto"/>
        <w:right w:val="none" w:sz="0" w:space="0" w:color="auto"/>
      </w:divBdr>
    </w:div>
    <w:div w:id="2077627063">
      <w:bodyDiv w:val="1"/>
      <w:marLeft w:val="0"/>
      <w:marRight w:val="0"/>
      <w:marTop w:val="0"/>
      <w:marBottom w:val="0"/>
      <w:divBdr>
        <w:top w:val="none" w:sz="0" w:space="0" w:color="auto"/>
        <w:left w:val="none" w:sz="0" w:space="0" w:color="auto"/>
        <w:bottom w:val="none" w:sz="0" w:space="0" w:color="auto"/>
        <w:right w:val="none" w:sz="0" w:space="0" w:color="auto"/>
      </w:divBdr>
    </w:div>
    <w:div w:id="2080861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33</Pages>
  <Words>8958</Words>
  <Characters>51067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Elizabeth Fay</cp:lastModifiedBy>
  <cp:revision>30</cp:revision>
  <dcterms:created xsi:type="dcterms:W3CDTF">2022-08-04T21:14:00Z</dcterms:created>
  <dcterms:modified xsi:type="dcterms:W3CDTF">2022-09-11T21:02:00Z</dcterms:modified>
</cp:coreProperties>
</file>