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45CFC" w14:textId="6F941564" w:rsidR="00B91DA5" w:rsidRDefault="00B91DA5" w:rsidP="00B91DA5">
      <w:r>
        <w:t xml:space="preserve">Julie A. Carlson is Professor of English and Associate Dean/Faculty Equity Advisor in the Division of Humanities and Fine Arts at UC Santa Barbara. She is author of </w:t>
      </w:r>
      <w:r w:rsidRPr="00C90471">
        <w:rPr>
          <w:i/>
          <w:iCs/>
          <w:rPrChange w:id="0" w:author="Copyeditor" w:date="2022-08-07T11:00:00Z">
            <w:rPr/>
          </w:rPrChange>
        </w:rPr>
        <w:t>I</w:t>
      </w:r>
      <w:r w:rsidRPr="00B91DA5">
        <w:rPr>
          <w:i/>
          <w:iCs/>
        </w:rPr>
        <w:t xml:space="preserve">n the Theatre of Romanticism: Coleridge, Nationalism, Women </w:t>
      </w:r>
      <w:r>
        <w:t xml:space="preserve">(Cambridge UP, 1994), </w:t>
      </w:r>
      <w:r w:rsidRPr="00B91DA5">
        <w:rPr>
          <w:i/>
          <w:iCs/>
        </w:rPr>
        <w:t xml:space="preserve">England's First Family of Writers: Mary Wollstonecraft, William Godwin, Mary Shelley </w:t>
      </w:r>
      <w:r>
        <w:t>(Johns Hopkins UP, 2007), and co</w:t>
      </w:r>
      <w:del w:id="1" w:author="Copyeditor" w:date="2022-08-07T11:01:00Z">
        <w:r w:rsidDel="00C90471">
          <w:delText>-</w:delText>
        </w:r>
      </w:del>
      <w:r>
        <w:t xml:space="preserve">editor with Elisabeth Weber of </w:t>
      </w:r>
      <w:r w:rsidRPr="00B91DA5">
        <w:rPr>
          <w:i/>
          <w:iCs/>
        </w:rPr>
        <w:t xml:space="preserve">Speaking About Torture </w:t>
      </w:r>
      <w:r>
        <w:t>(Fordham UP, 2012). Her current work is on the interconnection between friendship and creativity as the radical legacy of white Romantic-era writing.</w:t>
      </w:r>
    </w:p>
    <w:p w14:paraId="59FB77FD" w14:textId="77777777" w:rsidR="00B91DA5" w:rsidRDefault="00B91DA5"/>
    <w:p w14:paraId="7B9B17AB" w14:textId="062DD57D" w:rsidR="009E2F8D" w:rsidRPr="005B6055" w:rsidRDefault="009E2F8D" w:rsidP="00174680">
      <w:pPr>
        <w:rPr>
          <w:iCs/>
        </w:rPr>
      </w:pPr>
      <w:r>
        <w:t xml:space="preserve">Elizabeth </w:t>
      </w:r>
      <w:r w:rsidR="00E31652">
        <w:t xml:space="preserve">A. </w:t>
      </w:r>
      <w:r>
        <w:t>Fay is Professor of English at the University of Massachusetts Boston. She specializes in British Romantic literature</w:t>
      </w:r>
      <w:ins w:id="2" w:author="Copyeditor" w:date="2022-08-07T11:17:00Z">
        <w:r w:rsidR="00681636">
          <w:t>.</w:t>
        </w:r>
      </w:ins>
      <w:del w:id="3" w:author="Copyeditor" w:date="2022-08-07T11:17:00Z">
        <w:r w:rsidR="005E65A9" w:rsidDel="00681636">
          <w:delText>;</w:delText>
        </w:r>
      </w:del>
      <w:r w:rsidR="005E65A9">
        <w:t xml:space="preserve"> </w:t>
      </w:r>
      <w:ins w:id="4" w:author="Copyeditor" w:date="2022-08-07T11:17:00Z">
        <w:r w:rsidR="00681636">
          <w:t>H</w:t>
        </w:r>
      </w:ins>
      <w:del w:id="5" w:author="Copyeditor" w:date="2022-08-07T11:17:00Z">
        <w:r w:rsidR="005E65A9" w:rsidDel="00681636">
          <w:delText>h</w:delText>
        </w:r>
      </w:del>
      <w:r w:rsidR="005E65A9">
        <w:t xml:space="preserve">er </w:t>
      </w:r>
      <w:r w:rsidR="001C525B">
        <w:t xml:space="preserve">most recent </w:t>
      </w:r>
      <w:r w:rsidR="005E65A9">
        <w:t>monograph</w:t>
      </w:r>
      <w:r w:rsidR="001C525B">
        <w:t xml:space="preserve"> is</w:t>
      </w:r>
      <w:r w:rsidR="005E65A9">
        <w:t xml:space="preserve"> </w:t>
      </w:r>
      <w:r w:rsidR="00E25062" w:rsidRPr="0037793A">
        <w:rPr>
          <w:rFonts w:ascii="Times" w:hAnsi="Times" w:cs="Times New Roman"/>
          <w:i/>
        </w:rPr>
        <w:t>Romantic Egypt: Abyssal Ground of British Romanticism</w:t>
      </w:r>
      <w:r w:rsidR="00E25062">
        <w:t xml:space="preserve"> </w:t>
      </w:r>
      <w:r w:rsidR="001C525B">
        <w:t>(</w:t>
      </w:r>
      <w:r w:rsidR="00B05B90">
        <w:t xml:space="preserve">Lexington Books, </w:t>
      </w:r>
      <w:r w:rsidR="005E65A9">
        <w:t>2021</w:t>
      </w:r>
      <w:r w:rsidR="001C525B">
        <w:t>)</w:t>
      </w:r>
      <w:r w:rsidR="005E65A9">
        <w:t xml:space="preserve">. </w:t>
      </w:r>
      <w:r w:rsidR="0094607D">
        <w:t xml:space="preserve">She </w:t>
      </w:r>
      <w:r>
        <w:t xml:space="preserve">has </w:t>
      </w:r>
      <w:r w:rsidR="001C525B">
        <w:t xml:space="preserve">also </w:t>
      </w:r>
      <w:r>
        <w:t xml:space="preserve">published five previous </w:t>
      </w:r>
      <w:r w:rsidR="006B41DE">
        <w:t>monographs</w:t>
      </w:r>
      <w:r>
        <w:t xml:space="preserve">, </w:t>
      </w:r>
      <w:r w:rsidR="001C525B">
        <w:t>including</w:t>
      </w:r>
      <w:r>
        <w:t xml:space="preserve"> </w:t>
      </w:r>
      <w:r w:rsidRPr="008C3E2D">
        <w:rPr>
          <w:i/>
        </w:rPr>
        <w:t>Fashioning Faces:</w:t>
      </w:r>
      <w:r w:rsidR="00446612">
        <w:rPr>
          <w:i/>
        </w:rPr>
        <w:t xml:space="preserve"> </w:t>
      </w:r>
      <w:r w:rsidRPr="008C3E2D">
        <w:rPr>
          <w:i/>
        </w:rPr>
        <w:t>The</w:t>
      </w:r>
      <w:r w:rsidR="00446612">
        <w:rPr>
          <w:i/>
        </w:rPr>
        <w:t xml:space="preserve"> </w:t>
      </w:r>
      <w:proofErr w:type="spellStart"/>
      <w:r w:rsidRPr="008C3E2D">
        <w:rPr>
          <w:i/>
        </w:rPr>
        <w:t>Portraitive</w:t>
      </w:r>
      <w:proofErr w:type="spellEnd"/>
      <w:r w:rsidRPr="008C3E2D">
        <w:rPr>
          <w:i/>
        </w:rPr>
        <w:t xml:space="preserve"> Mode in British Romanticism</w:t>
      </w:r>
      <w:r>
        <w:rPr>
          <w:iCs/>
        </w:rPr>
        <w:t xml:space="preserve"> (</w:t>
      </w:r>
      <w:r w:rsidR="00B05B90">
        <w:rPr>
          <w:iCs/>
        </w:rPr>
        <w:t xml:space="preserve">UPNE, </w:t>
      </w:r>
      <w:r>
        <w:rPr>
          <w:iCs/>
        </w:rPr>
        <w:t>2010</w:t>
      </w:r>
      <w:r w:rsidR="0094607D">
        <w:rPr>
          <w:iCs/>
        </w:rPr>
        <w:t>)</w:t>
      </w:r>
      <w:r w:rsidR="00530D64">
        <w:rPr>
          <w:iCs/>
        </w:rPr>
        <w:t xml:space="preserve"> and </w:t>
      </w:r>
      <w:r w:rsidR="00530D64">
        <w:rPr>
          <w:i/>
        </w:rPr>
        <w:t>Romantic Medievalism</w:t>
      </w:r>
      <w:r w:rsidR="00DF4D92">
        <w:rPr>
          <w:i/>
        </w:rPr>
        <w:t xml:space="preserve">: </w:t>
      </w:r>
      <w:r w:rsidR="00DF4D92" w:rsidRPr="00174680">
        <w:rPr>
          <w:i/>
        </w:rPr>
        <w:t>History and the Romantic Literary Ideal</w:t>
      </w:r>
      <w:r w:rsidR="00DF4D92" w:rsidRPr="00174680">
        <w:rPr>
          <w:iCs/>
        </w:rPr>
        <w:t xml:space="preserve"> </w:t>
      </w:r>
      <w:r w:rsidR="00DF4D92">
        <w:rPr>
          <w:iCs/>
        </w:rPr>
        <w:t>(</w:t>
      </w:r>
      <w:r w:rsidR="00C72869">
        <w:rPr>
          <w:iCs/>
        </w:rPr>
        <w:t xml:space="preserve">Palgrave, </w:t>
      </w:r>
      <w:r w:rsidR="00DF4D92" w:rsidRPr="00174680">
        <w:rPr>
          <w:iCs/>
        </w:rPr>
        <w:t>2002</w:t>
      </w:r>
      <w:r w:rsidR="00DF4D92">
        <w:rPr>
          <w:iCs/>
        </w:rPr>
        <w:t>)</w:t>
      </w:r>
      <w:r w:rsidR="0094607D">
        <w:rPr>
          <w:iCs/>
        </w:rPr>
        <w:t>.</w:t>
      </w:r>
      <w:r w:rsidR="005B6055">
        <w:rPr>
          <w:iCs/>
        </w:rPr>
        <w:t xml:space="preserve"> Her current project is </w:t>
      </w:r>
      <w:r w:rsidR="005B6055">
        <w:rPr>
          <w:i/>
        </w:rPr>
        <w:t>Romantic Immanence</w:t>
      </w:r>
      <w:r w:rsidR="005B6055">
        <w:rPr>
          <w:iCs/>
        </w:rPr>
        <w:t>, forthcoming from SUNY Press.</w:t>
      </w:r>
    </w:p>
    <w:p w14:paraId="064304E7" w14:textId="541FB92E" w:rsidR="001C525B" w:rsidRDefault="001C525B" w:rsidP="00174680"/>
    <w:p w14:paraId="600FFA71" w14:textId="4D6564DD" w:rsidR="001C525B" w:rsidRDefault="001C525B" w:rsidP="001C525B">
      <w:pPr>
        <w:rPr>
          <w:iCs/>
        </w:rPr>
      </w:pPr>
      <w:r w:rsidRPr="001C525B">
        <w:rPr>
          <w:iCs/>
        </w:rPr>
        <w:t>David Sigler is Associate Professor of English at the University of Calgary, specializing in British</w:t>
      </w:r>
      <w:r>
        <w:rPr>
          <w:iCs/>
        </w:rPr>
        <w:t xml:space="preserve"> </w:t>
      </w:r>
      <w:r w:rsidRPr="001C525B">
        <w:rPr>
          <w:iCs/>
        </w:rPr>
        <w:t xml:space="preserve">Romanticism and literary theory. He is the author of </w:t>
      </w:r>
      <w:r w:rsidRPr="001C525B">
        <w:rPr>
          <w:i/>
        </w:rPr>
        <w:t>Sexual Enjoyment in British Romanticism: Gender and Psychoanalysis 1753</w:t>
      </w:r>
      <w:del w:id="6" w:author="Copyeditor" w:date="2022-08-07T11:18:00Z">
        <w:r w:rsidRPr="001C525B" w:rsidDel="00681636">
          <w:rPr>
            <w:i/>
          </w:rPr>
          <w:delText>-</w:delText>
        </w:r>
      </w:del>
      <w:ins w:id="7" w:author="Copyeditor" w:date="2022-08-07T11:18:00Z">
        <w:r w:rsidR="00681636">
          <w:rPr>
            <w:i/>
          </w:rPr>
          <w:t>–</w:t>
        </w:r>
      </w:ins>
      <w:r w:rsidRPr="001C525B">
        <w:rPr>
          <w:i/>
        </w:rPr>
        <w:t xml:space="preserve">1835 </w:t>
      </w:r>
      <w:r w:rsidRPr="001C525B">
        <w:rPr>
          <w:iCs/>
        </w:rPr>
        <w:t>(McGill-</w:t>
      </w:r>
      <w:proofErr w:type="spellStart"/>
      <w:r w:rsidRPr="001C525B">
        <w:rPr>
          <w:iCs/>
        </w:rPr>
        <w:t>Queenʼs</w:t>
      </w:r>
      <w:proofErr w:type="spellEnd"/>
      <w:r w:rsidRPr="001C525B">
        <w:rPr>
          <w:iCs/>
        </w:rPr>
        <w:t xml:space="preserve"> UP, 2015) and of </w:t>
      </w:r>
      <w:r w:rsidRPr="00BE359C">
        <w:rPr>
          <w:i/>
        </w:rPr>
        <w:t>Fracture Feminism: The Politics of Impossible Time in British Romanticism (</w:t>
      </w:r>
      <w:r w:rsidRPr="001C525B">
        <w:rPr>
          <w:iCs/>
        </w:rPr>
        <w:t>SUNY Press, 2021). He is co</w:t>
      </w:r>
      <w:del w:id="8" w:author="Copyeditor" w:date="2022-08-07T11:18:00Z">
        <w:r w:rsidRPr="001C525B" w:rsidDel="00681636">
          <w:rPr>
            <w:iCs/>
          </w:rPr>
          <w:delText>-</w:delText>
        </w:r>
      </w:del>
      <w:r w:rsidRPr="001C525B">
        <w:rPr>
          <w:iCs/>
        </w:rPr>
        <w:t>editor, with Daniela</w:t>
      </w:r>
      <w:r w:rsidR="00BE359C">
        <w:rPr>
          <w:iCs/>
        </w:rPr>
        <w:t xml:space="preserve"> </w:t>
      </w:r>
      <w:r w:rsidRPr="001C525B">
        <w:rPr>
          <w:iCs/>
        </w:rPr>
        <w:t xml:space="preserve">Garofalo, of </w:t>
      </w:r>
      <w:r w:rsidRPr="00CF38B4">
        <w:rPr>
          <w:i/>
        </w:rPr>
        <w:t>Lacan and Romanticism</w:t>
      </w:r>
      <w:r w:rsidRPr="001C525B">
        <w:rPr>
          <w:iCs/>
        </w:rPr>
        <w:t xml:space="preserve"> (SUNY Press, 2019) and editor of </w:t>
      </w:r>
      <w:r w:rsidRPr="00BE359C">
        <w:rPr>
          <w:i/>
        </w:rPr>
        <w:t>Women and War, vol 2:</w:t>
      </w:r>
      <w:r w:rsidR="00BE359C" w:rsidRPr="00BE359C">
        <w:rPr>
          <w:i/>
        </w:rPr>
        <w:t xml:space="preserve"> </w:t>
      </w:r>
      <w:r w:rsidRPr="00BE359C">
        <w:rPr>
          <w:i/>
        </w:rPr>
        <w:t>British Women and War 1660</w:t>
      </w:r>
      <w:del w:id="9" w:author="Copyeditor" w:date="2022-08-07T11:19:00Z">
        <w:r w:rsidRPr="00BE359C" w:rsidDel="00681636">
          <w:rPr>
            <w:i/>
          </w:rPr>
          <w:delText>-</w:delText>
        </w:r>
      </w:del>
      <w:ins w:id="10" w:author="Copyeditor" w:date="2022-08-07T11:19:00Z">
        <w:r w:rsidR="00681636">
          <w:rPr>
            <w:i/>
          </w:rPr>
          <w:t>–</w:t>
        </w:r>
      </w:ins>
      <w:r w:rsidRPr="00BE359C">
        <w:rPr>
          <w:i/>
        </w:rPr>
        <w:t>1835</w:t>
      </w:r>
      <w:r w:rsidRPr="001C525B">
        <w:rPr>
          <w:iCs/>
        </w:rPr>
        <w:t xml:space="preserve"> (Routledge History of Feminism Series, 2020).</w:t>
      </w:r>
    </w:p>
    <w:p w14:paraId="1E27C2D1" w14:textId="76698FE2" w:rsidR="005D2941" w:rsidRDefault="005D2941" w:rsidP="001C525B">
      <w:pPr>
        <w:rPr>
          <w:iCs/>
        </w:rPr>
      </w:pPr>
    </w:p>
    <w:p w14:paraId="4AC1C7A3" w14:textId="2F692A0F" w:rsidR="005D2941" w:rsidRPr="001D6DD1" w:rsidRDefault="00B36E3C" w:rsidP="00BB6851">
      <w:pPr>
        <w:rPr>
          <w:iCs/>
        </w:rPr>
      </w:pPr>
      <w:r w:rsidRPr="00B36E3C">
        <w:rPr>
          <w:iCs/>
        </w:rPr>
        <w:t>Kate Singer is Associate Professor of English at Mount Holyoke</w:t>
      </w:r>
      <w:r w:rsidR="00332A95">
        <w:rPr>
          <w:iCs/>
        </w:rPr>
        <w:t xml:space="preserve"> </w:t>
      </w:r>
      <w:r w:rsidRPr="00B36E3C">
        <w:rPr>
          <w:iCs/>
        </w:rPr>
        <w:t>College and a member of the Critical Social Thought program. She has published</w:t>
      </w:r>
      <w:r w:rsidR="00332A95">
        <w:rPr>
          <w:iCs/>
        </w:rPr>
        <w:t xml:space="preserve"> </w:t>
      </w:r>
      <w:r w:rsidRPr="00332A95">
        <w:rPr>
          <w:i/>
        </w:rPr>
        <w:t xml:space="preserve">Romantic Vacancy: The Poetics of Gender, Affect, and Radical Speculation </w:t>
      </w:r>
      <w:r w:rsidRPr="00B36E3C">
        <w:rPr>
          <w:iCs/>
        </w:rPr>
        <w:t>(SUNY</w:t>
      </w:r>
      <w:r w:rsidR="005B6055">
        <w:rPr>
          <w:iCs/>
        </w:rPr>
        <w:t xml:space="preserve"> Press</w:t>
      </w:r>
      <w:r w:rsidR="00BF4891">
        <w:rPr>
          <w:iCs/>
        </w:rPr>
        <w:t>,</w:t>
      </w:r>
      <w:r w:rsidR="00A77221">
        <w:rPr>
          <w:iCs/>
        </w:rPr>
        <w:t xml:space="preserve"> </w:t>
      </w:r>
      <w:r w:rsidRPr="00B36E3C">
        <w:rPr>
          <w:iCs/>
        </w:rPr>
        <w:t>2019)</w:t>
      </w:r>
      <w:del w:id="11" w:author="Copyeditor" w:date="2022-08-07T11:21:00Z">
        <w:r w:rsidRPr="00B36E3C" w:rsidDel="00681636">
          <w:rPr>
            <w:iCs/>
          </w:rPr>
          <w:delText>,</w:delText>
        </w:r>
      </w:del>
      <w:r w:rsidRPr="00B36E3C">
        <w:rPr>
          <w:iCs/>
        </w:rPr>
        <w:t xml:space="preserve"> </w:t>
      </w:r>
      <w:r w:rsidR="00BF4891">
        <w:rPr>
          <w:iCs/>
        </w:rPr>
        <w:t xml:space="preserve">and </w:t>
      </w:r>
      <w:r w:rsidRPr="00B36E3C">
        <w:rPr>
          <w:iCs/>
        </w:rPr>
        <w:t>has co</w:t>
      </w:r>
      <w:del w:id="12" w:author="Copyeditor" w:date="2022-08-07T11:19:00Z">
        <w:r w:rsidRPr="00B36E3C" w:rsidDel="00681636">
          <w:rPr>
            <w:iCs/>
          </w:rPr>
          <w:delText>-</w:delText>
        </w:r>
      </w:del>
      <w:r w:rsidRPr="00B36E3C">
        <w:rPr>
          <w:iCs/>
        </w:rPr>
        <w:t>edited</w:t>
      </w:r>
      <w:r w:rsidR="00BF4891">
        <w:rPr>
          <w:iCs/>
        </w:rPr>
        <w:t>,</w:t>
      </w:r>
      <w:r w:rsidRPr="00B36E3C">
        <w:rPr>
          <w:iCs/>
        </w:rPr>
        <w:t xml:space="preserve"> with Ashley J. Cross and Suzanne L. Barnett, </w:t>
      </w:r>
      <w:r w:rsidRPr="00A77221">
        <w:rPr>
          <w:i/>
        </w:rPr>
        <w:t>Material</w:t>
      </w:r>
      <w:r w:rsidR="00A77221" w:rsidRPr="00A77221">
        <w:rPr>
          <w:i/>
        </w:rPr>
        <w:t xml:space="preserve"> </w:t>
      </w:r>
      <w:r w:rsidRPr="00A77221">
        <w:rPr>
          <w:i/>
        </w:rPr>
        <w:t>Transgressions: Beyond Romantic Bodies, Genders, Things</w:t>
      </w:r>
      <w:r w:rsidRPr="00B36E3C">
        <w:rPr>
          <w:iCs/>
        </w:rPr>
        <w:t xml:space="preserve"> (Liverpool U</w:t>
      </w:r>
      <w:r w:rsidR="00846F24">
        <w:rPr>
          <w:iCs/>
        </w:rPr>
        <w:t>P,</w:t>
      </w:r>
      <w:r w:rsidRPr="00B36E3C">
        <w:rPr>
          <w:iCs/>
        </w:rPr>
        <w:t xml:space="preserve"> 2020). She co</w:t>
      </w:r>
      <w:del w:id="13" w:author="Copyeditor" w:date="2022-08-07T11:21:00Z">
        <w:r w:rsidRPr="00B36E3C" w:rsidDel="00681636">
          <w:rPr>
            <w:iCs/>
          </w:rPr>
          <w:delText>-</w:delText>
        </w:r>
      </w:del>
      <w:r w:rsidRPr="00B36E3C">
        <w:rPr>
          <w:iCs/>
        </w:rPr>
        <w:t>edits the Pedagogies</w:t>
      </w:r>
      <w:r w:rsidR="00BF4891">
        <w:rPr>
          <w:iCs/>
        </w:rPr>
        <w:t xml:space="preserve"> </w:t>
      </w:r>
      <w:r w:rsidRPr="00B36E3C">
        <w:rPr>
          <w:iCs/>
        </w:rPr>
        <w:t xml:space="preserve">section of Romantic Circles and is </w:t>
      </w:r>
      <w:r w:rsidR="00BB6851" w:rsidRPr="00BB6851">
        <w:rPr>
          <w:iCs/>
        </w:rPr>
        <w:t>currently at work on a book about Romantic</w:t>
      </w:r>
      <w:r w:rsidR="00A77221">
        <w:rPr>
          <w:iCs/>
        </w:rPr>
        <w:t xml:space="preserve"> </w:t>
      </w:r>
      <w:r w:rsidR="00BB6851" w:rsidRPr="00BB6851">
        <w:rPr>
          <w:iCs/>
        </w:rPr>
        <w:t>shapeshifting and ontologies of change.</w:t>
      </w:r>
    </w:p>
    <w:sectPr w:rsidR="005D2941" w:rsidRPr="001D6DD1" w:rsidSect="00965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pyeditor">
    <w15:presenceInfo w15:providerId="None" w15:userId="Copyedi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95"/>
    <w:rsid w:val="00000922"/>
    <w:rsid w:val="00174680"/>
    <w:rsid w:val="00187B55"/>
    <w:rsid w:val="001C525B"/>
    <w:rsid w:val="001D6DD1"/>
    <w:rsid w:val="002673B8"/>
    <w:rsid w:val="002A7ED2"/>
    <w:rsid w:val="002C1A8C"/>
    <w:rsid w:val="00332A95"/>
    <w:rsid w:val="003A7110"/>
    <w:rsid w:val="003E2895"/>
    <w:rsid w:val="00400CD3"/>
    <w:rsid w:val="00446612"/>
    <w:rsid w:val="00494321"/>
    <w:rsid w:val="00530D64"/>
    <w:rsid w:val="005365D8"/>
    <w:rsid w:val="005B6055"/>
    <w:rsid w:val="005D2941"/>
    <w:rsid w:val="005E65A9"/>
    <w:rsid w:val="00681636"/>
    <w:rsid w:val="006B41DE"/>
    <w:rsid w:val="00846F24"/>
    <w:rsid w:val="008B5BF8"/>
    <w:rsid w:val="009009EA"/>
    <w:rsid w:val="0094607D"/>
    <w:rsid w:val="00954E7F"/>
    <w:rsid w:val="00965CA8"/>
    <w:rsid w:val="009E2F8D"/>
    <w:rsid w:val="00A35F9E"/>
    <w:rsid w:val="00A52FD9"/>
    <w:rsid w:val="00A77221"/>
    <w:rsid w:val="00A949A5"/>
    <w:rsid w:val="00B05B90"/>
    <w:rsid w:val="00B36E3C"/>
    <w:rsid w:val="00B91DA5"/>
    <w:rsid w:val="00BB228B"/>
    <w:rsid w:val="00BB6851"/>
    <w:rsid w:val="00BE359C"/>
    <w:rsid w:val="00BF4891"/>
    <w:rsid w:val="00C72869"/>
    <w:rsid w:val="00C90471"/>
    <w:rsid w:val="00CB7F03"/>
    <w:rsid w:val="00CF38B4"/>
    <w:rsid w:val="00D073F8"/>
    <w:rsid w:val="00DF4D92"/>
    <w:rsid w:val="00E25062"/>
    <w:rsid w:val="00E31652"/>
    <w:rsid w:val="00E83798"/>
    <w:rsid w:val="00EA2FFB"/>
    <w:rsid w:val="00ED073C"/>
    <w:rsid w:val="00FB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81189"/>
  <w15:chartTrackingRefBased/>
  <w15:docId w15:val="{962FFA60-0645-FC48-94C9-C627F2D1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900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Fay</dc:creator>
  <cp:keywords/>
  <dc:description/>
  <cp:lastModifiedBy>Copyeditor</cp:lastModifiedBy>
  <cp:revision>3</cp:revision>
  <dcterms:created xsi:type="dcterms:W3CDTF">2022-08-07T16:38:00Z</dcterms:created>
  <dcterms:modified xsi:type="dcterms:W3CDTF">2022-08-07T17:21:00Z</dcterms:modified>
</cp:coreProperties>
</file>