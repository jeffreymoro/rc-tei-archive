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8F132" w14:textId="77777777" w:rsidR="00E63B01" w:rsidRDefault="0038129B" w:rsidP="0038129B">
      <w:pPr>
        <w:jc w:val="center"/>
      </w:pPr>
      <w:proofErr w:type="spellStart"/>
      <w:r>
        <w:t>H</w:t>
      </w:r>
      <w:r>
        <w:rPr>
          <w:rFonts w:ascii="Calibri" w:hAnsi="Calibri" w:cs="Calibri"/>
        </w:rPr>
        <w:t>ö</w:t>
      </w:r>
      <w:r>
        <w:t>lderlin’s</w:t>
      </w:r>
      <w:proofErr w:type="spellEnd"/>
      <w:r>
        <w:t xml:space="preserve"> Earth</w:t>
      </w:r>
    </w:p>
    <w:p w14:paraId="67A9FB41" w14:textId="77777777" w:rsidR="0038129B" w:rsidRDefault="0038129B" w:rsidP="0038129B">
      <w:pPr>
        <w:jc w:val="center"/>
      </w:pPr>
    </w:p>
    <w:p w14:paraId="7F18E29F" w14:textId="7731BA0F" w:rsidR="0038129B" w:rsidRDefault="0038129B" w:rsidP="0038129B">
      <w:r>
        <w:t>This paper examines recent attempts (by Latour and others) to rethink the political around the notion of the “death” of the nature/</w:t>
      </w:r>
      <w:del w:id="0" w:author="Copyeditor" w:date="2022-08-28T20:00:00Z">
        <w:r w:rsidDel="007D6775">
          <w:delText xml:space="preserve"> </w:delText>
        </w:r>
      </w:del>
      <w:r>
        <w:t xml:space="preserve">culture </w:t>
      </w:r>
      <w:r w:rsidR="00FA4CD5">
        <w:t>division</w:t>
      </w:r>
      <w:r>
        <w:t xml:space="preserve"> by turning to Friedrich </w:t>
      </w:r>
      <w:proofErr w:type="spellStart"/>
      <w:r>
        <w:t>H</w:t>
      </w:r>
      <w:r w:rsidR="00FA4CD5">
        <w:rPr>
          <w:rFonts w:ascii="Calibri" w:hAnsi="Calibri" w:cs="Calibri"/>
        </w:rPr>
        <w:t>ö</w:t>
      </w:r>
      <w:r>
        <w:t>lderlin’s</w:t>
      </w:r>
      <w:proofErr w:type="spellEnd"/>
      <w:r>
        <w:t xml:space="preserve"> development of the motif of the Earth in his poetic theory. While this motif has largely be</w:t>
      </w:r>
      <w:ins w:id="1" w:author="Copyeditor" w:date="2022-08-28T20:00:00Z">
        <w:r w:rsidR="007D6775">
          <w:t>en</w:t>
        </w:r>
      </w:ins>
      <w:r>
        <w:t xml:space="preserve"> read in terms of </w:t>
      </w:r>
      <w:r w:rsidR="00FA4CD5">
        <w:t xml:space="preserve">his poetry’s focus on the withdrawal of the divine, I argue that it instead articulates a strange form of “political ecology,” one that yokes poetry and nature together around a shared indeterminacy. </w:t>
      </w:r>
      <w:proofErr w:type="spellStart"/>
      <w:r w:rsidR="00FA4CD5">
        <w:t>H</w:t>
      </w:r>
      <w:r w:rsidR="00FA4CD5">
        <w:rPr>
          <w:rFonts w:ascii="Calibri" w:hAnsi="Calibri" w:cs="Calibri"/>
        </w:rPr>
        <w:t>ö</w:t>
      </w:r>
      <w:r w:rsidR="00FA4CD5">
        <w:t>lderlin’s</w:t>
      </w:r>
      <w:proofErr w:type="spellEnd"/>
      <w:r w:rsidR="00FA4CD5">
        <w:t xml:space="preserve"> </w:t>
      </w:r>
      <w:r w:rsidR="0012184E">
        <w:t>poetic</w:t>
      </w:r>
      <w:r w:rsidR="00692D2C">
        <w:t>s</w:t>
      </w:r>
      <w:r w:rsidR="0012184E">
        <w:t>,</w:t>
      </w:r>
      <w:r w:rsidR="00FA4CD5">
        <w:t xml:space="preserve"> </w:t>
      </w:r>
      <w:r w:rsidR="0012184E">
        <w:t>I claim</w:t>
      </w:r>
      <w:r w:rsidR="00FA4CD5">
        <w:t xml:space="preserve">, </w:t>
      </w:r>
      <w:r w:rsidR="0012184E">
        <w:t>attempts to witness</w:t>
      </w:r>
      <w:r w:rsidR="00FA4CD5">
        <w:t xml:space="preserve"> the “death” of one conception of nature</w:t>
      </w:r>
      <w:del w:id="2" w:author="Copyeditor" w:date="2022-08-28T20:00:00Z">
        <w:r w:rsidR="00FA4CD5" w:rsidDel="007D6775">
          <w:delText>,</w:delText>
        </w:r>
      </w:del>
      <w:r w:rsidR="00FA4CD5">
        <w:t xml:space="preserve"> and the birth of another</w:t>
      </w:r>
      <w:r w:rsidR="0012184E">
        <w:t>. In doing so, it gestures toward the possibility of a common world between human</w:t>
      </w:r>
      <w:ins w:id="3" w:author="Copyeditor" w:date="2022-08-28T20:01:00Z">
        <w:r w:rsidR="007D6775">
          <w:t>s</w:t>
        </w:r>
      </w:ins>
      <w:r w:rsidR="0012184E">
        <w:t xml:space="preserve"> and non</w:t>
      </w:r>
      <w:del w:id="4" w:author="Copyeditor" w:date="2022-08-28T20:01:00Z">
        <w:r w:rsidR="0012184E" w:rsidDel="007D6775">
          <w:delText>-</w:delText>
        </w:r>
      </w:del>
      <w:r w:rsidR="0012184E">
        <w:t xml:space="preserve">humans, grounded in what Jean-Luc Nancy has called a “communism of non-equivalence.” </w:t>
      </w:r>
    </w:p>
    <w:sectPr w:rsidR="0038129B" w:rsidSect="00D42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pyeditor">
    <w15:presenceInfo w15:providerId="None" w15:userId="Copyedi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9B"/>
    <w:rsid w:val="0012184E"/>
    <w:rsid w:val="0038129B"/>
    <w:rsid w:val="00692D2C"/>
    <w:rsid w:val="007D62FA"/>
    <w:rsid w:val="007D6775"/>
    <w:rsid w:val="00B92B2D"/>
    <w:rsid w:val="00D42841"/>
    <w:rsid w:val="00FA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388FE"/>
  <w14:defaultImageDpi w14:val="32767"/>
  <w15:chartTrackingRefBased/>
  <w15:docId w15:val="{EF17C8D8-C10D-8146-B792-27354948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7D6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Kuiken, Kir</dc:creator>
  <cp:keywords/>
  <dc:description/>
  <cp:lastModifiedBy>Copyeditor</cp:lastModifiedBy>
  <cp:revision>2</cp:revision>
  <dcterms:created xsi:type="dcterms:W3CDTF">2022-08-29T02:01:00Z</dcterms:created>
  <dcterms:modified xsi:type="dcterms:W3CDTF">2022-08-29T02:01:00Z</dcterms:modified>
</cp:coreProperties>
</file>