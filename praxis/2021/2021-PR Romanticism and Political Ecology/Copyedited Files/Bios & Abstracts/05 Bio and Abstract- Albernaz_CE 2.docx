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1499" w14:textId="016F66BC" w:rsidR="009215EF" w:rsidRPr="009215EF" w:rsidRDefault="009215EF" w:rsidP="009215EF">
      <w:pPr>
        <w:jc w:val="center"/>
        <w:rPr>
          <w:rFonts w:ascii="Baskerville" w:eastAsia="Times New Roman" w:hAnsi="Baskerville" w:cs="Times New Roman"/>
          <w:color w:val="000000"/>
        </w:rPr>
      </w:pPr>
      <w:r>
        <w:rPr>
          <w:rFonts w:ascii="Baskerville" w:eastAsia="Times New Roman" w:hAnsi="Baskerville" w:cs="Times New Roman"/>
          <w:color w:val="000000"/>
        </w:rPr>
        <w:t>Bio and Abstract- Joseph Albernaz</w:t>
      </w:r>
    </w:p>
    <w:p w14:paraId="72343D1D" w14:textId="77777777" w:rsidR="009215EF" w:rsidRDefault="009215EF" w:rsidP="009215EF">
      <w:pPr>
        <w:rPr>
          <w:rFonts w:ascii="Baskerville" w:eastAsia="Times New Roman" w:hAnsi="Baskerville" w:cs="Times New Roman"/>
          <w:b/>
          <w:bCs/>
          <w:color w:val="000000"/>
        </w:rPr>
      </w:pPr>
    </w:p>
    <w:p w14:paraId="420DF77D" w14:textId="1D5C1F94" w:rsidR="009215EF" w:rsidRPr="009215EF" w:rsidRDefault="009215EF" w:rsidP="009215EF">
      <w:pPr>
        <w:rPr>
          <w:rFonts w:ascii="Cambria" w:eastAsia="Times New Roman" w:hAnsi="Cambria" w:cs="Times New Roman"/>
          <w:color w:val="000000"/>
        </w:rPr>
      </w:pPr>
      <w:r w:rsidRPr="009215EF">
        <w:rPr>
          <w:rFonts w:ascii="Baskerville" w:eastAsia="Times New Roman" w:hAnsi="Baskerville" w:cs="Times New Roman"/>
          <w:b/>
          <w:bCs/>
          <w:color w:val="000000"/>
        </w:rPr>
        <w:t>Bio</w:t>
      </w:r>
      <w:r w:rsidRPr="009215EF">
        <w:rPr>
          <w:rFonts w:ascii="Baskerville" w:eastAsia="Times New Roman" w:hAnsi="Baskerville" w:cs="Times New Roman"/>
          <w:color w:val="000000"/>
        </w:rPr>
        <w:t>:</w:t>
      </w:r>
    </w:p>
    <w:p w14:paraId="2CDC50C6" w14:textId="77777777" w:rsidR="009215EF" w:rsidRPr="009215EF" w:rsidRDefault="009215EF" w:rsidP="009215EF">
      <w:pPr>
        <w:rPr>
          <w:rFonts w:ascii="Cambria" w:eastAsia="Times New Roman" w:hAnsi="Cambria" w:cs="Times New Roman"/>
          <w:color w:val="000000"/>
        </w:rPr>
      </w:pPr>
      <w:r w:rsidRPr="009215EF">
        <w:rPr>
          <w:rFonts w:ascii="Baskerville" w:eastAsia="Times New Roman" w:hAnsi="Baskerville" w:cs="Times New Roman"/>
          <w:color w:val="000000"/>
        </w:rPr>
        <w:t xml:space="preserve">Joseph </w:t>
      </w:r>
      <w:proofErr w:type="spellStart"/>
      <w:r w:rsidRPr="009215EF">
        <w:rPr>
          <w:rFonts w:ascii="Baskerville" w:eastAsia="Times New Roman" w:hAnsi="Baskerville" w:cs="Times New Roman"/>
          <w:color w:val="000000"/>
        </w:rPr>
        <w:t>Albernaz</w:t>
      </w:r>
      <w:proofErr w:type="spellEnd"/>
      <w:r w:rsidRPr="009215EF">
        <w:rPr>
          <w:rFonts w:ascii="Baskerville" w:eastAsia="Times New Roman" w:hAnsi="Baskerville" w:cs="Times New Roman"/>
          <w:color w:val="000000"/>
        </w:rPr>
        <w:t xml:space="preserve"> is Assistant Professor of English and Comparative Literature at Columbia University. His work focuses on the literature and thought of Romanticism, with particular interests in ecology, political theology, and critical theory. In addition to articles on figures such as Clare, Wordsworth, </w:t>
      </w:r>
      <w:proofErr w:type="spellStart"/>
      <w:r w:rsidRPr="009215EF">
        <w:rPr>
          <w:rFonts w:ascii="Baskerville" w:eastAsia="Times New Roman" w:hAnsi="Baskerville" w:cs="Times New Roman"/>
          <w:color w:val="000000"/>
        </w:rPr>
        <w:t>Hölderlin</w:t>
      </w:r>
      <w:proofErr w:type="spellEnd"/>
      <w:r w:rsidRPr="009215EF">
        <w:rPr>
          <w:rFonts w:ascii="Baskerville" w:eastAsia="Times New Roman" w:hAnsi="Baskerville" w:cs="Times New Roman"/>
          <w:color w:val="000000"/>
        </w:rPr>
        <w:t xml:space="preserve">, and Hans </w:t>
      </w:r>
      <w:proofErr w:type="spellStart"/>
      <w:r w:rsidRPr="009215EF">
        <w:rPr>
          <w:rFonts w:ascii="Baskerville" w:eastAsia="Times New Roman" w:hAnsi="Baskerville" w:cs="Times New Roman"/>
          <w:color w:val="000000"/>
        </w:rPr>
        <w:t>Blumenberg</w:t>
      </w:r>
      <w:proofErr w:type="spellEnd"/>
      <w:r w:rsidRPr="009215EF">
        <w:rPr>
          <w:rFonts w:ascii="Baskerville" w:eastAsia="Times New Roman" w:hAnsi="Baskerville" w:cs="Times New Roman"/>
          <w:color w:val="000000"/>
        </w:rPr>
        <w:t>, he is working on a study of ideas of community in the Romantic period and its afterlives entitled </w:t>
      </w:r>
      <w:r w:rsidRPr="009215EF">
        <w:rPr>
          <w:rFonts w:ascii="Baskerville" w:eastAsia="Times New Roman" w:hAnsi="Baskerville" w:cs="Times New Roman"/>
          <w:i/>
          <w:iCs/>
          <w:color w:val="000000"/>
        </w:rPr>
        <w:t>All Things Common</w:t>
      </w:r>
      <w:r w:rsidRPr="009215EF">
        <w:rPr>
          <w:rFonts w:ascii="Baskerville" w:eastAsia="Times New Roman" w:hAnsi="Baskerville" w:cs="Times New Roman"/>
          <w:color w:val="000000"/>
        </w:rPr>
        <w:t>.</w:t>
      </w:r>
    </w:p>
    <w:p w14:paraId="1B139805" w14:textId="77777777" w:rsidR="009215EF" w:rsidRPr="009215EF" w:rsidRDefault="009215EF" w:rsidP="009215EF">
      <w:pPr>
        <w:rPr>
          <w:rFonts w:ascii="Cambria" w:eastAsia="Times New Roman" w:hAnsi="Cambria" w:cs="Times New Roman"/>
          <w:color w:val="000000"/>
        </w:rPr>
      </w:pPr>
      <w:r w:rsidRPr="009215EF">
        <w:rPr>
          <w:rFonts w:ascii="Baskerville" w:eastAsia="Times New Roman" w:hAnsi="Baskerville" w:cs="Times New Roman"/>
          <w:color w:val="000000"/>
        </w:rPr>
        <w:t> </w:t>
      </w:r>
    </w:p>
    <w:p w14:paraId="59BBB45B" w14:textId="77777777" w:rsidR="009215EF" w:rsidRPr="009215EF" w:rsidRDefault="009215EF" w:rsidP="009215EF">
      <w:pPr>
        <w:rPr>
          <w:rFonts w:ascii="Cambria" w:eastAsia="Times New Roman" w:hAnsi="Cambria" w:cs="Times New Roman"/>
          <w:color w:val="000000"/>
        </w:rPr>
      </w:pPr>
      <w:r w:rsidRPr="009215EF">
        <w:rPr>
          <w:rFonts w:ascii="Baskerville" w:eastAsia="Times New Roman" w:hAnsi="Baskerville" w:cs="Times New Roman"/>
          <w:b/>
          <w:bCs/>
          <w:color w:val="000000"/>
        </w:rPr>
        <w:t>Abstract</w:t>
      </w:r>
      <w:r w:rsidRPr="009215EF">
        <w:rPr>
          <w:rFonts w:ascii="Baskerville" w:eastAsia="Times New Roman" w:hAnsi="Baskerville" w:cs="Times New Roman"/>
          <w:color w:val="000000"/>
        </w:rPr>
        <w:t>:</w:t>
      </w:r>
    </w:p>
    <w:p w14:paraId="1102FE46" w14:textId="6ADC42EA" w:rsidR="009215EF" w:rsidRPr="009215EF" w:rsidRDefault="009215EF" w:rsidP="009215EF">
      <w:pPr>
        <w:rPr>
          <w:rFonts w:ascii="Cambria" w:eastAsia="Times New Roman" w:hAnsi="Cambria" w:cs="Times New Roman"/>
          <w:color w:val="000000"/>
        </w:rPr>
      </w:pPr>
      <w:r w:rsidRPr="009215EF">
        <w:rPr>
          <w:rFonts w:ascii="Baskerville" w:eastAsia="Times New Roman" w:hAnsi="Baskerville" w:cs="Times New Roman"/>
          <w:color w:val="000000"/>
        </w:rPr>
        <w:t>This essay finds both a critique of the sovereign paradigm of “Man” and an adumbration of other modes of relationality in the political ecology of Mary Shelley’s novel </w:t>
      </w:r>
      <w:r w:rsidRPr="009215EF">
        <w:rPr>
          <w:rFonts w:ascii="Baskerville" w:eastAsia="Times New Roman" w:hAnsi="Baskerville" w:cs="Times New Roman"/>
          <w:i/>
          <w:iCs/>
          <w:color w:val="000000"/>
        </w:rPr>
        <w:t>The Last Man</w:t>
      </w:r>
      <w:r w:rsidRPr="009215EF">
        <w:rPr>
          <w:rFonts w:ascii="Baskerville" w:eastAsia="Times New Roman" w:hAnsi="Baskerville" w:cs="Times New Roman"/>
          <w:color w:val="000000"/>
        </w:rPr>
        <w:t xml:space="preserve">. After outlining how the novel’s notion of Man is a mechanism of differentiation through work, projects, and tasks, it reads the plague at the heart of the book as interrupting and exposing this entire paradigm of sovereignty. Turning to concepts and theorists from Black Studies (like Sylvia Wynter’s work), “Without Task” offers a new reading of the key scene where the last man contracts the plague from the novel’s only explicitly Black character. I find in this encounter both the offer and refusal of a mode of relationality other than the racialized figure of Man: a shared vulnerability of the flesh, a common unsovereign life. Ultimately, the novel suggests that the possibility of another relationality can only arise if the sovereignty of Man is abdicated. A coda then briefly reflects on reading Shelley’s </w:t>
      </w:r>
      <w:del w:id="0" w:author="Copyeditor" w:date="2022-08-28T19:54:00Z">
        <w:r w:rsidRPr="009215EF" w:rsidDel="0043265F">
          <w:rPr>
            <w:rFonts w:ascii="Baskerville" w:eastAsia="Times New Roman" w:hAnsi="Baskerville" w:cs="Times New Roman"/>
            <w:color w:val="000000"/>
          </w:rPr>
          <w:delText>plague-novel</w:delText>
        </w:r>
      </w:del>
      <w:ins w:id="1" w:author="Copyeditor" w:date="2022-08-28T19:54:00Z">
        <w:r w:rsidR="0043265F">
          <w:rPr>
            <w:rFonts w:ascii="Baskerville" w:eastAsia="Times New Roman" w:hAnsi="Baskerville" w:cs="Times New Roman"/>
            <w:color w:val="000000"/>
          </w:rPr>
          <w:t>plague novel</w:t>
        </w:r>
      </w:ins>
      <w:r w:rsidRPr="009215EF">
        <w:rPr>
          <w:rFonts w:ascii="Baskerville" w:eastAsia="Times New Roman" w:hAnsi="Baskerville" w:cs="Times New Roman"/>
          <w:color w:val="000000"/>
        </w:rPr>
        <w:t xml:space="preserve"> in the time of COVID-19. </w:t>
      </w:r>
    </w:p>
    <w:p w14:paraId="1BD4B2C0" w14:textId="77777777" w:rsidR="00E63B01" w:rsidRDefault="00000000"/>
    <w:sectPr w:rsidR="00E63B01" w:rsidSect="00D42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pyeditor">
    <w15:presenceInfo w15:providerId="None" w15:userId="Copy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EF"/>
    <w:rsid w:val="0043265F"/>
    <w:rsid w:val="009215EF"/>
    <w:rsid w:val="00B92B2D"/>
    <w:rsid w:val="00D4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DF2A39"/>
  <w14:defaultImageDpi w14:val="32767"/>
  <w15:chartTrackingRefBased/>
  <w15:docId w15:val="{BB195930-68B0-0C42-B0BB-67D869C0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15EF"/>
  </w:style>
  <w:style w:type="paragraph" w:styleId="Revision">
    <w:name w:val="Revision"/>
    <w:hidden/>
    <w:uiPriority w:val="99"/>
    <w:semiHidden/>
    <w:rsid w:val="00432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36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Kuiken, Kir</dc:creator>
  <cp:keywords/>
  <dc:description/>
  <cp:lastModifiedBy>Copyeditor</cp:lastModifiedBy>
  <cp:revision>2</cp:revision>
  <dcterms:created xsi:type="dcterms:W3CDTF">2022-08-29T01:55:00Z</dcterms:created>
  <dcterms:modified xsi:type="dcterms:W3CDTF">2022-08-29T01:55:00Z</dcterms:modified>
</cp:coreProperties>
</file>