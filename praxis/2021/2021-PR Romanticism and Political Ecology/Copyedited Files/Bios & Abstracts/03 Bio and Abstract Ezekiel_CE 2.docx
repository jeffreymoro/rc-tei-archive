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DC49" w14:textId="77777777" w:rsidR="00FD0418" w:rsidRDefault="00FD0418" w:rsidP="004F6AC0">
      <w:pPr>
        <w:rPr>
          <w:rFonts w:ascii="Times New Roman" w:eastAsia="Times New Roman" w:hAnsi="Times New Roman" w:cs="Times New Roman"/>
          <w:b/>
        </w:rPr>
      </w:pPr>
      <w:r w:rsidRPr="00AF44F4">
        <w:rPr>
          <w:rFonts w:ascii="Times New Roman" w:hAnsi="Times New Roman" w:cs="Times New Roman"/>
          <w:b/>
        </w:rPr>
        <w:t xml:space="preserve">Earth, Spirit, Humanity: Community and the Nonhuman in Karoline von </w:t>
      </w:r>
      <w:r w:rsidRPr="00AF44F4">
        <w:rPr>
          <w:rFonts w:ascii="Times New Roman" w:eastAsia="Times New Roman" w:hAnsi="Times New Roman" w:cs="Times New Roman"/>
          <w:b/>
        </w:rPr>
        <w:t>Günderrode’s “Idea of the Earth”</w:t>
      </w:r>
    </w:p>
    <w:p w14:paraId="6E8BD00E" w14:textId="77777777" w:rsidR="0048475D" w:rsidRPr="00AF44F4" w:rsidRDefault="0048475D" w:rsidP="00353782">
      <w:pPr>
        <w:jc w:val="center"/>
        <w:rPr>
          <w:rFonts w:ascii="Times New Roman" w:eastAsia="Times New Roman" w:hAnsi="Times New Roman" w:cs="Times New Roman"/>
          <w:b/>
        </w:rPr>
      </w:pPr>
    </w:p>
    <w:p w14:paraId="15A1B91C" w14:textId="77777777" w:rsidR="00FF4735" w:rsidRDefault="00FF4735" w:rsidP="00FF47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Author biography</w:t>
      </w:r>
    </w:p>
    <w:p w14:paraId="78473552" w14:textId="3B2381F7" w:rsidR="00FF4735" w:rsidRPr="00F037CE" w:rsidRDefault="00FF4735" w:rsidP="00FF4735">
      <w:pPr>
        <w:rPr>
          <w:rFonts w:ascii="Times New Roman" w:hAnsi="Times New Roman" w:cs="Times New Roman"/>
        </w:rPr>
      </w:pPr>
      <w:r w:rsidRPr="00F037CE">
        <w:rPr>
          <w:rFonts w:ascii="Times New Roman" w:hAnsi="Times New Roman" w:cs="Times New Roman"/>
        </w:rPr>
        <w:t xml:space="preserve">Anna Ezekiel is an independent scholar working on feminist history of philosophy. Since receiving her </w:t>
      </w:r>
      <w:del w:id="0" w:author="Copyeditor" w:date="2022-08-28T20:04:00Z">
        <w:r w:rsidRPr="00F037CE" w:rsidDel="00FF4735">
          <w:rPr>
            <w:rFonts w:ascii="Times New Roman" w:hAnsi="Times New Roman" w:cs="Times New Roman"/>
          </w:rPr>
          <w:delText>PhD</w:delText>
        </w:r>
      </w:del>
      <w:ins w:id="1" w:author="Copyeditor" w:date="2022-08-28T20:04:00Z">
        <w:r>
          <w:rPr>
            <w:rFonts w:ascii="Times New Roman" w:hAnsi="Times New Roman" w:cs="Times New Roman"/>
          </w:rPr>
          <w:t>Ph.D.</w:t>
        </w:r>
      </w:ins>
      <w:r w:rsidRPr="00F037CE">
        <w:rPr>
          <w:rFonts w:ascii="Times New Roman" w:hAnsi="Times New Roman" w:cs="Times New Roman"/>
        </w:rPr>
        <w:t xml:space="preserve"> in Philosophy from McGill University, her work has focused on the Romantic poet and philosopher Karoline von Günderrode (1780–1806). Dr. Ezekiel is the author of several articles on Günderrode and </w:t>
      </w:r>
      <w:r>
        <w:rPr>
          <w:rFonts w:ascii="Times New Roman" w:hAnsi="Times New Roman" w:cs="Times New Roman"/>
        </w:rPr>
        <w:t xml:space="preserve">German </w:t>
      </w:r>
      <w:r w:rsidRPr="00F037CE">
        <w:rPr>
          <w:rFonts w:ascii="Times New Roman" w:hAnsi="Times New Roman" w:cs="Times New Roman"/>
        </w:rPr>
        <w:t>women philosophers, including “</w:t>
      </w:r>
      <w:r w:rsidRPr="00F037CE">
        <w:rPr>
          <w:rFonts w:ascii="Times New Roman" w:hAnsi="Times New Roman" w:cs="Times New Roman"/>
          <w:bCs/>
        </w:rPr>
        <w:t xml:space="preserve">Sincerity, Idealization and Writing with the Body: Karoline von Günderrode and Her Reception,” in </w:t>
      </w:r>
      <w:proofErr w:type="spellStart"/>
      <w:r w:rsidRPr="00F037CE">
        <w:rPr>
          <w:rFonts w:ascii="Times New Roman" w:hAnsi="Times New Roman" w:cs="Times New Roman"/>
          <w:bCs/>
          <w:i/>
        </w:rPr>
        <w:t>Aufrichtigkeitseffekte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F037CE">
        <w:rPr>
          <w:rFonts w:ascii="Times New Roman" w:hAnsi="Times New Roman" w:cs="Times New Roman"/>
          <w:bCs/>
        </w:rPr>
        <w:t>(</w:t>
      </w:r>
      <w:proofErr w:type="spellStart"/>
      <w:r w:rsidRPr="00F037CE">
        <w:rPr>
          <w:rFonts w:ascii="Times New Roman" w:hAnsi="Times New Roman" w:cs="Times New Roman"/>
          <w:bCs/>
        </w:rPr>
        <w:t>Rombach</w:t>
      </w:r>
      <w:proofErr w:type="spellEnd"/>
      <w:r w:rsidRPr="00F037CE">
        <w:rPr>
          <w:rFonts w:ascii="Times New Roman" w:hAnsi="Times New Roman" w:cs="Times New Roman"/>
          <w:bCs/>
        </w:rPr>
        <w:t xml:space="preserve">, 2016), </w:t>
      </w:r>
      <w:r w:rsidRPr="00F037CE">
        <w:rPr>
          <w:rFonts w:ascii="Times New Roman" w:hAnsi="Times New Roman" w:cs="Times New Roman"/>
        </w:rPr>
        <w:t>“Metamorphosis, Personhood, and Power in Karoline von Günderrode</w:t>
      </w:r>
      <w:r>
        <w:rPr>
          <w:rFonts w:ascii="Times New Roman" w:hAnsi="Times New Roman" w:cs="Times New Roman"/>
        </w:rPr>
        <w:t>,</w:t>
      </w:r>
      <w:r w:rsidRPr="00F037CE">
        <w:rPr>
          <w:rFonts w:ascii="Times New Roman" w:hAnsi="Times New Roman" w:cs="Times New Roman"/>
        </w:rPr>
        <w:t xml:space="preserve">” </w:t>
      </w:r>
      <w:r w:rsidRPr="00F037CE">
        <w:rPr>
          <w:rFonts w:ascii="Times New Roman" w:hAnsi="Times New Roman" w:cs="Times New Roman"/>
          <w:i/>
        </w:rPr>
        <w:t>European Romantic Review</w:t>
      </w:r>
      <w:r w:rsidRPr="00F037CE">
        <w:rPr>
          <w:rFonts w:ascii="Times New Roman" w:hAnsi="Times New Roman" w:cs="Times New Roman"/>
        </w:rPr>
        <w:t xml:space="preserve"> (2014)</w:t>
      </w:r>
      <w:r>
        <w:rPr>
          <w:rFonts w:ascii="Times New Roman" w:hAnsi="Times New Roman" w:cs="Times New Roman"/>
        </w:rPr>
        <w:t>, and</w:t>
      </w:r>
      <w:r w:rsidRPr="00F037CE">
        <w:rPr>
          <w:rFonts w:ascii="Times New Roman" w:hAnsi="Times New Roman" w:cs="Times New Roman"/>
        </w:rPr>
        <w:t xml:space="preserve"> “Women, Women Writers, and Early German Romanticism” in </w:t>
      </w:r>
      <w:r w:rsidRPr="00F037CE">
        <w:rPr>
          <w:rFonts w:ascii="Times New Roman" w:hAnsi="Times New Roman" w:cs="Times New Roman"/>
          <w:i/>
          <w:iCs/>
        </w:rPr>
        <w:t xml:space="preserve">The Palgrave Handbook of German Romantic Philosophy </w:t>
      </w:r>
      <w:r w:rsidRPr="00F037CE">
        <w:rPr>
          <w:rFonts w:ascii="Times New Roman" w:hAnsi="Times New Roman" w:cs="Times New Roman"/>
        </w:rPr>
        <w:t xml:space="preserve">(ed. Elizabeth </w:t>
      </w:r>
      <w:proofErr w:type="spellStart"/>
      <w:r w:rsidRPr="00F037CE">
        <w:rPr>
          <w:rFonts w:ascii="Times New Roman" w:hAnsi="Times New Roman" w:cs="Times New Roman"/>
        </w:rPr>
        <w:t>Millán</w:t>
      </w:r>
      <w:proofErr w:type="spellEnd"/>
      <w:r w:rsidRPr="00F037CE">
        <w:rPr>
          <w:rFonts w:ascii="Times New Roman" w:hAnsi="Times New Roman" w:cs="Times New Roman"/>
        </w:rPr>
        <w:t xml:space="preserve">, forthcoming). She has translated Günderrode’s </w:t>
      </w:r>
      <w:r w:rsidRPr="00F037CE">
        <w:rPr>
          <w:rFonts w:ascii="Times New Roman" w:hAnsi="Times New Roman" w:cs="Times New Roman"/>
          <w:i/>
        </w:rPr>
        <w:t xml:space="preserve">Poetic Fragments </w:t>
      </w:r>
      <w:r w:rsidRPr="00F037CE">
        <w:rPr>
          <w:rFonts w:ascii="Times New Roman" w:hAnsi="Times New Roman" w:cs="Times New Roman"/>
        </w:rPr>
        <w:t xml:space="preserve">(SUNY Press, 2016) </w:t>
      </w:r>
      <w:r>
        <w:rPr>
          <w:rFonts w:ascii="Times New Roman" w:hAnsi="Times New Roman" w:cs="Times New Roman"/>
        </w:rPr>
        <w:t>and</w:t>
      </w:r>
      <w:r w:rsidRPr="00F037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most of the </w:t>
      </w:r>
      <w:r w:rsidRPr="00F037CE">
        <w:rPr>
          <w:rFonts w:ascii="Times New Roman" w:hAnsi="Times New Roman" w:cs="Times New Roman"/>
        </w:rPr>
        <w:t xml:space="preserve">texts in Oxford University Press’ forthcoming </w:t>
      </w:r>
      <w:r w:rsidRPr="00F037CE">
        <w:rPr>
          <w:rFonts w:ascii="Times New Roman" w:hAnsi="Times New Roman" w:cs="Times New Roman"/>
          <w:i/>
          <w:iCs/>
        </w:rPr>
        <w:t xml:space="preserve">Women Philosophers of the Long Nineteenth Century: The German Tradition </w:t>
      </w:r>
      <w:r w:rsidRPr="00F037CE">
        <w:rPr>
          <w:rFonts w:ascii="Times New Roman" w:hAnsi="Times New Roman" w:cs="Times New Roman"/>
        </w:rPr>
        <w:t xml:space="preserve">(ed. Kristin </w:t>
      </w:r>
      <w:proofErr w:type="spellStart"/>
      <w:r w:rsidRPr="00F037CE">
        <w:rPr>
          <w:rFonts w:ascii="Times New Roman" w:hAnsi="Times New Roman" w:cs="Times New Roman"/>
        </w:rPr>
        <w:t>Gjesdal</w:t>
      </w:r>
      <w:proofErr w:type="spellEnd"/>
      <w:r w:rsidRPr="00F037CE">
        <w:rPr>
          <w:rFonts w:ascii="Times New Roman" w:hAnsi="Times New Roman" w:cs="Times New Roman"/>
        </w:rPr>
        <w:t xml:space="preserve"> and Dalia Nassar).</w:t>
      </w:r>
      <w:r>
        <w:rPr>
          <w:rFonts w:ascii="Times New Roman" w:hAnsi="Times New Roman" w:cs="Times New Roman"/>
        </w:rPr>
        <w:t xml:space="preserve"> She is currently working on a volume of translations of Günderrode’s philosophical writings, titled</w:t>
      </w:r>
      <w:r w:rsidRPr="00F037CE">
        <w:rPr>
          <w:rFonts w:ascii="Times New Roman" w:hAnsi="Times New Roman" w:cs="Times New Roman"/>
        </w:rPr>
        <w:t xml:space="preserve"> </w:t>
      </w:r>
      <w:r w:rsidRPr="00F037CE">
        <w:rPr>
          <w:rFonts w:ascii="Times New Roman" w:hAnsi="Times New Roman" w:cs="Times New Roman"/>
          <w:i/>
          <w:iCs/>
        </w:rPr>
        <w:t>Philosophical Fragments</w:t>
      </w:r>
      <w:r>
        <w:rPr>
          <w:rFonts w:ascii="Times New Roman" w:hAnsi="Times New Roman" w:cs="Times New Roman"/>
        </w:rPr>
        <w:t>,</w:t>
      </w:r>
      <w:r w:rsidRPr="00F037C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F037CE">
        <w:rPr>
          <w:rFonts w:ascii="Times New Roman" w:hAnsi="Times New Roman" w:cs="Times New Roman"/>
        </w:rPr>
        <w:t>Oxford University Press</w:t>
      </w:r>
      <w:r>
        <w:rPr>
          <w:rFonts w:ascii="Times New Roman" w:hAnsi="Times New Roman" w:cs="Times New Roman"/>
        </w:rPr>
        <w:t>.</w:t>
      </w:r>
    </w:p>
    <w:p w14:paraId="54262566" w14:textId="77777777" w:rsidR="00FF4735" w:rsidRDefault="00FF4735" w:rsidP="00353782">
      <w:pPr>
        <w:rPr>
          <w:rFonts w:ascii="Times New Roman" w:hAnsi="Times New Roman" w:cs="Times New Roman"/>
          <w:b/>
        </w:rPr>
      </w:pPr>
    </w:p>
    <w:p w14:paraId="7B2A0228" w14:textId="77777777" w:rsidR="00FF4735" w:rsidRDefault="00FF4735" w:rsidP="00353782">
      <w:pPr>
        <w:rPr>
          <w:rFonts w:ascii="Times New Roman" w:hAnsi="Times New Roman" w:cs="Times New Roman"/>
          <w:b/>
        </w:rPr>
      </w:pPr>
    </w:p>
    <w:p w14:paraId="04B9ACBD" w14:textId="5675AAE5" w:rsidR="00FD0418" w:rsidRPr="00FD0418" w:rsidRDefault="00FD0418" w:rsidP="003537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14:paraId="622487AE" w14:textId="77777777" w:rsidR="008608BB" w:rsidRDefault="00920E61" w:rsidP="00353782">
      <w:pPr>
        <w:rPr>
          <w:rFonts w:ascii="Times New Roman" w:hAnsi="Times New Roman" w:cs="Times New Roman"/>
          <w:bCs/>
        </w:rPr>
      </w:pPr>
      <w:r w:rsidRPr="00AF44F4">
        <w:rPr>
          <w:rFonts w:ascii="Times New Roman" w:hAnsi="Times New Roman" w:cs="Times New Roman"/>
          <w:bCs/>
        </w:rPr>
        <w:t xml:space="preserve">Karoline von Günderrode (1780–1806) </w:t>
      </w:r>
      <w:r w:rsidR="009C7418">
        <w:rPr>
          <w:rFonts w:ascii="Times New Roman" w:hAnsi="Times New Roman" w:cs="Times New Roman"/>
          <w:bCs/>
        </w:rPr>
        <w:t>has long enjoyed a reputation</w:t>
      </w:r>
      <w:r w:rsidRPr="00AF44F4">
        <w:rPr>
          <w:rFonts w:ascii="Times New Roman" w:hAnsi="Times New Roman" w:cs="Times New Roman"/>
          <w:bCs/>
        </w:rPr>
        <w:t xml:space="preserve"> as a </w:t>
      </w:r>
      <w:r w:rsidR="009B739D">
        <w:rPr>
          <w:rFonts w:ascii="Times New Roman" w:hAnsi="Times New Roman" w:cs="Times New Roman"/>
          <w:bCs/>
        </w:rPr>
        <w:t xml:space="preserve">Romantic </w:t>
      </w:r>
      <w:r w:rsidRPr="00AF44F4">
        <w:rPr>
          <w:rFonts w:ascii="Times New Roman" w:hAnsi="Times New Roman" w:cs="Times New Roman"/>
          <w:bCs/>
        </w:rPr>
        <w:t>poet</w:t>
      </w:r>
      <w:r w:rsidR="009B739D">
        <w:rPr>
          <w:rFonts w:ascii="Times New Roman" w:hAnsi="Times New Roman" w:cs="Times New Roman"/>
          <w:bCs/>
        </w:rPr>
        <w:t xml:space="preserve">, but </w:t>
      </w:r>
      <w:r w:rsidR="0067558C">
        <w:rPr>
          <w:rFonts w:ascii="Times New Roman" w:hAnsi="Times New Roman" w:cs="Times New Roman"/>
          <w:bCs/>
        </w:rPr>
        <w:t>her</w:t>
      </w:r>
      <w:r w:rsidR="009B739D">
        <w:rPr>
          <w:rFonts w:ascii="Times New Roman" w:hAnsi="Times New Roman" w:cs="Times New Roman"/>
          <w:bCs/>
        </w:rPr>
        <w:t xml:space="preserve"> philosophical </w:t>
      </w:r>
      <w:r w:rsidR="00BB3E12">
        <w:rPr>
          <w:rFonts w:ascii="Times New Roman" w:hAnsi="Times New Roman" w:cs="Times New Roman"/>
          <w:bCs/>
        </w:rPr>
        <w:t xml:space="preserve">contributions </w:t>
      </w:r>
      <w:r w:rsidR="009B739D">
        <w:rPr>
          <w:rFonts w:ascii="Times New Roman" w:hAnsi="Times New Roman" w:cs="Times New Roman"/>
          <w:bCs/>
        </w:rPr>
        <w:t>have largely been neglected</w:t>
      </w:r>
      <w:r w:rsidRPr="00AF44F4">
        <w:rPr>
          <w:rFonts w:ascii="Times New Roman" w:hAnsi="Times New Roman" w:cs="Times New Roman"/>
          <w:bCs/>
        </w:rPr>
        <w:t>.</w:t>
      </w:r>
      <w:r w:rsidR="009B739D">
        <w:rPr>
          <w:rFonts w:ascii="Times New Roman" w:hAnsi="Times New Roman" w:cs="Times New Roman"/>
          <w:bCs/>
        </w:rPr>
        <w:t xml:space="preserve"> This paper </w:t>
      </w:r>
      <w:r w:rsidR="00207127">
        <w:rPr>
          <w:rFonts w:ascii="Times New Roman" w:hAnsi="Times New Roman" w:cs="Times New Roman"/>
          <w:bCs/>
        </w:rPr>
        <w:t>is</w:t>
      </w:r>
      <w:r w:rsidR="0051066A">
        <w:rPr>
          <w:rFonts w:ascii="Times New Roman" w:hAnsi="Times New Roman" w:cs="Times New Roman"/>
          <w:bCs/>
        </w:rPr>
        <w:t xml:space="preserve"> </w:t>
      </w:r>
      <w:r w:rsidR="00207127">
        <w:rPr>
          <w:rFonts w:ascii="Times New Roman" w:hAnsi="Times New Roman" w:cs="Times New Roman"/>
          <w:bCs/>
        </w:rPr>
        <w:t>one of the</w:t>
      </w:r>
      <w:r w:rsidR="00784671">
        <w:rPr>
          <w:rFonts w:ascii="Times New Roman" w:hAnsi="Times New Roman" w:cs="Times New Roman"/>
          <w:bCs/>
        </w:rPr>
        <w:t xml:space="preserve"> first </w:t>
      </w:r>
      <w:r w:rsidR="009A12F0">
        <w:rPr>
          <w:rFonts w:ascii="Times New Roman" w:hAnsi="Times New Roman" w:cs="Times New Roman"/>
          <w:bCs/>
        </w:rPr>
        <w:t>to address</w:t>
      </w:r>
      <w:r w:rsidR="001037B1">
        <w:rPr>
          <w:rFonts w:ascii="Times New Roman" w:hAnsi="Times New Roman" w:cs="Times New Roman"/>
          <w:bCs/>
        </w:rPr>
        <w:t xml:space="preserve"> Günderrode’s political thought, especially </w:t>
      </w:r>
      <w:r w:rsidR="003309FB">
        <w:rPr>
          <w:rFonts w:ascii="Times New Roman" w:hAnsi="Times New Roman" w:cs="Times New Roman"/>
          <w:bCs/>
        </w:rPr>
        <w:t>her</w:t>
      </w:r>
      <w:r w:rsidR="001037B1">
        <w:rPr>
          <w:rFonts w:ascii="Times New Roman" w:hAnsi="Times New Roman" w:cs="Times New Roman"/>
          <w:bCs/>
        </w:rPr>
        <w:t xml:space="preserve"> </w:t>
      </w:r>
      <w:r w:rsidR="00317FC5">
        <w:rPr>
          <w:rFonts w:ascii="Times New Roman" w:hAnsi="Times New Roman" w:cs="Times New Roman"/>
          <w:bCs/>
        </w:rPr>
        <w:t xml:space="preserve">view of </w:t>
      </w:r>
      <w:r w:rsidR="00BC392A">
        <w:rPr>
          <w:rFonts w:ascii="Times New Roman" w:hAnsi="Times New Roman" w:cs="Times New Roman"/>
          <w:bCs/>
        </w:rPr>
        <w:t xml:space="preserve">the interrelationship between </w:t>
      </w:r>
      <w:r w:rsidR="00B94377">
        <w:rPr>
          <w:rFonts w:ascii="Times New Roman" w:hAnsi="Times New Roman" w:cs="Times New Roman"/>
          <w:bCs/>
        </w:rPr>
        <w:t xml:space="preserve">human </w:t>
      </w:r>
      <w:r w:rsidR="00317FC5">
        <w:rPr>
          <w:rFonts w:ascii="Times New Roman" w:hAnsi="Times New Roman" w:cs="Times New Roman"/>
          <w:bCs/>
        </w:rPr>
        <w:t>society and</w:t>
      </w:r>
      <w:r w:rsidR="00B94377">
        <w:rPr>
          <w:rFonts w:ascii="Times New Roman" w:hAnsi="Times New Roman" w:cs="Times New Roman"/>
          <w:bCs/>
        </w:rPr>
        <w:t xml:space="preserve"> the broader</w:t>
      </w:r>
      <w:r w:rsidR="00317FC5">
        <w:rPr>
          <w:rFonts w:ascii="Times New Roman" w:hAnsi="Times New Roman" w:cs="Times New Roman"/>
          <w:bCs/>
        </w:rPr>
        <w:t xml:space="preserve"> environment</w:t>
      </w:r>
      <w:r w:rsidR="0051066A">
        <w:rPr>
          <w:rFonts w:ascii="Times New Roman" w:hAnsi="Times New Roman" w:cs="Times New Roman"/>
          <w:bCs/>
        </w:rPr>
        <w:t xml:space="preserve">. The paper </w:t>
      </w:r>
      <w:r w:rsidR="009B739D">
        <w:rPr>
          <w:rFonts w:ascii="Times New Roman" w:hAnsi="Times New Roman" w:cs="Times New Roman"/>
          <w:bCs/>
        </w:rPr>
        <w:t xml:space="preserve">argues that </w:t>
      </w:r>
      <w:r w:rsidR="009B739D" w:rsidRPr="00AF44F4">
        <w:rPr>
          <w:rFonts w:ascii="Times New Roman" w:hAnsi="Times New Roman" w:cs="Times New Roman"/>
          <w:bCs/>
        </w:rPr>
        <w:t>Günderrode</w:t>
      </w:r>
      <w:r w:rsidR="00407F35">
        <w:rPr>
          <w:rFonts w:ascii="Times New Roman" w:hAnsi="Times New Roman" w:cs="Times New Roman"/>
          <w:bCs/>
        </w:rPr>
        <w:t xml:space="preserve"> </w:t>
      </w:r>
      <w:r w:rsidR="005A2AF6">
        <w:rPr>
          <w:rFonts w:ascii="Times New Roman" w:hAnsi="Times New Roman" w:cs="Times New Roman"/>
          <w:bCs/>
        </w:rPr>
        <w:t>develops</w:t>
      </w:r>
      <w:r w:rsidR="009B739D">
        <w:rPr>
          <w:rFonts w:ascii="Times New Roman" w:hAnsi="Times New Roman" w:cs="Times New Roman"/>
          <w:bCs/>
        </w:rPr>
        <w:t xml:space="preserve"> resources for reconceiving the relationship of human beings to the nonhuman</w:t>
      </w:r>
      <w:r w:rsidR="00C91DA4">
        <w:rPr>
          <w:rFonts w:ascii="Times New Roman" w:hAnsi="Times New Roman" w:cs="Times New Roman"/>
          <w:bCs/>
        </w:rPr>
        <w:t xml:space="preserve"> and to each other </w:t>
      </w:r>
      <w:r w:rsidR="00955C2F">
        <w:rPr>
          <w:rFonts w:ascii="Times New Roman" w:hAnsi="Times New Roman" w:cs="Times New Roman"/>
          <w:bCs/>
        </w:rPr>
        <w:t xml:space="preserve">that work against </w:t>
      </w:r>
      <w:r w:rsidR="00DF53F4">
        <w:rPr>
          <w:rFonts w:ascii="Times New Roman" w:hAnsi="Times New Roman" w:cs="Times New Roman"/>
          <w:bCs/>
        </w:rPr>
        <w:t>an instrumentalizing view of nature</w:t>
      </w:r>
      <w:r w:rsidR="008F2D19">
        <w:rPr>
          <w:rFonts w:ascii="Times New Roman" w:hAnsi="Times New Roman" w:cs="Times New Roman"/>
          <w:bCs/>
        </w:rPr>
        <w:t xml:space="preserve"> and </w:t>
      </w:r>
      <w:r w:rsidR="009F3996">
        <w:rPr>
          <w:rFonts w:ascii="Times New Roman" w:hAnsi="Times New Roman" w:cs="Times New Roman"/>
          <w:bCs/>
        </w:rPr>
        <w:t xml:space="preserve">programmatic political </w:t>
      </w:r>
      <w:r w:rsidR="00F82714">
        <w:rPr>
          <w:rFonts w:ascii="Times New Roman" w:hAnsi="Times New Roman" w:cs="Times New Roman"/>
          <w:bCs/>
        </w:rPr>
        <w:t>ideals</w:t>
      </w:r>
      <w:r w:rsidR="006646B2">
        <w:rPr>
          <w:rFonts w:ascii="Times New Roman" w:hAnsi="Times New Roman" w:cs="Times New Roman"/>
          <w:bCs/>
        </w:rPr>
        <w:t xml:space="preserve">. </w:t>
      </w:r>
      <w:r w:rsidR="008608BB" w:rsidRPr="00AF44F4">
        <w:rPr>
          <w:rFonts w:ascii="Times New Roman" w:hAnsi="Times New Roman" w:cs="Times New Roman"/>
          <w:bCs/>
        </w:rPr>
        <w:t xml:space="preserve">Günderrode’s normative </w:t>
      </w:r>
      <w:r w:rsidR="004A42F5">
        <w:rPr>
          <w:rFonts w:ascii="Times New Roman" w:hAnsi="Times New Roman" w:cs="Times New Roman"/>
          <w:bCs/>
        </w:rPr>
        <w:t>restraint</w:t>
      </w:r>
      <w:r w:rsidR="008608BB" w:rsidRPr="00AF44F4">
        <w:rPr>
          <w:rFonts w:ascii="Times New Roman" w:hAnsi="Times New Roman" w:cs="Times New Roman"/>
          <w:bCs/>
        </w:rPr>
        <w:t xml:space="preserve">, </w:t>
      </w:r>
      <w:r w:rsidR="00AA5744">
        <w:rPr>
          <w:rFonts w:ascii="Times New Roman" w:hAnsi="Times New Roman" w:cs="Times New Roman"/>
          <w:bCs/>
        </w:rPr>
        <w:t>concept</w:t>
      </w:r>
      <w:r w:rsidR="008608BB" w:rsidRPr="00AF44F4">
        <w:rPr>
          <w:rFonts w:ascii="Times New Roman" w:hAnsi="Times New Roman" w:cs="Times New Roman"/>
          <w:bCs/>
        </w:rPr>
        <w:t xml:space="preserve"> of harmony, and view of human beings as part of and the same in kind as the rest of nature contribute to a vision of </w:t>
      </w:r>
      <w:r w:rsidR="00AE73DF">
        <w:rPr>
          <w:rFonts w:ascii="Times New Roman" w:hAnsi="Times New Roman" w:cs="Times New Roman"/>
          <w:bCs/>
        </w:rPr>
        <w:t>sociality</w:t>
      </w:r>
      <w:r w:rsidR="00810B05">
        <w:rPr>
          <w:rFonts w:ascii="Times New Roman" w:hAnsi="Times New Roman" w:cs="Times New Roman"/>
          <w:bCs/>
        </w:rPr>
        <w:t>,</w:t>
      </w:r>
      <w:r w:rsidR="008608BB" w:rsidRPr="00AF44F4">
        <w:rPr>
          <w:rFonts w:ascii="Times New Roman" w:hAnsi="Times New Roman" w:cs="Times New Roman"/>
          <w:bCs/>
        </w:rPr>
        <w:t xml:space="preserve"> </w:t>
      </w:r>
      <w:r w:rsidR="006F3A7C">
        <w:rPr>
          <w:rFonts w:ascii="Times New Roman" w:hAnsi="Times New Roman" w:cs="Times New Roman"/>
          <w:bCs/>
        </w:rPr>
        <w:t>grounded in her metaphysics</w:t>
      </w:r>
      <w:r w:rsidR="00810B05">
        <w:rPr>
          <w:rFonts w:ascii="Times New Roman" w:hAnsi="Times New Roman" w:cs="Times New Roman"/>
          <w:bCs/>
        </w:rPr>
        <w:t>, that en</w:t>
      </w:r>
      <w:r w:rsidR="002B4675">
        <w:rPr>
          <w:rFonts w:ascii="Times New Roman" w:hAnsi="Times New Roman" w:cs="Times New Roman"/>
          <w:bCs/>
        </w:rPr>
        <w:t>visions</w:t>
      </w:r>
      <w:r w:rsidR="008608BB" w:rsidRPr="00AF44F4">
        <w:rPr>
          <w:rFonts w:ascii="Times New Roman" w:hAnsi="Times New Roman" w:cs="Times New Roman"/>
          <w:bCs/>
        </w:rPr>
        <w:t xml:space="preserve"> small communities </w:t>
      </w:r>
      <w:r w:rsidR="002B4675">
        <w:rPr>
          <w:rFonts w:ascii="Times New Roman" w:hAnsi="Times New Roman" w:cs="Times New Roman"/>
          <w:bCs/>
        </w:rPr>
        <w:t>fostering</w:t>
      </w:r>
      <w:r w:rsidR="003003DA" w:rsidRPr="00AF44F4">
        <w:rPr>
          <w:rFonts w:ascii="Times New Roman" w:hAnsi="Times New Roman" w:cs="Times New Roman"/>
          <w:bCs/>
        </w:rPr>
        <w:t xml:space="preserve"> connections between human beings </w:t>
      </w:r>
      <w:r w:rsidR="003003DA">
        <w:rPr>
          <w:rFonts w:ascii="Times New Roman" w:hAnsi="Times New Roman" w:cs="Times New Roman"/>
          <w:bCs/>
        </w:rPr>
        <w:t>and the non</w:t>
      </w:r>
      <w:r w:rsidR="003003DA" w:rsidRPr="00AF44F4">
        <w:rPr>
          <w:rFonts w:ascii="Times New Roman" w:hAnsi="Times New Roman" w:cs="Times New Roman"/>
          <w:bCs/>
        </w:rPr>
        <w:t>human</w:t>
      </w:r>
      <w:r w:rsidR="008608BB" w:rsidRPr="00AF44F4">
        <w:rPr>
          <w:rFonts w:ascii="Times New Roman" w:hAnsi="Times New Roman" w:cs="Times New Roman"/>
          <w:bCs/>
        </w:rPr>
        <w:t xml:space="preserve">. </w:t>
      </w:r>
      <w:r w:rsidR="00015434">
        <w:rPr>
          <w:rFonts w:ascii="Times New Roman" w:hAnsi="Times New Roman" w:cs="Times New Roman"/>
          <w:bCs/>
        </w:rPr>
        <w:t>On</w:t>
      </w:r>
      <w:r w:rsidR="0082389F">
        <w:rPr>
          <w:rFonts w:ascii="Times New Roman" w:hAnsi="Times New Roman" w:cs="Times New Roman"/>
          <w:bCs/>
        </w:rPr>
        <w:t xml:space="preserve"> Günderrode’s model,</w:t>
      </w:r>
      <w:r w:rsidR="00222F98">
        <w:rPr>
          <w:rFonts w:ascii="Times New Roman" w:hAnsi="Times New Roman" w:cs="Times New Roman"/>
          <w:bCs/>
        </w:rPr>
        <w:t xml:space="preserve"> </w:t>
      </w:r>
      <w:r w:rsidR="008608BB" w:rsidRPr="00AF44F4">
        <w:rPr>
          <w:rFonts w:ascii="Times New Roman" w:hAnsi="Times New Roman" w:cs="Times New Roman"/>
          <w:bCs/>
        </w:rPr>
        <w:t xml:space="preserve">these </w:t>
      </w:r>
      <w:r w:rsidR="00B32690">
        <w:rPr>
          <w:rFonts w:ascii="Times New Roman" w:hAnsi="Times New Roman" w:cs="Times New Roman"/>
          <w:bCs/>
        </w:rPr>
        <w:t>connections can grow and strengthen</w:t>
      </w:r>
      <w:r w:rsidR="008608BB" w:rsidRPr="00AF44F4">
        <w:rPr>
          <w:rFonts w:ascii="Times New Roman" w:hAnsi="Times New Roman" w:cs="Times New Roman"/>
          <w:bCs/>
        </w:rPr>
        <w:t xml:space="preserve"> and eventually, perhaps, en</w:t>
      </w:r>
      <w:r w:rsidR="00D70553">
        <w:rPr>
          <w:rFonts w:ascii="Times New Roman" w:hAnsi="Times New Roman" w:cs="Times New Roman"/>
          <w:bCs/>
        </w:rPr>
        <w:t>a</w:t>
      </w:r>
      <w:r w:rsidR="008608BB" w:rsidRPr="00AF44F4">
        <w:rPr>
          <w:rFonts w:ascii="Times New Roman" w:hAnsi="Times New Roman" w:cs="Times New Roman"/>
          <w:bCs/>
        </w:rPr>
        <w:t xml:space="preserve">ble the emergence of the single, perfect organism that </w:t>
      </w:r>
      <w:r w:rsidR="007B2B69">
        <w:rPr>
          <w:rFonts w:ascii="Times New Roman" w:hAnsi="Times New Roman" w:cs="Times New Roman"/>
          <w:bCs/>
        </w:rPr>
        <w:t>she</w:t>
      </w:r>
      <w:r w:rsidR="00222F98" w:rsidRPr="00AF44F4">
        <w:rPr>
          <w:rFonts w:ascii="Times New Roman" w:hAnsi="Times New Roman" w:cs="Times New Roman"/>
          <w:bCs/>
        </w:rPr>
        <w:t xml:space="preserve"> </w:t>
      </w:r>
      <w:r w:rsidR="008608BB" w:rsidRPr="00AF44F4">
        <w:rPr>
          <w:rFonts w:ascii="Times New Roman" w:hAnsi="Times New Roman" w:cs="Times New Roman"/>
          <w:bCs/>
        </w:rPr>
        <w:t>calls the “realized idea of the earth.</w:t>
      </w:r>
      <w:r w:rsidR="008608BB">
        <w:rPr>
          <w:rFonts w:ascii="Times New Roman" w:hAnsi="Times New Roman" w:cs="Times New Roman"/>
          <w:bCs/>
        </w:rPr>
        <w:t>”</w:t>
      </w:r>
    </w:p>
    <w:sectPr w:rsidR="008608BB" w:rsidSect="005A10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C5B9F" w14:textId="77777777" w:rsidR="00BC7840" w:rsidRDefault="00BC7840" w:rsidP="00920E61">
      <w:r>
        <w:separator/>
      </w:r>
    </w:p>
  </w:endnote>
  <w:endnote w:type="continuationSeparator" w:id="0">
    <w:p w14:paraId="1115ABEE" w14:textId="77777777" w:rsidR="00BC7840" w:rsidRDefault="00BC7840" w:rsidP="0092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20FD" w14:textId="77777777" w:rsidR="00BC7840" w:rsidRDefault="00BC7840" w:rsidP="00920E61">
      <w:r>
        <w:separator/>
      </w:r>
    </w:p>
  </w:footnote>
  <w:footnote w:type="continuationSeparator" w:id="0">
    <w:p w14:paraId="4951C330" w14:textId="77777777" w:rsidR="00BC7840" w:rsidRDefault="00BC7840" w:rsidP="00920E6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pyeditor">
    <w15:presenceInfo w15:providerId="None" w15:userId="Copyedi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61"/>
    <w:rsid w:val="00015434"/>
    <w:rsid w:val="001037B1"/>
    <w:rsid w:val="00155FDC"/>
    <w:rsid w:val="00166AE3"/>
    <w:rsid w:val="001919F2"/>
    <w:rsid w:val="001A5FF9"/>
    <w:rsid w:val="00207127"/>
    <w:rsid w:val="00222F98"/>
    <w:rsid w:val="002531D4"/>
    <w:rsid w:val="002714EE"/>
    <w:rsid w:val="002B4675"/>
    <w:rsid w:val="002C715F"/>
    <w:rsid w:val="002F0640"/>
    <w:rsid w:val="003003DA"/>
    <w:rsid w:val="0030283A"/>
    <w:rsid w:val="00317FC5"/>
    <w:rsid w:val="003309FB"/>
    <w:rsid w:val="00350C49"/>
    <w:rsid w:val="00353782"/>
    <w:rsid w:val="003B2C3A"/>
    <w:rsid w:val="00407F35"/>
    <w:rsid w:val="0045621A"/>
    <w:rsid w:val="0048475D"/>
    <w:rsid w:val="00497DA8"/>
    <w:rsid w:val="004A42F5"/>
    <w:rsid w:val="004A4D81"/>
    <w:rsid w:val="004F6AC0"/>
    <w:rsid w:val="0051066A"/>
    <w:rsid w:val="005140E1"/>
    <w:rsid w:val="00583BB9"/>
    <w:rsid w:val="005910A4"/>
    <w:rsid w:val="005A1005"/>
    <w:rsid w:val="005A2AF6"/>
    <w:rsid w:val="005B4415"/>
    <w:rsid w:val="006646B2"/>
    <w:rsid w:val="0067558C"/>
    <w:rsid w:val="006A40BD"/>
    <w:rsid w:val="006D7601"/>
    <w:rsid w:val="006F3A7C"/>
    <w:rsid w:val="00707407"/>
    <w:rsid w:val="00723B90"/>
    <w:rsid w:val="00723CA9"/>
    <w:rsid w:val="007450B0"/>
    <w:rsid w:val="00784671"/>
    <w:rsid w:val="007B2B69"/>
    <w:rsid w:val="007D6FD8"/>
    <w:rsid w:val="00805000"/>
    <w:rsid w:val="00810B05"/>
    <w:rsid w:val="0082389F"/>
    <w:rsid w:val="00853F21"/>
    <w:rsid w:val="008608BB"/>
    <w:rsid w:val="008C7B11"/>
    <w:rsid w:val="008F2D19"/>
    <w:rsid w:val="00920E61"/>
    <w:rsid w:val="00955C2F"/>
    <w:rsid w:val="00966B48"/>
    <w:rsid w:val="00992E84"/>
    <w:rsid w:val="009A12F0"/>
    <w:rsid w:val="009B739D"/>
    <w:rsid w:val="009C7418"/>
    <w:rsid w:val="009F3996"/>
    <w:rsid w:val="00AA5744"/>
    <w:rsid w:val="00AE73DF"/>
    <w:rsid w:val="00B32690"/>
    <w:rsid w:val="00B37A89"/>
    <w:rsid w:val="00B94377"/>
    <w:rsid w:val="00B95D0B"/>
    <w:rsid w:val="00BA45C0"/>
    <w:rsid w:val="00BB3E12"/>
    <w:rsid w:val="00BC392A"/>
    <w:rsid w:val="00BC7840"/>
    <w:rsid w:val="00C21EFD"/>
    <w:rsid w:val="00C4227D"/>
    <w:rsid w:val="00C636E9"/>
    <w:rsid w:val="00C91DA4"/>
    <w:rsid w:val="00C95B3D"/>
    <w:rsid w:val="00D12F91"/>
    <w:rsid w:val="00D70553"/>
    <w:rsid w:val="00D86E26"/>
    <w:rsid w:val="00DE7AC2"/>
    <w:rsid w:val="00DF53F4"/>
    <w:rsid w:val="00E83E58"/>
    <w:rsid w:val="00F65A11"/>
    <w:rsid w:val="00F82714"/>
    <w:rsid w:val="00FA0F03"/>
    <w:rsid w:val="00FD0418"/>
    <w:rsid w:val="00F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D94BDD"/>
  <w15:chartTrackingRefBased/>
  <w15:docId w15:val="{BC96439B-04B4-8547-BC54-88421337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E6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20E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E61"/>
    <w:rPr>
      <w:rFonts w:eastAsiaTheme="minorEastAsi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20E61"/>
    <w:rPr>
      <w:vertAlign w:val="superscript"/>
    </w:rPr>
  </w:style>
  <w:style w:type="paragraph" w:styleId="Revision">
    <w:name w:val="Revision"/>
    <w:hidden/>
    <w:uiPriority w:val="99"/>
    <w:semiHidden/>
    <w:rsid w:val="00FF47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Copyeditor</cp:lastModifiedBy>
  <cp:revision>2</cp:revision>
  <dcterms:created xsi:type="dcterms:W3CDTF">2022-08-29T02:07:00Z</dcterms:created>
  <dcterms:modified xsi:type="dcterms:W3CDTF">2022-08-29T02:07:00Z</dcterms:modified>
</cp:coreProperties>
</file>