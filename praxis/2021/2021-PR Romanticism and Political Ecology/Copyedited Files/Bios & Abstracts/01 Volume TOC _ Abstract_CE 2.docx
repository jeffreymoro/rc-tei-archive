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7EA3" w14:textId="77777777" w:rsidR="005330FC" w:rsidRDefault="000D4B1E">
      <w:r>
        <w:t>Political Ecologies TOC &amp; Volume Abstract</w:t>
      </w:r>
    </w:p>
    <w:p w14:paraId="5FA81B24" w14:textId="77777777" w:rsidR="000D4B1E" w:rsidRDefault="000D4B1E"/>
    <w:p w14:paraId="4F260B85" w14:textId="77777777" w:rsidR="000D4B1E" w:rsidRDefault="000D4B1E" w:rsidP="000D4B1E">
      <w:r>
        <w:t>TOC</w:t>
      </w:r>
    </w:p>
    <w:p w14:paraId="0194C62F" w14:textId="77777777" w:rsidR="000D4B1E" w:rsidRDefault="000D4B1E" w:rsidP="000D4B1E"/>
    <w:p w14:paraId="4383BCE2" w14:textId="77777777" w:rsidR="00DA40F3" w:rsidRDefault="00DA40F3" w:rsidP="000D4B1E">
      <w:proofErr w:type="spellStart"/>
      <w:r>
        <w:t>Kuiken</w:t>
      </w:r>
      <w:proofErr w:type="spellEnd"/>
      <w:r>
        <w:t xml:space="preserve"> (Intro)</w:t>
      </w:r>
    </w:p>
    <w:p w14:paraId="2FF212B4" w14:textId="77777777" w:rsidR="000D4B1E" w:rsidRDefault="000D4B1E" w:rsidP="000D4B1E">
      <w:proofErr w:type="spellStart"/>
      <w:r w:rsidRPr="000D4B1E">
        <w:t>Neyrat</w:t>
      </w:r>
      <w:proofErr w:type="spellEnd"/>
      <w:r w:rsidRPr="000D4B1E">
        <w:t xml:space="preserve">, </w:t>
      </w:r>
    </w:p>
    <w:p w14:paraId="74C45835" w14:textId="77777777" w:rsidR="000D4B1E" w:rsidRDefault="000D4B1E" w:rsidP="000D4B1E">
      <w:r>
        <w:t>Ezekiel</w:t>
      </w:r>
      <w:r w:rsidRPr="000D4B1E">
        <w:t xml:space="preserve"> </w:t>
      </w:r>
    </w:p>
    <w:p w14:paraId="2B78DAC6" w14:textId="77777777" w:rsidR="000D4B1E" w:rsidRDefault="000D4B1E" w:rsidP="000D4B1E">
      <w:proofErr w:type="spellStart"/>
      <w:r>
        <w:t>Kuiken</w:t>
      </w:r>
      <w:proofErr w:type="spellEnd"/>
    </w:p>
    <w:p w14:paraId="566D9899" w14:textId="77777777" w:rsidR="000D4B1E" w:rsidRDefault="000D4B1E" w:rsidP="000D4B1E">
      <w:proofErr w:type="spellStart"/>
      <w:r>
        <w:t>Albernaz</w:t>
      </w:r>
      <w:proofErr w:type="spellEnd"/>
    </w:p>
    <w:p w14:paraId="4584080A" w14:textId="77777777" w:rsidR="000D4B1E" w:rsidRDefault="000D4B1E" w:rsidP="000D4B1E">
      <w:r w:rsidRPr="000D4B1E">
        <w:t xml:space="preserve"> Goldstein</w:t>
      </w:r>
    </w:p>
    <w:p w14:paraId="75353508" w14:textId="77777777" w:rsidR="000D4B1E" w:rsidRDefault="000D4B1E" w:rsidP="000D4B1E"/>
    <w:p w14:paraId="1540661A" w14:textId="77777777" w:rsidR="000D4B1E" w:rsidRDefault="000D4B1E" w:rsidP="000D4B1E"/>
    <w:p w14:paraId="6299A007" w14:textId="3426FFDA" w:rsidR="000D4B1E" w:rsidRDefault="007D28E5" w:rsidP="000D4B1E">
      <w:r>
        <w:t xml:space="preserve">Volume </w:t>
      </w:r>
      <w:r w:rsidR="000D4B1E">
        <w:t>Abstract</w:t>
      </w:r>
      <w:r>
        <w:t xml:space="preserve"> (NOTE: Use for </w:t>
      </w:r>
      <w:proofErr w:type="spellStart"/>
      <w:r>
        <w:t>Kuiken’s</w:t>
      </w:r>
      <w:proofErr w:type="spellEnd"/>
      <w:r>
        <w:t xml:space="preserve"> Introduction Abstract also.)</w:t>
      </w:r>
    </w:p>
    <w:p w14:paraId="3A9D094E" w14:textId="77777777" w:rsidR="000D4B1E" w:rsidRDefault="000D4B1E" w:rsidP="000D4B1E"/>
    <w:p w14:paraId="357ACA3B" w14:textId="5BBC361E" w:rsidR="000D4B1E" w:rsidRPr="000D4B1E" w:rsidRDefault="000D4B1E" w:rsidP="000D4B1E">
      <w:r w:rsidRPr="000D4B1E">
        <w:t xml:space="preserve">Recent work by Latour, </w:t>
      </w:r>
      <w:proofErr w:type="spellStart"/>
      <w:r w:rsidRPr="000D4B1E">
        <w:t>Descola</w:t>
      </w:r>
      <w:proofErr w:type="spellEnd"/>
      <w:ins w:id="0" w:author="Copyeditor" w:date="2022-09-06T11:31:00Z">
        <w:r w:rsidR="00133635">
          <w:t>,</w:t>
        </w:r>
      </w:ins>
      <w:r w:rsidRPr="000D4B1E">
        <w:t xml:space="preserve"> and others has argued in favor of putting the concept of nature to “death” in part because it authorizes a set of power relations grounded on a constitutive exclusion: the notion of a “nature” separate from the “social” generates a politics without due process for elements of the collective whose externality to the </w:t>
      </w:r>
      <w:r w:rsidRPr="000D4B1E">
        <w:rPr>
          <w:i/>
          <w:iCs/>
        </w:rPr>
        <w:t>polis </w:t>
      </w:r>
      <w:r w:rsidRPr="000D4B1E">
        <w:t>withdraws them from the domain of the political itself. A new form of collectivity is said to emerge on the other side of the “death of nature” that, while not necessarily predicated on the model of the “one,” is nonetheless structured by the absence of the two. In other words, this new form of collectivity dissolves any unitary border between nature and culture, human and non</w:t>
      </w:r>
      <w:del w:id="1" w:author="Copyeditor" w:date="2022-09-06T11:31:00Z">
        <w:r w:rsidRPr="000D4B1E" w:rsidDel="00133635">
          <w:delText>-</w:delText>
        </w:r>
      </w:del>
      <w:r w:rsidRPr="000D4B1E">
        <w:t>human</w:t>
      </w:r>
      <w:del w:id="2" w:author="Copyeditor" w:date="2022-09-06T11:31:00Z">
        <w:r w:rsidRPr="000D4B1E" w:rsidDel="00133635">
          <w:delText xml:space="preserve"> </w:delText>
        </w:r>
      </w:del>
      <w:ins w:id="3" w:author="Copyeditor" w:date="2022-09-06T11:31:00Z">
        <w:r w:rsidR="00133635">
          <w:t xml:space="preserve">, </w:t>
        </w:r>
      </w:ins>
      <w:r w:rsidRPr="000D4B1E">
        <w:t>etc.</w:t>
      </w:r>
    </w:p>
    <w:p w14:paraId="42AD0B8E" w14:textId="77777777" w:rsidR="000D4B1E" w:rsidRPr="000D4B1E" w:rsidRDefault="000D4B1E" w:rsidP="000D4B1E"/>
    <w:p w14:paraId="03A1236D" w14:textId="77777777" w:rsidR="000D4B1E" w:rsidRPr="000D4B1E" w:rsidRDefault="000D4B1E" w:rsidP="000D4B1E">
      <w:r w:rsidRPr="000D4B1E">
        <w:rPr>
          <w:i/>
          <w:iCs/>
        </w:rPr>
        <w:t>Romanticism and Political Ecology</w:t>
      </w:r>
      <w:r w:rsidRPr="000D4B1E">
        <w:t> examines the ways in which Romanticism challenges or reinforces this classic divide, which reshapes notions of politics and collectivity in the Romantic era and beyond. Some of the questions the collection attempts to address include how the Romantics reconceived Nature in relation to the space of the political, the way race as a category challenged putatively universal conceptions of the sovereignty of “Man," and how Romanticism helped to reconceive the relation between the human and its others in view of broadening operative definitions of the meaning of “collectivity."</w:t>
      </w:r>
    </w:p>
    <w:p w14:paraId="57D8C218" w14:textId="77777777" w:rsidR="000D4B1E" w:rsidRDefault="000D4B1E"/>
    <w:sectPr w:rsidR="000D4B1E" w:rsidSect="0058342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1E"/>
    <w:rsid w:val="000278A0"/>
    <w:rsid w:val="000D4B1E"/>
    <w:rsid w:val="00133635"/>
    <w:rsid w:val="005330FC"/>
    <w:rsid w:val="0058342F"/>
    <w:rsid w:val="006B4B21"/>
    <w:rsid w:val="007D28E5"/>
    <w:rsid w:val="00DA40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B8DD7"/>
  <w15:docId w15:val="{6673A94E-272E-B045-AB66-4DBF81FE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3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78474">
      <w:bodyDiv w:val="1"/>
      <w:marLeft w:val="0"/>
      <w:marRight w:val="0"/>
      <w:marTop w:val="0"/>
      <w:marBottom w:val="0"/>
      <w:divBdr>
        <w:top w:val="none" w:sz="0" w:space="0" w:color="auto"/>
        <w:left w:val="none" w:sz="0" w:space="0" w:color="auto"/>
        <w:bottom w:val="none" w:sz="0" w:space="0" w:color="auto"/>
        <w:right w:val="none" w:sz="0" w:space="0" w:color="auto"/>
      </w:divBdr>
      <w:divsChild>
        <w:div w:id="1472090">
          <w:marLeft w:val="0"/>
          <w:marRight w:val="0"/>
          <w:marTop w:val="0"/>
          <w:marBottom w:val="0"/>
          <w:divBdr>
            <w:top w:val="none" w:sz="0" w:space="0" w:color="auto"/>
            <w:left w:val="none" w:sz="0" w:space="0" w:color="auto"/>
            <w:bottom w:val="none" w:sz="0" w:space="0" w:color="auto"/>
            <w:right w:val="none" w:sz="0" w:space="0" w:color="auto"/>
          </w:divBdr>
        </w:div>
        <w:div w:id="2127960636">
          <w:marLeft w:val="0"/>
          <w:marRight w:val="0"/>
          <w:marTop w:val="0"/>
          <w:marBottom w:val="0"/>
          <w:divBdr>
            <w:top w:val="none" w:sz="0" w:space="0" w:color="auto"/>
            <w:left w:val="none" w:sz="0" w:space="0" w:color="auto"/>
            <w:bottom w:val="none" w:sz="0" w:space="0" w:color="auto"/>
            <w:right w:val="none" w:sz="0" w:space="0" w:color="auto"/>
          </w:divBdr>
        </w:div>
        <w:div w:id="26315294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1313</Characters>
  <Application>Microsoft Office Word</Application>
  <DocSecurity>0</DocSecurity>
  <Lines>10</Lines>
  <Paragraphs>3</Paragraphs>
  <ScaleCrop>false</ScaleCrop>
  <Company>U. of Maryland</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Orrin Wang</dc:creator>
  <cp:keywords/>
  <dc:description/>
  <cp:lastModifiedBy>Copyeditor</cp:lastModifiedBy>
  <cp:revision>3</cp:revision>
  <dcterms:created xsi:type="dcterms:W3CDTF">2022-09-06T17:28:00Z</dcterms:created>
  <dcterms:modified xsi:type="dcterms:W3CDTF">2022-09-06T17:31:00Z</dcterms:modified>
</cp:coreProperties>
</file>