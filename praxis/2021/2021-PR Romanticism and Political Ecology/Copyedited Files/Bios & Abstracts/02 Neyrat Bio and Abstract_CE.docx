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B64E" w14:textId="77777777" w:rsidR="009F56AA" w:rsidRDefault="009F56AA" w:rsidP="009F56AA">
      <w:pPr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Neyrat</w:t>
      </w:r>
      <w:proofErr w:type="spellEnd"/>
      <w:r>
        <w:rPr>
          <w:rFonts w:eastAsia="Times New Roman" w:cstheme="minorHAnsi"/>
          <w:color w:val="000000"/>
        </w:rPr>
        <w:t xml:space="preserve"> Bio and Abstract</w:t>
      </w:r>
    </w:p>
    <w:p w14:paraId="4704943E" w14:textId="77777777" w:rsidR="009F56AA" w:rsidRDefault="009F56AA" w:rsidP="009F56AA">
      <w:pPr>
        <w:rPr>
          <w:rFonts w:eastAsia="Times New Roman" w:cstheme="minorHAnsi"/>
          <w:color w:val="000000"/>
        </w:rPr>
      </w:pPr>
    </w:p>
    <w:p w14:paraId="15B7FA6C" w14:textId="77777777" w:rsidR="009F56AA" w:rsidRPr="009F56AA" w:rsidRDefault="009F56AA" w:rsidP="009F56AA">
      <w:pPr>
        <w:rPr>
          <w:rFonts w:eastAsia="Times New Roman" w:cstheme="minorHAnsi"/>
          <w:color w:val="000000"/>
        </w:rPr>
      </w:pPr>
      <w:r w:rsidRPr="009F56AA">
        <w:rPr>
          <w:rFonts w:eastAsia="Times New Roman" w:cstheme="minorHAnsi"/>
          <w:color w:val="000000"/>
        </w:rPr>
        <w:t>Abstract:</w:t>
      </w:r>
    </w:p>
    <w:p w14:paraId="4E0ECA4A" w14:textId="77777777" w:rsidR="009F56AA" w:rsidRPr="009F56AA" w:rsidRDefault="009F56AA" w:rsidP="009F56AA">
      <w:pPr>
        <w:rPr>
          <w:rFonts w:eastAsia="Times New Roman" w:cstheme="minorHAnsi"/>
          <w:color w:val="000000"/>
        </w:rPr>
      </w:pPr>
    </w:p>
    <w:p w14:paraId="2873568C" w14:textId="7E99F185" w:rsidR="009F56AA" w:rsidRPr="009F56AA" w:rsidRDefault="009F56AA" w:rsidP="009F56AA">
      <w:pPr>
        <w:rPr>
          <w:rFonts w:eastAsia="Times New Roman" w:cstheme="minorHAnsi"/>
          <w:color w:val="000000"/>
        </w:rPr>
      </w:pPr>
      <w:r w:rsidRPr="009F56AA">
        <w:rPr>
          <w:rFonts w:eastAsia="Times New Roman" w:cstheme="minorHAnsi"/>
          <w:color w:val="000000"/>
        </w:rPr>
        <w:t>There is no outside</w:t>
      </w:r>
      <w:del w:id="0" w:author="Copyeditor" w:date="2022-09-06T11:24:00Z">
        <w:r w:rsidRPr="009F56AA" w:rsidDel="00E37E04">
          <w:rPr>
            <w:rFonts w:eastAsia="Times New Roman" w:cstheme="minorHAnsi"/>
            <w:color w:val="000000"/>
          </w:rPr>
          <w:delText xml:space="preserve">: </w:delText>
        </w:r>
      </w:del>
      <w:ins w:id="1" w:author="Copyeditor" w:date="2022-09-06T11:24:00Z">
        <w:r w:rsidR="00E37E04">
          <w:rPr>
            <w:rFonts w:eastAsia="Times New Roman" w:cstheme="minorHAnsi"/>
            <w:color w:val="000000"/>
          </w:rPr>
          <w:t>—</w:t>
        </w:r>
      </w:ins>
      <w:r w:rsidRPr="009F56AA">
        <w:rPr>
          <w:rFonts w:eastAsia="Times New Roman" w:cstheme="minorHAnsi"/>
          <w:color w:val="000000"/>
        </w:rPr>
        <w:t>this is the main watchword of our time; the second one is that there is no nature. My hypothesis is that there is a secret complicity between the foreclosure (</w:t>
      </w:r>
      <w:r w:rsidRPr="009F56AA">
        <w:rPr>
          <w:rFonts w:eastAsia="Times New Roman" w:cstheme="minorHAnsi"/>
          <w:i/>
          <w:iCs/>
          <w:color w:val="000000"/>
          <w:lang w:val="de-DE"/>
        </w:rPr>
        <w:t>Verwerfung</w:t>
      </w:r>
      <w:r w:rsidRPr="009F56AA">
        <w:rPr>
          <w:rFonts w:eastAsia="Times New Roman" w:cstheme="minorHAnsi"/>
          <w:color w:val="000000"/>
        </w:rPr>
        <w:t xml:space="preserve">) of the outside, which causes a </w:t>
      </w:r>
      <w:proofErr w:type="spellStart"/>
      <w:r w:rsidRPr="009F56AA">
        <w:rPr>
          <w:rFonts w:eastAsia="Times New Roman" w:cstheme="minorHAnsi"/>
          <w:color w:val="000000"/>
        </w:rPr>
        <w:t>psycho</w:t>
      </w:r>
      <w:del w:id="2" w:author="Copyeditor" w:date="2022-09-06T11:24:00Z">
        <w:r w:rsidRPr="009F56AA" w:rsidDel="00E37E04">
          <w:rPr>
            <w:rFonts w:eastAsia="Times New Roman" w:cstheme="minorHAnsi"/>
            <w:color w:val="000000"/>
          </w:rPr>
          <w:delText>-</w:delText>
        </w:r>
      </w:del>
      <w:r w:rsidRPr="009F56AA">
        <w:rPr>
          <w:rFonts w:eastAsia="Times New Roman" w:cstheme="minorHAnsi"/>
          <w:color w:val="000000"/>
        </w:rPr>
        <w:t>political</w:t>
      </w:r>
      <w:proofErr w:type="spellEnd"/>
      <w:r w:rsidRPr="009F56AA">
        <w:rPr>
          <w:rFonts w:eastAsia="Times New Roman" w:cstheme="minorHAnsi"/>
          <w:color w:val="000000"/>
        </w:rPr>
        <w:t xml:space="preserve"> illness that I call </w:t>
      </w:r>
      <w:proofErr w:type="spellStart"/>
      <w:r w:rsidRPr="00E37E04">
        <w:rPr>
          <w:rFonts w:eastAsia="Times New Roman" w:cstheme="minorHAnsi"/>
          <w:i/>
          <w:iCs/>
          <w:color w:val="000000"/>
          <w:rPrChange w:id="3" w:author="Copyeditor" w:date="2022-09-06T11:24:00Z">
            <w:rPr>
              <w:rFonts w:eastAsia="Times New Roman" w:cstheme="minorHAnsi"/>
              <w:color w:val="000000"/>
            </w:rPr>
          </w:rPrChange>
        </w:rPr>
        <w:t>exophobia</w:t>
      </w:r>
      <w:proofErr w:type="spellEnd"/>
      <w:r w:rsidRPr="009F56AA">
        <w:rPr>
          <w:rFonts w:eastAsia="Times New Roman" w:cstheme="minorHAnsi"/>
          <w:color w:val="000000"/>
        </w:rPr>
        <w:t xml:space="preserve"> (the fear of the outside), and the rejection of nature, the </w:t>
      </w:r>
      <w:proofErr w:type="spellStart"/>
      <w:r w:rsidRPr="009F56AA">
        <w:rPr>
          <w:rFonts w:eastAsia="Times New Roman" w:cstheme="minorHAnsi"/>
          <w:i/>
          <w:iCs/>
          <w:color w:val="000000"/>
        </w:rPr>
        <w:t>anaturalism</w:t>
      </w:r>
      <w:proofErr w:type="spellEnd"/>
      <w:r w:rsidRPr="009F56AA">
        <w:rPr>
          <w:rFonts w:eastAsia="Times New Roman" w:cstheme="minorHAnsi"/>
          <w:color w:val="000000"/>
        </w:rPr>
        <w:t xml:space="preserve"> constituting the technophilic basis of the Anthropocene and its geo-engineering fantasies. Romanticism could be used as a cure for both </w:t>
      </w:r>
      <w:proofErr w:type="spellStart"/>
      <w:r w:rsidRPr="009F56AA">
        <w:rPr>
          <w:rFonts w:eastAsia="Times New Roman" w:cstheme="minorHAnsi"/>
          <w:color w:val="000000"/>
        </w:rPr>
        <w:t>exophobia</w:t>
      </w:r>
      <w:proofErr w:type="spellEnd"/>
      <w:r w:rsidRPr="009F56AA">
        <w:rPr>
          <w:rFonts w:eastAsia="Times New Roman" w:cstheme="minorHAnsi"/>
          <w:color w:val="000000"/>
        </w:rPr>
        <w:t xml:space="preserve"> and </w:t>
      </w:r>
      <w:proofErr w:type="spellStart"/>
      <w:r w:rsidRPr="009F56AA">
        <w:rPr>
          <w:rFonts w:eastAsia="Times New Roman" w:cstheme="minorHAnsi"/>
          <w:color w:val="000000"/>
        </w:rPr>
        <w:t>anaturalism</w:t>
      </w:r>
      <w:proofErr w:type="spellEnd"/>
      <w:r w:rsidRPr="009F56AA">
        <w:rPr>
          <w:rFonts w:eastAsia="Times New Roman" w:cstheme="minorHAnsi"/>
          <w:color w:val="000000"/>
        </w:rPr>
        <w:t>.</w:t>
      </w:r>
    </w:p>
    <w:p w14:paraId="6BCBEE48" w14:textId="77777777" w:rsidR="009F56AA" w:rsidRPr="009F56AA" w:rsidRDefault="009F56AA" w:rsidP="009F56AA">
      <w:pPr>
        <w:rPr>
          <w:rFonts w:eastAsia="Times New Roman" w:cstheme="minorHAnsi"/>
        </w:rPr>
      </w:pPr>
    </w:p>
    <w:p w14:paraId="09812D8E" w14:textId="77777777" w:rsidR="009F56AA" w:rsidRPr="009F56AA" w:rsidRDefault="009F56AA" w:rsidP="009F56AA">
      <w:pPr>
        <w:rPr>
          <w:rFonts w:eastAsia="Times New Roman" w:cstheme="minorHAnsi"/>
        </w:rPr>
      </w:pPr>
      <w:r w:rsidRPr="009F56AA">
        <w:rPr>
          <w:rFonts w:eastAsia="Times New Roman" w:cstheme="minorHAnsi"/>
        </w:rPr>
        <w:t>Bio:</w:t>
      </w:r>
    </w:p>
    <w:p w14:paraId="3BBD5B8E" w14:textId="77777777" w:rsidR="009F56AA" w:rsidRPr="009F56AA" w:rsidRDefault="009F56AA" w:rsidP="009F56AA">
      <w:pPr>
        <w:rPr>
          <w:rFonts w:eastAsia="Times New Roman" w:cstheme="minorHAnsi"/>
        </w:rPr>
      </w:pPr>
    </w:p>
    <w:p w14:paraId="6A6E2E8D" w14:textId="2F2ED744" w:rsidR="009F56AA" w:rsidRPr="009F56AA" w:rsidRDefault="009F56AA" w:rsidP="009F56AA">
      <w:pPr>
        <w:rPr>
          <w:rFonts w:eastAsia="Times New Roman" w:cstheme="minorHAnsi"/>
        </w:rPr>
      </w:pPr>
      <w:r w:rsidRPr="009F56AA">
        <w:rPr>
          <w:rFonts w:eastAsia="Times New Roman" w:cstheme="minorHAnsi"/>
          <w:b/>
          <w:bCs/>
          <w:color w:val="444444"/>
          <w:shd w:val="clear" w:color="auto" w:fill="FFFFFF"/>
        </w:rPr>
        <w:t xml:space="preserve">Frederic </w:t>
      </w:r>
      <w:proofErr w:type="spellStart"/>
      <w:r w:rsidRPr="009F56AA">
        <w:rPr>
          <w:rFonts w:eastAsia="Times New Roman" w:cstheme="minorHAnsi"/>
          <w:b/>
          <w:bCs/>
          <w:color w:val="444444"/>
          <w:shd w:val="clear" w:color="auto" w:fill="FFFFFF"/>
        </w:rPr>
        <w:t>Neyrat</w:t>
      </w:r>
      <w:proofErr w:type="spellEnd"/>
      <w:r w:rsidRPr="009F56AA">
        <w:rPr>
          <w:rFonts w:eastAsia="Times New Roman" w:cstheme="minorHAnsi"/>
          <w:color w:val="444444"/>
          <w:shd w:val="clear" w:color="auto" w:fill="FFFFFF"/>
        </w:rPr>
        <w:t> is Associate Professor and </w:t>
      </w:r>
      <w:r w:rsidRPr="009F56AA">
        <w:rPr>
          <w:rFonts w:eastAsia="Times New Roman" w:cstheme="minorHAnsi"/>
          <w:color w:val="4B4949"/>
          <w:shd w:val="clear" w:color="auto" w:fill="FFFFFF"/>
        </w:rPr>
        <w:t>Mellon-</w:t>
      </w:r>
      <w:proofErr w:type="spellStart"/>
      <w:r w:rsidRPr="009F56AA">
        <w:rPr>
          <w:rFonts w:eastAsia="Times New Roman" w:cstheme="minorHAnsi"/>
          <w:color w:val="4B4949"/>
          <w:shd w:val="clear" w:color="auto" w:fill="FFFFFF"/>
        </w:rPr>
        <w:t>Morgridge</w:t>
      </w:r>
      <w:proofErr w:type="spellEnd"/>
      <w:r w:rsidRPr="009F56AA">
        <w:rPr>
          <w:rFonts w:eastAsia="Times New Roman" w:cstheme="minorHAnsi"/>
          <w:color w:val="4B4949"/>
          <w:shd w:val="clear" w:color="auto" w:fill="FFFFFF"/>
        </w:rPr>
        <w:t xml:space="preserve"> Professor of Planetary Humanities</w:t>
      </w:r>
      <w:r w:rsidRPr="009F56AA">
        <w:rPr>
          <w:rFonts w:eastAsia="Times New Roman" w:cstheme="minorHAnsi"/>
          <w:color w:val="444444"/>
          <w:shd w:val="clear" w:color="auto" w:fill="FFFFFF"/>
        </w:rPr>
        <w:t xml:space="preserve"> in the English department </w:t>
      </w:r>
      <w:del w:id="4" w:author="Copyeditor" w:date="2022-09-06T11:26:00Z">
        <w:r w:rsidRPr="009F56AA" w:rsidDel="00E37E04">
          <w:rPr>
            <w:rFonts w:eastAsia="Times New Roman" w:cstheme="minorHAnsi"/>
            <w:color w:val="444444"/>
            <w:shd w:val="clear" w:color="auto" w:fill="FFFFFF"/>
          </w:rPr>
          <w:delText xml:space="preserve">of </w:delText>
        </w:r>
      </w:del>
      <w:ins w:id="5" w:author="Copyeditor" w:date="2022-09-06T11:26:00Z">
        <w:r w:rsidR="00E37E04">
          <w:rPr>
            <w:rFonts w:eastAsia="Times New Roman" w:cstheme="minorHAnsi"/>
            <w:color w:val="444444"/>
            <w:shd w:val="clear" w:color="auto" w:fill="FFFFFF"/>
          </w:rPr>
          <w:t>at</w:t>
        </w:r>
        <w:r w:rsidR="00E37E04" w:rsidRPr="009F56AA">
          <w:rPr>
            <w:rFonts w:eastAsia="Times New Roman" w:cstheme="minorHAnsi"/>
            <w:color w:val="444444"/>
            <w:shd w:val="clear" w:color="auto" w:fill="FFFFFF"/>
          </w:rPr>
          <w:t xml:space="preserve"> </w:t>
        </w:r>
        <w:r w:rsidR="00E37E04">
          <w:rPr>
            <w:rFonts w:eastAsia="Times New Roman" w:cstheme="minorHAnsi"/>
            <w:color w:val="444444"/>
            <w:shd w:val="clear" w:color="auto" w:fill="FFFFFF"/>
          </w:rPr>
          <w:t xml:space="preserve">the </w:t>
        </w:r>
      </w:ins>
      <w:r w:rsidRPr="009F56AA">
        <w:rPr>
          <w:rFonts w:eastAsia="Times New Roman" w:cstheme="minorHAnsi"/>
          <w:color w:val="444444"/>
          <w:shd w:val="clear" w:color="auto" w:fill="FFFFFF"/>
        </w:rPr>
        <w:t>U</w:t>
      </w:r>
      <w:ins w:id="6" w:author="Copyeditor" w:date="2022-09-06T11:26:00Z">
        <w:r w:rsidR="00E37E04">
          <w:rPr>
            <w:rFonts w:eastAsia="Times New Roman" w:cstheme="minorHAnsi"/>
            <w:color w:val="444444"/>
            <w:shd w:val="clear" w:color="auto" w:fill="FFFFFF"/>
          </w:rPr>
          <w:t xml:space="preserve">niversity of </w:t>
        </w:r>
      </w:ins>
      <w:r w:rsidRPr="009F56AA">
        <w:rPr>
          <w:rFonts w:eastAsia="Times New Roman" w:cstheme="minorHAnsi"/>
          <w:color w:val="444444"/>
          <w:shd w:val="clear" w:color="auto" w:fill="FFFFFF"/>
        </w:rPr>
        <w:t>W</w:t>
      </w:r>
      <w:ins w:id="7" w:author="Copyeditor" w:date="2022-09-06T11:26:00Z">
        <w:r w:rsidR="00E37E04">
          <w:rPr>
            <w:rFonts w:eastAsia="Times New Roman" w:cstheme="minorHAnsi"/>
            <w:color w:val="444444"/>
            <w:shd w:val="clear" w:color="auto" w:fill="FFFFFF"/>
          </w:rPr>
          <w:t>isconsin</w:t>
        </w:r>
      </w:ins>
      <w:del w:id="8" w:author="Copyeditor" w:date="2022-09-06T11:26:00Z">
        <w:r w:rsidRPr="009F56AA" w:rsidDel="00E37E04">
          <w:rPr>
            <w:rFonts w:eastAsia="Times New Roman" w:cstheme="minorHAnsi"/>
            <w:color w:val="444444"/>
            <w:shd w:val="clear" w:color="auto" w:fill="FFFFFF"/>
          </w:rPr>
          <w:delText>-</w:delText>
        </w:r>
      </w:del>
      <w:ins w:id="9" w:author="Copyeditor" w:date="2022-09-06T11:26:00Z">
        <w:r w:rsidR="00E37E04">
          <w:rPr>
            <w:rFonts w:eastAsia="Times New Roman" w:cstheme="minorHAnsi"/>
            <w:color w:val="444444"/>
            <w:shd w:val="clear" w:color="auto" w:fill="FFFFFF"/>
          </w:rPr>
          <w:t>—</w:t>
        </w:r>
      </w:ins>
      <w:r w:rsidRPr="009F56AA">
        <w:rPr>
          <w:rFonts w:eastAsia="Times New Roman" w:cstheme="minorHAnsi"/>
          <w:color w:val="444444"/>
          <w:shd w:val="clear" w:color="auto" w:fill="FFFFFF"/>
        </w:rPr>
        <w:t>Madison</w:t>
      </w:r>
      <w:del w:id="10" w:author="Copyeditor" w:date="2022-09-06T11:26:00Z">
        <w:r w:rsidRPr="009F56AA" w:rsidDel="00E37E04">
          <w:rPr>
            <w:rFonts w:eastAsia="Times New Roman" w:cstheme="minorHAnsi"/>
            <w:color w:val="444444"/>
            <w:shd w:val="clear" w:color="auto" w:fill="FFFFFF"/>
          </w:rPr>
          <w:delText xml:space="preserve"> (USA)</w:delText>
        </w:r>
      </w:del>
      <w:r w:rsidRPr="009F56AA">
        <w:rPr>
          <w:rFonts w:eastAsia="Times New Roman" w:cstheme="minorHAnsi"/>
          <w:color w:val="000000"/>
          <w:shd w:val="clear" w:color="auto" w:fill="FFFFFF"/>
        </w:rPr>
        <w:t>. He is editor of the electronic platform </w:t>
      </w:r>
      <w:proofErr w:type="spellStart"/>
      <w:r w:rsidRPr="009F56AA">
        <w:rPr>
          <w:rFonts w:eastAsia="Times New Roman" w:cstheme="minorHAnsi"/>
        </w:rPr>
        <w:fldChar w:fldCharType="begin"/>
      </w:r>
      <w:r w:rsidRPr="009F56AA">
        <w:rPr>
          <w:rFonts w:eastAsia="Times New Roman" w:cstheme="minorHAnsi"/>
        </w:rPr>
        <w:instrText xml:space="preserve"> HYPERLINK "https://alienocene.com/" </w:instrText>
      </w:r>
      <w:r w:rsidRPr="009F56AA">
        <w:rPr>
          <w:rFonts w:eastAsia="Times New Roman" w:cstheme="minorHAnsi"/>
        </w:rPr>
        <w:fldChar w:fldCharType="separate"/>
      </w:r>
      <w:r w:rsidRPr="009F56AA">
        <w:rPr>
          <w:rFonts w:eastAsia="Times New Roman" w:cstheme="minorHAnsi"/>
          <w:i/>
          <w:iCs/>
          <w:color w:val="800080"/>
          <w:u w:val="single"/>
          <w:shd w:val="clear" w:color="auto" w:fill="FFFFFF"/>
        </w:rPr>
        <w:t>Alien</w:t>
      </w:r>
      <w:r w:rsidRPr="009F56AA">
        <w:rPr>
          <w:rFonts w:eastAsia="Times New Roman" w:cstheme="minorHAnsi"/>
          <w:i/>
          <w:iCs/>
          <w:color w:val="800080"/>
          <w:u w:val="single"/>
          <w:shd w:val="clear" w:color="auto" w:fill="FFFFFF"/>
        </w:rPr>
        <w:t>o</w:t>
      </w:r>
      <w:r w:rsidRPr="009F56AA">
        <w:rPr>
          <w:rFonts w:eastAsia="Times New Roman" w:cstheme="minorHAnsi"/>
          <w:i/>
          <w:iCs/>
          <w:color w:val="800080"/>
          <w:u w:val="single"/>
          <w:shd w:val="clear" w:color="auto" w:fill="FFFFFF"/>
        </w:rPr>
        <w:t>cene</w:t>
      </w:r>
      <w:proofErr w:type="spellEnd"/>
      <w:r w:rsidRPr="009F56AA">
        <w:rPr>
          <w:rFonts w:eastAsia="Times New Roman" w:cstheme="minorHAnsi"/>
        </w:rPr>
        <w:fldChar w:fldCharType="end"/>
      </w:r>
      <w:r w:rsidRPr="009F56AA">
        <w:rPr>
          <w:rFonts w:eastAsia="Times New Roman" w:cstheme="minorHAnsi"/>
          <w:color w:val="000000"/>
          <w:shd w:val="clear" w:color="auto" w:fill="FFFFFF"/>
        </w:rPr>
        <w:t> and a member of the editorial board of the journals </w:t>
      </w:r>
      <w:proofErr w:type="spellStart"/>
      <w:r w:rsidRPr="009F56AA">
        <w:rPr>
          <w:rFonts w:eastAsia="Times New Roman" w:cstheme="minorHAnsi"/>
          <w:i/>
          <w:iCs/>
          <w:color w:val="000000"/>
          <w:shd w:val="clear" w:color="auto" w:fill="FFFFFF"/>
        </w:rPr>
        <w:t>Lignes</w:t>
      </w:r>
      <w:proofErr w:type="spellEnd"/>
      <w:r w:rsidRPr="009F56AA">
        <w:rPr>
          <w:rFonts w:eastAsia="Times New Roman" w:cstheme="minorHAnsi"/>
          <w:color w:val="000000"/>
          <w:shd w:val="clear" w:color="auto" w:fill="FFFFFF"/>
        </w:rPr>
        <w:t>,</w:t>
      </w:r>
      <w:ins w:id="11" w:author="Copyeditor" w:date="2022-09-06T11:26:00Z">
        <w:r w:rsidR="00E37E04">
          <w:rPr>
            <w:rFonts w:eastAsia="Times New Roman" w:cstheme="minorHAnsi"/>
            <w:color w:val="000000"/>
            <w:shd w:val="clear" w:color="auto" w:fill="FFFFFF"/>
          </w:rPr>
          <w:t xml:space="preserve"> </w:t>
        </w:r>
      </w:ins>
      <w:r w:rsidRPr="009F56AA">
        <w:rPr>
          <w:rFonts w:eastAsia="Times New Roman" w:cstheme="minorHAnsi"/>
          <w:i/>
          <w:iCs/>
          <w:color w:val="000000"/>
          <w:shd w:val="clear" w:color="auto" w:fill="FFFFFF"/>
        </w:rPr>
        <w:t>Multitudes</w:t>
      </w:r>
      <w:r w:rsidRPr="009F56AA">
        <w:rPr>
          <w:rFonts w:eastAsia="Times New Roman" w:cstheme="minorHAnsi"/>
          <w:color w:val="000000"/>
          <w:shd w:val="clear" w:color="auto" w:fill="FFFFFF"/>
        </w:rPr>
        <w:t>, and </w:t>
      </w:r>
      <w:proofErr w:type="spellStart"/>
      <w:r w:rsidRPr="009F56AA">
        <w:rPr>
          <w:rFonts w:eastAsia="Times New Roman" w:cstheme="minorHAnsi"/>
        </w:rPr>
        <w:fldChar w:fldCharType="begin"/>
      </w:r>
      <w:r w:rsidRPr="009F56AA">
        <w:rPr>
          <w:rFonts w:eastAsia="Times New Roman" w:cstheme="minorHAnsi"/>
        </w:rPr>
        <w:instrText xml:space="preserve"> HYPERLINK "https://www.terrestres.org/" </w:instrText>
      </w:r>
      <w:r w:rsidRPr="009F56AA">
        <w:rPr>
          <w:rFonts w:eastAsia="Times New Roman" w:cstheme="minorHAnsi"/>
        </w:rPr>
        <w:fldChar w:fldCharType="separate"/>
      </w:r>
      <w:r w:rsidRPr="009F56AA">
        <w:rPr>
          <w:rFonts w:eastAsia="Times New Roman" w:cstheme="minorHAnsi"/>
          <w:i/>
          <w:iCs/>
          <w:color w:val="800080"/>
          <w:u w:val="single"/>
          <w:shd w:val="clear" w:color="auto" w:fill="FFFFFF"/>
        </w:rPr>
        <w:t>Te</w:t>
      </w:r>
      <w:r w:rsidRPr="009F56AA">
        <w:rPr>
          <w:rFonts w:eastAsia="Times New Roman" w:cstheme="minorHAnsi"/>
          <w:i/>
          <w:iCs/>
          <w:color w:val="800080"/>
          <w:u w:val="single"/>
          <w:shd w:val="clear" w:color="auto" w:fill="FFFFFF"/>
        </w:rPr>
        <w:t>r</w:t>
      </w:r>
      <w:r w:rsidRPr="009F56AA">
        <w:rPr>
          <w:rFonts w:eastAsia="Times New Roman" w:cstheme="minorHAnsi"/>
          <w:i/>
          <w:iCs/>
          <w:color w:val="800080"/>
          <w:u w:val="single"/>
          <w:shd w:val="clear" w:color="auto" w:fill="FFFFFF"/>
        </w:rPr>
        <w:t>restres</w:t>
      </w:r>
      <w:proofErr w:type="spellEnd"/>
      <w:r w:rsidRPr="009F56AA">
        <w:rPr>
          <w:rFonts w:eastAsia="Times New Roman" w:cstheme="minorHAnsi"/>
        </w:rPr>
        <w:fldChar w:fldCharType="end"/>
      </w:r>
      <w:r w:rsidRPr="009F56AA">
        <w:rPr>
          <w:rFonts w:eastAsia="Times New Roman" w:cstheme="minorHAnsi"/>
          <w:color w:val="000000"/>
          <w:shd w:val="clear" w:color="auto" w:fill="FFFFFF"/>
        </w:rPr>
        <w:t>. Recently, he published </w:t>
      </w:r>
      <w:proofErr w:type="spellStart"/>
      <w:r w:rsidRPr="009F56AA">
        <w:rPr>
          <w:rFonts w:eastAsia="Times New Roman" w:cstheme="minorHAnsi"/>
          <w:i/>
          <w:iCs/>
          <w:color w:val="000000"/>
          <w:shd w:val="clear" w:color="auto" w:fill="FFFFFF"/>
        </w:rPr>
        <w:t>Atopias</w:t>
      </w:r>
      <w:proofErr w:type="spellEnd"/>
      <w:r w:rsidRPr="009F56AA">
        <w:rPr>
          <w:rFonts w:eastAsia="Times New Roman" w:cstheme="minorHAnsi"/>
          <w:i/>
          <w:iCs/>
          <w:color w:val="000000"/>
          <w:shd w:val="clear" w:color="auto" w:fill="FFFFFF"/>
        </w:rPr>
        <w:t>: Manifesto for a Radical Existentialism</w:t>
      </w:r>
      <w:r w:rsidRPr="009F56AA">
        <w:rPr>
          <w:rFonts w:eastAsia="Times New Roman" w:cstheme="minorHAnsi"/>
          <w:color w:val="000000"/>
          <w:shd w:val="clear" w:color="auto" w:fill="FFFFFF"/>
        </w:rPr>
        <w:t> (Fordham, 2017), </w:t>
      </w:r>
      <w:del w:id="12" w:author="Copyeditor" w:date="2022-09-06T11:27:00Z">
        <w:r w:rsidR="00000000" w:rsidDel="00E37E04">
          <w:fldChar w:fldCharType="begin"/>
        </w:r>
        <w:r w:rsidR="00000000" w:rsidDel="00E37E04">
          <w:delInstrText xml:space="preserve"> HYPERLINK "https://www.fordhampress.com/9780823282579/the-unconstructable-earth/" </w:delInstrText>
        </w:r>
        <w:r w:rsidR="00000000" w:rsidDel="00E37E04">
          <w:fldChar w:fldCharType="separate"/>
        </w:r>
        <w:r w:rsidRPr="009F56AA" w:rsidDel="00E37E04">
          <w:rPr>
            <w:rFonts w:eastAsia="Times New Roman" w:cstheme="minorHAnsi"/>
            <w:i/>
            <w:iCs/>
            <w:color w:val="800080"/>
            <w:u w:val="single"/>
            <w:shd w:val="clear" w:color="auto" w:fill="FFFFFF"/>
          </w:rPr>
          <w:delText>The Unconst</w:delText>
        </w:r>
        <w:r w:rsidRPr="009F56AA" w:rsidDel="00E37E04">
          <w:rPr>
            <w:rFonts w:eastAsia="Times New Roman" w:cstheme="minorHAnsi"/>
            <w:i/>
            <w:iCs/>
            <w:color w:val="800080"/>
            <w:u w:val="single"/>
            <w:shd w:val="clear" w:color="auto" w:fill="FFFFFF"/>
          </w:rPr>
          <w:delText>r</w:delText>
        </w:r>
        <w:r w:rsidRPr="009F56AA" w:rsidDel="00E37E04">
          <w:rPr>
            <w:rFonts w:eastAsia="Times New Roman" w:cstheme="minorHAnsi"/>
            <w:i/>
            <w:iCs/>
            <w:color w:val="800080"/>
            <w:u w:val="single"/>
            <w:shd w:val="clear" w:color="auto" w:fill="FFFFFF"/>
          </w:rPr>
          <w:delText xml:space="preserve">uctable Earth: An Ecology of </w:delText>
        </w:r>
        <w:r w:rsidRPr="009F56AA" w:rsidDel="00E37E04">
          <w:rPr>
            <w:rFonts w:eastAsia="Times New Roman" w:cstheme="minorHAnsi"/>
            <w:i/>
            <w:iCs/>
            <w:color w:val="800080"/>
            <w:u w:val="single"/>
            <w:shd w:val="clear" w:color="auto" w:fill="FFFFFF"/>
          </w:rPr>
          <w:delText>s</w:delText>
        </w:r>
        <w:r w:rsidRPr="009F56AA" w:rsidDel="00E37E04">
          <w:rPr>
            <w:rFonts w:eastAsia="Times New Roman" w:cstheme="minorHAnsi"/>
            <w:i/>
            <w:iCs/>
            <w:color w:val="800080"/>
            <w:u w:val="single"/>
            <w:shd w:val="clear" w:color="auto" w:fill="FFFFFF"/>
          </w:rPr>
          <w:delText>eparation</w:delText>
        </w:r>
        <w:r w:rsidR="00000000" w:rsidDel="00E37E04">
          <w:rPr>
            <w:rFonts w:eastAsia="Times New Roman" w:cstheme="minorHAnsi"/>
            <w:i/>
            <w:iCs/>
            <w:color w:val="800080"/>
            <w:u w:val="single"/>
            <w:shd w:val="clear" w:color="auto" w:fill="FFFFFF"/>
          </w:rPr>
          <w:fldChar w:fldCharType="end"/>
        </w:r>
        <w:r w:rsidRPr="009F56AA" w:rsidDel="00E37E04">
          <w:rPr>
            <w:rFonts w:eastAsia="Times New Roman" w:cstheme="minorHAnsi"/>
            <w:color w:val="000000"/>
            <w:shd w:val="clear" w:color="auto" w:fill="FFFFFF"/>
          </w:rPr>
          <w:delText> </w:delText>
        </w:r>
      </w:del>
      <w:ins w:id="13" w:author="Copyeditor" w:date="2022-09-06T11:27:00Z">
        <w:r w:rsidR="00E37E04">
          <w:fldChar w:fldCharType="begin"/>
        </w:r>
        <w:r w:rsidR="00E37E04">
          <w:instrText xml:space="preserve"> HYPERLINK "https://www.fordhampress.com/9780823282579/the-unconstructable-earth/" </w:instrText>
        </w:r>
        <w:r w:rsidR="00E37E04">
          <w:fldChar w:fldCharType="separate"/>
        </w:r>
        <w:r w:rsidR="00E37E04" w:rsidRPr="009F56AA">
          <w:rPr>
            <w:rFonts w:eastAsia="Times New Roman" w:cstheme="minorHAnsi"/>
            <w:i/>
            <w:iCs/>
            <w:color w:val="800080"/>
            <w:u w:val="single"/>
            <w:shd w:val="clear" w:color="auto" w:fill="FFFFFF"/>
          </w:rPr>
          <w:t xml:space="preserve">The </w:t>
        </w:r>
        <w:proofErr w:type="spellStart"/>
        <w:r w:rsidR="00E37E04" w:rsidRPr="009F56AA">
          <w:rPr>
            <w:rFonts w:eastAsia="Times New Roman" w:cstheme="minorHAnsi"/>
            <w:i/>
            <w:iCs/>
            <w:color w:val="800080"/>
            <w:u w:val="single"/>
            <w:shd w:val="clear" w:color="auto" w:fill="FFFFFF"/>
          </w:rPr>
          <w:t>Unconstructable</w:t>
        </w:r>
        <w:proofErr w:type="spellEnd"/>
        <w:r w:rsidR="00E37E04" w:rsidRPr="009F56AA">
          <w:rPr>
            <w:rFonts w:eastAsia="Times New Roman" w:cstheme="minorHAnsi"/>
            <w:i/>
            <w:iCs/>
            <w:color w:val="800080"/>
            <w:u w:val="single"/>
            <w:shd w:val="clear" w:color="auto" w:fill="FFFFFF"/>
          </w:rPr>
          <w:t xml:space="preserve"> Earth: An Ecology of </w:t>
        </w:r>
        <w:r w:rsidR="00E37E04">
          <w:rPr>
            <w:rFonts w:eastAsia="Times New Roman" w:cstheme="minorHAnsi"/>
            <w:i/>
            <w:iCs/>
            <w:color w:val="800080"/>
            <w:u w:val="single"/>
            <w:shd w:val="clear" w:color="auto" w:fill="FFFFFF"/>
          </w:rPr>
          <w:t>S</w:t>
        </w:r>
        <w:r w:rsidR="00E37E04" w:rsidRPr="009F56AA">
          <w:rPr>
            <w:rFonts w:eastAsia="Times New Roman" w:cstheme="minorHAnsi"/>
            <w:i/>
            <w:iCs/>
            <w:color w:val="800080"/>
            <w:u w:val="single"/>
            <w:shd w:val="clear" w:color="auto" w:fill="FFFFFF"/>
          </w:rPr>
          <w:t>eparation</w:t>
        </w:r>
        <w:r w:rsidR="00E37E04">
          <w:rPr>
            <w:rFonts w:eastAsia="Times New Roman" w:cstheme="minorHAnsi"/>
            <w:i/>
            <w:iCs/>
            <w:color w:val="800080"/>
            <w:u w:val="single"/>
            <w:shd w:val="clear" w:color="auto" w:fill="FFFFFF"/>
          </w:rPr>
          <w:fldChar w:fldCharType="end"/>
        </w:r>
        <w:r w:rsidR="00E37E04" w:rsidRPr="009F56AA">
          <w:rPr>
            <w:rFonts w:eastAsia="Times New Roman" w:cstheme="minorHAnsi"/>
            <w:color w:val="000000"/>
            <w:shd w:val="clear" w:color="auto" w:fill="FFFFFF"/>
          </w:rPr>
          <w:t> </w:t>
        </w:r>
      </w:ins>
      <w:r w:rsidRPr="009F56AA">
        <w:rPr>
          <w:rFonts w:eastAsia="Times New Roman" w:cstheme="minorHAnsi"/>
          <w:color w:val="000000"/>
          <w:shd w:val="clear" w:color="auto" w:fill="FFFFFF"/>
        </w:rPr>
        <w:t>(Fordham, 2018), and </w:t>
      </w:r>
      <w:hyperlink r:id="rId4" w:history="1">
        <w:r w:rsidRPr="009F56AA">
          <w:rPr>
            <w:rFonts w:eastAsia="Times New Roman" w:cstheme="minorHAnsi"/>
            <w:i/>
            <w:iCs/>
            <w:color w:val="800080"/>
            <w:u w:val="single"/>
            <w:shd w:val="clear" w:color="auto" w:fill="FFFFFF"/>
          </w:rPr>
          <w:t>Literature and Materialisms</w:t>
        </w:r>
      </w:hyperlink>
      <w:r w:rsidRPr="009F56AA">
        <w:rPr>
          <w:rFonts w:eastAsia="Times New Roman" w:cstheme="minorHAnsi"/>
          <w:color w:val="000000"/>
          <w:shd w:val="clear" w:color="auto" w:fill="FFFFFF"/>
        </w:rPr>
        <w:t> (Routledge, 2020).</w:t>
      </w:r>
    </w:p>
    <w:p w14:paraId="1FFCBA81" w14:textId="77777777" w:rsidR="009F56AA" w:rsidRPr="009F56AA" w:rsidRDefault="009F56AA" w:rsidP="009F56AA">
      <w:pPr>
        <w:rPr>
          <w:rFonts w:ascii="Times New Roman" w:eastAsia="Times New Roman" w:hAnsi="Times New Roman" w:cs="Times New Roman"/>
        </w:rPr>
      </w:pPr>
    </w:p>
    <w:p w14:paraId="3D8BB431" w14:textId="77777777" w:rsidR="00E63B01" w:rsidRDefault="00000000"/>
    <w:sectPr w:rsidR="00E63B01" w:rsidSect="00D4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pyeditor">
    <w15:presenceInfo w15:providerId="None" w15:userId="Copyedi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AA"/>
    <w:rsid w:val="00005208"/>
    <w:rsid w:val="009F56AA"/>
    <w:rsid w:val="00B92B2D"/>
    <w:rsid w:val="00D42841"/>
    <w:rsid w:val="00E3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0AA76"/>
  <w14:defaultImageDpi w14:val="32767"/>
  <w15:chartTrackingRefBased/>
  <w15:docId w15:val="{539125DB-F5C4-A841-8326-D4E8498B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56AA"/>
  </w:style>
  <w:style w:type="character" w:styleId="Hyperlink">
    <w:name w:val="Hyperlink"/>
    <w:basedOn w:val="DefaultParagraphFont"/>
    <w:uiPriority w:val="99"/>
    <w:semiHidden/>
    <w:unhideWhenUsed/>
    <w:rsid w:val="009F56AA"/>
    <w:rPr>
      <w:color w:val="0000FF"/>
      <w:u w:val="single"/>
    </w:rPr>
  </w:style>
  <w:style w:type="paragraph" w:styleId="Revision">
    <w:name w:val="Revision"/>
    <w:hidden/>
    <w:uiPriority w:val="99"/>
    <w:semiHidden/>
    <w:rsid w:val="00E37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1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s://www.routledge.com/Literature-and-Materialisms-1st-Edition/Neyrat-Heise-De-Ferrari/p/book/97811386757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Kuiken, Kir</dc:creator>
  <cp:keywords/>
  <dc:description/>
  <cp:lastModifiedBy>Copyeditor</cp:lastModifiedBy>
  <cp:revision>3</cp:revision>
  <dcterms:created xsi:type="dcterms:W3CDTF">2022-09-06T17:23:00Z</dcterms:created>
  <dcterms:modified xsi:type="dcterms:W3CDTF">2022-09-06T17:27:00Z</dcterms:modified>
</cp:coreProperties>
</file>