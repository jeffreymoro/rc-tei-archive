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5304" w14:textId="00D98441" w:rsidR="002E5F24" w:rsidRPr="002E5F24" w:rsidRDefault="002E5F24" w:rsidP="002E5F24">
      <w:pPr>
        <w:jc w:val="center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>Abstract: Amanda Goldstein</w:t>
      </w:r>
    </w:p>
    <w:p w14:paraId="561B92AA" w14:textId="77777777" w:rsidR="002E5F24" w:rsidRPr="002E5F24" w:rsidRDefault="002E5F24" w:rsidP="002E5F2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7AD661DD" w14:textId="77777777" w:rsidR="002E5F24" w:rsidRPr="002E5F24" w:rsidRDefault="002E5F24" w:rsidP="002E5F2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E5F24">
        <w:rPr>
          <w:rFonts w:ascii="Calibri" w:eastAsia="Times New Roman" w:hAnsi="Calibri" w:cs="Calibri"/>
          <w:color w:val="000000"/>
          <w:sz w:val="18"/>
          <w:szCs w:val="18"/>
        </w:rPr>
        <w:t>BIO:</w:t>
      </w:r>
    </w:p>
    <w:p w14:paraId="0D7560E3" w14:textId="77777777" w:rsidR="002E5F24" w:rsidRPr="002E5F24" w:rsidRDefault="002E5F24" w:rsidP="002E5F2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E5F24">
        <w:rPr>
          <w:rFonts w:ascii="Calibri" w:eastAsia="Times New Roman" w:hAnsi="Calibri" w:cs="Calibri"/>
          <w:color w:val="000000"/>
          <w:sz w:val="27"/>
          <w:szCs w:val="27"/>
        </w:rPr>
        <w:t>Amanda Jo Goldstein is an Associate Professor of English at UC Berkeley, where her research and teaching focus on Enlightenment and Romantic-era literature and science, with particular focus on pre-Darwinian biology and materialist theories of history, poetry, and nature. She is the author of </w:t>
      </w:r>
      <w:r w:rsidRPr="002E5F24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Sweet Science: Romantic Materialism and the New Logics of Life </w:t>
      </w:r>
      <w:r w:rsidRPr="002E5F24">
        <w:rPr>
          <w:rFonts w:ascii="Calibri" w:eastAsia="Times New Roman" w:hAnsi="Calibri" w:cs="Calibri"/>
          <w:color w:val="000000"/>
          <w:sz w:val="27"/>
          <w:szCs w:val="27"/>
        </w:rPr>
        <w:t>(University of Chicago Press, 2017, winner of the MLA prize for a first book) and articles on epigenesis, biosemiotics, and utopian ecology from a poetic point of view.</w:t>
      </w:r>
    </w:p>
    <w:p w14:paraId="33A8CF99" w14:textId="627A160A" w:rsidR="00E63B01" w:rsidRDefault="00000000"/>
    <w:p w14:paraId="00AC6FC1" w14:textId="77777777" w:rsidR="00DB79E9" w:rsidRDefault="00DB79E9"/>
    <w:p w14:paraId="6C82CDC0" w14:textId="77777777" w:rsidR="00DB79E9" w:rsidRPr="002E5F24" w:rsidRDefault="00DB79E9" w:rsidP="00DB79E9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E5F24">
        <w:rPr>
          <w:rFonts w:ascii="Helvetica" w:eastAsia="Times New Roman" w:hAnsi="Helvetica" w:cs="Times New Roman"/>
          <w:color w:val="000000"/>
          <w:sz w:val="18"/>
          <w:szCs w:val="18"/>
        </w:rPr>
        <w:t>ABSTRACT:</w:t>
      </w:r>
    </w:p>
    <w:p w14:paraId="711C3715" w14:textId="3468812F" w:rsidR="00DB79E9" w:rsidRPr="002E5F24" w:rsidRDefault="00DB79E9" w:rsidP="00DB79E9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E5F24">
        <w:rPr>
          <w:rFonts w:ascii="Calibri" w:eastAsia="Times New Roman" w:hAnsi="Calibri" w:cs="Calibri"/>
          <w:color w:val="000000"/>
          <w:sz w:val="27"/>
          <w:szCs w:val="27"/>
        </w:rPr>
        <w:t xml:space="preserve">This article comes at the notion of "political ecology" </w:t>
      </w:r>
      <w:proofErr w:type="spellStart"/>
      <w:r w:rsidRPr="002E5F24">
        <w:rPr>
          <w:rFonts w:ascii="Calibri" w:eastAsia="Times New Roman" w:hAnsi="Calibri" w:cs="Calibri"/>
          <w:color w:val="000000"/>
          <w:sz w:val="27"/>
          <w:szCs w:val="27"/>
        </w:rPr>
        <w:t>avant</w:t>
      </w:r>
      <w:proofErr w:type="spellEnd"/>
      <w:r w:rsidRPr="002E5F24">
        <w:rPr>
          <w:rFonts w:ascii="Calibri" w:eastAsia="Times New Roman" w:hAnsi="Calibri" w:cs="Calibri"/>
          <w:color w:val="000000"/>
          <w:sz w:val="27"/>
          <w:szCs w:val="27"/>
        </w:rPr>
        <w:t>-la-</w:t>
      </w:r>
      <w:proofErr w:type="spellStart"/>
      <w:r w:rsidRPr="002E5F24">
        <w:rPr>
          <w:rFonts w:ascii="Calibri" w:eastAsia="Times New Roman" w:hAnsi="Calibri" w:cs="Calibri"/>
          <w:color w:val="000000"/>
          <w:sz w:val="27"/>
          <w:szCs w:val="27"/>
        </w:rPr>
        <w:t>lettre</w:t>
      </w:r>
      <w:proofErr w:type="spellEnd"/>
      <w:r w:rsidRPr="002E5F24">
        <w:rPr>
          <w:rFonts w:ascii="Calibri" w:eastAsia="Times New Roman" w:hAnsi="Calibri" w:cs="Calibri"/>
          <w:color w:val="000000"/>
          <w:sz w:val="27"/>
          <w:szCs w:val="27"/>
        </w:rPr>
        <w:t xml:space="preserve"> by exploring the twinned themes of ecological retribution and ecological jubilee in Erasmus Darwin’s scientific poetry of the 1790s. I think seriously (but also comedically) about the revolutionary, de</w:t>
      </w:r>
      <w:del w:id="0" w:author="Copyeditor" w:date="2022-08-28T19:58:00Z">
        <w:r w:rsidRPr="002E5F24" w:rsidDel="00DB79E9">
          <w:rPr>
            <w:rFonts w:ascii="Calibri" w:eastAsia="Times New Roman" w:hAnsi="Calibri" w:cs="Calibri"/>
            <w:color w:val="000000"/>
            <w:sz w:val="27"/>
            <w:szCs w:val="27"/>
          </w:rPr>
          <w:delText>-</w:delText>
        </w:r>
      </w:del>
      <w:r w:rsidRPr="002E5F24">
        <w:rPr>
          <w:rFonts w:ascii="Calibri" w:eastAsia="Times New Roman" w:hAnsi="Calibri" w:cs="Calibri"/>
          <w:color w:val="000000"/>
          <w:sz w:val="27"/>
          <w:szCs w:val="27"/>
        </w:rPr>
        <w:t>colonizing, and abolitionist partisanship of other-than</w:t>
      </w:r>
      <w:ins w:id="1" w:author="Copyeditor" w:date="2022-08-28T19:58:00Z">
        <w:r>
          <w:rPr>
            <w:rFonts w:ascii="Calibri" w:eastAsia="Times New Roman" w:hAnsi="Calibri" w:cs="Calibri"/>
            <w:color w:val="000000"/>
            <w:sz w:val="27"/>
            <w:szCs w:val="27"/>
          </w:rPr>
          <w:t>-</w:t>
        </w:r>
      </w:ins>
      <w:del w:id="2" w:author="Copyeditor" w:date="2022-08-28T19:58:00Z">
        <w:r w:rsidRPr="002E5F24" w:rsidDel="00DB79E9">
          <w:rPr>
            <w:rFonts w:ascii="Calibri" w:eastAsia="Times New Roman" w:hAnsi="Calibri" w:cs="Calibri"/>
            <w:color w:val="000000"/>
            <w:sz w:val="27"/>
            <w:szCs w:val="27"/>
          </w:rPr>
          <w:delText xml:space="preserve"> </w:delText>
        </w:r>
      </w:del>
      <w:r w:rsidRPr="002E5F24">
        <w:rPr>
          <w:rFonts w:ascii="Calibri" w:eastAsia="Times New Roman" w:hAnsi="Calibri" w:cs="Calibri"/>
          <w:color w:val="000000"/>
          <w:sz w:val="27"/>
          <w:szCs w:val="27"/>
        </w:rPr>
        <w:t>human natures in Darwin’s materialist epic. Such figures, I argue, both illuminate and begin to redress the symptomatic silence on the matter of race that too frequently marks newer materialist political ecology and Anthropocene theory.</w:t>
      </w:r>
    </w:p>
    <w:p w14:paraId="14C534AF" w14:textId="77777777" w:rsidR="00DB79E9" w:rsidRDefault="00DB79E9"/>
    <w:sectPr w:rsidR="00DB79E9" w:rsidSect="00D4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pyeditor">
    <w15:presenceInfo w15:providerId="None" w15:userId="Copyedi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24"/>
    <w:rsid w:val="002E5F24"/>
    <w:rsid w:val="00B92B2D"/>
    <w:rsid w:val="00D42841"/>
    <w:rsid w:val="00DB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A4B17"/>
  <w14:defaultImageDpi w14:val="32767"/>
  <w15:chartTrackingRefBased/>
  <w15:docId w15:val="{0955C9EE-D431-7846-A073-8589DF78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E5F24"/>
  </w:style>
  <w:style w:type="paragraph" w:styleId="Revision">
    <w:name w:val="Revision"/>
    <w:hidden/>
    <w:uiPriority w:val="99"/>
    <w:semiHidden/>
    <w:rsid w:val="00DB7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Kuiken, Kir</dc:creator>
  <cp:keywords/>
  <dc:description/>
  <cp:lastModifiedBy>Copyeditor</cp:lastModifiedBy>
  <cp:revision>2</cp:revision>
  <dcterms:created xsi:type="dcterms:W3CDTF">2022-08-29T01:59:00Z</dcterms:created>
  <dcterms:modified xsi:type="dcterms:W3CDTF">2022-08-29T01:59:00Z</dcterms:modified>
</cp:coreProperties>
</file>