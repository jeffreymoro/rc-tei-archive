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4AC8" w14:textId="644739DB" w:rsidR="00BC5832" w:rsidRPr="00DF2BF3" w:rsidRDefault="006D4964" w:rsidP="00697C01">
      <w:pPr>
        <w:spacing w:line="480" w:lineRule="auto"/>
        <w:jc w:val="center"/>
        <w:rPr>
          <w:rFonts w:ascii="Times New Roman" w:eastAsia="Times New Roman" w:hAnsi="Times New Roman" w:cs="Times New Roman"/>
          <w:b/>
        </w:rPr>
      </w:pPr>
      <w:r w:rsidRPr="00DF2BF3">
        <w:rPr>
          <w:rFonts w:ascii="Times New Roman" w:hAnsi="Times New Roman" w:cs="Times New Roman"/>
          <w:b/>
        </w:rPr>
        <w:t xml:space="preserve">Earth, </w:t>
      </w:r>
      <w:r w:rsidR="002A16F5" w:rsidRPr="00DF2BF3">
        <w:rPr>
          <w:rFonts w:ascii="Times New Roman" w:hAnsi="Times New Roman" w:cs="Times New Roman"/>
          <w:b/>
        </w:rPr>
        <w:t>Spirit</w:t>
      </w:r>
      <w:r w:rsidR="00E103CE" w:rsidRPr="00DF2BF3">
        <w:rPr>
          <w:rFonts w:ascii="Times New Roman" w:hAnsi="Times New Roman" w:cs="Times New Roman"/>
          <w:b/>
        </w:rPr>
        <w:t>, Humanity</w:t>
      </w:r>
      <w:r w:rsidR="00BC5832" w:rsidRPr="00DF2BF3">
        <w:rPr>
          <w:rFonts w:ascii="Times New Roman" w:hAnsi="Times New Roman" w:cs="Times New Roman"/>
          <w:b/>
        </w:rPr>
        <w:t xml:space="preserve">: </w:t>
      </w:r>
      <w:r w:rsidR="00C12C80" w:rsidRPr="00DF2BF3">
        <w:rPr>
          <w:rFonts w:ascii="Times New Roman" w:hAnsi="Times New Roman" w:cs="Times New Roman"/>
          <w:b/>
        </w:rPr>
        <w:t xml:space="preserve">Community and the Nonhuman in </w:t>
      </w:r>
      <w:r w:rsidR="00BC5832" w:rsidRPr="00DF2BF3">
        <w:rPr>
          <w:rFonts w:ascii="Times New Roman" w:hAnsi="Times New Roman" w:cs="Times New Roman"/>
          <w:b/>
        </w:rPr>
        <w:t xml:space="preserve">Karoline von </w:t>
      </w:r>
      <w:r w:rsidR="00BC5832" w:rsidRPr="00DF2BF3">
        <w:rPr>
          <w:rFonts w:ascii="Times New Roman" w:eastAsia="Times New Roman" w:hAnsi="Times New Roman" w:cs="Times New Roman"/>
          <w:b/>
        </w:rPr>
        <w:t>Günderrode’s “Idea of the Earth”</w:t>
      </w:r>
    </w:p>
    <w:p w14:paraId="011DFCF1" w14:textId="2508D06D" w:rsidR="00CD525B" w:rsidRPr="00DF2BF3" w:rsidRDefault="00CD525B" w:rsidP="00697C01">
      <w:pPr>
        <w:spacing w:line="480" w:lineRule="auto"/>
        <w:rPr>
          <w:rFonts w:ascii="Times New Roman" w:hAnsi="Times New Roman" w:cs="Times New Roman"/>
          <w:b/>
        </w:rPr>
      </w:pPr>
    </w:p>
    <w:p w14:paraId="6EE843D8" w14:textId="5ADC500A" w:rsidR="001018D3" w:rsidRPr="00DF2BF3" w:rsidRDefault="001018D3">
      <w:pPr>
        <w:spacing w:line="480" w:lineRule="auto"/>
        <w:ind w:firstLine="720"/>
        <w:rPr>
          <w:rFonts w:ascii="Times New Roman" w:hAnsi="Times New Roman" w:cs="Times New Roman"/>
          <w:bCs/>
        </w:rPr>
        <w:pPrChange w:id="0" w:author="Copyeditor" w:date="2022-08-24T20:54:00Z">
          <w:pPr>
            <w:spacing w:line="480" w:lineRule="auto"/>
          </w:pPr>
        </w:pPrChange>
      </w:pPr>
      <w:r w:rsidRPr="00DF2BF3">
        <w:rPr>
          <w:rFonts w:ascii="Times New Roman" w:hAnsi="Times New Roman" w:cs="Times New Roman"/>
          <w:bCs/>
        </w:rPr>
        <w:t>Karoline von Günderrode (1780–1806)</w:t>
      </w:r>
      <w:r w:rsidR="00302C18" w:rsidRPr="00DF2BF3">
        <w:rPr>
          <w:rFonts w:ascii="Times New Roman" w:hAnsi="Times New Roman" w:cs="Times New Roman"/>
          <w:bCs/>
        </w:rPr>
        <w:t xml:space="preserve"> </w:t>
      </w:r>
      <w:r w:rsidR="00CF0007" w:rsidRPr="00DF2BF3">
        <w:rPr>
          <w:rFonts w:ascii="Times New Roman" w:hAnsi="Times New Roman" w:cs="Times New Roman"/>
          <w:bCs/>
        </w:rPr>
        <w:t xml:space="preserve">has long been </w:t>
      </w:r>
      <w:r w:rsidR="00AF44F4" w:rsidRPr="00DF2BF3">
        <w:rPr>
          <w:rFonts w:ascii="Times New Roman" w:hAnsi="Times New Roman" w:cs="Times New Roman"/>
          <w:bCs/>
        </w:rPr>
        <w:t>recognized</w:t>
      </w:r>
      <w:r w:rsidR="00CF0007" w:rsidRPr="00DF2BF3">
        <w:rPr>
          <w:rFonts w:ascii="Times New Roman" w:hAnsi="Times New Roman" w:cs="Times New Roman"/>
          <w:bCs/>
        </w:rPr>
        <w:t xml:space="preserve"> as a poet</w:t>
      </w:r>
      <w:r w:rsidR="00814A0E" w:rsidRPr="00DF2BF3">
        <w:rPr>
          <w:rFonts w:ascii="Times New Roman" w:hAnsi="Times New Roman" w:cs="Times New Roman"/>
          <w:bCs/>
        </w:rPr>
        <w:t xml:space="preserve"> </w:t>
      </w:r>
      <w:r w:rsidR="00CF0007" w:rsidRPr="00DF2BF3">
        <w:rPr>
          <w:rFonts w:ascii="Times New Roman" w:hAnsi="Times New Roman" w:cs="Times New Roman"/>
          <w:bCs/>
        </w:rPr>
        <w:t>and paradigmatic figure of the tragic Romantic</w:t>
      </w:r>
      <w:r w:rsidR="00C0582A">
        <w:rPr>
          <w:rFonts w:ascii="Times New Roman" w:hAnsi="Times New Roman" w:cs="Times New Roman"/>
          <w:bCs/>
        </w:rPr>
        <w:t>,</w:t>
      </w:r>
      <w:r w:rsidR="00CF0007" w:rsidRPr="00DF2BF3">
        <w:rPr>
          <w:rFonts w:ascii="Times New Roman" w:hAnsi="Times New Roman" w:cs="Times New Roman"/>
          <w:bCs/>
        </w:rPr>
        <w:t xml:space="preserve"> </w:t>
      </w:r>
      <w:r w:rsidR="00C0582A">
        <w:rPr>
          <w:rFonts w:ascii="Times New Roman" w:hAnsi="Times New Roman" w:cs="Times New Roman"/>
          <w:bCs/>
        </w:rPr>
        <w:t>but recently</w:t>
      </w:r>
      <w:r w:rsidR="00CF0007" w:rsidRPr="00DF2BF3">
        <w:rPr>
          <w:rFonts w:ascii="Times New Roman" w:hAnsi="Times New Roman" w:cs="Times New Roman"/>
          <w:bCs/>
        </w:rPr>
        <w:t xml:space="preserve"> her </w:t>
      </w:r>
      <w:r w:rsidR="00F23FB4">
        <w:rPr>
          <w:rFonts w:ascii="Times New Roman" w:hAnsi="Times New Roman" w:cs="Times New Roman"/>
          <w:bCs/>
        </w:rPr>
        <w:t>writing</w:t>
      </w:r>
      <w:r w:rsidR="00F23FB4" w:rsidRPr="00DF2BF3">
        <w:rPr>
          <w:rFonts w:ascii="Times New Roman" w:hAnsi="Times New Roman" w:cs="Times New Roman"/>
          <w:bCs/>
        </w:rPr>
        <w:t xml:space="preserve"> </w:t>
      </w:r>
      <w:r w:rsidR="00CF0007" w:rsidRPr="00DF2BF3">
        <w:rPr>
          <w:rFonts w:ascii="Times New Roman" w:hAnsi="Times New Roman" w:cs="Times New Roman"/>
          <w:bCs/>
        </w:rPr>
        <w:t xml:space="preserve">has </w:t>
      </w:r>
      <w:r w:rsidR="00C0582A">
        <w:rPr>
          <w:rFonts w:ascii="Times New Roman" w:hAnsi="Times New Roman" w:cs="Times New Roman"/>
          <w:bCs/>
        </w:rPr>
        <w:t xml:space="preserve">begun to </w:t>
      </w:r>
      <w:r w:rsidR="00CF0007" w:rsidRPr="00DF2BF3">
        <w:rPr>
          <w:rFonts w:ascii="Times New Roman" w:hAnsi="Times New Roman" w:cs="Times New Roman"/>
          <w:bCs/>
        </w:rPr>
        <w:t xml:space="preserve">receive attention for </w:t>
      </w:r>
      <w:r w:rsidR="00C0582A">
        <w:rPr>
          <w:rFonts w:ascii="Times New Roman" w:hAnsi="Times New Roman" w:cs="Times New Roman"/>
          <w:bCs/>
        </w:rPr>
        <w:t xml:space="preserve">its </w:t>
      </w:r>
      <w:r w:rsidR="00C436F6">
        <w:rPr>
          <w:rFonts w:ascii="Times New Roman" w:hAnsi="Times New Roman" w:cs="Times New Roman"/>
          <w:bCs/>
        </w:rPr>
        <w:t xml:space="preserve">consideration of </w:t>
      </w:r>
      <w:r w:rsidR="00C0582A">
        <w:rPr>
          <w:rFonts w:ascii="Times New Roman" w:hAnsi="Times New Roman" w:cs="Times New Roman"/>
          <w:bCs/>
        </w:rPr>
        <w:t xml:space="preserve">philosophical </w:t>
      </w:r>
      <w:r w:rsidR="00C436F6">
        <w:rPr>
          <w:rFonts w:ascii="Times New Roman" w:hAnsi="Times New Roman" w:cs="Times New Roman"/>
          <w:bCs/>
        </w:rPr>
        <w:t>questions</w:t>
      </w:r>
      <w:r w:rsidR="00C0582A">
        <w:rPr>
          <w:rFonts w:ascii="Times New Roman" w:hAnsi="Times New Roman" w:cs="Times New Roman"/>
          <w:bCs/>
        </w:rPr>
        <w:t xml:space="preserve">. </w:t>
      </w:r>
      <w:r w:rsidR="00710BFE">
        <w:rPr>
          <w:rFonts w:ascii="Times New Roman" w:hAnsi="Times New Roman" w:cs="Times New Roman"/>
          <w:bCs/>
        </w:rPr>
        <w:t>Her</w:t>
      </w:r>
      <w:r w:rsidR="00710BFE" w:rsidRPr="00DF2BF3">
        <w:rPr>
          <w:rFonts w:ascii="Times New Roman" w:hAnsi="Times New Roman" w:cs="Times New Roman"/>
          <w:bCs/>
        </w:rPr>
        <w:t xml:space="preserve"> work is especially promising </w:t>
      </w:r>
      <w:r w:rsidR="001D4AB3">
        <w:rPr>
          <w:rFonts w:ascii="Times New Roman" w:hAnsi="Times New Roman" w:cs="Times New Roman"/>
          <w:bCs/>
        </w:rPr>
        <w:t>for</w:t>
      </w:r>
      <w:r w:rsidR="00710BFE">
        <w:rPr>
          <w:rFonts w:ascii="Times New Roman" w:hAnsi="Times New Roman" w:cs="Times New Roman"/>
          <w:bCs/>
        </w:rPr>
        <w:t xml:space="preserve"> its</w:t>
      </w:r>
      <w:r w:rsidR="00710BFE" w:rsidRPr="00DF2BF3">
        <w:rPr>
          <w:rFonts w:ascii="Times New Roman" w:hAnsi="Times New Roman" w:cs="Times New Roman"/>
          <w:bCs/>
        </w:rPr>
        <w:t xml:space="preserve"> original conceptualizations of death, selfhood, gender, and agency, which Günderrode sites </w:t>
      </w:r>
      <w:r w:rsidR="0000796E">
        <w:rPr>
          <w:rFonts w:ascii="Times New Roman" w:hAnsi="Times New Roman" w:cs="Times New Roman"/>
          <w:bCs/>
        </w:rPr>
        <w:t>with</w:t>
      </w:r>
      <w:r w:rsidR="00710BFE" w:rsidRPr="00DF2BF3">
        <w:rPr>
          <w:rFonts w:ascii="Times New Roman" w:hAnsi="Times New Roman" w:cs="Times New Roman"/>
          <w:bCs/>
        </w:rPr>
        <w:t xml:space="preserve">in a metaphysics developed from readings of </w:t>
      </w:r>
      <w:ins w:id="1" w:author="Copyeditor" w:date="2022-08-24T21:01:00Z">
        <w:r w:rsidR="00BB482C">
          <w:rPr>
            <w:rFonts w:ascii="Times New Roman" w:hAnsi="Times New Roman" w:cs="Times New Roman"/>
            <w:bCs/>
          </w:rPr>
          <w:t xml:space="preserve">F. W. J. </w:t>
        </w:r>
      </w:ins>
      <w:r w:rsidR="00710BFE" w:rsidRPr="00DF2BF3">
        <w:rPr>
          <w:rFonts w:ascii="Times New Roman" w:hAnsi="Times New Roman" w:cs="Times New Roman"/>
          <w:bCs/>
        </w:rPr>
        <w:t xml:space="preserve">Schelling, </w:t>
      </w:r>
      <w:ins w:id="2" w:author="Copyeditor" w:date="2022-08-24T21:00:00Z">
        <w:r w:rsidR="00BB482C" w:rsidRPr="00BB482C">
          <w:rPr>
            <w:rFonts w:ascii="Times New Roman" w:hAnsi="Times New Roman" w:cs="Times New Roman"/>
            <w:bCs/>
          </w:rPr>
          <w:t xml:space="preserve">Johann Gottlieb </w:t>
        </w:r>
      </w:ins>
      <w:r w:rsidR="00710BFE" w:rsidRPr="00DF2BF3">
        <w:rPr>
          <w:rFonts w:ascii="Times New Roman" w:hAnsi="Times New Roman" w:cs="Times New Roman"/>
          <w:bCs/>
        </w:rPr>
        <w:t xml:space="preserve">Fichte, </w:t>
      </w:r>
      <w:ins w:id="3" w:author="Copyeditor" w:date="2022-08-24T21:02:00Z">
        <w:r w:rsidR="00BB482C" w:rsidRPr="00BB482C">
          <w:rPr>
            <w:rFonts w:ascii="Times New Roman" w:hAnsi="Times New Roman" w:cs="Times New Roman"/>
            <w:bCs/>
          </w:rPr>
          <w:t xml:space="preserve">Johann Gottfried </w:t>
        </w:r>
      </w:ins>
      <w:r w:rsidR="00710BFE" w:rsidRPr="00DF2BF3">
        <w:rPr>
          <w:rFonts w:ascii="Times New Roman" w:hAnsi="Times New Roman" w:cs="Times New Roman"/>
          <w:bCs/>
        </w:rPr>
        <w:t>Herder, Early German Romanticism</w:t>
      </w:r>
      <w:ins w:id="4" w:author="Copyeditor" w:date="2022-08-24T20:57:00Z">
        <w:r w:rsidR="00AE0930">
          <w:rPr>
            <w:rFonts w:ascii="Times New Roman" w:hAnsi="Times New Roman" w:cs="Times New Roman"/>
            <w:bCs/>
          </w:rPr>
          <w:t>,</w:t>
        </w:r>
      </w:ins>
      <w:r w:rsidR="00710BFE" w:rsidRPr="00DF2BF3">
        <w:rPr>
          <w:rFonts w:ascii="Times New Roman" w:hAnsi="Times New Roman" w:cs="Times New Roman"/>
          <w:bCs/>
        </w:rPr>
        <w:t xml:space="preserve"> and ancient Greek and Indian thought. </w:t>
      </w:r>
      <w:del w:id="5" w:author="Copyeditor" w:date="2022-08-24T21:38:00Z">
        <w:r w:rsidR="00D92446" w:rsidDel="00032C4D">
          <w:rPr>
            <w:rFonts w:ascii="Times New Roman" w:hAnsi="Times New Roman" w:cs="Times New Roman"/>
            <w:bCs/>
          </w:rPr>
          <w:delText xml:space="preserve">A </w:delText>
        </w:r>
      </w:del>
      <w:ins w:id="6" w:author="Copyeditor" w:date="2022-08-24T21:38:00Z">
        <w:r w:rsidR="00032C4D">
          <w:rPr>
            <w:rFonts w:ascii="Times New Roman" w:hAnsi="Times New Roman" w:cs="Times New Roman"/>
            <w:bCs/>
          </w:rPr>
          <w:t>S</w:t>
        </w:r>
      </w:ins>
      <w:del w:id="7" w:author="Copyeditor" w:date="2022-08-24T21:38:00Z">
        <w:r w:rsidR="00D92446" w:rsidDel="00032C4D">
          <w:rPr>
            <w:rFonts w:ascii="Times New Roman" w:hAnsi="Times New Roman" w:cs="Times New Roman"/>
            <w:bCs/>
          </w:rPr>
          <w:delText>s</w:delText>
        </w:r>
      </w:del>
      <w:r w:rsidR="00D92446">
        <w:rPr>
          <w:rFonts w:ascii="Times New Roman" w:hAnsi="Times New Roman" w:cs="Times New Roman"/>
          <w:bCs/>
        </w:rPr>
        <w:t>econdary literature has emerged</w:t>
      </w:r>
      <w:r w:rsidR="00C0582A">
        <w:rPr>
          <w:rFonts w:ascii="Times New Roman" w:hAnsi="Times New Roman" w:cs="Times New Roman"/>
          <w:bCs/>
        </w:rPr>
        <w:t xml:space="preserve"> on Günderrode’s</w:t>
      </w:r>
      <w:r w:rsidR="00C0582A" w:rsidRPr="00DF2BF3">
        <w:rPr>
          <w:rFonts w:ascii="Times New Roman" w:hAnsi="Times New Roman" w:cs="Times New Roman"/>
          <w:bCs/>
        </w:rPr>
        <w:t xml:space="preserve"> </w:t>
      </w:r>
      <w:r w:rsidR="00DE6116" w:rsidRPr="00DF2BF3">
        <w:rPr>
          <w:rFonts w:ascii="Times New Roman" w:hAnsi="Times New Roman" w:cs="Times New Roman"/>
          <w:bCs/>
        </w:rPr>
        <w:t>engagement with Fichte and Schelling</w:t>
      </w:r>
      <w:r w:rsidR="0098731B" w:rsidRPr="00DF2BF3">
        <w:rPr>
          <w:rFonts w:ascii="Times New Roman" w:hAnsi="Times New Roman" w:cs="Times New Roman"/>
          <w:bCs/>
        </w:rPr>
        <w:t xml:space="preserve"> (</w:t>
      </w:r>
      <w:proofErr w:type="spellStart"/>
      <w:r w:rsidR="0098731B" w:rsidRPr="00DF2BF3">
        <w:rPr>
          <w:rFonts w:ascii="Times New Roman" w:hAnsi="Times New Roman" w:cs="Times New Roman"/>
          <w:bCs/>
        </w:rPr>
        <w:t>Christmann</w:t>
      </w:r>
      <w:proofErr w:type="spellEnd"/>
      <w:r w:rsidR="0098731B" w:rsidRPr="00DF2BF3">
        <w:rPr>
          <w:rFonts w:ascii="Times New Roman" w:hAnsi="Times New Roman" w:cs="Times New Roman"/>
          <w:bCs/>
        </w:rPr>
        <w:t xml:space="preserve">; </w:t>
      </w:r>
      <w:proofErr w:type="spellStart"/>
      <w:r w:rsidR="0098731B" w:rsidRPr="00DF2BF3">
        <w:rPr>
          <w:rFonts w:ascii="Times New Roman" w:hAnsi="Times New Roman" w:cs="Times New Roman"/>
          <w:bCs/>
        </w:rPr>
        <w:t>Dormann</w:t>
      </w:r>
      <w:proofErr w:type="spellEnd"/>
      <w:r w:rsidR="00C949AB" w:rsidRPr="00DF2BF3">
        <w:rPr>
          <w:rFonts w:ascii="Times New Roman" w:hAnsi="Times New Roman" w:cs="Times New Roman"/>
          <w:bCs/>
        </w:rPr>
        <w:t>;</w:t>
      </w:r>
      <w:r w:rsidR="003D3FDB">
        <w:rPr>
          <w:rFonts w:ascii="Times New Roman" w:hAnsi="Times New Roman" w:cs="Times New Roman"/>
          <w:bCs/>
        </w:rPr>
        <w:t xml:space="preserve"> Nassar</w:t>
      </w:r>
      <w:r w:rsidR="0098731B" w:rsidRPr="00DF2BF3">
        <w:rPr>
          <w:rFonts w:ascii="Times New Roman" w:hAnsi="Times New Roman" w:cs="Times New Roman"/>
          <w:bCs/>
        </w:rPr>
        <w:t>)</w:t>
      </w:r>
      <w:r w:rsidR="003A7521" w:rsidRPr="00DF2BF3">
        <w:rPr>
          <w:rFonts w:ascii="Times New Roman" w:hAnsi="Times New Roman" w:cs="Times New Roman"/>
          <w:bCs/>
        </w:rPr>
        <w:t>,</w:t>
      </w:r>
      <w:ins w:id="8" w:author="Copyeditor" w:date="2022-08-24T21:43:00Z">
        <w:r w:rsidR="00032C4D">
          <w:rPr>
            <w:rFonts w:ascii="Times New Roman" w:hAnsi="Times New Roman" w:cs="Times New Roman"/>
            <w:bCs/>
          </w:rPr>
          <w:t xml:space="preserve"> </w:t>
        </w:r>
        <w:commentRangeStart w:id="9"/>
        <w:r w:rsidR="00032C4D">
          <w:rPr>
            <w:rFonts w:ascii="Times New Roman" w:hAnsi="Times New Roman" w:cs="Times New Roman"/>
            <w:bCs/>
          </w:rPr>
          <w:t>her</w:t>
        </w:r>
      </w:ins>
      <w:r w:rsidR="00DE6116" w:rsidRPr="00DF2BF3">
        <w:rPr>
          <w:rFonts w:ascii="Times New Roman" w:hAnsi="Times New Roman" w:cs="Times New Roman"/>
          <w:bCs/>
        </w:rPr>
        <w:t xml:space="preserve"> </w:t>
      </w:r>
      <w:commentRangeEnd w:id="9"/>
      <w:r w:rsidR="00032C4D">
        <w:rPr>
          <w:rStyle w:val="CommentReference"/>
        </w:rPr>
        <w:commentReference w:id="9"/>
      </w:r>
      <w:r w:rsidR="00622EF7" w:rsidRPr="00DF2BF3">
        <w:rPr>
          <w:rFonts w:ascii="Times New Roman" w:hAnsi="Times New Roman" w:cs="Times New Roman"/>
          <w:bCs/>
        </w:rPr>
        <w:t>reimagining of Early German Romantic themes</w:t>
      </w:r>
      <w:r w:rsidR="001E580C" w:rsidRPr="00DF2BF3">
        <w:rPr>
          <w:rFonts w:ascii="Times New Roman" w:hAnsi="Times New Roman" w:cs="Times New Roman"/>
          <w:bCs/>
        </w:rPr>
        <w:t xml:space="preserve"> (</w:t>
      </w:r>
      <w:proofErr w:type="spellStart"/>
      <w:r w:rsidR="001E580C" w:rsidRPr="00DF2BF3">
        <w:rPr>
          <w:rFonts w:ascii="Times New Roman" w:hAnsi="Times New Roman" w:cs="Times New Roman"/>
          <w:bCs/>
        </w:rPr>
        <w:t>Heimerl</w:t>
      </w:r>
      <w:proofErr w:type="spellEnd"/>
      <w:r w:rsidR="001E580C" w:rsidRPr="00DF2BF3">
        <w:rPr>
          <w:rFonts w:ascii="Times New Roman" w:hAnsi="Times New Roman" w:cs="Times New Roman"/>
          <w:bCs/>
        </w:rPr>
        <w:t xml:space="preserve">; </w:t>
      </w:r>
      <w:proofErr w:type="spellStart"/>
      <w:r w:rsidR="001E580C" w:rsidRPr="00DF2BF3">
        <w:rPr>
          <w:rFonts w:ascii="Times New Roman" w:hAnsi="Times New Roman" w:cs="Times New Roman"/>
          <w:bCs/>
        </w:rPr>
        <w:t>Hilger</w:t>
      </w:r>
      <w:proofErr w:type="spellEnd"/>
      <w:r w:rsidR="001E580C" w:rsidRPr="00DF2BF3">
        <w:rPr>
          <w:rFonts w:ascii="Times New Roman" w:hAnsi="Times New Roman" w:cs="Times New Roman"/>
          <w:bCs/>
        </w:rPr>
        <w:t xml:space="preserve">; </w:t>
      </w:r>
      <w:proofErr w:type="spellStart"/>
      <w:r w:rsidR="001E580C" w:rsidRPr="00DF2BF3">
        <w:rPr>
          <w:rFonts w:ascii="Times New Roman" w:hAnsi="Times New Roman" w:cs="Times New Roman"/>
          <w:bCs/>
        </w:rPr>
        <w:t>Kuzniar</w:t>
      </w:r>
      <w:proofErr w:type="spellEnd"/>
      <w:r w:rsidR="001E580C" w:rsidRPr="00DF2BF3">
        <w:rPr>
          <w:rFonts w:ascii="Times New Roman" w:hAnsi="Times New Roman" w:cs="Times New Roman"/>
          <w:bCs/>
        </w:rPr>
        <w:t>)</w:t>
      </w:r>
      <w:r w:rsidR="003A7521" w:rsidRPr="00DF2BF3">
        <w:rPr>
          <w:rFonts w:ascii="Times New Roman" w:hAnsi="Times New Roman" w:cs="Times New Roman"/>
          <w:bCs/>
        </w:rPr>
        <w:t>, and</w:t>
      </w:r>
      <w:ins w:id="10" w:author="Copyeditor" w:date="2022-08-24T21:44:00Z">
        <w:r w:rsidR="00032C4D">
          <w:rPr>
            <w:rFonts w:ascii="Times New Roman" w:hAnsi="Times New Roman" w:cs="Times New Roman"/>
            <w:bCs/>
          </w:rPr>
          <w:t xml:space="preserve"> her</w:t>
        </w:r>
      </w:ins>
      <w:r w:rsidR="003A7521" w:rsidRPr="00DF2BF3">
        <w:rPr>
          <w:rFonts w:ascii="Times New Roman" w:hAnsi="Times New Roman" w:cs="Times New Roman"/>
          <w:bCs/>
        </w:rPr>
        <w:t xml:space="preserve"> contributions to </w:t>
      </w:r>
      <w:r w:rsidR="00C8296C" w:rsidRPr="00DF2BF3">
        <w:rPr>
          <w:rFonts w:ascii="Times New Roman" w:hAnsi="Times New Roman" w:cs="Times New Roman"/>
          <w:bCs/>
        </w:rPr>
        <w:t>models of</w:t>
      </w:r>
      <w:r w:rsidR="003A7521" w:rsidRPr="00DF2BF3">
        <w:rPr>
          <w:rFonts w:ascii="Times New Roman" w:hAnsi="Times New Roman" w:cs="Times New Roman"/>
          <w:bCs/>
        </w:rPr>
        <w:t xml:space="preserve"> </w:t>
      </w:r>
      <w:r w:rsidR="008C5003" w:rsidRPr="00DF2BF3">
        <w:rPr>
          <w:rFonts w:ascii="Times New Roman" w:hAnsi="Times New Roman" w:cs="Times New Roman"/>
          <w:bCs/>
        </w:rPr>
        <w:t>identity</w:t>
      </w:r>
      <w:r w:rsidR="00C8296C" w:rsidRPr="00DF2BF3">
        <w:rPr>
          <w:rFonts w:ascii="Times New Roman" w:hAnsi="Times New Roman" w:cs="Times New Roman"/>
          <w:bCs/>
        </w:rPr>
        <w:t>, especially female identity</w:t>
      </w:r>
      <w:r w:rsidR="00CA01A4" w:rsidRPr="00DF2BF3">
        <w:rPr>
          <w:rFonts w:ascii="Times New Roman" w:hAnsi="Times New Roman" w:cs="Times New Roman"/>
          <w:bCs/>
        </w:rPr>
        <w:t xml:space="preserve"> </w:t>
      </w:r>
      <w:r w:rsidR="00CF0007" w:rsidRPr="00DF2BF3">
        <w:rPr>
          <w:rFonts w:ascii="Times New Roman" w:hAnsi="Times New Roman" w:cs="Times New Roman"/>
          <w:bCs/>
        </w:rPr>
        <w:t>(</w:t>
      </w:r>
      <w:r w:rsidR="00C621B0" w:rsidRPr="00DF2BF3">
        <w:rPr>
          <w:rFonts w:ascii="Times New Roman" w:hAnsi="Times New Roman" w:cs="Times New Roman"/>
          <w:bCs/>
        </w:rPr>
        <w:t>Allingham;</w:t>
      </w:r>
      <w:r w:rsidR="00C71276" w:rsidRPr="00DF2BF3">
        <w:rPr>
          <w:rFonts w:ascii="Times New Roman" w:hAnsi="Times New Roman" w:cs="Times New Roman"/>
          <w:bCs/>
        </w:rPr>
        <w:t xml:space="preserve"> Battersby; </w:t>
      </w:r>
      <w:r w:rsidR="00412C0E" w:rsidRPr="00DF2BF3">
        <w:rPr>
          <w:rFonts w:ascii="Times New Roman" w:hAnsi="Times New Roman" w:cs="Times New Roman"/>
          <w:bCs/>
        </w:rPr>
        <w:t xml:space="preserve">Ezekiel </w:t>
      </w:r>
      <w:r w:rsidR="00526ED4" w:rsidRPr="00DF2BF3">
        <w:rPr>
          <w:rFonts w:ascii="Times New Roman" w:hAnsi="Times New Roman" w:cs="Times New Roman"/>
          <w:bCs/>
        </w:rPr>
        <w:t>“Metamorphosis”</w:t>
      </w:r>
      <w:r w:rsidR="00CF0007" w:rsidRPr="00DF2BF3">
        <w:rPr>
          <w:rFonts w:ascii="Times New Roman" w:hAnsi="Times New Roman" w:cs="Times New Roman"/>
          <w:bCs/>
        </w:rPr>
        <w:t>).</w:t>
      </w:r>
      <w:r w:rsidR="00622EF7" w:rsidRPr="00DF2BF3">
        <w:rPr>
          <w:rFonts w:ascii="Times New Roman" w:hAnsi="Times New Roman" w:cs="Times New Roman"/>
          <w:bCs/>
        </w:rPr>
        <w:t xml:space="preserve"> </w:t>
      </w:r>
      <w:r w:rsidR="00FB1D47" w:rsidRPr="00DF2BF3">
        <w:rPr>
          <w:rFonts w:ascii="Times New Roman" w:hAnsi="Times New Roman" w:cs="Times New Roman"/>
          <w:bCs/>
        </w:rPr>
        <w:t xml:space="preserve">This paper </w:t>
      </w:r>
      <w:r w:rsidR="005E3DA9">
        <w:rPr>
          <w:rFonts w:ascii="Times New Roman" w:hAnsi="Times New Roman" w:cs="Times New Roman"/>
          <w:bCs/>
        </w:rPr>
        <w:t>adds</w:t>
      </w:r>
      <w:r w:rsidR="00D92446">
        <w:rPr>
          <w:rFonts w:ascii="Times New Roman" w:hAnsi="Times New Roman" w:cs="Times New Roman"/>
          <w:bCs/>
        </w:rPr>
        <w:t xml:space="preserve"> to the growing discussion of Günderrode’s philosophical thought, unpacking </w:t>
      </w:r>
      <w:del w:id="11" w:author="Copyeditor" w:date="2022-08-24T21:45:00Z">
        <w:r w:rsidR="00D92446" w:rsidDel="00EB63C8">
          <w:rPr>
            <w:rFonts w:ascii="Times New Roman" w:hAnsi="Times New Roman" w:cs="Times New Roman"/>
            <w:bCs/>
          </w:rPr>
          <w:delText xml:space="preserve">Günderrode’s </w:delText>
        </w:r>
      </w:del>
      <w:ins w:id="12" w:author="Copyeditor" w:date="2022-08-24T21:45:00Z">
        <w:r w:rsidR="00EB63C8">
          <w:rPr>
            <w:rFonts w:ascii="Times New Roman" w:hAnsi="Times New Roman" w:cs="Times New Roman"/>
            <w:bCs/>
          </w:rPr>
          <w:t xml:space="preserve">the author’s </w:t>
        </w:r>
      </w:ins>
      <w:r w:rsidR="00D92446">
        <w:rPr>
          <w:rFonts w:ascii="Times New Roman" w:hAnsi="Times New Roman" w:cs="Times New Roman"/>
          <w:bCs/>
        </w:rPr>
        <w:t xml:space="preserve">metaphysics and </w:t>
      </w:r>
      <w:r w:rsidR="00FB1D47" w:rsidRPr="00DF2BF3">
        <w:rPr>
          <w:rFonts w:ascii="Times New Roman" w:hAnsi="Times New Roman" w:cs="Times New Roman"/>
          <w:bCs/>
        </w:rPr>
        <w:t>argu</w:t>
      </w:r>
      <w:r w:rsidR="00D92446">
        <w:rPr>
          <w:rFonts w:ascii="Times New Roman" w:hAnsi="Times New Roman" w:cs="Times New Roman"/>
          <w:bCs/>
        </w:rPr>
        <w:t>ing</w:t>
      </w:r>
      <w:r w:rsidR="00FB1D47" w:rsidRPr="00DF2BF3">
        <w:rPr>
          <w:rFonts w:ascii="Times New Roman" w:hAnsi="Times New Roman" w:cs="Times New Roman"/>
          <w:bCs/>
        </w:rPr>
        <w:t xml:space="preserve"> that </w:t>
      </w:r>
      <w:r w:rsidR="00AA5CF1">
        <w:rPr>
          <w:rFonts w:ascii="Times New Roman" w:hAnsi="Times New Roman" w:cs="Times New Roman"/>
          <w:bCs/>
        </w:rPr>
        <w:t xml:space="preserve">the </w:t>
      </w:r>
      <w:r w:rsidR="002F3BB2" w:rsidRPr="00DF2BF3">
        <w:rPr>
          <w:rFonts w:ascii="Times New Roman" w:hAnsi="Times New Roman" w:cs="Times New Roman"/>
          <w:bCs/>
        </w:rPr>
        <w:t xml:space="preserve">place </w:t>
      </w:r>
      <w:del w:id="13" w:author="Copyeditor" w:date="2022-08-24T21:45:00Z">
        <w:r w:rsidR="00D92446" w:rsidDel="00EB63C8">
          <w:rPr>
            <w:rFonts w:ascii="Times New Roman" w:hAnsi="Times New Roman" w:cs="Times New Roman"/>
            <w:bCs/>
          </w:rPr>
          <w:delText>Günderrode</w:delText>
        </w:r>
        <w:r w:rsidR="00D92446" w:rsidRPr="00DF2BF3" w:rsidDel="00EB63C8">
          <w:rPr>
            <w:rFonts w:ascii="Times New Roman" w:hAnsi="Times New Roman" w:cs="Times New Roman"/>
            <w:bCs/>
          </w:rPr>
          <w:delText xml:space="preserve"> </w:delText>
        </w:r>
      </w:del>
      <w:ins w:id="14" w:author="Copyeditor" w:date="2022-08-24T21:45:00Z">
        <w:r w:rsidR="00EB63C8">
          <w:rPr>
            <w:rFonts w:ascii="Times New Roman" w:hAnsi="Times New Roman" w:cs="Times New Roman"/>
            <w:bCs/>
          </w:rPr>
          <w:t>she</w:t>
        </w:r>
        <w:r w:rsidR="00EB63C8" w:rsidRPr="00DF2BF3">
          <w:rPr>
            <w:rFonts w:ascii="Times New Roman" w:hAnsi="Times New Roman" w:cs="Times New Roman"/>
            <w:bCs/>
          </w:rPr>
          <w:t xml:space="preserve"> </w:t>
        </w:r>
      </w:ins>
      <w:r w:rsidR="0018335F" w:rsidRPr="00DF2BF3">
        <w:rPr>
          <w:rFonts w:ascii="Times New Roman" w:hAnsi="Times New Roman" w:cs="Times New Roman"/>
          <w:bCs/>
        </w:rPr>
        <w:t>assigns</w:t>
      </w:r>
      <w:r w:rsidR="002F3BB2" w:rsidRPr="00DF2BF3">
        <w:rPr>
          <w:rFonts w:ascii="Times New Roman" w:hAnsi="Times New Roman" w:cs="Times New Roman"/>
          <w:bCs/>
        </w:rPr>
        <w:t xml:space="preserve"> human beings in </w:t>
      </w:r>
      <w:r w:rsidR="00D92446">
        <w:rPr>
          <w:rFonts w:ascii="Times New Roman" w:hAnsi="Times New Roman" w:cs="Times New Roman"/>
          <w:bCs/>
        </w:rPr>
        <w:t>her cosmology</w:t>
      </w:r>
      <w:r w:rsidR="00D92446" w:rsidRPr="00DF2BF3">
        <w:rPr>
          <w:rFonts w:ascii="Times New Roman" w:hAnsi="Times New Roman" w:cs="Times New Roman"/>
          <w:bCs/>
        </w:rPr>
        <w:t xml:space="preserve"> </w:t>
      </w:r>
      <w:r w:rsidR="00DB1303" w:rsidRPr="00DF2BF3">
        <w:rPr>
          <w:rFonts w:ascii="Times New Roman" w:hAnsi="Times New Roman" w:cs="Times New Roman"/>
          <w:bCs/>
        </w:rPr>
        <w:t>require</w:t>
      </w:r>
      <w:r w:rsidR="00AA5CF1">
        <w:rPr>
          <w:rFonts w:ascii="Times New Roman" w:hAnsi="Times New Roman" w:cs="Times New Roman"/>
          <w:bCs/>
        </w:rPr>
        <w:t>s</w:t>
      </w:r>
      <w:r w:rsidR="00DB1303" w:rsidRPr="00DF2BF3">
        <w:rPr>
          <w:rFonts w:ascii="Times New Roman" w:hAnsi="Times New Roman" w:cs="Times New Roman"/>
          <w:bCs/>
        </w:rPr>
        <w:t xml:space="preserve"> a reconceptualization</w:t>
      </w:r>
      <w:r w:rsidR="00C3034D" w:rsidRPr="00DF2BF3">
        <w:rPr>
          <w:rFonts w:ascii="Times New Roman" w:hAnsi="Times New Roman" w:cs="Times New Roman"/>
          <w:bCs/>
        </w:rPr>
        <w:t xml:space="preserve"> of the </w:t>
      </w:r>
      <w:r w:rsidR="0083656C" w:rsidRPr="00DF2BF3">
        <w:rPr>
          <w:rFonts w:ascii="Times New Roman" w:hAnsi="Times New Roman" w:cs="Times New Roman"/>
          <w:bCs/>
        </w:rPr>
        <w:t>relationship between</w:t>
      </w:r>
      <w:r w:rsidR="00C3034D" w:rsidRPr="00DF2BF3">
        <w:rPr>
          <w:rFonts w:ascii="Times New Roman" w:hAnsi="Times New Roman" w:cs="Times New Roman"/>
          <w:bCs/>
        </w:rPr>
        <w:t xml:space="preserve"> </w:t>
      </w:r>
      <w:r w:rsidR="00F406E2" w:rsidRPr="00DF2BF3">
        <w:rPr>
          <w:rFonts w:ascii="Times New Roman" w:hAnsi="Times New Roman" w:cs="Times New Roman"/>
          <w:bCs/>
        </w:rPr>
        <w:t xml:space="preserve">human </w:t>
      </w:r>
      <w:r w:rsidR="00191F5B" w:rsidRPr="00DF2BF3">
        <w:rPr>
          <w:rFonts w:ascii="Times New Roman" w:hAnsi="Times New Roman" w:cs="Times New Roman"/>
          <w:bCs/>
        </w:rPr>
        <w:t>beings and</w:t>
      </w:r>
      <w:r w:rsidR="00C3034D" w:rsidRPr="00DF2BF3">
        <w:rPr>
          <w:rFonts w:ascii="Times New Roman" w:hAnsi="Times New Roman" w:cs="Times New Roman"/>
          <w:bCs/>
        </w:rPr>
        <w:t xml:space="preserve"> </w:t>
      </w:r>
      <w:r w:rsidR="0083656C" w:rsidRPr="00DF2BF3">
        <w:rPr>
          <w:rFonts w:ascii="Times New Roman" w:hAnsi="Times New Roman" w:cs="Times New Roman"/>
          <w:bCs/>
        </w:rPr>
        <w:t xml:space="preserve">the </w:t>
      </w:r>
      <w:r w:rsidR="0079228F" w:rsidRPr="00DF2BF3">
        <w:rPr>
          <w:rFonts w:ascii="Times New Roman" w:hAnsi="Times New Roman" w:cs="Times New Roman"/>
          <w:bCs/>
        </w:rPr>
        <w:t>nonhuman</w:t>
      </w:r>
      <w:r w:rsidR="002F3BB2" w:rsidRPr="00DF2BF3">
        <w:rPr>
          <w:rFonts w:ascii="Times New Roman" w:hAnsi="Times New Roman" w:cs="Times New Roman"/>
          <w:bCs/>
        </w:rPr>
        <w:t xml:space="preserve"> world</w:t>
      </w:r>
      <w:r w:rsidR="00214F81" w:rsidRPr="00DF2BF3">
        <w:rPr>
          <w:rFonts w:ascii="Times New Roman" w:hAnsi="Times New Roman" w:cs="Times New Roman"/>
          <w:bCs/>
        </w:rPr>
        <w:t xml:space="preserve"> and</w:t>
      </w:r>
      <w:r w:rsidR="002F3BB2" w:rsidRPr="00DF2BF3">
        <w:rPr>
          <w:rFonts w:ascii="Times New Roman" w:hAnsi="Times New Roman" w:cs="Times New Roman"/>
          <w:bCs/>
        </w:rPr>
        <w:t xml:space="preserve"> </w:t>
      </w:r>
      <w:r w:rsidR="003F648B" w:rsidRPr="00DF2BF3">
        <w:rPr>
          <w:rFonts w:ascii="Times New Roman" w:hAnsi="Times New Roman" w:cs="Times New Roman"/>
          <w:bCs/>
        </w:rPr>
        <w:t>the development of</w:t>
      </w:r>
      <w:r w:rsidR="002F3BB2" w:rsidRPr="00DF2BF3">
        <w:rPr>
          <w:rFonts w:ascii="Times New Roman" w:hAnsi="Times New Roman" w:cs="Times New Roman"/>
          <w:bCs/>
        </w:rPr>
        <w:t xml:space="preserve"> </w:t>
      </w:r>
      <w:r w:rsidR="003C69E6" w:rsidRPr="00DF2BF3">
        <w:rPr>
          <w:rFonts w:ascii="Times New Roman" w:hAnsi="Times New Roman" w:cs="Times New Roman"/>
          <w:bCs/>
        </w:rPr>
        <w:t>communities</w:t>
      </w:r>
      <w:r w:rsidR="007377E2" w:rsidRPr="00DF2BF3">
        <w:rPr>
          <w:rFonts w:ascii="Times New Roman" w:hAnsi="Times New Roman" w:cs="Times New Roman"/>
          <w:bCs/>
        </w:rPr>
        <w:t xml:space="preserve"> </w:t>
      </w:r>
      <w:r w:rsidR="00D23F2D" w:rsidRPr="00DF2BF3">
        <w:rPr>
          <w:rFonts w:ascii="Times New Roman" w:hAnsi="Times New Roman" w:cs="Times New Roman"/>
          <w:bCs/>
        </w:rPr>
        <w:t>that</w:t>
      </w:r>
      <w:r w:rsidR="007377E2" w:rsidRPr="00DF2BF3">
        <w:rPr>
          <w:rFonts w:ascii="Times New Roman" w:hAnsi="Times New Roman" w:cs="Times New Roman"/>
          <w:bCs/>
        </w:rPr>
        <w:t xml:space="preserve"> include the nonhuman</w:t>
      </w:r>
      <w:r w:rsidR="002F3BB2" w:rsidRPr="00DF2BF3">
        <w:rPr>
          <w:rFonts w:ascii="Times New Roman" w:hAnsi="Times New Roman" w:cs="Times New Roman"/>
          <w:bCs/>
        </w:rPr>
        <w:t>.</w:t>
      </w:r>
    </w:p>
    <w:p w14:paraId="41387B81" w14:textId="71ADCD2E" w:rsidR="004D56BD" w:rsidRPr="00DF2BF3" w:rsidRDefault="00F96ED8" w:rsidP="00697C01">
      <w:pPr>
        <w:spacing w:line="480" w:lineRule="auto"/>
        <w:rPr>
          <w:rFonts w:ascii="Times New Roman" w:hAnsi="Times New Roman" w:cs="Times New Roman"/>
          <w:bCs/>
        </w:rPr>
      </w:pPr>
      <w:r w:rsidRPr="00DF2BF3">
        <w:rPr>
          <w:rFonts w:ascii="Times New Roman" w:hAnsi="Times New Roman" w:cs="Times New Roman"/>
          <w:bCs/>
        </w:rPr>
        <w:tab/>
        <w:t xml:space="preserve">That Günderrode’s work should be a </w:t>
      </w:r>
      <w:r w:rsidR="002C13C5" w:rsidRPr="00DF2BF3">
        <w:rPr>
          <w:rFonts w:ascii="Times New Roman" w:hAnsi="Times New Roman" w:cs="Times New Roman"/>
          <w:bCs/>
        </w:rPr>
        <w:t xml:space="preserve">potential source for </w:t>
      </w:r>
      <w:r w:rsidR="00891F99" w:rsidRPr="00DF2BF3">
        <w:rPr>
          <w:rFonts w:ascii="Times New Roman" w:hAnsi="Times New Roman" w:cs="Times New Roman"/>
          <w:bCs/>
        </w:rPr>
        <w:t>re</w:t>
      </w:r>
      <w:del w:id="15" w:author="Copyeditor" w:date="2022-08-24T21:48:00Z">
        <w:r w:rsidR="00891F99" w:rsidRPr="00DF2BF3" w:rsidDel="00EB63C8">
          <w:rPr>
            <w:rFonts w:ascii="Times New Roman" w:hAnsi="Times New Roman" w:cs="Times New Roman"/>
            <w:bCs/>
          </w:rPr>
          <w:delText>-</w:delText>
        </w:r>
      </w:del>
      <w:r w:rsidR="00891F99" w:rsidRPr="00DF2BF3">
        <w:rPr>
          <w:rFonts w:ascii="Times New Roman" w:hAnsi="Times New Roman" w:cs="Times New Roman"/>
          <w:bCs/>
        </w:rPr>
        <w:t>imagining</w:t>
      </w:r>
      <w:r w:rsidR="002C13C5" w:rsidRPr="00DF2BF3">
        <w:rPr>
          <w:rFonts w:ascii="Times New Roman" w:hAnsi="Times New Roman" w:cs="Times New Roman"/>
          <w:bCs/>
        </w:rPr>
        <w:t xml:space="preserve"> the human-</w:t>
      </w:r>
      <w:r w:rsidR="008B6FC8" w:rsidRPr="00DF2BF3">
        <w:rPr>
          <w:rFonts w:ascii="Times New Roman" w:hAnsi="Times New Roman" w:cs="Times New Roman"/>
          <w:bCs/>
        </w:rPr>
        <w:t>nature</w:t>
      </w:r>
      <w:r w:rsidR="002C13C5" w:rsidRPr="00DF2BF3">
        <w:rPr>
          <w:rFonts w:ascii="Times New Roman" w:hAnsi="Times New Roman" w:cs="Times New Roman"/>
          <w:bCs/>
        </w:rPr>
        <w:t xml:space="preserve"> relationship is </w:t>
      </w:r>
      <w:r w:rsidR="005527B5" w:rsidRPr="00DF2BF3">
        <w:rPr>
          <w:rFonts w:ascii="Times New Roman" w:hAnsi="Times New Roman" w:cs="Times New Roman"/>
          <w:bCs/>
        </w:rPr>
        <w:t>hinted at</w:t>
      </w:r>
      <w:r w:rsidR="00106662" w:rsidRPr="00DF2BF3">
        <w:rPr>
          <w:rFonts w:ascii="Times New Roman" w:hAnsi="Times New Roman" w:cs="Times New Roman"/>
          <w:bCs/>
        </w:rPr>
        <w:t xml:space="preserve"> by her </w:t>
      </w:r>
      <w:r w:rsidR="007A06D4" w:rsidRPr="00DF2BF3">
        <w:rPr>
          <w:rFonts w:ascii="Times New Roman" w:hAnsi="Times New Roman" w:cs="Times New Roman"/>
          <w:bCs/>
        </w:rPr>
        <w:t>connections</w:t>
      </w:r>
      <w:r w:rsidR="00106662" w:rsidRPr="00DF2BF3">
        <w:rPr>
          <w:rFonts w:ascii="Times New Roman" w:hAnsi="Times New Roman" w:cs="Times New Roman"/>
          <w:bCs/>
        </w:rPr>
        <w:t xml:space="preserve"> </w:t>
      </w:r>
      <w:r w:rsidR="00B13616" w:rsidRPr="00DF2BF3">
        <w:rPr>
          <w:rFonts w:ascii="Times New Roman" w:hAnsi="Times New Roman" w:cs="Times New Roman"/>
          <w:bCs/>
        </w:rPr>
        <w:t>with</w:t>
      </w:r>
      <w:r w:rsidR="00106662" w:rsidRPr="00DF2BF3">
        <w:rPr>
          <w:rFonts w:ascii="Times New Roman" w:hAnsi="Times New Roman" w:cs="Times New Roman"/>
          <w:bCs/>
        </w:rPr>
        <w:t xml:space="preserve"> Early German Romanticism </w:t>
      </w:r>
      <w:r w:rsidR="00C93F98" w:rsidRPr="00DF2BF3">
        <w:rPr>
          <w:rFonts w:ascii="Times New Roman" w:hAnsi="Times New Roman" w:cs="Times New Roman"/>
          <w:bCs/>
        </w:rPr>
        <w:t>and</w:t>
      </w:r>
      <w:ins w:id="16" w:author="Copyeditor" w:date="2022-08-24T21:50:00Z">
        <w:r w:rsidR="004905FB">
          <w:rPr>
            <w:rFonts w:ascii="Times New Roman" w:hAnsi="Times New Roman" w:cs="Times New Roman"/>
            <w:bCs/>
          </w:rPr>
          <w:t xml:space="preserve"> her</w:t>
        </w:r>
      </w:ins>
      <w:r w:rsidR="002C13C5" w:rsidRPr="00DF2BF3">
        <w:rPr>
          <w:rFonts w:ascii="Times New Roman" w:hAnsi="Times New Roman" w:cs="Times New Roman"/>
          <w:bCs/>
        </w:rPr>
        <w:t xml:space="preserve"> influence on American </w:t>
      </w:r>
      <w:r w:rsidR="005F70C2" w:rsidRPr="00DF2BF3">
        <w:rPr>
          <w:rFonts w:ascii="Times New Roman" w:hAnsi="Times New Roman" w:cs="Times New Roman"/>
          <w:bCs/>
        </w:rPr>
        <w:t>t</w:t>
      </w:r>
      <w:r w:rsidR="002C13C5" w:rsidRPr="00DF2BF3">
        <w:rPr>
          <w:rFonts w:ascii="Times New Roman" w:hAnsi="Times New Roman" w:cs="Times New Roman"/>
          <w:bCs/>
        </w:rPr>
        <w:t>ranscendentalism</w:t>
      </w:r>
      <w:r w:rsidR="006557B1" w:rsidRPr="00DF2BF3">
        <w:rPr>
          <w:rFonts w:ascii="Times New Roman" w:hAnsi="Times New Roman" w:cs="Times New Roman"/>
          <w:bCs/>
        </w:rPr>
        <w:t>.</w:t>
      </w:r>
      <w:r w:rsidR="0030388C" w:rsidRPr="00DF2BF3">
        <w:rPr>
          <w:rFonts w:ascii="Times New Roman" w:hAnsi="Times New Roman" w:cs="Times New Roman"/>
          <w:bCs/>
        </w:rPr>
        <w:t xml:space="preserve"> </w:t>
      </w:r>
      <w:r w:rsidR="006557B1" w:rsidRPr="00DF2BF3">
        <w:rPr>
          <w:rFonts w:ascii="Times New Roman" w:hAnsi="Times New Roman" w:cs="Times New Roman"/>
          <w:bCs/>
        </w:rPr>
        <w:t>H</w:t>
      </w:r>
      <w:r w:rsidR="0030388C" w:rsidRPr="00DF2BF3">
        <w:rPr>
          <w:rFonts w:ascii="Times New Roman" w:hAnsi="Times New Roman" w:cs="Times New Roman"/>
          <w:bCs/>
        </w:rPr>
        <w:t xml:space="preserve">er friend Bettina Brentano-von Arnim’s edited collection of their correspondence, </w:t>
      </w:r>
      <w:r w:rsidR="0030388C" w:rsidRPr="00DF2BF3">
        <w:rPr>
          <w:rFonts w:ascii="Times New Roman" w:hAnsi="Times New Roman" w:cs="Times New Roman"/>
          <w:bCs/>
          <w:i/>
          <w:iCs/>
        </w:rPr>
        <w:t xml:space="preserve">Die </w:t>
      </w:r>
      <w:proofErr w:type="spellStart"/>
      <w:r w:rsidR="0030388C" w:rsidRPr="00DF2BF3">
        <w:rPr>
          <w:rFonts w:ascii="Times New Roman" w:hAnsi="Times New Roman" w:cs="Times New Roman"/>
          <w:bCs/>
          <w:i/>
          <w:iCs/>
        </w:rPr>
        <w:t>Günderode</w:t>
      </w:r>
      <w:proofErr w:type="spellEnd"/>
      <w:r w:rsidR="0030388C" w:rsidRPr="00DF2BF3">
        <w:rPr>
          <w:rFonts w:ascii="Times New Roman" w:hAnsi="Times New Roman" w:cs="Times New Roman"/>
          <w:bCs/>
        </w:rPr>
        <w:t>, was translated into English by Margar</w:t>
      </w:r>
      <w:r w:rsidR="00606285" w:rsidRPr="00DF2BF3">
        <w:rPr>
          <w:rFonts w:ascii="Times New Roman" w:hAnsi="Times New Roman" w:cs="Times New Roman"/>
          <w:bCs/>
        </w:rPr>
        <w:t>e</w:t>
      </w:r>
      <w:r w:rsidR="0030388C" w:rsidRPr="00DF2BF3">
        <w:rPr>
          <w:rFonts w:ascii="Times New Roman" w:hAnsi="Times New Roman" w:cs="Times New Roman"/>
          <w:bCs/>
        </w:rPr>
        <w:t>t Fuller</w:t>
      </w:r>
      <w:r w:rsidR="003A6F4E" w:rsidRPr="00DF2BF3">
        <w:rPr>
          <w:rFonts w:ascii="Times New Roman" w:hAnsi="Times New Roman" w:cs="Times New Roman"/>
          <w:bCs/>
        </w:rPr>
        <w:t xml:space="preserve">, </w:t>
      </w:r>
      <w:r w:rsidR="00753197" w:rsidRPr="00DF2BF3">
        <w:rPr>
          <w:rFonts w:ascii="Times New Roman" w:hAnsi="Times New Roman" w:cs="Times New Roman"/>
          <w:bCs/>
        </w:rPr>
        <w:t>and</w:t>
      </w:r>
      <w:r w:rsidR="003A6F4E" w:rsidRPr="00DF2BF3">
        <w:rPr>
          <w:rFonts w:ascii="Times New Roman" w:hAnsi="Times New Roman" w:cs="Times New Roman"/>
          <w:bCs/>
        </w:rPr>
        <w:t xml:space="preserve"> Carol Strauss Sotiropoulos has argued that Fuller</w:t>
      </w:r>
      <w:r w:rsidR="008E2DBF" w:rsidRPr="00DF2BF3">
        <w:rPr>
          <w:rFonts w:ascii="Times New Roman" w:hAnsi="Times New Roman" w:cs="Times New Roman"/>
          <w:bCs/>
        </w:rPr>
        <w:t>’s</w:t>
      </w:r>
      <w:r w:rsidR="007662E9" w:rsidRPr="00DF2BF3">
        <w:rPr>
          <w:rFonts w:ascii="Times New Roman" w:hAnsi="Times New Roman" w:cs="Times New Roman"/>
          <w:bCs/>
        </w:rPr>
        <w:t xml:space="preserve"> </w:t>
      </w:r>
      <w:r w:rsidR="003A6F4E" w:rsidRPr="00DF2BF3">
        <w:rPr>
          <w:rFonts w:ascii="Times New Roman" w:hAnsi="Times New Roman" w:cs="Times New Roman"/>
          <w:bCs/>
        </w:rPr>
        <w:t>own</w:t>
      </w:r>
      <w:r w:rsidR="0035524C" w:rsidRPr="00DF2BF3">
        <w:rPr>
          <w:rFonts w:ascii="Times New Roman" w:hAnsi="Times New Roman" w:cs="Times New Roman"/>
          <w:bCs/>
        </w:rPr>
        <w:t xml:space="preserve"> </w:t>
      </w:r>
      <w:r w:rsidR="00570A42" w:rsidRPr="00DF2BF3">
        <w:rPr>
          <w:rFonts w:ascii="Times New Roman" w:hAnsi="Times New Roman" w:cs="Times New Roman"/>
          <w:bCs/>
        </w:rPr>
        <w:t>model of friendship</w:t>
      </w:r>
      <w:r w:rsidR="008E2DBF" w:rsidRPr="00DF2BF3">
        <w:rPr>
          <w:rFonts w:ascii="Times New Roman" w:hAnsi="Times New Roman" w:cs="Times New Roman"/>
          <w:bCs/>
        </w:rPr>
        <w:t xml:space="preserve"> was</w:t>
      </w:r>
      <w:r w:rsidR="007662E9" w:rsidRPr="00DF2BF3">
        <w:rPr>
          <w:rFonts w:ascii="Times New Roman" w:hAnsi="Times New Roman" w:cs="Times New Roman"/>
          <w:bCs/>
        </w:rPr>
        <w:t xml:space="preserve"> informed by</w:t>
      </w:r>
      <w:r w:rsidR="001A265D" w:rsidRPr="00DF2BF3">
        <w:rPr>
          <w:rFonts w:ascii="Times New Roman" w:hAnsi="Times New Roman" w:cs="Times New Roman"/>
          <w:bCs/>
        </w:rPr>
        <w:t xml:space="preserve"> </w:t>
      </w:r>
      <w:r w:rsidR="00530198" w:rsidRPr="00DF2BF3">
        <w:rPr>
          <w:rFonts w:ascii="Times New Roman" w:hAnsi="Times New Roman" w:cs="Times New Roman"/>
          <w:bCs/>
        </w:rPr>
        <w:t>this text</w:t>
      </w:r>
      <w:r w:rsidR="000908F7" w:rsidRPr="00DF2BF3">
        <w:rPr>
          <w:rFonts w:ascii="Times New Roman" w:hAnsi="Times New Roman" w:cs="Times New Roman"/>
          <w:bCs/>
        </w:rPr>
        <w:t xml:space="preserve"> </w:t>
      </w:r>
      <w:r w:rsidR="00E3093B" w:rsidRPr="00DF2BF3">
        <w:rPr>
          <w:rFonts w:ascii="Times New Roman" w:hAnsi="Times New Roman" w:cs="Times New Roman"/>
          <w:bCs/>
        </w:rPr>
        <w:t>(</w:t>
      </w:r>
      <w:r w:rsidR="007F4979" w:rsidRPr="00DF2BF3">
        <w:rPr>
          <w:rFonts w:ascii="Times New Roman" w:hAnsi="Times New Roman" w:cs="Times New Roman"/>
          <w:bCs/>
        </w:rPr>
        <w:t>81–110</w:t>
      </w:r>
      <w:r w:rsidR="00E3093B" w:rsidRPr="00DF2BF3">
        <w:rPr>
          <w:rFonts w:ascii="Times New Roman" w:hAnsi="Times New Roman" w:cs="Times New Roman"/>
          <w:bCs/>
        </w:rPr>
        <w:t>)</w:t>
      </w:r>
      <w:r w:rsidR="00116423" w:rsidRPr="00DF2BF3">
        <w:rPr>
          <w:rFonts w:ascii="Times New Roman" w:hAnsi="Times New Roman" w:cs="Times New Roman"/>
          <w:bCs/>
        </w:rPr>
        <w:t>.</w:t>
      </w:r>
      <w:r w:rsidR="00022FAD" w:rsidRPr="00DF2BF3">
        <w:rPr>
          <w:rFonts w:ascii="Times New Roman" w:hAnsi="Times New Roman" w:cs="Times New Roman"/>
          <w:bCs/>
        </w:rPr>
        <w:t xml:space="preserve"> </w:t>
      </w:r>
      <w:r w:rsidR="00FC46F1" w:rsidRPr="00DF2BF3">
        <w:rPr>
          <w:rFonts w:ascii="Times New Roman" w:hAnsi="Times New Roman" w:cs="Times New Roman"/>
          <w:bCs/>
        </w:rPr>
        <w:t xml:space="preserve">Despite </w:t>
      </w:r>
      <w:r w:rsidR="00C440C3">
        <w:rPr>
          <w:rFonts w:ascii="Times New Roman" w:hAnsi="Times New Roman" w:cs="Times New Roman"/>
          <w:bCs/>
        </w:rPr>
        <w:t>this</w:t>
      </w:r>
      <w:r w:rsidR="00177795" w:rsidRPr="00DF2BF3">
        <w:rPr>
          <w:rFonts w:ascii="Times New Roman" w:hAnsi="Times New Roman" w:cs="Times New Roman"/>
          <w:bCs/>
        </w:rPr>
        <w:t>, Günderrode</w:t>
      </w:r>
      <w:r w:rsidR="005C5826" w:rsidRPr="00DF2BF3">
        <w:rPr>
          <w:rFonts w:ascii="Times New Roman" w:hAnsi="Times New Roman" w:cs="Times New Roman"/>
          <w:bCs/>
        </w:rPr>
        <w:t>’s work</w:t>
      </w:r>
      <w:r w:rsidR="00177795" w:rsidRPr="00DF2BF3">
        <w:rPr>
          <w:rFonts w:ascii="Times New Roman" w:hAnsi="Times New Roman" w:cs="Times New Roman"/>
          <w:bCs/>
        </w:rPr>
        <w:t xml:space="preserve"> has not, so far, been much studied in </w:t>
      </w:r>
      <w:r w:rsidR="00724654" w:rsidRPr="00DF2BF3">
        <w:rPr>
          <w:rFonts w:ascii="Times New Roman" w:hAnsi="Times New Roman" w:cs="Times New Roman"/>
          <w:bCs/>
        </w:rPr>
        <w:t xml:space="preserve">relation to </w:t>
      </w:r>
      <w:r w:rsidR="008854C0" w:rsidRPr="00DF2BF3">
        <w:rPr>
          <w:rFonts w:ascii="Times New Roman" w:hAnsi="Times New Roman" w:cs="Times New Roman"/>
          <w:bCs/>
        </w:rPr>
        <w:lastRenderedPageBreak/>
        <w:t>transcendentalism</w:t>
      </w:r>
      <w:r w:rsidR="00376760" w:rsidRPr="00DF2BF3">
        <w:rPr>
          <w:rFonts w:ascii="Times New Roman" w:hAnsi="Times New Roman" w:cs="Times New Roman"/>
          <w:bCs/>
        </w:rPr>
        <w:t>,</w:t>
      </w:r>
      <w:r w:rsidR="008854C0" w:rsidRPr="00DF2BF3">
        <w:rPr>
          <w:rFonts w:ascii="Times New Roman" w:hAnsi="Times New Roman" w:cs="Times New Roman"/>
          <w:bCs/>
        </w:rPr>
        <w:t xml:space="preserve"> environmentalism</w:t>
      </w:r>
      <w:r w:rsidR="00376760" w:rsidRPr="00DF2BF3">
        <w:rPr>
          <w:rFonts w:ascii="Times New Roman" w:hAnsi="Times New Roman" w:cs="Times New Roman"/>
          <w:bCs/>
        </w:rPr>
        <w:t xml:space="preserve">, or </w:t>
      </w:r>
      <w:r w:rsidR="00BB4B86" w:rsidRPr="00DF2BF3">
        <w:rPr>
          <w:rFonts w:ascii="Times New Roman" w:hAnsi="Times New Roman" w:cs="Times New Roman"/>
          <w:bCs/>
        </w:rPr>
        <w:t xml:space="preserve">social or political theory </w:t>
      </w:r>
      <w:r w:rsidR="00786216" w:rsidRPr="00DF2BF3">
        <w:rPr>
          <w:rFonts w:ascii="Times New Roman" w:hAnsi="Times New Roman" w:cs="Times New Roman"/>
          <w:bCs/>
        </w:rPr>
        <w:t xml:space="preserve">(with the exception of work by Lucia Maria </w:t>
      </w:r>
      <w:proofErr w:type="spellStart"/>
      <w:r w:rsidR="003C698E" w:rsidRPr="00DF2BF3">
        <w:rPr>
          <w:rFonts w:ascii="Times New Roman" w:hAnsi="Times New Roman" w:cs="Times New Roman"/>
          <w:bCs/>
        </w:rPr>
        <w:t>Licher</w:t>
      </w:r>
      <w:proofErr w:type="spellEnd"/>
      <w:r w:rsidR="003C698E" w:rsidRPr="00DF2BF3">
        <w:rPr>
          <w:rFonts w:ascii="Times New Roman" w:hAnsi="Times New Roman" w:cs="Times New Roman"/>
          <w:bCs/>
        </w:rPr>
        <w:t xml:space="preserve"> </w:t>
      </w:r>
      <w:r w:rsidR="00786216" w:rsidRPr="00DF2BF3">
        <w:rPr>
          <w:rFonts w:ascii="Times New Roman" w:hAnsi="Times New Roman" w:cs="Times New Roman"/>
          <w:bCs/>
        </w:rPr>
        <w:t>[</w:t>
      </w:r>
      <w:r w:rsidR="00934EC7" w:rsidRPr="00DF2BF3">
        <w:rPr>
          <w:rFonts w:ascii="Times New Roman" w:hAnsi="Times New Roman" w:cs="Times New Roman"/>
          <w:bCs/>
        </w:rPr>
        <w:t xml:space="preserve">“Der </w:t>
      </w:r>
      <w:proofErr w:type="spellStart"/>
      <w:r w:rsidR="00934EC7" w:rsidRPr="00DF2BF3">
        <w:rPr>
          <w:rFonts w:ascii="Times New Roman" w:hAnsi="Times New Roman" w:cs="Times New Roman"/>
          <w:bCs/>
        </w:rPr>
        <w:t>Völker</w:t>
      </w:r>
      <w:proofErr w:type="spellEnd"/>
      <w:r w:rsidR="00934EC7" w:rsidRPr="00DF2BF3">
        <w:rPr>
          <w:rFonts w:ascii="Times New Roman" w:hAnsi="Times New Roman" w:cs="Times New Roman"/>
          <w:bCs/>
        </w:rPr>
        <w:t xml:space="preserve"> </w:t>
      </w:r>
      <w:proofErr w:type="spellStart"/>
      <w:r w:rsidR="00934EC7" w:rsidRPr="00DF2BF3">
        <w:rPr>
          <w:rFonts w:ascii="Times New Roman" w:hAnsi="Times New Roman" w:cs="Times New Roman"/>
          <w:bCs/>
        </w:rPr>
        <w:t>Schicksal</w:t>
      </w:r>
      <w:proofErr w:type="spellEnd"/>
      <w:r w:rsidR="00934EC7" w:rsidRPr="00DF2BF3">
        <w:rPr>
          <w:rFonts w:ascii="Times New Roman" w:hAnsi="Times New Roman" w:cs="Times New Roman"/>
          <w:bCs/>
        </w:rPr>
        <w:t>”</w:t>
      </w:r>
      <w:r w:rsidR="00881ADD" w:rsidRPr="00DF2BF3">
        <w:rPr>
          <w:rFonts w:ascii="Times New Roman" w:hAnsi="Times New Roman" w:cs="Times New Roman"/>
          <w:bCs/>
        </w:rPr>
        <w:t xml:space="preserve">; </w:t>
      </w:r>
      <w:r w:rsidR="00934EC7" w:rsidRPr="00DF2BF3">
        <w:rPr>
          <w:rFonts w:ascii="Times New Roman" w:hAnsi="Times New Roman" w:cs="Times New Roman"/>
          <w:bCs/>
        </w:rPr>
        <w:t xml:space="preserve">“Du </w:t>
      </w:r>
      <w:proofErr w:type="spellStart"/>
      <w:r w:rsidR="00934EC7" w:rsidRPr="00DF2BF3">
        <w:rPr>
          <w:rFonts w:ascii="Times New Roman" w:hAnsi="Times New Roman" w:cs="Times New Roman"/>
          <w:bCs/>
        </w:rPr>
        <w:t>mußt</w:t>
      </w:r>
      <w:proofErr w:type="spellEnd"/>
      <w:r w:rsidR="00934EC7" w:rsidRPr="00DF2BF3">
        <w:rPr>
          <w:rFonts w:ascii="Times New Roman" w:hAnsi="Times New Roman" w:cs="Times New Roman"/>
          <w:bCs/>
        </w:rPr>
        <w:t xml:space="preserve"> Dich”</w:t>
      </w:r>
      <w:r w:rsidR="00786216" w:rsidRPr="00DF2BF3">
        <w:rPr>
          <w:rFonts w:ascii="Times New Roman" w:hAnsi="Times New Roman" w:cs="Times New Roman"/>
          <w:bCs/>
        </w:rPr>
        <w:t>;</w:t>
      </w:r>
      <w:r w:rsidR="002976CC" w:rsidRPr="00DF2BF3">
        <w:rPr>
          <w:rFonts w:ascii="Times New Roman" w:hAnsi="Times New Roman" w:cs="Times New Roman"/>
          <w:bCs/>
        </w:rPr>
        <w:t xml:space="preserve"> </w:t>
      </w:r>
      <w:r w:rsidR="00934EC7" w:rsidRPr="00DF2BF3">
        <w:rPr>
          <w:rFonts w:ascii="Times New Roman" w:hAnsi="Times New Roman" w:cs="Times New Roman"/>
          <w:bCs/>
          <w:i/>
          <w:iCs/>
        </w:rPr>
        <w:t>Mein Leben</w:t>
      </w:r>
      <w:r w:rsidR="00786216" w:rsidRPr="00DF2BF3">
        <w:rPr>
          <w:rFonts w:ascii="Times New Roman" w:hAnsi="Times New Roman" w:cs="Times New Roman"/>
          <w:bCs/>
        </w:rPr>
        <w:t>]</w:t>
      </w:r>
      <w:r w:rsidR="00DE080A" w:rsidRPr="00DF2BF3">
        <w:rPr>
          <w:rFonts w:ascii="Times New Roman" w:hAnsi="Times New Roman" w:cs="Times New Roman"/>
          <w:bCs/>
        </w:rPr>
        <w:t>)</w:t>
      </w:r>
      <w:r w:rsidR="00177795" w:rsidRPr="00DF2BF3">
        <w:rPr>
          <w:rFonts w:ascii="Times New Roman" w:hAnsi="Times New Roman" w:cs="Times New Roman"/>
          <w:bCs/>
        </w:rPr>
        <w:t xml:space="preserve">. In part, this may stem from </w:t>
      </w:r>
      <w:r w:rsidR="004246F3" w:rsidRPr="00DF2BF3">
        <w:rPr>
          <w:rFonts w:ascii="Times New Roman" w:hAnsi="Times New Roman" w:cs="Times New Roman"/>
          <w:bCs/>
        </w:rPr>
        <w:t xml:space="preserve">Günderrode’s </w:t>
      </w:r>
      <w:r w:rsidR="00177795" w:rsidRPr="00DF2BF3">
        <w:rPr>
          <w:rFonts w:ascii="Times New Roman" w:hAnsi="Times New Roman" w:cs="Times New Roman"/>
          <w:bCs/>
        </w:rPr>
        <w:t>position as an intermediate figure between Early German Romanticism and the Heidelberg Romantics</w:t>
      </w:r>
      <w:r w:rsidR="00AF3454" w:rsidRPr="00DF2BF3">
        <w:rPr>
          <w:rFonts w:ascii="Times New Roman" w:hAnsi="Times New Roman" w:cs="Times New Roman"/>
        </w:rPr>
        <w:t>—</w:t>
      </w:r>
      <w:r w:rsidR="00177795" w:rsidRPr="00DF2BF3">
        <w:rPr>
          <w:rFonts w:ascii="Times New Roman" w:hAnsi="Times New Roman" w:cs="Times New Roman"/>
          <w:bCs/>
        </w:rPr>
        <w:t xml:space="preserve">she </w:t>
      </w:r>
      <w:r w:rsidR="00BA5F59" w:rsidRPr="00DF2BF3">
        <w:rPr>
          <w:rFonts w:ascii="Times New Roman" w:hAnsi="Times New Roman" w:cs="Times New Roman"/>
          <w:bCs/>
        </w:rPr>
        <w:t>belong</w:t>
      </w:r>
      <w:r w:rsidR="00856DFA" w:rsidRPr="00DF2BF3">
        <w:rPr>
          <w:rFonts w:ascii="Times New Roman" w:hAnsi="Times New Roman" w:cs="Times New Roman"/>
          <w:bCs/>
        </w:rPr>
        <w:t>s</w:t>
      </w:r>
      <w:r w:rsidR="00BA5F59" w:rsidRPr="00DF2BF3">
        <w:rPr>
          <w:rFonts w:ascii="Times New Roman" w:hAnsi="Times New Roman" w:cs="Times New Roman"/>
          <w:bCs/>
        </w:rPr>
        <w:t xml:space="preserve"> to</w:t>
      </w:r>
      <w:r w:rsidR="00177795" w:rsidRPr="00DF2BF3">
        <w:rPr>
          <w:rFonts w:ascii="Times New Roman" w:hAnsi="Times New Roman" w:cs="Times New Roman"/>
          <w:bCs/>
        </w:rPr>
        <w:t xml:space="preserve"> the broader circle of thinkers and writers associated with </w:t>
      </w:r>
      <w:r w:rsidR="00C440C3">
        <w:rPr>
          <w:rFonts w:ascii="Times New Roman" w:hAnsi="Times New Roman" w:cs="Times New Roman"/>
          <w:bCs/>
        </w:rPr>
        <w:t>late</w:t>
      </w:r>
      <w:r w:rsidR="00C440C3" w:rsidRPr="00DF2BF3">
        <w:rPr>
          <w:rFonts w:ascii="Times New Roman" w:hAnsi="Times New Roman" w:cs="Times New Roman"/>
          <w:bCs/>
        </w:rPr>
        <w:t xml:space="preserve"> </w:t>
      </w:r>
      <w:r w:rsidR="00177795" w:rsidRPr="00DF2BF3">
        <w:rPr>
          <w:rFonts w:ascii="Times New Roman" w:hAnsi="Times New Roman" w:cs="Times New Roman"/>
          <w:bCs/>
        </w:rPr>
        <w:t>Romanticism known as the Heidelberger Kreis.</w:t>
      </w:r>
      <w:r w:rsidR="00862156" w:rsidRPr="00DF2BF3">
        <w:rPr>
          <w:rFonts w:ascii="Times New Roman" w:hAnsi="Times New Roman" w:cs="Times New Roman"/>
          <w:bCs/>
          <w:i/>
          <w:iCs/>
        </w:rPr>
        <w:t xml:space="preserve"> </w:t>
      </w:r>
      <w:r w:rsidR="00672C95" w:rsidRPr="00DF2BF3">
        <w:rPr>
          <w:rFonts w:ascii="Times New Roman" w:hAnsi="Times New Roman" w:cs="Times New Roman"/>
          <w:bCs/>
        </w:rPr>
        <w:t xml:space="preserve">In particular, </w:t>
      </w:r>
      <w:r w:rsidR="00B20621" w:rsidRPr="00DF2BF3">
        <w:rPr>
          <w:rFonts w:ascii="Times New Roman" w:hAnsi="Times New Roman" w:cs="Times New Roman"/>
          <w:bCs/>
        </w:rPr>
        <w:t xml:space="preserve">as </w:t>
      </w:r>
      <w:r w:rsidR="00E355FC" w:rsidRPr="00DF2BF3">
        <w:rPr>
          <w:rFonts w:ascii="Times New Roman" w:hAnsi="Times New Roman" w:cs="Times New Roman"/>
          <w:bCs/>
        </w:rPr>
        <w:t xml:space="preserve">Karl Heinz </w:t>
      </w:r>
      <w:proofErr w:type="spellStart"/>
      <w:r w:rsidR="00E355FC" w:rsidRPr="00DF2BF3">
        <w:rPr>
          <w:rFonts w:ascii="Times New Roman" w:hAnsi="Times New Roman" w:cs="Times New Roman"/>
          <w:bCs/>
        </w:rPr>
        <w:t>Bohrer</w:t>
      </w:r>
      <w:proofErr w:type="spellEnd"/>
      <w:r w:rsidR="00E355FC" w:rsidRPr="00DF2BF3">
        <w:rPr>
          <w:rFonts w:ascii="Times New Roman" w:hAnsi="Times New Roman" w:cs="Times New Roman"/>
          <w:bCs/>
        </w:rPr>
        <w:t xml:space="preserve"> has</w:t>
      </w:r>
      <w:r w:rsidR="00B20621" w:rsidRPr="00DF2BF3">
        <w:rPr>
          <w:rFonts w:ascii="Times New Roman" w:hAnsi="Times New Roman" w:cs="Times New Roman"/>
          <w:bCs/>
        </w:rPr>
        <w:t xml:space="preserve"> argued</w:t>
      </w:r>
      <w:r w:rsidR="00C67215" w:rsidRPr="00DF2BF3">
        <w:rPr>
          <w:rFonts w:ascii="Times New Roman" w:hAnsi="Times New Roman" w:cs="Times New Roman"/>
          <w:bCs/>
        </w:rPr>
        <w:t>, there are parallels between Günderrode’s conception of the self and those of Clemens Brentano and Heinrich von Kleist</w:t>
      </w:r>
      <w:r w:rsidR="00B20621" w:rsidRPr="00DF2BF3">
        <w:rPr>
          <w:rFonts w:ascii="Times New Roman" w:hAnsi="Times New Roman" w:cs="Times New Roman"/>
          <w:bCs/>
        </w:rPr>
        <w:t xml:space="preserve"> (</w:t>
      </w:r>
      <w:r w:rsidR="00445896" w:rsidRPr="00DF2BF3">
        <w:rPr>
          <w:rFonts w:ascii="Times New Roman" w:hAnsi="Times New Roman" w:cs="Times New Roman"/>
          <w:bCs/>
        </w:rPr>
        <w:t>“</w:t>
      </w:r>
      <w:proofErr w:type="spellStart"/>
      <w:r w:rsidR="00445896" w:rsidRPr="00DF2BF3">
        <w:rPr>
          <w:rFonts w:ascii="Times New Roman" w:hAnsi="Times New Roman" w:cs="Times New Roman"/>
          <w:bCs/>
        </w:rPr>
        <w:t>Identität</w:t>
      </w:r>
      <w:proofErr w:type="spellEnd"/>
      <w:r w:rsidR="00445896" w:rsidRPr="00DF2BF3">
        <w:rPr>
          <w:rFonts w:ascii="Times New Roman" w:hAnsi="Times New Roman" w:cs="Times New Roman"/>
          <w:bCs/>
        </w:rPr>
        <w:t>”</w:t>
      </w:r>
      <w:r w:rsidR="005B56EA" w:rsidRPr="00DF2BF3">
        <w:rPr>
          <w:rFonts w:ascii="Times New Roman" w:hAnsi="Times New Roman" w:cs="Times New Roman"/>
          <w:bCs/>
        </w:rPr>
        <w:t xml:space="preserve">; </w:t>
      </w:r>
      <w:r w:rsidR="00445896" w:rsidRPr="00DF2BF3">
        <w:rPr>
          <w:rFonts w:ascii="Times New Roman" w:hAnsi="Times New Roman" w:cs="Times New Roman"/>
          <w:bCs/>
          <w:i/>
          <w:iCs/>
        </w:rPr>
        <w:t xml:space="preserve">Der </w:t>
      </w:r>
      <w:proofErr w:type="spellStart"/>
      <w:r w:rsidR="00445896" w:rsidRPr="00DF2BF3">
        <w:rPr>
          <w:rFonts w:ascii="Times New Roman" w:hAnsi="Times New Roman" w:cs="Times New Roman"/>
          <w:bCs/>
          <w:i/>
          <w:iCs/>
        </w:rPr>
        <w:t>romantische</w:t>
      </w:r>
      <w:proofErr w:type="spellEnd"/>
      <w:r w:rsidR="00445896" w:rsidRPr="00DF2BF3">
        <w:rPr>
          <w:rFonts w:ascii="Times New Roman" w:hAnsi="Times New Roman" w:cs="Times New Roman"/>
          <w:bCs/>
          <w:i/>
          <w:iCs/>
        </w:rPr>
        <w:t xml:space="preserve"> Brief </w:t>
      </w:r>
      <w:r w:rsidR="001D7356" w:rsidRPr="00DF2BF3">
        <w:rPr>
          <w:rFonts w:ascii="Times New Roman" w:hAnsi="Times New Roman" w:cs="Times New Roman"/>
          <w:bCs/>
        </w:rPr>
        <w:t>75–84, 115–</w:t>
      </w:r>
      <w:del w:id="17" w:author="Copyeditor" w:date="2022-08-24T21:55:00Z">
        <w:r w:rsidR="001D7356" w:rsidRPr="00DF2BF3" w:rsidDel="00C12CCC">
          <w:rPr>
            <w:rFonts w:ascii="Times New Roman" w:hAnsi="Times New Roman" w:cs="Times New Roman"/>
            <w:bCs/>
          </w:rPr>
          <w:delText>1</w:delText>
        </w:r>
      </w:del>
      <w:r w:rsidR="001D7356" w:rsidRPr="00DF2BF3">
        <w:rPr>
          <w:rFonts w:ascii="Times New Roman" w:hAnsi="Times New Roman" w:cs="Times New Roman"/>
          <w:bCs/>
        </w:rPr>
        <w:t>29</w:t>
      </w:r>
      <w:r w:rsidR="00B20621" w:rsidRPr="00DF2BF3">
        <w:rPr>
          <w:rFonts w:ascii="Times New Roman" w:hAnsi="Times New Roman" w:cs="Times New Roman"/>
          <w:bCs/>
        </w:rPr>
        <w:t>)</w:t>
      </w:r>
      <w:r w:rsidR="0084258E" w:rsidRPr="00DF2BF3">
        <w:rPr>
          <w:rFonts w:ascii="Times New Roman" w:hAnsi="Times New Roman" w:cs="Times New Roman"/>
          <w:bCs/>
        </w:rPr>
        <w:t>.</w:t>
      </w:r>
      <w:r w:rsidR="000D4F31" w:rsidRPr="00DF2BF3">
        <w:rPr>
          <w:rFonts w:ascii="Times New Roman" w:hAnsi="Times New Roman" w:cs="Times New Roman"/>
          <w:bCs/>
          <w:i/>
          <w:iCs/>
        </w:rPr>
        <w:t xml:space="preserve"> </w:t>
      </w:r>
      <w:r w:rsidR="00586EE4" w:rsidRPr="00DF2BF3">
        <w:rPr>
          <w:rFonts w:ascii="Times New Roman" w:hAnsi="Times New Roman" w:cs="Times New Roman"/>
          <w:bCs/>
        </w:rPr>
        <w:t>Brentano’s and Kleist’s</w:t>
      </w:r>
      <w:r w:rsidR="003743E0" w:rsidRPr="00DF2BF3">
        <w:rPr>
          <w:rFonts w:ascii="Times New Roman" w:hAnsi="Times New Roman" w:cs="Times New Roman"/>
          <w:bCs/>
        </w:rPr>
        <w:t xml:space="preserve"> </w:t>
      </w:r>
      <w:r w:rsidR="00586EE4" w:rsidRPr="00DF2BF3">
        <w:rPr>
          <w:rFonts w:ascii="Times New Roman" w:hAnsi="Times New Roman" w:cs="Times New Roman"/>
          <w:bCs/>
        </w:rPr>
        <w:t xml:space="preserve">focus on </w:t>
      </w:r>
      <w:r w:rsidR="00A37D9C" w:rsidRPr="00DF2BF3">
        <w:rPr>
          <w:rFonts w:ascii="Times New Roman" w:hAnsi="Times New Roman" w:cs="Times New Roman"/>
          <w:bCs/>
        </w:rPr>
        <w:t>subjective</w:t>
      </w:r>
      <w:r w:rsidR="00586EE4" w:rsidRPr="00DF2BF3">
        <w:rPr>
          <w:rFonts w:ascii="Times New Roman" w:hAnsi="Times New Roman" w:cs="Times New Roman"/>
          <w:bCs/>
        </w:rPr>
        <w:t xml:space="preserve"> experience</w:t>
      </w:r>
      <w:r w:rsidR="00A37D9C" w:rsidRPr="00DF2BF3">
        <w:rPr>
          <w:rFonts w:ascii="Times New Roman" w:hAnsi="Times New Roman" w:cs="Times New Roman"/>
          <w:bCs/>
        </w:rPr>
        <w:t xml:space="preserve"> </w:t>
      </w:r>
      <w:r w:rsidR="003743E0" w:rsidRPr="00DF2BF3">
        <w:rPr>
          <w:rFonts w:ascii="Times New Roman" w:hAnsi="Times New Roman" w:cs="Times New Roman"/>
          <w:bCs/>
        </w:rPr>
        <w:t xml:space="preserve">is often </w:t>
      </w:r>
      <w:r w:rsidR="008E5CCC" w:rsidRPr="00DF2BF3">
        <w:rPr>
          <w:rFonts w:ascii="Times New Roman" w:hAnsi="Times New Roman" w:cs="Times New Roman"/>
          <w:bCs/>
        </w:rPr>
        <w:t>viewed as</w:t>
      </w:r>
      <w:r w:rsidR="003743E0" w:rsidRPr="00DF2BF3">
        <w:rPr>
          <w:rFonts w:ascii="Times New Roman" w:hAnsi="Times New Roman" w:cs="Times New Roman"/>
          <w:bCs/>
        </w:rPr>
        <w:t xml:space="preserve"> </w:t>
      </w:r>
      <w:r w:rsidR="001E26E1" w:rsidRPr="00DF2BF3">
        <w:rPr>
          <w:rFonts w:ascii="Times New Roman" w:hAnsi="Times New Roman" w:cs="Times New Roman"/>
          <w:bCs/>
        </w:rPr>
        <w:t>part</w:t>
      </w:r>
      <w:r w:rsidR="0070483F" w:rsidRPr="00DF2BF3">
        <w:rPr>
          <w:rFonts w:ascii="Times New Roman" w:hAnsi="Times New Roman" w:cs="Times New Roman"/>
          <w:bCs/>
        </w:rPr>
        <w:t xml:space="preserve"> </w:t>
      </w:r>
      <w:r w:rsidR="003743E0" w:rsidRPr="00DF2BF3">
        <w:rPr>
          <w:rFonts w:ascii="Times New Roman" w:hAnsi="Times New Roman" w:cs="Times New Roman"/>
          <w:bCs/>
        </w:rPr>
        <w:t>of Romanticism’s “turn inward</w:t>
      </w:r>
      <w:r w:rsidR="008A3CF7" w:rsidRPr="00DF2BF3">
        <w:rPr>
          <w:rFonts w:ascii="Times New Roman" w:hAnsi="Times New Roman" w:cs="Times New Roman"/>
          <w:bCs/>
        </w:rPr>
        <w:t>,</w:t>
      </w:r>
      <w:r w:rsidR="003743E0" w:rsidRPr="00DF2BF3">
        <w:rPr>
          <w:rFonts w:ascii="Times New Roman" w:hAnsi="Times New Roman" w:cs="Times New Roman"/>
          <w:bCs/>
        </w:rPr>
        <w:t xml:space="preserve">” </w:t>
      </w:r>
      <w:del w:id="18" w:author="Copyeditor" w:date="2022-08-24T21:56:00Z">
        <w:r w:rsidR="007F373D" w:rsidRPr="00DF2BF3" w:rsidDel="00C12CCC">
          <w:rPr>
            <w:rFonts w:ascii="Times New Roman" w:hAnsi="Times New Roman" w:cs="Times New Roman"/>
            <w:bCs/>
          </w:rPr>
          <w:delText>i.e.</w:delText>
        </w:r>
      </w:del>
      <w:ins w:id="19" w:author="Copyeditor" w:date="2022-08-24T21:56:00Z">
        <w:r w:rsidR="00C12CCC">
          <w:rPr>
            <w:rFonts w:ascii="Times New Roman" w:hAnsi="Times New Roman" w:cs="Times New Roman"/>
            <w:bCs/>
          </w:rPr>
          <w:t>that is</w:t>
        </w:r>
      </w:ins>
      <w:r w:rsidR="007F373D" w:rsidRPr="00DF2BF3">
        <w:rPr>
          <w:rFonts w:ascii="Times New Roman" w:hAnsi="Times New Roman" w:cs="Times New Roman"/>
          <w:bCs/>
        </w:rPr>
        <w:t xml:space="preserve">, its </w:t>
      </w:r>
      <w:r w:rsidR="00C803E1" w:rsidRPr="00DF2BF3">
        <w:rPr>
          <w:rFonts w:ascii="Times New Roman" w:hAnsi="Times New Roman" w:cs="Times New Roman"/>
          <w:bCs/>
        </w:rPr>
        <w:t>move</w:t>
      </w:r>
      <w:r w:rsidR="00587D6D" w:rsidRPr="00DF2BF3">
        <w:rPr>
          <w:rFonts w:ascii="Times New Roman" w:hAnsi="Times New Roman" w:cs="Times New Roman"/>
          <w:bCs/>
        </w:rPr>
        <w:t xml:space="preserve"> away from</w:t>
      </w:r>
      <w:r w:rsidR="003863F3" w:rsidRPr="00DF2BF3">
        <w:rPr>
          <w:rFonts w:ascii="Times New Roman" w:hAnsi="Times New Roman" w:cs="Times New Roman"/>
          <w:bCs/>
        </w:rPr>
        <w:t xml:space="preserve"> attempts to </w:t>
      </w:r>
      <w:r w:rsidR="00C5356A" w:rsidRPr="00DF2BF3">
        <w:rPr>
          <w:rFonts w:ascii="Times New Roman" w:hAnsi="Times New Roman" w:cs="Times New Roman"/>
          <w:bCs/>
        </w:rPr>
        <w:t xml:space="preserve">change </w:t>
      </w:r>
      <w:r w:rsidR="00893615" w:rsidRPr="00DF2BF3">
        <w:rPr>
          <w:rFonts w:ascii="Times New Roman" w:hAnsi="Times New Roman" w:cs="Times New Roman"/>
          <w:bCs/>
        </w:rPr>
        <w:t>social relationship</w:t>
      </w:r>
      <w:r w:rsidR="00802A0C" w:rsidRPr="00DF2BF3">
        <w:rPr>
          <w:rFonts w:ascii="Times New Roman" w:hAnsi="Times New Roman" w:cs="Times New Roman"/>
          <w:bCs/>
        </w:rPr>
        <w:t>s</w:t>
      </w:r>
      <w:r w:rsidR="004836A7" w:rsidRPr="00DF2BF3">
        <w:rPr>
          <w:rFonts w:ascii="Times New Roman" w:hAnsi="Times New Roman" w:cs="Times New Roman"/>
          <w:bCs/>
        </w:rPr>
        <w:t xml:space="preserve"> </w:t>
      </w:r>
      <w:r w:rsidR="00B520A2" w:rsidRPr="00DF2BF3">
        <w:rPr>
          <w:rFonts w:ascii="Times New Roman" w:hAnsi="Times New Roman" w:cs="Times New Roman"/>
          <w:bCs/>
        </w:rPr>
        <w:t>towards a focus on the inner</w:t>
      </w:r>
      <w:r w:rsidR="00407B46" w:rsidRPr="00DF2BF3">
        <w:rPr>
          <w:rFonts w:ascii="Times New Roman" w:hAnsi="Times New Roman" w:cs="Times New Roman"/>
          <w:bCs/>
        </w:rPr>
        <w:t>, emotional</w:t>
      </w:r>
      <w:r w:rsidR="00B520A2" w:rsidRPr="00DF2BF3">
        <w:rPr>
          <w:rFonts w:ascii="Times New Roman" w:hAnsi="Times New Roman" w:cs="Times New Roman"/>
          <w:bCs/>
        </w:rPr>
        <w:t xml:space="preserve"> life </w:t>
      </w:r>
      <w:r w:rsidR="00407B46" w:rsidRPr="00DF2BF3">
        <w:rPr>
          <w:rFonts w:ascii="Times New Roman" w:hAnsi="Times New Roman" w:cs="Times New Roman"/>
          <w:bCs/>
        </w:rPr>
        <w:t xml:space="preserve">and experiences </w:t>
      </w:r>
      <w:r w:rsidR="00B520A2" w:rsidRPr="00DF2BF3">
        <w:rPr>
          <w:rFonts w:ascii="Times New Roman" w:hAnsi="Times New Roman" w:cs="Times New Roman"/>
          <w:bCs/>
        </w:rPr>
        <w:t xml:space="preserve">of the individual </w:t>
      </w:r>
      <w:r w:rsidR="003743E0" w:rsidRPr="00DF2BF3">
        <w:rPr>
          <w:rFonts w:ascii="Times New Roman" w:hAnsi="Times New Roman" w:cs="Times New Roman"/>
          <w:bCs/>
        </w:rPr>
        <w:t>(</w:t>
      </w:r>
      <w:proofErr w:type="spellStart"/>
      <w:r w:rsidR="001255A1" w:rsidRPr="00DF2BF3">
        <w:rPr>
          <w:rFonts w:ascii="Times New Roman" w:hAnsi="Times New Roman" w:cs="Times New Roman"/>
          <w:bCs/>
        </w:rPr>
        <w:t>Bohrer</w:t>
      </w:r>
      <w:proofErr w:type="spellEnd"/>
      <w:r w:rsidR="001255A1" w:rsidRPr="00DF2BF3">
        <w:rPr>
          <w:rFonts w:ascii="Times New Roman" w:hAnsi="Times New Roman" w:cs="Times New Roman"/>
          <w:bCs/>
        </w:rPr>
        <w:t xml:space="preserve"> </w:t>
      </w:r>
      <w:r w:rsidR="00A60C74" w:rsidRPr="00DF2BF3">
        <w:rPr>
          <w:rFonts w:ascii="Times New Roman" w:hAnsi="Times New Roman" w:cs="Times New Roman"/>
          <w:bCs/>
        </w:rPr>
        <w:t>“</w:t>
      </w:r>
      <w:proofErr w:type="spellStart"/>
      <w:r w:rsidR="00A60C74" w:rsidRPr="00DF2BF3">
        <w:rPr>
          <w:rFonts w:ascii="Times New Roman" w:hAnsi="Times New Roman" w:cs="Times New Roman"/>
          <w:bCs/>
        </w:rPr>
        <w:t>Identität</w:t>
      </w:r>
      <w:proofErr w:type="spellEnd"/>
      <w:r w:rsidR="00A60C74" w:rsidRPr="00DF2BF3">
        <w:rPr>
          <w:rFonts w:ascii="Times New Roman" w:hAnsi="Times New Roman" w:cs="Times New Roman"/>
          <w:bCs/>
        </w:rPr>
        <w:t>”</w:t>
      </w:r>
      <w:r w:rsidR="0055430E" w:rsidRPr="00DF2BF3">
        <w:rPr>
          <w:rFonts w:ascii="Times New Roman" w:hAnsi="Times New Roman" w:cs="Times New Roman"/>
          <w:bCs/>
        </w:rPr>
        <w:t xml:space="preserve">; </w:t>
      </w:r>
      <w:proofErr w:type="spellStart"/>
      <w:r w:rsidR="00F40A00" w:rsidRPr="00DF2BF3">
        <w:rPr>
          <w:rFonts w:ascii="Times New Roman" w:hAnsi="Times New Roman" w:cs="Times New Roman"/>
          <w:bCs/>
        </w:rPr>
        <w:t>Dallm</w:t>
      </w:r>
      <w:r w:rsidR="00C440C3">
        <w:rPr>
          <w:rFonts w:ascii="Times New Roman" w:hAnsi="Times New Roman" w:cs="Times New Roman"/>
          <w:bCs/>
        </w:rPr>
        <w:t>a</w:t>
      </w:r>
      <w:r w:rsidR="00F40A00" w:rsidRPr="00DF2BF3">
        <w:rPr>
          <w:rFonts w:ascii="Times New Roman" w:hAnsi="Times New Roman" w:cs="Times New Roman"/>
          <w:bCs/>
        </w:rPr>
        <w:t>yr</w:t>
      </w:r>
      <w:proofErr w:type="spellEnd"/>
      <w:r w:rsidR="00F40A00" w:rsidRPr="00DF2BF3">
        <w:rPr>
          <w:rFonts w:ascii="Times New Roman" w:hAnsi="Times New Roman" w:cs="Times New Roman"/>
          <w:bCs/>
        </w:rPr>
        <w:t xml:space="preserve"> 54; </w:t>
      </w:r>
      <w:proofErr w:type="spellStart"/>
      <w:r w:rsidR="007A1965" w:rsidRPr="00DF2BF3">
        <w:rPr>
          <w:rFonts w:ascii="Times New Roman" w:hAnsi="Times New Roman" w:cs="Times New Roman"/>
          <w:bCs/>
        </w:rPr>
        <w:t>Sevin</w:t>
      </w:r>
      <w:proofErr w:type="spellEnd"/>
      <w:r w:rsidR="007A1965" w:rsidRPr="00DF2BF3">
        <w:rPr>
          <w:rFonts w:ascii="Times New Roman" w:hAnsi="Times New Roman" w:cs="Times New Roman"/>
          <w:bCs/>
        </w:rPr>
        <w:t xml:space="preserve"> and </w:t>
      </w:r>
      <w:r w:rsidR="00C51E01" w:rsidRPr="00DF2BF3">
        <w:rPr>
          <w:rFonts w:ascii="Times New Roman" w:hAnsi="Times New Roman" w:cs="Times New Roman"/>
          <w:bCs/>
        </w:rPr>
        <w:t>Zeller 4–6</w:t>
      </w:r>
      <w:r w:rsidR="003743E0" w:rsidRPr="00DF2BF3">
        <w:rPr>
          <w:rFonts w:ascii="Times New Roman" w:hAnsi="Times New Roman" w:cs="Times New Roman"/>
          <w:bCs/>
        </w:rPr>
        <w:t>).</w:t>
      </w:r>
      <w:r w:rsidR="004836A7" w:rsidRPr="00DF2BF3">
        <w:rPr>
          <w:rFonts w:ascii="Times New Roman" w:hAnsi="Times New Roman" w:cs="Times New Roman"/>
          <w:bCs/>
        </w:rPr>
        <w:t xml:space="preserve"> </w:t>
      </w:r>
      <w:r w:rsidR="00105E1D" w:rsidRPr="00DF2BF3">
        <w:rPr>
          <w:rFonts w:ascii="Times New Roman" w:hAnsi="Times New Roman" w:cs="Times New Roman"/>
          <w:bCs/>
        </w:rPr>
        <w:t>The</w:t>
      </w:r>
      <w:r w:rsidR="00DD1850" w:rsidRPr="00DF2BF3">
        <w:rPr>
          <w:rFonts w:ascii="Times New Roman" w:hAnsi="Times New Roman" w:cs="Times New Roman"/>
          <w:bCs/>
        </w:rPr>
        <w:t>se</w:t>
      </w:r>
      <w:r w:rsidR="00105E1D" w:rsidRPr="00DF2BF3">
        <w:rPr>
          <w:rFonts w:ascii="Times New Roman" w:hAnsi="Times New Roman" w:cs="Times New Roman"/>
          <w:bCs/>
        </w:rPr>
        <w:t xml:space="preserve"> links between</w:t>
      </w:r>
      <w:r w:rsidR="004836A7" w:rsidRPr="00DF2BF3">
        <w:rPr>
          <w:rFonts w:ascii="Times New Roman" w:hAnsi="Times New Roman" w:cs="Times New Roman"/>
          <w:bCs/>
        </w:rPr>
        <w:t xml:space="preserve"> Günderrode and </w:t>
      </w:r>
      <w:r w:rsidR="008915CB" w:rsidRPr="00DF2BF3">
        <w:rPr>
          <w:rFonts w:ascii="Times New Roman" w:hAnsi="Times New Roman" w:cs="Times New Roman"/>
          <w:bCs/>
        </w:rPr>
        <w:t>later</w:t>
      </w:r>
      <w:r w:rsidR="004836A7" w:rsidRPr="00DF2BF3">
        <w:rPr>
          <w:rFonts w:ascii="Times New Roman" w:hAnsi="Times New Roman" w:cs="Times New Roman"/>
          <w:bCs/>
        </w:rPr>
        <w:t xml:space="preserve"> Romanticism </w:t>
      </w:r>
      <w:r w:rsidR="00105E1D" w:rsidRPr="00DF2BF3">
        <w:rPr>
          <w:rFonts w:ascii="Times New Roman" w:hAnsi="Times New Roman" w:cs="Times New Roman"/>
          <w:bCs/>
        </w:rPr>
        <w:t>have perhaps contributed to</w:t>
      </w:r>
      <w:r w:rsidR="004836A7" w:rsidRPr="00DF2BF3">
        <w:rPr>
          <w:rFonts w:ascii="Times New Roman" w:hAnsi="Times New Roman" w:cs="Times New Roman"/>
          <w:bCs/>
        </w:rPr>
        <w:t xml:space="preserve"> some commentators </w:t>
      </w:r>
      <w:r w:rsidR="00105E1D" w:rsidRPr="00DF2BF3">
        <w:rPr>
          <w:rFonts w:ascii="Times New Roman" w:hAnsi="Times New Roman" w:cs="Times New Roman"/>
          <w:bCs/>
        </w:rPr>
        <w:t>reading</w:t>
      </w:r>
      <w:r w:rsidR="004836A7" w:rsidRPr="00DF2BF3">
        <w:rPr>
          <w:rFonts w:ascii="Times New Roman" w:hAnsi="Times New Roman" w:cs="Times New Roman"/>
          <w:bCs/>
        </w:rPr>
        <w:t xml:space="preserve"> Günderrode as representative of this turn inward. For example, </w:t>
      </w:r>
      <w:r w:rsidR="00661133" w:rsidRPr="00DF2BF3">
        <w:rPr>
          <w:rFonts w:ascii="Times New Roman" w:hAnsi="Times New Roman" w:cs="Times New Roman"/>
          <w:bCs/>
        </w:rPr>
        <w:t xml:space="preserve">Ruth </w:t>
      </w:r>
      <w:proofErr w:type="spellStart"/>
      <w:r w:rsidR="00661133" w:rsidRPr="00DF2BF3">
        <w:rPr>
          <w:rFonts w:ascii="Times New Roman" w:hAnsi="Times New Roman" w:cs="Times New Roman"/>
          <w:bCs/>
        </w:rPr>
        <w:t>Christmann</w:t>
      </w:r>
      <w:proofErr w:type="spellEnd"/>
      <w:r w:rsidR="004836A7" w:rsidRPr="00DF2BF3">
        <w:rPr>
          <w:rFonts w:ascii="Times New Roman" w:hAnsi="Times New Roman" w:cs="Times New Roman"/>
          <w:bCs/>
        </w:rPr>
        <w:t xml:space="preserve"> claims that Günderrode</w:t>
      </w:r>
      <w:r w:rsidR="00BD7139" w:rsidRPr="00DF2BF3">
        <w:rPr>
          <w:rFonts w:ascii="Times New Roman" w:hAnsi="Times New Roman" w:cs="Times New Roman"/>
          <w:bCs/>
        </w:rPr>
        <w:t>’s work</w:t>
      </w:r>
      <w:r w:rsidR="00544B25" w:rsidRPr="00DF2BF3">
        <w:rPr>
          <w:rFonts w:ascii="Times New Roman" w:hAnsi="Times New Roman" w:cs="Times New Roman"/>
          <w:bCs/>
        </w:rPr>
        <w:t xml:space="preserve"> </w:t>
      </w:r>
      <w:r w:rsidR="00866255" w:rsidRPr="00DF2BF3">
        <w:rPr>
          <w:rFonts w:ascii="Times New Roman" w:hAnsi="Times New Roman" w:cs="Times New Roman"/>
          <w:bCs/>
        </w:rPr>
        <w:t>was</w:t>
      </w:r>
      <w:r w:rsidR="00661133" w:rsidRPr="00DF2BF3">
        <w:rPr>
          <w:rFonts w:ascii="Times New Roman" w:hAnsi="Times New Roman" w:cs="Times New Roman"/>
          <w:bCs/>
        </w:rPr>
        <w:t xml:space="preserve"> “</w:t>
      </w:r>
      <w:r w:rsidR="00544B25" w:rsidRPr="00DF2BF3">
        <w:rPr>
          <w:rFonts w:ascii="Times New Roman" w:hAnsi="Times New Roman" w:cs="Times New Roman"/>
          <w:bCs/>
        </w:rPr>
        <w:t xml:space="preserve">in accord </w:t>
      </w:r>
      <w:r w:rsidR="00D8542D" w:rsidRPr="00DF2BF3">
        <w:rPr>
          <w:rFonts w:ascii="Times New Roman" w:hAnsi="Times New Roman" w:cs="Times New Roman"/>
          <w:bCs/>
        </w:rPr>
        <w:t>with developments after 1800, which, after the failure of the Early German Romantic attempt at renewal</w:t>
      </w:r>
      <w:r w:rsidR="00D822AF" w:rsidRPr="00DF2BF3">
        <w:rPr>
          <w:rFonts w:ascii="Times New Roman" w:hAnsi="Times New Roman" w:cs="Times New Roman"/>
          <w:bCs/>
        </w:rPr>
        <w:t>,</w:t>
      </w:r>
      <w:r w:rsidR="00D8542D" w:rsidRPr="00DF2BF3">
        <w:rPr>
          <w:rFonts w:ascii="Times New Roman" w:hAnsi="Times New Roman" w:cs="Times New Roman"/>
          <w:bCs/>
        </w:rPr>
        <w:t xml:space="preserve"> increasingly</w:t>
      </w:r>
      <w:r w:rsidR="0057741D" w:rsidRPr="00DF2BF3">
        <w:rPr>
          <w:rFonts w:ascii="Times New Roman" w:hAnsi="Times New Roman" w:cs="Times New Roman"/>
          <w:bCs/>
        </w:rPr>
        <w:t xml:space="preserve"> sought </w:t>
      </w:r>
      <w:r w:rsidR="00FD50AB" w:rsidRPr="00DF2BF3">
        <w:rPr>
          <w:rFonts w:ascii="Times New Roman" w:hAnsi="Times New Roman" w:cs="Times New Roman"/>
          <w:bCs/>
        </w:rPr>
        <w:t>purchase</w:t>
      </w:r>
      <w:r w:rsidR="0057741D" w:rsidRPr="00DF2BF3">
        <w:rPr>
          <w:rFonts w:ascii="Times New Roman" w:hAnsi="Times New Roman" w:cs="Times New Roman"/>
          <w:bCs/>
        </w:rPr>
        <w:t xml:space="preserve"> in a </w:t>
      </w:r>
      <w:proofErr w:type="gramStart"/>
      <w:r w:rsidR="0057741D" w:rsidRPr="00DF2BF3">
        <w:rPr>
          <w:rFonts w:ascii="Times New Roman" w:hAnsi="Times New Roman" w:cs="Times New Roman"/>
          <w:bCs/>
        </w:rPr>
        <w:t>retreat inwards</w:t>
      </w:r>
      <w:proofErr w:type="gramEnd"/>
      <w:r w:rsidR="0057741D" w:rsidRPr="00DF2BF3">
        <w:rPr>
          <w:rFonts w:ascii="Times New Roman" w:hAnsi="Times New Roman" w:cs="Times New Roman"/>
          <w:bCs/>
        </w:rPr>
        <w:t xml:space="preserve"> and no longer aimed at</w:t>
      </w:r>
      <w:r w:rsidR="00D822AF" w:rsidRPr="00DF2BF3">
        <w:rPr>
          <w:rFonts w:ascii="Times New Roman" w:hAnsi="Times New Roman" w:cs="Times New Roman"/>
          <w:bCs/>
        </w:rPr>
        <w:t xml:space="preserve"> connection</w:t>
      </w:r>
      <w:r w:rsidR="00272C6E" w:rsidRPr="00DF2BF3">
        <w:rPr>
          <w:rFonts w:ascii="Times New Roman" w:hAnsi="Times New Roman" w:cs="Times New Roman"/>
          <w:bCs/>
        </w:rPr>
        <w:t>s</w:t>
      </w:r>
      <w:r w:rsidR="00D822AF" w:rsidRPr="00DF2BF3">
        <w:rPr>
          <w:rFonts w:ascii="Times New Roman" w:hAnsi="Times New Roman" w:cs="Times New Roman"/>
          <w:bCs/>
        </w:rPr>
        <w:t xml:space="preserve"> to</w:t>
      </w:r>
      <w:r w:rsidR="0057741D" w:rsidRPr="00DF2BF3">
        <w:rPr>
          <w:rFonts w:ascii="Times New Roman" w:hAnsi="Times New Roman" w:cs="Times New Roman"/>
          <w:bCs/>
        </w:rPr>
        <w:t xml:space="preserve"> society</w:t>
      </w:r>
      <w:r w:rsidR="00661133" w:rsidRPr="00DF2BF3">
        <w:rPr>
          <w:rFonts w:ascii="Times New Roman" w:hAnsi="Times New Roman" w:cs="Times New Roman"/>
          <w:bCs/>
        </w:rPr>
        <w:t>”</w:t>
      </w:r>
      <w:r w:rsidR="000C5CB2" w:rsidRPr="00DF2BF3">
        <w:rPr>
          <w:rFonts w:ascii="Times New Roman" w:hAnsi="Times New Roman" w:cs="Times New Roman"/>
          <w:bCs/>
        </w:rPr>
        <w:t xml:space="preserve"> </w:t>
      </w:r>
      <w:r w:rsidR="00BA1150" w:rsidRPr="00DF2BF3">
        <w:rPr>
          <w:rFonts w:ascii="Times New Roman" w:hAnsi="Times New Roman" w:cs="Times New Roman"/>
          <w:bCs/>
        </w:rPr>
        <w:t>(</w:t>
      </w:r>
      <w:r w:rsidR="00FE2B39" w:rsidRPr="00DF2BF3">
        <w:rPr>
          <w:rFonts w:ascii="Times New Roman" w:hAnsi="Times New Roman" w:cs="Times New Roman"/>
          <w:bCs/>
        </w:rPr>
        <w:t xml:space="preserve">119; </w:t>
      </w:r>
      <w:r w:rsidR="00C13467" w:rsidRPr="00DF2BF3">
        <w:rPr>
          <w:rFonts w:ascii="Times New Roman" w:hAnsi="Times New Roman" w:cs="Times New Roman"/>
          <w:bCs/>
        </w:rPr>
        <w:t xml:space="preserve">see also </w:t>
      </w:r>
      <w:proofErr w:type="spellStart"/>
      <w:r w:rsidR="00BA1150" w:rsidRPr="00DF2BF3">
        <w:rPr>
          <w:rFonts w:ascii="Times New Roman" w:hAnsi="Times New Roman" w:cs="Times New Roman"/>
          <w:bCs/>
        </w:rPr>
        <w:t>Dormann</w:t>
      </w:r>
      <w:proofErr w:type="spellEnd"/>
      <w:r w:rsidR="00DE14ED" w:rsidRPr="00DF2BF3">
        <w:rPr>
          <w:rFonts w:ascii="Times New Roman" w:hAnsi="Times New Roman" w:cs="Times New Roman"/>
          <w:bCs/>
        </w:rPr>
        <w:t xml:space="preserve"> 14, 240</w:t>
      </w:r>
      <w:r w:rsidR="00BA1150" w:rsidRPr="00DF2BF3">
        <w:rPr>
          <w:rFonts w:ascii="Times New Roman" w:hAnsi="Times New Roman" w:cs="Times New Roman"/>
          <w:bCs/>
        </w:rPr>
        <w:t>)</w:t>
      </w:r>
      <w:r w:rsidR="000C5CB2" w:rsidRPr="00DF2BF3">
        <w:rPr>
          <w:rFonts w:ascii="Times New Roman" w:hAnsi="Times New Roman" w:cs="Times New Roman"/>
          <w:bCs/>
        </w:rPr>
        <w:t>.</w:t>
      </w:r>
      <w:r w:rsidR="004D56BD" w:rsidRPr="00DF2BF3">
        <w:rPr>
          <w:rStyle w:val="EndnoteReference"/>
          <w:rFonts w:ascii="Times New Roman" w:hAnsi="Times New Roman" w:cs="Times New Roman"/>
          <w:bCs/>
        </w:rPr>
        <w:endnoteReference w:id="1"/>
      </w:r>
    </w:p>
    <w:p w14:paraId="0DC9DE10" w14:textId="7EED31A4" w:rsidR="004D56BD" w:rsidRPr="00DF2BF3" w:rsidRDefault="004D56BD" w:rsidP="00697C01">
      <w:pPr>
        <w:spacing w:line="480" w:lineRule="auto"/>
        <w:rPr>
          <w:rFonts w:ascii="Times New Roman" w:hAnsi="Times New Roman" w:cs="Times New Roman"/>
          <w:bCs/>
        </w:rPr>
      </w:pPr>
      <w:r w:rsidRPr="00DF2BF3">
        <w:rPr>
          <w:rFonts w:ascii="Times New Roman" w:hAnsi="Times New Roman" w:cs="Times New Roman"/>
          <w:bCs/>
        </w:rPr>
        <w:tab/>
        <w:t>This paper argues that</w:t>
      </w:r>
      <w:r w:rsidR="00F2443D">
        <w:rPr>
          <w:rFonts w:ascii="Times New Roman" w:hAnsi="Times New Roman" w:cs="Times New Roman"/>
          <w:bCs/>
        </w:rPr>
        <w:t>, rather than rejecting or neglecting social relations,</w:t>
      </w:r>
      <w:r w:rsidRPr="00DF2BF3">
        <w:rPr>
          <w:rFonts w:ascii="Times New Roman" w:hAnsi="Times New Roman" w:cs="Times New Roman"/>
          <w:bCs/>
        </w:rPr>
        <w:t xml:space="preserve"> Günderrode</w:t>
      </w:r>
      <w:r w:rsidR="00F2443D">
        <w:rPr>
          <w:rFonts w:ascii="Times New Roman" w:hAnsi="Times New Roman" w:cs="Times New Roman"/>
          <w:bCs/>
        </w:rPr>
        <w:t xml:space="preserve">’s </w:t>
      </w:r>
      <w:r w:rsidR="00D660CD" w:rsidRPr="00DF2BF3">
        <w:rPr>
          <w:rFonts w:ascii="Times New Roman" w:hAnsi="Times New Roman" w:cs="Times New Roman"/>
          <w:bCs/>
        </w:rPr>
        <w:t>work</w:t>
      </w:r>
      <w:r w:rsidRPr="00DF2BF3">
        <w:rPr>
          <w:rFonts w:ascii="Times New Roman" w:hAnsi="Times New Roman" w:cs="Times New Roman"/>
          <w:bCs/>
        </w:rPr>
        <w:t xml:space="preserve"> presents an ideal of community. This ideal is embedded in the philosophical system that Günderrode was developing up until her death, which includes an account of what human beings are and how they relate to each other and to the nonhuman world.</w:t>
      </w:r>
    </w:p>
    <w:p w14:paraId="0328F113" w14:textId="1AFEF5D4" w:rsidR="004D56BD" w:rsidRPr="00DF2BF3" w:rsidRDefault="004D56BD" w:rsidP="00FD0818">
      <w:pPr>
        <w:spacing w:line="480" w:lineRule="auto"/>
        <w:ind w:firstLine="720"/>
        <w:rPr>
          <w:rFonts w:ascii="Times New Roman" w:hAnsi="Times New Roman" w:cs="Times New Roman"/>
          <w:bCs/>
        </w:rPr>
      </w:pPr>
      <w:r w:rsidRPr="00DF2BF3">
        <w:rPr>
          <w:rFonts w:ascii="Times New Roman" w:hAnsi="Times New Roman" w:cs="Times New Roman"/>
          <w:bCs/>
        </w:rPr>
        <w:t xml:space="preserve">The first part of the paper provides an exposition of Günderrode’s cosmology and the place of human beings within it. Analysis of the unpublished essay “Idea of the Earth” and the closely related epistolary dialogue “Letters of Two Friends” shows that Günderrode presents </w:t>
      </w:r>
      <w:r w:rsidRPr="00DF2BF3">
        <w:rPr>
          <w:rFonts w:ascii="Times New Roman" w:hAnsi="Times New Roman" w:cs="Times New Roman"/>
          <w:bCs/>
        </w:rPr>
        <w:lastRenderedPageBreak/>
        <w:t>human beings as embedded in, and the same in kind as, the nonhuman. Part two uses the philosophical dialogue “Story of a Brahmin” to argue that, consistent</w:t>
      </w:r>
      <w:del w:id="20" w:author="Copyeditor" w:date="2022-08-24T22:12:00Z">
        <w:r w:rsidRPr="00DF2BF3" w:rsidDel="00986F9D">
          <w:rPr>
            <w:rFonts w:ascii="Times New Roman" w:hAnsi="Times New Roman" w:cs="Times New Roman"/>
            <w:bCs/>
          </w:rPr>
          <w:delText>ly</w:delText>
        </w:r>
      </w:del>
      <w:r w:rsidRPr="00DF2BF3">
        <w:rPr>
          <w:rFonts w:ascii="Times New Roman" w:hAnsi="Times New Roman" w:cs="Times New Roman"/>
          <w:bCs/>
        </w:rPr>
        <w:t xml:space="preserve"> with this metaphysical picture, Günderrode denies that human beings are justified in adopting a dominat</w:t>
      </w:r>
      <w:r w:rsidR="00E06EB3">
        <w:rPr>
          <w:rFonts w:ascii="Times New Roman" w:hAnsi="Times New Roman" w:cs="Times New Roman"/>
          <w:bCs/>
        </w:rPr>
        <w:t>ing</w:t>
      </w:r>
      <w:r w:rsidRPr="00DF2BF3">
        <w:rPr>
          <w:rFonts w:ascii="Times New Roman" w:hAnsi="Times New Roman" w:cs="Times New Roman"/>
          <w:bCs/>
        </w:rPr>
        <w:t xml:space="preserve"> relationship to nature or the nonhuman (or each other). The third part of the paper explores Günderrode’s claim that human beings live in three ways</w:t>
      </w:r>
      <w:r w:rsidRPr="00DF2BF3">
        <w:rPr>
          <w:rFonts w:ascii="Times New Roman" w:hAnsi="Times New Roman" w:cs="Times New Roman"/>
        </w:rPr>
        <w:t>—</w:t>
      </w:r>
      <w:r w:rsidRPr="00DF2BF3">
        <w:rPr>
          <w:rFonts w:ascii="Times New Roman" w:hAnsi="Times New Roman" w:cs="Times New Roman"/>
          <w:bCs/>
        </w:rPr>
        <w:t xml:space="preserve">as animal, as human, and </w:t>
      </w:r>
      <w:commentRangeStart w:id="21"/>
      <w:ins w:id="22" w:author="Copyeditor" w:date="2022-08-24T22:13:00Z">
        <w:r w:rsidR="007D0B30">
          <w:rPr>
            <w:rFonts w:ascii="Times New Roman" w:hAnsi="Times New Roman" w:cs="Times New Roman"/>
            <w:bCs/>
          </w:rPr>
          <w:t xml:space="preserve">as </w:t>
        </w:r>
      </w:ins>
      <w:r w:rsidRPr="00DF2BF3">
        <w:rPr>
          <w:rFonts w:ascii="Times New Roman" w:hAnsi="Times New Roman" w:cs="Times New Roman"/>
          <w:bCs/>
        </w:rPr>
        <w:t>spirit</w:t>
      </w:r>
      <w:commentRangeEnd w:id="21"/>
      <w:r w:rsidR="007D0B30">
        <w:rPr>
          <w:rStyle w:val="CommentReference"/>
        </w:rPr>
        <w:commentReference w:id="21"/>
      </w:r>
      <w:del w:id="23" w:author="Copyeditor" w:date="2022-08-24T22:13:00Z">
        <w:r w:rsidRPr="00DF2BF3" w:rsidDel="007D0B30">
          <w:rPr>
            <w:rFonts w:ascii="Times New Roman" w:hAnsi="Times New Roman" w:cs="Times New Roman"/>
            <w:bCs/>
          </w:rPr>
          <w:delText>ually</w:delText>
        </w:r>
      </w:del>
      <w:r w:rsidRPr="00DF2BF3">
        <w:rPr>
          <w:rFonts w:ascii="Times New Roman" w:hAnsi="Times New Roman" w:cs="Times New Roman"/>
        </w:rPr>
        <w:t>—</w:t>
      </w:r>
      <w:r w:rsidRPr="00DF2BF3">
        <w:rPr>
          <w:rFonts w:ascii="Times New Roman" w:hAnsi="Times New Roman" w:cs="Times New Roman"/>
          <w:bCs/>
        </w:rPr>
        <w:t xml:space="preserve">and considers how these relate to </w:t>
      </w:r>
      <w:bookmarkStart w:id="24" w:name="OLE_LINK1"/>
      <w:bookmarkStart w:id="25" w:name="OLE_LINK2"/>
      <w:r w:rsidRPr="00DF2BF3">
        <w:rPr>
          <w:rFonts w:ascii="Times New Roman" w:hAnsi="Times New Roman" w:cs="Times New Roman"/>
          <w:bCs/>
        </w:rPr>
        <w:t xml:space="preserve">Günderrode’s </w:t>
      </w:r>
      <w:bookmarkEnd w:id="24"/>
      <w:bookmarkEnd w:id="25"/>
      <w:r w:rsidRPr="00DF2BF3">
        <w:rPr>
          <w:rFonts w:ascii="Times New Roman" w:hAnsi="Times New Roman" w:cs="Times New Roman"/>
          <w:bCs/>
        </w:rPr>
        <w:t xml:space="preserve">concept of earth. This part of the investigation reveals that, unlike many other philosophers of the time, who tended to </w:t>
      </w:r>
      <w:r w:rsidR="008C313E" w:rsidRPr="00DF2BF3">
        <w:rPr>
          <w:rFonts w:ascii="Times New Roman" w:hAnsi="Times New Roman" w:cs="Times New Roman"/>
          <w:bCs/>
        </w:rPr>
        <w:t>strongly associate</w:t>
      </w:r>
      <w:r w:rsidRPr="00DF2BF3">
        <w:rPr>
          <w:rFonts w:ascii="Times New Roman" w:hAnsi="Times New Roman" w:cs="Times New Roman"/>
          <w:bCs/>
        </w:rPr>
        <w:t xml:space="preserve"> human beings and spirit, mind or consciousness, Günderrode disassociates these. </w:t>
      </w:r>
    </w:p>
    <w:p w14:paraId="4A04EC89" w14:textId="07986F3C" w:rsidR="004D56BD" w:rsidRPr="00DF2BF3" w:rsidRDefault="004D56BD" w:rsidP="00FD0818">
      <w:pPr>
        <w:spacing w:line="480" w:lineRule="auto"/>
        <w:ind w:firstLine="720"/>
        <w:rPr>
          <w:rFonts w:ascii="Times New Roman" w:hAnsi="Times New Roman" w:cs="Times New Roman"/>
          <w:bCs/>
        </w:rPr>
      </w:pPr>
      <w:r w:rsidRPr="00DF2BF3">
        <w:rPr>
          <w:rFonts w:ascii="Times New Roman" w:hAnsi="Times New Roman" w:cs="Times New Roman"/>
          <w:bCs/>
        </w:rPr>
        <w:t xml:space="preserve">The final part of the paper explores how Günderrode’s account translates into concrete ideas about community. I argue that Günderrode’s normative </w:t>
      </w:r>
      <w:r w:rsidR="008E57BD" w:rsidRPr="00DF2BF3">
        <w:rPr>
          <w:rFonts w:ascii="Times New Roman" w:hAnsi="Times New Roman" w:cs="Times New Roman"/>
          <w:bCs/>
        </w:rPr>
        <w:t>restraint</w:t>
      </w:r>
      <w:r w:rsidRPr="00DF2BF3">
        <w:rPr>
          <w:rFonts w:ascii="Times New Roman" w:hAnsi="Times New Roman" w:cs="Times New Roman"/>
          <w:bCs/>
        </w:rPr>
        <w:t xml:space="preserve">, ideal of harmony, and view of human beings as part of and the same in kind as the rest of nature contribute to a vision of community in which genuine connections can flourish between human beings at the same time as connections to what is beyond the human. Rather than providing a program for ideal social relations or attitudes towards the natural world, Günderrode describes conditions for the emergence of small communities of friends in harmony with nature. </w:t>
      </w:r>
      <w:r w:rsidR="0042273F">
        <w:rPr>
          <w:rFonts w:ascii="Times New Roman" w:hAnsi="Times New Roman" w:cs="Times New Roman"/>
          <w:bCs/>
        </w:rPr>
        <w:t>O</w:t>
      </w:r>
      <w:r w:rsidRPr="00DF2BF3">
        <w:rPr>
          <w:rFonts w:ascii="Times New Roman" w:hAnsi="Times New Roman" w:cs="Times New Roman"/>
          <w:bCs/>
        </w:rPr>
        <w:t>n Günderrode’s model, these could potentially grow and eventually, perhaps, enable the emergence of the single, perfect organism she calls the “realized idea of the earth.”</w:t>
      </w:r>
    </w:p>
    <w:p w14:paraId="4E78E0EB" w14:textId="77777777" w:rsidR="004D56BD" w:rsidRPr="00DF2BF3" w:rsidRDefault="004D56BD" w:rsidP="00FD0818">
      <w:pPr>
        <w:spacing w:line="480" w:lineRule="auto"/>
        <w:rPr>
          <w:rFonts w:ascii="Times New Roman" w:hAnsi="Times New Roman" w:cs="Times New Roman"/>
          <w:b/>
        </w:rPr>
      </w:pPr>
    </w:p>
    <w:p w14:paraId="525DB327" w14:textId="621B8119" w:rsidR="004D56BD" w:rsidRPr="00DF2BF3" w:rsidRDefault="004D56BD" w:rsidP="00FD0818">
      <w:pPr>
        <w:spacing w:line="480" w:lineRule="auto"/>
        <w:rPr>
          <w:rFonts w:ascii="Times New Roman" w:hAnsi="Times New Roman" w:cs="Times New Roman"/>
          <w:b/>
        </w:rPr>
      </w:pPr>
      <w:commentRangeStart w:id="26"/>
      <w:del w:id="27" w:author="Copyeditor" w:date="2022-08-24T22:18:00Z">
        <w:r w:rsidRPr="00DF2BF3" w:rsidDel="009D7327">
          <w:rPr>
            <w:rFonts w:ascii="Times New Roman" w:hAnsi="Times New Roman" w:cs="Times New Roman"/>
            <w:b/>
          </w:rPr>
          <w:delText xml:space="preserve">1. </w:delText>
        </w:r>
      </w:del>
      <w:r w:rsidRPr="00DF2BF3">
        <w:rPr>
          <w:rFonts w:ascii="Times New Roman" w:hAnsi="Times New Roman" w:cs="Times New Roman"/>
          <w:b/>
        </w:rPr>
        <w:t>The</w:t>
      </w:r>
      <w:commentRangeEnd w:id="26"/>
      <w:r w:rsidR="009D7327">
        <w:rPr>
          <w:rStyle w:val="CommentReference"/>
        </w:rPr>
        <w:commentReference w:id="26"/>
      </w:r>
      <w:r w:rsidRPr="00DF2BF3">
        <w:rPr>
          <w:rFonts w:ascii="Times New Roman" w:hAnsi="Times New Roman" w:cs="Times New Roman"/>
          <w:b/>
        </w:rPr>
        <w:t xml:space="preserve"> Idea of the Earth</w:t>
      </w:r>
    </w:p>
    <w:p w14:paraId="774F5DF2" w14:textId="63C191CC" w:rsidR="004D56BD" w:rsidRPr="00DF2BF3" w:rsidRDefault="004D56BD" w:rsidP="000E2198">
      <w:pPr>
        <w:spacing w:line="480" w:lineRule="auto"/>
        <w:rPr>
          <w:rFonts w:ascii="Times New Roman" w:hAnsi="Times New Roman" w:cs="Times New Roman"/>
        </w:rPr>
      </w:pPr>
      <w:r w:rsidRPr="00DF2BF3">
        <w:rPr>
          <w:rFonts w:ascii="Times New Roman" w:hAnsi="Times New Roman" w:cs="Times New Roman"/>
        </w:rPr>
        <w:t>Günderrode’s unpublished fragment “Idea of the Earth” was probably written in 1805, based on references to this piece in her letters (</w:t>
      </w:r>
      <w:r w:rsidRPr="00DF2BF3">
        <w:rPr>
          <w:rFonts w:ascii="Times New Roman" w:hAnsi="Times New Roman" w:cs="Times New Roman"/>
          <w:iCs/>
        </w:rPr>
        <w:t>III:272)</w:t>
      </w:r>
      <w:r w:rsidRPr="00DF2BF3">
        <w:rPr>
          <w:rFonts w:ascii="Times New Roman" w:hAnsi="Times New Roman" w:cs="Times New Roman"/>
        </w:rPr>
        <w:t xml:space="preserve">. This dense essay </w:t>
      </w:r>
      <w:r w:rsidR="009B5238">
        <w:rPr>
          <w:rFonts w:ascii="Times New Roman" w:hAnsi="Times New Roman" w:cs="Times New Roman"/>
        </w:rPr>
        <w:t>is</w:t>
      </w:r>
      <w:r w:rsidRPr="00DF2BF3">
        <w:rPr>
          <w:rFonts w:ascii="Times New Roman" w:hAnsi="Times New Roman" w:cs="Times New Roman"/>
        </w:rPr>
        <w:t xml:space="preserve"> an intermediate stage between Günderrode’s notes on Schelling, especially the passages “Idea of Nature” (II:398–99) and “The true idea of materialism…” (</w:t>
      </w:r>
      <w:r w:rsidRPr="00DF2BF3">
        <w:rPr>
          <w:rFonts w:ascii="Times New Roman" w:hAnsi="Times New Roman" w:cs="Times New Roman"/>
          <w:iCs/>
        </w:rPr>
        <w:t>II:404–6</w:t>
      </w:r>
      <w:r w:rsidRPr="00DF2BF3">
        <w:rPr>
          <w:rFonts w:ascii="Times New Roman" w:hAnsi="Times New Roman" w:cs="Times New Roman"/>
        </w:rPr>
        <w:t xml:space="preserve">), and the final letter of “Letters of Two Friends” in </w:t>
      </w:r>
      <w:r w:rsidR="009B5238">
        <w:rPr>
          <w:rFonts w:ascii="Times New Roman" w:hAnsi="Times New Roman" w:cs="Times New Roman"/>
        </w:rPr>
        <w:t>her</w:t>
      </w:r>
      <w:r w:rsidR="009B5238" w:rsidRPr="00DF2BF3">
        <w:rPr>
          <w:rFonts w:ascii="Times New Roman" w:hAnsi="Times New Roman" w:cs="Times New Roman"/>
        </w:rPr>
        <w:t xml:space="preserve"> </w:t>
      </w:r>
      <w:r w:rsidRPr="00DF2BF3">
        <w:rPr>
          <w:rFonts w:ascii="Times New Roman" w:hAnsi="Times New Roman" w:cs="Times New Roman"/>
        </w:rPr>
        <w:lastRenderedPageBreak/>
        <w:t xml:space="preserve">collection </w:t>
      </w:r>
      <w:proofErr w:type="spellStart"/>
      <w:r w:rsidRPr="00DF2BF3">
        <w:rPr>
          <w:rFonts w:ascii="Times New Roman" w:hAnsi="Times New Roman" w:cs="Times New Roman"/>
          <w:i/>
          <w:iCs/>
        </w:rPr>
        <w:t>Melete</w:t>
      </w:r>
      <w:proofErr w:type="spellEnd"/>
      <w:r w:rsidRPr="00DF2BF3">
        <w:rPr>
          <w:rFonts w:ascii="Times New Roman" w:hAnsi="Times New Roman" w:cs="Times New Roman"/>
        </w:rPr>
        <w:t xml:space="preserve">. The latter repeats passages from “Idea of the Earth,” in places verbatim, </w:t>
      </w:r>
      <w:r w:rsidR="009B5238">
        <w:rPr>
          <w:rFonts w:ascii="Times New Roman" w:hAnsi="Times New Roman" w:cs="Times New Roman"/>
        </w:rPr>
        <w:t>elsewhere</w:t>
      </w:r>
      <w:r w:rsidRPr="00DF2BF3">
        <w:rPr>
          <w:rFonts w:ascii="Times New Roman" w:hAnsi="Times New Roman" w:cs="Times New Roman"/>
        </w:rPr>
        <w:t xml:space="preserve"> with important changes, and, taken together, the pieces show Günderrode moving progressively further away from Schelling’s thought as she developed her own. </w:t>
      </w:r>
      <w:proofErr w:type="spellStart"/>
      <w:r w:rsidRPr="00DF2BF3">
        <w:rPr>
          <w:rFonts w:ascii="Times New Roman" w:hAnsi="Times New Roman" w:cs="Times New Roman"/>
          <w:i/>
          <w:iCs/>
        </w:rPr>
        <w:t>Melete</w:t>
      </w:r>
      <w:proofErr w:type="spellEnd"/>
      <w:r w:rsidRPr="00DF2BF3">
        <w:rPr>
          <w:rFonts w:ascii="Times New Roman" w:hAnsi="Times New Roman" w:cs="Times New Roman"/>
        </w:rPr>
        <w:t>, Günderrode’s third collection of writings, had been sent to the publishers when she died</w:t>
      </w:r>
      <w:ins w:id="28" w:author="Copyeditor" w:date="2022-08-24T22:25:00Z">
        <w:r w:rsidR="00A55F33">
          <w:rPr>
            <w:rFonts w:ascii="Times New Roman" w:hAnsi="Times New Roman" w:cs="Times New Roman"/>
          </w:rPr>
          <w:t>,</w:t>
        </w:r>
      </w:ins>
      <w:r w:rsidRPr="00DF2BF3">
        <w:rPr>
          <w:rFonts w:ascii="Times New Roman" w:hAnsi="Times New Roman" w:cs="Times New Roman"/>
        </w:rPr>
        <w:t xml:space="preserve"> and “Letters” is</w:t>
      </w:r>
      <w:r w:rsidR="009B5238">
        <w:rPr>
          <w:rFonts w:ascii="Times New Roman" w:hAnsi="Times New Roman" w:cs="Times New Roman"/>
        </w:rPr>
        <w:t xml:space="preserve"> therefore</w:t>
      </w:r>
      <w:r w:rsidRPr="00DF2BF3">
        <w:rPr>
          <w:rFonts w:ascii="Times New Roman" w:hAnsi="Times New Roman" w:cs="Times New Roman"/>
        </w:rPr>
        <w:t xml:space="preserve"> the most authoritative of these texts in terms of representing Günderrode’s own and considered position. </w:t>
      </w:r>
      <w:r w:rsidRPr="00DF2BF3">
        <w:rPr>
          <w:rFonts w:ascii="Times New Roman" w:hAnsi="Times New Roman" w:cs="Times New Roman"/>
          <w:iCs/>
        </w:rPr>
        <w:t>Nonetheless, the exposition below takes its starting point from “Idea of the Earth,”</w:t>
      </w:r>
      <w:r w:rsidRPr="00DF2BF3">
        <w:rPr>
          <w:rFonts w:ascii="Times New Roman" w:hAnsi="Times New Roman" w:cs="Times New Roman"/>
        </w:rPr>
        <w:t xml:space="preserve"> which is more detailed and more closely focused on metaphysics.</w:t>
      </w:r>
    </w:p>
    <w:p w14:paraId="749B3E8B" w14:textId="148BF970" w:rsidR="004D56BD" w:rsidRPr="00DF2BF3" w:rsidDel="004519D4" w:rsidRDefault="004D56BD" w:rsidP="00FD0818">
      <w:pPr>
        <w:spacing w:line="480" w:lineRule="auto"/>
        <w:ind w:firstLine="567"/>
        <w:rPr>
          <w:del w:id="29" w:author="Copyeditor" w:date="2022-08-25T08:51:00Z"/>
          <w:rFonts w:ascii="Times New Roman" w:hAnsi="Times New Roman" w:cs="Times New Roman"/>
          <w:bCs/>
        </w:rPr>
      </w:pPr>
      <w:r w:rsidRPr="00DF2BF3">
        <w:rPr>
          <w:rFonts w:ascii="Times New Roman" w:hAnsi="Times New Roman" w:cs="Times New Roman"/>
          <w:bCs/>
        </w:rPr>
        <w:t>In both “Idea of the Earth” and “Letters of Two Friends,” Günderrode claims that the world is comprised of “elements,” which join in temporary combinations to form individual entities. When these die or are destroyed, the elements are scattered and can then join together again in different combinations</w:t>
      </w:r>
      <w:r w:rsidR="00E06EB3">
        <w:rPr>
          <w:rFonts w:ascii="Times New Roman" w:hAnsi="Times New Roman" w:cs="Times New Roman"/>
          <w:bCs/>
        </w:rPr>
        <w:t>,</w:t>
      </w:r>
      <w:r w:rsidRPr="00DF2BF3">
        <w:rPr>
          <w:rFonts w:ascii="Times New Roman" w:hAnsi="Times New Roman" w:cs="Times New Roman"/>
          <w:bCs/>
        </w:rPr>
        <w:t xml:space="preserve"> creat</w:t>
      </w:r>
      <w:r w:rsidR="00E06EB3">
        <w:rPr>
          <w:rFonts w:ascii="Times New Roman" w:hAnsi="Times New Roman" w:cs="Times New Roman"/>
          <w:bCs/>
        </w:rPr>
        <w:t>ing</w:t>
      </w:r>
      <w:r w:rsidRPr="00DF2BF3">
        <w:rPr>
          <w:rFonts w:ascii="Times New Roman" w:hAnsi="Times New Roman" w:cs="Times New Roman"/>
          <w:bCs/>
        </w:rPr>
        <w:t xml:space="preserve"> new entities. For Günderrode, “life” is the combination of elements </w:t>
      </w:r>
      <w:r w:rsidR="001912B7">
        <w:rPr>
          <w:rFonts w:ascii="Times New Roman" w:hAnsi="Times New Roman" w:cs="Times New Roman"/>
          <w:bCs/>
        </w:rPr>
        <w:t>as</w:t>
      </w:r>
      <w:r w:rsidR="001912B7" w:rsidRPr="00DF2BF3">
        <w:rPr>
          <w:rFonts w:ascii="Times New Roman" w:hAnsi="Times New Roman" w:cs="Times New Roman"/>
          <w:bCs/>
        </w:rPr>
        <w:t xml:space="preserve"> </w:t>
      </w:r>
      <w:r w:rsidRPr="00DF2BF3">
        <w:rPr>
          <w:rFonts w:ascii="Times New Roman" w:hAnsi="Times New Roman" w:cs="Times New Roman"/>
          <w:bCs/>
        </w:rPr>
        <w:t>these entities, while “death” is only a relative term applying to individual entities; by contrast, the elements out of which the</w:t>
      </w:r>
      <w:r w:rsidR="00E06EB3">
        <w:rPr>
          <w:rFonts w:ascii="Times New Roman" w:hAnsi="Times New Roman" w:cs="Times New Roman"/>
          <w:bCs/>
        </w:rPr>
        <w:t>se</w:t>
      </w:r>
      <w:r w:rsidRPr="00DF2BF3">
        <w:rPr>
          <w:rFonts w:ascii="Times New Roman" w:hAnsi="Times New Roman" w:cs="Times New Roman"/>
          <w:bCs/>
        </w:rPr>
        <w:t xml:space="preserve"> are formed do not die:</w:t>
      </w:r>
    </w:p>
    <w:p w14:paraId="1D20C903" w14:textId="0DCC3B61" w:rsidR="004D56BD" w:rsidRPr="00DF2BF3" w:rsidRDefault="004D56BD">
      <w:pPr>
        <w:spacing w:line="480" w:lineRule="auto"/>
        <w:ind w:firstLine="567"/>
        <w:rPr>
          <w:rFonts w:ascii="Times New Roman" w:hAnsi="Times New Roman" w:cs="Times New Roman"/>
          <w:bCs/>
        </w:rPr>
        <w:pPrChange w:id="30" w:author="Copyeditor" w:date="2022-08-25T08:51:00Z">
          <w:pPr>
            <w:spacing w:line="480" w:lineRule="auto"/>
          </w:pPr>
        </w:pPrChange>
      </w:pPr>
    </w:p>
    <w:p w14:paraId="06EE563D" w14:textId="30BDAE26" w:rsidR="004D56BD" w:rsidRPr="00DF2BF3" w:rsidRDefault="004D56BD">
      <w:pPr>
        <w:spacing w:line="480" w:lineRule="auto"/>
        <w:ind w:left="720"/>
        <w:rPr>
          <w:rFonts w:ascii="Times New Roman" w:hAnsi="Times New Roman" w:cs="Times New Roman"/>
        </w:rPr>
        <w:pPrChange w:id="31" w:author="Copyeditor" w:date="2022-08-25T14:46:00Z">
          <w:pPr>
            <w:spacing w:line="480" w:lineRule="auto"/>
            <w:ind w:left="567"/>
          </w:pPr>
        </w:pPrChange>
      </w:pPr>
      <w:r w:rsidRPr="00DF2BF3">
        <w:rPr>
          <w:rFonts w:ascii="Times New Roman" w:hAnsi="Times New Roman" w:cs="Times New Roman"/>
        </w:rPr>
        <w:t>The most intimate mingling of different elements with the highest degree of contact and attraction we call life; to whatever perfection it may have developed it is still only the product of the synthesis of the elements that gestate life. With the dissolution of this synthesis the product also ends, but the life-principle in the elements is immortal; it requires only contact and connection again like before and new life blossoms with all the blooms that we call thought and sensation</w:t>
      </w:r>
      <w:r w:rsidR="00921DC4">
        <w:rPr>
          <w:rFonts w:ascii="Times New Roman" w:hAnsi="Times New Roman" w:cs="Times New Roman"/>
        </w:rPr>
        <w:t>,</w:t>
      </w:r>
      <w:r w:rsidRPr="00DF2BF3">
        <w:rPr>
          <w:rFonts w:ascii="Times New Roman" w:hAnsi="Times New Roman" w:cs="Times New Roman"/>
        </w:rPr>
        <w:t xml:space="preserve"> and organism and body and soul.</w:t>
      </w:r>
    </w:p>
    <w:p w14:paraId="6BF9CEA9" w14:textId="004AA7EC" w:rsidR="004D56BD" w:rsidRPr="00DF2BF3" w:rsidRDefault="004D56BD">
      <w:pPr>
        <w:spacing w:line="480" w:lineRule="auto"/>
        <w:ind w:left="720" w:firstLine="567"/>
        <w:rPr>
          <w:rFonts w:ascii="Times New Roman" w:hAnsi="Times New Roman" w:cs="Times New Roman"/>
        </w:rPr>
        <w:pPrChange w:id="32" w:author="Copyeditor" w:date="2022-08-25T14:46:00Z">
          <w:pPr>
            <w:spacing w:line="480" w:lineRule="auto"/>
            <w:ind w:left="567" w:firstLine="567"/>
          </w:pPr>
        </w:pPrChange>
      </w:pPr>
      <w:proofErr w:type="gramStart"/>
      <w:r w:rsidRPr="00DF2BF3">
        <w:rPr>
          <w:rFonts w:ascii="Times New Roman" w:hAnsi="Times New Roman" w:cs="Times New Roman"/>
        </w:rPr>
        <w:t>Thus</w:t>
      </w:r>
      <w:proofErr w:type="gramEnd"/>
      <w:r w:rsidRPr="00DF2BF3">
        <w:rPr>
          <w:rFonts w:ascii="Times New Roman" w:hAnsi="Times New Roman" w:cs="Times New Roman"/>
        </w:rPr>
        <w:t xml:space="preserve"> life is immortal and surges up and down in the elements, for they are life itself. But determinate and individual life is only a life-form given through this determinate connection, attraction and contact, which can last no longer than the connection. (I:446–47</w:t>
      </w:r>
      <w:r w:rsidR="00EB1B7B" w:rsidRPr="00DF2BF3">
        <w:rPr>
          <w:rFonts w:ascii="Times New Roman" w:hAnsi="Times New Roman" w:cs="Times New Roman"/>
        </w:rPr>
        <w:t>; cf. I:359</w:t>
      </w:r>
      <w:r w:rsidRPr="00DF2BF3">
        <w:rPr>
          <w:rFonts w:ascii="Times New Roman" w:hAnsi="Times New Roman" w:cs="Times New Roman"/>
        </w:rPr>
        <w:t>)</w:t>
      </w:r>
    </w:p>
    <w:p w14:paraId="775047A8" w14:textId="77777777" w:rsidR="004D56BD" w:rsidRPr="00DF2BF3" w:rsidDel="00F77BF8" w:rsidRDefault="004D56BD" w:rsidP="00FD0818">
      <w:pPr>
        <w:spacing w:line="480" w:lineRule="auto"/>
        <w:rPr>
          <w:del w:id="33" w:author="Copyeditor" w:date="2022-08-25T14:33:00Z"/>
          <w:rFonts w:ascii="Times New Roman" w:hAnsi="Times New Roman" w:cs="Times New Roman"/>
          <w:bCs/>
        </w:rPr>
      </w:pPr>
    </w:p>
    <w:p w14:paraId="4FA5D4AB" w14:textId="11D81C03" w:rsidR="004D56BD" w:rsidRPr="00DF2BF3" w:rsidRDefault="004D56BD" w:rsidP="00FD0818">
      <w:pPr>
        <w:spacing w:line="480" w:lineRule="auto"/>
        <w:rPr>
          <w:rFonts w:ascii="Times New Roman" w:hAnsi="Times New Roman" w:cs="Times New Roman"/>
          <w:bCs/>
        </w:rPr>
      </w:pPr>
      <w:del w:id="34" w:author="Copyeditor" w:date="2022-08-25T14:33:00Z">
        <w:r w:rsidRPr="00DF2BF3" w:rsidDel="00F77BF8">
          <w:rPr>
            <w:rFonts w:ascii="Times New Roman" w:hAnsi="Times New Roman" w:cs="Times New Roman"/>
            <w:bCs/>
          </w:rPr>
          <w:tab/>
        </w:r>
      </w:del>
      <w:r w:rsidRPr="00DF2BF3">
        <w:rPr>
          <w:rFonts w:ascii="Times New Roman" w:hAnsi="Times New Roman" w:cs="Times New Roman"/>
          <w:bCs/>
        </w:rPr>
        <w:t>According to Günderrode, the world we experience is</w:t>
      </w:r>
      <w:r w:rsidR="00F83FEE" w:rsidRPr="00DF2BF3">
        <w:rPr>
          <w:rFonts w:ascii="Times New Roman" w:hAnsi="Times New Roman" w:cs="Times New Roman"/>
          <w:bCs/>
        </w:rPr>
        <w:t xml:space="preserve"> thus</w:t>
      </w:r>
      <w:r w:rsidRPr="00DF2BF3">
        <w:rPr>
          <w:rFonts w:ascii="Times New Roman" w:hAnsi="Times New Roman" w:cs="Times New Roman"/>
          <w:bCs/>
        </w:rPr>
        <w:t xml:space="preserve"> comprised of entities that participate in a cycle of formation and destruction which, at all its stages, manifests the principle of life, just in different ways and forms. </w:t>
      </w:r>
    </w:p>
    <w:p w14:paraId="72A06A5D" w14:textId="61E1EEFC" w:rsidR="004D56BD" w:rsidRPr="00DF2BF3" w:rsidDel="00F20800" w:rsidRDefault="004D56BD" w:rsidP="00FD0818">
      <w:pPr>
        <w:spacing w:line="480" w:lineRule="auto"/>
        <w:ind w:firstLine="567"/>
        <w:rPr>
          <w:del w:id="35" w:author="Copyeditor" w:date="2022-08-25T14:43:00Z"/>
          <w:rFonts w:ascii="Times New Roman" w:hAnsi="Times New Roman" w:cs="Times New Roman"/>
          <w:bCs/>
        </w:rPr>
      </w:pPr>
      <w:r w:rsidRPr="00DF2BF3">
        <w:rPr>
          <w:rFonts w:ascii="Times New Roman" w:hAnsi="Times New Roman" w:cs="Times New Roman"/>
          <w:bCs/>
        </w:rPr>
        <w:t xml:space="preserve">Günderrode </w:t>
      </w:r>
      <w:r w:rsidR="00913885" w:rsidRPr="00DF2BF3">
        <w:rPr>
          <w:rFonts w:ascii="Times New Roman" w:hAnsi="Times New Roman" w:cs="Times New Roman"/>
          <w:bCs/>
        </w:rPr>
        <w:t>applies</w:t>
      </w:r>
      <w:r w:rsidRPr="00DF2BF3">
        <w:rPr>
          <w:rFonts w:ascii="Times New Roman" w:hAnsi="Times New Roman" w:cs="Times New Roman"/>
          <w:bCs/>
        </w:rPr>
        <w:t xml:space="preserve"> this model of living and dying to all entities, including objects we usually think of as devoid of life. </w:t>
      </w:r>
      <w:r w:rsidR="00921DC4">
        <w:rPr>
          <w:rFonts w:ascii="Times New Roman" w:hAnsi="Times New Roman" w:cs="Times New Roman"/>
          <w:bCs/>
        </w:rPr>
        <w:t>For</w:t>
      </w:r>
      <w:r w:rsidR="00921DC4" w:rsidRPr="00DF2BF3">
        <w:rPr>
          <w:rFonts w:ascii="Times New Roman" w:hAnsi="Times New Roman" w:cs="Times New Roman"/>
          <w:bCs/>
        </w:rPr>
        <w:t xml:space="preserve"> </w:t>
      </w:r>
      <w:r w:rsidRPr="00DF2BF3">
        <w:rPr>
          <w:rFonts w:ascii="Times New Roman" w:hAnsi="Times New Roman" w:cs="Times New Roman"/>
          <w:bCs/>
        </w:rPr>
        <w:t>Günderrode, living beings such as plants and animals are only higher life-forms that exist on a continuum with supposedly inanimate objects. The beings that we think of as alive have developed from less animated forms of life through the process of repeated combination, dissolution</w:t>
      </w:r>
      <w:ins w:id="36" w:author="Copyeditor" w:date="2022-08-25T14:43:00Z">
        <w:r w:rsidR="00F20800">
          <w:rPr>
            <w:rFonts w:ascii="Times New Roman" w:hAnsi="Times New Roman" w:cs="Times New Roman"/>
            <w:bCs/>
          </w:rPr>
          <w:t>,</w:t>
        </w:r>
      </w:ins>
      <w:r w:rsidRPr="00DF2BF3">
        <w:rPr>
          <w:rFonts w:ascii="Times New Roman" w:hAnsi="Times New Roman" w:cs="Times New Roman"/>
          <w:bCs/>
        </w:rPr>
        <w:t xml:space="preserve"> and recombination</w:t>
      </w:r>
      <w:ins w:id="37" w:author="Copyeditor" w:date="2022-08-25T14:43:00Z">
        <w:r w:rsidR="00F20800">
          <w:rPr>
            <w:rFonts w:ascii="Times New Roman" w:hAnsi="Times New Roman" w:cs="Times New Roman"/>
            <w:bCs/>
          </w:rPr>
          <w:t>,</w:t>
        </w:r>
      </w:ins>
      <w:r w:rsidRPr="00DF2BF3">
        <w:rPr>
          <w:rFonts w:ascii="Times New Roman" w:hAnsi="Times New Roman" w:cs="Times New Roman"/>
          <w:bCs/>
        </w:rPr>
        <w:t xml:space="preserve"> which, Günderrode claims, </w:t>
      </w:r>
      <w:r w:rsidR="00463898" w:rsidRPr="00DF2BF3">
        <w:rPr>
          <w:rFonts w:ascii="Times New Roman" w:hAnsi="Times New Roman" w:cs="Times New Roman"/>
          <w:bCs/>
        </w:rPr>
        <w:t>gradually</w:t>
      </w:r>
      <w:r w:rsidRPr="00DF2BF3">
        <w:rPr>
          <w:rFonts w:ascii="Times New Roman" w:hAnsi="Times New Roman" w:cs="Times New Roman"/>
          <w:bCs/>
        </w:rPr>
        <w:t xml:space="preserve"> increase</w:t>
      </w:r>
      <w:r w:rsidR="00463898" w:rsidRPr="00DF2BF3">
        <w:rPr>
          <w:rFonts w:ascii="Times New Roman" w:hAnsi="Times New Roman" w:cs="Times New Roman"/>
          <w:bCs/>
        </w:rPr>
        <w:t>s</w:t>
      </w:r>
      <w:r w:rsidRPr="00DF2BF3">
        <w:rPr>
          <w:rFonts w:ascii="Times New Roman" w:hAnsi="Times New Roman" w:cs="Times New Roman"/>
          <w:bCs/>
        </w:rPr>
        <w:t xml:space="preserve"> the “life” of the elements and, through these, of the whole: </w:t>
      </w:r>
    </w:p>
    <w:p w14:paraId="0F1D5C56" w14:textId="418485B3" w:rsidR="004D56BD" w:rsidRPr="00DF2BF3" w:rsidRDefault="004D56BD">
      <w:pPr>
        <w:spacing w:line="480" w:lineRule="auto"/>
        <w:ind w:firstLine="567"/>
        <w:rPr>
          <w:rFonts w:ascii="Times New Roman" w:hAnsi="Times New Roman" w:cs="Times New Roman"/>
          <w:bCs/>
        </w:rPr>
        <w:pPrChange w:id="38" w:author="Copyeditor" w:date="2022-08-25T14:43:00Z">
          <w:pPr>
            <w:spacing w:line="480" w:lineRule="auto"/>
          </w:pPr>
        </w:pPrChange>
      </w:pPr>
    </w:p>
    <w:p w14:paraId="70660ADB" w14:textId="0C0DB783" w:rsidR="004D56BD" w:rsidRPr="00DF2BF3" w:rsidDel="006E3C8B" w:rsidRDefault="004D56BD">
      <w:pPr>
        <w:spacing w:line="480" w:lineRule="auto"/>
        <w:ind w:left="720"/>
        <w:rPr>
          <w:del w:id="39" w:author="Copyeditor" w:date="2022-08-25T14:59:00Z"/>
          <w:rFonts w:ascii="Times New Roman" w:hAnsi="Times New Roman" w:cs="Times New Roman"/>
        </w:rPr>
        <w:pPrChange w:id="40" w:author="Copyeditor" w:date="2022-08-25T14:46:00Z">
          <w:pPr>
            <w:spacing w:line="480" w:lineRule="auto"/>
            <w:ind w:left="567"/>
          </w:pPr>
        </w:pPrChange>
      </w:pPr>
      <w:commentRangeStart w:id="41"/>
      <w:del w:id="42" w:author="Copyeditor" w:date="2022-08-25T14:43:00Z">
        <w:r w:rsidRPr="00DF2BF3" w:rsidDel="00F20800">
          <w:rPr>
            <w:rFonts w:ascii="Times New Roman" w:hAnsi="Times New Roman" w:cs="Times New Roman"/>
          </w:rPr>
          <w:delText>[</w:delText>
        </w:r>
      </w:del>
      <w:r w:rsidRPr="00DF2BF3">
        <w:rPr>
          <w:rFonts w:ascii="Times New Roman" w:hAnsi="Times New Roman" w:cs="Times New Roman"/>
        </w:rPr>
        <w:t>E</w:t>
      </w:r>
      <w:commentRangeEnd w:id="41"/>
      <w:r w:rsidR="00A613F9">
        <w:rPr>
          <w:rStyle w:val="CommentReference"/>
        </w:rPr>
        <w:commentReference w:id="41"/>
      </w:r>
      <w:del w:id="43" w:author="Copyeditor" w:date="2022-08-25T14:43:00Z">
        <w:r w:rsidRPr="00DF2BF3" w:rsidDel="00F20800">
          <w:rPr>
            <w:rFonts w:ascii="Times New Roman" w:hAnsi="Times New Roman" w:cs="Times New Roman"/>
          </w:rPr>
          <w:delText>]</w:delText>
        </w:r>
      </w:del>
      <w:r w:rsidRPr="00DF2BF3">
        <w:rPr>
          <w:rFonts w:ascii="Times New Roman" w:hAnsi="Times New Roman" w:cs="Times New Roman"/>
        </w:rPr>
        <w:t xml:space="preserve">ach mortal gives back to the earth a raised, more developed elemental life, which it cultivates further in ascending forms, and the organism, by assimilating ever more developed elements, must become ever more perfect and universal. </w:t>
      </w:r>
      <w:proofErr w:type="gramStart"/>
      <w:r w:rsidRPr="00DF2BF3">
        <w:rPr>
          <w:rFonts w:ascii="Times New Roman" w:hAnsi="Times New Roman" w:cs="Times New Roman"/>
        </w:rPr>
        <w:t>Thus</w:t>
      </w:r>
      <w:proofErr w:type="gramEnd"/>
      <w:r w:rsidRPr="00DF2BF3">
        <w:rPr>
          <w:rFonts w:ascii="Times New Roman" w:hAnsi="Times New Roman" w:cs="Times New Roman"/>
        </w:rPr>
        <w:t xml:space="preserve"> the All [</w:t>
      </w:r>
      <w:proofErr w:type="spellStart"/>
      <w:r w:rsidRPr="00DF2BF3">
        <w:rPr>
          <w:rFonts w:ascii="Times New Roman" w:hAnsi="Times New Roman" w:cs="Times New Roman"/>
          <w:i/>
        </w:rPr>
        <w:t>Allheit</w:t>
      </w:r>
      <w:proofErr w:type="spellEnd"/>
      <w:r w:rsidRPr="00DF2BF3">
        <w:rPr>
          <w:rFonts w:ascii="Times New Roman" w:hAnsi="Times New Roman" w:cs="Times New Roman"/>
        </w:rPr>
        <w:t>] comes to life through the downfall of the particular, and the particular survives immortally in the All whose life it developed while alive, and even after death elevates and increases</w:t>
      </w:r>
      <w:r w:rsidR="00820965">
        <w:rPr>
          <w:rFonts w:ascii="Times New Roman" w:hAnsi="Times New Roman" w:cs="Times New Roman"/>
        </w:rPr>
        <w:t>,</w:t>
      </w:r>
      <w:r w:rsidRPr="00DF2BF3">
        <w:rPr>
          <w:rFonts w:ascii="Times New Roman" w:hAnsi="Times New Roman" w:cs="Times New Roman"/>
        </w:rPr>
        <w:t xml:space="preserve"> and so by living and dying helps </w:t>
      </w:r>
      <w:r w:rsidR="00820965">
        <w:rPr>
          <w:rFonts w:ascii="Times New Roman" w:hAnsi="Times New Roman" w:cs="Times New Roman"/>
        </w:rPr>
        <w:t xml:space="preserve">to </w:t>
      </w:r>
      <w:r w:rsidRPr="00DF2BF3">
        <w:rPr>
          <w:rFonts w:ascii="Times New Roman" w:hAnsi="Times New Roman" w:cs="Times New Roman"/>
        </w:rPr>
        <w:t xml:space="preserve">realize the idea of the earth. </w:t>
      </w:r>
      <w:proofErr w:type="gramStart"/>
      <w:r w:rsidRPr="00DF2BF3">
        <w:rPr>
          <w:rFonts w:ascii="Times New Roman" w:hAnsi="Times New Roman" w:cs="Times New Roman"/>
        </w:rPr>
        <w:t>Thus</w:t>
      </w:r>
      <w:proofErr w:type="gramEnd"/>
      <w:r w:rsidRPr="00DF2BF3">
        <w:rPr>
          <w:rFonts w:ascii="Times New Roman" w:hAnsi="Times New Roman" w:cs="Times New Roman"/>
        </w:rPr>
        <w:t xml:space="preserve"> however my elements may be dispersed, when they join to what is already living they will elevate it; when they join to those things whose life resembles death, they will animate them. (I:447–48</w:t>
      </w:r>
      <w:r w:rsidR="009A6BF1" w:rsidRPr="00DF2BF3">
        <w:rPr>
          <w:rFonts w:ascii="Times New Roman" w:hAnsi="Times New Roman" w:cs="Times New Roman"/>
        </w:rPr>
        <w:t>; cf. I:360</w:t>
      </w:r>
      <w:r w:rsidRPr="00DF2BF3">
        <w:rPr>
          <w:rFonts w:ascii="Times New Roman" w:hAnsi="Times New Roman" w:cs="Times New Roman"/>
        </w:rPr>
        <w:t>)</w:t>
      </w:r>
    </w:p>
    <w:p w14:paraId="60AA22A7" w14:textId="77777777" w:rsidR="004D56BD" w:rsidRPr="00DF2BF3" w:rsidRDefault="004D56BD">
      <w:pPr>
        <w:spacing w:line="480" w:lineRule="auto"/>
        <w:ind w:left="720"/>
        <w:rPr>
          <w:rFonts w:ascii="Times New Roman" w:hAnsi="Times New Roman" w:cs="Times New Roman"/>
          <w:bCs/>
        </w:rPr>
        <w:pPrChange w:id="44" w:author="Copyeditor" w:date="2022-08-25T14:59:00Z">
          <w:pPr>
            <w:spacing w:line="480" w:lineRule="auto"/>
            <w:ind w:firstLine="567"/>
          </w:pPr>
        </w:pPrChange>
      </w:pPr>
    </w:p>
    <w:p w14:paraId="3EC742A7" w14:textId="40691522" w:rsidR="004D56BD" w:rsidRPr="00DF2BF3" w:rsidRDefault="004D56BD">
      <w:pPr>
        <w:spacing w:line="480" w:lineRule="auto"/>
        <w:rPr>
          <w:rFonts w:ascii="Times New Roman" w:hAnsi="Times New Roman" w:cs="Times New Roman"/>
          <w:bCs/>
        </w:rPr>
        <w:pPrChange w:id="45" w:author="Copyeditor" w:date="2022-08-25T14:59:00Z">
          <w:pPr>
            <w:spacing w:line="480" w:lineRule="auto"/>
            <w:ind w:firstLine="567"/>
          </w:pPr>
        </w:pPrChange>
      </w:pPr>
      <w:r w:rsidRPr="00DF2BF3">
        <w:rPr>
          <w:rFonts w:ascii="Times New Roman" w:hAnsi="Times New Roman" w:cs="Times New Roman"/>
          <w:bCs/>
        </w:rPr>
        <w:t xml:space="preserve">At the end of </w:t>
      </w:r>
      <w:del w:id="46" w:author="Copyeditor" w:date="2022-08-25T14:59:00Z">
        <w:r w:rsidRPr="00DF2BF3" w:rsidDel="006E3C8B">
          <w:rPr>
            <w:rFonts w:ascii="Times New Roman" w:hAnsi="Times New Roman" w:cs="Times New Roman"/>
            <w:bCs/>
          </w:rPr>
          <w:delText xml:space="preserve">the </w:delText>
        </w:r>
      </w:del>
      <w:ins w:id="47" w:author="Copyeditor" w:date="2022-08-25T14:59:00Z">
        <w:r w:rsidR="006E3C8B" w:rsidRPr="00DF2BF3">
          <w:rPr>
            <w:rFonts w:ascii="Times New Roman" w:hAnsi="Times New Roman" w:cs="Times New Roman"/>
            <w:bCs/>
          </w:rPr>
          <w:t>th</w:t>
        </w:r>
        <w:r w:rsidR="006E3C8B">
          <w:rPr>
            <w:rFonts w:ascii="Times New Roman" w:hAnsi="Times New Roman" w:cs="Times New Roman"/>
            <w:bCs/>
          </w:rPr>
          <w:t>is</w:t>
        </w:r>
        <w:r w:rsidR="006E3C8B" w:rsidRPr="00DF2BF3">
          <w:rPr>
            <w:rFonts w:ascii="Times New Roman" w:hAnsi="Times New Roman" w:cs="Times New Roman"/>
            <w:bCs/>
          </w:rPr>
          <w:t xml:space="preserve"> </w:t>
        </w:r>
      </w:ins>
      <w:del w:id="48" w:author="Copyeditor" w:date="2022-08-25T14:59:00Z">
        <w:r w:rsidRPr="00DF2BF3" w:rsidDel="006E3C8B">
          <w:rPr>
            <w:rFonts w:ascii="Times New Roman" w:hAnsi="Times New Roman" w:cs="Times New Roman"/>
            <w:bCs/>
          </w:rPr>
          <w:delText xml:space="preserve">above </w:delText>
        </w:r>
      </w:del>
      <w:r w:rsidRPr="00DF2BF3">
        <w:rPr>
          <w:rFonts w:ascii="Times New Roman" w:hAnsi="Times New Roman" w:cs="Times New Roman"/>
          <w:bCs/>
        </w:rPr>
        <w:t>passage, Günderrode likens this process to reincarnation, adding</w:t>
      </w:r>
      <w:r w:rsidR="00820965">
        <w:rPr>
          <w:rFonts w:ascii="Times New Roman" w:hAnsi="Times New Roman" w:cs="Times New Roman"/>
          <w:bCs/>
        </w:rPr>
        <w:t>:</w:t>
      </w:r>
      <w:r w:rsidRPr="00DF2BF3">
        <w:rPr>
          <w:rFonts w:ascii="Times New Roman" w:hAnsi="Times New Roman" w:cs="Times New Roman"/>
          <w:bCs/>
        </w:rPr>
        <w:t xml:space="preserve"> “</w:t>
      </w:r>
      <w:r w:rsidRPr="00DF2BF3">
        <w:rPr>
          <w:rFonts w:ascii="Times New Roman" w:hAnsi="Times New Roman" w:cs="Times New Roman"/>
        </w:rPr>
        <w:t>The idea of the Indians of the transmigration of souls corresponds to this opinion</w:t>
      </w:r>
      <w:del w:id="49" w:author="Copyeditor" w:date="2022-08-25T15:01:00Z">
        <w:r w:rsidRPr="00DF2BF3" w:rsidDel="006E3C8B">
          <w:rPr>
            <w:rFonts w:ascii="Times New Roman" w:hAnsi="Times New Roman" w:cs="Times New Roman"/>
          </w:rPr>
          <w:delText>[</w:delText>
        </w:r>
      </w:del>
      <w:r w:rsidRPr="00DF2BF3">
        <w:rPr>
          <w:rFonts w:ascii="Times New Roman" w:hAnsi="Times New Roman" w:cs="Times New Roman"/>
        </w:rPr>
        <w:t>.</w:t>
      </w:r>
      <w:del w:id="50" w:author="Copyeditor" w:date="2022-08-25T15:01:00Z">
        <w:r w:rsidRPr="00DF2BF3" w:rsidDel="006E3C8B">
          <w:rPr>
            <w:rFonts w:ascii="Times New Roman" w:hAnsi="Times New Roman" w:cs="Times New Roman"/>
          </w:rPr>
          <w:delText>]</w:delText>
        </w:r>
      </w:del>
      <w:r w:rsidRPr="00DF2BF3">
        <w:rPr>
          <w:rFonts w:ascii="Times New Roman" w:hAnsi="Times New Roman" w:cs="Times New Roman"/>
        </w:rPr>
        <w:t>”</w:t>
      </w:r>
      <w:r w:rsidR="00810725" w:rsidRPr="00DF2BF3">
        <w:rPr>
          <w:rFonts w:ascii="Times New Roman" w:hAnsi="Times New Roman" w:cs="Times New Roman"/>
        </w:rPr>
        <w:t xml:space="preserve"> </w:t>
      </w:r>
      <w:r w:rsidRPr="00DF2BF3">
        <w:rPr>
          <w:rFonts w:ascii="Times New Roman" w:hAnsi="Times New Roman" w:cs="Times New Roman"/>
        </w:rPr>
        <w:t xml:space="preserve">I return to this claim below. </w:t>
      </w:r>
      <w:r w:rsidR="003F130A">
        <w:rPr>
          <w:rFonts w:ascii="Times New Roman" w:hAnsi="Times New Roman" w:cs="Times New Roman"/>
        </w:rPr>
        <w:t>Here</w:t>
      </w:r>
      <w:r w:rsidRPr="00DF2BF3">
        <w:rPr>
          <w:rFonts w:ascii="Times New Roman" w:hAnsi="Times New Roman" w:cs="Times New Roman"/>
        </w:rPr>
        <w:t xml:space="preserve">, </w:t>
      </w:r>
      <w:r w:rsidR="003F130A">
        <w:rPr>
          <w:rFonts w:ascii="Times New Roman" w:hAnsi="Times New Roman" w:cs="Times New Roman"/>
        </w:rPr>
        <w:t xml:space="preserve">I </w:t>
      </w:r>
      <w:r w:rsidR="00820965">
        <w:rPr>
          <w:rFonts w:ascii="Times New Roman" w:hAnsi="Times New Roman" w:cs="Times New Roman"/>
        </w:rPr>
        <w:t>only</w:t>
      </w:r>
      <w:r w:rsidRPr="00DF2BF3">
        <w:rPr>
          <w:rFonts w:ascii="Times New Roman" w:hAnsi="Times New Roman" w:cs="Times New Roman"/>
        </w:rPr>
        <w:t xml:space="preserve"> note that this suggests that Günderrode sees this model as allowing some form of personal survival beyond the death of the individual, although in an altered state.</w:t>
      </w:r>
    </w:p>
    <w:p w14:paraId="2863F160" w14:textId="6F5CD3BB" w:rsidR="004D56BD" w:rsidRPr="00DF2BF3" w:rsidDel="00D1703F" w:rsidRDefault="004D56BD" w:rsidP="00FD0818">
      <w:pPr>
        <w:spacing w:line="480" w:lineRule="auto"/>
        <w:ind w:firstLine="567"/>
        <w:rPr>
          <w:del w:id="51" w:author="Copyeditor" w:date="2022-08-25T15:04:00Z"/>
          <w:rFonts w:ascii="Times New Roman" w:hAnsi="Times New Roman" w:cs="Times New Roman"/>
          <w:bCs/>
        </w:rPr>
      </w:pPr>
      <w:r w:rsidRPr="00DF2BF3">
        <w:rPr>
          <w:rFonts w:ascii="Times New Roman" w:hAnsi="Times New Roman" w:cs="Times New Roman"/>
          <w:bCs/>
        </w:rPr>
        <w:lastRenderedPageBreak/>
        <w:t>Günderrode maintains that the process of increasing animation through the forming and re-forming of groups of elements can only stop when and if life has been fully actualized</w:t>
      </w:r>
      <w:r w:rsidRPr="00DF2BF3">
        <w:rPr>
          <w:rFonts w:ascii="Times New Roman" w:hAnsi="Times New Roman" w:cs="Times New Roman"/>
        </w:rPr>
        <w:t>—</w:t>
      </w:r>
      <w:r w:rsidRPr="00DF2BF3">
        <w:rPr>
          <w:rFonts w:ascii="Times New Roman" w:hAnsi="Times New Roman" w:cs="Times New Roman"/>
          <w:bCs/>
        </w:rPr>
        <w:t>that is, when all potential life has become real. This, she claims, would take the form of a single organism, which would constitute the realization of what she calls the “idea of the earth”:</w:t>
      </w:r>
    </w:p>
    <w:p w14:paraId="6AD676F9" w14:textId="409F2212" w:rsidR="004D56BD" w:rsidRPr="00DF2BF3" w:rsidRDefault="004D56BD">
      <w:pPr>
        <w:spacing w:line="480" w:lineRule="auto"/>
        <w:ind w:firstLine="567"/>
        <w:rPr>
          <w:rFonts w:ascii="Times New Roman" w:hAnsi="Times New Roman" w:cs="Times New Roman"/>
          <w:bCs/>
        </w:rPr>
        <w:pPrChange w:id="52" w:author="Copyeditor" w:date="2022-08-25T15:04:00Z">
          <w:pPr>
            <w:spacing w:line="480" w:lineRule="auto"/>
          </w:pPr>
        </w:pPrChange>
      </w:pPr>
    </w:p>
    <w:p w14:paraId="1B39F4BB" w14:textId="245D8613" w:rsidR="004D56BD" w:rsidRPr="00DF2BF3" w:rsidDel="00D1703F" w:rsidRDefault="004D56BD">
      <w:pPr>
        <w:spacing w:line="480" w:lineRule="auto"/>
        <w:ind w:left="720"/>
        <w:rPr>
          <w:del w:id="53" w:author="Copyeditor" w:date="2022-08-25T15:08:00Z"/>
          <w:rFonts w:ascii="Times New Roman" w:hAnsi="Times New Roman" w:cs="Times New Roman"/>
        </w:rPr>
        <w:pPrChange w:id="54" w:author="Copyeditor" w:date="2022-08-25T15:10:00Z">
          <w:pPr>
            <w:spacing w:line="480" w:lineRule="auto"/>
            <w:ind w:left="567"/>
          </w:pPr>
        </w:pPrChange>
      </w:pPr>
      <w:del w:id="55" w:author="Copyeditor" w:date="2022-08-25T15:06:00Z">
        <w:r w:rsidRPr="00DF2BF3" w:rsidDel="00D1703F">
          <w:rPr>
            <w:rFonts w:ascii="Times New Roman" w:hAnsi="Times New Roman" w:cs="Times New Roman"/>
          </w:rPr>
          <w:delText>[</w:delText>
        </w:r>
      </w:del>
      <w:r w:rsidRPr="00DF2BF3">
        <w:rPr>
          <w:rFonts w:ascii="Times New Roman" w:hAnsi="Times New Roman" w:cs="Times New Roman"/>
        </w:rPr>
        <w:t>E</w:t>
      </w:r>
      <w:del w:id="56" w:author="Copyeditor" w:date="2022-08-25T15:06:00Z">
        <w:r w:rsidRPr="00DF2BF3" w:rsidDel="00D1703F">
          <w:rPr>
            <w:rFonts w:ascii="Times New Roman" w:hAnsi="Times New Roman" w:cs="Times New Roman"/>
          </w:rPr>
          <w:delText>]</w:delText>
        </w:r>
      </w:del>
      <w:r w:rsidRPr="00DF2BF3">
        <w:rPr>
          <w:rFonts w:ascii="Times New Roman" w:hAnsi="Times New Roman" w:cs="Times New Roman"/>
        </w:rPr>
        <w:t>ach form that [the elements] produce is only a development of their life-principle. But the earth bears the life-material given back to it again in ever new appearances, until through ever new transformations everything capable of life in it has come to life. This would be when all mass would become organic; only then would the idea of the earth be realized. (I:447</w:t>
      </w:r>
      <w:r w:rsidR="004638BE" w:rsidRPr="00DF2BF3">
        <w:rPr>
          <w:rFonts w:ascii="Times New Roman" w:hAnsi="Times New Roman" w:cs="Times New Roman"/>
        </w:rPr>
        <w:t>; cf. I:359–60</w:t>
      </w:r>
      <w:r w:rsidRPr="00DF2BF3">
        <w:rPr>
          <w:rFonts w:ascii="Times New Roman" w:hAnsi="Times New Roman" w:cs="Times New Roman"/>
        </w:rPr>
        <w:t>)</w:t>
      </w:r>
    </w:p>
    <w:p w14:paraId="3C717D46" w14:textId="77777777" w:rsidR="004D56BD" w:rsidRPr="00DF2BF3" w:rsidRDefault="004D56BD">
      <w:pPr>
        <w:spacing w:line="480" w:lineRule="auto"/>
        <w:ind w:left="720"/>
        <w:rPr>
          <w:rFonts w:ascii="Times New Roman" w:hAnsi="Times New Roman" w:cs="Times New Roman"/>
          <w:bCs/>
        </w:rPr>
        <w:pPrChange w:id="57" w:author="Copyeditor" w:date="2022-08-25T15:10:00Z">
          <w:pPr>
            <w:spacing w:line="480" w:lineRule="auto"/>
          </w:pPr>
        </w:pPrChange>
      </w:pPr>
    </w:p>
    <w:p w14:paraId="7A5B2027" w14:textId="549744E9" w:rsidR="004D56BD" w:rsidRPr="00DF2BF3" w:rsidDel="00A6646C" w:rsidRDefault="004D56BD">
      <w:pPr>
        <w:spacing w:line="480" w:lineRule="auto"/>
        <w:rPr>
          <w:del w:id="58" w:author="Copyeditor" w:date="2022-08-25T15:10:00Z"/>
          <w:rFonts w:ascii="Times New Roman" w:hAnsi="Times New Roman" w:cs="Times New Roman"/>
          <w:bCs/>
        </w:rPr>
        <w:pPrChange w:id="59" w:author="Copyeditor" w:date="2022-08-25T15:08:00Z">
          <w:pPr>
            <w:spacing w:line="480" w:lineRule="auto"/>
            <w:ind w:firstLine="567"/>
          </w:pPr>
        </w:pPrChange>
      </w:pPr>
      <w:r w:rsidRPr="00DF2BF3">
        <w:rPr>
          <w:rFonts w:ascii="Times New Roman" w:hAnsi="Times New Roman" w:cs="Times New Roman"/>
        </w:rPr>
        <w:t>This model has clear</w:t>
      </w:r>
      <w:r w:rsidRPr="00DF2BF3">
        <w:rPr>
          <w:rFonts w:ascii="Times New Roman" w:hAnsi="Times New Roman" w:cs="Times New Roman"/>
          <w:bCs/>
        </w:rPr>
        <w:t xml:space="preserve"> connections to the work of Schelling, especially </w:t>
      </w:r>
      <w:r w:rsidRPr="00DF2BF3">
        <w:rPr>
          <w:rFonts w:ascii="Times New Roman" w:hAnsi="Times New Roman" w:cs="Times New Roman"/>
          <w:i/>
        </w:rPr>
        <w:t>Bruno</w:t>
      </w:r>
      <w:r w:rsidRPr="00DF2BF3">
        <w:rPr>
          <w:rFonts w:ascii="Times New Roman" w:hAnsi="Times New Roman" w:cs="Times New Roman"/>
          <w:bCs/>
        </w:rPr>
        <w:t>, which Günderrode read in 1804. Several of the concepts feature</w:t>
      </w:r>
      <w:r w:rsidR="00E32361">
        <w:rPr>
          <w:rFonts w:ascii="Times New Roman" w:hAnsi="Times New Roman" w:cs="Times New Roman"/>
          <w:bCs/>
        </w:rPr>
        <w:t>d</w:t>
      </w:r>
      <w:r w:rsidRPr="00DF2BF3">
        <w:rPr>
          <w:rFonts w:ascii="Times New Roman" w:hAnsi="Times New Roman" w:cs="Times New Roman"/>
          <w:bCs/>
        </w:rPr>
        <w:t xml:space="preserve"> in Günderrode’s metaphysics appear in this text, including “the idea of the earth” (or “idea of earth” as Michael </w:t>
      </w:r>
      <w:proofErr w:type="spellStart"/>
      <w:r w:rsidRPr="00DF2BF3">
        <w:rPr>
          <w:rFonts w:ascii="Times New Roman" w:hAnsi="Times New Roman" w:cs="Times New Roman"/>
          <w:bCs/>
        </w:rPr>
        <w:t>Vater</w:t>
      </w:r>
      <w:proofErr w:type="spellEnd"/>
      <w:r w:rsidRPr="00DF2BF3">
        <w:rPr>
          <w:rFonts w:ascii="Times New Roman" w:hAnsi="Times New Roman" w:cs="Times New Roman"/>
          <w:bCs/>
        </w:rPr>
        <w:t xml:space="preserve"> translates </w:t>
      </w:r>
      <w:r w:rsidRPr="00DF2BF3">
        <w:rPr>
          <w:rFonts w:ascii="Times New Roman" w:hAnsi="Times New Roman" w:cs="Times New Roman"/>
          <w:bCs/>
          <w:i/>
          <w:iCs/>
        </w:rPr>
        <w:t xml:space="preserve">Idee der </w:t>
      </w:r>
      <w:proofErr w:type="spellStart"/>
      <w:r w:rsidRPr="00DF2BF3">
        <w:rPr>
          <w:rFonts w:ascii="Times New Roman" w:hAnsi="Times New Roman" w:cs="Times New Roman"/>
          <w:bCs/>
          <w:i/>
          <w:iCs/>
        </w:rPr>
        <w:t>Erde</w:t>
      </w:r>
      <w:proofErr w:type="spellEnd"/>
      <w:r w:rsidRPr="00DF2BF3">
        <w:rPr>
          <w:rFonts w:ascii="Times New Roman" w:hAnsi="Times New Roman" w:cs="Times New Roman"/>
          <w:bCs/>
        </w:rPr>
        <w:t xml:space="preserve"> [Schelling 125]), although Schelling aligns this concept more clearly with Platonic ideas than Günderrode does. Günderrode, like Schelling in </w:t>
      </w:r>
      <w:r w:rsidRPr="00DF2BF3">
        <w:rPr>
          <w:rFonts w:ascii="Times New Roman" w:hAnsi="Times New Roman" w:cs="Times New Roman"/>
          <w:bCs/>
          <w:i/>
          <w:iCs/>
        </w:rPr>
        <w:t>Bruno</w:t>
      </w:r>
      <w:r w:rsidRPr="00DF2BF3">
        <w:rPr>
          <w:rFonts w:ascii="Times New Roman" w:hAnsi="Times New Roman" w:cs="Times New Roman"/>
          <w:bCs/>
        </w:rPr>
        <w:t xml:space="preserve">, is concerned with explaining how the infinite </w:t>
      </w:r>
      <w:r w:rsidR="00BF657E" w:rsidRPr="00DF2BF3">
        <w:rPr>
          <w:rFonts w:ascii="Times New Roman" w:hAnsi="Times New Roman" w:cs="Times New Roman"/>
          <w:bCs/>
        </w:rPr>
        <w:t>relates to</w:t>
      </w:r>
      <w:r w:rsidRPr="00DF2BF3">
        <w:rPr>
          <w:rFonts w:ascii="Times New Roman" w:hAnsi="Times New Roman" w:cs="Times New Roman"/>
          <w:bCs/>
        </w:rPr>
        <w:t xml:space="preserve"> the finite world we experience. For Schelling, the organism is the closest </w:t>
      </w:r>
      <w:r w:rsidR="00062E66" w:rsidRPr="00DF2BF3">
        <w:rPr>
          <w:rFonts w:ascii="Times New Roman" w:hAnsi="Times New Roman" w:cs="Times New Roman"/>
          <w:bCs/>
        </w:rPr>
        <w:t xml:space="preserve">available </w:t>
      </w:r>
      <w:r w:rsidRPr="00DF2BF3">
        <w:rPr>
          <w:rFonts w:ascii="Times New Roman" w:hAnsi="Times New Roman" w:cs="Times New Roman"/>
          <w:bCs/>
        </w:rPr>
        <w:t xml:space="preserve">approximation of the way that individual things relate to the absolute, since the relationship between the parts of an organism is one of mutual, simultaneous conditioning rather than of cause and effect: </w:t>
      </w:r>
      <w:r w:rsidRPr="00DF2BF3">
        <w:rPr>
          <w:rFonts w:ascii="Times New Roman" w:hAnsi="Times New Roman" w:cs="Times New Roman"/>
        </w:rPr>
        <w:t>“the best example we can find among familiar sensible things of the way the finite inheres in the infinite is the way individual parts of the animate body are tied into the whole organism” (Schelling 150</w:t>
      </w:r>
      <w:del w:id="60" w:author="Copyeditor" w:date="2022-09-05T22:59:00Z">
        <w:r w:rsidRPr="00DF2BF3" w:rsidDel="00C920B0">
          <w:rPr>
            <w:rFonts w:ascii="Times New Roman" w:hAnsi="Times New Roman" w:cs="Times New Roman"/>
          </w:rPr>
          <w:delText>, trans. Vater</w:delText>
        </w:r>
      </w:del>
      <w:r w:rsidRPr="00DF2BF3">
        <w:rPr>
          <w:rFonts w:ascii="Times New Roman" w:hAnsi="Times New Roman" w:cs="Times New Roman"/>
        </w:rPr>
        <w:t>). However, he adds that this is only an image or analogy, because “in the absolute this union of the finite and the infinite is infinitely more perfect than the living union of the parts of the body</w:t>
      </w:r>
      <w:del w:id="61" w:author="Copyeditor" w:date="2022-08-25T15:09:00Z">
        <w:r w:rsidRPr="00DF2BF3" w:rsidDel="00A6646C">
          <w:rPr>
            <w:rFonts w:ascii="Times New Roman" w:hAnsi="Times New Roman" w:cs="Times New Roman"/>
          </w:rPr>
          <w:delText>[</w:delText>
        </w:r>
      </w:del>
      <w:r w:rsidRPr="00DF2BF3">
        <w:rPr>
          <w:rFonts w:ascii="Times New Roman" w:hAnsi="Times New Roman" w:cs="Times New Roman"/>
        </w:rPr>
        <w:t>.</w:t>
      </w:r>
      <w:del w:id="62" w:author="Copyeditor" w:date="2022-08-25T15:09:00Z">
        <w:r w:rsidRPr="00DF2BF3" w:rsidDel="00A6646C">
          <w:rPr>
            <w:rFonts w:ascii="Times New Roman" w:hAnsi="Times New Roman" w:cs="Times New Roman"/>
          </w:rPr>
          <w:delText>]</w:delText>
        </w:r>
      </w:del>
      <w:r w:rsidRPr="00DF2BF3">
        <w:rPr>
          <w:rFonts w:ascii="Times New Roman" w:hAnsi="Times New Roman" w:cs="Times New Roman"/>
        </w:rPr>
        <w:t>”</w:t>
      </w:r>
      <w:r w:rsidRPr="00DF2BF3">
        <w:rPr>
          <w:rFonts w:ascii="Times New Roman" w:hAnsi="Times New Roman" w:cs="Times New Roman"/>
          <w:bCs/>
        </w:rPr>
        <w:t xml:space="preserve"> Similarly, Günderrode claims that the kinds of organisms </w:t>
      </w:r>
      <w:r w:rsidRPr="00DF2BF3">
        <w:rPr>
          <w:rFonts w:ascii="Times New Roman" w:hAnsi="Times New Roman" w:cs="Times New Roman"/>
          <w:bCs/>
        </w:rPr>
        <w:lastRenderedPageBreak/>
        <w:t xml:space="preserve">we encounter in our ordinary lives are only approximations to the ultimate organism that would constitute the </w:t>
      </w:r>
      <w:r w:rsidR="00C226F7" w:rsidRPr="00DF2BF3">
        <w:rPr>
          <w:rFonts w:ascii="Times New Roman" w:hAnsi="Times New Roman" w:cs="Times New Roman"/>
          <w:bCs/>
        </w:rPr>
        <w:t xml:space="preserve">realized </w:t>
      </w:r>
      <w:r w:rsidRPr="00DF2BF3">
        <w:rPr>
          <w:rFonts w:ascii="Times New Roman" w:hAnsi="Times New Roman" w:cs="Times New Roman"/>
          <w:bCs/>
        </w:rPr>
        <w:t>idea of the earth:</w:t>
      </w:r>
    </w:p>
    <w:p w14:paraId="14ED735A" w14:textId="77777777" w:rsidR="004D56BD" w:rsidRPr="00DF2BF3" w:rsidRDefault="004D56BD">
      <w:pPr>
        <w:spacing w:line="480" w:lineRule="auto"/>
        <w:rPr>
          <w:rFonts w:ascii="Times New Roman" w:hAnsi="Times New Roman" w:cs="Times New Roman"/>
          <w:bCs/>
        </w:rPr>
        <w:pPrChange w:id="63" w:author="Copyeditor" w:date="2022-08-25T15:10:00Z">
          <w:pPr>
            <w:spacing w:line="480" w:lineRule="auto"/>
            <w:ind w:firstLine="567"/>
          </w:pPr>
        </w:pPrChange>
      </w:pPr>
    </w:p>
    <w:p w14:paraId="746F0ED8" w14:textId="6EEE1FAF" w:rsidR="004D56BD" w:rsidRPr="00DF2BF3" w:rsidDel="00A6646C" w:rsidRDefault="004D56BD">
      <w:pPr>
        <w:spacing w:line="480" w:lineRule="auto"/>
        <w:ind w:left="720"/>
        <w:rPr>
          <w:del w:id="64" w:author="Copyeditor" w:date="2022-08-25T15:13:00Z"/>
          <w:rFonts w:ascii="Times New Roman" w:hAnsi="Times New Roman" w:cs="Times New Roman"/>
          <w:bCs/>
        </w:rPr>
        <w:pPrChange w:id="65" w:author="Copyeditor" w:date="2022-08-25T15:11:00Z">
          <w:pPr>
            <w:spacing w:line="480" w:lineRule="auto"/>
            <w:ind w:left="567"/>
          </w:pPr>
        </w:pPrChange>
      </w:pPr>
      <w:r w:rsidRPr="00DF2BF3">
        <w:rPr>
          <w:rFonts w:ascii="Times New Roman" w:hAnsi="Times New Roman" w:cs="Times New Roman"/>
        </w:rPr>
        <w:t>The earth can therefore only attain its proper being when its organic and inorganic appearances dissolve in a collective organism,</w:t>
      </w:r>
      <w:ins w:id="66" w:author="Copyeditor" w:date="2022-08-25T15:11:00Z">
        <w:r w:rsidR="00A6646C">
          <w:rPr>
            <w:rFonts w:ascii="Times New Roman" w:hAnsi="Times New Roman" w:cs="Times New Roman"/>
          </w:rPr>
          <w:t> </w:t>
        </w:r>
      </w:ins>
      <w:del w:id="67" w:author="Copyeditor" w:date="2022-08-25T15:11:00Z">
        <w:r w:rsidRPr="00DF2BF3" w:rsidDel="00A6646C">
          <w:rPr>
            <w:rFonts w:ascii="Times New Roman" w:hAnsi="Times New Roman" w:cs="Times New Roman"/>
          </w:rPr>
          <w:delText xml:space="preserve"> [</w:delText>
        </w:r>
      </w:del>
      <w:ins w:id="68" w:author="Copyeditor" w:date="2022-08-25T15:11:00Z">
        <w:r w:rsidR="00A6646C">
          <w:rPr>
            <w:rFonts w:ascii="Times New Roman" w:hAnsi="Times New Roman" w:cs="Times New Roman"/>
          </w:rPr>
          <w:t>. . .</w:t>
        </w:r>
      </w:ins>
      <w:del w:id="69" w:author="Copyeditor" w:date="2022-08-25T15:11:00Z">
        <w:r w:rsidRPr="00DF2BF3" w:rsidDel="00A6646C">
          <w:rPr>
            <w:rFonts w:ascii="Times New Roman" w:hAnsi="Times New Roman" w:cs="Times New Roman"/>
          </w:rPr>
          <w:delText>…]</w:delText>
        </w:r>
      </w:del>
      <w:ins w:id="70" w:author="Copyeditor" w:date="2022-08-25T15:12:00Z">
        <w:r w:rsidR="00A6646C">
          <w:rPr>
            <w:rFonts w:ascii="Times New Roman" w:hAnsi="Times New Roman" w:cs="Times New Roman"/>
          </w:rPr>
          <w:t> </w:t>
        </w:r>
      </w:ins>
      <w:del w:id="71" w:author="Copyeditor" w:date="2022-08-25T15:12:00Z">
        <w:r w:rsidRPr="00DF2BF3" w:rsidDel="00A6646C">
          <w:rPr>
            <w:rFonts w:ascii="Times New Roman" w:hAnsi="Times New Roman" w:cs="Times New Roman"/>
          </w:rPr>
          <w:delText xml:space="preserve"> </w:delText>
        </w:r>
      </w:del>
      <w:r w:rsidRPr="00DF2BF3">
        <w:rPr>
          <w:rFonts w:ascii="Times New Roman" w:hAnsi="Times New Roman" w:cs="Times New Roman"/>
        </w:rPr>
        <w:t>where all body would also at the same time be thought, all thinking at the same time body, and a truly transfigured body, without lack or illness and immortal, and thus wholly different from what we call body or material and to which we attribute transience, inertia, illness and deficiency, for this kind of body is, as it were, only a failed attempt by nature to produce that immortal ideal body. (I:448</w:t>
      </w:r>
      <w:r w:rsidR="0007167D" w:rsidRPr="00DF2BF3">
        <w:rPr>
          <w:rFonts w:ascii="Times New Roman" w:hAnsi="Times New Roman" w:cs="Times New Roman"/>
        </w:rPr>
        <w:t>; cf. I:360–61</w:t>
      </w:r>
      <w:r w:rsidRPr="00DF2BF3">
        <w:rPr>
          <w:rFonts w:ascii="Times New Roman" w:hAnsi="Times New Roman" w:cs="Times New Roman"/>
        </w:rPr>
        <w:t>)</w:t>
      </w:r>
    </w:p>
    <w:p w14:paraId="63997BCA" w14:textId="77777777" w:rsidR="004D56BD" w:rsidRPr="00DF2BF3" w:rsidRDefault="004D56BD">
      <w:pPr>
        <w:spacing w:line="480" w:lineRule="auto"/>
        <w:ind w:left="720"/>
        <w:rPr>
          <w:rFonts w:ascii="Times New Roman" w:hAnsi="Times New Roman" w:cs="Times New Roman"/>
          <w:bCs/>
        </w:rPr>
        <w:pPrChange w:id="72" w:author="Copyeditor" w:date="2022-08-25T15:13:00Z">
          <w:pPr>
            <w:spacing w:line="480" w:lineRule="auto"/>
            <w:ind w:firstLine="567"/>
          </w:pPr>
        </w:pPrChange>
      </w:pPr>
    </w:p>
    <w:p w14:paraId="261AC198" w14:textId="669CBC2E" w:rsidR="004D56BD" w:rsidRPr="00DF2BF3" w:rsidRDefault="004D56BD" w:rsidP="00FD0818">
      <w:pPr>
        <w:spacing w:line="480" w:lineRule="auto"/>
        <w:ind w:firstLine="567"/>
        <w:rPr>
          <w:rFonts w:ascii="Times New Roman" w:hAnsi="Times New Roman" w:cs="Times New Roman"/>
          <w:bCs/>
        </w:rPr>
      </w:pPr>
      <w:proofErr w:type="gramStart"/>
      <w:r w:rsidRPr="00DF2BF3">
        <w:rPr>
          <w:rFonts w:ascii="Times New Roman" w:hAnsi="Times New Roman" w:cs="Times New Roman"/>
          <w:bCs/>
        </w:rPr>
        <w:t>Thus</w:t>
      </w:r>
      <w:proofErr w:type="gramEnd"/>
      <w:r w:rsidRPr="00DF2BF3">
        <w:rPr>
          <w:rFonts w:ascii="Times New Roman" w:hAnsi="Times New Roman" w:cs="Times New Roman"/>
          <w:bCs/>
        </w:rPr>
        <w:t xml:space="preserve"> we should not think of the realization of Günderrode’s idea of the earth as an organism in the ordinary sense. Although the comparison to an organism and Günderrode’s emphasis on the increase of “life” through the progressive forms of its realization suggest that this realization would be some kind of living being, it is characterized most essentially by an identity of form and essence</w:t>
      </w:r>
      <w:del w:id="73" w:author="Copyeditor" w:date="2022-08-25T15:14:00Z">
        <w:r w:rsidRPr="00DF2BF3" w:rsidDel="00E77D1E">
          <w:rPr>
            <w:rFonts w:ascii="Times New Roman" w:hAnsi="Times New Roman" w:cs="Times New Roman"/>
            <w:bCs/>
          </w:rPr>
          <w:delText>,</w:delText>
        </w:r>
      </w:del>
      <w:r w:rsidRPr="00DF2BF3">
        <w:rPr>
          <w:rFonts w:ascii="Times New Roman" w:hAnsi="Times New Roman" w:cs="Times New Roman"/>
          <w:bCs/>
        </w:rPr>
        <w:t xml:space="preserve"> or body and thought. Günderrode makes this point explicitly: “</w:t>
      </w:r>
      <w:r w:rsidRPr="00DF2BF3">
        <w:rPr>
          <w:rFonts w:ascii="Times New Roman" w:hAnsi="Times New Roman" w:cs="Times New Roman"/>
        </w:rPr>
        <w:t xml:space="preserve">This perfect unity of essence and form cannot be achieved in </w:t>
      </w:r>
      <w:r w:rsidRPr="00DF2BF3">
        <w:rPr>
          <w:rFonts w:ascii="Times New Roman" w:hAnsi="Times New Roman" w:cs="Times New Roman"/>
          <w:i/>
        </w:rPr>
        <w:t>separation</w:t>
      </w:r>
      <w:r w:rsidRPr="00DF2BF3">
        <w:rPr>
          <w:rFonts w:ascii="Times New Roman" w:hAnsi="Times New Roman" w:cs="Times New Roman"/>
        </w:rPr>
        <w:t xml:space="preserve"> and multiplicity</w:t>
      </w:r>
      <w:ins w:id="74" w:author="Copyeditor" w:date="2022-08-25T15:15:00Z">
        <w:r w:rsidR="00E77D1E">
          <w:rPr>
            <w:rFonts w:ascii="Times New Roman" w:hAnsi="Times New Roman" w:cs="Times New Roman"/>
          </w:rPr>
          <w:t> </w:t>
        </w:r>
      </w:ins>
      <w:del w:id="75" w:author="Copyeditor" w:date="2022-08-25T15:15:00Z">
        <w:r w:rsidRPr="00DF2BF3" w:rsidDel="00E77D1E">
          <w:rPr>
            <w:rFonts w:ascii="Times New Roman" w:hAnsi="Times New Roman" w:cs="Times New Roman"/>
          </w:rPr>
          <w:delText xml:space="preserve"> </w:delText>
        </w:r>
      </w:del>
      <w:ins w:id="76" w:author="Copyeditor" w:date="2022-08-25T15:14:00Z">
        <w:r w:rsidR="00E77D1E">
          <w:rPr>
            <w:rFonts w:ascii="Times New Roman" w:hAnsi="Times New Roman" w:cs="Times New Roman"/>
          </w:rPr>
          <w:t>.</w:t>
        </w:r>
      </w:ins>
      <w:ins w:id="77" w:author="Copyeditor" w:date="2022-08-25T15:15:00Z">
        <w:r w:rsidR="00E77D1E">
          <w:rPr>
            <w:rFonts w:ascii="Times New Roman" w:hAnsi="Times New Roman" w:cs="Times New Roman"/>
          </w:rPr>
          <w:t> . . </w:t>
        </w:r>
      </w:ins>
      <w:del w:id="78" w:author="Copyeditor" w:date="2022-08-25T15:14:00Z">
        <w:r w:rsidRPr="00DF2BF3" w:rsidDel="00E77D1E">
          <w:rPr>
            <w:rFonts w:ascii="Times New Roman" w:hAnsi="Times New Roman" w:cs="Times New Roman"/>
          </w:rPr>
          <w:delText xml:space="preserve">[…] </w:delText>
        </w:r>
      </w:del>
      <w:r w:rsidRPr="00DF2BF3">
        <w:rPr>
          <w:rFonts w:ascii="Times New Roman" w:hAnsi="Times New Roman" w:cs="Times New Roman"/>
        </w:rPr>
        <w:t>because the essence can only be one but the forms are various” (I:448).</w:t>
      </w:r>
      <w:r w:rsidRPr="00DF2BF3">
        <w:rPr>
          <w:rStyle w:val="EndnoteReference"/>
          <w:rFonts w:ascii="Times New Roman" w:hAnsi="Times New Roman" w:cs="Times New Roman"/>
        </w:rPr>
        <w:endnoteReference w:id="2"/>
      </w:r>
    </w:p>
    <w:p w14:paraId="7B7386AD" w14:textId="78C512FD"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bCs/>
        </w:rPr>
        <w:t xml:space="preserve">Günderrode </w:t>
      </w:r>
      <w:r w:rsidR="001868D7">
        <w:rPr>
          <w:rFonts w:ascii="Times New Roman" w:hAnsi="Times New Roman" w:cs="Times New Roman"/>
          <w:bCs/>
        </w:rPr>
        <w:t xml:space="preserve">also </w:t>
      </w:r>
      <w:r w:rsidRPr="00DF2BF3">
        <w:rPr>
          <w:rFonts w:ascii="Times New Roman" w:hAnsi="Times New Roman" w:cs="Times New Roman"/>
          <w:bCs/>
        </w:rPr>
        <w:t xml:space="preserve">explicitly claims to be uncertain about whether this ultimate organism, that is, the realization of the idea of the earth, can or will ever in fact emerge: </w:t>
      </w:r>
    </w:p>
    <w:p w14:paraId="733F161B" w14:textId="56400F54" w:rsidR="004D56BD" w:rsidRPr="00DF2BF3" w:rsidRDefault="004D56BD" w:rsidP="00FD0818">
      <w:pPr>
        <w:spacing w:line="480" w:lineRule="auto"/>
        <w:ind w:firstLine="567"/>
        <w:rPr>
          <w:rFonts w:ascii="Times New Roman" w:hAnsi="Times New Roman" w:cs="Times New Roman"/>
          <w:bCs/>
        </w:rPr>
      </w:pPr>
    </w:p>
    <w:p w14:paraId="724ABE34" w14:textId="1E125A82" w:rsidR="004D56BD" w:rsidRPr="00DF2BF3" w:rsidRDefault="004D56BD">
      <w:pPr>
        <w:snapToGrid w:val="0"/>
        <w:spacing w:line="480" w:lineRule="auto"/>
        <w:ind w:left="720"/>
        <w:rPr>
          <w:rFonts w:ascii="Times New Roman" w:hAnsi="Times New Roman" w:cs="Times New Roman"/>
        </w:rPr>
        <w:pPrChange w:id="80" w:author="Copyeditor" w:date="2022-08-25T15:16:00Z">
          <w:pPr>
            <w:snapToGrid w:val="0"/>
            <w:spacing w:line="480" w:lineRule="auto"/>
            <w:ind w:left="567"/>
          </w:pPr>
        </w:pPrChange>
      </w:pPr>
      <w:r w:rsidRPr="00DF2BF3">
        <w:rPr>
          <w:rFonts w:ascii="Times New Roman" w:hAnsi="Times New Roman" w:cs="Times New Roman"/>
        </w:rPr>
        <w:t xml:space="preserve">I do not assert whether the earth will be altogether successful in organizing itself immortally like this; there may be a disproportion of essence and form in its primal elements that always hinders it from this; and perhaps the totality of our whole solar </w:t>
      </w:r>
      <w:r w:rsidRPr="00DF2BF3">
        <w:rPr>
          <w:rFonts w:ascii="Times New Roman" w:hAnsi="Times New Roman" w:cs="Times New Roman"/>
        </w:rPr>
        <w:lastRenderedPageBreak/>
        <w:t>system is needed to resolve the task</w:t>
      </w:r>
      <w:r w:rsidR="001868D7">
        <w:rPr>
          <w:rFonts w:ascii="Times New Roman" w:hAnsi="Times New Roman" w:cs="Times New Roman"/>
        </w:rPr>
        <w:t xml:space="preserve"> of such an equilibrium of essence and form</w:t>
      </w:r>
      <w:r w:rsidRPr="00DF2BF3">
        <w:rPr>
          <w:rFonts w:ascii="Times New Roman" w:hAnsi="Times New Roman" w:cs="Times New Roman"/>
        </w:rPr>
        <w:t>, and perhaps even this does not suffice for it and it is a task for the entire universe. (I:448)</w:t>
      </w:r>
      <w:r w:rsidRPr="00DF2BF3">
        <w:rPr>
          <w:rStyle w:val="EndnoteReference"/>
          <w:rFonts w:ascii="Times New Roman" w:hAnsi="Times New Roman" w:cs="Times New Roman"/>
        </w:rPr>
        <w:endnoteReference w:id="3"/>
      </w:r>
    </w:p>
    <w:p w14:paraId="42902808" w14:textId="7F222568" w:rsidR="004D56BD" w:rsidRPr="00DF2BF3" w:rsidRDefault="004D56BD" w:rsidP="00FD0818">
      <w:pPr>
        <w:spacing w:line="480" w:lineRule="auto"/>
        <w:rPr>
          <w:rFonts w:ascii="Times New Roman" w:hAnsi="Times New Roman" w:cs="Times New Roman"/>
          <w:bCs/>
        </w:rPr>
      </w:pPr>
    </w:p>
    <w:p w14:paraId="5C01F7EC" w14:textId="2BF2A734" w:rsidR="004D56BD" w:rsidRPr="00DF2BF3" w:rsidRDefault="004D56BD" w:rsidP="004B4642">
      <w:pPr>
        <w:spacing w:line="480" w:lineRule="auto"/>
        <w:rPr>
          <w:rFonts w:ascii="Times New Roman" w:hAnsi="Times New Roman" w:cs="Times New Roman"/>
        </w:rPr>
      </w:pPr>
      <w:r w:rsidRPr="00DF2BF3">
        <w:rPr>
          <w:rFonts w:ascii="Times New Roman" w:hAnsi="Times New Roman" w:cs="Times New Roman"/>
          <w:bCs/>
        </w:rPr>
        <w:t xml:space="preserve">This statement is significant for a number of reasons, including its suggestion that the earth may itself form part of a larger organism such as the solar system or the universe (at another point, </w:t>
      </w:r>
      <w:r w:rsidRPr="00DF2BF3">
        <w:rPr>
          <w:rFonts w:ascii="Times New Roman" w:hAnsi="Times New Roman" w:cs="Times New Roman"/>
        </w:rPr>
        <w:t>Günderrode refers to “the realized idea of the earth (or of the universe)” [I:449]</w:t>
      </w:r>
      <w:r w:rsidRPr="00DF2BF3">
        <w:rPr>
          <w:rFonts w:ascii="Times New Roman" w:hAnsi="Times New Roman" w:cs="Times New Roman"/>
          <w:bCs/>
        </w:rPr>
        <w:t xml:space="preserve">), and the claim that a “disproportion of form and essence” </w:t>
      </w:r>
      <w:r w:rsidR="00BB53DA" w:rsidRPr="00DF2BF3">
        <w:rPr>
          <w:rFonts w:ascii="Times New Roman" w:hAnsi="Times New Roman" w:cs="Times New Roman"/>
          <w:bCs/>
        </w:rPr>
        <w:t xml:space="preserve">may exist </w:t>
      </w:r>
      <w:r w:rsidRPr="00DF2BF3">
        <w:rPr>
          <w:rFonts w:ascii="Times New Roman" w:hAnsi="Times New Roman" w:cs="Times New Roman"/>
          <w:bCs/>
        </w:rPr>
        <w:t>among the elements that constitute the earth. There is not space to explore the latter claim here, but the question of the role and status of the “earth” in</w:t>
      </w:r>
      <w:r w:rsidRPr="00DF2BF3">
        <w:rPr>
          <w:rFonts w:ascii="Times New Roman" w:hAnsi="Times New Roman" w:cs="Times New Roman"/>
        </w:rPr>
        <w:t xml:space="preserve"> Günderrode’s thought</w:t>
      </w:r>
      <w:r w:rsidRPr="00DF2BF3">
        <w:rPr>
          <w:rFonts w:ascii="Times New Roman" w:hAnsi="Times New Roman" w:cs="Times New Roman"/>
          <w:bCs/>
        </w:rPr>
        <w:t xml:space="preserve"> is considered below.</w:t>
      </w:r>
    </w:p>
    <w:p w14:paraId="7D2BDDCE" w14:textId="3B765B76" w:rsidR="004D56BD" w:rsidRPr="00DF2BF3" w:rsidRDefault="004D56BD" w:rsidP="004B4642">
      <w:pPr>
        <w:spacing w:line="480" w:lineRule="auto"/>
        <w:rPr>
          <w:rFonts w:ascii="Times New Roman" w:hAnsi="Times New Roman" w:cs="Times New Roman"/>
          <w:bCs/>
        </w:rPr>
      </w:pPr>
      <w:r w:rsidRPr="00DF2BF3">
        <w:rPr>
          <w:rFonts w:ascii="Times New Roman" w:hAnsi="Times New Roman" w:cs="Times New Roman"/>
          <w:bCs/>
        </w:rPr>
        <w:tab/>
        <w:t xml:space="preserve">The picture that emerges from “Idea of the Earth” and “Letters of Two Friends” is of a world in which human beings are not profoundly different in kind from other entities, including objects we usually think of as inanimate. Instead, human beings are formed of the same basic building blocks (elements) as everything else in nature, and exist on a continuum of liveliness or animation with these other beings. </w:t>
      </w:r>
      <w:r w:rsidRPr="00DF2BF3">
        <w:rPr>
          <w:rFonts w:ascii="Times New Roman" w:hAnsi="Times New Roman" w:cs="Times New Roman"/>
        </w:rPr>
        <w:t xml:space="preserve">Günderrode’s basic metaphysical picture therefore leaves space to imagine ways of relating to nature, or the nonhuman world, in </w:t>
      </w:r>
      <w:proofErr w:type="spellStart"/>
      <w:r w:rsidRPr="00DF2BF3">
        <w:rPr>
          <w:rFonts w:ascii="Times New Roman" w:hAnsi="Times New Roman" w:cs="Times New Roman"/>
        </w:rPr>
        <w:t>non</w:t>
      </w:r>
      <w:del w:id="81" w:author="Copyeditor" w:date="2022-08-25T15:25:00Z">
        <w:r w:rsidRPr="00DF2BF3" w:rsidDel="00B84AF1">
          <w:rPr>
            <w:rFonts w:ascii="Times New Roman" w:hAnsi="Times New Roman" w:cs="Times New Roman"/>
          </w:rPr>
          <w:delText>-</w:delText>
        </w:r>
      </w:del>
      <w:r w:rsidRPr="00DF2BF3">
        <w:rPr>
          <w:rFonts w:ascii="Times New Roman" w:hAnsi="Times New Roman" w:cs="Times New Roman"/>
        </w:rPr>
        <w:t>oppositional</w:t>
      </w:r>
      <w:proofErr w:type="spellEnd"/>
      <w:r w:rsidRPr="00DF2BF3">
        <w:rPr>
          <w:rFonts w:ascii="Times New Roman" w:hAnsi="Times New Roman" w:cs="Times New Roman"/>
        </w:rPr>
        <w:t xml:space="preserve"> terms. </w:t>
      </w:r>
    </w:p>
    <w:p w14:paraId="622440FB" w14:textId="77777777" w:rsidR="004D56BD" w:rsidRPr="00DF2BF3" w:rsidRDefault="004D56BD" w:rsidP="004B4642">
      <w:pPr>
        <w:spacing w:line="480" w:lineRule="auto"/>
        <w:rPr>
          <w:rFonts w:ascii="Times New Roman" w:hAnsi="Times New Roman" w:cs="Times New Roman"/>
          <w:bCs/>
        </w:rPr>
      </w:pPr>
    </w:p>
    <w:p w14:paraId="2F1C3FED" w14:textId="64A6171C" w:rsidR="004D56BD" w:rsidRPr="00DF2BF3" w:rsidRDefault="004D56BD" w:rsidP="004B4642">
      <w:pPr>
        <w:spacing w:line="480" w:lineRule="auto"/>
        <w:rPr>
          <w:rFonts w:ascii="Times New Roman" w:hAnsi="Times New Roman" w:cs="Times New Roman"/>
          <w:b/>
        </w:rPr>
      </w:pPr>
      <w:del w:id="82" w:author="Copyeditor" w:date="2022-08-25T15:25:00Z">
        <w:r w:rsidRPr="00DF2BF3" w:rsidDel="00B84AF1">
          <w:rPr>
            <w:rFonts w:ascii="Times New Roman" w:hAnsi="Times New Roman" w:cs="Times New Roman"/>
            <w:b/>
          </w:rPr>
          <w:delText xml:space="preserve">2. </w:delText>
        </w:r>
      </w:del>
      <w:r w:rsidRPr="00DF2BF3">
        <w:rPr>
          <w:rFonts w:ascii="Times New Roman" w:hAnsi="Times New Roman" w:cs="Times New Roman"/>
          <w:b/>
        </w:rPr>
        <w:t>Perfection versus Exploitation</w:t>
      </w:r>
    </w:p>
    <w:p w14:paraId="35282254" w14:textId="44528190" w:rsidR="004D56BD" w:rsidRPr="00DF2BF3" w:rsidDel="00720D09" w:rsidRDefault="004D56BD">
      <w:pPr>
        <w:spacing w:line="480" w:lineRule="auto"/>
        <w:ind w:firstLine="567"/>
        <w:rPr>
          <w:del w:id="83" w:author="Copyeditor" w:date="2022-08-28T11:27:00Z"/>
          <w:rFonts w:ascii="Times New Roman" w:hAnsi="Times New Roman" w:cs="Times New Roman"/>
        </w:rPr>
        <w:pPrChange w:id="84" w:author="Copyeditor" w:date="2022-08-28T11:07:00Z">
          <w:pPr>
            <w:spacing w:line="480" w:lineRule="auto"/>
          </w:pPr>
        </w:pPrChange>
      </w:pPr>
      <w:r w:rsidRPr="00DF2BF3">
        <w:rPr>
          <w:rFonts w:ascii="Times New Roman" w:hAnsi="Times New Roman" w:cs="Times New Roman"/>
        </w:rPr>
        <w:t xml:space="preserve">Günderrode’s emphasis on increasing life or animation through the death and regeneration of finite beings works against the idea that the human characteristic of mind or consciousness is something that sets human beings apart from nature. Günderrode is not trying to explain how two disparate factors—essence or mind (or soul) and form or body—come to be joined; rather, she presents mind and consciousness as emerging within the material world. In other words, these </w:t>
      </w:r>
      <w:r w:rsidRPr="00DF2BF3">
        <w:rPr>
          <w:rFonts w:ascii="Times New Roman" w:hAnsi="Times New Roman" w:cs="Times New Roman"/>
        </w:rPr>
        <w:lastRenderedPageBreak/>
        <w:t>occur on a continuum with aspects of the world that we usually think of as lacking consciousness. Günderrode explains this non-duality in the opening lines of “Idea of the Earth”:</w:t>
      </w:r>
    </w:p>
    <w:p w14:paraId="74A36197" w14:textId="5970C705" w:rsidR="004D56BD" w:rsidRPr="00DF2BF3" w:rsidRDefault="004D56BD">
      <w:pPr>
        <w:spacing w:line="480" w:lineRule="auto"/>
        <w:ind w:firstLine="567"/>
        <w:rPr>
          <w:rFonts w:ascii="Times New Roman" w:hAnsi="Times New Roman" w:cs="Times New Roman"/>
        </w:rPr>
        <w:pPrChange w:id="85" w:author="Copyeditor" w:date="2022-08-28T11:27:00Z">
          <w:pPr>
            <w:spacing w:line="480" w:lineRule="auto"/>
          </w:pPr>
        </w:pPrChange>
      </w:pPr>
    </w:p>
    <w:p w14:paraId="237A0F7A" w14:textId="7934EBF6" w:rsidR="004D56BD" w:rsidRPr="00DF2BF3" w:rsidDel="00720D09" w:rsidRDefault="004D56BD" w:rsidP="004B4642">
      <w:pPr>
        <w:spacing w:line="480" w:lineRule="auto"/>
        <w:ind w:left="567"/>
        <w:rPr>
          <w:del w:id="86" w:author="Copyeditor" w:date="2022-08-28T11:27:00Z"/>
          <w:rFonts w:ascii="Times New Roman" w:hAnsi="Times New Roman" w:cs="Times New Roman"/>
        </w:rPr>
      </w:pPr>
      <w:r w:rsidRPr="00DF2BF3">
        <w:rPr>
          <w:rFonts w:ascii="Times New Roman" w:hAnsi="Times New Roman" w:cs="Times New Roman"/>
        </w:rPr>
        <w:t xml:space="preserve">The earth is a realized idea, one that is simultaneously effective (force) and effected (appearance). It is thus a unity of soul and body, of which we call the pole of its activity that it turns outward extension, form, body; the one it turns inwards </w:t>
      </w:r>
      <w:r w:rsidRPr="0067053E">
        <w:rPr>
          <w:rFonts w:ascii="Times New Roman" w:hAnsi="Times New Roman" w:cs="Times New Roman"/>
          <w:iCs/>
        </w:rPr>
        <w:t>intension</w:t>
      </w:r>
      <w:r w:rsidRPr="00DF2BF3">
        <w:rPr>
          <w:rFonts w:ascii="Times New Roman" w:hAnsi="Times New Roman" w:cs="Times New Roman"/>
        </w:rPr>
        <w:t xml:space="preserve">, essence, force, soul. Now, </w:t>
      </w:r>
      <w:r w:rsidR="00E20256">
        <w:rPr>
          <w:rFonts w:ascii="Times New Roman" w:hAnsi="Times New Roman" w:cs="Times New Roman"/>
        </w:rPr>
        <w:t>as</w:t>
      </w:r>
      <w:r w:rsidRPr="00DF2BF3">
        <w:rPr>
          <w:rFonts w:ascii="Times New Roman" w:hAnsi="Times New Roman" w:cs="Times New Roman"/>
        </w:rPr>
        <w:t xml:space="preserve"> the whole of the earth only exists through this unification of soul and body, so, too, the individual and smallest things only exist through </w:t>
      </w:r>
      <w:r w:rsidR="00E20256">
        <w:rPr>
          <w:rFonts w:ascii="Times New Roman" w:hAnsi="Times New Roman" w:cs="Times New Roman"/>
        </w:rPr>
        <w:t>it</w:t>
      </w:r>
      <w:r w:rsidRPr="00DF2BF3">
        <w:rPr>
          <w:rFonts w:ascii="Times New Roman" w:hAnsi="Times New Roman" w:cs="Times New Roman"/>
        </w:rPr>
        <w:t xml:space="preserve"> and cannot be conceived as split in two, </w:t>
      </w:r>
      <w:r w:rsidR="00E20256">
        <w:rPr>
          <w:rFonts w:ascii="Times New Roman" w:hAnsi="Times New Roman" w:cs="Times New Roman"/>
        </w:rPr>
        <w:t>for</w:t>
      </w:r>
      <w:r w:rsidR="00E20256" w:rsidRPr="00DF2BF3">
        <w:rPr>
          <w:rFonts w:ascii="Times New Roman" w:hAnsi="Times New Roman" w:cs="Times New Roman"/>
        </w:rPr>
        <w:t xml:space="preserve"> </w:t>
      </w:r>
      <w:r w:rsidRPr="00DF2BF3">
        <w:rPr>
          <w:rFonts w:ascii="Times New Roman" w:hAnsi="Times New Roman" w:cs="Times New Roman"/>
        </w:rPr>
        <w:t>an out</w:t>
      </w:r>
      <w:r w:rsidR="00E20256">
        <w:rPr>
          <w:rFonts w:ascii="Times New Roman" w:hAnsi="Times New Roman" w:cs="Times New Roman"/>
        </w:rPr>
        <w:t>er</w:t>
      </w:r>
      <w:r w:rsidRPr="00DF2BF3">
        <w:rPr>
          <w:rFonts w:ascii="Times New Roman" w:hAnsi="Times New Roman" w:cs="Times New Roman"/>
        </w:rPr>
        <w:t xml:space="preserve"> without an in</w:t>
      </w:r>
      <w:r w:rsidR="00E20256">
        <w:rPr>
          <w:rFonts w:ascii="Times New Roman" w:hAnsi="Times New Roman" w:cs="Times New Roman"/>
        </w:rPr>
        <w:t>ner</w:t>
      </w:r>
      <w:r w:rsidRPr="00DF2BF3">
        <w:rPr>
          <w:rFonts w:ascii="Times New Roman" w:hAnsi="Times New Roman" w:cs="Times New Roman"/>
        </w:rPr>
        <w:t>, an essence without form, a force without some sort of effect, is not comprehensible. (I:446)</w:t>
      </w:r>
      <w:r w:rsidRPr="00DF2BF3">
        <w:rPr>
          <w:rStyle w:val="EndnoteReference"/>
          <w:rFonts w:ascii="Times New Roman" w:hAnsi="Times New Roman" w:cs="Times New Roman"/>
        </w:rPr>
        <w:endnoteReference w:id="4"/>
      </w:r>
    </w:p>
    <w:p w14:paraId="569000E7" w14:textId="6D7F81F2" w:rsidR="004D56BD" w:rsidRPr="00DF2BF3" w:rsidRDefault="004D56BD">
      <w:pPr>
        <w:spacing w:line="480" w:lineRule="auto"/>
        <w:ind w:left="567"/>
        <w:rPr>
          <w:rFonts w:ascii="Times New Roman" w:hAnsi="Times New Roman" w:cs="Times New Roman"/>
        </w:rPr>
        <w:pPrChange w:id="87" w:author="Copyeditor" w:date="2022-08-28T11:27:00Z">
          <w:pPr>
            <w:spacing w:line="480" w:lineRule="auto"/>
          </w:pPr>
        </w:pPrChange>
      </w:pPr>
    </w:p>
    <w:p w14:paraId="54174C21" w14:textId="73F4208A" w:rsidR="004D56BD" w:rsidRPr="00DF2BF3" w:rsidRDefault="004D56BD" w:rsidP="004B4642">
      <w:pPr>
        <w:spacing w:line="480" w:lineRule="auto"/>
        <w:rPr>
          <w:rFonts w:ascii="Times New Roman" w:hAnsi="Times New Roman" w:cs="Times New Roman"/>
        </w:rPr>
      </w:pPr>
      <w:proofErr w:type="gramStart"/>
      <w:r w:rsidRPr="00DF2BF3">
        <w:rPr>
          <w:rFonts w:ascii="Times New Roman" w:hAnsi="Times New Roman" w:cs="Times New Roman"/>
        </w:rPr>
        <w:t>Similarly</w:t>
      </w:r>
      <w:proofErr w:type="gramEnd"/>
      <w:r w:rsidRPr="00DF2BF3">
        <w:rPr>
          <w:rFonts w:ascii="Times New Roman" w:hAnsi="Times New Roman" w:cs="Times New Roman"/>
        </w:rPr>
        <w:t xml:space="preserve"> to Schelling, for Günderrode opposites are not originally separate</w:t>
      </w:r>
      <w:del w:id="88" w:author="Copyeditor" w:date="2022-08-28T11:27:00Z">
        <w:r w:rsidRPr="00DF2BF3" w:rsidDel="00720D09">
          <w:rPr>
            <w:rFonts w:ascii="Times New Roman" w:hAnsi="Times New Roman" w:cs="Times New Roman"/>
          </w:rPr>
          <w:delText>,</w:delText>
        </w:r>
      </w:del>
      <w:r w:rsidRPr="00DF2BF3">
        <w:rPr>
          <w:rFonts w:ascii="Times New Roman" w:hAnsi="Times New Roman" w:cs="Times New Roman"/>
        </w:rPr>
        <w:t xml:space="preserve"> but dual aspects or poles of a single thing. This applies to the dualities we think of as essence and form and as mind or soul and body: at root, these are one, like the inside and outside of a single thing, and their full manifestation requires their complete commensurability. Thus, as we saw above, for Günderrode the fully realized idea of the earth is not one in which mind predominates over body</w:t>
      </w:r>
      <w:del w:id="89" w:author="Copyeditor" w:date="2022-08-28T11:28:00Z">
        <w:r w:rsidRPr="00DF2BF3" w:rsidDel="00720D09">
          <w:rPr>
            <w:rFonts w:ascii="Times New Roman" w:hAnsi="Times New Roman" w:cs="Times New Roman"/>
          </w:rPr>
          <w:delText>,</w:delText>
        </w:r>
      </w:del>
      <w:r w:rsidRPr="00DF2BF3">
        <w:rPr>
          <w:rFonts w:ascii="Times New Roman" w:hAnsi="Times New Roman" w:cs="Times New Roman"/>
        </w:rPr>
        <w:t xml:space="preserve"> but a state of equilibrium in which these fully penetrate each other: “where all body would also at the same time be thought, all thinking at the same time body</w:t>
      </w:r>
      <w:del w:id="90" w:author="Copyeditor" w:date="2022-08-28T11:28:00Z">
        <w:r w:rsidRPr="00DF2BF3" w:rsidDel="00720D09">
          <w:rPr>
            <w:rFonts w:ascii="Times New Roman" w:hAnsi="Times New Roman" w:cs="Times New Roman"/>
          </w:rPr>
          <w:delText>[</w:delText>
        </w:r>
      </w:del>
      <w:r w:rsidRPr="00DF2BF3">
        <w:rPr>
          <w:rFonts w:ascii="Times New Roman" w:hAnsi="Times New Roman" w:cs="Times New Roman"/>
        </w:rPr>
        <w:t>.</w:t>
      </w:r>
      <w:del w:id="91" w:author="Copyeditor" w:date="2022-08-28T11:28:00Z">
        <w:r w:rsidRPr="00DF2BF3" w:rsidDel="00720D09">
          <w:rPr>
            <w:rFonts w:ascii="Times New Roman" w:hAnsi="Times New Roman" w:cs="Times New Roman"/>
          </w:rPr>
          <w:delText>]</w:delText>
        </w:r>
      </w:del>
      <w:r w:rsidRPr="00DF2BF3">
        <w:rPr>
          <w:rFonts w:ascii="Times New Roman" w:hAnsi="Times New Roman" w:cs="Times New Roman"/>
        </w:rPr>
        <w:t>”</w:t>
      </w:r>
    </w:p>
    <w:p w14:paraId="67400ED3" w14:textId="4122ED5B" w:rsidR="004D56BD" w:rsidRPr="00DF2BF3" w:rsidRDefault="004D56BD" w:rsidP="004B4642">
      <w:pPr>
        <w:spacing w:line="480" w:lineRule="auto"/>
        <w:rPr>
          <w:rFonts w:ascii="Times New Roman" w:hAnsi="Times New Roman" w:cs="Times New Roman"/>
        </w:rPr>
      </w:pPr>
      <w:r w:rsidRPr="00DF2BF3">
        <w:rPr>
          <w:rFonts w:ascii="Times New Roman" w:hAnsi="Times New Roman" w:cs="Times New Roman"/>
        </w:rPr>
        <w:tab/>
        <w:t>Günderrode does imagine a role for human beings in the development of consciousness</w:t>
      </w:r>
      <w:del w:id="92" w:author="Copyeditor" w:date="2022-08-28T11:35:00Z">
        <w:r w:rsidRPr="00DF2BF3" w:rsidDel="00720D09">
          <w:rPr>
            <w:rFonts w:ascii="Times New Roman" w:hAnsi="Times New Roman" w:cs="Times New Roman"/>
          </w:rPr>
          <w:delText>,</w:delText>
        </w:r>
      </w:del>
      <w:r w:rsidRPr="00DF2BF3">
        <w:rPr>
          <w:rFonts w:ascii="Times New Roman" w:hAnsi="Times New Roman" w:cs="Times New Roman"/>
        </w:rPr>
        <w:t xml:space="preserve"> and therefore in the emergence of mind or soul in</w:t>
      </w:r>
      <w:ins w:id="93" w:author="Copyeditor" w:date="2022-08-28T11:56:00Z">
        <w:r w:rsidR="006D18A2">
          <w:rPr>
            <w:rFonts w:ascii="Times New Roman" w:hAnsi="Times New Roman" w:cs="Times New Roman"/>
          </w:rPr>
          <w:t xml:space="preserve"> the</w:t>
        </w:r>
      </w:ins>
      <w:r w:rsidRPr="00DF2BF3">
        <w:rPr>
          <w:rFonts w:ascii="Times New Roman" w:hAnsi="Times New Roman" w:cs="Times New Roman"/>
        </w:rPr>
        <w:t xml:space="preserve"> material. However, we have to search outside “Idea of the Earth” and “Letters” to find support for this claim</w:t>
      </w:r>
      <w:del w:id="94" w:author="Copyeditor" w:date="2022-08-28T11:35:00Z">
        <w:r w:rsidRPr="00DF2BF3" w:rsidDel="00A8269E">
          <w:rPr>
            <w:rFonts w:ascii="Times New Roman" w:hAnsi="Times New Roman" w:cs="Times New Roman"/>
          </w:rPr>
          <w:delText>,</w:delText>
        </w:r>
      </w:del>
      <w:r w:rsidRPr="00DF2BF3">
        <w:rPr>
          <w:rFonts w:ascii="Times New Roman" w:hAnsi="Times New Roman" w:cs="Times New Roman"/>
        </w:rPr>
        <w:t xml:space="preserve"> and for the application of Günderrode’s metaphysics to her ideas on social relationships. Like most of Günderrode’s work, “Story of a Brahmin” is consistent with the metaphysical picture presented in “Idea of the Earth” and “Letters,” although the language is more religious and less philosophical than in these other pieces. This is perhaps partly because “Story of a Brahmin” was published in 1803, before </w:t>
      </w:r>
      <w:r w:rsidRPr="00DF2BF3">
        <w:rPr>
          <w:rFonts w:ascii="Times New Roman" w:hAnsi="Times New Roman" w:cs="Times New Roman"/>
        </w:rPr>
        <w:lastRenderedPageBreak/>
        <w:t xml:space="preserve">Günderrode’s detailed engagement with </w:t>
      </w:r>
      <w:r w:rsidRPr="00DF2BF3">
        <w:rPr>
          <w:rFonts w:ascii="Times New Roman" w:hAnsi="Times New Roman" w:cs="Times New Roman"/>
          <w:i/>
          <w:iCs/>
        </w:rPr>
        <w:t>Bruno</w:t>
      </w:r>
      <w:r w:rsidRPr="00DF2BF3">
        <w:rPr>
          <w:rFonts w:ascii="Times New Roman" w:hAnsi="Times New Roman" w:cs="Times New Roman"/>
        </w:rPr>
        <w:t>; this fact should also warn against reading Günderrode’s work as too derivative of Schelling, despite the overt similarities between their work. Günderrode seems to have adapted Schelling’s ideas to fit a philosophical system that she was already in the process of developing when she encountered his thought.</w:t>
      </w:r>
    </w:p>
    <w:p w14:paraId="2053A146" w14:textId="7D52C43D" w:rsidR="004D56BD" w:rsidRPr="00DF2BF3" w:rsidDel="006D18A2" w:rsidRDefault="004D56BD" w:rsidP="004B4642">
      <w:pPr>
        <w:spacing w:line="480" w:lineRule="auto"/>
        <w:ind w:firstLine="567"/>
        <w:rPr>
          <w:del w:id="95" w:author="Copyeditor" w:date="2022-08-28T11:57:00Z"/>
          <w:rFonts w:ascii="Times New Roman" w:hAnsi="Times New Roman" w:cs="Times New Roman"/>
        </w:rPr>
      </w:pPr>
      <w:r w:rsidRPr="00DF2BF3">
        <w:rPr>
          <w:rFonts w:ascii="Times New Roman" w:hAnsi="Times New Roman" w:cs="Times New Roman"/>
        </w:rPr>
        <w:t>In “Story of a Brahmin,” Günderrode claims that the development of “consciousness and thought” from bare matter through human beings and beyond is part of a process of increasing perfection and individuation that will ultimately allow the things of the world to be unified with what she calls, among other things, the “primal force” (</w:t>
      </w:r>
      <w:proofErr w:type="spellStart"/>
      <w:r w:rsidRPr="00C920B0">
        <w:rPr>
          <w:rFonts w:ascii="Times New Roman" w:hAnsi="Times New Roman" w:cs="Times New Roman"/>
          <w:rPrChange w:id="96" w:author="Copyeditor" w:date="2022-09-05T23:00:00Z">
            <w:rPr>
              <w:rFonts w:ascii="Times New Roman" w:hAnsi="Times New Roman" w:cs="Times New Roman"/>
              <w:i/>
              <w:iCs/>
            </w:rPr>
          </w:rPrChange>
        </w:rPr>
        <w:t>Urkraft</w:t>
      </w:r>
      <w:proofErr w:type="spellEnd"/>
      <w:r w:rsidRPr="00DF2BF3">
        <w:rPr>
          <w:rFonts w:ascii="Times New Roman" w:hAnsi="Times New Roman" w:cs="Times New Roman"/>
        </w:rPr>
        <w:t>):</w:t>
      </w:r>
    </w:p>
    <w:p w14:paraId="34B22F6E" w14:textId="07A5D4A9" w:rsidR="004D56BD" w:rsidRPr="00DF2BF3" w:rsidRDefault="004D56BD" w:rsidP="006D18A2">
      <w:pPr>
        <w:spacing w:line="480" w:lineRule="auto"/>
        <w:ind w:firstLine="567"/>
        <w:rPr>
          <w:rFonts w:ascii="Times New Roman" w:hAnsi="Times New Roman" w:cs="Times New Roman"/>
        </w:rPr>
      </w:pPr>
    </w:p>
    <w:p w14:paraId="360490EB" w14:textId="7697950B" w:rsidR="004D56BD" w:rsidRPr="00DF2BF3" w:rsidDel="006D18A2" w:rsidRDefault="004D56BD" w:rsidP="004B4642">
      <w:pPr>
        <w:spacing w:line="480" w:lineRule="auto"/>
        <w:ind w:left="567"/>
        <w:rPr>
          <w:del w:id="97" w:author="Copyeditor" w:date="2022-08-28T11:58:00Z"/>
          <w:rFonts w:ascii="Times New Roman" w:hAnsi="Times New Roman" w:cs="Times New Roman"/>
        </w:rPr>
      </w:pPr>
      <w:r w:rsidRPr="00DF2BF3">
        <w:rPr>
          <w:rFonts w:ascii="Times New Roman" w:hAnsi="Times New Roman" w:cs="Times New Roman"/>
        </w:rPr>
        <w:t>[The Brahmin] taught me how in each part of the infinite spirit of nature lies the aptitude for eternal perfection, how the forces wander through all forms until they develop consciousness and thought in human beings; how from human beings on an infinite series of migrations that lead to ever higher perfection await souls; how eventually, through mysterious ways, they will all unite with the primal force from which they emanated and will become one with it, and still at the same time remain themselves, and thus unite the divinity and universality of the creator with the individuality of the creature. (I:312)</w:t>
      </w:r>
    </w:p>
    <w:p w14:paraId="7FDC004D" w14:textId="77777777" w:rsidR="004D56BD" w:rsidRPr="00DF2BF3" w:rsidRDefault="004D56BD">
      <w:pPr>
        <w:spacing w:line="480" w:lineRule="auto"/>
        <w:ind w:left="567"/>
        <w:rPr>
          <w:rFonts w:ascii="Times New Roman" w:hAnsi="Times New Roman" w:cs="Times New Roman"/>
        </w:rPr>
        <w:pPrChange w:id="98" w:author="Copyeditor" w:date="2022-08-28T11:58:00Z">
          <w:pPr>
            <w:spacing w:line="480" w:lineRule="auto"/>
            <w:ind w:firstLine="567"/>
          </w:pPr>
        </w:pPrChange>
      </w:pPr>
    </w:p>
    <w:p w14:paraId="5F232FB7" w14:textId="1F4C9CEB"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rPr>
        <w:t>As well as indicating that Günderrode views consciousness as developing within the material world, this passage helps clarify the claim in “Idea of the Earth” and “Letters” that “the idea of the Indians of the transmigration of souls corresponds to this opinion</w:t>
      </w:r>
      <w:del w:id="99" w:author="Copyeditor" w:date="2022-08-28T12:02:00Z">
        <w:r w:rsidRPr="00DF2BF3" w:rsidDel="00BA394F">
          <w:rPr>
            <w:rFonts w:ascii="Times New Roman" w:hAnsi="Times New Roman" w:cs="Times New Roman"/>
          </w:rPr>
          <w:delText>[</w:delText>
        </w:r>
      </w:del>
      <w:r w:rsidRPr="00DF2BF3">
        <w:rPr>
          <w:rFonts w:ascii="Times New Roman" w:hAnsi="Times New Roman" w:cs="Times New Roman"/>
        </w:rPr>
        <w:t>.</w:t>
      </w:r>
      <w:del w:id="100" w:author="Copyeditor" w:date="2022-08-28T12:02:00Z">
        <w:r w:rsidRPr="00DF2BF3" w:rsidDel="00BA394F">
          <w:rPr>
            <w:rFonts w:ascii="Times New Roman" w:hAnsi="Times New Roman" w:cs="Times New Roman"/>
          </w:rPr>
          <w:delText>]</w:delText>
        </w:r>
      </w:del>
      <w:r w:rsidRPr="00DF2BF3">
        <w:rPr>
          <w:rFonts w:ascii="Times New Roman" w:hAnsi="Times New Roman" w:cs="Times New Roman"/>
        </w:rPr>
        <w:t>” Günderrode views the dissolution of finite beings and their reconstitution in new forms as a kind of reincarnation. Human beings and their minds are not the unique pinnacle of existence</w:t>
      </w:r>
      <w:del w:id="101" w:author="Copyeditor" w:date="2022-08-28T12:03:00Z">
        <w:r w:rsidRPr="00DF2BF3" w:rsidDel="00BA394F">
          <w:rPr>
            <w:rFonts w:ascii="Times New Roman" w:hAnsi="Times New Roman" w:cs="Times New Roman"/>
          </w:rPr>
          <w:delText>,</w:delText>
        </w:r>
      </w:del>
      <w:r w:rsidRPr="00DF2BF3">
        <w:rPr>
          <w:rFonts w:ascii="Times New Roman" w:hAnsi="Times New Roman" w:cs="Times New Roman"/>
        </w:rPr>
        <w:t xml:space="preserve"> but one form among many in a series that develops through and beyond human beings towards closer connection with the divine. According to Günderrode, human beings are not the ultimate or even penultimate form in this sequence</w:t>
      </w:r>
      <w:del w:id="102" w:author="Copyeditor" w:date="2022-08-28T12:03:00Z">
        <w:r w:rsidRPr="00DF2BF3" w:rsidDel="00BA394F">
          <w:rPr>
            <w:rFonts w:ascii="Times New Roman" w:hAnsi="Times New Roman" w:cs="Times New Roman"/>
          </w:rPr>
          <w:delText>,</w:delText>
        </w:r>
      </w:del>
      <w:r w:rsidRPr="00DF2BF3">
        <w:rPr>
          <w:rFonts w:ascii="Times New Roman" w:hAnsi="Times New Roman" w:cs="Times New Roman"/>
        </w:rPr>
        <w:t xml:space="preserve"> but simply one stage of the development of the soul.</w:t>
      </w:r>
    </w:p>
    <w:p w14:paraId="1C499D5A" w14:textId="2FAE15E9"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rPr>
        <w:lastRenderedPageBreak/>
        <w:t xml:space="preserve">The idea that human beings are part of a development of the world to consciousness and/or towards the divine or the absolute is, of course, not unique to Günderrode. In this, she draws not only on Hindu and Buddhist beliefs, but also on work </w:t>
      </w:r>
      <w:r w:rsidR="001F53DE">
        <w:rPr>
          <w:rFonts w:ascii="Times New Roman" w:hAnsi="Times New Roman" w:cs="Times New Roman"/>
        </w:rPr>
        <w:t>by</w:t>
      </w:r>
      <w:r w:rsidR="001F53DE" w:rsidRPr="00DF2BF3">
        <w:rPr>
          <w:rFonts w:ascii="Times New Roman" w:hAnsi="Times New Roman" w:cs="Times New Roman"/>
        </w:rPr>
        <w:t xml:space="preserve"> </w:t>
      </w:r>
      <w:r w:rsidRPr="00DF2BF3">
        <w:rPr>
          <w:rFonts w:ascii="Times New Roman" w:hAnsi="Times New Roman" w:cs="Times New Roman"/>
        </w:rPr>
        <w:t xml:space="preserve">her contemporaries and predecessors, including </w:t>
      </w:r>
      <w:r w:rsidR="00D86C0D" w:rsidRPr="00DF2BF3">
        <w:rPr>
          <w:rFonts w:ascii="Times New Roman" w:hAnsi="Times New Roman" w:cs="Times New Roman"/>
        </w:rPr>
        <w:t xml:space="preserve">Schelling, </w:t>
      </w:r>
      <w:r w:rsidRPr="00DF2BF3">
        <w:rPr>
          <w:rFonts w:ascii="Times New Roman" w:hAnsi="Times New Roman" w:cs="Times New Roman"/>
        </w:rPr>
        <w:t xml:space="preserve">Fichte, </w:t>
      </w:r>
      <w:r w:rsidR="00D86C0D" w:rsidRPr="00DF2BF3">
        <w:rPr>
          <w:rFonts w:ascii="Times New Roman" w:hAnsi="Times New Roman" w:cs="Times New Roman"/>
        </w:rPr>
        <w:t xml:space="preserve">and </w:t>
      </w:r>
      <w:r w:rsidRPr="00DF2BF3">
        <w:rPr>
          <w:rFonts w:ascii="Times New Roman" w:hAnsi="Times New Roman" w:cs="Times New Roman"/>
        </w:rPr>
        <w:t xml:space="preserve">the Early German Romantics. However, unlike </w:t>
      </w:r>
      <w:r w:rsidR="001F53DE">
        <w:rPr>
          <w:rFonts w:ascii="Times New Roman" w:hAnsi="Times New Roman" w:cs="Times New Roman"/>
        </w:rPr>
        <w:t>many</w:t>
      </w:r>
      <w:r w:rsidR="001F53DE" w:rsidRPr="00DF2BF3">
        <w:rPr>
          <w:rFonts w:ascii="Times New Roman" w:hAnsi="Times New Roman" w:cs="Times New Roman"/>
        </w:rPr>
        <w:t xml:space="preserve"> </w:t>
      </w:r>
      <w:r w:rsidRPr="00DF2BF3">
        <w:rPr>
          <w:rFonts w:ascii="Times New Roman" w:hAnsi="Times New Roman" w:cs="Times New Roman"/>
        </w:rPr>
        <w:t xml:space="preserve">European philosophers, Günderrode </w:t>
      </w:r>
      <w:r w:rsidR="00716346" w:rsidRPr="00DF2BF3">
        <w:rPr>
          <w:rFonts w:ascii="Times New Roman" w:hAnsi="Times New Roman" w:cs="Times New Roman"/>
        </w:rPr>
        <w:t>draws the implication from</w:t>
      </w:r>
      <w:r w:rsidRPr="00DF2BF3">
        <w:rPr>
          <w:rFonts w:ascii="Times New Roman" w:hAnsi="Times New Roman" w:cs="Times New Roman"/>
        </w:rPr>
        <w:t xml:space="preserve"> siting consciousness within the world </w:t>
      </w:r>
      <w:r w:rsidR="00DC595F" w:rsidRPr="00DF2BF3">
        <w:rPr>
          <w:rFonts w:ascii="Times New Roman" w:hAnsi="Times New Roman" w:cs="Times New Roman"/>
        </w:rPr>
        <w:t>and</w:t>
      </w:r>
      <w:r w:rsidR="00B336D2" w:rsidRPr="00DF2BF3">
        <w:rPr>
          <w:rFonts w:ascii="Times New Roman" w:hAnsi="Times New Roman" w:cs="Times New Roman"/>
        </w:rPr>
        <w:t xml:space="preserve"> </w:t>
      </w:r>
      <w:r w:rsidRPr="00DF2BF3">
        <w:rPr>
          <w:rFonts w:ascii="Times New Roman" w:hAnsi="Times New Roman" w:cs="Times New Roman"/>
        </w:rPr>
        <w:t xml:space="preserve">developing within </w:t>
      </w:r>
      <w:r w:rsidR="00C00E5E" w:rsidRPr="00DF2BF3">
        <w:rPr>
          <w:rFonts w:ascii="Times New Roman" w:hAnsi="Times New Roman" w:cs="Times New Roman"/>
        </w:rPr>
        <w:t xml:space="preserve">it </w:t>
      </w:r>
      <w:r w:rsidR="0083173A" w:rsidRPr="00DF2BF3">
        <w:rPr>
          <w:rFonts w:ascii="Times New Roman" w:hAnsi="Times New Roman" w:cs="Times New Roman"/>
        </w:rPr>
        <w:t>that</w:t>
      </w:r>
      <w:r w:rsidRPr="00DF2BF3">
        <w:rPr>
          <w:rFonts w:ascii="Times New Roman" w:hAnsi="Times New Roman" w:cs="Times New Roman"/>
        </w:rPr>
        <w:t xml:space="preserve"> the </w:t>
      </w:r>
      <w:r w:rsidR="00BF2A6A" w:rsidRPr="00DF2BF3">
        <w:rPr>
          <w:rFonts w:ascii="Times New Roman" w:hAnsi="Times New Roman" w:cs="Times New Roman"/>
        </w:rPr>
        <w:t xml:space="preserve">nonhuman </w:t>
      </w:r>
      <w:r w:rsidRPr="00DF2BF3">
        <w:rPr>
          <w:rFonts w:ascii="Times New Roman" w:hAnsi="Times New Roman" w:cs="Times New Roman"/>
        </w:rPr>
        <w:t xml:space="preserve">world </w:t>
      </w:r>
      <w:r w:rsidR="0083173A" w:rsidRPr="00DF2BF3">
        <w:rPr>
          <w:rFonts w:ascii="Times New Roman" w:hAnsi="Times New Roman" w:cs="Times New Roman"/>
        </w:rPr>
        <w:t xml:space="preserve">should not be viewed </w:t>
      </w:r>
      <w:r w:rsidRPr="00DF2BF3">
        <w:rPr>
          <w:rFonts w:ascii="Times New Roman" w:hAnsi="Times New Roman" w:cs="Times New Roman"/>
        </w:rPr>
        <w:t xml:space="preserve">as inert or </w:t>
      </w:r>
      <w:r w:rsidR="00A36487" w:rsidRPr="00DF2BF3">
        <w:rPr>
          <w:rFonts w:ascii="Times New Roman" w:hAnsi="Times New Roman" w:cs="Times New Roman"/>
        </w:rPr>
        <w:t xml:space="preserve">as </w:t>
      </w:r>
      <w:r w:rsidRPr="00DF2BF3">
        <w:rPr>
          <w:rFonts w:ascii="Times New Roman" w:hAnsi="Times New Roman" w:cs="Times New Roman"/>
        </w:rPr>
        <w:t xml:space="preserve">available for human exploitation. </w:t>
      </w:r>
    </w:p>
    <w:p w14:paraId="44AAF306" w14:textId="02435B46" w:rsidR="004D56BD" w:rsidRPr="00DF2BF3" w:rsidDel="00BA394F" w:rsidRDefault="004D56BD" w:rsidP="004B4642">
      <w:pPr>
        <w:spacing w:line="480" w:lineRule="auto"/>
        <w:ind w:firstLine="567"/>
        <w:rPr>
          <w:del w:id="103" w:author="Copyeditor" w:date="2022-08-28T12:08:00Z"/>
          <w:rFonts w:ascii="Times New Roman" w:hAnsi="Times New Roman" w:cs="Times New Roman"/>
        </w:rPr>
      </w:pPr>
      <w:r w:rsidRPr="00DF2BF3">
        <w:rPr>
          <w:rFonts w:ascii="Times New Roman" w:hAnsi="Times New Roman" w:cs="Times New Roman"/>
        </w:rPr>
        <w:t xml:space="preserve">The view of the nonhuman world as material that could </w:t>
      </w:r>
      <w:r w:rsidR="00CC26D2" w:rsidRPr="00DF2BF3">
        <w:rPr>
          <w:rFonts w:ascii="Times New Roman" w:hAnsi="Times New Roman" w:cs="Times New Roman"/>
        </w:rPr>
        <w:t>or</w:t>
      </w:r>
      <w:r w:rsidRPr="00DF2BF3">
        <w:rPr>
          <w:rFonts w:ascii="Times New Roman" w:hAnsi="Times New Roman" w:cs="Times New Roman"/>
        </w:rPr>
        <w:t xml:space="preserve"> should be worked on by human beings, especially through the use of their reason, was widespread at the time Günderrode was writing (as well as before and since).</w:t>
      </w:r>
      <w:r w:rsidR="006C4D62" w:rsidRPr="00DF2BF3">
        <w:rPr>
          <w:rFonts w:ascii="Times New Roman" w:hAnsi="Times New Roman" w:cs="Times New Roman"/>
        </w:rPr>
        <w:t xml:space="preserve"> </w:t>
      </w:r>
      <w:r w:rsidRPr="00DF2BF3">
        <w:rPr>
          <w:rFonts w:ascii="Times New Roman" w:hAnsi="Times New Roman" w:cs="Times New Roman"/>
        </w:rPr>
        <w:t xml:space="preserve">For example, in </w:t>
      </w:r>
      <w:r w:rsidRPr="00DF2BF3">
        <w:rPr>
          <w:rFonts w:ascii="Times New Roman" w:hAnsi="Times New Roman" w:cs="Times New Roman"/>
          <w:i/>
          <w:iCs/>
        </w:rPr>
        <w:t xml:space="preserve">The Vocation of </w:t>
      </w:r>
      <w:commentRangeStart w:id="104"/>
      <w:ins w:id="105" w:author="Copyeditor" w:date="2022-08-28T12:24:00Z">
        <w:r w:rsidR="00E922F7">
          <w:rPr>
            <w:rFonts w:ascii="Times New Roman" w:hAnsi="Times New Roman" w:cs="Times New Roman"/>
            <w:i/>
            <w:iCs/>
          </w:rPr>
          <w:t>Man</w:t>
        </w:r>
        <w:commentRangeEnd w:id="104"/>
        <w:r w:rsidR="00E922F7">
          <w:rPr>
            <w:rStyle w:val="CommentReference"/>
          </w:rPr>
          <w:commentReference w:id="104"/>
        </w:r>
      </w:ins>
      <w:del w:id="106" w:author="Copyeditor" w:date="2022-08-28T12:24:00Z">
        <w:r w:rsidRPr="00DF2BF3" w:rsidDel="00E922F7">
          <w:rPr>
            <w:rFonts w:ascii="Times New Roman" w:hAnsi="Times New Roman" w:cs="Times New Roman"/>
            <w:i/>
            <w:iCs/>
          </w:rPr>
          <w:delText>Humankind</w:delText>
        </w:r>
      </w:del>
      <w:r w:rsidRPr="00DF2BF3">
        <w:rPr>
          <w:rFonts w:ascii="Times New Roman" w:hAnsi="Times New Roman" w:cs="Times New Roman"/>
        </w:rPr>
        <w:t xml:space="preserve"> Fichte states:</w:t>
      </w:r>
    </w:p>
    <w:p w14:paraId="53A09ECF" w14:textId="77777777" w:rsidR="004D56BD" w:rsidRPr="00DF2BF3" w:rsidRDefault="004D56BD">
      <w:pPr>
        <w:spacing w:line="480" w:lineRule="auto"/>
        <w:ind w:firstLine="567"/>
        <w:rPr>
          <w:rFonts w:ascii="Times New Roman" w:hAnsi="Times New Roman" w:cs="Times New Roman"/>
          <w:bCs/>
          <w:highlight w:val="yellow"/>
        </w:rPr>
        <w:pPrChange w:id="107" w:author="Copyeditor" w:date="2022-08-28T12:08:00Z">
          <w:pPr>
            <w:spacing w:line="480" w:lineRule="auto"/>
          </w:pPr>
        </w:pPrChange>
      </w:pPr>
    </w:p>
    <w:p w14:paraId="4025CECD" w14:textId="68CCD94F" w:rsidR="004D56BD" w:rsidRPr="00DF2BF3" w:rsidDel="00350008" w:rsidRDefault="004D56BD" w:rsidP="004B4642">
      <w:pPr>
        <w:spacing w:line="480" w:lineRule="auto"/>
        <w:ind w:left="567"/>
        <w:rPr>
          <w:del w:id="108" w:author="Copyeditor" w:date="2022-08-28T12:11:00Z"/>
          <w:rFonts w:ascii="Times New Roman" w:hAnsi="Times New Roman" w:cs="Times New Roman"/>
        </w:rPr>
      </w:pPr>
      <w:r w:rsidRPr="00DF2BF3">
        <w:rPr>
          <w:rFonts w:ascii="Times New Roman" w:hAnsi="Times New Roman" w:cs="Times New Roman"/>
        </w:rPr>
        <w:t>Nature must gradually enter a condition which allows one to calculate and reckon safely on its regular pace, and which keeps its force steady in a definite relation with the power which is destined to control it—the power of man.</w:t>
      </w:r>
      <w:ins w:id="109" w:author="Copyeditor" w:date="2022-08-28T12:09:00Z">
        <w:r w:rsidR="00350008">
          <w:rPr>
            <w:rFonts w:ascii="Times New Roman" w:hAnsi="Times New Roman" w:cs="Times New Roman"/>
          </w:rPr>
          <w:t> </w:t>
        </w:r>
      </w:ins>
      <w:del w:id="110" w:author="Copyeditor" w:date="2022-08-28T12:09:00Z">
        <w:r w:rsidRPr="00DF2BF3" w:rsidDel="00350008">
          <w:rPr>
            <w:rFonts w:ascii="Times New Roman" w:hAnsi="Times New Roman" w:cs="Times New Roman"/>
          </w:rPr>
          <w:delText xml:space="preserve"> [</w:delText>
        </w:r>
      </w:del>
      <w:ins w:id="111" w:author="Copyeditor" w:date="2022-08-28T12:09:00Z">
        <w:r w:rsidR="00350008">
          <w:rPr>
            <w:rFonts w:ascii="Times New Roman" w:hAnsi="Times New Roman" w:cs="Times New Roman"/>
          </w:rPr>
          <w:t>. . . </w:t>
        </w:r>
      </w:ins>
      <w:del w:id="112" w:author="Copyeditor" w:date="2022-08-28T12:09:00Z">
        <w:r w:rsidRPr="00DF2BF3" w:rsidDel="00350008">
          <w:rPr>
            <w:rFonts w:ascii="Times New Roman" w:hAnsi="Times New Roman" w:cs="Times New Roman"/>
          </w:rPr>
          <w:delText>…</w:delText>
        </w:r>
      </w:del>
      <w:del w:id="113" w:author="Copyeditor" w:date="2022-08-28T12:08:00Z">
        <w:r w:rsidRPr="00DF2BF3" w:rsidDel="00350008">
          <w:rPr>
            <w:rFonts w:ascii="Times New Roman" w:hAnsi="Times New Roman" w:cs="Times New Roman"/>
          </w:rPr>
          <w:delText>.]</w:delText>
        </w:r>
      </w:del>
      <w:del w:id="114" w:author="Copyeditor" w:date="2022-08-28T12:09:00Z">
        <w:r w:rsidRPr="00DF2BF3" w:rsidDel="00350008">
          <w:rPr>
            <w:rFonts w:ascii="Times New Roman" w:hAnsi="Times New Roman" w:cs="Times New Roman"/>
          </w:rPr>
          <w:delText xml:space="preserve"> </w:delText>
        </w:r>
      </w:del>
      <w:r w:rsidRPr="00DF2BF3">
        <w:rPr>
          <w:rFonts w:ascii="Times New Roman" w:hAnsi="Times New Roman" w:cs="Times New Roman"/>
        </w:rPr>
        <w:t>Cultivated lands shall animate and moderate the inert and hostile atmosphere of primeval forests, deserts, and swamps</w:t>
      </w:r>
      <w:proofErr w:type="gramStart"/>
      <w:ins w:id="115" w:author="Copyeditor" w:date="2022-08-28T12:10:00Z">
        <w:r w:rsidR="00350008" w:rsidRPr="00DF2BF3">
          <w:rPr>
            <w:rFonts w:ascii="Times New Roman" w:hAnsi="Times New Roman" w:cs="Times New Roman"/>
          </w:rPr>
          <w:t>.</w:t>
        </w:r>
        <w:r w:rsidR="00350008">
          <w:rPr>
            <w:rFonts w:ascii="Times New Roman" w:hAnsi="Times New Roman" w:cs="Times New Roman"/>
          </w:rPr>
          <w:t> . . .</w:t>
        </w:r>
        <w:proofErr w:type="gramEnd"/>
        <w:r w:rsidR="00350008">
          <w:rPr>
            <w:rFonts w:ascii="Times New Roman" w:hAnsi="Times New Roman" w:cs="Times New Roman"/>
          </w:rPr>
          <w:t> </w:t>
        </w:r>
      </w:ins>
      <w:del w:id="116" w:author="Copyeditor" w:date="2022-08-28T12:10:00Z">
        <w:r w:rsidRPr="00DF2BF3" w:rsidDel="00350008">
          <w:rPr>
            <w:rFonts w:ascii="Times New Roman" w:hAnsi="Times New Roman" w:cs="Times New Roman"/>
          </w:rPr>
          <w:delText xml:space="preserve">. […. </w:delText>
        </w:r>
      </w:del>
      <w:r w:rsidRPr="00DF2BF3">
        <w:rPr>
          <w:rFonts w:ascii="Times New Roman" w:hAnsi="Times New Roman" w:cs="Times New Roman"/>
        </w:rPr>
        <w:t>H</w:t>
      </w:r>
      <w:del w:id="117" w:author="Copyeditor" w:date="2022-08-28T12:10:00Z">
        <w:r w:rsidRPr="00DF2BF3" w:rsidDel="00350008">
          <w:rPr>
            <w:rFonts w:ascii="Times New Roman" w:hAnsi="Times New Roman" w:cs="Times New Roman"/>
          </w:rPr>
          <w:delText>]</w:delText>
        </w:r>
      </w:del>
      <w:r w:rsidRPr="00DF2BF3">
        <w:rPr>
          <w:rFonts w:ascii="Times New Roman" w:hAnsi="Times New Roman" w:cs="Times New Roman"/>
        </w:rPr>
        <w:t>uman power, enlightened and armed by its discoveries, shall control [nature] without effort and peacefully maintain any conquest once it is made.</w:t>
      </w:r>
      <w:r w:rsidRPr="00DF2BF3">
        <w:rPr>
          <w:rStyle w:val="EndnoteReference"/>
          <w:rFonts w:ascii="Times New Roman" w:hAnsi="Times New Roman" w:cs="Times New Roman"/>
        </w:rPr>
        <w:t xml:space="preserve"> </w:t>
      </w:r>
      <w:r w:rsidRPr="00DF2BF3">
        <w:rPr>
          <w:rFonts w:ascii="Times New Roman" w:hAnsi="Times New Roman" w:cs="Times New Roman"/>
        </w:rPr>
        <w:t>(Fichte 83</w:t>
      </w:r>
      <w:del w:id="118" w:author="Copyeditor" w:date="2022-08-28T12:11:00Z">
        <w:r w:rsidRPr="00DF2BF3" w:rsidDel="00350008">
          <w:rPr>
            <w:rFonts w:ascii="Times New Roman" w:hAnsi="Times New Roman" w:cs="Times New Roman"/>
          </w:rPr>
          <w:delText>, trans. Preuss</w:delText>
        </w:r>
      </w:del>
      <w:r w:rsidRPr="00DF2BF3">
        <w:rPr>
          <w:rFonts w:ascii="Times New Roman" w:hAnsi="Times New Roman" w:cs="Times New Roman"/>
        </w:rPr>
        <w:t>)</w:t>
      </w:r>
    </w:p>
    <w:p w14:paraId="1BEBCD0B" w14:textId="77777777" w:rsidR="004D56BD" w:rsidRPr="00DF2BF3" w:rsidRDefault="004D56BD">
      <w:pPr>
        <w:spacing w:line="480" w:lineRule="auto"/>
        <w:ind w:left="567"/>
        <w:rPr>
          <w:rFonts w:ascii="Times New Roman" w:hAnsi="Times New Roman" w:cs="Times New Roman"/>
          <w:bCs/>
          <w:highlight w:val="yellow"/>
        </w:rPr>
        <w:pPrChange w:id="119" w:author="Copyeditor" w:date="2022-08-28T12:11:00Z">
          <w:pPr>
            <w:spacing w:line="480" w:lineRule="auto"/>
          </w:pPr>
        </w:pPrChange>
      </w:pPr>
    </w:p>
    <w:p w14:paraId="7F447355" w14:textId="2119805A" w:rsidR="004D56BD" w:rsidRPr="00DF2BF3" w:rsidRDefault="004D56BD" w:rsidP="004B4642">
      <w:pPr>
        <w:spacing w:line="480" w:lineRule="auto"/>
        <w:rPr>
          <w:rFonts w:ascii="Times New Roman" w:hAnsi="Times New Roman" w:cs="Times New Roman"/>
          <w:bCs/>
        </w:rPr>
      </w:pPr>
      <w:r w:rsidRPr="00DF2BF3">
        <w:rPr>
          <w:rFonts w:ascii="Times New Roman" w:hAnsi="Times New Roman" w:cs="Times New Roman"/>
          <w:bCs/>
        </w:rPr>
        <w:t>In this passage, Fichte construes the natural world as “inert” and human beings as “destined” to “control” nature through the use of their reason. We can find similar claims by others, for example Herder (</w:t>
      </w:r>
      <w:r w:rsidRPr="00DF2BF3">
        <w:rPr>
          <w:rFonts w:ascii="Times New Roman" w:hAnsi="Times New Roman" w:cs="Times New Roman"/>
        </w:rPr>
        <w:t>IV:239</w:t>
      </w:r>
      <w:r w:rsidRPr="00DF2BF3">
        <w:rPr>
          <w:rFonts w:ascii="Times New Roman" w:hAnsi="Times New Roman" w:cs="Times New Roman"/>
          <w:bCs/>
        </w:rPr>
        <w:t>). Even Novalis and Schlegel, famously concerned with transforming Fichte’s “not-I” into a “you” (Novalis III:430)</w:t>
      </w:r>
      <w:r w:rsidR="009E186E">
        <w:rPr>
          <w:rFonts w:ascii="Times New Roman" w:hAnsi="Times New Roman" w:cs="Times New Roman"/>
          <w:bCs/>
        </w:rPr>
        <w:t>,</w:t>
      </w:r>
      <w:r w:rsidRPr="00DF2BF3">
        <w:rPr>
          <w:rFonts w:ascii="Times New Roman" w:hAnsi="Times New Roman" w:cs="Times New Roman"/>
          <w:bCs/>
        </w:rPr>
        <w:t xml:space="preserve"> have been criticized for view</w:t>
      </w:r>
      <w:r w:rsidR="00CF5B7D" w:rsidRPr="00DF2BF3">
        <w:rPr>
          <w:rFonts w:ascii="Times New Roman" w:hAnsi="Times New Roman" w:cs="Times New Roman"/>
          <w:bCs/>
        </w:rPr>
        <w:t>ing</w:t>
      </w:r>
      <w:r w:rsidRPr="00DF2BF3">
        <w:rPr>
          <w:rFonts w:ascii="Times New Roman" w:hAnsi="Times New Roman" w:cs="Times New Roman"/>
          <w:bCs/>
        </w:rPr>
        <w:t xml:space="preserve"> the nonhuman world as something to be appropriated, or at least worked on and shaped, by a creative subject (</w:t>
      </w:r>
      <w:proofErr w:type="spellStart"/>
      <w:r w:rsidRPr="00DF2BF3">
        <w:rPr>
          <w:rFonts w:ascii="Times New Roman" w:hAnsi="Times New Roman" w:cs="Times New Roman"/>
          <w:bCs/>
        </w:rPr>
        <w:t>Pnevmonidou</w:t>
      </w:r>
      <w:proofErr w:type="spellEnd"/>
      <w:r w:rsidRPr="00DF2BF3">
        <w:rPr>
          <w:rFonts w:ascii="Times New Roman" w:hAnsi="Times New Roman" w:cs="Times New Roman"/>
          <w:bCs/>
        </w:rPr>
        <w:t xml:space="preserve"> 273–75; </w:t>
      </w:r>
      <w:proofErr w:type="spellStart"/>
      <w:r w:rsidRPr="00DF2BF3">
        <w:rPr>
          <w:rFonts w:ascii="Times New Roman" w:hAnsi="Times New Roman" w:cs="Times New Roman"/>
          <w:bCs/>
        </w:rPr>
        <w:t>Roetzel</w:t>
      </w:r>
      <w:proofErr w:type="spellEnd"/>
      <w:r w:rsidRPr="00DF2BF3">
        <w:rPr>
          <w:rFonts w:ascii="Times New Roman" w:hAnsi="Times New Roman" w:cs="Times New Roman"/>
          <w:bCs/>
        </w:rPr>
        <w:t xml:space="preserve"> 370). </w:t>
      </w:r>
    </w:p>
    <w:p w14:paraId="4203316D" w14:textId="55C6AB61"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bCs/>
        </w:rPr>
        <w:lastRenderedPageBreak/>
        <w:t>For</w:t>
      </w:r>
      <w:r w:rsidRPr="00DF2BF3">
        <w:rPr>
          <w:rFonts w:ascii="Times New Roman" w:hAnsi="Times New Roman" w:cs="Times New Roman"/>
        </w:rPr>
        <w:t xml:space="preserve"> Günderrode, by contrast, although human beings have a place in the development of both consciousness and the earth, their role is neither to master the nonhuman nor to shape it. Instead, human beings are part of nature and can work on themselves as part of nature’s internal movement towards perfection. In “Idea of the Earth” and “Letters,” we saw how this occurs through the enhancement or increase of life during periods when the elements are organized into living beings, including </w:t>
      </w:r>
      <w:del w:id="120" w:author="Copyeditor" w:date="2022-08-28T12:27:00Z">
        <w:r w:rsidRPr="00DF2BF3" w:rsidDel="00E922F7">
          <w:rPr>
            <w:rFonts w:ascii="Times New Roman" w:hAnsi="Times New Roman" w:cs="Times New Roman"/>
          </w:rPr>
          <w:delText xml:space="preserve">as </w:delText>
        </w:r>
      </w:del>
      <w:r w:rsidRPr="00DF2BF3">
        <w:rPr>
          <w:rFonts w:ascii="Times New Roman" w:hAnsi="Times New Roman" w:cs="Times New Roman"/>
        </w:rPr>
        <w:t xml:space="preserve">human beings: as </w:t>
      </w:r>
      <w:r w:rsidR="00BB0ED7" w:rsidRPr="00DF2BF3">
        <w:rPr>
          <w:rFonts w:ascii="Times New Roman" w:hAnsi="Times New Roman" w:cs="Times New Roman"/>
        </w:rPr>
        <w:t>Günderrode</w:t>
      </w:r>
      <w:r w:rsidR="00BB0ED7" w:rsidRPr="00DF2BF3" w:rsidDel="00BB0ED7">
        <w:rPr>
          <w:rFonts w:ascii="Times New Roman" w:hAnsi="Times New Roman" w:cs="Times New Roman"/>
        </w:rPr>
        <w:t xml:space="preserve"> </w:t>
      </w:r>
      <w:r w:rsidRPr="00DF2BF3">
        <w:rPr>
          <w:rFonts w:ascii="Times New Roman" w:hAnsi="Times New Roman" w:cs="Times New Roman"/>
        </w:rPr>
        <w:t>writes in these pieces, “each mortal gives back to the earth a raised, more developed elemental life</w:t>
      </w:r>
      <w:del w:id="121" w:author="Copyeditor" w:date="2022-08-28T12:26:00Z">
        <w:r w:rsidRPr="00DF2BF3" w:rsidDel="00E922F7">
          <w:rPr>
            <w:rFonts w:ascii="Times New Roman" w:hAnsi="Times New Roman" w:cs="Times New Roman"/>
          </w:rPr>
          <w:delText>[</w:delText>
        </w:r>
      </w:del>
      <w:r w:rsidRPr="00DF2BF3">
        <w:rPr>
          <w:rFonts w:ascii="Times New Roman" w:hAnsi="Times New Roman" w:cs="Times New Roman"/>
        </w:rPr>
        <w:t>.</w:t>
      </w:r>
      <w:del w:id="122" w:author="Copyeditor" w:date="2022-08-28T12:26:00Z">
        <w:r w:rsidRPr="00DF2BF3" w:rsidDel="00E922F7">
          <w:rPr>
            <w:rFonts w:ascii="Times New Roman" w:hAnsi="Times New Roman" w:cs="Times New Roman"/>
          </w:rPr>
          <w:delText>]</w:delText>
        </w:r>
      </w:del>
      <w:r w:rsidRPr="00DF2BF3">
        <w:rPr>
          <w:rFonts w:ascii="Times New Roman" w:hAnsi="Times New Roman" w:cs="Times New Roman"/>
        </w:rPr>
        <w:t xml:space="preserve">” </w:t>
      </w:r>
    </w:p>
    <w:p w14:paraId="724D5138" w14:textId="6A5DBFE7" w:rsidR="004D56BD" w:rsidRPr="00DF2BF3" w:rsidDel="00E922F7" w:rsidRDefault="004D56BD" w:rsidP="004B4642">
      <w:pPr>
        <w:spacing w:line="480" w:lineRule="auto"/>
        <w:ind w:firstLine="567"/>
        <w:rPr>
          <w:del w:id="123" w:author="Copyeditor" w:date="2022-08-28T12:28:00Z"/>
          <w:rFonts w:ascii="Times New Roman" w:hAnsi="Times New Roman" w:cs="Times New Roman"/>
        </w:rPr>
      </w:pPr>
      <w:r w:rsidRPr="00DF2BF3">
        <w:rPr>
          <w:rFonts w:ascii="Times New Roman" w:hAnsi="Times New Roman" w:cs="Times New Roman"/>
        </w:rPr>
        <w:t>The narrator of “Story of a Brahmin” elaborates on the idea of the self-development of the individual within a developing whole:</w:t>
      </w:r>
    </w:p>
    <w:p w14:paraId="502D2BE8" w14:textId="6FFA370C" w:rsidR="004D56BD" w:rsidRPr="00DF2BF3" w:rsidRDefault="004D56BD">
      <w:pPr>
        <w:spacing w:line="480" w:lineRule="auto"/>
        <w:ind w:firstLine="567"/>
        <w:rPr>
          <w:rFonts w:ascii="Times New Roman" w:hAnsi="Times New Roman" w:cs="Times New Roman"/>
          <w:bCs/>
        </w:rPr>
        <w:pPrChange w:id="124" w:author="Copyeditor" w:date="2022-08-28T12:28:00Z">
          <w:pPr>
            <w:spacing w:line="480" w:lineRule="auto"/>
          </w:pPr>
        </w:pPrChange>
      </w:pPr>
    </w:p>
    <w:p w14:paraId="5147EC25" w14:textId="41E536AC" w:rsidR="004D56BD" w:rsidRPr="00DF2BF3" w:rsidRDefault="004D56BD">
      <w:pPr>
        <w:spacing w:line="480" w:lineRule="auto"/>
        <w:ind w:left="720"/>
        <w:rPr>
          <w:rFonts w:ascii="Times New Roman" w:hAnsi="Times New Roman" w:cs="Times New Roman"/>
        </w:rPr>
        <w:pPrChange w:id="125" w:author="Copyeditor" w:date="2022-09-05T23:04:00Z">
          <w:pPr>
            <w:spacing w:line="480" w:lineRule="auto"/>
            <w:ind w:left="567"/>
          </w:pPr>
        </w:pPrChange>
      </w:pPr>
      <w:r w:rsidRPr="00DF2BF3">
        <w:rPr>
          <w:rFonts w:ascii="Times New Roman" w:hAnsi="Times New Roman" w:cs="Times New Roman"/>
        </w:rPr>
        <w:t>The philosophy that considers every individual as a means for the whole has now become hateful to me, [the philosophy</w:t>
      </w:r>
      <w:del w:id="126" w:author="Copyeditor" w:date="2022-08-28T12:29:00Z">
        <w:r w:rsidR="00F618F4" w:rsidRPr="00DF2BF3" w:rsidDel="00E922F7">
          <w:rPr>
            <w:rFonts w:ascii="Times New Roman" w:hAnsi="Times New Roman" w:cs="Times New Roman"/>
          </w:rPr>
          <w:delText xml:space="preserve"> …</w:delText>
        </w:r>
      </w:del>
      <w:r w:rsidRPr="00DF2BF3">
        <w:rPr>
          <w:rFonts w:ascii="Times New Roman" w:hAnsi="Times New Roman" w:cs="Times New Roman"/>
        </w:rPr>
        <w:t>] that always asks what use this or that is for the others and considers each as a fruit that has bloomed and ripened in order to be consumed by the whole; that plants the most various natures in one garden, and wants to grow the oak and the rose according to one standard. To me each individual is holy, it is God’s work, it is its own purpose. If it becomes what it can become according to its nature, then it has done enough, and what it profits the others is a side issue</w:t>
      </w:r>
      <w:proofErr w:type="gramStart"/>
      <w:ins w:id="127" w:author="Copyeditor" w:date="2022-08-28T12:31:00Z">
        <w:r w:rsidR="005C45C9" w:rsidRPr="00DF2BF3">
          <w:rPr>
            <w:rFonts w:ascii="Times New Roman" w:hAnsi="Times New Roman" w:cs="Times New Roman"/>
          </w:rPr>
          <w:t>.</w:t>
        </w:r>
        <w:r w:rsidR="005C45C9">
          <w:rPr>
            <w:rFonts w:ascii="Times New Roman" w:hAnsi="Times New Roman" w:cs="Times New Roman"/>
          </w:rPr>
          <w:t> . . .</w:t>
        </w:r>
        <w:proofErr w:type="gramEnd"/>
        <w:r w:rsidR="005C45C9">
          <w:rPr>
            <w:rFonts w:ascii="Times New Roman" w:hAnsi="Times New Roman" w:cs="Times New Roman"/>
          </w:rPr>
          <w:t> </w:t>
        </w:r>
      </w:ins>
      <w:del w:id="128" w:author="Copyeditor" w:date="2022-08-28T12:31:00Z">
        <w:r w:rsidRPr="00DF2BF3" w:rsidDel="005C45C9">
          <w:rPr>
            <w:rFonts w:ascii="Times New Roman" w:hAnsi="Times New Roman" w:cs="Times New Roman"/>
          </w:rPr>
          <w:delText xml:space="preserve">. [….] </w:delText>
        </w:r>
      </w:del>
      <w:r w:rsidRPr="00DF2BF3">
        <w:rPr>
          <w:rFonts w:ascii="Times New Roman" w:hAnsi="Times New Roman" w:cs="Times New Roman"/>
        </w:rPr>
        <w:t>Yes, a time of perfection must come, when each being will be harmonious with itself and with the others, when they flow into each other and become one in a great unison, when every melody throws itself into the eternal harmony.</w:t>
      </w:r>
    </w:p>
    <w:p w14:paraId="4F3B24BA" w14:textId="1EDC3DFE" w:rsidR="004D56BD" w:rsidRPr="00DF2BF3" w:rsidDel="00F72160" w:rsidRDefault="004D56BD">
      <w:pPr>
        <w:spacing w:line="480" w:lineRule="auto"/>
        <w:ind w:left="720" w:firstLine="567"/>
        <w:rPr>
          <w:del w:id="129" w:author="Copyeditor" w:date="2022-08-28T12:38:00Z"/>
          <w:rFonts w:ascii="Times New Roman" w:hAnsi="Times New Roman" w:cs="Times New Roman"/>
        </w:rPr>
        <w:pPrChange w:id="130" w:author="Copyeditor" w:date="2022-09-05T23:04:00Z">
          <w:pPr>
            <w:spacing w:line="480" w:lineRule="auto"/>
            <w:ind w:left="567" w:firstLine="567"/>
          </w:pPr>
        </w:pPrChange>
      </w:pPr>
      <w:r w:rsidRPr="00DF2BF3">
        <w:rPr>
          <w:rFonts w:ascii="Times New Roman" w:hAnsi="Times New Roman" w:cs="Times New Roman"/>
        </w:rPr>
        <w:t xml:space="preserve">Just like health, preservation, propagation </w:t>
      </w:r>
      <w:proofErr w:type="gramStart"/>
      <w:r w:rsidRPr="00DF2BF3">
        <w:rPr>
          <w:rFonts w:ascii="Times New Roman" w:hAnsi="Times New Roman" w:cs="Times New Roman"/>
        </w:rPr>
        <w:t>are</w:t>
      </w:r>
      <w:proofErr w:type="gramEnd"/>
      <w:r w:rsidRPr="00DF2BF3">
        <w:rPr>
          <w:rFonts w:ascii="Times New Roman" w:hAnsi="Times New Roman" w:cs="Times New Roman"/>
        </w:rPr>
        <w:t xml:space="preserve"> the highest for merely animal life, humanity [</w:t>
      </w:r>
      <w:proofErr w:type="spellStart"/>
      <w:r w:rsidRPr="0071191D">
        <w:rPr>
          <w:rFonts w:ascii="Times New Roman" w:hAnsi="Times New Roman" w:cs="Times New Roman"/>
          <w:i/>
          <w:iCs/>
        </w:rPr>
        <w:t>Humanität</w:t>
      </w:r>
      <w:proofErr w:type="spellEnd"/>
      <w:r w:rsidRPr="00DF2BF3">
        <w:rPr>
          <w:rFonts w:ascii="Times New Roman" w:hAnsi="Times New Roman" w:cs="Times New Roman"/>
        </w:rPr>
        <w:t>] in the broadest sense of the word (according to which it also includes morality and culture) is the highest for human beings as human beings; as such</w:t>
      </w:r>
      <w:ins w:id="131" w:author="Copyeditor" w:date="2022-08-28T12:33:00Z">
        <w:r w:rsidR="005C45C9">
          <w:rPr>
            <w:rFonts w:ascii="Times New Roman" w:hAnsi="Times New Roman" w:cs="Times New Roman"/>
          </w:rPr>
          <w:t>,</w:t>
        </w:r>
      </w:ins>
      <w:r w:rsidRPr="00DF2BF3">
        <w:rPr>
          <w:rFonts w:ascii="Times New Roman" w:hAnsi="Times New Roman" w:cs="Times New Roman"/>
        </w:rPr>
        <w:t xml:space="preserve"> they have humankind [</w:t>
      </w:r>
      <w:proofErr w:type="spellStart"/>
      <w:r w:rsidRPr="0071191D">
        <w:rPr>
          <w:rFonts w:ascii="Times New Roman" w:hAnsi="Times New Roman" w:cs="Times New Roman"/>
          <w:i/>
          <w:iCs/>
        </w:rPr>
        <w:t>Menschheit</w:t>
      </w:r>
      <w:proofErr w:type="spellEnd"/>
      <w:r w:rsidRPr="00DF2BF3">
        <w:rPr>
          <w:rFonts w:ascii="Times New Roman" w:hAnsi="Times New Roman" w:cs="Times New Roman"/>
        </w:rPr>
        <w:t xml:space="preserve">] as their object. Their pure relationship to it, morality, </w:t>
      </w:r>
      <w:r w:rsidRPr="00DF2BF3">
        <w:rPr>
          <w:rFonts w:ascii="Times New Roman" w:hAnsi="Times New Roman" w:cs="Times New Roman"/>
        </w:rPr>
        <w:lastRenderedPageBreak/>
        <w:t>consists in itself, satisfies itself, and needs no other motive nor prospects than itself and humankind</w:t>
      </w:r>
      <w:proofErr w:type="gramStart"/>
      <w:ins w:id="132" w:author="Copyeditor" w:date="2022-08-28T12:34:00Z">
        <w:r w:rsidR="005C45C9" w:rsidRPr="00DF2BF3">
          <w:rPr>
            <w:rFonts w:ascii="Times New Roman" w:hAnsi="Times New Roman" w:cs="Times New Roman"/>
          </w:rPr>
          <w:t>.</w:t>
        </w:r>
        <w:r w:rsidR="005C45C9">
          <w:rPr>
            <w:rFonts w:ascii="Times New Roman" w:hAnsi="Times New Roman" w:cs="Times New Roman"/>
          </w:rPr>
          <w:t> . . .</w:t>
        </w:r>
        <w:proofErr w:type="gramEnd"/>
        <w:r w:rsidR="005C45C9">
          <w:rPr>
            <w:rFonts w:ascii="Times New Roman" w:hAnsi="Times New Roman" w:cs="Times New Roman"/>
          </w:rPr>
          <w:t> </w:t>
        </w:r>
      </w:ins>
      <w:del w:id="133" w:author="Copyeditor" w:date="2022-08-28T12:34:00Z">
        <w:r w:rsidRPr="00DF2BF3" w:rsidDel="005C45C9">
          <w:rPr>
            <w:rFonts w:ascii="Times New Roman" w:hAnsi="Times New Roman" w:cs="Times New Roman"/>
          </w:rPr>
          <w:delText xml:space="preserve">. [….] </w:delText>
        </w:r>
      </w:del>
      <w:proofErr w:type="gramStart"/>
      <w:r w:rsidRPr="00DF2BF3">
        <w:rPr>
          <w:rFonts w:ascii="Times New Roman" w:hAnsi="Times New Roman" w:cs="Times New Roman"/>
        </w:rPr>
        <w:t>Thus</w:t>
      </w:r>
      <w:proofErr w:type="gramEnd"/>
      <w:r w:rsidRPr="00DF2BF3">
        <w:rPr>
          <w:rFonts w:ascii="Times New Roman" w:hAnsi="Times New Roman" w:cs="Times New Roman"/>
        </w:rPr>
        <w:t xml:space="preserve"> the human being lives in a threefold way: animally—this is its relation to earth; humanly [</w:t>
      </w:r>
      <w:proofErr w:type="spellStart"/>
      <w:r w:rsidRPr="0071191D">
        <w:rPr>
          <w:rFonts w:ascii="Times New Roman" w:hAnsi="Times New Roman" w:cs="Times New Roman"/>
          <w:i/>
          <w:iCs/>
        </w:rPr>
        <w:t>menschlich</w:t>
      </w:r>
      <w:proofErr w:type="spellEnd"/>
      <w:r w:rsidRPr="00DF2BF3">
        <w:rPr>
          <w:rFonts w:ascii="Times New Roman" w:hAnsi="Times New Roman" w:cs="Times New Roman"/>
        </w:rPr>
        <w:t>]—this is its relationship to humankind; spiritually—this is its relationship to the infinite, divine. Whoever does not live in these three ways has a gap in their existence, and something is missing in their aptitudes. (I:310–311)</w:t>
      </w:r>
    </w:p>
    <w:p w14:paraId="6D1ECA68" w14:textId="03E0229A" w:rsidR="004D56BD" w:rsidRPr="00DF2BF3" w:rsidRDefault="004D56BD">
      <w:pPr>
        <w:spacing w:line="480" w:lineRule="auto"/>
        <w:ind w:left="720" w:firstLine="567"/>
        <w:rPr>
          <w:rFonts w:ascii="Times New Roman" w:hAnsi="Times New Roman" w:cs="Times New Roman"/>
          <w:bCs/>
        </w:rPr>
        <w:pPrChange w:id="134" w:author="Copyeditor" w:date="2022-09-05T23:04:00Z">
          <w:pPr>
            <w:spacing w:line="480" w:lineRule="auto"/>
          </w:pPr>
        </w:pPrChange>
      </w:pPr>
    </w:p>
    <w:p w14:paraId="46AE85C6" w14:textId="470B3876" w:rsidR="004D56BD" w:rsidRPr="00DF2BF3" w:rsidRDefault="004D56BD" w:rsidP="00396E65">
      <w:pPr>
        <w:spacing w:line="480" w:lineRule="auto"/>
        <w:rPr>
          <w:rFonts w:ascii="Times New Roman" w:hAnsi="Times New Roman" w:cs="Times New Roman"/>
          <w:bCs/>
        </w:rPr>
      </w:pPr>
      <w:r w:rsidRPr="00DF2BF3">
        <w:rPr>
          <w:rFonts w:ascii="Times New Roman" w:hAnsi="Times New Roman" w:cs="Times New Roman"/>
          <w:bCs/>
        </w:rPr>
        <w:t xml:space="preserve">In this passage, </w:t>
      </w:r>
      <w:r w:rsidRPr="00DF2BF3">
        <w:rPr>
          <w:rFonts w:ascii="Times New Roman" w:hAnsi="Times New Roman" w:cs="Times New Roman"/>
        </w:rPr>
        <w:t xml:space="preserve">Günderrode emphasizes </w:t>
      </w:r>
      <w:r w:rsidRPr="00DF2BF3">
        <w:rPr>
          <w:rFonts w:ascii="Times New Roman" w:hAnsi="Times New Roman" w:cs="Times New Roman"/>
          <w:bCs/>
        </w:rPr>
        <w:t xml:space="preserve">the intrinsic, </w:t>
      </w:r>
      <w:proofErr w:type="spellStart"/>
      <w:r w:rsidRPr="00DF2BF3">
        <w:rPr>
          <w:rFonts w:ascii="Times New Roman" w:hAnsi="Times New Roman" w:cs="Times New Roman"/>
          <w:bCs/>
        </w:rPr>
        <w:t>non</w:t>
      </w:r>
      <w:del w:id="135" w:author="Copyeditor" w:date="2022-08-28T12:38:00Z">
        <w:r w:rsidRPr="00DF2BF3" w:rsidDel="00F72160">
          <w:rPr>
            <w:rFonts w:ascii="Times New Roman" w:hAnsi="Times New Roman" w:cs="Times New Roman"/>
            <w:bCs/>
          </w:rPr>
          <w:delText>-</w:delText>
        </w:r>
      </w:del>
      <w:r w:rsidRPr="00DF2BF3">
        <w:rPr>
          <w:rFonts w:ascii="Times New Roman" w:hAnsi="Times New Roman" w:cs="Times New Roman"/>
          <w:bCs/>
        </w:rPr>
        <w:t>instrumental</w:t>
      </w:r>
      <w:proofErr w:type="spellEnd"/>
      <w:r w:rsidRPr="00DF2BF3">
        <w:rPr>
          <w:rFonts w:ascii="Times New Roman" w:hAnsi="Times New Roman" w:cs="Times New Roman"/>
          <w:bCs/>
        </w:rPr>
        <w:t xml:space="preserve"> value of all living (and, on the basis of “Idea of the Earth” and “Letters,” also non</w:t>
      </w:r>
      <w:del w:id="136" w:author="Copyeditor" w:date="2022-08-28T12:38:00Z">
        <w:r w:rsidRPr="00DF2BF3" w:rsidDel="00F72160">
          <w:rPr>
            <w:rFonts w:ascii="Times New Roman" w:hAnsi="Times New Roman" w:cs="Times New Roman"/>
            <w:bCs/>
          </w:rPr>
          <w:delText>-</w:delText>
        </w:r>
      </w:del>
      <w:r w:rsidRPr="00DF2BF3">
        <w:rPr>
          <w:rFonts w:ascii="Times New Roman" w:hAnsi="Times New Roman" w:cs="Times New Roman"/>
          <w:bCs/>
        </w:rPr>
        <w:t xml:space="preserve">living) things. On </w:t>
      </w:r>
      <w:r w:rsidRPr="00DF2BF3">
        <w:rPr>
          <w:rFonts w:ascii="Times New Roman" w:hAnsi="Times New Roman" w:cs="Times New Roman"/>
        </w:rPr>
        <w:t xml:space="preserve">Günderrode’s model, </w:t>
      </w:r>
      <w:r w:rsidRPr="00DF2BF3">
        <w:rPr>
          <w:rFonts w:ascii="Times New Roman" w:hAnsi="Times New Roman" w:cs="Times New Roman"/>
          <w:bCs/>
        </w:rPr>
        <w:t xml:space="preserve">while human beings are part of the development and perfecting of nature, their role is not to master the world, nor to cultivate or perfect </w:t>
      </w:r>
      <w:r w:rsidR="004D2DAB" w:rsidRPr="00DF2BF3">
        <w:rPr>
          <w:rFonts w:ascii="Times New Roman" w:hAnsi="Times New Roman" w:cs="Times New Roman"/>
          <w:bCs/>
        </w:rPr>
        <w:t>it</w:t>
      </w:r>
      <w:r w:rsidRPr="00DF2BF3">
        <w:rPr>
          <w:rFonts w:ascii="Times New Roman" w:hAnsi="Times New Roman" w:cs="Times New Roman"/>
          <w:bCs/>
        </w:rPr>
        <w:t xml:space="preserve"> from a position of dominance (or even stewardship), but, rather, to be human (</w:t>
      </w:r>
      <w:r w:rsidR="004D2DAB" w:rsidRPr="00DF2BF3">
        <w:rPr>
          <w:rFonts w:ascii="Times New Roman" w:hAnsi="Times New Roman" w:cs="Times New Roman"/>
          <w:bCs/>
        </w:rPr>
        <w:t>and</w:t>
      </w:r>
      <w:r w:rsidRPr="00DF2BF3">
        <w:rPr>
          <w:rFonts w:ascii="Times New Roman" w:hAnsi="Times New Roman" w:cs="Times New Roman"/>
          <w:bCs/>
        </w:rPr>
        <w:t xml:space="preserve"> animal) and to develop a relationship to the infinite. The harmony that the narrator of “Story of a Brahmin” claims will (hopefully) characterize the end-state of the world is not imposed on or cultivated in nature by human beings</w:t>
      </w:r>
      <w:del w:id="137" w:author="Copyeditor" w:date="2022-08-28T12:39:00Z">
        <w:r w:rsidRPr="00DF2BF3" w:rsidDel="00F72160">
          <w:rPr>
            <w:rFonts w:ascii="Times New Roman" w:hAnsi="Times New Roman" w:cs="Times New Roman"/>
            <w:bCs/>
          </w:rPr>
          <w:delText>,</w:delText>
        </w:r>
      </w:del>
      <w:r w:rsidRPr="00DF2BF3">
        <w:rPr>
          <w:rFonts w:ascii="Times New Roman" w:hAnsi="Times New Roman" w:cs="Times New Roman"/>
          <w:bCs/>
        </w:rPr>
        <w:t xml:space="preserve"> but, if it emerges, will do so through the full self-expression of each of the parts within </w:t>
      </w:r>
      <w:r w:rsidR="008F134A" w:rsidRPr="00DF2BF3">
        <w:rPr>
          <w:rFonts w:ascii="Times New Roman" w:hAnsi="Times New Roman" w:cs="Times New Roman"/>
          <w:bCs/>
        </w:rPr>
        <w:t>it</w:t>
      </w:r>
      <w:r w:rsidRPr="00DF2BF3">
        <w:rPr>
          <w:rFonts w:ascii="Times New Roman" w:hAnsi="Times New Roman" w:cs="Times New Roman"/>
          <w:bCs/>
        </w:rPr>
        <w:t xml:space="preserve">, including human beings. </w:t>
      </w:r>
    </w:p>
    <w:p w14:paraId="489C1D86" w14:textId="3E79CBD1"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One of the most striking characteristics of this model is its normative </w:t>
      </w:r>
      <w:r w:rsidR="008E57BD" w:rsidRPr="00DF2BF3">
        <w:rPr>
          <w:rFonts w:ascii="Times New Roman" w:hAnsi="Times New Roman" w:cs="Times New Roman"/>
          <w:bCs/>
        </w:rPr>
        <w:t>restraint</w:t>
      </w:r>
      <w:r w:rsidRPr="00DF2BF3">
        <w:rPr>
          <w:rFonts w:ascii="Times New Roman" w:hAnsi="Times New Roman" w:cs="Times New Roman"/>
          <w:bCs/>
        </w:rPr>
        <w:t>: the project facing human beings is one of self-cultivation, not cultivation of others, whether human or nonhuman. Nonetheless,</w:t>
      </w:r>
      <w:r w:rsidRPr="00DF2BF3">
        <w:rPr>
          <w:rFonts w:ascii="Times New Roman" w:hAnsi="Times New Roman" w:cs="Times New Roman"/>
        </w:rPr>
        <w:t xml:space="preserve"> Günderrode clearly imagines</w:t>
      </w:r>
      <w:r w:rsidRPr="00DF2BF3">
        <w:rPr>
          <w:rFonts w:ascii="Times New Roman" w:hAnsi="Times New Roman" w:cs="Times New Roman"/>
          <w:bCs/>
        </w:rPr>
        <w:t xml:space="preserve"> this self-cultivation of the individual as part of a self-cultivation of the whole, capable of contributing to an enhanced and harmonious outcome. The last section of this paper explores the nature of this harmony and the means by which </w:t>
      </w:r>
      <w:r w:rsidRPr="00DF2BF3">
        <w:rPr>
          <w:rFonts w:ascii="Times New Roman" w:hAnsi="Times New Roman" w:cs="Times New Roman"/>
        </w:rPr>
        <w:t xml:space="preserve">Günderrode believes certain kinds of </w:t>
      </w:r>
      <w:r w:rsidRPr="00DF2BF3">
        <w:rPr>
          <w:rFonts w:ascii="Times New Roman" w:hAnsi="Times New Roman" w:cs="Times New Roman"/>
          <w:bCs/>
        </w:rPr>
        <w:t xml:space="preserve">human and nonhuman relationships </w:t>
      </w:r>
      <w:r w:rsidRPr="00DF2BF3">
        <w:rPr>
          <w:rFonts w:ascii="Times New Roman" w:hAnsi="Times New Roman" w:cs="Times New Roman"/>
        </w:rPr>
        <w:t xml:space="preserve">can foster it. First, however, </w:t>
      </w:r>
      <w:r w:rsidR="00486F47" w:rsidRPr="00DF2BF3">
        <w:rPr>
          <w:rFonts w:ascii="Times New Roman" w:hAnsi="Times New Roman" w:cs="Times New Roman"/>
        </w:rPr>
        <w:t>the next section</w:t>
      </w:r>
      <w:r w:rsidRPr="00DF2BF3">
        <w:rPr>
          <w:rFonts w:ascii="Times New Roman" w:hAnsi="Times New Roman" w:cs="Times New Roman"/>
        </w:rPr>
        <w:t xml:space="preserve"> </w:t>
      </w:r>
      <w:r w:rsidR="00F33265" w:rsidRPr="00DF2BF3">
        <w:rPr>
          <w:rFonts w:ascii="Times New Roman" w:hAnsi="Times New Roman" w:cs="Times New Roman"/>
        </w:rPr>
        <w:t>investigates</w:t>
      </w:r>
      <w:r w:rsidRPr="00DF2BF3">
        <w:rPr>
          <w:rFonts w:ascii="Times New Roman" w:hAnsi="Times New Roman" w:cs="Times New Roman"/>
        </w:rPr>
        <w:t xml:space="preserve"> the “threefold way” of </w:t>
      </w:r>
      <w:r w:rsidR="00DD2920" w:rsidRPr="00DF2BF3">
        <w:rPr>
          <w:rFonts w:ascii="Times New Roman" w:hAnsi="Times New Roman" w:cs="Times New Roman"/>
        </w:rPr>
        <w:t>human life</w:t>
      </w:r>
      <w:r w:rsidRPr="00DF2BF3">
        <w:rPr>
          <w:rFonts w:ascii="Times New Roman" w:hAnsi="Times New Roman" w:cs="Times New Roman"/>
        </w:rPr>
        <w:t xml:space="preserve"> that Günderrode </w:t>
      </w:r>
      <w:r w:rsidRPr="00DF2BF3">
        <w:rPr>
          <w:rFonts w:ascii="Times New Roman" w:hAnsi="Times New Roman" w:cs="Times New Roman"/>
        </w:rPr>
        <w:lastRenderedPageBreak/>
        <w:t>describes in “Story of a Brahmin</w:t>
      </w:r>
      <w:del w:id="138" w:author="Copyeditor" w:date="2022-08-28T12:47:00Z">
        <w:r w:rsidRPr="00DF2BF3" w:rsidDel="00E536E2">
          <w:rPr>
            <w:rFonts w:ascii="Times New Roman" w:hAnsi="Times New Roman" w:cs="Times New Roman"/>
          </w:rPr>
          <w:delText>,</w:delText>
        </w:r>
      </w:del>
      <w:r w:rsidRPr="00DF2BF3">
        <w:rPr>
          <w:rFonts w:ascii="Times New Roman" w:hAnsi="Times New Roman" w:cs="Times New Roman"/>
        </w:rPr>
        <w:t>” and the differences this reveals between Günderrode’s account and models that associate human beings uniquely with consciousness and spirituality.</w:t>
      </w:r>
    </w:p>
    <w:p w14:paraId="571B604A" w14:textId="77777777" w:rsidR="004D56BD" w:rsidRPr="00DF2BF3" w:rsidRDefault="004D56BD" w:rsidP="00396E65">
      <w:pPr>
        <w:spacing w:line="480" w:lineRule="auto"/>
        <w:rPr>
          <w:rFonts w:ascii="Times New Roman" w:hAnsi="Times New Roman" w:cs="Times New Roman"/>
          <w:bCs/>
        </w:rPr>
      </w:pPr>
    </w:p>
    <w:p w14:paraId="59C2B11C" w14:textId="3DBFF864" w:rsidR="004D56BD" w:rsidRPr="00DF2BF3" w:rsidRDefault="004D56BD" w:rsidP="00396E65">
      <w:pPr>
        <w:spacing w:line="480" w:lineRule="auto"/>
        <w:rPr>
          <w:rFonts w:ascii="Times New Roman" w:hAnsi="Times New Roman" w:cs="Times New Roman"/>
          <w:b/>
        </w:rPr>
      </w:pPr>
      <w:del w:id="139" w:author="Copyeditor" w:date="2022-08-28T12:48:00Z">
        <w:r w:rsidRPr="00DF2BF3" w:rsidDel="00E536E2">
          <w:rPr>
            <w:rFonts w:ascii="Times New Roman" w:hAnsi="Times New Roman" w:cs="Times New Roman"/>
            <w:b/>
          </w:rPr>
          <w:delText xml:space="preserve">3. </w:delText>
        </w:r>
      </w:del>
      <w:r w:rsidRPr="00DF2BF3">
        <w:rPr>
          <w:rFonts w:ascii="Times New Roman" w:hAnsi="Times New Roman" w:cs="Times New Roman"/>
          <w:b/>
        </w:rPr>
        <w:t>Being Human</w:t>
      </w:r>
    </w:p>
    <w:p w14:paraId="5A7A7CE2" w14:textId="1481D70B" w:rsidR="004D56BD" w:rsidRPr="00DF2BF3" w:rsidRDefault="004D56BD">
      <w:pPr>
        <w:spacing w:line="480" w:lineRule="auto"/>
        <w:ind w:firstLine="567"/>
        <w:rPr>
          <w:rFonts w:ascii="Times New Roman" w:hAnsi="Times New Roman" w:cs="Times New Roman"/>
          <w:bCs/>
        </w:rPr>
        <w:pPrChange w:id="140" w:author="Copyeditor" w:date="2022-08-28T13:07:00Z">
          <w:pPr>
            <w:spacing w:line="480" w:lineRule="auto"/>
          </w:pPr>
        </w:pPrChange>
      </w:pPr>
      <w:r w:rsidRPr="00DF2BF3">
        <w:rPr>
          <w:rFonts w:ascii="Times New Roman" w:hAnsi="Times New Roman" w:cs="Times New Roman"/>
        </w:rPr>
        <w:t xml:space="preserve">In the passage quoted above, Günderrode aligns </w:t>
      </w:r>
      <w:r w:rsidRPr="00DF2BF3">
        <w:rPr>
          <w:rFonts w:ascii="Times New Roman" w:hAnsi="Times New Roman" w:cs="Times New Roman"/>
          <w:bCs/>
        </w:rPr>
        <w:t>the animal side of human nature with “relationship to (the) earth” (</w:t>
      </w:r>
      <w:proofErr w:type="spellStart"/>
      <w:r w:rsidRPr="00DF2BF3">
        <w:rPr>
          <w:rFonts w:ascii="Times New Roman" w:hAnsi="Times New Roman" w:cs="Times New Roman"/>
          <w:bCs/>
          <w:i/>
          <w:iCs/>
        </w:rPr>
        <w:t>Verhältniß</w:t>
      </w:r>
      <w:proofErr w:type="spellEnd"/>
      <w:r w:rsidRPr="00DF2BF3">
        <w:rPr>
          <w:rFonts w:ascii="Times New Roman" w:hAnsi="Times New Roman" w:cs="Times New Roman"/>
          <w:bCs/>
          <w:i/>
          <w:iCs/>
        </w:rPr>
        <w:t xml:space="preserve"> </w:t>
      </w:r>
      <w:proofErr w:type="spellStart"/>
      <w:r w:rsidRPr="00DF2BF3">
        <w:rPr>
          <w:rFonts w:ascii="Times New Roman" w:hAnsi="Times New Roman" w:cs="Times New Roman"/>
          <w:bCs/>
          <w:i/>
          <w:iCs/>
        </w:rPr>
        <w:t>zur</w:t>
      </w:r>
      <w:proofErr w:type="spellEnd"/>
      <w:r w:rsidRPr="00DF2BF3">
        <w:rPr>
          <w:rFonts w:ascii="Times New Roman" w:hAnsi="Times New Roman" w:cs="Times New Roman"/>
          <w:bCs/>
          <w:i/>
          <w:iCs/>
        </w:rPr>
        <w:t xml:space="preserve"> </w:t>
      </w:r>
      <w:proofErr w:type="spellStart"/>
      <w:r w:rsidRPr="00DF2BF3">
        <w:rPr>
          <w:rFonts w:ascii="Times New Roman" w:hAnsi="Times New Roman" w:cs="Times New Roman"/>
          <w:bCs/>
          <w:i/>
          <w:iCs/>
        </w:rPr>
        <w:t>Erde</w:t>
      </w:r>
      <w:proofErr w:type="spellEnd"/>
      <w:r w:rsidRPr="00DF2BF3">
        <w:rPr>
          <w:rFonts w:ascii="Times New Roman" w:hAnsi="Times New Roman" w:cs="Times New Roman"/>
          <w:bCs/>
        </w:rPr>
        <w:t>); the human side with “relation to humankind” (</w:t>
      </w:r>
      <w:proofErr w:type="spellStart"/>
      <w:r w:rsidRPr="00DF2BF3">
        <w:rPr>
          <w:rFonts w:ascii="Times New Roman" w:hAnsi="Times New Roman" w:cs="Times New Roman"/>
          <w:bCs/>
          <w:i/>
          <w:iCs/>
        </w:rPr>
        <w:t>Beziehung</w:t>
      </w:r>
      <w:proofErr w:type="spellEnd"/>
      <w:r w:rsidRPr="00DF2BF3">
        <w:rPr>
          <w:rFonts w:ascii="Times New Roman" w:hAnsi="Times New Roman" w:cs="Times New Roman"/>
          <w:bCs/>
          <w:i/>
          <w:iCs/>
        </w:rPr>
        <w:t xml:space="preserve"> </w:t>
      </w:r>
      <w:proofErr w:type="spellStart"/>
      <w:r w:rsidRPr="00DF2BF3">
        <w:rPr>
          <w:rFonts w:ascii="Times New Roman" w:hAnsi="Times New Roman" w:cs="Times New Roman"/>
          <w:bCs/>
          <w:i/>
          <w:iCs/>
        </w:rPr>
        <w:t>zur</w:t>
      </w:r>
      <w:proofErr w:type="spellEnd"/>
      <w:r w:rsidRPr="00DF2BF3">
        <w:rPr>
          <w:rFonts w:ascii="Times New Roman" w:hAnsi="Times New Roman" w:cs="Times New Roman"/>
          <w:bCs/>
          <w:i/>
          <w:iCs/>
        </w:rPr>
        <w:t xml:space="preserve"> </w:t>
      </w:r>
      <w:proofErr w:type="spellStart"/>
      <w:r w:rsidRPr="00DF2BF3">
        <w:rPr>
          <w:rFonts w:ascii="Times New Roman" w:hAnsi="Times New Roman" w:cs="Times New Roman"/>
          <w:bCs/>
          <w:i/>
          <w:iCs/>
        </w:rPr>
        <w:t>Menschheit</w:t>
      </w:r>
      <w:proofErr w:type="spellEnd"/>
      <w:r w:rsidRPr="00DF2BF3">
        <w:rPr>
          <w:rFonts w:ascii="Times New Roman" w:hAnsi="Times New Roman" w:cs="Times New Roman"/>
          <w:bCs/>
        </w:rPr>
        <w:t>); and the spiritual side with “relation to the infinite, divine” (</w:t>
      </w:r>
      <w:proofErr w:type="spellStart"/>
      <w:r w:rsidRPr="00DF2BF3">
        <w:rPr>
          <w:rFonts w:ascii="Times New Roman" w:hAnsi="Times New Roman" w:cs="Times New Roman"/>
          <w:bCs/>
          <w:i/>
          <w:iCs/>
        </w:rPr>
        <w:t>Beziehung</w:t>
      </w:r>
      <w:proofErr w:type="spellEnd"/>
      <w:r w:rsidRPr="00DF2BF3">
        <w:rPr>
          <w:rFonts w:ascii="Times New Roman" w:hAnsi="Times New Roman" w:cs="Times New Roman"/>
          <w:bCs/>
          <w:i/>
          <w:iCs/>
        </w:rPr>
        <w:t xml:space="preserve"> </w:t>
      </w:r>
      <w:proofErr w:type="spellStart"/>
      <w:r w:rsidRPr="00DF2BF3">
        <w:rPr>
          <w:rFonts w:ascii="Times New Roman" w:hAnsi="Times New Roman" w:cs="Times New Roman"/>
          <w:bCs/>
          <w:i/>
          <w:iCs/>
        </w:rPr>
        <w:t>zum</w:t>
      </w:r>
      <w:proofErr w:type="spellEnd"/>
      <w:r w:rsidRPr="00DF2BF3">
        <w:rPr>
          <w:rFonts w:ascii="Times New Roman" w:hAnsi="Times New Roman" w:cs="Times New Roman"/>
          <w:bCs/>
          <w:i/>
          <w:iCs/>
        </w:rPr>
        <w:t xml:space="preserve"> </w:t>
      </w:r>
      <w:proofErr w:type="spellStart"/>
      <w:r w:rsidRPr="00DF2BF3">
        <w:rPr>
          <w:rFonts w:ascii="Times New Roman" w:hAnsi="Times New Roman" w:cs="Times New Roman"/>
          <w:bCs/>
          <w:i/>
          <w:iCs/>
        </w:rPr>
        <w:t>Unendlichen</w:t>
      </w:r>
      <w:proofErr w:type="spellEnd"/>
      <w:r w:rsidRPr="00DF2BF3">
        <w:rPr>
          <w:rFonts w:ascii="Times New Roman" w:hAnsi="Times New Roman" w:cs="Times New Roman"/>
          <w:bCs/>
          <w:i/>
          <w:iCs/>
        </w:rPr>
        <w:t xml:space="preserve">, </w:t>
      </w:r>
      <w:proofErr w:type="spellStart"/>
      <w:r w:rsidRPr="00DF2BF3">
        <w:rPr>
          <w:rFonts w:ascii="Times New Roman" w:hAnsi="Times New Roman" w:cs="Times New Roman"/>
          <w:bCs/>
          <w:i/>
          <w:iCs/>
        </w:rPr>
        <w:t>Göttlichen</w:t>
      </w:r>
      <w:proofErr w:type="spellEnd"/>
      <w:r w:rsidRPr="00DF2BF3">
        <w:rPr>
          <w:rFonts w:ascii="Times New Roman" w:hAnsi="Times New Roman" w:cs="Times New Roman"/>
          <w:bCs/>
        </w:rPr>
        <w:t xml:space="preserve">). </w:t>
      </w:r>
      <w:r w:rsidRPr="00DF2BF3">
        <w:rPr>
          <w:rFonts w:ascii="Times New Roman" w:hAnsi="Times New Roman" w:cs="Times New Roman"/>
        </w:rPr>
        <w:t>Günderrode says the least about the animal side of human nature, and this section therefore considers her claims about the relationship of human beings to “humankind” and “the infinite” first, before returning to the animal side of human nature and its relationship to “earth.”</w:t>
      </w:r>
    </w:p>
    <w:p w14:paraId="36549130" w14:textId="6E515C01" w:rsidR="004D56BD" w:rsidRPr="00DF2BF3" w:rsidRDefault="004D56BD" w:rsidP="00396E65">
      <w:pPr>
        <w:spacing w:line="480" w:lineRule="auto"/>
        <w:ind w:firstLine="567"/>
        <w:rPr>
          <w:rFonts w:ascii="Times New Roman" w:hAnsi="Times New Roman" w:cs="Times New Roman"/>
        </w:rPr>
      </w:pPr>
      <w:r w:rsidRPr="00DF2BF3">
        <w:rPr>
          <w:rFonts w:ascii="Times New Roman" w:hAnsi="Times New Roman" w:cs="Times New Roman"/>
        </w:rPr>
        <w:t xml:space="preserve">In the above passage, Günderrode claims that the human aspect of being human essentially involves, or essentially </w:t>
      </w:r>
      <w:r w:rsidRPr="00DF2BF3">
        <w:rPr>
          <w:rFonts w:ascii="Times New Roman" w:hAnsi="Times New Roman" w:cs="Times New Roman"/>
          <w:i/>
          <w:iCs/>
        </w:rPr>
        <w:t>is</w:t>
      </w:r>
      <w:r w:rsidRPr="00DF2BF3">
        <w:rPr>
          <w:rFonts w:ascii="Times New Roman" w:hAnsi="Times New Roman" w:cs="Times New Roman"/>
        </w:rPr>
        <w:t>, relationship to other human beings—to humanity as a whole. As human</w:t>
      </w:r>
      <w:ins w:id="141" w:author="Copyeditor" w:date="2022-08-28T13:09:00Z">
        <w:r w:rsidR="00A402BA">
          <w:rPr>
            <w:rFonts w:ascii="Times New Roman" w:hAnsi="Times New Roman" w:cs="Times New Roman"/>
          </w:rPr>
          <w:t>s</w:t>
        </w:r>
      </w:ins>
      <w:r w:rsidRPr="00DF2BF3">
        <w:rPr>
          <w:rFonts w:ascii="Times New Roman" w:hAnsi="Times New Roman" w:cs="Times New Roman"/>
        </w:rPr>
        <w:t>, she states, human beings “have humanity as their object.” She also aligns the human aspect of being human with morality (</w:t>
      </w:r>
      <w:proofErr w:type="spellStart"/>
      <w:r w:rsidRPr="00DF2BF3">
        <w:rPr>
          <w:rFonts w:ascii="Times New Roman" w:hAnsi="Times New Roman" w:cs="Times New Roman"/>
          <w:i/>
          <w:iCs/>
        </w:rPr>
        <w:t>Sittlichkeit</w:t>
      </w:r>
      <w:proofErr w:type="spellEnd"/>
      <w:r w:rsidRPr="00DF2BF3">
        <w:rPr>
          <w:rFonts w:ascii="Times New Roman" w:hAnsi="Times New Roman" w:cs="Times New Roman"/>
        </w:rPr>
        <w:t xml:space="preserve"> or </w:t>
      </w:r>
      <w:proofErr w:type="spellStart"/>
      <w:r w:rsidRPr="00DF2BF3">
        <w:rPr>
          <w:rFonts w:ascii="Times New Roman" w:hAnsi="Times New Roman" w:cs="Times New Roman"/>
          <w:i/>
          <w:iCs/>
        </w:rPr>
        <w:t>Moralität</w:t>
      </w:r>
      <w:proofErr w:type="spellEnd"/>
      <w:r w:rsidRPr="00DF2BF3">
        <w:rPr>
          <w:rFonts w:ascii="Times New Roman" w:hAnsi="Times New Roman" w:cs="Times New Roman"/>
        </w:rPr>
        <w:t>—she seems to use these terms interchangeably). To Günderrode, therefore, morality is specifically something that governs the relations of human beings to each other—i</w:t>
      </w:r>
      <w:ins w:id="142" w:author="Copyeditor" w:date="2022-08-28T13:10:00Z">
        <w:r w:rsidR="00A402BA">
          <w:rPr>
            <w:rFonts w:ascii="Times New Roman" w:hAnsi="Times New Roman" w:cs="Times New Roman"/>
          </w:rPr>
          <w:t>n other words</w:t>
        </w:r>
      </w:ins>
      <w:del w:id="143" w:author="Copyeditor" w:date="2022-08-28T13:10:00Z">
        <w:r w:rsidRPr="00DF2BF3" w:rsidDel="00A402BA">
          <w:rPr>
            <w:rFonts w:ascii="Times New Roman" w:hAnsi="Times New Roman" w:cs="Times New Roman"/>
          </w:rPr>
          <w:delText>.e.</w:delText>
        </w:r>
      </w:del>
      <w:r w:rsidRPr="00DF2BF3">
        <w:rPr>
          <w:rFonts w:ascii="Times New Roman" w:hAnsi="Times New Roman" w:cs="Times New Roman"/>
        </w:rPr>
        <w:t xml:space="preserve">, morality does not apply to human relationships with “the earth” or with “the infinite, divine.” </w:t>
      </w:r>
    </w:p>
    <w:p w14:paraId="471379F2" w14:textId="20DB1C38" w:rsidR="004D56BD" w:rsidRPr="00DF2BF3" w:rsidRDefault="004D56BD" w:rsidP="00396E65">
      <w:pPr>
        <w:spacing w:line="480" w:lineRule="auto"/>
        <w:ind w:firstLine="567"/>
        <w:rPr>
          <w:rFonts w:ascii="Times New Roman" w:hAnsi="Times New Roman" w:cs="Times New Roman"/>
        </w:rPr>
      </w:pPr>
      <w:r w:rsidRPr="00DF2BF3">
        <w:rPr>
          <w:rFonts w:ascii="Times New Roman" w:hAnsi="Times New Roman" w:cs="Times New Roman"/>
        </w:rPr>
        <w:t xml:space="preserve">Nonetheless, both of the latter relationships are also important on Günderrode’s account, as she describes in “Story of a Brahmin.” After turning from a worldly life of trade and pleasure, the narrator of this piece first engages in moral thought (I:305) before realizing that participation in the moral world cannot satisfy him: </w:t>
      </w:r>
    </w:p>
    <w:p w14:paraId="67DB0916" w14:textId="6D3FB11C" w:rsidR="004D56BD" w:rsidRPr="00DF2BF3" w:rsidRDefault="004D56BD" w:rsidP="00396E65">
      <w:pPr>
        <w:spacing w:line="480" w:lineRule="auto"/>
        <w:rPr>
          <w:rFonts w:ascii="Times New Roman" w:hAnsi="Times New Roman" w:cs="Times New Roman"/>
          <w:bCs/>
        </w:rPr>
      </w:pPr>
    </w:p>
    <w:p w14:paraId="2FC8D7CF" w14:textId="4133A68A" w:rsidR="004D56BD" w:rsidRPr="00DF2BF3" w:rsidDel="004112AD" w:rsidRDefault="004D56BD" w:rsidP="00396E65">
      <w:pPr>
        <w:spacing w:line="480" w:lineRule="auto"/>
        <w:ind w:left="567"/>
        <w:rPr>
          <w:del w:id="144" w:author="Copyeditor" w:date="2022-08-28T13:12:00Z"/>
          <w:rFonts w:ascii="Times New Roman" w:hAnsi="Times New Roman" w:cs="Times New Roman"/>
        </w:rPr>
      </w:pPr>
      <w:r w:rsidRPr="00DF2BF3">
        <w:rPr>
          <w:rFonts w:ascii="Times New Roman" w:hAnsi="Times New Roman" w:cs="Times New Roman"/>
        </w:rPr>
        <w:lastRenderedPageBreak/>
        <w:t>The struggle</w:t>
      </w:r>
      <w:ins w:id="145" w:author="Copyeditor" w:date="2022-08-28T13:11:00Z">
        <w:r w:rsidR="00A402BA">
          <w:rPr>
            <w:rFonts w:ascii="Times New Roman" w:hAnsi="Times New Roman" w:cs="Times New Roman"/>
          </w:rPr>
          <w:t> </w:t>
        </w:r>
      </w:ins>
      <w:ins w:id="146" w:author="Copyeditor" w:date="2022-08-28T13:12:00Z">
        <w:r w:rsidR="00A402BA">
          <w:rPr>
            <w:rFonts w:ascii="Times New Roman" w:hAnsi="Times New Roman" w:cs="Times New Roman"/>
          </w:rPr>
          <w:t>. . . </w:t>
        </w:r>
      </w:ins>
      <w:del w:id="147" w:author="Copyeditor" w:date="2022-08-28T13:11:00Z">
        <w:r w:rsidRPr="00DF2BF3" w:rsidDel="00A402BA">
          <w:rPr>
            <w:rFonts w:ascii="Times New Roman" w:hAnsi="Times New Roman" w:cs="Times New Roman"/>
          </w:rPr>
          <w:delText xml:space="preserve"> […]</w:delText>
        </w:r>
      </w:del>
      <w:del w:id="148" w:author="Copyeditor" w:date="2022-08-28T13:12:00Z">
        <w:r w:rsidRPr="00DF2BF3" w:rsidDel="00A402BA">
          <w:rPr>
            <w:rFonts w:ascii="Times New Roman" w:hAnsi="Times New Roman" w:cs="Times New Roman"/>
          </w:rPr>
          <w:delText xml:space="preserve"> </w:delText>
        </w:r>
      </w:del>
      <w:r w:rsidRPr="00DF2BF3">
        <w:rPr>
          <w:rFonts w:ascii="Times New Roman" w:hAnsi="Times New Roman" w:cs="Times New Roman"/>
        </w:rPr>
        <w:t xml:space="preserve">of the individual with society, of freedom against freedom, of singularity against general laws, and of morals against their impediments, stopped occupying and tormenting me so much. For a long </w:t>
      </w:r>
      <w:proofErr w:type="gramStart"/>
      <w:r w:rsidRPr="00DF2BF3">
        <w:rPr>
          <w:rFonts w:ascii="Times New Roman" w:hAnsi="Times New Roman" w:cs="Times New Roman"/>
        </w:rPr>
        <w:t>time</w:t>
      </w:r>
      <w:proofErr w:type="gramEnd"/>
      <w:r w:rsidRPr="00DF2BF3">
        <w:rPr>
          <w:rFonts w:ascii="Times New Roman" w:hAnsi="Times New Roman" w:cs="Times New Roman"/>
        </w:rPr>
        <w:t xml:space="preserve"> it had already been clear to me that justice is the basis of civil society and morality the basis of human society. </w:t>
      </w:r>
      <w:r w:rsidR="00D14FC0">
        <w:rPr>
          <w:rFonts w:ascii="Times New Roman" w:hAnsi="Times New Roman" w:cs="Times New Roman"/>
        </w:rPr>
        <w:t>T</w:t>
      </w:r>
      <w:r w:rsidRPr="00DF2BF3">
        <w:rPr>
          <w:rFonts w:ascii="Times New Roman" w:hAnsi="Times New Roman" w:cs="Times New Roman"/>
        </w:rPr>
        <w:t>hese</w:t>
      </w:r>
      <w:r w:rsidR="00D14FC0">
        <w:rPr>
          <w:rFonts w:ascii="Times New Roman" w:hAnsi="Times New Roman" w:cs="Times New Roman"/>
        </w:rPr>
        <w:t xml:space="preserve"> two</w:t>
      </w:r>
      <w:r w:rsidRPr="00DF2BF3">
        <w:rPr>
          <w:rFonts w:ascii="Times New Roman" w:hAnsi="Times New Roman" w:cs="Times New Roman"/>
        </w:rPr>
        <w:t xml:space="preserve"> relations had once satisfied me; I had sought to bring all the points of my mind into contact with them</w:t>
      </w:r>
      <w:r w:rsidR="00D14FC0">
        <w:rPr>
          <w:rFonts w:ascii="Times New Roman" w:hAnsi="Times New Roman" w:cs="Times New Roman"/>
        </w:rPr>
        <w:t>.</w:t>
      </w:r>
      <w:r w:rsidRPr="00DF2BF3">
        <w:rPr>
          <w:rFonts w:ascii="Times New Roman" w:hAnsi="Times New Roman" w:cs="Times New Roman"/>
        </w:rPr>
        <w:t xml:space="preserve"> </w:t>
      </w:r>
      <w:r w:rsidR="00D14FC0">
        <w:rPr>
          <w:rFonts w:ascii="Times New Roman" w:hAnsi="Times New Roman" w:cs="Times New Roman"/>
        </w:rPr>
        <w:t>N</w:t>
      </w:r>
      <w:r w:rsidRPr="00DF2BF3">
        <w:rPr>
          <w:rFonts w:ascii="Times New Roman" w:hAnsi="Times New Roman" w:cs="Times New Roman"/>
        </w:rPr>
        <w:t>ow I discovered aptitudes within me that these finite relations would no longer satisfy. (I:307–8)</w:t>
      </w:r>
    </w:p>
    <w:p w14:paraId="31F71E22" w14:textId="59D03D99" w:rsidR="004D56BD" w:rsidRPr="00DF2BF3" w:rsidRDefault="004D56BD">
      <w:pPr>
        <w:spacing w:line="480" w:lineRule="auto"/>
        <w:ind w:left="567"/>
        <w:rPr>
          <w:rFonts w:ascii="Times New Roman" w:hAnsi="Times New Roman" w:cs="Times New Roman"/>
        </w:rPr>
        <w:pPrChange w:id="149" w:author="Copyeditor" w:date="2022-08-28T13:12:00Z">
          <w:pPr>
            <w:spacing w:line="480" w:lineRule="auto"/>
          </w:pPr>
        </w:pPrChange>
      </w:pPr>
    </w:p>
    <w:p w14:paraId="364F8605" w14:textId="49C7BC77" w:rsidR="004D56BD" w:rsidRPr="00DF2BF3" w:rsidRDefault="004D56BD" w:rsidP="00396E65">
      <w:pPr>
        <w:spacing w:line="480" w:lineRule="auto"/>
        <w:rPr>
          <w:rFonts w:ascii="Times New Roman" w:hAnsi="Times New Roman" w:cs="Times New Roman"/>
          <w:bCs/>
        </w:rPr>
      </w:pPr>
      <w:r w:rsidRPr="00DF2BF3">
        <w:rPr>
          <w:rFonts w:ascii="Times New Roman" w:hAnsi="Times New Roman" w:cs="Times New Roman"/>
        </w:rPr>
        <w:t>The speaker claims that</w:t>
      </w:r>
      <w:del w:id="150" w:author="Copyeditor" w:date="2022-08-28T13:13:00Z">
        <w:r w:rsidRPr="00DF2BF3" w:rsidDel="004112AD">
          <w:rPr>
            <w:rFonts w:ascii="Times New Roman" w:hAnsi="Times New Roman" w:cs="Times New Roman"/>
          </w:rPr>
          <w:delText>,</w:delText>
        </w:r>
      </w:del>
      <w:r w:rsidRPr="00DF2BF3">
        <w:rPr>
          <w:rFonts w:ascii="Times New Roman" w:hAnsi="Times New Roman" w:cs="Times New Roman"/>
        </w:rPr>
        <w:t xml:space="preserve"> whereas social relationships are based on justice (in the case of “civil society”) or morality (in the case of “human society”),</w:t>
      </w:r>
      <w:r w:rsidRPr="00DF2BF3">
        <w:rPr>
          <w:rStyle w:val="EndnoteReference"/>
          <w:rFonts w:ascii="Times New Roman" w:hAnsi="Times New Roman" w:cs="Times New Roman"/>
        </w:rPr>
        <w:endnoteReference w:id="5"/>
      </w:r>
      <w:r w:rsidRPr="00DF2BF3">
        <w:rPr>
          <w:rFonts w:ascii="Times New Roman" w:hAnsi="Times New Roman" w:cs="Times New Roman"/>
        </w:rPr>
        <w:t xml:space="preserve"> these matters do not exhaust the needs of human beings. </w:t>
      </w:r>
      <w:r w:rsidRPr="00DF2BF3">
        <w:rPr>
          <w:rFonts w:ascii="Times New Roman" w:hAnsi="Times New Roman" w:cs="Times New Roman"/>
          <w:bCs/>
        </w:rPr>
        <w:t xml:space="preserve">In other words, not only is the mundane and materialistic business of everyday life not sufficient </w:t>
      </w:r>
      <w:r w:rsidR="007B225E" w:rsidRPr="00DF2BF3">
        <w:rPr>
          <w:rFonts w:ascii="Times New Roman" w:hAnsi="Times New Roman" w:cs="Times New Roman"/>
          <w:bCs/>
        </w:rPr>
        <w:t>for</w:t>
      </w:r>
      <w:r w:rsidRPr="00DF2BF3">
        <w:rPr>
          <w:rFonts w:ascii="Times New Roman" w:hAnsi="Times New Roman" w:cs="Times New Roman"/>
          <w:bCs/>
        </w:rPr>
        <w:t xml:space="preserve"> a full human existence</w:t>
      </w:r>
      <w:del w:id="151" w:author="Copyeditor" w:date="2022-08-28T13:14:00Z">
        <w:r w:rsidRPr="00DF2BF3" w:rsidDel="004112AD">
          <w:rPr>
            <w:rFonts w:ascii="Times New Roman" w:hAnsi="Times New Roman" w:cs="Times New Roman"/>
            <w:bCs/>
          </w:rPr>
          <w:delText>,</w:delText>
        </w:r>
      </w:del>
      <w:r w:rsidRPr="00DF2BF3">
        <w:rPr>
          <w:rFonts w:ascii="Times New Roman" w:hAnsi="Times New Roman" w:cs="Times New Roman"/>
          <w:bCs/>
        </w:rPr>
        <w:t xml:space="preserve"> but neither is the moral life. </w:t>
      </w:r>
    </w:p>
    <w:p w14:paraId="24D80D7F" w14:textId="171125CA" w:rsidR="004D56BD" w:rsidRPr="00DF2BF3" w:rsidDel="003D3558" w:rsidRDefault="004D56BD" w:rsidP="00396E65">
      <w:pPr>
        <w:spacing w:line="480" w:lineRule="auto"/>
        <w:ind w:firstLine="567"/>
        <w:rPr>
          <w:del w:id="152" w:author="Copyeditor" w:date="2022-08-28T13:38:00Z"/>
          <w:rFonts w:ascii="Times New Roman" w:hAnsi="Times New Roman" w:cs="Times New Roman"/>
        </w:rPr>
      </w:pPr>
      <w:r w:rsidRPr="00DF2BF3">
        <w:rPr>
          <w:rFonts w:ascii="Times New Roman" w:hAnsi="Times New Roman" w:cs="Times New Roman"/>
          <w:bCs/>
        </w:rPr>
        <w:t xml:space="preserve">Günderrode’s account presents morality as unrelated to the spiritual side of human beings, </w:t>
      </w:r>
      <w:del w:id="153" w:author="Copyeditor" w:date="2022-08-28T13:35:00Z">
        <w:r w:rsidRPr="00DF2BF3" w:rsidDel="003D3558">
          <w:rPr>
            <w:rFonts w:ascii="Times New Roman" w:hAnsi="Times New Roman" w:cs="Times New Roman"/>
            <w:bCs/>
          </w:rPr>
          <w:delText>i.e.</w:delText>
        </w:r>
      </w:del>
      <w:ins w:id="154" w:author="Copyeditor" w:date="2022-08-28T13:35:00Z">
        <w:r w:rsidR="003D3558">
          <w:rPr>
            <w:rFonts w:ascii="Times New Roman" w:hAnsi="Times New Roman" w:cs="Times New Roman"/>
            <w:bCs/>
          </w:rPr>
          <w:t>that is</w:t>
        </w:r>
      </w:ins>
      <w:r w:rsidRPr="00DF2BF3">
        <w:rPr>
          <w:rFonts w:ascii="Times New Roman" w:hAnsi="Times New Roman" w:cs="Times New Roman"/>
          <w:bCs/>
        </w:rPr>
        <w:t xml:space="preserve">, their relationship to the infinite. Her narrator explains that the aptitudes he has discovered within himself need connection with the infinite, which Günderrode situates beyond the “finite relations” of morals and human society. </w:t>
      </w:r>
      <w:r w:rsidR="00350775">
        <w:rPr>
          <w:rFonts w:ascii="Times New Roman" w:hAnsi="Times New Roman" w:cs="Times New Roman"/>
          <w:bCs/>
        </w:rPr>
        <w:t>Her</w:t>
      </w:r>
      <w:r w:rsidRPr="00DF2BF3">
        <w:rPr>
          <w:rFonts w:ascii="Times New Roman" w:hAnsi="Times New Roman" w:cs="Times New Roman"/>
          <w:bCs/>
        </w:rPr>
        <w:t xml:space="preserve"> narrator identifies this infinite with “the spirit of nature”:</w:t>
      </w:r>
    </w:p>
    <w:p w14:paraId="4F2C8B3F" w14:textId="28024EF2" w:rsidR="004D56BD" w:rsidRPr="00DF2BF3" w:rsidRDefault="004D56BD">
      <w:pPr>
        <w:spacing w:line="480" w:lineRule="auto"/>
        <w:ind w:firstLine="567"/>
        <w:rPr>
          <w:rFonts w:ascii="Times New Roman" w:hAnsi="Times New Roman" w:cs="Times New Roman"/>
        </w:rPr>
        <w:pPrChange w:id="155" w:author="Copyeditor" w:date="2022-08-28T13:38:00Z">
          <w:pPr>
            <w:spacing w:line="480" w:lineRule="auto"/>
          </w:pPr>
        </w:pPrChange>
      </w:pPr>
    </w:p>
    <w:p w14:paraId="588102B0" w14:textId="7BFACA21" w:rsidR="004D56BD" w:rsidRPr="00DF2BF3" w:rsidRDefault="00F7306C" w:rsidP="00396E65">
      <w:pPr>
        <w:spacing w:line="480" w:lineRule="auto"/>
        <w:ind w:left="567"/>
        <w:rPr>
          <w:rFonts w:ascii="Times New Roman" w:hAnsi="Times New Roman" w:cs="Times New Roman"/>
        </w:rPr>
      </w:pPr>
      <w:del w:id="156" w:author="Copyeditor" w:date="2022-08-28T13:39:00Z">
        <w:r w:rsidDel="003D3558">
          <w:rPr>
            <w:rFonts w:ascii="Times New Roman" w:hAnsi="Times New Roman" w:cs="Times New Roman"/>
          </w:rPr>
          <w:delText>[</w:delText>
        </w:r>
      </w:del>
      <w:r w:rsidR="004D56BD" w:rsidRPr="00DF2BF3">
        <w:rPr>
          <w:rFonts w:ascii="Times New Roman" w:hAnsi="Times New Roman" w:cs="Times New Roman"/>
        </w:rPr>
        <w:t>M</w:t>
      </w:r>
      <w:del w:id="157" w:author="Copyeditor" w:date="2022-08-28T13:39:00Z">
        <w:r w:rsidDel="003D3558">
          <w:rPr>
            <w:rFonts w:ascii="Times New Roman" w:hAnsi="Times New Roman" w:cs="Times New Roman"/>
          </w:rPr>
          <w:delText>]</w:delText>
        </w:r>
      </w:del>
      <w:r w:rsidR="004D56BD" w:rsidRPr="00DF2BF3">
        <w:rPr>
          <w:rFonts w:ascii="Times New Roman" w:hAnsi="Times New Roman" w:cs="Times New Roman"/>
        </w:rPr>
        <w:t>y</w:t>
      </w:r>
      <w:ins w:id="158" w:author="Copyeditor" w:date="2022-08-28T13:39:00Z">
        <w:r w:rsidR="003D3558">
          <w:rPr>
            <w:rFonts w:ascii="Times New Roman" w:hAnsi="Times New Roman" w:cs="Times New Roman"/>
          </w:rPr>
          <w:t> . . . </w:t>
        </w:r>
      </w:ins>
      <w:del w:id="159" w:author="Copyeditor" w:date="2022-08-28T13:39:00Z">
        <w:r w:rsidR="004D56BD" w:rsidRPr="00DF2BF3" w:rsidDel="003D3558">
          <w:rPr>
            <w:rFonts w:ascii="Times New Roman" w:hAnsi="Times New Roman" w:cs="Times New Roman"/>
          </w:rPr>
          <w:delText xml:space="preserve"> […] </w:delText>
        </w:r>
      </w:del>
      <w:r w:rsidR="004D56BD" w:rsidRPr="00DF2BF3">
        <w:rPr>
          <w:rFonts w:ascii="Times New Roman" w:hAnsi="Times New Roman" w:cs="Times New Roman"/>
        </w:rPr>
        <w:t>appetite [sought] an infinite object for its striving; and my inner sense intimated an invisible and mysterious connection with something that I did not yet know, and to which I would gladly have given a shape and name</w:t>
      </w:r>
      <w:proofErr w:type="gramStart"/>
      <w:r w:rsidR="004D56BD" w:rsidRPr="00DF2BF3">
        <w:rPr>
          <w:rFonts w:ascii="Times New Roman" w:hAnsi="Times New Roman" w:cs="Times New Roman"/>
        </w:rPr>
        <w:t>.</w:t>
      </w:r>
      <w:ins w:id="160" w:author="Copyeditor" w:date="2022-08-28T13:39:00Z">
        <w:r w:rsidR="003D3558">
          <w:rPr>
            <w:rFonts w:ascii="Times New Roman" w:hAnsi="Times New Roman" w:cs="Times New Roman"/>
          </w:rPr>
          <w:t> . . .</w:t>
        </w:r>
        <w:proofErr w:type="gramEnd"/>
        <w:r w:rsidR="003D3558">
          <w:rPr>
            <w:rFonts w:ascii="Times New Roman" w:hAnsi="Times New Roman" w:cs="Times New Roman"/>
          </w:rPr>
          <w:t> </w:t>
        </w:r>
      </w:ins>
      <w:del w:id="161" w:author="Copyeditor" w:date="2022-08-28T13:39:00Z">
        <w:r w:rsidR="004D56BD" w:rsidRPr="00DF2BF3" w:rsidDel="003D3558">
          <w:rPr>
            <w:rFonts w:ascii="Times New Roman" w:hAnsi="Times New Roman" w:cs="Times New Roman"/>
          </w:rPr>
          <w:delText xml:space="preserve"> [….] </w:delText>
        </w:r>
      </w:del>
      <w:r w:rsidR="004D56BD" w:rsidRPr="00DF2BF3">
        <w:rPr>
          <w:rFonts w:ascii="Times New Roman" w:hAnsi="Times New Roman" w:cs="Times New Roman"/>
        </w:rPr>
        <w:t>In this longing, in this love the spirit of nature spoke to me</w:t>
      </w:r>
      <w:proofErr w:type="gramStart"/>
      <w:ins w:id="162" w:author="Copyeditor" w:date="2022-08-28T13:40:00Z">
        <w:r w:rsidR="00EA5194" w:rsidRPr="00DF2BF3">
          <w:rPr>
            <w:rFonts w:ascii="Times New Roman" w:hAnsi="Times New Roman" w:cs="Times New Roman"/>
          </w:rPr>
          <w:t>.</w:t>
        </w:r>
        <w:r w:rsidR="00EA5194">
          <w:rPr>
            <w:rFonts w:ascii="Times New Roman" w:hAnsi="Times New Roman" w:cs="Times New Roman"/>
          </w:rPr>
          <w:t> . . .</w:t>
        </w:r>
        <w:proofErr w:type="gramEnd"/>
        <w:r w:rsidR="00EA5194">
          <w:rPr>
            <w:rFonts w:ascii="Times New Roman" w:hAnsi="Times New Roman" w:cs="Times New Roman"/>
          </w:rPr>
          <w:t> </w:t>
        </w:r>
      </w:ins>
      <w:del w:id="163" w:author="Copyeditor" w:date="2022-08-28T13:40:00Z">
        <w:r w:rsidR="004D56BD" w:rsidRPr="00DF2BF3" w:rsidDel="00EA5194">
          <w:rPr>
            <w:rFonts w:ascii="Times New Roman" w:hAnsi="Times New Roman" w:cs="Times New Roman"/>
          </w:rPr>
          <w:delText xml:space="preserve">. [… </w:delText>
        </w:r>
      </w:del>
      <w:r w:rsidR="004D56BD" w:rsidRPr="00DF2BF3">
        <w:rPr>
          <w:rFonts w:ascii="Times New Roman" w:hAnsi="Times New Roman" w:cs="Times New Roman"/>
        </w:rPr>
        <w:t>T</w:t>
      </w:r>
      <w:del w:id="164" w:author="Copyeditor" w:date="2022-08-28T13:40:00Z">
        <w:r w:rsidR="004D56BD" w:rsidRPr="00DF2BF3" w:rsidDel="00EA5194">
          <w:rPr>
            <w:rFonts w:ascii="Times New Roman" w:hAnsi="Times New Roman" w:cs="Times New Roman"/>
          </w:rPr>
          <w:delText>]</w:delText>
        </w:r>
      </w:del>
      <w:r w:rsidR="004D56BD" w:rsidRPr="00DF2BF3">
        <w:rPr>
          <w:rFonts w:ascii="Times New Roman" w:hAnsi="Times New Roman" w:cs="Times New Roman"/>
        </w:rPr>
        <w:t>he more I listened to it, the clearer it was to me that there was a fundamental force in which everything, visible and invisible, was connected. I named this force primal life, and sought to bring my consciousness into connection with it (for a mysterious and unknown descent from it seemed certain to me)</w:t>
      </w:r>
      <w:del w:id="165" w:author="Copyeditor" w:date="2022-08-28T13:42:00Z">
        <w:r w:rsidR="004D56BD" w:rsidRPr="00DF2BF3" w:rsidDel="00EA5194">
          <w:rPr>
            <w:rFonts w:ascii="Times New Roman" w:hAnsi="Times New Roman" w:cs="Times New Roman"/>
          </w:rPr>
          <w:delText>[</w:delText>
        </w:r>
      </w:del>
      <w:r w:rsidR="004D56BD" w:rsidRPr="00DF2BF3">
        <w:rPr>
          <w:rFonts w:ascii="Times New Roman" w:hAnsi="Times New Roman" w:cs="Times New Roman"/>
        </w:rPr>
        <w:t>.</w:t>
      </w:r>
      <w:del w:id="166" w:author="Copyeditor" w:date="2022-08-28T13:42:00Z">
        <w:r w:rsidR="004D56BD" w:rsidRPr="00DF2BF3" w:rsidDel="00EA5194">
          <w:rPr>
            <w:rFonts w:ascii="Times New Roman" w:hAnsi="Times New Roman" w:cs="Times New Roman"/>
          </w:rPr>
          <w:delText>]</w:delText>
        </w:r>
      </w:del>
      <w:r w:rsidR="004D56BD" w:rsidRPr="00DF2BF3">
        <w:rPr>
          <w:rFonts w:ascii="Times New Roman" w:hAnsi="Times New Roman" w:cs="Times New Roman"/>
        </w:rPr>
        <w:t xml:space="preserve"> (I:308)</w:t>
      </w:r>
    </w:p>
    <w:p w14:paraId="3F7A7901" w14:textId="4155CD86" w:rsidR="004D56BD" w:rsidRPr="00DF2BF3" w:rsidRDefault="004D56BD" w:rsidP="00396E65">
      <w:pPr>
        <w:spacing w:line="480" w:lineRule="auto"/>
        <w:rPr>
          <w:rFonts w:ascii="Times New Roman" w:hAnsi="Times New Roman" w:cs="Times New Roman"/>
          <w:bCs/>
        </w:rPr>
      </w:pPr>
    </w:p>
    <w:p w14:paraId="69489B62" w14:textId="0E41EB19" w:rsidR="004D56BD" w:rsidRPr="00DF2BF3" w:rsidRDefault="004D56BD">
      <w:pPr>
        <w:spacing w:line="480" w:lineRule="auto"/>
        <w:rPr>
          <w:rFonts w:ascii="Times New Roman" w:hAnsi="Times New Roman" w:cs="Times New Roman"/>
          <w:bCs/>
        </w:rPr>
        <w:pPrChange w:id="167" w:author="Copyeditor" w:date="2022-08-28T13:42:00Z">
          <w:pPr>
            <w:spacing w:line="480" w:lineRule="auto"/>
            <w:ind w:firstLine="567"/>
          </w:pPr>
        </w:pPrChange>
      </w:pPr>
      <w:r w:rsidRPr="00DF2BF3">
        <w:rPr>
          <w:rFonts w:ascii="Times New Roman" w:hAnsi="Times New Roman" w:cs="Times New Roman"/>
          <w:bCs/>
        </w:rPr>
        <w:lastRenderedPageBreak/>
        <w:t>Günderrode’s narrator explicitly connects this kind of spiritual relationship with religion (</w:t>
      </w:r>
      <w:r w:rsidRPr="00DF2BF3">
        <w:rPr>
          <w:rFonts w:ascii="Times New Roman" w:hAnsi="Times New Roman" w:cs="Times New Roman"/>
        </w:rPr>
        <w:t>I:309)</w:t>
      </w:r>
      <w:r w:rsidRPr="00DF2BF3">
        <w:rPr>
          <w:rFonts w:ascii="Times New Roman" w:hAnsi="Times New Roman" w:cs="Times New Roman"/>
          <w:bCs/>
        </w:rPr>
        <w:t xml:space="preserve">. He also explicitly </w:t>
      </w:r>
      <w:r w:rsidRPr="00DF2BF3">
        <w:rPr>
          <w:rFonts w:ascii="Times New Roman" w:hAnsi="Times New Roman" w:cs="Times New Roman"/>
          <w:bCs/>
          <w:i/>
          <w:iCs/>
        </w:rPr>
        <w:t xml:space="preserve">disconnects </w:t>
      </w:r>
      <w:r w:rsidRPr="00DF2BF3">
        <w:rPr>
          <w:rFonts w:ascii="Times New Roman" w:hAnsi="Times New Roman" w:cs="Times New Roman"/>
          <w:bCs/>
        </w:rPr>
        <w:t>religion from morality</w:t>
      </w:r>
      <w:ins w:id="168" w:author="Copyeditor" w:date="2022-08-28T13:43:00Z">
        <w:r w:rsidR="00EA5194">
          <w:rPr>
            <w:rFonts w:ascii="Times New Roman" w:hAnsi="Times New Roman" w:cs="Times New Roman"/>
            <w:bCs/>
          </w:rPr>
          <w:t xml:space="preserve">, which, </w:t>
        </w:r>
      </w:ins>
      <w:del w:id="169" w:author="Copyeditor" w:date="2022-08-28T13:43:00Z">
        <w:r w:rsidRPr="00DF2BF3" w:rsidDel="00EA5194">
          <w:rPr>
            <w:rFonts w:ascii="Times New Roman" w:hAnsi="Times New Roman" w:cs="Times New Roman"/>
            <w:bCs/>
          </w:rPr>
          <w:delText xml:space="preserve">: morality, </w:delText>
        </w:r>
      </w:del>
      <w:r w:rsidRPr="00DF2BF3">
        <w:rPr>
          <w:rFonts w:ascii="Times New Roman" w:hAnsi="Times New Roman" w:cs="Times New Roman"/>
          <w:bCs/>
        </w:rPr>
        <w:t>he emphasizes, belongs to the human realm and not the realm of the spiritual: “</w:t>
      </w:r>
      <w:r w:rsidRPr="00DF2BF3">
        <w:rPr>
          <w:rFonts w:ascii="Times New Roman" w:hAnsi="Times New Roman" w:cs="Times New Roman"/>
        </w:rPr>
        <w:t xml:space="preserve">Anyone who needs some sort of religion as a buttress to their morality, their morality is not pure, for according to its nature this must consist in itself. </w:t>
      </w:r>
      <w:proofErr w:type="gramStart"/>
      <w:r w:rsidRPr="00DF2BF3">
        <w:rPr>
          <w:rFonts w:ascii="Times New Roman" w:hAnsi="Times New Roman" w:cs="Times New Roman"/>
        </w:rPr>
        <w:t>Thus</w:t>
      </w:r>
      <w:proofErr w:type="gramEnd"/>
      <w:r w:rsidRPr="00DF2BF3">
        <w:rPr>
          <w:rFonts w:ascii="Times New Roman" w:hAnsi="Times New Roman" w:cs="Times New Roman"/>
        </w:rPr>
        <w:t xml:space="preserve"> a human being can do without religion and, considered merely as a human being, does not attain its prospects in religion’s territory” (I:310).</w:t>
      </w:r>
    </w:p>
    <w:p w14:paraId="3CD6E6FE" w14:textId="7BD8241D"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The infinite with which Günderrode’s narrator seeks a relationship, and which he claims all the world’s religions attempt to </w:t>
      </w:r>
      <w:r w:rsidR="009E4A84">
        <w:rPr>
          <w:rFonts w:ascii="Times New Roman" w:hAnsi="Times New Roman" w:cs="Times New Roman"/>
          <w:bCs/>
        </w:rPr>
        <w:t>disclose</w:t>
      </w:r>
      <w:r w:rsidR="009E4A84" w:rsidRPr="00DF2BF3">
        <w:rPr>
          <w:rFonts w:ascii="Times New Roman" w:hAnsi="Times New Roman" w:cs="Times New Roman"/>
          <w:bCs/>
        </w:rPr>
        <w:t xml:space="preserve"> </w:t>
      </w:r>
      <w:r w:rsidRPr="00DF2BF3">
        <w:rPr>
          <w:rFonts w:ascii="Times New Roman" w:hAnsi="Times New Roman" w:cs="Times New Roman"/>
          <w:bCs/>
        </w:rPr>
        <w:t>(</w:t>
      </w:r>
      <w:r w:rsidRPr="00DF2BF3">
        <w:rPr>
          <w:rFonts w:ascii="Times New Roman" w:hAnsi="Times New Roman" w:cs="Times New Roman"/>
        </w:rPr>
        <w:t>I:309)</w:t>
      </w:r>
      <w:r w:rsidRPr="00DF2BF3">
        <w:rPr>
          <w:rFonts w:ascii="Times New Roman" w:hAnsi="Times New Roman" w:cs="Times New Roman"/>
          <w:bCs/>
        </w:rPr>
        <w:t xml:space="preserve">, </w:t>
      </w:r>
      <w:r w:rsidR="009E4A84">
        <w:rPr>
          <w:rFonts w:ascii="Times New Roman" w:hAnsi="Times New Roman" w:cs="Times New Roman"/>
          <w:bCs/>
        </w:rPr>
        <w:t>does not correspond</w:t>
      </w:r>
      <w:r w:rsidRPr="00DF2BF3">
        <w:rPr>
          <w:rFonts w:ascii="Times New Roman" w:hAnsi="Times New Roman" w:cs="Times New Roman"/>
          <w:bCs/>
        </w:rPr>
        <w:t xml:space="preserve"> to what is peculiarly human in human beings</w:t>
      </w:r>
      <w:del w:id="170" w:author="Copyeditor" w:date="2022-08-28T13:47:00Z">
        <w:r w:rsidRPr="00DF2BF3" w:rsidDel="00810E02">
          <w:rPr>
            <w:rFonts w:ascii="Times New Roman" w:hAnsi="Times New Roman" w:cs="Times New Roman"/>
            <w:bCs/>
          </w:rPr>
          <w:delText>,</w:delText>
        </w:r>
      </w:del>
      <w:r w:rsidRPr="00DF2BF3">
        <w:rPr>
          <w:rFonts w:ascii="Times New Roman" w:hAnsi="Times New Roman" w:cs="Times New Roman"/>
          <w:bCs/>
        </w:rPr>
        <w:t xml:space="preserve"> </w:t>
      </w:r>
      <w:ins w:id="171" w:author="Copyeditor" w:date="2022-08-28T13:47:00Z">
        <w:r w:rsidR="00810E02">
          <w:rPr>
            <w:rFonts w:ascii="Times New Roman" w:hAnsi="Times New Roman" w:cs="Times New Roman"/>
            <w:bCs/>
          </w:rPr>
          <w:t>(</w:t>
        </w:r>
      </w:ins>
      <w:r w:rsidRPr="00DF2BF3">
        <w:rPr>
          <w:rFonts w:ascii="Times New Roman" w:hAnsi="Times New Roman" w:cs="Times New Roman"/>
          <w:bCs/>
        </w:rPr>
        <w:t>i.e., their moral and civic relations to other human beings</w:t>
      </w:r>
      <w:ins w:id="172" w:author="Copyeditor" w:date="2022-08-28T13:47:00Z">
        <w:r w:rsidR="00810E02">
          <w:rPr>
            <w:rFonts w:ascii="Times New Roman" w:hAnsi="Times New Roman" w:cs="Times New Roman"/>
            <w:bCs/>
          </w:rPr>
          <w:t>)</w:t>
        </w:r>
      </w:ins>
      <w:r w:rsidRPr="00DF2BF3">
        <w:rPr>
          <w:rFonts w:ascii="Times New Roman" w:hAnsi="Times New Roman" w:cs="Times New Roman"/>
          <w:bCs/>
        </w:rPr>
        <w:t>. Instead, Günderrode’s narrator aligns this infinite/divine with the spirit of nature</w:t>
      </w:r>
      <w:del w:id="173" w:author="Copyeditor" w:date="2022-08-28T13:48:00Z">
        <w:r w:rsidRPr="00DF2BF3" w:rsidDel="00810E02">
          <w:rPr>
            <w:rFonts w:ascii="Times New Roman" w:hAnsi="Times New Roman" w:cs="Times New Roman"/>
            <w:bCs/>
          </w:rPr>
          <w:delText>,</w:delText>
        </w:r>
      </w:del>
      <w:r w:rsidRPr="00DF2BF3">
        <w:rPr>
          <w:rFonts w:ascii="Times New Roman" w:hAnsi="Times New Roman" w:cs="Times New Roman"/>
          <w:bCs/>
        </w:rPr>
        <w:t xml:space="preserve"> or “primal life” (</w:t>
      </w:r>
      <w:proofErr w:type="spellStart"/>
      <w:r w:rsidRPr="0071191D">
        <w:rPr>
          <w:rFonts w:ascii="Times New Roman" w:hAnsi="Times New Roman" w:cs="Times New Roman"/>
          <w:bCs/>
          <w:i/>
          <w:iCs/>
        </w:rPr>
        <w:t>Urleben</w:t>
      </w:r>
      <w:proofErr w:type="spellEnd"/>
      <w:r w:rsidRPr="00DF2BF3">
        <w:rPr>
          <w:rFonts w:ascii="Times New Roman" w:hAnsi="Times New Roman" w:cs="Times New Roman"/>
          <w:bCs/>
        </w:rPr>
        <w:t xml:space="preserve">). </w:t>
      </w:r>
      <w:r w:rsidR="00EE24C7">
        <w:rPr>
          <w:rFonts w:ascii="Times New Roman" w:hAnsi="Times New Roman" w:cs="Times New Roman"/>
          <w:bCs/>
        </w:rPr>
        <w:t>This is</w:t>
      </w:r>
      <w:r w:rsidRPr="00DF2BF3">
        <w:rPr>
          <w:rFonts w:ascii="Times New Roman" w:hAnsi="Times New Roman" w:cs="Times New Roman"/>
          <w:bCs/>
        </w:rPr>
        <w:t xml:space="preserve"> the “fundamental force” (</w:t>
      </w:r>
      <w:proofErr w:type="spellStart"/>
      <w:r w:rsidRPr="0071191D">
        <w:rPr>
          <w:rFonts w:ascii="Times New Roman" w:hAnsi="Times New Roman" w:cs="Times New Roman"/>
          <w:bCs/>
          <w:i/>
          <w:iCs/>
        </w:rPr>
        <w:t>Grundkraft</w:t>
      </w:r>
      <w:proofErr w:type="spellEnd"/>
      <w:r w:rsidRPr="00DF2BF3">
        <w:rPr>
          <w:rFonts w:ascii="Times New Roman" w:hAnsi="Times New Roman" w:cs="Times New Roman"/>
          <w:bCs/>
        </w:rPr>
        <w:t>) that connects everything that exists</w:t>
      </w:r>
      <w:del w:id="174" w:author="Copyeditor" w:date="2022-08-28T13:48:00Z">
        <w:r w:rsidRPr="00DF2BF3" w:rsidDel="00810E02">
          <w:rPr>
            <w:rFonts w:ascii="Times New Roman" w:hAnsi="Times New Roman" w:cs="Times New Roman"/>
            <w:bCs/>
          </w:rPr>
          <w:delText>,</w:delText>
        </w:r>
      </w:del>
      <w:r w:rsidRPr="00DF2BF3">
        <w:rPr>
          <w:rFonts w:ascii="Times New Roman" w:hAnsi="Times New Roman" w:cs="Times New Roman"/>
          <w:bCs/>
        </w:rPr>
        <w:t xml:space="preserve"> and from which the individual human being has emerged. This</w:t>
      </w:r>
      <w:r w:rsidR="00E77591">
        <w:rPr>
          <w:rFonts w:ascii="Times New Roman" w:hAnsi="Times New Roman" w:cs="Times New Roman"/>
          <w:bCs/>
        </w:rPr>
        <w:t xml:space="preserve"> is</w:t>
      </w:r>
      <w:r w:rsidRPr="00DF2BF3">
        <w:rPr>
          <w:rFonts w:ascii="Times New Roman" w:hAnsi="Times New Roman" w:cs="Times New Roman"/>
          <w:bCs/>
        </w:rPr>
        <w:t xml:space="preserve">, he claims, “an infinite force, an eternal life, </w:t>
      </w:r>
      <w:r w:rsidRPr="00DF2BF3">
        <w:rPr>
          <w:rFonts w:ascii="Times New Roman" w:hAnsi="Times New Roman" w:cs="Times New Roman"/>
        </w:rPr>
        <w:t xml:space="preserve">that is everything that is, that was and will become, that engenders itself in mysterious ways, </w:t>
      </w:r>
      <w:r w:rsidR="00F7306C">
        <w:rPr>
          <w:rFonts w:ascii="Times New Roman" w:hAnsi="Times New Roman" w:cs="Times New Roman"/>
        </w:rPr>
        <w:t xml:space="preserve">that </w:t>
      </w:r>
      <w:r w:rsidRPr="00DF2BF3">
        <w:rPr>
          <w:rFonts w:ascii="Times New Roman" w:hAnsi="Times New Roman" w:cs="Times New Roman"/>
        </w:rPr>
        <w:t xml:space="preserve">remains eternal during all change and dying. It is </w:t>
      </w:r>
      <w:r w:rsidRPr="00DF2BF3">
        <w:rPr>
          <w:rFonts w:ascii="Times New Roman" w:hAnsi="Times New Roman" w:cs="Times New Roman"/>
          <w:bCs/>
        </w:rPr>
        <w:t>at the same time the ground of all things and the things themselves, the condition and the conditioned, the creator and the creature” (</w:t>
      </w:r>
      <w:r w:rsidRPr="00DF2BF3">
        <w:rPr>
          <w:rFonts w:ascii="Times New Roman" w:hAnsi="Times New Roman" w:cs="Times New Roman"/>
        </w:rPr>
        <w:t>I:309</w:t>
      </w:r>
      <w:r w:rsidRPr="00DF2BF3">
        <w:rPr>
          <w:rFonts w:ascii="Times New Roman" w:hAnsi="Times New Roman" w:cs="Times New Roman"/>
          <w:bCs/>
        </w:rPr>
        <w:t xml:space="preserve">). </w:t>
      </w:r>
    </w:p>
    <w:p w14:paraId="60CF9AEB" w14:textId="69214F53"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The references to this infinite as “life” and “force,” as well as the claim that it underlies and runs through all things, connect the infinite “ground” of “Story of a Brahmin” to the “All” that Günderrode describes in “Idea of the Earth” and “Letters.” In “Letters,” </w:t>
      </w:r>
      <w:r w:rsidRPr="00DF2BF3">
        <w:rPr>
          <w:rFonts w:ascii="Times New Roman" w:hAnsi="Times New Roman" w:cs="Times New Roman"/>
        </w:rPr>
        <w:t>Günderrode explicitly associates the whole, or the “All,” with nature, asking</w:t>
      </w:r>
      <w:del w:id="175" w:author="Copyeditor" w:date="2022-08-28T13:50:00Z">
        <w:r w:rsidRPr="00DF2BF3" w:rsidDel="00810E02">
          <w:rPr>
            <w:rFonts w:ascii="Times New Roman" w:hAnsi="Times New Roman" w:cs="Times New Roman"/>
          </w:rPr>
          <w:delText>:</w:delText>
        </w:r>
        <w:r w:rsidRPr="00DF2BF3" w:rsidDel="00810E02">
          <w:rPr>
            <w:rFonts w:ascii="Times New Roman" w:hAnsi="Times New Roman" w:cs="Times New Roman"/>
            <w:bCs/>
          </w:rPr>
          <w:delText xml:space="preserve"> </w:delText>
        </w:r>
      </w:del>
      <w:ins w:id="176" w:author="Copyeditor" w:date="2022-08-28T13:50:00Z">
        <w:r w:rsidR="00810E02">
          <w:rPr>
            <w:rFonts w:ascii="Times New Roman" w:hAnsi="Times New Roman" w:cs="Times New Roman"/>
          </w:rPr>
          <w:t>,</w:t>
        </w:r>
        <w:r w:rsidR="00810E02" w:rsidRPr="00DF2BF3">
          <w:rPr>
            <w:rFonts w:ascii="Times New Roman" w:hAnsi="Times New Roman" w:cs="Times New Roman"/>
            <w:bCs/>
          </w:rPr>
          <w:t xml:space="preserve"> </w:t>
        </w:r>
      </w:ins>
      <w:r w:rsidRPr="00DF2BF3">
        <w:rPr>
          <w:rFonts w:ascii="Times New Roman" w:hAnsi="Times New Roman" w:cs="Times New Roman"/>
          <w:bCs/>
        </w:rPr>
        <w:t>“</w:t>
      </w:r>
      <w:r w:rsidRPr="00DF2BF3">
        <w:rPr>
          <w:rFonts w:ascii="Times New Roman" w:hAnsi="Times New Roman" w:cs="Times New Roman"/>
        </w:rPr>
        <w:t>What does it mean, that from the All of nature [</w:t>
      </w:r>
      <w:proofErr w:type="spellStart"/>
      <w:r w:rsidRPr="0071191D">
        <w:rPr>
          <w:rFonts w:ascii="Times New Roman" w:hAnsi="Times New Roman" w:cs="Times New Roman"/>
          <w:bCs/>
          <w:i/>
          <w:iCs/>
        </w:rPr>
        <w:t>Allheit</w:t>
      </w:r>
      <w:proofErr w:type="spellEnd"/>
      <w:r w:rsidRPr="0071191D">
        <w:rPr>
          <w:rFonts w:ascii="Times New Roman" w:hAnsi="Times New Roman" w:cs="Times New Roman"/>
          <w:bCs/>
          <w:i/>
          <w:iCs/>
        </w:rPr>
        <w:t xml:space="preserve"> der </w:t>
      </w:r>
      <w:proofErr w:type="spellStart"/>
      <w:r w:rsidRPr="0071191D">
        <w:rPr>
          <w:rFonts w:ascii="Times New Roman" w:hAnsi="Times New Roman" w:cs="Times New Roman"/>
          <w:bCs/>
          <w:i/>
          <w:iCs/>
        </w:rPr>
        <w:t>Natur</w:t>
      </w:r>
      <w:proofErr w:type="spellEnd"/>
      <w:r w:rsidRPr="00DF2BF3">
        <w:rPr>
          <w:rFonts w:ascii="Times New Roman" w:hAnsi="Times New Roman" w:cs="Times New Roman"/>
          <w:bCs/>
        </w:rPr>
        <w:t>]</w:t>
      </w:r>
      <w:r w:rsidRPr="00DF2BF3">
        <w:rPr>
          <w:rFonts w:ascii="Times New Roman" w:hAnsi="Times New Roman" w:cs="Times New Roman"/>
        </w:rPr>
        <w:t xml:space="preserve"> a being cuts itself loose with such consciousness, and feels torn off from it?” (I:359).</w:t>
      </w:r>
      <w:r w:rsidRPr="00DF2BF3">
        <w:rPr>
          <w:rFonts w:ascii="Times New Roman" w:hAnsi="Times New Roman" w:cs="Times New Roman"/>
          <w:bCs/>
        </w:rPr>
        <w:t xml:space="preserve"> Thus, notwithstanding terminological differences, Günderrode articulates the same idea in all three pieces</w:t>
      </w:r>
      <w:del w:id="177" w:author="Copyeditor" w:date="2022-08-28T13:50:00Z">
        <w:r w:rsidRPr="00DF2BF3" w:rsidDel="003C5757">
          <w:rPr>
            <w:rFonts w:ascii="Times New Roman" w:hAnsi="Times New Roman" w:cs="Times New Roman"/>
            <w:bCs/>
          </w:rPr>
          <w:delText>:</w:delText>
        </w:r>
      </w:del>
      <w:r w:rsidRPr="00DF2BF3">
        <w:rPr>
          <w:rFonts w:ascii="Times New Roman" w:hAnsi="Times New Roman" w:cs="Times New Roman"/>
          <w:bCs/>
        </w:rPr>
        <w:t xml:space="preserve"> </w:t>
      </w:r>
      <w:ins w:id="178" w:author="Copyeditor" w:date="2022-08-28T13:50:00Z">
        <w:r w:rsidR="003C5757">
          <w:rPr>
            <w:rFonts w:ascii="Times New Roman" w:hAnsi="Times New Roman" w:cs="Times New Roman"/>
            <w:bCs/>
          </w:rPr>
          <w:t>(</w:t>
        </w:r>
      </w:ins>
      <w:r w:rsidRPr="00DF2BF3">
        <w:rPr>
          <w:rFonts w:ascii="Times New Roman" w:hAnsi="Times New Roman" w:cs="Times New Roman"/>
          <w:bCs/>
        </w:rPr>
        <w:t xml:space="preserve">i.e., </w:t>
      </w:r>
      <w:r w:rsidR="00904B4F" w:rsidRPr="00DF2BF3">
        <w:rPr>
          <w:rFonts w:ascii="Times New Roman" w:hAnsi="Times New Roman" w:cs="Times New Roman"/>
          <w:bCs/>
        </w:rPr>
        <w:t>that</w:t>
      </w:r>
      <w:r w:rsidRPr="00DF2BF3">
        <w:rPr>
          <w:rFonts w:ascii="Times New Roman" w:hAnsi="Times New Roman" w:cs="Times New Roman"/>
          <w:bCs/>
        </w:rPr>
        <w:t xml:space="preserve"> of an eternal, living whole that manifests </w:t>
      </w:r>
      <w:r w:rsidRPr="00DF2BF3">
        <w:rPr>
          <w:rFonts w:ascii="Times New Roman" w:hAnsi="Times New Roman" w:cs="Times New Roman"/>
          <w:bCs/>
        </w:rPr>
        <w:lastRenderedPageBreak/>
        <w:t>itself in every aspect of the world</w:t>
      </w:r>
      <w:ins w:id="179" w:author="Copyeditor" w:date="2022-08-28T13:50:00Z">
        <w:r w:rsidR="003C5757">
          <w:rPr>
            <w:rFonts w:ascii="Times New Roman" w:hAnsi="Times New Roman" w:cs="Times New Roman"/>
            <w:bCs/>
          </w:rPr>
          <w:t>)</w:t>
        </w:r>
      </w:ins>
      <w:r w:rsidRPr="00DF2BF3">
        <w:rPr>
          <w:rFonts w:ascii="Times New Roman" w:hAnsi="Times New Roman" w:cs="Times New Roman"/>
          <w:bCs/>
        </w:rPr>
        <w:t xml:space="preserve">. In “Story of a Brahmin,” Günderrode emphasizes </w:t>
      </w:r>
      <w:r w:rsidR="004940B3" w:rsidRPr="00DF2BF3">
        <w:rPr>
          <w:rFonts w:ascii="Times New Roman" w:hAnsi="Times New Roman" w:cs="Times New Roman"/>
          <w:bCs/>
        </w:rPr>
        <w:t>the importance of cultivating</w:t>
      </w:r>
      <w:r w:rsidRPr="00DF2BF3">
        <w:rPr>
          <w:rFonts w:ascii="Times New Roman" w:hAnsi="Times New Roman" w:cs="Times New Roman"/>
          <w:bCs/>
        </w:rPr>
        <w:t xml:space="preserve"> a relationship to this “infinite spirit of nature” (</w:t>
      </w:r>
      <w:proofErr w:type="spellStart"/>
      <w:r w:rsidRPr="0071191D">
        <w:rPr>
          <w:rFonts w:ascii="Times New Roman" w:hAnsi="Times New Roman" w:cs="Times New Roman"/>
          <w:bCs/>
          <w:i/>
          <w:iCs/>
        </w:rPr>
        <w:t>unendlicher</w:t>
      </w:r>
      <w:proofErr w:type="spellEnd"/>
      <w:r w:rsidRPr="00EB7D93">
        <w:rPr>
          <w:rFonts w:ascii="Times New Roman" w:hAnsi="Times New Roman" w:cs="Times New Roman"/>
          <w:bCs/>
        </w:rPr>
        <w:t xml:space="preserve"> </w:t>
      </w:r>
      <w:proofErr w:type="spellStart"/>
      <w:r w:rsidRPr="0071191D">
        <w:rPr>
          <w:rFonts w:ascii="Times New Roman" w:hAnsi="Times New Roman" w:cs="Times New Roman"/>
          <w:bCs/>
          <w:i/>
          <w:iCs/>
        </w:rPr>
        <w:t>Naturgeist</w:t>
      </w:r>
      <w:proofErr w:type="spellEnd"/>
      <w:r w:rsidRPr="00DF2BF3">
        <w:rPr>
          <w:rFonts w:ascii="Times New Roman" w:hAnsi="Times New Roman" w:cs="Times New Roman"/>
          <w:bCs/>
        </w:rPr>
        <w:t>) (</w:t>
      </w:r>
      <w:r w:rsidRPr="00DF2BF3">
        <w:rPr>
          <w:rFonts w:ascii="Times New Roman" w:hAnsi="Times New Roman" w:cs="Times New Roman"/>
        </w:rPr>
        <w:t>I:312</w:t>
      </w:r>
      <w:r w:rsidRPr="00DF2BF3">
        <w:rPr>
          <w:rFonts w:ascii="Times New Roman" w:hAnsi="Times New Roman" w:cs="Times New Roman"/>
          <w:bCs/>
        </w:rPr>
        <w:t>) or (as she calls it in “Idea of the Earth” and “Letters”) the “earth-spirit” (</w:t>
      </w:r>
      <w:proofErr w:type="spellStart"/>
      <w:r w:rsidRPr="0071191D">
        <w:rPr>
          <w:rFonts w:ascii="Times New Roman" w:hAnsi="Times New Roman" w:cs="Times New Roman"/>
          <w:bCs/>
          <w:i/>
          <w:iCs/>
        </w:rPr>
        <w:t>Erdgeist</w:t>
      </w:r>
      <w:proofErr w:type="spellEnd"/>
      <w:r w:rsidRPr="00DF2BF3">
        <w:rPr>
          <w:rFonts w:ascii="Times New Roman" w:hAnsi="Times New Roman" w:cs="Times New Roman"/>
          <w:bCs/>
        </w:rPr>
        <w:t>) (I:360, 447, 448).</w:t>
      </w:r>
    </w:p>
    <w:p w14:paraId="031A04F4" w14:textId="6653E5BA" w:rsidR="004D56BD" w:rsidRPr="00DF2BF3" w:rsidRDefault="004D56BD" w:rsidP="00396E65">
      <w:pPr>
        <w:spacing w:line="480" w:lineRule="auto"/>
        <w:rPr>
          <w:rFonts w:ascii="Times New Roman" w:hAnsi="Times New Roman" w:cs="Times New Roman"/>
          <w:bCs/>
          <w:vertAlign w:val="superscript"/>
        </w:rPr>
      </w:pPr>
      <w:r w:rsidRPr="00DF2BF3">
        <w:rPr>
          <w:rFonts w:ascii="Times New Roman" w:hAnsi="Times New Roman" w:cs="Times New Roman"/>
          <w:bCs/>
        </w:rPr>
        <w:tab/>
        <w:t>The above points speak in favor of interpreting the terms “life,” “spirit of nature,”</w:t>
      </w:r>
      <w:r w:rsidR="00D34E14" w:rsidRPr="00DF2BF3">
        <w:rPr>
          <w:rStyle w:val="EndnoteReference"/>
          <w:rFonts w:ascii="Times New Roman" w:hAnsi="Times New Roman" w:cs="Times New Roman"/>
          <w:bCs/>
        </w:rPr>
        <w:endnoteReference w:id="6"/>
      </w:r>
      <w:r w:rsidRPr="00DF2BF3">
        <w:rPr>
          <w:rFonts w:ascii="Times New Roman" w:hAnsi="Times New Roman" w:cs="Times New Roman"/>
          <w:bCs/>
        </w:rPr>
        <w:t xml:space="preserve"> and “earth-spirit” (as well as several other terms including “essence of the earth,” “</w:t>
      </w:r>
      <w:proofErr w:type="gramStart"/>
      <w:r w:rsidRPr="00DF2BF3">
        <w:rPr>
          <w:rFonts w:ascii="Times New Roman" w:hAnsi="Times New Roman" w:cs="Times New Roman"/>
          <w:bCs/>
        </w:rPr>
        <w:t>god</w:t>
      </w:r>
      <w:proofErr w:type="gramEnd"/>
      <w:r w:rsidRPr="00DF2BF3">
        <w:rPr>
          <w:rFonts w:ascii="Times New Roman" w:hAnsi="Times New Roman" w:cs="Times New Roman"/>
          <w:bCs/>
        </w:rPr>
        <w:t xml:space="preserve"> of the earth,” and “the infinite”) as fulfilling the same function in </w:t>
      </w:r>
      <w:r w:rsidRPr="00DF2BF3">
        <w:rPr>
          <w:rFonts w:ascii="Times New Roman" w:hAnsi="Times New Roman" w:cs="Times New Roman"/>
        </w:rPr>
        <w:t>Günderrode’s philosophy</w:t>
      </w:r>
      <w:r w:rsidRPr="00DF2BF3">
        <w:rPr>
          <w:rFonts w:ascii="Times New Roman" w:hAnsi="Times New Roman" w:cs="Times New Roman"/>
          <w:bCs/>
        </w:rPr>
        <w:t xml:space="preserve">. All these terms refer to a single principle or force </w:t>
      </w:r>
      <w:r w:rsidR="00F211E8" w:rsidRPr="00DF2BF3">
        <w:rPr>
          <w:rFonts w:ascii="Times New Roman" w:hAnsi="Times New Roman" w:cs="Times New Roman"/>
          <w:bCs/>
        </w:rPr>
        <w:t>running through</w:t>
      </w:r>
      <w:r w:rsidRPr="00DF2BF3">
        <w:rPr>
          <w:rFonts w:ascii="Times New Roman" w:hAnsi="Times New Roman" w:cs="Times New Roman"/>
          <w:bCs/>
        </w:rPr>
        <w:t xml:space="preserve"> the beings and processes of our world.</w:t>
      </w:r>
    </w:p>
    <w:p w14:paraId="326C74A0" w14:textId="0A9BFF0A" w:rsidR="004D56BD" w:rsidRPr="00DF2BF3" w:rsidRDefault="00D870D9" w:rsidP="00F561B8">
      <w:pPr>
        <w:spacing w:line="480" w:lineRule="auto"/>
        <w:ind w:firstLine="567"/>
        <w:rPr>
          <w:rFonts w:ascii="Times New Roman" w:hAnsi="Times New Roman" w:cs="Times New Roman"/>
          <w:bCs/>
        </w:rPr>
      </w:pPr>
      <w:r w:rsidRPr="00DF2BF3">
        <w:rPr>
          <w:rFonts w:ascii="Times New Roman" w:hAnsi="Times New Roman" w:cs="Times New Roman"/>
          <w:bCs/>
        </w:rPr>
        <w:t>In some cases</w:t>
      </w:r>
      <w:r w:rsidR="005B4FF7" w:rsidRPr="00DF2BF3">
        <w:rPr>
          <w:rFonts w:ascii="Times New Roman" w:hAnsi="Times New Roman" w:cs="Times New Roman"/>
          <w:bCs/>
        </w:rPr>
        <w:t>,</w:t>
      </w:r>
      <w:r w:rsidR="004D56BD" w:rsidRPr="00DF2BF3">
        <w:rPr>
          <w:rFonts w:ascii="Times New Roman" w:hAnsi="Times New Roman" w:cs="Times New Roman"/>
          <w:bCs/>
        </w:rPr>
        <w:t xml:space="preserve"> Günderrode</w:t>
      </w:r>
      <w:r w:rsidR="00B37889" w:rsidRPr="00DF2BF3">
        <w:rPr>
          <w:rFonts w:ascii="Times New Roman" w:hAnsi="Times New Roman" w:cs="Times New Roman"/>
          <w:bCs/>
        </w:rPr>
        <w:t xml:space="preserve"> </w:t>
      </w:r>
      <w:r w:rsidR="00B773C5" w:rsidRPr="00DF2BF3">
        <w:rPr>
          <w:rFonts w:ascii="Times New Roman" w:hAnsi="Times New Roman" w:cs="Times New Roman"/>
          <w:bCs/>
        </w:rPr>
        <w:t>seems to attribute</w:t>
      </w:r>
      <w:r w:rsidR="00AF7F62" w:rsidRPr="00DF2BF3">
        <w:rPr>
          <w:rFonts w:ascii="Times New Roman" w:hAnsi="Times New Roman" w:cs="Times New Roman"/>
          <w:bCs/>
        </w:rPr>
        <w:t xml:space="preserve"> a narrower scope to</w:t>
      </w:r>
      <w:r w:rsidR="004D56BD" w:rsidRPr="00DF2BF3">
        <w:rPr>
          <w:rFonts w:ascii="Times New Roman" w:hAnsi="Times New Roman" w:cs="Times New Roman"/>
          <w:bCs/>
        </w:rPr>
        <w:t xml:space="preserve"> the spirit or essence of the “earth” than</w:t>
      </w:r>
      <w:r w:rsidR="00AF7F62" w:rsidRPr="00DF2BF3">
        <w:rPr>
          <w:rFonts w:ascii="Times New Roman" w:hAnsi="Times New Roman" w:cs="Times New Roman"/>
          <w:bCs/>
        </w:rPr>
        <w:t xml:space="preserve"> to</w:t>
      </w:r>
      <w:r w:rsidR="004D56BD" w:rsidRPr="00DF2BF3">
        <w:rPr>
          <w:rFonts w:ascii="Times New Roman" w:hAnsi="Times New Roman" w:cs="Times New Roman"/>
          <w:bCs/>
        </w:rPr>
        <w:t xml:space="preserve"> “life,” “spirit of nature,” or “the infinite.”</w:t>
      </w:r>
      <w:r w:rsidR="004D56BD" w:rsidRPr="00DF2BF3">
        <w:rPr>
          <w:rFonts w:ascii="Times New Roman" w:hAnsi="Times New Roman" w:cs="Times New Roman"/>
        </w:rPr>
        <w:t xml:space="preserve"> </w:t>
      </w:r>
      <w:r w:rsidR="004D56BD" w:rsidRPr="00DF2BF3">
        <w:rPr>
          <w:rFonts w:ascii="Times New Roman" w:hAnsi="Times New Roman" w:cs="Times New Roman"/>
          <w:bCs/>
        </w:rPr>
        <w:t xml:space="preserve">The latter terms encompass the </w:t>
      </w:r>
      <w:r w:rsidR="002B45E3" w:rsidRPr="00DF2BF3">
        <w:rPr>
          <w:rFonts w:ascii="Times New Roman" w:hAnsi="Times New Roman" w:cs="Times New Roman"/>
          <w:bCs/>
        </w:rPr>
        <w:t>force</w:t>
      </w:r>
      <w:r w:rsidR="00D877DD" w:rsidRPr="00DF2BF3">
        <w:rPr>
          <w:rFonts w:ascii="Times New Roman" w:hAnsi="Times New Roman" w:cs="Times New Roman"/>
          <w:bCs/>
        </w:rPr>
        <w:t>, principle</w:t>
      </w:r>
      <w:r w:rsidR="002B45E3" w:rsidRPr="00DF2BF3">
        <w:rPr>
          <w:rFonts w:ascii="Times New Roman" w:hAnsi="Times New Roman" w:cs="Times New Roman"/>
          <w:bCs/>
        </w:rPr>
        <w:t xml:space="preserve"> </w:t>
      </w:r>
      <w:r w:rsidR="005268F1" w:rsidRPr="00DF2BF3">
        <w:rPr>
          <w:rFonts w:ascii="Times New Roman" w:hAnsi="Times New Roman" w:cs="Times New Roman"/>
          <w:bCs/>
        </w:rPr>
        <w:t xml:space="preserve">or spirit that is </w:t>
      </w:r>
      <w:r w:rsidR="002B45E3" w:rsidRPr="00DF2BF3">
        <w:rPr>
          <w:rFonts w:ascii="Times New Roman" w:hAnsi="Times New Roman" w:cs="Times New Roman"/>
          <w:bCs/>
        </w:rPr>
        <w:t xml:space="preserve">unfolding in the </w:t>
      </w:r>
      <w:r w:rsidR="004D56BD" w:rsidRPr="00DF2BF3">
        <w:rPr>
          <w:rFonts w:ascii="Times New Roman" w:hAnsi="Times New Roman" w:cs="Times New Roman"/>
          <w:bCs/>
        </w:rPr>
        <w:t>entire universe</w:t>
      </w:r>
      <w:r w:rsidR="004D56BD" w:rsidRPr="00DF2BF3">
        <w:rPr>
          <w:rFonts w:ascii="Times New Roman" w:hAnsi="Times New Roman" w:cs="Times New Roman"/>
        </w:rPr>
        <w:t>—</w:t>
      </w:r>
      <w:r w:rsidR="0030571F" w:rsidRPr="00DF2BF3">
        <w:rPr>
          <w:rFonts w:ascii="Times New Roman" w:hAnsi="Times New Roman" w:cs="Times New Roman"/>
        </w:rPr>
        <w:t xml:space="preserve">in </w:t>
      </w:r>
      <w:r w:rsidR="004D56BD" w:rsidRPr="00DF2BF3">
        <w:rPr>
          <w:rFonts w:ascii="Times New Roman" w:hAnsi="Times New Roman" w:cs="Times New Roman"/>
          <w:bCs/>
        </w:rPr>
        <w:t>everything that exists.</w:t>
      </w:r>
      <w:r w:rsidR="004D56BD" w:rsidRPr="00DF2BF3">
        <w:rPr>
          <w:rFonts w:ascii="Times New Roman" w:hAnsi="Times New Roman" w:cs="Times New Roman"/>
          <w:bCs/>
          <w:vertAlign w:val="superscript"/>
        </w:rPr>
        <w:t xml:space="preserve"> </w:t>
      </w:r>
      <w:r w:rsidR="004D56BD" w:rsidRPr="00DF2BF3">
        <w:rPr>
          <w:rFonts w:ascii="Times New Roman" w:hAnsi="Times New Roman" w:cs="Times New Roman"/>
        </w:rPr>
        <w:t xml:space="preserve">By contrast, </w:t>
      </w:r>
      <w:r w:rsidR="00DD6F6E" w:rsidRPr="00DF2BF3">
        <w:rPr>
          <w:rFonts w:ascii="Times New Roman" w:hAnsi="Times New Roman" w:cs="Times New Roman"/>
        </w:rPr>
        <w:t>at some points</w:t>
      </w:r>
      <w:r w:rsidR="004D56BD" w:rsidRPr="00DF2BF3">
        <w:rPr>
          <w:rFonts w:ascii="Times New Roman" w:hAnsi="Times New Roman" w:cs="Times New Roman"/>
        </w:rPr>
        <w:t xml:space="preserve"> when</w:t>
      </w:r>
      <w:r w:rsidR="004D56BD" w:rsidRPr="00DF2BF3">
        <w:rPr>
          <w:rFonts w:ascii="Times New Roman" w:hAnsi="Times New Roman" w:cs="Times New Roman"/>
          <w:bCs/>
        </w:rPr>
        <w:t xml:space="preserve"> Günderrode talks about “earth” she</w:t>
      </w:r>
      <w:r w:rsidR="0074739C" w:rsidRPr="00DF2BF3">
        <w:rPr>
          <w:rFonts w:ascii="Times New Roman" w:hAnsi="Times New Roman" w:cs="Times New Roman"/>
          <w:bCs/>
        </w:rPr>
        <w:t xml:space="preserve"> </w:t>
      </w:r>
      <w:r w:rsidR="00C8446A" w:rsidRPr="00DF2BF3">
        <w:rPr>
          <w:rFonts w:ascii="Times New Roman" w:hAnsi="Times New Roman" w:cs="Times New Roman"/>
          <w:bCs/>
        </w:rPr>
        <w:t>clearly</w:t>
      </w:r>
      <w:r w:rsidR="004D56BD" w:rsidRPr="00DF2BF3">
        <w:rPr>
          <w:rFonts w:ascii="Times New Roman" w:hAnsi="Times New Roman" w:cs="Times New Roman"/>
          <w:bCs/>
        </w:rPr>
        <w:t xml:space="preserve"> means planet Earth, </w:t>
      </w:r>
      <w:r w:rsidR="0074739C" w:rsidRPr="00DF2BF3">
        <w:rPr>
          <w:rFonts w:ascii="Times New Roman" w:hAnsi="Times New Roman" w:cs="Times New Roman"/>
          <w:bCs/>
        </w:rPr>
        <w:t>for example</w:t>
      </w:r>
      <w:r w:rsidR="004D56BD" w:rsidRPr="00DF2BF3">
        <w:rPr>
          <w:rFonts w:ascii="Times New Roman" w:hAnsi="Times New Roman" w:cs="Times New Roman"/>
          <w:bCs/>
        </w:rPr>
        <w:t xml:space="preserve"> when she states that the idea of the earth may not be realizable by the </w:t>
      </w:r>
      <w:r w:rsidR="00E77591">
        <w:rPr>
          <w:rFonts w:ascii="Times New Roman" w:hAnsi="Times New Roman" w:cs="Times New Roman"/>
          <w:bCs/>
        </w:rPr>
        <w:t>E</w:t>
      </w:r>
      <w:r w:rsidR="004D56BD" w:rsidRPr="00DF2BF3">
        <w:rPr>
          <w:rFonts w:ascii="Times New Roman" w:hAnsi="Times New Roman" w:cs="Times New Roman"/>
          <w:bCs/>
        </w:rPr>
        <w:t>arth alone</w:t>
      </w:r>
      <w:del w:id="189" w:author="Copyeditor" w:date="2022-08-28T13:57:00Z">
        <w:r w:rsidR="004D56BD" w:rsidRPr="00DF2BF3" w:rsidDel="00B47379">
          <w:rPr>
            <w:rFonts w:ascii="Times New Roman" w:hAnsi="Times New Roman" w:cs="Times New Roman"/>
            <w:bCs/>
          </w:rPr>
          <w:delText>,</w:delText>
        </w:r>
      </w:del>
      <w:r w:rsidR="004D56BD" w:rsidRPr="00DF2BF3">
        <w:rPr>
          <w:rFonts w:ascii="Times New Roman" w:hAnsi="Times New Roman" w:cs="Times New Roman"/>
          <w:bCs/>
        </w:rPr>
        <w:t xml:space="preserve"> but may require the solar system or the entire universe (</w:t>
      </w:r>
      <w:r w:rsidR="004D56BD" w:rsidRPr="00DF2BF3">
        <w:rPr>
          <w:rFonts w:ascii="Times New Roman" w:hAnsi="Times New Roman" w:cs="Times New Roman"/>
        </w:rPr>
        <w:t>I:361, 448)</w:t>
      </w:r>
      <w:del w:id="190" w:author="Copyeditor" w:date="2022-08-28T13:57:00Z">
        <w:r w:rsidR="004D56BD" w:rsidRPr="00DF2BF3" w:rsidDel="00B47379">
          <w:rPr>
            <w:rFonts w:ascii="Times New Roman" w:hAnsi="Times New Roman" w:cs="Times New Roman"/>
          </w:rPr>
          <w:delText>,</w:delText>
        </w:r>
      </w:del>
      <w:r w:rsidR="004D56BD" w:rsidRPr="00DF2BF3">
        <w:rPr>
          <w:rFonts w:ascii="Times New Roman" w:hAnsi="Times New Roman" w:cs="Times New Roman"/>
          <w:bCs/>
        </w:rPr>
        <w:t xml:space="preserve"> or </w:t>
      </w:r>
      <w:r w:rsidR="00865BE1" w:rsidRPr="00DF2BF3">
        <w:rPr>
          <w:rFonts w:ascii="Times New Roman" w:hAnsi="Times New Roman" w:cs="Times New Roman"/>
          <w:bCs/>
        </w:rPr>
        <w:t xml:space="preserve">when she </w:t>
      </w:r>
      <w:r w:rsidR="004D56BD" w:rsidRPr="00DF2BF3">
        <w:rPr>
          <w:rFonts w:ascii="Times New Roman" w:hAnsi="Times New Roman" w:cs="Times New Roman"/>
          <w:bCs/>
        </w:rPr>
        <w:t>mentions “the realized idea of the earth (or of the universe)” (</w:t>
      </w:r>
      <w:r w:rsidR="004D56BD" w:rsidRPr="00DF2BF3">
        <w:rPr>
          <w:rFonts w:ascii="Times New Roman" w:hAnsi="Times New Roman" w:cs="Times New Roman"/>
        </w:rPr>
        <w:t>I:449</w:t>
      </w:r>
      <w:r w:rsidR="004D56BD" w:rsidRPr="00DF2BF3">
        <w:rPr>
          <w:rFonts w:ascii="Times New Roman" w:hAnsi="Times New Roman" w:cs="Times New Roman"/>
          <w:bCs/>
        </w:rPr>
        <w:t xml:space="preserve">). </w:t>
      </w:r>
      <w:r w:rsidR="00890D62" w:rsidRPr="00DF2BF3">
        <w:rPr>
          <w:rFonts w:ascii="Times New Roman" w:hAnsi="Times New Roman" w:cs="Times New Roman"/>
          <w:bCs/>
        </w:rPr>
        <w:t>However</w:t>
      </w:r>
      <w:r w:rsidR="00E053A4" w:rsidRPr="00DF2BF3">
        <w:rPr>
          <w:rFonts w:ascii="Times New Roman" w:hAnsi="Times New Roman" w:cs="Times New Roman"/>
          <w:bCs/>
        </w:rPr>
        <w:t xml:space="preserve">, </w:t>
      </w:r>
      <w:r w:rsidR="004D56BD" w:rsidRPr="00DF2BF3">
        <w:rPr>
          <w:rFonts w:ascii="Times New Roman" w:hAnsi="Times New Roman" w:cs="Times New Roman"/>
          <w:bCs/>
        </w:rPr>
        <w:t xml:space="preserve">Günderrode </w:t>
      </w:r>
      <w:r w:rsidR="00641C08" w:rsidRPr="00DF2BF3">
        <w:rPr>
          <w:rFonts w:ascii="Times New Roman" w:hAnsi="Times New Roman" w:cs="Times New Roman"/>
          <w:bCs/>
        </w:rPr>
        <w:t xml:space="preserve">also </w:t>
      </w:r>
      <w:r w:rsidR="004D56BD" w:rsidRPr="00DF2BF3">
        <w:rPr>
          <w:rFonts w:ascii="Times New Roman" w:hAnsi="Times New Roman" w:cs="Times New Roman"/>
          <w:bCs/>
        </w:rPr>
        <w:t>uses the term</w:t>
      </w:r>
      <w:r w:rsidR="00667E8F" w:rsidRPr="00DF2BF3">
        <w:rPr>
          <w:rFonts w:ascii="Times New Roman" w:hAnsi="Times New Roman" w:cs="Times New Roman"/>
          <w:bCs/>
        </w:rPr>
        <w:t>s</w:t>
      </w:r>
      <w:r w:rsidR="004D56BD" w:rsidRPr="00DF2BF3">
        <w:rPr>
          <w:rFonts w:ascii="Times New Roman" w:hAnsi="Times New Roman" w:cs="Times New Roman"/>
          <w:bCs/>
        </w:rPr>
        <w:t xml:space="preserve"> </w:t>
      </w:r>
      <w:del w:id="191" w:author="Copyeditor" w:date="2022-09-05T23:06:00Z">
        <w:r w:rsidR="004D56BD" w:rsidRPr="00EB7D93" w:rsidDel="00EB7D93">
          <w:rPr>
            <w:rFonts w:ascii="Times New Roman" w:hAnsi="Times New Roman" w:cs="Times New Roman"/>
            <w:bCs/>
            <w:i/>
            <w:iCs/>
            <w:rPrChange w:id="192" w:author="Copyeditor" w:date="2022-09-05T23:06:00Z">
              <w:rPr>
                <w:rFonts w:ascii="Times New Roman" w:hAnsi="Times New Roman" w:cs="Times New Roman"/>
                <w:bCs/>
              </w:rPr>
            </w:rPrChange>
          </w:rPr>
          <w:delText>“</w:delText>
        </w:r>
      </w:del>
      <w:r w:rsidR="004D56BD" w:rsidRPr="00EB7D93">
        <w:rPr>
          <w:rFonts w:ascii="Times New Roman" w:hAnsi="Times New Roman" w:cs="Times New Roman"/>
          <w:bCs/>
          <w:i/>
          <w:iCs/>
          <w:rPrChange w:id="193" w:author="Copyeditor" w:date="2022-09-05T23:06:00Z">
            <w:rPr>
              <w:rFonts w:ascii="Times New Roman" w:hAnsi="Times New Roman" w:cs="Times New Roman"/>
              <w:bCs/>
            </w:rPr>
          </w:rPrChange>
        </w:rPr>
        <w:t>earth</w:t>
      </w:r>
      <w:del w:id="194" w:author="Copyeditor" w:date="2022-09-05T23:06:00Z">
        <w:r w:rsidR="004D56BD" w:rsidRPr="00EB7D93" w:rsidDel="00EB7D93">
          <w:rPr>
            <w:rFonts w:ascii="Times New Roman" w:hAnsi="Times New Roman" w:cs="Times New Roman"/>
            <w:bCs/>
            <w:i/>
            <w:iCs/>
            <w:rPrChange w:id="195" w:author="Copyeditor" w:date="2022-09-05T23:06:00Z">
              <w:rPr>
                <w:rFonts w:ascii="Times New Roman" w:hAnsi="Times New Roman" w:cs="Times New Roman"/>
                <w:bCs/>
              </w:rPr>
            </w:rPrChange>
          </w:rPr>
          <w:delText>”</w:delText>
        </w:r>
      </w:del>
      <w:r w:rsidR="004D56BD" w:rsidRPr="00DF2BF3">
        <w:rPr>
          <w:rFonts w:ascii="Times New Roman" w:hAnsi="Times New Roman" w:cs="Times New Roman"/>
          <w:bCs/>
        </w:rPr>
        <w:t xml:space="preserve"> </w:t>
      </w:r>
      <w:r w:rsidR="00667E8F" w:rsidRPr="00DF2BF3">
        <w:rPr>
          <w:rFonts w:ascii="Times New Roman" w:hAnsi="Times New Roman" w:cs="Times New Roman"/>
          <w:bCs/>
        </w:rPr>
        <w:t>and</w:t>
      </w:r>
      <w:r w:rsidR="004D56BD" w:rsidRPr="00DF2BF3">
        <w:rPr>
          <w:rFonts w:ascii="Times New Roman" w:hAnsi="Times New Roman" w:cs="Times New Roman"/>
          <w:bCs/>
        </w:rPr>
        <w:t xml:space="preserve"> </w:t>
      </w:r>
      <w:del w:id="196" w:author="Copyeditor" w:date="2022-09-05T23:06:00Z">
        <w:r w:rsidR="004D56BD" w:rsidRPr="00EB7D93" w:rsidDel="00EB7D93">
          <w:rPr>
            <w:rFonts w:ascii="Times New Roman" w:hAnsi="Times New Roman" w:cs="Times New Roman"/>
            <w:bCs/>
            <w:i/>
            <w:iCs/>
            <w:rPrChange w:id="197" w:author="Copyeditor" w:date="2022-09-05T23:06:00Z">
              <w:rPr>
                <w:rFonts w:ascii="Times New Roman" w:hAnsi="Times New Roman" w:cs="Times New Roman"/>
                <w:bCs/>
              </w:rPr>
            </w:rPrChange>
          </w:rPr>
          <w:delText>“</w:delText>
        </w:r>
      </w:del>
      <w:r w:rsidR="004D56BD" w:rsidRPr="00EB7D93">
        <w:rPr>
          <w:rFonts w:ascii="Times New Roman" w:hAnsi="Times New Roman" w:cs="Times New Roman"/>
          <w:bCs/>
          <w:i/>
          <w:iCs/>
          <w:rPrChange w:id="198" w:author="Copyeditor" w:date="2022-09-05T23:06:00Z">
            <w:rPr>
              <w:rFonts w:ascii="Times New Roman" w:hAnsi="Times New Roman" w:cs="Times New Roman"/>
              <w:bCs/>
            </w:rPr>
          </w:rPrChange>
        </w:rPr>
        <w:t>earthly</w:t>
      </w:r>
      <w:del w:id="199" w:author="Copyeditor" w:date="2022-09-05T23:06:00Z">
        <w:r w:rsidR="004D56BD" w:rsidRPr="00EB7D93" w:rsidDel="00EB7D93">
          <w:rPr>
            <w:rFonts w:ascii="Times New Roman" w:hAnsi="Times New Roman" w:cs="Times New Roman"/>
            <w:bCs/>
            <w:i/>
            <w:iCs/>
            <w:rPrChange w:id="200" w:author="Copyeditor" w:date="2022-09-05T23:06:00Z">
              <w:rPr>
                <w:rFonts w:ascii="Times New Roman" w:hAnsi="Times New Roman" w:cs="Times New Roman"/>
                <w:bCs/>
              </w:rPr>
            </w:rPrChange>
          </w:rPr>
          <w:delText>”</w:delText>
        </w:r>
      </w:del>
      <w:r w:rsidR="004D56BD" w:rsidRPr="00DF2BF3">
        <w:rPr>
          <w:rFonts w:ascii="Times New Roman" w:hAnsi="Times New Roman" w:cs="Times New Roman"/>
          <w:bCs/>
        </w:rPr>
        <w:t xml:space="preserve"> (</w:t>
      </w:r>
      <w:proofErr w:type="spellStart"/>
      <w:r w:rsidR="004D56BD" w:rsidRPr="0071191D">
        <w:rPr>
          <w:rFonts w:ascii="Times New Roman" w:hAnsi="Times New Roman" w:cs="Times New Roman"/>
          <w:bCs/>
          <w:i/>
          <w:iCs/>
        </w:rPr>
        <w:t>irdisch</w:t>
      </w:r>
      <w:proofErr w:type="spellEnd"/>
      <w:r w:rsidR="004D56BD" w:rsidRPr="00DF2BF3">
        <w:rPr>
          <w:rFonts w:ascii="Times New Roman" w:hAnsi="Times New Roman" w:cs="Times New Roman"/>
          <w:bCs/>
        </w:rPr>
        <w:t>) to mean “mundane” or “worldly,” refer</w:t>
      </w:r>
      <w:r w:rsidR="00101569" w:rsidRPr="00DF2BF3">
        <w:rPr>
          <w:rFonts w:ascii="Times New Roman" w:hAnsi="Times New Roman" w:cs="Times New Roman"/>
          <w:bCs/>
        </w:rPr>
        <w:t>ring</w:t>
      </w:r>
      <w:r w:rsidR="004D56BD" w:rsidRPr="00DF2BF3">
        <w:rPr>
          <w:rFonts w:ascii="Times New Roman" w:hAnsi="Times New Roman" w:cs="Times New Roman"/>
          <w:bCs/>
        </w:rPr>
        <w:t xml:space="preserve"> </w:t>
      </w:r>
      <w:r w:rsidR="006D5703" w:rsidRPr="00DF2BF3">
        <w:rPr>
          <w:rFonts w:ascii="Times New Roman" w:hAnsi="Times New Roman" w:cs="Times New Roman"/>
          <w:bCs/>
        </w:rPr>
        <w:t xml:space="preserve">to </w:t>
      </w:r>
      <w:r w:rsidR="00A138C7" w:rsidRPr="00DF2BF3">
        <w:rPr>
          <w:rFonts w:ascii="Times New Roman" w:hAnsi="Times New Roman" w:cs="Times New Roman"/>
          <w:bCs/>
        </w:rPr>
        <w:t xml:space="preserve">all aspects of </w:t>
      </w:r>
      <w:r w:rsidR="00C149D2" w:rsidRPr="00DF2BF3">
        <w:rPr>
          <w:rFonts w:ascii="Times New Roman" w:hAnsi="Times New Roman" w:cs="Times New Roman"/>
          <w:bCs/>
        </w:rPr>
        <w:t xml:space="preserve">the world we experience in </w:t>
      </w:r>
      <w:r w:rsidR="004D56BD" w:rsidRPr="00DF2BF3">
        <w:rPr>
          <w:rFonts w:ascii="Times New Roman" w:hAnsi="Times New Roman" w:cs="Times New Roman"/>
          <w:bCs/>
        </w:rPr>
        <w:t xml:space="preserve">ordinary </w:t>
      </w:r>
      <w:r w:rsidR="002A2A6D" w:rsidRPr="00DF2BF3">
        <w:rPr>
          <w:rFonts w:ascii="Times New Roman" w:hAnsi="Times New Roman" w:cs="Times New Roman"/>
          <w:bCs/>
        </w:rPr>
        <w:t>life</w:t>
      </w:r>
      <w:r w:rsidR="00D77A4E" w:rsidRPr="00DF2BF3">
        <w:rPr>
          <w:rFonts w:ascii="Times New Roman" w:hAnsi="Times New Roman" w:cs="Times New Roman"/>
        </w:rPr>
        <w:t>—</w:t>
      </w:r>
      <w:del w:id="201" w:author="Copyeditor" w:date="2022-08-28T13:58:00Z">
        <w:r w:rsidR="00240E9D" w:rsidRPr="00DF2BF3" w:rsidDel="00B47379">
          <w:rPr>
            <w:rFonts w:ascii="Times New Roman" w:hAnsi="Times New Roman" w:cs="Times New Roman"/>
            <w:bCs/>
          </w:rPr>
          <w:delText>i.e.</w:delText>
        </w:r>
      </w:del>
      <w:ins w:id="202" w:author="Copyeditor" w:date="2022-08-28T13:59:00Z">
        <w:r w:rsidR="00B47379">
          <w:rPr>
            <w:rFonts w:ascii="Times New Roman" w:hAnsi="Times New Roman" w:cs="Times New Roman"/>
            <w:bCs/>
          </w:rPr>
          <w:t>that is</w:t>
        </w:r>
      </w:ins>
      <w:r w:rsidR="00240E9D" w:rsidRPr="00DF2BF3">
        <w:rPr>
          <w:rFonts w:ascii="Times New Roman" w:hAnsi="Times New Roman" w:cs="Times New Roman"/>
          <w:bCs/>
        </w:rPr>
        <w:t xml:space="preserve">, </w:t>
      </w:r>
      <w:del w:id="203" w:author="Copyeditor" w:date="2022-08-28T13:59:00Z">
        <w:r w:rsidR="00A96F86" w:rsidRPr="00DF2BF3" w:rsidDel="00B47379">
          <w:rPr>
            <w:rFonts w:ascii="Times New Roman" w:hAnsi="Times New Roman" w:cs="Times New Roman"/>
            <w:bCs/>
          </w:rPr>
          <w:delText>to</w:delText>
        </w:r>
        <w:r w:rsidR="004506DB" w:rsidRPr="00DF2BF3" w:rsidDel="00B47379">
          <w:rPr>
            <w:rFonts w:ascii="Times New Roman" w:hAnsi="Times New Roman" w:cs="Times New Roman"/>
            <w:bCs/>
          </w:rPr>
          <w:delText xml:space="preserve"> </w:delText>
        </w:r>
      </w:del>
      <w:r w:rsidR="00485EFB" w:rsidRPr="00DF2BF3">
        <w:rPr>
          <w:rFonts w:ascii="Times New Roman" w:hAnsi="Times New Roman" w:cs="Times New Roman"/>
          <w:bCs/>
        </w:rPr>
        <w:t xml:space="preserve">what might be called “this life” </w:t>
      </w:r>
      <w:r w:rsidR="00C01B67" w:rsidRPr="00DF2BF3">
        <w:rPr>
          <w:rFonts w:ascii="Times New Roman" w:hAnsi="Times New Roman" w:cs="Times New Roman"/>
          <w:bCs/>
        </w:rPr>
        <w:t>(</w:t>
      </w:r>
      <w:r w:rsidR="008842AF" w:rsidRPr="00DF2BF3">
        <w:rPr>
          <w:rFonts w:ascii="Times New Roman" w:hAnsi="Times New Roman" w:cs="Times New Roman"/>
          <w:bCs/>
        </w:rPr>
        <w:t>as opposed to any idea of a “beyond” or a “hereafter”</w:t>
      </w:r>
      <w:r w:rsidR="00C01B67" w:rsidRPr="00DF2BF3">
        <w:rPr>
          <w:rFonts w:ascii="Times New Roman" w:hAnsi="Times New Roman" w:cs="Times New Roman"/>
          <w:bCs/>
        </w:rPr>
        <w:t>)</w:t>
      </w:r>
      <w:r w:rsidR="00AF7AC8" w:rsidRPr="00DF2BF3">
        <w:rPr>
          <w:rFonts w:ascii="Times New Roman" w:hAnsi="Times New Roman" w:cs="Times New Roman"/>
          <w:bCs/>
        </w:rPr>
        <w:t xml:space="preserve">. For example, </w:t>
      </w:r>
      <w:r w:rsidR="00BD5496" w:rsidRPr="00DF2BF3">
        <w:rPr>
          <w:rFonts w:ascii="Times New Roman" w:hAnsi="Times New Roman" w:cs="Times New Roman"/>
          <w:bCs/>
        </w:rPr>
        <w:t xml:space="preserve">in “Story of a Brahmin” she refers to </w:t>
      </w:r>
      <w:r w:rsidR="00AF7AC8" w:rsidRPr="00DF2BF3">
        <w:rPr>
          <w:rFonts w:ascii="Times New Roman" w:hAnsi="Times New Roman" w:cs="Times New Roman"/>
          <w:bCs/>
        </w:rPr>
        <w:t>“everything on earth” (I:305</w:t>
      </w:r>
      <w:r w:rsidR="00BD5496" w:rsidRPr="00DF2BF3">
        <w:rPr>
          <w:rFonts w:ascii="Times New Roman" w:hAnsi="Times New Roman" w:cs="Times New Roman"/>
          <w:bCs/>
        </w:rPr>
        <w:t xml:space="preserve">) and </w:t>
      </w:r>
      <w:r w:rsidR="00AD4ABA" w:rsidRPr="00DF2BF3">
        <w:rPr>
          <w:rFonts w:ascii="Times New Roman" w:hAnsi="Times New Roman" w:cs="Times New Roman"/>
          <w:bCs/>
        </w:rPr>
        <w:t>the narrator claims “I had</w:t>
      </w:r>
      <w:r w:rsidR="00BD5496" w:rsidRPr="00DF2BF3">
        <w:rPr>
          <w:rFonts w:ascii="Times New Roman" w:hAnsi="Times New Roman" w:cs="Times New Roman"/>
          <w:bCs/>
        </w:rPr>
        <w:t xml:space="preserve"> </w:t>
      </w:r>
      <w:r w:rsidR="00AD4ABA" w:rsidRPr="00DF2BF3">
        <w:rPr>
          <w:rFonts w:ascii="Times New Roman" w:hAnsi="Times New Roman" w:cs="Times New Roman"/>
          <w:bCs/>
        </w:rPr>
        <w:t>already been on earth a long time” (I:304</w:t>
      </w:r>
      <w:r w:rsidR="00AF7AC8" w:rsidRPr="00DF2BF3">
        <w:rPr>
          <w:rFonts w:ascii="Times New Roman" w:hAnsi="Times New Roman" w:cs="Times New Roman"/>
          <w:bCs/>
        </w:rPr>
        <w:t xml:space="preserve">; see also </w:t>
      </w:r>
      <w:r w:rsidR="004D56BD" w:rsidRPr="00DF2BF3">
        <w:rPr>
          <w:rFonts w:ascii="Times New Roman" w:hAnsi="Times New Roman" w:cs="Times New Roman"/>
          <w:bCs/>
        </w:rPr>
        <w:t>I:</w:t>
      </w:r>
      <w:r w:rsidR="00AB7C72" w:rsidRPr="00DF2BF3">
        <w:rPr>
          <w:rFonts w:ascii="Times New Roman" w:hAnsi="Times New Roman" w:cs="Times New Roman"/>
          <w:bCs/>
        </w:rPr>
        <w:t xml:space="preserve">306, 308, </w:t>
      </w:r>
      <w:r w:rsidR="004D56BD" w:rsidRPr="00DF2BF3">
        <w:rPr>
          <w:rFonts w:ascii="Times New Roman" w:hAnsi="Times New Roman" w:cs="Times New Roman"/>
          <w:bCs/>
        </w:rPr>
        <w:t xml:space="preserve">355, 356, 358). In </w:t>
      </w:r>
      <w:r w:rsidR="00F903ED" w:rsidRPr="00DF2BF3">
        <w:rPr>
          <w:rFonts w:ascii="Times New Roman" w:hAnsi="Times New Roman" w:cs="Times New Roman"/>
          <w:bCs/>
        </w:rPr>
        <w:t>this</w:t>
      </w:r>
      <w:r w:rsidR="004D56BD" w:rsidRPr="00DF2BF3">
        <w:rPr>
          <w:rFonts w:ascii="Times New Roman" w:hAnsi="Times New Roman" w:cs="Times New Roman"/>
          <w:bCs/>
        </w:rPr>
        <w:t xml:space="preserve"> usage, the meaning of </w:t>
      </w:r>
      <w:del w:id="204" w:author="Copyeditor" w:date="2022-09-05T23:07:00Z">
        <w:r w:rsidR="004D56BD" w:rsidRPr="00EB7D93" w:rsidDel="00EB7D93">
          <w:rPr>
            <w:rFonts w:ascii="Times New Roman" w:hAnsi="Times New Roman" w:cs="Times New Roman"/>
            <w:bCs/>
            <w:i/>
            <w:iCs/>
            <w:rPrChange w:id="205" w:author="Copyeditor" w:date="2022-09-05T23:07:00Z">
              <w:rPr>
                <w:rFonts w:ascii="Times New Roman" w:hAnsi="Times New Roman" w:cs="Times New Roman"/>
                <w:bCs/>
              </w:rPr>
            </w:rPrChange>
          </w:rPr>
          <w:delText>“</w:delText>
        </w:r>
      </w:del>
      <w:r w:rsidR="004D56BD" w:rsidRPr="00EB7D93">
        <w:rPr>
          <w:rFonts w:ascii="Times New Roman" w:hAnsi="Times New Roman" w:cs="Times New Roman"/>
          <w:bCs/>
          <w:i/>
          <w:iCs/>
          <w:rPrChange w:id="206" w:author="Copyeditor" w:date="2022-09-05T23:07:00Z">
            <w:rPr>
              <w:rFonts w:ascii="Times New Roman" w:hAnsi="Times New Roman" w:cs="Times New Roman"/>
              <w:bCs/>
            </w:rPr>
          </w:rPrChange>
        </w:rPr>
        <w:t>earth</w:t>
      </w:r>
      <w:del w:id="207" w:author="Copyeditor" w:date="2022-09-05T23:07:00Z">
        <w:r w:rsidR="004D56BD" w:rsidRPr="00EB7D93" w:rsidDel="00EB7D93">
          <w:rPr>
            <w:rFonts w:ascii="Times New Roman" w:hAnsi="Times New Roman" w:cs="Times New Roman"/>
            <w:bCs/>
            <w:i/>
            <w:iCs/>
            <w:rPrChange w:id="208" w:author="Copyeditor" w:date="2022-09-05T23:07:00Z">
              <w:rPr>
                <w:rFonts w:ascii="Times New Roman" w:hAnsi="Times New Roman" w:cs="Times New Roman"/>
                <w:bCs/>
              </w:rPr>
            </w:rPrChange>
          </w:rPr>
          <w:delText>”</w:delText>
        </w:r>
      </w:del>
      <w:r w:rsidR="004D56BD" w:rsidRPr="00DF2BF3">
        <w:rPr>
          <w:rFonts w:ascii="Times New Roman" w:hAnsi="Times New Roman" w:cs="Times New Roman"/>
          <w:bCs/>
        </w:rPr>
        <w:t xml:space="preserve"> is expanded to include all aspects of ordinary existence</w:t>
      </w:r>
      <w:del w:id="209" w:author="Copyeditor" w:date="2022-08-28T13:59:00Z">
        <w:r w:rsidR="004D56BD" w:rsidRPr="00DF2BF3" w:rsidDel="00B47379">
          <w:rPr>
            <w:rFonts w:ascii="Times New Roman" w:hAnsi="Times New Roman" w:cs="Times New Roman"/>
            <w:bCs/>
          </w:rPr>
          <w:delText>,</w:delText>
        </w:r>
      </w:del>
      <w:r w:rsidR="004D56BD" w:rsidRPr="00DF2BF3">
        <w:rPr>
          <w:rFonts w:ascii="Times New Roman" w:hAnsi="Times New Roman" w:cs="Times New Roman"/>
          <w:bCs/>
        </w:rPr>
        <w:t xml:space="preserve"> and is therefore similar to the meaning </w:t>
      </w:r>
      <w:r w:rsidR="004D56BD" w:rsidRPr="00DF2BF3">
        <w:rPr>
          <w:rFonts w:ascii="Times New Roman" w:hAnsi="Times New Roman" w:cs="Times New Roman"/>
        </w:rPr>
        <w:t xml:space="preserve">Günderrode ascribes to </w:t>
      </w:r>
      <w:del w:id="210" w:author="Copyeditor" w:date="2022-09-05T23:07:00Z">
        <w:r w:rsidR="004D56BD" w:rsidRPr="00EB7D93" w:rsidDel="00EB7D93">
          <w:rPr>
            <w:rFonts w:ascii="Times New Roman" w:hAnsi="Times New Roman" w:cs="Times New Roman"/>
            <w:bCs/>
            <w:i/>
            <w:iCs/>
            <w:rPrChange w:id="211" w:author="Copyeditor" w:date="2022-09-05T23:07:00Z">
              <w:rPr>
                <w:rFonts w:ascii="Times New Roman" w:hAnsi="Times New Roman" w:cs="Times New Roman"/>
                <w:bCs/>
              </w:rPr>
            </w:rPrChange>
          </w:rPr>
          <w:delText>“</w:delText>
        </w:r>
      </w:del>
      <w:r w:rsidR="004D56BD" w:rsidRPr="00EB7D93">
        <w:rPr>
          <w:rFonts w:ascii="Times New Roman" w:hAnsi="Times New Roman" w:cs="Times New Roman"/>
          <w:bCs/>
          <w:i/>
          <w:iCs/>
          <w:rPrChange w:id="212" w:author="Copyeditor" w:date="2022-09-05T23:07:00Z">
            <w:rPr>
              <w:rFonts w:ascii="Times New Roman" w:hAnsi="Times New Roman" w:cs="Times New Roman"/>
              <w:bCs/>
            </w:rPr>
          </w:rPrChange>
        </w:rPr>
        <w:t>world</w:t>
      </w:r>
      <w:del w:id="213" w:author="Copyeditor" w:date="2022-09-05T23:07:00Z">
        <w:r w:rsidR="004D56BD" w:rsidRPr="00EB7D93" w:rsidDel="00EB7D93">
          <w:rPr>
            <w:rFonts w:ascii="Times New Roman" w:hAnsi="Times New Roman" w:cs="Times New Roman"/>
            <w:bCs/>
            <w:i/>
            <w:iCs/>
            <w:rPrChange w:id="214" w:author="Copyeditor" w:date="2022-09-05T23:07:00Z">
              <w:rPr>
                <w:rFonts w:ascii="Times New Roman" w:hAnsi="Times New Roman" w:cs="Times New Roman"/>
                <w:bCs/>
              </w:rPr>
            </w:rPrChange>
          </w:rPr>
          <w:delText>”</w:delText>
        </w:r>
      </w:del>
      <w:r w:rsidR="004D56BD" w:rsidRPr="00DF2BF3">
        <w:rPr>
          <w:rFonts w:ascii="Times New Roman" w:hAnsi="Times New Roman" w:cs="Times New Roman"/>
          <w:bCs/>
        </w:rPr>
        <w:t xml:space="preserve"> and </w:t>
      </w:r>
      <w:del w:id="215" w:author="Copyeditor" w:date="2022-09-05T23:07:00Z">
        <w:r w:rsidR="004D56BD" w:rsidRPr="00EB7D93" w:rsidDel="00EB7D93">
          <w:rPr>
            <w:rFonts w:ascii="Times New Roman" w:hAnsi="Times New Roman" w:cs="Times New Roman"/>
            <w:bCs/>
            <w:i/>
            <w:iCs/>
            <w:rPrChange w:id="216" w:author="Copyeditor" w:date="2022-09-05T23:07:00Z">
              <w:rPr>
                <w:rFonts w:ascii="Times New Roman" w:hAnsi="Times New Roman" w:cs="Times New Roman"/>
                <w:bCs/>
              </w:rPr>
            </w:rPrChange>
          </w:rPr>
          <w:delText>“</w:delText>
        </w:r>
      </w:del>
      <w:r w:rsidR="004D56BD" w:rsidRPr="00EB7D93">
        <w:rPr>
          <w:rFonts w:ascii="Times New Roman" w:hAnsi="Times New Roman" w:cs="Times New Roman"/>
          <w:bCs/>
          <w:i/>
          <w:iCs/>
          <w:rPrChange w:id="217" w:author="Copyeditor" w:date="2022-09-05T23:07:00Z">
            <w:rPr>
              <w:rFonts w:ascii="Times New Roman" w:hAnsi="Times New Roman" w:cs="Times New Roman"/>
              <w:bCs/>
            </w:rPr>
          </w:rPrChange>
        </w:rPr>
        <w:t>universe</w:t>
      </w:r>
      <w:r w:rsidR="004D56BD" w:rsidRPr="00DF2BF3">
        <w:rPr>
          <w:rFonts w:ascii="Times New Roman" w:hAnsi="Times New Roman" w:cs="Times New Roman"/>
          <w:bCs/>
        </w:rPr>
        <w:t>.</w:t>
      </w:r>
      <w:del w:id="218" w:author="Copyeditor" w:date="2022-09-05T23:07:00Z">
        <w:r w:rsidR="004D56BD" w:rsidRPr="00DF2BF3" w:rsidDel="00EB7D93">
          <w:rPr>
            <w:rFonts w:ascii="Times New Roman" w:hAnsi="Times New Roman" w:cs="Times New Roman"/>
            <w:bCs/>
          </w:rPr>
          <w:delText>”</w:delText>
        </w:r>
      </w:del>
      <w:r w:rsidR="004D56BD" w:rsidRPr="00DF2BF3">
        <w:rPr>
          <w:rFonts w:ascii="Times New Roman" w:hAnsi="Times New Roman" w:cs="Times New Roman"/>
          <w:bCs/>
        </w:rPr>
        <w:t xml:space="preserve"> This expanded meaning of </w:t>
      </w:r>
      <w:del w:id="219" w:author="Copyeditor" w:date="2022-09-05T23:07:00Z">
        <w:r w:rsidR="004D56BD" w:rsidRPr="00EB7D93" w:rsidDel="00EB7D93">
          <w:rPr>
            <w:rFonts w:ascii="Times New Roman" w:hAnsi="Times New Roman" w:cs="Times New Roman"/>
            <w:bCs/>
            <w:i/>
            <w:iCs/>
            <w:rPrChange w:id="220" w:author="Copyeditor" w:date="2022-09-05T23:07:00Z">
              <w:rPr>
                <w:rFonts w:ascii="Times New Roman" w:hAnsi="Times New Roman" w:cs="Times New Roman"/>
                <w:bCs/>
              </w:rPr>
            </w:rPrChange>
          </w:rPr>
          <w:delText>“</w:delText>
        </w:r>
      </w:del>
      <w:r w:rsidR="004D56BD" w:rsidRPr="00EB7D93">
        <w:rPr>
          <w:rFonts w:ascii="Times New Roman" w:hAnsi="Times New Roman" w:cs="Times New Roman"/>
          <w:bCs/>
          <w:i/>
          <w:iCs/>
          <w:rPrChange w:id="221" w:author="Copyeditor" w:date="2022-09-05T23:07:00Z">
            <w:rPr>
              <w:rFonts w:ascii="Times New Roman" w:hAnsi="Times New Roman" w:cs="Times New Roman"/>
              <w:bCs/>
            </w:rPr>
          </w:rPrChange>
        </w:rPr>
        <w:t>earth</w:t>
      </w:r>
      <w:ins w:id="222" w:author="Copyeditor" w:date="2022-09-05T23:07:00Z">
        <w:r w:rsidR="00EB7D93">
          <w:rPr>
            <w:rFonts w:ascii="Times New Roman" w:hAnsi="Times New Roman" w:cs="Times New Roman"/>
            <w:bCs/>
          </w:rPr>
          <w:t xml:space="preserve"> </w:t>
        </w:r>
      </w:ins>
      <w:del w:id="223" w:author="Copyeditor" w:date="2022-09-05T23:07:00Z">
        <w:r w:rsidR="004D56BD" w:rsidRPr="00DF2BF3" w:rsidDel="00EB7D93">
          <w:rPr>
            <w:rFonts w:ascii="Times New Roman" w:hAnsi="Times New Roman" w:cs="Times New Roman"/>
            <w:bCs/>
          </w:rPr>
          <w:delText>”</w:delText>
        </w:r>
        <w:r w:rsidR="00F1556F" w:rsidRPr="00DF2BF3" w:rsidDel="00EB7D93">
          <w:rPr>
            <w:rFonts w:ascii="Times New Roman" w:hAnsi="Times New Roman" w:cs="Times New Roman"/>
            <w:bCs/>
          </w:rPr>
          <w:delText xml:space="preserve"> </w:delText>
        </w:r>
      </w:del>
      <w:r w:rsidR="00F1556F" w:rsidRPr="00DF2BF3">
        <w:rPr>
          <w:rFonts w:ascii="Times New Roman" w:hAnsi="Times New Roman" w:cs="Times New Roman"/>
          <w:bCs/>
        </w:rPr>
        <w:t xml:space="preserve">to encompass a more general sense of </w:t>
      </w:r>
      <w:r w:rsidR="000F02A4" w:rsidRPr="00DF2BF3">
        <w:rPr>
          <w:rFonts w:ascii="Times New Roman" w:hAnsi="Times New Roman" w:cs="Times New Roman"/>
          <w:bCs/>
        </w:rPr>
        <w:t>the whole</w:t>
      </w:r>
      <w:r w:rsidR="00F1556F" w:rsidRPr="00DF2BF3">
        <w:rPr>
          <w:rFonts w:ascii="Times New Roman" w:hAnsi="Times New Roman" w:cs="Times New Roman"/>
          <w:bCs/>
        </w:rPr>
        <w:t xml:space="preserve"> world</w:t>
      </w:r>
      <w:r w:rsidR="0017688D" w:rsidRPr="00DF2BF3">
        <w:rPr>
          <w:rFonts w:ascii="Times New Roman" w:hAnsi="Times New Roman" w:cs="Times New Roman"/>
          <w:bCs/>
        </w:rPr>
        <w:t xml:space="preserve"> </w:t>
      </w:r>
      <w:r w:rsidR="00F04270" w:rsidRPr="00DF2BF3">
        <w:rPr>
          <w:rFonts w:ascii="Times New Roman" w:hAnsi="Times New Roman" w:cs="Times New Roman"/>
          <w:bCs/>
        </w:rPr>
        <w:t>explains why</w:t>
      </w:r>
      <w:r w:rsidR="004D56BD" w:rsidRPr="00DF2BF3">
        <w:rPr>
          <w:rFonts w:ascii="Times New Roman" w:hAnsi="Times New Roman" w:cs="Times New Roman"/>
          <w:bCs/>
        </w:rPr>
        <w:t xml:space="preserve"> </w:t>
      </w:r>
      <w:r w:rsidR="00827E09" w:rsidRPr="00DF2BF3">
        <w:rPr>
          <w:rFonts w:ascii="Times New Roman" w:hAnsi="Times New Roman" w:cs="Times New Roman"/>
        </w:rPr>
        <w:t xml:space="preserve">Günderrode’s use of the </w:t>
      </w:r>
      <w:r w:rsidR="00B65D59" w:rsidRPr="00DF2BF3">
        <w:rPr>
          <w:rFonts w:ascii="Times New Roman" w:hAnsi="Times New Roman" w:cs="Times New Roman"/>
        </w:rPr>
        <w:t>term</w:t>
      </w:r>
      <w:r w:rsidR="000C6809" w:rsidRPr="00DF2BF3">
        <w:rPr>
          <w:rFonts w:ascii="Times New Roman" w:hAnsi="Times New Roman" w:cs="Times New Roman"/>
        </w:rPr>
        <w:t xml:space="preserve"> </w:t>
      </w:r>
      <w:r w:rsidR="004D56BD" w:rsidRPr="00DF2BF3">
        <w:rPr>
          <w:rFonts w:ascii="Times New Roman" w:hAnsi="Times New Roman" w:cs="Times New Roman"/>
          <w:bCs/>
        </w:rPr>
        <w:t xml:space="preserve">“spirit of earth” </w:t>
      </w:r>
      <w:r w:rsidR="00FD7D2A" w:rsidRPr="00DF2BF3">
        <w:rPr>
          <w:rFonts w:ascii="Times New Roman" w:hAnsi="Times New Roman" w:cs="Times New Roman"/>
          <w:bCs/>
        </w:rPr>
        <w:t>generally</w:t>
      </w:r>
      <w:r w:rsidR="00524FE8" w:rsidRPr="00DF2BF3">
        <w:rPr>
          <w:rFonts w:ascii="Times New Roman" w:hAnsi="Times New Roman" w:cs="Times New Roman"/>
          <w:bCs/>
        </w:rPr>
        <w:t xml:space="preserve"> </w:t>
      </w:r>
      <w:r w:rsidR="004D56BD" w:rsidRPr="00DF2BF3">
        <w:rPr>
          <w:rFonts w:ascii="Times New Roman" w:hAnsi="Times New Roman" w:cs="Times New Roman"/>
          <w:bCs/>
        </w:rPr>
        <w:t xml:space="preserve">corresponds </w:t>
      </w:r>
      <w:r w:rsidR="004D56BD" w:rsidRPr="00DF2BF3">
        <w:rPr>
          <w:rFonts w:ascii="Times New Roman" w:hAnsi="Times New Roman" w:cs="Times New Roman"/>
          <w:bCs/>
        </w:rPr>
        <w:lastRenderedPageBreak/>
        <w:t xml:space="preserve">to “spirit of nature,” “life,” “the infinite” and the other terms </w:t>
      </w:r>
      <w:r w:rsidR="00827E09" w:rsidRPr="00DF2BF3">
        <w:rPr>
          <w:rFonts w:ascii="Times New Roman" w:hAnsi="Times New Roman" w:cs="Times New Roman"/>
        </w:rPr>
        <w:t>she</w:t>
      </w:r>
      <w:r w:rsidR="004D56BD" w:rsidRPr="00DF2BF3">
        <w:rPr>
          <w:rFonts w:ascii="Times New Roman" w:hAnsi="Times New Roman" w:cs="Times New Roman"/>
        </w:rPr>
        <w:t xml:space="preserve"> uses to describe the underlying principle or force that is manifested in the beings of the finite world</w:t>
      </w:r>
      <w:r w:rsidR="004D56BD" w:rsidRPr="00DF2BF3">
        <w:rPr>
          <w:rFonts w:ascii="Times New Roman" w:hAnsi="Times New Roman" w:cs="Times New Roman"/>
          <w:bCs/>
        </w:rPr>
        <w:t xml:space="preserve">. </w:t>
      </w:r>
    </w:p>
    <w:p w14:paraId="78BB176E" w14:textId="65DE23F6" w:rsidR="002A6305" w:rsidRPr="00DF2BF3" w:rsidRDefault="00DB629F" w:rsidP="00396E65">
      <w:pPr>
        <w:spacing w:line="480" w:lineRule="auto"/>
        <w:ind w:firstLine="567"/>
        <w:rPr>
          <w:rFonts w:ascii="Times New Roman" w:hAnsi="Times New Roman" w:cs="Times New Roman"/>
        </w:rPr>
      </w:pPr>
      <w:r w:rsidRPr="00DF2BF3">
        <w:rPr>
          <w:rFonts w:ascii="Times New Roman" w:hAnsi="Times New Roman" w:cs="Times New Roman"/>
          <w:bCs/>
        </w:rPr>
        <w:t>This</w:t>
      </w:r>
      <w:r w:rsidR="004D56BD" w:rsidRPr="00DF2BF3">
        <w:rPr>
          <w:rFonts w:ascii="Times New Roman" w:hAnsi="Times New Roman" w:cs="Times New Roman"/>
          <w:bCs/>
        </w:rPr>
        <w:t xml:space="preserve"> ambivalence is likely </w:t>
      </w:r>
      <w:r w:rsidR="00E01016" w:rsidRPr="00DF2BF3">
        <w:rPr>
          <w:rFonts w:ascii="Times New Roman" w:hAnsi="Times New Roman" w:cs="Times New Roman"/>
          <w:bCs/>
        </w:rPr>
        <w:t>related</w:t>
      </w:r>
      <w:r w:rsidR="004D56BD" w:rsidRPr="00DF2BF3">
        <w:rPr>
          <w:rFonts w:ascii="Times New Roman" w:hAnsi="Times New Roman" w:cs="Times New Roman"/>
          <w:bCs/>
        </w:rPr>
        <w:t xml:space="preserve"> to </w:t>
      </w:r>
      <w:r w:rsidR="004D56BD" w:rsidRPr="00DF2BF3">
        <w:rPr>
          <w:rFonts w:ascii="Times New Roman" w:hAnsi="Times New Roman" w:cs="Times New Roman"/>
        </w:rPr>
        <w:t>Günderrode’s stated uncertainty about whether the generative force underlying the succession of finite beings in the world is one that realiz</w:t>
      </w:r>
      <w:r w:rsidR="00F203CA" w:rsidRPr="00DF2BF3">
        <w:rPr>
          <w:rFonts w:ascii="Times New Roman" w:hAnsi="Times New Roman" w:cs="Times New Roman"/>
        </w:rPr>
        <w:t>es</w:t>
      </w:r>
      <w:r w:rsidR="004D56BD" w:rsidRPr="00DF2BF3">
        <w:rPr>
          <w:rFonts w:ascii="Times New Roman" w:hAnsi="Times New Roman" w:cs="Times New Roman"/>
        </w:rPr>
        <w:t xml:space="preserve"> itself in the </w:t>
      </w:r>
      <w:r w:rsidR="0036517D">
        <w:rPr>
          <w:rFonts w:ascii="Times New Roman" w:hAnsi="Times New Roman" w:cs="Times New Roman"/>
        </w:rPr>
        <w:t>E</w:t>
      </w:r>
      <w:r w:rsidR="004D56BD" w:rsidRPr="00DF2BF3">
        <w:rPr>
          <w:rFonts w:ascii="Times New Roman" w:hAnsi="Times New Roman" w:cs="Times New Roman"/>
        </w:rPr>
        <w:t xml:space="preserve">arth alone or in all the processes of the universe. This uncertainty </w:t>
      </w:r>
      <w:r w:rsidR="006034E0" w:rsidRPr="00DF2BF3">
        <w:rPr>
          <w:rFonts w:ascii="Times New Roman" w:hAnsi="Times New Roman" w:cs="Times New Roman"/>
        </w:rPr>
        <w:t>causes</w:t>
      </w:r>
      <w:r w:rsidR="004D56BD" w:rsidRPr="00DF2BF3">
        <w:rPr>
          <w:rFonts w:ascii="Times New Roman" w:hAnsi="Times New Roman" w:cs="Times New Roman"/>
        </w:rPr>
        <w:t xml:space="preserve"> her to shift back and forth between descriptions of a spirit or essence of earth and an infinite spirit or principle of life and nature in general.</w:t>
      </w:r>
      <w:r w:rsidR="00E51801" w:rsidRPr="00DF2BF3">
        <w:rPr>
          <w:rFonts w:ascii="Times New Roman" w:hAnsi="Times New Roman" w:cs="Times New Roman"/>
        </w:rPr>
        <w:t xml:space="preserve"> </w:t>
      </w:r>
      <w:r w:rsidR="002B0011" w:rsidRPr="00DF2BF3">
        <w:rPr>
          <w:rFonts w:ascii="Times New Roman" w:hAnsi="Times New Roman" w:cs="Times New Roman"/>
        </w:rPr>
        <w:t xml:space="preserve">The </w:t>
      </w:r>
      <w:r w:rsidR="00F11731" w:rsidRPr="00DF2BF3">
        <w:rPr>
          <w:rFonts w:ascii="Times New Roman" w:hAnsi="Times New Roman" w:cs="Times New Roman"/>
        </w:rPr>
        <w:t xml:space="preserve">association of </w:t>
      </w:r>
      <w:r w:rsidR="008960BB" w:rsidRPr="00DF2BF3">
        <w:rPr>
          <w:rFonts w:ascii="Times New Roman" w:hAnsi="Times New Roman" w:cs="Times New Roman"/>
        </w:rPr>
        <w:t xml:space="preserve">the “idea of the earth” with Platonic ideas may also contribute to the confusion. </w:t>
      </w:r>
      <w:r w:rsidR="002A6305" w:rsidRPr="00DF2BF3">
        <w:rPr>
          <w:rFonts w:ascii="Times New Roman" w:hAnsi="Times New Roman" w:cs="Times New Roman"/>
        </w:rPr>
        <w:t xml:space="preserve">Günderrode’s </w:t>
      </w:r>
      <w:r w:rsidR="0009105E" w:rsidRPr="00DF2BF3">
        <w:rPr>
          <w:rFonts w:ascii="Times New Roman" w:hAnsi="Times New Roman" w:cs="Times New Roman"/>
        </w:rPr>
        <w:t>model</w:t>
      </w:r>
      <w:r w:rsidR="002A6305" w:rsidRPr="00DF2BF3">
        <w:rPr>
          <w:rFonts w:ascii="Times New Roman" w:hAnsi="Times New Roman" w:cs="Times New Roman"/>
        </w:rPr>
        <w:t xml:space="preserve"> does not include </w:t>
      </w:r>
      <w:r w:rsidR="003A7816" w:rsidRPr="00DF2BF3">
        <w:rPr>
          <w:rFonts w:ascii="Times New Roman" w:hAnsi="Times New Roman" w:cs="Times New Roman"/>
        </w:rPr>
        <w:t xml:space="preserve">a realm of ideas, and </w:t>
      </w:r>
      <w:r w:rsidR="003C58AE" w:rsidRPr="00DF2BF3">
        <w:rPr>
          <w:rFonts w:ascii="Times New Roman" w:hAnsi="Times New Roman" w:cs="Times New Roman"/>
        </w:rPr>
        <w:t xml:space="preserve">she uses the notion of the “idea of the earth” as a regulative ideal rather than </w:t>
      </w:r>
      <w:r w:rsidR="00524F94" w:rsidRPr="00DF2BF3">
        <w:rPr>
          <w:rFonts w:ascii="Times New Roman" w:hAnsi="Times New Roman" w:cs="Times New Roman"/>
        </w:rPr>
        <w:t xml:space="preserve">as </w:t>
      </w:r>
      <w:r w:rsidR="00E84E81" w:rsidRPr="00DF2BF3">
        <w:rPr>
          <w:rFonts w:ascii="Times New Roman" w:hAnsi="Times New Roman" w:cs="Times New Roman"/>
        </w:rPr>
        <w:t xml:space="preserve">an </w:t>
      </w:r>
      <w:r w:rsidR="00EB38C5" w:rsidRPr="00DF2BF3">
        <w:rPr>
          <w:rFonts w:ascii="Times New Roman" w:hAnsi="Times New Roman" w:cs="Times New Roman"/>
        </w:rPr>
        <w:t>idea</w:t>
      </w:r>
      <w:r w:rsidR="004513B3" w:rsidRPr="00DF2BF3">
        <w:rPr>
          <w:rFonts w:ascii="Times New Roman" w:hAnsi="Times New Roman" w:cs="Times New Roman"/>
        </w:rPr>
        <w:t>,</w:t>
      </w:r>
      <w:r w:rsidR="00E84E81" w:rsidRPr="00DF2BF3">
        <w:rPr>
          <w:rFonts w:ascii="Times New Roman" w:hAnsi="Times New Roman" w:cs="Times New Roman"/>
        </w:rPr>
        <w:t xml:space="preserve"> archetype</w:t>
      </w:r>
      <w:ins w:id="224" w:author="Copyeditor" w:date="2022-08-28T16:50:00Z">
        <w:r w:rsidR="00316814">
          <w:rPr>
            <w:rFonts w:ascii="Times New Roman" w:hAnsi="Times New Roman" w:cs="Times New Roman"/>
          </w:rPr>
          <w:t>,</w:t>
        </w:r>
      </w:ins>
      <w:r w:rsidR="004513B3" w:rsidRPr="00DF2BF3">
        <w:rPr>
          <w:rFonts w:ascii="Times New Roman" w:hAnsi="Times New Roman" w:cs="Times New Roman"/>
        </w:rPr>
        <w:t xml:space="preserve"> or primal form</w:t>
      </w:r>
      <w:r w:rsidR="00983EBB" w:rsidRPr="00DF2BF3">
        <w:rPr>
          <w:rFonts w:ascii="Times New Roman" w:hAnsi="Times New Roman" w:cs="Times New Roman"/>
        </w:rPr>
        <w:t xml:space="preserve"> </w:t>
      </w:r>
      <w:r w:rsidR="005B0E12" w:rsidRPr="00DF2BF3">
        <w:rPr>
          <w:rFonts w:ascii="Times New Roman" w:hAnsi="Times New Roman" w:cs="Times New Roman"/>
        </w:rPr>
        <w:t xml:space="preserve">such as we might find in the work of Goethe or Humboldt or in Schelling’s </w:t>
      </w:r>
      <w:r w:rsidR="005B0E12" w:rsidRPr="00DF2BF3">
        <w:rPr>
          <w:rFonts w:ascii="Times New Roman" w:hAnsi="Times New Roman" w:cs="Times New Roman"/>
          <w:i/>
          <w:iCs/>
        </w:rPr>
        <w:t>Bruno</w:t>
      </w:r>
      <w:r w:rsidR="005B0E12" w:rsidRPr="00DF2BF3">
        <w:rPr>
          <w:rFonts w:ascii="Times New Roman" w:hAnsi="Times New Roman" w:cs="Times New Roman"/>
        </w:rPr>
        <w:t>.</w:t>
      </w:r>
      <w:r w:rsidR="00102A27" w:rsidRPr="00DF2BF3">
        <w:rPr>
          <w:rFonts w:ascii="Times New Roman" w:hAnsi="Times New Roman" w:cs="Times New Roman"/>
        </w:rPr>
        <w:t xml:space="preserve"> But the origins of </w:t>
      </w:r>
      <w:r w:rsidR="009A04B9" w:rsidRPr="00DF2BF3">
        <w:rPr>
          <w:rFonts w:ascii="Times New Roman" w:hAnsi="Times New Roman" w:cs="Times New Roman"/>
        </w:rPr>
        <w:t xml:space="preserve">the term </w:t>
      </w:r>
      <w:r w:rsidR="009A04B9" w:rsidRPr="00DF2BF3">
        <w:rPr>
          <w:rFonts w:ascii="Times New Roman" w:hAnsi="Times New Roman" w:cs="Times New Roman"/>
          <w:i/>
          <w:iCs/>
        </w:rPr>
        <w:t xml:space="preserve">Idee der </w:t>
      </w:r>
      <w:proofErr w:type="spellStart"/>
      <w:r w:rsidR="009A04B9" w:rsidRPr="00DF2BF3">
        <w:rPr>
          <w:rFonts w:ascii="Times New Roman" w:hAnsi="Times New Roman" w:cs="Times New Roman"/>
          <w:i/>
          <w:iCs/>
        </w:rPr>
        <w:t>Erde</w:t>
      </w:r>
      <w:proofErr w:type="spellEnd"/>
      <w:r w:rsidR="009A04B9" w:rsidRPr="00DF2BF3">
        <w:rPr>
          <w:rFonts w:ascii="Times New Roman" w:hAnsi="Times New Roman" w:cs="Times New Roman"/>
        </w:rPr>
        <w:t xml:space="preserve"> in </w:t>
      </w:r>
      <w:r w:rsidR="007D6090" w:rsidRPr="00DF2BF3">
        <w:rPr>
          <w:rFonts w:ascii="Times New Roman" w:hAnsi="Times New Roman" w:cs="Times New Roman"/>
        </w:rPr>
        <w:t>Anselm’s</w:t>
      </w:r>
      <w:r w:rsidR="00843FC9" w:rsidRPr="00DF2BF3">
        <w:rPr>
          <w:rFonts w:ascii="Times New Roman" w:hAnsi="Times New Roman" w:cs="Times New Roman"/>
        </w:rPr>
        <w:t xml:space="preserve"> Platonic account of the ideas</w:t>
      </w:r>
      <w:r w:rsidR="007D6090" w:rsidRPr="00DF2BF3">
        <w:rPr>
          <w:rFonts w:ascii="Times New Roman" w:hAnsi="Times New Roman" w:cs="Times New Roman"/>
        </w:rPr>
        <w:t xml:space="preserve"> in </w:t>
      </w:r>
      <w:r w:rsidR="007D6090" w:rsidRPr="00DF2BF3">
        <w:rPr>
          <w:rFonts w:ascii="Times New Roman" w:hAnsi="Times New Roman" w:cs="Times New Roman"/>
          <w:i/>
          <w:iCs/>
        </w:rPr>
        <w:t>Bruno</w:t>
      </w:r>
      <w:r w:rsidR="00412BE7" w:rsidRPr="00DF2BF3">
        <w:rPr>
          <w:rFonts w:ascii="Times New Roman" w:hAnsi="Times New Roman" w:cs="Times New Roman"/>
        </w:rPr>
        <w:t xml:space="preserve"> </w:t>
      </w:r>
      <w:r w:rsidR="00024910" w:rsidRPr="00DF2BF3">
        <w:rPr>
          <w:rFonts w:ascii="Times New Roman" w:hAnsi="Times New Roman" w:cs="Times New Roman"/>
        </w:rPr>
        <w:t>may have brought with it some associations of</w:t>
      </w:r>
      <w:r w:rsidR="00C636BC" w:rsidRPr="00DF2BF3">
        <w:rPr>
          <w:rFonts w:ascii="Times New Roman" w:hAnsi="Times New Roman" w:cs="Times New Roman"/>
        </w:rPr>
        <w:t xml:space="preserve"> </w:t>
      </w:r>
      <w:r w:rsidR="00960DBC" w:rsidRPr="00DF2BF3">
        <w:rPr>
          <w:rFonts w:ascii="Times New Roman" w:hAnsi="Times New Roman" w:cs="Times New Roman"/>
        </w:rPr>
        <w:t xml:space="preserve">an “archetypal nature” in which the ideas of finite things within the universe persist in </w:t>
      </w:r>
      <w:r w:rsidR="00D62879" w:rsidRPr="00DF2BF3">
        <w:rPr>
          <w:rFonts w:ascii="Times New Roman" w:hAnsi="Times New Roman" w:cs="Times New Roman"/>
        </w:rPr>
        <w:t>a</w:t>
      </w:r>
      <w:r w:rsidR="00960DBC" w:rsidRPr="00DF2BF3">
        <w:rPr>
          <w:rFonts w:ascii="Times New Roman" w:hAnsi="Times New Roman" w:cs="Times New Roman"/>
        </w:rPr>
        <w:t xml:space="preserve"> perfect form</w:t>
      </w:r>
      <w:r w:rsidR="00C636BC" w:rsidRPr="00DF2BF3">
        <w:rPr>
          <w:rFonts w:ascii="Times New Roman" w:hAnsi="Times New Roman" w:cs="Times New Roman"/>
        </w:rPr>
        <w:t xml:space="preserve">. For instance, </w:t>
      </w:r>
      <w:r w:rsidR="00CD28A4" w:rsidRPr="00DF2BF3">
        <w:rPr>
          <w:rFonts w:ascii="Times New Roman" w:hAnsi="Times New Roman" w:cs="Times New Roman"/>
        </w:rPr>
        <w:t xml:space="preserve">Anselm </w:t>
      </w:r>
      <w:r w:rsidR="00C636BC" w:rsidRPr="00DF2BF3">
        <w:rPr>
          <w:rFonts w:ascii="Times New Roman" w:hAnsi="Times New Roman" w:cs="Times New Roman"/>
        </w:rPr>
        <w:t>claims</w:t>
      </w:r>
      <w:r w:rsidR="00CD28A4" w:rsidRPr="00DF2BF3">
        <w:rPr>
          <w:rFonts w:ascii="Times New Roman" w:hAnsi="Times New Roman" w:cs="Times New Roman"/>
        </w:rPr>
        <w:t xml:space="preserve"> that “The created earth</w:t>
      </w:r>
      <w:ins w:id="225" w:author="Copyeditor" w:date="2022-08-28T16:51:00Z">
        <w:r w:rsidR="00316814">
          <w:rPr>
            <w:rFonts w:ascii="Times New Roman" w:hAnsi="Times New Roman" w:cs="Times New Roman"/>
          </w:rPr>
          <w:t> . . . </w:t>
        </w:r>
      </w:ins>
      <w:del w:id="226" w:author="Copyeditor" w:date="2022-08-28T16:51:00Z">
        <w:r w:rsidR="00CD28A4" w:rsidRPr="00DF2BF3" w:rsidDel="00316814">
          <w:rPr>
            <w:rFonts w:ascii="Times New Roman" w:hAnsi="Times New Roman" w:cs="Times New Roman"/>
          </w:rPr>
          <w:delText xml:space="preserve"> […] </w:delText>
        </w:r>
      </w:del>
      <w:r w:rsidR="00CD28A4" w:rsidRPr="00DF2BF3">
        <w:rPr>
          <w:rFonts w:ascii="Times New Roman" w:hAnsi="Times New Roman" w:cs="Times New Roman"/>
        </w:rPr>
        <w:t>is not the true earth, but only an image of the earth which is uncreated, unoriginated, and never to pass away”</w:t>
      </w:r>
      <w:r w:rsidR="00024910" w:rsidRPr="00DF2BF3">
        <w:rPr>
          <w:rFonts w:ascii="Times New Roman" w:hAnsi="Times New Roman" w:cs="Times New Roman"/>
        </w:rPr>
        <w:t xml:space="preserve"> </w:t>
      </w:r>
      <w:r w:rsidR="00CD28A4" w:rsidRPr="00DF2BF3">
        <w:rPr>
          <w:rFonts w:ascii="Times New Roman" w:hAnsi="Times New Roman" w:cs="Times New Roman"/>
        </w:rPr>
        <w:t>(Schelling 125</w:t>
      </w:r>
      <w:del w:id="227" w:author="Copyeditor" w:date="2022-08-28T16:51:00Z">
        <w:r w:rsidR="001860A0" w:rsidRPr="00DF2BF3" w:rsidDel="00316814">
          <w:rPr>
            <w:rFonts w:ascii="Times New Roman" w:hAnsi="Times New Roman" w:cs="Times New Roman"/>
          </w:rPr>
          <w:delText>, trans. Vater</w:delText>
        </w:r>
      </w:del>
      <w:r w:rsidR="00CD28A4" w:rsidRPr="00DF2BF3">
        <w:rPr>
          <w:rFonts w:ascii="Times New Roman" w:hAnsi="Times New Roman" w:cs="Times New Roman"/>
        </w:rPr>
        <w:t>)</w:t>
      </w:r>
      <w:r w:rsidR="00412BE7" w:rsidRPr="00DF2BF3">
        <w:rPr>
          <w:rFonts w:ascii="Times New Roman" w:hAnsi="Times New Roman" w:cs="Times New Roman"/>
        </w:rPr>
        <w:t>.</w:t>
      </w:r>
      <w:r w:rsidR="00A2036C" w:rsidRPr="00DF2BF3">
        <w:rPr>
          <w:rFonts w:ascii="Times New Roman" w:hAnsi="Times New Roman" w:cs="Times New Roman"/>
        </w:rPr>
        <w:t xml:space="preserve"> This is quite a different concept from Günderrode’s notion of “idea of the earth,” which is </w:t>
      </w:r>
      <w:r w:rsidR="00C62A34" w:rsidRPr="00DF2BF3">
        <w:rPr>
          <w:rFonts w:ascii="Times New Roman" w:hAnsi="Times New Roman" w:cs="Times New Roman"/>
        </w:rPr>
        <w:t xml:space="preserve">indeed a perfect and enduring </w:t>
      </w:r>
      <w:r w:rsidR="009A1761" w:rsidRPr="00DF2BF3">
        <w:rPr>
          <w:rFonts w:ascii="Times New Roman" w:hAnsi="Times New Roman" w:cs="Times New Roman"/>
        </w:rPr>
        <w:t>entity</w:t>
      </w:r>
      <w:del w:id="228" w:author="Copyeditor" w:date="2022-08-28T16:55:00Z">
        <w:r w:rsidR="009A1761" w:rsidRPr="00DF2BF3" w:rsidDel="005A1F3D">
          <w:rPr>
            <w:rFonts w:ascii="Times New Roman" w:hAnsi="Times New Roman" w:cs="Times New Roman"/>
          </w:rPr>
          <w:delText>,</w:delText>
        </w:r>
      </w:del>
      <w:r w:rsidR="009A1761" w:rsidRPr="00DF2BF3">
        <w:rPr>
          <w:rFonts w:ascii="Times New Roman" w:hAnsi="Times New Roman" w:cs="Times New Roman"/>
        </w:rPr>
        <w:t xml:space="preserve"> but </w:t>
      </w:r>
      <w:r w:rsidR="00E92786" w:rsidRPr="00DF2BF3">
        <w:rPr>
          <w:rFonts w:ascii="Times New Roman" w:hAnsi="Times New Roman" w:cs="Times New Roman"/>
        </w:rPr>
        <w:t xml:space="preserve">one that, if it ever appears, will </w:t>
      </w:r>
      <w:r w:rsidR="00504875" w:rsidRPr="00DF2BF3">
        <w:rPr>
          <w:rFonts w:ascii="Times New Roman" w:hAnsi="Times New Roman" w:cs="Times New Roman"/>
        </w:rPr>
        <w:t>be generated from the existing earth that we know and, furthermore,</w:t>
      </w:r>
      <w:r w:rsidR="003B1C1D" w:rsidRPr="00DF2BF3">
        <w:rPr>
          <w:rFonts w:ascii="Times New Roman" w:hAnsi="Times New Roman" w:cs="Times New Roman"/>
        </w:rPr>
        <w:t xml:space="preserve"> </w:t>
      </w:r>
      <w:r w:rsidR="001B0495" w:rsidRPr="00DF2BF3">
        <w:rPr>
          <w:rFonts w:ascii="Times New Roman" w:hAnsi="Times New Roman" w:cs="Times New Roman"/>
        </w:rPr>
        <w:t>will emerge through</w:t>
      </w:r>
      <w:r w:rsidR="003B1C1D" w:rsidRPr="00DF2BF3">
        <w:rPr>
          <w:rFonts w:ascii="Times New Roman" w:hAnsi="Times New Roman" w:cs="Times New Roman"/>
        </w:rPr>
        <w:t xml:space="preserve"> </w:t>
      </w:r>
      <w:r w:rsidR="00000F95" w:rsidRPr="00DF2BF3">
        <w:rPr>
          <w:rFonts w:ascii="Times New Roman" w:hAnsi="Times New Roman" w:cs="Times New Roman"/>
        </w:rPr>
        <w:t xml:space="preserve">the </w:t>
      </w:r>
      <w:r w:rsidR="003B1C1D" w:rsidRPr="00DF2BF3">
        <w:rPr>
          <w:rFonts w:ascii="Times New Roman" w:hAnsi="Times New Roman" w:cs="Times New Roman"/>
        </w:rPr>
        <w:t>ordinary</w:t>
      </w:r>
      <w:r w:rsidR="003A3D5A" w:rsidRPr="00DF2BF3">
        <w:rPr>
          <w:rFonts w:ascii="Times New Roman" w:hAnsi="Times New Roman" w:cs="Times New Roman"/>
        </w:rPr>
        <w:t xml:space="preserve"> </w:t>
      </w:r>
      <w:r w:rsidR="003B1C1D" w:rsidRPr="00DF2BF3">
        <w:rPr>
          <w:rFonts w:ascii="Times New Roman" w:hAnsi="Times New Roman" w:cs="Times New Roman"/>
        </w:rPr>
        <w:t xml:space="preserve">processes of </w:t>
      </w:r>
      <w:r w:rsidR="008D479D" w:rsidRPr="00DF2BF3">
        <w:rPr>
          <w:rFonts w:ascii="Times New Roman" w:hAnsi="Times New Roman" w:cs="Times New Roman"/>
        </w:rPr>
        <w:t>temporal existence.</w:t>
      </w:r>
    </w:p>
    <w:p w14:paraId="45C36250" w14:textId="79E49344" w:rsidR="004D56BD" w:rsidRPr="00DF2BF3" w:rsidRDefault="0036517D" w:rsidP="00396E65">
      <w:pPr>
        <w:spacing w:line="480" w:lineRule="auto"/>
        <w:ind w:firstLine="567"/>
        <w:rPr>
          <w:rFonts w:ascii="Times New Roman" w:hAnsi="Times New Roman" w:cs="Times New Roman"/>
          <w:bCs/>
          <w:vertAlign w:val="superscript"/>
        </w:rPr>
      </w:pPr>
      <w:r>
        <w:rPr>
          <w:rFonts w:ascii="Times New Roman" w:hAnsi="Times New Roman" w:cs="Times New Roman"/>
          <w:bCs/>
        </w:rPr>
        <w:t>Despite</w:t>
      </w:r>
      <w:r w:rsidRPr="00DF2BF3">
        <w:rPr>
          <w:rFonts w:ascii="Times New Roman" w:hAnsi="Times New Roman" w:cs="Times New Roman"/>
          <w:bCs/>
        </w:rPr>
        <w:t xml:space="preserve"> </w:t>
      </w:r>
      <w:r w:rsidR="00FC5CD4" w:rsidRPr="00DF2BF3">
        <w:rPr>
          <w:rFonts w:ascii="Times New Roman" w:hAnsi="Times New Roman" w:cs="Times New Roman"/>
          <w:bCs/>
        </w:rPr>
        <w:t>th</w:t>
      </w:r>
      <w:r w:rsidR="00612F8B" w:rsidRPr="00DF2BF3">
        <w:rPr>
          <w:rFonts w:ascii="Times New Roman" w:hAnsi="Times New Roman" w:cs="Times New Roman"/>
          <w:bCs/>
        </w:rPr>
        <w:t>e above</w:t>
      </w:r>
      <w:r w:rsidR="00FC5CD4" w:rsidRPr="00DF2BF3">
        <w:rPr>
          <w:rFonts w:ascii="Times New Roman" w:hAnsi="Times New Roman" w:cs="Times New Roman"/>
          <w:bCs/>
        </w:rPr>
        <w:t xml:space="preserve"> complication</w:t>
      </w:r>
      <w:r w:rsidR="00525341" w:rsidRPr="00DF2BF3">
        <w:rPr>
          <w:rFonts w:ascii="Times New Roman" w:hAnsi="Times New Roman" w:cs="Times New Roman"/>
          <w:bCs/>
        </w:rPr>
        <w:t xml:space="preserve">, </w:t>
      </w:r>
      <w:r w:rsidR="00FC5CD4" w:rsidRPr="00DF2BF3">
        <w:rPr>
          <w:rFonts w:ascii="Times New Roman" w:hAnsi="Times New Roman" w:cs="Times New Roman"/>
          <w:bCs/>
        </w:rPr>
        <w:t>in general</w:t>
      </w:r>
      <w:ins w:id="229" w:author="Copyeditor" w:date="2022-08-28T16:56:00Z">
        <w:r w:rsidR="005A1F3D">
          <w:rPr>
            <w:rFonts w:ascii="Times New Roman" w:hAnsi="Times New Roman" w:cs="Times New Roman"/>
            <w:bCs/>
          </w:rPr>
          <w:t>,</w:t>
        </w:r>
      </w:ins>
      <w:r w:rsidR="004D56BD" w:rsidRPr="00DF2BF3">
        <w:rPr>
          <w:rFonts w:ascii="Times New Roman" w:hAnsi="Times New Roman" w:cs="Times New Roman"/>
          <w:bCs/>
        </w:rPr>
        <w:t xml:space="preserve"> </w:t>
      </w:r>
      <w:r w:rsidR="00830B5A" w:rsidRPr="00DF2BF3">
        <w:rPr>
          <w:rFonts w:ascii="Times New Roman" w:hAnsi="Times New Roman" w:cs="Times New Roman"/>
          <w:bCs/>
        </w:rPr>
        <w:t xml:space="preserve">we can take </w:t>
      </w:r>
      <w:r w:rsidR="004D56BD" w:rsidRPr="00DF2BF3">
        <w:rPr>
          <w:rFonts w:ascii="Times New Roman" w:hAnsi="Times New Roman" w:cs="Times New Roman"/>
          <w:bCs/>
        </w:rPr>
        <w:t>the terms “life,” “spirit of earth,” “spirit of nature,” “the infinite” etc.</w:t>
      </w:r>
      <w:del w:id="230" w:author="Copyeditor" w:date="2022-08-28T16:56:00Z">
        <w:r w:rsidR="005E7B53" w:rsidRPr="00DF2BF3" w:rsidDel="005A1F3D">
          <w:rPr>
            <w:rFonts w:ascii="Times New Roman" w:hAnsi="Times New Roman" w:cs="Times New Roman"/>
            <w:bCs/>
          </w:rPr>
          <w:delText>,</w:delText>
        </w:r>
      </w:del>
      <w:r w:rsidR="005E7B53" w:rsidRPr="00DF2BF3">
        <w:rPr>
          <w:rFonts w:ascii="Times New Roman" w:hAnsi="Times New Roman" w:cs="Times New Roman"/>
          <w:bCs/>
        </w:rPr>
        <w:t xml:space="preserve"> as they appear in </w:t>
      </w:r>
      <w:r w:rsidR="005E7B53" w:rsidRPr="00DF2BF3">
        <w:rPr>
          <w:rFonts w:ascii="Times New Roman" w:hAnsi="Times New Roman" w:cs="Times New Roman"/>
        </w:rPr>
        <w:t xml:space="preserve">Günderrode’s work </w:t>
      </w:r>
      <w:r w:rsidR="00126EE6" w:rsidRPr="00DF2BF3">
        <w:rPr>
          <w:rFonts w:ascii="Times New Roman" w:hAnsi="Times New Roman" w:cs="Times New Roman"/>
          <w:bCs/>
        </w:rPr>
        <w:t xml:space="preserve">to all </w:t>
      </w:r>
      <w:r w:rsidR="004D56BD" w:rsidRPr="00DF2BF3">
        <w:rPr>
          <w:rFonts w:ascii="Times New Roman" w:hAnsi="Times New Roman" w:cs="Times New Roman"/>
          <w:bCs/>
        </w:rPr>
        <w:t>refer to the same basic concept of a single principle or force that underlies the beings and processes of our world (whether we focus on the planet Earth alone or on the entire universe).</w:t>
      </w:r>
      <w:r w:rsidR="004D56BD" w:rsidRPr="00DF2BF3">
        <w:rPr>
          <w:rFonts w:ascii="Times New Roman" w:hAnsi="Times New Roman" w:cs="Times New Roman"/>
          <w:bCs/>
          <w:vertAlign w:val="superscript"/>
        </w:rPr>
        <w:t xml:space="preserve"> </w:t>
      </w:r>
      <w:r w:rsidR="004D56BD" w:rsidRPr="00DF2BF3">
        <w:rPr>
          <w:rFonts w:ascii="Times New Roman" w:hAnsi="Times New Roman" w:cs="Times New Roman"/>
          <w:bCs/>
        </w:rPr>
        <w:t xml:space="preserve">On the other hand, the “idea of the earth” or “idea of nature” refers to something different. As </w:t>
      </w:r>
      <w:r w:rsidR="004D56BD" w:rsidRPr="00DF2BF3">
        <w:rPr>
          <w:rFonts w:ascii="Times New Roman" w:hAnsi="Times New Roman" w:cs="Times New Roman"/>
        </w:rPr>
        <w:t xml:space="preserve">Günderrode explains, </w:t>
      </w:r>
      <w:r w:rsidR="004D56BD" w:rsidRPr="00DF2BF3">
        <w:rPr>
          <w:rFonts w:ascii="Times New Roman" w:hAnsi="Times New Roman" w:cs="Times New Roman"/>
        </w:rPr>
        <w:lastRenderedPageBreak/>
        <w:t>unlike the “earth-spirit,”</w:t>
      </w:r>
      <w:r w:rsidR="004D56BD" w:rsidRPr="00DF2BF3">
        <w:rPr>
          <w:rFonts w:ascii="Times New Roman" w:hAnsi="Times New Roman" w:cs="Times New Roman"/>
          <w:bCs/>
        </w:rPr>
        <w:t xml:space="preserve"> which is the living, generative, original</w:t>
      </w:r>
      <w:ins w:id="231" w:author="Copyeditor" w:date="2022-08-28T16:59:00Z">
        <w:r w:rsidR="005A1F3D">
          <w:rPr>
            <w:rFonts w:ascii="Times New Roman" w:hAnsi="Times New Roman" w:cs="Times New Roman"/>
            <w:bCs/>
          </w:rPr>
          <w:t>,</w:t>
        </w:r>
      </w:ins>
      <w:r w:rsidR="004D56BD" w:rsidRPr="00DF2BF3">
        <w:rPr>
          <w:rFonts w:ascii="Times New Roman" w:hAnsi="Times New Roman" w:cs="Times New Roman"/>
          <w:bCs/>
        </w:rPr>
        <w:t xml:space="preserve"> and infinite ground of the world we know, the idea of the earth is the putative end-point of the process of generation and re</w:t>
      </w:r>
      <w:del w:id="232" w:author="Copyeditor" w:date="2022-08-28T17:00:00Z">
        <w:r w:rsidR="004D56BD" w:rsidRPr="00DF2BF3" w:rsidDel="005A1F3D">
          <w:rPr>
            <w:rFonts w:ascii="Times New Roman" w:hAnsi="Times New Roman" w:cs="Times New Roman"/>
            <w:bCs/>
          </w:rPr>
          <w:delText>-</w:delText>
        </w:r>
      </w:del>
      <w:r w:rsidR="004D56BD" w:rsidRPr="00DF2BF3">
        <w:rPr>
          <w:rFonts w:ascii="Times New Roman" w:hAnsi="Times New Roman" w:cs="Times New Roman"/>
          <w:bCs/>
        </w:rPr>
        <w:t>generation: it is the “</w:t>
      </w:r>
      <w:r w:rsidR="004D56BD" w:rsidRPr="00DF2BF3">
        <w:rPr>
          <w:rFonts w:ascii="Times New Roman" w:hAnsi="Times New Roman" w:cs="Times New Roman"/>
        </w:rPr>
        <w:t>collective organism”</w:t>
      </w:r>
      <w:r w:rsidR="004D56BD" w:rsidRPr="00DF2BF3">
        <w:rPr>
          <w:rFonts w:ascii="Times New Roman" w:hAnsi="Times New Roman" w:cs="Times New Roman"/>
          <w:bCs/>
        </w:rPr>
        <w:t xml:space="preserve"> in which “</w:t>
      </w:r>
      <w:r w:rsidR="004D56BD" w:rsidRPr="00DF2BF3">
        <w:rPr>
          <w:rFonts w:ascii="Times New Roman" w:hAnsi="Times New Roman" w:cs="Times New Roman"/>
        </w:rPr>
        <w:t>all body would also at the same time be thought, all thinking at the same time body, and a truly transfigured body, without lack or illness and immortal, and thus wholly different from what we call body or material” (I:448).</w:t>
      </w:r>
    </w:p>
    <w:p w14:paraId="5536D6DB" w14:textId="4479B66E" w:rsidR="004D56BD" w:rsidRPr="00DF2BF3" w:rsidRDefault="004D56BD" w:rsidP="00396E65">
      <w:pPr>
        <w:spacing w:line="480" w:lineRule="auto"/>
        <w:ind w:firstLine="567"/>
        <w:rPr>
          <w:rFonts w:ascii="Times New Roman" w:eastAsia="Times New Roman" w:hAnsi="Times New Roman" w:cs="Times New Roman"/>
          <w:shd w:val="clear" w:color="auto" w:fill="FFFFFF"/>
        </w:rPr>
      </w:pPr>
      <w:r w:rsidRPr="00DF2BF3">
        <w:rPr>
          <w:rFonts w:ascii="Times New Roman" w:hAnsi="Times New Roman" w:cs="Times New Roman"/>
        </w:rPr>
        <w:t xml:space="preserve">In the unpublished fragment “The </w:t>
      </w:r>
      <w:ins w:id="233" w:author="Copyeditor" w:date="2022-08-28T17:04:00Z">
        <w:r w:rsidR="007952B1">
          <w:rPr>
            <w:rFonts w:ascii="Times New Roman" w:hAnsi="Times New Roman" w:cs="Times New Roman"/>
          </w:rPr>
          <w:t>T</w:t>
        </w:r>
      </w:ins>
      <w:del w:id="234" w:author="Copyeditor" w:date="2022-08-28T17:04:00Z">
        <w:r w:rsidRPr="00DF2BF3" w:rsidDel="007952B1">
          <w:rPr>
            <w:rFonts w:ascii="Times New Roman" w:hAnsi="Times New Roman" w:cs="Times New Roman"/>
          </w:rPr>
          <w:delText>t</w:delText>
        </w:r>
      </w:del>
      <w:r w:rsidRPr="00DF2BF3">
        <w:rPr>
          <w:rFonts w:ascii="Times New Roman" w:hAnsi="Times New Roman" w:cs="Times New Roman"/>
        </w:rPr>
        <w:t xml:space="preserve">rue </w:t>
      </w:r>
      <w:ins w:id="235" w:author="Copyeditor" w:date="2022-08-28T17:04:00Z">
        <w:r w:rsidR="007952B1">
          <w:rPr>
            <w:rFonts w:ascii="Times New Roman" w:hAnsi="Times New Roman" w:cs="Times New Roman"/>
          </w:rPr>
          <w:t>I</w:t>
        </w:r>
      </w:ins>
      <w:del w:id="236" w:author="Copyeditor" w:date="2022-08-28T17:04:00Z">
        <w:r w:rsidRPr="00DF2BF3" w:rsidDel="007952B1">
          <w:rPr>
            <w:rFonts w:ascii="Times New Roman" w:hAnsi="Times New Roman" w:cs="Times New Roman"/>
          </w:rPr>
          <w:delText>i</w:delText>
        </w:r>
      </w:del>
      <w:r w:rsidRPr="00DF2BF3">
        <w:rPr>
          <w:rFonts w:ascii="Times New Roman" w:hAnsi="Times New Roman" w:cs="Times New Roman"/>
        </w:rPr>
        <w:t xml:space="preserve">dea of </w:t>
      </w:r>
      <w:ins w:id="237" w:author="Copyeditor" w:date="2022-08-28T17:04:00Z">
        <w:r w:rsidR="007952B1">
          <w:rPr>
            <w:rFonts w:ascii="Times New Roman" w:hAnsi="Times New Roman" w:cs="Times New Roman"/>
          </w:rPr>
          <w:t>M</w:t>
        </w:r>
      </w:ins>
      <w:del w:id="238" w:author="Copyeditor" w:date="2022-08-28T17:04:00Z">
        <w:r w:rsidRPr="00DF2BF3" w:rsidDel="007952B1">
          <w:rPr>
            <w:rFonts w:ascii="Times New Roman" w:hAnsi="Times New Roman" w:cs="Times New Roman"/>
          </w:rPr>
          <w:delText>m</w:delText>
        </w:r>
      </w:del>
      <w:r w:rsidRPr="00DF2BF3">
        <w:rPr>
          <w:rFonts w:ascii="Times New Roman" w:hAnsi="Times New Roman" w:cs="Times New Roman"/>
        </w:rPr>
        <w:t>aterialism</w:t>
      </w:r>
      <w:del w:id="239" w:author="Copyeditor" w:date="2022-08-28T17:03:00Z">
        <w:r w:rsidRPr="00DF2BF3" w:rsidDel="007952B1">
          <w:rPr>
            <w:rFonts w:ascii="Times New Roman" w:hAnsi="Times New Roman" w:cs="Times New Roman"/>
          </w:rPr>
          <w:delText>…</w:delText>
        </w:r>
      </w:del>
      <w:r w:rsidRPr="00DF2BF3">
        <w:rPr>
          <w:rFonts w:ascii="Times New Roman" w:hAnsi="Times New Roman" w:cs="Times New Roman"/>
        </w:rPr>
        <w:t>,” Günderrode uses different terminology that supports this point. In this piece, she explains that matter “</w:t>
      </w:r>
      <w:r w:rsidRPr="00DF2BF3">
        <w:rPr>
          <w:rFonts w:ascii="Times New Roman" w:eastAsia="Times New Roman" w:hAnsi="Times New Roman" w:cs="Times New Roman"/>
          <w:shd w:val="clear" w:color="auto" w:fill="FFFFFF"/>
        </w:rPr>
        <w:t>is simple, unchangeable, eternal,</w:t>
      </w:r>
      <w:r w:rsidRPr="00DF2BF3">
        <w:rPr>
          <w:rFonts w:ascii="Times New Roman" w:hAnsi="Times New Roman" w:cs="Times New Roman"/>
        </w:rPr>
        <w:t>” which “</w:t>
      </w:r>
      <w:r w:rsidRPr="00DF2BF3">
        <w:rPr>
          <w:rFonts w:ascii="Times New Roman" w:eastAsia="Times New Roman" w:hAnsi="Times New Roman" w:cs="Times New Roman"/>
          <w:shd w:val="clear" w:color="auto" w:fill="FFFFFF"/>
        </w:rPr>
        <w:t>contains all things</w:t>
      </w:r>
      <w:del w:id="240" w:author="Copyeditor" w:date="2022-08-28T17:04:00Z">
        <w:r w:rsidRPr="00DF2BF3" w:rsidDel="007952B1">
          <w:rPr>
            <w:rFonts w:ascii="Times New Roman" w:eastAsia="Times New Roman" w:hAnsi="Times New Roman" w:cs="Times New Roman"/>
            <w:shd w:val="clear" w:color="auto" w:fill="FFFFFF"/>
          </w:rPr>
          <w:delText>[</w:delText>
        </w:r>
      </w:del>
      <w:r w:rsidRPr="00DF2BF3">
        <w:rPr>
          <w:rFonts w:ascii="Times New Roman" w:eastAsia="Times New Roman" w:hAnsi="Times New Roman" w:cs="Times New Roman"/>
          <w:shd w:val="clear" w:color="auto" w:fill="FFFFFF"/>
        </w:rPr>
        <w:t>,</w:t>
      </w:r>
      <w:del w:id="241" w:author="Copyeditor" w:date="2022-08-28T17:04:00Z">
        <w:r w:rsidRPr="00DF2BF3" w:rsidDel="007952B1">
          <w:rPr>
            <w:rFonts w:ascii="Times New Roman" w:eastAsia="Times New Roman" w:hAnsi="Times New Roman" w:cs="Times New Roman"/>
            <w:shd w:val="clear" w:color="auto" w:fill="FFFFFF"/>
          </w:rPr>
          <w:delText>]</w:delText>
        </w:r>
      </w:del>
      <w:r w:rsidRPr="00DF2BF3">
        <w:rPr>
          <w:rFonts w:ascii="Times New Roman" w:eastAsia="Times New Roman" w:hAnsi="Times New Roman" w:cs="Times New Roman"/>
          <w:shd w:val="clear" w:color="auto" w:fill="FFFFFF"/>
        </w:rPr>
        <w:t>” and</w:t>
      </w:r>
      <w:ins w:id="242" w:author="Copyeditor" w:date="2022-08-28T17:04:00Z">
        <w:r w:rsidR="007952B1">
          <w:rPr>
            <w:rFonts w:ascii="Times New Roman" w:eastAsia="Times New Roman" w:hAnsi="Times New Roman" w:cs="Times New Roman"/>
            <w:shd w:val="clear" w:color="auto" w:fill="FFFFFF"/>
          </w:rPr>
          <w:t xml:space="preserve"> she</w:t>
        </w:r>
      </w:ins>
      <w:r w:rsidRPr="00DF2BF3">
        <w:rPr>
          <w:rFonts w:ascii="Times New Roman" w:eastAsia="Times New Roman" w:hAnsi="Times New Roman" w:cs="Times New Roman"/>
          <w:shd w:val="clear" w:color="auto" w:fill="FFFFFF"/>
        </w:rPr>
        <w:t xml:space="preserve"> adds</w:t>
      </w:r>
      <w:r w:rsidR="00DB76A0">
        <w:rPr>
          <w:rFonts w:ascii="Times New Roman" w:eastAsia="Times New Roman" w:hAnsi="Times New Roman" w:cs="Times New Roman"/>
          <w:shd w:val="clear" w:color="auto" w:fill="FFFFFF"/>
        </w:rPr>
        <w:t>:</w:t>
      </w:r>
      <w:r w:rsidRPr="00DF2BF3">
        <w:rPr>
          <w:rFonts w:ascii="Times New Roman" w:eastAsia="Times New Roman" w:hAnsi="Times New Roman" w:cs="Times New Roman"/>
          <w:shd w:val="clear" w:color="auto" w:fill="FFFFFF"/>
        </w:rPr>
        <w:t xml:space="preserve"> “that through which they are all one is matter, while that through which they are different and separated from each other is their form” (</w:t>
      </w:r>
      <w:r w:rsidRPr="00DF2BF3">
        <w:rPr>
          <w:rFonts w:ascii="Times New Roman" w:hAnsi="Times New Roman" w:cs="Times New Roman"/>
        </w:rPr>
        <w:t>II:404</w:t>
      </w:r>
      <w:r w:rsidRPr="00DF2BF3">
        <w:rPr>
          <w:rFonts w:ascii="Times New Roman" w:eastAsia="Times New Roman" w:hAnsi="Times New Roman" w:cs="Times New Roman"/>
          <w:shd w:val="clear" w:color="auto" w:fill="FFFFFF"/>
        </w:rPr>
        <w:t>). “Matter” itself</w:t>
      </w:r>
      <w:r w:rsidRPr="00DF2BF3">
        <w:rPr>
          <w:rFonts w:ascii="Times New Roman" w:hAnsi="Times New Roman" w:cs="Times New Roman"/>
        </w:rPr>
        <w:t xml:space="preserve"> </w:t>
      </w:r>
      <w:r w:rsidRPr="00DF2BF3">
        <w:rPr>
          <w:rFonts w:ascii="Times New Roman" w:eastAsia="Times New Roman" w:hAnsi="Times New Roman" w:cs="Times New Roman"/>
          <w:shd w:val="clear" w:color="auto" w:fill="FFFFFF"/>
        </w:rPr>
        <w:t xml:space="preserve">is yet another name for what </w:t>
      </w:r>
      <w:r w:rsidR="00DB76A0" w:rsidRPr="00DF2BF3">
        <w:rPr>
          <w:rFonts w:ascii="Times New Roman" w:hAnsi="Times New Roman" w:cs="Times New Roman"/>
        </w:rPr>
        <w:t xml:space="preserve">Günderrode </w:t>
      </w:r>
      <w:r w:rsidRPr="00DF2BF3">
        <w:rPr>
          <w:rFonts w:ascii="Times New Roman" w:eastAsia="Times New Roman" w:hAnsi="Times New Roman" w:cs="Times New Roman"/>
          <w:shd w:val="clear" w:color="auto" w:fill="FFFFFF"/>
        </w:rPr>
        <w:t xml:space="preserve">here calls the “principle of all forms” </w:t>
      </w:r>
      <w:r w:rsidRPr="00DF2BF3">
        <w:rPr>
          <w:rFonts w:ascii="Times New Roman" w:hAnsi="Times New Roman" w:cs="Times New Roman"/>
          <w:bCs/>
        </w:rPr>
        <w:t>(</w:t>
      </w:r>
      <w:proofErr w:type="spellStart"/>
      <w:r w:rsidRPr="0071191D">
        <w:rPr>
          <w:rFonts w:ascii="Times New Roman" w:hAnsi="Times New Roman" w:cs="Times New Roman"/>
          <w:bCs/>
          <w:i/>
          <w:iCs/>
        </w:rPr>
        <w:t>Prinzip</w:t>
      </w:r>
      <w:proofErr w:type="spellEnd"/>
      <w:r w:rsidRPr="0071191D">
        <w:rPr>
          <w:rFonts w:ascii="Times New Roman" w:hAnsi="Times New Roman" w:cs="Times New Roman"/>
          <w:bCs/>
          <w:i/>
          <w:iCs/>
        </w:rPr>
        <w:t xml:space="preserve"> </w:t>
      </w:r>
      <w:proofErr w:type="spellStart"/>
      <w:r w:rsidRPr="0071191D">
        <w:rPr>
          <w:rFonts w:ascii="Times New Roman" w:hAnsi="Times New Roman" w:cs="Times New Roman"/>
          <w:bCs/>
          <w:i/>
          <w:iCs/>
        </w:rPr>
        <w:t>aller</w:t>
      </w:r>
      <w:proofErr w:type="spellEnd"/>
      <w:r w:rsidRPr="0071191D">
        <w:rPr>
          <w:rFonts w:ascii="Times New Roman" w:hAnsi="Times New Roman" w:cs="Times New Roman"/>
          <w:bCs/>
          <w:i/>
          <w:iCs/>
        </w:rPr>
        <w:t xml:space="preserve"> </w:t>
      </w:r>
      <w:proofErr w:type="spellStart"/>
      <w:r w:rsidRPr="0071191D">
        <w:rPr>
          <w:rFonts w:ascii="Times New Roman" w:hAnsi="Times New Roman" w:cs="Times New Roman"/>
          <w:bCs/>
          <w:i/>
          <w:iCs/>
        </w:rPr>
        <w:t>Formen</w:t>
      </w:r>
      <w:proofErr w:type="spellEnd"/>
      <w:r w:rsidRPr="00DF2BF3">
        <w:rPr>
          <w:rFonts w:ascii="Times New Roman" w:hAnsi="Times New Roman" w:cs="Times New Roman"/>
          <w:bCs/>
        </w:rPr>
        <w:t>),</w:t>
      </w:r>
      <w:r w:rsidRPr="00DF2BF3">
        <w:rPr>
          <w:rFonts w:ascii="Times New Roman" w:eastAsia="Times New Roman" w:hAnsi="Times New Roman" w:cs="Times New Roman"/>
          <w:shd w:val="clear" w:color="auto" w:fill="FFFFFF"/>
        </w:rPr>
        <w:t xml:space="preserve"> “</w:t>
      </w:r>
      <w:proofErr w:type="spellStart"/>
      <w:r w:rsidRPr="00DF2BF3">
        <w:rPr>
          <w:rFonts w:ascii="Times New Roman" w:eastAsia="Times New Roman" w:hAnsi="Times New Roman" w:cs="Times New Roman"/>
          <w:shd w:val="clear" w:color="auto" w:fill="FFFFFF"/>
        </w:rPr>
        <w:t>worldsoul</w:t>
      </w:r>
      <w:proofErr w:type="spellEnd"/>
      <w:ins w:id="243" w:author="Copyeditor" w:date="2022-08-28T17:05:00Z">
        <w:r w:rsidR="007952B1">
          <w:rPr>
            <w:rFonts w:ascii="Times New Roman" w:eastAsia="Times New Roman" w:hAnsi="Times New Roman" w:cs="Times New Roman"/>
            <w:shd w:val="clear" w:color="auto" w:fill="FFFFFF"/>
          </w:rPr>
          <w:t>,</w:t>
        </w:r>
      </w:ins>
      <w:r w:rsidRPr="00DF2BF3">
        <w:rPr>
          <w:rFonts w:ascii="Times New Roman" w:eastAsia="Times New Roman" w:hAnsi="Times New Roman" w:cs="Times New Roman"/>
          <w:shd w:val="clear" w:color="auto" w:fill="FFFFFF"/>
        </w:rPr>
        <w:t xml:space="preserve">” and the “reality of the absolute” </w:t>
      </w:r>
      <w:r w:rsidRPr="00DF2BF3">
        <w:rPr>
          <w:rFonts w:ascii="Times New Roman" w:hAnsi="Times New Roman" w:cs="Times New Roman"/>
          <w:bCs/>
        </w:rPr>
        <w:t>(</w:t>
      </w:r>
      <w:proofErr w:type="spellStart"/>
      <w:r w:rsidRPr="0071191D">
        <w:rPr>
          <w:rFonts w:ascii="Times New Roman" w:hAnsi="Times New Roman" w:cs="Times New Roman"/>
          <w:bCs/>
          <w:i/>
          <w:iCs/>
        </w:rPr>
        <w:t>Würklichkeit</w:t>
      </w:r>
      <w:proofErr w:type="spellEnd"/>
      <w:r w:rsidRPr="0071191D">
        <w:rPr>
          <w:rFonts w:ascii="Times New Roman" w:hAnsi="Times New Roman" w:cs="Times New Roman"/>
          <w:bCs/>
          <w:i/>
          <w:iCs/>
        </w:rPr>
        <w:t xml:space="preserve"> des </w:t>
      </w:r>
      <w:proofErr w:type="spellStart"/>
      <w:r w:rsidRPr="0071191D">
        <w:rPr>
          <w:rFonts w:ascii="Times New Roman" w:hAnsi="Times New Roman" w:cs="Times New Roman"/>
          <w:bCs/>
          <w:i/>
          <w:iCs/>
        </w:rPr>
        <w:t>Absoluten</w:t>
      </w:r>
      <w:proofErr w:type="spellEnd"/>
      <w:r w:rsidRPr="00DF2BF3">
        <w:rPr>
          <w:rFonts w:ascii="Times New Roman" w:hAnsi="Times New Roman" w:cs="Times New Roman"/>
          <w:bCs/>
        </w:rPr>
        <w:t>) (II:405)</w:t>
      </w:r>
      <w:r w:rsidRPr="00DF2BF3">
        <w:rPr>
          <w:rFonts w:ascii="Times New Roman" w:eastAsia="Times New Roman" w:hAnsi="Times New Roman" w:cs="Times New Roman"/>
          <w:shd w:val="clear" w:color="auto" w:fill="FFFFFF"/>
        </w:rPr>
        <w:t xml:space="preserve">. </w:t>
      </w:r>
    </w:p>
    <w:p w14:paraId="0D79295E" w14:textId="5716993F" w:rsidR="004D56BD" w:rsidRPr="00DF2BF3" w:rsidRDefault="004D56BD" w:rsidP="00396E65">
      <w:pPr>
        <w:spacing w:line="480" w:lineRule="auto"/>
        <w:ind w:firstLine="567"/>
        <w:rPr>
          <w:rFonts w:ascii="Times New Roman" w:eastAsia="Times New Roman" w:hAnsi="Times New Roman" w:cs="Times New Roman"/>
          <w:shd w:val="clear" w:color="auto" w:fill="FFFFFF"/>
        </w:rPr>
      </w:pPr>
      <w:r w:rsidRPr="00DF2BF3">
        <w:rPr>
          <w:rFonts w:ascii="Times New Roman" w:hAnsi="Times New Roman" w:cs="Times New Roman"/>
        </w:rPr>
        <w:t xml:space="preserve">Günderrode contrasts </w:t>
      </w:r>
      <w:r w:rsidRPr="00DF2BF3">
        <w:rPr>
          <w:rFonts w:ascii="Times New Roman" w:eastAsia="Times New Roman" w:hAnsi="Times New Roman" w:cs="Times New Roman"/>
          <w:shd w:val="clear" w:color="auto" w:fill="FFFFFF"/>
        </w:rPr>
        <w:t xml:space="preserve">this “principle of all forms” with </w:t>
      </w:r>
      <w:r w:rsidRPr="00DF2BF3">
        <w:rPr>
          <w:rFonts w:ascii="Times New Roman" w:hAnsi="Times New Roman" w:cs="Times New Roman"/>
        </w:rPr>
        <w:t xml:space="preserve">something she calls the “totality of all forms” </w:t>
      </w:r>
      <w:r w:rsidRPr="00DF2BF3">
        <w:rPr>
          <w:rFonts w:ascii="Times New Roman" w:hAnsi="Times New Roman" w:cs="Times New Roman"/>
          <w:bCs/>
        </w:rPr>
        <w:t>(</w:t>
      </w:r>
      <w:proofErr w:type="spellStart"/>
      <w:r w:rsidRPr="0071191D">
        <w:rPr>
          <w:rFonts w:ascii="Times New Roman" w:hAnsi="Times New Roman" w:cs="Times New Roman"/>
          <w:bCs/>
          <w:i/>
          <w:iCs/>
        </w:rPr>
        <w:t>Totalität</w:t>
      </w:r>
      <w:proofErr w:type="spellEnd"/>
      <w:r w:rsidRPr="0071191D">
        <w:rPr>
          <w:rFonts w:ascii="Times New Roman" w:hAnsi="Times New Roman" w:cs="Times New Roman"/>
          <w:bCs/>
          <w:i/>
          <w:iCs/>
        </w:rPr>
        <w:t xml:space="preserve"> </w:t>
      </w:r>
      <w:proofErr w:type="spellStart"/>
      <w:r w:rsidRPr="0071191D">
        <w:rPr>
          <w:rFonts w:ascii="Times New Roman" w:hAnsi="Times New Roman" w:cs="Times New Roman"/>
          <w:bCs/>
          <w:i/>
          <w:iCs/>
        </w:rPr>
        <w:t>aller</w:t>
      </w:r>
      <w:proofErr w:type="spellEnd"/>
      <w:r w:rsidRPr="0071191D">
        <w:rPr>
          <w:rFonts w:ascii="Times New Roman" w:hAnsi="Times New Roman" w:cs="Times New Roman"/>
          <w:bCs/>
          <w:i/>
          <w:iCs/>
        </w:rPr>
        <w:t xml:space="preserve"> </w:t>
      </w:r>
      <w:proofErr w:type="spellStart"/>
      <w:r w:rsidRPr="0071191D">
        <w:rPr>
          <w:rFonts w:ascii="Times New Roman" w:hAnsi="Times New Roman" w:cs="Times New Roman"/>
          <w:bCs/>
          <w:i/>
          <w:iCs/>
        </w:rPr>
        <w:t>Formen</w:t>
      </w:r>
      <w:proofErr w:type="spellEnd"/>
      <w:r w:rsidRPr="00DF2BF3">
        <w:rPr>
          <w:rFonts w:ascii="Times New Roman" w:hAnsi="Times New Roman" w:cs="Times New Roman"/>
          <w:bCs/>
        </w:rPr>
        <w:t xml:space="preserve">). These terms correspond, respectively, to her later terms “spirit/essence of earth” and “idea </w:t>
      </w:r>
      <w:r w:rsidRPr="00DF2BF3">
        <w:rPr>
          <w:rFonts w:ascii="Times New Roman" w:hAnsi="Times New Roman" w:cs="Times New Roman"/>
        </w:rPr>
        <w:t>of the earth,” as should be clear from the following quote</w:t>
      </w:r>
      <w:r w:rsidR="00104AA0" w:rsidRPr="00DF2BF3">
        <w:rPr>
          <w:rFonts w:ascii="Times New Roman" w:hAnsi="Times New Roman" w:cs="Times New Roman"/>
        </w:rPr>
        <w:t>,</w:t>
      </w:r>
      <w:r w:rsidRPr="00DF2BF3">
        <w:rPr>
          <w:rFonts w:ascii="Times New Roman" w:hAnsi="Times New Roman" w:cs="Times New Roman"/>
        </w:rPr>
        <w:t xml:space="preserve"> in which Günderrode again uses the analogy of the organism as the closest approximation to this totality that we can imagine. She writes that the “</w:t>
      </w:r>
      <w:r w:rsidRPr="00DF2BF3">
        <w:rPr>
          <w:rFonts w:ascii="Times New Roman" w:eastAsia="Times New Roman" w:hAnsi="Times New Roman" w:cs="Times New Roman"/>
          <w:shd w:val="clear" w:color="auto" w:fill="FFFFFF"/>
        </w:rPr>
        <w:t xml:space="preserve">true essence [of finite things] </w:t>
      </w:r>
      <w:r w:rsidR="008B03F3">
        <w:rPr>
          <w:rFonts w:ascii="Times New Roman" w:eastAsia="Times New Roman" w:hAnsi="Times New Roman" w:cs="Times New Roman"/>
          <w:shd w:val="clear" w:color="auto" w:fill="FFFFFF"/>
        </w:rPr>
        <w:t>eternally</w:t>
      </w:r>
      <w:r w:rsidR="008B03F3" w:rsidRPr="00DF2BF3">
        <w:rPr>
          <w:rFonts w:ascii="Times New Roman" w:eastAsia="Times New Roman" w:hAnsi="Times New Roman" w:cs="Times New Roman"/>
          <w:shd w:val="clear" w:color="auto" w:fill="FFFFFF"/>
        </w:rPr>
        <w:t xml:space="preserve"> </w:t>
      </w:r>
      <w:r w:rsidRPr="00DF2BF3">
        <w:rPr>
          <w:rFonts w:ascii="Times New Roman" w:eastAsia="Times New Roman" w:hAnsi="Times New Roman" w:cs="Times New Roman"/>
          <w:shd w:val="clear" w:color="auto" w:fill="FFFFFF"/>
        </w:rPr>
        <w:t xml:space="preserve">seeks the </w:t>
      </w:r>
      <w:r w:rsidR="008B03F3">
        <w:rPr>
          <w:rFonts w:ascii="Times New Roman" w:eastAsia="Times New Roman" w:hAnsi="Times New Roman" w:cs="Times New Roman"/>
          <w:shd w:val="clear" w:color="auto" w:fill="FFFFFF"/>
        </w:rPr>
        <w:t>eternal</w:t>
      </w:r>
      <w:r w:rsidR="008B03F3" w:rsidRPr="00DF2BF3">
        <w:rPr>
          <w:rFonts w:ascii="Times New Roman" w:eastAsia="Times New Roman" w:hAnsi="Times New Roman" w:cs="Times New Roman"/>
          <w:shd w:val="clear" w:color="auto" w:fill="FFFFFF"/>
        </w:rPr>
        <w:t xml:space="preserve"> </w:t>
      </w:r>
      <w:r w:rsidRPr="00DF2BF3">
        <w:rPr>
          <w:rFonts w:ascii="Times New Roman" w:eastAsia="Times New Roman" w:hAnsi="Times New Roman" w:cs="Times New Roman"/>
          <w:shd w:val="clear" w:color="auto" w:fill="FFFFFF"/>
        </w:rPr>
        <w:t>and absolute form, which it would only find in the totality of all forms, i.e., at the end of all evolutions of the principle of form [</w:t>
      </w:r>
      <w:proofErr w:type="spellStart"/>
      <w:r w:rsidRPr="0071191D">
        <w:rPr>
          <w:rFonts w:ascii="Times New Roman" w:eastAsia="Times New Roman" w:hAnsi="Times New Roman" w:cs="Times New Roman"/>
          <w:i/>
          <w:iCs/>
          <w:shd w:val="clear" w:color="auto" w:fill="FFFFFF"/>
        </w:rPr>
        <w:t>Formprinzip</w:t>
      </w:r>
      <w:proofErr w:type="spellEnd"/>
      <w:r w:rsidRPr="00DF2BF3">
        <w:rPr>
          <w:rFonts w:ascii="Times New Roman" w:eastAsia="Times New Roman" w:hAnsi="Times New Roman" w:cs="Times New Roman"/>
          <w:shd w:val="clear" w:color="auto" w:fill="FFFFFF"/>
        </w:rPr>
        <w:t>]</w:t>
      </w:r>
      <w:proofErr w:type="gramStart"/>
      <w:ins w:id="244" w:author="Copyeditor" w:date="2022-08-28T17:07:00Z">
        <w:r w:rsidR="00752D2F">
          <w:rPr>
            <w:rFonts w:ascii="Times New Roman" w:eastAsia="Times New Roman" w:hAnsi="Times New Roman" w:cs="Times New Roman"/>
            <w:shd w:val="clear" w:color="auto" w:fill="FFFFFF"/>
          </w:rPr>
          <w:t>.</w:t>
        </w:r>
        <w:r w:rsidR="00752D2F">
          <w:rPr>
            <w:rFonts w:ascii="Times New Roman" w:hAnsi="Times New Roman" w:cs="Times New Roman"/>
          </w:rPr>
          <w:t> . . .</w:t>
        </w:r>
        <w:proofErr w:type="gramEnd"/>
        <w:r w:rsidR="00752D2F">
          <w:rPr>
            <w:rFonts w:ascii="Times New Roman" w:hAnsi="Times New Roman" w:cs="Times New Roman"/>
          </w:rPr>
          <w:t> </w:t>
        </w:r>
      </w:ins>
      <w:del w:id="245" w:author="Copyeditor" w:date="2022-08-28T17:06:00Z">
        <w:r w:rsidRPr="00DF2BF3" w:rsidDel="00752D2F">
          <w:rPr>
            <w:rFonts w:ascii="Times New Roman" w:eastAsia="Times New Roman" w:hAnsi="Times New Roman" w:cs="Times New Roman"/>
            <w:shd w:val="clear" w:color="auto" w:fill="FFFFFF"/>
          </w:rPr>
          <w:delText>[.…</w:delText>
        </w:r>
      </w:del>
      <w:del w:id="246" w:author="Copyeditor" w:date="2022-08-28T17:07:00Z">
        <w:r w:rsidRPr="00DF2BF3" w:rsidDel="00752D2F">
          <w:rPr>
            <w:rFonts w:ascii="Times New Roman" w:hAnsi="Times New Roman" w:cs="Times New Roman"/>
          </w:rPr>
          <w:delText xml:space="preserve"> </w:delText>
        </w:r>
      </w:del>
      <w:r w:rsidRPr="00DF2BF3">
        <w:rPr>
          <w:rFonts w:ascii="Times New Roman" w:hAnsi="Times New Roman" w:cs="Times New Roman"/>
        </w:rPr>
        <w:t>T</w:t>
      </w:r>
      <w:del w:id="247" w:author="Copyeditor" w:date="2022-08-28T17:06:00Z">
        <w:r w:rsidRPr="00DF2BF3" w:rsidDel="00752D2F">
          <w:rPr>
            <w:rFonts w:ascii="Times New Roman" w:hAnsi="Times New Roman" w:cs="Times New Roman"/>
          </w:rPr>
          <w:delText>]</w:delText>
        </w:r>
      </w:del>
      <w:r w:rsidRPr="00DF2BF3">
        <w:rPr>
          <w:rFonts w:ascii="Times New Roman" w:eastAsia="Times New Roman" w:hAnsi="Times New Roman" w:cs="Times New Roman"/>
          <w:shd w:val="clear" w:color="auto" w:fill="FFFFFF"/>
        </w:rPr>
        <w:t>he organic body, the most complete synthesis of form and essence, thinking and being, spirit and body, is its most similar copy</w:t>
      </w:r>
      <w:r w:rsidRPr="00DF2BF3">
        <w:rPr>
          <w:rFonts w:ascii="Times New Roman" w:hAnsi="Times New Roman" w:cs="Times New Roman"/>
        </w:rPr>
        <w:t>” (II:405–</w:t>
      </w:r>
      <w:del w:id="248" w:author="Copyeditor" w:date="2022-08-28T17:07:00Z">
        <w:r w:rsidRPr="00DF2BF3" w:rsidDel="00752D2F">
          <w:rPr>
            <w:rFonts w:ascii="Times New Roman" w:hAnsi="Times New Roman" w:cs="Times New Roman"/>
          </w:rPr>
          <w:delText>40</w:delText>
        </w:r>
      </w:del>
      <w:r w:rsidRPr="00DF2BF3">
        <w:rPr>
          <w:rFonts w:ascii="Times New Roman" w:hAnsi="Times New Roman" w:cs="Times New Roman"/>
        </w:rPr>
        <w:t>6).</w:t>
      </w:r>
    </w:p>
    <w:p w14:paraId="79213D38" w14:textId="6C533D5F"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The contrast between the “principle of all forms” and the “totality of all forms” (or the “spirit of earth” and the “idea of the earth,” or the “spirit of nature” and the “idea of nature,” etc.) </w:t>
      </w:r>
      <w:r w:rsidRPr="00DF2BF3">
        <w:rPr>
          <w:rFonts w:ascii="Times New Roman" w:hAnsi="Times New Roman" w:cs="Times New Roman"/>
          <w:bCs/>
        </w:rPr>
        <w:lastRenderedPageBreak/>
        <w:t xml:space="preserve">is between the underlying driving force, principle, and unifying single origin of all the entities in our world </w:t>
      </w:r>
      <w:r w:rsidR="002D5654" w:rsidRPr="00DF2BF3">
        <w:rPr>
          <w:rFonts w:ascii="Times New Roman" w:hAnsi="Times New Roman" w:cs="Times New Roman"/>
          <w:bCs/>
        </w:rPr>
        <w:t>(</w:t>
      </w:r>
      <w:r w:rsidRPr="00DF2BF3">
        <w:rPr>
          <w:rFonts w:ascii="Times New Roman" w:hAnsi="Times New Roman" w:cs="Times New Roman"/>
          <w:bCs/>
        </w:rPr>
        <w:t>or, in other words, the fundamental process that is ongoing in these entities</w:t>
      </w:r>
      <w:r w:rsidR="002D5654" w:rsidRPr="00DF2BF3">
        <w:rPr>
          <w:rFonts w:ascii="Times New Roman" w:hAnsi="Times New Roman" w:cs="Times New Roman"/>
          <w:bCs/>
        </w:rPr>
        <w:t>)</w:t>
      </w:r>
      <w:r w:rsidRPr="00DF2BF3">
        <w:rPr>
          <w:rFonts w:ascii="Times New Roman" w:hAnsi="Times New Roman" w:cs="Times New Roman"/>
          <w:bCs/>
        </w:rPr>
        <w:t xml:space="preserve"> and the end-point of this process in a single, perfectly balanced</w:t>
      </w:r>
      <w:ins w:id="249" w:author="Copyeditor" w:date="2022-08-28T17:14:00Z">
        <w:r w:rsidR="004214B1">
          <w:rPr>
            <w:rFonts w:ascii="Times New Roman" w:hAnsi="Times New Roman" w:cs="Times New Roman"/>
            <w:bCs/>
          </w:rPr>
          <w:t>,</w:t>
        </w:r>
      </w:ins>
      <w:r w:rsidRPr="00DF2BF3">
        <w:rPr>
          <w:rFonts w:ascii="Times New Roman" w:hAnsi="Times New Roman" w:cs="Times New Roman"/>
          <w:bCs/>
        </w:rPr>
        <w:t xml:space="preserve"> and harmonious organism. </w:t>
      </w:r>
    </w:p>
    <w:p w14:paraId="10793CD2" w14:textId="48474B89"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The relationship to the infinite/divine that Günderrode describes as part of human existence in “Story of a Brahmin” is a relationship to the first of these factors: to the infinite “spirit” of earth or nature. The idea of the earth, on the other hand</w:t>
      </w:r>
      <w:r w:rsidRPr="00DF2BF3">
        <w:rPr>
          <w:rFonts w:ascii="Times New Roman" w:hAnsi="Times New Roman" w:cs="Times New Roman"/>
        </w:rPr>
        <w:t>—</w:t>
      </w:r>
      <w:r w:rsidRPr="00DF2BF3">
        <w:rPr>
          <w:rFonts w:ascii="Times New Roman" w:hAnsi="Times New Roman" w:cs="Times New Roman"/>
          <w:bCs/>
        </w:rPr>
        <w:t>as explain</w:t>
      </w:r>
      <w:r w:rsidR="000171C6">
        <w:rPr>
          <w:rFonts w:ascii="Times New Roman" w:hAnsi="Times New Roman" w:cs="Times New Roman"/>
          <w:bCs/>
        </w:rPr>
        <w:t>ed</w:t>
      </w:r>
      <w:r w:rsidRPr="00DF2BF3">
        <w:rPr>
          <w:rFonts w:ascii="Times New Roman" w:hAnsi="Times New Roman" w:cs="Times New Roman"/>
          <w:bCs/>
        </w:rPr>
        <w:t xml:space="preserve"> in more detail below</w:t>
      </w:r>
      <w:r w:rsidRPr="00DF2BF3">
        <w:rPr>
          <w:rFonts w:ascii="Times New Roman" w:hAnsi="Times New Roman" w:cs="Times New Roman"/>
        </w:rPr>
        <w:t>—</w:t>
      </w:r>
      <w:r w:rsidRPr="00DF2BF3">
        <w:rPr>
          <w:rFonts w:ascii="Times New Roman" w:hAnsi="Times New Roman" w:cs="Times New Roman"/>
          <w:bCs/>
        </w:rPr>
        <w:t>is a projected end-state that human beings can work towards and begin to realize, especially through new forms of community.</w:t>
      </w:r>
    </w:p>
    <w:p w14:paraId="6014F875" w14:textId="250D4878"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There is a third term in this relationship</w:t>
      </w:r>
      <w:r w:rsidR="000171C6">
        <w:rPr>
          <w:rFonts w:ascii="Times New Roman" w:hAnsi="Times New Roman" w:cs="Times New Roman"/>
          <w:bCs/>
        </w:rPr>
        <w:t>:</w:t>
      </w:r>
      <w:r w:rsidRPr="00DF2BF3">
        <w:rPr>
          <w:rFonts w:ascii="Times New Roman" w:hAnsi="Times New Roman" w:cs="Times New Roman"/>
          <w:bCs/>
        </w:rPr>
        <w:t xml:space="preserve"> the “earth” itself. It is this term that Günderrode associates with the third and last aspect of being human describe</w:t>
      </w:r>
      <w:r w:rsidR="000171C6">
        <w:rPr>
          <w:rFonts w:ascii="Times New Roman" w:hAnsi="Times New Roman" w:cs="Times New Roman"/>
          <w:bCs/>
        </w:rPr>
        <w:t>d</w:t>
      </w:r>
      <w:r w:rsidRPr="00DF2BF3">
        <w:rPr>
          <w:rFonts w:ascii="Times New Roman" w:hAnsi="Times New Roman" w:cs="Times New Roman"/>
          <w:bCs/>
        </w:rPr>
        <w:t xml:space="preserve"> in “Story of a Brahmin”: the animal. While spirituality depends on</w:t>
      </w:r>
      <w:ins w:id="250" w:author="Copyeditor" w:date="2022-08-28T17:15:00Z">
        <w:r w:rsidR="004214B1">
          <w:rPr>
            <w:rFonts w:ascii="Times New Roman" w:hAnsi="Times New Roman" w:cs="Times New Roman"/>
            <w:bCs/>
          </w:rPr>
          <w:t xml:space="preserve"> a</w:t>
        </w:r>
      </w:ins>
      <w:r w:rsidRPr="00DF2BF3">
        <w:rPr>
          <w:rFonts w:ascii="Times New Roman" w:hAnsi="Times New Roman" w:cs="Times New Roman"/>
          <w:bCs/>
        </w:rPr>
        <w:t xml:space="preserve"> relationship to the infinite “life,” “nature,” or “earth-spirit” that exists in all things, the animal aspect of being human is the human being’s </w:t>
      </w:r>
      <w:r w:rsidRPr="00DF2BF3">
        <w:rPr>
          <w:rFonts w:ascii="Times New Roman" w:hAnsi="Times New Roman" w:cs="Times New Roman"/>
        </w:rPr>
        <w:t>“relation to (the) earth.” In “Story of a Brahmin,” the narrator states that</w:t>
      </w:r>
      <w:r w:rsidRPr="00DF2BF3">
        <w:rPr>
          <w:rFonts w:ascii="Times New Roman" w:hAnsi="Times New Roman" w:cs="Times New Roman"/>
          <w:bCs/>
        </w:rPr>
        <w:t xml:space="preserve"> </w:t>
      </w:r>
      <w:r w:rsidRPr="00DF2BF3">
        <w:rPr>
          <w:rFonts w:ascii="Times New Roman" w:hAnsi="Times New Roman" w:cs="Times New Roman"/>
        </w:rPr>
        <w:t xml:space="preserve">“health, preservation, propagation </w:t>
      </w:r>
      <w:proofErr w:type="gramStart"/>
      <w:r w:rsidRPr="00DF2BF3">
        <w:rPr>
          <w:rFonts w:ascii="Times New Roman" w:hAnsi="Times New Roman" w:cs="Times New Roman"/>
        </w:rPr>
        <w:t>are</w:t>
      </w:r>
      <w:proofErr w:type="gramEnd"/>
      <w:r w:rsidRPr="00DF2BF3">
        <w:rPr>
          <w:rFonts w:ascii="Times New Roman" w:hAnsi="Times New Roman" w:cs="Times New Roman"/>
        </w:rPr>
        <w:t xml:space="preserve"> the highest for merely animal life,” indicating that </w:t>
      </w:r>
      <w:r w:rsidRPr="00DF2BF3">
        <w:rPr>
          <w:rFonts w:ascii="Times New Roman" w:hAnsi="Times New Roman" w:cs="Times New Roman"/>
          <w:bCs/>
        </w:rPr>
        <w:t xml:space="preserve">the animal aspect should be understood as a straightforward orientation to natural and bodily processes. This kind of relationship differs from the altered </w:t>
      </w:r>
      <w:r w:rsidR="002D5654" w:rsidRPr="00DF2BF3">
        <w:rPr>
          <w:rFonts w:ascii="Times New Roman" w:hAnsi="Times New Roman" w:cs="Times New Roman"/>
          <w:bCs/>
        </w:rPr>
        <w:t>orienta</w:t>
      </w:r>
      <w:r w:rsidR="00B81781" w:rsidRPr="00DF2BF3">
        <w:rPr>
          <w:rFonts w:ascii="Times New Roman" w:hAnsi="Times New Roman" w:cs="Times New Roman"/>
          <w:bCs/>
        </w:rPr>
        <w:t>ti</w:t>
      </w:r>
      <w:r w:rsidR="002D5654" w:rsidRPr="00DF2BF3">
        <w:rPr>
          <w:rFonts w:ascii="Times New Roman" w:hAnsi="Times New Roman" w:cs="Times New Roman"/>
          <w:bCs/>
        </w:rPr>
        <w:t>on</w:t>
      </w:r>
      <w:r w:rsidRPr="00DF2BF3">
        <w:rPr>
          <w:rFonts w:ascii="Times New Roman" w:hAnsi="Times New Roman" w:cs="Times New Roman"/>
          <w:bCs/>
        </w:rPr>
        <w:t xml:space="preserve"> to these processes that is experienced in the relationship to the infinite, self-producing force that underlies and inhabits the</w:t>
      </w:r>
      <w:r w:rsidR="000177AF">
        <w:rPr>
          <w:rFonts w:ascii="Times New Roman" w:hAnsi="Times New Roman" w:cs="Times New Roman"/>
          <w:bCs/>
        </w:rPr>
        <w:t>m</w:t>
      </w:r>
      <w:r w:rsidRPr="00DF2BF3">
        <w:rPr>
          <w:rFonts w:ascii="Times New Roman" w:hAnsi="Times New Roman" w:cs="Times New Roman"/>
          <w:bCs/>
        </w:rPr>
        <w:t xml:space="preserve"> (i.e., the “earth-spirit”). In other words, the animal “relation to earth” is qualitatively different to the spiritual relation to the “earth-spirit” or the “essence of the earth”</w:t>
      </w:r>
      <w:r w:rsidR="00D35311" w:rsidRPr="00DF2BF3">
        <w:rPr>
          <w:rFonts w:ascii="Times New Roman" w:hAnsi="Times New Roman" w:cs="Times New Roman"/>
        </w:rPr>
        <w:t>—</w:t>
      </w:r>
      <w:r w:rsidRPr="00DF2BF3">
        <w:rPr>
          <w:rFonts w:ascii="Times New Roman" w:hAnsi="Times New Roman" w:cs="Times New Roman"/>
          <w:bCs/>
        </w:rPr>
        <w:t xml:space="preserve">that is, the emotional and intuitive experience of connectedness to the principle of life that runs </w:t>
      </w:r>
      <w:r w:rsidR="00556DE1" w:rsidRPr="00DF2BF3">
        <w:rPr>
          <w:rFonts w:ascii="Times New Roman" w:hAnsi="Times New Roman" w:cs="Times New Roman"/>
          <w:bCs/>
        </w:rPr>
        <w:t>through</w:t>
      </w:r>
      <w:r w:rsidRPr="00DF2BF3">
        <w:rPr>
          <w:rFonts w:ascii="Times New Roman" w:hAnsi="Times New Roman" w:cs="Times New Roman"/>
          <w:bCs/>
        </w:rPr>
        <w:t xml:space="preserve"> natural </w:t>
      </w:r>
      <w:r w:rsidR="00F17036" w:rsidRPr="00DF2BF3">
        <w:rPr>
          <w:rFonts w:ascii="Times New Roman" w:hAnsi="Times New Roman" w:cs="Times New Roman"/>
          <w:bCs/>
        </w:rPr>
        <w:t>phenomena</w:t>
      </w:r>
      <w:r w:rsidRPr="00DF2BF3">
        <w:rPr>
          <w:rFonts w:ascii="Times New Roman" w:hAnsi="Times New Roman" w:cs="Times New Roman"/>
          <w:bCs/>
        </w:rPr>
        <w:t xml:space="preserve">. </w:t>
      </w:r>
    </w:p>
    <w:p w14:paraId="54FF5015" w14:textId="27604E31"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In some respects, this model reflects ideas current in German philosophy at the time </w:t>
      </w:r>
      <w:r w:rsidRPr="00DF2BF3">
        <w:rPr>
          <w:rFonts w:ascii="Times New Roman" w:hAnsi="Times New Roman" w:cs="Times New Roman"/>
        </w:rPr>
        <w:t xml:space="preserve">Günderrode was writing. For example, Novalis calls for a change in how human beings relate to the things of the world, including natural forms, that involves perceiving the single divine spirit </w:t>
      </w:r>
      <w:r w:rsidR="00DD7E0F" w:rsidRPr="00DF2BF3">
        <w:rPr>
          <w:rFonts w:ascii="Times New Roman" w:hAnsi="Times New Roman" w:cs="Times New Roman"/>
        </w:rPr>
        <w:lastRenderedPageBreak/>
        <w:t>within</w:t>
      </w:r>
      <w:r w:rsidRPr="00DF2BF3">
        <w:rPr>
          <w:rFonts w:ascii="Times New Roman" w:hAnsi="Times New Roman" w:cs="Times New Roman"/>
        </w:rPr>
        <w:t xml:space="preserve"> them (Novalis</w:t>
      </w:r>
      <w:r w:rsidRPr="00DF2BF3">
        <w:rPr>
          <w:rFonts w:ascii="Times New Roman" w:hAnsi="Times New Roman" w:cs="Times New Roman"/>
          <w:i/>
          <w:iCs/>
        </w:rPr>
        <w:t xml:space="preserve"> </w:t>
      </w:r>
      <w:r w:rsidRPr="00DF2BF3">
        <w:rPr>
          <w:rFonts w:ascii="Times New Roman" w:hAnsi="Times New Roman" w:cs="Times New Roman"/>
        </w:rPr>
        <w:t xml:space="preserve">I:79; II:454 #93, 461 #112, 594 #316). In </w:t>
      </w:r>
      <w:r w:rsidRPr="00DF2BF3">
        <w:rPr>
          <w:rFonts w:ascii="Times New Roman" w:hAnsi="Times New Roman" w:cs="Times New Roman"/>
          <w:i/>
          <w:iCs/>
        </w:rPr>
        <w:t>Bruno</w:t>
      </w:r>
      <w:r w:rsidRPr="00DF2BF3">
        <w:rPr>
          <w:rFonts w:ascii="Times New Roman" w:hAnsi="Times New Roman" w:cs="Times New Roman"/>
        </w:rPr>
        <w:t>, Schelling describes a similar infinit</w:t>
      </w:r>
      <w:r w:rsidR="00776056" w:rsidRPr="00DF2BF3">
        <w:rPr>
          <w:rFonts w:ascii="Times New Roman" w:hAnsi="Times New Roman" w:cs="Times New Roman"/>
        </w:rPr>
        <w:t>ud</w:t>
      </w:r>
      <w:r w:rsidRPr="00DF2BF3">
        <w:rPr>
          <w:rFonts w:ascii="Times New Roman" w:hAnsi="Times New Roman" w:cs="Times New Roman"/>
        </w:rPr>
        <w:t>e that can only manifest itself in finite forms, which are therefore necessarily incommensurate to it</w:t>
      </w:r>
      <w:del w:id="251" w:author="Copyeditor" w:date="2022-08-28T17:20:00Z">
        <w:r w:rsidRPr="00DF2BF3" w:rsidDel="00A11F76">
          <w:rPr>
            <w:rFonts w:ascii="Times New Roman" w:hAnsi="Times New Roman" w:cs="Times New Roman"/>
          </w:rPr>
          <w:delText>,</w:delText>
        </w:r>
      </w:del>
      <w:r w:rsidRPr="00DF2BF3">
        <w:rPr>
          <w:rFonts w:ascii="Times New Roman" w:hAnsi="Times New Roman" w:cs="Times New Roman"/>
        </w:rPr>
        <w:t xml:space="preserve"> but that reflect this infinity in the unfolding of the whole in infinite time</w:t>
      </w:r>
      <w:r w:rsidR="00CC1AC0" w:rsidRPr="00DF2BF3">
        <w:rPr>
          <w:rFonts w:ascii="Times New Roman" w:hAnsi="Times New Roman" w:cs="Times New Roman"/>
        </w:rPr>
        <w:t xml:space="preserve"> </w:t>
      </w:r>
      <w:r w:rsidRPr="00DF2BF3">
        <w:rPr>
          <w:rFonts w:ascii="Times New Roman" w:hAnsi="Times New Roman" w:cs="Times New Roman"/>
        </w:rPr>
        <w:t>(Schelling 151). And Fichte describes</w:t>
      </w:r>
      <w:r w:rsidRPr="00DF2BF3">
        <w:rPr>
          <w:rFonts w:ascii="Times New Roman" w:hAnsi="Times New Roman" w:cs="Times New Roman"/>
          <w:bCs/>
        </w:rPr>
        <w:t xml:space="preserve"> human beings as combining characteristics of plants, animals, and a specifically human trait of thought, spirituality, or consciousness</w:t>
      </w:r>
      <w:r w:rsidR="00B86516" w:rsidRPr="00DF2BF3">
        <w:rPr>
          <w:rFonts w:ascii="Times New Roman" w:hAnsi="Times New Roman" w:cs="Times New Roman"/>
          <w:bCs/>
        </w:rPr>
        <w:t xml:space="preserve"> </w:t>
      </w:r>
      <w:r w:rsidRPr="00DF2BF3">
        <w:rPr>
          <w:rFonts w:ascii="Times New Roman" w:hAnsi="Times New Roman" w:cs="Times New Roman"/>
          <w:bCs/>
        </w:rPr>
        <w:t>(Fichte 12).</w:t>
      </w:r>
    </w:p>
    <w:p w14:paraId="676658D5" w14:textId="09ED76FA" w:rsidR="004D56BD" w:rsidRPr="00DF2BF3" w:rsidRDefault="004D56BD" w:rsidP="00396E65">
      <w:pPr>
        <w:spacing w:line="480" w:lineRule="auto"/>
        <w:ind w:firstLine="720"/>
        <w:rPr>
          <w:rFonts w:ascii="Times New Roman" w:hAnsi="Times New Roman" w:cs="Times New Roman"/>
        </w:rPr>
      </w:pPr>
      <w:r w:rsidRPr="00DF2BF3">
        <w:rPr>
          <w:rFonts w:ascii="Times New Roman" w:hAnsi="Times New Roman" w:cs="Times New Roman"/>
          <w:bCs/>
        </w:rPr>
        <w:t xml:space="preserve">However, as we saw above, unlike these philosophers </w:t>
      </w:r>
      <w:r w:rsidRPr="00DF2BF3">
        <w:rPr>
          <w:rFonts w:ascii="Times New Roman" w:hAnsi="Times New Roman" w:cs="Times New Roman"/>
        </w:rPr>
        <w:t>Günderrode explicitly separates what is specifically human in human existence from spirituality</w:t>
      </w:r>
      <w:del w:id="252" w:author="Copyeditor" w:date="2022-08-28T17:21:00Z">
        <w:r w:rsidRPr="00DF2BF3" w:rsidDel="00995A6F">
          <w:rPr>
            <w:rFonts w:ascii="Times New Roman" w:hAnsi="Times New Roman" w:cs="Times New Roman"/>
          </w:rPr>
          <w:delText>,</w:delText>
        </w:r>
      </w:del>
      <w:r w:rsidRPr="00DF2BF3">
        <w:rPr>
          <w:rFonts w:ascii="Times New Roman" w:hAnsi="Times New Roman" w:cs="Times New Roman"/>
        </w:rPr>
        <w:t xml:space="preserve"> and spirituality from consciousness and thought</w:t>
      </w:r>
      <w:del w:id="253" w:author="Copyeditor" w:date="2022-08-28T17:22:00Z">
        <w:r w:rsidRPr="00DF2BF3" w:rsidDel="00995A6F">
          <w:rPr>
            <w:rFonts w:ascii="Times New Roman" w:hAnsi="Times New Roman" w:cs="Times New Roman"/>
          </w:rPr>
          <w:delText>,</w:delText>
        </w:r>
      </w:del>
      <w:r w:rsidRPr="00DF2BF3">
        <w:rPr>
          <w:rFonts w:ascii="Times New Roman" w:hAnsi="Times New Roman" w:cs="Times New Roman"/>
        </w:rPr>
        <w:t xml:space="preserve"> as well as from morality. Being human means, essentially, being moral, and this has no connection to </w:t>
      </w:r>
      <w:r w:rsidRPr="00DF2BF3">
        <w:rPr>
          <w:rFonts w:ascii="Times New Roman" w:hAnsi="Times New Roman" w:cs="Times New Roman"/>
          <w:bCs/>
        </w:rPr>
        <w:t>either “earth” or the “earth-spirit”</w:t>
      </w:r>
      <w:ins w:id="254" w:author="Copyeditor" w:date="2022-09-05T23:10:00Z">
        <w:r w:rsidR="00EB7D93">
          <w:rPr>
            <w:rFonts w:ascii="Times New Roman" w:hAnsi="Times New Roman" w:cs="Times New Roman"/>
            <w:bCs/>
          </w:rPr>
          <w:t xml:space="preserve"> </w:t>
        </w:r>
      </w:ins>
      <w:r w:rsidRPr="00DF2BF3">
        <w:rPr>
          <w:rFonts w:ascii="Times New Roman" w:hAnsi="Times New Roman" w:cs="Times New Roman"/>
          <w:bCs/>
        </w:rPr>
        <w:t>/</w:t>
      </w:r>
      <w:ins w:id="255" w:author="Copyeditor" w:date="2022-09-05T23:10:00Z">
        <w:r w:rsidR="00EB7D93">
          <w:rPr>
            <w:rFonts w:ascii="Times New Roman" w:hAnsi="Times New Roman" w:cs="Times New Roman"/>
            <w:bCs/>
          </w:rPr>
          <w:t xml:space="preserve"> </w:t>
        </w:r>
      </w:ins>
      <w:r w:rsidRPr="00DF2BF3">
        <w:rPr>
          <w:rFonts w:ascii="Times New Roman" w:hAnsi="Times New Roman" w:cs="Times New Roman"/>
          <w:bCs/>
        </w:rPr>
        <w:t>“the infinite, divine</w:t>
      </w:r>
      <w:r w:rsidRPr="00DF2BF3">
        <w:rPr>
          <w:rFonts w:ascii="Times New Roman" w:hAnsi="Times New Roman" w:cs="Times New Roman"/>
        </w:rPr>
        <w:t xml:space="preserve">.” </w:t>
      </w:r>
      <w:r w:rsidRPr="00DF2BF3">
        <w:rPr>
          <w:rFonts w:ascii="Times New Roman" w:hAnsi="Times New Roman" w:cs="Times New Roman"/>
          <w:bCs/>
        </w:rPr>
        <w:t xml:space="preserve">Notably, </w:t>
      </w:r>
      <w:r w:rsidRPr="00DF2BF3">
        <w:rPr>
          <w:rFonts w:ascii="Times New Roman" w:hAnsi="Times New Roman" w:cs="Times New Roman"/>
        </w:rPr>
        <w:t xml:space="preserve">Günderrode’s model </w:t>
      </w:r>
      <w:r w:rsidRPr="00DF2BF3">
        <w:rPr>
          <w:rFonts w:ascii="Times New Roman" w:hAnsi="Times New Roman" w:cs="Times New Roman"/>
          <w:bCs/>
        </w:rPr>
        <w:t>also de-emphasizes the “human” aspect of human existence within the trifold structure described above. The development of a higher, spiritual relationship to the spirit of the earth does not seem to require a human element or human relationships at all</w:t>
      </w:r>
      <w:del w:id="256" w:author="Copyeditor" w:date="2022-08-28T17:24:00Z">
        <w:r w:rsidRPr="00DF2BF3" w:rsidDel="00995A6F">
          <w:rPr>
            <w:rFonts w:ascii="Times New Roman" w:hAnsi="Times New Roman" w:cs="Times New Roman"/>
            <w:bCs/>
          </w:rPr>
          <w:delText>,</w:delText>
        </w:r>
      </w:del>
      <w:r w:rsidRPr="00DF2BF3">
        <w:rPr>
          <w:rFonts w:ascii="Times New Roman" w:hAnsi="Times New Roman" w:cs="Times New Roman"/>
          <w:bCs/>
        </w:rPr>
        <w:t xml:space="preserve"> but only a shift in how the animal relates to the earth or </w:t>
      </w:r>
      <w:r w:rsidR="00B86516" w:rsidRPr="00DF2BF3">
        <w:rPr>
          <w:rFonts w:ascii="Times New Roman" w:hAnsi="Times New Roman" w:cs="Times New Roman"/>
          <w:bCs/>
        </w:rPr>
        <w:t>environment</w:t>
      </w:r>
      <w:r w:rsidRPr="00DF2BF3">
        <w:rPr>
          <w:rFonts w:ascii="Times New Roman" w:hAnsi="Times New Roman" w:cs="Times New Roman"/>
          <w:bCs/>
        </w:rPr>
        <w:t xml:space="preserve"> in which it is embedded. That is, this relationship requires a transition from relating to the beings and processes of the world in terms of their function for the animal’s survival and procreation, to a deeper connection with these beings and processes as reflecting an eternal life flow</w:t>
      </w:r>
      <w:r w:rsidR="00B72497">
        <w:rPr>
          <w:rFonts w:ascii="Times New Roman" w:hAnsi="Times New Roman" w:cs="Times New Roman"/>
          <w:bCs/>
        </w:rPr>
        <w:t>ing</w:t>
      </w:r>
      <w:r w:rsidRPr="00DF2BF3">
        <w:rPr>
          <w:rFonts w:ascii="Times New Roman" w:hAnsi="Times New Roman" w:cs="Times New Roman"/>
          <w:bCs/>
        </w:rPr>
        <w:t xml:space="preserve"> through </w:t>
      </w:r>
      <w:r w:rsidR="00B72497">
        <w:rPr>
          <w:rFonts w:ascii="Times New Roman" w:hAnsi="Times New Roman" w:cs="Times New Roman"/>
          <w:bCs/>
        </w:rPr>
        <w:t xml:space="preserve">them </w:t>
      </w:r>
      <w:r w:rsidRPr="00DF2BF3">
        <w:rPr>
          <w:rFonts w:ascii="Times New Roman" w:hAnsi="Times New Roman" w:cs="Times New Roman"/>
          <w:bCs/>
        </w:rPr>
        <w:t xml:space="preserve">all. Although it might be difficult to imagine how this would take place without a cognitive shift, at no point does </w:t>
      </w:r>
      <w:r w:rsidRPr="00DF2BF3">
        <w:rPr>
          <w:rFonts w:ascii="Times New Roman" w:hAnsi="Times New Roman" w:cs="Times New Roman"/>
        </w:rPr>
        <w:t>Günderrode claim that it is through consciousness or human activity in particular that this shift takes place and a spiritual relationship develops. In fact, in places</w:t>
      </w:r>
      <w:ins w:id="257" w:author="Copyeditor" w:date="2022-08-28T17:26:00Z">
        <w:r w:rsidR="00995A6F">
          <w:rPr>
            <w:rFonts w:ascii="Times New Roman" w:hAnsi="Times New Roman" w:cs="Times New Roman"/>
          </w:rPr>
          <w:t>,</w:t>
        </w:r>
      </w:ins>
      <w:r w:rsidRPr="00DF2BF3">
        <w:rPr>
          <w:rFonts w:ascii="Times New Roman" w:hAnsi="Times New Roman" w:cs="Times New Roman"/>
        </w:rPr>
        <w:t xml:space="preserve"> she explicitly contrasts the revelation of an individual’s connection to the infinite with intellectual investigations, whether scientific or moral (I:49, 81–82, 309</w:t>
      </w:r>
      <w:r w:rsidR="005029E5" w:rsidRPr="00DF2BF3">
        <w:rPr>
          <w:rFonts w:ascii="Times New Roman" w:hAnsi="Times New Roman" w:cs="Times New Roman"/>
        </w:rPr>
        <w:t xml:space="preserve">; see </w:t>
      </w:r>
      <w:proofErr w:type="spellStart"/>
      <w:r w:rsidR="005029E5" w:rsidRPr="00DF2BF3">
        <w:rPr>
          <w:rFonts w:ascii="Times New Roman" w:hAnsi="Times New Roman" w:cs="Times New Roman"/>
        </w:rPr>
        <w:t>Kastinger</w:t>
      </w:r>
      <w:proofErr w:type="spellEnd"/>
      <w:r w:rsidR="005029E5" w:rsidRPr="00DF2BF3">
        <w:rPr>
          <w:rFonts w:ascii="Times New Roman" w:hAnsi="Times New Roman" w:cs="Times New Roman"/>
        </w:rPr>
        <w:t xml:space="preserve"> Riley </w:t>
      </w:r>
      <w:r w:rsidR="00CE4408" w:rsidRPr="00DF2BF3">
        <w:rPr>
          <w:rFonts w:ascii="Times New Roman" w:hAnsi="Times New Roman" w:cs="Times New Roman"/>
        </w:rPr>
        <w:t>110</w:t>
      </w:r>
      <w:r w:rsidRPr="00DF2BF3">
        <w:rPr>
          <w:rFonts w:ascii="Times New Roman" w:hAnsi="Times New Roman" w:cs="Times New Roman"/>
        </w:rPr>
        <w:t>). Rather, as we saw in the first section of this paper, Günderrode claims that all manifestations of “life” in finite entities have the potential to increase the liveliness of the whole</w:t>
      </w:r>
      <w:del w:id="258" w:author="Copyeditor" w:date="2022-08-28T17:27:00Z">
        <w:r w:rsidRPr="00DF2BF3" w:rsidDel="00557D5A">
          <w:rPr>
            <w:rFonts w:ascii="Times New Roman" w:hAnsi="Times New Roman" w:cs="Times New Roman"/>
          </w:rPr>
          <w:delText>,</w:delText>
        </w:r>
      </w:del>
      <w:r w:rsidRPr="00DF2BF3">
        <w:rPr>
          <w:rFonts w:ascii="Times New Roman" w:hAnsi="Times New Roman" w:cs="Times New Roman"/>
        </w:rPr>
        <w:t xml:space="preserve"> and hence contribute to its development. </w:t>
      </w:r>
      <w:proofErr w:type="gramStart"/>
      <w:r w:rsidRPr="00DF2BF3">
        <w:rPr>
          <w:rFonts w:ascii="Times New Roman" w:hAnsi="Times New Roman" w:cs="Times New Roman"/>
        </w:rPr>
        <w:lastRenderedPageBreak/>
        <w:t>Thus</w:t>
      </w:r>
      <w:proofErr w:type="gramEnd"/>
      <w:r w:rsidRPr="00DF2BF3">
        <w:rPr>
          <w:rFonts w:ascii="Times New Roman" w:hAnsi="Times New Roman" w:cs="Times New Roman"/>
        </w:rPr>
        <w:t xml:space="preserve"> for Günderrode, while human beings </w:t>
      </w:r>
      <w:r w:rsidR="006831B0" w:rsidRPr="00DF2BF3">
        <w:rPr>
          <w:rFonts w:ascii="Times New Roman" w:hAnsi="Times New Roman" w:cs="Times New Roman"/>
        </w:rPr>
        <w:t xml:space="preserve">can </w:t>
      </w:r>
      <w:r w:rsidRPr="00DF2BF3">
        <w:rPr>
          <w:rFonts w:ascii="Times New Roman" w:hAnsi="Times New Roman" w:cs="Times New Roman"/>
        </w:rPr>
        <w:t xml:space="preserve">certainly contribute to a raised, enhanced, and more animated universe by living and </w:t>
      </w:r>
      <w:r w:rsidR="009F1B64" w:rsidRPr="00DF2BF3">
        <w:rPr>
          <w:rFonts w:ascii="Times New Roman" w:hAnsi="Times New Roman" w:cs="Times New Roman"/>
        </w:rPr>
        <w:t xml:space="preserve">by </w:t>
      </w:r>
      <w:r w:rsidRPr="00DF2BF3">
        <w:rPr>
          <w:rFonts w:ascii="Times New Roman" w:hAnsi="Times New Roman" w:cs="Times New Roman"/>
        </w:rPr>
        <w:t>developing themselves, they do this in essentially the same way as any other being.</w:t>
      </w:r>
    </w:p>
    <w:p w14:paraId="551B3628" w14:textId="1FD0121D" w:rsidR="004D56BD" w:rsidRPr="00DF2BF3" w:rsidRDefault="004D56BD" w:rsidP="00396E65">
      <w:pPr>
        <w:spacing w:line="480" w:lineRule="auto"/>
        <w:ind w:firstLine="720"/>
        <w:rPr>
          <w:rFonts w:ascii="Times New Roman" w:hAnsi="Times New Roman" w:cs="Times New Roman"/>
          <w:bCs/>
          <w:color w:val="A6A6A6" w:themeColor="background1" w:themeShade="A6"/>
        </w:rPr>
      </w:pPr>
      <w:r w:rsidRPr="00DF2BF3">
        <w:rPr>
          <w:rFonts w:ascii="Times New Roman" w:hAnsi="Times New Roman" w:cs="Times New Roman"/>
          <w:bCs/>
        </w:rPr>
        <w:t xml:space="preserve">Despite this decentering of what is specifically human in human existence, </w:t>
      </w:r>
      <w:r w:rsidRPr="00DF2BF3">
        <w:rPr>
          <w:rFonts w:ascii="Times New Roman" w:hAnsi="Times New Roman" w:cs="Times New Roman"/>
        </w:rPr>
        <w:t>Günderrode in fact views certain kinds of human relationships as an important part of the process of the development of the world towards its ideal, that is, towards the idea of the earth. In order to understand this, we must turn to Günderrode’s idea of harmony and attempt to understand the role of this idea within her cosmology and her social thought.</w:t>
      </w:r>
    </w:p>
    <w:p w14:paraId="4A5E1849" w14:textId="77777777" w:rsidR="004D56BD" w:rsidRPr="00DF2BF3" w:rsidRDefault="004D56BD" w:rsidP="00396E65">
      <w:pPr>
        <w:spacing w:line="480" w:lineRule="auto"/>
        <w:rPr>
          <w:rFonts w:ascii="Times New Roman" w:hAnsi="Times New Roman" w:cs="Times New Roman"/>
          <w:bCs/>
        </w:rPr>
      </w:pPr>
    </w:p>
    <w:p w14:paraId="617DA95B" w14:textId="07A45B2A" w:rsidR="004D56BD" w:rsidRPr="00DF2BF3" w:rsidRDefault="004D56BD" w:rsidP="00F233FE">
      <w:pPr>
        <w:spacing w:line="480" w:lineRule="auto"/>
        <w:rPr>
          <w:rFonts w:ascii="Times New Roman" w:hAnsi="Times New Roman" w:cs="Times New Roman"/>
          <w:b/>
        </w:rPr>
      </w:pPr>
      <w:del w:id="259" w:author="Copyeditor" w:date="2022-08-28T17:27:00Z">
        <w:r w:rsidRPr="00DF2BF3" w:rsidDel="00557D5A">
          <w:rPr>
            <w:rFonts w:ascii="Times New Roman" w:hAnsi="Times New Roman" w:cs="Times New Roman"/>
            <w:b/>
          </w:rPr>
          <w:delText xml:space="preserve">4. </w:delText>
        </w:r>
      </w:del>
      <w:r w:rsidRPr="00DF2BF3">
        <w:rPr>
          <w:rFonts w:ascii="Times New Roman" w:hAnsi="Times New Roman" w:cs="Times New Roman"/>
          <w:b/>
        </w:rPr>
        <w:t>Community</w:t>
      </w:r>
    </w:p>
    <w:p w14:paraId="7C6A12F3" w14:textId="600F5EE1" w:rsidR="004D56BD" w:rsidRPr="00DF2BF3" w:rsidRDefault="004D56BD" w:rsidP="000E2198">
      <w:pPr>
        <w:spacing w:line="480" w:lineRule="auto"/>
        <w:rPr>
          <w:rFonts w:ascii="Times New Roman" w:hAnsi="Times New Roman" w:cs="Times New Roman"/>
        </w:rPr>
      </w:pPr>
      <w:r w:rsidRPr="00DF2BF3">
        <w:rPr>
          <w:rFonts w:ascii="Times New Roman" w:hAnsi="Times New Roman" w:cs="Times New Roman"/>
          <w:bCs/>
        </w:rPr>
        <w:t xml:space="preserve">Several commentators have associated </w:t>
      </w:r>
      <w:r w:rsidRPr="00DF2BF3">
        <w:rPr>
          <w:rFonts w:ascii="Times New Roman" w:hAnsi="Times New Roman" w:cs="Times New Roman"/>
        </w:rPr>
        <w:t>Günderrode’s emphasis on relationship to the infinite with a turn inwards and away from social relationships (</w:t>
      </w:r>
      <w:proofErr w:type="spellStart"/>
      <w:r w:rsidRPr="00DF2BF3">
        <w:rPr>
          <w:rFonts w:ascii="Times New Roman" w:hAnsi="Times New Roman" w:cs="Times New Roman"/>
        </w:rPr>
        <w:t>Bohrer</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Identität</w:t>
      </w:r>
      <w:proofErr w:type="spellEnd"/>
      <w:r w:rsidRPr="00DF2BF3">
        <w:rPr>
          <w:rFonts w:ascii="Times New Roman" w:hAnsi="Times New Roman" w:cs="Times New Roman"/>
        </w:rPr>
        <w:t xml:space="preserve">” 79; </w:t>
      </w:r>
      <w:proofErr w:type="spellStart"/>
      <w:r w:rsidRPr="00DF2BF3">
        <w:rPr>
          <w:rFonts w:ascii="Times New Roman" w:hAnsi="Times New Roman" w:cs="Times New Roman"/>
          <w:bCs/>
        </w:rPr>
        <w:t>Christmann</w:t>
      </w:r>
      <w:proofErr w:type="spellEnd"/>
      <w:r w:rsidRPr="00DF2BF3">
        <w:rPr>
          <w:rFonts w:ascii="Times New Roman" w:hAnsi="Times New Roman" w:cs="Times New Roman"/>
          <w:bCs/>
        </w:rPr>
        <w:t xml:space="preserve"> 119; </w:t>
      </w:r>
      <w:proofErr w:type="spellStart"/>
      <w:r w:rsidRPr="00DF2BF3">
        <w:rPr>
          <w:rFonts w:ascii="Times New Roman" w:hAnsi="Times New Roman" w:cs="Times New Roman"/>
          <w:bCs/>
        </w:rPr>
        <w:t>Dormann</w:t>
      </w:r>
      <w:proofErr w:type="spellEnd"/>
      <w:r w:rsidRPr="00DF2BF3">
        <w:rPr>
          <w:rFonts w:ascii="Times New Roman" w:hAnsi="Times New Roman" w:cs="Times New Roman"/>
          <w:bCs/>
        </w:rPr>
        <w:t xml:space="preserve"> 14, 240</w:t>
      </w:r>
      <w:r w:rsidRPr="00DF2BF3">
        <w:rPr>
          <w:rFonts w:ascii="Times New Roman" w:hAnsi="Times New Roman" w:cs="Times New Roman"/>
        </w:rPr>
        <w:t>). In the first place, this overlooks the fact that the infinite, for Günderrode, is not a purely spiritual absolute</w:t>
      </w:r>
      <w:del w:id="260" w:author="Copyeditor" w:date="2022-08-28T17:37:00Z">
        <w:r w:rsidRPr="00DF2BF3" w:rsidDel="0079666F">
          <w:rPr>
            <w:rFonts w:ascii="Times New Roman" w:hAnsi="Times New Roman" w:cs="Times New Roman"/>
          </w:rPr>
          <w:delText>,</w:delText>
        </w:r>
      </w:del>
      <w:r w:rsidRPr="00DF2BF3">
        <w:rPr>
          <w:rFonts w:ascii="Times New Roman" w:hAnsi="Times New Roman" w:cs="Times New Roman"/>
        </w:rPr>
        <w:t xml:space="preserve"> but the unfolding of nature or life itself, including in human beings. At worst, then, this would involve a turn to nature, understood in this new and deeper way, rather than a turn towards an ineffable absolute—</w:t>
      </w:r>
      <w:del w:id="261" w:author="Copyeditor" w:date="2022-08-28T17:42:00Z">
        <w:r w:rsidRPr="00DF2BF3" w:rsidDel="0079666F">
          <w:rPr>
            <w:rFonts w:ascii="Times New Roman" w:hAnsi="Times New Roman" w:cs="Times New Roman"/>
          </w:rPr>
          <w:delText>i.e.</w:delText>
        </w:r>
      </w:del>
      <w:ins w:id="262" w:author="Copyeditor" w:date="2022-08-28T17:42:00Z">
        <w:r w:rsidR="0079666F">
          <w:rPr>
            <w:rFonts w:ascii="Times New Roman" w:hAnsi="Times New Roman" w:cs="Times New Roman"/>
          </w:rPr>
          <w:t>in other words</w:t>
        </w:r>
      </w:ins>
      <w:r w:rsidRPr="00DF2BF3">
        <w:rPr>
          <w:rFonts w:ascii="Times New Roman" w:hAnsi="Times New Roman" w:cs="Times New Roman"/>
        </w:rPr>
        <w:t>, it would not be a form of “self-annihilation” or “disintegration in infinite space” (</w:t>
      </w:r>
      <w:proofErr w:type="spellStart"/>
      <w:r w:rsidRPr="00DF2BF3">
        <w:rPr>
          <w:rFonts w:ascii="Times New Roman" w:hAnsi="Times New Roman" w:cs="Times New Roman"/>
        </w:rPr>
        <w:t>Nees</w:t>
      </w:r>
      <w:proofErr w:type="spellEnd"/>
      <w:r w:rsidRPr="00DF2BF3">
        <w:rPr>
          <w:rFonts w:ascii="Times New Roman" w:hAnsi="Times New Roman" w:cs="Times New Roman"/>
        </w:rPr>
        <w:t xml:space="preserve"> 264; Borchardt and Wright 254). This turn to nature might perhaps be conceived of as similar to the turn that </w:t>
      </w:r>
      <w:proofErr w:type="spellStart"/>
      <w:r w:rsidRPr="00DF2BF3">
        <w:rPr>
          <w:rFonts w:ascii="Times New Roman" w:hAnsi="Times New Roman" w:cs="Times New Roman"/>
        </w:rPr>
        <w:t>Bohrer</w:t>
      </w:r>
      <w:proofErr w:type="spellEnd"/>
      <w:r w:rsidRPr="00DF2BF3">
        <w:rPr>
          <w:rFonts w:ascii="Times New Roman" w:hAnsi="Times New Roman" w:cs="Times New Roman"/>
        </w:rPr>
        <w:t xml:space="preserve"> attributes to Günderrode’s friend Clemens Brentano, which </w:t>
      </w:r>
      <w:r w:rsidR="00AE5721" w:rsidRPr="00DF2BF3">
        <w:rPr>
          <w:rFonts w:ascii="Times New Roman" w:hAnsi="Times New Roman" w:cs="Times New Roman"/>
        </w:rPr>
        <w:t>he</w:t>
      </w:r>
      <w:r w:rsidRPr="00DF2BF3">
        <w:rPr>
          <w:rFonts w:ascii="Times New Roman" w:hAnsi="Times New Roman" w:cs="Times New Roman"/>
        </w:rPr>
        <w:t xml:space="preserve"> criticizes for its </w:t>
      </w:r>
      <w:r w:rsidR="00207671">
        <w:rPr>
          <w:rFonts w:ascii="Times New Roman" w:hAnsi="Times New Roman" w:cs="Times New Roman"/>
        </w:rPr>
        <w:t>basis in</w:t>
      </w:r>
      <w:r w:rsidRPr="00DF2BF3">
        <w:rPr>
          <w:rFonts w:ascii="Times New Roman" w:hAnsi="Times New Roman" w:cs="Times New Roman"/>
        </w:rPr>
        <w:t xml:space="preserve"> a view of personal experiences as incommunicable and social interactions as necessarily insincere (</w:t>
      </w:r>
      <w:r w:rsidRPr="00DF2BF3">
        <w:rPr>
          <w:rFonts w:ascii="Times New Roman" w:hAnsi="Times New Roman" w:cs="Times New Roman"/>
          <w:i/>
          <w:iCs/>
        </w:rPr>
        <w:t xml:space="preserve">Der </w:t>
      </w:r>
      <w:proofErr w:type="spellStart"/>
      <w:r w:rsidRPr="00DF2BF3">
        <w:rPr>
          <w:rFonts w:ascii="Times New Roman" w:hAnsi="Times New Roman" w:cs="Times New Roman"/>
          <w:i/>
          <w:iCs/>
        </w:rPr>
        <w:t>romantische</w:t>
      </w:r>
      <w:proofErr w:type="spellEnd"/>
      <w:r w:rsidRPr="00DF2BF3">
        <w:rPr>
          <w:rFonts w:ascii="Times New Roman" w:hAnsi="Times New Roman" w:cs="Times New Roman"/>
          <w:i/>
          <w:iCs/>
        </w:rPr>
        <w:t xml:space="preserve"> Brief</w:t>
      </w:r>
      <w:del w:id="263" w:author="Copyeditor" w:date="2022-08-28T17:44:00Z">
        <w:r w:rsidRPr="00DF2BF3" w:rsidDel="00A95D10">
          <w:rPr>
            <w:rFonts w:ascii="Times New Roman" w:hAnsi="Times New Roman" w:cs="Times New Roman"/>
          </w:rPr>
          <w:delText>,</w:delText>
        </w:r>
      </w:del>
      <w:r w:rsidRPr="00DF2BF3">
        <w:rPr>
          <w:rFonts w:ascii="Times New Roman" w:hAnsi="Times New Roman" w:cs="Times New Roman"/>
        </w:rPr>
        <w:t xml:space="preserve"> 120). </w:t>
      </w:r>
    </w:p>
    <w:p w14:paraId="2C3F1992" w14:textId="693AF59D"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There is some support for this interpretation of Günderrode’s writing. On his way to understanding the true nature of existence, the narrator of “Story of a Brahmin” tells his listener </w:t>
      </w:r>
      <w:r w:rsidRPr="00DF2BF3">
        <w:rPr>
          <w:rFonts w:ascii="Times New Roman" w:hAnsi="Times New Roman" w:cs="Times New Roman"/>
        </w:rPr>
        <w:lastRenderedPageBreak/>
        <w:t>that “I wrested myself away from all relations with human beings” (I:306), after which he enjoyed a contemplative life in the countryside. His interlocutor complains that this self-isolation, if adopted by many people, would destroy “human society” (</w:t>
      </w:r>
      <w:proofErr w:type="spellStart"/>
      <w:r w:rsidRPr="0071191D">
        <w:rPr>
          <w:rFonts w:ascii="Times New Roman" w:hAnsi="Times New Roman" w:cs="Times New Roman"/>
          <w:i/>
          <w:iCs/>
        </w:rPr>
        <w:t>menschliche</w:t>
      </w:r>
      <w:proofErr w:type="spellEnd"/>
      <w:r w:rsidRPr="0071191D">
        <w:rPr>
          <w:rFonts w:ascii="Times New Roman" w:hAnsi="Times New Roman" w:cs="Times New Roman"/>
          <w:i/>
          <w:iCs/>
        </w:rPr>
        <w:t xml:space="preserve"> Gesellschaft</w:t>
      </w:r>
      <w:r w:rsidRPr="00DF2BF3">
        <w:rPr>
          <w:rFonts w:ascii="Times New Roman" w:hAnsi="Times New Roman" w:cs="Times New Roman"/>
        </w:rPr>
        <w:t>), and the narrator (</w:t>
      </w:r>
      <w:proofErr w:type="spellStart"/>
      <w:r w:rsidRPr="00DF2BF3">
        <w:rPr>
          <w:rFonts w:ascii="Times New Roman" w:hAnsi="Times New Roman" w:cs="Times New Roman"/>
        </w:rPr>
        <w:t>Almor</w:t>
      </w:r>
      <w:proofErr w:type="spellEnd"/>
      <w:r w:rsidRPr="00DF2BF3">
        <w:rPr>
          <w:rFonts w:ascii="Times New Roman" w:hAnsi="Times New Roman" w:cs="Times New Roman"/>
        </w:rPr>
        <w:t xml:space="preserve">) agrees: “I can, </w:t>
      </w:r>
      <w:proofErr w:type="spellStart"/>
      <w:r w:rsidRPr="00DF2BF3">
        <w:rPr>
          <w:rFonts w:ascii="Times New Roman" w:hAnsi="Times New Roman" w:cs="Times New Roman"/>
        </w:rPr>
        <w:t>Lubar</w:t>
      </w:r>
      <w:proofErr w:type="spellEnd"/>
      <w:r w:rsidRPr="00DF2BF3">
        <w:rPr>
          <w:rFonts w:ascii="Times New Roman" w:hAnsi="Times New Roman" w:cs="Times New Roman"/>
        </w:rPr>
        <w:t xml:space="preserve"> </w:t>
      </w:r>
      <w:r w:rsidR="00B654C7" w:rsidRPr="00DF2BF3">
        <w:rPr>
          <w:rFonts w:ascii="Times New Roman" w:hAnsi="Times New Roman" w:cs="Times New Roman"/>
        </w:rPr>
        <w:t xml:space="preserve">interrupted </w:t>
      </w:r>
      <w:r w:rsidRPr="00DF2BF3">
        <w:rPr>
          <w:rFonts w:ascii="Times New Roman" w:hAnsi="Times New Roman" w:cs="Times New Roman"/>
        </w:rPr>
        <w:t xml:space="preserve">the </w:t>
      </w:r>
      <w:r w:rsidR="00B654C7">
        <w:rPr>
          <w:rFonts w:ascii="Times New Roman" w:hAnsi="Times New Roman" w:cs="Times New Roman"/>
        </w:rPr>
        <w:t>s</w:t>
      </w:r>
      <w:r w:rsidRPr="00DF2BF3">
        <w:rPr>
          <w:rFonts w:ascii="Times New Roman" w:hAnsi="Times New Roman" w:cs="Times New Roman"/>
        </w:rPr>
        <w:t>toryteller, call this step good as little as I can suicide</w:t>
      </w:r>
      <w:r w:rsidR="004C313C">
        <w:rPr>
          <w:rFonts w:ascii="Times New Roman" w:hAnsi="Times New Roman" w:cs="Times New Roman"/>
        </w:rPr>
        <w:t>.</w:t>
      </w:r>
      <w:r w:rsidRPr="00DF2BF3">
        <w:rPr>
          <w:rFonts w:ascii="Times New Roman" w:hAnsi="Times New Roman" w:cs="Times New Roman"/>
        </w:rPr>
        <w:t xml:space="preserve"> </w:t>
      </w:r>
      <w:r w:rsidR="004C313C">
        <w:rPr>
          <w:rFonts w:ascii="Times New Roman" w:hAnsi="Times New Roman" w:cs="Times New Roman"/>
        </w:rPr>
        <w:t>B</w:t>
      </w:r>
      <w:r w:rsidRPr="00DF2BF3">
        <w:rPr>
          <w:rFonts w:ascii="Times New Roman" w:hAnsi="Times New Roman" w:cs="Times New Roman"/>
        </w:rPr>
        <w:t xml:space="preserve">oth are equally detrimental to human society, and what would become of [society], if everyone were allowed to kill themselves for it? / Young friend! responded </w:t>
      </w:r>
      <w:proofErr w:type="spellStart"/>
      <w:r w:rsidRPr="00DF2BF3">
        <w:rPr>
          <w:rFonts w:ascii="Times New Roman" w:hAnsi="Times New Roman" w:cs="Times New Roman"/>
        </w:rPr>
        <w:t>Almor</w:t>
      </w:r>
      <w:proofErr w:type="spellEnd"/>
      <w:r w:rsidRPr="00DF2BF3">
        <w:rPr>
          <w:rFonts w:ascii="Times New Roman" w:hAnsi="Times New Roman" w:cs="Times New Roman"/>
        </w:rPr>
        <w:t xml:space="preserve">, </w:t>
      </w:r>
      <w:r w:rsidR="004C313C">
        <w:rPr>
          <w:rFonts w:ascii="Times New Roman" w:hAnsi="Times New Roman" w:cs="Times New Roman"/>
        </w:rPr>
        <w:t xml:space="preserve">not </w:t>
      </w:r>
      <w:r w:rsidRPr="00DF2BF3">
        <w:rPr>
          <w:rFonts w:ascii="Times New Roman" w:hAnsi="Times New Roman" w:cs="Times New Roman"/>
        </w:rPr>
        <w:t>everyone can and will do what I did</w:t>
      </w:r>
      <w:r w:rsidR="004C313C">
        <w:rPr>
          <w:rFonts w:ascii="Times New Roman" w:hAnsi="Times New Roman" w:cs="Times New Roman"/>
        </w:rPr>
        <w:t>. I</w:t>
      </w:r>
      <w:r w:rsidRPr="00DF2BF3">
        <w:rPr>
          <w:rFonts w:ascii="Times New Roman" w:hAnsi="Times New Roman" w:cs="Times New Roman"/>
        </w:rPr>
        <w:t>t does not befit everyone” (I:307).</w:t>
      </w:r>
      <w:r w:rsidR="00830D3B" w:rsidRPr="00DF2BF3">
        <w:rPr>
          <w:rFonts w:ascii="Times New Roman" w:hAnsi="Times New Roman" w:cs="Times New Roman"/>
        </w:rPr>
        <w:t xml:space="preserve"> </w:t>
      </w:r>
    </w:p>
    <w:p w14:paraId="1879418F" w14:textId="4493AD83"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However, </w:t>
      </w:r>
      <w:proofErr w:type="spellStart"/>
      <w:r w:rsidRPr="00DF2BF3">
        <w:rPr>
          <w:rFonts w:ascii="Times New Roman" w:hAnsi="Times New Roman" w:cs="Times New Roman"/>
        </w:rPr>
        <w:t>Almor</w:t>
      </w:r>
      <w:proofErr w:type="spellEnd"/>
      <w:r w:rsidRPr="00DF2BF3">
        <w:rPr>
          <w:rFonts w:ascii="Times New Roman" w:hAnsi="Times New Roman" w:cs="Times New Roman"/>
        </w:rPr>
        <w:t xml:space="preserve"> does not remain in isolation for long, and the </w:t>
      </w:r>
      <w:r w:rsidR="00B72497">
        <w:rPr>
          <w:rFonts w:ascii="Times New Roman" w:hAnsi="Times New Roman" w:cs="Times New Roman"/>
        </w:rPr>
        <w:t>claims</w:t>
      </w:r>
      <w:r w:rsidR="00B72497" w:rsidRPr="00DF2BF3">
        <w:rPr>
          <w:rFonts w:ascii="Times New Roman" w:hAnsi="Times New Roman" w:cs="Times New Roman"/>
        </w:rPr>
        <w:t xml:space="preserve"> </w:t>
      </w:r>
      <w:r w:rsidRPr="00DF2BF3">
        <w:rPr>
          <w:rFonts w:ascii="Times New Roman" w:hAnsi="Times New Roman" w:cs="Times New Roman"/>
        </w:rPr>
        <w:t xml:space="preserve">that Günderrode advocates a turn inward overlooks the new kinds of relationships and communities that she indicates </w:t>
      </w:r>
      <w:r w:rsidR="00B72497">
        <w:rPr>
          <w:rFonts w:ascii="Times New Roman" w:hAnsi="Times New Roman" w:cs="Times New Roman"/>
        </w:rPr>
        <w:t>are</w:t>
      </w:r>
      <w:r w:rsidRPr="00DF2BF3">
        <w:rPr>
          <w:rFonts w:ascii="Times New Roman" w:hAnsi="Times New Roman" w:cs="Times New Roman"/>
        </w:rPr>
        <w:t xml:space="preserve"> fostered by an altered relationship to the infinite. In “Story of a Brahmin,” the narrator </w:t>
      </w:r>
      <w:r w:rsidR="00B72497">
        <w:rPr>
          <w:rFonts w:ascii="Times New Roman" w:hAnsi="Times New Roman" w:cs="Times New Roman"/>
        </w:rPr>
        <w:t>explains</w:t>
      </w:r>
      <w:r w:rsidRPr="00DF2BF3">
        <w:rPr>
          <w:rFonts w:ascii="Times New Roman" w:hAnsi="Times New Roman" w:cs="Times New Roman"/>
        </w:rPr>
        <w:t xml:space="preserve"> that </w:t>
      </w:r>
      <w:r w:rsidR="00AC4F6B">
        <w:rPr>
          <w:rFonts w:ascii="Times New Roman" w:hAnsi="Times New Roman" w:cs="Times New Roman"/>
        </w:rPr>
        <w:t>an old</w:t>
      </w:r>
      <w:r w:rsidRPr="00DF2BF3">
        <w:rPr>
          <w:rFonts w:ascii="Times New Roman" w:hAnsi="Times New Roman" w:cs="Times New Roman"/>
        </w:rPr>
        <w:t xml:space="preserve"> Brahmin “taught me how a community exists between human beings in whom the inner sense has arisen and the </w:t>
      </w:r>
      <w:proofErr w:type="spellStart"/>
      <w:r w:rsidRPr="00DF2BF3">
        <w:rPr>
          <w:rFonts w:ascii="Times New Roman" w:hAnsi="Times New Roman" w:cs="Times New Roman"/>
        </w:rPr>
        <w:t>worldspirit</w:t>
      </w:r>
      <w:proofErr w:type="spellEnd"/>
      <w:r w:rsidRPr="00DF2BF3">
        <w:rPr>
          <w:rFonts w:ascii="Times New Roman" w:hAnsi="Times New Roman" w:cs="Times New Roman"/>
        </w:rPr>
        <w:t xml:space="preserve">” (I:312). It would be possible to interpret this statement as claiming that an individual who has become aware of the inner connections between things enjoys a sense of communion with the infinite, without necessarily entering into any kind of community with other human beings. However, the context suggests that Günderrode means that a community exists between those who understand these inner connections as well as between these individuals and what the Brahmin calls the </w:t>
      </w:r>
      <w:proofErr w:type="spellStart"/>
      <w:r w:rsidRPr="00DF2BF3">
        <w:rPr>
          <w:rFonts w:ascii="Times New Roman" w:hAnsi="Times New Roman" w:cs="Times New Roman"/>
        </w:rPr>
        <w:t>worldspirit</w:t>
      </w:r>
      <w:proofErr w:type="spellEnd"/>
      <w:r w:rsidRPr="00DF2BF3">
        <w:rPr>
          <w:rFonts w:ascii="Times New Roman" w:hAnsi="Times New Roman" w:cs="Times New Roman"/>
        </w:rPr>
        <w:t>. The “wrest[</w:t>
      </w:r>
      <w:proofErr w:type="spellStart"/>
      <w:r w:rsidRPr="00DF2BF3">
        <w:rPr>
          <w:rFonts w:ascii="Times New Roman" w:hAnsi="Times New Roman" w:cs="Times New Roman"/>
        </w:rPr>
        <w:t>ing</w:t>
      </w:r>
      <w:proofErr w:type="spellEnd"/>
      <w:r w:rsidRPr="00DF2BF3">
        <w:rPr>
          <w:rFonts w:ascii="Times New Roman" w:hAnsi="Times New Roman" w:cs="Times New Roman"/>
        </w:rPr>
        <w:t>] away from all relations with human beings” is only a stage the narrator passes through on his way to finding a true community—one that not only includes a closer relationship to the nonhuman world and the spirit that lies behind it</w:t>
      </w:r>
      <w:del w:id="264" w:author="Copyeditor" w:date="2022-08-28T17:47:00Z">
        <w:r w:rsidRPr="00DF2BF3" w:rsidDel="00A95D10">
          <w:rPr>
            <w:rFonts w:ascii="Times New Roman" w:hAnsi="Times New Roman" w:cs="Times New Roman"/>
          </w:rPr>
          <w:delText>,</w:delText>
        </w:r>
      </w:del>
      <w:r w:rsidRPr="00DF2BF3">
        <w:rPr>
          <w:rFonts w:ascii="Times New Roman" w:hAnsi="Times New Roman" w:cs="Times New Roman"/>
        </w:rPr>
        <w:t xml:space="preserve"> but also involves especially close connections with other human beings. </w:t>
      </w:r>
    </w:p>
    <w:p w14:paraId="38A1D82C" w14:textId="32A06625"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For example, the narrator </w:t>
      </w:r>
      <w:r w:rsidR="00701AF6" w:rsidRPr="00DF2BF3">
        <w:rPr>
          <w:rFonts w:ascii="Times New Roman" w:hAnsi="Times New Roman" w:cs="Times New Roman"/>
        </w:rPr>
        <w:t xml:space="preserve">of “Story of a Brahmin” </w:t>
      </w:r>
      <w:r w:rsidRPr="00DF2BF3">
        <w:rPr>
          <w:rFonts w:ascii="Times New Roman" w:hAnsi="Times New Roman" w:cs="Times New Roman"/>
        </w:rPr>
        <w:t xml:space="preserve">describes a community of priests into whose secrets </w:t>
      </w:r>
      <w:r w:rsidR="00E4623F">
        <w:rPr>
          <w:rFonts w:ascii="Times New Roman" w:hAnsi="Times New Roman" w:cs="Times New Roman"/>
        </w:rPr>
        <w:t>he</w:t>
      </w:r>
      <w:r w:rsidR="00DF4C63" w:rsidRPr="00DF2BF3">
        <w:rPr>
          <w:rFonts w:ascii="Times New Roman" w:hAnsi="Times New Roman" w:cs="Times New Roman"/>
        </w:rPr>
        <w:t xml:space="preserve"> </w:t>
      </w:r>
      <w:r w:rsidRPr="00DF2BF3">
        <w:rPr>
          <w:rFonts w:ascii="Times New Roman" w:hAnsi="Times New Roman" w:cs="Times New Roman"/>
        </w:rPr>
        <w:t xml:space="preserve">must be </w:t>
      </w:r>
      <w:r w:rsidR="002046B6">
        <w:rPr>
          <w:rFonts w:ascii="Times New Roman" w:hAnsi="Times New Roman" w:cs="Times New Roman"/>
        </w:rPr>
        <w:t>initiated</w:t>
      </w:r>
      <w:r w:rsidR="002046B6" w:rsidRPr="00DF2BF3">
        <w:rPr>
          <w:rFonts w:ascii="Times New Roman" w:hAnsi="Times New Roman" w:cs="Times New Roman"/>
        </w:rPr>
        <w:t xml:space="preserve"> </w:t>
      </w:r>
      <w:r w:rsidRPr="00DF2BF3">
        <w:rPr>
          <w:rFonts w:ascii="Times New Roman" w:hAnsi="Times New Roman" w:cs="Times New Roman"/>
        </w:rPr>
        <w:t xml:space="preserve">in order to understand </w:t>
      </w:r>
      <w:r w:rsidR="00DF4C63">
        <w:rPr>
          <w:rFonts w:ascii="Times New Roman" w:hAnsi="Times New Roman" w:cs="Times New Roman"/>
        </w:rPr>
        <w:t>his</w:t>
      </w:r>
      <w:r w:rsidRPr="00DF2BF3">
        <w:rPr>
          <w:rFonts w:ascii="Times New Roman" w:hAnsi="Times New Roman" w:cs="Times New Roman"/>
        </w:rPr>
        <w:t xml:space="preserve"> intimations of infinitude (I:312). </w:t>
      </w:r>
      <w:r w:rsidR="0006494A" w:rsidRPr="00DF2BF3">
        <w:rPr>
          <w:rFonts w:ascii="Times New Roman" w:hAnsi="Times New Roman" w:cs="Times New Roman"/>
        </w:rPr>
        <w:lastRenderedPageBreak/>
        <w:t xml:space="preserve">One of these priests has such a close connection to </w:t>
      </w:r>
      <w:r w:rsidR="008B45DB">
        <w:rPr>
          <w:rFonts w:ascii="Times New Roman" w:hAnsi="Times New Roman" w:cs="Times New Roman"/>
        </w:rPr>
        <w:t>the Brahmin</w:t>
      </w:r>
      <w:r w:rsidR="008B45DB" w:rsidRPr="00DF2BF3">
        <w:rPr>
          <w:rFonts w:ascii="Times New Roman" w:hAnsi="Times New Roman" w:cs="Times New Roman"/>
        </w:rPr>
        <w:t xml:space="preserve"> </w:t>
      </w:r>
      <w:r w:rsidR="0006494A" w:rsidRPr="00DF2BF3">
        <w:rPr>
          <w:rFonts w:ascii="Times New Roman" w:hAnsi="Times New Roman" w:cs="Times New Roman"/>
        </w:rPr>
        <w:t>that he senses when the old man is d</w:t>
      </w:r>
      <w:r w:rsidR="00A71AEF">
        <w:rPr>
          <w:rFonts w:ascii="Times New Roman" w:hAnsi="Times New Roman" w:cs="Times New Roman"/>
        </w:rPr>
        <w:t>ying</w:t>
      </w:r>
      <w:r w:rsidR="0006494A" w:rsidRPr="00DF2BF3">
        <w:rPr>
          <w:rFonts w:ascii="Times New Roman" w:hAnsi="Times New Roman" w:cs="Times New Roman"/>
        </w:rPr>
        <w:t xml:space="preserve">. </w:t>
      </w:r>
      <w:r w:rsidRPr="00DF2BF3">
        <w:rPr>
          <w:rFonts w:ascii="Times New Roman" w:hAnsi="Times New Roman" w:cs="Times New Roman"/>
        </w:rPr>
        <w:t xml:space="preserve">The narrator is, furthermore, telling his story to an interlocutor, </w:t>
      </w:r>
      <w:proofErr w:type="spellStart"/>
      <w:r w:rsidRPr="00DF2BF3">
        <w:rPr>
          <w:rFonts w:ascii="Times New Roman" w:hAnsi="Times New Roman" w:cs="Times New Roman"/>
        </w:rPr>
        <w:t>Lubar</w:t>
      </w:r>
      <w:proofErr w:type="spellEnd"/>
      <w:r w:rsidRPr="00DF2BF3">
        <w:rPr>
          <w:rFonts w:ascii="Times New Roman" w:hAnsi="Times New Roman" w:cs="Times New Roman"/>
        </w:rPr>
        <w:t xml:space="preserve">, who is himself seeking initiation. And, at the end of the piece, the narrator has found his own community: he lives with the Brahmin’s daughter, accompanied by palm trees, a stream, and the immortal spirit of the Brahmin. </w:t>
      </w:r>
    </w:p>
    <w:p w14:paraId="71DC226A" w14:textId="06322143"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In other pieces, too, Günderrode indicates that an ideal community is formed: (1) on the basis of a relation to the infinite/divine; (2) outside the institutions of civil society or the state (see </w:t>
      </w:r>
      <w:proofErr w:type="spellStart"/>
      <w:r w:rsidRPr="00DF2BF3">
        <w:rPr>
          <w:rFonts w:ascii="Times New Roman" w:hAnsi="Times New Roman" w:cs="Times New Roman"/>
        </w:rPr>
        <w:t>Licher</w:t>
      </w:r>
      <w:proofErr w:type="spellEnd"/>
      <w:r w:rsidRPr="00DF2BF3">
        <w:rPr>
          <w:rFonts w:ascii="Times New Roman" w:hAnsi="Times New Roman" w:cs="Times New Roman"/>
        </w:rPr>
        <w:t xml:space="preserve"> “Du </w:t>
      </w:r>
      <w:proofErr w:type="spellStart"/>
      <w:r w:rsidRPr="00DF2BF3">
        <w:rPr>
          <w:rFonts w:ascii="Times New Roman" w:hAnsi="Times New Roman" w:cs="Times New Roman"/>
        </w:rPr>
        <w:t>mußt</w:t>
      </w:r>
      <w:proofErr w:type="spellEnd"/>
      <w:r w:rsidRPr="00DF2BF3">
        <w:rPr>
          <w:rFonts w:ascii="Times New Roman" w:hAnsi="Times New Roman" w:cs="Times New Roman"/>
        </w:rPr>
        <w:t xml:space="preserve"> Dich” 30; </w:t>
      </w:r>
      <w:r w:rsidRPr="00DF2BF3">
        <w:rPr>
          <w:rFonts w:ascii="Times New Roman" w:hAnsi="Times New Roman" w:cs="Times New Roman"/>
          <w:i/>
          <w:iCs/>
        </w:rPr>
        <w:t xml:space="preserve">Mein Leben </w:t>
      </w:r>
      <w:r w:rsidRPr="00DF2BF3">
        <w:rPr>
          <w:rFonts w:ascii="Times New Roman" w:hAnsi="Times New Roman" w:cs="Times New Roman"/>
        </w:rPr>
        <w:t xml:space="preserve">49); and (3) outside a built-up environment, in proximity to the natural world. For </w:t>
      </w:r>
      <w:r w:rsidR="0071159C">
        <w:rPr>
          <w:rFonts w:ascii="Times New Roman" w:hAnsi="Times New Roman" w:cs="Times New Roman"/>
        </w:rPr>
        <w:t>instance</w:t>
      </w:r>
      <w:r w:rsidRPr="00DF2BF3">
        <w:rPr>
          <w:rFonts w:ascii="Times New Roman" w:hAnsi="Times New Roman" w:cs="Times New Roman"/>
        </w:rPr>
        <w:t xml:space="preserve">, in </w:t>
      </w:r>
      <w:r w:rsidRPr="00DF2BF3">
        <w:rPr>
          <w:rFonts w:ascii="Times New Roman" w:hAnsi="Times New Roman" w:cs="Times New Roman"/>
          <w:i/>
          <w:iCs/>
        </w:rPr>
        <w:t>Muhammad, the Prophet of Mecca</w:t>
      </w:r>
      <w:r w:rsidRPr="00DF2BF3">
        <w:rPr>
          <w:rFonts w:ascii="Times New Roman" w:hAnsi="Times New Roman" w:cs="Times New Roman"/>
        </w:rPr>
        <w:t xml:space="preserve">, </w:t>
      </w:r>
      <w:r w:rsidR="0071159C">
        <w:rPr>
          <w:rFonts w:ascii="Times New Roman" w:hAnsi="Times New Roman" w:cs="Times New Roman"/>
        </w:rPr>
        <w:t>Muhammad</w:t>
      </w:r>
      <w:r w:rsidRPr="00DF2BF3">
        <w:rPr>
          <w:rFonts w:ascii="Times New Roman" w:hAnsi="Times New Roman" w:cs="Times New Roman"/>
        </w:rPr>
        <w:t xml:space="preserve"> is banished from Mecca with his followers, during which period he appears as a wise and resourceful leader, guided by his faith, which he shares with his companions. After their conquest of Mecca and return to the city, his tyrannical impulses </w:t>
      </w:r>
      <w:r w:rsidR="00A755E4">
        <w:rPr>
          <w:rFonts w:ascii="Times New Roman" w:hAnsi="Times New Roman" w:cs="Times New Roman"/>
        </w:rPr>
        <w:t>emerge</w:t>
      </w:r>
      <w:r w:rsidRPr="00DF2BF3">
        <w:rPr>
          <w:rFonts w:ascii="Times New Roman" w:hAnsi="Times New Roman" w:cs="Times New Roman"/>
        </w:rPr>
        <w:t xml:space="preserve">, and some of the most sympathetic characters in the piece lament his </w:t>
      </w:r>
      <w:r w:rsidR="00C64C92">
        <w:rPr>
          <w:rFonts w:ascii="Times New Roman" w:hAnsi="Times New Roman" w:cs="Times New Roman"/>
        </w:rPr>
        <w:t>domination of</w:t>
      </w:r>
      <w:r w:rsidRPr="00DF2BF3">
        <w:rPr>
          <w:rFonts w:ascii="Times New Roman" w:hAnsi="Times New Roman" w:cs="Times New Roman"/>
        </w:rPr>
        <w:t xml:space="preserve"> other people (I:193, 197; see </w:t>
      </w:r>
      <w:proofErr w:type="spellStart"/>
      <w:r w:rsidRPr="00DF2BF3">
        <w:rPr>
          <w:rFonts w:ascii="Times New Roman" w:hAnsi="Times New Roman" w:cs="Times New Roman"/>
        </w:rPr>
        <w:t>Licher</w:t>
      </w:r>
      <w:proofErr w:type="spellEnd"/>
      <w:r w:rsidRPr="00DF2BF3">
        <w:rPr>
          <w:rFonts w:ascii="Times New Roman" w:hAnsi="Times New Roman" w:cs="Times New Roman"/>
        </w:rPr>
        <w:t xml:space="preserve">, </w:t>
      </w:r>
      <w:r w:rsidRPr="00DF2BF3">
        <w:rPr>
          <w:rFonts w:ascii="Times New Roman" w:hAnsi="Times New Roman" w:cs="Times New Roman"/>
          <w:i/>
          <w:iCs/>
        </w:rPr>
        <w:t xml:space="preserve">Mein Leben </w:t>
      </w:r>
      <w:r w:rsidRPr="00DF2BF3">
        <w:rPr>
          <w:rFonts w:ascii="Times New Roman" w:hAnsi="Times New Roman" w:cs="Times New Roman"/>
        </w:rPr>
        <w:t xml:space="preserve">187–88). In other words, the ideal community created in the wilderness is lost when </w:t>
      </w:r>
      <w:r w:rsidR="00322E91" w:rsidRPr="00DF2BF3">
        <w:rPr>
          <w:rFonts w:ascii="Times New Roman" w:hAnsi="Times New Roman" w:cs="Times New Roman"/>
        </w:rPr>
        <w:t xml:space="preserve">Muhammad </w:t>
      </w:r>
      <w:r w:rsidRPr="00DF2BF3">
        <w:rPr>
          <w:rFonts w:ascii="Times New Roman" w:hAnsi="Times New Roman" w:cs="Times New Roman"/>
        </w:rPr>
        <w:t>founds a state with himself as its ruler.</w:t>
      </w:r>
    </w:p>
    <w:p w14:paraId="782A4A9D" w14:textId="4C32CDEC"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In keeping with Günderrode’s normative </w:t>
      </w:r>
      <w:r w:rsidR="008E57BD" w:rsidRPr="00DF2BF3">
        <w:rPr>
          <w:rFonts w:ascii="Times New Roman" w:hAnsi="Times New Roman" w:cs="Times New Roman"/>
        </w:rPr>
        <w:t>restraint</w:t>
      </w:r>
      <w:r w:rsidRPr="00DF2BF3">
        <w:rPr>
          <w:rFonts w:ascii="Times New Roman" w:hAnsi="Times New Roman" w:cs="Times New Roman"/>
        </w:rPr>
        <w:t xml:space="preserve">, she presents Muhammad’s autocracy towards the end of the </w:t>
      </w:r>
      <w:r w:rsidR="009050C6">
        <w:rPr>
          <w:rFonts w:ascii="Times New Roman" w:hAnsi="Times New Roman" w:cs="Times New Roman"/>
        </w:rPr>
        <w:t>play</w:t>
      </w:r>
      <w:r w:rsidR="009050C6" w:rsidRPr="00DF2BF3">
        <w:rPr>
          <w:rFonts w:ascii="Times New Roman" w:hAnsi="Times New Roman" w:cs="Times New Roman"/>
        </w:rPr>
        <w:t xml:space="preserve"> </w:t>
      </w:r>
      <w:r w:rsidRPr="00DF2BF3">
        <w:rPr>
          <w:rFonts w:ascii="Times New Roman" w:hAnsi="Times New Roman" w:cs="Times New Roman"/>
        </w:rPr>
        <w:t xml:space="preserve">as both wrongful and antithetical to the good community. As </w:t>
      </w:r>
      <w:r w:rsidR="00D724DD">
        <w:rPr>
          <w:rFonts w:ascii="Times New Roman" w:hAnsi="Times New Roman" w:cs="Times New Roman"/>
        </w:rPr>
        <w:t>noted</w:t>
      </w:r>
      <w:r w:rsidRPr="00DF2BF3">
        <w:rPr>
          <w:rFonts w:ascii="Times New Roman" w:hAnsi="Times New Roman" w:cs="Times New Roman"/>
        </w:rPr>
        <w:t xml:space="preserve"> above, Günderrode denies that</w:t>
      </w:r>
      <w:r w:rsidR="00477519" w:rsidRPr="00DF2BF3">
        <w:rPr>
          <w:rFonts w:ascii="Times New Roman" w:hAnsi="Times New Roman" w:cs="Times New Roman"/>
        </w:rPr>
        <w:t xml:space="preserve"> the</w:t>
      </w:r>
      <w:r w:rsidRPr="00DF2BF3">
        <w:rPr>
          <w:rFonts w:ascii="Times New Roman" w:hAnsi="Times New Roman" w:cs="Times New Roman"/>
        </w:rPr>
        <w:t xml:space="preserve"> world </w:t>
      </w:r>
      <w:r w:rsidR="002E4337">
        <w:rPr>
          <w:rFonts w:ascii="Times New Roman" w:hAnsi="Times New Roman" w:cs="Times New Roman"/>
        </w:rPr>
        <w:t>is</w:t>
      </w:r>
      <w:r w:rsidRPr="00DF2BF3">
        <w:rPr>
          <w:rFonts w:ascii="Times New Roman" w:hAnsi="Times New Roman" w:cs="Times New Roman"/>
        </w:rPr>
        <w:t xml:space="preserve"> </w:t>
      </w:r>
      <w:r w:rsidR="00923898" w:rsidRPr="00DF2BF3">
        <w:rPr>
          <w:rFonts w:ascii="Times New Roman" w:hAnsi="Times New Roman" w:cs="Times New Roman"/>
        </w:rPr>
        <w:t>improved</w:t>
      </w:r>
      <w:r w:rsidRPr="00DF2BF3">
        <w:rPr>
          <w:rFonts w:ascii="Times New Roman" w:hAnsi="Times New Roman" w:cs="Times New Roman"/>
        </w:rPr>
        <w:t xml:space="preserve"> by mastering others, whether human or nonhuman. The earth cannot be cultivated through the action of some parts on others</w:t>
      </w:r>
      <w:del w:id="265" w:author="Copyeditor" w:date="2022-08-28T18:21:00Z">
        <w:r w:rsidRPr="00DF2BF3" w:rsidDel="0070315A">
          <w:rPr>
            <w:rFonts w:ascii="Times New Roman" w:hAnsi="Times New Roman" w:cs="Times New Roman"/>
          </w:rPr>
          <w:delText>,</w:delText>
        </w:r>
      </w:del>
      <w:r w:rsidRPr="00DF2BF3">
        <w:rPr>
          <w:rFonts w:ascii="Times New Roman" w:hAnsi="Times New Roman" w:cs="Times New Roman"/>
        </w:rPr>
        <w:t xml:space="preserve"> but must develop organically through the natural self-development of all its individual parts. </w:t>
      </w:r>
    </w:p>
    <w:p w14:paraId="649AACF6" w14:textId="1F9312D2"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However, that does not mean that this self-development must occur in isolation. Günderrode is clear that friendship, love, and connection</w:t>
      </w:r>
      <w:r w:rsidR="00143188">
        <w:rPr>
          <w:rFonts w:ascii="Times New Roman" w:hAnsi="Times New Roman" w:cs="Times New Roman"/>
        </w:rPr>
        <w:t>s</w:t>
      </w:r>
      <w:r w:rsidRPr="00DF2BF3">
        <w:rPr>
          <w:rFonts w:ascii="Times New Roman" w:hAnsi="Times New Roman" w:cs="Times New Roman"/>
        </w:rPr>
        <w:t xml:space="preserve"> to others—including nonhuman others—are important to the emergence of a harmonious, organic whole. </w:t>
      </w:r>
      <w:r w:rsidR="00165660" w:rsidRPr="00DF2BF3">
        <w:rPr>
          <w:rFonts w:ascii="Times New Roman" w:hAnsi="Times New Roman" w:cs="Times New Roman"/>
        </w:rPr>
        <w:t>In the first place, t</w:t>
      </w:r>
      <w:r w:rsidRPr="00DF2BF3">
        <w:rPr>
          <w:rFonts w:ascii="Times New Roman" w:hAnsi="Times New Roman" w:cs="Times New Roman"/>
        </w:rPr>
        <w:t xml:space="preserve">his </w:t>
      </w:r>
      <w:r w:rsidRPr="00DF2BF3">
        <w:rPr>
          <w:rFonts w:ascii="Times New Roman" w:hAnsi="Times New Roman" w:cs="Times New Roman"/>
        </w:rPr>
        <w:lastRenderedPageBreak/>
        <w:t xml:space="preserve">can involve sharing knowledge of the divine that underlies the everyday world we experience. In </w:t>
      </w:r>
      <w:r w:rsidRPr="00DF2BF3">
        <w:rPr>
          <w:rFonts w:ascii="Times New Roman" w:hAnsi="Times New Roman" w:cs="Times New Roman"/>
          <w:i/>
          <w:iCs/>
        </w:rPr>
        <w:t>Prophet of Mecca</w:t>
      </w:r>
      <w:r w:rsidRPr="00DF2BF3">
        <w:rPr>
          <w:rFonts w:ascii="Times New Roman" w:hAnsi="Times New Roman" w:cs="Times New Roman"/>
        </w:rPr>
        <w:t>,</w:t>
      </w:r>
      <w:r w:rsidRPr="00DF2BF3">
        <w:rPr>
          <w:rFonts w:ascii="Times New Roman" w:hAnsi="Times New Roman" w:cs="Times New Roman"/>
          <w:i/>
          <w:iCs/>
        </w:rPr>
        <w:t xml:space="preserve"> </w:t>
      </w:r>
      <w:r w:rsidRPr="00DF2BF3">
        <w:rPr>
          <w:rFonts w:ascii="Times New Roman" w:hAnsi="Times New Roman" w:cs="Times New Roman"/>
        </w:rPr>
        <w:t xml:space="preserve">Muhammad claims he will “inject” or “inoculate” the earth with a branch from “the tree of divine blessedness” (I:157), while the narrator of “Story of a Brahmin” describes the Brahmin as “a true priest, a mediator between God and human beings” (I:312). But this is not the most fundamental way that relationships between human beings can contribute to the development of the earth towards its organic end-point, as we can see if we return to Günderrode’s basic metaphysical picture. </w:t>
      </w:r>
    </w:p>
    <w:p w14:paraId="4520AC08" w14:textId="5412B49E" w:rsidR="004D56BD" w:rsidRPr="00DF2BF3" w:rsidDel="0070315A" w:rsidRDefault="004D56BD" w:rsidP="00F233FE">
      <w:pPr>
        <w:spacing w:line="480" w:lineRule="auto"/>
        <w:ind w:firstLine="720"/>
        <w:rPr>
          <w:del w:id="266" w:author="Copyeditor" w:date="2022-08-28T18:23:00Z"/>
          <w:rFonts w:ascii="Times New Roman" w:hAnsi="Times New Roman" w:cs="Times New Roman"/>
        </w:rPr>
      </w:pPr>
      <w:r w:rsidRPr="00DF2BF3">
        <w:rPr>
          <w:rFonts w:ascii="Times New Roman" w:hAnsi="Times New Roman" w:cs="Times New Roman"/>
        </w:rPr>
        <w:t>In the first section of this paper</w:t>
      </w:r>
      <w:r w:rsidRPr="00DF2BF3">
        <w:rPr>
          <w:rFonts w:ascii="Times New Roman" w:hAnsi="Times New Roman" w:cs="Times New Roman"/>
          <w:vanish/>
        </w:rPr>
        <w:t xml:space="preserve">oHoHIn In </w:t>
      </w:r>
      <w:r w:rsidRPr="00DF2BF3">
        <w:rPr>
          <w:rFonts w:ascii="Times New Roman" w:hAnsi="Times New Roman" w:cs="Times New Roman"/>
        </w:rPr>
        <w:t xml:space="preserve">, we saw that, on Günderrode’s model, entities are formed of constellations of elements that break apart as creatures die (or objects break down) and are then reformed into new entities. We also saw that, </w:t>
      </w:r>
      <w:r w:rsidR="006A503C">
        <w:rPr>
          <w:rFonts w:ascii="Times New Roman" w:hAnsi="Times New Roman" w:cs="Times New Roman"/>
        </w:rPr>
        <w:t>in</w:t>
      </w:r>
      <w:r w:rsidR="006A503C" w:rsidRPr="00DF2BF3">
        <w:rPr>
          <w:rFonts w:ascii="Times New Roman" w:hAnsi="Times New Roman" w:cs="Times New Roman"/>
        </w:rPr>
        <w:t xml:space="preserve"> </w:t>
      </w:r>
      <w:r w:rsidRPr="00DF2BF3">
        <w:rPr>
          <w:rFonts w:ascii="Times New Roman" w:hAnsi="Times New Roman" w:cs="Times New Roman"/>
        </w:rPr>
        <w:t xml:space="preserve">this process, the elements, and through them the whole, become more animated, more alive. In “Idea of the Earth,” Günderrode claims that this process </w:t>
      </w:r>
      <w:r w:rsidR="00C24CCF" w:rsidRPr="00DF2BF3">
        <w:rPr>
          <w:rFonts w:ascii="Times New Roman" w:hAnsi="Times New Roman" w:cs="Times New Roman"/>
        </w:rPr>
        <w:t>is driven by</w:t>
      </w:r>
      <w:r w:rsidRPr="00DF2BF3">
        <w:rPr>
          <w:rFonts w:ascii="Times New Roman" w:hAnsi="Times New Roman" w:cs="Times New Roman"/>
        </w:rPr>
        <w:t xml:space="preserve"> the dual factors of “struggle” (</w:t>
      </w:r>
      <w:proofErr w:type="spellStart"/>
      <w:r w:rsidRPr="0071191D">
        <w:rPr>
          <w:rFonts w:ascii="Times New Roman" w:hAnsi="Times New Roman" w:cs="Times New Roman"/>
          <w:i/>
          <w:iCs/>
        </w:rPr>
        <w:t>Kampf</w:t>
      </w:r>
      <w:proofErr w:type="spellEnd"/>
      <w:r w:rsidRPr="00DF2BF3">
        <w:rPr>
          <w:rFonts w:ascii="Times New Roman" w:hAnsi="Times New Roman" w:cs="Times New Roman"/>
        </w:rPr>
        <w:t>) or “exercise” (</w:t>
      </w:r>
      <w:proofErr w:type="spellStart"/>
      <w:r w:rsidRPr="0071191D">
        <w:rPr>
          <w:rFonts w:ascii="Times New Roman" w:hAnsi="Times New Roman" w:cs="Times New Roman"/>
          <w:i/>
          <w:iCs/>
        </w:rPr>
        <w:t>Übung</w:t>
      </w:r>
      <w:proofErr w:type="spellEnd"/>
      <w:r w:rsidRPr="00DF2BF3">
        <w:rPr>
          <w:rFonts w:ascii="Times New Roman" w:hAnsi="Times New Roman" w:cs="Times New Roman"/>
        </w:rPr>
        <w:t>) and “laws of affinity” (</w:t>
      </w:r>
      <w:proofErr w:type="spellStart"/>
      <w:r w:rsidRPr="0071191D">
        <w:rPr>
          <w:rFonts w:ascii="Times New Roman" w:hAnsi="Times New Roman" w:cs="Times New Roman"/>
          <w:i/>
          <w:iCs/>
        </w:rPr>
        <w:t>Gesezen</w:t>
      </w:r>
      <w:proofErr w:type="spellEnd"/>
      <w:r w:rsidRPr="0071191D">
        <w:rPr>
          <w:rFonts w:ascii="Times New Roman" w:hAnsi="Times New Roman" w:cs="Times New Roman"/>
          <w:i/>
          <w:iCs/>
        </w:rPr>
        <w:t xml:space="preserve"> der </w:t>
      </w:r>
      <w:proofErr w:type="spellStart"/>
      <w:r w:rsidRPr="0071191D">
        <w:rPr>
          <w:rFonts w:ascii="Times New Roman" w:hAnsi="Times New Roman" w:cs="Times New Roman"/>
          <w:i/>
          <w:iCs/>
        </w:rPr>
        <w:t>Verwantschaft</w:t>
      </w:r>
      <w:proofErr w:type="spellEnd"/>
      <w:r w:rsidRPr="00DF2BF3">
        <w:rPr>
          <w:rFonts w:ascii="Times New Roman" w:hAnsi="Times New Roman" w:cs="Times New Roman"/>
          <w:i/>
          <w:iCs/>
        </w:rPr>
        <w:t xml:space="preserve"> </w:t>
      </w:r>
      <w:r w:rsidRPr="00DF2BF3">
        <w:rPr>
          <w:rFonts w:ascii="Times New Roman" w:hAnsi="Times New Roman" w:cs="Times New Roman"/>
        </w:rPr>
        <w:t>[</w:t>
      </w:r>
      <w:r w:rsidRPr="00DF2BF3">
        <w:rPr>
          <w:rFonts w:ascii="Times New Roman" w:hAnsi="Times New Roman" w:cs="Times New Roman"/>
          <w:i/>
          <w:iCs/>
        </w:rPr>
        <w:t>sic</w:t>
      </w:r>
      <w:r w:rsidRPr="00DF2BF3">
        <w:rPr>
          <w:rFonts w:ascii="Times New Roman" w:hAnsi="Times New Roman" w:cs="Times New Roman"/>
        </w:rPr>
        <w:t>]):</w:t>
      </w:r>
    </w:p>
    <w:p w14:paraId="117486A7" w14:textId="77777777" w:rsidR="004D56BD" w:rsidRPr="00DF2BF3" w:rsidRDefault="004D56BD">
      <w:pPr>
        <w:spacing w:line="480" w:lineRule="auto"/>
        <w:ind w:firstLine="720"/>
        <w:rPr>
          <w:rFonts w:ascii="Times New Roman" w:hAnsi="Times New Roman" w:cs="Times New Roman"/>
          <w:bCs/>
        </w:rPr>
        <w:pPrChange w:id="267" w:author="Copyeditor" w:date="2022-08-28T18:23:00Z">
          <w:pPr>
            <w:spacing w:line="480" w:lineRule="auto"/>
          </w:pPr>
        </w:pPrChange>
      </w:pPr>
    </w:p>
    <w:p w14:paraId="3E5E5CAE" w14:textId="2DB27E6D" w:rsidR="004D56BD" w:rsidRPr="00DF2BF3" w:rsidRDefault="004D56BD" w:rsidP="00F233FE">
      <w:pPr>
        <w:spacing w:line="480" w:lineRule="auto"/>
        <w:ind w:left="567"/>
        <w:rPr>
          <w:rFonts w:ascii="Times New Roman" w:hAnsi="Times New Roman" w:cs="Times New Roman"/>
        </w:rPr>
      </w:pPr>
      <w:del w:id="268" w:author="Copyeditor" w:date="2022-08-28T18:23:00Z">
        <w:r w:rsidRPr="00DF2BF3" w:rsidDel="0070315A">
          <w:rPr>
            <w:rFonts w:ascii="Times New Roman" w:hAnsi="Times New Roman" w:cs="Times New Roman"/>
          </w:rPr>
          <w:delText>[</w:delText>
        </w:r>
      </w:del>
      <w:r w:rsidRPr="00DF2BF3">
        <w:rPr>
          <w:rFonts w:ascii="Times New Roman" w:hAnsi="Times New Roman" w:cs="Times New Roman"/>
        </w:rPr>
        <w:t>W</w:t>
      </w:r>
      <w:del w:id="269" w:author="Copyeditor" w:date="2022-08-28T18:23:00Z">
        <w:r w:rsidRPr="00DF2BF3" w:rsidDel="0070315A">
          <w:rPr>
            <w:rFonts w:ascii="Times New Roman" w:hAnsi="Times New Roman" w:cs="Times New Roman"/>
          </w:rPr>
          <w:delText>]</w:delText>
        </w:r>
      </w:del>
      <w:r w:rsidRPr="00DF2BF3">
        <w:rPr>
          <w:rFonts w:ascii="Times New Roman" w:hAnsi="Times New Roman" w:cs="Times New Roman"/>
        </w:rPr>
        <w:t>hen a person is dead, their mixture returns to the substance of the earth, but that within them that we called force, activity, or rather that of its materials in which the more active pole predominated, reverts to that which is related to it in the earth; the coarser elements likewise seek what is similar to them according to laws of affinity. But these elements have become different, after they have been forced up to life in the organism, than they were before they entered into this organic connection. They have become livelier, and increase the earth’s life in returning to the earth, like two who have hardened their strength in long struggle are stronger when the struggle has ended than they were before. The elements are like this, for they are alive, and the living force strengthens itself in every exercise. (I:447</w:t>
      </w:r>
      <w:r w:rsidR="00A126D0" w:rsidRPr="00DF2BF3">
        <w:rPr>
          <w:rFonts w:ascii="Times New Roman" w:hAnsi="Times New Roman" w:cs="Times New Roman"/>
        </w:rPr>
        <w:t>; cf.</w:t>
      </w:r>
      <w:ins w:id="270" w:author="Copyeditor" w:date="2022-09-05T23:11:00Z">
        <w:r w:rsidR="004C2DC3">
          <w:rPr>
            <w:rFonts w:ascii="Times New Roman" w:hAnsi="Times New Roman" w:cs="Times New Roman"/>
          </w:rPr>
          <w:t xml:space="preserve"> </w:t>
        </w:r>
      </w:ins>
      <w:r w:rsidR="00A126D0" w:rsidRPr="00DF2BF3">
        <w:rPr>
          <w:rFonts w:ascii="Times New Roman" w:hAnsi="Times New Roman" w:cs="Times New Roman"/>
        </w:rPr>
        <w:t>I:359</w:t>
      </w:r>
      <w:r w:rsidRPr="00DF2BF3">
        <w:rPr>
          <w:rFonts w:ascii="Times New Roman" w:hAnsi="Times New Roman" w:cs="Times New Roman"/>
        </w:rPr>
        <w:t>)</w:t>
      </w:r>
    </w:p>
    <w:p w14:paraId="451658E6" w14:textId="77777777" w:rsidR="009D61C2" w:rsidRPr="00DF2BF3" w:rsidRDefault="009D61C2" w:rsidP="00F233FE">
      <w:pPr>
        <w:spacing w:line="480" w:lineRule="auto"/>
        <w:rPr>
          <w:rFonts w:ascii="Times New Roman" w:hAnsi="Times New Roman" w:cs="Times New Roman"/>
          <w:bCs/>
        </w:rPr>
      </w:pPr>
    </w:p>
    <w:p w14:paraId="18C7D423" w14:textId="5B503064" w:rsidR="005117C3" w:rsidRPr="00DF2BF3" w:rsidRDefault="00560ECE" w:rsidP="00F233FE">
      <w:pPr>
        <w:spacing w:line="480" w:lineRule="auto"/>
        <w:ind w:firstLine="567"/>
        <w:rPr>
          <w:rFonts w:ascii="Times New Roman" w:hAnsi="Times New Roman" w:cs="Times New Roman"/>
        </w:rPr>
      </w:pPr>
      <w:r w:rsidRPr="00DF2BF3">
        <w:rPr>
          <w:rFonts w:ascii="Times New Roman" w:hAnsi="Times New Roman" w:cs="Times New Roman"/>
        </w:rPr>
        <w:t>The</w:t>
      </w:r>
      <w:r w:rsidRPr="00DF2BF3">
        <w:rPr>
          <w:rFonts w:ascii="Times New Roman" w:hAnsi="Times New Roman" w:cs="Times New Roman"/>
          <w:bCs/>
        </w:rPr>
        <w:t xml:space="preserve"> </w:t>
      </w:r>
      <w:r w:rsidR="00746B2C" w:rsidRPr="00DF2BF3">
        <w:rPr>
          <w:rFonts w:ascii="Times New Roman" w:hAnsi="Times New Roman" w:cs="Times New Roman"/>
          <w:bCs/>
        </w:rPr>
        <w:t>first</w:t>
      </w:r>
      <w:r w:rsidRPr="00DF2BF3">
        <w:rPr>
          <w:rFonts w:ascii="Times New Roman" w:hAnsi="Times New Roman" w:cs="Times New Roman"/>
          <w:bCs/>
        </w:rPr>
        <w:t xml:space="preserve"> factor, struggle, explains how the elements become more </w:t>
      </w:r>
      <w:r w:rsidR="00F20499" w:rsidRPr="00DF2BF3">
        <w:rPr>
          <w:rFonts w:ascii="Times New Roman" w:hAnsi="Times New Roman" w:cs="Times New Roman"/>
          <w:bCs/>
        </w:rPr>
        <w:t>animated</w:t>
      </w:r>
      <w:r w:rsidRPr="00DF2BF3">
        <w:rPr>
          <w:rFonts w:ascii="Times New Roman" w:hAnsi="Times New Roman" w:cs="Times New Roman"/>
          <w:bCs/>
        </w:rPr>
        <w:t xml:space="preserve"> over time</w:t>
      </w:r>
      <w:ins w:id="271" w:author="Copyeditor" w:date="2022-08-28T18:27:00Z">
        <w:r w:rsidR="000F0595">
          <w:rPr>
            <w:rFonts w:ascii="Times New Roman" w:hAnsi="Times New Roman" w:cs="Times New Roman"/>
          </w:rPr>
          <w:t xml:space="preserve"> (</w:t>
        </w:r>
      </w:ins>
      <w:del w:id="272" w:author="Copyeditor" w:date="2022-08-28T18:27:00Z">
        <w:r w:rsidR="00AF3454" w:rsidRPr="00DF2BF3" w:rsidDel="000F0595">
          <w:rPr>
            <w:rFonts w:ascii="Times New Roman" w:hAnsi="Times New Roman" w:cs="Times New Roman"/>
          </w:rPr>
          <w:delText>—</w:delText>
        </w:r>
      </w:del>
      <w:r w:rsidRPr="00DF2BF3">
        <w:rPr>
          <w:rFonts w:ascii="Times New Roman" w:hAnsi="Times New Roman" w:cs="Times New Roman"/>
          <w:bCs/>
        </w:rPr>
        <w:t>i.e., through their exercise, including in struggle with each other</w:t>
      </w:r>
      <w:ins w:id="273" w:author="Copyeditor" w:date="2022-08-28T18:27:00Z">
        <w:r w:rsidR="000F0595">
          <w:rPr>
            <w:rFonts w:ascii="Times New Roman" w:hAnsi="Times New Roman" w:cs="Times New Roman"/>
            <w:bCs/>
          </w:rPr>
          <w:t>)</w:t>
        </w:r>
      </w:ins>
      <w:r w:rsidRPr="00DF2BF3">
        <w:rPr>
          <w:rFonts w:ascii="Times New Roman" w:hAnsi="Times New Roman" w:cs="Times New Roman"/>
        </w:rPr>
        <w:t>.</w:t>
      </w:r>
      <w:r w:rsidR="00042A70" w:rsidRPr="00DF2BF3">
        <w:rPr>
          <w:rFonts w:ascii="Times New Roman" w:hAnsi="Times New Roman" w:cs="Times New Roman"/>
        </w:rPr>
        <w:t xml:space="preserve"> </w:t>
      </w:r>
      <w:r w:rsidR="009D61C2" w:rsidRPr="00DF2BF3">
        <w:rPr>
          <w:rFonts w:ascii="Times New Roman" w:hAnsi="Times New Roman" w:cs="Times New Roman"/>
          <w:bCs/>
        </w:rPr>
        <w:t xml:space="preserve">The </w:t>
      </w:r>
      <w:r w:rsidR="00746B2C" w:rsidRPr="00DF2BF3">
        <w:rPr>
          <w:rFonts w:ascii="Times New Roman" w:hAnsi="Times New Roman" w:cs="Times New Roman"/>
          <w:bCs/>
        </w:rPr>
        <w:t>second</w:t>
      </w:r>
      <w:r w:rsidR="000C227E" w:rsidRPr="00DF2BF3">
        <w:rPr>
          <w:rFonts w:ascii="Times New Roman" w:hAnsi="Times New Roman" w:cs="Times New Roman"/>
          <w:bCs/>
        </w:rPr>
        <w:t xml:space="preserve"> factor</w:t>
      </w:r>
      <w:r w:rsidR="009D61C2" w:rsidRPr="00DF2BF3">
        <w:rPr>
          <w:rFonts w:ascii="Times New Roman" w:hAnsi="Times New Roman" w:cs="Times New Roman"/>
          <w:bCs/>
        </w:rPr>
        <w:t>, affinity</w:t>
      </w:r>
      <w:r w:rsidR="00AF3454" w:rsidRPr="00DF2BF3">
        <w:rPr>
          <w:rFonts w:ascii="Times New Roman" w:hAnsi="Times New Roman" w:cs="Times New Roman"/>
        </w:rPr>
        <w:t>—</w:t>
      </w:r>
      <w:r w:rsidR="009D61C2" w:rsidRPr="00DF2BF3">
        <w:rPr>
          <w:rFonts w:ascii="Times New Roman" w:hAnsi="Times New Roman" w:cs="Times New Roman"/>
          <w:bCs/>
        </w:rPr>
        <w:t xml:space="preserve">which </w:t>
      </w:r>
      <w:r w:rsidR="009D61C2" w:rsidRPr="00DF2BF3">
        <w:rPr>
          <w:rFonts w:ascii="Times New Roman" w:hAnsi="Times New Roman" w:cs="Times New Roman"/>
        </w:rPr>
        <w:t xml:space="preserve">Günderrode elsewhere refers to as </w:t>
      </w:r>
      <w:r w:rsidR="001D636C" w:rsidRPr="00DF2BF3">
        <w:rPr>
          <w:rFonts w:ascii="Times New Roman" w:hAnsi="Times New Roman" w:cs="Times New Roman"/>
        </w:rPr>
        <w:t>“</w:t>
      </w:r>
      <w:r w:rsidR="009D61C2" w:rsidRPr="00DF2BF3">
        <w:rPr>
          <w:rFonts w:ascii="Times New Roman" w:hAnsi="Times New Roman" w:cs="Times New Roman"/>
        </w:rPr>
        <w:t>harmony</w:t>
      </w:r>
      <w:r w:rsidR="001D636C" w:rsidRPr="00DF2BF3">
        <w:rPr>
          <w:rFonts w:ascii="Times New Roman" w:hAnsi="Times New Roman" w:cs="Times New Roman"/>
        </w:rPr>
        <w:t>”</w:t>
      </w:r>
      <w:r w:rsidR="009D61C2" w:rsidRPr="00DF2BF3">
        <w:rPr>
          <w:rFonts w:ascii="Times New Roman" w:hAnsi="Times New Roman" w:cs="Times New Roman"/>
        </w:rPr>
        <w:t xml:space="preserve"> (</w:t>
      </w:r>
      <w:r w:rsidR="009D61C2" w:rsidRPr="0071191D">
        <w:rPr>
          <w:rFonts w:ascii="Times New Roman" w:hAnsi="Times New Roman" w:cs="Times New Roman"/>
          <w:i/>
          <w:iCs/>
        </w:rPr>
        <w:t>Harmonie</w:t>
      </w:r>
      <w:r w:rsidR="009D61C2" w:rsidRPr="00DF2BF3">
        <w:rPr>
          <w:rFonts w:ascii="Times New Roman" w:hAnsi="Times New Roman" w:cs="Times New Roman"/>
        </w:rPr>
        <w:t>)</w:t>
      </w:r>
      <w:r w:rsidR="001D636C" w:rsidRPr="00DF2BF3">
        <w:rPr>
          <w:rFonts w:ascii="Times New Roman" w:hAnsi="Times New Roman" w:cs="Times New Roman"/>
        </w:rPr>
        <w:t xml:space="preserve"> </w:t>
      </w:r>
      <w:r w:rsidR="00E76A41" w:rsidRPr="00DF2BF3">
        <w:rPr>
          <w:rFonts w:ascii="Times New Roman" w:hAnsi="Times New Roman" w:cs="Times New Roman"/>
        </w:rPr>
        <w:t>and “something homogenous” (</w:t>
      </w:r>
      <w:proofErr w:type="spellStart"/>
      <w:r w:rsidR="00E76A41" w:rsidRPr="0071191D">
        <w:rPr>
          <w:rFonts w:ascii="Times New Roman" w:hAnsi="Times New Roman" w:cs="Times New Roman"/>
          <w:i/>
          <w:iCs/>
        </w:rPr>
        <w:t>etwas</w:t>
      </w:r>
      <w:proofErr w:type="spellEnd"/>
      <w:r w:rsidR="00E76A41" w:rsidRPr="0071191D">
        <w:rPr>
          <w:rFonts w:ascii="Times New Roman" w:hAnsi="Times New Roman" w:cs="Times New Roman"/>
          <w:i/>
          <w:iCs/>
        </w:rPr>
        <w:t xml:space="preserve"> </w:t>
      </w:r>
      <w:proofErr w:type="spellStart"/>
      <w:r w:rsidR="00E76A41" w:rsidRPr="0071191D">
        <w:rPr>
          <w:rFonts w:ascii="Times New Roman" w:hAnsi="Times New Roman" w:cs="Times New Roman"/>
          <w:i/>
          <w:iCs/>
        </w:rPr>
        <w:t>Homogenes</w:t>
      </w:r>
      <w:proofErr w:type="spellEnd"/>
      <w:r w:rsidR="00E76A41" w:rsidRPr="00DF2BF3">
        <w:rPr>
          <w:rFonts w:ascii="Times New Roman" w:hAnsi="Times New Roman" w:cs="Times New Roman"/>
        </w:rPr>
        <w:t xml:space="preserve">) </w:t>
      </w:r>
      <w:r w:rsidR="00DD0710" w:rsidRPr="00DF2BF3">
        <w:rPr>
          <w:rFonts w:ascii="Times New Roman" w:hAnsi="Times New Roman" w:cs="Times New Roman"/>
        </w:rPr>
        <w:t>(</w:t>
      </w:r>
      <w:r w:rsidR="00E76A41" w:rsidRPr="00DF2BF3">
        <w:rPr>
          <w:rFonts w:ascii="Times New Roman" w:hAnsi="Times New Roman" w:cs="Times New Roman"/>
        </w:rPr>
        <w:t>I:33, 34</w:t>
      </w:r>
      <w:r w:rsidR="00DD0710" w:rsidRPr="00DF2BF3">
        <w:rPr>
          <w:rFonts w:ascii="Times New Roman" w:hAnsi="Times New Roman" w:cs="Times New Roman"/>
        </w:rPr>
        <w:t>)</w:t>
      </w:r>
      <w:r w:rsidR="00AF3454" w:rsidRPr="00DF2BF3">
        <w:rPr>
          <w:rFonts w:ascii="Times New Roman" w:hAnsi="Times New Roman" w:cs="Times New Roman"/>
        </w:rPr>
        <w:t>—</w:t>
      </w:r>
      <w:r w:rsidR="009D61C2" w:rsidRPr="00DF2BF3">
        <w:rPr>
          <w:rFonts w:ascii="Times New Roman" w:hAnsi="Times New Roman" w:cs="Times New Roman"/>
        </w:rPr>
        <w:t>explains not only the law according to which elements combine to form new entities</w:t>
      </w:r>
      <w:del w:id="274" w:author="Copyeditor" w:date="2022-08-28T18:28:00Z">
        <w:r w:rsidR="009D61C2" w:rsidRPr="00DF2BF3" w:rsidDel="000F0595">
          <w:rPr>
            <w:rFonts w:ascii="Times New Roman" w:hAnsi="Times New Roman" w:cs="Times New Roman"/>
          </w:rPr>
          <w:delText>,</w:delText>
        </w:r>
      </w:del>
      <w:r w:rsidR="009D61C2" w:rsidRPr="00DF2BF3">
        <w:rPr>
          <w:rFonts w:ascii="Times New Roman" w:hAnsi="Times New Roman" w:cs="Times New Roman"/>
        </w:rPr>
        <w:t xml:space="preserve"> but also love, friendship, </w:t>
      </w:r>
      <w:r w:rsidR="009C41C9" w:rsidRPr="00DF2BF3">
        <w:rPr>
          <w:rFonts w:ascii="Times New Roman" w:hAnsi="Times New Roman" w:cs="Times New Roman"/>
        </w:rPr>
        <w:t>and</w:t>
      </w:r>
      <w:r w:rsidR="009D61C2" w:rsidRPr="00DF2BF3">
        <w:rPr>
          <w:rFonts w:ascii="Times New Roman" w:hAnsi="Times New Roman" w:cs="Times New Roman"/>
        </w:rPr>
        <w:t xml:space="preserve"> other f</w:t>
      </w:r>
      <w:r w:rsidR="00594FB3" w:rsidRPr="00DF2BF3">
        <w:rPr>
          <w:rFonts w:ascii="Times New Roman" w:hAnsi="Times New Roman" w:cs="Times New Roman"/>
        </w:rPr>
        <w:t>eeling</w:t>
      </w:r>
      <w:r w:rsidR="009D61C2" w:rsidRPr="00DF2BF3">
        <w:rPr>
          <w:rFonts w:ascii="Times New Roman" w:hAnsi="Times New Roman" w:cs="Times New Roman"/>
        </w:rPr>
        <w:t xml:space="preserve">s of connection that human beings </w:t>
      </w:r>
      <w:r w:rsidR="00594FB3" w:rsidRPr="00DF2BF3">
        <w:rPr>
          <w:rFonts w:ascii="Times New Roman" w:hAnsi="Times New Roman" w:cs="Times New Roman"/>
        </w:rPr>
        <w:t>experience</w:t>
      </w:r>
      <w:r w:rsidR="009D61C2" w:rsidRPr="00DF2BF3">
        <w:rPr>
          <w:rFonts w:ascii="Times New Roman" w:hAnsi="Times New Roman" w:cs="Times New Roman"/>
        </w:rPr>
        <w:t xml:space="preserve"> </w:t>
      </w:r>
      <w:r w:rsidR="00B817C3" w:rsidRPr="00DF2BF3">
        <w:rPr>
          <w:rFonts w:ascii="Times New Roman" w:hAnsi="Times New Roman" w:cs="Times New Roman"/>
        </w:rPr>
        <w:t>with</w:t>
      </w:r>
      <w:r w:rsidR="009D61C2" w:rsidRPr="00DF2BF3">
        <w:rPr>
          <w:rFonts w:ascii="Times New Roman" w:hAnsi="Times New Roman" w:cs="Times New Roman"/>
        </w:rPr>
        <w:t xml:space="preserve"> each other (and, perhaps, towards other beings). </w:t>
      </w:r>
      <w:r w:rsidR="006A503C">
        <w:rPr>
          <w:rFonts w:ascii="Times New Roman" w:hAnsi="Times New Roman" w:cs="Times New Roman"/>
          <w:bCs/>
        </w:rPr>
        <w:t>I</w:t>
      </w:r>
      <w:r w:rsidR="00ED5037" w:rsidRPr="00DF2BF3">
        <w:rPr>
          <w:rFonts w:ascii="Times New Roman" w:hAnsi="Times New Roman" w:cs="Times New Roman"/>
          <w:bCs/>
        </w:rPr>
        <w:t>n the philosophical dialogue “The Manes,” the teacher explains:</w:t>
      </w:r>
      <w:r w:rsidR="00D025BF" w:rsidRPr="00DF2BF3">
        <w:rPr>
          <w:rFonts w:ascii="Times New Roman" w:hAnsi="Times New Roman" w:cs="Times New Roman"/>
        </w:rPr>
        <w:t xml:space="preserve"> “</w:t>
      </w:r>
      <w:r w:rsidR="00ED5037" w:rsidRPr="00DF2BF3">
        <w:rPr>
          <w:rFonts w:ascii="Times New Roman" w:hAnsi="Times New Roman" w:cs="Times New Roman"/>
        </w:rPr>
        <w:t xml:space="preserve">As surely as all harmonious things are connected in a certain way, whether they are visible or invisible, just as surely we, too, are connected with </w:t>
      </w:r>
      <w:r w:rsidR="00ED5037" w:rsidRPr="00DF2BF3">
        <w:rPr>
          <w:rFonts w:ascii="Times New Roman" w:hAnsi="Times New Roman" w:cs="Times New Roman"/>
          <w:i/>
        </w:rPr>
        <w:t>that part</w:t>
      </w:r>
      <w:r w:rsidR="00ED5037" w:rsidRPr="00DF2BF3">
        <w:rPr>
          <w:rFonts w:ascii="Times New Roman" w:hAnsi="Times New Roman" w:cs="Times New Roman"/>
        </w:rPr>
        <w:t xml:space="preserve"> of the spiritual world that harmonizes with us</w:t>
      </w:r>
      <w:r w:rsidR="00D025BF" w:rsidRPr="00DF2BF3">
        <w:rPr>
          <w:rFonts w:ascii="Times New Roman" w:hAnsi="Times New Roman" w:cs="Times New Roman"/>
        </w:rPr>
        <w:t>”</w:t>
      </w:r>
      <w:r w:rsidR="00ED5037" w:rsidRPr="00DF2BF3">
        <w:rPr>
          <w:rFonts w:ascii="Times New Roman" w:hAnsi="Times New Roman" w:cs="Times New Roman"/>
        </w:rPr>
        <w:t xml:space="preserve"> </w:t>
      </w:r>
      <w:r w:rsidR="005117C3" w:rsidRPr="00DF2BF3">
        <w:rPr>
          <w:rFonts w:ascii="Times New Roman" w:hAnsi="Times New Roman" w:cs="Times New Roman"/>
        </w:rPr>
        <w:t>(I:33)</w:t>
      </w:r>
      <w:r w:rsidR="00D025BF" w:rsidRPr="00DF2BF3">
        <w:rPr>
          <w:rFonts w:ascii="Times New Roman" w:hAnsi="Times New Roman" w:cs="Times New Roman"/>
        </w:rPr>
        <w:t>.</w:t>
      </w:r>
    </w:p>
    <w:p w14:paraId="6EF5E2DE" w14:textId="68DBEEBA" w:rsidR="00256531" w:rsidRPr="00DF2BF3" w:rsidRDefault="00D45965" w:rsidP="00F233FE">
      <w:pPr>
        <w:spacing w:line="480" w:lineRule="auto"/>
        <w:ind w:firstLine="567"/>
        <w:rPr>
          <w:rFonts w:ascii="Times New Roman" w:hAnsi="Times New Roman" w:cs="Times New Roman"/>
        </w:rPr>
      </w:pPr>
      <w:r w:rsidRPr="00DF2BF3">
        <w:rPr>
          <w:rFonts w:ascii="Times New Roman" w:hAnsi="Times New Roman" w:cs="Times New Roman"/>
        </w:rPr>
        <w:t xml:space="preserve">The teacher </w:t>
      </w:r>
      <w:r w:rsidR="00102161" w:rsidRPr="00DF2BF3">
        <w:rPr>
          <w:rFonts w:ascii="Times New Roman" w:hAnsi="Times New Roman" w:cs="Times New Roman"/>
        </w:rPr>
        <w:t>adds</w:t>
      </w:r>
      <w:r w:rsidRPr="00DF2BF3">
        <w:rPr>
          <w:rFonts w:ascii="Times New Roman" w:hAnsi="Times New Roman" w:cs="Times New Roman"/>
        </w:rPr>
        <w:t xml:space="preserve"> that this connection is not destroyed by the death of individual</w:t>
      </w:r>
      <w:r w:rsidR="00111A8C">
        <w:rPr>
          <w:rFonts w:ascii="Times New Roman" w:hAnsi="Times New Roman" w:cs="Times New Roman"/>
        </w:rPr>
        <w:t>s</w:t>
      </w:r>
      <w:r w:rsidRPr="00DF2BF3">
        <w:rPr>
          <w:rFonts w:ascii="Times New Roman" w:hAnsi="Times New Roman" w:cs="Times New Roman"/>
        </w:rPr>
        <w:t>:</w:t>
      </w:r>
      <w:r w:rsidR="009023F7" w:rsidRPr="00DF2BF3">
        <w:rPr>
          <w:rFonts w:ascii="Times New Roman" w:hAnsi="Times New Roman" w:cs="Times New Roman"/>
        </w:rPr>
        <w:t xml:space="preserve"> “</w:t>
      </w:r>
      <w:r w:rsidR="00ED5037" w:rsidRPr="00DF2BF3">
        <w:rPr>
          <w:rFonts w:ascii="Times New Roman" w:hAnsi="Times New Roman" w:cs="Times New Roman"/>
        </w:rPr>
        <w:t>The death of a person connected with me in this way does not cancel out this connection. Death is a chemical process, a separation of forces, but no annihilator: it does not tear the bond between me and similar souls</w:t>
      </w:r>
      <w:r w:rsidR="009023F7" w:rsidRPr="00DF2BF3">
        <w:rPr>
          <w:rFonts w:ascii="Times New Roman" w:hAnsi="Times New Roman" w:cs="Times New Roman"/>
        </w:rPr>
        <w:t>”</w:t>
      </w:r>
      <w:r w:rsidR="00ED5037" w:rsidRPr="00DF2BF3">
        <w:rPr>
          <w:rFonts w:ascii="Times New Roman" w:hAnsi="Times New Roman" w:cs="Times New Roman"/>
        </w:rPr>
        <w:t xml:space="preserve"> (I:33)</w:t>
      </w:r>
      <w:r w:rsidR="009023F7" w:rsidRPr="00DF2BF3">
        <w:rPr>
          <w:rFonts w:ascii="Times New Roman" w:hAnsi="Times New Roman" w:cs="Times New Roman"/>
        </w:rPr>
        <w:t xml:space="preserve">. </w:t>
      </w:r>
      <w:r w:rsidR="001D78D2" w:rsidRPr="00DF2BF3">
        <w:rPr>
          <w:rFonts w:ascii="Times New Roman" w:hAnsi="Times New Roman" w:cs="Times New Roman"/>
        </w:rPr>
        <w:t>O</w:t>
      </w:r>
      <w:r w:rsidR="00027102" w:rsidRPr="00DF2BF3">
        <w:rPr>
          <w:rFonts w:ascii="Times New Roman" w:hAnsi="Times New Roman" w:cs="Times New Roman"/>
        </w:rPr>
        <w:t xml:space="preserve">n this account, the </w:t>
      </w:r>
      <w:r w:rsidR="001B3BF6" w:rsidRPr="00DF2BF3">
        <w:rPr>
          <w:rFonts w:ascii="Times New Roman" w:hAnsi="Times New Roman" w:cs="Times New Roman"/>
        </w:rPr>
        <w:t>characteristics</w:t>
      </w:r>
      <w:r w:rsidR="00027102" w:rsidRPr="00DF2BF3">
        <w:rPr>
          <w:rFonts w:ascii="Times New Roman" w:hAnsi="Times New Roman" w:cs="Times New Roman"/>
        </w:rPr>
        <w:t xml:space="preserve"> of a dead person that harmonize with </w:t>
      </w:r>
      <w:r w:rsidR="001B3BF6" w:rsidRPr="00DF2BF3">
        <w:rPr>
          <w:rFonts w:ascii="Times New Roman" w:hAnsi="Times New Roman" w:cs="Times New Roman"/>
        </w:rPr>
        <w:t>those of</w:t>
      </w:r>
      <w:r w:rsidR="00027102" w:rsidRPr="00DF2BF3">
        <w:rPr>
          <w:rFonts w:ascii="Times New Roman" w:hAnsi="Times New Roman" w:cs="Times New Roman"/>
        </w:rPr>
        <w:t xml:space="preserve"> someone </w:t>
      </w:r>
      <w:r w:rsidR="006A503C">
        <w:rPr>
          <w:rFonts w:ascii="Times New Roman" w:hAnsi="Times New Roman" w:cs="Times New Roman"/>
        </w:rPr>
        <w:t>living</w:t>
      </w:r>
      <w:r w:rsidR="00027102" w:rsidRPr="00DF2BF3">
        <w:rPr>
          <w:rFonts w:ascii="Times New Roman" w:hAnsi="Times New Roman" w:cs="Times New Roman"/>
        </w:rPr>
        <w:t xml:space="preserve"> continue to live on in the latter. </w:t>
      </w:r>
      <w:r w:rsidR="008C3291" w:rsidRPr="00DF2BF3">
        <w:rPr>
          <w:rFonts w:ascii="Times New Roman" w:hAnsi="Times New Roman" w:cs="Times New Roman"/>
        </w:rPr>
        <w:t>This point underlies the deathbed scene</w:t>
      </w:r>
      <w:r w:rsidR="00457BD9" w:rsidRPr="00DF2BF3">
        <w:rPr>
          <w:rFonts w:ascii="Times New Roman" w:hAnsi="Times New Roman" w:cs="Times New Roman"/>
        </w:rPr>
        <w:t xml:space="preserve"> in “Story of a Brahmin,” </w:t>
      </w:r>
      <w:r w:rsidR="008C3291" w:rsidRPr="00DF2BF3">
        <w:rPr>
          <w:rFonts w:ascii="Times New Roman" w:hAnsi="Times New Roman" w:cs="Times New Roman"/>
        </w:rPr>
        <w:t>where</w:t>
      </w:r>
      <w:r w:rsidR="00457BD9" w:rsidRPr="00DF2BF3">
        <w:rPr>
          <w:rFonts w:ascii="Times New Roman" w:hAnsi="Times New Roman" w:cs="Times New Roman"/>
        </w:rPr>
        <w:t xml:space="preserve"> the Brahmin </w:t>
      </w:r>
      <w:r w:rsidR="00B1184A" w:rsidRPr="00DF2BF3">
        <w:rPr>
          <w:rFonts w:ascii="Times New Roman" w:hAnsi="Times New Roman" w:cs="Times New Roman"/>
        </w:rPr>
        <w:t>anticipates</w:t>
      </w:r>
      <w:r w:rsidR="00457BD9" w:rsidRPr="00DF2BF3">
        <w:rPr>
          <w:rFonts w:ascii="Times New Roman" w:hAnsi="Times New Roman" w:cs="Times New Roman"/>
        </w:rPr>
        <w:t xml:space="preserve"> continued life in </w:t>
      </w:r>
      <w:proofErr w:type="spellStart"/>
      <w:r w:rsidR="00936F6D" w:rsidRPr="00DF2BF3">
        <w:rPr>
          <w:rFonts w:ascii="Times New Roman" w:hAnsi="Times New Roman" w:cs="Times New Roman"/>
        </w:rPr>
        <w:t>Almor’s</w:t>
      </w:r>
      <w:proofErr w:type="spellEnd"/>
      <w:r w:rsidR="00936F6D" w:rsidRPr="00DF2BF3">
        <w:rPr>
          <w:rFonts w:ascii="Times New Roman" w:hAnsi="Times New Roman" w:cs="Times New Roman"/>
        </w:rPr>
        <w:t xml:space="preserve"> life</w:t>
      </w:r>
      <w:r w:rsidR="00457BD9" w:rsidRPr="00DF2BF3">
        <w:rPr>
          <w:rFonts w:ascii="Times New Roman" w:hAnsi="Times New Roman" w:cs="Times New Roman"/>
        </w:rPr>
        <w:t xml:space="preserve"> </w:t>
      </w:r>
      <w:r w:rsidR="00936F6D" w:rsidRPr="00DF2BF3">
        <w:rPr>
          <w:rFonts w:ascii="Times New Roman" w:hAnsi="Times New Roman" w:cs="Times New Roman"/>
        </w:rPr>
        <w:t>with his daughter</w:t>
      </w:r>
      <w:r w:rsidR="00457BD9" w:rsidRPr="00DF2BF3">
        <w:rPr>
          <w:rFonts w:ascii="Times New Roman" w:hAnsi="Times New Roman" w:cs="Times New Roman"/>
        </w:rPr>
        <w:t xml:space="preserve">: “Live with </w:t>
      </w:r>
      <w:r w:rsidR="00311836">
        <w:rPr>
          <w:rFonts w:ascii="Times New Roman" w:hAnsi="Times New Roman" w:cs="Times New Roman"/>
        </w:rPr>
        <w:t>her</w:t>
      </w:r>
      <w:r w:rsidR="00457BD9" w:rsidRPr="00DF2BF3">
        <w:rPr>
          <w:rFonts w:ascii="Times New Roman" w:hAnsi="Times New Roman" w:cs="Times New Roman"/>
        </w:rPr>
        <w:t xml:space="preserve"> and tell her of me; I would like to live on in her love. You, </w:t>
      </w:r>
      <w:proofErr w:type="spellStart"/>
      <w:r w:rsidR="00457BD9" w:rsidRPr="00DF2BF3">
        <w:rPr>
          <w:rFonts w:ascii="Times New Roman" w:hAnsi="Times New Roman" w:cs="Times New Roman"/>
        </w:rPr>
        <w:t>Almor</w:t>
      </w:r>
      <w:proofErr w:type="spellEnd"/>
      <w:r w:rsidR="00457BD9" w:rsidRPr="00DF2BF3">
        <w:rPr>
          <w:rFonts w:ascii="Times New Roman" w:hAnsi="Times New Roman" w:cs="Times New Roman"/>
        </w:rPr>
        <w:t xml:space="preserve">, farewell; I will not die for you because my spirit continues to have an effect in you” (I:313). </w:t>
      </w:r>
      <w:r w:rsidR="00256531" w:rsidRPr="00DF2BF3">
        <w:rPr>
          <w:rFonts w:ascii="Times New Roman" w:hAnsi="Times New Roman" w:cs="Times New Roman"/>
        </w:rPr>
        <w:t xml:space="preserve">This </w:t>
      </w:r>
      <w:r w:rsidR="003A221E" w:rsidRPr="00DF2BF3">
        <w:rPr>
          <w:rFonts w:ascii="Times New Roman" w:hAnsi="Times New Roman" w:cs="Times New Roman"/>
        </w:rPr>
        <w:t xml:space="preserve">also </w:t>
      </w:r>
      <w:r w:rsidR="00256531" w:rsidRPr="00DF2BF3">
        <w:rPr>
          <w:rFonts w:ascii="Times New Roman" w:hAnsi="Times New Roman" w:cs="Times New Roman"/>
        </w:rPr>
        <w:t xml:space="preserve">explains why </w:t>
      </w:r>
      <w:proofErr w:type="spellStart"/>
      <w:r w:rsidR="00256531" w:rsidRPr="00DF2BF3">
        <w:rPr>
          <w:rFonts w:ascii="Times New Roman" w:hAnsi="Times New Roman" w:cs="Times New Roman"/>
        </w:rPr>
        <w:t>Almor’s</w:t>
      </w:r>
      <w:proofErr w:type="spellEnd"/>
      <w:r w:rsidR="00256531" w:rsidRPr="00DF2BF3">
        <w:rPr>
          <w:rFonts w:ascii="Times New Roman" w:hAnsi="Times New Roman" w:cs="Times New Roman"/>
        </w:rPr>
        <w:t xml:space="preserve"> community includes not just himself</w:t>
      </w:r>
      <w:r w:rsidR="003A221E" w:rsidRPr="00DF2BF3">
        <w:rPr>
          <w:rFonts w:ascii="Times New Roman" w:hAnsi="Times New Roman" w:cs="Times New Roman"/>
        </w:rPr>
        <w:t xml:space="preserve"> and the Brahmin’s daughter</w:t>
      </w:r>
      <w:del w:id="275" w:author="Copyeditor" w:date="2022-08-28T18:29:00Z">
        <w:r w:rsidR="003A221E" w:rsidRPr="00DF2BF3" w:rsidDel="000F0595">
          <w:rPr>
            <w:rFonts w:ascii="Times New Roman" w:hAnsi="Times New Roman" w:cs="Times New Roman"/>
          </w:rPr>
          <w:delText>,</w:delText>
        </w:r>
      </w:del>
      <w:r w:rsidR="003A221E" w:rsidRPr="00DF2BF3">
        <w:rPr>
          <w:rFonts w:ascii="Times New Roman" w:hAnsi="Times New Roman" w:cs="Times New Roman"/>
        </w:rPr>
        <w:t xml:space="preserve"> but also the </w:t>
      </w:r>
      <w:r w:rsidR="00814D3D" w:rsidRPr="00DF2BF3">
        <w:rPr>
          <w:rFonts w:ascii="Times New Roman" w:hAnsi="Times New Roman" w:cs="Times New Roman"/>
        </w:rPr>
        <w:t xml:space="preserve">dead </w:t>
      </w:r>
      <w:r w:rsidR="003A221E" w:rsidRPr="00DF2BF3">
        <w:rPr>
          <w:rFonts w:ascii="Times New Roman" w:hAnsi="Times New Roman" w:cs="Times New Roman"/>
        </w:rPr>
        <w:t>Brahmin himself</w:t>
      </w:r>
      <w:r w:rsidR="00D84AA3" w:rsidRPr="00DF2BF3">
        <w:rPr>
          <w:rFonts w:ascii="Times New Roman" w:hAnsi="Times New Roman" w:cs="Times New Roman"/>
        </w:rPr>
        <w:t>: the Brahmin has become part of them</w:t>
      </w:r>
      <w:r w:rsidR="00DC63EA" w:rsidRPr="00DF2BF3">
        <w:rPr>
          <w:rFonts w:ascii="Times New Roman" w:hAnsi="Times New Roman" w:cs="Times New Roman"/>
        </w:rPr>
        <w:t xml:space="preserve">, </w:t>
      </w:r>
      <w:r w:rsidR="0085476B" w:rsidRPr="00DF2BF3">
        <w:rPr>
          <w:rFonts w:ascii="Times New Roman" w:hAnsi="Times New Roman" w:cs="Times New Roman"/>
        </w:rPr>
        <w:t>surviving</w:t>
      </w:r>
      <w:r w:rsidR="00DC63EA" w:rsidRPr="00DF2BF3">
        <w:rPr>
          <w:rFonts w:ascii="Times New Roman" w:hAnsi="Times New Roman" w:cs="Times New Roman"/>
        </w:rPr>
        <w:t xml:space="preserve"> in </w:t>
      </w:r>
      <w:r w:rsidR="000C04EA" w:rsidRPr="00DF2BF3">
        <w:rPr>
          <w:rFonts w:ascii="Times New Roman" w:hAnsi="Times New Roman" w:cs="Times New Roman"/>
        </w:rPr>
        <w:t xml:space="preserve">the ways he has </w:t>
      </w:r>
      <w:r w:rsidR="00C30C40" w:rsidRPr="00DF2BF3">
        <w:rPr>
          <w:rFonts w:ascii="Times New Roman" w:hAnsi="Times New Roman" w:cs="Times New Roman"/>
        </w:rPr>
        <w:t>influenced them</w:t>
      </w:r>
      <w:r w:rsidR="003A221E" w:rsidRPr="00DF2BF3">
        <w:rPr>
          <w:rFonts w:ascii="Times New Roman" w:hAnsi="Times New Roman" w:cs="Times New Roman"/>
        </w:rPr>
        <w:t xml:space="preserve">. </w:t>
      </w:r>
      <w:r w:rsidR="008A4477" w:rsidRPr="00DF2BF3">
        <w:rPr>
          <w:rFonts w:ascii="Times New Roman" w:hAnsi="Times New Roman" w:cs="Times New Roman"/>
        </w:rPr>
        <w:t xml:space="preserve">Importantly, this model also applies to nonhuman entities, even inanimate beings, as well as humans. If a human being experiences a sense of affinity with nonhuman aspects of the world, this can be explained on the same basis as feelings of affinity between </w:t>
      </w:r>
      <w:r w:rsidR="008A4477" w:rsidRPr="00DF2BF3">
        <w:rPr>
          <w:rFonts w:ascii="Times New Roman" w:hAnsi="Times New Roman" w:cs="Times New Roman"/>
        </w:rPr>
        <w:lastRenderedPageBreak/>
        <w:t xml:space="preserve">human beings: </w:t>
      </w:r>
      <w:r w:rsidR="0073166C">
        <w:rPr>
          <w:rFonts w:ascii="Times New Roman" w:hAnsi="Times New Roman" w:cs="Times New Roman"/>
        </w:rPr>
        <w:t>as</w:t>
      </w:r>
      <w:r w:rsidR="008A4477" w:rsidRPr="00DF2BF3">
        <w:rPr>
          <w:rFonts w:ascii="Times New Roman" w:hAnsi="Times New Roman" w:cs="Times New Roman"/>
        </w:rPr>
        <w:t xml:space="preserve"> an indication of harmony or homogeneity between them. For this reason, it is not surprising that </w:t>
      </w:r>
      <w:proofErr w:type="spellStart"/>
      <w:r w:rsidR="008A4477" w:rsidRPr="00DF2BF3">
        <w:rPr>
          <w:rFonts w:ascii="Times New Roman" w:hAnsi="Times New Roman" w:cs="Times New Roman"/>
        </w:rPr>
        <w:t>Almor’s</w:t>
      </w:r>
      <w:proofErr w:type="spellEnd"/>
      <w:r w:rsidR="008A4477" w:rsidRPr="00DF2BF3">
        <w:rPr>
          <w:rFonts w:ascii="Times New Roman" w:hAnsi="Times New Roman" w:cs="Times New Roman"/>
        </w:rPr>
        <w:t xml:space="preserve"> description of his community at the end of “Story of a Brahmin” includes not only the Brahmin’s daughter and the dead Brahmin</w:t>
      </w:r>
      <w:del w:id="276" w:author="Copyeditor" w:date="2022-08-28T18:30:00Z">
        <w:r w:rsidR="008A4477" w:rsidRPr="00DF2BF3" w:rsidDel="000F0595">
          <w:rPr>
            <w:rFonts w:ascii="Times New Roman" w:hAnsi="Times New Roman" w:cs="Times New Roman"/>
          </w:rPr>
          <w:delText>,</w:delText>
        </w:r>
      </w:del>
      <w:r w:rsidR="008A4477" w:rsidRPr="00DF2BF3">
        <w:rPr>
          <w:rFonts w:ascii="Times New Roman" w:hAnsi="Times New Roman" w:cs="Times New Roman"/>
        </w:rPr>
        <w:t xml:space="preserve"> but also a tree and a spring.</w:t>
      </w:r>
    </w:p>
    <w:p w14:paraId="1F2F2CAF" w14:textId="58624FC7" w:rsidR="00310392" w:rsidRPr="00DF2BF3" w:rsidRDefault="00971065" w:rsidP="00F233FE">
      <w:pPr>
        <w:spacing w:line="480" w:lineRule="auto"/>
        <w:ind w:firstLine="567"/>
        <w:rPr>
          <w:rFonts w:ascii="Times New Roman" w:hAnsi="Times New Roman" w:cs="Times New Roman"/>
        </w:rPr>
      </w:pPr>
      <w:r w:rsidRPr="00DF2BF3">
        <w:rPr>
          <w:rFonts w:ascii="Times New Roman" w:hAnsi="Times New Roman" w:cs="Times New Roman"/>
        </w:rPr>
        <w:t>Günderrode</w:t>
      </w:r>
      <w:r w:rsidR="00EA66B1" w:rsidRPr="00DF2BF3">
        <w:rPr>
          <w:rFonts w:ascii="Times New Roman" w:hAnsi="Times New Roman" w:cs="Times New Roman"/>
        </w:rPr>
        <w:t>’s claim that the dead live on in the living is</w:t>
      </w:r>
      <w:r w:rsidRPr="00DF2BF3">
        <w:rPr>
          <w:rFonts w:ascii="Times New Roman" w:hAnsi="Times New Roman" w:cs="Times New Roman"/>
        </w:rPr>
        <w:t xml:space="preserve"> mean</w:t>
      </w:r>
      <w:r w:rsidR="00EA66B1" w:rsidRPr="00DF2BF3">
        <w:rPr>
          <w:rFonts w:ascii="Times New Roman" w:hAnsi="Times New Roman" w:cs="Times New Roman"/>
        </w:rPr>
        <w:t>t</w:t>
      </w:r>
      <w:r w:rsidRPr="00DF2BF3">
        <w:rPr>
          <w:rFonts w:ascii="Times New Roman" w:hAnsi="Times New Roman" w:cs="Times New Roman"/>
        </w:rPr>
        <w:t xml:space="preserve"> literally</w:t>
      </w:r>
      <w:r w:rsidR="000423F2" w:rsidRPr="00DF2BF3">
        <w:rPr>
          <w:rFonts w:ascii="Times New Roman" w:hAnsi="Times New Roman" w:cs="Times New Roman"/>
        </w:rPr>
        <w:t>:</w:t>
      </w:r>
      <w:r w:rsidRPr="00DF2BF3">
        <w:rPr>
          <w:rFonts w:ascii="Times New Roman" w:hAnsi="Times New Roman" w:cs="Times New Roman"/>
        </w:rPr>
        <w:t xml:space="preserve"> </w:t>
      </w:r>
      <w:r w:rsidR="000423F2" w:rsidRPr="00DF2BF3">
        <w:rPr>
          <w:rFonts w:ascii="Times New Roman" w:hAnsi="Times New Roman" w:cs="Times New Roman"/>
        </w:rPr>
        <w:t>T</w:t>
      </w:r>
      <w:r w:rsidRPr="00DF2BF3">
        <w:rPr>
          <w:rFonts w:ascii="Times New Roman" w:hAnsi="Times New Roman" w:cs="Times New Roman"/>
        </w:rPr>
        <w:t xml:space="preserve">he ability to </w:t>
      </w:r>
      <w:r w:rsidR="006829D9" w:rsidRPr="00DF2BF3">
        <w:rPr>
          <w:rFonts w:ascii="Times New Roman" w:hAnsi="Times New Roman" w:cs="Times New Roman"/>
        </w:rPr>
        <w:t>experience real connections with the dead, as well as</w:t>
      </w:r>
      <w:r w:rsidR="002C0110" w:rsidRPr="00DF2BF3">
        <w:rPr>
          <w:rFonts w:ascii="Times New Roman" w:hAnsi="Times New Roman" w:cs="Times New Roman"/>
        </w:rPr>
        <w:t xml:space="preserve"> nonhuman and even</w:t>
      </w:r>
      <w:r w:rsidR="006829D9" w:rsidRPr="00DF2BF3">
        <w:rPr>
          <w:rFonts w:ascii="Times New Roman" w:hAnsi="Times New Roman" w:cs="Times New Roman"/>
        </w:rPr>
        <w:t xml:space="preserve"> inanimate things</w:t>
      </w:r>
      <w:r w:rsidR="00B90D83" w:rsidRPr="00DF2BF3">
        <w:rPr>
          <w:rFonts w:ascii="Times New Roman" w:hAnsi="Times New Roman" w:cs="Times New Roman"/>
        </w:rPr>
        <w:t xml:space="preserve"> (“those things whose life resembles death”)</w:t>
      </w:r>
      <w:r w:rsidR="006829D9" w:rsidRPr="00DF2BF3">
        <w:rPr>
          <w:rFonts w:ascii="Times New Roman" w:hAnsi="Times New Roman" w:cs="Times New Roman"/>
        </w:rPr>
        <w:t xml:space="preserve">, is underpinned by </w:t>
      </w:r>
      <w:r w:rsidR="00B32E3E" w:rsidRPr="00DF2BF3">
        <w:rPr>
          <w:rFonts w:ascii="Times New Roman" w:hAnsi="Times New Roman" w:cs="Times New Roman"/>
        </w:rPr>
        <w:t xml:space="preserve">the metaphysical picture outlined </w:t>
      </w:r>
      <w:r w:rsidR="00111A8C">
        <w:rPr>
          <w:rFonts w:ascii="Times New Roman" w:hAnsi="Times New Roman" w:cs="Times New Roman"/>
        </w:rPr>
        <w:t>above</w:t>
      </w:r>
      <w:r w:rsidRPr="00DF2BF3">
        <w:rPr>
          <w:rFonts w:ascii="Times New Roman" w:hAnsi="Times New Roman" w:cs="Times New Roman"/>
        </w:rPr>
        <w:t>.</w:t>
      </w:r>
      <w:r w:rsidR="00A1262A" w:rsidRPr="00DF2BF3">
        <w:rPr>
          <w:rFonts w:ascii="Times New Roman" w:hAnsi="Times New Roman" w:cs="Times New Roman"/>
        </w:rPr>
        <w:t xml:space="preserve"> </w:t>
      </w:r>
      <w:r w:rsidR="00470217" w:rsidRPr="00DF2BF3">
        <w:rPr>
          <w:rFonts w:ascii="Times New Roman" w:hAnsi="Times New Roman" w:cs="Times New Roman"/>
        </w:rPr>
        <w:t>A</w:t>
      </w:r>
      <w:r w:rsidR="00FA1D73" w:rsidRPr="00DF2BF3">
        <w:rPr>
          <w:rFonts w:ascii="Times New Roman" w:hAnsi="Times New Roman" w:cs="Times New Roman"/>
        </w:rPr>
        <w:t>ccording to Günderrode, af</w:t>
      </w:r>
      <w:r w:rsidR="00C81C05" w:rsidRPr="00DF2BF3">
        <w:rPr>
          <w:rFonts w:ascii="Times New Roman" w:hAnsi="Times New Roman" w:cs="Times New Roman"/>
        </w:rPr>
        <w:t>ter a person’s death</w:t>
      </w:r>
      <w:r w:rsidR="00140FC5">
        <w:rPr>
          <w:rFonts w:ascii="Times New Roman" w:hAnsi="Times New Roman" w:cs="Times New Roman"/>
        </w:rPr>
        <w:t>,</w:t>
      </w:r>
      <w:r w:rsidR="00C81C05" w:rsidRPr="00DF2BF3">
        <w:rPr>
          <w:rFonts w:ascii="Times New Roman" w:hAnsi="Times New Roman" w:cs="Times New Roman"/>
        </w:rPr>
        <w:t xml:space="preserve"> “their mixture returns to the substance of the earth,” after which it </w:t>
      </w:r>
      <w:r w:rsidR="009C76AD" w:rsidRPr="00DF2BF3">
        <w:rPr>
          <w:rFonts w:ascii="Times New Roman" w:hAnsi="Times New Roman" w:cs="Times New Roman"/>
        </w:rPr>
        <w:t>is</w:t>
      </w:r>
      <w:r w:rsidR="00C81C05" w:rsidRPr="00DF2BF3">
        <w:rPr>
          <w:rFonts w:ascii="Times New Roman" w:hAnsi="Times New Roman" w:cs="Times New Roman"/>
        </w:rPr>
        <w:t xml:space="preserve"> divided up and re</w:t>
      </w:r>
      <w:del w:id="277" w:author="Copyeditor" w:date="2022-08-28T18:31:00Z">
        <w:r w:rsidR="00C81C05" w:rsidRPr="00DF2BF3" w:rsidDel="00387CAD">
          <w:rPr>
            <w:rFonts w:ascii="Times New Roman" w:hAnsi="Times New Roman" w:cs="Times New Roman"/>
          </w:rPr>
          <w:delText>-</w:delText>
        </w:r>
      </w:del>
      <w:r w:rsidR="00C81C05" w:rsidRPr="00DF2BF3">
        <w:rPr>
          <w:rFonts w:ascii="Times New Roman" w:hAnsi="Times New Roman" w:cs="Times New Roman"/>
        </w:rPr>
        <w:t>assembled</w:t>
      </w:r>
      <w:r w:rsidR="00FC715E" w:rsidRPr="00DF2BF3">
        <w:rPr>
          <w:rFonts w:ascii="Times New Roman" w:hAnsi="Times New Roman" w:cs="Times New Roman"/>
        </w:rPr>
        <w:t>,</w:t>
      </w:r>
      <w:r w:rsidR="00C81C05" w:rsidRPr="00DF2BF3">
        <w:rPr>
          <w:rFonts w:ascii="Times New Roman" w:hAnsi="Times New Roman" w:cs="Times New Roman"/>
        </w:rPr>
        <w:t xml:space="preserve"> together with other elements</w:t>
      </w:r>
      <w:r w:rsidR="00FC715E" w:rsidRPr="00DF2BF3">
        <w:rPr>
          <w:rFonts w:ascii="Times New Roman" w:hAnsi="Times New Roman" w:cs="Times New Roman"/>
        </w:rPr>
        <w:t>,</w:t>
      </w:r>
      <w:r w:rsidR="00C81C05" w:rsidRPr="00DF2BF3">
        <w:rPr>
          <w:rFonts w:ascii="Times New Roman" w:hAnsi="Times New Roman" w:cs="Times New Roman"/>
        </w:rPr>
        <w:t xml:space="preserve"> to form new entities.</w:t>
      </w:r>
      <w:r w:rsidR="00ED5037" w:rsidRPr="00DF2BF3">
        <w:rPr>
          <w:rFonts w:ascii="Times New Roman" w:hAnsi="Times New Roman" w:cs="Times New Roman"/>
        </w:rPr>
        <w:t xml:space="preserve"> </w:t>
      </w:r>
      <w:r w:rsidR="0093663F" w:rsidRPr="00DF2BF3">
        <w:rPr>
          <w:rFonts w:ascii="Times New Roman" w:hAnsi="Times New Roman" w:cs="Times New Roman"/>
        </w:rPr>
        <w:t>Thus, in “Letters</w:t>
      </w:r>
      <w:r w:rsidR="00A5126A" w:rsidRPr="00DF2BF3">
        <w:rPr>
          <w:rFonts w:ascii="Times New Roman" w:hAnsi="Times New Roman" w:cs="Times New Roman"/>
        </w:rPr>
        <w:t>,</w:t>
      </w:r>
      <w:r w:rsidR="0093663F" w:rsidRPr="00DF2BF3">
        <w:rPr>
          <w:rFonts w:ascii="Times New Roman" w:hAnsi="Times New Roman" w:cs="Times New Roman"/>
        </w:rPr>
        <w:t xml:space="preserve">” the writer, saddened by the thought of being separated from Eusebio by death, claims that </w:t>
      </w:r>
      <w:r w:rsidR="00CF4C9D" w:rsidRPr="00DF2BF3">
        <w:rPr>
          <w:rFonts w:ascii="Times New Roman" w:hAnsi="Times New Roman" w:cs="Times New Roman"/>
        </w:rPr>
        <w:t xml:space="preserve">“I consoled myself that our befriended elements, obeying the laws of attraction, would find each other even in infinite space and join with each other” (I:358; see also I:68). </w:t>
      </w:r>
    </w:p>
    <w:p w14:paraId="787CA16B" w14:textId="6E222B44" w:rsidR="00F425E3" w:rsidRPr="00DF2BF3" w:rsidRDefault="00310392" w:rsidP="00F233FE">
      <w:pPr>
        <w:spacing w:line="480" w:lineRule="auto"/>
        <w:ind w:firstLine="567"/>
        <w:rPr>
          <w:rFonts w:ascii="Times New Roman" w:hAnsi="Times New Roman" w:cs="Times New Roman"/>
        </w:rPr>
      </w:pPr>
      <w:r w:rsidRPr="00DF2BF3">
        <w:rPr>
          <w:rFonts w:ascii="Times New Roman" w:hAnsi="Times New Roman" w:cs="Times New Roman"/>
        </w:rPr>
        <w:t>A major implication of this model is</w:t>
      </w:r>
      <w:r w:rsidR="009023F7" w:rsidRPr="00DF2BF3">
        <w:rPr>
          <w:rFonts w:ascii="Times New Roman" w:hAnsi="Times New Roman" w:cs="Times New Roman"/>
        </w:rPr>
        <w:t xml:space="preserve"> that the “homogenous” elements in two people</w:t>
      </w:r>
      <w:r w:rsidR="004D42AE" w:rsidRPr="00DF2BF3">
        <w:rPr>
          <w:rFonts w:ascii="Times New Roman" w:hAnsi="Times New Roman" w:cs="Times New Roman"/>
        </w:rPr>
        <w:t>, or two beings of any kind,</w:t>
      </w:r>
      <w:r w:rsidR="009023F7" w:rsidRPr="00DF2BF3">
        <w:rPr>
          <w:rFonts w:ascii="Times New Roman" w:hAnsi="Times New Roman" w:cs="Times New Roman"/>
        </w:rPr>
        <w:t xml:space="preserve"> </w:t>
      </w:r>
      <w:r w:rsidR="00446C73" w:rsidRPr="00DF2BF3">
        <w:rPr>
          <w:rFonts w:ascii="Times New Roman" w:hAnsi="Times New Roman" w:cs="Times New Roman"/>
        </w:rPr>
        <w:t>that</w:t>
      </w:r>
      <w:r w:rsidR="009023F7" w:rsidRPr="00DF2BF3">
        <w:rPr>
          <w:rFonts w:ascii="Times New Roman" w:hAnsi="Times New Roman" w:cs="Times New Roman"/>
        </w:rPr>
        <w:t xml:space="preserve"> </w:t>
      </w:r>
      <w:r w:rsidR="00C00CA0" w:rsidRPr="00DF2BF3">
        <w:rPr>
          <w:rFonts w:ascii="Times New Roman" w:hAnsi="Times New Roman" w:cs="Times New Roman"/>
        </w:rPr>
        <w:t>harmonize with each other</w:t>
      </w:r>
      <w:r w:rsidR="00683629" w:rsidRPr="00DF2BF3">
        <w:rPr>
          <w:rFonts w:ascii="Times New Roman" w:hAnsi="Times New Roman" w:cs="Times New Roman"/>
        </w:rPr>
        <w:t xml:space="preserve"> can join together </w:t>
      </w:r>
      <w:r w:rsidR="0001465E" w:rsidRPr="00DF2BF3">
        <w:rPr>
          <w:rFonts w:ascii="Times New Roman" w:hAnsi="Times New Roman" w:cs="Times New Roman"/>
        </w:rPr>
        <w:t xml:space="preserve">after death </w:t>
      </w:r>
      <w:r w:rsidR="00683629" w:rsidRPr="00DF2BF3">
        <w:rPr>
          <w:rFonts w:ascii="Times New Roman" w:hAnsi="Times New Roman" w:cs="Times New Roman"/>
        </w:rPr>
        <w:t>according to the “laws of affinity” to create new, more harmonious forms of life</w:t>
      </w:r>
      <w:r w:rsidR="001C0BA9" w:rsidRPr="00DF2BF3">
        <w:rPr>
          <w:rFonts w:ascii="Times New Roman" w:hAnsi="Times New Roman" w:cs="Times New Roman"/>
        </w:rPr>
        <w:t xml:space="preserve"> </w:t>
      </w:r>
      <w:r w:rsidR="00ED5037" w:rsidRPr="00DF2BF3">
        <w:rPr>
          <w:rFonts w:ascii="Times New Roman" w:hAnsi="Times New Roman" w:cs="Times New Roman"/>
        </w:rPr>
        <w:t>(</w:t>
      </w:r>
      <w:r w:rsidR="001C0BA9" w:rsidRPr="00DF2BF3">
        <w:rPr>
          <w:rFonts w:ascii="Times New Roman" w:hAnsi="Times New Roman" w:cs="Times New Roman"/>
        </w:rPr>
        <w:t>see, e.g.,</w:t>
      </w:r>
      <w:r w:rsidRPr="00DF2BF3">
        <w:rPr>
          <w:rFonts w:ascii="Times New Roman" w:hAnsi="Times New Roman" w:cs="Times New Roman"/>
        </w:rPr>
        <w:t xml:space="preserve"> </w:t>
      </w:r>
      <w:r w:rsidR="006423A5" w:rsidRPr="00DF2BF3">
        <w:rPr>
          <w:rFonts w:ascii="Times New Roman" w:hAnsi="Times New Roman" w:cs="Times New Roman"/>
        </w:rPr>
        <w:t>I:325</w:t>
      </w:r>
      <w:r w:rsidR="00ED5037" w:rsidRPr="00DF2BF3">
        <w:rPr>
          <w:rFonts w:ascii="Times New Roman" w:hAnsi="Times New Roman" w:cs="Times New Roman"/>
        </w:rPr>
        <w:t xml:space="preserve">). </w:t>
      </w:r>
      <w:r w:rsidRPr="00DF2BF3">
        <w:rPr>
          <w:rFonts w:ascii="Times New Roman" w:hAnsi="Times New Roman" w:cs="Times New Roman"/>
        </w:rPr>
        <w:t>Consequently, t</w:t>
      </w:r>
      <w:r w:rsidR="003B5212" w:rsidRPr="00DF2BF3">
        <w:rPr>
          <w:rFonts w:ascii="Times New Roman" w:hAnsi="Times New Roman" w:cs="Times New Roman"/>
        </w:rPr>
        <w:t>h</w:t>
      </w:r>
      <w:r w:rsidR="00C73AB3" w:rsidRPr="00DF2BF3">
        <w:rPr>
          <w:rFonts w:ascii="Times New Roman" w:hAnsi="Times New Roman" w:cs="Times New Roman"/>
        </w:rPr>
        <w:t>e</w:t>
      </w:r>
      <w:r w:rsidR="003B5212" w:rsidRPr="00DF2BF3">
        <w:rPr>
          <w:rFonts w:ascii="Times New Roman" w:hAnsi="Times New Roman" w:cs="Times New Roman"/>
        </w:rPr>
        <w:t xml:space="preserve"> </w:t>
      </w:r>
      <w:r w:rsidR="001D5C79" w:rsidRPr="00DF2BF3">
        <w:rPr>
          <w:rFonts w:ascii="Times New Roman" w:hAnsi="Times New Roman" w:cs="Times New Roman"/>
        </w:rPr>
        <w:t xml:space="preserve">constitution of new entities out of the same elements according to laws of affinity </w:t>
      </w:r>
      <w:r w:rsidR="00E123E0" w:rsidRPr="00DF2BF3">
        <w:rPr>
          <w:rFonts w:ascii="Times New Roman" w:hAnsi="Times New Roman" w:cs="Times New Roman"/>
        </w:rPr>
        <w:t>sh</w:t>
      </w:r>
      <w:r w:rsidR="00D90346" w:rsidRPr="00DF2BF3">
        <w:rPr>
          <w:rFonts w:ascii="Times New Roman" w:hAnsi="Times New Roman" w:cs="Times New Roman"/>
        </w:rPr>
        <w:t>ou</w:t>
      </w:r>
      <w:r w:rsidR="00E123E0" w:rsidRPr="00DF2BF3">
        <w:rPr>
          <w:rFonts w:ascii="Times New Roman" w:hAnsi="Times New Roman" w:cs="Times New Roman"/>
        </w:rPr>
        <w:t xml:space="preserve">ld </w:t>
      </w:r>
      <w:r w:rsidR="001D5C79" w:rsidRPr="00DF2BF3">
        <w:rPr>
          <w:rFonts w:ascii="Times New Roman" w:hAnsi="Times New Roman" w:cs="Times New Roman"/>
        </w:rPr>
        <w:t xml:space="preserve">gradually </w:t>
      </w:r>
      <w:r w:rsidR="00E123E0" w:rsidRPr="00DF2BF3">
        <w:rPr>
          <w:rFonts w:ascii="Times New Roman" w:hAnsi="Times New Roman" w:cs="Times New Roman"/>
        </w:rPr>
        <w:t>contribute</w:t>
      </w:r>
      <w:r w:rsidR="003B5212" w:rsidRPr="00DF2BF3">
        <w:rPr>
          <w:rFonts w:ascii="Times New Roman" w:hAnsi="Times New Roman" w:cs="Times New Roman"/>
        </w:rPr>
        <w:t xml:space="preserve"> to a more harmonious world</w:t>
      </w:r>
      <w:r w:rsidR="00AF3454" w:rsidRPr="00DF2BF3">
        <w:rPr>
          <w:rFonts w:ascii="Times New Roman" w:hAnsi="Times New Roman" w:cs="Times New Roman"/>
        </w:rPr>
        <w:t>—</w:t>
      </w:r>
      <w:r w:rsidR="00581CFB" w:rsidRPr="00DF2BF3">
        <w:rPr>
          <w:rFonts w:ascii="Times New Roman" w:hAnsi="Times New Roman" w:cs="Times New Roman"/>
        </w:rPr>
        <w:t xml:space="preserve">and </w:t>
      </w:r>
      <w:r w:rsidR="004D180B" w:rsidRPr="00DF2BF3">
        <w:rPr>
          <w:rFonts w:ascii="Times New Roman" w:hAnsi="Times New Roman" w:cs="Times New Roman"/>
        </w:rPr>
        <w:t xml:space="preserve">potentially to the harmonious, organic unity that Günderrode </w:t>
      </w:r>
      <w:r w:rsidR="00CD36B1" w:rsidRPr="00DF2BF3">
        <w:rPr>
          <w:rFonts w:ascii="Times New Roman" w:hAnsi="Times New Roman" w:cs="Times New Roman"/>
        </w:rPr>
        <w:t>calls</w:t>
      </w:r>
      <w:r w:rsidR="004D180B" w:rsidRPr="00DF2BF3">
        <w:rPr>
          <w:rFonts w:ascii="Times New Roman" w:hAnsi="Times New Roman" w:cs="Times New Roman"/>
        </w:rPr>
        <w:t xml:space="preserve"> </w:t>
      </w:r>
      <w:r w:rsidR="00FF72D6" w:rsidRPr="00DF2BF3">
        <w:rPr>
          <w:rFonts w:ascii="Times New Roman" w:hAnsi="Times New Roman" w:cs="Times New Roman"/>
        </w:rPr>
        <w:t>“</w:t>
      </w:r>
      <w:r w:rsidR="004D180B" w:rsidRPr="00DF2BF3">
        <w:rPr>
          <w:rFonts w:ascii="Times New Roman" w:hAnsi="Times New Roman" w:cs="Times New Roman"/>
        </w:rPr>
        <w:t xml:space="preserve">the </w:t>
      </w:r>
      <w:r w:rsidR="00FF72D6" w:rsidRPr="00DF2BF3">
        <w:rPr>
          <w:rFonts w:ascii="Times New Roman" w:hAnsi="Times New Roman" w:cs="Times New Roman"/>
        </w:rPr>
        <w:t xml:space="preserve">realized </w:t>
      </w:r>
      <w:r w:rsidR="004D180B" w:rsidRPr="00DF2BF3">
        <w:rPr>
          <w:rFonts w:ascii="Times New Roman" w:hAnsi="Times New Roman" w:cs="Times New Roman"/>
        </w:rPr>
        <w:t>idea of the earth”</w:t>
      </w:r>
      <w:r w:rsidR="00FF72D6" w:rsidRPr="00DF2BF3">
        <w:rPr>
          <w:rFonts w:ascii="Times New Roman" w:hAnsi="Times New Roman" w:cs="Times New Roman"/>
        </w:rPr>
        <w:t xml:space="preserve"> (I:449).</w:t>
      </w:r>
      <w:r w:rsidR="00734712" w:rsidRPr="00DF2BF3">
        <w:rPr>
          <w:rFonts w:ascii="Times New Roman" w:hAnsi="Times New Roman" w:cs="Times New Roman"/>
        </w:rPr>
        <w:t xml:space="preserve"> </w:t>
      </w:r>
      <w:r w:rsidR="00975A2B" w:rsidRPr="00DF2BF3">
        <w:rPr>
          <w:rFonts w:ascii="Times New Roman" w:hAnsi="Times New Roman" w:cs="Times New Roman"/>
          <w:bCs/>
        </w:rPr>
        <w:t>We saw above that, in “Story of a Brahmin,” the narrator claims that</w:t>
      </w:r>
      <w:del w:id="278" w:author="Copyeditor" w:date="2022-08-28T18:41:00Z">
        <w:r w:rsidR="00975A2B" w:rsidRPr="00DF2BF3" w:rsidDel="00835F60">
          <w:rPr>
            <w:rFonts w:ascii="Times New Roman" w:hAnsi="Times New Roman" w:cs="Times New Roman"/>
            <w:bCs/>
          </w:rPr>
          <w:delText xml:space="preserve">: </w:delText>
        </w:r>
      </w:del>
      <w:ins w:id="279" w:author="Copyeditor" w:date="2022-08-28T18:41:00Z">
        <w:r w:rsidR="00835F60" w:rsidRPr="00DF2BF3">
          <w:rPr>
            <w:rFonts w:ascii="Times New Roman" w:hAnsi="Times New Roman" w:cs="Times New Roman"/>
            <w:bCs/>
          </w:rPr>
          <w:t xml:space="preserve"> </w:t>
        </w:r>
      </w:ins>
      <w:r w:rsidR="00975A2B" w:rsidRPr="00DF2BF3">
        <w:rPr>
          <w:rFonts w:ascii="Times New Roman" w:hAnsi="Times New Roman" w:cs="Times New Roman"/>
          <w:bCs/>
        </w:rPr>
        <w:t>“</w:t>
      </w:r>
      <w:r w:rsidR="00975A2B" w:rsidRPr="00DF2BF3">
        <w:rPr>
          <w:rFonts w:ascii="Times New Roman" w:hAnsi="Times New Roman" w:cs="Times New Roman"/>
        </w:rPr>
        <w:t>a time of perfection must come, when each being will be harmonious with itself and with the others, when they flow into each other and become one</w:t>
      </w:r>
      <w:del w:id="280" w:author="Copyeditor" w:date="2022-08-28T18:41:00Z">
        <w:r w:rsidR="00D94E5E" w:rsidRPr="00DF2BF3" w:rsidDel="00835F60">
          <w:rPr>
            <w:rFonts w:ascii="Times New Roman" w:hAnsi="Times New Roman" w:cs="Times New Roman"/>
          </w:rPr>
          <w:delText>[</w:delText>
        </w:r>
      </w:del>
      <w:r w:rsidR="00975A2B" w:rsidRPr="00DF2BF3">
        <w:rPr>
          <w:rFonts w:ascii="Times New Roman" w:hAnsi="Times New Roman" w:cs="Times New Roman"/>
        </w:rPr>
        <w:t>.</w:t>
      </w:r>
      <w:del w:id="281" w:author="Copyeditor" w:date="2022-08-28T18:41:00Z">
        <w:r w:rsidR="00D94E5E" w:rsidRPr="00DF2BF3" w:rsidDel="00835F60">
          <w:rPr>
            <w:rFonts w:ascii="Times New Roman" w:hAnsi="Times New Roman" w:cs="Times New Roman"/>
          </w:rPr>
          <w:delText>]</w:delText>
        </w:r>
      </w:del>
      <w:r w:rsidR="00975A2B" w:rsidRPr="00DF2BF3">
        <w:rPr>
          <w:rFonts w:ascii="Times New Roman" w:hAnsi="Times New Roman" w:cs="Times New Roman"/>
        </w:rPr>
        <w:t xml:space="preserve">” </w:t>
      </w:r>
      <w:r w:rsidR="00086790" w:rsidRPr="00DF2BF3">
        <w:rPr>
          <w:rFonts w:ascii="Times New Roman" w:hAnsi="Times New Roman" w:cs="Times New Roman"/>
        </w:rPr>
        <w:t>Th</w:t>
      </w:r>
      <w:r w:rsidR="00CF7490" w:rsidRPr="00DF2BF3">
        <w:rPr>
          <w:rFonts w:ascii="Times New Roman" w:hAnsi="Times New Roman" w:cs="Times New Roman"/>
        </w:rPr>
        <w:t xml:space="preserve">e </w:t>
      </w:r>
      <w:r w:rsidR="00086790" w:rsidRPr="00DF2BF3">
        <w:rPr>
          <w:rFonts w:ascii="Times New Roman" w:hAnsi="Times New Roman" w:cs="Times New Roman"/>
        </w:rPr>
        <w:t>cultivation of friendships and other forms of connection to (human and nonhuman) others, as well as self-cultivation</w:t>
      </w:r>
      <w:r w:rsidR="00CF7490" w:rsidRPr="00DF2BF3">
        <w:rPr>
          <w:rFonts w:ascii="Times New Roman" w:hAnsi="Times New Roman" w:cs="Times New Roman"/>
        </w:rPr>
        <w:t xml:space="preserve"> in order to be more capable of forming these connections, </w:t>
      </w:r>
      <w:del w:id="282" w:author="Copyeditor" w:date="2022-08-28T18:50:00Z">
        <w:r w:rsidR="00AC5F13" w:rsidRPr="00DF2BF3" w:rsidDel="006A3D84">
          <w:rPr>
            <w:rFonts w:ascii="Times New Roman" w:hAnsi="Times New Roman" w:cs="Times New Roman"/>
          </w:rPr>
          <w:delText>are</w:delText>
        </w:r>
      </w:del>
      <w:ins w:id="283" w:author="Copyeditor" w:date="2022-08-28T18:50:00Z">
        <w:r w:rsidR="006A3D84">
          <w:rPr>
            <w:rFonts w:ascii="Times New Roman" w:hAnsi="Times New Roman" w:cs="Times New Roman"/>
          </w:rPr>
          <w:t>is</w:t>
        </w:r>
      </w:ins>
      <w:r w:rsidR="00CF7490" w:rsidRPr="00DF2BF3">
        <w:rPr>
          <w:rFonts w:ascii="Times New Roman" w:hAnsi="Times New Roman" w:cs="Times New Roman"/>
        </w:rPr>
        <w:t xml:space="preserve"> the means by which </w:t>
      </w:r>
      <w:r w:rsidR="00A841C3" w:rsidRPr="00DF2BF3">
        <w:rPr>
          <w:rFonts w:ascii="Times New Roman" w:hAnsi="Times New Roman" w:cs="Times New Roman"/>
        </w:rPr>
        <w:t>the beings of the world can gradually come together into a harmonious whole.</w:t>
      </w:r>
    </w:p>
    <w:p w14:paraId="1E9CB3B9" w14:textId="6D6FB78D" w:rsidR="00EB63AF" w:rsidRPr="00DF2BF3" w:rsidRDefault="00EB63AF" w:rsidP="001E0862">
      <w:pPr>
        <w:spacing w:line="480" w:lineRule="auto"/>
        <w:ind w:firstLine="567"/>
        <w:rPr>
          <w:rFonts w:ascii="Times New Roman" w:hAnsi="Times New Roman" w:cs="Times New Roman"/>
          <w:bCs/>
        </w:rPr>
      </w:pPr>
      <w:r w:rsidRPr="00DF2BF3">
        <w:rPr>
          <w:rFonts w:ascii="Times New Roman" w:hAnsi="Times New Roman" w:cs="Times New Roman"/>
        </w:rPr>
        <w:lastRenderedPageBreak/>
        <w:t xml:space="preserve">Günderrode’s </w:t>
      </w:r>
      <w:r w:rsidR="00140FC5">
        <w:rPr>
          <w:rFonts w:ascii="Times New Roman" w:hAnsi="Times New Roman" w:cs="Times New Roman"/>
        </w:rPr>
        <w:t>ideal</w:t>
      </w:r>
      <w:r w:rsidR="00140FC5" w:rsidRPr="00DF2BF3">
        <w:rPr>
          <w:rFonts w:ascii="Times New Roman" w:hAnsi="Times New Roman" w:cs="Times New Roman"/>
        </w:rPr>
        <w:t xml:space="preserve"> </w:t>
      </w:r>
      <w:r w:rsidR="00140FC5">
        <w:rPr>
          <w:rFonts w:ascii="Times New Roman" w:hAnsi="Times New Roman" w:cs="Times New Roman"/>
        </w:rPr>
        <w:t>for</w:t>
      </w:r>
      <w:r w:rsidRPr="00DF2BF3">
        <w:rPr>
          <w:rFonts w:ascii="Times New Roman" w:hAnsi="Times New Roman" w:cs="Times New Roman"/>
        </w:rPr>
        <w:t xml:space="preserve"> community</w:t>
      </w:r>
      <w:r w:rsidR="000D77DE" w:rsidRPr="00DF2BF3">
        <w:rPr>
          <w:rFonts w:ascii="Times New Roman" w:hAnsi="Times New Roman" w:cs="Times New Roman"/>
        </w:rPr>
        <w:t xml:space="preserve"> is based on connections between individuals</w:t>
      </w:r>
      <w:del w:id="284" w:author="Copyeditor" w:date="2022-08-28T18:50:00Z">
        <w:r w:rsidR="00062D1B" w:rsidRPr="00DF2BF3" w:rsidDel="006A3D84">
          <w:rPr>
            <w:rFonts w:ascii="Times New Roman" w:hAnsi="Times New Roman" w:cs="Times New Roman"/>
          </w:rPr>
          <w:delText>,</w:delText>
        </w:r>
      </w:del>
      <w:r w:rsidR="00062D1B" w:rsidRPr="00DF2BF3">
        <w:rPr>
          <w:rFonts w:ascii="Times New Roman" w:hAnsi="Times New Roman" w:cs="Times New Roman"/>
        </w:rPr>
        <w:t xml:space="preserve"> </w:t>
      </w:r>
      <w:r w:rsidR="00E30E9C" w:rsidRPr="00DF2BF3">
        <w:rPr>
          <w:rFonts w:ascii="Times New Roman" w:hAnsi="Times New Roman" w:cs="Times New Roman"/>
        </w:rPr>
        <w:t>and includes</w:t>
      </w:r>
      <w:r w:rsidR="00062D1B" w:rsidRPr="00DF2BF3">
        <w:rPr>
          <w:rFonts w:ascii="Times New Roman" w:hAnsi="Times New Roman" w:cs="Times New Roman"/>
        </w:rPr>
        <w:t xml:space="preserve"> connections </w:t>
      </w:r>
      <w:r w:rsidR="00E30E9C" w:rsidRPr="00DF2BF3">
        <w:rPr>
          <w:rFonts w:ascii="Times New Roman" w:hAnsi="Times New Roman" w:cs="Times New Roman"/>
        </w:rPr>
        <w:t xml:space="preserve">with </w:t>
      </w:r>
      <w:r w:rsidR="000F3BD4" w:rsidRPr="00DF2BF3">
        <w:rPr>
          <w:rFonts w:ascii="Times New Roman" w:hAnsi="Times New Roman" w:cs="Times New Roman"/>
        </w:rPr>
        <w:t xml:space="preserve">aspects of the world beyond the </w:t>
      </w:r>
      <w:r w:rsidR="00E30E9C" w:rsidRPr="00DF2BF3">
        <w:rPr>
          <w:rFonts w:ascii="Times New Roman" w:hAnsi="Times New Roman" w:cs="Times New Roman"/>
        </w:rPr>
        <w:t>human</w:t>
      </w:r>
      <w:r w:rsidR="00FA3709" w:rsidRPr="00DF2BF3">
        <w:rPr>
          <w:rFonts w:ascii="Times New Roman" w:hAnsi="Times New Roman" w:cs="Times New Roman"/>
        </w:rPr>
        <w:t xml:space="preserve">—that is, </w:t>
      </w:r>
      <w:r w:rsidR="00696097" w:rsidRPr="00DF2BF3">
        <w:rPr>
          <w:rFonts w:ascii="Times New Roman" w:hAnsi="Times New Roman" w:cs="Times New Roman"/>
        </w:rPr>
        <w:t xml:space="preserve">both nonhuman entities and </w:t>
      </w:r>
      <w:r w:rsidR="00AB4BA0" w:rsidRPr="00DF2BF3">
        <w:rPr>
          <w:rFonts w:ascii="Times New Roman" w:hAnsi="Times New Roman" w:cs="Times New Roman"/>
        </w:rPr>
        <w:t xml:space="preserve">the </w:t>
      </w:r>
      <w:r w:rsidR="004F579B" w:rsidRPr="00DF2BF3">
        <w:rPr>
          <w:rFonts w:ascii="Times New Roman" w:hAnsi="Times New Roman" w:cs="Times New Roman"/>
        </w:rPr>
        <w:t>universal principle, spirit, force</w:t>
      </w:r>
      <w:ins w:id="285" w:author="Copyeditor" w:date="2022-08-28T18:50:00Z">
        <w:r w:rsidR="00EF09DC">
          <w:rPr>
            <w:rFonts w:ascii="Times New Roman" w:hAnsi="Times New Roman" w:cs="Times New Roman"/>
          </w:rPr>
          <w:t>,</w:t>
        </w:r>
      </w:ins>
      <w:r w:rsidR="004E4674" w:rsidRPr="00DF2BF3">
        <w:rPr>
          <w:rFonts w:ascii="Times New Roman" w:hAnsi="Times New Roman" w:cs="Times New Roman"/>
        </w:rPr>
        <w:t xml:space="preserve"> or </w:t>
      </w:r>
      <w:r w:rsidR="004F579B" w:rsidRPr="00DF2BF3">
        <w:rPr>
          <w:rFonts w:ascii="Times New Roman" w:hAnsi="Times New Roman" w:cs="Times New Roman"/>
        </w:rPr>
        <w:t>life</w:t>
      </w:r>
      <w:r w:rsidR="00F35DC4" w:rsidRPr="00DF2BF3">
        <w:rPr>
          <w:rFonts w:ascii="Times New Roman" w:hAnsi="Times New Roman" w:cs="Times New Roman"/>
        </w:rPr>
        <w:t xml:space="preserve"> </w:t>
      </w:r>
      <w:r w:rsidR="004F579B" w:rsidRPr="00DF2BF3">
        <w:rPr>
          <w:rFonts w:ascii="Times New Roman" w:hAnsi="Times New Roman" w:cs="Times New Roman"/>
        </w:rPr>
        <w:t xml:space="preserve">that </w:t>
      </w:r>
      <w:r w:rsidR="00F35DC4" w:rsidRPr="00DF2BF3">
        <w:rPr>
          <w:rFonts w:ascii="Times New Roman" w:hAnsi="Times New Roman" w:cs="Times New Roman"/>
        </w:rPr>
        <w:t>is manifested</w:t>
      </w:r>
      <w:r w:rsidR="004F579B" w:rsidRPr="00DF2BF3">
        <w:rPr>
          <w:rFonts w:ascii="Times New Roman" w:hAnsi="Times New Roman" w:cs="Times New Roman"/>
        </w:rPr>
        <w:t xml:space="preserve"> </w:t>
      </w:r>
      <w:r w:rsidR="00F35DC4" w:rsidRPr="00DF2BF3">
        <w:rPr>
          <w:rFonts w:ascii="Times New Roman" w:hAnsi="Times New Roman" w:cs="Times New Roman"/>
        </w:rPr>
        <w:t>in</w:t>
      </w:r>
      <w:r w:rsidR="004F579B" w:rsidRPr="00DF2BF3">
        <w:rPr>
          <w:rFonts w:ascii="Times New Roman" w:hAnsi="Times New Roman" w:cs="Times New Roman"/>
        </w:rPr>
        <w:t xml:space="preserve"> every</w:t>
      </w:r>
      <w:r w:rsidR="00FE2E14" w:rsidRPr="00DF2BF3">
        <w:rPr>
          <w:rFonts w:ascii="Times New Roman" w:hAnsi="Times New Roman" w:cs="Times New Roman"/>
        </w:rPr>
        <w:t xml:space="preserve"> finite being</w:t>
      </w:r>
      <w:r w:rsidR="00062D1B" w:rsidRPr="00DF2BF3">
        <w:rPr>
          <w:rFonts w:ascii="Times New Roman" w:hAnsi="Times New Roman" w:cs="Times New Roman"/>
        </w:rPr>
        <w:t xml:space="preserve">. </w:t>
      </w:r>
      <w:r w:rsidR="00DF2647" w:rsidRPr="00DF2BF3">
        <w:rPr>
          <w:rFonts w:ascii="Times New Roman" w:hAnsi="Times New Roman" w:cs="Times New Roman"/>
        </w:rPr>
        <w:t>This form of community</w:t>
      </w:r>
      <w:r w:rsidR="00C36E33" w:rsidRPr="00DF2BF3">
        <w:rPr>
          <w:rFonts w:ascii="Times New Roman" w:hAnsi="Times New Roman" w:cs="Times New Roman"/>
        </w:rPr>
        <w:t xml:space="preserve"> cannot be imposed on people or things</w:t>
      </w:r>
      <w:r w:rsidR="00313835" w:rsidRPr="00DF2BF3">
        <w:rPr>
          <w:rFonts w:ascii="Times New Roman" w:hAnsi="Times New Roman" w:cs="Times New Roman"/>
        </w:rPr>
        <w:t>, for example through laws or institutions, educational systems</w:t>
      </w:r>
      <w:r w:rsidR="00501971" w:rsidRPr="00DF2BF3">
        <w:rPr>
          <w:rFonts w:ascii="Times New Roman" w:hAnsi="Times New Roman" w:cs="Times New Roman"/>
        </w:rPr>
        <w:t>,</w:t>
      </w:r>
      <w:r w:rsidR="00313835" w:rsidRPr="00DF2BF3">
        <w:rPr>
          <w:rFonts w:ascii="Times New Roman" w:hAnsi="Times New Roman" w:cs="Times New Roman"/>
        </w:rPr>
        <w:t xml:space="preserve"> or methods </w:t>
      </w:r>
      <w:r w:rsidR="00501971" w:rsidRPr="00DF2BF3">
        <w:rPr>
          <w:rFonts w:ascii="Times New Roman" w:hAnsi="Times New Roman" w:cs="Times New Roman"/>
        </w:rPr>
        <w:t>for</w:t>
      </w:r>
      <w:r w:rsidR="00313835" w:rsidRPr="00DF2BF3">
        <w:rPr>
          <w:rFonts w:ascii="Times New Roman" w:hAnsi="Times New Roman" w:cs="Times New Roman"/>
        </w:rPr>
        <w:t xml:space="preserve"> </w:t>
      </w:r>
      <w:r w:rsidR="00AE2A18" w:rsidRPr="00DF2BF3">
        <w:rPr>
          <w:rFonts w:ascii="Times New Roman" w:hAnsi="Times New Roman" w:cs="Times New Roman"/>
        </w:rPr>
        <w:t>controlling, shaping</w:t>
      </w:r>
      <w:ins w:id="286" w:author="Copyeditor" w:date="2022-08-28T18:51:00Z">
        <w:r w:rsidR="00EF09DC">
          <w:rPr>
            <w:rFonts w:ascii="Times New Roman" w:hAnsi="Times New Roman" w:cs="Times New Roman"/>
          </w:rPr>
          <w:t>,</w:t>
        </w:r>
      </w:ins>
      <w:r w:rsidR="00AE2A18" w:rsidRPr="00DF2BF3">
        <w:rPr>
          <w:rFonts w:ascii="Times New Roman" w:hAnsi="Times New Roman" w:cs="Times New Roman"/>
        </w:rPr>
        <w:t xml:space="preserve"> or cultivating the natural world</w:t>
      </w:r>
      <w:r w:rsidR="00C36E33" w:rsidRPr="00DF2BF3">
        <w:rPr>
          <w:rFonts w:ascii="Times New Roman" w:hAnsi="Times New Roman" w:cs="Times New Roman"/>
        </w:rPr>
        <w:t xml:space="preserve">. </w:t>
      </w:r>
      <w:r w:rsidR="001A69D3" w:rsidRPr="00DF2BF3">
        <w:rPr>
          <w:rFonts w:ascii="Times New Roman" w:hAnsi="Times New Roman" w:cs="Times New Roman"/>
        </w:rPr>
        <w:t>This community</w:t>
      </w:r>
      <w:r w:rsidR="0058543D" w:rsidRPr="00DF2BF3">
        <w:rPr>
          <w:rFonts w:ascii="Times New Roman" w:hAnsi="Times New Roman" w:cs="Times New Roman"/>
        </w:rPr>
        <w:t xml:space="preserve"> is</w:t>
      </w:r>
      <w:r w:rsidR="00ED3A62" w:rsidRPr="00DF2BF3">
        <w:rPr>
          <w:rFonts w:ascii="Times New Roman" w:hAnsi="Times New Roman" w:cs="Times New Roman"/>
        </w:rPr>
        <w:t xml:space="preserve"> instead bound</w:t>
      </w:r>
      <w:r w:rsidR="0058543D" w:rsidRPr="00DF2BF3">
        <w:rPr>
          <w:rFonts w:ascii="Times New Roman" w:hAnsi="Times New Roman" w:cs="Times New Roman"/>
        </w:rPr>
        <w:t xml:space="preserve"> </w:t>
      </w:r>
      <w:r w:rsidR="00062D1B" w:rsidRPr="00DF2BF3">
        <w:rPr>
          <w:rFonts w:ascii="Times New Roman" w:hAnsi="Times New Roman" w:cs="Times New Roman"/>
        </w:rPr>
        <w:t>by</w:t>
      </w:r>
      <w:r w:rsidRPr="00DF2BF3">
        <w:rPr>
          <w:rFonts w:ascii="Times New Roman" w:hAnsi="Times New Roman" w:cs="Times New Roman"/>
        </w:rPr>
        <w:t xml:space="preserve"> </w:t>
      </w:r>
      <w:r w:rsidR="0058543D" w:rsidRPr="00DF2BF3">
        <w:rPr>
          <w:rFonts w:ascii="Times New Roman" w:hAnsi="Times New Roman" w:cs="Times New Roman"/>
        </w:rPr>
        <w:t>feelings of affinity</w:t>
      </w:r>
      <w:r w:rsidRPr="00DF2BF3">
        <w:rPr>
          <w:rFonts w:ascii="Times New Roman" w:hAnsi="Times New Roman" w:cs="Times New Roman"/>
        </w:rPr>
        <w:t>,</w:t>
      </w:r>
      <w:r w:rsidR="0058543D" w:rsidRPr="00DF2BF3">
        <w:rPr>
          <w:rFonts w:ascii="Times New Roman" w:hAnsi="Times New Roman" w:cs="Times New Roman"/>
        </w:rPr>
        <w:t xml:space="preserve"> friendship, and love</w:t>
      </w:r>
      <w:r w:rsidR="00033192" w:rsidRPr="00DF2BF3">
        <w:rPr>
          <w:rFonts w:ascii="Times New Roman" w:hAnsi="Times New Roman" w:cs="Times New Roman"/>
        </w:rPr>
        <w:t xml:space="preserve">, </w:t>
      </w:r>
      <w:r w:rsidR="00034976" w:rsidRPr="00DF2BF3">
        <w:rPr>
          <w:rFonts w:ascii="Times New Roman" w:hAnsi="Times New Roman" w:cs="Times New Roman"/>
        </w:rPr>
        <w:t>and</w:t>
      </w:r>
      <w:r w:rsidR="00F53939" w:rsidRPr="00DF2BF3">
        <w:rPr>
          <w:rFonts w:ascii="Times New Roman" w:hAnsi="Times New Roman" w:cs="Times New Roman"/>
        </w:rPr>
        <w:t>,</w:t>
      </w:r>
      <w:r w:rsidR="00034976" w:rsidRPr="00DF2BF3">
        <w:rPr>
          <w:rFonts w:ascii="Times New Roman" w:hAnsi="Times New Roman" w:cs="Times New Roman"/>
        </w:rPr>
        <w:t xml:space="preserve"> if it grows, can only </w:t>
      </w:r>
      <w:r w:rsidR="00F53939" w:rsidRPr="00DF2BF3">
        <w:rPr>
          <w:rFonts w:ascii="Times New Roman" w:hAnsi="Times New Roman" w:cs="Times New Roman"/>
        </w:rPr>
        <w:t>do so</w:t>
      </w:r>
      <w:r w:rsidR="00034976" w:rsidRPr="00DF2BF3">
        <w:rPr>
          <w:rFonts w:ascii="Times New Roman" w:hAnsi="Times New Roman" w:cs="Times New Roman"/>
        </w:rPr>
        <w:t xml:space="preserve"> organically</w:t>
      </w:r>
      <w:r w:rsidR="005A0138" w:rsidRPr="00DF2BF3">
        <w:rPr>
          <w:rFonts w:ascii="Times New Roman" w:hAnsi="Times New Roman" w:cs="Times New Roman"/>
        </w:rPr>
        <w:t>,</w:t>
      </w:r>
      <w:r w:rsidR="00034976" w:rsidRPr="00DF2BF3">
        <w:rPr>
          <w:rFonts w:ascii="Times New Roman" w:hAnsi="Times New Roman" w:cs="Times New Roman"/>
        </w:rPr>
        <w:t xml:space="preserve"> </w:t>
      </w:r>
      <w:r w:rsidR="005A0138" w:rsidRPr="00DF2BF3">
        <w:rPr>
          <w:rFonts w:ascii="Times New Roman" w:hAnsi="Times New Roman" w:cs="Times New Roman"/>
        </w:rPr>
        <w:t>as individuals</w:t>
      </w:r>
      <w:r w:rsidR="00034976" w:rsidRPr="00DF2BF3">
        <w:rPr>
          <w:rFonts w:ascii="Times New Roman" w:hAnsi="Times New Roman" w:cs="Times New Roman"/>
        </w:rPr>
        <w:t xml:space="preserve"> </w:t>
      </w:r>
      <w:r w:rsidR="005A0138" w:rsidRPr="00DF2BF3">
        <w:rPr>
          <w:rFonts w:ascii="Times New Roman" w:hAnsi="Times New Roman" w:cs="Times New Roman"/>
        </w:rPr>
        <w:t>develop to have more in common with each other</w:t>
      </w:r>
      <w:r w:rsidR="00034976" w:rsidRPr="00DF2BF3">
        <w:rPr>
          <w:rFonts w:ascii="Times New Roman" w:hAnsi="Times New Roman" w:cs="Times New Roman"/>
        </w:rPr>
        <w:t xml:space="preserve">. </w:t>
      </w:r>
      <w:r w:rsidR="00775D6A" w:rsidRPr="00DF2BF3">
        <w:rPr>
          <w:rFonts w:ascii="Times New Roman" w:hAnsi="Times New Roman" w:cs="Times New Roman"/>
        </w:rPr>
        <w:t>This growth of an ideal community</w:t>
      </w:r>
      <w:r w:rsidR="007420A8" w:rsidRPr="00DF2BF3">
        <w:rPr>
          <w:rFonts w:ascii="Times New Roman" w:hAnsi="Times New Roman" w:cs="Times New Roman"/>
        </w:rPr>
        <w:t xml:space="preserve">—or of several, for there is no reason why </w:t>
      </w:r>
      <w:r w:rsidR="00CE72F3" w:rsidRPr="00DF2BF3">
        <w:rPr>
          <w:rFonts w:ascii="Times New Roman" w:hAnsi="Times New Roman" w:cs="Times New Roman"/>
        </w:rPr>
        <w:t>these harmonies</w:t>
      </w:r>
      <w:r w:rsidR="007420A8" w:rsidRPr="00DF2BF3">
        <w:rPr>
          <w:rFonts w:ascii="Times New Roman" w:hAnsi="Times New Roman" w:cs="Times New Roman"/>
        </w:rPr>
        <w:t xml:space="preserve"> could not </w:t>
      </w:r>
      <w:r w:rsidR="00CE72F3" w:rsidRPr="00DF2BF3">
        <w:rPr>
          <w:rFonts w:ascii="Times New Roman" w:hAnsi="Times New Roman" w:cs="Times New Roman"/>
        </w:rPr>
        <w:t>develop</w:t>
      </w:r>
      <w:r w:rsidR="007420A8" w:rsidRPr="00DF2BF3">
        <w:rPr>
          <w:rFonts w:ascii="Times New Roman" w:hAnsi="Times New Roman" w:cs="Times New Roman"/>
        </w:rPr>
        <w:t xml:space="preserve"> in several places at once</w:t>
      </w:r>
      <w:r w:rsidR="00063FC0" w:rsidRPr="00DF2BF3">
        <w:rPr>
          <w:rFonts w:ascii="Times New Roman" w:hAnsi="Times New Roman" w:cs="Times New Roman"/>
        </w:rPr>
        <w:t xml:space="preserve"> </w:t>
      </w:r>
      <w:r w:rsidR="00302D53" w:rsidRPr="00DF2BF3">
        <w:rPr>
          <w:rFonts w:ascii="Times New Roman" w:hAnsi="Times New Roman" w:cs="Times New Roman"/>
        </w:rPr>
        <w:t xml:space="preserve">and then converge </w:t>
      </w:r>
      <w:r w:rsidR="00063FC0" w:rsidRPr="00DF2BF3">
        <w:rPr>
          <w:rFonts w:ascii="Times New Roman" w:hAnsi="Times New Roman" w:cs="Times New Roman"/>
        </w:rPr>
        <w:t xml:space="preserve">(see </w:t>
      </w:r>
      <w:proofErr w:type="spellStart"/>
      <w:r w:rsidR="00063FC0" w:rsidRPr="00DF2BF3">
        <w:rPr>
          <w:rFonts w:ascii="Times New Roman" w:hAnsi="Times New Roman" w:cs="Times New Roman"/>
        </w:rPr>
        <w:t>Licher</w:t>
      </w:r>
      <w:proofErr w:type="spellEnd"/>
      <w:r w:rsidR="00063FC0" w:rsidRPr="00DF2BF3">
        <w:rPr>
          <w:rFonts w:ascii="Times New Roman" w:hAnsi="Times New Roman" w:cs="Times New Roman"/>
        </w:rPr>
        <w:t xml:space="preserve"> “Du </w:t>
      </w:r>
      <w:proofErr w:type="spellStart"/>
      <w:r w:rsidR="00063FC0" w:rsidRPr="00DF2BF3">
        <w:rPr>
          <w:rFonts w:ascii="Times New Roman" w:hAnsi="Times New Roman" w:cs="Times New Roman"/>
        </w:rPr>
        <w:t>mußt</w:t>
      </w:r>
      <w:proofErr w:type="spellEnd"/>
      <w:r w:rsidR="00063FC0" w:rsidRPr="00DF2BF3">
        <w:rPr>
          <w:rFonts w:ascii="Times New Roman" w:hAnsi="Times New Roman" w:cs="Times New Roman"/>
        </w:rPr>
        <w:t xml:space="preserve"> Dich”</w:t>
      </w:r>
      <w:r w:rsidR="00107CA4" w:rsidRPr="00DF2BF3">
        <w:rPr>
          <w:rFonts w:ascii="Times New Roman" w:hAnsi="Times New Roman" w:cs="Times New Roman"/>
        </w:rPr>
        <w:t xml:space="preserve"> 31</w:t>
      </w:r>
      <w:r w:rsidR="00063FC0" w:rsidRPr="00DF2BF3">
        <w:rPr>
          <w:rFonts w:ascii="Times New Roman" w:hAnsi="Times New Roman" w:cs="Times New Roman"/>
        </w:rPr>
        <w:t>)</w:t>
      </w:r>
      <w:r w:rsidR="007420A8" w:rsidRPr="00DF2BF3">
        <w:rPr>
          <w:rFonts w:ascii="Times New Roman" w:hAnsi="Times New Roman" w:cs="Times New Roman"/>
        </w:rPr>
        <w:t>—</w:t>
      </w:r>
      <w:r w:rsidR="00775D6A" w:rsidRPr="00DF2BF3">
        <w:rPr>
          <w:rFonts w:ascii="Times New Roman" w:hAnsi="Times New Roman" w:cs="Times New Roman"/>
        </w:rPr>
        <w:t>creates</w:t>
      </w:r>
      <w:r w:rsidR="00033192" w:rsidRPr="00DF2BF3">
        <w:rPr>
          <w:rFonts w:ascii="Times New Roman" w:hAnsi="Times New Roman" w:cs="Times New Roman"/>
        </w:rPr>
        <w:t xml:space="preserve"> a gradual movement towards </w:t>
      </w:r>
      <w:r w:rsidR="00990799" w:rsidRPr="00DF2BF3">
        <w:rPr>
          <w:rFonts w:ascii="Times New Roman" w:hAnsi="Times New Roman" w:cs="Times New Roman"/>
        </w:rPr>
        <w:t>a more</w:t>
      </w:r>
      <w:r w:rsidR="00033192" w:rsidRPr="00DF2BF3">
        <w:rPr>
          <w:rFonts w:ascii="Times New Roman" w:hAnsi="Times New Roman" w:cs="Times New Roman"/>
        </w:rPr>
        <w:t xml:space="preserve"> </w:t>
      </w:r>
      <w:r w:rsidR="00990799" w:rsidRPr="00DF2BF3">
        <w:rPr>
          <w:rFonts w:ascii="Times New Roman" w:hAnsi="Times New Roman" w:cs="Times New Roman"/>
        </w:rPr>
        <w:t>harmonious whole</w:t>
      </w:r>
      <w:r w:rsidR="0058543D" w:rsidRPr="00DF2BF3">
        <w:rPr>
          <w:rFonts w:ascii="Times New Roman" w:hAnsi="Times New Roman" w:cs="Times New Roman"/>
        </w:rPr>
        <w:t>.</w:t>
      </w:r>
      <w:r w:rsidRPr="00DF2BF3">
        <w:rPr>
          <w:rFonts w:ascii="Times New Roman" w:hAnsi="Times New Roman" w:cs="Times New Roman"/>
        </w:rPr>
        <w:t xml:space="preserve"> </w:t>
      </w:r>
      <w:r w:rsidR="00062D1B" w:rsidRPr="00DF2BF3">
        <w:rPr>
          <w:rFonts w:ascii="Times New Roman" w:hAnsi="Times New Roman" w:cs="Times New Roman"/>
        </w:rPr>
        <w:t>I</w:t>
      </w:r>
      <w:r w:rsidR="008E0D39" w:rsidRPr="00DF2BF3">
        <w:rPr>
          <w:rFonts w:ascii="Times New Roman" w:hAnsi="Times New Roman" w:cs="Times New Roman"/>
        </w:rPr>
        <w:t xml:space="preserve">n other words, </w:t>
      </w:r>
      <w:r w:rsidR="00D40469" w:rsidRPr="00DF2BF3">
        <w:rPr>
          <w:rFonts w:ascii="Times New Roman" w:hAnsi="Times New Roman" w:cs="Times New Roman"/>
        </w:rPr>
        <w:t>by</w:t>
      </w:r>
      <w:r w:rsidR="00062D1B" w:rsidRPr="00DF2BF3">
        <w:rPr>
          <w:rFonts w:ascii="Times New Roman" w:hAnsi="Times New Roman" w:cs="Times New Roman"/>
        </w:rPr>
        <w:t xml:space="preserve"> working on oneself in this kind of community of </w:t>
      </w:r>
      <w:r w:rsidR="00165C28" w:rsidRPr="00DF2BF3">
        <w:rPr>
          <w:rFonts w:ascii="Times New Roman" w:hAnsi="Times New Roman" w:cs="Times New Roman"/>
        </w:rPr>
        <w:t>connected beings</w:t>
      </w:r>
      <w:del w:id="287" w:author="Copyeditor" w:date="2022-08-28T18:51:00Z">
        <w:r w:rsidR="00062D1B" w:rsidRPr="00DF2BF3" w:rsidDel="00EF09DC">
          <w:rPr>
            <w:rFonts w:ascii="Times New Roman" w:hAnsi="Times New Roman" w:cs="Times New Roman"/>
          </w:rPr>
          <w:delText xml:space="preserve">, </w:delText>
        </w:r>
      </w:del>
      <w:ins w:id="288" w:author="Copyeditor" w:date="2022-08-28T18:51:00Z">
        <w:r w:rsidR="00EF09DC">
          <w:rPr>
            <w:rFonts w:ascii="Times New Roman" w:hAnsi="Times New Roman" w:cs="Times New Roman"/>
          </w:rPr>
          <w:t>—</w:t>
        </w:r>
      </w:ins>
      <w:r w:rsidR="00062D1B" w:rsidRPr="00DF2BF3">
        <w:rPr>
          <w:rFonts w:ascii="Times New Roman" w:hAnsi="Times New Roman" w:cs="Times New Roman"/>
        </w:rPr>
        <w:t xml:space="preserve">that is, in developing together a deeper, shared connection to </w:t>
      </w:r>
      <w:r w:rsidR="0058543D" w:rsidRPr="00DF2BF3">
        <w:rPr>
          <w:rFonts w:ascii="Times New Roman" w:hAnsi="Times New Roman" w:cs="Times New Roman"/>
        </w:rPr>
        <w:t xml:space="preserve">each other and to </w:t>
      </w:r>
      <w:r w:rsidR="00062D1B" w:rsidRPr="00DF2BF3">
        <w:rPr>
          <w:rFonts w:ascii="Times New Roman" w:hAnsi="Times New Roman" w:cs="Times New Roman"/>
        </w:rPr>
        <w:t>the infinite</w:t>
      </w:r>
      <w:r w:rsidR="0058543D" w:rsidRPr="00DF2BF3">
        <w:rPr>
          <w:rFonts w:ascii="Times New Roman" w:hAnsi="Times New Roman" w:cs="Times New Roman"/>
        </w:rPr>
        <w:t>, productive “spirit of nature” that runs through all things</w:t>
      </w:r>
      <w:del w:id="289" w:author="Copyeditor" w:date="2022-08-28T18:52:00Z">
        <w:r w:rsidR="00062D1B" w:rsidRPr="00DF2BF3" w:rsidDel="00EF09DC">
          <w:rPr>
            <w:rFonts w:ascii="Times New Roman" w:hAnsi="Times New Roman" w:cs="Times New Roman"/>
          </w:rPr>
          <w:delText xml:space="preserve">, </w:delText>
        </w:r>
      </w:del>
      <w:ins w:id="290" w:author="Copyeditor" w:date="2022-08-28T18:52:00Z">
        <w:r w:rsidR="00EF09DC">
          <w:rPr>
            <w:rFonts w:ascii="Times New Roman" w:hAnsi="Times New Roman" w:cs="Times New Roman"/>
          </w:rPr>
          <w:t>—</w:t>
        </w:r>
      </w:ins>
      <w:r w:rsidR="00062D1B" w:rsidRPr="00DF2BF3">
        <w:rPr>
          <w:rFonts w:ascii="Times New Roman" w:hAnsi="Times New Roman" w:cs="Times New Roman"/>
        </w:rPr>
        <w:t xml:space="preserve">individuals </w:t>
      </w:r>
      <w:r w:rsidR="005F6ADC" w:rsidRPr="00DF2BF3">
        <w:rPr>
          <w:rFonts w:ascii="Times New Roman" w:hAnsi="Times New Roman" w:cs="Times New Roman"/>
        </w:rPr>
        <w:t>cultivate themselves</w:t>
      </w:r>
      <w:r w:rsidR="00433772" w:rsidRPr="00DF2BF3">
        <w:rPr>
          <w:rFonts w:ascii="Times New Roman" w:hAnsi="Times New Roman" w:cs="Times New Roman"/>
        </w:rPr>
        <w:t xml:space="preserve"> and thereby the earth, whose elements they are made of</w:t>
      </w:r>
      <w:r w:rsidR="005F6ADC" w:rsidRPr="00DF2BF3">
        <w:rPr>
          <w:rFonts w:ascii="Times New Roman" w:hAnsi="Times New Roman" w:cs="Times New Roman"/>
        </w:rPr>
        <w:t xml:space="preserve">. In </w:t>
      </w:r>
      <w:r w:rsidR="00FF6E9D" w:rsidRPr="00DF2BF3">
        <w:rPr>
          <w:rFonts w:ascii="Times New Roman" w:hAnsi="Times New Roman" w:cs="Times New Roman"/>
        </w:rPr>
        <w:t xml:space="preserve">so </w:t>
      </w:r>
      <w:r w:rsidR="005F6ADC" w:rsidRPr="00DF2BF3">
        <w:rPr>
          <w:rFonts w:ascii="Times New Roman" w:hAnsi="Times New Roman" w:cs="Times New Roman"/>
        </w:rPr>
        <w:t xml:space="preserve">doing, they not only </w:t>
      </w:r>
      <w:r w:rsidR="00C7256E" w:rsidRPr="00DF2BF3">
        <w:rPr>
          <w:rFonts w:ascii="Times New Roman" w:hAnsi="Times New Roman" w:cs="Times New Roman"/>
        </w:rPr>
        <w:t>increase</w:t>
      </w:r>
      <w:r w:rsidR="005F6ADC" w:rsidRPr="00DF2BF3">
        <w:rPr>
          <w:rFonts w:ascii="Times New Roman" w:hAnsi="Times New Roman" w:cs="Times New Roman"/>
        </w:rPr>
        <w:t xml:space="preserve"> their own </w:t>
      </w:r>
      <w:r w:rsidR="00BE7C29" w:rsidRPr="00DF2BF3">
        <w:rPr>
          <w:rFonts w:ascii="Times New Roman" w:hAnsi="Times New Roman" w:cs="Times New Roman"/>
        </w:rPr>
        <w:t>“liveliness,” “animation</w:t>
      </w:r>
      <w:ins w:id="291" w:author="Copyeditor" w:date="2022-08-28T18:52:00Z">
        <w:r w:rsidR="00EF09DC">
          <w:rPr>
            <w:rFonts w:ascii="Times New Roman" w:hAnsi="Times New Roman" w:cs="Times New Roman"/>
          </w:rPr>
          <w:t>,</w:t>
        </w:r>
      </w:ins>
      <w:r w:rsidR="00BE7C29" w:rsidRPr="00DF2BF3">
        <w:rPr>
          <w:rFonts w:ascii="Times New Roman" w:hAnsi="Times New Roman" w:cs="Times New Roman"/>
        </w:rPr>
        <w:t>” or “spirit</w:t>
      </w:r>
      <w:del w:id="292" w:author="Copyeditor" w:date="2022-08-28T18:52:00Z">
        <w:r w:rsidR="00BE7C29" w:rsidRPr="00DF2BF3" w:rsidDel="00EF09DC">
          <w:rPr>
            <w:rFonts w:ascii="Times New Roman" w:hAnsi="Times New Roman" w:cs="Times New Roman"/>
          </w:rPr>
          <w:delText>,</w:delText>
        </w:r>
      </w:del>
      <w:r w:rsidR="00BE7C29" w:rsidRPr="00DF2BF3">
        <w:rPr>
          <w:rFonts w:ascii="Times New Roman" w:hAnsi="Times New Roman" w:cs="Times New Roman"/>
        </w:rPr>
        <w:t xml:space="preserve">” </w:t>
      </w:r>
      <w:r w:rsidR="005F6ADC" w:rsidRPr="00DF2BF3">
        <w:rPr>
          <w:rFonts w:ascii="Times New Roman" w:hAnsi="Times New Roman" w:cs="Times New Roman"/>
        </w:rPr>
        <w:t xml:space="preserve">but </w:t>
      </w:r>
      <w:r w:rsidR="00062D1B" w:rsidRPr="00DF2BF3">
        <w:rPr>
          <w:rFonts w:ascii="Times New Roman" w:hAnsi="Times New Roman" w:cs="Times New Roman"/>
        </w:rPr>
        <w:t xml:space="preserve">begin to join together into the interconnected parts of the </w:t>
      </w:r>
      <w:r w:rsidR="00FF6DEB" w:rsidRPr="00DF2BF3">
        <w:rPr>
          <w:rFonts w:ascii="Times New Roman" w:hAnsi="Times New Roman" w:cs="Times New Roman"/>
        </w:rPr>
        <w:t xml:space="preserve">ultimate </w:t>
      </w:r>
      <w:r w:rsidR="00062D1B" w:rsidRPr="00DF2BF3">
        <w:rPr>
          <w:rFonts w:ascii="Times New Roman" w:hAnsi="Times New Roman" w:cs="Times New Roman"/>
        </w:rPr>
        <w:t>organism that would constitute the final order of the earth.</w:t>
      </w:r>
    </w:p>
    <w:p w14:paraId="055A6913" w14:textId="787DA0AA" w:rsidR="00C24168" w:rsidRPr="00DF2BF3" w:rsidRDefault="00C24168" w:rsidP="001E0862">
      <w:pPr>
        <w:spacing w:line="480" w:lineRule="auto"/>
        <w:rPr>
          <w:rFonts w:ascii="Times New Roman" w:hAnsi="Times New Roman" w:cs="Times New Roman"/>
          <w:bCs/>
        </w:rPr>
      </w:pPr>
    </w:p>
    <w:p w14:paraId="0689A4C1" w14:textId="66E3861D" w:rsidR="00C24168" w:rsidRPr="00DF2BF3" w:rsidRDefault="00C24168" w:rsidP="001E0862">
      <w:pPr>
        <w:spacing w:line="480" w:lineRule="auto"/>
        <w:rPr>
          <w:rFonts w:ascii="Times New Roman" w:hAnsi="Times New Roman" w:cs="Times New Roman"/>
          <w:b/>
        </w:rPr>
      </w:pPr>
      <w:r w:rsidRPr="00DF2BF3">
        <w:rPr>
          <w:rFonts w:ascii="Times New Roman" w:hAnsi="Times New Roman" w:cs="Times New Roman"/>
          <w:b/>
        </w:rPr>
        <w:t>Conclu</w:t>
      </w:r>
      <w:r w:rsidR="004856E9" w:rsidRPr="00DF2BF3">
        <w:rPr>
          <w:rFonts w:ascii="Times New Roman" w:hAnsi="Times New Roman" w:cs="Times New Roman"/>
          <w:b/>
        </w:rPr>
        <w:t>ding Remarks</w:t>
      </w:r>
      <w:r w:rsidR="001B5621" w:rsidRPr="00DF2BF3">
        <w:rPr>
          <w:rFonts w:ascii="Times New Roman" w:hAnsi="Times New Roman" w:cs="Times New Roman"/>
          <w:b/>
        </w:rPr>
        <w:t xml:space="preserve"> on Günderrode and Political Ecology</w:t>
      </w:r>
    </w:p>
    <w:p w14:paraId="28BCC5BB" w14:textId="6398D4D0" w:rsidR="0022785C" w:rsidRPr="00DF2BF3" w:rsidRDefault="00127069" w:rsidP="00EB16B6">
      <w:pPr>
        <w:spacing w:line="480" w:lineRule="auto"/>
        <w:rPr>
          <w:rFonts w:ascii="Times New Roman" w:hAnsi="Times New Roman" w:cs="Times New Roman"/>
        </w:rPr>
      </w:pPr>
      <w:r w:rsidRPr="00DF2BF3">
        <w:rPr>
          <w:rFonts w:ascii="Times New Roman" w:hAnsi="Times New Roman" w:cs="Times New Roman"/>
        </w:rPr>
        <w:t>Despite its</w:t>
      </w:r>
      <w:r w:rsidR="005950BF" w:rsidRPr="00DF2BF3">
        <w:rPr>
          <w:rFonts w:ascii="Times New Roman" w:hAnsi="Times New Roman" w:cs="Times New Roman"/>
        </w:rPr>
        <w:t xml:space="preserve"> </w:t>
      </w:r>
      <w:r w:rsidR="006F0307" w:rsidRPr="00DF2BF3">
        <w:rPr>
          <w:rFonts w:ascii="Times New Roman" w:hAnsi="Times New Roman" w:cs="Times New Roman"/>
        </w:rPr>
        <w:t>strong commitments to literary and philosophical tropes of its day</w:t>
      </w:r>
      <w:r w:rsidRPr="00DF2BF3">
        <w:rPr>
          <w:rFonts w:ascii="Times New Roman" w:hAnsi="Times New Roman" w:cs="Times New Roman"/>
        </w:rPr>
        <w:t xml:space="preserve">, </w:t>
      </w:r>
      <w:r w:rsidR="008D6E26" w:rsidRPr="00DF2BF3">
        <w:rPr>
          <w:rFonts w:ascii="Times New Roman" w:hAnsi="Times New Roman" w:cs="Times New Roman"/>
        </w:rPr>
        <w:t xml:space="preserve">Günderrode’s account </w:t>
      </w:r>
      <w:r w:rsidR="00C70797" w:rsidRPr="00DF2BF3">
        <w:rPr>
          <w:rFonts w:ascii="Times New Roman" w:hAnsi="Times New Roman" w:cs="Times New Roman"/>
        </w:rPr>
        <w:t xml:space="preserve">of human nature and </w:t>
      </w:r>
      <w:r w:rsidR="00D36B12" w:rsidRPr="00DF2BF3">
        <w:rPr>
          <w:rFonts w:ascii="Times New Roman" w:hAnsi="Times New Roman" w:cs="Times New Roman"/>
        </w:rPr>
        <w:t xml:space="preserve">of </w:t>
      </w:r>
      <w:r w:rsidR="00C70797" w:rsidRPr="00DF2BF3">
        <w:rPr>
          <w:rFonts w:ascii="Times New Roman" w:hAnsi="Times New Roman" w:cs="Times New Roman"/>
        </w:rPr>
        <w:t xml:space="preserve">communities </w:t>
      </w:r>
      <w:r w:rsidR="00CD5B86" w:rsidRPr="00DF2BF3">
        <w:rPr>
          <w:rFonts w:ascii="Times New Roman" w:hAnsi="Times New Roman" w:cs="Times New Roman"/>
        </w:rPr>
        <w:t>that include</w:t>
      </w:r>
      <w:r w:rsidR="00C70797" w:rsidRPr="00DF2BF3">
        <w:rPr>
          <w:rFonts w:ascii="Times New Roman" w:hAnsi="Times New Roman" w:cs="Times New Roman"/>
        </w:rPr>
        <w:t xml:space="preserve"> both humans and the nonhuman </w:t>
      </w:r>
      <w:r w:rsidR="008D6E26" w:rsidRPr="00DF2BF3">
        <w:rPr>
          <w:rFonts w:ascii="Times New Roman" w:hAnsi="Times New Roman" w:cs="Times New Roman"/>
        </w:rPr>
        <w:t xml:space="preserve">is not </w:t>
      </w:r>
      <w:r w:rsidRPr="00DF2BF3">
        <w:rPr>
          <w:rFonts w:ascii="Times New Roman" w:hAnsi="Times New Roman" w:cs="Times New Roman"/>
        </w:rPr>
        <w:t>as</w:t>
      </w:r>
      <w:r w:rsidR="00081CF0" w:rsidRPr="00DF2BF3">
        <w:rPr>
          <w:rFonts w:ascii="Times New Roman" w:hAnsi="Times New Roman" w:cs="Times New Roman"/>
        </w:rPr>
        <w:t xml:space="preserve"> </w:t>
      </w:r>
      <w:r w:rsidRPr="00DF2BF3">
        <w:rPr>
          <w:rFonts w:ascii="Times New Roman" w:hAnsi="Times New Roman" w:cs="Times New Roman"/>
        </w:rPr>
        <w:t>outlandish</w:t>
      </w:r>
      <w:r w:rsidR="00081CF0" w:rsidRPr="00DF2BF3">
        <w:rPr>
          <w:rFonts w:ascii="Times New Roman" w:hAnsi="Times New Roman" w:cs="Times New Roman"/>
        </w:rPr>
        <w:t xml:space="preserve"> </w:t>
      </w:r>
      <w:r w:rsidR="002F4702" w:rsidRPr="00DF2BF3">
        <w:rPr>
          <w:rFonts w:ascii="Times New Roman" w:hAnsi="Times New Roman" w:cs="Times New Roman"/>
        </w:rPr>
        <w:t>or</w:t>
      </w:r>
      <w:r w:rsidRPr="00DF2BF3">
        <w:rPr>
          <w:rFonts w:ascii="Times New Roman" w:hAnsi="Times New Roman" w:cs="Times New Roman"/>
        </w:rPr>
        <w:t xml:space="preserve"> outdated as it might at first appear</w:t>
      </w:r>
      <w:r w:rsidR="00081CF0" w:rsidRPr="00DF2BF3">
        <w:rPr>
          <w:rFonts w:ascii="Times New Roman" w:hAnsi="Times New Roman" w:cs="Times New Roman"/>
        </w:rPr>
        <w:t>.</w:t>
      </w:r>
      <w:r w:rsidR="00F045AB" w:rsidRPr="00DF2BF3">
        <w:rPr>
          <w:rFonts w:ascii="Times New Roman" w:hAnsi="Times New Roman" w:cs="Times New Roman"/>
        </w:rPr>
        <w:t xml:space="preserve"> We accept </w:t>
      </w:r>
      <w:r w:rsidR="00E4671A" w:rsidRPr="00DF2BF3">
        <w:rPr>
          <w:rFonts w:ascii="Times New Roman" w:hAnsi="Times New Roman" w:cs="Times New Roman"/>
        </w:rPr>
        <w:t xml:space="preserve">the principle of </w:t>
      </w:r>
      <w:r w:rsidR="002F1FC7" w:rsidRPr="00DF2BF3">
        <w:rPr>
          <w:rFonts w:ascii="Times New Roman" w:hAnsi="Times New Roman" w:cs="Times New Roman"/>
        </w:rPr>
        <w:t xml:space="preserve">the </w:t>
      </w:r>
      <w:r w:rsidR="009E4364" w:rsidRPr="00DF2BF3">
        <w:rPr>
          <w:rFonts w:ascii="Times New Roman" w:hAnsi="Times New Roman" w:cs="Times New Roman"/>
        </w:rPr>
        <w:t>conservation of mass</w:t>
      </w:r>
      <w:r w:rsidR="00E4671A" w:rsidRPr="00DF2BF3">
        <w:rPr>
          <w:rFonts w:ascii="Times New Roman" w:hAnsi="Times New Roman" w:cs="Times New Roman"/>
        </w:rPr>
        <w:t xml:space="preserve">, as well as the idea </w:t>
      </w:r>
      <w:r w:rsidR="00F045AB" w:rsidRPr="00DF2BF3">
        <w:rPr>
          <w:rFonts w:ascii="Times New Roman" w:hAnsi="Times New Roman" w:cs="Times New Roman"/>
        </w:rPr>
        <w:t>that human beings</w:t>
      </w:r>
      <w:r w:rsidR="00022C57" w:rsidRPr="00DF2BF3">
        <w:rPr>
          <w:rFonts w:ascii="Times New Roman" w:hAnsi="Times New Roman" w:cs="Times New Roman"/>
        </w:rPr>
        <w:t>,</w:t>
      </w:r>
      <w:r w:rsidR="00F045AB" w:rsidRPr="00DF2BF3">
        <w:rPr>
          <w:rFonts w:ascii="Times New Roman" w:hAnsi="Times New Roman" w:cs="Times New Roman"/>
        </w:rPr>
        <w:t xml:space="preserve"> </w:t>
      </w:r>
      <w:r w:rsidR="00022C57" w:rsidRPr="00DF2BF3">
        <w:rPr>
          <w:rFonts w:ascii="Times New Roman" w:hAnsi="Times New Roman" w:cs="Times New Roman"/>
        </w:rPr>
        <w:t>like</w:t>
      </w:r>
      <w:r w:rsidR="002E56E8" w:rsidRPr="00DF2BF3">
        <w:rPr>
          <w:rFonts w:ascii="Times New Roman" w:hAnsi="Times New Roman" w:cs="Times New Roman"/>
        </w:rPr>
        <w:t xml:space="preserve"> everything else</w:t>
      </w:r>
      <w:r w:rsidR="00022C57" w:rsidRPr="00DF2BF3">
        <w:rPr>
          <w:rFonts w:ascii="Times New Roman" w:hAnsi="Times New Roman" w:cs="Times New Roman"/>
        </w:rPr>
        <w:t>,</w:t>
      </w:r>
      <w:r w:rsidR="002E56E8" w:rsidRPr="00DF2BF3">
        <w:rPr>
          <w:rFonts w:ascii="Times New Roman" w:hAnsi="Times New Roman" w:cs="Times New Roman"/>
        </w:rPr>
        <w:t xml:space="preserve"> </w:t>
      </w:r>
      <w:r w:rsidR="00F045AB" w:rsidRPr="00DF2BF3">
        <w:rPr>
          <w:rFonts w:ascii="Times New Roman" w:hAnsi="Times New Roman" w:cs="Times New Roman"/>
        </w:rPr>
        <w:t xml:space="preserve">are made </w:t>
      </w:r>
      <w:r w:rsidR="00E4671A" w:rsidRPr="00DF2BF3">
        <w:rPr>
          <w:rFonts w:ascii="Times New Roman" w:hAnsi="Times New Roman" w:cs="Times New Roman"/>
        </w:rPr>
        <w:t xml:space="preserve">up </w:t>
      </w:r>
      <w:r w:rsidR="00F045AB" w:rsidRPr="00DF2BF3">
        <w:rPr>
          <w:rFonts w:ascii="Times New Roman" w:hAnsi="Times New Roman" w:cs="Times New Roman"/>
        </w:rPr>
        <w:t xml:space="preserve">of </w:t>
      </w:r>
      <w:r w:rsidR="00F97AAE" w:rsidRPr="00DF2BF3">
        <w:rPr>
          <w:rFonts w:ascii="Times New Roman" w:hAnsi="Times New Roman" w:cs="Times New Roman"/>
        </w:rPr>
        <w:t xml:space="preserve">smaller </w:t>
      </w:r>
      <w:r w:rsidR="001804AD" w:rsidRPr="00DF2BF3">
        <w:rPr>
          <w:rFonts w:ascii="Times New Roman" w:hAnsi="Times New Roman" w:cs="Times New Roman"/>
        </w:rPr>
        <w:t>elements</w:t>
      </w:r>
      <w:r w:rsidR="00256163" w:rsidRPr="00DF2BF3">
        <w:rPr>
          <w:rFonts w:ascii="Times New Roman" w:hAnsi="Times New Roman" w:cs="Times New Roman"/>
        </w:rPr>
        <w:t>—</w:t>
      </w:r>
      <w:r w:rsidR="002E48C5" w:rsidRPr="00DF2BF3">
        <w:rPr>
          <w:rFonts w:ascii="Times New Roman" w:hAnsi="Times New Roman" w:cs="Times New Roman"/>
        </w:rPr>
        <w:t xml:space="preserve">chemical and mineral substances and, beyond these, </w:t>
      </w:r>
      <w:r w:rsidR="005F1E2E" w:rsidRPr="00DF2BF3">
        <w:rPr>
          <w:rFonts w:ascii="Times New Roman" w:hAnsi="Times New Roman" w:cs="Times New Roman"/>
        </w:rPr>
        <w:t xml:space="preserve">atoms, </w:t>
      </w:r>
      <w:r w:rsidR="00D35E12" w:rsidRPr="00DF2BF3">
        <w:rPr>
          <w:rFonts w:ascii="Times New Roman" w:hAnsi="Times New Roman" w:cs="Times New Roman"/>
        </w:rPr>
        <w:t xml:space="preserve">which are </w:t>
      </w:r>
      <w:r w:rsidR="005F1E2E" w:rsidRPr="00DF2BF3">
        <w:rPr>
          <w:rFonts w:ascii="Times New Roman" w:hAnsi="Times New Roman" w:cs="Times New Roman"/>
        </w:rPr>
        <w:t xml:space="preserve">themselves </w:t>
      </w:r>
      <w:r w:rsidR="005F1E2E" w:rsidRPr="00DF2BF3">
        <w:rPr>
          <w:rFonts w:ascii="Times New Roman" w:hAnsi="Times New Roman" w:cs="Times New Roman"/>
        </w:rPr>
        <w:lastRenderedPageBreak/>
        <w:t>comprised of protons, neutrons</w:t>
      </w:r>
      <w:ins w:id="293" w:author="Copyeditor" w:date="2022-08-28T19:00:00Z">
        <w:r w:rsidR="007A7920">
          <w:rPr>
            <w:rFonts w:ascii="Times New Roman" w:hAnsi="Times New Roman" w:cs="Times New Roman"/>
          </w:rPr>
          <w:t>,</w:t>
        </w:r>
      </w:ins>
      <w:r w:rsidR="005F1E2E" w:rsidRPr="00DF2BF3">
        <w:rPr>
          <w:rFonts w:ascii="Times New Roman" w:hAnsi="Times New Roman" w:cs="Times New Roman"/>
        </w:rPr>
        <w:t xml:space="preserve"> and electrons carrying an electric charge</w:t>
      </w:r>
      <w:r w:rsidR="00E4671A" w:rsidRPr="00DF2BF3">
        <w:rPr>
          <w:rFonts w:ascii="Times New Roman" w:hAnsi="Times New Roman" w:cs="Times New Roman"/>
        </w:rPr>
        <w:t>.</w:t>
      </w:r>
      <w:r w:rsidR="005F1E2E" w:rsidRPr="00DF2BF3">
        <w:rPr>
          <w:rFonts w:ascii="Times New Roman" w:hAnsi="Times New Roman" w:cs="Times New Roman"/>
        </w:rPr>
        <w:t xml:space="preserve"> </w:t>
      </w:r>
      <w:r w:rsidR="00E4671A" w:rsidRPr="00DF2BF3">
        <w:rPr>
          <w:rFonts w:ascii="Times New Roman" w:hAnsi="Times New Roman" w:cs="Times New Roman"/>
        </w:rPr>
        <w:t>And we know that</w:t>
      </w:r>
      <w:r w:rsidR="001804AD" w:rsidRPr="00DF2BF3">
        <w:rPr>
          <w:rFonts w:ascii="Times New Roman" w:hAnsi="Times New Roman" w:cs="Times New Roman"/>
        </w:rPr>
        <w:t xml:space="preserve">, </w:t>
      </w:r>
      <w:r w:rsidR="00EB4D80" w:rsidRPr="00DF2BF3">
        <w:rPr>
          <w:rFonts w:ascii="Times New Roman" w:hAnsi="Times New Roman" w:cs="Times New Roman"/>
        </w:rPr>
        <w:t>upon</w:t>
      </w:r>
      <w:r w:rsidR="001804AD" w:rsidRPr="00DF2BF3">
        <w:rPr>
          <w:rFonts w:ascii="Times New Roman" w:hAnsi="Times New Roman" w:cs="Times New Roman"/>
        </w:rPr>
        <w:t xml:space="preserve"> our death, </w:t>
      </w:r>
      <w:r w:rsidR="000D610E" w:rsidRPr="00DF2BF3">
        <w:rPr>
          <w:rFonts w:ascii="Times New Roman" w:hAnsi="Times New Roman" w:cs="Times New Roman"/>
        </w:rPr>
        <w:t>just like</w:t>
      </w:r>
      <w:r w:rsidR="00EB4D80" w:rsidRPr="00DF2BF3">
        <w:rPr>
          <w:rFonts w:ascii="Times New Roman" w:hAnsi="Times New Roman" w:cs="Times New Roman"/>
        </w:rPr>
        <w:t xml:space="preserve"> with</w:t>
      </w:r>
      <w:r w:rsidR="002E56E8" w:rsidRPr="00DF2BF3">
        <w:rPr>
          <w:rFonts w:ascii="Times New Roman" w:hAnsi="Times New Roman" w:cs="Times New Roman"/>
        </w:rPr>
        <w:t xml:space="preserve"> the destruction of other living and non</w:t>
      </w:r>
      <w:del w:id="294" w:author="Copyeditor" w:date="2022-08-28T19:00:00Z">
        <w:r w:rsidR="002E56E8" w:rsidRPr="00DF2BF3" w:rsidDel="007A7920">
          <w:rPr>
            <w:rFonts w:ascii="Times New Roman" w:hAnsi="Times New Roman" w:cs="Times New Roman"/>
          </w:rPr>
          <w:delText>-</w:delText>
        </w:r>
      </w:del>
      <w:r w:rsidR="002E56E8" w:rsidRPr="00DF2BF3">
        <w:rPr>
          <w:rFonts w:ascii="Times New Roman" w:hAnsi="Times New Roman" w:cs="Times New Roman"/>
        </w:rPr>
        <w:t xml:space="preserve">living entities, </w:t>
      </w:r>
      <w:r w:rsidR="00227048" w:rsidRPr="00DF2BF3">
        <w:rPr>
          <w:rFonts w:ascii="Times New Roman" w:hAnsi="Times New Roman" w:cs="Times New Roman"/>
        </w:rPr>
        <w:t xml:space="preserve">these </w:t>
      </w:r>
      <w:r w:rsidR="00E448F9" w:rsidRPr="00DF2BF3">
        <w:rPr>
          <w:rFonts w:ascii="Times New Roman" w:hAnsi="Times New Roman" w:cs="Times New Roman"/>
        </w:rPr>
        <w:t xml:space="preserve">elements </w:t>
      </w:r>
      <w:r w:rsidR="00D950F1" w:rsidRPr="00DF2BF3">
        <w:rPr>
          <w:rFonts w:ascii="Times New Roman" w:hAnsi="Times New Roman" w:cs="Times New Roman"/>
        </w:rPr>
        <w:t xml:space="preserve">will </w:t>
      </w:r>
      <w:r w:rsidR="00A263E9" w:rsidRPr="00DF2BF3">
        <w:rPr>
          <w:rFonts w:ascii="Times New Roman" w:hAnsi="Times New Roman" w:cs="Times New Roman"/>
        </w:rPr>
        <w:t>decompose</w:t>
      </w:r>
      <w:r w:rsidR="00E4671A" w:rsidRPr="00DF2BF3">
        <w:rPr>
          <w:rFonts w:ascii="Times New Roman" w:hAnsi="Times New Roman" w:cs="Times New Roman"/>
        </w:rPr>
        <w:t xml:space="preserve"> and </w:t>
      </w:r>
      <w:r w:rsidR="00A263E9" w:rsidRPr="00DF2BF3">
        <w:rPr>
          <w:rFonts w:ascii="Times New Roman" w:hAnsi="Times New Roman" w:cs="Times New Roman"/>
        </w:rPr>
        <w:t>go on to participate</w:t>
      </w:r>
      <w:r w:rsidR="00E4671A" w:rsidRPr="00DF2BF3">
        <w:rPr>
          <w:rFonts w:ascii="Times New Roman" w:hAnsi="Times New Roman" w:cs="Times New Roman"/>
        </w:rPr>
        <w:t xml:space="preserve"> in different forms</w:t>
      </w:r>
      <w:r w:rsidR="00A263E9" w:rsidRPr="00DF2BF3">
        <w:rPr>
          <w:rFonts w:ascii="Times New Roman" w:hAnsi="Times New Roman" w:cs="Times New Roman"/>
        </w:rPr>
        <w:t xml:space="preserve"> of life</w:t>
      </w:r>
      <w:r w:rsidR="00E4671A" w:rsidRPr="00DF2BF3">
        <w:rPr>
          <w:rFonts w:ascii="Times New Roman" w:hAnsi="Times New Roman" w:cs="Times New Roman"/>
        </w:rPr>
        <w:t>.</w:t>
      </w:r>
      <w:r w:rsidR="00B81C22" w:rsidRPr="00DF2BF3">
        <w:rPr>
          <w:rFonts w:ascii="Times New Roman" w:hAnsi="Times New Roman" w:cs="Times New Roman"/>
        </w:rPr>
        <w:t xml:space="preserve"> What we find hard to </w:t>
      </w:r>
      <w:r w:rsidR="008B042C" w:rsidRPr="00DF2BF3">
        <w:rPr>
          <w:rFonts w:ascii="Times New Roman" w:hAnsi="Times New Roman" w:cs="Times New Roman"/>
        </w:rPr>
        <w:t>accept</w:t>
      </w:r>
      <w:r w:rsidR="00B81C22" w:rsidRPr="00DF2BF3">
        <w:rPr>
          <w:rFonts w:ascii="Times New Roman" w:hAnsi="Times New Roman" w:cs="Times New Roman"/>
        </w:rPr>
        <w:t xml:space="preserve"> is the </w:t>
      </w:r>
      <w:r w:rsidR="004B13E0" w:rsidRPr="00DF2BF3">
        <w:rPr>
          <w:rFonts w:ascii="Times New Roman" w:hAnsi="Times New Roman" w:cs="Times New Roman"/>
        </w:rPr>
        <w:t xml:space="preserve">idea that </w:t>
      </w:r>
      <w:r w:rsidR="00444B2C" w:rsidRPr="00DF2BF3">
        <w:rPr>
          <w:rFonts w:ascii="Times New Roman" w:hAnsi="Times New Roman" w:cs="Times New Roman"/>
        </w:rPr>
        <w:t>mind</w:t>
      </w:r>
      <w:r w:rsidR="00F27CEB" w:rsidRPr="00DF2BF3">
        <w:rPr>
          <w:rFonts w:ascii="Times New Roman" w:hAnsi="Times New Roman" w:cs="Times New Roman"/>
        </w:rPr>
        <w:t>, awareness, experience</w:t>
      </w:r>
      <w:r w:rsidR="002C3A27" w:rsidRPr="00DF2BF3">
        <w:rPr>
          <w:rFonts w:ascii="Times New Roman" w:hAnsi="Times New Roman" w:cs="Times New Roman"/>
        </w:rPr>
        <w:t>,</w:t>
      </w:r>
      <w:r w:rsidR="00F27CEB" w:rsidRPr="00DF2BF3">
        <w:rPr>
          <w:rFonts w:ascii="Times New Roman" w:hAnsi="Times New Roman" w:cs="Times New Roman"/>
        </w:rPr>
        <w:t xml:space="preserve"> </w:t>
      </w:r>
      <w:r w:rsidR="00286018" w:rsidRPr="00DF2BF3">
        <w:rPr>
          <w:rFonts w:ascii="Times New Roman" w:hAnsi="Times New Roman" w:cs="Times New Roman"/>
        </w:rPr>
        <w:t xml:space="preserve">soul, </w:t>
      </w:r>
      <w:r w:rsidR="00F27CEB" w:rsidRPr="00DF2BF3">
        <w:rPr>
          <w:rFonts w:ascii="Times New Roman" w:hAnsi="Times New Roman" w:cs="Times New Roman"/>
        </w:rPr>
        <w:t>or life</w:t>
      </w:r>
      <w:r w:rsidR="00740F2D" w:rsidRPr="00DF2BF3">
        <w:rPr>
          <w:rFonts w:ascii="Times New Roman" w:hAnsi="Times New Roman" w:cs="Times New Roman"/>
        </w:rPr>
        <w:t>—</w:t>
      </w:r>
      <w:r w:rsidR="00BB31AB" w:rsidRPr="00DF2BF3">
        <w:rPr>
          <w:rFonts w:ascii="Times New Roman" w:hAnsi="Times New Roman" w:cs="Times New Roman"/>
        </w:rPr>
        <w:t>whatever we want to call our sense of ourselves as unique living beings</w:t>
      </w:r>
      <w:r w:rsidR="0056653D" w:rsidRPr="00DF2BF3">
        <w:rPr>
          <w:rFonts w:ascii="Times New Roman" w:hAnsi="Times New Roman" w:cs="Times New Roman"/>
        </w:rPr>
        <w:t>—</w:t>
      </w:r>
      <w:r w:rsidR="00F27CEB" w:rsidRPr="00DF2BF3">
        <w:rPr>
          <w:rFonts w:ascii="Times New Roman" w:hAnsi="Times New Roman" w:cs="Times New Roman"/>
        </w:rPr>
        <w:t>attaches to these atoms</w:t>
      </w:r>
      <w:r w:rsidR="002A3603" w:rsidRPr="00DF2BF3">
        <w:rPr>
          <w:rFonts w:ascii="Times New Roman" w:hAnsi="Times New Roman" w:cs="Times New Roman"/>
        </w:rPr>
        <w:t>, sub</w:t>
      </w:r>
      <w:del w:id="295" w:author="Copyeditor" w:date="2022-08-28T19:01:00Z">
        <w:r w:rsidR="002A3603" w:rsidRPr="00DF2BF3" w:rsidDel="007A7920">
          <w:rPr>
            <w:rFonts w:ascii="Times New Roman" w:hAnsi="Times New Roman" w:cs="Times New Roman"/>
          </w:rPr>
          <w:delText>-</w:delText>
        </w:r>
      </w:del>
      <w:r w:rsidR="002A3603" w:rsidRPr="00DF2BF3">
        <w:rPr>
          <w:rFonts w:ascii="Times New Roman" w:hAnsi="Times New Roman" w:cs="Times New Roman"/>
        </w:rPr>
        <w:t>atomic particles,</w:t>
      </w:r>
      <w:r w:rsidR="00F27CEB" w:rsidRPr="00DF2BF3">
        <w:rPr>
          <w:rFonts w:ascii="Times New Roman" w:hAnsi="Times New Roman" w:cs="Times New Roman"/>
        </w:rPr>
        <w:t xml:space="preserve"> </w:t>
      </w:r>
      <w:r w:rsidR="00E654C2" w:rsidRPr="00DF2BF3">
        <w:rPr>
          <w:rFonts w:ascii="Times New Roman" w:hAnsi="Times New Roman" w:cs="Times New Roman"/>
        </w:rPr>
        <w:t xml:space="preserve">forces, </w:t>
      </w:r>
      <w:r w:rsidR="00F27CEB" w:rsidRPr="00DF2BF3">
        <w:rPr>
          <w:rFonts w:ascii="Times New Roman" w:hAnsi="Times New Roman" w:cs="Times New Roman"/>
        </w:rPr>
        <w:t>or</w:t>
      </w:r>
      <w:r w:rsidR="00A23468" w:rsidRPr="00DF2BF3">
        <w:rPr>
          <w:rFonts w:ascii="Times New Roman" w:hAnsi="Times New Roman" w:cs="Times New Roman"/>
        </w:rPr>
        <w:t>, in Günderrode’s terminology,</w:t>
      </w:r>
      <w:r w:rsidR="00F27CEB" w:rsidRPr="00DF2BF3">
        <w:rPr>
          <w:rFonts w:ascii="Times New Roman" w:hAnsi="Times New Roman" w:cs="Times New Roman"/>
        </w:rPr>
        <w:t xml:space="preserve"> </w:t>
      </w:r>
      <w:r w:rsidR="00A23468" w:rsidRPr="00DF2BF3">
        <w:rPr>
          <w:rFonts w:ascii="Times New Roman" w:hAnsi="Times New Roman" w:cs="Times New Roman"/>
        </w:rPr>
        <w:t>“</w:t>
      </w:r>
      <w:r w:rsidR="00F27CEB" w:rsidRPr="00DF2BF3">
        <w:rPr>
          <w:rFonts w:ascii="Times New Roman" w:hAnsi="Times New Roman" w:cs="Times New Roman"/>
        </w:rPr>
        <w:t>elements</w:t>
      </w:r>
      <w:r w:rsidR="004B13E0" w:rsidRPr="00DF2BF3">
        <w:rPr>
          <w:rFonts w:ascii="Times New Roman" w:hAnsi="Times New Roman" w:cs="Times New Roman"/>
        </w:rPr>
        <w:t>.</w:t>
      </w:r>
      <w:r w:rsidR="00A23468" w:rsidRPr="00DF2BF3">
        <w:rPr>
          <w:rFonts w:ascii="Times New Roman" w:hAnsi="Times New Roman" w:cs="Times New Roman"/>
        </w:rPr>
        <w:t>”</w:t>
      </w:r>
      <w:r w:rsidR="00CD4E69" w:rsidRPr="00DF2BF3">
        <w:rPr>
          <w:rFonts w:ascii="Times New Roman" w:hAnsi="Times New Roman" w:cs="Times New Roman"/>
        </w:rPr>
        <w:t xml:space="preserve"> </w:t>
      </w:r>
    </w:p>
    <w:p w14:paraId="69ABE2E8" w14:textId="52A363A4" w:rsidR="00753034" w:rsidRPr="00DF2BF3" w:rsidRDefault="0022785C" w:rsidP="0022785C">
      <w:pPr>
        <w:spacing w:line="480" w:lineRule="auto"/>
        <w:ind w:firstLine="567"/>
        <w:rPr>
          <w:rFonts w:ascii="Times New Roman" w:hAnsi="Times New Roman" w:cs="Times New Roman"/>
        </w:rPr>
      </w:pPr>
      <w:r w:rsidRPr="00DF2BF3">
        <w:rPr>
          <w:rFonts w:ascii="Times New Roman" w:hAnsi="Times New Roman" w:cs="Times New Roman"/>
        </w:rPr>
        <w:t>But t</w:t>
      </w:r>
      <w:r w:rsidR="00506DC9" w:rsidRPr="00DF2BF3">
        <w:rPr>
          <w:rFonts w:ascii="Times New Roman" w:hAnsi="Times New Roman" w:cs="Times New Roman"/>
        </w:rPr>
        <w:t>his is precisely where Günderrode’s account provides resources for rethinking our relationship, not just to the nonhuman things of the world</w:t>
      </w:r>
      <w:del w:id="296" w:author="Copyeditor" w:date="2022-08-28T19:02:00Z">
        <w:r w:rsidR="00506DC9" w:rsidRPr="00DF2BF3" w:rsidDel="007A7920">
          <w:rPr>
            <w:rFonts w:ascii="Times New Roman" w:hAnsi="Times New Roman" w:cs="Times New Roman"/>
          </w:rPr>
          <w:delText>,</w:delText>
        </w:r>
      </w:del>
      <w:r w:rsidR="00506DC9" w:rsidRPr="00DF2BF3">
        <w:rPr>
          <w:rFonts w:ascii="Times New Roman" w:hAnsi="Times New Roman" w:cs="Times New Roman"/>
        </w:rPr>
        <w:t xml:space="preserve"> but to </w:t>
      </w:r>
      <w:r w:rsidR="007245B0" w:rsidRPr="00DF2BF3">
        <w:rPr>
          <w:rFonts w:ascii="Times New Roman" w:hAnsi="Times New Roman" w:cs="Times New Roman"/>
        </w:rPr>
        <w:t xml:space="preserve">each other and, ultimately, ourselves. </w:t>
      </w:r>
      <w:r w:rsidR="00D70C23" w:rsidRPr="00DF2BF3">
        <w:rPr>
          <w:rFonts w:ascii="Times New Roman" w:hAnsi="Times New Roman" w:cs="Times New Roman"/>
        </w:rPr>
        <w:t>In the first place,</w:t>
      </w:r>
      <w:r w:rsidR="00215460" w:rsidRPr="00DF2BF3">
        <w:rPr>
          <w:rFonts w:ascii="Times New Roman" w:hAnsi="Times New Roman" w:cs="Times New Roman"/>
        </w:rPr>
        <w:t xml:space="preserve"> </w:t>
      </w:r>
      <w:r w:rsidR="003B1303" w:rsidRPr="00DF2BF3">
        <w:rPr>
          <w:rFonts w:ascii="Times New Roman" w:hAnsi="Times New Roman" w:cs="Times New Roman"/>
        </w:rPr>
        <w:t xml:space="preserve">this is due to </w:t>
      </w:r>
      <w:r w:rsidR="00215460" w:rsidRPr="00DF2BF3">
        <w:rPr>
          <w:rFonts w:ascii="Times New Roman" w:hAnsi="Times New Roman" w:cs="Times New Roman"/>
        </w:rPr>
        <w:t>Günderrode</w:t>
      </w:r>
      <w:r w:rsidR="00D70C23" w:rsidRPr="00DF2BF3">
        <w:rPr>
          <w:rFonts w:ascii="Times New Roman" w:hAnsi="Times New Roman" w:cs="Times New Roman"/>
        </w:rPr>
        <w:t xml:space="preserve">’s </w:t>
      </w:r>
      <w:r w:rsidR="00E14901" w:rsidRPr="00DF2BF3">
        <w:rPr>
          <w:rFonts w:ascii="Times New Roman" w:hAnsi="Times New Roman" w:cs="Times New Roman"/>
        </w:rPr>
        <w:t>denial</w:t>
      </w:r>
      <w:r w:rsidR="00D70C23" w:rsidRPr="00DF2BF3">
        <w:rPr>
          <w:rFonts w:ascii="Times New Roman" w:hAnsi="Times New Roman" w:cs="Times New Roman"/>
        </w:rPr>
        <w:t xml:space="preserve"> that</w:t>
      </w:r>
      <w:r w:rsidR="00215460" w:rsidRPr="00DF2BF3">
        <w:rPr>
          <w:rFonts w:ascii="Times New Roman" w:hAnsi="Times New Roman" w:cs="Times New Roman"/>
        </w:rPr>
        <w:t xml:space="preserve"> consciousness </w:t>
      </w:r>
      <w:r w:rsidR="00BB6637" w:rsidRPr="00DF2BF3">
        <w:rPr>
          <w:rFonts w:ascii="Times New Roman" w:hAnsi="Times New Roman" w:cs="Times New Roman"/>
        </w:rPr>
        <w:t xml:space="preserve">is </w:t>
      </w:r>
      <w:r w:rsidR="00E65A23" w:rsidRPr="00DF2BF3">
        <w:rPr>
          <w:rFonts w:ascii="Times New Roman" w:hAnsi="Times New Roman" w:cs="Times New Roman"/>
        </w:rPr>
        <w:t xml:space="preserve">something </w:t>
      </w:r>
      <w:r w:rsidR="00BB6637" w:rsidRPr="00DF2BF3">
        <w:rPr>
          <w:rFonts w:ascii="Times New Roman" w:hAnsi="Times New Roman" w:cs="Times New Roman"/>
        </w:rPr>
        <w:t xml:space="preserve">different </w:t>
      </w:r>
      <w:r w:rsidR="001B7CB3" w:rsidRPr="00DF2BF3">
        <w:rPr>
          <w:rFonts w:ascii="Times New Roman" w:hAnsi="Times New Roman" w:cs="Times New Roman"/>
        </w:rPr>
        <w:t>to</w:t>
      </w:r>
      <w:r w:rsidR="001177F9" w:rsidRPr="00DF2BF3">
        <w:rPr>
          <w:rFonts w:ascii="Times New Roman" w:hAnsi="Times New Roman" w:cs="Times New Roman"/>
        </w:rPr>
        <w:t xml:space="preserve"> or outside</w:t>
      </w:r>
      <w:r w:rsidR="00294CD0" w:rsidRPr="00DF2BF3">
        <w:rPr>
          <w:rFonts w:ascii="Times New Roman" w:hAnsi="Times New Roman" w:cs="Times New Roman"/>
        </w:rPr>
        <w:t xml:space="preserve"> the material world</w:t>
      </w:r>
      <w:r w:rsidR="00055FF6" w:rsidRPr="00DF2BF3">
        <w:rPr>
          <w:rFonts w:ascii="Times New Roman" w:hAnsi="Times New Roman" w:cs="Times New Roman"/>
        </w:rPr>
        <w:t>, or even</w:t>
      </w:r>
      <w:r w:rsidR="00907B1F" w:rsidRPr="00DF2BF3">
        <w:rPr>
          <w:rFonts w:ascii="Times New Roman" w:hAnsi="Times New Roman" w:cs="Times New Roman"/>
        </w:rPr>
        <w:t xml:space="preserve"> </w:t>
      </w:r>
      <w:r w:rsidR="00055FF6" w:rsidRPr="00DF2BF3">
        <w:rPr>
          <w:rFonts w:ascii="Times New Roman" w:hAnsi="Times New Roman" w:cs="Times New Roman"/>
        </w:rPr>
        <w:t>a special and unique force</w:t>
      </w:r>
      <w:r w:rsidR="000936C3" w:rsidRPr="00DF2BF3">
        <w:rPr>
          <w:rFonts w:ascii="Times New Roman" w:hAnsi="Times New Roman" w:cs="Times New Roman"/>
        </w:rPr>
        <w:t xml:space="preserve"> within the material world</w:t>
      </w:r>
      <w:r w:rsidR="00055FF6" w:rsidRPr="00DF2BF3">
        <w:rPr>
          <w:rFonts w:ascii="Times New Roman" w:hAnsi="Times New Roman" w:cs="Times New Roman"/>
        </w:rPr>
        <w:t xml:space="preserve"> that attaches to human beings </w:t>
      </w:r>
      <w:r w:rsidR="004161E2" w:rsidRPr="00DF2BF3">
        <w:rPr>
          <w:rFonts w:ascii="Times New Roman" w:hAnsi="Times New Roman" w:cs="Times New Roman"/>
        </w:rPr>
        <w:t>alone</w:t>
      </w:r>
      <w:r w:rsidR="0078359C" w:rsidRPr="00DF2BF3">
        <w:rPr>
          <w:rFonts w:ascii="Times New Roman" w:hAnsi="Times New Roman" w:cs="Times New Roman"/>
        </w:rPr>
        <w:t xml:space="preserve">. </w:t>
      </w:r>
      <w:r w:rsidR="003B1303" w:rsidRPr="00DF2BF3">
        <w:rPr>
          <w:rFonts w:ascii="Times New Roman" w:hAnsi="Times New Roman" w:cs="Times New Roman"/>
        </w:rPr>
        <w:t>On Günderrode’s account</w:t>
      </w:r>
      <w:r w:rsidR="00A72DB3" w:rsidRPr="00DF2BF3">
        <w:rPr>
          <w:rFonts w:ascii="Times New Roman" w:hAnsi="Times New Roman" w:cs="Times New Roman"/>
        </w:rPr>
        <w:t xml:space="preserve">, </w:t>
      </w:r>
      <w:r w:rsidR="003B1303" w:rsidRPr="00DF2BF3">
        <w:rPr>
          <w:rFonts w:ascii="Times New Roman" w:hAnsi="Times New Roman" w:cs="Times New Roman"/>
        </w:rPr>
        <w:t>consciousness</w:t>
      </w:r>
      <w:r w:rsidR="0076088B" w:rsidRPr="00DF2BF3">
        <w:rPr>
          <w:rFonts w:ascii="Times New Roman" w:hAnsi="Times New Roman" w:cs="Times New Roman"/>
        </w:rPr>
        <w:t xml:space="preserve"> is </w:t>
      </w:r>
      <w:r w:rsidR="00730D83" w:rsidRPr="00DF2BF3">
        <w:rPr>
          <w:rFonts w:ascii="Times New Roman" w:hAnsi="Times New Roman" w:cs="Times New Roman"/>
        </w:rPr>
        <w:t>present from the beginning</w:t>
      </w:r>
      <w:r w:rsidR="0094586A" w:rsidRPr="00DF2BF3">
        <w:rPr>
          <w:rFonts w:ascii="Times New Roman" w:hAnsi="Times New Roman" w:cs="Times New Roman"/>
        </w:rPr>
        <w:t xml:space="preserve"> in all parts of nature</w:t>
      </w:r>
      <w:r w:rsidR="00E75A83" w:rsidRPr="00DF2BF3">
        <w:rPr>
          <w:rFonts w:ascii="Times New Roman" w:hAnsi="Times New Roman" w:cs="Times New Roman"/>
        </w:rPr>
        <w:t>, in the elements</w:t>
      </w:r>
      <w:r w:rsidR="00256854" w:rsidRPr="00DF2BF3">
        <w:rPr>
          <w:rFonts w:ascii="Times New Roman" w:hAnsi="Times New Roman" w:cs="Times New Roman"/>
        </w:rPr>
        <w:t xml:space="preserve"> that make up our world</w:t>
      </w:r>
      <w:r w:rsidR="00233922" w:rsidRPr="00DF2BF3">
        <w:rPr>
          <w:rFonts w:ascii="Times New Roman" w:hAnsi="Times New Roman" w:cs="Times New Roman"/>
        </w:rPr>
        <w:t>.</w:t>
      </w:r>
      <w:r w:rsidR="00B0237C" w:rsidRPr="00DF2BF3">
        <w:rPr>
          <w:rFonts w:ascii="Times New Roman" w:hAnsi="Times New Roman" w:cs="Times New Roman"/>
        </w:rPr>
        <w:t xml:space="preserve"> </w:t>
      </w:r>
      <w:r w:rsidR="00304A02" w:rsidRPr="00DF2BF3">
        <w:rPr>
          <w:rFonts w:ascii="Times New Roman" w:hAnsi="Times New Roman" w:cs="Times New Roman"/>
        </w:rPr>
        <w:t>As she writes in “Idea of the Earth,” “the life-principle in the elements is immortal; it requires only contact and connection again like before and new life blossoms with all the blooms that we call thought and sensation and organism and body and soul</w:t>
      </w:r>
      <w:r w:rsidR="00D37540" w:rsidRPr="00DF2BF3">
        <w:rPr>
          <w:rFonts w:ascii="Times New Roman" w:hAnsi="Times New Roman" w:cs="Times New Roman"/>
        </w:rPr>
        <w:t>.</w:t>
      </w:r>
      <w:r w:rsidR="00304A02" w:rsidRPr="00DF2BF3">
        <w:rPr>
          <w:rFonts w:ascii="Times New Roman" w:hAnsi="Times New Roman" w:cs="Times New Roman"/>
        </w:rPr>
        <w:t>”</w:t>
      </w:r>
      <w:r w:rsidR="00D37540" w:rsidRPr="00DF2BF3">
        <w:rPr>
          <w:rFonts w:ascii="Times New Roman" w:hAnsi="Times New Roman" w:cs="Times New Roman"/>
        </w:rPr>
        <w:t xml:space="preserve"> </w:t>
      </w:r>
      <w:r w:rsidR="00471AED" w:rsidRPr="00DF2BF3">
        <w:rPr>
          <w:rFonts w:ascii="Times New Roman" w:hAnsi="Times New Roman" w:cs="Times New Roman"/>
        </w:rPr>
        <w:t>On Günderrode’s account, h</w:t>
      </w:r>
      <w:r w:rsidR="00B0237C" w:rsidRPr="00DF2BF3">
        <w:rPr>
          <w:rFonts w:ascii="Times New Roman" w:hAnsi="Times New Roman" w:cs="Times New Roman"/>
        </w:rPr>
        <w:t>uman beings are unique not because they are conscious</w:t>
      </w:r>
      <w:del w:id="297" w:author="Copyeditor" w:date="2022-08-28T19:05:00Z">
        <w:r w:rsidR="00B0237C" w:rsidRPr="00DF2BF3" w:rsidDel="000014C7">
          <w:rPr>
            <w:rFonts w:ascii="Times New Roman" w:hAnsi="Times New Roman" w:cs="Times New Roman"/>
          </w:rPr>
          <w:delText>,</w:delText>
        </w:r>
      </w:del>
      <w:r w:rsidR="00B0237C" w:rsidRPr="00DF2BF3">
        <w:rPr>
          <w:rFonts w:ascii="Times New Roman" w:hAnsi="Times New Roman" w:cs="Times New Roman"/>
        </w:rPr>
        <w:t xml:space="preserve"> but because of their </w:t>
      </w:r>
      <w:r w:rsidR="000855A2" w:rsidRPr="00DF2BF3">
        <w:rPr>
          <w:rFonts w:ascii="Times New Roman" w:hAnsi="Times New Roman" w:cs="Times New Roman"/>
        </w:rPr>
        <w:t>specific</w:t>
      </w:r>
      <w:r w:rsidR="00B0237C" w:rsidRPr="00DF2BF3">
        <w:rPr>
          <w:rFonts w:ascii="Times New Roman" w:hAnsi="Times New Roman" w:cs="Times New Roman"/>
        </w:rPr>
        <w:t xml:space="preserve"> orientation to “humanity” in their</w:t>
      </w:r>
      <w:r w:rsidR="00A46B73" w:rsidRPr="00DF2BF3">
        <w:rPr>
          <w:rFonts w:ascii="Times New Roman" w:hAnsi="Times New Roman" w:cs="Times New Roman"/>
        </w:rPr>
        <w:t xml:space="preserve"> social and</w:t>
      </w:r>
      <w:r w:rsidR="00B0237C" w:rsidRPr="00DF2BF3">
        <w:rPr>
          <w:rFonts w:ascii="Times New Roman" w:hAnsi="Times New Roman" w:cs="Times New Roman"/>
        </w:rPr>
        <w:t xml:space="preserve"> moral lives</w:t>
      </w:r>
      <w:r w:rsidR="00BC462F" w:rsidRPr="00DF2BF3">
        <w:rPr>
          <w:rFonts w:ascii="Times New Roman" w:hAnsi="Times New Roman" w:cs="Times New Roman"/>
        </w:rPr>
        <w:t>—</w:t>
      </w:r>
      <w:r w:rsidR="0076621E" w:rsidRPr="00DF2BF3">
        <w:rPr>
          <w:rFonts w:ascii="Times New Roman" w:hAnsi="Times New Roman" w:cs="Times New Roman"/>
        </w:rPr>
        <w:t xml:space="preserve">and, </w:t>
      </w:r>
      <w:r w:rsidR="002376BC" w:rsidRPr="00DF2BF3">
        <w:rPr>
          <w:rFonts w:ascii="Times New Roman" w:hAnsi="Times New Roman" w:cs="Times New Roman"/>
        </w:rPr>
        <w:t>she</w:t>
      </w:r>
      <w:r w:rsidR="0076621E" w:rsidRPr="00DF2BF3">
        <w:rPr>
          <w:rFonts w:ascii="Times New Roman" w:hAnsi="Times New Roman" w:cs="Times New Roman"/>
        </w:rPr>
        <w:t xml:space="preserve"> is clear, this is not sufficient for the good life</w:t>
      </w:r>
      <w:r w:rsidR="00B0237C" w:rsidRPr="00DF2BF3">
        <w:rPr>
          <w:rFonts w:ascii="Times New Roman" w:hAnsi="Times New Roman" w:cs="Times New Roman"/>
        </w:rPr>
        <w:t>.</w:t>
      </w:r>
      <w:r w:rsidR="009D12A1" w:rsidRPr="00DF2BF3">
        <w:rPr>
          <w:rFonts w:ascii="Times New Roman" w:hAnsi="Times New Roman" w:cs="Times New Roman"/>
        </w:rPr>
        <w:t xml:space="preserve"> Günderrode’s account </w:t>
      </w:r>
      <w:r w:rsidR="00FF7BA8" w:rsidRPr="00DF2BF3">
        <w:rPr>
          <w:rFonts w:ascii="Times New Roman" w:hAnsi="Times New Roman" w:cs="Times New Roman"/>
        </w:rPr>
        <w:t xml:space="preserve">reveals the </w:t>
      </w:r>
      <w:r w:rsidR="00F07033" w:rsidRPr="00DF2BF3">
        <w:rPr>
          <w:rFonts w:ascii="Times New Roman" w:hAnsi="Times New Roman" w:cs="Times New Roman"/>
        </w:rPr>
        <w:t xml:space="preserve">human </w:t>
      </w:r>
      <w:r w:rsidR="00753034" w:rsidRPr="00DF2BF3">
        <w:rPr>
          <w:rFonts w:ascii="Times New Roman" w:hAnsi="Times New Roman" w:cs="Times New Roman"/>
        </w:rPr>
        <w:t xml:space="preserve">overcommitment to the idea </w:t>
      </w:r>
      <w:r w:rsidR="007C0F1A" w:rsidRPr="00DF2BF3">
        <w:rPr>
          <w:rFonts w:ascii="Times New Roman" w:hAnsi="Times New Roman" w:cs="Times New Roman"/>
        </w:rPr>
        <w:t>that we are</w:t>
      </w:r>
      <w:r w:rsidR="00753034" w:rsidRPr="00DF2BF3">
        <w:rPr>
          <w:rFonts w:ascii="Times New Roman" w:hAnsi="Times New Roman" w:cs="Times New Roman"/>
        </w:rPr>
        <w:t xml:space="preserve"> </w:t>
      </w:r>
      <w:r w:rsidR="00453400" w:rsidRPr="00DF2BF3">
        <w:rPr>
          <w:rFonts w:ascii="Times New Roman" w:hAnsi="Times New Roman" w:cs="Times New Roman"/>
        </w:rPr>
        <w:t>special</w:t>
      </w:r>
      <w:r w:rsidR="00753034" w:rsidRPr="00DF2BF3">
        <w:rPr>
          <w:rFonts w:ascii="Times New Roman" w:hAnsi="Times New Roman" w:cs="Times New Roman"/>
        </w:rPr>
        <w:t xml:space="preserve"> because of our consciousness, </w:t>
      </w:r>
      <w:r w:rsidR="00193C28" w:rsidRPr="00DF2BF3">
        <w:rPr>
          <w:rFonts w:ascii="Times New Roman" w:hAnsi="Times New Roman" w:cs="Times New Roman"/>
        </w:rPr>
        <w:t>as well as</w:t>
      </w:r>
      <w:r w:rsidR="00753034" w:rsidRPr="00DF2BF3">
        <w:rPr>
          <w:rFonts w:ascii="Times New Roman" w:hAnsi="Times New Roman" w:cs="Times New Roman"/>
        </w:rPr>
        <w:t xml:space="preserve"> </w:t>
      </w:r>
      <w:r w:rsidR="00453400" w:rsidRPr="00DF2BF3">
        <w:rPr>
          <w:rFonts w:ascii="Times New Roman" w:hAnsi="Times New Roman" w:cs="Times New Roman"/>
        </w:rPr>
        <w:t xml:space="preserve">to the idea that </w:t>
      </w:r>
      <w:r w:rsidR="00753034" w:rsidRPr="00DF2BF3">
        <w:rPr>
          <w:rFonts w:ascii="Times New Roman" w:hAnsi="Times New Roman" w:cs="Times New Roman"/>
        </w:rPr>
        <w:t xml:space="preserve">this </w:t>
      </w:r>
      <w:r w:rsidR="00453400" w:rsidRPr="00DF2BF3">
        <w:rPr>
          <w:rFonts w:ascii="Times New Roman" w:hAnsi="Times New Roman" w:cs="Times New Roman"/>
        </w:rPr>
        <w:t>gives</w:t>
      </w:r>
      <w:r w:rsidR="00753034" w:rsidRPr="00DF2BF3">
        <w:rPr>
          <w:rFonts w:ascii="Times New Roman" w:hAnsi="Times New Roman" w:cs="Times New Roman"/>
        </w:rPr>
        <w:t xml:space="preserve"> us some kind of </w:t>
      </w:r>
      <w:r w:rsidR="00946169" w:rsidRPr="00DF2BF3">
        <w:rPr>
          <w:rFonts w:ascii="Times New Roman" w:hAnsi="Times New Roman" w:cs="Times New Roman"/>
        </w:rPr>
        <w:t>unique</w:t>
      </w:r>
      <w:r w:rsidR="00753034" w:rsidRPr="00DF2BF3">
        <w:rPr>
          <w:rFonts w:ascii="Times New Roman" w:hAnsi="Times New Roman" w:cs="Times New Roman"/>
        </w:rPr>
        <w:t xml:space="preserve"> role in the world, even</w:t>
      </w:r>
      <w:r w:rsidR="006D7F91" w:rsidRPr="00DF2BF3">
        <w:rPr>
          <w:rFonts w:ascii="Times New Roman" w:hAnsi="Times New Roman" w:cs="Times New Roman"/>
        </w:rPr>
        <w:t>—</w:t>
      </w:r>
      <w:r w:rsidR="00753034" w:rsidRPr="00DF2BF3">
        <w:rPr>
          <w:rFonts w:ascii="Times New Roman" w:hAnsi="Times New Roman" w:cs="Times New Roman"/>
        </w:rPr>
        <w:t>historically in Europe and many forms of Christianity</w:t>
      </w:r>
      <w:r w:rsidR="003D7D56" w:rsidRPr="00DF2BF3">
        <w:rPr>
          <w:rFonts w:ascii="Times New Roman" w:hAnsi="Times New Roman" w:cs="Times New Roman"/>
        </w:rPr>
        <w:t>—</w:t>
      </w:r>
      <w:r w:rsidR="00753034" w:rsidRPr="00DF2BF3">
        <w:rPr>
          <w:rFonts w:ascii="Times New Roman" w:hAnsi="Times New Roman" w:cs="Times New Roman"/>
        </w:rPr>
        <w:t>a special relationship to the divine.</w:t>
      </w:r>
    </w:p>
    <w:p w14:paraId="007C731A" w14:textId="535E7B23" w:rsidR="0052051A" w:rsidRPr="00DF2BF3" w:rsidRDefault="002D3500" w:rsidP="00F76C22">
      <w:pPr>
        <w:spacing w:line="480" w:lineRule="auto"/>
        <w:ind w:firstLine="567"/>
        <w:rPr>
          <w:rFonts w:ascii="Times New Roman" w:hAnsi="Times New Roman" w:cs="Times New Roman"/>
        </w:rPr>
      </w:pPr>
      <w:r w:rsidRPr="00DF2BF3">
        <w:rPr>
          <w:rFonts w:ascii="Times New Roman" w:hAnsi="Times New Roman" w:cs="Times New Roman"/>
        </w:rPr>
        <w:t>However, it</w:t>
      </w:r>
      <w:r w:rsidR="00991689" w:rsidRPr="00DF2BF3">
        <w:rPr>
          <w:rFonts w:ascii="Times New Roman" w:hAnsi="Times New Roman" w:cs="Times New Roman"/>
        </w:rPr>
        <w:t xml:space="preserve"> must be admitted that, e</w:t>
      </w:r>
      <w:r w:rsidR="001307B1" w:rsidRPr="00DF2BF3">
        <w:rPr>
          <w:rFonts w:ascii="Times New Roman" w:hAnsi="Times New Roman" w:cs="Times New Roman"/>
        </w:rPr>
        <w:t xml:space="preserve">ven if we can imagine consciousness in nonhuman animals, and, perhaps, plants, </w:t>
      </w:r>
      <w:r w:rsidR="007450ED" w:rsidRPr="00DF2BF3">
        <w:rPr>
          <w:rFonts w:ascii="Times New Roman" w:hAnsi="Times New Roman" w:cs="Times New Roman"/>
        </w:rPr>
        <w:t>most of us find</w:t>
      </w:r>
      <w:r w:rsidR="001307B1" w:rsidRPr="00DF2BF3">
        <w:rPr>
          <w:rFonts w:ascii="Times New Roman" w:hAnsi="Times New Roman" w:cs="Times New Roman"/>
        </w:rPr>
        <w:t xml:space="preserve"> i</w:t>
      </w:r>
      <w:r w:rsidR="007450ED" w:rsidRPr="00DF2BF3">
        <w:rPr>
          <w:rFonts w:ascii="Times New Roman" w:hAnsi="Times New Roman" w:cs="Times New Roman"/>
        </w:rPr>
        <w:t>t</w:t>
      </w:r>
      <w:r w:rsidR="001307B1" w:rsidRPr="00DF2BF3">
        <w:rPr>
          <w:rFonts w:ascii="Times New Roman" w:hAnsi="Times New Roman" w:cs="Times New Roman"/>
        </w:rPr>
        <w:t xml:space="preserve"> a stretch to imagine consciousness attaching to </w:t>
      </w:r>
      <w:r w:rsidR="001307B1" w:rsidRPr="00DF2BF3">
        <w:rPr>
          <w:rFonts w:ascii="Times New Roman" w:hAnsi="Times New Roman" w:cs="Times New Roman"/>
        </w:rPr>
        <w:lastRenderedPageBreak/>
        <w:t>inorganic objects such as rocks</w:t>
      </w:r>
      <w:del w:id="298" w:author="Copyeditor" w:date="2022-08-28T19:06:00Z">
        <w:r w:rsidR="001307B1" w:rsidRPr="00DF2BF3" w:rsidDel="000014C7">
          <w:rPr>
            <w:rFonts w:ascii="Times New Roman" w:hAnsi="Times New Roman" w:cs="Times New Roman"/>
          </w:rPr>
          <w:delText>,</w:delText>
        </w:r>
      </w:del>
      <w:r w:rsidR="001307B1" w:rsidRPr="00DF2BF3">
        <w:rPr>
          <w:rFonts w:ascii="Times New Roman" w:hAnsi="Times New Roman" w:cs="Times New Roman"/>
        </w:rPr>
        <w:t xml:space="preserve"> and certainly to atoms or </w:t>
      </w:r>
      <w:r w:rsidR="00BB64C5" w:rsidRPr="00DF2BF3">
        <w:rPr>
          <w:rFonts w:ascii="Times New Roman" w:hAnsi="Times New Roman" w:cs="Times New Roman"/>
        </w:rPr>
        <w:t>forces</w:t>
      </w:r>
      <w:r w:rsidR="001307B1" w:rsidRPr="00DF2BF3">
        <w:rPr>
          <w:rFonts w:ascii="Times New Roman" w:hAnsi="Times New Roman" w:cs="Times New Roman"/>
        </w:rPr>
        <w:t xml:space="preserve">. </w:t>
      </w:r>
      <w:r w:rsidR="00A550C7" w:rsidRPr="00DF2BF3">
        <w:rPr>
          <w:rFonts w:ascii="Times New Roman" w:hAnsi="Times New Roman" w:cs="Times New Roman"/>
        </w:rPr>
        <w:t xml:space="preserve">Nonetheless, </w:t>
      </w:r>
      <w:r w:rsidR="0035754B" w:rsidRPr="00DF2BF3">
        <w:rPr>
          <w:rFonts w:ascii="Times New Roman" w:hAnsi="Times New Roman" w:cs="Times New Roman"/>
        </w:rPr>
        <w:t xml:space="preserve">if we focus on the </w:t>
      </w:r>
      <w:r w:rsidR="00B609D6" w:rsidRPr="00DF2BF3">
        <w:rPr>
          <w:rFonts w:ascii="Times New Roman" w:hAnsi="Times New Roman" w:cs="Times New Roman"/>
        </w:rPr>
        <w:t>importance of changing</w:t>
      </w:r>
      <w:r w:rsidR="0035754B" w:rsidRPr="00DF2BF3">
        <w:rPr>
          <w:rFonts w:ascii="Times New Roman" w:hAnsi="Times New Roman" w:cs="Times New Roman"/>
        </w:rPr>
        <w:t xml:space="preserve"> how we </w:t>
      </w:r>
      <w:r w:rsidR="00AE78A2" w:rsidRPr="00DF2BF3">
        <w:rPr>
          <w:rFonts w:ascii="Times New Roman" w:hAnsi="Times New Roman" w:cs="Times New Roman"/>
        </w:rPr>
        <w:t>imagine the</w:t>
      </w:r>
      <w:r w:rsidR="0035754B" w:rsidRPr="00DF2BF3">
        <w:rPr>
          <w:rFonts w:ascii="Times New Roman" w:hAnsi="Times New Roman" w:cs="Times New Roman"/>
        </w:rPr>
        <w:t xml:space="preserve"> things</w:t>
      </w:r>
      <w:r w:rsidR="00AE78A2" w:rsidRPr="00DF2BF3">
        <w:rPr>
          <w:rFonts w:ascii="Times New Roman" w:hAnsi="Times New Roman" w:cs="Times New Roman"/>
        </w:rPr>
        <w:t xml:space="preserve"> around (and within) us</w:t>
      </w:r>
      <w:r w:rsidR="0035754B" w:rsidRPr="00DF2BF3">
        <w:rPr>
          <w:rFonts w:ascii="Times New Roman" w:hAnsi="Times New Roman" w:cs="Times New Roman"/>
        </w:rPr>
        <w:t>,</w:t>
      </w:r>
      <w:r w:rsidR="00877905" w:rsidRPr="00DF2BF3">
        <w:rPr>
          <w:rFonts w:ascii="Times New Roman" w:hAnsi="Times New Roman" w:cs="Times New Roman"/>
        </w:rPr>
        <w:t xml:space="preserve"> rather than on the attempt to develop an ironclad metaphysics,</w:t>
      </w:r>
      <w:r w:rsidR="0035754B" w:rsidRPr="00DF2BF3">
        <w:rPr>
          <w:rFonts w:ascii="Times New Roman" w:hAnsi="Times New Roman" w:cs="Times New Roman"/>
        </w:rPr>
        <w:t xml:space="preserve"> </w:t>
      </w:r>
      <w:r w:rsidR="00EB16B6" w:rsidRPr="00DF2BF3">
        <w:rPr>
          <w:rFonts w:ascii="Times New Roman" w:hAnsi="Times New Roman" w:cs="Times New Roman"/>
        </w:rPr>
        <w:t xml:space="preserve">Günderrode’s rethinking of the relationship between humanity and consciousness or spirituality, as well as of the role of humans as moral beings and </w:t>
      </w:r>
      <w:r w:rsidR="00EB16B6" w:rsidRPr="00DF2BF3">
        <w:rPr>
          <w:rFonts w:ascii="Times New Roman" w:hAnsi="Times New Roman" w:cs="Times New Roman"/>
          <w:i/>
          <w:iCs/>
        </w:rPr>
        <w:t xml:space="preserve">vis-à-vis </w:t>
      </w:r>
      <w:r w:rsidR="00EB16B6" w:rsidRPr="00DF2BF3">
        <w:rPr>
          <w:rFonts w:ascii="Times New Roman" w:hAnsi="Times New Roman" w:cs="Times New Roman"/>
        </w:rPr>
        <w:t>the development of our world, provides resources for efforts to rethink our relationship to nature</w:t>
      </w:r>
      <w:r w:rsidR="00A94C24" w:rsidRPr="00DF2BF3">
        <w:rPr>
          <w:rFonts w:ascii="Times New Roman" w:hAnsi="Times New Roman" w:cs="Times New Roman"/>
        </w:rPr>
        <w:t>.</w:t>
      </w:r>
      <w:r w:rsidR="00B22265" w:rsidRPr="00DF2BF3">
        <w:rPr>
          <w:rFonts w:ascii="Times New Roman" w:hAnsi="Times New Roman" w:cs="Times New Roman"/>
        </w:rPr>
        <w:t xml:space="preserve"> This may be particularly valuable</w:t>
      </w:r>
      <w:r w:rsidR="00EB16B6" w:rsidRPr="00DF2BF3">
        <w:rPr>
          <w:rFonts w:ascii="Times New Roman" w:hAnsi="Times New Roman" w:cs="Times New Roman"/>
        </w:rPr>
        <w:t xml:space="preserve"> in light of the current environmental crisis. </w:t>
      </w:r>
      <w:r w:rsidR="00D5069C" w:rsidRPr="00DF2BF3">
        <w:rPr>
          <w:rFonts w:ascii="Times New Roman" w:hAnsi="Times New Roman" w:cs="Times New Roman"/>
        </w:rPr>
        <w:t xml:space="preserve">The roots of the ongoing human-caused devastation of our world </w:t>
      </w:r>
      <w:r w:rsidR="008F45D0" w:rsidRPr="00DF2BF3">
        <w:rPr>
          <w:rFonts w:ascii="Times New Roman" w:hAnsi="Times New Roman" w:cs="Times New Roman"/>
        </w:rPr>
        <w:t xml:space="preserve">in an attitude of </w:t>
      </w:r>
      <w:r w:rsidR="003726FB" w:rsidRPr="00DF2BF3">
        <w:rPr>
          <w:rFonts w:ascii="Times New Roman" w:hAnsi="Times New Roman" w:cs="Times New Roman"/>
        </w:rPr>
        <w:t xml:space="preserve">human </w:t>
      </w:r>
      <w:r w:rsidR="005F2FBB" w:rsidRPr="00DF2BF3">
        <w:rPr>
          <w:rFonts w:ascii="Times New Roman" w:hAnsi="Times New Roman" w:cs="Times New Roman"/>
        </w:rPr>
        <w:t>exceptionalism</w:t>
      </w:r>
      <w:r w:rsidR="00F546EA" w:rsidRPr="00DF2BF3">
        <w:rPr>
          <w:rFonts w:ascii="Times New Roman" w:hAnsi="Times New Roman" w:cs="Times New Roman"/>
        </w:rPr>
        <w:t xml:space="preserve"> and </w:t>
      </w:r>
      <w:r w:rsidR="005F2FBB" w:rsidRPr="00DF2BF3">
        <w:rPr>
          <w:rFonts w:ascii="Times New Roman" w:hAnsi="Times New Roman" w:cs="Times New Roman"/>
        </w:rPr>
        <w:t xml:space="preserve">human </w:t>
      </w:r>
      <w:r w:rsidR="008F45D0" w:rsidRPr="00DF2BF3">
        <w:rPr>
          <w:rFonts w:ascii="Times New Roman" w:hAnsi="Times New Roman" w:cs="Times New Roman"/>
        </w:rPr>
        <w:t xml:space="preserve">domination </w:t>
      </w:r>
      <w:r w:rsidR="00EC30D4" w:rsidRPr="00DF2BF3">
        <w:rPr>
          <w:rFonts w:ascii="Times New Roman" w:hAnsi="Times New Roman" w:cs="Times New Roman"/>
        </w:rPr>
        <w:t xml:space="preserve">is </w:t>
      </w:r>
      <w:r w:rsidR="002817B5" w:rsidRPr="00DF2BF3">
        <w:rPr>
          <w:rFonts w:ascii="Times New Roman" w:hAnsi="Times New Roman" w:cs="Times New Roman"/>
        </w:rPr>
        <w:t>often noted</w:t>
      </w:r>
      <w:r w:rsidR="008206BD" w:rsidRPr="00DF2BF3">
        <w:rPr>
          <w:rFonts w:ascii="Times New Roman" w:hAnsi="Times New Roman" w:cs="Times New Roman"/>
        </w:rPr>
        <w:t xml:space="preserve"> in </w:t>
      </w:r>
      <w:r w:rsidR="006E2CE2" w:rsidRPr="00DF2BF3">
        <w:rPr>
          <w:rFonts w:ascii="Times New Roman" w:hAnsi="Times New Roman" w:cs="Times New Roman"/>
        </w:rPr>
        <w:t xml:space="preserve">the </w:t>
      </w:r>
      <w:r w:rsidR="008206BD" w:rsidRPr="00DF2BF3">
        <w:rPr>
          <w:rFonts w:ascii="Times New Roman" w:hAnsi="Times New Roman" w:cs="Times New Roman"/>
        </w:rPr>
        <w:t>environmental literature</w:t>
      </w:r>
      <w:r w:rsidR="00EC30D4" w:rsidRPr="00DF2BF3">
        <w:rPr>
          <w:rFonts w:ascii="Times New Roman" w:hAnsi="Times New Roman" w:cs="Times New Roman"/>
        </w:rPr>
        <w:t xml:space="preserve"> (</w:t>
      </w:r>
      <w:r w:rsidR="00AF4224">
        <w:rPr>
          <w:rFonts w:ascii="Times New Roman" w:hAnsi="Times New Roman" w:cs="Times New Roman"/>
        </w:rPr>
        <w:t>e.g.,</w:t>
      </w:r>
      <w:r w:rsidR="004C2184" w:rsidRPr="00DF2BF3">
        <w:rPr>
          <w:rFonts w:ascii="Times New Roman" w:hAnsi="Times New Roman" w:cs="Times New Roman"/>
        </w:rPr>
        <w:t xml:space="preserve"> </w:t>
      </w:r>
      <w:proofErr w:type="spellStart"/>
      <w:r w:rsidR="004C2184" w:rsidRPr="00DF2BF3">
        <w:rPr>
          <w:rFonts w:ascii="Times New Roman" w:hAnsi="Times New Roman" w:cs="Times New Roman"/>
        </w:rPr>
        <w:t>Dallmayr</w:t>
      </w:r>
      <w:proofErr w:type="spellEnd"/>
      <w:r w:rsidR="004C2184" w:rsidRPr="00DF2BF3">
        <w:rPr>
          <w:rFonts w:ascii="Times New Roman" w:hAnsi="Times New Roman" w:cs="Times New Roman"/>
        </w:rPr>
        <w:t xml:space="preserve"> 1</w:t>
      </w:r>
      <w:r w:rsidR="00DC225C" w:rsidRPr="00DF2BF3">
        <w:rPr>
          <w:rFonts w:ascii="Times New Roman" w:hAnsi="Times New Roman" w:cs="Times New Roman"/>
        </w:rPr>
        <w:t xml:space="preserve">; </w:t>
      </w:r>
      <w:proofErr w:type="spellStart"/>
      <w:r w:rsidR="00DC225C" w:rsidRPr="00DF2BF3">
        <w:rPr>
          <w:rFonts w:ascii="Times New Roman" w:hAnsi="Times New Roman" w:cs="Times New Roman"/>
        </w:rPr>
        <w:t>Pattberg</w:t>
      </w:r>
      <w:proofErr w:type="spellEnd"/>
      <w:r w:rsidR="00DC225C" w:rsidRPr="00DF2BF3">
        <w:rPr>
          <w:rFonts w:ascii="Times New Roman" w:hAnsi="Times New Roman" w:cs="Times New Roman"/>
        </w:rPr>
        <w:t xml:space="preserve"> 1, 6</w:t>
      </w:r>
      <w:r w:rsidR="00EC30D4" w:rsidRPr="00DF2BF3">
        <w:rPr>
          <w:rFonts w:ascii="Times New Roman" w:hAnsi="Times New Roman" w:cs="Times New Roman"/>
        </w:rPr>
        <w:t>), as is the need for new ways of conceiving of ourselves in relation to the nonhuman (</w:t>
      </w:r>
      <w:proofErr w:type="spellStart"/>
      <w:r w:rsidR="00D65CA0" w:rsidRPr="00DF2BF3">
        <w:rPr>
          <w:rFonts w:ascii="Times New Roman" w:hAnsi="Times New Roman" w:cs="Times New Roman"/>
        </w:rPr>
        <w:t>Dallmayr</w:t>
      </w:r>
      <w:proofErr w:type="spellEnd"/>
      <w:r w:rsidR="00D65CA0" w:rsidRPr="00DF2BF3">
        <w:rPr>
          <w:rFonts w:ascii="Times New Roman" w:hAnsi="Times New Roman" w:cs="Times New Roman"/>
        </w:rPr>
        <w:t xml:space="preserve"> 2; </w:t>
      </w:r>
      <w:r w:rsidR="00FE6344" w:rsidRPr="00DF2BF3">
        <w:rPr>
          <w:rFonts w:ascii="Times New Roman" w:hAnsi="Times New Roman" w:cs="Times New Roman"/>
        </w:rPr>
        <w:t>Schulz 133</w:t>
      </w:r>
      <w:r w:rsidR="00EC30D4" w:rsidRPr="00DF2BF3">
        <w:rPr>
          <w:rFonts w:ascii="Times New Roman" w:hAnsi="Times New Roman" w:cs="Times New Roman"/>
        </w:rPr>
        <w:t>).</w:t>
      </w:r>
      <w:r w:rsidR="001E1871" w:rsidRPr="00DF2BF3">
        <w:rPr>
          <w:rFonts w:ascii="Times New Roman" w:hAnsi="Times New Roman" w:cs="Times New Roman"/>
        </w:rPr>
        <w:t xml:space="preserve"> As Jane Bennett </w:t>
      </w:r>
      <w:r w:rsidR="003922A8" w:rsidRPr="00DF2BF3">
        <w:rPr>
          <w:rFonts w:ascii="Times New Roman" w:hAnsi="Times New Roman" w:cs="Times New Roman"/>
        </w:rPr>
        <w:t xml:space="preserve">remarks in </w:t>
      </w:r>
      <w:r w:rsidR="003922A8" w:rsidRPr="00DF2BF3">
        <w:rPr>
          <w:rFonts w:ascii="Times New Roman" w:hAnsi="Times New Roman" w:cs="Times New Roman"/>
          <w:i/>
          <w:iCs/>
        </w:rPr>
        <w:t>Vibrant Matter</w:t>
      </w:r>
      <w:r w:rsidR="003922A8" w:rsidRPr="00DF2BF3">
        <w:rPr>
          <w:rFonts w:ascii="Times New Roman" w:hAnsi="Times New Roman" w:cs="Times New Roman"/>
        </w:rPr>
        <w:t>, “</w:t>
      </w:r>
      <w:r w:rsidR="00E148F8" w:rsidRPr="00DF2BF3">
        <w:rPr>
          <w:rFonts w:ascii="Times New Roman" w:hAnsi="Times New Roman" w:cs="Times New Roman"/>
        </w:rPr>
        <w:t>the image of dead or thoroughly instrumentalized matter feeds human hubris and our earth-destroying fantasies of conquest and consumption. It does so by preventing us from detecting (seeing, hearing, smelling, tasting, feeling) a fuller range of the nonhuman powers circulating around and within human bodies”</w:t>
      </w:r>
      <w:r w:rsidR="003922A8" w:rsidRPr="00DF2BF3">
        <w:rPr>
          <w:rFonts w:ascii="Times New Roman" w:hAnsi="Times New Roman" w:cs="Times New Roman"/>
        </w:rPr>
        <w:t xml:space="preserve"> (ix).</w:t>
      </w:r>
      <w:r w:rsidR="00FE25B2" w:rsidRPr="00DF2BF3">
        <w:rPr>
          <w:rFonts w:ascii="Times New Roman" w:hAnsi="Times New Roman" w:cs="Times New Roman"/>
        </w:rPr>
        <w:t xml:space="preserve"> </w:t>
      </w:r>
      <w:r w:rsidR="00A22ECC" w:rsidRPr="00DF2BF3">
        <w:rPr>
          <w:rFonts w:ascii="Times New Roman" w:hAnsi="Times New Roman" w:cs="Times New Roman"/>
        </w:rPr>
        <w:t>In light of th</w:t>
      </w:r>
      <w:r w:rsidR="00B21FE1" w:rsidRPr="00DF2BF3">
        <w:rPr>
          <w:rFonts w:ascii="Times New Roman" w:hAnsi="Times New Roman" w:cs="Times New Roman"/>
        </w:rPr>
        <w:t>e serious</w:t>
      </w:r>
      <w:r w:rsidR="006509CB" w:rsidRPr="00DF2BF3">
        <w:rPr>
          <w:rFonts w:ascii="Times New Roman" w:hAnsi="Times New Roman" w:cs="Times New Roman"/>
        </w:rPr>
        <w:t>, ongoing</w:t>
      </w:r>
      <w:r w:rsidR="00B21FE1" w:rsidRPr="00DF2BF3">
        <w:rPr>
          <w:rFonts w:ascii="Times New Roman" w:hAnsi="Times New Roman" w:cs="Times New Roman"/>
        </w:rPr>
        <w:t xml:space="preserve"> consequences of </w:t>
      </w:r>
      <w:r w:rsidR="00123858" w:rsidRPr="00DF2BF3">
        <w:rPr>
          <w:rFonts w:ascii="Times New Roman" w:hAnsi="Times New Roman" w:cs="Times New Roman"/>
        </w:rPr>
        <w:t>viewing</w:t>
      </w:r>
      <w:r w:rsidR="00691297" w:rsidRPr="00DF2BF3">
        <w:rPr>
          <w:rFonts w:ascii="Times New Roman" w:hAnsi="Times New Roman" w:cs="Times New Roman"/>
        </w:rPr>
        <w:t xml:space="preserve"> non</w:t>
      </w:r>
      <w:del w:id="299" w:author="Copyeditor" w:date="2022-08-28T19:13:00Z">
        <w:r w:rsidR="00691297" w:rsidRPr="00DF2BF3" w:rsidDel="006F169D">
          <w:rPr>
            <w:rFonts w:ascii="Times New Roman" w:hAnsi="Times New Roman" w:cs="Times New Roman"/>
          </w:rPr>
          <w:delText>-</w:delText>
        </w:r>
      </w:del>
      <w:r w:rsidR="00691297" w:rsidRPr="00DF2BF3">
        <w:rPr>
          <w:rFonts w:ascii="Times New Roman" w:hAnsi="Times New Roman" w:cs="Times New Roman"/>
        </w:rPr>
        <w:t>living things as inert</w:t>
      </w:r>
      <w:r w:rsidR="0050539E" w:rsidRPr="00DF2BF3">
        <w:rPr>
          <w:rFonts w:ascii="Times New Roman" w:hAnsi="Times New Roman" w:cs="Times New Roman"/>
        </w:rPr>
        <w:t xml:space="preserve"> and unfeeling,</w:t>
      </w:r>
      <w:r w:rsidR="00103124" w:rsidRPr="00DF2BF3">
        <w:rPr>
          <w:rFonts w:ascii="Times New Roman" w:hAnsi="Times New Roman" w:cs="Times New Roman"/>
        </w:rPr>
        <w:t xml:space="preserve"> a metaphysics that </w:t>
      </w:r>
      <w:r w:rsidR="00916D18" w:rsidRPr="00DF2BF3">
        <w:rPr>
          <w:rFonts w:ascii="Times New Roman" w:hAnsi="Times New Roman" w:cs="Times New Roman"/>
        </w:rPr>
        <w:t>rejects this view</w:t>
      </w:r>
      <w:r w:rsidR="004F200E" w:rsidRPr="00DF2BF3">
        <w:rPr>
          <w:rFonts w:ascii="Times New Roman" w:hAnsi="Times New Roman" w:cs="Times New Roman"/>
        </w:rPr>
        <w:t xml:space="preserve"> is at least worth exploring.</w:t>
      </w:r>
      <w:r w:rsidR="0050539E" w:rsidRPr="00DF2BF3">
        <w:rPr>
          <w:rFonts w:ascii="Times New Roman" w:hAnsi="Times New Roman" w:cs="Times New Roman"/>
        </w:rPr>
        <w:t xml:space="preserve"> </w:t>
      </w:r>
    </w:p>
    <w:p w14:paraId="59B98D24" w14:textId="4EB3ACE5" w:rsidR="00F76C22" w:rsidRPr="00DF2BF3" w:rsidDel="006F169D" w:rsidRDefault="003A3EA0" w:rsidP="00F76C22">
      <w:pPr>
        <w:spacing w:line="480" w:lineRule="auto"/>
        <w:ind w:firstLine="567"/>
        <w:rPr>
          <w:del w:id="300" w:author="Copyeditor" w:date="2022-08-28T19:13:00Z"/>
          <w:rFonts w:ascii="Times New Roman" w:hAnsi="Times New Roman" w:cs="Times New Roman"/>
        </w:rPr>
      </w:pPr>
      <w:r w:rsidRPr="00DF2BF3">
        <w:rPr>
          <w:rFonts w:ascii="Times New Roman" w:hAnsi="Times New Roman" w:cs="Times New Roman"/>
        </w:rPr>
        <w:t xml:space="preserve">Bennett views </w:t>
      </w:r>
      <w:r w:rsidR="00507E6B" w:rsidRPr="00DF2BF3">
        <w:rPr>
          <w:rFonts w:ascii="Times New Roman" w:hAnsi="Times New Roman" w:cs="Times New Roman"/>
        </w:rPr>
        <w:t>the</w:t>
      </w:r>
      <w:r w:rsidRPr="00DF2BF3">
        <w:rPr>
          <w:rFonts w:ascii="Times New Roman" w:hAnsi="Times New Roman" w:cs="Times New Roman"/>
        </w:rPr>
        <w:t xml:space="preserve"> task </w:t>
      </w:r>
      <w:r w:rsidR="00507E6B" w:rsidRPr="00DF2BF3">
        <w:rPr>
          <w:rFonts w:ascii="Times New Roman" w:hAnsi="Times New Roman" w:cs="Times New Roman"/>
        </w:rPr>
        <w:t>of</w:t>
      </w:r>
      <w:r w:rsidRPr="00DF2BF3">
        <w:rPr>
          <w:rFonts w:ascii="Times New Roman" w:hAnsi="Times New Roman" w:cs="Times New Roman"/>
        </w:rPr>
        <w:t xml:space="preserve"> </w:t>
      </w:r>
      <w:r w:rsidR="0052051A" w:rsidRPr="00DF2BF3">
        <w:rPr>
          <w:rFonts w:ascii="Times New Roman" w:hAnsi="Times New Roman" w:cs="Times New Roman"/>
        </w:rPr>
        <w:t>her</w:t>
      </w:r>
      <w:r w:rsidRPr="00DF2BF3">
        <w:rPr>
          <w:rFonts w:ascii="Times New Roman" w:hAnsi="Times New Roman" w:cs="Times New Roman"/>
        </w:rPr>
        <w:t xml:space="preserve"> book</w:t>
      </w:r>
      <w:r w:rsidR="0052051A" w:rsidRPr="00DF2BF3">
        <w:rPr>
          <w:rFonts w:ascii="Times New Roman" w:hAnsi="Times New Roman" w:cs="Times New Roman"/>
        </w:rPr>
        <w:t>,</w:t>
      </w:r>
      <w:r w:rsidR="00086D3F" w:rsidRPr="00DF2BF3">
        <w:rPr>
          <w:rFonts w:ascii="Times New Roman" w:hAnsi="Times New Roman" w:cs="Times New Roman"/>
        </w:rPr>
        <w:t xml:space="preserve"> not as </w:t>
      </w:r>
      <w:r w:rsidR="00537766" w:rsidRPr="00DF2BF3">
        <w:rPr>
          <w:rFonts w:ascii="Times New Roman" w:hAnsi="Times New Roman" w:cs="Times New Roman"/>
        </w:rPr>
        <w:t xml:space="preserve">proving the agentic or </w:t>
      </w:r>
      <w:r w:rsidR="00C82166" w:rsidRPr="00DF2BF3">
        <w:rPr>
          <w:rFonts w:ascii="Times New Roman" w:hAnsi="Times New Roman" w:cs="Times New Roman"/>
        </w:rPr>
        <w:t>conscious properties of matter</w:t>
      </w:r>
      <w:del w:id="301" w:author="Copyeditor" w:date="2022-08-28T19:13:00Z">
        <w:r w:rsidR="00537766" w:rsidRPr="00DF2BF3" w:rsidDel="006F169D">
          <w:rPr>
            <w:rFonts w:ascii="Times New Roman" w:hAnsi="Times New Roman" w:cs="Times New Roman"/>
          </w:rPr>
          <w:delText>,</w:delText>
        </w:r>
      </w:del>
      <w:r w:rsidR="00537766" w:rsidRPr="00DF2BF3">
        <w:rPr>
          <w:rFonts w:ascii="Times New Roman" w:hAnsi="Times New Roman" w:cs="Times New Roman"/>
        </w:rPr>
        <w:t xml:space="preserve"> but as a partly rhetorical strategy for </w:t>
      </w:r>
      <w:r w:rsidR="005B6665" w:rsidRPr="00DF2BF3">
        <w:rPr>
          <w:rFonts w:ascii="Times New Roman" w:hAnsi="Times New Roman" w:cs="Times New Roman"/>
        </w:rPr>
        <w:t>inducing</w:t>
      </w:r>
      <w:r w:rsidR="00F76C22" w:rsidRPr="00DF2BF3">
        <w:rPr>
          <w:rFonts w:ascii="Times New Roman" w:hAnsi="Times New Roman" w:cs="Times New Roman"/>
        </w:rPr>
        <w:t xml:space="preserve"> a less destructive orientation to nature</w:t>
      </w:r>
      <w:r w:rsidR="00561CA5" w:rsidRPr="00DF2BF3">
        <w:rPr>
          <w:rFonts w:ascii="Times New Roman" w:hAnsi="Times New Roman" w:cs="Times New Roman"/>
        </w:rPr>
        <w:t xml:space="preserve"> in human beings</w:t>
      </w:r>
      <w:r w:rsidR="00F76C22" w:rsidRPr="00DF2BF3">
        <w:rPr>
          <w:rFonts w:ascii="Times New Roman" w:hAnsi="Times New Roman" w:cs="Times New Roman"/>
        </w:rPr>
        <w:t>, a task that she describes as both ontological and political:</w:t>
      </w:r>
    </w:p>
    <w:p w14:paraId="49E9D73D" w14:textId="77777777" w:rsidR="00F76C22" w:rsidRPr="00DF2BF3" w:rsidRDefault="00F76C22" w:rsidP="006F169D">
      <w:pPr>
        <w:spacing w:line="480" w:lineRule="auto"/>
        <w:ind w:firstLine="567"/>
        <w:rPr>
          <w:rFonts w:ascii="Times New Roman" w:hAnsi="Times New Roman" w:cs="Times New Roman"/>
        </w:rPr>
      </w:pPr>
    </w:p>
    <w:p w14:paraId="143182F4" w14:textId="51F00BEA" w:rsidR="00E148F8" w:rsidRPr="00DF2BF3" w:rsidDel="006F169D" w:rsidRDefault="00E148F8" w:rsidP="00F76C22">
      <w:pPr>
        <w:spacing w:line="480" w:lineRule="auto"/>
        <w:ind w:left="567"/>
        <w:rPr>
          <w:del w:id="302" w:author="Copyeditor" w:date="2022-08-28T19:14:00Z"/>
          <w:rFonts w:ascii="Times New Roman" w:hAnsi="Times New Roman" w:cs="Times New Roman"/>
        </w:rPr>
      </w:pPr>
      <w:r w:rsidRPr="00DF2BF3">
        <w:rPr>
          <w:rFonts w:ascii="Times New Roman" w:hAnsi="Times New Roman" w:cs="Times New Roman"/>
        </w:rPr>
        <w:t xml:space="preserve">(1) </w:t>
      </w:r>
      <w:del w:id="303" w:author="Copyeditor" w:date="2022-08-28T19:13:00Z">
        <w:r w:rsidR="00426AFA" w:rsidRPr="00DF2BF3" w:rsidDel="006F169D">
          <w:rPr>
            <w:rFonts w:ascii="Times New Roman" w:hAnsi="Times New Roman" w:cs="Times New Roman"/>
          </w:rPr>
          <w:delText>[</w:delText>
        </w:r>
      </w:del>
      <w:r w:rsidR="00426AFA" w:rsidRPr="00DF2BF3">
        <w:rPr>
          <w:rFonts w:ascii="Times New Roman" w:hAnsi="Times New Roman" w:cs="Times New Roman"/>
        </w:rPr>
        <w:t>T</w:t>
      </w:r>
      <w:del w:id="304" w:author="Copyeditor" w:date="2022-08-28T19:13:00Z">
        <w:r w:rsidR="00426AFA" w:rsidRPr="00DF2BF3" w:rsidDel="006F169D">
          <w:rPr>
            <w:rFonts w:ascii="Times New Roman" w:hAnsi="Times New Roman" w:cs="Times New Roman"/>
          </w:rPr>
          <w:delText>]</w:delText>
        </w:r>
      </w:del>
      <w:r w:rsidRPr="00DF2BF3">
        <w:rPr>
          <w:rFonts w:ascii="Times New Roman" w:hAnsi="Times New Roman" w:cs="Times New Roman"/>
        </w:rPr>
        <w:t xml:space="preserve">o paint a positive ontology of vibrant matter, which stretches received concepts of agency, action, and freedom sometimes to the breaking point; (2) to dissipate the onto-theological binaries of life/matter, human/animal, will/determination, and organic/inorganic using arguments and other rhetorical means to induce in human bodies </w:t>
      </w:r>
      <w:r w:rsidRPr="00DF2BF3">
        <w:rPr>
          <w:rFonts w:ascii="Times New Roman" w:hAnsi="Times New Roman" w:cs="Times New Roman"/>
        </w:rPr>
        <w:lastRenderedPageBreak/>
        <w:t>an aesthetic-affective openness to material vitality; and (3) to sketch a style of political analysis that can better account for the contributions of nonhuman actants</w:t>
      </w:r>
      <w:r w:rsidR="00F76C22" w:rsidRPr="00DF2BF3">
        <w:rPr>
          <w:rFonts w:ascii="Times New Roman" w:hAnsi="Times New Roman" w:cs="Times New Roman"/>
        </w:rPr>
        <w:t>. (x)</w:t>
      </w:r>
    </w:p>
    <w:p w14:paraId="0105FAA3" w14:textId="404246C0" w:rsidR="00CA6FBF" w:rsidRPr="00DF2BF3" w:rsidRDefault="00CA6FBF">
      <w:pPr>
        <w:spacing w:line="480" w:lineRule="auto"/>
        <w:ind w:left="567"/>
        <w:rPr>
          <w:rFonts w:ascii="Times New Roman" w:hAnsi="Times New Roman" w:cs="Times New Roman"/>
        </w:rPr>
        <w:pPrChange w:id="305" w:author="Copyeditor" w:date="2022-08-28T19:14:00Z">
          <w:pPr>
            <w:spacing w:line="480" w:lineRule="auto"/>
          </w:pPr>
        </w:pPrChange>
      </w:pPr>
    </w:p>
    <w:p w14:paraId="723823C8" w14:textId="5B94ECAB" w:rsidR="00E148F8" w:rsidRPr="00DF2BF3" w:rsidRDefault="00482AD7" w:rsidP="00A203AD">
      <w:pPr>
        <w:spacing w:line="480" w:lineRule="auto"/>
        <w:rPr>
          <w:rFonts w:ascii="Times New Roman" w:hAnsi="Times New Roman" w:cs="Times New Roman"/>
        </w:rPr>
      </w:pPr>
      <w:r w:rsidRPr="00DF2BF3">
        <w:rPr>
          <w:rFonts w:ascii="Times New Roman" w:hAnsi="Times New Roman" w:cs="Times New Roman"/>
        </w:rPr>
        <w:t xml:space="preserve">This is </w:t>
      </w:r>
      <w:r w:rsidR="00221AED" w:rsidRPr="00DF2BF3">
        <w:rPr>
          <w:rFonts w:ascii="Times New Roman" w:hAnsi="Times New Roman" w:cs="Times New Roman"/>
        </w:rPr>
        <w:t>a</w:t>
      </w:r>
      <w:r w:rsidRPr="00DF2BF3">
        <w:rPr>
          <w:rFonts w:ascii="Times New Roman" w:hAnsi="Times New Roman" w:cs="Times New Roman"/>
        </w:rPr>
        <w:t xml:space="preserve"> task to which Günderrode’s ontology</w:t>
      </w:r>
      <w:r w:rsidR="00DA28A0" w:rsidRPr="00DF2BF3">
        <w:rPr>
          <w:rFonts w:ascii="Times New Roman" w:hAnsi="Times New Roman" w:cs="Times New Roman"/>
        </w:rPr>
        <w:t>,</w:t>
      </w:r>
      <w:r w:rsidRPr="00DF2BF3">
        <w:rPr>
          <w:rFonts w:ascii="Times New Roman" w:hAnsi="Times New Roman" w:cs="Times New Roman"/>
        </w:rPr>
        <w:t xml:space="preserve"> and the account of human sociality that she situates within it</w:t>
      </w:r>
      <w:r w:rsidR="00DA28A0" w:rsidRPr="00DF2BF3">
        <w:rPr>
          <w:rFonts w:ascii="Times New Roman" w:hAnsi="Times New Roman" w:cs="Times New Roman"/>
        </w:rPr>
        <w:t>,</w:t>
      </w:r>
      <w:r w:rsidRPr="00DF2BF3">
        <w:rPr>
          <w:rFonts w:ascii="Times New Roman" w:hAnsi="Times New Roman" w:cs="Times New Roman"/>
        </w:rPr>
        <w:t xml:space="preserve"> can contribute.</w:t>
      </w:r>
      <w:r w:rsidR="00506D4D" w:rsidRPr="00DF2BF3">
        <w:rPr>
          <w:rFonts w:ascii="Times New Roman" w:hAnsi="Times New Roman" w:cs="Times New Roman"/>
        </w:rPr>
        <w:t xml:space="preserve"> </w:t>
      </w:r>
      <w:r w:rsidR="00635B12" w:rsidRPr="00DF2BF3">
        <w:rPr>
          <w:rFonts w:ascii="Times New Roman" w:hAnsi="Times New Roman" w:cs="Times New Roman"/>
        </w:rPr>
        <w:t xml:space="preserve">Günderrode’s emphasis on the intrinsic value of all </w:t>
      </w:r>
      <w:r w:rsidR="00697E78" w:rsidRPr="00DF2BF3">
        <w:rPr>
          <w:rFonts w:ascii="Times New Roman" w:hAnsi="Times New Roman" w:cs="Times New Roman"/>
        </w:rPr>
        <w:t>entities</w:t>
      </w:r>
      <w:r w:rsidR="007A5E51" w:rsidRPr="00DF2BF3">
        <w:rPr>
          <w:rFonts w:ascii="Times New Roman" w:hAnsi="Times New Roman" w:cs="Times New Roman"/>
        </w:rPr>
        <w:t xml:space="preserve">, including human beings, works against an instrumentalizing view of nature as well as against </w:t>
      </w:r>
      <w:r w:rsidR="00A031A0" w:rsidRPr="00DF2BF3">
        <w:rPr>
          <w:rFonts w:ascii="Times New Roman" w:hAnsi="Times New Roman" w:cs="Times New Roman"/>
        </w:rPr>
        <w:t xml:space="preserve">totalizing social or political discourses that </w:t>
      </w:r>
      <w:r w:rsidR="003C3E96" w:rsidRPr="00DF2BF3">
        <w:rPr>
          <w:rFonts w:ascii="Times New Roman" w:hAnsi="Times New Roman" w:cs="Times New Roman"/>
        </w:rPr>
        <w:t xml:space="preserve">attempt to </w:t>
      </w:r>
      <w:r w:rsidR="00804360" w:rsidRPr="00DF2BF3">
        <w:rPr>
          <w:rFonts w:ascii="Times New Roman" w:hAnsi="Times New Roman" w:cs="Times New Roman"/>
        </w:rPr>
        <w:t>improve</w:t>
      </w:r>
      <w:r w:rsidR="00AB64F5" w:rsidRPr="00DF2BF3">
        <w:rPr>
          <w:rFonts w:ascii="Times New Roman" w:hAnsi="Times New Roman" w:cs="Times New Roman"/>
        </w:rPr>
        <w:t xml:space="preserve"> </w:t>
      </w:r>
      <w:r w:rsidR="005F5449" w:rsidRPr="00DF2BF3">
        <w:rPr>
          <w:rFonts w:ascii="Times New Roman" w:hAnsi="Times New Roman" w:cs="Times New Roman"/>
        </w:rPr>
        <w:t>the world through imposing certain ways of being</w:t>
      </w:r>
      <w:del w:id="306" w:author="Copyeditor" w:date="2022-08-28T19:15:00Z">
        <w:r w:rsidR="005F5449" w:rsidRPr="00DF2BF3" w:rsidDel="006F169D">
          <w:rPr>
            <w:rFonts w:ascii="Times New Roman" w:hAnsi="Times New Roman" w:cs="Times New Roman"/>
          </w:rPr>
          <w:delText>s</w:delText>
        </w:r>
      </w:del>
      <w:r w:rsidR="005F5449" w:rsidRPr="00DF2BF3">
        <w:rPr>
          <w:rFonts w:ascii="Times New Roman" w:hAnsi="Times New Roman" w:cs="Times New Roman"/>
        </w:rPr>
        <w:t xml:space="preserve"> on (human and nonhuman) others</w:t>
      </w:r>
      <w:r w:rsidR="00AB64F5" w:rsidRPr="00DF2BF3">
        <w:rPr>
          <w:rFonts w:ascii="Times New Roman" w:hAnsi="Times New Roman" w:cs="Times New Roman"/>
        </w:rPr>
        <w:t xml:space="preserve">. Together with </w:t>
      </w:r>
      <w:r w:rsidR="00167C58" w:rsidRPr="00DF2BF3">
        <w:rPr>
          <w:rFonts w:ascii="Times New Roman" w:hAnsi="Times New Roman" w:cs="Times New Roman"/>
        </w:rPr>
        <w:t>the</w:t>
      </w:r>
      <w:r w:rsidR="00AB64F5" w:rsidRPr="00DF2BF3">
        <w:rPr>
          <w:rFonts w:ascii="Times New Roman" w:hAnsi="Times New Roman" w:cs="Times New Roman"/>
        </w:rPr>
        <w:t xml:space="preserve"> ideal of harmony, this provides both a </w:t>
      </w:r>
      <w:r w:rsidR="00C50FA0" w:rsidRPr="00DF2BF3">
        <w:rPr>
          <w:rFonts w:ascii="Times New Roman" w:hAnsi="Times New Roman" w:cs="Times New Roman"/>
        </w:rPr>
        <w:t xml:space="preserve">goal </w:t>
      </w:r>
      <w:r w:rsidR="00386524" w:rsidRPr="00DF2BF3">
        <w:rPr>
          <w:rFonts w:ascii="Times New Roman" w:hAnsi="Times New Roman" w:cs="Times New Roman"/>
        </w:rPr>
        <w:t>that</w:t>
      </w:r>
      <w:r w:rsidR="00C50FA0" w:rsidRPr="00DF2BF3">
        <w:rPr>
          <w:rFonts w:ascii="Times New Roman" w:hAnsi="Times New Roman" w:cs="Times New Roman"/>
        </w:rPr>
        <w:t xml:space="preserve"> we can work</w:t>
      </w:r>
      <w:r w:rsidR="00386524" w:rsidRPr="00DF2BF3">
        <w:rPr>
          <w:rFonts w:ascii="Times New Roman" w:hAnsi="Times New Roman" w:cs="Times New Roman"/>
        </w:rPr>
        <w:t xml:space="preserve"> towards</w:t>
      </w:r>
      <w:r w:rsidR="00FE7722" w:rsidRPr="00DF2BF3">
        <w:rPr>
          <w:rFonts w:ascii="Times New Roman" w:hAnsi="Times New Roman" w:cs="Times New Roman"/>
        </w:rPr>
        <w:t xml:space="preserve"> </w:t>
      </w:r>
      <w:r w:rsidR="00C50FA0" w:rsidRPr="00DF2BF3">
        <w:rPr>
          <w:rFonts w:ascii="Times New Roman" w:hAnsi="Times New Roman" w:cs="Times New Roman"/>
        </w:rPr>
        <w:t xml:space="preserve">and a </w:t>
      </w:r>
      <w:r w:rsidR="00865CDA" w:rsidRPr="00DF2BF3">
        <w:rPr>
          <w:rFonts w:ascii="Times New Roman" w:hAnsi="Times New Roman" w:cs="Times New Roman"/>
        </w:rPr>
        <w:t xml:space="preserve">valuable </w:t>
      </w:r>
      <w:r w:rsidR="008C2013" w:rsidRPr="00DF2BF3">
        <w:rPr>
          <w:rFonts w:ascii="Times New Roman" w:hAnsi="Times New Roman" w:cs="Times New Roman"/>
        </w:rPr>
        <w:t>modesty about</w:t>
      </w:r>
      <w:r w:rsidR="00AB64F5" w:rsidRPr="00DF2BF3">
        <w:rPr>
          <w:rFonts w:ascii="Times New Roman" w:hAnsi="Times New Roman" w:cs="Times New Roman"/>
        </w:rPr>
        <w:t xml:space="preserve"> </w:t>
      </w:r>
      <w:r w:rsidR="00B9098F" w:rsidRPr="00DF2BF3">
        <w:rPr>
          <w:rFonts w:ascii="Times New Roman" w:hAnsi="Times New Roman" w:cs="Times New Roman"/>
        </w:rPr>
        <w:t xml:space="preserve">the </w:t>
      </w:r>
      <w:r w:rsidR="008C2013" w:rsidRPr="00DF2BF3">
        <w:rPr>
          <w:rFonts w:ascii="Times New Roman" w:hAnsi="Times New Roman" w:cs="Times New Roman"/>
        </w:rPr>
        <w:t>extent</w:t>
      </w:r>
      <w:r w:rsidR="00B9098F" w:rsidRPr="00DF2BF3">
        <w:rPr>
          <w:rFonts w:ascii="Times New Roman" w:hAnsi="Times New Roman" w:cs="Times New Roman"/>
        </w:rPr>
        <w:t xml:space="preserve"> </w:t>
      </w:r>
      <w:r w:rsidR="00CE61B6">
        <w:rPr>
          <w:rFonts w:ascii="Times New Roman" w:hAnsi="Times New Roman" w:cs="Times New Roman"/>
        </w:rPr>
        <w:t>to</w:t>
      </w:r>
      <w:r w:rsidR="00CE61B6" w:rsidRPr="00DF2BF3">
        <w:rPr>
          <w:rFonts w:ascii="Times New Roman" w:hAnsi="Times New Roman" w:cs="Times New Roman"/>
        </w:rPr>
        <w:t xml:space="preserve"> </w:t>
      </w:r>
      <w:r w:rsidR="00B9098F" w:rsidRPr="00DF2BF3">
        <w:rPr>
          <w:rFonts w:ascii="Times New Roman" w:hAnsi="Times New Roman" w:cs="Times New Roman"/>
        </w:rPr>
        <w:t xml:space="preserve">which we </w:t>
      </w:r>
      <w:r w:rsidR="008F7060" w:rsidRPr="00DF2BF3">
        <w:rPr>
          <w:rFonts w:ascii="Times New Roman" w:hAnsi="Times New Roman" w:cs="Times New Roman"/>
        </w:rPr>
        <w:t xml:space="preserve">can </w:t>
      </w:r>
      <w:r w:rsidR="00500B5F" w:rsidRPr="00DF2BF3">
        <w:rPr>
          <w:rFonts w:ascii="Times New Roman" w:hAnsi="Times New Roman" w:cs="Times New Roman"/>
        </w:rPr>
        <w:t xml:space="preserve">bring it </w:t>
      </w:r>
      <w:r w:rsidR="00FE7722" w:rsidRPr="00DF2BF3">
        <w:rPr>
          <w:rFonts w:ascii="Times New Roman" w:hAnsi="Times New Roman" w:cs="Times New Roman"/>
        </w:rPr>
        <w:t>about</w:t>
      </w:r>
      <w:r w:rsidR="00B9098F" w:rsidRPr="00DF2BF3">
        <w:rPr>
          <w:rFonts w:ascii="Times New Roman" w:hAnsi="Times New Roman" w:cs="Times New Roman"/>
        </w:rPr>
        <w:t>.</w:t>
      </w:r>
    </w:p>
    <w:p w14:paraId="3F15B14F" w14:textId="77777777" w:rsidR="003E5AF7" w:rsidRPr="00DF2BF3" w:rsidRDefault="003E5AF7" w:rsidP="00A203AD">
      <w:pPr>
        <w:spacing w:line="480" w:lineRule="auto"/>
        <w:rPr>
          <w:rFonts w:ascii="Times New Roman" w:hAnsi="Times New Roman" w:cs="Times New Roman"/>
        </w:rPr>
      </w:pPr>
    </w:p>
    <w:p w14:paraId="02A5DD28" w14:textId="1A8AF901" w:rsidR="00D7605D" w:rsidRPr="00DF2BF3" w:rsidRDefault="00636476" w:rsidP="00A203AD">
      <w:pPr>
        <w:spacing w:line="480" w:lineRule="auto"/>
        <w:ind w:left="284" w:hanging="284"/>
        <w:jc w:val="center"/>
        <w:rPr>
          <w:rFonts w:ascii="Times New Roman" w:hAnsi="Times New Roman" w:cs="Times New Roman"/>
          <w:b/>
          <w:bCs/>
        </w:rPr>
      </w:pPr>
      <w:commentRangeStart w:id="307"/>
      <w:r w:rsidRPr="00DF2BF3">
        <w:rPr>
          <w:rFonts w:ascii="Times New Roman" w:hAnsi="Times New Roman" w:cs="Times New Roman"/>
          <w:b/>
          <w:bCs/>
        </w:rPr>
        <w:t>Works Cited</w:t>
      </w:r>
      <w:commentRangeEnd w:id="307"/>
      <w:r w:rsidR="00EE069A">
        <w:rPr>
          <w:rStyle w:val="CommentReference"/>
        </w:rPr>
        <w:commentReference w:id="307"/>
      </w:r>
    </w:p>
    <w:p w14:paraId="7D2C226C" w14:textId="4D4E1CFF" w:rsidR="00410D46" w:rsidRPr="00DF2BF3" w:rsidRDefault="00C621B0" w:rsidP="00A203AD">
      <w:pPr>
        <w:spacing w:line="480" w:lineRule="auto"/>
        <w:ind w:left="284" w:hanging="284"/>
        <w:rPr>
          <w:rFonts w:ascii="Times New Roman" w:hAnsi="Times New Roman" w:cs="Times New Roman"/>
        </w:rPr>
      </w:pPr>
      <w:r w:rsidRPr="00DF2BF3">
        <w:rPr>
          <w:rFonts w:ascii="Times New Roman" w:hAnsi="Times New Roman" w:cs="Times New Roman"/>
        </w:rPr>
        <w:t>Allingham, L</w:t>
      </w:r>
      <w:r w:rsidR="00775FAD" w:rsidRPr="00DF2BF3">
        <w:rPr>
          <w:rFonts w:ascii="Times New Roman" w:hAnsi="Times New Roman" w:cs="Times New Roman"/>
        </w:rPr>
        <w:t>iesl</w:t>
      </w:r>
      <w:r w:rsidRPr="00DF2BF3">
        <w:rPr>
          <w:rFonts w:ascii="Times New Roman" w:hAnsi="Times New Roman" w:cs="Times New Roman"/>
        </w:rPr>
        <w:t>. “</w:t>
      </w:r>
      <w:proofErr w:type="spellStart"/>
      <w:r w:rsidRPr="00DF2BF3">
        <w:rPr>
          <w:rFonts w:ascii="Times New Roman" w:hAnsi="Times New Roman" w:cs="Times New Roman"/>
        </w:rPr>
        <w:t>Countermemory</w:t>
      </w:r>
      <w:proofErr w:type="spellEnd"/>
      <w:r w:rsidRPr="00DF2BF3">
        <w:rPr>
          <w:rFonts w:ascii="Times New Roman" w:hAnsi="Times New Roman" w:cs="Times New Roman"/>
        </w:rPr>
        <w:t xml:space="preserve"> in Karoline von Günderrode’s ‘</w:t>
      </w:r>
      <w:proofErr w:type="spellStart"/>
      <w:r w:rsidRPr="00DF2BF3">
        <w:rPr>
          <w:rFonts w:ascii="Times New Roman" w:hAnsi="Times New Roman" w:cs="Times New Roman"/>
        </w:rPr>
        <w:t>Darthula</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nach</w:t>
      </w:r>
      <w:proofErr w:type="spellEnd"/>
      <w:r w:rsidRPr="00DF2BF3">
        <w:rPr>
          <w:rFonts w:ascii="Times New Roman" w:hAnsi="Times New Roman" w:cs="Times New Roman"/>
        </w:rPr>
        <w:t xml:space="preserve"> Ossian’: A Female Warrior, Her Unruly Breast, and the Construction of Her Myth.” </w:t>
      </w:r>
      <w:r w:rsidRPr="00DF2BF3">
        <w:rPr>
          <w:rFonts w:ascii="Times New Roman" w:hAnsi="Times New Roman" w:cs="Times New Roman"/>
          <w:i/>
        </w:rPr>
        <w:t>Goethe Yearbook</w:t>
      </w:r>
      <w:r w:rsidR="00856D65" w:rsidRPr="00DF2BF3">
        <w:rPr>
          <w:rFonts w:ascii="Times New Roman" w:hAnsi="Times New Roman" w:cs="Times New Roman"/>
          <w:iCs/>
        </w:rPr>
        <w:t>,</w:t>
      </w:r>
      <w:r w:rsidRPr="00DF2BF3">
        <w:rPr>
          <w:rFonts w:ascii="Times New Roman" w:hAnsi="Times New Roman" w:cs="Times New Roman"/>
        </w:rPr>
        <w:t xml:space="preserve"> </w:t>
      </w:r>
      <w:r w:rsidR="00856D65" w:rsidRPr="00DF2BF3">
        <w:rPr>
          <w:rFonts w:ascii="Times New Roman" w:hAnsi="Times New Roman" w:cs="Times New Roman"/>
        </w:rPr>
        <w:t xml:space="preserve">vol. </w:t>
      </w:r>
      <w:r w:rsidRPr="00DF2BF3">
        <w:rPr>
          <w:rFonts w:ascii="Times New Roman" w:hAnsi="Times New Roman" w:cs="Times New Roman"/>
        </w:rPr>
        <w:t>21</w:t>
      </w:r>
      <w:r w:rsidR="00775FAD" w:rsidRPr="00DF2BF3">
        <w:rPr>
          <w:rFonts w:ascii="Times New Roman" w:hAnsi="Times New Roman" w:cs="Times New Roman"/>
        </w:rPr>
        <w:t xml:space="preserve">, </w:t>
      </w:r>
      <w:r w:rsidR="00636476" w:rsidRPr="00DF2BF3">
        <w:rPr>
          <w:rFonts w:ascii="Times New Roman" w:hAnsi="Times New Roman" w:cs="Times New Roman"/>
        </w:rPr>
        <w:t>2014</w:t>
      </w:r>
      <w:r w:rsidR="00775FAD" w:rsidRPr="00DF2BF3">
        <w:rPr>
          <w:rFonts w:ascii="Times New Roman" w:hAnsi="Times New Roman" w:cs="Times New Roman"/>
        </w:rPr>
        <w:t>,</w:t>
      </w:r>
      <w:r w:rsidRPr="00DF2BF3">
        <w:rPr>
          <w:rFonts w:ascii="Times New Roman" w:hAnsi="Times New Roman" w:cs="Times New Roman"/>
        </w:rPr>
        <w:t xml:space="preserve"> </w:t>
      </w:r>
      <w:r w:rsidR="00636476" w:rsidRPr="00DF2BF3">
        <w:rPr>
          <w:rFonts w:ascii="Times New Roman" w:hAnsi="Times New Roman" w:cs="Times New Roman"/>
        </w:rPr>
        <w:t xml:space="preserve">pp. </w:t>
      </w:r>
      <w:r w:rsidRPr="00DF2BF3">
        <w:rPr>
          <w:rFonts w:ascii="Times New Roman" w:hAnsi="Times New Roman" w:cs="Times New Roman"/>
        </w:rPr>
        <w:t>39–56.</w:t>
      </w:r>
    </w:p>
    <w:p w14:paraId="541FA6D5" w14:textId="7727A3AF" w:rsidR="0028378F" w:rsidRPr="00DF2BF3" w:rsidRDefault="00410D46" w:rsidP="0028378F">
      <w:pPr>
        <w:spacing w:line="480" w:lineRule="auto"/>
        <w:ind w:left="284" w:hanging="284"/>
        <w:rPr>
          <w:rFonts w:ascii="Times New Roman" w:hAnsi="Times New Roman" w:cs="Times New Roman"/>
        </w:rPr>
      </w:pPr>
      <w:r w:rsidRPr="00DF2BF3">
        <w:rPr>
          <w:rFonts w:ascii="Times New Roman" w:hAnsi="Times New Roman" w:cs="Times New Roman"/>
        </w:rPr>
        <w:t>Battersby, C</w:t>
      </w:r>
      <w:r w:rsidR="00775FAD" w:rsidRPr="00DF2BF3">
        <w:rPr>
          <w:rFonts w:ascii="Times New Roman" w:hAnsi="Times New Roman" w:cs="Times New Roman"/>
        </w:rPr>
        <w:t>hristine</w:t>
      </w:r>
      <w:r w:rsidRPr="00DF2BF3">
        <w:rPr>
          <w:rFonts w:ascii="Times New Roman" w:hAnsi="Times New Roman" w:cs="Times New Roman"/>
        </w:rPr>
        <w:t xml:space="preserve">. “Stages on Kant’s Way: Aesthetics, Morality, and the Gendered Sublime.” </w:t>
      </w:r>
      <w:r w:rsidRPr="00DF2BF3">
        <w:rPr>
          <w:rFonts w:ascii="Times New Roman" w:hAnsi="Times New Roman" w:cs="Times New Roman"/>
          <w:i/>
        </w:rPr>
        <w:t>Feminism and Tradition in Aesthetics</w:t>
      </w:r>
      <w:r w:rsidR="00FA47C5" w:rsidRPr="00DF2BF3">
        <w:rPr>
          <w:rFonts w:ascii="Times New Roman" w:hAnsi="Times New Roman" w:cs="Times New Roman"/>
        </w:rPr>
        <w:t>, e</w:t>
      </w:r>
      <w:r w:rsidRPr="00DF2BF3">
        <w:rPr>
          <w:rFonts w:ascii="Times New Roman" w:hAnsi="Times New Roman" w:cs="Times New Roman"/>
        </w:rPr>
        <w:t>dited by P</w:t>
      </w:r>
      <w:r w:rsidR="00775FAD" w:rsidRPr="00DF2BF3">
        <w:rPr>
          <w:rFonts w:ascii="Times New Roman" w:hAnsi="Times New Roman" w:cs="Times New Roman"/>
        </w:rPr>
        <w:t xml:space="preserve">eggy </w:t>
      </w:r>
      <w:proofErr w:type="spellStart"/>
      <w:r w:rsidRPr="00DF2BF3">
        <w:rPr>
          <w:rFonts w:ascii="Times New Roman" w:hAnsi="Times New Roman" w:cs="Times New Roman"/>
        </w:rPr>
        <w:t>Z</w:t>
      </w:r>
      <w:r w:rsidR="00775FAD" w:rsidRPr="00DF2BF3">
        <w:rPr>
          <w:rFonts w:ascii="Times New Roman" w:hAnsi="Times New Roman" w:cs="Times New Roman"/>
        </w:rPr>
        <w:t>eglin</w:t>
      </w:r>
      <w:proofErr w:type="spellEnd"/>
      <w:r w:rsidRPr="00DF2BF3">
        <w:rPr>
          <w:rFonts w:ascii="Times New Roman" w:hAnsi="Times New Roman" w:cs="Times New Roman"/>
        </w:rPr>
        <w:t xml:space="preserve"> Brand and C</w:t>
      </w:r>
      <w:r w:rsidR="00775FAD" w:rsidRPr="00DF2BF3">
        <w:rPr>
          <w:rFonts w:ascii="Times New Roman" w:hAnsi="Times New Roman" w:cs="Times New Roman"/>
        </w:rPr>
        <w:t>arolyn</w:t>
      </w:r>
      <w:r w:rsidRPr="00DF2BF3">
        <w:rPr>
          <w:rFonts w:ascii="Times New Roman" w:hAnsi="Times New Roman" w:cs="Times New Roman"/>
        </w:rPr>
        <w:t xml:space="preserve"> </w:t>
      </w:r>
      <w:proofErr w:type="spellStart"/>
      <w:r w:rsidRPr="00DF2BF3">
        <w:rPr>
          <w:rFonts w:ascii="Times New Roman" w:hAnsi="Times New Roman" w:cs="Times New Roman"/>
        </w:rPr>
        <w:t>Korsmeyer</w:t>
      </w:r>
      <w:proofErr w:type="spellEnd"/>
      <w:r w:rsidRPr="00DF2BF3">
        <w:rPr>
          <w:rFonts w:ascii="Times New Roman" w:hAnsi="Times New Roman" w:cs="Times New Roman"/>
        </w:rPr>
        <w:t xml:space="preserve">, Pennsylvania State </w:t>
      </w:r>
      <w:r w:rsidR="008A04CA">
        <w:rPr>
          <w:rFonts w:ascii="Times New Roman" w:hAnsi="Times New Roman" w:cs="Times New Roman"/>
        </w:rPr>
        <w:t>UP</w:t>
      </w:r>
      <w:r w:rsidR="00FA47C5" w:rsidRPr="00DF2BF3">
        <w:rPr>
          <w:rFonts w:ascii="Times New Roman" w:hAnsi="Times New Roman" w:cs="Times New Roman"/>
        </w:rPr>
        <w:t>, 1995, pp. 88–114</w:t>
      </w:r>
      <w:r w:rsidRPr="00DF2BF3">
        <w:rPr>
          <w:rFonts w:ascii="Times New Roman" w:hAnsi="Times New Roman" w:cs="Times New Roman"/>
        </w:rPr>
        <w:t>.</w:t>
      </w:r>
    </w:p>
    <w:p w14:paraId="15C59222" w14:textId="591DCA88" w:rsidR="00E148F8" w:rsidRPr="00DF2BF3" w:rsidRDefault="00E148F8" w:rsidP="00A203AD">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imes New Roman"/>
        </w:rPr>
        <w:t xml:space="preserve">Bennett, Jane. </w:t>
      </w:r>
      <w:r w:rsidRPr="00DF2BF3">
        <w:rPr>
          <w:rFonts w:ascii="Times New Roman" w:hAnsi="Times New Roman" w:cs="Times New Roman"/>
          <w:i/>
          <w:iCs/>
        </w:rPr>
        <w:t>Vibrant Matter: A Political Ecology of Things</w:t>
      </w:r>
      <w:r w:rsidRPr="00DF2BF3">
        <w:rPr>
          <w:rFonts w:ascii="Times New Roman" w:hAnsi="Times New Roman" w:cs="Times New Roman"/>
        </w:rPr>
        <w:t xml:space="preserve">. </w:t>
      </w:r>
      <w:r w:rsidR="005B5F71" w:rsidRPr="00DF2BF3">
        <w:rPr>
          <w:rFonts w:ascii="Times New Roman" w:hAnsi="Times New Roman" w:cs="Times New Roman"/>
        </w:rPr>
        <w:t xml:space="preserve">Duke </w:t>
      </w:r>
      <w:r w:rsidR="008A04CA">
        <w:rPr>
          <w:rFonts w:ascii="Times New Roman" w:hAnsi="Times New Roman" w:cs="Times New Roman"/>
        </w:rPr>
        <w:t>UP</w:t>
      </w:r>
      <w:r w:rsidR="005B5F71" w:rsidRPr="00DF2BF3">
        <w:rPr>
          <w:rFonts w:ascii="Times New Roman" w:hAnsi="Times New Roman" w:cs="Times New Roman"/>
        </w:rPr>
        <w:t xml:space="preserve">, </w:t>
      </w:r>
      <w:r w:rsidRPr="00DF2BF3">
        <w:rPr>
          <w:rFonts w:ascii="Times New Roman" w:hAnsi="Times New Roman" w:cs="Times New Roman"/>
        </w:rPr>
        <w:t>2010.</w:t>
      </w:r>
    </w:p>
    <w:p w14:paraId="607C95D6" w14:textId="3655D47D" w:rsidR="005B56EA" w:rsidRPr="00DF2BF3" w:rsidRDefault="005B56EA" w:rsidP="00A203AD">
      <w:pPr>
        <w:widowControl w:val="0"/>
        <w:autoSpaceDE w:val="0"/>
        <w:autoSpaceDN w:val="0"/>
        <w:adjustRightInd w:val="0"/>
        <w:spacing w:line="480" w:lineRule="auto"/>
        <w:ind w:left="284" w:hanging="284"/>
        <w:rPr>
          <w:rFonts w:ascii="Times New Roman" w:hAnsi="Times New Roman" w:cs="Times New Roman"/>
        </w:rPr>
      </w:pPr>
      <w:proofErr w:type="spellStart"/>
      <w:r w:rsidRPr="00DF2BF3">
        <w:rPr>
          <w:rFonts w:ascii="Times New Roman" w:hAnsi="Times New Roman" w:cs="Times New Roman"/>
        </w:rPr>
        <w:t>Bohrer</w:t>
      </w:r>
      <w:proofErr w:type="spellEnd"/>
      <w:r w:rsidRPr="00DF2BF3">
        <w:rPr>
          <w:rFonts w:ascii="Times New Roman" w:hAnsi="Times New Roman" w:cs="Times New Roman"/>
        </w:rPr>
        <w:t xml:space="preserve">, </w:t>
      </w:r>
      <w:r w:rsidR="009E0CED" w:rsidRPr="00DF2BF3">
        <w:rPr>
          <w:rFonts w:ascii="Times New Roman" w:hAnsi="Times New Roman" w:cs="Times New Roman"/>
        </w:rPr>
        <w:t>K</w:t>
      </w:r>
      <w:r w:rsidR="00775FAD" w:rsidRPr="00DF2BF3">
        <w:rPr>
          <w:rFonts w:ascii="Times New Roman" w:hAnsi="Times New Roman" w:cs="Times New Roman"/>
        </w:rPr>
        <w:t xml:space="preserve">arl </w:t>
      </w:r>
      <w:r w:rsidR="009E0CED" w:rsidRPr="00DF2BF3">
        <w:rPr>
          <w:rFonts w:ascii="Times New Roman" w:hAnsi="Times New Roman" w:cs="Times New Roman"/>
        </w:rPr>
        <w:t>H</w:t>
      </w:r>
      <w:r w:rsidR="00775FAD" w:rsidRPr="00DF2BF3">
        <w:rPr>
          <w:rFonts w:ascii="Times New Roman" w:hAnsi="Times New Roman" w:cs="Times New Roman"/>
        </w:rPr>
        <w:t>einz</w:t>
      </w:r>
      <w:r w:rsidR="009E0CED" w:rsidRPr="00DF2BF3">
        <w:rPr>
          <w:rFonts w:ascii="Times New Roman" w:hAnsi="Times New Roman" w:cs="Times New Roman"/>
        </w:rPr>
        <w:t>.</w:t>
      </w:r>
      <w:r w:rsidRPr="00DF2BF3">
        <w:rPr>
          <w:rFonts w:ascii="Times New Roman" w:hAnsi="Times New Roman" w:cs="Times New Roman"/>
        </w:rPr>
        <w:t xml:space="preserve"> “</w:t>
      </w:r>
      <w:proofErr w:type="spellStart"/>
      <w:r w:rsidRPr="00DF2BF3">
        <w:rPr>
          <w:rFonts w:ascii="Times New Roman" w:hAnsi="Times New Roman" w:cs="Times New Roman"/>
        </w:rPr>
        <w:t>Identität</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als</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Selbstverlust</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Zum</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romantischen</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Subjektbegriff</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i/>
        </w:rPr>
        <w:t>Merkur</w:t>
      </w:r>
      <w:proofErr w:type="spellEnd"/>
      <w:r w:rsidR="00856D65" w:rsidRPr="00DF2BF3">
        <w:rPr>
          <w:rFonts w:ascii="Times New Roman" w:hAnsi="Times New Roman" w:cs="Times New Roman"/>
          <w:iCs/>
        </w:rPr>
        <w:t>,</w:t>
      </w:r>
      <w:r w:rsidRPr="00DF2BF3">
        <w:rPr>
          <w:rFonts w:ascii="Times New Roman" w:hAnsi="Times New Roman" w:cs="Times New Roman"/>
        </w:rPr>
        <w:t xml:space="preserve"> </w:t>
      </w:r>
      <w:r w:rsidR="00856D65" w:rsidRPr="00DF2BF3">
        <w:rPr>
          <w:rFonts w:ascii="Times New Roman" w:hAnsi="Times New Roman" w:cs="Times New Roman"/>
        </w:rPr>
        <w:t xml:space="preserve">vol. </w:t>
      </w:r>
      <w:r w:rsidRPr="00DF2BF3">
        <w:rPr>
          <w:rFonts w:ascii="Times New Roman" w:hAnsi="Times New Roman" w:cs="Times New Roman"/>
        </w:rPr>
        <w:t>38</w:t>
      </w:r>
      <w:r w:rsidR="00856D65" w:rsidRPr="00DF2BF3">
        <w:rPr>
          <w:rFonts w:ascii="Times New Roman" w:hAnsi="Times New Roman" w:cs="Times New Roman"/>
        </w:rPr>
        <w:t xml:space="preserve">, no. </w:t>
      </w:r>
      <w:r w:rsidRPr="00DF2BF3">
        <w:rPr>
          <w:rFonts w:ascii="Times New Roman" w:hAnsi="Times New Roman" w:cs="Times New Roman"/>
        </w:rPr>
        <w:t>4</w:t>
      </w:r>
      <w:r w:rsidR="00775FAD" w:rsidRPr="00DF2BF3">
        <w:rPr>
          <w:rFonts w:ascii="Times New Roman" w:hAnsi="Times New Roman" w:cs="Times New Roman"/>
        </w:rPr>
        <w:t>, 1984, pp.</w:t>
      </w:r>
      <w:r w:rsidRPr="00DF2BF3">
        <w:rPr>
          <w:rFonts w:ascii="Times New Roman" w:hAnsi="Times New Roman" w:cs="Times New Roman"/>
        </w:rPr>
        <w:t xml:space="preserve"> 367–79.</w:t>
      </w:r>
    </w:p>
    <w:p w14:paraId="63B89C5D" w14:textId="06DD7540" w:rsidR="004F3961" w:rsidRPr="00DF2BF3" w:rsidRDefault="00CC5E22" w:rsidP="00A203AD">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imes New Roman"/>
        </w:rPr>
        <w:t>———</w:t>
      </w:r>
      <w:r w:rsidR="009E0CED" w:rsidRPr="00DF2BF3">
        <w:rPr>
          <w:rFonts w:ascii="Times New Roman" w:hAnsi="Times New Roman" w:cs="Times New Roman"/>
        </w:rPr>
        <w:t xml:space="preserve">. </w:t>
      </w:r>
      <w:r w:rsidRPr="00DF2BF3">
        <w:rPr>
          <w:rFonts w:ascii="Times New Roman" w:hAnsi="Times New Roman" w:cs="Times New Roman"/>
          <w:i/>
          <w:iCs/>
        </w:rPr>
        <w:t xml:space="preserve">Der </w:t>
      </w:r>
      <w:proofErr w:type="spellStart"/>
      <w:r w:rsidRPr="00DF2BF3">
        <w:rPr>
          <w:rFonts w:ascii="Times New Roman" w:hAnsi="Times New Roman" w:cs="Times New Roman"/>
          <w:i/>
          <w:iCs/>
        </w:rPr>
        <w:t>romantische</w:t>
      </w:r>
      <w:proofErr w:type="spellEnd"/>
      <w:r w:rsidRPr="00DF2BF3">
        <w:rPr>
          <w:rFonts w:ascii="Times New Roman" w:hAnsi="Times New Roman" w:cs="Times New Roman"/>
          <w:i/>
          <w:iCs/>
        </w:rPr>
        <w:t xml:space="preserve"> Brief. Die </w:t>
      </w:r>
      <w:proofErr w:type="spellStart"/>
      <w:r w:rsidRPr="00DF2BF3">
        <w:rPr>
          <w:rFonts w:ascii="Times New Roman" w:hAnsi="Times New Roman" w:cs="Times New Roman"/>
          <w:i/>
          <w:iCs/>
        </w:rPr>
        <w:t>Enstehung</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ästhetischer</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Subjektivität</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Suhrkamp</w:t>
      </w:r>
      <w:proofErr w:type="spellEnd"/>
      <w:r w:rsidR="00B04DD2" w:rsidRPr="00DF2BF3">
        <w:rPr>
          <w:rFonts w:ascii="Times New Roman" w:hAnsi="Times New Roman" w:cs="Times New Roman"/>
        </w:rPr>
        <w:t>, 1989</w:t>
      </w:r>
      <w:r w:rsidRPr="00DF2BF3">
        <w:rPr>
          <w:rFonts w:ascii="Times New Roman" w:hAnsi="Times New Roman" w:cs="Times New Roman"/>
        </w:rPr>
        <w:t>.</w:t>
      </w:r>
    </w:p>
    <w:p w14:paraId="1A6F8BBD" w14:textId="3B59DA33" w:rsidR="004F3961" w:rsidRPr="00DF2BF3" w:rsidRDefault="004F3961" w:rsidP="00A203AD">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imes New Roman"/>
          <w:bCs/>
        </w:rPr>
        <w:t xml:space="preserve">Borchardt, E., and J. Wright. “Androgyny: The </w:t>
      </w:r>
      <w:r w:rsidR="002F59D2" w:rsidRPr="00DF2BF3">
        <w:rPr>
          <w:rFonts w:ascii="Times New Roman" w:hAnsi="Times New Roman" w:cs="Times New Roman"/>
          <w:bCs/>
        </w:rPr>
        <w:t>S</w:t>
      </w:r>
      <w:r w:rsidRPr="00DF2BF3">
        <w:rPr>
          <w:rFonts w:ascii="Times New Roman" w:hAnsi="Times New Roman" w:cs="Times New Roman"/>
          <w:bCs/>
        </w:rPr>
        <w:t xml:space="preserve">earch for </w:t>
      </w:r>
      <w:r w:rsidR="002F59D2" w:rsidRPr="00DF2BF3">
        <w:rPr>
          <w:rFonts w:ascii="Times New Roman" w:hAnsi="Times New Roman" w:cs="Times New Roman"/>
          <w:bCs/>
        </w:rPr>
        <w:t>W</w:t>
      </w:r>
      <w:r w:rsidRPr="00DF2BF3">
        <w:rPr>
          <w:rFonts w:ascii="Times New Roman" w:hAnsi="Times New Roman" w:cs="Times New Roman"/>
          <w:bCs/>
        </w:rPr>
        <w:t>holeness in Karoline von G</w:t>
      </w:r>
      <w:r w:rsidR="00AF44F4" w:rsidRPr="00DF2BF3">
        <w:rPr>
          <w:rFonts w:ascii="Times New Roman" w:hAnsi="Times New Roman" w:cs="Times New Roman"/>
          <w:bCs/>
        </w:rPr>
        <w:t>ü</w:t>
      </w:r>
      <w:r w:rsidRPr="00DF2BF3">
        <w:rPr>
          <w:rFonts w:ascii="Times New Roman" w:hAnsi="Times New Roman" w:cs="Times New Roman"/>
          <w:bCs/>
        </w:rPr>
        <w:t xml:space="preserve">nderrode and Heinrich von Kleist: Christa Wolf’s </w:t>
      </w:r>
      <w:r w:rsidR="002F59D2" w:rsidRPr="00DF2BF3">
        <w:rPr>
          <w:rFonts w:ascii="Times New Roman" w:hAnsi="Times New Roman" w:cs="Times New Roman"/>
          <w:bCs/>
        </w:rPr>
        <w:t>N</w:t>
      </w:r>
      <w:r w:rsidRPr="00DF2BF3">
        <w:rPr>
          <w:rFonts w:ascii="Times New Roman" w:hAnsi="Times New Roman" w:cs="Times New Roman"/>
          <w:bCs/>
        </w:rPr>
        <w:t xml:space="preserve">ovel </w:t>
      </w:r>
      <w:proofErr w:type="spellStart"/>
      <w:r w:rsidRPr="00DF2BF3">
        <w:rPr>
          <w:rFonts w:ascii="Times New Roman" w:hAnsi="Times New Roman" w:cs="Times New Roman"/>
          <w:bCs/>
          <w:i/>
        </w:rPr>
        <w:t>Kein</w:t>
      </w:r>
      <w:proofErr w:type="spellEnd"/>
      <w:r w:rsidRPr="00DF2BF3">
        <w:rPr>
          <w:rFonts w:ascii="Times New Roman" w:hAnsi="Times New Roman" w:cs="Times New Roman"/>
          <w:bCs/>
          <w:i/>
        </w:rPr>
        <w:t xml:space="preserve"> Ort. </w:t>
      </w:r>
      <w:proofErr w:type="spellStart"/>
      <w:r w:rsidRPr="00DF2BF3">
        <w:rPr>
          <w:rFonts w:ascii="Times New Roman" w:hAnsi="Times New Roman" w:cs="Times New Roman"/>
          <w:bCs/>
          <w:i/>
        </w:rPr>
        <w:t>Nirgends</w:t>
      </w:r>
      <w:proofErr w:type="spellEnd"/>
      <w:r w:rsidRPr="00DF2BF3">
        <w:rPr>
          <w:rFonts w:ascii="Times New Roman" w:hAnsi="Times New Roman" w:cs="Times New Roman"/>
          <w:bCs/>
        </w:rPr>
        <w:t xml:space="preserve">.” </w:t>
      </w:r>
      <w:r w:rsidRPr="00DF2BF3">
        <w:rPr>
          <w:rFonts w:ascii="Times New Roman" w:hAnsi="Times New Roman" w:cs="Times New Roman"/>
          <w:bCs/>
          <w:i/>
        </w:rPr>
        <w:t xml:space="preserve">Journal of </w:t>
      </w:r>
      <w:r w:rsidRPr="00DF2BF3">
        <w:rPr>
          <w:rFonts w:ascii="Times New Roman" w:hAnsi="Times New Roman" w:cs="Times New Roman"/>
          <w:bCs/>
          <w:i/>
        </w:rPr>
        <w:lastRenderedPageBreak/>
        <w:t>the Fantastic in the Arts</w:t>
      </w:r>
      <w:r w:rsidR="002F59D2" w:rsidRPr="00DF2BF3">
        <w:rPr>
          <w:rFonts w:ascii="Times New Roman" w:hAnsi="Times New Roman" w:cs="Times New Roman"/>
          <w:bCs/>
        </w:rPr>
        <w:t xml:space="preserve">, vol. </w:t>
      </w:r>
      <w:r w:rsidRPr="00DF2BF3">
        <w:rPr>
          <w:rFonts w:ascii="Times New Roman" w:hAnsi="Times New Roman" w:cs="Times New Roman"/>
          <w:bCs/>
        </w:rPr>
        <w:t>11</w:t>
      </w:r>
      <w:r w:rsidR="002F59D2" w:rsidRPr="00DF2BF3">
        <w:rPr>
          <w:rFonts w:ascii="Times New Roman" w:hAnsi="Times New Roman" w:cs="Times New Roman"/>
          <w:bCs/>
        </w:rPr>
        <w:t xml:space="preserve">, no. </w:t>
      </w:r>
      <w:r w:rsidRPr="00DF2BF3">
        <w:rPr>
          <w:rFonts w:ascii="Times New Roman" w:hAnsi="Times New Roman" w:cs="Times New Roman"/>
          <w:bCs/>
        </w:rPr>
        <w:t>3</w:t>
      </w:r>
      <w:r w:rsidR="002F59D2" w:rsidRPr="00DF2BF3">
        <w:rPr>
          <w:rFonts w:ascii="Times New Roman" w:hAnsi="Times New Roman" w:cs="Times New Roman"/>
          <w:bCs/>
        </w:rPr>
        <w:t>, 2000, pp.</w:t>
      </w:r>
      <w:r w:rsidRPr="00DF2BF3">
        <w:rPr>
          <w:rFonts w:ascii="Times New Roman" w:hAnsi="Times New Roman" w:cs="Times New Roman"/>
          <w:bCs/>
        </w:rPr>
        <w:t xml:space="preserve"> 245–56.</w:t>
      </w:r>
    </w:p>
    <w:p w14:paraId="276A590A" w14:textId="77777777" w:rsidR="00546F09" w:rsidRPr="00DF2BF3" w:rsidRDefault="00486384" w:rsidP="00546F09">
      <w:pPr>
        <w:spacing w:line="480" w:lineRule="auto"/>
        <w:ind w:left="284" w:hanging="284"/>
        <w:rPr>
          <w:rFonts w:ascii="Times New Roman" w:hAnsi="Times New Roman" w:cs="Times New Roman"/>
          <w:iCs/>
        </w:rPr>
      </w:pPr>
      <w:proofErr w:type="spellStart"/>
      <w:r w:rsidRPr="00DF2BF3">
        <w:rPr>
          <w:rFonts w:ascii="Times New Roman" w:hAnsi="Times New Roman" w:cs="Times New Roman"/>
        </w:rPr>
        <w:t>Christmann</w:t>
      </w:r>
      <w:proofErr w:type="spellEnd"/>
      <w:r w:rsidRPr="00DF2BF3">
        <w:rPr>
          <w:rFonts w:ascii="Times New Roman" w:hAnsi="Times New Roman" w:cs="Times New Roman"/>
        </w:rPr>
        <w:t>, R</w:t>
      </w:r>
      <w:r w:rsidR="00AE685D" w:rsidRPr="00DF2BF3">
        <w:rPr>
          <w:rFonts w:ascii="Times New Roman" w:hAnsi="Times New Roman" w:cs="Times New Roman"/>
        </w:rPr>
        <w:t>uth</w:t>
      </w:r>
      <w:r w:rsidRPr="00DF2BF3">
        <w:rPr>
          <w:rFonts w:ascii="Times New Roman" w:hAnsi="Times New Roman" w:cs="Times New Roman"/>
        </w:rPr>
        <w:t xml:space="preserve">. </w:t>
      </w:r>
      <w:proofErr w:type="spellStart"/>
      <w:r w:rsidRPr="00DF2BF3">
        <w:rPr>
          <w:rFonts w:ascii="Times New Roman" w:hAnsi="Times New Roman" w:cs="Times New Roman"/>
          <w:i/>
          <w:iCs/>
        </w:rPr>
        <w:t>Zwischen</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Identitätsgewinn</w:t>
      </w:r>
      <w:proofErr w:type="spellEnd"/>
      <w:r w:rsidRPr="00DF2BF3">
        <w:rPr>
          <w:rFonts w:ascii="Times New Roman" w:hAnsi="Times New Roman" w:cs="Times New Roman"/>
          <w:i/>
          <w:iCs/>
        </w:rPr>
        <w:t xml:space="preserve"> und </w:t>
      </w:r>
      <w:proofErr w:type="spellStart"/>
      <w:r w:rsidRPr="00DF2BF3">
        <w:rPr>
          <w:rFonts w:ascii="Times New Roman" w:hAnsi="Times New Roman" w:cs="Times New Roman"/>
          <w:i/>
          <w:iCs/>
        </w:rPr>
        <w:t>Bewußtseinsverlust</w:t>
      </w:r>
      <w:proofErr w:type="spellEnd"/>
      <w:r w:rsidRPr="00DF2BF3">
        <w:rPr>
          <w:rFonts w:ascii="Times New Roman" w:hAnsi="Times New Roman" w:cs="Times New Roman"/>
          <w:i/>
          <w:iCs/>
        </w:rPr>
        <w:t xml:space="preserve">. Das </w:t>
      </w:r>
      <w:proofErr w:type="spellStart"/>
      <w:r w:rsidRPr="00DF2BF3">
        <w:rPr>
          <w:rFonts w:ascii="Times New Roman" w:hAnsi="Times New Roman" w:cs="Times New Roman"/>
          <w:i/>
          <w:iCs/>
        </w:rPr>
        <w:t>philosophisch-literarische</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Werk</w:t>
      </w:r>
      <w:proofErr w:type="spellEnd"/>
      <w:r w:rsidRPr="00DF2BF3">
        <w:rPr>
          <w:rFonts w:ascii="Times New Roman" w:hAnsi="Times New Roman" w:cs="Times New Roman"/>
          <w:i/>
          <w:iCs/>
        </w:rPr>
        <w:t xml:space="preserve"> der Karoline von Günderrode (1780–1806)</w:t>
      </w:r>
      <w:r w:rsidRPr="00DF2BF3">
        <w:rPr>
          <w:rFonts w:ascii="Times New Roman" w:hAnsi="Times New Roman" w:cs="Times New Roman"/>
          <w:iCs/>
        </w:rPr>
        <w:t>. Lang</w:t>
      </w:r>
      <w:r w:rsidR="00AE685D" w:rsidRPr="00DF2BF3">
        <w:rPr>
          <w:rFonts w:ascii="Times New Roman" w:hAnsi="Times New Roman" w:cs="Times New Roman"/>
          <w:iCs/>
        </w:rPr>
        <w:t>, 2005</w:t>
      </w:r>
      <w:r w:rsidRPr="00DF2BF3">
        <w:rPr>
          <w:rFonts w:ascii="Times New Roman" w:hAnsi="Times New Roman" w:cs="Times New Roman"/>
          <w:iCs/>
        </w:rPr>
        <w:t>.</w:t>
      </w:r>
    </w:p>
    <w:p w14:paraId="1D9041D0" w14:textId="753B8DF6" w:rsidR="00546F09" w:rsidRPr="00DF2BF3" w:rsidRDefault="00546F09" w:rsidP="00546F09">
      <w:pPr>
        <w:spacing w:line="480" w:lineRule="auto"/>
        <w:ind w:left="284" w:hanging="284"/>
        <w:rPr>
          <w:rFonts w:ascii="Times New Roman" w:hAnsi="Times New Roman" w:cs="Times New Roman"/>
          <w:bCs/>
          <w:iCs/>
        </w:rPr>
      </w:pPr>
      <w:proofErr w:type="spellStart"/>
      <w:r w:rsidRPr="00DF2BF3">
        <w:rPr>
          <w:rFonts w:ascii="Times New Roman" w:hAnsi="Times New Roman" w:cs="Times New Roman"/>
          <w:bCs/>
        </w:rPr>
        <w:t>Dallmayr</w:t>
      </w:r>
      <w:proofErr w:type="spellEnd"/>
      <w:r w:rsidRPr="00DF2BF3">
        <w:rPr>
          <w:rFonts w:ascii="Times New Roman" w:hAnsi="Times New Roman" w:cs="Times New Roman"/>
          <w:bCs/>
        </w:rPr>
        <w:t xml:space="preserve">, Fred. </w:t>
      </w:r>
      <w:r w:rsidRPr="00DF2BF3">
        <w:rPr>
          <w:rFonts w:ascii="Times New Roman" w:hAnsi="Times New Roman" w:cs="Times New Roman"/>
          <w:bCs/>
          <w:i/>
        </w:rPr>
        <w:t xml:space="preserve">Return to Nature? An Ecological </w:t>
      </w:r>
      <w:proofErr w:type="spellStart"/>
      <w:r w:rsidRPr="00DF2BF3">
        <w:rPr>
          <w:rFonts w:ascii="Times New Roman" w:hAnsi="Times New Roman" w:cs="Times New Roman"/>
          <w:bCs/>
          <w:i/>
        </w:rPr>
        <w:t>Counterhistory</w:t>
      </w:r>
      <w:proofErr w:type="spellEnd"/>
      <w:r w:rsidRPr="00DF2BF3">
        <w:rPr>
          <w:rFonts w:ascii="Times New Roman" w:hAnsi="Times New Roman" w:cs="Times New Roman"/>
          <w:bCs/>
        </w:rPr>
        <w:t xml:space="preserve">. </w:t>
      </w:r>
      <w:r w:rsidR="008A04CA">
        <w:rPr>
          <w:rFonts w:ascii="Times New Roman" w:hAnsi="Times New Roman" w:cs="Times New Roman"/>
          <w:bCs/>
        </w:rPr>
        <w:t>UP</w:t>
      </w:r>
      <w:r w:rsidRPr="00DF2BF3">
        <w:rPr>
          <w:rFonts w:ascii="Times New Roman" w:hAnsi="Times New Roman" w:cs="Times New Roman"/>
          <w:bCs/>
        </w:rPr>
        <w:t xml:space="preserve"> of Kentucky, 2011.</w:t>
      </w:r>
    </w:p>
    <w:p w14:paraId="78CBFF22" w14:textId="749700B0" w:rsidR="00412C0E" w:rsidRPr="00DF2BF3" w:rsidRDefault="00486384" w:rsidP="00A203AD">
      <w:pPr>
        <w:spacing w:line="480" w:lineRule="auto"/>
        <w:ind w:left="284" w:hanging="284"/>
        <w:rPr>
          <w:rFonts w:ascii="Times New Roman" w:hAnsi="Times New Roman" w:cs="Times New Roman"/>
          <w:u w:val="single"/>
        </w:rPr>
      </w:pPr>
      <w:proofErr w:type="spellStart"/>
      <w:r w:rsidRPr="00DF2BF3">
        <w:rPr>
          <w:rFonts w:ascii="Times New Roman" w:hAnsi="Times New Roman" w:cs="Times New Roman"/>
          <w:iCs/>
        </w:rPr>
        <w:t>Dormann</w:t>
      </w:r>
      <w:proofErr w:type="spellEnd"/>
      <w:r w:rsidRPr="00DF2BF3">
        <w:rPr>
          <w:rFonts w:ascii="Times New Roman" w:hAnsi="Times New Roman" w:cs="Times New Roman"/>
          <w:iCs/>
        </w:rPr>
        <w:t>, H</w:t>
      </w:r>
      <w:r w:rsidR="00AE685D" w:rsidRPr="00DF2BF3">
        <w:rPr>
          <w:rFonts w:ascii="Times New Roman" w:hAnsi="Times New Roman" w:cs="Times New Roman"/>
          <w:iCs/>
        </w:rPr>
        <w:t>elga</w:t>
      </w:r>
      <w:r w:rsidRPr="00DF2BF3">
        <w:rPr>
          <w:rFonts w:ascii="Times New Roman" w:hAnsi="Times New Roman" w:cs="Times New Roman"/>
          <w:iCs/>
        </w:rPr>
        <w:t xml:space="preserve">. </w:t>
      </w:r>
      <w:r w:rsidRPr="00DF2BF3">
        <w:rPr>
          <w:rFonts w:ascii="Times New Roman" w:hAnsi="Times New Roman" w:cs="Times New Roman"/>
          <w:i/>
        </w:rPr>
        <w:t xml:space="preserve">Die Kunst des </w:t>
      </w:r>
      <w:proofErr w:type="spellStart"/>
      <w:r w:rsidRPr="00DF2BF3">
        <w:rPr>
          <w:rFonts w:ascii="Times New Roman" w:hAnsi="Times New Roman" w:cs="Times New Roman"/>
          <w:i/>
        </w:rPr>
        <w:t>inneren</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Sinns</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Mythisierung</w:t>
      </w:r>
      <w:proofErr w:type="spellEnd"/>
      <w:r w:rsidRPr="00DF2BF3">
        <w:rPr>
          <w:rFonts w:ascii="Times New Roman" w:hAnsi="Times New Roman" w:cs="Times New Roman"/>
          <w:i/>
        </w:rPr>
        <w:t xml:space="preserve"> der </w:t>
      </w:r>
      <w:proofErr w:type="spellStart"/>
      <w:r w:rsidRPr="00DF2BF3">
        <w:rPr>
          <w:rFonts w:ascii="Times New Roman" w:hAnsi="Times New Roman" w:cs="Times New Roman"/>
          <w:i/>
        </w:rPr>
        <w:t>inneren</w:t>
      </w:r>
      <w:proofErr w:type="spellEnd"/>
      <w:r w:rsidRPr="00DF2BF3">
        <w:rPr>
          <w:rFonts w:ascii="Times New Roman" w:hAnsi="Times New Roman" w:cs="Times New Roman"/>
          <w:i/>
        </w:rPr>
        <w:t xml:space="preserve"> und </w:t>
      </w:r>
      <w:proofErr w:type="spellStart"/>
      <w:r w:rsidRPr="00DF2BF3">
        <w:rPr>
          <w:rFonts w:ascii="Times New Roman" w:hAnsi="Times New Roman" w:cs="Times New Roman"/>
          <w:i/>
          <w:iCs/>
        </w:rPr>
        <w:t>äusseren</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Natur</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im</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Werk</w:t>
      </w:r>
      <w:proofErr w:type="spellEnd"/>
      <w:r w:rsidRPr="00DF2BF3">
        <w:rPr>
          <w:rFonts w:ascii="Times New Roman" w:hAnsi="Times New Roman" w:cs="Times New Roman"/>
          <w:i/>
          <w:iCs/>
        </w:rPr>
        <w:t xml:space="preserve"> Karoline von </w:t>
      </w:r>
      <w:proofErr w:type="spellStart"/>
      <w:r w:rsidRPr="00DF2BF3">
        <w:rPr>
          <w:rFonts w:ascii="Times New Roman" w:hAnsi="Times New Roman" w:cs="Times New Roman"/>
          <w:i/>
          <w:iCs/>
        </w:rPr>
        <w:t>Günderrodes</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iCs/>
        </w:rPr>
        <w:t>Königshausen</w:t>
      </w:r>
      <w:proofErr w:type="spellEnd"/>
      <w:r w:rsidRPr="00DF2BF3">
        <w:rPr>
          <w:rFonts w:ascii="Times New Roman" w:hAnsi="Times New Roman" w:cs="Times New Roman"/>
          <w:iCs/>
        </w:rPr>
        <w:t xml:space="preserve"> und Neumann</w:t>
      </w:r>
      <w:r w:rsidR="00AE685D" w:rsidRPr="00DF2BF3">
        <w:rPr>
          <w:rFonts w:ascii="Times New Roman" w:hAnsi="Times New Roman" w:cs="Times New Roman"/>
          <w:iCs/>
        </w:rPr>
        <w:t>, 2004.</w:t>
      </w:r>
    </w:p>
    <w:p w14:paraId="4F484B63" w14:textId="495298EF" w:rsidR="00412C0E" w:rsidRPr="00DF2BF3" w:rsidRDefault="00412C0E" w:rsidP="00A203AD">
      <w:pPr>
        <w:spacing w:line="480" w:lineRule="auto"/>
        <w:ind w:left="284" w:hanging="284"/>
        <w:rPr>
          <w:rFonts w:ascii="Times New Roman" w:hAnsi="Times New Roman" w:cs="Times New Roman"/>
        </w:rPr>
      </w:pPr>
      <w:r w:rsidRPr="00DF2BF3">
        <w:rPr>
          <w:rFonts w:ascii="Times New Roman" w:hAnsi="Times New Roman" w:cs="Times New Roman"/>
        </w:rPr>
        <w:t>Ezekiel, A</w:t>
      </w:r>
      <w:r w:rsidR="00AE685D" w:rsidRPr="00DF2BF3">
        <w:rPr>
          <w:rFonts w:ascii="Times New Roman" w:hAnsi="Times New Roman" w:cs="Times New Roman"/>
        </w:rPr>
        <w:t>nna</w:t>
      </w:r>
      <w:r w:rsidRPr="00DF2BF3">
        <w:rPr>
          <w:rFonts w:ascii="Times New Roman" w:hAnsi="Times New Roman" w:cs="Times New Roman"/>
        </w:rPr>
        <w:t xml:space="preserve">. “Metamorphosis, Personhood, and Power in Karoline von Günderrode.” </w:t>
      </w:r>
      <w:r w:rsidRPr="00DF2BF3">
        <w:rPr>
          <w:rFonts w:ascii="Times New Roman" w:hAnsi="Times New Roman" w:cs="Times New Roman"/>
          <w:i/>
        </w:rPr>
        <w:t>European Romantic Review</w:t>
      </w:r>
      <w:r w:rsidR="00AE685D" w:rsidRPr="00DF2BF3">
        <w:rPr>
          <w:rFonts w:ascii="Times New Roman" w:hAnsi="Times New Roman" w:cs="Times New Roman"/>
          <w:iCs/>
        </w:rPr>
        <w:t>, vol.</w:t>
      </w:r>
      <w:r w:rsidRPr="00DF2BF3">
        <w:rPr>
          <w:rFonts w:ascii="Times New Roman" w:hAnsi="Times New Roman" w:cs="Times New Roman"/>
        </w:rPr>
        <w:t xml:space="preserve"> 25</w:t>
      </w:r>
      <w:r w:rsidR="00AE685D" w:rsidRPr="00DF2BF3">
        <w:rPr>
          <w:rFonts w:ascii="Times New Roman" w:hAnsi="Times New Roman" w:cs="Times New Roman"/>
        </w:rPr>
        <w:t xml:space="preserve">, no. </w:t>
      </w:r>
      <w:r w:rsidRPr="00DF2BF3">
        <w:rPr>
          <w:rFonts w:ascii="Times New Roman" w:hAnsi="Times New Roman" w:cs="Times New Roman"/>
        </w:rPr>
        <w:t>6</w:t>
      </w:r>
      <w:r w:rsidR="00AE685D" w:rsidRPr="00DF2BF3">
        <w:rPr>
          <w:rFonts w:ascii="Times New Roman" w:hAnsi="Times New Roman" w:cs="Times New Roman"/>
        </w:rPr>
        <w:t xml:space="preserve">, </w:t>
      </w:r>
      <w:r w:rsidRPr="00DF2BF3">
        <w:rPr>
          <w:rFonts w:ascii="Times New Roman" w:hAnsi="Times New Roman" w:cs="Times New Roman"/>
        </w:rPr>
        <w:t>2014</w:t>
      </w:r>
      <w:r w:rsidR="00AE685D" w:rsidRPr="00DF2BF3">
        <w:rPr>
          <w:rFonts w:ascii="Times New Roman" w:hAnsi="Times New Roman" w:cs="Times New Roman"/>
        </w:rPr>
        <w:t>, pp.</w:t>
      </w:r>
      <w:r w:rsidRPr="00DF2BF3">
        <w:rPr>
          <w:rFonts w:ascii="Times New Roman" w:hAnsi="Times New Roman" w:cs="Times New Roman"/>
        </w:rPr>
        <w:t xml:space="preserve"> 773–91.</w:t>
      </w:r>
    </w:p>
    <w:p w14:paraId="7BCFF058" w14:textId="32893853" w:rsidR="008F0B08" w:rsidRPr="00DF2BF3" w:rsidRDefault="00412C0E" w:rsidP="00A203AD">
      <w:pPr>
        <w:spacing w:line="480" w:lineRule="auto"/>
        <w:ind w:left="284" w:hanging="284"/>
        <w:rPr>
          <w:rFonts w:ascii="Times New Roman" w:hAnsi="Times New Roman" w:cs="Times New Roman"/>
          <w:highlight w:val="yellow"/>
        </w:rPr>
      </w:pPr>
      <w:r w:rsidRPr="00DF2BF3">
        <w:rPr>
          <w:rFonts w:ascii="Times New Roman" w:hAnsi="Times New Roman" w:cs="Times New Roman"/>
        </w:rPr>
        <w:t>———</w:t>
      </w:r>
      <w:r w:rsidR="00EA28B4" w:rsidRPr="00DF2BF3">
        <w:rPr>
          <w:rFonts w:ascii="Times New Roman" w:hAnsi="Times New Roman" w:cs="Times New Roman"/>
        </w:rPr>
        <w:t xml:space="preserve">, </w:t>
      </w:r>
      <w:r w:rsidR="004978E4" w:rsidRPr="00DF2BF3">
        <w:rPr>
          <w:rFonts w:ascii="Times New Roman" w:hAnsi="Times New Roman" w:cs="Times New Roman"/>
        </w:rPr>
        <w:t>ed</w:t>
      </w:r>
      <w:r w:rsidR="00E87DF8" w:rsidRPr="00DF2BF3">
        <w:rPr>
          <w:rFonts w:ascii="Times New Roman" w:hAnsi="Times New Roman" w:cs="Times New Roman"/>
        </w:rPr>
        <w:t>itor</w:t>
      </w:r>
      <w:r w:rsidR="004978E4" w:rsidRPr="00DF2BF3">
        <w:rPr>
          <w:rFonts w:ascii="Times New Roman" w:hAnsi="Times New Roman" w:cs="Times New Roman"/>
        </w:rPr>
        <w:t xml:space="preserve"> and trans</w:t>
      </w:r>
      <w:r w:rsidR="00E87DF8" w:rsidRPr="00DF2BF3">
        <w:rPr>
          <w:rFonts w:ascii="Times New Roman" w:hAnsi="Times New Roman" w:cs="Times New Roman"/>
        </w:rPr>
        <w:t>lator</w:t>
      </w:r>
      <w:r w:rsidR="009873C3" w:rsidRPr="00DF2BF3">
        <w:rPr>
          <w:rFonts w:ascii="Times New Roman" w:hAnsi="Times New Roman" w:cs="Times New Roman"/>
        </w:rPr>
        <w:t>.</w:t>
      </w:r>
      <w:r w:rsidR="004978E4" w:rsidRPr="00DF2BF3">
        <w:rPr>
          <w:rFonts w:ascii="Times New Roman" w:hAnsi="Times New Roman" w:cs="Times New Roman"/>
        </w:rPr>
        <w:t xml:space="preserve"> </w:t>
      </w:r>
      <w:r w:rsidR="004978E4" w:rsidRPr="00DF2BF3">
        <w:rPr>
          <w:rFonts w:ascii="Times New Roman" w:hAnsi="Times New Roman" w:cs="Times New Roman"/>
          <w:i/>
          <w:iCs/>
        </w:rPr>
        <w:t>Philosophical Fragments</w:t>
      </w:r>
      <w:ins w:id="308" w:author="Copyeditor" w:date="2022-08-28T19:23:00Z">
        <w:r w:rsidR="008A04CA">
          <w:rPr>
            <w:rFonts w:ascii="Times New Roman" w:hAnsi="Times New Roman" w:cs="Times New Roman"/>
          </w:rPr>
          <w:t>.</w:t>
        </w:r>
      </w:ins>
      <w:r w:rsidR="008A04CA" w:rsidRPr="00331AB0">
        <w:rPr>
          <w:rFonts w:ascii="Times New Roman" w:hAnsi="Times New Roman" w:cs="Times New Roman"/>
        </w:rPr>
        <w:t xml:space="preserve"> </w:t>
      </w:r>
      <w:r w:rsidR="008A04CA">
        <w:rPr>
          <w:rFonts w:ascii="Times New Roman" w:hAnsi="Times New Roman" w:cs="Times New Roman"/>
        </w:rPr>
        <w:t>B</w:t>
      </w:r>
      <w:r w:rsidR="008A04CA" w:rsidRPr="00331AB0">
        <w:rPr>
          <w:rFonts w:ascii="Times New Roman" w:hAnsi="Times New Roman" w:cs="Times New Roman"/>
        </w:rPr>
        <w:t xml:space="preserve">y </w:t>
      </w:r>
      <w:r w:rsidR="004978E4" w:rsidRPr="00331AB0">
        <w:rPr>
          <w:rFonts w:ascii="Times New Roman" w:hAnsi="Times New Roman" w:cs="Times New Roman"/>
        </w:rPr>
        <w:t>Karoline von Günderrode</w:t>
      </w:r>
      <w:r w:rsidR="005A1C87">
        <w:rPr>
          <w:rFonts w:ascii="Times New Roman" w:hAnsi="Times New Roman" w:cs="Times New Roman"/>
        </w:rPr>
        <w:t>,</w:t>
      </w:r>
      <w:r w:rsidR="004978E4" w:rsidRPr="00DF2BF3">
        <w:rPr>
          <w:rFonts w:ascii="Times New Roman" w:hAnsi="Times New Roman" w:cs="Times New Roman"/>
        </w:rPr>
        <w:t xml:space="preserve"> Oxford </w:t>
      </w:r>
      <w:r w:rsidR="005A1C87">
        <w:rPr>
          <w:rFonts w:ascii="Times New Roman" w:hAnsi="Times New Roman" w:cs="Times New Roman"/>
        </w:rPr>
        <w:t>UP</w:t>
      </w:r>
      <w:r w:rsidR="00AE685D" w:rsidRPr="00DF2BF3">
        <w:rPr>
          <w:rFonts w:ascii="Times New Roman" w:hAnsi="Times New Roman" w:cs="Times New Roman"/>
        </w:rPr>
        <w:t>, forthcoming</w:t>
      </w:r>
      <w:r w:rsidR="004978E4" w:rsidRPr="00DF2BF3">
        <w:rPr>
          <w:rFonts w:ascii="Times New Roman" w:hAnsi="Times New Roman" w:cs="Times New Roman"/>
        </w:rPr>
        <w:t>.</w:t>
      </w:r>
      <w:r w:rsidR="004978E4" w:rsidRPr="00DF2BF3">
        <w:rPr>
          <w:rFonts w:ascii="Times New Roman" w:hAnsi="Times New Roman" w:cs="Times New Roman"/>
          <w:highlight w:val="yellow"/>
        </w:rPr>
        <w:t xml:space="preserve"> </w:t>
      </w:r>
    </w:p>
    <w:p w14:paraId="5B5AA5E0" w14:textId="7BB57E43" w:rsidR="00026E36" w:rsidRPr="00DF2BF3" w:rsidRDefault="008F0B08" w:rsidP="00A203AD">
      <w:pPr>
        <w:spacing w:line="480" w:lineRule="auto"/>
        <w:ind w:left="284" w:hanging="284"/>
        <w:rPr>
          <w:rFonts w:ascii="Times New Roman" w:hAnsi="Times New Roman" w:cs="Times New Roman"/>
          <w:i/>
          <w:iCs/>
        </w:rPr>
      </w:pPr>
      <w:r w:rsidRPr="00DF2BF3">
        <w:rPr>
          <w:rFonts w:ascii="Times New Roman" w:hAnsi="Times New Roman" w:cs="Times New Roman"/>
        </w:rPr>
        <w:t xml:space="preserve">Fichte, </w:t>
      </w:r>
      <w:r w:rsidR="00FE28D7" w:rsidRPr="00DF2BF3">
        <w:rPr>
          <w:rFonts w:ascii="Times New Roman" w:hAnsi="Times New Roman" w:cs="Times New Roman"/>
        </w:rPr>
        <w:t>J</w:t>
      </w:r>
      <w:r w:rsidR="0014665C" w:rsidRPr="00DF2BF3">
        <w:rPr>
          <w:rFonts w:ascii="Times New Roman" w:hAnsi="Times New Roman" w:cs="Times New Roman"/>
        </w:rPr>
        <w:t xml:space="preserve">ohann </w:t>
      </w:r>
      <w:r w:rsidR="00FE28D7" w:rsidRPr="00DF2BF3">
        <w:rPr>
          <w:rFonts w:ascii="Times New Roman" w:hAnsi="Times New Roman" w:cs="Times New Roman"/>
        </w:rPr>
        <w:t>G</w:t>
      </w:r>
      <w:r w:rsidR="0014665C" w:rsidRPr="00DF2BF3">
        <w:rPr>
          <w:rFonts w:ascii="Times New Roman" w:hAnsi="Times New Roman" w:cs="Times New Roman"/>
        </w:rPr>
        <w:t>ottlieb</w:t>
      </w:r>
      <w:r w:rsidR="00FE28D7" w:rsidRPr="00DF2BF3">
        <w:rPr>
          <w:rFonts w:ascii="Times New Roman" w:hAnsi="Times New Roman" w:cs="Times New Roman"/>
        </w:rPr>
        <w:t>.</w:t>
      </w:r>
      <w:r w:rsidRPr="00DF2BF3">
        <w:rPr>
          <w:rFonts w:ascii="Times New Roman" w:hAnsi="Times New Roman" w:cs="Times New Roman"/>
        </w:rPr>
        <w:t xml:space="preserve"> </w:t>
      </w:r>
      <w:r w:rsidRPr="00DF2BF3">
        <w:rPr>
          <w:rFonts w:ascii="Times New Roman" w:hAnsi="Times New Roman" w:cs="Times New Roman"/>
          <w:i/>
        </w:rPr>
        <w:t>The Vocation of Man</w:t>
      </w:r>
      <w:r w:rsidRPr="00DF2BF3">
        <w:rPr>
          <w:rFonts w:ascii="Times New Roman" w:hAnsi="Times New Roman" w:cs="Times New Roman"/>
        </w:rPr>
        <w:t xml:space="preserve">. </w:t>
      </w:r>
      <w:r w:rsidR="0014665C" w:rsidRPr="00DF2BF3">
        <w:rPr>
          <w:rFonts w:ascii="Times New Roman" w:hAnsi="Times New Roman" w:cs="Times New Roman"/>
        </w:rPr>
        <w:t xml:space="preserve">1800. </w:t>
      </w:r>
      <w:r w:rsidRPr="00DF2BF3">
        <w:rPr>
          <w:rFonts w:ascii="Times New Roman" w:hAnsi="Times New Roman" w:cs="Times New Roman"/>
        </w:rPr>
        <w:t xml:space="preserve">Translated by </w:t>
      </w:r>
      <w:r w:rsidR="00AA128D" w:rsidRPr="00DF2BF3">
        <w:rPr>
          <w:rFonts w:ascii="Times New Roman" w:hAnsi="Times New Roman" w:cs="Times New Roman"/>
        </w:rPr>
        <w:t>P</w:t>
      </w:r>
      <w:r w:rsidR="0014665C" w:rsidRPr="00DF2BF3">
        <w:rPr>
          <w:rFonts w:ascii="Times New Roman" w:hAnsi="Times New Roman" w:cs="Times New Roman"/>
        </w:rPr>
        <w:t>eter</w:t>
      </w:r>
      <w:r w:rsidRPr="00DF2BF3">
        <w:rPr>
          <w:rFonts w:ascii="Times New Roman" w:hAnsi="Times New Roman" w:cs="Times New Roman"/>
        </w:rPr>
        <w:t xml:space="preserve"> Preuss</w:t>
      </w:r>
      <w:r w:rsidR="0014665C" w:rsidRPr="00DF2BF3">
        <w:rPr>
          <w:rFonts w:ascii="Times New Roman" w:hAnsi="Times New Roman" w:cs="Times New Roman"/>
        </w:rPr>
        <w:t>,</w:t>
      </w:r>
      <w:r w:rsidRPr="00DF2BF3">
        <w:rPr>
          <w:rFonts w:ascii="Times New Roman" w:hAnsi="Times New Roman" w:cs="Times New Roman"/>
        </w:rPr>
        <w:t xml:space="preserve"> Hackett</w:t>
      </w:r>
      <w:r w:rsidR="0014665C" w:rsidRPr="00DF2BF3">
        <w:rPr>
          <w:rFonts w:ascii="Times New Roman" w:hAnsi="Times New Roman" w:cs="Times New Roman"/>
        </w:rPr>
        <w:t xml:space="preserve">, </w:t>
      </w:r>
      <w:r w:rsidR="00E4729B" w:rsidRPr="00DF2BF3">
        <w:rPr>
          <w:rFonts w:ascii="Times New Roman" w:hAnsi="Times New Roman" w:cs="Times New Roman"/>
        </w:rPr>
        <w:t>1</w:t>
      </w:r>
      <w:r w:rsidR="00E4729B">
        <w:rPr>
          <w:rFonts w:ascii="Times New Roman" w:hAnsi="Times New Roman" w:cs="Times New Roman"/>
        </w:rPr>
        <w:t>987</w:t>
      </w:r>
      <w:r w:rsidRPr="00DF2BF3">
        <w:rPr>
          <w:rFonts w:ascii="Times New Roman" w:hAnsi="Times New Roman" w:cs="Times New Roman"/>
        </w:rPr>
        <w:t xml:space="preserve">. </w:t>
      </w:r>
    </w:p>
    <w:p w14:paraId="46E371B9" w14:textId="29F4E9E3" w:rsidR="00401428" w:rsidRPr="00DF2BF3" w:rsidRDefault="003E1142" w:rsidP="00A203AD">
      <w:pPr>
        <w:spacing w:line="480" w:lineRule="auto"/>
        <w:ind w:left="284" w:hanging="284"/>
        <w:rPr>
          <w:rFonts w:ascii="Times New Roman" w:hAnsi="Times New Roman" w:cs="Times New Roman"/>
        </w:rPr>
      </w:pPr>
      <w:proofErr w:type="spellStart"/>
      <w:r w:rsidRPr="00DF2BF3">
        <w:rPr>
          <w:rFonts w:ascii="Times New Roman" w:hAnsi="Times New Roman" w:cs="Times New Roman"/>
        </w:rPr>
        <w:t>Gjesdal</w:t>
      </w:r>
      <w:proofErr w:type="spellEnd"/>
      <w:r w:rsidRPr="00DF2BF3">
        <w:rPr>
          <w:rFonts w:ascii="Times New Roman" w:hAnsi="Times New Roman" w:cs="Times New Roman"/>
        </w:rPr>
        <w:t xml:space="preserve">, </w:t>
      </w:r>
      <w:r w:rsidR="00C62A8A" w:rsidRPr="00DF2BF3">
        <w:rPr>
          <w:rFonts w:ascii="Times New Roman" w:hAnsi="Times New Roman" w:cs="Times New Roman"/>
        </w:rPr>
        <w:t>K</w:t>
      </w:r>
      <w:r w:rsidR="00631386" w:rsidRPr="00DF2BF3">
        <w:rPr>
          <w:rFonts w:ascii="Times New Roman" w:hAnsi="Times New Roman" w:cs="Times New Roman"/>
        </w:rPr>
        <w:t>ristin</w:t>
      </w:r>
      <w:ins w:id="309" w:author="Copyeditor" w:date="2022-08-28T19:24:00Z">
        <w:r w:rsidR="005A1C87">
          <w:rPr>
            <w:rFonts w:ascii="Times New Roman" w:hAnsi="Times New Roman" w:cs="Times New Roman"/>
          </w:rPr>
          <w:t>,</w:t>
        </w:r>
      </w:ins>
      <w:r w:rsidRPr="00DF2BF3">
        <w:rPr>
          <w:rFonts w:ascii="Times New Roman" w:hAnsi="Times New Roman" w:cs="Times New Roman"/>
        </w:rPr>
        <w:t xml:space="preserve"> and </w:t>
      </w:r>
      <w:r w:rsidR="00C62A8A" w:rsidRPr="00DF2BF3">
        <w:rPr>
          <w:rFonts w:ascii="Times New Roman" w:hAnsi="Times New Roman" w:cs="Times New Roman"/>
        </w:rPr>
        <w:t>D</w:t>
      </w:r>
      <w:r w:rsidR="00631386" w:rsidRPr="00DF2BF3">
        <w:rPr>
          <w:rFonts w:ascii="Times New Roman" w:hAnsi="Times New Roman" w:cs="Times New Roman"/>
        </w:rPr>
        <w:t>alia</w:t>
      </w:r>
      <w:r w:rsidRPr="00DF2BF3">
        <w:rPr>
          <w:rFonts w:ascii="Times New Roman" w:hAnsi="Times New Roman" w:cs="Times New Roman"/>
        </w:rPr>
        <w:t xml:space="preserve"> Nassar</w:t>
      </w:r>
      <w:r w:rsidR="007C4302" w:rsidRPr="00DF2BF3">
        <w:rPr>
          <w:rFonts w:ascii="Times New Roman" w:hAnsi="Times New Roman" w:cs="Times New Roman"/>
        </w:rPr>
        <w:t xml:space="preserve">, </w:t>
      </w:r>
      <w:r w:rsidRPr="00DF2BF3">
        <w:rPr>
          <w:rFonts w:ascii="Times New Roman" w:hAnsi="Times New Roman" w:cs="Times New Roman"/>
        </w:rPr>
        <w:t>ed</w:t>
      </w:r>
      <w:r w:rsidR="0014665C" w:rsidRPr="00DF2BF3">
        <w:rPr>
          <w:rFonts w:ascii="Times New Roman" w:hAnsi="Times New Roman" w:cs="Times New Roman"/>
        </w:rPr>
        <w:t>itors</w:t>
      </w:r>
      <w:r w:rsidR="00DA5DCA" w:rsidRPr="00DF2BF3">
        <w:rPr>
          <w:rFonts w:ascii="Times New Roman" w:hAnsi="Times New Roman" w:cs="Times New Roman"/>
        </w:rPr>
        <w:t>.</w:t>
      </w:r>
      <w:r w:rsidRPr="00DF2BF3">
        <w:rPr>
          <w:rFonts w:ascii="Times New Roman" w:hAnsi="Times New Roman" w:cs="Times New Roman"/>
        </w:rPr>
        <w:t xml:space="preserve"> </w:t>
      </w:r>
      <w:r w:rsidRPr="00DF2BF3">
        <w:rPr>
          <w:rFonts w:ascii="Times New Roman" w:hAnsi="Times New Roman" w:cs="Times New Roman"/>
          <w:i/>
          <w:iCs/>
        </w:rPr>
        <w:t>Women Philosophers of the Long Nineteenth Century: The German Tradition</w:t>
      </w:r>
      <w:r w:rsidRPr="00DF2BF3">
        <w:rPr>
          <w:rFonts w:ascii="Times New Roman" w:hAnsi="Times New Roman" w:cs="Times New Roman"/>
        </w:rPr>
        <w:t>.</w:t>
      </w:r>
      <w:r w:rsidRPr="00DF2BF3">
        <w:rPr>
          <w:rFonts w:ascii="Times New Roman" w:hAnsi="Times New Roman" w:cs="Times New Roman"/>
          <w:i/>
          <w:iCs/>
        </w:rPr>
        <w:t xml:space="preserve"> </w:t>
      </w:r>
      <w:r w:rsidRPr="00DF2BF3">
        <w:rPr>
          <w:rFonts w:ascii="Times New Roman" w:hAnsi="Times New Roman" w:cs="Times New Roman"/>
        </w:rPr>
        <w:t xml:space="preserve">Oxford </w:t>
      </w:r>
      <w:r w:rsidR="005A1C87">
        <w:rPr>
          <w:rFonts w:ascii="Times New Roman" w:hAnsi="Times New Roman" w:cs="Times New Roman"/>
        </w:rPr>
        <w:t>UP</w:t>
      </w:r>
      <w:r w:rsidR="00631386" w:rsidRPr="00DF2BF3">
        <w:rPr>
          <w:rFonts w:ascii="Times New Roman" w:hAnsi="Times New Roman" w:cs="Times New Roman"/>
        </w:rPr>
        <w:t>, forthcoming</w:t>
      </w:r>
      <w:r w:rsidRPr="00DF2BF3">
        <w:rPr>
          <w:rFonts w:ascii="Times New Roman" w:hAnsi="Times New Roman" w:cs="Times New Roman"/>
        </w:rPr>
        <w:t>.</w:t>
      </w:r>
    </w:p>
    <w:p w14:paraId="35CB7ED4" w14:textId="15AE31BA" w:rsidR="00401428" w:rsidRPr="00DF2BF3" w:rsidRDefault="00401428" w:rsidP="00A203AD">
      <w:pPr>
        <w:spacing w:line="480" w:lineRule="auto"/>
        <w:ind w:left="284" w:hanging="284"/>
        <w:rPr>
          <w:rFonts w:ascii="Times New Roman" w:hAnsi="Times New Roman" w:cs="Times New Roman"/>
        </w:rPr>
      </w:pPr>
      <w:proofErr w:type="spellStart"/>
      <w:r w:rsidRPr="00DF2BF3">
        <w:rPr>
          <w:rFonts w:ascii="Times New Roman" w:hAnsi="Times New Roman" w:cs="Times New Roman"/>
        </w:rPr>
        <w:t>Heimerl</w:t>
      </w:r>
      <w:proofErr w:type="spellEnd"/>
      <w:r w:rsidRPr="00DF2BF3">
        <w:rPr>
          <w:rFonts w:ascii="Times New Roman" w:hAnsi="Times New Roman" w:cs="Times New Roman"/>
        </w:rPr>
        <w:t>, J</w:t>
      </w:r>
      <w:r w:rsidR="00631386" w:rsidRPr="00DF2BF3">
        <w:rPr>
          <w:rFonts w:ascii="Times New Roman" w:hAnsi="Times New Roman" w:cs="Times New Roman"/>
        </w:rPr>
        <w:t>oachim</w:t>
      </w:r>
      <w:r w:rsidRPr="00DF2BF3">
        <w:rPr>
          <w:rFonts w:ascii="Times New Roman" w:hAnsi="Times New Roman" w:cs="Times New Roman"/>
        </w:rPr>
        <w:t xml:space="preserve">. “Dem </w:t>
      </w:r>
      <w:proofErr w:type="spellStart"/>
      <w:r w:rsidRPr="00DF2BF3">
        <w:rPr>
          <w:rFonts w:ascii="Times New Roman" w:hAnsi="Times New Roman" w:cs="Times New Roman"/>
        </w:rPr>
        <w:t>Tode</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verfallen</w:t>
      </w:r>
      <w:proofErr w:type="spellEnd"/>
      <w:r w:rsidRPr="00DF2BF3">
        <w:rPr>
          <w:rFonts w:ascii="Times New Roman" w:hAnsi="Times New Roman" w:cs="Times New Roman"/>
        </w:rPr>
        <w:t>: Die Ballade ‘</w:t>
      </w:r>
      <w:proofErr w:type="spellStart"/>
      <w:r w:rsidRPr="00DF2BF3">
        <w:rPr>
          <w:rFonts w:ascii="Times New Roman" w:hAnsi="Times New Roman" w:cs="Times New Roman"/>
        </w:rPr>
        <w:t>Piedro</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im</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Kontext</w:t>
      </w:r>
      <w:proofErr w:type="spellEnd"/>
      <w:r w:rsidRPr="00DF2BF3">
        <w:rPr>
          <w:rFonts w:ascii="Times New Roman" w:hAnsi="Times New Roman" w:cs="Times New Roman"/>
        </w:rPr>
        <w:t xml:space="preserve"> des </w:t>
      </w:r>
      <w:proofErr w:type="spellStart"/>
      <w:r w:rsidRPr="00DF2BF3">
        <w:rPr>
          <w:rFonts w:ascii="Times New Roman" w:hAnsi="Times New Roman" w:cs="Times New Roman"/>
        </w:rPr>
        <w:t>literarischen</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Werks</w:t>
      </w:r>
      <w:proofErr w:type="spellEnd"/>
      <w:r w:rsidRPr="00DF2BF3">
        <w:rPr>
          <w:rFonts w:ascii="Times New Roman" w:hAnsi="Times New Roman" w:cs="Times New Roman"/>
        </w:rPr>
        <w:t xml:space="preserve"> der Karoline von Günderrode.” </w:t>
      </w:r>
      <w:proofErr w:type="spellStart"/>
      <w:r w:rsidRPr="00DF2BF3">
        <w:rPr>
          <w:rFonts w:ascii="Times New Roman" w:hAnsi="Times New Roman" w:cs="Times New Roman"/>
          <w:i/>
        </w:rPr>
        <w:t>Wirkendes</w:t>
      </w:r>
      <w:proofErr w:type="spellEnd"/>
      <w:r w:rsidRPr="00DF2BF3">
        <w:rPr>
          <w:rFonts w:ascii="Times New Roman" w:hAnsi="Times New Roman" w:cs="Times New Roman"/>
          <w:i/>
        </w:rPr>
        <w:t xml:space="preserve"> Wort</w:t>
      </w:r>
      <w:r w:rsidR="00631386" w:rsidRPr="00DF2BF3">
        <w:rPr>
          <w:rFonts w:ascii="Times New Roman" w:hAnsi="Times New Roman" w:cs="Times New Roman"/>
          <w:iCs/>
        </w:rPr>
        <w:t>, vol.</w:t>
      </w:r>
      <w:r w:rsidRPr="00DF2BF3">
        <w:rPr>
          <w:rFonts w:ascii="Times New Roman" w:hAnsi="Times New Roman" w:cs="Times New Roman"/>
        </w:rPr>
        <w:t xml:space="preserve"> 53</w:t>
      </w:r>
      <w:r w:rsidR="00631386" w:rsidRPr="00DF2BF3">
        <w:rPr>
          <w:rFonts w:ascii="Times New Roman" w:hAnsi="Times New Roman" w:cs="Times New Roman"/>
        </w:rPr>
        <w:t>, no</w:t>
      </w:r>
      <w:r w:rsidRPr="00DF2BF3">
        <w:rPr>
          <w:rFonts w:ascii="Times New Roman" w:hAnsi="Times New Roman" w:cs="Times New Roman"/>
        </w:rPr>
        <w:t>.</w:t>
      </w:r>
      <w:r w:rsidR="00631386" w:rsidRPr="00DF2BF3">
        <w:rPr>
          <w:rFonts w:ascii="Times New Roman" w:hAnsi="Times New Roman" w:cs="Times New Roman"/>
        </w:rPr>
        <w:t xml:space="preserve"> </w:t>
      </w:r>
      <w:r w:rsidRPr="00DF2BF3">
        <w:rPr>
          <w:rFonts w:ascii="Times New Roman" w:hAnsi="Times New Roman" w:cs="Times New Roman"/>
        </w:rPr>
        <w:t>3</w:t>
      </w:r>
      <w:r w:rsidR="00631386" w:rsidRPr="00DF2BF3">
        <w:rPr>
          <w:rFonts w:ascii="Times New Roman" w:hAnsi="Times New Roman" w:cs="Times New Roman"/>
        </w:rPr>
        <w:t>, 2003, pp.</w:t>
      </w:r>
      <w:r w:rsidRPr="00DF2BF3">
        <w:rPr>
          <w:rFonts w:ascii="Times New Roman" w:hAnsi="Times New Roman" w:cs="Times New Roman"/>
        </w:rPr>
        <w:t xml:space="preserve"> 401–16.</w:t>
      </w:r>
    </w:p>
    <w:p w14:paraId="5B0992EE" w14:textId="52832D6E" w:rsidR="00BE1209" w:rsidRPr="00DF2BF3" w:rsidRDefault="001E3122" w:rsidP="00A203AD">
      <w:pPr>
        <w:spacing w:line="480" w:lineRule="auto"/>
        <w:ind w:left="284" w:hanging="284"/>
        <w:rPr>
          <w:rFonts w:ascii="Times New Roman" w:hAnsi="Times New Roman" w:cs="Times New Roman"/>
        </w:rPr>
      </w:pPr>
      <w:r w:rsidRPr="00DF2BF3">
        <w:rPr>
          <w:rFonts w:ascii="Times New Roman" w:hAnsi="Times New Roman" w:cs="Times New Roman"/>
        </w:rPr>
        <w:t xml:space="preserve">Herder, </w:t>
      </w:r>
      <w:r w:rsidR="00C62A8A" w:rsidRPr="00DF2BF3">
        <w:rPr>
          <w:rFonts w:ascii="Times New Roman" w:hAnsi="Times New Roman" w:cs="Times New Roman"/>
        </w:rPr>
        <w:t>J</w:t>
      </w:r>
      <w:r w:rsidR="00631386" w:rsidRPr="00DF2BF3">
        <w:rPr>
          <w:rFonts w:ascii="Times New Roman" w:hAnsi="Times New Roman" w:cs="Times New Roman"/>
        </w:rPr>
        <w:t xml:space="preserve">ohann </w:t>
      </w:r>
      <w:r w:rsidR="00C62A8A" w:rsidRPr="00DF2BF3">
        <w:rPr>
          <w:rFonts w:ascii="Times New Roman" w:hAnsi="Times New Roman" w:cs="Times New Roman"/>
        </w:rPr>
        <w:t>G</w:t>
      </w:r>
      <w:r w:rsidR="00631386" w:rsidRPr="00DF2BF3">
        <w:rPr>
          <w:rFonts w:ascii="Times New Roman" w:hAnsi="Times New Roman" w:cs="Times New Roman"/>
        </w:rPr>
        <w:t>ottfried</w:t>
      </w:r>
      <w:r w:rsidRPr="00DF2BF3">
        <w:rPr>
          <w:rFonts w:ascii="Times New Roman" w:hAnsi="Times New Roman" w:cs="Times New Roman"/>
        </w:rPr>
        <w:t xml:space="preserve">. </w:t>
      </w:r>
      <w:r w:rsidRPr="00DF2BF3">
        <w:rPr>
          <w:rFonts w:ascii="Times New Roman" w:hAnsi="Times New Roman" w:cs="Times New Roman"/>
          <w:i/>
        </w:rPr>
        <w:t xml:space="preserve">Ideen </w:t>
      </w:r>
      <w:proofErr w:type="spellStart"/>
      <w:r w:rsidRPr="00DF2BF3">
        <w:rPr>
          <w:rFonts w:ascii="Times New Roman" w:hAnsi="Times New Roman" w:cs="Times New Roman"/>
          <w:i/>
        </w:rPr>
        <w:t>zur</w:t>
      </w:r>
      <w:proofErr w:type="spellEnd"/>
      <w:r w:rsidRPr="00DF2BF3">
        <w:rPr>
          <w:rFonts w:ascii="Times New Roman" w:hAnsi="Times New Roman" w:cs="Times New Roman"/>
          <w:i/>
        </w:rPr>
        <w:t xml:space="preserve"> Philosophie der </w:t>
      </w:r>
      <w:proofErr w:type="spellStart"/>
      <w:r w:rsidRPr="00DF2BF3">
        <w:rPr>
          <w:rFonts w:ascii="Times New Roman" w:hAnsi="Times New Roman" w:cs="Times New Roman"/>
          <w:i/>
        </w:rPr>
        <w:t>Geschichte</w:t>
      </w:r>
      <w:proofErr w:type="spellEnd"/>
      <w:r w:rsidRPr="00DF2BF3">
        <w:rPr>
          <w:rFonts w:ascii="Times New Roman" w:hAnsi="Times New Roman" w:cs="Times New Roman"/>
          <w:i/>
        </w:rPr>
        <w:t xml:space="preserve"> der </w:t>
      </w:r>
      <w:proofErr w:type="spellStart"/>
      <w:r w:rsidRPr="00DF2BF3">
        <w:rPr>
          <w:rFonts w:ascii="Times New Roman" w:hAnsi="Times New Roman" w:cs="Times New Roman"/>
          <w:i/>
        </w:rPr>
        <w:t>Menschheit</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Erster</w:t>
      </w:r>
      <w:proofErr w:type="spellEnd"/>
      <w:r w:rsidRPr="00DF2BF3">
        <w:rPr>
          <w:rFonts w:ascii="Times New Roman" w:hAnsi="Times New Roman" w:cs="Times New Roman"/>
          <w:i/>
        </w:rPr>
        <w:t xml:space="preserve"> Theil.</w:t>
      </w:r>
      <w:r w:rsidRPr="00DF2BF3">
        <w:rPr>
          <w:rFonts w:ascii="Times New Roman" w:hAnsi="Times New Roman" w:cs="Times New Roman"/>
        </w:rPr>
        <w:t xml:space="preserve"> Johann Friedrich </w:t>
      </w:r>
      <w:proofErr w:type="spellStart"/>
      <w:r w:rsidRPr="00DF2BF3">
        <w:rPr>
          <w:rFonts w:ascii="Times New Roman" w:hAnsi="Times New Roman" w:cs="Times New Roman"/>
        </w:rPr>
        <w:t>Hartknoch</w:t>
      </w:r>
      <w:proofErr w:type="spellEnd"/>
      <w:r w:rsidR="00631386" w:rsidRPr="00DF2BF3">
        <w:rPr>
          <w:rFonts w:ascii="Times New Roman" w:hAnsi="Times New Roman" w:cs="Times New Roman"/>
        </w:rPr>
        <w:t>, 1784</w:t>
      </w:r>
      <w:r w:rsidRPr="00DF2BF3">
        <w:rPr>
          <w:rFonts w:ascii="Times New Roman" w:hAnsi="Times New Roman" w:cs="Times New Roman"/>
        </w:rPr>
        <w:t>.</w:t>
      </w:r>
    </w:p>
    <w:p w14:paraId="095610C7" w14:textId="43CA894A" w:rsidR="00DE042C" w:rsidRPr="00DF2BF3" w:rsidRDefault="00BE1209" w:rsidP="00A203AD">
      <w:pPr>
        <w:spacing w:line="480" w:lineRule="auto"/>
        <w:ind w:left="284" w:hanging="284"/>
        <w:rPr>
          <w:rFonts w:ascii="Times New Roman" w:hAnsi="Times New Roman" w:cs="Times New Roman"/>
        </w:rPr>
      </w:pPr>
      <w:proofErr w:type="spellStart"/>
      <w:r w:rsidRPr="00DF2BF3">
        <w:rPr>
          <w:rFonts w:ascii="Times New Roman" w:hAnsi="Times New Roman" w:cs="Times New Roman"/>
          <w:iCs/>
        </w:rPr>
        <w:t>Hilger</w:t>
      </w:r>
      <w:proofErr w:type="spellEnd"/>
      <w:r w:rsidRPr="00DF2BF3">
        <w:rPr>
          <w:rFonts w:ascii="Times New Roman" w:hAnsi="Times New Roman" w:cs="Times New Roman"/>
          <w:iCs/>
        </w:rPr>
        <w:t>, S</w:t>
      </w:r>
      <w:r w:rsidR="00631386" w:rsidRPr="00DF2BF3">
        <w:rPr>
          <w:rFonts w:ascii="Times New Roman" w:hAnsi="Times New Roman" w:cs="Times New Roman"/>
          <w:iCs/>
        </w:rPr>
        <w:t>tephanie Mathilde</w:t>
      </w:r>
      <w:r w:rsidRPr="00DF2BF3">
        <w:rPr>
          <w:rFonts w:ascii="Times New Roman" w:hAnsi="Times New Roman" w:cs="Times New Roman"/>
          <w:iCs/>
        </w:rPr>
        <w:t xml:space="preserve">. </w:t>
      </w:r>
      <w:r w:rsidRPr="00DF2BF3">
        <w:rPr>
          <w:rFonts w:ascii="Times New Roman" w:hAnsi="Times New Roman" w:cs="Times New Roman"/>
          <w:bCs/>
        </w:rPr>
        <w:t>“</w:t>
      </w:r>
      <w:r w:rsidRPr="00DF2BF3">
        <w:rPr>
          <w:rFonts w:ascii="Times New Roman" w:hAnsi="Times New Roman" w:cs="Times New Roman"/>
        </w:rPr>
        <w:t>Staging Islam: Karoline von G</w:t>
      </w:r>
      <w:r w:rsidR="00AF44F4" w:rsidRPr="00DF2BF3">
        <w:rPr>
          <w:rFonts w:ascii="Times New Roman" w:hAnsi="Times New Roman" w:cs="Times New Roman"/>
        </w:rPr>
        <w:t>ü</w:t>
      </w:r>
      <w:r w:rsidRPr="00DF2BF3">
        <w:rPr>
          <w:rFonts w:ascii="Times New Roman" w:hAnsi="Times New Roman" w:cs="Times New Roman"/>
        </w:rPr>
        <w:t xml:space="preserve">nderrode's Mahomed, der Prophet von </w:t>
      </w:r>
      <w:proofErr w:type="spellStart"/>
      <w:r w:rsidRPr="00DF2BF3">
        <w:rPr>
          <w:rFonts w:ascii="Times New Roman" w:hAnsi="Times New Roman" w:cs="Times New Roman"/>
        </w:rPr>
        <w:t>Mekka</w:t>
      </w:r>
      <w:proofErr w:type="spellEnd"/>
      <w:r w:rsidRPr="00DF2BF3">
        <w:rPr>
          <w:rFonts w:ascii="Times New Roman" w:hAnsi="Times New Roman" w:cs="Times New Roman"/>
        </w:rPr>
        <w:t xml:space="preserve">.” </w:t>
      </w:r>
      <w:r w:rsidRPr="00DF2BF3">
        <w:rPr>
          <w:rFonts w:ascii="Times New Roman" w:hAnsi="Times New Roman" w:cs="Times New Roman"/>
          <w:i/>
          <w:iCs/>
        </w:rPr>
        <w:t>Women Write Back: Strategies of Response and the Dynamics of European Literary Culture, 1790–1805</w:t>
      </w:r>
      <w:r w:rsidR="00733A94" w:rsidRPr="00DF2BF3">
        <w:rPr>
          <w:rFonts w:ascii="Times New Roman" w:hAnsi="Times New Roman" w:cs="Times New Roman"/>
          <w:iCs/>
        </w:rPr>
        <w:t>,</w:t>
      </w:r>
      <w:r w:rsidRPr="00DF2BF3">
        <w:rPr>
          <w:rFonts w:ascii="Times New Roman" w:hAnsi="Times New Roman" w:cs="Times New Roman"/>
          <w:iCs/>
        </w:rPr>
        <w:t xml:space="preserve"> </w:t>
      </w:r>
      <w:proofErr w:type="spellStart"/>
      <w:r w:rsidRPr="00DF2BF3">
        <w:rPr>
          <w:rFonts w:ascii="Times New Roman" w:hAnsi="Times New Roman" w:cs="Times New Roman"/>
          <w:iCs/>
        </w:rPr>
        <w:t>Rodopi</w:t>
      </w:r>
      <w:proofErr w:type="spellEnd"/>
      <w:r w:rsidR="00631386" w:rsidRPr="00DF2BF3">
        <w:rPr>
          <w:rFonts w:ascii="Times New Roman" w:hAnsi="Times New Roman" w:cs="Times New Roman"/>
          <w:iCs/>
        </w:rPr>
        <w:t>, 2009</w:t>
      </w:r>
      <w:r w:rsidR="00CF43F2" w:rsidRPr="00DF2BF3">
        <w:rPr>
          <w:rFonts w:ascii="Times New Roman" w:hAnsi="Times New Roman" w:cs="Times New Roman"/>
          <w:iCs/>
        </w:rPr>
        <w:t>, pp. 91–118</w:t>
      </w:r>
      <w:r w:rsidRPr="00DF2BF3">
        <w:rPr>
          <w:rFonts w:ascii="Times New Roman" w:hAnsi="Times New Roman" w:cs="Times New Roman"/>
          <w:iCs/>
        </w:rPr>
        <w:t>.</w:t>
      </w:r>
    </w:p>
    <w:p w14:paraId="29A94B8D" w14:textId="77777777" w:rsidR="00E0040F" w:rsidRPr="00DF2BF3" w:rsidRDefault="00331B20" w:rsidP="00E0040F">
      <w:pPr>
        <w:spacing w:line="480" w:lineRule="auto"/>
        <w:ind w:left="284" w:hanging="284"/>
        <w:rPr>
          <w:rFonts w:ascii="Times New Roman" w:hAnsi="Times New Roman" w:cs="Times New Roman"/>
        </w:rPr>
      </w:pPr>
      <w:r w:rsidRPr="00DF2BF3">
        <w:rPr>
          <w:rFonts w:ascii="Times New Roman" w:hAnsi="Times New Roman" w:cs="Times New Roman"/>
        </w:rPr>
        <w:t xml:space="preserve">Kant, </w:t>
      </w:r>
      <w:r w:rsidR="008C5A86" w:rsidRPr="00DF2BF3">
        <w:rPr>
          <w:rFonts w:ascii="Times New Roman" w:hAnsi="Times New Roman" w:cs="Times New Roman"/>
        </w:rPr>
        <w:t>I</w:t>
      </w:r>
      <w:r w:rsidR="00631386" w:rsidRPr="00DF2BF3">
        <w:rPr>
          <w:rFonts w:ascii="Times New Roman" w:hAnsi="Times New Roman" w:cs="Times New Roman"/>
        </w:rPr>
        <w:t>mmanuel</w:t>
      </w:r>
      <w:r w:rsidRPr="00DF2BF3">
        <w:rPr>
          <w:rFonts w:ascii="Times New Roman" w:hAnsi="Times New Roman" w:cs="Times New Roman"/>
        </w:rPr>
        <w:t xml:space="preserve">. </w:t>
      </w:r>
      <w:r w:rsidR="001036F7" w:rsidRPr="00DF2BF3">
        <w:rPr>
          <w:rFonts w:ascii="Times New Roman" w:hAnsi="Times New Roman" w:cs="Times New Roman"/>
        </w:rPr>
        <w:t>“</w:t>
      </w:r>
      <w:r w:rsidR="00E31D03" w:rsidRPr="00DF2BF3">
        <w:rPr>
          <w:rFonts w:ascii="Times New Roman" w:hAnsi="Times New Roman" w:cs="Times New Roman"/>
        </w:rPr>
        <w:t xml:space="preserve">Die Religion </w:t>
      </w:r>
      <w:proofErr w:type="spellStart"/>
      <w:r w:rsidR="00E31D03" w:rsidRPr="00DF2BF3">
        <w:rPr>
          <w:rFonts w:ascii="Times New Roman" w:hAnsi="Times New Roman" w:cs="Times New Roman"/>
        </w:rPr>
        <w:t>Innerhalb</w:t>
      </w:r>
      <w:proofErr w:type="spellEnd"/>
      <w:r w:rsidR="00E31D03" w:rsidRPr="00DF2BF3">
        <w:rPr>
          <w:rFonts w:ascii="Times New Roman" w:hAnsi="Times New Roman" w:cs="Times New Roman"/>
        </w:rPr>
        <w:t xml:space="preserve"> der </w:t>
      </w:r>
      <w:proofErr w:type="spellStart"/>
      <w:r w:rsidR="00E31D03" w:rsidRPr="00DF2BF3">
        <w:rPr>
          <w:rFonts w:ascii="Times New Roman" w:hAnsi="Times New Roman" w:cs="Times New Roman"/>
        </w:rPr>
        <w:t>Grenzen</w:t>
      </w:r>
      <w:proofErr w:type="spellEnd"/>
      <w:r w:rsidR="00E31D03" w:rsidRPr="00DF2BF3">
        <w:rPr>
          <w:rFonts w:ascii="Times New Roman" w:hAnsi="Times New Roman" w:cs="Times New Roman"/>
        </w:rPr>
        <w:t xml:space="preserve"> der </w:t>
      </w:r>
      <w:proofErr w:type="spellStart"/>
      <w:r w:rsidR="00E31D03" w:rsidRPr="00DF2BF3">
        <w:rPr>
          <w:rFonts w:ascii="Times New Roman" w:hAnsi="Times New Roman" w:cs="Times New Roman"/>
        </w:rPr>
        <w:t>bloßen</w:t>
      </w:r>
      <w:proofErr w:type="spellEnd"/>
      <w:r w:rsidR="00E31D03" w:rsidRPr="00DF2BF3">
        <w:rPr>
          <w:rFonts w:ascii="Times New Roman" w:hAnsi="Times New Roman" w:cs="Times New Roman"/>
        </w:rPr>
        <w:t xml:space="preserve"> Vernunft</w:t>
      </w:r>
      <w:r w:rsidR="001036F7" w:rsidRPr="00DF2BF3">
        <w:rPr>
          <w:rFonts w:ascii="Times New Roman" w:hAnsi="Times New Roman" w:cs="Times New Roman"/>
        </w:rPr>
        <w:t xml:space="preserve">.” </w:t>
      </w:r>
      <w:r w:rsidR="00733A94" w:rsidRPr="00DF2BF3">
        <w:rPr>
          <w:rFonts w:ascii="Times New Roman" w:hAnsi="Times New Roman" w:cs="Times New Roman"/>
        </w:rPr>
        <w:t xml:space="preserve">1793. </w:t>
      </w:r>
      <w:proofErr w:type="spellStart"/>
      <w:r w:rsidR="009F3568" w:rsidRPr="00DF2BF3">
        <w:rPr>
          <w:rFonts w:ascii="Times New Roman" w:hAnsi="Times New Roman" w:cs="Times New Roman"/>
          <w:i/>
          <w:iCs/>
        </w:rPr>
        <w:t>Kants</w:t>
      </w:r>
      <w:proofErr w:type="spellEnd"/>
      <w:r w:rsidR="009F3568" w:rsidRPr="00DF2BF3">
        <w:rPr>
          <w:rFonts w:ascii="Times New Roman" w:hAnsi="Times New Roman" w:cs="Times New Roman"/>
          <w:i/>
          <w:iCs/>
        </w:rPr>
        <w:t xml:space="preserve"> </w:t>
      </w:r>
      <w:proofErr w:type="spellStart"/>
      <w:r w:rsidR="009F3568" w:rsidRPr="00DF2BF3">
        <w:rPr>
          <w:rFonts w:ascii="Times New Roman" w:hAnsi="Times New Roman" w:cs="Times New Roman"/>
          <w:i/>
          <w:iCs/>
        </w:rPr>
        <w:t>gesammelte</w:t>
      </w:r>
      <w:proofErr w:type="spellEnd"/>
      <w:r w:rsidR="009F3568" w:rsidRPr="00DF2BF3">
        <w:rPr>
          <w:rFonts w:ascii="Times New Roman" w:hAnsi="Times New Roman" w:cs="Times New Roman"/>
          <w:i/>
          <w:iCs/>
        </w:rPr>
        <w:t xml:space="preserve"> </w:t>
      </w:r>
      <w:proofErr w:type="spellStart"/>
      <w:r w:rsidR="009F3568" w:rsidRPr="00DF2BF3">
        <w:rPr>
          <w:rFonts w:ascii="Times New Roman" w:hAnsi="Times New Roman" w:cs="Times New Roman"/>
          <w:i/>
          <w:iCs/>
        </w:rPr>
        <w:t>Schriften</w:t>
      </w:r>
      <w:proofErr w:type="spellEnd"/>
      <w:r w:rsidR="009F3568" w:rsidRPr="00DF2BF3">
        <w:rPr>
          <w:rFonts w:ascii="Times New Roman" w:hAnsi="Times New Roman" w:cs="Times New Roman"/>
        </w:rPr>
        <w:t xml:space="preserve">. Edited by </w:t>
      </w:r>
      <w:proofErr w:type="spellStart"/>
      <w:r w:rsidRPr="00DF2BF3">
        <w:rPr>
          <w:rFonts w:ascii="Times New Roman" w:hAnsi="Times New Roman" w:cs="Times New Roman"/>
        </w:rPr>
        <w:t>Königlichen</w:t>
      </w:r>
      <w:proofErr w:type="spellEnd"/>
      <w:r w:rsidRPr="00DF2BF3">
        <w:rPr>
          <w:rFonts w:ascii="Times New Roman" w:hAnsi="Times New Roman" w:cs="Times New Roman"/>
        </w:rPr>
        <w:t xml:space="preserve"> </w:t>
      </w:r>
      <w:proofErr w:type="spellStart"/>
      <w:r w:rsidRPr="00DF2BF3">
        <w:rPr>
          <w:rFonts w:ascii="Times New Roman" w:hAnsi="Times New Roman" w:cs="Times New Roman"/>
        </w:rPr>
        <w:t>Preußischen</w:t>
      </w:r>
      <w:proofErr w:type="spellEnd"/>
      <w:r w:rsidRPr="00DF2BF3">
        <w:rPr>
          <w:rFonts w:ascii="Times New Roman" w:hAnsi="Times New Roman" w:cs="Times New Roman"/>
        </w:rPr>
        <w:t xml:space="preserve"> Akademie der </w:t>
      </w:r>
      <w:proofErr w:type="spellStart"/>
      <w:r w:rsidRPr="00DF2BF3">
        <w:rPr>
          <w:rFonts w:ascii="Times New Roman" w:hAnsi="Times New Roman" w:cs="Times New Roman"/>
        </w:rPr>
        <w:t>Wissenschaften</w:t>
      </w:r>
      <w:proofErr w:type="spellEnd"/>
      <w:r w:rsidR="00BC3E82" w:rsidRPr="00DF2BF3">
        <w:rPr>
          <w:rFonts w:ascii="Times New Roman" w:hAnsi="Times New Roman" w:cs="Times New Roman"/>
        </w:rPr>
        <w:t xml:space="preserve">. </w:t>
      </w:r>
      <w:r w:rsidR="00295104" w:rsidRPr="00DF2BF3">
        <w:rPr>
          <w:rFonts w:ascii="Times New Roman" w:hAnsi="Times New Roman" w:cs="Times New Roman"/>
        </w:rPr>
        <w:t xml:space="preserve">Part </w:t>
      </w:r>
      <w:r w:rsidR="00295104" w:rsidRPr="00DF2BF3">
        <w:rPr>
          <w:rFonts w:ascii="Times New Roman" w:hAnsi="Times New Roman" w:cs="Times New Roman"/>
        </w:rPr>
        <w:lastRenderedPageBreak/>
        <w:t>I</w:t>
      </w:r>
      <w:r w:rsidR="001E2319" w:rsidRPr="00DF2BF3">
        <w:rPr>
          <w:rFonts w:ascii="Times New Roman" w:hAnsi="Times New Roman" w:cs="Times New Roman"/>
        </w:rPr>
        <w:t>,</w:t>
      </w:r>
      <w:r w:rsidR="00295104" w:rsidRPr="00DF2BF3">
        <w:rPr>
          <w:rFonts w:ascii="Times New Roman" w:hAnsi="Times New Roman" w:cs="Times New Roman"/>
        </w:rPr>
        <w:t xml:space="preserve"> </w:t>
      </w:r>
      <w:r w:rsidR="00295104" w:rsidRPr="00DF2BF3">
        <w:rPr>
          <w:rFonts w:ascii="Times New Roman" w:hAnsi="Times New Roman" w:cs="Times New Roman"/>
          <w:i/>
          <w:iCs/>
        </w:rPr>
        <w:t>Werke</w:t>
      </w:r>
      <w:r w:rsidR="00CF246E" w:rsidRPr="00DF2BF3">
        <w:rPr>
          <w:rFonts w:ascii="Times New Roman" w:hAnsi="Times New Roman" w:cs="Times New Roman"/>
        </w:rPr>
        <w:t>, v</w:t>
      </w:r>
      <w:r w:rsidR="005A00AD" w:rsidRPr="00DF2BF3">
        <w:rPr>
          <w:rFonts w:ascii="Times New Roman" w:hAnsi="Times New Roman" w:cs="Times New Roman"/>
        </w:rPr>
        <w:t>ol</w:t>
      </w:r>
      <w:r w:rsidR="00CF246E" w:rsidRPr="00DF2BF3">
        <w:rPr>
          <w:rFonts w:ascii="Times New Roman" w:hAnsi="Times New Roman" w:cs="Times New Roman"/>
        </w:rPr>
        <w:t>.</w:t>
      </w:r>
      <w:r w:rsidR="005A00AD" w:rsidRPr="00DF2BF3">
        <w:rPr>
          <w:rFonts w:ascii="Times New Roman" w:hAnsi="Times New Roman" w:cs="Times New Roman"/>
        </w:rPr>
        <w:t xml:space="preserve"> </w:t>
      </w:r>
      <w:r w:rsidR="008E0372" w:rsidRPr="00DF2BF3">
        <w:rPr>
          <w:rFonts w:ascii="Times New Roman" w:hAnsi="Times New Roman" w:cs="Times New Roman"/>
        </w:rPr>
        <w:t>6</w:t>
      </w:r>
      <w:r w:rsidR="00CF246E" w:rsidRPr="00DF2BF3">
        <w:rPr>
          <w:rFonts w:ascii="Times New Roman" w:hAnsi="Times New Roman" w:cs="Times New Roman"/>
        </w:rPr>
        <w:t>,</w:t>
      </w:r>
      <w:r w:rsidR="005A00AD" w:rsidRPr="00DF2BF3">
        <w:rPr>
          <w:rFonts w:ascii="Times New Roman" w:hAnsi="Times New Roman" w:cs="Times New Roman"/>
        </w:rPr>
        <w:t xml:space="preserve"> </w:t>
      </w:r>
      <w:r w:rsidR="00295104" w:rsidRPr="00DF2BF3">
        <w:rPr>
          <w:rFonts w:ascii="Times New Roman" w:hAnsi="Times New Roman" w:cs="Times New Roman"/>
          <w:i/>
          <w:iCs/>
        </w:rPr>
        <w:t xml:space="preserve">Die Religion </w:t>
      </w:r>
      <w:proofErr w:type="spellStart"/>
      <w:r w:rsidR="00295104" w:rsidRPr="00DF2BF3">
        <w:rPr>
          <w:rFonts w:ascii="Times New Roman" w:hAnsi="Times New Roman" w:cs="Times New Roman"/>
          <w:i/>
          <w:iCs/>
        </w:rPr>
        <w:t>Innerhalb</w:t>
      </w:r>
      <w:proofErr w:type="spellEnd"/>
      <w:r w:rsidR="00295104" w:rsidRPr="00DF2BF3">
        <w:rPr>
          <w:rFonts w:ascii="Times New Roman" w:hAnsi="Times New Roman" w:cs="Times New Roman"/>
          <w:i/>
          <w:iCs/>
        </w:rPr>
        <w:t xml:space="preserve"> der </w:t>
      </w:r>
      <w:proofErr w:type="spellStart"/>
      <w:r w:rsidR="00295104" w:rsidRPr="00DF2BF3">
        <w:rPr>
          <w:rFonts w:ascii="Times New Roman" w:hAnsi="Times New Roman" w:cs="Times New Roman"/>
          <w:i/>
          <w:iCs/>
        </w:rPr>
        <w:t>Grenzen</w:t>
      </w:r>
      <w:proofErr w:type="spellEnd"/>
      <w:r w:rsidR="00295104" w:rsidRPr="00DF2BF3">
        <w:rPr>
          <w:rFonts w:ascii="Times New Roman" w:hAnsi="Times New Roman" w:cs="Times New Roman"/>
          <w:i/>
          <w:iCs/>
        </w:rPr>
        <w:t xml:space="preserve"> der </w:t>
      </w:r>
      <w:proofErr w:type="spellStart"/>
      <w:r w:rsidR="00295104" w:rsidRPr="00DF2BF3">
        <w:rPr>
          <w:rFonts w:ascii="Times New Roman" w:hAnsi="Times New Roman" w:cs="Times New Roman"/>
          <w:i/>
          <w:iCs/>
        </w:rPr>
        <w:t>blo</w:t>
      </w:r>
      <w:r w:rsidR="00E31D03" w:rsidRPr="00DF2BF3">
        <w:rPr>
          <w:rFonts w:ascii="Times New Roman" w:hAnsi="Times New Roman" w:cs="Times New Roman"/>
          <w:i/>
          <w:iCs/>
        </w:rPr>
        <w:t>ßen</w:t>
      </w:r>
      <w:proofErr w:type="spellEnd"/>
      <w:r w:rsidR="00E31D03" w:rsidRPr="00DF2BF3">
        <w:rPr>
          <w:rFonts w:ascii="Times New Roman" w:hAnsi="Times New Roman" w:cs="Times New Roman"/>
          <w:i/>
          <w:iCs/>
        </w:rPr>
        <w:t xml:space="preserve"> Vernunft. Die </w:t>
      </w:r>
      <w:proofErr w:type="spellStart"/>
      <w:r w:rsidR="00E31D03" w:rsidRPr="00DF2BF3">
        <w:rPr>
          <w:rFonts w:ascii="Times New Roman" w:hAnsi="Times New Roman" w:cs="Times New Roman"/>
          <w:i/>
          <w:iCs/>
        </w:rPr>
        <w:t>Metaphysik</w:t>
      </w:r>
      <w:proofErr w:type="spellEnd"/>
      <w:r w:rsidR="00E31D03" w:rsidRPr="00DF2BF3">
        <w:rPr>
          <w:rFonts w:ascii="Times New Roman" w:hAnsi="Times New Roman" w:cs="Times New Roman"/>
          <w:i/>
          <w:iCs/>
        </w:rPr>
        <w:t xml:space="preserve"> der </w:t>
      </w:r>
      <w:proofErr w:type="spellStart"/>
      <w:r w:rsidR="00E31D03" w:rsidRPr="00DF2BF3">
        <w:rPr>
          <w:rFonts w:ascii="Times New Roman" w:hAnsi="Times New Roman" w:cs="Times New Roman"/>
          <w:i/>
          <w:iCs/>
        </w:rPr>
        <w:t>Sitten</w:t>
      </w:r>
      <w:proofErr w:type="spellEnd"/>
      <w:r w:rsidR="00E31D03" w:rsidRPr="00DF2BF3">
        <w:rPr>
          <w:rFonts w:ascii="Times New Roman" w:hAnsi="Times New Roman" w:cs="Times New Roman"/>
        </w:rPr>
        <w:t>.</w:t>
      </w:r>
      <w:r w:rsidR="00E31D03" w:rsidRPr="00DF2BF3">
        <w:rPr>
          <w:rFonts w:ascii="Times New Roman" w:hAnsi="Times New Roman" w:cs="Times New Roman"/>
          <w:i/>
          <w:iCs/>
        </w:rPr>
        <w:t xml:space="preserve"> </w:t>
      </w:r>
      <w:r w:rsidR="009F3568" w:rsidRPr="00DF2BF3">
        <w:rPr>
          <w:rFonts w:ascii="Times New Roman" w:hAnsi="Times New Roman" w:cs="Times New Roman"/>
        </w:rPr>
        <w:t>Georg Reimer</w:t>
      </w:r>
      <w:r w:rsidR="00CF246E" w:rsidRPr="00DF2BF3">
        <w:rPr>
          <w:rFonts w:ascii="Times New Roman" w:hAnsi="Times New Roman" w:cs="Times New Roman"/>
        </w:rPr>
        <w:t>, 1914</w:t>
      </w:r>
      <w:r w:rsidR="00BC3E82" w:rsidRPr="00DF2BF3">
        <w:rPr>
          <w:rFonts w:ascii="Times New Roman" w:hAnsi="Times New Roman" w:cs="Times New Roman"/>
        </w:rPr>
        <w:t>.</w:t>
      </w:r>
    </w:p>
    <w:p w14:paraId="78D93423" w14:textId="77608A4B" w:rsidR="00E0040F" w:rsidRPr="00DF2BF3" w:rsidRDefault="00E0040F" w:rsidP="00E0040F">
      <w:pPr>
        <w:spacing w:line="480" w:lineRule="auto"/>
        <w:ind w:left="284" w:hanging="284"/>
        <w:rPr>
          <w:rFonts w:ascii="Times New Roman" w:hAnsi="Times New Roman" w:cs="Times New Roman"/>
        </w:rPr>
      </w:pPr>
      <w:proofErr w:type="spellStart"/>
      <w:r w:rsidRPr="00DF2BF3">
        <w:rPr>
          <w:rFonts w:ascii="Times New Roman" w:hAnsi="Times New Roman" w:cs="Times New Roman"/>
          <w:iCs/>
        </w:rPr>
        <w:t>Kastinger</w:t>
      </w:r>
      <w:proofErr w:type="spellEnd"/>
      <w:r w:rsidRPr="00DF2BF3">
        <w:rPr>
          <w:rFonts w:ascii="Times New Roman" w:hAnsi="Times New Roman" w:cs="Times New Roman"/>
          <w:iCs/>
        </w:rPr>
        <w:t xml:space="preserve"> Riley, Helene M. “</w:t>
      </w:r>
      <w:proofErr w:type="spellStart"/>
      <w:r w:rsidRPr="00DF2BF3">
        <w:rPr>
          <w:rFonts w:ascii="Times New Roman" w:hAnsi="Times New Roman" w:cs="Times New Roman"/>
          <w:iCs/>
        </w:rPr>
        <w:t>Zwischen</w:t>
      </w:r>
      <w:proofErr w:type="spellEnd"/>
      <w:r w:rsidRPr="00DF2BF3">
        <w:rPr>
          <w:rFonts w:ascii="Times New Roman" w:hAnsi="Times New Roman" w:cs="Times New Roman"/>
          <w:iCs/>
        </w:rPr>
        <w:t xml:space="preserve"> den </w:t>
      </w:r>
      <w:proofErr w:type="spellStart"/>
      <w:r w:rsidRPr="00DF2BF3">
        <w:rPr>
          <w:rFonts w:ascii="Times New Roman" w:hAnsi="Times New Roman" w:cs="Times New Roman"/>
          <w:iCs/>
        </w:rPr>
        <w:t>Welten</w:t>
      </w:r>
      <w:proofErr w:type="spellEnd"/>
      <w:r w:rsidRPr="00DF2BF3">
        <w:rPr>
          <w:rFonts w:ascii="Times New Roman" w:hAnsi="Times New Roman" w:cs="Times New Roman"/>
          <w:iCs/>
        </w:rPr>
        <w:t xml:space="preserve">. </w:t>
      </w:r>
      <w:proofErr w:type="spellStart"/>
      <w:r w:rsidRPr="00DF2BF3">
        <w:rPr>
          <w:rFonts w:ascii="Times New Roman" w:hAnsi="Times New Roman" w:cs="Times New Roman"/>
          <w:iCs/>
        </w:rPr>
        <w:t>Ambivalenz</w:t>
      </w:r>
      <w:proofErr w:type="spellEnd"/>
      <w:r w:rsidRPr="00DF2BF3">
        <w:rPr>
          <w:rFonts w:ascii="Times New Roman" w:hAnsi="Times New Roman" w:cs="Times New Roman"/>
          <w:iCs/>
        </w:rPr>
        <w:t xml:space="preserve"> und </w:t>
      </w:r>
      <w:proofErr w:type="spellStart"/>
      <w:r w:rsidRPr="00DF2BF3">
        <w:rPr>
          <w:rFonts w:ascii="Times New Roman" w:hAnsi="Times New Roman" w:cs="Times New Roman"/>
          <w:iCs/>
        </w:rPr>
        <w:t>Existentialproblematik</w:t>
      </w:r>
      <w:proofErr w:type="spellEnd"/>
      <w:r w:rsidRPr="00DF2BF3">
        <w:rPr>
          <w:rFonts w:ascii="Times New Roman" w:hAnsi="Times New Roman" w:cs="Times New Roman"/>
          <w:iCs/>
        </w:rPr>
        <w:t xml:space="preserve"> </w:t>
      </w:r>
      <w:proofErr w:type="spellStart"/>
      <w:r w:rsidRPr="00DF2BF3">
        <w:rPr>
          <w:rFonts w:ascii="Times New Roman" w:hAnsi="Times New Roman" w:cs="Times New Roman"/>
          <w:iCs/>
        </w:rPr>
        <w:t>im</w:t>
      </w:r>
      <w:proofErr w:type="spellEnd"/>
      <w:r w:rsidRPr="00DF2BF3">
        <w:rPr>
          <w:rFonts w:ascii="Times New Roman" w:hAnsi="Times New Roman" w:cs="Times New Roman"/>
          <w:iCs/>
        </w:rPr>
        <w:t xml:space="preserve"> </w:t>
      </w:r>
      <w:proofErr w:type="spellStart"/>
      <w:r w:rsidRPr="00DF2BF3">
        <w:rPr>
          <w:rFonts w:ascii="Times New Roman" w:hAnsi="Times New Roman" w:cs="Times New Roman"/>
          <w:iCs/>
        </w:rPr>
        <w:t>Werk</w:t>
      </w:r>
      <w:proofErr w:type="spellEnd"/>
      <w:r w:rsidRPr="00DF2BF3">
        <w:rPr>
          <w:rFonts w:ascii="Times New Roman" w:hAnsi="Times New Roman" w:cs="Times New Roman"/>
          <w:iCs/>
        </w:rPr>
        <w:t xml:space="preserve"> Caroline von </w:t>
      </w:r>
      <w:proofErr w:type="spellStart"/>
      <w:r w:rsidRPr="00DF2BF3">
        <w:rPr>
          <w:rFonts w:ascii="Times New Roman" w:hAnsi="Times New Roman" w:cs="Times New Roman"/>
          <w:iCs/>
        </w:rPr>
        <w:t>Günderrodes</w:t>
      </w:r>
      <w:proofErr w:type="spellEnd"/>
      <w:r w:rsidRPr="00DF2BF3">
        <w:rPr>
          <w:rFonts w:ascii="Times New Roman" w:hAnsi="Times New Roman" w:cs="Times New Roman"/>
          <w:iCs/>
        </w:rPr>
        <w:t xml:space="preserve">.” </w:t>
      </w:r>
      <w:r w:rsidRPr="00DF2BF3">
        <w:rPr>
          <w:rFonts w:ascii="Times New Roman" w:hAnsi="Times New Roman" w:cs="Times New Roman"/>
          <w:i/>
          <w:iCs/>
        </w:rPr>
        <w:t xml:space="preserve">Die </w:t>
      </w:r>
      <w:proofErr w:type="spellStart"/>
      <w:r w:rsidRPr="00DF2BF3">
        <w:rPr>
          <w:rFonts w:ascii="Times New Roman" w:hAnsi="Times New Roman" w:cs="Times New Roman"/>
          <w:i/>
          <w:iCs/>
        </w:rPr>
        <w:t>weiblich</w:t>
      </w:r>
      <w:proofErr w:type="spellEnd"/>
      <w:r w:rsidRPr="00DF2BF3">
        <w:rPr>
          <w:rFonts w:ascii="Times New Roman" w:hAnsi="Times New Roman" w:cs="Times New Roman"/>
          <w:i/>
          <w:iCs/>
        </w:rPr>
        <w:t xml:space="preserve"> Muse: </w:t>
      </w:r>
      <w:proofErr w:type="spellStart"/>
      <w:r w:rsidRPr="00DF2BF3">
        <w:rPr>
          <w:rFonts w:ascii="Times New Roman" w:hAnsi="Times New Roman" w:cs="Times New Roman"/>
          <w:i/>
          <w:iCs/>
        </w:rPr>
        <w:t>Sechs</w:t>
      </w:r>
      <w:proofErr w:type="spellEnd"/>
      <w:r w:rsidRPr="00DF2BF3">
        <w:rPr>
          <w:rFonts w:ascii="Times New Roman" w:hAnsi="Times New Roman" w:cs="Times New Roman"/>
          <w:i/>
          <w:iCs/>
        </w:rPr>
        <w:t xml:space="preserve"> Essays </w:t>
      </w:r>
      <w:proofErr w:type="spellStart"/>
      <w:r w:rsidRPr="00DF2BF3">
        <w:rPr>
          <w:rFonts w:ascii="Times New Roman" w:hAnsi="Times New Roman" w:cs="Times New Roman"/>
          <w:i/>
          <w:iCs/>
        </w:rPr>
        <w:t>über</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künstlerisch</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schaffende</w:t>
      </w:r>
      <w:proofErr w:type="spellEnd"/>
      <w:r w:rsidRPr="00DF2BF3">
        <w:rPr>
          <w:rFonts w:ascii="Times New Roman" w:hAnsi="Times New Roman" w:cs="Times New Roman"/>
          <w:i/>
          <w:iCs/>
        </w:rPr>
        <w:t xml:space="preserve"> Frauen der </w:t>
      </w:r>
      <w:proofErr w:type="spellStart"/>
      <w:r w:rsidRPr="00DF2BF3">
        <w:rPr>
          <w:rFonts w:ascii="Times New Roman" w:hAnsi="Times New Roman" w:cs="Times New Roman"/>
          <w:i/>
          <w:iCs/>
        </w:rPr>
        <w:t>Goethezeit</w:t>
      </w:r>
      <w:proofErr w:type="spellEnd"/>
      <w:r w:rsidRPr="00DF2BF3">
        <w:rPr>
          <w:rFonts w:ascii="Times New Roman" w:hAnsi="Times New Roman" w:cs="Times New Roman"/>
          <w:iCs/>
        </w:rPr>
        <w:t>, Camden House, 1986, pp. 91–119.</w:t>
      </w:r>
    </w:p>
    <w:p w14:paraId="4FA3D2BC" w14:textId="4B15F45F" w:rsidR="00995501" w:rsidRPr="00DF2BF3" w:rsidRDefault="00995501" w:rsidP="00A203AD">
      <w:pPr>
        <w:spacing w:line="480" w:lineRule="auto"/>
        <w:ind w:left="284" w:hanging="284"/>
        <w:rPr>
          <w:rFonts w:ascii="Times New Roman" w:hAnsi="Times New Roman" w:cs="Times New Roman"/>
        </w:rPr>
      </w:pPr>
      <w:proofErr w:type="spellStart"/>
      <w:r w:rsidRPr="00DF2BF3">
        <w:rPr>
          <w:rFonts w:ascii="Times New Roman" w:hAnsi="Times New Roman" w:cs="Times New Roman"/>
          <w:bCs/>
        </w:rPr>
        <w:t>Kuzniar</w:t>
      </w:r>
      <w:proofErr w:type="spellEnd"/>
      <w:r w:rsidRPr="00DF2BF3">
        <w:rPr>
          <w:rFonts w:ascii="Times New Roman" w:hAnsi="Times New Roman" w:cs="Times New Roman"/>
          <w:bCs/>
        </w:rPr>
        <w:t>, A</w:t>
      </w:r>
      <w:r w:rsidR="00F536B8" w:rsidRPr="00DF2BF3">
        <w:rPr>
          <w:rFonts w:ascii="Times New Roman" w:hAnsi="Times New Roman" w:cs="Times New Roman"/>
          <w:bCs/>
        </w:rPr>
        <w:t>lice</w:t>
      </w:r>
      <w:r w:rsidRPr="00DF2BF3">
        <w:rPr>
          <w:rFonts w:ascii="Times New Roman" w:hAnsi="Times New Roman" w:cs="Times New Roman"/>
          <w:bCs/>
        </w:rPr>
        <w:t>. “Labor Pains: Romantic Theories of Creativity and Gender.”</w:t>
      </w:r>
      <w:r w:rsidR="00AF44F4" w:rsidRPr="00DF2BF3">
        <w:rPr>
          <w:rFonts w:ascii="Times New Roman" w:hAnsi="Times New Roman" w:cs="Times New Roman"/>
          <w:bCs/>
        </w:rPr>
        <w:t xml:space="preserve"> </w:t>
      </w:r>
      <w:r w:rsidRPr="00DF2BF3">
        <w:rPr>
          <w:rFonts w:ascii="Times New Roman" w:hAnsi="Times New Roman" w:cs="Times New Roman"/>
          <w:bCs/>
          <w:i/>
        </w:rPr>
        <w:t xml:space="preserve">“The </w:t>
      </w:r>
      <w:r w:rsidR="00F536B8" w:rsidRPr="00DF2BF3">
        <w:rPr>
          <w:rFonts w:ascii="Times New Roman" w:hAnsi="Times New Roman" w:cs="Times New Roman"/>
          <w:bCs/>
          <w:i/>
        </w:rPr>
        <w:t>S</w:t>
      </w:r>
      <w:r w:rsidRPr="00DF2BF3">
        <w:rPr>
          <w:rFonts w:ascii="Times New Roman" w:hAnsi="Times New Roman" w:cs="Times New Roman"/>
          <w:bCs/>
          <w:i/>
        </w:rPr>
        <w:t xml:space="preserve">pirit of </w:t>
      </w:r>
      <w:r w:rsidR="00F536B8" w:rsidRPr="00DF2BF3">
        <w:rPr>
          <w:rFonts w:ascii="Times New Roman" w:hAnsi="Times New Roman" w:cs="Times New Roman"/>
          <w:bCs/>
          <w:i/>
        </w:rPr>
        <w:t>P</w:t>
      </w:r>
      <w:r w:rsidRPr="00DF2BF3">
        <w:rPr>
          <w:rFonts w:ascii="Times New Roman" w:hAnsi="Times New Roman" w:cs="Times New Roman"/>
          <w:bCs/>
          <w:i/>
        </w:rPr>
        <w:t xml:space="preserve">oesy”: Essays on Jewish and German </w:t>
      </w:r>
      <w:r w:rsidR="00F536B8" w:rsidRPr="00DF2BF3">
        <w:rPr>
          <w:rFonts w:ascii="Times New Roman" w:hAnsi="Times New Roman" w:cs="Times New Roman"/>
          <w:bCs/>
          <w:i/>
        </w:rPr>
        <w:t>L</w:t>
      </w:r>
      <w:r w:rsidRPr="00DF2BF3">
        <w:rPr>
          <w:rFonts w:ascii="Times New Roman" w:hAnsi="Times New Roman" w:cs="Times New Roman"/>
          <w:bCs/>
          <w:i/>
        </w:rPr>
        <w:t xml:space="preserve">iterature and </w:t>
      </w:r>
      <w:r w:rsidR="00F536B8" w:rsidRPr="00DF2BF3">
        <w:rPr>
          <w:rFonts w:ascii="Times New Roman" w:hAnsi="Times New Roman" w:cs="Times New Roman"/>
          <w:bCs/>
          <w:i/>
        </w:rPr>
        <w:t>T</w:t>
      </w:r>
      <w:r w:rsidRPr="00DF2BF3">
        <w:rPr>
          <w:rFonts w:ascii="Times New Roman" w:hAnsi="Times New Roman" w:cs="Times New Roman"/>
          <w:bCs/>
          <w:i/>
        </w:rPr>
        <w:t xml:space="preserve">hought in </w:t>
      </w:r>
      <w:r w:rsidR="00F536B8" w:rsidRPr="00DF2BF3">
        <w:rPr>
          <w:rFonts w:ascii="Times New Roman" w:hAnsi="Times New Roman" w:cs="Times New Roman"/>
          <w:bCs/>
          <w:i/>
        </w:rPr>
        <w:t>H</w:t>
      </w:r>
      <w:r w:rsidRPr="00DF2BF3">
        <w:rPr>
          <w:rFonts w:ascii="Times New Roman" w:hAnsi="Times New Roman" w:cs="Times New Roman"/>
          <w:bCs/>
          <w:i/>
        </w:rPr>
        <w:t xml:space="preserve">onor of </w:t>
      </w:r>
      <w:proofErr w:type="spellStart"/>
      <w:r w:rsidRPr="00DF2BF3">
        <w:rPr>
          <w:rFonts w:ascii="Times New Roman" w:hAnsi="Times New Roman" w:cs="Times New Roman"/>
          <w:bCs/>
          <w:i/>
        </w:rPr>
        <w:t>Géza</w:t>
      </w:r>
      <w:proofErr w:type="spellEnd"/>
      <w:r w:rsidRPr="00DF2BF3">
        <w:rPr>
          <w:rFonts w:ascii="Times New Roman" w:hAnsi="Times New Roman" w:cs="Times New Roman"/>
          <w:bCs/>
          <w:i/>
        </w:rPr>
        <w:t xml:space="preserve"> von </w:t>
      </w:r>
      <w:proofErr w:type="spellStart"/>
      <w:r w:rsidRPr="00DF2BF3">
        <w:rPr>
          <w:rFonts w:ascii="Times New Roman" w:hAnsi="Times New Roman" w:cs="Times New Roman"/>
          <w:bCs/>
          <w:i/>
        </w:rPr>
        <w:t>Molnár</w:t>
      </w:r>
      <w:proofErr w:type="spellEnd"/>
      <w:r w:rsidR="005120CF" w:rsidRPr="00DF2BF3">
        <w:rPr>
          <w:rFonts w:ascii="Times New Roman" w:hAnsi="Times New Roman" w:cs="Times New Roman"/>
          <w:bCs/>
        </w:rPr>
        <w:t>,</w:t>
      </w:r>
      <w:r w:rsidRPr="00DF2BF3">
        <w:rPr>
          <w:rFonts w:ascii="Times New Roman" w:hAnsi="Times New Roman" w:cs="Times New Roman"/>
          <w:bCs/>
        </w:rPr>
        <w:t xml:space="preserve"> </w:t>
      </w:r>
      <w:r w:rsidR="005120CF" w:rsidRPr="00DF2BF3">
        <w:rPr>
          <w:rFonts w:ascii="Times New Roman" w:hAnsi="Times New Roman" w:cs="Times New Roman"/>
          <w:bCs/>
        </w:rPr>
        <w:t>e</w:t>
      </w:r>
      <w:r w:rsidRPr="00DF2BF3">
        <w:rPr>
          <w:rFonts w:ascii="Times New Roman" w:hAnsi="Times New Roman" w:cs="Times New Roman"/>
          <w:bCs/>
        </w:rPr>
        <w:t xml:space="preserve">dited by R. Block and P. Fenves, Northwestern </w:t>
      </w:r>
      <w:r w:rsidR="00E27BB9">
        <w:rPr>
          <w:rFonts w:ascii="Times New Roman" w:hAnsi="Times New Roman" w:cs="Times New Roman"/>
          <w:bCs/>
        </w:rPr>
        <w:t>UP</w:t>
      </w:r>
      <w:r w:rsidR="00F536B8" w:rsidRPr="00DF2BF3">
        <w:rPr>
          <w:rFonts w:ascii="Times New Roman" w:hAnsi="Times New Roman" w:cs="Times New Roman"/>
          <w:bCs/>
        </w:rPr>
        <w:t>, 2000</w:t>
      </w:r>
      <w:r w:rsidR="005120CF" w:rsidRPr="00DF2BF3">
        <w:rPr>
          <w:rFonts w:ascii="Times New Roman" w:hAnsi="Times New Roman" w:cs="Times New Roman"/>
          <w:bCs/>
        </w:rPr>
        <w:t>, pp. 74–88</w:t>
      </w:r>
      <w:r w:rsidRPr="00DF2BF3">
        <w:rPr>
          <w:rFonts w:ascii="Times New Roman" w:hAnsi="Times New Roman" w:cs="Times New Roman"/>
          <w:bCs/>
        </w:rPr>
        <w:t>.</w:t>
      </w:r>
    </w:p>
    <w:p w14:paraId="0970067D" w14:textId="3A641EB4" w:rsidR="00EA28B4" w:rsidRPr="00DF2BF3" w:rsidRDefault="00F7319B" w:rsidP="00A203AD">
      <w:pPr>
        <w:spacing w:line="480" w:lineRule="auto"/>
        <w:ind w:left="284" w:hanging="284"/>
        <w:rPr>
          <w:rFonts w:ascii="Times New Roman" w:hAnsi="Times New Roman" w:cs="Times New Roman"/>
        </w:rPr>
      </w:pPr>
      <w:proofErr w:type="spellStart"/>
      <w:r w:rsidRPr="00DF2BF3">
        <w:rPr>
          <w:rFonts w:ascii="Times New Roman" w:hAnsi="Times New Roman" w:cs="Times New Roman"/>
        </w:rPr>
        <w:t>Licher</w:t>
      </w:r>
      <w:proofErr w:type="spellEnd"/>
      <w:r w:rsidRPr="00DF2BF3">
        <w:rPr>
          <w:rFonts w:ascii="Times New Roman" w:hAnsi="Times New Roman" w:cs="Times New Roman"/>
        </w:rPr>
        <w:t xml:space="preserve">, </w:t>
      </w:r>
      <w:r w:rsidR="008752A6" w:rsidRPr="00DF2BF3">
        <w:rPr>
          <w:rFonts w:ascii="Times New Roman" w:hAnsi="Times New Roman" w:cs="Times New Roman"/>
        </w:rPr>
        <w:t>L</w:t>
      </w:r>
      <w:r w:rsidR="00F536B8" w:rsidRPr="00DF2BF3">
        <w:rPr>
          <w:rFonts w:ascii="Times New Roman" w:hAnsi="Times New Roman" w:cs="Times New Roman"/>
        </w:rPr>
        <w:t xml:space="preserve">ucia </w:t>
      </w:r>
      <w:r w:rsidR="008752A6" w:rsidRPr="00DF2BF3">
        <w:rPr>
          <w:rFonts w:ascii="Times New Roman" w:hAnsi="Times New Roman" w:cs="Times New Roman"/>
        </w:rPr>
        <w:t>M</w:t>
      </w:r>
      <w:r w:rsidR="00F536B8" w:rsidRPr="00DF2BF3">
        <w:rPr>
          <w:rFonts w:ascii="Times New Roman" w:hAnsi="Times New Roman" w:cs="Times New Roman"/>
        </w:rPr>
        <w:t>aria</w:t>
      </w:r>
      <w:r w:rsidR="00881ADD" w:rsidRPr="00DF2BF3">
        <w:rPr>
          <w:rFonts w:ascii="Times New Roman" w:hAnsi="Times New Roman" w:cs="Times New Roman"/>
        </w:rPr>
        <w:t xml:space="preserve">. </w:t>
      </w:r>
      <w:r w:rsidR="00EA28B4" w:rsidRPr="00DF2BF3">
        <w:rPr>
          <w:rFonts w:ascii="Times New Roman" w:hAnsi="Times New Roman" w:cs="Times New Roman"/>
          <w:i/>
          <w:iCs/>
        </w:rPr>
        <w:t xml:space="preserve">Mein Leben in </w:t>
      </w:r>
      <w:proofErr w:type="spellStart"/>
      <w:r w:rsidR="00EA28B4" w:rsidRPr="00DF2BF3">
        <w:rPr>
          <w:rFonts w:ascii="Times New Roman" w:hAnsi="Times New Roman" w:cs="Times New Roman"/>
          <w:i/>
          <w:iCs/>
        </w:rPr>
        <w:t>einer</w:t>
      </w:r>
      <w:proofErr w:type="spellEnd"/>
      <w:r w:rsidR="00EA28B4" w:rsidRPr="00DF2BF3">
        <w:rPr>
          <w:rFonts w:ascii="Times New Roman" w:hAnsi="Times New Roman" w:cs="Times New Roman"/>
          <w:i/>
          <w:iCs/>
        </w:rPr>
        <w:t xml:space="preserve"> </w:t>
      </w:r>
      <w:proofErr w:type="spellStart"/>
      <w:r w:rsidR="00EA28B4" w:rsidRPr="00DF2BF3">
        <w:rPr>
          <w:rFonts w:ascii="Times New Roman" w:hAnsi="Times New Roman" w:cs="Times New Roman"/>
          <w:i/>
          <w:iCs/>
        </w:rPr>
        <w:t>bleibenden</w:t>
      </w:r>
      <w:proofErr w:type="spellEnd"/>
      <w:r w:rsidR="00EA28B4" w:rsidRPr="00DF2BF3">
        <w:rPr>
          <w:rFonts w:ascii="Times New Roman" w:hAnsi="Times New Roman" w:cs="Times New Roman"/>
          <w:i/>
          <w:iCs/>
        </w:rPr>
        <w:t xml:space="preserve"> Form </w:t>
      </w:r>
      <w:proofErr w:type="spellStart"/>
      <w:r w:rsidR="00EA28B4" w:rsidRPr="00DF2BF3">
        <w:rPr>
          <w:rFonts w:ascii="Times New Roman" w:hAnsi="Times New Roman" w:cs="Times New Roman"/>
          <w:i/>
          <w:iCs/>
        </w:rPr>
        <w:t>aussprechen</w:t>
      </w:r>
      <w:proofErr w:type="spellEnd"/>
      <w:r w:rsidR="00EA28B4" w:rsidRPr="00DF2BF3">
        <w:rPr>
          <w:rFonts w:ascii="Times New Roman" w:hAnsi="Times New Roman" w:cs="Times New Roman"/>
          <w:i/>
          <w:iCs/>
        </w:rPr>
        <w:t xml:space="preserve">. </w:t>
      </w:r>
      <w:proofErr w:type="spellStart"/>
      <w:r w:rsidR="00EA28B4" w:rsidRPr="00DF2BF3">
        <w:rPr>
          <w:rFonts w:ascii="Times New Roman" w:hAnsi="Times New Roman" w:cs="Times New Roman"/>
          <w:i/>
          <w:iCs/>
        </w:rPr>
        <w:t>Umrisse</w:t>
      </w:r>
      <w:proofErr w:type="spellEnd"/>
      <w:r w:rsidR="00EA28B4" w:rsidRPr="00DF2BF3">
        <w:rPr>
          <w:rFonts w:ascii="Times New Roman" w:hAnsi="Times New Roman" w:cs="Times New Roman"/>
          <w:i/>
          <w:iCs/>
        </w:rPr>
        <w:t xml:space="preserve"> </w:t>
      </w:r>
      <w:proofErr w:type="spellStart"/>
      <w:r w:rsidR="00EA28B4" w:rsidRPr="00DF2BF3">
        <w:rPr>
          <w:rFonts w:ascii="Times New Roman" w:hAnsi="Times New Roman" w:cs="Times New Roman"/>
          <w:i/>
          <w:iCs/>
        </w:rPr>
        <w:t>einer</w:t>
      </w:r>
      <w:proofErr w:type="spellEnd"/>
      <w:r w:rsidR="00EA28B4" w:rsidRPr="00DF2BF3">
        <w:rPr>
          <w:rFonts w:ascii="Times New Roman" w:hAnsi="Times New Roman" w:cs="Times New Roman"/>
          <w:i/>
          <w:iCs/>
        </w:rPr>
        <w:t xml:space="preserve"> </w:t>
      </w:r>
      <w:proofErr w:type="spellStart"/>
      <w:r w:rsidR="00EA28B4" w:rsidRPr="00DF2BF3">
        <w:rPr>
          <w:rFonts w:ascii="Times New Roman" w:hAnsi="Times New Roman" w:cs="Times New Roman"/>
          <w:i/>
          <w:iCs/>
        </w:rPr>
        <w:t>Ästhetik</w:t>
      </w:r>
      <w:proofErr w:type="spellEnd"/>
      <w:r w:rsidR="00EA28B4" w:rsidRPr="00DF2BF3">
        <w:rPr>
          <w:rFonts w:ascii="Times New Roman" w:hAnsi="Times New Roman" w:cs="Times New Roman"/>
          <w:i/>
          <w:iCs/>
        </w:rPr>
        <w:t xml:space="preserve"> </w:t>
      </w:r>
      <w:proofErr w:type="spellStart"/>
      <w:r w:rsidR="00EA28B4" w:rsidRPr="00DF2BF3">
        <w:rPr>
          <w:rFonts w:ascii="Times New Roman" w:hAnsi="Times New Roman" w:cs="Times New Roman"/>
          <w:i/>
          <w:iCs/>
        </w:rPr>
        <w:t>im</w:t>
      </w:r>
      <w:proofErr w:type="spellEnd"/>
      <w:r w:rsidR="00EA28B4" w:rsidRPr="00DF2BF3">
        <w:rPr>
          <w:rFonts w:ascii="Times New Roman" w:hAnsi="Times New Roman" w:cs="Times New Roman"/>
          <w:i/>
          <w:iCs/>
        </w:rPr>
        <w:t xml:space="preserve"> </w:t>
      </w:r>
      <w:proofErr w:type="spellStart"/>
      <w:r w:rsidR="00EA28B4" w:rsidRPr="00DF2BF3">
        <w:rPr>
          <w:rFonts w:ascii="Times New Roman" w:hAnsi="Times New Roman" w:cs="Times New Roman"/>
          <w:i/>
          <w:iCs/>
        </w:rPr>
        <w:t>Werk</w:t>
      </w:r>
      <w:proofErr w:type="spellEnd"/>
      <w:r w:rsidR="00EA28B4" w:rsidRPr="00DF2BF3">
        <w:rPr>
          <w:rFonts w:ascii="Times New Roman" w:hAnsi="Times New Roman" w:cs="Times New Roman"/>
          <w:i/>
          <w:iCs/>
        </w:rPr>
        <w:t xml:space="preserve"> Karoline von </w:t>
      </w:r>
      <w:proofErr w:type="spellStart"/>
      <w:r w:rsidR="00EA28B4" w:rsidRPr="00DF2BF3">
        <w:rPr>
          <w:rFonts w:ascii="Times New Roman" w:hAnsi="Times New Roman" w:cs="Times New Roman"/>
          <w:i/>
          <w:iCs/>
        </w:rPr>
        <w:t>Günderrodes</w:t>
      </w:r>
      <w:proofErr w:type="spellEnd"/>
      <w:r w:rsidR="00EA28B4" w:rsidRPr="00DF2BF3">
        <w:rPr>
          <w:rFonts w:ascii="Times New Roman" w:hAnsi="Times New Roman" w:cs="Times New Roman"/>
          <w:i/>
          <w:iCs/>
        </w:rPr>
        <w:t xml:space="preserve"> (1780–1806)</w:t>
      </w:r>
      <w:r w:rsidR="00EA28B4" w:rsidRPr="00DF2BF3">
        <w:rPr>
          <w:rFonts w:ascii="Times New Roman" w:hAnsi="Times New Roman" w:cs="Times New Roman"/>
        </w:rPr>
        <w:t>. Winter, 1996.</w:t>
      </w:r>
    </w:p>
    <w:p w14:paraId="1892FBB5" w14:textId="7077C344" w:rsidR="00F7319B" w:rsidRPr="00DF2BF3" w:rsidRDefault="00881ADD" w:rsidP="00A203AD">
      <w:pPr>
        <w:spacing w:line="480" w:lineRule="auto"/>
        <w:ind w:left="284" w:hanging="284"/>
        <w:rPr>
          <w:rFonts w:ascii="Times New Roman" w:hAnsi="Times New Roman" w:cs="Times New Roman"/>
        </w:rPr>
      </w:pPr>
      <w:r w:rsidRPr="00DF2BF3">
        <w:rPr>
          <w:rFonts w:ascii="Times New Roman" w:hAnsi="Times New Roman" w:cs="Times New Roman"/>
        </w:rPr>
        <w:t>———</w:t>
      </w:r>
      <w:r w:rsidR="00F7319B" w:rsidRPr="00DF2BF3">
        <w:rPr>
          <w:rFonts w:ascii="Times New Roman" w:hAnsi="Times New Roman" w:cs="Times New Roman"/>
        </w:rPr>
        <w:t xml:space="preserve">. “Du </w:t>
      </w:r>
      <w:proofErr w:type="spellStart"/>
      <w:r w:rsidR="00F7319B" w:rsidRPr="00DF2BF3">
        <w:rPr>
          <w:rFonts w:ascii="Times New Roman" w:hAnsi="Times New Roman" w:cs="Times New Roman"/>
        </w:rPr>
        <w:t>mu</w:t>
      </w:r>
      <w:r w:rsidR="0034722B" w:rsidRPr="00DF2BF3">
        <w:rPr>
          <w:rFonts w:ascii="Times New Roman" w:hAnsi="Times New Roman" w:cs="Times New Roman"/>
        </w:rPr>
        <w:t>ßt</w:t>
      </w:r>
      <w:proofErr w:type="spellEnd"/>
      <w:r w:rsidR="0034722B" w:rsidRPr="00DF2BF3">
        <w:rPr>
          <w:rFonts w:ascii="Times New Roman" w:hAnsi="Times New Roman" w:cs="Times New Roman"/>
        </w:rPr>
        <w:t xml:space="preserve"> Dich in </w:t>
      </w:r>
      <w:proofErr w:type="spellStart"/>
      <w:r w:rsidR="0034722B" w:rsidRPr="00DF2BF3">
        <w:rPr>
          <w:rFonts w:ascii="Times New Roman" w:hAnsi="Times New Roman" w:cs="Times New Roman"/>
        </w:rPr>
        <w:t>eine</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entferntere</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Empfindung</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versetzen</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Strategien</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interkultureller</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Annäherung</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im</w:t>
      </w:r>
      <w:proofErr w:type="spellEnd"/>
      <w:r w:rsidR="0034722B" w:rsidRPr="00DF2BF3">
        <w:rPr>
          <w:rFonts w:ascii="Times New Roman" w:hAnsi="Times New Roman" w:cs="Times New Roman"/>
        </w:rPr>
        <w:t xml:space="preserve"> </w:t>
      </w:r>
      <w:proofErr w:type="spellStart"/>
      <w:r w:rsidR="0034722B" w:rsidRPr="00DF2BF3">
        <w:rPr>
          <w:rFonts w:ascii="Times New Roman" w:hAnsi="Times New Roman" w:cs="Times New Roman"/>
        </w:rPr>
        <w:t>Werk</w:t>
      </w:r>
      <w:proofErr w:type="spellEnd"/>
      <w:r w:rsidR="0034722B" w:rsidRPr="00DF2BF3">
        <w:rPr>
          <w:rFonts w:ascii="Times New Roman" w:hAnsi="Times New Roman" w:cs="Times New Roman"/>
        </w:rPr>
        <w:t xml:space="preserve"> Karoline von </w:t>
      </w:r>
      <w:proofErr w:type="spellStart"/>
      <w:r w:rsidR="0034722B" w:rsidRPr="00DF2BF3">
        <w:rPr>
          <w:rFonts w:ascii="Times New Roman" w:hAnsi="Times New Roman" w:cs="Times New Roman"/>
        </w:rPr>
        <w:t>Günderrodes</w:t>
      </w:r>
      <w:proofErr w:type="spellEnd"/>
      <w:r w:rsidR="0034722B" w:rsidRPr="00DF2BF3">
        <w:rPr>
          <w:rFonts w:ascii="Times New Roman" w:hAnsi="Times New Roman" w:cs="Times New Roman"/>
        </w:rPr>
        <w:t xml:space="preserve"> (1780–1806). </w:t>
      </w:r>
      <w:r w:rsidR="0034722B" w:rsidRPr="00DF2BF3">
        <w:rPr>
          <w:rFonts w:ascii="Times New Roman" w:hAnsi="Times New Roman" w:cs="Times New Roman"/>
          <w:i/>
          <w:iCs/>
        </w:rPr>
        <w:t xml:space="preserve">“Der </w:t>
      </w:r>
      <w:proofErr w:type="spellStart"/>
      <w:r w:rsidR="0034722B" w:rsidRPr="00DF2BF3">
        <w:rPr>
          <w:rFonts w:ascii="Times New Roman" w:hAnsi="Times New Roman" w:cs="Times New Roman"/>
          <w:i/>
          <w:iCs/>
        </w:rPr>
        <w:t>weibliche</w:t>
      </w:r>
      <w:proofErr w:type="spellEnd"/>
      <w:r w:rsidR="0034722B" w:rsidRPr="00DF2BF3">
        <w:rPr>
          <w:rFonts w:ascii="Times New Roman" w:hAnsi="Times New Roman" w:cs="Times New Roman"/>
          <w:i/>
          <w:iCs/>
        </w:rPr>
        <w:t xml:space="preserve"> </w:t>
      </w:r>
      <w:proofErr w:type="spellStart"/>
      <w:r w:rsidR="0034722B" w:rsidRPr="00DF2BF3">
        <w:rPr>
          <w:rFonts w:ascii="Times New Roman" w:hAnsi="Times New Roman" w:cs="Times New Roman"/>
          <w:i/>
          <w:iCs/>
        </w:rPr>
        <w:t>multikulturelle</w:t>
      </w:r>
      <w:proofErr w:type="spellEnd"/>
      <w:r w:rsidR="0034722B" w:rsidRPr="00DF2BF3">
        <w:rPr>
          <w:rFonts w:ascii="Times New Roman" w:hAnsi="Times New Roman" w:cs="Times New Roman"/>
          <w:i/>
          <w:iCs/>
        </w:rPr>
        <w:t xml:space="preserve"> </w:t>
      </w:r>
      <w:proofErr w:type="spellStart"/>
      <w:r w:rsidR="0034722B" w:rsidRPr="00DF2BF3">
        <w:rPr>
          <w:rFonts w:ascii="Times New Roman" w:hAnsi="Times New Roman" w:cs="Times New Roman"/>
          <w:i/>
          <w:iCs/>
        </w:rPr>
        <w:t>Blick</w:t>
      </w:r>
      <w:proofErr w:type="spellEnd"/>
      <w:r w:rsidR="0034722B" w:rsidRPr="00DF2BF3">
        <w:rPr>
          <w:rFonts w:ascii="Times New Roman" w:hAnsi="Times New Roman" w:cs="Times New Roman"/>
          <w:i/>
          <w:iCs/>
        </w:rPr>
        <w:t xml:space="preserve">.” </w:t>
      </w:r>
      <w:proofErr w:type="spellStart"/>
      <w:r w:rsidR="0034722B" w:rsidRPr="00DF2BF3">
        <w:rPr>
          <w:rFonts w:ascii="Times New Roman" w:hAnsi="Times New Roman" w:cs="Times New Roman"/>
          <w:i/>
          <w:iCs/>
        </w:rPr>
        <w:t>Ergebnisse</w:t>
      </w:r>
      <w:proofErr w:type="spellEnd"/>
      <w:r w:rsidR="0034722B" w:rsidRPr="00DF2BF3">
        <w:rPr>
          <w:rFonts w:ascii="Times New Roman" w:hAnsi="Times New Roman" w:cs="Times New Roman"/>
          <w:i/>
          <w:iCs/>
        </w:rPr>
        <w:t xml:space="preserve"> </w:t>
      </w:r>
      <w:proofErr w:type="spellStart"/>
      <w:r w:rsidR="0034722B" w:rsidRPr="00DF2BF3">
        <w:rPr>
          <w:rFonts w:ascii="Times New Roman" w:hAnsi="Times New Roman" w:cs="Times New Roman"/>
          <w:i/>
          <w:iCs/>
        </w:rPr>
        <w:t>eines</w:t>
      </w:r>
      <w:proofErr w:type="spellEnd"/>
      <w:r w:rsidR="0034722B" w:rsidRPr="00DF2BF3">
        <w:rPr>
          <w:rFonts w:ascii="Times New Roman" w:hAnsi="Times New Roman" w:cs="Times New Roman"/>
          <w:i/>
          <w:iCs/>
        </w:rPr>
        <w:t xml:space="preserve"> Symposiums</w:t>
      </w:r>
      <w:r w:rsidR="00FE33B0" w:rsidRPr="00DF2BF3">
        <w:rPr>
          <w:rFonts w:ascii="Times New Roman" w:hAnsi="Times New Roman" w:cs="Times New Roman"/>
        </w:rPr>
        <w:t>, e</w:t>
      </w:r>
      <w:r w:rsidR="0034722B" w:rsidRPr="00DF2BF3">
        <w:rPr>
          <w:rFonts w:ascii="Times New Roman" w:hAnsi="Times New Roman" w:cs="Times New Roman"/>
        </w:rPr>
        <w:t>dited by Hannelore Scholz and Brita Baume</w:t>
      </w:r>
      <w:r w:rsidR="00F536B8" w:rsidRPr="00DF2BF3">
        <w:rPr>
          <w:rFonts w:ascii="Times New Roman" w:hAnsi="Times New Roman" w:cs="Times New Roman"/>
        </w:rPr>
        <w:t xml:space="preserve">, </w:t>
      </w:r>
      <w:proofErr w:type="spellStart"/>
      <w:r w:rsidR="006B5CCE" w:rsidRPr="00DF2BF3">
        <w:rPr>
          <w:rFonts w:ascii="Times New Roman" w:hAnsi="Times New Roman" w:cs="Times New Roman"/>
        </w:rPr>
        <w:t>Trafo</w:t>
      </w:r>
      <w:proofErr w:type="spellEnd"/>
      <w:r w:rsidR="006B5CCE" w:rsidRPr="00DF2BF3">
        <w:rPr>
          <w:rFonts w:ascii="Times New Roman" w:hAnsi="Times New Roman" w:cs="Times New Roman"/>
        </w:rPr>
        <w:t xml:space="preserve">, </w:t>
      </w:r>
      <w:r w:rsidR="00F536B8" w:rsidRPr="00DF2BF3">
        <w:rPr>
          <w:rFonts w:ascii="Times New Roman" w:hAnsi="Times New Roman" w:cs="Times New Roman"/>
        </w:rPr>
        <w:t>1995</w:t>
      </w:r>
      <w:r w:rsidR="00FE33B0" w:rsidRPr="00DF2BF3">
        <w:rPr>
          <w:rFonts w:ascii="Times New Roman" w:hAnsi="Times New Roman" w:cs="Times New Roman"/>
        </w:rPr>
        <w:t>, pp. 21–36</w:t>
      </w:r>
      <w:r w:rsidR="0034722B" w:rsidRPr="00DF2BF3">
        <w:rPr>
          <w:rFonts w:ascii="Times New Roman" w:hAnsi="Times New Roman" w:cs="Times New Roman"/>
        </w:rPr>
        <w:t>.</w:t>
      </w:r>
    </w:p>
    <w:p w14:paraId="4A460513" w14:textId="3CA54028" w:rsidR="00201915" w:rsidRDefault="0034722B" w:rsidP="00E96791">
      <w:pPr>
        <w:spacing w:line="480" w:lineRule="auto"/>
        <w:ind w:left="284" w:hanging="284"/>
        <w:rPr>
          <w:rFonts w:ascii="Times New Roman" w:hAnsi="Times New Roman" w:cstheme="majorBidi"/>
        </w:rPr>
      </w:pPr>
      <w:r w:rsidRPr="00DF2BF3">
        <w:rPr>
          <w:rFonts w:ascii="Times New Roman" w:hAnsi="Times New Roman" w:cs="Times New Roman"/>
        </w:rPr>
        <w:t>———.</w:t>
      </w:r>
      <w:r w:rsidR="00F536B8" w:rsidRPr="00DF2BF3">
        <w:rPr>
          <w:rFonts w:ascii="Times New Roman" w:hAnsi="Times New Roman" w:cs="Times New Roman"/>
        </w:rPr>
        <w:t xml:space="preserve"> </w:t>
      </w:r>
      <w:r w:rsidR="00EA28B4" w:rsidRPr="00DF2BF3">
        <w:rPr>
          <w:rFonts w:ascii="Times New Roman" w:hAnsi="Times New Roman" w:cs="Times New Roman"/>
          <w:bCs/>
        </w:rPr>
        <w:t xml:space="preserve">“‘Der </w:t>
      </w:r>
      <w:proofErr w:type="spellStart"/>
      <w:r w:rsidR="00EA28B4" w:rsidRPr="00DF2BF3">
        <w:rPr>
          <w:rFonts w:ascii="Times New Roman" w:hAnsi="Times New Roman" w:cs="Times New Roman"/>
          <w:bCs/>
        </w:rPr>
        <w:t>Völker</w:t>
      </w:r>
      <w:proofErr w:type="spellEnd"/>
      <w:r w:rsidR="00EA28B4" w:rsidRPr="00DF2BF3">
        <w:rPr>
          <w:rFonts w:ascii="Times New Roman" w:hAnsi="Times New Roman" w:cs="Times New Roman"/>
          <w:bCs/>
        </w:rPr>
        <w:t xml:space="preserve"> </w:t>
      </w:r>
      <w:proofErr w:type="spellStart"/>
      <w:r w:rsidR="00EA28B4" w:rsidRPr="00DF2BF3">
        <w:rPr>
          <w:rFonts w:ascii="Times New Roman" w:hAnsi="Times New Roman" w:cs="Times New Roman"/>
          <w:bCs/>
        </w:rPr>
        <w:t>Schicksal</w:t>
      </w:r>
      <w:proofErr w:type="spellEnd"/>
      <w:r w:rsidR="00EA28B4" w:rsidRPr="00DF2BF3">
        <w:rPr>
          <w:rFonts w:ascii="Times New Roman" w:hAnsi="Times New Roman" w:cs="Times New Roman"/>
          <w:bCs/>
        </w:rPr>
        <w:t xml:space="preserve"> </w:t>
      </w:r>
      <w:proofErr w:type="spellStart"/>
      <w:r w:rsidR="00EA28B4" w:rsidRPr="00DF2BF3">
        <w:rPr>
          <w:rFonts w:ascii="Times New Roman" w:hAnsi="Times New Roman" w:cs="Times New Roman"/>
          <w:bCs/>
        </w:rPr>
        <w:t>ruht</w:t>
      </w:r>
      <w:proofErr w:type="spellEnd"/>
      <w:r w:rsidR="00EA28B4" w:rsidRPr="00DF2BF3">
        <w:rPr>
          <w:rFonts w:ascii="Times New Roman" w:hAnsi="Times New Roman" w:cs="Times New Roman"/>
          <w:bCs/>
        </w:rPr>
        <w:t xml:space="preserve"> in </w:t>
      </w:r>
      <w:proofErr w:type="spellStart"/>
      <w:r w:rsidR="00EA28B4" w:rsidRPr="00DF2BF3">
        <w:rPr>
          <w:rFonts w:ascii="Times New Roman" w:hAnsi="Times New Roman" w:cs="Times New Roman"/>
          <w:bCs/>
        </w:rPr>
        <w:t>meinen</w:t>
      </w:r>
      <w:proofErr w:type="spellEnd"/>
      <w:r w:rsidR="00EA28B4" w:rsidRPr="00DF2BF3">
        <w:rPr>
          <w:rFonts w:ascii="Times New Roman" w:hAnsi="Times New Roman" w:cs="Times New Roman"/>
          <w:bCs/>
        </w:rPr>
        <w:t xml:space="preserve"> </w:t>
      </w:r>
      <w:proofErr w:type="spellStart"/>
      <w:r w:rsidR="00EA28B4" w:rsidRPr="00DF2BF3">
        <w:rPr>
          <w:rFonts w:ascii="Times New Roman" w:hAnsi="Times New Roman" w:cs="Times New Roman"/>
          <w:bCs/>
        </w:rPr>
        <w:t>Busen</w:t>
      </w:r>
      <w:proofErr w:type="spellEnd"/>
      <w:r w:rsidR="00EA28B4" w:rsidRPr="00DF2BF3">
        <w:rPr>
          <w:rFonts w:ascii="Times New Roman" w:hAnsi="Times New Roman" w:cs="Times New Roman"/>
          <w:bCs/>
        </w:rPr>
        <w:t xml:space="preserve">.’ Karoline von Günderrode </w:t>
      </w:r>
      <w:proofErr w:type="spellStart"/>
      <w:r w:rsidR="00EA28B4" w:rsidRPr="00DF2BF3">
        <w:rPr>
          <w:rFonts w:ascii="Times New Roman" w:hAnsi="Times New Roman" w:cs="Times New Roman"/>
          <w:bCs/>
        </w:rPr>
        <w:t>als</w:t>
      </w:r>
      <w:proofErr w:type="spellEnd"/>
      <w:r w:rsidR="00EA28B4" w:rsidRPr="00DF2BF3">
        <w:rPr>
          <w:rFonts w:ascii="Times New Roman" w:hAnsi="Times New Roman" w:cs="Times New Roman"/>
          <w:bCs/>
        </w:rPr>
        <w:t xml:space="preserve"> </w:t>
      </w:r>
      <w:proofErr w:type="spellStart"/>
      <w:r w:rsidR="00EA28B4" w:rsidRPr="00DF2BF3">
        <w:rPr>
          <w:rFonts w:ascii="Times New Roman" w:hAnsi="Times New Roman" w:cs="Times New Roman"/>
          <w:bCs/>
        </w:rPr>
        <w:t>Dichterin</w:t>
      </w:r>
      <w:proofErr w:type="spellEnd"/>
      <w:r w:rsidR="00EA28B4" w:rsidRPr="00DF2BF3">
        <w:rPr>
          <w:rFonts w:ascii="Times New Roman" w:hAnsi="Times New Roman" w:cs="Times New Roman"/>
          <w:bCs/>
        </w:rPr>
        <w:t xml:space="preserve"> der Revolution.</w:t>
      </w:r>
      <w:r w:rsidR="00EA28B4" w:rsidRPr="00DF2BF3">
        <w:rPr>
          <w:rFonts w:ascii="Times New Roman" w:hAnsi="Times New Roman" w:cs="Times New Roman"/>
        </w:rPr>
        <w:t>”</w:t>
      </w:r>
      <w:r w:rsidR="00AF44F4" w:rsidRPr="00DF2BF3">
        <w:rPr>
          <w:rFonts w:ascii="Times New Roman" w:hAnsi="Times New Roman" w:cs="Times New Roman"/>
        </w:rPr>
        <w:t xml:space="preserve"> </w:t>
      </w:r>
      <w:r w:rsidR="00EA28B4" w:rsidRPr="00DF2BF3">
        <w:rPr>
          <w:rFonts w:ascii="Times New Roman" w:hAnsi="Times New Roman" w:cs="Times New Roman"/>
          <w:bCs/>
          <w:i/>
          <w:iCs/>
        </w:rPr>
        <w:t xml:space="preserve">“Der </w:t>
      </w:r>
      <w:proofErr w:type="spellStart"/>
      <w:r w:rsidR="00EA28B4" w:rsidRPr="00DF2BF3">
        <w:rPr>
          <w:rFonts w:ascii="Times New Roman" w:hAnsi="Times New Roman" w:cs="Times New Roman"/>
          <w:bCs/>
          <w:i/>
          <w:iCs/>
        </w:rPr>
        <w:t>Menschheit</w:t>
      </w:r>
      <w:proofErr w:type="spellEnd"/>
      <w:r w:rsidR="00EA28B4" w:rsidRPr="00DF2BF3">
        <w:rPr>
          <w:rFonts w:ascii="Times New Roman" w:hAnsi="Times New Roman" w:cs="Times New Roman"/>
          <w:bCs/>
          <w:i/>
          <w:iCs/>
        </w:rPr>
        <w:t xml:space="preserve"> </w:t>
      </w:r>
      <w:proofErr w:type="spellStart"/>
      <w:r w:rsidR="00EA28B4" w:rsidRPr="00DF2BF3">
        <w:rPr>
          <w:rFonts w:ascii="Times New Roman" w:hAnsi="Times New Roman" w:cs="Times New Roman"/>
          <w:bCs/>
          <w:i/>
          <w:iCs/>
        </w:rPr>
        <w:t>Hälfte</w:t>
      </w:r>
      <w:proofErr w:type="spellEnd"/>
      <w:r w:rsidR="00EA28B4" w:rsidRPr="00DF2BF3">
        <w:rPr>
          <w:rFonts w:ascii="Times New Roman" w:hAnsi="Times New Roman" w:cs="Times New Roman"/>
          <w:bCs/>
          <w:i/>
          <w:iCs/>
        </w:rPr>
        <w:t xml:space="preserve"> </w:t>
      </w:r>
      <w:proofErr w:type="spellStart"/>
      <w:r w:rsidR="00EA28B4" w:rsidRPr="00DF2BF3">
        <w:rPr>
          <w:rFonts w:ascii="Times New Roman" w:hAnsi="Times New Roman" w:cs="Times New Roman"/>
          <w:bCs/>
          <w:i/>
          <w:iCs/>
        </w:rPr>
        <w:t>blieb</w:t>
      </w:r>
      <w:proofErr w:type="spellEnd"/>
      <w:r w:rsidR="00EA28B4" w:rsidRPr="00DF2BF3">
        <w:rPr>
          <w:rFonts w:ascii="Times New Roman" w:hAnsi="Times New Roman" w:cs="Times New Roman"/>
          <w:bCs/>
          <w:i/>
          <w:iCs/>
        </w:rPr>
        <w:t xml:space="preserve"> </w:t>
      </w:r>
      <w:proofErr w:type="spellStart"/>
      <w:r w:rsidR="00EA28B4" w:rsidRPr="00DF2BF3">
        <w:rPr>
          <w:rFonts w:ascii="Times New Roman" w:hAnsi="Times New Roman" w:cs="Times New Roman"/>
          <w:bCs/>
          <w:i/>
          <w:iCs/>
        </w:rPr>
        <w:t>noch</w:t>
      </w:r>
      <w:proofErr w:type="spellEnd"/>
      <w:r w:rsidR="00EA28B4" w:rsidRPr="00DF2BF3">
        <w:rPr>
          <w:rFonts w:ascii="Times New Roman" w:hAnsi="Times New Roman" w:cs="Times New Roman"/>
          <w:bCs/>
          <w:i/>
          <w:iCs/>
        </w:rPr>
        <w:t xml:space="preserve"> </w:t>
      </w:r>
      <w:proofErr w:type="spellStart"/>
      <w:r w:rsidR="00EA28B4" w:rsidRPr="00DF2BF3">
        <w:rPr>
          <w:rFonts w:ascii="Times New Roman" w:hAnsi="Times New Roman" w:cs="Times New Roman"/>
          <w:bCs/>
          <w:i/>
          <w:iCs/>
        </w:rPr>
        <w:t>ohne</w:t>
      </w:r>
      <w:proofErr w:type="spellEnd"/>
      <w:r w:rsidR="00EA28B4" w:rsidRPr="00DF2BF3">
        <w:rPr>
          <w:rFonts w:ascii="Times New Roman" w:hAnsi="Times New Roman" w:cs="Times New Roman"/>
          <w:bCs/>
          <w:i/>
          <w:iCs/>
        </w:rPr>
        <w:t xml:space="preserve"> </w:t>
      </w:r>
      <w:proofErr w:type="spellStart"/>
      <w:r w:rsidR="00EA28B4" w:rsidRPr="00DF2BF3">
        <w:rPr>
          <w:rFonts w:ascii="Times New Roman" w:hAnsi="Times New Roman" w:cs="Times New Roman"/>
          <w:bCs/>
          <w:i/>
          <w:iCs/>
        </w:rPr>
        <w:t>Recht</w:t>
      </w:r>
      <w:proofErr w:type="spellEnd"/>
      <w:r w:rsidR="00EA28B4" w:rsidRPr="00DF2BF3">
        <w:rPr>
          <w:rFonts w:ascii="Times New Roman" w:hAnsi="Times New Roman" w:cs="Times New Roman"/>
          <w:i/>
          <w:iCs/>
        </w:rPr>
        <w:t>”</w:t>
      </w:r>
      <w:r w:rsidR="00EA28B4" w:rsidRPr="00DF2BF3">
        <w:rPr>
          <w:rFonts w:ascii="Times New Roman" w:hAnsi="Times New Roman" w:cs="Times New Roman"/>
          <w:bCs/>
          <w:i/>
          <w:iCs/>
        </w:rPr>
        <w:t xml:space="preserve">. Frauen und die </w:t>
      </w:r>
      <w:proofErr w:type="spellStart"/>
      <w:r w:rsidR="00EA28B4" w:rsidRPr="00DF2BF3">
        <w:rPr>
          <w:rFonts w:ascii="Times New Roman" w:hAnsi="Times New Roman" w:cs="Times New Roman"/>
          <w:bCs/>
          <w:i/>
          <w:iCs/>
        </w:rPr>
        <w:t>französische</w:t>
      </w:r>
      <w:proofErr w:type="spellEnd"/>
      <w:r w:rsidR="00EA28B4" w:rsidRPr="00DF2BF3">
        <w:rPr>
          <w:rFonts w:ascii="Times New Roman" w:hAnsi="Times New Roman" w:cs="Times New Roman"/>
          <w:bCs/>
          <w:i/>
          <w:iCs/>
        </w:rPr>
        <w:t xml:space="preserve"> Revolution</w:t>
      </w:r>
      <w:r w:rsidR="00EA28B4" w:rsidRPr="00DF2BF3">
        <w:rPr>
          <w:rFonts w:ascii="Times New Roman" w:hAnsi="Times New Roman" w:cs="Times New Roman"/>
          <w:bCs/>
        </w:rPr>
        <w:t xml:space="preserve">, edited by Helge </w:t>
      </w:r>
      <w:proofErr w:type="spellStart"/>
      <w:r w:rsidR="00EA28B4" w:rsidRPr="00DF2BF3">
        <w:rPr>
          <w:rFonts w:ascii="Times New Roman" w:hAnsi="Times New Roman" w:cs="Times New Roman"/>
          <w:bCs/>
        </w:rPr>
        <w:t>Brandes</w:t>
      </w:r>
      <w:proofErr w:type="spellEnd"/>
      <w:r w:rsidR="00EA28B4" w:rsidRPr="00DF2BF3">
        <w:rPr>
          <w:rFonts w:ascii="Times New Roman" w:hAnsi="Times New Roman" w:cs="Times New Roman"/>
          <w:bCs/>
        </w:rPr>
        <w:t xml:space="preserve">, </w:t>
      </w:r>
      <w:proofErr w:type="spellStart"/>
      <w:r w:rsidR="00EA28B4" w:rsidRPr="00DF2BF3">
        <w:rPr>
          <w:rFonts w:ascii="Times New Roman" w:hAnsi="Times New Roman" w:cs="Times New Roman"/>
          <w:bCs/>
        </w:rPr>
        <w:t>Deutscher</w:t>
      </w:r>
      <w:proofErr w:type="spellEnd"/>
      <w:r w:rsidR="00EA28B4" w:rsidRPr="00DF2BF3">
        <w:rPr>
          <w:rFonts w:ascii="Times New Roman" w:hAnsi="Times New Roman" w:cs="Times New Roman"/>
          <w:bCs/>
        </w:rPr>
        <w:t xml:space="preserve"> </w:t>
      </w:r>
      <w:proofErr w:type="spellStart"/>
      <w:r w:rsidR="00EA28B4" w:rsidRPr="00DF2BF3">
        <w:rPr>
          <w:rFonts w:ascii="Times New Roman" w:hAnsi="Times New Roman" w:cs="Times New Roman"/>
          <w:bCs/>
        </w:rPr>
        <w:t>Universitäts</w:t>
      </w:r>
      <w:proofErr w:type="spellEnd"/>
      <w:r w:rsidR="00EA28B4" w:rsidRPr="00DF2BF3">
        <w:rPr>
          <w:rFonts w:ascii="Times New Roman" w:hAnsi="Times New Roman" w:cs="Times New Roman"/>
          <w:bCs/>
        </w:rPr>
        <w:t xml:space="preserve"> Verlag, 1991, pp. 113–32.</w:t>
      </w:r>
    </w:p>
    <w:p w14:paraId="11B321D8" w14:textId="5636ED53" w:rsidR="00201915" w:rsidRDefault="00201915" w:rsidP="00201915">
      <w:pPr>
        <w:spacing w:line="480" w:lineRule="auto"/>
        <w:ind w:left="284" w:hanging="284"/>
        <w:rPr>
          <w:rFonts w:ascii="Times New Roman" w:hAnsi="Times New Roman" w:cstheme="majorBidi"/>
        </w:rPr>
      </w:pPr>
      <w:r w:rsidRPr="00201915">
        <w:rPr>
          <w:rFonts w:ascii="Times New Roman" w:hAnsi="Times New Roman" w:cs="Times New Roman"/>
        </w:rPr>
        <w:t xml:space="preserve">Nassar, Dalia. “The Human Vocation and the Question of the Earth: Karoline von Günderrode’s Reading of Fichte.” </w:t>
      </w:r>
      <w:proofErr w:type="spellStart"/>
      <w:r w:rsidRPr="00201915">
        <w:rPr>
          <w:rFonts w:ascii="Times New Roman" w:hAnsi="Times New Roman" w:cs="Times New Roman"/>
          <w:i/>
          <w:iCs/>
        </w:rPr>
        <w:t>Archiv</w:t>
      </w:r>
      <w:proofErr w:type="spellEnd"/>
      <w:r w:rsidRPr="00201915">
        <w:rPr>
          <w:rFonts w:ascii="Times New Roman" w:hAnsi="Times New Roman" w:cs="Times New Roman"/>
          <w:i/>
          <w:iCs/>
        </w:rPr>
        <w:t xml:space="preserve"> für </w:t>
      </w:r>
      <w:proofErr w:type="spellStart"/>
      <w:r w:rsidRPr="00201915">
        <w:rPr>
          <w:rFonts w:ascii="Times New Roman" w:hAnsi="Times New Roman" w:cs="Times New Roman"/>
          <w:i/>
          <w:iCs/>
        </w:rPr>
        <w:t>Geschichte</w:t>
      </w:r>
      <w:proofErr w:type="spellEnd"/>
      <w:r w:rsidRPr="00201915">
        <w:rPr>
          <w:rFonts w:ascii="Times New Roman" w:hAnsi="Times New Roman" w:cs="Times New Roman"/>
          <w:i/>
          <w:iCs/>
        </w:rPr>
        <w:t xml:space="preserve"> der Philosophie</w:t>
      </w:r>
      <w:r w:rsidR="00D35F50">
        <w:rPr>
          <w:rFonts w:ascii="Times New Roman" w:hAnsi="Times New Roman" w:cs="Times New Roman"/>
        </w:rPr>
        <w:t>,</w:t>
      </w:r>
      <w:r w:rsidRPr="00201915">
        <w:rPr>
          <w:rFonts w:ascii="Times New Roman" w:hAnsi="Times New Roman" w:cs="Times New Roman"/>
          <w:i/>
          <w:iCs/>
        </w:rPr>
        <w:t xml:space="preserve"> </w:t>
      </w:r>
      <w:r w:rsidRPr="00201915">
        <w:rPr>
          <w:rFonts w:ascii="Times New Roman" w:hAnsi="Times New Roman" w:cs="Times New Roman"/>
        </w:rPr>
        <w:t>forthcoming.</w:t>
      </w:r>
    </w:p>
    <w:p w14:paraId="600B5C39" w14:textId="154FE34D" w:rsidR="00F450AF" w:rsidRPr="00DF2BF3" w:rsidRDefault="00F450AF" w:rsidP="00201915">
      <w:pPr>
        <w:widowControl w:val="0"/>
        <w:autoSpaceDE w:val="0"/>
        <w:autoSpaceDN w:val="0"/>
        <w:adjustRightInd w:val="0"/>
        <w:spacing w:line="480" w:lineRule="auto"/>
        <w:ind w:left="284" w:hanging="284"/>
        <w:rPr>
          <w:rFonts w:ascii="Times New Roman" w:hAnsi="Times New Roman" w:cs="Times New Roman"/>
        </w:rPr>
      </w:pPr>
      <w:proofErr w:type="spellStart"/>
      <w:r w:rsidRPr="00DF2BF3">
        <w:rPr>
          <w:rFonts w:ascii="Times New Roman" w:hAnsi="Times New Roman" w:cstheme="majorBidi"/>
        </w:rPr>
        <w:t>Nees</w:t>
      </w:r>
      <w:proofErr w:type="spellEnd"/>
      <w:r w:rsidRPr="00DF2BF3">
        <w:rPr>
          <w:rFonts w:ascii="Times New Roman" w:hAnsi="Times New Roman" w:cstheme="majorBidi"/>
        </w:rPr>
        <w:t>, L</w:t>
      </w:r>
      <w:r w:rsidR="00F536B8" w:rsidRPr="00DF2BF3">
        <w:rPr>
          <w:rFonts w:ascii="Times New Roman" w:hAnsi="Times New Roman" w:cstheme="majorBidi"/>
        </w:rPr>
        <w:t>isette</w:t>
      </w:r>
      <w:r w:rsidRPr="00DF2BF3">
        <w:rPr>
          <w:rFonts w:ascii="Times New Roman" w:hAnsi="Times New Roman" w:cstheme="majorBidi"/>
        </w:rPr>
        <w:t xml:space="preserve">. </w:t>
      </w:r>
      <w:r w:rsidR="00DE6FD5" w:rsidRPr="00DF2BF3">
        <w:rPr>
          <w:rFonts w:ascii="Times New Roman" w:hAnsi="Times New Roman" w:cstheme="majorBidi"/>
        </w:rPr>
        <w:t>Letter to Karoline von Günderrode, 17 April</w:t>
      </w:r>
      <w:r w:rsidR="00F536B8" w:rsidRPr="00DF2BF3">
        <w:rPr>
          <w:rFonts w:ascii="Times New Roman" w:hAnsi="Times New Roman" w:cstheme="majorBidi"/>
        </w:rPr>
        <w:t xml:space="preserve"> 1805</w:t>
      </w:r>
      <w:r w:rsidR="00DE6FD5" w:rsidRPr="00DF2BF3">
        <w:rPr>
          <w:rFonts w:ascii="Times New Roman" w:hAnsi="Times New Roman" w:cstheme="majorBidi"/>
        </w:rPr>
        <w:t xml:space="preserve">. </w:t>
      </w:r>
      <w:r w:rsidRPr="00DF2BF3">
        <w:rPr>
          <w:rFonts w:ascii="Times New Roman" w:hAnsi="Times New Roman" w:cs="Times New Roman"/>
        </w:rPr>
        <w:t>“Karoline von G</w:t>
      </w:r>
      <w:r w:rsidRPr="00DF2BF3">
        <w:rPr>
          <w:rFonts w:ascii="Times New Roman" w:hAnsi="Times New Roman" w:cs="Times New Roman"/>
          <w:iCs/>
        </w:rPr>
        <w:t xml:space="preserve">ünderrode in </w:t>
      </w:r>
      <w:proofErr w:type="spellStart"/>
      <w:r w:rsidRPr="00DF2BF3">
        <w:rPr>
          <w:rFonts w:ascii="Times New Roman" w:hAnsi="Times New Roman" w:cs="Times New Roman"/>
          <w:iCs/>
        </w:rPr>
        <w:t>ihrer</w:t>
      </w:r>
      <w:proofErr w:type="spellEnd"/>
      <w:r w:rsidRPr="00DF2BF3">
        <w:rPr>
          <w:rFonts w:ascii="Times New Roman" w:hAnsi="Times New Roman" w:cs="Times New Roman"/>
          <w:iCs/>
        </w:rPr>
        <w:t xml:space="preserve"> Umwelt. I</w:t>
      </w:r>
      <w:r w:rsidR="00CE569B" w:rsidRPr="00DF2BF3">
        <w:rPr>
          <w:rFonts w:ascii="Times New Roman" w:hAnsi="Times New Roman" w:cs="Times New Roman"/>
          <w:iCs/>
        </w:rPr>
        <w:t>,</w:t>
      </w:r>
      <w:r w:rsidRPr="00DF2BF3">
        <w:rPr>
          <w:rFonts w:ascii="Times New Roman" w:hAnsi="Times New Roman" w:cs="Times New Roman"/>
          <w:iCs/>
        </w:rPr>
        <w:t>”</w:t>
      </w:r>
      <w:r w:rsidR="00CE569B" w:rsidRPr="00DF2BF3">
        <w:rPr>
          <w:rFonts w:ascii="Times New Roman" w:hAnsi="Times New Roman" w:cs="Times New Roman"/>
          <w:iCs/>
        </w:rPr>
        <w:t xml:space="preserve"> edited by Max </w:t>
      </w:r>
      <w:proofErr w:type="spellStart"/>
      <w:r w:rsidR="00CE569B" w:rsidRPr="00DF2BF3">
        <w:rPr>
          <w:rFonts w:ascii="Times New Roman" w:hAnsi="Times New Roman" w:cs="Times New Roman"/>
          <w:iCs/>
        </w:rPr>
        <w:t>Preitz</w:t>
      </w:r>
      <w:proofErr w:type="spellEnd"/>
      <w:r w:rsidR="00CE569B" w:rsidRPr="00DF2BF3">
        <w:rPr>
          <w:rFonts w:ascii="Times New Roman" w:hAnsi="Times New Roman" w:cs="Times New Roman"/>
          <w:iCs/>
        </w:rPr>
        <w:t>.</w:t>
      </w:r>
      <w:r w:rsidRPr="00DF2BF3">
        <w:rPr>
          <w:rFonts w:ascii="Times New Roman" w:hAnsi="Times New Roman" w:cs="Times New Roman"/>
          <w:iCs/>
        </w:rPr>
        <w:t xml:space="preserve"> </w:t>
      </w:r>
      <w:proofErr w:type="spellStart"/>
      <w:r w:rsidRPr="00DF2BF3">
        <w:rPr>
          <w:rFonts w:ascii="Times New Roman" w:hAnsi="Times New Roman" w:cs="Times New Roman"/>
          <w:i/>
          <w:iCs/>
        </w:rPr>
        <w:t>Jahrbuch</w:t>
      </w:r>
      <w:proofErr w:type="spellEnd"/>
      <w:r w:rsidRPr="00DF2BF3">
        <w:rPr>
          <w:rFonts w:ascii="Times New Roman" w:hAnsi="Times New Roman" w:cs="Times New Roman"/>
          <w:i/>
          <w:iCs/>
        </w:rPr>
        <w:t xml:space="preserve"> des </w:t>
      </w:r>
      <w:proofErr w:type="spellStart"/>
      <w:r w:rsidRPr="00DF2BF3">
        <w:rPr>
          <w:rFonts w:ascii="Times New Roman" w:hAnsi="Times New Roman" w:cs="Times New Roman"/>
          <w:i/>
          <w:iCs/>
        </w:rPr>
        <w:t>Freien</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Deutschen</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
          <w:iCs/>
        </w:rPr>
        <w:t>Hochstifts</w:t>
      </w:r>
      <w:proofErr w:type="spellEnd"/>
      <w:r w:rsidR="00F536B8" w:rsidRPr="00DF2BF3">
        <w:rPr>
          <w:rFonts w:ascii="Times New Roman" w:hAnsi="Times New Roman" w:cs="Times New Roman"/>
          <w:iCs/>
        </w:rPr>
        <w:t>, 1962, pp.</w:t>
      </w:r>
      <w:r w:rsidRPr="00DF2BF3">
        <w:rPr>
          <w:rFonts w:ascii="Times New Roman" w:hAnsi="Times New Roman" w:cs="Times New Roman"/>
          <w:iCs/>
        </w:rPr>
        <w:t xml:space="preserve"> 208–306.</w:t>
      </w:r>
    </w:p>
    <w:p w14:paraId="16081872" w14:textId="3C169BEE" w:rsidR="00DC225C" w:rsidRPr="00DF2BF3" w:rsidRDefault="004361BD" w:rsidP="00DC225C">
      <w:pPr>
        <w:spacing w:line="480" w:lineRule="auto"/>
        <w:ind w:left="284" w:hanging="284"/>
        <w:rPr>
          <w:rFonts w:ascii="Times New Roman" w:hAnsi="Times New Roman" w:cs="Times New Roman"/>
        </w:rPr>
      </w:pPr>
      <w:r w:rsidRPr="00DF2BF3">
        <w:rPr>
          <w:rFonts w:ascii="Times New Roman" w:hAnsi="Times New Roman" w:cstheme="majorBidi"/>
        </w:rPr>
        <w:lastRenderedPageBreak/>
        <w:t>Novalis.</w:t>
      </w:r>
      <w:r w:rsidRPr="00DF2BF3">
        <w:rPr>
          <w:rFonts w:ascii="Times New Roman" w:hAnsi="Times New Roman" w:cs="Times New Roman"/>
        </w:rPr>
        <w:t xml:space="preserve"> </w:t>
      </w:r>
      <w:proofErr w:type="spellStart"/>
      <w:r w:rsidRPr="00DF2BF3">
        <w:rPr>
          <w:rFonts w:ascii="Times New Roman" w:hAnsi="Times New Roman" w:cs="Times New Roman"/>
          <w:i/>
        </w:rPr>
        <w:t>Schriften</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Zweite</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nach</w:t>
      </w:r>
      <w:proofErr w:type="spellEnd"/>
      <w:r w:rsidRPr="00DF2BF3">
        <w:rPr>
          <w:rFonts w:ascii="Times New Roman" w:hAnsi="Times New Roman" w:cs="Times New Roman"/>
          <w:i/>
        </w:rPr>
        <w:t xml:space="preserve"> den </w:t>
      </w:r>
      <w:proofErr w:type="spellStart"/>
      <w:r w:rsidRPr="00DF2BF3">
        <w:rPr>
          <w:rFonts w:ascii="Times New Roman" w:hAnsi="Times New Roman" w:cs="Times New Roman"/>
          <w:i/>
        </w:rPr>
        <w:t>Handschriften</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ergänzte</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erweiterte</w:t>
      </w:r>
      <w:proofErr w:type="spellEnd"/>
      <w:r w:rsidRPr="00DF2BF3">
        <w:rPr>
          <w:rFonts w:ascii="Times New Roman" w:hAnsi="Times New Roman" w:cs="Times New Roman"/>
          <w:i/>
        </w:rPr>
        <w:t xml:space="preserve"> und </w:t>
      </w:r>
      <w:proofErr w:type="spellStart"/>
      <w:r w:rsidRPr="00DF2BF3">
        <w:rPr>
          <w:rFonts w:ascii="Times New Roman" w:hAnsi="Times New Roman" w:cs="Times New Roman"/>
          <w:i/>
        </w:rPr>
        <w:t>verbesserte</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Auflage</w:t>
      </w:r>
      <w:proofErr w:type="spellEnd"/>
      <w:r w:rsidRPr="00DF2BF3">
        <w:rPr>
          <w:rFonts w:ascii="Times New Roman" w:hAnsi="Times New Roman" w:cs="Times New Roman"/>
          <w:i/>
        </w:rPr>
        <w:t xml:space="preserve"> in </w:t>
      </w:r>
      <w:proofErr w:type="spellStart"/>
      <w:r w:rsidRPr="00DF2BF3">
        <w:rPr>
          <w:rFonts w:ascii="Times New Roman" w:hAnsi="Times New Roman" w:cs="Times New Roman"/>
          <w:i/>
        </w:rPr>
        <w:t>vier</w:t>
      </w:r>
      <w:proofErr w:type="spellEnd"/>
      <w:r w:rsidRPr="00DF2BF3">
        <w:rPr>
          <w:rFonts w:ascii="Times New Roman" w:hAnsi="Times New Roman" w:cs="Times New Roman"/>
          <w:i/>
        </w:rPr>
        <w:t xml:space="preserve"> </w:t>
      </w:r>
      <w:proofErr w:type="spellStart"/>
      <w:r w:rsidRPr="00DF2BF3">
        <w:rPr>
          <w:rFonts w:ascii="Times New Roman" w:hAnsi="Times New Roman" w:cs="Times New Roman"/>
          <w:i/>
        </w:rPr>
        <w:t>Bänden</w:t>
      </w:r>
      <w:proofErr w:type="spellEnd"/>
      <w:ins w:id="310" w:author="Copyeditor" w:date="2022-08-28T19:41:00Z">
        <w:r w:rsidR="00E4729B">
          <w:rPr>
            <w:rFonts w:ascii="Times New Roman" w:hAnsi="Times New Roman" w:cs="Times New Roman"/>
          </w:rPr>
          <w:t>.</w:t>
        </w:r>
      </w:ins>
      <w:r w:rsidR="00343EF2" w:rsidRPr="00DF2BF3">
        <w:rPr>
          <w:rFonts w:ascii="Times New Roman" w:hAnsi="Times New Roman" w:cs="Times New Roman"/>
        </w:rPr>
        <w:t xml:space="preserve"> </w:t>
      </w:r>
      <w:r w:rsidR="00E4729B">
        <w:rPr>
          <w:rFonts w:ascii="Times New Roman" w:hAnsi="Times New Roman" w:cs="Times New Roman"/>
        </w:rPr>
        <w:t>E</w:t>
      </w:r>
      <w:r w:rsidRPr="00DF2BF3">
        <w:rPr>
          <w:rFonts w:ascii="Times New Roman" w:hAnsi="Times New Roman" w:cs="Times New Roman"/>
        </w:rPr>
        <w:t>dited by P</w:t>
      </w:r>
      <w:r w:rsidR="00343EF2" w:rsidRPr="00DF2BF3">
        <w:rPr>
          <w:rFonts w:ascii="Times New Roman" w:hAnsi="Times New Roman" w:cs="Times New Roman"/>
        </w:rPr>
        <w:t>.</w:t>
      </w:r>
      <w:r w:rsidRPr="00DF2BF3">
        <w:rPr>
          <w:rFonts w:ascii="Times New Roman" w:hAnsi="Times New Roman" w:cs="Times New Roman"/>
        </w:rPr>
        <w:t xml:space="preserve"> Kluckhohn and R. Samuel</w:t>
      </w:r>
      <w:r w:rsidR="00343EF2" w:rsidRPr="00DF2BF3">
        <w:rPr>
          <w:rFonts w:ascii="Times New Roman" w:hAnsi="Times New Roman" w:cs="Times New Roman"/>
        </w:rPr>
        <w:t>,</w:t>
      </w:r>
      <w:r w:rsidRPr="00DF2BF3">
        <w:rPr>
          <w:rFonts w:ascii="Times New Roman" w:hAnsi="Times New Roman" w:cs="Times New Roman"/>
        </w:rPr>
        <w:t xml:space="preserve"> 3 </w:t>
      </w:r>
      <w:r w:rsidR="00343EF2" w:rsidRPr="00DF2BF3">
        <w:rPr>
          <w:rFonts w:ascii="Times New Roman" w:hAnsi="Times New Roman" w:cs="Times New Roman"/>
        </w:rPr>
        <w:t>vols.,</w:t>
      </w:r>
      <w:r w:rsidRPr="00DF2BF3">
        <w:rPr>
          <w:rFonts w:ascii="Times New Roman" w:hAnsi="Times New Roman" w:cs="Times New Roman"/>
        </w:rPr>
        <w:t xml:space="preserve"> W. </w:t>
      </w:r>
      <w:proofErr w:type="spellStart"/>
      <w:r w:rsidRPr="00DF2BF3">
        <w:rPr>
          <w:rFonts w:ascii="Times New Roman" w:hAnsi="Times New Roman" w:cs="Times New Roman"/>
        </w:rPr>
        <w:t>Kohlhammer</w:t>
      </w:r>
      <w:proofErr w:type="spellEnd"/>
      <w:r w:rsidRPr="00DF2BF3">
        <w:rPr>
          <w:rFonts w:ascii="Times New Roman" w:hAnsi="Times New Roman" w:cs="Times New Roman"/>
        </w:rPr>
        <w:t>, 1960</w:t>
      </w:r>
      <w:r w:rsidR="00571B14" w:rsidRPr="00DF2BF3">
        <w:rPr>
          <w:rFonts w:ascii="Times New Roman" w:hAnsi="Times New Roman" w:cs="Times New Roman"/>
        </w:rPr>
        <w:t>f</w:t>
      </w:r>
      <w:r w:rsidRPr="00DF2BF3">
        <w:rPr>
          <w:rFonts w:ascii="Times New Roman" w:hAnsi="Times New Roman" w:cs="Times New Roman"/>
        </w:rPr>
        <w:t>.</w:t>
      </w:r>
    </w:p>
    <w:p w14:paraId="79D4D921" w14:textId="4BBB7398" w:rsidR="00DC225C" w:rsidRPr="00DF2BF3" w:rsidRDefault="00DC225C" w:rsidP="00DC225C">
      <w:pPr>
        <w:spacing w:line="480" w:lineRule="auto"/>
        <w:ind w:left="284" w:hanging="284"/>
        <w:rPr>
          <w:rFonts w:ascii="Times New Roman" w:hAnsi="Times New Roman" w:cs="Times New Roman"/>
          <w:bCs/>
        </w:rPr>
      </w:pPr>
      <w:proofErr w:type="spellStart"/>
      <w:r w:rsidRPr="00DF2BF3">
        <w:rPr>
          <w:rFonts w:ascii="Times New Roman" w:hAnsi="Times New Roman" w:cs="Times New Roman"/>
          <w:bCs/>
        </w:rPr>
        <w:t>Pattberg</w:t>
      </w:r>
      <w:proofErr w:type="spellEnd"/>
      <w:r w:rsidRPr="00DF2BF3">
        <w:rPr>
          <w:rFonts w:ascii="Times New Roman" w:hAnsi="Times New Roman" w:cs="Times New Roman"/>
          <w:bCs/>
        </w:rPr>
        <w:t xml:space="preserve">, Philipp. “Domination and Control: Europe’s Mastery of Nature in Historic Perspective. </w:t>
      </w:r>
      <w:r w:rsidRPr="00DF2BF3">
        <w:rPr>
          <w:rFonts w:ascii="Times New Roman" w:hAnsi="Times New Roman" w:cs="Times New Roman"/>
          <w:bCs/>
          <w:i/>
        </w:rPr>
        <w:t>Journal of Political Ecology</w:t>
      </w:r>
      <w:r w:rsidRPr="00DF2BF3">
        <w:rPr>
          <w:rFonts w:ascii="Times New Roman" w:hAnsi="Times New Roman" w:cs="Times New Roman"/>
          <w:bCs/>
          <w:iCs/>
        </w:rPr>
        <w:t>, vol.</w:t>
      </w:r>
      <w:r w:rsidRPr="00DF2BF3">
        <w:rPr>
          <w:rFonts w:ascii="Times New Roman" w:hAnsi="Times New Roman" w:cs="Times New Roman"/>
          <w:bCs/>
        </w:rPr>
        <w:t xml:space="preserve"> 14, 2007, pp. 1–9.</w:t>
      </w:r>
    </w:p>
    <w:p w14:paraId="5FEF53DB" w14:textId="1A26B8B4" w:rsidR="00026E36" w:rsidRPr="00DF2BF3" w:rsidRDefault="00026E36" w:rsidP="00A203AD">
      <w:pPr>
        <w:spacing w:line="480" w:lineRule="auto"/>
        <w:ind w:left="284" w:hanging="284"/>
        <w:rPr>
          <w:rFonts w:ascii="Times New Roman" w:hAnsi="Times New Roman" w:cs="Times New Roman"/>
          <w:iCs/>
        </w:rPr>
      </w:pPr>
      <w:proofErr w:type="spellStart"/>
      <w:r w:rsidRPr="00DF2BF3">
        <w:rPr>
          <w:rFonts w:ascii="Times New Roman" w:hAnsi="Times New Roman" w:cs="Times New Roman"/>
          <w:iCs/>
        </w:rPr>
        <w:t>Pnevmonidou</w:t>
      </w:r>
      <w:proofErr w:type="spellEnd"/>
      <w:r w:rsidRPr="00DF2BF3">
        <w:rPr>
          <w:rFonts w:ascii="Times New Roman" w:hAnsi="Times New Roman" w:cs="Times New Roman"/>
          <w:iCs/>
        </w:rPr>
        <w:t xml:space="preserve">, </w:t>
      </w:r>
      <w:r w:rsidR="009345A6" w:rsidRPr="00DF2BF3">
        <w:rPr>
          <w:rFonts w:ascii="Times New Roman" w:hAnsi="Times New Roman" w:cs="Times New Roman"/>
          <w:iCs/>
        </w:rPr>
        <w:t>E</w:t>
      </w:r>
      <w:r w:rsidR="00BD4CED" w:rsidRPr="00DF2BF3">
        <w:rPr>
          <w:rFonts w:ascii="Times New Roman" w:hAnsi="Times New Roman" w:cs="Times New Roman"/>
          <w:iCs/>
        </w:rPr>
        <w:t>lena</w:t>
      </w:r>
      <w:r w:rsidRPr="00DF2BF3">
        <w:rPr>
          <w:rFonts w:ascii="Times New Roman" w:hAnsi="Times New Roman" w:cs="Times New Roman"/>
          <w:iCs/>
        </w:rPr>
        <w:t xml:space="preserve">. “Die </w:t>
      </w:r>
      <w:proofErr w:type="spellStart"/>
      <w:r w:rsidRPr="00DF2BF3">
        <w:rPr>
          <w:rFonts w:ascii="Times New Roman" w:hAnsi="Times New Roman" w:cs="Times New Roman"/>
          <w:iCs/>
        </w:rPr>
        <w:t>Absage</w:t>
      </w:r>
      <w:proofErr w:type="spellEnd"/>
      <w:r w:rsidRPr="00DF2BF3">
        <w:rPr>
          <w:rFonts w:ascii="Times New Roman" w:hAnsi="Times New Roman" w:cs="Times New Roman"/>
          <w:iCs/>
        </w:rPr>
        <w:t xml:space="preserve"> an das </w:t>
      </w:r>
      <w:proofErr w:type="spellStart"/>
      <w:r w:rsidRPr="00DF2BF3">
        <w:rPr>
          <w:rFonts w:ascii="Times New Roman" w:hAnsi="Times New Roman" w:cs="Times New Roman"/>
          <w:iCs/>
        </w:rPr>
        <w:t>romantische</w:t>
      </w:r>
      <w:proofErr w:type="spellEnd"/>
      <w:r w:rsidRPr="00DF2BF3">
        <w:rPr>
          <w:rFonts w:ascii="Times New Roman" w:hAnsi="Times New Roman" w:cs="Times New Roman"/>
          <w:iCs/>
        </w:rPr>
        <w:t xml:space="preserve"> Ich. Dorothea </w:t>
      </w:r>
      <w:proofErr w:type="spellStart"/>
      <w:r w:rsidRPr="00DF2BF3">
        <w:rPr>
          <w:rFonts w:ascii="Times New Roman" w:hAnsi="Times New Roman" w:cs="Times New Roman"/>
          <w:iCs/>
        </w:rPr>
        <w:t>Schlegels</w:t>
      </w:r>
      <w:proofErr w:type="spellEnd"/>
      <w:r w:rsidRPr="00DF2BF3">
        <w:rPr>
          <w:rFonts w:ascii="Times New Roman" w:hAnsi="Times New Roman" w:cs="Times New Roman"/>
          <w:iCs/>
        </w:rPr>
        <w:t xml:space="preserve"> </w:t>
      </w:r>
      <w:proofErr w:type="spellStart"/>
      <w:r w:rsidRPr="00DF2BF3">
        <w:rPr>
          <w:rFonts w:ascii="Times New Roman" w:hAnsi="Times New Roman" w:cs="Times New Roman"/>
          <w:i/>
          <w:iCs/>
        </w:rPr>
        <w:t>Florentin</w:t>
      </w:r>
      <w:proofErr w:type="spellEnd"/>
      <w:r w:rsidRPr="00DF2BF3">
        <w:rPr>
          <w:rFonts w:ascii="Times New Roman" w:hAnsi="Times New Roman" w:cs="Times New Roman"/>
          <w:i/>
          <w:iCs/>
        </w:rPr>
        <w:t xml:space="preserve"> </w:t>
      </w:r>
      <w:proofErr w:type="spellStart"/>
      <w:r w:rsidRPr="00DF2BF3">
        <w:rPr>
          <w:rFonts w:ascii="Times New Roman" w:hAnsi="Times New Roman" w:cs="Times New Roman"/>
          <w:iCs/>
        </w:rPr>
        <w:t>als</w:t>
      </w:r>
      <w:proofErr w:type="spellEnd"/>
      <w:r w:rsidRPr="00DF2BF3">
        <w:rPr>
          <w:rFonts w:ascii="Times New Roman" w:hAnsi="Times New Roman" w:cs="Times New Roman"/>
          <w:iCs/>
        </w:rPr>
        <w:t xml:space="preserve"> </w:t>
      </w:r>
      <w:proofErr w:type="spellStart"/>
      <w:r w:rsidRPr="00DF2BF3">
        <w:rPr>
          <w:rFonts w:ascii="Times New Roman" w:hAnsi="Times New Roman" w:cs="Times New Roman"/>
          <w:iCs/>
        </w:rPr>
        <w:t>Umschrift</w:t>
      </w:r>
      <w:proofErr w:type="spellEnd"/>
      <w:r w:rsidRPr="00DF2BF3">
        <w:rPr>
          <w:rFonts w:ascii="Times New Roman" w:hAnsi="Times New Roman" w:cs="Times New Roman"/>
          <w:iCs/>
        </w:rPr>
        <w:t xml:space="preserve"> von Friedrich Schlegel’s </w:t>
      </w:r>
      <w:proofErr w:type="spellStart"/>
      <w:r w:rsidRPr="00DF2BF3">
        <w:rPr>
          <w:rFonts w:ascii="Times New Roman" w:hAnsi="Times New Roman" w:cs="Times New Roman"/>
          <w:i/>
          <w:iCs/>
        </w:rPr>
        <w:t>Lucinde</w:t>
      </w:r>
      <w:proofErr w:type="spellEnd"/>
      <w:r w:rsidRPr="00DF2BF3">
        <w:rPr>
          <w:rFonts w:ascii="Times New Roman" w:hAnsi="Times New Roman" w:cs="Times New Roman"/>
          <w:iCs/>
        </w:rPr>
        <w:t xml:space="preserve">.” </w:t>
      </w:r>
      <w:r w:rsidRPr="00DF2BF3">
        <w:rPr>
          <w:rFonts w:ascii="Times New Roman" w:hAnsi="Times New Roman" w:cs="Times New Roman"/>
          <w:i/>
          <w:iCs/>
        </w:rPr>
        <w:t>German Life and Letters</w:t>
      </w:r>
      <w:r w:rsidR="00BD4CED" w:rsidRPr="00DF2BF3">
        <w:rPr>
          <w:rFonts w:ascii="Times New Roman" w:hAnsi="Times New Roman" w:cs="Times New Roman"/>
        </w:rPr>
        <w:t>, vol.</w:t>
      </w:r>
      <w:r w:rsidRPr="00DF2BF3">
        <w:rPr>
          <w:rFonts w:ascii="Times New Roman" w:hAnsi="Times New Roman" w:cs="Times New Roman"/>
          <w:i/>
          <w:iCs/>
        </w:rPr>
        <w:t xml:space="preserve"> </w:t>
      </w:r>
      <w:r w:rsidRPr="00DF2BF3">
        <w:rPr>
          <w:rFonts w:ascii="Times New Roman" w:hAnsi="Times New Roman" w:cs="Times New Roman"/>
          <w:iCs/>
        </w:rPr>
        <w:t>58</w:t>
      </w:r>
      <w:r w:rsidR="00BD4CED" w:rsidRPr="00DF2BF3">
        <w:rPr>
          <w:rFonts w:ascii="Times New Roman" w:hAnsi="Times New Roman" w:cs="Times New Roman"/>
          <w:iCs/>
        </w:rPr>
        <w:t xml:space="preserve">, no. </w:t>
      </w:r>
      <w:r w:rsidRPr="00DF2BF3">
        <w:rPr>
          <w:rFonts w:ascii="Times New Roman" w:hAnsi="Times New Roman" w:cs="Times New Roman"/>
          <w:iCs/>
        </w:rPr>
        <w:t>3</w:t>
      </w:r>
      <w:r w:rsidR="00BD4CED" w:rsidRPr="00DF2BF3">
        <w:rPr>
          <w:rFonts w:ascii="Times New Roman" w:hAnsi="Times New Roman" w:cs="Times New Roman"/>
          <w:iCs/>
        </w:rPr>
        <w:t>, 2005, pp.</w:t>
      </w:r>
      <w:r w:rsidRPr="00DF2BF3">
        <w:rPr>
          <w:rFonts w:ascii="Times New Roman" w:hAnsi="Times New Roman" w:cs="Times New Roman"/>
          <w:iCs/>
        </w:rPr>
        <w:t xml:space="preserve"> 271–92.</w:t>
      </w:r>
    </w:p>
    <w:p w14:paraId="601D4ACE" w14:textId="03222AE9" w:rsidR="004377B3" w:rsidRPr="00DF2BF3" w:rsidRDefault="004377B3" w:rsidP="00A203AD">
      <w:pPr>
        <w:spacing w:line="480" w:lineRule="auto"/>
        <w:ind w:left="284" w:hanging="284"/>
        <w:rPr>
          <w:rFonts w:ascii="Times New Roman" w:hAnsi="Times New Roman" w:cs="Times New Roman"/>
        </w:rPr>
      </w:pPr>
      <w:proofErr w:type="spellStart"/>
      <w:r w:rsidRPr="00DF2BF3">
        <w:rPr>
          <w:rFonts w:ascii="Times New Roman" w:hAnsi="Times New Roman" w:cs="Times New Roman"/>
        </w:rPr>
        <w:t>Roetzel</w:t>
      </w:r>
      <w:proofErr w:type="spellEnd"/>
      <w:r w:rsidRPr="00DF2BF3">
        <w:rPr>
          <w:rFonts w:ascii="Times New Roman" w:hAnsi="Times New Roman" w:cs="Times New Roman"/>
        </w:rPr>
        <w:t xml:space="preserve">, </w:t>
      </w:r>
      <w:r w:rsidR="009345A6" w:rsidRPr="00DF2BF3">
        <w:rPr>
          <w:rFonts w:ascii="Times New Roman" w:hAnsi="Times New Roman" w:cs="Times New Roman"/>
        </w:rPr>
        <w:t>L</w:t>
      </w:r>
      <w:r w:rsidR="00BD4CED" w:rsidRPr="00DF2BF3">
        <w:rPr>
          <w:rFonts w:ascii="Times New Roman" w:hAnsi="Times New Roman" w:cs="Times New Roman"/>
        </w:rPr>
        <w:t xml:space="preserve">isa </w:t>
      </w:r>
      <w:r w:rsidRPr="00DF2BF3">
        <w:rPr>
          <w:rFonts w:ascii="Times New Roman" w:hAnsi="Times New Roman" w:cs="Times New Roman"/>
        </w:rPr>
        <w:t>C</w:t>
      </w:r>
      <w:r w:rsidR="009345A6" w:rsidRPr="00DF2BF3">
        <w:rPr>
          <w:rFonts w:ascii="Times New Roman" w:hAnsi="Times New Roman" w:cs="Times New Roman"/>
        </w:rPr>
        <w:t>.</w:t>
      </w:r>
      <w:r w:rsidRPr="00DF2BF3">
        <w:rPr>
          <w:rFonts w:ascii="Times New Roman" w:hAnsi="Times New Roman" w:cs="Times New Roman"/>
        </w:rPr>
        <w:t xml:space="preserve"> “Feminizing Philosophy.” </w:t>
      </w:r>
      <w:r w:rsidRPr="00DF2BF3">
        <w:rPr>
          <w:rFonts w:ascii="Times New Roman" w:hAnsi="Times New Roman" w:cs="Times New Roman"/>
          <w:i/>
        </w:rPr>
        <w:t>Theory as Practice: A Critical Anthology of Early German Romantic Writings</w:t>
      </w:r>
      <w:r w:rsidR="00343EF2" w:rsidRPr="00DF2BF3">
        <w:rPr>
          <w:rFonts w:ascii="Times New Roman" w:hAnsi="Times New Roman" w:cs="Times New Roman"/>
        </w:rPr>
        <w:t>, e</w:t>
      </w:r>
      <w:r w:rsidRPr="00DF2BF3">
        <w:rPr>
          <w:rFonts w:ascii="Times New Roman" w:hAnsi="Times New Roman" w:cs="Times New Roman"/>
        </w:rPr>
        <w:t>dited by Jochen Schulte-</w:t>
      </w:r>
      <w:proofErr w:type="spellStart"/>
      <w:r w:rsidRPr="00DF2BF3">
        <w:rPr>
          <w:rFonts w:ascii="Times New Roman" w:hAnsi="Times New Roman" w:cs="Times New Roman"/>
        </w:rPr>
        <w:t>Sasse</w:t>
      </w:r>
      <w:proofErr w:type="spellEnd"/>
      <w:r w:rsidRPr="00DF2BF3">
        <w:rPr>
          <w:rFonts w:ascii="Times New Roman" w:hAnsi="Times New Roman" w:cs="Times New Roman"/>
        </w:rPr>
        <w:t>, Haynes Horne, and Andreas Michel, U of Minnesota</w:t>
      </w:r>
      <w:r w:rsidR="00BD4CED" w:rsidRPr="00DF2BF3">
        <w:rPr>
          <w:rFonts w:ascii="Times New Roman" w:hAnsi="Times New Roman" w:cs="Times New Roman"/>
        </w:rPr>
        <w:t>, 1997</w:t>
      </w:r>
      <w:r w:rsidR="00343EF2" w:rsidRPr="00DF2BF3">
        <w:rPr>
          <w:rFonts w:ascii="Times New Roman" w:hAnsi="Times New Roman" w:cs="Times New Roman"/>
        </w:rPr>
        <w:t>, pp. 361–81</w:t>
      </w:r>
      <w:r w:rsidRPr="00DF2BF3">
        <w:rPr>
          <w:rFonts w:ascii="Times New Roman" w:hAnsi="Times New Roman" w:cs="Times New Roman"/>
        </w:rPr>
        <w:t>.</w:t>
      </w:r>
    </w:p>
    <w:p w14:paraId="62BDF004" w14:textId="089D2798" w:rsidR="00FE6344" w:rsidRPr="00DF2BF3" w:rsidRDefault="00BF4F1D" w:rsidP="00FE6344">
      <w:pPr>
        <w:spacing w:line="480" w:lineRule="auto"/>
        <w:ind w:left="284" w:hanging="284"/>
        <w:rPr>
          <w:rFonts w:ascii="Times New Roman" w:hAnsi="Times New Roman" w:cs="Times New Roman"/>
        </w:rPr>
      </w:pPr>
      <w:r w:rsidRPr="00DF2BF3">
        <w:rPr>
          <w:rFonts w:ascii="Times New Roman" w:hAnsi="Times New Roman" w:cs="Times New Roman"/>
        </w:rPr>
        <w:t xml:space="preserve">Schelling, </w:t>
      </w:r>
      <w:r w:rsidR="009345A6" w:rsidRPr="00DF2BF3">
        <w:rPr>
          <w:rFonts w:ascii="Times New Roman" w:hAnsi="Times New Roman" w:cs="Times New Roman"/>
        </w:rPr>
        <w:t>F</w:t>
      </w:r>
      <w:r w:rsidR="00343EF2" w:rsidRPr="00DF2BF3">
        <w:rPr>
          <w:rFonts w:ascii="Times New Roman" w:hAnsi="Times New Roman" w:cs="Times New Roman"/>
        </w:rPr>
        <w:t xml:space="preserve">riedrich </w:t>
      </w:r>
      <w:r w:rsidR="009345A6" w:rsidRPr="00DF2BF3">
        <w:rPr>
          <w:rFonts w:ascii="Times New Roman" w:hAnsi="Times New Roman" w:cs="Times New Roman"/>
        </w:rPr>
        <w:t>W</w:t>
      </w:r>
      <w:r w:rsidR="00343EF2" w:rsidRPr="00DF2BF3">
        <w:rPr>
          <w:rFonts w:ascii="Times New Roman" w:hAnsi="Times New Roman" w:cs="Times New Roman"/>
        </w:rPr>
        <w:t xml:space="preserve">ilhelm </w:t>
      </w:r>
      <w:r w:rsidR="009345A6" w:rsidRPr="00DF2BF3">
        <w:rPr>
          <w:rFonts w:ascii="Times New Roman" w:hAnsi="Times New Roman" w:cs="Times New Roman"/>
        </w:rPr>
        <w:t>J</w:t>
      </w:r>
      <w:r w:rsidR="00343EF2" w:rsidRPr="00DF2BF3">
        <w:rPr>
          <w:rFonts w:ascii="Times New Roman" w:hAnsi="Times New Roman" w:cs="Times New Roman"/>
        </w:rPr>
        <w:t>oseph</w:t>
      </w:r>
      <w:r w:rsidRPr="00DF2BF3">
        <w:rPr>
          <w:rFonts w:ascii="Times New Roman" w:hAnsi="Times New Roman" w:cs="Times New Roman"/>
        </w:rPr>
        <w:t xml:space="preserve">. </w:t>
      </w:r>
      <w:r w:rsidRPr="00DF2BF3">
        <w:rPr>
          <w:rFonts w:ascii="Times New Roman" w:hAnsi="Times New Roman" w:cs="Times New Roman"/>
          <w:i/>
          <w:iCs/>
        </w:rPr>
        <w:t>Bruno, or On the Natural and Divine Principle of Things</w:t>
      </w:r>
      <w:r w:rsidRPr="00DF2BF3">
        <w:rPr>
          <w:rFonts w:ascii="Times New Roman" w:hAnsi="Times New Roman" w:cs="Times New Roman"/>
        </w:rPr>
        <w:t xml:space="preserve">. </w:t>
      </w:r>
      <w:r w:rsidR="00343EF2" w:rsidRPr="00DF2BF3">
        <w:rPr>
          <w:rFonts w:ascii="Times New Roman" w:hAnsi="Times New Roman" w:cs="Times New Roman"/>
        </w:rPr>
        <w:t xml:space="preserve">1802. </w:t>
      </w:r>
      <w:r w:rsidRPr="00DF2BF3">
        <w:rPr>
          <w:rFonts w:ascii="Times New Roman" w:hAnsi="Times New Roman" w:cs="Times New Roman"/>
        </w:rPr>
        <w:t xml:space="preserve">Edited and translated by Michael </w:t>
      </w:r>
      <w:proofErr w:type="spellStart"/>
      <w:r w:rsidRPr="00DF2BF3">
        <w:rPr>
          <w:rFonts w:ascii="Times New Roman" w:hAnsi="Times New Roman" w:cs="Times New Roman"/>
        </w:rPr>
        <w:t>Vater</w:t>
      </w:r>
      <w:proofErr w:type="spellEnd"/>
      <w:r w:rsidR="00343EF2" w:rsidRPr="00DF2BF3">
        <w:rPr>
          <w:rFonts w:ascii="Times New Roman" w:hAnsi="Times New Roman" w:cs="Times New Roman"/>
        </w:rPr>
        <w:t xml:space="preserve">, </w:t>
      </w:r>
      <w:r w:rsidRPr="00DF2BF3">
        <w:rPr>
          <w:rFonts w:ascii="Times New Roman" w:hAnsi="Times New Roman" w:cs="Times New Roman"/>
        </w:rPr>
        <w:t xml:space="preserve">State </w:t>
      </w:r>
      <w:r w:rsidR="00E4729B">
        <w:rPr>
          <w:rFonts w:ascii="Times New Roman" w:hAnsi="Times New Roman" w:cs="Times New Roman"/>
        </w:rPr>
        <w:t>U</w:t>
      </w:r>
      <w:r w:rsidR="00E4729B" w:rsidRPr="00DF2BF3">
        <w:rPr>
          <w:rFonts w:ascii="Times New Roman" w:hAnsi="Times New Roman" w:cs="Times New Roman"/>
        </w:rPr>
        <w:t xml:space="preserve"> </w:t>
      </w:r>
      <w:r w:rsidRPr="00DF2BF3">
        <w:rPr>
          <w:rFonts w:ascii="Times New Roman" w:hAnsi="Times New Roman" w:cs="Times New Roman"/>
        </w:rPr>
        <w:t xml:space="preserve">of New York </w:t>
      </w:r>
      <w:r w:rsidR="00E4729B">
        <w:rPr>
          <w:rFonts w:ascii="Times New Roman" w:hAnsi="Times New Roman" w:cs="Times New Roman"/>
        </w:rPr>
        <w:t>P</w:t>
      </w:r>
      <w:r w:rsidR="00343EF2" w:rsidRPr="00DF2BF3">
        <w:rPr>
          <w:rFonts w:ascii="Times New Roman" w:hAnsi="Times New Roman" w:cs="Times New Roman"/>
        </w:rPr>
        <w:t>,</w:t>
      </w:r>
      <w:r w:rsidRPr="00DF2BF3">
        <w:rPr>
          <w:rFonts w:ascii="Times New Roman" w:hAnsi="Times New Roman" w:cs="Times New Roman"/>
        </w:rPr>
        <w:t xml:space="preserve"> </w:t>
      </w:r>
      <w:r w:rsidR="00BD4CED" w:rsidRPr="00DF2BF3">
        <w:rPr>
          <w:rFonts w:ascii="Times New Roman" w:hAnsi="Times New Roman" w:cs="Times New Roman"/>
        </w:rPr>
        <w:t>1984</w:t>
      </w:r>
      <w:r w:rsidRPr="00DF2BF3">
        <w:rPr>
          <w:rFonts w:ascii="Times New Roman" w:hAnsi="Times New Roman" w:cs="Times New Roman"/>
        </w:rPr>
        <w:t>.</w:t>
      </w:r>
    </w:p>
    <w:p w14:paraId="3A653897" w14:textId="684371B4" w:rsidR="00FE6344" w:rsidRPr="00DF2BF3" w:rsidRDefault="00FE6344" w:rsidP="00FE6344">
      <w:pPr>
        <w:spacing w:line="480" w:lineRule="auto"/>
        <w:ind w:left="284" w:hanging="284"/>
        <w:rPr>
          <w:rFonts w:ascii="Times New Roman" w:hAnsi="Times New Roman" w:cs="Times New Roman"/>
          <w:bCs/>
        </w:rPr>
      </w:pPr>
      <w:r w:rsidRPr="00DF2BF3">
        <w:rPr>
          <w:rFonts w:ascii="Times New Roman" w:hAnsi="Times New Roman" w:cs="Times New Roman"/>
          <w:bCs/>
        </w:rPr>
        <w:t xml:space="preserve">Schulz, </w:t>
      </w:r>
      <w:proofErr w:type="spellStart"/>
      <w:r w:rsidRPr="00DF2BF3">
        <w:rPr>
          <w:rFonts w:ascii="Times New Roman" w:hAnsi="Times New Roman" w:cs="Times New Roman"/>
          <w:bCs/>
        </w:rPr>
        <w:t>Karsten</w:t>
      </w:r>
      <w:proofErr w:type="spellEnd"/>
      <w:r w:rsidRPr="00DF2BF3">
        <w:rPr>
          <w:rFonts w:ascii="Times New Roman" w:hAnsi="Times New Roman" w:cs="Times New Roman"/>
          <w:bCs/>
        </w:rPr>
        <w:t xml:space="preserve"> A. “Decolonizing Political Ecology: Ontology, Technology and ‘Critical’ Enchantment.” </w:t>
      </w:r>
      <w:r w:rsidRPr="00DF2BF3">
        <w:rPr>
          <w:rFonts w:ascii="Times New Roman" w:hAnsi="Times New Roman" w:cs="Times New Roman"/>
          <w:bCs/>
          <w:i/>
        </w:rPr>
        <w:t>Journal of Political Ecology</w:t>
      </w:r>
      <w:r w:rsidRPr="00DF2BF3">
        <w:rPr>
          <w:rFonts w:ascii="Times New Roman" w:hAnsi="Times New Roman" w:cs="Times New Roman"/>
          <w:bCs/>
          <w:iCs/>
        </w:rPr>
        <w:t>, vol.</w:t>
      </w:r>
      <w:r w:rsidRPr="00DF2BF3">
        <w:rPr>
          <w:rFonts w:ascii="Times New Roman" w:hAnsi="Times New Roman" w:cs="Times New Roman"/>
          <w:bCs/>
        </w:rPr>
        <w:t xml:space="preserve"> 24, 2017, pp. 126–43.</w:t>
      </w:r>
    </w:p>
    <w:p w14:paraId="0AD29EC8" w14:textId="49BF6A77" w:rsidR="00DB398C" w:rsidRPr="00DF2BF3" w:rsidRDefault="00DB398C" w:rsidP="00A203AD">
      <w:pPr>
        <w:spacing w:line="480" w:lineRule="auto"/>
        <w:ind w:left="284" w:hanging="284"/>
        <w:rPr>
          <w:rFonts w:ascii="Times New Roman" w:hAnsi="Times New Roman" w:cstheme="majorBidi"/>
        </w:rPr>
      </w:pPr>
      <w:proofErr w:type="spellStart"/>
      <w:r w:rsidRPr="00DF2BF3">
        <w:rPr>
          <w:rFonts w:ascii="Times New Roman" w:hAnsi="Times New Roman" w:cstheme="majorBidi"/>
        </w:rPr>
        <w:t>Sevin</w:t>
      </w:r>
      <w:proofErr w:type="spellEnd"/>
      <w:r w:rsidRPr="00DF2BF3">
        <w:rPr>
          <w:rFonts w:ascii="Times New Roman" w:hAnsi="Times New Roman" w:cstheme="majorBidi"/>
        </w:rPr>
        <w:t>, D.</w:t>
      </w:r>
      <w:ins w:id="311" w:author="Copyeditor" w:date="2022-08-28T19:42:00Z">
        <w:r w:rsidR="00E4729B">
          <w:rPr>
            <w:rFonts w:ascii="Times New Roman" w:hAnsi="Times New Roman" w:cstheme="majorBidi"/>
          </w:rPr>
          <w:t>,</w:t>
        </w:r>
      </w:ins>
      <w:r w:rsidRPr="00DF2BF3">
        <w:rPr>
          <w:rFonts w:ascii="Times New Roman" w:hAnsi="Times New Roman" w:cstheme="majorBidi"/>
        </w:rPr>
        <w:t xml:space="preserve"> and C. Zeller. </w:t>
      </w:r>
      <w:r w:rsidRPr="00DF2BF3">
        <w:rPr>
          <w:rFonts w:ascii="Times New Roman" w:hAnsi="Times New Roman" w:cstheme="majorBidi"/>
          <w:i/>
          <w:iCs/>
        </w:rPr>
        <w:t>Heinrich von Kleist: Perspectives of Research</w:t>
      </w:r>
      <w:r w:rsidRPr="00DF2BF3">
        <w:rPr>
          <w:rFonts w:ascii="Times New Roman" w:hAnsi="Times New Roman" w:cstheme="majorBidi"/>
        </w:rPr>
        <w:t>. De Gruyter</w:t>
      </w:r>
      <w:r w:rsidR="00BD4CED" w:rsidRPr="00DF2BF3">
        <w:rPr>
          <w:rFonts w:ascii="Times New Roman" w:hAnsi="Times New Roman" w:cstheme="majorBidi"/>
        </w:rPr>
        <w:t>, 2013</w:t>
      </w:r>
      <w:r w:rsidRPr="00DF2BF3">
        <w:rPr>
          <w:rFonts w:ascii="Times New Roman" w:hAnsi="Times New Roman" w:cstheme="majorBidi"/>
        </w:rPr>
        <w:t>.</w:t>
      </w:r>
    </w:p>
    <w:p w14:paraId="1706825C" w14:textId="4897054B" w:rsidR="00CD6CD3" w:rsidRPr="00DF2BF3" w:rsidRDefault="00CD6CD3" w:rsidP="00A203AD">
      <w:pPr>
        <w:spacing w:line="480" w:lineRule="auto"/>
        <w:ind w:left="284" w:hanging="284"/>
        <w:rPr>
          <w:rFonts w:ascii="Times New Roman" w:hAnsi="Times New Roman" w:cstheme="majorBidi"/>
        </w:rPr>
      </w:pPr>
      <w:r w:rsidRPr="00DF2BF3">
        <w:rPr>
          <w:rFonts w:ascii="Times New Roman" w:hAnsi="Times New Roman" w:cs="Times New Roman"/>
        </w:rPr>
        <w:t>Strauss Sotiropoulos, C</w:t>
      </w:r>
      <w:r w:rsidR="00BD4CED" w:rsidRPr="00DF2BF3">
        <w:rPr>
          <w:rFonts w:ascii="Times New Roman" w:hAnsi="Times New Roman" w:cs="Times New Roman"/>
        </w:rPr>
        <w:t>arol</w:t>
      </w:r>
      <w:r w:rsidRPr="00DF2BF3">
        <w:rPr>
          <w:rFonts w:ascii="Times New Roman" w:hAnsi="Times New Roman" w:cs="Times New Roman"/>
        </w:rPr>
        <w:t xml:space="preserve">. “Fuller, Goethe, </w:t>
      </w:r>
      <w:proofErr w:type="spellStart"/>
      <w:r w:rsidRPr="00DF2BF3">
        <w:rPr>
          <w:rFonts w:ascii="Times New Roman" w:hAnsi="Times New Roman" w:cs="Times New Roman"/>
        </w:rPr>
        <w:t>Bettine</w:t>
      </w:r>
      <w:proofErr w:type="spellEnd"/>
      <w:r w:rsidRPr="00DF2BF3">
        <w:rPr>
          <w:rFonts w:ascii="Times New Roman" w:hAnsi="Times New Roman" w:cs="Times New Roman"/>
        </w:rPr>
        <w:t xml:space="preserve">: Cultural Transfer and Imagined German Womanhood.” </w:t>
      </w:r>
      <w:r w:rsidRPr="00DF2BF3">
        <w:rPr>
          <w:rFonts w:ascii="Times New Roman" w:hAnsi="Times New Roman" w:cs="Times New Roman"/>
          <w:i/>
          <w:iCs/>
        </w:rPr>
        <w:t>Towards a Female Genealogy of Transcendentalism</w:t>
      </w:r>
      <w:r w:rsidR="00343EF2" w:rsidRPr="00DF2BF3">
        <w:rPr>
          <w:rFonts w:ascii="Times New Roman" w:hAnsi="Times New Roman" w:cs="Times New Roman"/>
        </w:rPr>
        <w:t>, e</w:t>
      </w:r>
      <w:r w:rsidRPr="00DF2BF3">
        <w:rPr>
          <w:rFonts w:ascii="Times New Roman" w:hAnsi="Times New Roman" w:cs="Times New Roman"/>
        </w:rPr>
        <w:t xml:space="preserve">dited by Jana L. Argersinger and Phyllis Cole, </w:t>
      </w:r>
      <w:r w:rsidR="00E4729B">
        <w:rPr>
          <w:rFonts w:ascii="Times New Roman" w:hAnsi="Times New Roman" w:cs="Times New Roman"/>
        </w:rPr>
        <w:t>U</w:t>
      </w:r>
      <w:r w:rsidR="00E4729B" w:rsidRPr="00DF2BF3">
        <w:rPr>
          <w:rFonts w:ascii="Times New Roman" w:hAnsi="Times New Roman" w:cs="Times New Roman"/>
        </w:rPr>
        <w:t xml:space="preserve"> </w:t>
      </w:r>
      <w:r w:rsidRPr="00DF2BF3">
        <w:rPr>
          <w:rFonts w:ascii="Times New Roman" w:hAnsi="Times New Roman" w:cs="Times New Roman"/>
        </w:rPr>
        <w:t xml:space="preserve">of Georgia </w:t>
      </w:r>
      <w:r w:rsidR="00E4729B">
        <w:rPr>
          <w:rFonts w:ascii="Times New Roman" w:hAnsi="Times New Roman" w:cs="Times New Roman"/>
        </w:rPr>
        <w:t>P</w:t>
      </w:r>
      <w:r w:rsidR="00BD4CED" w:rsidRPr="00DF2BF3">
        <w:rPr>
          <w:rFonts w:ascii="Times New Roman" w:hAnsi="Times New Roman" w:cs="Times New Roman"/>
        </w:rPr>
        <w:t>, 2014</w:t>
      </w:r>
      <w:r w:rsidR="00343EF2" w:rsidRPr="00DF2BF3">
        <w:rPr>
          <w:rFonts w:ascii="Times New Roman" w:hAnsi="Times New Roman" w:cs="Times New Roman"/>
        </w:rPr>
        <w:t>, 81–101</w:t>
      </w:r>
      <w:r w:rsidRPr="00DF2BF3">
        <w:rPr>
          <w:rFonts w:ascii="Times New Roman" w:hAnsi="Times New Roman" w:cs="Times New Roman"/>
        </w:rPr>
        <w:t>.</w:t>
      </w:r>
    </w:p>
    <w:p w14:paraId="3D4F8877" w14:textId="3E5D73BE" w:rsidR="00BD5533" w:rsidRPr="00DF2BF3" w:rsidRDefault="00BD5533" w:rsidP="00A203AD">
      <w:pPr>
        <w:spacing w:line="480" w:lineRule="auto"/>
        <w:ind w:left="284" w:hanging="284"/>
        <w:rPr>
          <w:rFonts w:ascii="Times New Roman" w:hAnsi="Times New Roman" w:cs="Times New Roman"/>
        </w:rPr>
      </w:pPr>
    </w:p>
    <w:sectPr w:rsidR="00BD5533" w:rsidRPr="00DF2BF3" w:rsidSect="00914ECF">
      <w:endnotePr>
        <w:numFmt w:val="decimal"/>
      </w:endnotePr>
      <w:pgSz w:w="12240" w:h="15840"/>
      <w:pgMar w:top="1440" w:right="1440" w:bottom="1440" w:left="1440" w:header="720" w:footer="72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opyeditor" w:date="2022-08-24T21:43:00Z" w:initials="CE">
    <w:p w14:paraId="1D240A17" w14:textId="28BC2C80" w:rsidR="00032C4D" w:rsidRDefault="00032C4D">
      <w:pPr>
        <w:pStyle w:val="CommentText"/>
      </w:pPr>
      <w:r>
        <w:rPr>
          <w:rStyle w:val="CommentReference"/>
        </w:rPr>
        <w:annotationRef/>
      </w:r>
      <w:proofErr w:type="gramStart"/>
      <w:r w:rsidRPr="00A613F9">
        <w:rPr>
          <w:highlight w:val="yellow"/>
        </w:rPr>
        <w:t>Edit</w:t>
      </w:r>
      <w:proofErr w:type="gramEnd"/>
      <w:r w:rsidRPr="00A613F9">
        <w:rPr>
          <w:highlight w:val="yellow"/>
        </w:rPr>
        <w:t xml:space="preserve"> OK?</w:t>
      </w:r>
    </w:p>
  </w:comment>
  <w:comment w:id="21" w:author="Copyeditor" w:date="2022-08-24T22:13:00Z" w:initials="CE">
    <w:p w14:paraId="7D757B32" w14:textId="7DFAF291" w:rsidR="007D0B30" w:rsidRDefault="007D0B30">
      <w:pPr>
        <w:pStyle w:val="CommentText"/>
      </w:pPr>
      <w:r w:rsidRPr="00A613F9">
        <w:rPr>
          <w:rStyle w:val="CommentReference"/>
          <w:highlight w:val="yellow"/>
        </w:rPr>
        <w:annotationRef/>
      </w:r>
      <w:r w:rsidRPr="00A613F9">
        <w:rPr>
          <w:highlight w:val="yellow"/>
        </w:rPr>
        <w:t>Edit OK (to maintain parallelism)?</w:t>
      </w:r>
    </w:p>
  </w:comment>
  <w:comment w:id="26" w:author="Copyeditor" w:date="2022-08-24T22:18:00Z" w:initials="CE">
    <w:p w14:paraId="07168F25" w14:textId="214AA505" w:rsidR="009D7327" w:rsidRPr="009D7327" w:rsidRDefault="009D7327">
      <w:pPr>
        <w:pStyle w:val="CommentText"/>
      </w:pPr>
      <w:r w:rsidRPr="00A613F9">
        <w:rPr>
          <w:rStyle w:val="CommentReference"/>
          <w:highlight w:val="yellow"/>
        </w:rPr>
        <w:annotationRef/>
      </w:r>
      <w:r w:rsidRPr="00A613F9">
        <w:rPr>
          <w:highlight w:val="yellow"/>
        </w:rPr>
        <w:t xml:space="preserve">As a digital-only publication, </w:t>
      </w:r>
      <w:r w:rsidRPr="00A613F9">
        <w:rPr>
          <w:i/>
          <w:iCs/>
          <w:highlight w:val="yellow"/>
        </w:rPr>
        <w:t>Romantic Circles</w:t>
      </w:r>
      <w:r w:rsidRPr="00A613F9">
        <w:rPr>
          <w:highlight w:val="yellow"/>
        </w:rPr>
        <w:t xml:space="preserve"> automatically numbers each paragraph. For this reason, house style does not allow the numbering of headings so as to avoid confusion for the reader.</w:t>
      </w:r>
    </w:p>
  </w:comment>
  <w:comment w:id="41" w:author="Copyeditor" w:date="2022-09-05T22:48:00Z" w:initials="CE">
    <w:p w14:paraId="6817F7EE" w14:textId="7A1D7C6A" w:rsidR="00A613F9" w:rsidRDefault="00A613F9">
      <w:pPr>
        <w:pStyle w:val="CommentText"/>
      </w:pPr>
      <w:r>
        <w:rPr>
          <w:rStyle w:val="CommentReference"/>
        </w:rPr>
        <w:annotationRef/>
      </w:r>
      <w:r w:rsidRPr="00A613F9">
        <w:rPr>
          <w:rFonts w:ascii="Helvetica" w:hAnsi="Helvetica" w:cs="Helvetica"/>
          <w:color w:val="000000"/>
          <w:sz w:val="32"/>
          <w:szCs w:val="32"/>
          <w:highlight w:val="yellow"/>
        </w:rPr>
        <w:t>RC applies CMOS 13.7 and 13.53, which allows silent capitalization changes to the initial letter in a quotation.</w:t>
      </w:r>
    </w:p>
  </w:comment>
  <w:comment w:id="104" w:author="Copyeditor" w:date="2022-08-28T12:24:00Z" w:initials="CE">
    <w:p w14:paraId="78F06C72" w14:textId="23677B5B" w:rsidR="00E922F7" w:rsidRDefault="00E922F7">
      <w:pPr>
        <w:pStyle w:val="CommentText"/>
      </w:pPr>
      <w:r>
        <w:rPr>
          <w:rStyle w:val="CommentReference"/>
        </w:rPr>
        <w:annotationRef/>
      </w:r>
      <w:r w:rsidR="00A613F9" w:rsidRPr="00A613F9">
        <w:rPr>
          <w:rStyle w:val="CommentReference"/>
          <w:highlight w:val="yellow"/>
        </w:rPr>
        <w:t>I c</w:t>
      </w:r>
      <w:r w:rsidRPr="00A613F9">
        <w:rPr>
          <w:highlight w:val="yellow"/>
        </w:rPr>
        <w:t>hanged</w:t>
      </w:r>
      <w:r w:rsidR="00A613F9" w:rsidRPr="00A613F9">
        <w:rPr>
          <w:highlight w:val="yellow"/>
        </w:rPr>
        <w:t xml:space="preserve"> this</w:t>
      </w:r>
      <w:r w:rsidRPr="00A613F9">
        <w:rPr>
          <w:highlight w:val="yellow"/>
        </w:rPr>
        <w:t xml:space="preserve"> to match Works Cited reference.</w:t>
      </w:r>
    </w:p>
  </w:comment>
  <w:comment w:id="307" w:author="Copyeditor" w:date="2022-09-05T22:54:00Z" w:initials="CE">
    <w:p w14:paraId="61736121" w14:textId="538F4419" w:rsidR="00EE069A" w:rsidRDefault="00EE069A">
      <w:pPr>
        <w:pStyle w:val="CommentText"/>
      </w:pPr>
      <w:r w:rsidRPr="00EE069A">
        <w:rPr>
          <w:rStyle w:val="CommentReference"/>
          <w:highlight w:val="yellow"/>
        </w:rPr>
        <w:annotationRef/>
      </w:r>
      <w:r w:rsidRPr="00EE069A">
        <w:rPr>
          <w:highlight w:val="yellow"/>
        </w:rPr>
        <w:t>I’ve silently edited the Works Cited to adhere to MLA style with the exception of any source addition/deletions.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40A17" w15:done="0"/>
  <w15:commentEx w15:paraId="7D757B32" w15:done="0"/>
  <w15:commentEx w15:paraId="07168F25" w15:done="0"/>
  <w15:commentEx w15:paraId="6817F7EE" w15:done="0"/>
  <w15:commentEx w15:paraId="78F06C72" w15:done="0"/>
  <w15:commentEx w15:paraId="61736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1A1F" w16cex:dateUtc="2022-08-25T03:43:00Z"/>
  <w16cex:commentExtensible w16cex:durableId="26B12121" w16cex:dateUtc="2022-08-25T04:13:00Z"/>
  <w16cex:commentExtensible w16cex:durableId="26B12239" w16cex:dateUtc="2022-08-25T04:18:00Z"/>
  <w16cex:commentExtensible w16cex:durableId="26C0FB3F" w16cex:dateUtc="2022-09-06T04:48:00Z"/>
  <w16cex:commentExtensible w16cex:durableId="26B5DCF6" w16cex:dateUtc="2022-08-28T18:24:00Z"/>
  <w16cex:commentExtensible w16cex:durableId="26C0FCA9" w16cex:dateUtc="2022-09-06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40A17" w16cid:durableId="26B11A1F"/>
  <w16cid:commentId w16cid:paraId="7D757B32" w16cid:durableId="26B12121"/>
  <w16cid:commentId w16cid:paraId="07168F25" w16cid:durableId="26B12239"/>
  <w16cid:commentId w16cid:paraId="6817F7EE" w16cid:durableId="26C0FB3F"/>
  <w16cid:commentId w16cid:paraId="78F06C72" w16cid:durableId="26B5DCF6"/>
  <w16cid:commentId w16cid:paraId="61736121" w16cid:durableId="26C0F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EEAA" w14:textId="77777777" w:rsidR="00062804" w:rsidRDefault="00062804" w:rsidP="00FF39DB">
      <w:r>
        <w:separator/>
      </w:r>
    </w:p>
  </w:endnote>
  <w:endnote w:type="continuationSeparator" w:id="0">
    <w:p w14:paraId="6E725544" w14:textId="77777777" w:rsidR="00062804" w:rsidRDefault="00062804" w:rsidP="00FF39DB">
      <w:r>
        <w:continuationSeparator/>
      </w:r>
    </w:p>
  </w:endnote>
  <w:endnote w:id="1">
    <w:p w14:paraId="30A9AAA0" w14:textId="6499193B" w:rsidR="004D56BD" w:rsidRPr="004D56BD" w:rsidRDefault="004D56BD" w:rsidP="004D56BD">
      <w:pPr>
        <w:pStyle w:val="EndnoteText"/>
        <w:spacing w:line="480" w:lineRule="auto"/>
        <w:rPr>
          <w:rFonts w:ascii="Times New Roman" w:hAnsi="Times New Roman" w:cs="Times New Roman"/>
          <w:sz w:val="24"/>
          <w:szCs w:val="24"/>
        </w:rPr>
      </w:pPr>
      <w:r w:rsidRPr="004D56BD">
        <w:rPr>
          <w:rStyle w:val="EndnoteReference"/>
          <w:rFonts w:ascii="Times New Roman" w:hAnsi="Times New Roman" w:cs="Times New Roman"/>
          <w:sz w:val="24"/>
          <w:szCs w:val="24"/>
        </w:rPr>
        <w:endnoteRef/>
      </w:r>
      <w:r w:rsidRPr="004D56BD">
        <w:rPr>
          <w:rFonts w:ascii="Times New Roman" w:hAnsi="Times New Roman" w:cs="Times New Roman"/>
          <w:sz w:val="24"/>
          <w:szCs w:val="24"/>
        </w:rPr>
        <w:t xml:space="preserve"> </w:t>
      </w:r>
      <w:r w:rsidR="00000CC9">
        <w:rPr>
          <w:rFonts w:ascii="Times New Roman" w:hAnsi="Times New Roman" w:cs="Times New Roman"/>
          <w:sz w:val="24"/>
          <w:szCs w:val="24"/>
        </w:rPr>
        <w:t>T</w:t>
      </w:r>
      <w:r w:rsidRPr="004D56BD">
        <w:rPr>
          <w:rFonts w:ascii="Times New Roman" w:hAnsi="Times New Roman" w:cs="Times New Roman"/>
          <w:sz w:val="24"/>
          <w:szCs w:val="24"/>
        </w:rPr>
        <w:t xml:space="preserve">ranslations are the </w:t>
      </w:r>
      <w:proofErr w:type="gramStart"/>
      <w:r w:rsidRPr="004D56BD">
        <w:rPr>
          <w:rFonts w:ascii="Times New Roman" w:hAnsi="Times New Roman" w:cs="Times New Roman"/>
          <w:sz w:val="24"/>
          <w:szCs w:val="24"/>
        </w:rPr>
        <w:t>author’s</w:t>
      </w:r>
      <w:proofErr w:type="gramEnd"/>
      <w:r w:rsidRPr="004D56BD">
        <w:rPr>
          <w:rFonts w:ascii="Times New Roman" w:hAnsi="Times New Roman" w:cs="Times New Roman"/>
          <w:sz w:val="24"/>
          <w:szCs w:val="24"/>
        </w:rPr>
        <w:t xml:space="preserve">, unless stated otherwise. Translations of “Idea of the Earth” and “Idea of Nature” are from Gjesdal and Nassar. Translations of “Letters of Two Friends,” “Story of a Brahmin,” “The true idea of materialism…” and “The Manes” are from Ezekiel, </w:t>
      </w:r>
      <w:r w:rsidRPr="004D56BD">
        <w:rPr>
          <w:rFonts w:ascii="Times New Roman" w:hAnsi="Times New Roman" w:cs="Times New Roman"/>
          <w:i/>
          <w:iCs/>
          <w:sz w:val="24"/>
          <w:szCs w:val="24"/>
        </w:rPr>
        <w:t>Philosophical Fragments</w:t>
      </w:r>
      <w:r w:rsidRPr="004D56BD">
        <w:rPr>
          <w:rFonts w:ascii="Times New Roman" w:hAnsi="Times New Roman" w:cs="Times New Roman"/>
          <w:sz w:val="24"/>
          <w:szCs w:val="24"/>
        </w:rPr>
        <w:t xml:space="preserve">. </w:t>
      </w:r>
      <w:r w:rsidR="00AF4224">
        <w:rPr>
          <w:rFonts w:ascii="Times New Roman" w:hAnsi="Times New Roman" w:cs="Times New Roman"/>
          <w:sz w:val="24"/>
          <w:szCs w:val="24"/>
        </w:rPr>
        <w:t>Page</w:t>
      </w:r>
      <w:r w:rsidRPr="004D56BD">
        <w:rPr>
          <w:rFonts w:ascii="Times New Roman" w:hAnsi="Times New Roman" w:cs="Times New Roman"/>
          <w:sz w:val="24"/>
          <w:szCs w:val="24"/>
        </w:rPr>
        <w:t xml:space="preserve"> numbers </w:t>
      </w:r>
      <w:r w:rsidR="00AF4224">
        <w:rPr>
          <w:rFonts w:ascii="Times New Roman" w:hAnsi="Times New Roman" w:cs="Times New Roman"/>
          <w:sz w:val="24"/>
          <w:szCs w:val="24"/>
        </w:rPr>
        <w:t xml:space="preserve">are not yet </w:t>
      </w:r>
      <w:r w:rsidRPr="004D56BD">
        <w:rPr>
          <w:rFonts w:ascii="Times New Roman" w:hAnsi="Times New Roman" w:cs="Times New Roman"/>
          <w:sz w:val="24"/>
          <w:szCs w:val="24"/>
        </w:rPr>
        <w:t>available for the English translations</w:t>
      </w:r>
      <w:r w:rsidR="00000CC9">
        <w:rPr>
          <w:rFonts w:ascii="Times New Roman" w:hAnsi="Times New Roman" w:cs="Times New Roman"/>
          <w:sz w:val="24"/>
          <w:szCs w:val="24"/>
        </w:rPr>
        <w:t>;</w:t>
      </w:r>
      <w:r w:rsidRPr="004D56BD">
        <w:rPr>
          <w:rFonts w:ascii="Times New Roman" w:hAnsi="Times New Roman" w:cs="Times New Roman"/>
          <w:sz w:val="24"/>
          <w:szCs w:val="24"/>
        </w:rPr>
        <w:t xml:space="preserve"> references are given to the German in </w:t>
      </w:r>
      <w:r w:rsidRPr="004D56BD">
        <w:rPr>
          <w:rFonts w:ascii="Times New Roman" w:hAnsi="Times New Roman" w:cs="Times New Roman"/>
          <w:bCs/>
          <w:sz w:val="24"/>
          <w:szCs w:val="24"/>
        </w:rPr>
        <w:t>Günderrode’s collected works.</w:t>
      </w:r>
    </w:p>
  </w:endnote>
  <w:endnote w:id="2">
    <w:p w14:paraId="5199C111" w14:textId="3FFE0D66" w:rsidR="004D56BD" w:rsidRPr="004D56BD" w:rsidRDefault="004D56BD" w:rsidP="004D56BD">
      <w:pPr>
        <w:spacing w:line="480" w:lineRule="auto"/>
        <w:rPr>
          <w:rFonts w:ascii="Times New Roman" w:hAnsi="Times New Roman" w:cs="Times New Roman"/>
          <w:bCs/>
        </w:rPr>
      </w:pPr>
      <w:r w:rsidRPr="004D56BD">
        <w:rPr>
          <w:rStyle w:val="EndnoteReference"/>
          <w:rFonts w:ascii="Times New Roman" w:hAnsi="Times New Roman" w:cs="Times New Roman"/>
        </w:rPr>
        <w:endnoteRef/>
      </w:r>
      <w:r w:rsidRPr="004D56BD">
        <w:rPr>
          <w:rFonts w:ascii="Times New Roman" w:hAnsi="Times New Roman" w:cs="Times New Roman"/>
        </w:rPr>
        <w:t xml:space="preserve"> </w:t>
      </w:r>
      <w:del w:id="79" w:author="Copyeditor" w:date="2022-09-06T11:10:00Z">
        <w:r w:rsidRPr="004D56BD" w:rsidDel="00077A44">
          <w:rPr>
            <w:rFonts w:ascii="Times New Roman" w:hAnsi="Times New Roman" w:cs="Times New Roman"/>
            <w:bCs/>
          </w:rPr>
          <w:delText xml:space="preserve"> </w:delText>
        </w:r>
      </w:del>
      <w:r w:rsidR="00EC61CC">
        <w:rPr>
          <w:rFonts w:ascii="Times New Roman" w:hAnsi="Times New Roman" w:cs="Times New Roman"/>
          <w:bCs/>
        </w:rPr>
        <w:t>In</w:t>
      </w:r>
      <w:r w:rsidRPr="004D56BD">
        <w:rPr>
          <w:rFonts w:ascii="Times New Roman" w:hAnsi="Times New Roman" w:cs="Times New Roman"/>
          <w:bCs/>
        </w:rPr>
        <w:t xml:space="preserve"> “Letters of Two Friends</w:t>
      </w:r>
      <w:r w:rsidR="00EC61CC">
        <w:rPr>
          <w:rFonts w:ascii="Times New Roman" w:hAnsi="Times New Roman" w:cs="Times New Roman"/>
          <w:bCs/>
        </w:rPr>
        <w:t>,</w:t>
      </w:r>
      <w:r w:rsidRPr="004D56BD">
        <w:rPr>
          <w:rFonts w:ascii="Times New Roman" w:hAnsi="Times New Roman" w:cs="Times New Roman"/>
          <w:bCs/>
        </w:rPr>
        <w:t>”</w:t>
      </w:r>
      <w:r w:rsidR="00EC61CC">
        <w:rPr>
          <w:rFonts w:ascii="Times New Roman" w:hAnsi="Times New Roman" w:cs="Times New Roman"/>
          <w:bCs/>
        </w:rPr>
        <w:t xml:space="preserve"> the passage reads:</w:t>
      </w:r>
      <w:r w:rsidRPr="004D56BD">
        <w:rPr>
          <w:rFonts w:ascii="Times New Roman" w:hAnsi="Times New Roman" w:cs="Times New Roman"/>
          <w:bCs/>
        </w:rPr>
        <w:t xml:space="preserve"> “</w:t>
      </w:r>
      <w:r w:rsidRPr="004D56BD">
        <w:rPr>
          <w:rFonts w:ascii="Times New Roman" w:hAnsi="Times New Roman" w:cs="Times New Roman"/>
        </w:rPr>
        <w:t>This perfect sameness of inner essence and form cannot, it seems to me, be achieved in a multiplicity of forms. The essence of the earth is only one, therefore its form may also only be one” (I:360)</w:t>
      </w:r>
      <w:r w:rsidR="00EC61CC">
        <w:rPr>
          <w:rFonts w:ascii="Times New Roman" w:hAnsi="Times New Roman" w:cs="Times New Roman"/>
        </w:rPr>
        <w:t>.</w:t>
      </w:r>
    </w:p>
  </w:endnote>
  <w:endnote w:id="3">
    <w:p w14:paraId="380F0116" w14:textId="19EF325F" w:rsidR="004D56BD" w:rsidRPr="00EE202B" w:rsidRDefault="004D56BD" w:rsidP="004D56BD">
      <w:pPr>
        <w:pStyle w:val="EndnoteText"/>
        <w:spacing w:line="480" w:lineRule="auto"/>
        <w:rPr>
          <w:rFonts w:ascii="Times New Roman" w:hAnsi="Times New Roman" w:cs="Times New Roman"/>
          <w:sz w:val="24"/>
          <w:szCs w:val="24"/>
        </w:rPr>
      </w:pPr>
      <w:r w:rsidRPr="00EE202B">
        <w:rPr>
          <w:rStyle w:val="EndnoteReference"/>
          <w:rFonts w:ascii="Times New Roman" w:hAnsi="Times New Roman" w:cs="Times New Roman"/>
          <w:sz w:val="24"/>
          <w:szCs w:val="24"/>
        </w:rPr>
        <w:endnoteRef/>
      </w:r>
      <w:r w:rsidRPr="00EE202B">
        <w:rPr>
          <w:rFonts w:ascii="Times New Roman" w:hAnsi="Times New Roman" w:cs="Times New Roman"/>
          <w:sz w:val="24"/>
          <w:szCs w:val="24"/>
        </w:rPr>
        <w:t xml:space="preserve"> </w:t>
      </w:r>
      <w:r w:rsidR="00EC61CC" w:rsidRPr="00EE202B">
        <w:rPr>
          <w:rFonts w:ascii="Times New Roman" w:hAnsi="Times New Roman" w:cs="Times New Roman"/>
          <w:sz w:val="24"/>
          <w:szCs w:val="24"/>
        </w:rPr>
        <w:t>I</w:t>
      </w:r>
      <w:r w:rsidRPr="00EE202B">
        <w:rPr>
          <w:rFonts w:ascii="Times New Roman" w:hAnsi="Times New Roman" w:cs="Times New Roman"/>
          <w:sz w:val="24"/>
          <w:szCs w:val="24"/>
        </w:rPr>
        <w:t>n “Letters of Two Friends</w:t>
      </w:r>
      <w:r w:rsidR="00EC61CC" w:rsidRPr="00EE202B">
        <w:rPr>
          <w:rFonts w:ascii="Times New Roman" w:hAnsi="Times New Roman" w:cs="Times New Roman"/>
          <w:sz w:val="24"/>
          <w:szCs w:val="24"/>
        </w:rPr>
        <w:t>,</w:t>
      </w:r>
      <w:r w:rsidRPr="00EE202B">
        <w:rPr>
          <w:rFonts w:ascii="Times New Roman" w:hAnsi="Times New Roman" w:cs="Times New Roman"/>
          <w:sz w:val="24"/>
          <w:szCs w:val="24"/>
        </w:rPr>
        <w:t>” the phrase “is needed to resolve the task</w:t>
      </w:r>
      <w:r w:rsidR="00EE202B" w:rsidRPr="00E91D8C">
        <w:rPr>
          <w:rFonts w:ascii="Times New Roman" w:hAnsi="Times New Roman" w:cs="Times New Roman"/>
          <w:sz w:val="24"/>
          <w:szCs w:val="24"/>
        </w:rPr>
        <w:t xml:space="preserve"> </w:t>
      </w:r>
      <w:r w:rsidR="00EE202B" w:rsidRPr="00EE202B">
        <w:rPr>
          <w:rFonts w:ascii="Times New Roman" w:hAnsi="Times New Roman" w:cs="Times New Roman"/>
          <w:sz w:val="24"/>
          <w:szCs w:val="24"/>
        </w:rPr>
        <w:t>of such an equilibrium of essence and form</w:t>
      </w:r>
      <w:r w:rsidRPr="00EE202B">
        <w:rPr>
          <w:rFonts w:ascii="Times New Roman" w:hAnsi="Times New Roman" w:cs="Times New Roman"/>
          <w:sz w:val="24"/>
          <w:szCs w:val="24"/>
        </w:rPr>
        <w:t xml:space="preserve">” </w:t>
      </w:r>
      <w:r w:rsidR="00EC61CC" w:rsidRPr="00EE202B">
        <w:rPr>
          <w:rFonts w:ascii="Times New Roman" w:hAnsi="Times New Roman" w:cs="Times New Roman"/>
          <w:sz w:val="24"/>
          <w:szCs w:val="24"/>
        </w:rPr>
        <w:t xml:space="preserve">is replaced </w:t>
      </w:r>
      <w:r w:rsidRPr="00EE202B">
        <w:rPr>
          <w:rFonts w:ascii="Times New Roman" w:hAnsi="Times New Roman" w:cs="Times New Roman"/>
          <w:sz w:val="24"/>
          <w:szCs w:val="24"/>
        </w:rPr>
        <w:t>with “is needed to bring about this equilibrium” (I:361).</w:t>
      </w:r>
    </w:p>
  </w:endnote>
  <w:endnote w:id="4">
    <w:p w14:paraId="2D7FF6BD" w14:textId="094699AF" w:rsidR="004D56BD" w:rsidRPr="004D56BD" w:rsidRDefault="004D56BD" w:rsidP="004D56BD">
      <w:pPr>
        <w:pStyle w:val="EndnoteText"/>
        <w:spacing w:line="480" w:lineRule="auto"/>
        <w:rPr>
          <w:rFonts w:ascii="Times New Roman" w:hAnsi="Times New Roman" w:cs="Times New Roman"/>
          <w:sz w:val="24"/>
          <w:szCs w:val="24"/>
        </w:rPr>
      </w:pPr>
      <w:r w:rsidRPr="004D56BD">
        <w:rPr>
          <w:rStyle w:val="EndnoteReference"/>
          <w:rFonts w:ascii="Times New Roman" w:hAnsi="Times New Roman" w:cs="Times New Roman"/>
          <w:sz w:val="24"/>
          <w:szCs w:val="24"/>
        </w:rPr>
        <w:endnoteRef/>
      </w:r>
      <w:r w:rsidRPr="004D56BD">
        <w:rPr>
          <w:rFonts w:ascii="Times New Roman" w:hAnsi="Times New Roman" w:cs="Times New Roman"/>
          <w:sz w:val="24"/>
          <w:szCs w:val="24"/>
        </w:rPr>
        <w:t xml:space="preserve"> This passage is omitted from “Letters of Two Friends.”</w:t>
      </w:r>
    </w:p>
  </w:endnote>
  <w:endnote w:id="5">
    <w:p w14:paraId="4855C0C6" w14:textId="6069EBE3" w:rsidR="004D56BD" w:rsidRPr="004D56BD" w:rsidRDefault="004D56BD" w:rsidP="004D56BD">
      <w:pPr>
        <w:pStyle w:val="EndnoteText"/>
        <w:spacing w:line="480" w:lineRule="auto"/>
        <w:rPr>
          <w:rFonts w:ascii="Times New Roman" w:hAnsi="Times New Roman" w:cs="Times New Roman"/>
          <w:sz w:val="24"/>
          <w:szCs w:val="24"/>
        </w:rPr>
      </w:pPr>
      <w:r w:rsidRPr="004D56BD">
        <w:rPr>
          <w:rStyle w:val="EndnoteReference"/>
          <w:rFonts w:ascii="Times New Roman" w:hAnsi="Times New Roman" w:cs="Times New Roman"/>
          <w:sz w:val="24"/>
          <w:szCs w:val="24"/>
        </w:rPr>
        <w:endnoteRef/>
      </w:r>
      <w:r w:rsidRPr="004D56BD">
        <w:rPr>
          <w:rFonts w:ascii="Times New Roman" w:hAnsi="Times New Roman" w:cs="Times New Roman"/>
          <w:sz w:val="24"/>
          <w:szCs w:val="24"/>
        </w:rPr>
        <w:t xml:space="preserve"> There is not space here to explore the relationship between Günderrode’s ideas of “civil society” and “human society,” and Günderrode does not expand on her interpretation of these concepts. Günderrode was familiar with Kant’s moral thought and these categories may map on to Kant’s distinction between juridico-civil (</w:t>
      </w:r>
      <w:r w:rsidRPr="004D56BD">
        <w:rPr>
          <w:rFonts w:ascii="Times New Roman" w:hAnsi="Times New Roman" w:cs="Times New Roman"/>
          <w:i/>
          <w:iCs/>
          <w:sz w:val="24"/>
          <w:szCs w:val="24"/>
        </w:rPr>
        <w:t>rechtlich-bürgerliche</w:t>
      </w:r>
      <w:r w:rsidRPr="004D56BD">
        <w:rPr>
          <w:rFonts w:ascii="Times New Roman" w:hAnsi="Times New Roman" w:cs="Times New Roman"/>
          <w:sz w:val="24"/>
          <w:szCs w:val="24"/>
        </w:rPr>
        <w:t>)</w:t>
      </w:r>
      <w:r w:rsidRPr="004D56BD">
        <w:rPr>
          <w:rFonts w:ascii="Times New Roman" w:hAnsi="Times New Roman" w:cs="Times New Roman"/>
          <w:i/>
          <w:iCs/>
          <w:sz w:val="24"/>
          <w:szCs w:val="24"/>
        </w:rPr>
        <w:t xml:space="preserve"> </w:t>
      </w:r>
      <w:r w:rsidRPr="004D56BD">
        <w:rPr>
          <w:rFonts w:ascii="Times New Roman" w:hAnsi="Times New Roman" w:cs="Times New Roman"/>
          <w:sz w:val="24"/>
          <w:szCs w:val="24"/>
        </w:rPr>
        <w:t>society and ethico-civil (</w:t>
      </w:r>
      <w:r w:rsidRPr="004D56BD">
        <w:rPr>
          <w:rFonts w:ascii="Times New Roman" w:hAnsi="Times New Roman" w:cs="Times New Roman"/>
          <w:i/>
          <w:iCs/>
          <w:sz w:val="24"/>
          <w:szCs w:val="24"/>
        </w:rPr>
        <w:t>ethisch-bürgerliche</w:t>
      </w:r>
      <w:r w:rsidRPr="004D56BD">
        <w:rPr>
          <w:rFonts w:ascii="Times New Roman" w:hAnsi="Times New Roman" w:cs="Times New Roman"/>
          <w:sz w:val="24"/>
          <w:szCs w:val="24"/>
        </w:rPr>
        <w:t>) or ethical (</w:t>
      </w:r>
      <w:r w:rsidRPr="004D56BD">
        <w:rPr>
          <w:rFonts w:ascii="Times New Roman" w:hAnsi="Times New Roman" w:cs="Times New Roman"/>
          <w:i/>
          <w:iCs/>
          <w:sz w:val="24"/>
          <w:szCs w:val="24"/>
        </w:rPr>
        <w:t>ethische</w:t>
      </w:r>
      <w:r w:rsidRPr="004D56BD">
        <w:rPr>
          <w:rFonts w:ascii="Times New Roman" w:hAnsi="Times New Roman" w:cs="Times New Roman"/>
          <w:sz w:val="24"/>
          <w:szCs w:val="24"/>
        </w:rPr>
        <w:t>) society (Kant I.6:94). Whether or not this is the case, Günderrode here marks a distinction between relationships between human beings that are governed by different kinds of principles: on the one hand, rules or laws, perhaps like those in the institutions of the nation-state and, on the other, moral ideals of how individuals should behave towards each other.</w:t>
      </w:r>
    </w:p>
  </w:endnote>
  <w:endnote w:id="6">
    <w:p w14:paraId="3720799D" w14:textId="3A8892C8" w:rsidR="00D34E14" w:rsidRPr="004D56BD" w:rsidRDefault="00D34E14" w:rsidP="00D34E14">
      <w:pPr>
        <w:spacing w:line="480" w:lineRule="auto"/>
        <w:rPr>
          <w:rFonts w:ascii="Times New Roman" w:hAnsi="Times New Roman" w:cs="Times New Roman"/>
          <w:lang w:eastAsia="zh-CN"/>
        </w:rPr>
      </w:pPr>
      <w:r w:rsidRPr="004D56BD">
        <w:rPr>
          <w:rStyle w:val="EndnoteReference"/>
          <w:rFonts w:ascii="Times New Roman" w:hAnsi="Times New Roman" w:cs="Times New Roman"/>
        </w:rPr>
        <w:endnoteRef/>
      </w:r>
      <w:r w:rsidRPr="004D56BD">
        <w:rPr>
          <w:rFonts w:ascii="Times New Roman" w:hAnsi="Times New Roman" w:cs="Times New Roman"/>
        </w:rPr>
        <w:t xml:space="preserve"> Günderrode treats</w:t>
      </w:r>
      <w:r>
        <w:rPr>
          <w:rFonts w:ascii="Times New Roman" w:hAnsi="Times New Roman" w:cs="Times New Roman"/>
        </w:rPr>
        <w:t xml:space="preserve"> the term</w:t>
      </w:r>
      <w:r w:rsidRPr="004D56BD">
        <w:rPr>
          <w:rFonts w:ascii="Times New Roman" w:hAnsi="Times New Roman" w:cs="Times New Roman"/>
        </w:rPr>
        <w:t xml:space="preserve"> “nature” as roughly synonymous with “spirit of nature,” </w:t>
      </w:r>
      <w:del w:id="180" w:author="Copyeditor" w:date="2022-08-28T13:54:00Z">
        <w:r w:rsidRPr="004D56BD" w:rsidDel="003C5757">
          <w:rPr>
            <w:rFonts w:ascii="Times New Roman" w:hAnsi="Times New Roman" w:cs="Times New Roman"/>
          </w:rPr>
          <w:delText>i.e.</w:delText>
        </w:r>
      </w:del>
      <w:ins w:id="181" w:author="Copyeditor" w:date="2022-08-28T13:54:00Z">
        <w:r w:rsidR="003C5757">
          <w:rPr>
            <w:rFonts w:ascii="Times New Roman" w:hAnsi="Times New Roman" w:cs="Times New Roman"/>
          </w:rPr>
          <w:t>that is</w:t>
        </w:r>
      </w:ins>
      <w:r w:rsidRPr="004D56BD">
        <w:rPr>
          <w:rFonts w:ascii="Times New Roman" w:hAnsi="Times New Roman" w:cs="Times New Roman"/>
        </w:rPr>
        <w:t xml:space="preserve">, not (like “earth”) to describe </w:t>
      </w:r>
      <w:r>
        <w:rPr>
          <w:rFonts w:ascii="Times New Roman" w:hAnsi="Times New Roman" w:cs="Times New Roman"/>
        </w:rPr>
        <w:t>our</w:t>
      </w:r>
      <w:r w:rsidRPr="004D56BD">
        <w:rPr>
          <w:rFonts w:ascii="Times New Roman" w:hAnsi="Times New Roman" w:cs="Times New Roman"/>
        </w:rPr>
        <w:t xml:space="preserve"> world of finite entities</w:t>
      </w:r>
      <w:del w:id="182" w:author="Copyeditor" w:date="2022-08-28T13:54:00Z">
        <w:r w:rsidRPr="004D56BD" w:rsidDel="003C5757">
          <w:rPr>
            <w:rFonts w:ascii="Times New Roman" w:hAnsi="Times New Roman" w:cs="Times New Roman"/>
          </w:rPr>
          <w:delText>,</w:delText>
        </w:r>
      </w:del>
      <w:r w:rsidRPr="004D56BD">
        <w:rPr>
          <w:rFonts w:ascii="Times New Roman" w:hAnsi="Times New Roman" w:cs="Times New Roman"/>
        </w:rPr>
        <w:t xml:space="preserve"> but to refer to the infinite process that underlies it</w:t>
      </w:r>
      <w:r>
        <w:rPr>
          <w:rFonts w:ascii="Times New Roman" w:hAnsi="Times New Roman" w:cs="Times New Roman"/>
        </w:rPr>
        <w:t xml:space="preserve"> (i.e., like “spirit of earth” or “earth essence”)</w:t>
      </w:r>
      <w:r w:rsidRPr="004D56BD">
        <w:rPr>
          <w:rFonts w:ascii="Times New Roman" w:hAnsi="Times New Roman" w:cs="Times New Roman"/>
        </w:rPr>
        <w:t>. For example</w:t>
      </w:r>
      <w:del w:id="183" w:author="Copyeditor" w:date="2022-08-28T13:54:00Z">
        <w:r w:rsidR="00032C01" w:rsidDel="003C5757">
          <w:rPr>
            <w:rFonts w:ascii="Times New Roman" w:hAnsi="Times New Roman" w:cs="Times New Roman"/>
          </w:rPr>
          <w:delText>:</w:delText>
        </w:r>
        <w:r w:rsidRPr="004D56BD" w:rsidDel="003C5757">
          <w:rPr>
            <w:rFonts w:ascii="Times New Roman" w:hAnsi="Times New Roman" w:cs="Times New Roman"/>
          </w:rPr>
          <w:delText xml:space="preserve"> </w:delText>
        </w:r>
      </w:del>
      <w:ins w:id="184" w:author="Copyeditor" w:date="2022-08-28T13:54:00Z">
        <w:r w:rsidR="003C5757">
          <w:rPr>
            <w:rFonts w:ascii="Times New Roman" w:hAnsi="Times New Roman" w:cs="Times New Roman"/>
          </w:rPr>
          <w:t>,</w:t>
        </w:r>
        <w:r w:rsidR="003C5757" w:rsidRPr="004D56BD">
          <w:rPr>
            <w:rFonts w:ascii="Times New Roman" w:hAnsi="Times New Roman" w:cs="Times New Roman"/>
          </w:rPr>
          <w:t xml:space="preserve"> </w:t>
        </w:r>
      </w:ins>
      <w:r w:rsidRPr="004D56BD">
        <w:rPr>
          <w:rFonts w:ascii="Times New Roman" w:hAnsi="Times New Roman" w:cs="Times New Roman"/>
        </w:rPr>
        <w:t>in “Letters” the author writes that “infinite nature will always reveal itself anew in infinite time” (I:356; see also I:350, 355)</w:t>
      </w:r>
      <w:r>
        <w:rPr>
          <w:rFonts w:ascii="Times New Roman" w:hAnsi="Times New Roman" w:cs="Times New Roman"/>
        </w:rPr>
        <w:t>; i</w:t>
      </w:r>
      <w:r w:rsidRPr="004D56BD">
        <w:rPr>
          <w:rFonts w:ascii="Times New Roman" w:hAnsi="Times New Roman" w:cs="Times New Roman"/>
        </w:rPr>
        <w:t>n “Idea of the Earth,” Günderrode claims that ordinary bodies are “a failed attempt by nature to produce that immortal ideal body” (I:448)</w:t>
      </w:r>
      <w:r>
        <w:rPr>
          <w:rFonts w:ascii="Times New Roman" w:hAnsi="Times New Roman" w:cs="Times New Roman"/>
        </w:rPr>
        <w:t>; i</w:t>
      </w:r>
      <w:r w:rsidRPr="004D56BD">
        <w:rPr>
          <w:rFonts w:ascii="Times New Roman" w:hAnsi="Times New Roman" w:cs="Times New Roman"/>
        </w:rPr>
        <w:t>n “Story of a Brahmin,” the Brahm</w:t>
      </w:r>
      <w:r>
        <w:rPr>
          <w:rFonts w:ascii="Times New Roman" w:hAnsi="Times New Roman" w:cs="Times New Roman"/>
        </w:rPr>
        <w:t>in</w:t>
      </w:r>
      <w:r w:rsidRPr="004D56BD">
        <w:rPr>
          <w:rFonts w:ascii="Times New Roman" w:hAnsi="Times New Roman" w:cs="Times New Roman"/>
        </w:rPr>
        <w:t xml:space="preserve"> says as he is dying: “I would like to</w:t>
      </w:r>
      <w:ins w:id="185" w:author="Copyeditor" w:date="2022-08-28T13:55:00Z">
        <w:r w:rsidR="003C5757">
          <w:rPr>
            <w:rFonts w:ascii="Times New Roman" w:hAnsi="Times New Roman" w:cs="Times New Roman"/>
          </w:rPr>
          <w:t> . . . </w:t>
        </w:r>
      </w:ins>
      <w:del w:id="186" w:author="Copyeditor" w:date="2022-08-28T13:55:00Z">
        <w:r w:rsidRPr="004D56BD" w:rsidDel="003C5757">
          <w:rPr>
            <w:rFonts w:ascii="Times New Roman" w:hAnsi="Times New Roman" w:cs="Times New Roman"/>
          </w:rPr>
          <w:delText xml:space="preserve"> […] </w:delText>
        </w:r>
      </w:del>
      <w:r w:rsidRPr="004D56BD">
        <w:rPr>
          <w:rFonts w:ascii="Times New Roman" w:hAnsi="Times New Roman" w:cs="Times New Roman"/>
        </w:rPr>
        <w:t>breathe my spirit silently back into silent nature” (I:313)</w:t>
      </w:r>
      <w:r>
        <w:rPr>
          <w:rFonts w:ascii="Times New Roman" w:hAnsi="Times New Roman" w:cs="Times New Roman"/>
        </w:rPr>
        <w:t>; and</w:t>
      </w:r>
      <w:r w:rsidRPr="004D56BD">
        <w:rPr>
          <w:rFonts w:ascii="Times New Roman" w:hAnsi="Times New Roman" w:cs="Times New Roman"/>
        </w:rPr>
        <w:t xml:space="preserve"> in “Idea of Nature,” Günderrode </w:t>
      </w:r>
      <w:r>
        <w:rPr>
          <w:rFonts w:ascii="Times New Roman" w:hAnsi="Times New Roman" w:cs="Times New Roman"/>
        </w:rPr>
        <w:t>writes</w:t>
      </w:r>
      <w:del w:id="187" w:author="Copyeditor" w:date="2022-08-28T13:55:00Z">
        <w:r w:rsidRPr="004D56BD" w:rsidDel="003C5757">
          <w:rPr>
            <w:rFonts w:ascii="Times New Roman" w:hAnsi="Times New Roman" w:cs="Times New Roman"/>
          </w:rPr>
          <w:delText xml:space="preserve">: </w:delText>
        </w:r>
      </w:del>
      <w:ins w:id="188" w:author="Copyeditor" w:date="2022-08-28T13:55:00Z">
        <w:r w:rsidR="003C5757">
          <w:rPr>
            <w:rFonts w:ascii="Times New Roman" w:hAnsi="Times New Roman" w:cs="Times New Roman"/>
          </w:rPr>
          <w:t>,</w:t>
        </w:r>
        <w:r w:rsidR="003C5757" w:rsidRPr="004D56BD">
          <w:rPr>
            <w:rFonts w:ascii="Times New Roman" w:hAnsi="Times New Roman" w:cs="Times New Roman"/>
          </w:rPr>
          <w:t xml:space="preserve"> </w:t>
        </w:r>
      </w:ins>
      <w:r w:rsidRPr="004D56BD">
        <w:rPr>
          <w:rFonts w:ascii="Times New Roman" w:hAnsi="Times New Roman" w:cs="Times New Roman"/>
        </w:rPr>
        <w:t>“Nature is an eternal activity, a self producing product, an ever enduring becoming” (II:398</w:t>
      </w:r>
      <w:r w:rsidRPr="004D56BD">
        <w:rPr>
          <w:rFonts w:ascii="Times New Roman" w:hAnsi="Times New Roman" w:cs="Times New Roman"/>
          <w:lang w:eastAsia="zh-CN"/>
        </w:rPr>
        <w:t>).</w:t>
      </w:r>
      <w:r w:rsidRPr="008C2944">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8383" w14:textId="77777777" w:rsidR="00062804" w:rsidRDefault="00062804" w:rsidP="00FF39DB">
      <w:r>
        <w:separator/>
      </w:r>
    </w:p>
  </w:footnote>
  <w:footnote w:type="continuationSeparator" w:id="0">
    <w:p w14:paraId="2999A905" w14:textId="77777777" w:rsidR="00062804" w:rsidRDefault="00062804" w:rsidP="00FF39D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92"/>
    <w:rsid w:val="00000131"/>
    <w:rsid w:val="000004D8"/>
    <w:rsid w:val="00000CC9"/>
    <w:rsid w:val="00000E10"/>
    <w:rsid w:val="00000F95"/>
    <w:rsid w:val="000014C7"/>
    <w:rsid w:val="0000156E"/>
    <w:rsid w:val="00001A3C"/>
    <w:rsid w:val="00002775"/>
    <w:rsid w:val="00002CD1"/>
    <w:rsid w:val="00002EAD"/>
    <w:rsid w:val="0000301A"/>
    <w:rsid w:val="00003325"/>
    <w:rsid w:val="00003926"/>
    <w:rsid w:val="00005630"/>
    <w:rsid w:val="000058B9"/>
    <w:rsid w:val="000060E5"/>
    <w:rsid w:val="0000613C"/>
    <w:rsid w:val="00006697"/>
    <w:rsid w:val="000066CF"/>
    <w:rsid w:val="00006CE9"/>
    <w:rsid w:val="00007110"/>
    <w:rsid w:val="000073C5"/>
    <w:rsid w:val="00007555"/>
    <w:rsid w:val="000075FD"/>
    <w:rsid w:val="00007714"/>
    <w:rsid w:val="0000796E"/>
    <w:rsid w:val="00007F0B"/>
    <w:rsid w:val="00010251"/>
    <w:rsid w:val="000107E7"/>
    <w:rsid w:val="0001096E"/>
    <w:rsid w:val="00010F55"/>
    <w:rsid w:val="00011193"/>
    <w:rsid w:val="00011214"/>
    <w:rsid w:val="00011348"/>
    <w:rsid w:val="000117E5"/>
    <w:rsid w:val="00011977"/>
    <w:rsid w:val="00011FFA"/>
    <w:rsid w:val="0001292D"/>
    <w:rsid w:val="000130BD"/>
    <w:rsid w:val="000135FF"/>
    <w:rsid w:val="00013743"/>
    <w:rsid w:val="00014112"/>
    <w:rsid w:val="0001465E"/>
    <w:rsid w:val="000154D4"/>
    <w:rsid w:val="00015623"/>
    <w:rsid w:val="00016487"/>
    <w:rsid w:val="00016850"/>
    <w:rsid w:val="00016B11"/>
    <w:rsid w:val="0001704D"/>
    <w:rsid w:val="000171C6"/>
    <w:rsid w:val="00017508"/>
    <w:rsid w:val="00017568"/>
    <w:rsid w:val="000177AF"/>
    <w:rsid w:val="0002013D"/>
    <w:rsid w:val="0002031B"/>
    <w:rsid w:val="0002119C"/>
    <w:rsid w:val="000214C9"/>
    <w:rsid w:val="00021600"/>
    <w:rsid w:val="0002172E"/>
    <w:rsid w:val="00021938"/>
    <w:rsid w:val="00021C85"/>
    <w:rsid w:val="0002270B"/>
    <w:rsid w:val="000228D5"/>
    <w:rsid w:val="00022C57"/>
    <w:rsid w:val="00022FAD"/>
    <w:rsid w:val="00022FB1"/>
    <w:rsid w:val="000230E5"/>
    <w:rsid w:val="0002318A"/>
    <w:rsid w:val="0002382C"/>
    <w:rsid w:val="00023AF8"/>
    <w:rsid w:val="00023EFB"/>
    <w:rsid w:val="000241C3"/>
    <w:rsid w:val="000245E3"/>
    <w:rsid w:val="00024910"/>
    <w:rsid w:val="00024D4D"/>
    <w:rsid w:val="0002535A"/>
    <w:rsid w:val="0002542B"/>
    <w:rsid w:val="00026102"/>
    <w:rsid w:val="000261C1"/>
    <w:rsid w:val="0002633E"/>
    <w:rsid w:val="00026371"/>
    <w:rsid w:val="000267FC"/>
    <w:rsid w:val="00026A16"/>
    <w:rsid w:val="00026AD7"/>
    <w:rsid w:val="00026B8C"/>
    <w:rsid w:val="00026E36"/>
    <w:rsid w:val="00026FFE"/>
    <w:rsid w:val="00027102"/>
    <w:rsid w:val="000274F0"/>
    <w:rsid w:val="000278D7"/>
    <w:rsid w:val="00027B78"/>
    <w:rsid w:val="00027CAA"/>
    <w:rsid w:val="00027F38"/>
    <w:rsid w:val="0003020C"/>
    <w:rsid w:val="000303E9"/>
    <w:rsid w:val="00030CE4"/>
    <w:rsid w:val="0003212A"/>
    <w:rsid w:val="0003225C"/>
    <w:rsid w:val="00032C01"/>
    <w:rsid w:val="00032C4D"/>
    <w:rsid w:val="00033022"/>
    <w:rsid w:val="00033192"/>
    <w:rsid w:val="000336FD"/>
    <w:rsid w:val="0003373E"/>
    <w:rsid w:val="00033BBD"/>
    <w:rsid w:val="00034976"/>
    <w:rsid w:val="00034FAE"/>
    <w:rsid w:val="0003566A"/>
    <w:rsid w:val="00035D6D"/>
    <w:rsid w:val="00036348"/>
    <w:rsid w:val="00036D87"/>
    <w:rsid w:val="000371F4"/>
    <w:rsid w:val="0003720A"/>
    <w:rsid w:val="00037842"/>
    <w:rsid w:val="00037885"/>
    <w:rsid w:val="00037E17"/>
    <w:rsid w:val="00040149"/>
    <w:rsid w:val="0004179D"/>
    <w:rsid w:val="00041D3A"/>
    <w:rsid w:val="0004238F"/>
    <w:rsid w:val="000423F2"/>
    <w:rsid w:val="0004270B"/>
    <w:rsid w:val="00042A70"/>
    <w:rsid w:val="00042E54"/>
    <w:rsid w:val="000435B9"/>
    <w:rsid w:val="00043684"/>
    <w:rsid w:val="00043BA5"/>
    <w:rsid w:val="0004451B"/>
    <w:rsid w:val="00044CA5"/>
    <w:rsid w:val="00044D4D"/>
    <w:rsid w:val="000452FE"/>
    <w:rsid w:val="00045794"/>
    <w:rsid w:val="00045C54"/>
    <w:rsid w:val="00045D70"/>
    <w:rsid w:val="00046143"/>
    <w:rsid w:val="000462E8"/>
    <w:rsid w:val="00046378"/>
    <w:rsid w:val="00046A48"/>
    <w:rsid w:val="00046FB1"/>
    <w:rsid w:val="00047328"/>
    <w:rsid w:val="000473CF"/>
    <w:rsid w:val="0004743F"/>
    <w:rsid w:val="00047641"/>
    <w:rsid w:val="0005018E"/>
    <w:rsid w:val="00050499"/>
    <w:rsid w:val="000504DC"/>
    <w:rsid w:val="00050638"/>
    <w:rsid w:val="00050981"/>
    <w:rsid w:val="00050E0E"/>
    <w:rsid w:val="0005139A"/>
    <w:rsid w:val="00051C84"/>
    <w:rsid w:val="00051D96"/>
    <w:rsid w:val="00052300"/>
    <w:rsid w:val="000528B8"/>
    <w:rsid w:val="00052D3B"/>
    <w:rsid w:val="0005309F"/>
    <w:rsid w:val="000533AF"/>
    <w:rsid w:val="000540C0"/>
    <w:rsid w:val="000543F1"/>
    <w:rsid w:val="00054A15"/>
    <w:rsid w:val="00054B35"/>
    <w:rsid w:val="00054D44"/>
    <w:rsid w:val="00055099"/>
    <w:rsid w:val="00055E3C"/>
    <w:rsid w:val="00055FBD"/>
    <w:rsid w:val="00055FF6"/>
    <w:rsid w:val="00056110"/>
    <w:rsid w:val="00056119"/>
    <w:rsid w:val="0005687B"/>
    <w:rsid w:val="00056AA7"/>
    <w:rsid w:val="00057645"/>
    <w:rsid w:val="0005789E"/>
    <w:rsid w:val="00057D67"/>
    <w:rsid w:val="00061012"/>
    <w:rsid w:val="000613C1"/>
    <w:rsid w:val="000618AD"/>
    <w:rsid w:val="00061965"/>
    <w:rsid w:val="00061A5D"/>
    <w:rsid w:val="00062129"/>
    <w:rsid w:val="00062655"/>
    <w:rsid w:val="0006276A"/>
    <w:rsid w:val="00062804"/>
    <w:rsid w:val="00062A46"/>
    <w:rsid w:val="00062D1B"/>
    <w:rsid w:val="00062E1A"/>
    <w:rsid w:val="00062E66"/>
    <w:rsid w:val="00063432"/>
    <w:rsid w:val="00063D81"/>
    <w:rsid w:val="00063FC0"/>
    <w:rsid w:val="0006431B"/>
    <w:rsid w:val="00064366"/>
    <w:rsid w:val="000648F3"/>
    <w:rsid w:val="0006494A"/>
    <w:rsid w:val="00064C1C"/>
    <w:rsid w:val="00064E28"/>
    <w:rsid w:val="00065085"/>
    <w:rsid w:val="000661AA"/>
    <w:rsid w:val="000665F3"/>
    <w:rsid w:val="00066E4F"/>
    <w:rsid w:val="000671F3"/>
    <w:rsid w:val="00067212"/>
    <w:rsid w:val="000672BB"/>
    <w:rsid w:val="0006731D"/>
    <w:rsid w:val="000676AD"/>
    <w:rsid w:val="000679DD"/>
    <w:rsid w:val="00067CF6"/>
    <w:rsid w:val="00067D7D"/>
    <w:rsid w:val="00067DA4"/>
    <w:rsid w:val="00070729"/>
    <w:rsid w:val="00070DDE"/>
    <w:rsid w:val="00071640"/>
    <w:rsid w:val="0007167D"/>
    <w:rsid w:val="00071A7A"/>
    <w:rsid w:val="00071B25"/>
    <w:rsid w:val="00071D00"/>
    <w:rsid w:val="0007240E"/>
    <w:rsid w:val="0007269C"/>
    <w:rsid w:val="0007328B"/>
    <w:rsid w:val="00074DAE"/>
    <w:rsid w:val="0007533B"/>
    <w:rsid w:val="00075BEE"/>
    <w:rsid w:val="000766D4"/>
    <w:rsid w:val="00076D0E"/>
    <w:rsid w:val="00077150"/>
    <w:rsid w:val="000778A2"/>
    <w:rsid w:val="00077A44"/>
    <w:rsid w:val="000804B2"/>
    <w:rsid w:val="00080AD9"/>
    <w:rsid w:val="00080BDD"/>
    <w:rsid w:val="00080E36"/>
    <w:rsid w:val="00081228"/>
    <w:rsid w:val="00081236"/>
    <w:rsid w:val="00081B14"/>
    <w:rsid w:val="00081CF0"/>
    <w:rsid w:val="000821E5"/>
    <w:rsid w:val="0008310F"/>
    <w:rsid w:val="00083490"/>
    <w:rsid w:val="00083741"/>
    <w:rsid w:val="00083F64"/>
    <w:rsid w:val="00084008"/>
    <w:rsid w:val="00084DC5"/>
    <w:rsid w:val="000850A9"/>
    <w:rsid w:val="00085386"/>
    <w:rsid w:val="000855A2"/>
    <w:rsid w:val="00085A97"/>
    <w:rsid w:val="000860DE"/>
    <w:rsid w:val="00086619"/>
    <w:rsid w:val="00086790"/>
    <w:rsid w:val="00086D3F"/>
    <w:rsid w:val="000874B9"/>
    <w:rsid w:val="00087735"/>
    <w:rsid w:val="00087A0B"/>
    <w:rsid w:val="00087C35"/>
    <w:rsid w:val="00090836"/>
    <w:rsid w:val="000908F7"/>
    <w:rsid w:val="00090F85"/>
    <w:rsid w:val="0009105E"/>
    <w:rsid w:val="00091226"/>
    <w:rsid w:val="0009134A"/>
    <w:rsid w:val="000918F0"/>
    <w:rsid w:val="00091C2A"/>
    <w:rsid w:val="0009235C"/>
    <w:rsid w:val="000927FA"/>
    <w:rsid w:val="0009340F"/>
    <w:rsid w:val="000936C3"/>
    <w:rsid w:val="00093BE9"/>
    <w:rsid w:val="00094E19"/>
    <w:rsid w:val="000955AF"/>
    <w:rsid w:val="00095983"/>
    <w:rsid w:val="00095D22"/>
    <w:rsid w:val="00095D64"/>
    <w:rsid w:val="000960CC"/>
    <w:rsid w:val="000968EB"/>
    <w:rsid w:val="00096D7F"/>
    <w:rsid w:val="00097065"/>
    <w:rsid w:val="00097616"/>
    <w:rsid w:val="000976D5"/>
    <w:rsid w:val="0009777A"/>
    <w:rsid w:val="000A0195"/>
    <w:rsid w:val="000A052B"/>
    <w:rsid w:val="000A05D8"/>
    <w:rsid w:val="000A0E97"/>
    <w:rsid w:val="000A116E"/>
    <w:rsid w:val="000A2868"/>
    <w:rsid w:val="000A3291"/>
    <w:rsid w:val="000A35EE"/>
    <w:rsid w:val="000A3978"/>
    <w:rsid w:val="000A4C47"/>
    <w:rsid w:val="000A5313"/>
    <w:rsid w:val="000A53F7"/>
    <w:rsid w:val="000A5462"/>
    <w:rsid w:val="000A62B1"/>
    <w:rsid w:val="000A6422"/>
    <w:rsid w:val="000A68F6"/>
    <w:rsid w:val="000A737D"/>
    <w:rsid w:val="000A76DF"/>
    <w:rsid w:val="000A7968"/>
    <w:rsid w:val="000A7D1C"/>
    <w:rsid w:val="000A7FE5"/>
    <w:rsid w:val="000A7FEE"/>
    <w:rsid w:val="000B0105"/>
    <w:rsid w:val="000B03C4"/>
    <w:rsid w:val="000B11A7"/>
    <w:rsid w:val="000B12A1"/>
    <w:rsid w:val="000B1DC0"/>
    <w:rsid w:val="000B1FB8"/>
    <w:rsid w:val="000B2815"/>
    <w:rsid w:val="000B3256"/>
    <w:rsid w:val="000B332E"/>
    <w:rsid w:val="000B36AB"/>
    <w:rsid w:val="000B36C9"/>
    <w:rsid w:val="000B3C86"/>
    <w:rsid w:val="000B3DE7"/>
    <w:rsid w:val="000B3F63"/>
    <w:rsid w:val="000B429E"/>
    <w:rsid w:val="000B433C"/>
    <w:rsid w:val="000B4B40"/>
    <w:rsid w:val="000B572F"/>
    <w:rsid w:val="000B5E13"/>
    <w:rsid w:val="000B5F01"/>
    <w:rsid w:val="000B610E"/>
    <w:rsid w:val="000B6B86"/>
    <w:rsid w:val="000B6E7A"/>
    <w:rsid w:val="000B777C"/>
    <w:rsid w:val="000B7850"/>
    <w:rsid w:val="000C0314"/>
    <w:rsid w:val="000C04D2"/>
    <w:rsid w:val="000C04EA"/>
    <w:rsid w:val="000C0762"/>
    <w:rsid w:val="000C08BC"/>
    <w:rsid w:val="000C0DDE"/>
    <w:rsid w:val="000C112D"/>
    <w:rsid w:val="000C138C"/>
    <w:rsid w:val="000C1685"/>
    <w:rsid w:val="000C1A2D"/>
    <w:rsid w:val="000C1B59"/>
    <w:rsid w:val="000C206B"/>
    <w:rsid w:val="000C227E"/>
    <w:rsid w:val="000C27FE"/>
    <w:rsid w:val="000C2E87"/>
    <w:rsid w:val="000C31B4"/>
    <w:rsid w:val="000C353B"/>
    <w:rsid w:val="000C3B78"/>
    <w:rsid w:val="000C3DCA"/>
    <w:rsid w:val="000C3FA5"/>
    <w:rsid w:val="000C46A1"/>
    <w:rsid w:val="000C4DF0"/>
    <w:rsid w:val="000C4F35"/>
    <w:rsid w:val="000C53CD"/>
    <w:rsid w:val="000C5A1F"/>
    <w:rsid w:val="000C5A53"/>
    <w:rsid w:val="000C5AB2"/>
    <w:rsid w:val="000C5CB2"/>
    <w:rsid w:val="000C5D30"/>
    <w:rsid w:val="000C6809"/>
    <w:rsid w:val="000C6DEF"/>
    <w:rsid w:val="000C7A71"/>
    <w:rsid w:val="000D0537"/>
    <w:rsid w:val="000D0FF3"/>
    <w:rsid w:val="000D16AA"/>
    <w:rsid w:val="000D1BD3"/>
    <w:rsid w:val="000D20AE"/>
    <w:rsid w:val="000D214C"/>
    <w:rsid w:val="000D23A5"/>
    <w:rsid w:val="000D26FD"/>
    <w:rsid w:val="000D289F"/>
    <w:rsid w:val="000D29EB"/>
    <w:rsid w:val="000D31BF"/>
    <w:rsid w:val="000D4879"/>
    <w:rsid w:val="000D492B"/>
    <w:rsid w:val="000D49BD"/>
    <w:rsid w:val="000D4B01"/>
    <w:rsid w:val="000D4B4B"/>
    <w:rsid w:val="000D4B7F"/>
    <w:rsid w:val="000D4F31"/>
    <w:rsid w:val="000D57D0"/>
    <w:rsid w:val="000D5C38"/>
    <w:rsid w:val="000D610E"/>
    <w:rsid w:val="000D6350"/>
    <w:rsid w:val="000D63D0"/>
    <w:rsid w:val="000D6466"/>
    <w:rsid w:val="000D6549"/>
    <w:rsid w:val="000D6631"/>
    <w:rsid w:val="000D6730"/>
    <w:rsid w:val="000D7162"/>
    <w:rsid w:val="000D77DE"/>
    <w:rsid w:val="000E0C44"/>
    <w:rsid w:val="000E106F"/>
    <w:rsid w:val="000E10DD"/>
    <w:rsid w:val="000E1267"/>
    <w:rsid w:val="000E12DA"/>
    <w:rsid w:val="000E1402"/>
    <w:rsid w:val="000E2198"/>
    <w:rsid w:val="000E233E"/>
    <w:rsid w:val="000E25E5"/>
    <w:rsid w:val="000E2A2D"/>
    <w:rsid w:val="000E2C10"/>
    <w:rsid w:val="000E327C"/>
    <w:rsid w:val="000E33C4"/>
    <w:rsid w:val="000E3C01"/>
    <w:rsid w:val="000E3CA1"/>
    <w:rsid w:val="000E3D1A"/>
    <w:rsid w:val="000E3D5E"/>
    <w:rsid w:val="000E4390"/>
    <w:rsid w:val="000E5B92"/>
    <w:rsid w:val="000E6875"/>
    <w:rsid w:val="000E6BB2"/>
    <w:rsid w:val="000E72E4"/>
    <w:rsid w:val="000F02A4"/>
    <w:rsid w:val="000F0595"/>
    <w:rsid w:val="000F0C05"/>
    <w:rsid w:val="000F17AF"/>
    <w:rsid w:val="000F199B"/>
    <w:rsid w:val="000F1B88"/>
    <w:rsid w:val="000F1CCC"/>
    <w:rsid w:val="000F1E67"/>
    <w:rsid w:val="000F1F27"/>
    <w:rsid w:val="000F22F6"/>
    <w:rsid w:val="000F2325"/>
    <w:rsid w:val="000F24F7"/>
    <w:rsid w:val="000F320F"/>
    <w:rsid w:val="000F3A11"/>
    <w:rsid w:val="000F3BD4"/>
    <w:rsid w:val="000F3C85"/>
    <w:rsid w:val="000F3CAA"/>
    <w:rsid w:val="000F3D70"/>
    <w:rsid w:val="000F4139"/>
    <w:rsid w:val="000F5EEF"/>
    <w:rsid w:val="000F5F77"/>
    <w:rsid w:val="000F6031"/>
    <w:rsid w:val="000F6A98"/>
    <w:rsid w:val="000F6EBE"/>
    <w:rsid w:val="000F754B"/>
    <w:rsid w:val="000F7935"/>
    <w:rsid w:val="0010002D"/>
    <w:rsid w:val="001003F2"/>
    <w:rsid w:val="00100503"/>
    <w:rsid w:val="00100648"/>
    <w:rsid w:val="00100856"/>
    <w:rsid w:val="00100C31"/>
    <w:rsid w:val="00101236"/>
    <w:rsid w:val="00101569"/>
    <w:rsid w:val="00101856"/>
    <w:rsid w:val="001018D3"/>
    <w:rsid w:val="00101B0E"/>
    <w:rsid w:val="00102161"/>
    <w:rsid w:val="00102A27"/>
    <w:rsid w:val="00102A41"/>
    <w:rsid w:val="00102D63"/>
    <w:rsid w:val="00103110"/>
    <w:rsid w:val="00103124"/>
    <w:rsid w:val="001036B6"/>
    <w:rsid w:val="001036F7"/>
    <w:rsid w:val="00104856"/>
    <w:rsid w:val="001049E4"/>
    <w:rsid w:val="00104AA0"/>
    <w:rsid w:val="00104ACA"/>
    <w:rsid w:val="00104ACC"/>
    <w:rsid w:val="00104BEA"/>
    <w:rsid w:val="00104DF3"/>
    <w:rsid w:val="0010582D"/>
    <w:rsid w:val="0010592D"/>
    <w:rsid w:val="00105E1D"/>
    <w:rsid w:val="00105E2C"/>
    <w:rsid w:val="00105F15"/>
    <w:rsid w:val="00106662"/>
    <w:rsid w:val="00106DE3"/>
    <w:rsid w:val="00106E1C"/>
    <w:rsid w:val="0010785D"/>
    <w:rsid w:val="00107CA4"/>
    <w:rsid w:val="0011029C"/>
    <w:rsid w:val="001103F7"/>
    <w:rsid w:val="00110D08"/>
    <w:rsid w:val="00110F17"/>
    <w:rsid w:val="0011165F"/>
    <w:rsid w:val="001117FC"/>
    <w:rsid w:val="00111992"/>
    <w:rsid w:val="00111A8C"/>
    <w:rsid w:val="00111BD3"/>
    <w:rsid w:val="00111C99"/>
    <w:rsid w:val="0011277D"/>
    <w:rsid w:val="00112DD2"/>
    <w:rsid w:val="00112F71"/>
    <w:rsid w:val="001130BA"/>
    <w:rsid w:val="0011321F"/>
    <w:rsid w:val="001134B2"/>
    <w:rsid w:val="00113A99"/>
    <w:rsid w:val="0011435D"/>
    <w:rsid w:val="001146F9"/>
    <w:rsid w:val="001147C2"/>
    <w:rsid w:val="00114C0F"/>
    <w:rsid w:val="00114C8C"/>
    <w:rsid w:val="00114F7B"/>
    <w:rsid w:val="001151B5"/>
    <w:rsid w:val="00115498"/>
    <w:rsid w:val="0011572B"/>
    <w:rsid w:val="00115D2C"/>
    <w:rsid w:val="00116308"/>
    <w:rsid w:val="00116423"/>
    <w:rsid w:val="001168B1"/>
    <w:rsid w:val="00116AFD"/>
    <w:rsid w:val="00116F04"/>
    <w:rsid w:val="001177F9"/>
    <w:rsid w:val="00117BC0"/>
    <w:rsid w:val="00117DCF"/>
    <w:rsid w:val="00120273"/>
    <w:rsid w:val="001203DF"/>
    <w:rsid w:val="00120B12"/>
    <w:rsid w:val="001213DD"/>
    <w:rsid w:val="00121A9B"/>
    <w:rsid w:val="00121DEB"/>
    <w:rsid w:val="00122031"/>
    <w:rsid w:val="001226DF"/>
    <w:rsid w:val="00122C71"/>
    <w:rsid w:val="001236F6"/>
    <w:rsid w:val="00123858"/>
    <w:rsid w:val="00123B63"/>
    <w:rsid w:val="00123C09"/>
    <w:rsid w:val="001247BA"/>
    <w:rsid w:val="00125192"/>
    <w:rsid w:val="001252D3"/>
    <w:rsid w:val="001255A1"/>
    <w:rsid w:val="00125990"/>
    <w:rsid w:val="00125CBA"/>
    <w:rsid w:val="00125CCA"/>
    <w:rsid w:val="00125DF9"/>
    <w:rsid w:val="00125FFD"/>
    <w:rsid w:val="001262D1"/>
    <w:rsid w:val="00126EE6"/>
    <w:rsid w:val="00127069"/>
    <w:rsid w:val="00127393"/>
    <w:rsid w:val="001277A7"/>
    <w:rsid w:val="0013004F"/>
    <w:rsid w:val="00130072"/>
    <w:rsid w:val="001307B1"/>
    <w:rsid w:val="00131420"/>
    <w:rsid w:val="00131513"/>
    <w:rsid w:val="00132627"/>
    <w:rsid w:val="001328E6"/>
    <w:rsid w:val="00132C32"/>
    <w:rsid w:val="00132C68"/>
    <w:rsid w:val="00132E26"/>
    <w:rsid w:val="00133EA0"/>
    <w:rsid w:val="0013412B"/>
    <w:rsid w:val="00134272"/>
    <w:rsid w:val="00134740"/>
    <w:rsid w:val="0013535E"/>
    <w:rsid w:val="00135990"/>
    <w:rsid w:val="00135A80"/>
    <w:rsid w:val="00135BB9"/>
    <w:rsid w:val="00135D39"/>
    <w:rsid w:val="00136335"/>
    <w:rsid w:val="001366F8"/>
    <w:rsid w:val="00137A63"/>
    <w:rsid w:val="00137AD2"/>
    <w:rsid w:val="00140C88"/>
    <w:rsid w:val="00140FC5"/>
    <w:rsid w:val="00141AE3"/>
    <w:rsid w:val="00141FAD"/>
    <w:rsid w:val="001427BD"/>
    <w:rsid w:val="00143062"/>
    <w:rsid w:val="0014309D"/>
    <w:rsid w:val="00143188"/>
    <w:rsid w:val="001433BA"/>
    <w:rsid w:val="00145291"/>
    <w:rsid w:val="0014534C"/>
    <w:rsid w:val="00145D28"/>
    <w:rsid w:val="00145F85"/>
    <w:rsid w:val="00145FAF"/>
    <w:rsid w:val="0014633A"/>
    <w:rsid w:val="00146376"/>
    <w:rsid w:val="0014665C"/>
    <w:rsid w:val="00146883"/>
    <w:rsid w:val="00146963"/>
    <w:rsid w:val="00146ECD"/>
    <w:rsid w:val="0014787F"/>
    <w:rsid w:val="00147E05"/>
    <w:rsid w:val="00147F0C"/>
    <w:rsid w:val="00151147"/>
    <w:rsid w:val="00151295"/>
    <w:rsid w:val="00151348"/>
    <w:rsid w:val="0015144E"/>
    <w:rsid w:val="0015160E"/>
    <w:rsid w:val="00151E2F"/>
    <w:rsid w:val="001528D3"/>
    <w:rsid w:val="001535D5"/>
    <w:rsid w:val="00153628"/>
    <w:rsid w:val="00154585"/>
    <w:rsid w:val="00154D75"/>
    <w:rsid w:val="001552D8"/>
    <w:rsid w:val="00155515"/>
    <w:rsid w:val="00157C87"/>
    <w:rsid w:val="00160779"/>
    <w:rsid w:val="00160ACE"/>
    <w:rsid w:val="00160D4C"/>
    <w:rsid w:val="00160DA3"/>
    <w:rsid w:val="001610D4"/>
    <w:rsid w:val="0016221D"/>
    <w:rsid w:val="00162987"/>
    <w:rsid w:val="00163B2B"/>
    <w:rsid w:val="001644DF"/>
    <w:rsid w:val="00164528"/>
    <w:rsid w:val="00164597"/>
    <w:rsid w:val="00164907"/>
    <w:rsid w:val="00164988"/>
    <w:rsid w:val="00164B7A"/>
    <w:rsid w:val="00164CDC"/>
    <w:rsid w:val="00165660"/>
    <w:rsid w:val="00165685"/>
    <w:rsid w:val="001658F3"/>
    <w:rsid w:val="00165A34"/>
    <w:rsid w:val="00165ADE"/>
    <w:rsid w:val="00165AF7"/>
    <w:rsid w:val="00165C28"/>
    <w:rsid w:val="00165CA0"/>
    <w:rsid w:val="001678C9"/>
    <w:rsid w:val="00167A5C"/>
    <w:rsid w:val="00167C58"/>
    <w:rsid w:val="00167C84"/>
    <w:rsid w:val="00167CCE"/>
    <w:rsid w:val="0017007C"/>
    <w:rsid w:val="0017012C"/>
    <w:rsid w:val="001701BB"/>
    <w:rsid w:val="001702B0"/>
    <w:rsid w:val="00171162"/>
    <w:rsid w:val="001711FD"/>
    <w:rsid w:val="001712F9"/>
    <w:rsid w:val="0017232E"/>
    <w:rsid w:val="00172A19"/>
    <w:rsid w:val="00172EE1"/>
    <w:rsid w:val="0017318A"/>
    <w:rsid w:val="001731F6"/>
    <w:rsid w:val="00173556"/>
    <w:rsid w:val="00173CCD"/>
    <w:rsid w:val="00173F9C"/>
    <w:rsid w:val="00174775"/>
    <w:rsid w:val="00174D32"/>
    <w:rsid w:val="0017500D"/>
    <w:rsid w:val="001750E7"/>
    <w:rsid w:val="0017522A"/>
    <w:rsid w:val="001757B1"/>
    <w:rsid w:val="001759FD"/>
    <w:rsid w:val="0017688D"/>
    <w:rsid w:val="00176B36"/>
    <w:rsid w:val="00177055"/>
    <w:rsid w:val="001770B0"/>
    <w:rsid w:val="00177289"/>
    <w:rsid w:val="00177795"/>
    <w:rsid w:val="00177D3E"/>
    <w:rsid w:val="001804AD"/>
    <w:rsid w:val="00180C5D"/>
    <w:rsid w:val="00181C50"/>
    <w:rsid w:val="00181ED1"/>
    <w:rsid w:val="001820C0"/>
    <w:rsid w:val="001821C7"/>
    <w:rsid w:val="00182599"/>
    <w:rsid w:val="00182E29"/>
    <w:rsid w:val="00182FBE"/>
    <w:rsid w:val="00183163"/>
    <w:rsid w:val="0018335F"/>
    <w:rsid w:val="0018353F"/>
    <w:rsid w:val="0018373B"/>
    <w:rsid w:val="00183811"/>
    <w:rsid w:val="00183CE5"/>
    <w:rsid w:val="00183CF3"/>
    <w:rsid w:val="00183F1C"/>
    <w:rsid w:val="00184653"/>
    <w:rsid w:val="0018492C"/>
    <w:rsid w:val="00184C12"/>
    <w:rsid w:val="00184E28"/>
    <w:rsid w:val="001860A0"/>
    <w:rsid w:val="001868D7"/>
    <w:rsid w:val="0018698D"/>
    <w:rsid w:val="00186A49"/>
    <w:rsid w:val="00186D48"/>
    <w:rsid w:val="00186FAA"/>
    <w:rsid w:val="00187367"/>
    <w:rsid w:val="00187FD3"/>
    <w:rsid w:val="00190739"/>
    <w:rsid w:val="001908CC"/>
    <w:rsid w:val="00190A7F"/>
    <w:rsid w:val="00191014"/>
    <w:rsid w:val="001910F1"/>
    <w:rsid w:val="001912B7"/>
    <w:rsid w:val="00191471"/>
    <w:rsid w:val="001914BD"/>
    <w:rsid w:val="00191692"/>
    <w:rsid w:val="00191C59"/>
    <w:rsid w:val="00191F5B"/>
    <w:rsid w:val="001920E7"/>
    <w:rsid w:val="00192249"/>
    <w:rsid w:val="0019272F"/>
    <w:rsid w:val="001932BB"/>
    <w:rsid w:val="00193488"/>
    <w:rsid w:val="001938C5"/>
    <w:rsid w:val="00193A57"/>
    <w:rsid w:val="00193C28"/>
    <w:rsid w:val="00193FF7"/>
    <w:rsid w:val="00194175"/>
    <w:rsid w:val="001948BF"/>
    <w:rsid w:val="00194C9A"/>
    <w:rsid w:val="0019521E"/>
    <w:rsid w:val="001955F0"/>
    <w:rsid w:val="00195701"/>
    <w:rsid w:val="00196843"/>
    <w:rsid w:val="00196C71"/>
    <w:rsid w:val="00196CA0"/>
    <w:rsid w:val="00196DD8"/>
    <w:rsid w:val="00197039"/>
    <w:rsid w:val="001970F8"/>
    <w:rsid w:val="001974BE"/>
    <w:rsid w:val="001A0207"/>
    <w:rsid w:val="001A03A9"/>
    <w:rsid w:val="001A08B8"/>
    <w:rsid w:val="001A09DA"/>
    <w:rsid w:val="001A0F8C"/>
    <w:rsid w:val="001A126B"/>
    <w:rsid w:val="001A1A5E"/>
    <w:rsid w:val="001A1C28"/>
    <w:rsid w:val="001A225F"/>
    <w:rsid w:val="001A265D"/>
    <w:rsid w:val="001A279B"/>
    <w:rsid w:val="001A28FE"/>
    <w:rsid w:val="001A2F95"/>
    <w:rsid w:val="001A4042"/>
    <w:rsid w:val="001A5346"/>
    <w:rsid w:val="001A601C"/>
    <w:rsid w:val="001A656F"/>
    <w:rsid w:val="001A69D3"/>
    <w:rsid w:val="001A7991"/>
    <w:rsid w:val="001A7A21"/>
    <w:rsid w:val="001A7F0A"/>
    <w:rsid w:val="001B02A4"/>
    <w:rsid w:val="001B03E0"/>
    <w:rsid w:val="001B0495"/>
    <w:rsid w:val="001B05C8"/>
    <w:rsid w:val="001B0633"/>
    <w:rsid w:val="001B12B7"/>
    <w:rsid w:val="001B1B44"/>
    <w:rsid w:val="001B1CF2"/>
    <w:rsid w:val="001B2219"/>
    <w:rsid w:val="001B2316"/>
    <w:rsid w:val="001B255F"/>
    <w:rsid w:val="001B2ED3"/>
    <w:rsid w:val="001B332D"/>
    <w:rsid w:val="001B3691"/>
    <w:rsid w:val="001B3BF6"/>
    <w:rsid w:val="001B427D"/>
    <w:rsid w:val="001B432E"/>
    <w:rsid w:val="001B5007"/>
    <w:rsid w:val="001B5300"/>
    <w:rsid w:val="001B534C"/>
    <w:rsid w:val="001B5621"/>
    <w:rsid w:val="001B5873"/>
    <w:rsid w:val="001B629A"/>
    <w:rsid w:val="001B6463"/>
    <w:rsid w:val="001B6589"/>
    <w:rsid w:val="001B6ED4"/>
    <w:rsid w:val="001B6F6C"/>
    <w:rsid w:val="001B7A12"/>
    <w:rsid w:val="001B7C05"/>
    <w:rsid w:val="001B7CB3"/>
    <w:rsid w:val="001C000C"/>
    <w:rsid w:val="001C0BA9"/>
    <w:rsid w:val="001C19F7"/>
    <w:rsid w:val="001C1A0D"/>
    <w:rsid w:val="001C1DF3"/>
    <w:rsid w:val="001C1E92"/>
    <w:rsid w:val="001C2271"/>
    <w:rsid w:val="001C2DF7"/>
    <w:rsid w:val="001C3386"/>
    <w:rsid w:val="001C3D11"/>
    <w:rsid w:val="001C3E83"/>
    <w:rsid w:val="001C40C3"/>
    <w:rsid w:val="001C43D0"/>
    <w:rsid w:val="001C4895"/>
    <w:rsid w:val="001C4B68"/>
    <w:rsid w:val="001C5429"/>
    <w:rsid w:val="001C54D4"/>
    <w:rsid w:val="001C55BD"/>
    <w:rsid w:val="001C5DAE"/>
    <w:rsid w:val="001C6541"/>
    <w:rsid w:val="001C72ED"/>
    <w:rsid w:val="001C73AB"/>
    <w:rsid w:val="001C7978"/>
    <w:rsid w:val="001D0304"/>
    <w:rsid w:val="001D0A0B"/>
    <w:rsid w:val="001D0FF3"/>
    <w:rsid w:val="001D104C"/>
    <w:rsid w:val="001D139D"/>
    <w:rsid w:val="001D16AD"/>
    <w:rsid w:val="001D1D05"/>
    <w:rsid w:val="001D237C"/>
    <w:rsid w:val="001D2731"/>
    <w:rsid w:val="001D287F"/>
    <w:rsid w:val="001D2E29"/>
    <w:rsid w:val="001D3178"/>
    <w:rsid w:val="001D3B00"/>
    <w:rsid w:val="001D3B98"/>
    <w:rsid w:val="001D3CE9"/>
    <w:rsid w:val="001D4AB3"/>
    <w:rsid w:val="001D4C3A"/>
    <w:rsid w:val="001D4CF3"/>
    <w:rsid w:val="001D507A"/>
    <w:rsid w:val="001D50C1"/>
    <w:rsid w:val="001D5319"/>
    <w:rsid w:val="001D59A5"/>
    <w:rsid w:val="001D5C79"/>
    <w:rsid w:val="001D6063"/>
    <w:rsid w:val="001D6300"/>
    <w:rsid w:val="001D636C"/>
    <w:rsid w:val="001D67B6"/>
    <w:rsid w:val="001D6F7E"/>
    <w:rsid w:val="001D707E"/>
    <w:rsid w:val="001D7356"/>
    <w:rsid w:val="001D789D"/>
    <w:rsid w:val="001D78D2"/>
    <w:rsid w:val="001D7F7F"/>
    <w:rsid w:val="001E0862"/>
    <w:rsid w:val="001E0877"/>
    <w:rsid w:val="001E14A8"/>
    <w:rsid w:val="001E1871"/>
    <w:rsid w:val="001E18FE"/>
    <w:rsid w:val="001E1B3C"/>
    <w:rsid w:val="001E1F99"/>
    <w:rsid w:val="001E224D"/>
    <w:rsid w:val="001E2319"/>
    <w:rsid w:val="001E26E1"/>
    <w:rsid w:val="001E2A63"/>
    <w:rsid w:val="001E2E1B"/>
    <w:rsid w:val="001E2F93"/>
    <w:rsid w:val="001E3122"/>
    <w:rsid w:val="001E36E6"/>
    <w:rsid w:val="001E3BD0"/>
    <w:rsid w:val="001E410B"/>
    <w:rsid w:val="001E4C36"/>
    <w:rsid w:val="001E4DE8"/>
    <w:rsid w:val="001E580C"/>
    <w:rsid w:val="001E631D"/>
    <w:rsid w:val="001E6FAA"/>
    <w:rsid w:val="001E7ACF"/>
    <w:rsid w:val="001E7B1E"/>
    <w:rsid w:val="001E7E21"/>
    <w:rsid w:val="001F0177"/>
    <w:rsid w:val="001F0259"/>
    <w:rsid w:val="001F08B3"/>
    <w:rsid w:val="001F1191"/>
    <w:rsid w:val="001F17E2"/>
    <w:rsid w:val="001F2894"/>
    <w:rsid w:val="001F2E21"/>
    <w:rsid w:val="001F2F7E"/>
    <w:rsid w:val="001F337A"/>
    <w:rsid w:val="001F3689"/>
    <w:rsid w:val="001F3E10"/>
    <w:rsid w:val="001F4545"/>
    <w:rsid w:val="001F4D75"/>
    <w:rsid w:val="001F5133"/>
    <w:rsid w:val="001F53DE"/>
    <w:rsid w:val="001F616E"/>
    <w:rsid w:val="001F6270"/>
    <w:rsid w:val="001F6672"/>
    <w:rsid w:val="001F6F30"/>
    <w:rsid w:val="001F7266"/>
    <w:rsid w:val="001F7AFF"/>
    <w:rsid w:val="001F7E65"/>
    <w:rsid w:val="00200FA7"/>
    <w:rsid w:val="00201156"/>
    <w:rsid w:val="00201225"/>
    <w:rsid w:val="0020179B"/>
    <w:rsid w:val="00201915"/>
    <w:rsid w:val="00201AD6"/>
    <w:rsid w:val="00201C48"/>
    <w:rsid w:val="00201D3A"/>
    <w:rsid w:val="0020209C"/>
    <w:rsid w:val="0020248B"/>
    <w:rsid w:val="002033BD"/>
    <w:rsid w:val="002046B6"/>
    <w:rsid w:val="002047B4"/>
    <w:rsid w:val="0020492F"/>
    <w:rsid w:val="002049AF"/>
    <w:rsid w:val="00204A86"/>
    <w:rsid w:val="00204B9F"/>
    <w:rsid w:val="00205427"/>
    <w:rsid w:val="0020564A"/>
    <w:rsid w:val="002058FC"/>
    <w:rsid w:val="00205C83"/>
    <w:rsid w:val="00205F4C"/>
    <w:rsid w:val="002067CB"/>
    <w:rsid w:val="00206A4D"/>
    <w:rsid w:val="002072D0"/>
    <w:rsid w:val="00207344"/>
    <w:rsid w:val="00207671"/>
    <w:rsid w:val="00207679"/>
    <w:rsid w:val="00210487"/>
    <w:rsid w:val="00210D48"/>
    <w:rsid w:val="002115BB"/>
    <w:rsid w:val="00211C03"/>
    <w:rsid w:val="00211DC3"/>
    <w:rsid w:val="002125E7"/>
    <w:rsid w:val="002125FB"/>
    <w:rsid w:val="002131D5"/>
    <w:rsid w:val="0021332A"/>
    <w:rsid w:val="0021377E"/>
    <w:rsid w:val="00213FC8"/>
    <w:rsid w:val="002148DF"/>
    <w:rsid w:val="00214F81"/>
    <w:rsid w:val="00215238"/>
    <w:rsid w:val="00215460"/>
    <w:rsid w:val="00215722"/>
    <w:rsid w:val="00215945"/>
    <w:rsid w:val="00215C0B"/>
    <w:rsid w:val="002169AB"/>
    <w:rsid w:val="002172A8"/>
    <w:rsid w:val="00217761"/>
    <w:rsid w:val="002179DB"/>
    <w:rsid w:val="00217AEE"/>
    <w:rsid w:val="00217B30"/>
    <w:rsid w:val="0022033C"/>
    <w:rsid w:val="00220373"/>
    <w:rsid w:val="002203CE"/>
    <w:rsid w:val="0022053C"/>
    <w:rsid w:val="0022089B"/>
    <w:rsid w:val="00220A5E"/>
    <w:rsid w:val="002210B0"/>
    <w:rsid w:val="002210D8"/>
    <w:rsid w:val="002214A0"/>
    <w:rsid w:val="002219E5"/>
    <w:rsid w:val="00221AED"/>
    <w:rsid w:val="00222427"/>
    <w:rsid w:val="00222469"/>
    <w:rsid w:val="002224CA"/>
    <w:rsid w:val="00222A88"/>
    <w:rsid w:val="002231C1"/>
    <w:rsid w:val="0022352C"/>
    <w:rsid w:val="00224343"/>
    <w:rsid w:val="00224BDE"/>
    <w:rsid w:val="00224C0F"/>
    <w:rsid w:val="00224C20"/>
    <w:rsid w:val="00225E8A"/>
    <w:rsid w:val="002263E9"/>
    <w:rsid w:val="00226AC3"/>
    <w:rsid w:val="00227048"/>
    <w:rsid w:val="00227725"/>
    <w:rsid w:val="0022785C"/>
    <w:rsid w:val="00227E97"/>
    <w:rsid w:val="00227F02"/>
    <w:rsid w:val="0023081A"/>
    <w:rsid w:val="00230887"/>
    <w:rsid w:val="0023088A"/>
    <w:rsid w:val="002309D0"/>
    <w:rsid w:val="00230D0B"/>
    <w:rsid w:val="0023141B"/>
    <w:rsid w:val="00231C95"/>
    <w:rsid w:val="00232FAD"/>
    <w:rsid w:val="00233380"/>
    <w:rsid w:val="00233922"/>
    <w:rsid w:val="0023505F"/>
    <w:rsid w:val="00235546"/>
    <w:rsid w:val="00235736"/>
    <w:rsid w:val="00235A78"/>
    <w:rsid w:val="00235BAD"/>
    <w:rsid w:val="00236271"/>
    <w:rsid w:val="00236285"/>
    <w:rsid w:val="0023666E"/>
    <w:rsid w:val="00236876"/>
    <w:rsid w:val="00236D3A"/>
    <w:rsid w:val="002376BC"/>
    <w:rsid w:val="00237E99"/>
    <w:rsid w:val="00237EB6"/>
    <w:rsid w:val="002404A6"/>
    <w:rsid w:val="0024093C"/>
    <w:rsid w:val="00240E9D"/>
    <w:rsid w:val="00240F06"/>
    <w:rsid w:val="002410B0"/>
    <w:rsid w:val="0024136B"/>
    <w:rsid w:val="00241528"/>
    <w:rsid w:val="0024158C"/>
    <w:rsid w:val="00241747"/>
    <w:rsid w:val="00241F95"/>
    <w:rsid w:val="00242277"/>
    <w:rsid w:val="00242573"/>
    <w:rsid w:val="002428E9"/>
    <w:rsid w:val="00242A11"/>
    <w:rsid w:val="00242DB9"/>
    <w:rsid w:val="00242F16"/>
    <w:rsid w:val="00243779"/>
    <w:rsid w:val="00243DE2"/>
    <w:rsid w:val="00244074"/>
    <w:rsid w:val="00244751"/>
    <w:rsid w:val="0024488F"/>
    <w:rsid w:val="00244CA2"/>
    <w:rsid w:val="002450D7"/>
    <w:rsid w:val="0024535B"/>
    <w:rsid w:val="00245C74"/>
    <w:rsid w:val="00245F8B"/>
    <w:rsid w:val="00246154"/>
    <w:rsid w:val="00246836"/>
    <w:rsid w:val="00246C75"/>
    <w:rsid w:val="00246EB1"/>
    <w:rsid w:val="00247709"/>
    <w:rsid w:val="00250161"/>
    <w:rsid w:val="00250367"/>
    <w:rsid w:val="00250384"/>
    <w:rsid w:val="00250775"/>
    <w:rsid w:val="002508FE"/>
    <w:rsid w:val="0025098F"/>
    <w:rsid w:val="00250A1B"/>
    <w:rsid w:val="00250D79"/>
    <w:rsid w:val="00251007"/>
    <w:rsid w:val="002516C0"/>
    <w:rsid w:val="0025257F"/>
    <w:rsid w:val="002526C9"/>
    <w:rsid w:val="002526F2"/>
    <w:rsid w:val="00252CED"/>
    <w:rsid w:val="00252F33"/>
    <w:rsid w:val="00252F88"/>
    <w:rsid w:val="00253B06"/>
    <w:rsid w:val="00253E4A"/>
    <w:rsid w:val="00253F63"/>
    <w:rsid w:val="0025544C"/>
    <w:rsid w:val="00255C8C"/>
    <w:rsid w:val="00256163"/>
    <w:rsid w:val="00256531"/>
    <w:rsid w:val="00256854"/>
    <w:rsid w:val="00257211"/>
    <w:rsid w:val="00257D32"/>
    <w:rsid w:val="00257DA1"/>
    <w:rsid w:val="00260AD2"/>
    <w:rsid w:val="002614A3"/>
    <w:rsid w:val="0026157F"/>
    <w:rsid w:val="00261925"/>
    <w:rsid w:val="00261DB0"/>
    <w:rsid w:val="00262091"/>
    <w:rsid w:val="0026261A"/>
    <w:rsid w:val="00262B7F"/>
    <w:rsid w:val="00262CA9"/>
    <w:rsid w:val="002634D2"/>
    <w:rsid w:val="002639CF"/>
    <w:rsid w:val="00263C32"/>
    <w:rsid w:val="00263CAB"/>
    <w:rsid w:val="00263FB4"/>
    <w:rsid w:val="00263FC4"/>
    <w:rsid w:val="0026419B"/>
    <w:rsid w:val="00264F6F"/>
    <w:rsid w:val="002661DF"/>
    <w:rsid w:val="00266617"/>
    <w:rsid w:val="002667CF"/>
    <w:rsid w:val="002669AC"/>
    <w:rsid w:val="00266EB4"/>
    <w:rsid w:val="00267019"/>
    <w:rsid w:val="002676D9"/>
    <w:rsid w:val="00267B9F"/>
    <w:rsid w:val="0027003A"/>
    <w:rsid w:val="0027015B"/>
    <w:rsid w:val="00270836"/>
    <w:rsid w:val="00270AD7"/>
    <w:rsid w:val="002722F4"/>
    <w:rsid w:val="0027274D"/>
    <w:rsid w:val="00272C6E"/>
    <w:rsid w:val="00272E59"/>
    <w:rsid w:val="0027308F"/>
    <w:rsid w:val="0027315C"/>
    <w:rsid w:val="00273176"/>
    <w:rsid w:val="00273AA2"/>
    <w:rsid w:val="002745F0"/>
    <w:rsid w:val="0027484F"/>
    <w:rsid w:val="00274BC4"/>
    <w:rsid w:val="0027557C"/>
    <w:rsid w:val="002757DE"/>
    <w:rsid w:val="0027580D"/>
    <w:rsid w:val="00275C0D"/>
    <w:rsid w:val="00275C28"/>
    <w:rsid w:val="00275F6B"/>
    <w:rsid w:val="002762B3"/>
    <w:rsid w:val="002769EE"/>
    <w:rsid w:val="00276EE1"/>
    <w:rsid w:val="002772CB"/>
    <w:rsid w:val="002774C0"/>
    <w:rsid w:val="002777EF"/>
    <w:rsid w:val="0028014F"/>
    <w:rsid w:val="00280477"/>
    <w:rsid w:val="00280794"/>
    <w:rsid w:val="00280C70"/>
    <w:rsid w:val="002814C0"/>
    <w:rsid w:val="002817B5"/>
    <w:rsid w:val="00281D7F"/>
    <w:rsid w:val="002820BD"/>
    <w:rsid w:val="00282720"/>
    <w:rsid w:val="00282922"/>
    <w:rsid w:val="002835E6"/>
    <w:rsid w:val="0028378F"/>
    <w:rsid w:val="00283A08"/>
    <w:rsid w:val="002841F2"/>
    <w:rsid w:val="00284883"/>
    <w:rsid w:val="0028488D"/>
    <w:rsid w:val="00284F41"/>
    <w:rsid w:val="00285207"/>
    <w:rsid w:val="00285774"/>
    <w:rsid w:val="00285935"/>
    <w:rsid w:val="00285B5C"/>
    <w:rsid w:val="00285D29"/>
    <w:rsid w:val="00286018"/>
    <w:rsid w:val="002867CA"/>
    <w:rsid w:val="00286FDF"/>
    <w:rsid w:val="0028760A"/>
    <w:rsid w:val="00290117"/>
    <w:rsid w:val="00290175"/>
    <w:rsid w:val="0029076E"/>
    <w:rsid w:val="002908CC"/>
    <w:rsid w:val="002911E5"/>
    <w:rsid w:val="002917A5"/>
    <w:rsid w:val="00291C06"/>
    <w:rsid w:val="00291FFC"/>
    <w:rsid w:val="00292B18"/>
    <w:rsid w:val="002931A9"/>
    <w:rsid w:val="00293872"/>
    <w:rsid w:val="002938D9"/>
    <w:rsid w:val="00293CE4"/>
    <w:rsid w:val="00293E9D"/>
    <w:rsid w:val="00294A2A"/>
    <w:rsid w:val="00294A99"/>
    <w:rsid w:val="00294CD0"/>
    <w:rsid w:val="00294FA7"/>
    <w:rsid w:val="00295104"/>
    <w:rsid w:val="0029536D"/>
    <w:rsid w:val="00295646"/>
    <w:rsid w:val="0029588F"/>
    <w:rsid w:val="002958E7"/>
    <w:rsid w:val="00295CFD"/>
    <w:rsid w:val="00295D83"/>
    <w:rsid w:val="00296188"/>
    <w:rsid w:val="00296937"/>
    <w:rsid w:val="002969E4"/>
    <w:rsid w:val="00296EBA"/>
    <w:rsid w:val="00296F9F"/>
    <w:rsid w:val="002976CC"/>
    <w:rsid w:val="00297951"/>
    <w:rsid w:val="00297F0F"/>
    <w:rsid w:val="002A0146"/>
    <w:rsid w:val="002A0AC9"/>
    <w:rsid w:val="002A0C67"/>
    <w:rsid w:val="002A1557"/>
    <w:rsid w:val="002A16F5"/>
    <w:rsid w:val="002A1909"/>
    <w:rsid w:val="002A19A8"/>
    <w:rsid w:val="002A2393"/>
    <w:rsid w:val="002A23FA"/>
    <w:rsid w:val="002A267C"/>
    <w:rsid w:val="002A2A6D"/>
    <w:rsid w:val="002A2ACC"/>
    <w:rsid w:val="002A2B72"/>
    <w:rsid w:val="002A2BDB"/>
    <w:rsid w:val="002A3601"/>
    <w:rsid w:val="002A3603"/>
    <w:rsid w:val="002A3A34"/>
    <w:rsid w:val="002A4212"/>
    <w:rsid w:val="002A427C"/>
    <w:rsid w:val="002A437C"/>
    <w:rsid w:val="002A441C"/>
    <w:rsid w:val="002A451C"/>
    <w:rsid w:val="002A452D"/>
    <w:rsid w:val="002A4547"/>
    <w:rsid w:val="002A4963"/>
    <w:rsid w:val="002A4A24"/>
    <w:rsid w:val="002A5405"/>
    <w:rsid w:val="002A545B"/>
    <w:rsid w:val="002A5593"/>
    <w:rsid w:val="002A55A8"/>
    <w:rsid w:val="002A6305"/>
    <w:rsid w:val="002A6779"/>
    <w:rsid w:val="002A6951"/>
    <w:rsid w:val="002A70E6"/>
    <w:rsid w:val="002B0011"/>
    <w:rsid w:val="002B035B"/>
    <w:rsid w:val="002B0524"/>
    <w:rsid w:val="002B068F"/>
    <w:rsid w:val="002B0907"/>
    <w:rsid w:val="002B0DCC"/>
    <w:rsid w:val="002B1784"/>
    <w:rsid w:val="002B1D3F"/>
    <w:rsid w:val="002B2288"/>
    <w:rsid w:val="002B2322"/>
    <w:rsid w:val="002B27A1"/>
    <w:rsid w:val="002B2910"/>
    <w:rsid w:val="002B295D"/>
    <w:rsid w:val="002B2A5A"/>
    <w:rsid w:val="002B2EC1"/>
    <w:rsid w:val="002B3679"/>
    <w:rsid w:val="002B37AB"/>
    <w:rsid w:val="002B38AC"/>
    <w:rsid w:val="002B38E7"/>
    <w:rsid w:val="002B39DF"/>
    <w:rsid w:val="002B3C67"/>
    <w:rsid w:val="002B3D7F"/>
    <w:rsid w:val="002B3E34"/>
    <w:rsid w:val="002B45E3"/>
    <w:rsid w:val="002B4EF6"/>
    <w:rsid w:val="002B4FEC"/>
    <w:rsid w:val="002B53C4"/>
    <w:rsid w:val="002B5670"/>
    <w:rsid w:val="002B5680"/>
    <w:rsid w:val="002B59BC"/>
    <w:rsid w:val="002B61B2"/>
    <w:rsid w:val="002B6251"/>
    <w:rsid w:val="002B6588"/>
    <w:rsid w:val="002B68EC"/>
    <w:rsid w:val="002B6CB4"/>
    <w:rsid w:val="002B6D5C"/>
    <w:rsid w:val="002B7471"/>
    <w:rsid w:val="002B74B7"/>
    <w:rsid w:val="002B7B64"/>
    <w:rsid w:val="002B7F43"/>
    <w:rsid w:val="002C0110"/>
    <w:rsid w:val="002C13C5"/>
    <w:rsid w:val="002C17E3"/>
    <w:rsid w:val="002C2103"/>
    <w:rsid w:val="002C2392"/>
    <w:rsid w:val="002C24AA"/>
    <w:rsid w:val="002C2D1C"/>
    <w:rsid w:val="002C2E4D"/>
    <w:rsid w:val="002C3A27"/>
    <w:rsid w:val="002C3E82"/>
    <w:rsid w:val="002C4AE7"/>
    <w:rsid w:val="002C5070"/>
    <w:rsid w:val="002C5245"/>
    <w:rsid w:val="002C5348"/>
    <w:rsid w:val="002C5D0D"/>
    <w:rsid w:val="002C6487"/>
    <w:rsid w:val="002C6D7C"/>
    <w:rsid w:val="002C7BCA"/>
    <w:rsid w:val="002C7F16"/>
    <w:rsid w:val="002D02C2"/>
    <w:rsid w:val="002D0995"/>
    <w:rsid w:val="002D1474"/>
    <w:rsid w:val="002D1670"/>
    <w:rsid w:val="002D1743"/>
    <w:rsid w:val="002D1A7A"/>
    <w:rsid w:val="002D1F51"/>
    <w:rsid w:val="002D2585"/>
    <w:rsid w:val="002D3340"/>
    <w:rsid w:val="002D3500"/>
    <w:rsid w:val="002D3665"/>
    <w:rsid w:val="002D36E8"/>
    <w:rsid w:val="002D4AA4"/>
    <w:rsid w:val="002D4EFC"/>
    <w:rsid w:val="002D50CE"/>
    <w:rsid w:val="002D51F3"/>
    <w:rsid w:val="002D5233"/>
    <w:rsid w:val="002D52B3"/>
    <w:rsid w:val="002D53EF"/>
    <w:rsid w:val="002D5654"/>
    <w:rsid w:val="002D57FF"/>
    <w:rsid w:val="002D5982"/>
    <w:rsid w:val="002D633C"/>
    <w:rsid w:val="002D67C0"/>
    <w:rsid w:val="002D6E04"/>
    <w:rsid w:val="002D7352"/>
    <w:rsid w:val="002D75BF"/>
    <w:rsid w:val="002D7A9A"/>
    <w:rsid w:val="002E0214"/>
    <w:rsid w:val="002E03BD"/>
    <w:rsid w:val="002E0D82"/>
    <w:rsid w:val="002E13D8"/>
    <w:rsid w:val="002E1BA5"/>
    <w:rsid w:val="002E1FB8"/>
    <w:rsid w:val="002E21CF"/>
    <w:rsid w:val="002E23FD"/>
    <w:rsid w:val="002E272E"/>
    <w:rsid w:val="002E2D69"/>
    <w:rsid w:val="002E3AA5"/>
    <w:rsid w:val="002E3AB8"/>
    <w:rsid w:val="002E4337"/>
    <w:rsid w:val="002E4836"/>
    <w:rsid w:val="002E48C5"/>
    <w:rsid w:val="002E4E84"/>
    <w:rsid w:val="002E521A"/>
    <w:rsid w:val="002E54BE"/>
    <w:rsid w:val="002E56E8"/>
    <w:rsid w:val="002E5765"/>
    <w:rsid w:val="002E66CB"/>
    <w:rsid w:val="002E6921"/>
    <w:rsid w:val="002E71BA"/>
    <w:rsid w:val="002E7245"/>
    <w:rsid w:val="002E74D1"/>
    <w:rsid w:val="002E7927"/>
    <w:rsid w:val="002E7F47"/>
    <w:rsid w:val="002F0251"/>
    <w:rsid w:val="002F0E8C"/>
    <w:rsid w:val="002F0ED9"/>
    <w:rsid w:val="002F0F7B"/>
    <w:rsid w:val="002F117B"/>
    <w:rsid w:val="002F1FC7"/>
    <w:rsid w:val="002F2458"/>
    <w:rsid w:val="002F259D"/>
    <w:rsid w:val="002F272D"/>
    <w:rsid w:val="002F2B0E"/>
    <w:rsid w:val="002F2E05"/>
    <w:rsid w:val="002F32C5"/>
    <w:rsid w:val="002F38D4"/>
    <w:rsid w:val="002F3BB2"/>
    <w:rsid w:val="002F3D03"/>
    <w:rsid w:val="002F446B"/>
    <w:rsid w:val="002F44B5"/>
    <w:rsid w:val="002F4702"/>
    <w:rsid w:val="002F48D1"/>
    <w:rsid w:val="002F533B"/>
    <w:rsid w:val="002F59D2"/>
    <w:rsid w:val="002F5A49"/>
    <w:rsid w:val="002F5C28"/>
    <w:rsid w:val="002F5EC8"/>
    <w:rsid w:val="002F62FA"/>
    <w:rsid w:val="002F6366"/>
    <w:rsid w:val="002F65E9"/>
    <w:rsid w:val="002F7515"/>
    <w:rsid w:val="002F7AA4"/>
    <w:rsid w:val="002F7D73"/>
    <w:rsid w:val="003001F2"/>
    <w:rsid w:val="00300916"/>
    <w:rsid w:val="0030097B"/>
    <w:rsid w:val="00300E3F"/>
    <w:rsid w:val="00301177"/>
    <w:rsid w:val="003017CA"/>
    <w:rsid w:val="00301C86"/>
    <w:rsid w:val="00302C18"/>
    <w:rsid w:val="00302CA2"/>
    <w:rsid w:val="00302D53"/>
    <w:rsid w:val="00302FFB"/>
    <w:rsid w:val="0030388C"/>
    <w:rsid w:val="003039C2"/>
    <w:rsid w:val="00303A0D"/>
    <w:rsid w:val="00303C1F"/>
    <w:rsid w:val="00303F32"/>
    <w:rsid w:val="00304042"/>
    <w:rsid w:val="00304A02"/>
    <w:rsid w:val="00304C56"/>
    <w:rsid w:val="00304EDD"/>
    <w:rsid w:val="0030571F"/>
    <w:rsid w:val="003057CD"/>
    <w:rsid w:val="00305937"/>
    <w:rsid w:val="00305982"/>
    <w:rsid w:val="00305998"/>
    <w:rsid w:val="00305C93"/>
    <w:rsid w:val="00306353"/>
    <w:rsid w:val="003077C2"/>
    <w:rsid w:val="00307A4B"/>
    <w:rsid w:val="00307B0A"/>
    <w:rsid w:val="00310392"/>
    <w:rsid w:val="00310AEA"/>
    <w:rsid w:val="00310DE9"/>
    <w:rsid w:val="00310E4A"/>
    <w:rsid w:val="0031106C"/>
    <w:rsid w:val="00311836"/>
    <w:rsid w:val="0031183E"/>
    <w:rsid w:val="003118B4"/>
    <w:rsid w:val="003119CA"/>
    <w:rsid w:val="0031296C"/>
    <w:rsid w:val="00313835"/>
    <w:rsid w:val="0031493F"/>
    <w:rsid w:val="00315602"/>
    <w:rsid w:val="00315791"/>
    <w:rsid w:val="003165AD"/>
    <w:rsid w:val="00316814"/>
    <w:rsid w:val="00316939"/>
    <w:rsid w:val="00316968"/>
    <w:rsid w:val="00316C6D"/>
    <w:rsid w:val="00316DFF"/>
    <w:rsid w:val="003170FF"/>
    <w:rsid w:val="003176EB"/>
    <w:rsid w:val="0031773D"/>
    <w:rsid w:val="00320401"/>
    <w:rsid w:val="0032044A"/>
    <w:rsid w:val="003214F5"/>
    <w:rsid w:val="003217A3"/>
    <w:rsid w:val="003217AA"/>
    <w:rsid w:val="003217ED"/>
    <w:rsid w:val="00321CF0"/>
    <w:rsid w:val="003222FC"/>
    <w:rsid w:val="00322567"/>
    <w:rsid w:val="00322DA8"/>
    <w:rsid w:val="00322E91"/>
    <w:rsid w:val="003238D6"/>
    <w:rsid w:val="00323F7A"/>
    <w:rsid w:val="00323FC5"/>
    <w:rsid w:val="0032405C"/>
    <w:rsid w:val="0032406D"/>
    <w:rsid w:val="00324192"/>
    <w:rsid w:val="003243D4"/>
    <w:rsid w:val="003247D2"/>
    <w:rsid w:val="00324C7C"/>
    <w:rsid w:val="00325D3C"/>
    <w:rsid w:val="00325DFD"/>
    <w:rsid w:val="0032654A"/>
    <w:rsid w:val="003270A5"/>
    <w:rsid w:val="003271EA"/>
    <w:rsid w:val="0032727D"/>
    <w:rsid w:val="003272D8"/>
    <w:rsid w:val="0032737E"/>
    <w:rsid w:val="00327771"/>
    <w:rsid w:val="0033030B"/>
    <w:rsid w:val="0033031A"/>
    <w:rsid w:val="00330330"/>
    <w:rsid w:val="00330C3C"/>
    <w:rsid w:val="00331AB0"/>
    <w:rsid w:val="00331B20"/>
    <w:rsid w:val="00331D8C"/>
    <w:rsid w:val="00332117"/>
    <w:rsid w:val="003321C3"/>
    <w:rsid w:val="00333008"/>
    <w:rsid w:val="00333F8E"/>
    <w:rsid w:val="0033410A"/>
    <w:rsid w:val="003346A5"/>
    <w:rsid w:val="00334B3C"/>
    <w:rsid w:val="00334FA7"/>
    <w:rsid w:val="00335614"/>
    <w:rsid w:val="00335870"/>
    <w:rsid w:val="00335887"/>
    <w:rsid w:val="00335DC9"/>
    <w:rsid w:val="00336262"/>
    <w:rsid w:val="00336E82"/>
    <w:rsid w:val="00336EDA"/>
    <w:rsid w:val="00337121"/>
    <w:rsid w:val="00337457"/>
    <w:rsid w:val="0033751A"/>
    <w:rsid w:val="00337D70"/>
    <w:rsid w:val="003400A3"/>
    <w:rsid w:val="003407E4"/>
    <w:rsid w:val="00340B78"/>
    <w:rsid w:val="00340D46"/>
    <w:rsid w:val="0034152C"/>
    <w:rsid w:val="003415E5"/>
    <w:rsid w:val="00341893"/>
    <w:rsid w:val="0034242E"/>
    <w:rsid w:val="003427D3"/>
    <w:rsid w:val="00342B80"/>
    <w:rsid w:val="00342DCB"/>
    <w:rsid w:val="00343304"/>
    <w:rsid w:val="00343310"/>
    <w:rsid w:val="003435C5"/>
    <w:rsid w:val="00343732"/>
    <w:rsid w:val="003438B0"/>
    <w:rsid w:val="00343EF2"/>
    <w:rsid w:val="00344112"/>
    <w:rsid w:val="00344381"/>
    <w:rsid w:val="00344451"/>
    <w:rsid w:val="00344491"/>
    <w:rsid w:val="003449AD"/>
    <w:rsid w:val="0034591B"/>
    <w:rsid w:val="00346B7D"/>
    <w:rsid w:val="00346B8E"/>
    <w:rsid w:val="00347206"/>
    <w:rsid w:val="0034722B"/>
    <w:rsid w:val="00347E5D"/>
    <w:rsid w:val="00350008"/>
    <w:rsid w:val="00350444"/>
    <w:rsid w:val="00350775"/>
    <w:rsid w:val="003507BF"/>
    <w:rsid w:val="00350EEF"/>
    <w:rsid w:val="003518BA"/>
    <w:rsid w:val="00351C26"/>
    <w:rsid w:val="00352617"/>
    <w:rsid w:val="00352756"/>
    <w:rsid w:val="00352A73"/>
    <w:rsid w:val="00352C1E"/>
    <w:rsid w:val="00352CDF"/>
    <w:rsid w:val="00352F37"/>
    <w:rsid w:val="00352FE8"/>
    <w:rsid w:val="0035350A"/>
    <w:rsid w:val="00354F7D"/>
    <w:rsid w:val="0035524C"/>
    <w:rsid w:val="00356106"/>
    <w:rsid w:val="003565BD"/>
    <w:rsid w:val="0035667E"/>
    <w:rsid w:val="00356DE3"/>
    <w:rsid w:val="00357118"/>
    <w:rsid w:val="00357367"/>
    <w:rsid w:val="003573AD"/>
    <w:rsid w:val="0035754B"/>
    <w:rsid w:val="00357563"/>
    <w:rsid w:val="00357ADA"/>
    <w:rsid w:val="00357E85"/>
    <w:rsid w:val="0036038A"/>
    <w:rsid w:val="0036046E"/>
    <w:rsid w:val="00360AC7"/>
    <w:rsid w:val="00361921"/>
    <w:rsid w:val="00361DD8"/>
    <w:rsid w:val="00362286"/>
    <w:rsid w:val="003632E9"/>
    <w:rsid w:val="003634B0"/>
    <w:rsid w:val="0036352E"/>
    <w:rsid w:val="00364656"/>
    <w:rsid w:val="00364BA5"/>
    <w:rsid w:val="00365096"/>
    <w:rsid w:val="0036517D"/>
    <w:rsid w:val="0036526B"/>
    <w:rsid w:val="00365D1B"/>
    <w:rsid w:val="00365DAC"/>
    <w:rsid w:val="003671F9"/>
    <w:rsid w:val="00367C76"/>
    <w:rsid w:val="003701E3"/>
    <w:rsid w:val="00370400"/>
    <w:rsid w:val="003707FF"/>
    <w:rsid w:val="003708A5"/>
    <w:rsid w:val="00370E79"/>
    <w:rsid w:val="00371043"/>
    <w:rsid w:val="0037108D"/>
    <w:rsid w:val="003716C4"/>
    <w:rsid w:val="00371EA1"/>
    <w:rsid w:val="0037253B"/>
    <w:rsid w:val="0037258F"/>
    <w:rsid w:val="003726FB"/>
    <w:rsid w:val="00372AE5"/>
    <w:rsid w:val="003743E0"/>
    <w:rsid w:val="00375E3D"/>
    <w:rsid w:val="0037607A"/>
    <w:rsid w:val="00376505"/>
    <w:rsid w:val="003765CE"/>
    <w:rsid w:val="00376723"/>
    <w:rsid w:val="00376760"/>
    <w:rsid w:val="00376788"/>
    <w:rsid w:val="003768F5"/>
    <w:rsid w:val="00376C77"/>
    <w:rsid w:val="0037725D"/>
    <w:rsid w:val="003776AE"/>
    <w:rsid w:val="00377CEF"/>
    <w:rsid w:val="0038167E"/>
    <w:rsid w:val="00381BC3"/>
    <w:rsid w:val="00382118"/>
    <w:rsid w:val="00382837"/>
    <w:rsid w:val="003829E4"/>
    <w:rsid w:val="00382DA7"/>
    <w:rsid w:val="00383CCD"/>
    <w:rsid w:val="0038449F"/>
    <w:rsid w:val="003846F3"/>
    <w:rsid w:val="00384732"/>
    <w:rsid w:val="00385026"/>
    <w:rsid w:val="003858E7"/>
    <w:rsid w:val="00385DAD"/>
    <w:rsid w:val="00386155"/>
    <w:rsid w:val="00386249"/>
    <w:rsid w:val="003863F3"/>
    <w:rsid w:val="00386524"/>
    <w:rsid w:val="003867C0"/>
    <w:rsid w:val="00386989"/>
    <w:rsid w:val="003878D7"/>
    <w:rsid w:val="003879CC"/>
    <w:rsid w:val="00387AFB"/>
    <w:rsid w:val="00387CAD"/>
    <w:rsid w:val="003907AA"/>
    <w:rsid w:val="00390D2A"/>
    <w:rsid w:val="00390E4B"/>
    <w:rsid w:val="00391357"/>
    <w:rsid w:val="003922A8"/>
    <w:rsid w:val="003927FF"/>
    <w:rsid w:val="00392841"/>
    <w:rsid w:val="00392AB2"/>
    <w:rsid w:val="0039351E"/>
    <w:rsid w:val="00393686"/>
    <w:rsid w:val="00393AFB"/>
    <w:rsid w:val="00394A0E"/>
    <w:rsid w:val="00394A40"/>
    <w:rsid w:val="003954E0"/>
    <w:rsid w:val="00395C83"/>
    <w:rsid w:val="003960B9"/>
    <w:rsid w:val="00396271"/>
    <w:rsid w:val="00396675"/>
    <w:rsid w:val="0039699C"/>
    <w:rsid w:val="00396E65"/>
    <w:rsid w:val="00396FF3"/>
    <w:rsid w:val="003971D1"/>
    <w:rsid w:val="003A00B2"/>
    <w:rsid w:val="003A070C"/>
    <w:rsid w:val="003A0ABD"/>
    <w:rsid w:val="003A13AD"/>
    <w:rsid w:val="003A1C84"/>
    <w:rsid w:val="003A2116"/>
    <w:rsid w:val="003A221E"/>
    <w:rsid w:val="003A2500"/>
    <w:rsid w:val="003A29BD"/>
    <w:rsid w:val="003A3C4B"/>
    <w:rsid w:val="003A3D5A"/>
    <w:rsid w:val="003A3EA0"/>
    <w:rsid w:val="003A5090"/>
    <w:rsid w:val="003A5E3D"/>
    <w:rsid w:val="003A6725"/>
    <w:rsid w:val="003A681D"/>
    <w:rsid w:val="003A6F4E"/>
    <w:rsid w:val="003A7521"/>
    <w:rsid w:val="003A75ED"/>
    <w:rsid w:val="003A76B0"/>
    <w:rsid w:val="003A7765"/>
    <w:rsid w:val="003A7816"/>
    <w:rsid w:val="003A7EEE"/>
    <w:rsid w:val="003B0AB1"/>
    <w:rsid w:val="003B1303"/>
    <w:rsid w:val="003B1350"/>
    <w:rsid w:val="003B1369"/>
    <w:rsid w:val="003B19B2"/>
    <w:rsid w:val="003B1A1C"/>
    <w:rsid w:val="003B1C1D"/>
    <w:rsid w:val="003B22F9"/>
    <w:rsid w:val="003B2528"/>
    <w:rsid w:val="003B308F"/>
    <w:rsid w:val="003B35BF"/>
    <w:rsid w:val="003B3D83"/>
    <w:rsid w:val="003B40F1"/>
    <w:rsid w:val="003B4626"/>
    <w:rsid w:val="003B4948"/>
    <w:rsid w:val="003B4978"/>
    <w:rsid w:val="003B5212"/>
    <w:rsid w:val="003B529D"/>
    <w:rsid w:val="003B5387"/>
    <w:rsid w:val="003B5388"/>
    <w:rsid w:val="003B54CB"/>
    <w:rsid w:val="003B5E86"/>
    <w:rsid w:val="003B63C6"/>
    <w:rsid w:val="003B6512"/>
    <w:rsid w:val="003B65C3"/>
    <w:rsid w:val="003B6814"/>
    <w:rsid w:val="003B7846"/>
    <w:rsid w:val="003C0345"/>
    <w:rsid w:val="003C06CE"/>
    <w:rsid w:val="003C12D0"/>
    <w:rsid w:val="003C1802"/>
    <w:rsid w:val="003C18D0"/>
    <w:rsid w:val="003C19C7"/>
    <w:rsid w:val="003C2299"/>
    <w:rsid w:val="003C24E8"/>
    <w:rsid w:val="003C264D"/>
    <w:rsid w:val="003C2C69"/>
    <w:rsid w:val="003C3717"/>
    <w:rsid w:val="003C39F5"/>
    <w:rsid w:val="003C3C50"/>
    <w:rsid w:val="003C3E96"/>
    <w:rsid w:val="003C41A2"/>
    <w:rsid w:val="003C454C"/>
    <w:rsid w:val="003C45DE"/>
    <w:rsid w:val="003C45E3"/>
    <w:rsid w:val="003C4A42"/>
    <w:rsid w:val="003C4B7B"/>
    <w:rsid w:val="003C5039"/>
    <w:rsid w:val="003C5757"/>
    <w:rsid w:val="003C58AE"/>
    <w:rsid w:val="003C6127"/>
    <w:rsid w:val="003C6540"/>
    <w:rsid w:val="003C698E"/>
    <w:rsid w:val="003C69E6"/>
    <w:rsid w:val="003C69F8"/>
    <w:rsid w:val="003C72F7"/>
    <w:rsid w:val="003C7845"/>
    <w:rsid w:val="003C7A63"/>
    <w:rsid w:val="003C7BFA"/>
    <w:rsid w:val="003C7DB3"/>
    <w:rsid w:val="003D0731"/>
    <w:rsid w:val="003D0D2A"/>
    <w:rsid w:val="003D0E28"/>
    <w:rsid w:val="003D0E3D"/>
    <w:rsid w:val="003D107F"/>
    <w:rsid w:val="003D1589"/>
    <w:rsid w:val="003D1B2C"/>
    <w:rsid w:val="003D1DC0"/>
    <w:rsid w:val="003D2409"/>
    <w:rsid w:val="003D328B"/>
    <w:rsid w:val="003D34EF"/>
    <w:rsid w:val="003D3558"/>
    <w:rsid w:val="003D36B0"/>
    <w:rsid w:val="003D3FDB"/>
    <w:rsid w:val="003D4578"/>
    <w:rsid w:val="003D5705"/>
    <w:rsid w:val="003D5D0B"/>
    <w:rsid w:val="003D6055"/>
    <w:rsid w:val="003D6809"/>
    <w:rsid w:val="003D6F08"/>
    <w:rsid w:val="003D7633"/>
    <w:rsid w:val="003D7D56"/>
    <w:rsid w:val="003E0705"/>
    <w:rsid w:val="003E1068"/>
    <w:rsid w:val="003E1142"/>
    <w:rsid w:val="003E1B23"/>
    <w:rsid w:val="003E1E39"/>
    <w:rsid w:val="003E234F"/>
    <w:rsid w:val="003E2825"/>
    <w:rsid w:val="003E31D5"/>
    <w:rsid w:val="003E397F"/>
    <w:rsid w:val="003E3ADF"/>
    <w:rsid w:val="003E44ED"/>
    <w:rsid w:val="003E4ADE"/>
    <w:rsid w:val="003E542E"/>
    <w:rsid w:val="003E5AF7"/>
    <w:rsid w:val="003E5FA8"/>
    <w:rsid w:val="003E6168"/>
    <w:rsid w:val="003E6354"/>
    <w:rsid w:val="003E682C"/>
    <w:rsid w:val="003E77B9"/>
    <w:rsid w:val="003E77D5"/>
    <w:rsid w:val="003E7925"/>
    <w:rsid w:val="003E7BA4"/>
    <w:rsid w:val="003F00F0"/>
    <w:rsid w:val="003F130A"/>
    <w:rsid w:val="003F274F"/>
    <w:rsid w:val="003F27BC"/>
    <w:rsid w:val="003F2C63"/>
    <w:rsid w:val="003F2E5D"/>
    <w:rsid w:val="003F3CA7"/>
    <w:rsid w:val="003F44DC"/>
    <w:rsid w:val="003F4DFA"/>
    <w:rsid w:val="003F50ED"/>
    <w:rsid w:val="003F5335"/>
    <w:rsid w:val="003F594D"/>
    <w:rsid w:val="003F5B98"/>
    <w:rsid w:val="003F648B"/>
    <w:rsid w:val="003F66FA"/>
    <w:rsid w:val="003F6A6E"/>
    <w:rsid w:val="003F6A99"/>
    <w:rsid w:val="003F75D8"/>
    <w:rsid w:val="00400537"/>
    <w:rsid w:val="00400820"/>
    <w:rsid w:val="00400C8C"/>
    <w:rsid w:val="00400ECC"/>
    <w:rsid w:val="00401428"/>
    <w:rsid w:val="0040244C"/>
    <w:rsid w:val="00402569"/>
    <w:rsid w:val="00402593"/>
    <w:rsid w:val="004029DD"/>
    <w:rsid w:val="00402DDF"/>
    <w:rsid w:val="004032EE"/>
    <w:rsid w:val="00403D5D"/>
    <w:rsid w:val="00404ED0"/>
    <w:rsid w:val="00405836"/>
    <w:rsid w:val="00405B58"/>
    <w:rsid w:val="00406368"/>
    <w:rsid w:val="00406594"/>
    <w:rsid w:val="004073CA"/>
    <w:rsid w:val="00407861"/>
    <w:rsid w:val="00407A2E"/>
    <w:rsid w:val="00407B46"/>
    <w:rsid w:val="004104F2"/>
    <w:rsid w:val="00410545"/>
    <w:rsid w:val="00410693"/>
    <w:rsid w:val="00410A47"/>
    <w:rsid w:val="00410D46"/>
    <w:rsid w:val="00411162"/>
    <w:rsid w:val="004112AD"/>
    <w:rsid w:val="00411771"/>
    <w:rsid w:val="004121A0"/>
    <w:rsid w:val="004128A1"/>
    <w:rsid w:val="004129A9"/>
    <w:rsid w:val="00412A42"/>
    <w:rsid w:val="00412BE7"/>
    <w:rsid w:val="00412C0E"/>
    <w:rsid w:val="00412C7C"/>
    <w:rsid w:val="0041383F"/>
    <w:rsid w:val="004138B7"/>
    <w:rsid w:val="00413DC2"/>
    <w:rsid w:val="0041419E"/>
    <w:rsid w:val="004149C2"/>
    <w:rsid w:val="00414FB5"/>
    <w:rsid w:val="00415605"/>
    <w:rsid w:val="0041572D"/>
    <w:rsid w:val="00415908"/>
    <w:rsid w:val="004161E2"/>
    <w:rsid w:val="004161F8"/>
    <w:rsid w:val="004168D0"/>
    <w:rsid w:val="00416E81"/>
    <w:rsid w:val="00417303"/>
    <w:rsid w:val="004175D3"/>
    <w:rsid w:val="00420802"/>
    <w:rsid w:val="004214B1"/>
    <w:rsid w:val="00421B73"/>
    <w:rsid w:val="0042273F"/>
    <w:rsid w:val="00422D33"/>
    <w:rsid w:val="00422F57"/>
    <w:rsid w:val="00423072"/>
    <w:rsid w:val="004234D6"/>
    <w:rsid w:val="0042368C"/>
    <w:rsid w:val="00423968"/>
    <w:rsid w:val="004239B7"/>
    <w:rsid w:val="00423C41"/>
    <w:rsid w:val="00424407"/>
    <w:rsid w:val="004246CD"/>
    <w:rsid w:val="004246F3"/>
    <w:rsid w:val="00424D07"/>
    <w:rsid w:val="0042551E"/>
    <w:rsid w:val="00425830"/>
    <w:rsid w:val="004258D8"/>
    <w:rsid w:val="00425BE8"/>
    <w:rsid w:val="00425DDE"/>
    <w:rsid w:val="00426436"/>
    <w:rsid w:val="00426497"/>
    <w:rsid w:val="00426A17"/>
    <w:rsid w:val="00426AFA"/>
    <w:rsid w:val="00426DEC"/>
    <w:rsid w:val="00427C68"/>
    <w:rsid w:val="0043045A"/>
    <w:rsid w:val="0043050D"/>
    <w:rsid w:val="004306DD"/>
    <w:rsid w:val="00430BDD"/>
    <w:rsid w:val="00432850"/>
    <w:rsid w:val="004328E0"/>
    <w:rsid w:val="00432AFB"/>
    <w:rsid w:val="00432F52"/>
    <w:rsid w:val="00433117"/>
    <w:rsid w:val="00433634"/>
    <w:rsid w:val="00433772"/>
    <w:rsid w:val="00433B41"/>
    <w:rsid w:val="0043441A"/>
    <w:rsid w:val="00434B93"/>
    <w:rsid w:val="004359FA"/>
    <w:rsid w:val="004361BD"/>
    <w:rsid w:val="004368D2"/>
    <w:rsid w:val="00436CA9"/>
    <w:rsid w:val="00436E1F"/>
    <w:rsid w:val="0043709F"/>
    <w:rsid w:val="00437153"/>
    <w:rsid w:val="004377B3"/>
    <w:rsid w:val="004378CB"/>
    <w:rsid w:val="00437D6B"/>
    <w:rsid w:val="0044027B"/>
    <w:rsid w:val="00440527"/>
    <w:rsid w:val="00440E54"/>
    <w:rsid w:val="00440F49"/>
    <w:rsid w:val="00441428"/>
    <w:rsid w:val="00441862"/>
    <w:rsid w:val="00441875"/>
    <w:rsid w:val="004419F6"/>
    <w:rsid w:val="004421E7"/>
    <w:rsid w:val="00442247"/>
    <w:rsid w:val="00442387"/>
    <w:rsid w:val="00442C41"/>
    <w:rsid w:val="00442E53"/>
    <w:rsid w:val="004431BD"/>
    <w:rsid w:val="004435AB"/>
    <w:rsid w:val="0044425E"/>
    <w:rsid w:val="00444759"/>
    <w:rsid w:val="004448CB"/>
    <w:rsid w:val="00444A4E"/>
    <w:rsid w:val="00444B2C"/>
    <w:rsid w:val="00445896"/>
    <w:rsid w:val="004458A0"/>
    <w:rsid w:val="004458FA"/>
    <w:rsid w:val="0044599A"/>
    <w:rsid w:val="00445F0A"/>
    <w:rsid w:val="0044668B"/>
    <w:rsid w:val="00446BB9"/>
    <w:rsid w:val="00446C73"/>
    <w:rsid w:val="00447059"/>
    <w:rsid w:val="0044731F"/>
    <w:rsid w:val="00447F8E"/>
    <w:rsid w:val="004506DB"/>
    <w:rsid w:val="00450834"/>
    <w:rsid w:val="00450B57"/>
    <w:rsid w:val="00450F5D"/>
    <w:rsid w:val="004513B3"/>
    <w:rsid w:val="00451834"/>
    <w:rsid w:val="004519D4"/>
    <w:rsid w:val="0045213A"/>
    <w:rsid w:val="004529C6"/>
    <w:rsid w:val="00452DCD"/>
    <w:rsid w:val="00453400"/>
    <w:rsid w:val="00454126"/>
    <w:rsid w:val="00454EF0"/>
    <w:rsid w:val="0045554C"/>
    <w:rsid w:val="0045597A"/>
    <w:rsid w:val="00455E17"/>
    <w:rsid w:val="004561A0"/>
    <w:rsid w:val="00456A4D"/>
    <w:rsid w:val="00456B3F"/>
    <w:rsid w:val="00456E7E"/>
    <w:rsid w:val="00456F61"/>
    <w:rsid w:val="0045726A"/>
    <w:rsid w:val="00457A74"/>
    <w:rsid w:val="00457BD9"/>
    <w:rsid w:val="00460701"/>
    <w:rsid w:val="0046197F"/>
    <w:rsid w:val="00461A3F"/>
    <w:rsid w:val="00461C30"/>
    <w:rsid w:val="00461E80"/>
    <w:rsid w:val="00462547"/>
    <w:rsid w:val="00462D47"/>
    <w:rsid w:val="00463898"/>
    <w:rsid w:val="004638BE"/>
    <w:rsid w:val="004639B0"/>
    <w:rsid w:val="00463A48"/>
    <w:rsid w:val="00463B07"/>
    <w:rsid w:val="00464078"/>
    <w:rsid w:val="0046421E"/>
    <w:rsid w:val="00465012"/>
    <w:rsid w:val="004650DF"/>
    <w:rsid w:val="00465324"/>
    <w:rsid w:val="0046551E"/>
    <w:rsid w:val="00465C9D"/>
    <w:rsid w:val="00465D70"/>
    <w:rsid w:val="00465E96"/>
    <w:rsid w:val="00465EF1"/>
    <w:rsid w:val="00465F7D"/>
    <w:rsid w:val="0046622B"/>
    <w:rsid w:val="0046658A"/>
    <w:rsid w:val="00467145"/>
    <w:rsid w:val="00467F22"/>
    <w:rsid w:val="00470217"/>
    <w:rsid w:val="00470535"/>
    <w:rsid w:val="0047066B"/>
    <w:rsid w:val="00470ECF"/>
    <w:rsid w:val="0047145C"/>
    <w:rsid w:val="00471AED"/>
    <w:rsid w:val="00471B6E"/>
    <w:rsid w:val="00472878"/>
    <w:rsid w:val="00472B5D"/>
    <w:rsid w:val="00473545"/>
    <w:rsid w:val="00473DDD"/>
    <w:rsid w:val="00474162"/>
    <w:rsid w:val="00474CD0"/>
    <w:rsid w:val="004751C8"/>
    <w:rsid w:val="0047596A"/>
    <w:rsid w:val="00476552"/>
    <w:rsid w:val="00476830"/>
    <w:rsid w:val="00476BF4"/>
    <w:rsid w:val="004772C5"/>
    <w:rsid w:val="00477519"/>
    <w:rsid w:val="00477E82"/>
    <w:rsid w:val="0048000D"/>
    <w:rsid w:val="0048040E"/>
    <w:rsid w:val="00480787"/>
    <w:rsid w:val="00481453"/>
    <w:rsid w:val="004817E7"/>
    <w:rsid w:val="00481A96"/>
    <w:rsid w:val="00481CD7"/>
    <w:rsid w:val="0048264D"/>
    <w:rsid w:val="00482AD7"/>
    <w:rsid w:val="00482C18"/>
    <w:rsid w:val="00482EA0"/>
    <w:rsid w:val="00482F0F"/>
    <w:rsid w:val="00482FE7"/>
    <w:rsid w:val="0048328A"/>
    <w:rsid w:val="004834D5"/>
    <w:rsid w:val="004836A7"/>
    <w:rsid w:val="00483911"/>
    <w:rsid w:val="00483AAA"/>
    <w:rsid w:val="00483E13"/>
    <w:rsid w:val="00483F74"/>
    <w:rsid w:val="00484060"/>
    <w:rsid w:val="00484163"/>
    <w:rsid w:val="0048425B"/>
    <w:rsid w:val="004845A0"/>
    <w:rsid w:val="00484662"/>
    <w:rsid w:val="00484AFC"/>
    <w:rsid w:val="00484D4F"/>
    <w:rsid w:val="00484E9E"/>
    <w:rsid w:val="004856E9"/>
    <w:rsid w:val="004857C7"/>
    <w:rsid w:val="00485EFB"/>
    <w:rsid w:val="00486029"/>
    <w:rsid w:val="00486302"/>
    <w:rsid w:val="00486384"/>
    <w:rsid w:val="0048671A"/>
    <w:rsid w:val="00486A03"/>
    <w:rsid w:val="00486D9D"/>
    <w:rsid w:val="00486F47"/>
    <w:rsid w:val="00486F96"/>
    <w:rsid w:val="00487003"/>
    <w:rsid w:val="0048717A"/>
    <w:rsid w:val="00487493"/>
    <w:rsid w:val="00487921"/>
    <w:rsid w:val="00487F5D"/>
    <w:rsid w:val="0049029B"/>
    <w:rsid w:val="004905FB"/>
    <w:rsid w:val="00490826"/>
    <w:rsid w:val="004910E9"/>
    <w:rsid w:val="0049125E"/>
    <w:rsid w:val="0049161A"/>
    <w:rsid w:val="0049185E"/>
    <w:rsid w:val="00492F4E"/>
    <w:rsid w:val="00493153"/>
    <w:rsid w:val="00493373"/>
    <w:rsid w:val="00493637"/>
    <w:rsid w:val="00493A04"/>
    <w:rsid w:val="00493B73"/>
    <w:rsid w:val="00493D8E"/>
    <w:rsid w:val="004940B3"/>
    <w:rsid w:val="00494303"/>
    <w:rsid w:val="00494623"/>
    <w:rsid w:val="004946DB"/>
    <w:rsid w:val="00495715"/>
    <w:rsid w:val="00496228"/>
    <w:rsid w:val="0049682B"/>
    <w:rsid w:val="00496A64"/>
    <w:rsid w:val="00496B64"/>
    <w:rsid w:val="0049719E"/>
    <w:rsid w:val="004973F1"/>
    <w:rsid w:val="004976F7"/>
    <w:rsid w:val="004978B3"/>
    <w:rsid w:val="004978E4"/>
    <w:rsid w:val="004A06A6"/>
    <w:rsid w:val="004A07B0"/>
    <w:rsid w:val="004A091B"/>
    <w:rsid w:val="004A1526"/>
    <w:rsid w:val="004A18DA"/>
    <w:rsid w:val="004A1CFC"/>
    <w:rsid w:val="004A2607"/>
    <w:rsid w:val="004A2BF8"/>
    <w:rsid w:val="004A2D63"/>
    <w:rsid w:val="004A3B20"/>
    <w:rsid w:val="004A3BC8"/>
    <w:rsid w:val="004A40AB"/>
    <w:rsid w:val="004A42EA"/>
    <w:rsid w:val="004A4B3C"/>
    <w:rsid w:val="004A4B53"/>
    <w:rsid w:val="004A50CE"/>
    <w:rsid w:val="004A50D8"/>
    <w:rsid w:val="004A5862"/>
    <w:rsid w:val="004A5EDB"/>
    <w:rsid w:val="004A6137"/>
    <w:rsid w:val="004A67C4"/>
    <w:rsid w:val="004A72A3"/>
    <w:rsid w:val="004A74D5"/>
    <w:rsid w:val="004A7F31"/>
    <w:rsid w:val="004B0546"/>
    <w:rsid w:val="004B0927"/>
    <w:rsid w:val="004B09DA"/>
    <w:rsid w:val="004B0E56"/>
    <w:rsid w:val="004B13E0"/>
    <w:rsid w:val="004B1717"/>
    <w:rsid w:val="004B1E32"/>
    <w:rsid w:val="004B2291"/>
    <w:rsid w:val="004B32EF"/>
    <w:rsid w:val="004B36BF"/>
    <w:rsid w:val="004B3B0B"/>
    <w:rsid w:val="004B3CAB"/>
    <w:rsid w:val="004B41B9"/>
    <w:rsid w:val="004B4642"/>
    <w:rsid w:val="004B486A"/>
    <w:rsid w:val="004B59DC"/>
    <w:rsid w:val="004B783A"/>
    <w:rsid w:val="004C0853"/>
    <w:rsid w:val="004C1126"/>
    <w:rsid w:val="004C116E"/>
    <w:rsid w:val="004C198A"/>
    <w:rsid w:val="004C2184"/>
    <w:rsid w:val="004C21B1"/>
    <w:rsid w:val="004C23C6"/>
    <w:rsid w:val="004C2DC3"/>
    <w:rsid w:val="004C313C"/>
    <w:rsid w:val="004C4010"/>
    <w:rsid w:val="004C464A"/>
    <w:rsid w:val="004C4B54"/>
    <w:rsid w:val="004C50DF"/>
    <w:rsid w:val="004C5170"/>
    <w:rsid w:val="004C557C"/>
    <w:rsid w:val="004C57BF"/>
    <w:rsid w:val="004C5BFB"/>
    <w:rsid w:val="004C60C9"/>
    <w:rsid w:val="004C61D9"/>
    <w:rsid w:val="004C6A78"/>
    <w:rsid w:val="004C6D60"/>
    <w:rsid w:val="004C7030"/>
    <w:rsid w:val="004D081A"/>
    <w:rsid w:val="004D1007"/>
    <w:rsid w:val="004D173A"/>
    <w:rsid w:val="004D180B"/>
    <w:rsid w:val="004D19C8"/>
    <w:rsid w:val="004D1ABD"/>
    <w:rsid w:val="004D2144"/>
    <w:rsid w:val="004D232D"/>
    <w:rsid w:val="004D2533"/>
    <w:rsid w:val="004D2D53"/>
    <w:rsid w:val="004D2DAB"/>
    <w:rsid w:val="004D38EB"/>
    <w:rsid w:val="004D3F24"/>
    <w:rsid w:val="004D42AE"/>
    <w:rsid w:val="004D5494"/>
    <w:rsid w:val="004D56BD"/>
    <w:rsid w:val="004D70E9"/>
    <w:rsid w:val="004D7736"/>
    <w:rsid w:val="004D7AA7"/>
    <w:rsid w:val="004D7E5B"/>
    <w:rsid w:val="004E0E62"/>
    <w:rsid w:val="004E1411"/>
    <w:rsid w:val="004E1862"/>
    <w:rsid w:val="004E19EB"/>
    <w:rsid w:val="004E1A64"/>
    <w:rsid w:val="004E2433"/>
    <w:rsid w:val="004E27C6"/>
    <w:rsid w:val="004E28D6"/>
    <w:rsid w:val="004E2F29"/>
    <w:rsid w:val="004E3245"/>
    <w:rsid w:val="004E4674"/>
    <w:rsid w:val="004E48E5"/>
    <w:rsid w:val="004E49ED"/>
    <w:rsid w:val="004E4B0B"/>
    <w:rsid w:val="004E4EBC"/>
    <w:rsid w:val="004E513A"/>
    <w:rsid w:val="004E56DC"/>
    <w:rsid w:val="004E5C53"/>
    <w:rsid w:val="004E68FF"/>
    <w:rsid w:val="004E6C1F"/>
    <w:rsid w:val="004E71D5"/>
    <w:rsid w:val="004E729A"/>
    <w:rsid w:val="004E7491"/>
    <w:rsid w:val="004E76A1"/>
    <w:rsid w:val="004E78A0"/>
    <w:rsid w:val="004E7D58"/>
    <w:rsid w:val="004F0661"/>
    <w:rsid w:val="004F0EB1"/>
    <w:rsid w:val="004F0EBF"/>
    <w:rsid w:val="004F144B"/>
    <w:rsid w:val="004F16D9"/>
    <w:rsid w:val="004F184E"/>
    <w:rsid w:val="004F192B"/>
    <w:rsid w:val="004F19B4"/>
    <w:rsid w:val="004F200E"/>
    <w:rsid w:val="004F3548"/>
    <w:rsid w:val="004F3961"/>
    <w:rsid w:val="004F3CAB"/>
    <w:rsid w:val="004F3E5B"/>
    <w:rsid w:val="004F53DA"/>
    <w:rsid w:val="004F579B"/>
    <w:rsid w:val="004F5800"/>
    <w:rsid w:val="004F5D6F"/>
    <w:rsid w:val="004F6082"/>
    <w:rsid w:val="004F6185"/>
    <w:rsid w:val="004F6975"/>
    <w:rsid w:val="004F6FA2"/>
    <w:rsid w:val="004F7406"/>
    <w:rsid w:val="004F747E"/>
    <w:rsid w:val="004F76D7"/>
    <w:rsid w:val="004F79BC"/>
    <w:rsid w:val="00500093"/>
    <w:rsid w:val="00500B5F"/>
    <w:rsid w:val="00500DA5"/>
    <w:rsid w:val="0050120C"/>
    <w:rsid w:val="005017F2"/>
    <w:rsid w:val="00501971"/>
    <w:rsid w:val="00502180"/>
    <w:rsid w:val="00502375"/>
    <w:rsid w:val="005029BC"/>
    <w:rsid w:val="005029E5"/>
    <w:rsid w:val="0050304F"/>
    <w:rsid w:val="00503DC4"/>
    <w:rsid w:val="00503EB7"/>
    <w:rsid w:val="005041BF"/>
    <w:rsid w:val="005047C0"/>
    <w:rsid w:val="00504875"/>
    <w:rsid w:val="00505366"/>
    <w:rsid w:val="0050539E"/>
    <w:rsid w:val="00505D4C"/>
    <w:rsid w:val="005061A2"/>
    <w:rsid w:val="005061B0"/>
    <w:rsid w:val="005065CF"/>
    <w:rsid w:val="00506D4D"/>
    <w:rsid w:val="00506DC9"/>
    <w:rsid w:val="00506FB5"/>
    <w:rsid w:val="00507049"/>
    <w:rsid w:val="005072D5"/>
    <w:rsid w:val="00507A6C"/>
    <w:rsid w:val="00507E3F"/>
    <w:rsid w:val="00507E6B"/>
    <w:rsid w:val="00510850"/>
    <w:rsid w:val="005117C3"/>
    <w:rsid w:val="005120CF"/>
    <w:rsid w:val="005121AB"/>
    <w:rsid w:val="005122EA"/>
    <w:rsid w:val="005122EF"/>
    <w:rsid w:val="005131D5"/>
    <w:rsid w:val="005137D3"/>
    <w:rsid w:val="005138D6"/>
    <w:rsid w:val="00513DFD"/>
    <w:rsid w:val="00514567"/>
    <w:rsid w:val="005148D3"/>
    <w:rsid w:val="005148DD"/>
    <w:rsid w:val="0051516F"/>
    <w:rsid w:val="00515ACA"/>
    <w:rsid w:val="00515B0E"/>
    <w:rsid w:val="00515E15"/>
    <w:rsid w:val="00515EB1"/>
    <w:rsid w:val="005164F3"/>
    <w:rsid w:val="00516577"/>
    <w:rsid w:val="005169EA"/>
    <w:rsid w:val="00516B2F"/>
    <w:rsid w:val="00517FF4"/>
    <w:rsid w:val="0052029B"/>
    <w:rsid w:val="0052051A"/>
    <w:rsid w:val="005215C2"/>
    <w:rsid w:val="00521B57"/>
    <w:rsid w:val="00521D87"/>
    <w:rsid w:val="00522CE5"/>
    <w:rsid w:val="0052353C"/>
    <w:rsid w:val="00523676"/>
    <w:rsid w:val="00523C44"/>
    <w:rsid w:val="00524010"/>
    <w:rsid w:val="005244C9"/>
    <w:rsid w:val="0052456D"/>
    <w:rsid w:val="00524F94"/>
    <w:rsid w:val="00524FE8"/>
    <w:rsid w:val="00525341"/>
    <w:rsid w:val="0052534E"/>
    <w:rsid w:val="00525C70"/>
    <w:rsid w:val="005266D4"/>
    <w:rsid w:val="0052688C"/>
    <w:rsid w:val="005268F1"/>
    <w:rsid w:val="00526ED4"/>
    <w:rsid w:val="00527922"/>
    <w:rsid w:val="00530198"/>
    <w:rsid w:val="005302A3"/>
    <w:rsid w:val="005303F2"/>
    <w:rsid w:val="005305BB"/>
    <w:rsid w:val="0053072D"/>
    <w:rsid w:val="00530F53"/>
    <w:rsid w:val="00530F54"/>
    <w:rsid w:val="00530F64"/>
    <w:rsid w:val="0053158E"/>
    <w:rsid w:val="005318E0"/>
    <w:rsid w:val="00531F07"/>
    <w:rsid w:val="0053253E"/>
    <w:rsid w:val="00532633"/>
    <w:rsid w:val="00532A0D"/>
    <w:rsid w:val="00532CE8"/>
    <w:rsid w:val="00533B73"/>
    <w:rsid w:val="00534470"/>
    <w:rsid w:val="00534645"/>
    <w:rsid w:val="005353F3"/>
    <w:rsid w:val="005356FB"/>
    <w:rsid w:val="00535C3A"/>
    <w:rsid w:val="00535DB0"/>
    <w:rsid w:val="00535E08"/>
    <w:rsid w:val="0053631D"/>
    <w:rsid w:val="005366F7"/>
    <w:rsid w:val="00537766"/>
    <w:rsid w:val="00537AB6"/>
    <w:rsid w:val="00540EEC"/>
    <w:rsid w:val="005419CD"/>
    <w:rsid w:val="005423D6"/>
    <w:rsid w:val="005424DF"/>
    <w:rsid w:val="00542CFF"/>
    <w:rsid w:val="0054352A"/>
    <w:rsid w:val="00543E25"/>
    <w:rsid w:val="005442F8"/>
    <w:rsid w:val="00544B25"/>
    <w:rsid w:val="00544E0B"/>
    <w:rsid w:val="00545564"/>
    <w:rsid w:val="00546F09"/>
    <w:rsid w:val="00547398"/>
    <w:rsid w:val="0054773E"/>
    <w:rsid w:val="00550200"/>
    <w:rsid w:val="00551649"/>
    <w:rsid w:val="00551C79"/>
    <w:rsid w:val="00552227"/>
    <w:rsid w:val="0055272E"/>
    <w:rsid w:val="005527B5"/>
    <w:rsid w:val="005529CC"/>
    <w:rsid w:val="00552AC5"/>
    <w:rsid w:val="00553169"/>
    <w:rsid w:val="00553C27"/>
    <w:rsid w:val="0055430E"/>
    <w:rsid w:val="005550CE"/>
    <w:rsid w:val="005552E8"/>
    <w:rsid w:val="00555368"/>
    <w:rsid w:val="005555D2"/>
    <w:rsid w:val="00555C0E"/>
    <w:rsid w:val="00555C9E"/>
    <w:rsid w:val="00556C74"/>
    <w:rsid w:val="00556DDC"/>
    <w:rsid w:val="00556DE1"/>
    <w:rsid w:val="00557D5A"/>
    <w:rsid w:val="00557F1E"/>
    <w:rsid w:val="005600AC"/>
    <w:rsid w:val="00560977"/>
    <w:rsid w:val="00560ECE"/>
    <w:rsid w:val="00560F2F"/>
    <w:rsid w:val="0056119A"/>
    <w:rsid w:val="00561664"/>
    <w:rsid w:val="005616F5"/>
    <w:rsid w:val="005619F7"/>
    <w:rsid w:val="00561CA3"/>
    <w:rsid w:val="00561CA5"/>
    <w:rsid w:val="00561E8F"/>
    <w:rsid w:val="00561E95"/>
    <w:rsid w:val="005620E5"/>
    <w:rsid w:val="00562661"/>
    <w:rsid w:val="00562DD8"/>
    <w:rsid w:val="00563FA7"/>
    <w:rsid w:val="00564617"/>
    <w:rsid w:val="00564C21"/>
    <w:rsid w:val="00564DB4"/>
    <w:rsid w:val="00565553"/>
    <w:rsid w:val="00565CE8"/>
    <w:rsid w:val="00565D51"/>
    <w:rsid w:val="0056628C"/>
    <w:rsid w:val="00566361"/>
    <w:rsid w:val="0056653D"/>
    <w:rsid w:val="0056673E"/>
    <w:rsid w:val="00566816"/>
    <w:rsid w:val="005673E5"/>
    <w:rsid w:val="00567897"/>
    <w:rsid w:val="0057060D"/>
    <w:rsid w:val="00570748"/>
    <w:rsid w:val="00570A42"/>
    <w:rsid w:val="005714A8"/>
    <w:rsid w:val="00571B14"/>
    <w:rsid w:val="00571D07"/>
    <w:rsid w:val="00571E8A"/>
    <w:rsid w:val="005722FC"/>
    <w:rsid w:val="00572C82"/>
    <w:rsid w:val="0057368F"/>
    <w:rsid w:val="0057370F"/>
    <w:rsid w:val="0057465A"/>
    <w:rsid w:val="005747C3"/>
    <w:rsid w:val="005756AB"/>
    <w:rsid w:val="005758C7"/>
    <w:rsid w:val="00575A3B"/>
    <w:rsid w:val="00575CDF"/>
    <w:rsid w:val="00575D91"/>
    <w:rsid w:val="00575F20"/>
    <w:rsid w:val="00575FEE"/>
    <w:rsid w:val="005764DB"/>
    <w:rsid w:val="005769CE"/>
    <w:rsid w:val="00576EA0"/>
    <w:rsid w:val="00576F4E"/>
    <w:rsid w:val="00576FBF"/>
    <w:rsid w:val="005770C2"/>
    <w:rsid w:val="0057741D"/>
    <w:rsid w:val="00577F4B"/>
    <w:rsid w:val="0058027F"/>
    <w:rsid w:val="00580435"/>
    <w:rsid w:val="00580967"/>
    <w:rsid w:val="005812FF"/>
    <w:rsid w:val="0058135E"/>
    <w:rsid w:val="00581446"/>
    <w:rsid w:val="00581CFB"/>
    <w:rsid w:val="0058257E"/>
    <w:rsid w:val="0058280F"/>
    <w:rsid w:val="00582E10"/>
    <w:rsid w:val="005831D5"/>
    <w:rsid w:val="00583247"/>
    <w:rsid w:val="0058370C"/>
    <w:rsid w:val="0058386E"/>
    <w:rsid w:val="00583FD8"/>
    <w:rsid w:val="00584712"/>
    <w:rsid w:val="00584EC8"/>
    <w:rsid w:val="00585272"/>
    <w:rsid w:val="0058543D"/>
    <w:rsid w:val="00586420"/>
    <w:rsid w:val="00586D86"/>
    <w:rsid w:val="00586EE4"/>
    <w:rsid w:val="00587205"/>
    <w:rsid w:val="0058771D"/>
    <w:rsid w:val="005878EA"/>
    <w:rsid w:val="00587D6D"/>
    <w:rsid w:val="005908EF"/>
    <w:rsid w:val="00590B18"/>
    <w:rsid w:val="00592333"/>
    <w:rsid w:val="00592CEC"/>
    <w:rsid w:val="00593121"/>
    <w:rsid w:val="00593154"/>
    <w:rsid w:val="00594330"/>
    <w:rsid w:val="005943AA"/>
    <w:rsid w:val="00594652"/>
    <w:rsid w:val="00594C4C"/>
    <w:rsid w:val="00594EE3"/>
    <w:rsid w:val="00594FB3"/>
    <w:rsid w:val="005950BF"/>
    <w:rsid w:val="005950D1"/>
    <w:rsid w:val="005952E9"/>
    <w:rsid w:val="0059566A"/>
    <w:rsid w:val="0059702C"/>
    <w:rsid w:val="0059736D"/>
    <w:rsid w:val="0059763A"/>
    <w:rsid w:val="005976E1"/>
    <w:rsid w:val="005977FF"/>
    <w:rsid w:val="00597CA7"/>
    <w:rsid w:val="005A00AD"/>
    <w:rsid w:val="005A0138"/>
    <w:rsid w:val="005A03F4"/>
    <w:rsid w:val="005A053F"/>
    <w:rsid w:val="005A05D2"/>
    <w:rsid w:val="005A0758"/>
    <w:rsid w:val="005A07A0"/>
    <w:rsid w:val="005A0845"/>
    <w:rsid w:val="005A08E9"/>
    <w:rsid w:val="005A0A97"/>
    <w:rsid w:val="005A0ABA"/>
    <w:rsid w:val="005A0AEE"/>
    <w:rsid w:val="005A0B2F"/>
    <w:rsid w:val="005A1C87"/>
    <w:rsid w:val="005A1EFA"/>
    <w:rsid w:val="005A1F3D"/>
    <w:rsid w:val="005A2C02"/>
    <w:rsid w:val="005A32A9"/>
    <w:rsid w:val="005A376F"/>
    <w:rsid w:val="005A3CFB"/>
    <w:rsid w:val="005A3E00"/>
    <w:rsid w:val="005A4273"/>
    <w:rsid w:val="005A4499"/>
    <w:rsid w:val="005A4DA1"/>
    <w:rsid w:val="005A537D"/>
    <w:rsid w:val="005A553E"/>
    <w:rsid w:val="005A58B5"/>
    <w:rsid w:val="005A5AE0"/>
    <w:rsid w:val="005A6904"/>
    <w:rsid w:val="005A6E2F"/>
    <w:rsid w:val="005A7617"/>
    <w:rsid w:val="005A7726"/>
    <w:rsid w:val="005A78E5"/>
    <w:rsid w:val="005B0676"/>
    <w:rsid w:val="005B0B8D"/>
    <w:rsid w:val="005B0E12"/>
    <w:rsid w:val="005B1194"/>
    <w:rsid w:val="005B1421"/>
    <w:rsid w:val="005B15CA"/>
    <w:rsid w:val="005B16F9"/>
    <w:rsid w:val="005B1973"/>
    <w:rsid w:val="005B317B"/>
    <w:rsid w:val="005B31C5"/>
    <w:rsid w:val="005B464D"/>
    <w:rsid w:val="005B4744"/>
    <w:rsid w:val="005B4FF7"/>
    <w:rsid w:val="005B56EA"/>
    <w:rsid w:val="005B5F71"/>
    <w:rsid w:val="005B5FFA"/>
    <w:rsid w:val="005B6665"/>
    <w:rsid w:val="005B67FD"/>
    <w:rsid w:val="005B6B3F"/>
    <w:rsid w:val="005B6C7D"/>
    <w:rsid w:val="005B7273"/>
    <w:rsid w:val="005B7B3D"/>
    <w:rsid w:val="005C0698"/>
    <w:rsid w:val="005C0CBA"/>
    <w:rsid w:val="005C0CC6"/>
    <w:rsid w:val="005C1749"/>
    <w:rsid w:val="005C174C"/>
    <w:rsid w:val="005C1E60"/>
    <w:rsid w:val="005C22CF"/>
    <w:rsid w:val="005C262E"/>
    <w:rsid w:val="005C30ED"/>
    <w:rsid w:val="005C323B"/>
    <w:rsid w:val="005C32B4"/>
    <w:rsid w:val="005C36BC"/>
    <w:rsid w:val="005C3EDA"/>
    <w:rsid w:val="005C45C9"/>
    <w:rsid w:val="005C48D8"/>
    <w:rsid w:val="005C5826"/>
    <w:rsid w:val="005C5968"/>
    <w:rsid w:val="005C5A18"/>
    <w:rsid w:val="005C5EAB"/>
    <w:rsid w:val="005C6061"/>
    <w:rsid w:val="005C61A4"/>
    <w:rsid w:val="005C73F2"/>
    <w:rsid w:val="005C77A7"/>
    <w:rsid w:val="005C79D8"/>
    <w:rsid w:val="005C7BB9"/>
    <w:rsid w:val="005D0000"/>
    <w:rsid w:val="005D0AB6"/>
    <w:rsid w:val="005D1D4B"/>
    <w:rsid w:val="005D1FBF"/>
    <w:rsid w:val="005D2602"/>
    <w:rsid w:val="005D28CB"/>
    <w:rsid w:val="005D2F2E"/>
    <w:rsid w:val="005D366E"/>
    <w:rsid w:val="005D3911"/>
    <w:rsid w:val="005D3B9F"/>
    <w:rsid w:val="005D4B34"/>
    <w:rsid w:val="005D4C5A"/>
    <w:rsid w:val="005D4D8B"/>
    <w:rsid w:val="005D51D3"/>
    <w:rsid w:val="005D5582"/>
    <w:rsid w:val="005D5DA1"/>
    <w:rsid w:val="005D6828"/>
    <w:rsid w:val="005D6916"/>
    <w:rsid w:val="005D6B0C"/>
    <w:rsid w:val="005D6E0E"/>
    <w:rsid w:val="005D6E5B"/>
    <w:rsid w:val="005D72FB"/>
    <w:rsid w:val="005D7331"/>
    <w:rsid w:val="005D7A9B"/>
    <w:rsid w:val="005D7EC8"/>
    <w:rsid w:val="005E14CD"/>
    <w:rsid w:val="005E1620"/>
    <w:rsid w:val="005E287B"/>
    <w:rsid w:val="005E32D7"/>
    <w:rsid w:val="005E33EF"/>
    <w:rsid w:val="005E3BEB"/>
    <w:rsid w:val="005E3DA9"/>
    <w:rsid w:val="005E4527"/>
    <w:rsid w:val="005E4DC9"/>
    <w:rsid w:val="005E520C"/>
    <w:rsid w:val="005E56C8"/>
    <w:rsid w:val="005E5843"/>
    <w:rsid w:val="005E5EB8"/>
    <w:rsid w:val="005E6FCA"/>
    <w:rsid w:val="005E7062"/>
    <w:rsid w:val="005E7065"/>
    <w:rsid w:val="005E752A"/>
    <w:rsid w:val="005E7921"/>
    <w:rsid w:val="005E7B53"/>
    <w:rsid w:val="005E7D5F"/>
    <w:rsid w:val="005F0B1F"/>
    <w:rsid w:val="005F172A"/>
    <w:rsid w:val="005F1DBC"/>
    <w:rsid w:val="005F1E2E"/>
    <w:rsid w:val="005F2366"/>
    <w:rsid w:val="005F2705"/>
    <w:rsid w:val="005F29CE"/>
    <w:rsid w:val="005F2C73"/>
    <w:rsid w:val="005F2FBB"/>
    <w:rsid w:val="005F49F1"/>
    <w:rsid w:val="005F4AD0"/>
    <w:rsid w:val="005F4AD9"/>
    <w:rsid w:val="005F4F5D"/>
    <w:rsid w:val="005F5449"/>
    <w:rsid w:val="005F57FD"/>
    <w:rsid w:val="005F6609"/>
    <w:rsid w:val="005F6A5D"/>
    <w:rsid w:val="005F6ADC"/>
    <w:rsid w:val="005F6DA5"/>
    <w:rsid w:val="005F6DF1"/>
    <w:rsid w:val="005F6E9E"/>
    <w:rsid w:val="005F70C2"/>
    <w:rsid w:val="005F76EC"/>
    <w:rsid w:val="005F7B94"/>
    <w:rsid w:val="005F7FE3"/>
    <w:rsid w:val="00600DEC"/>
    <w:rsid w:val="00601ABD"/>
    <w:rsid w:val="00602742"/>
    <w:rsid w:val="006027A5"/>
    <w:rsid w:val="00602D30"/>
    <w:rsid w:val="006034E0"/>
    <w:rsid w:val="00603672"/>
    <w:rsid w:val="0060445C"/>
    <w:rsid w:val="00604B1E"/>
    <w:rsid w:val="00605695"/>
    <w:rsid w:val="00605FA7"/>
    <w:rsid w:val="00606285"/>
    <w:rsid w:val="0060678E"/>
    <w:rsid w:val="00606DB0"/>
    <w:rsid w:val="00607151"/>
    <w:rsid w:val="006071D1"/>
    <w:rsid w:val="00607236"/>
    <w:rsid w:val="006105FD"/>
    <w:rsid w:val="00610F96"/>
    <w:rsid w:val="006110B3"/>
    <w:rsid w:val="006117E3"/>
    <w:rsid w:val="00611807"/>
    <w:rsid w:val="0061203A"/>
    <w:rsid w:val="006121E5"/>
    <w:rsid w:val="00612447"/>
    <w:rsid w:val="00612706"/>
    <w:rsid w:val="006127B4"/>
    <w:rsid w:val="00612A46"/>
    <w:rsid w:val="00612F8B"/>
    <w:rsid w:val="00613144"/>
    <w:rsid w:val="00613A1F"/>
    <w:rsid w:val="00613BA5"/>
    <w:rsid w:val="00613EDD"/>
    <w:rsid w:val="006143ED"/>
    <w:rsid w:val="00614DF6"/>
    <w:rsid w:val="006150B6"/>
    <w:rsid w:val="00615163"/>
    <w:rsid w:val="00615EB3"/>
    <w:rsid w:val="006169FF"/>
    <w:rsid w:val="00616AA8"/>
    <w:rsid w:val="006203D2"/>
    <w:rsid w:val="00621202"/>
    <w:rsid w:val="00621F5E"/>
    <w:rsid w:val="006227DC"/>
    <w:rsid w:val="00622DB6"/>
    <w:rsid w:val="00622EF7"/>
    <w:rsid w:val="00622F51"/>
    <w:rsid w:val="00623354"/>
    <w:rsid w:val="006235B7"/>
    <w:rsid w:val="00624313"/>
    <w:rsid w:val="006245A6"/>
    <w:rsid w:val="006249F2"/>
    <w:rsid w:val="00624AD5"/>
    <w:rsid w:val="00624F86"/>
    <w:rsid w:val="0062571F"/>
    <w:rsid w:val="00625946"/>
    <w:rsid w:val="00625B4F"/>
    <w:rsid w:val="00625C45"/>
    <w:rsid w:val="00625F33"/>
    <w:rsid w:val="00626706"/>
    <w:rsid w:val="00626E65"/>
    <w:rsid w:val="00626E7A"/>
    <w:rsid w:val="00627BAF"/>
    <w:rsid w:val="0063026E"/>
    <w:rsid w:val="0063031A"/>
    <w:rsid w:val="00630547"/>
    <w:rsid w:val="00630676"/>
    <w:rsid w:val="006306F7"/>
    <w:rsid w:val="00630B5E"/>
    <w:rsid w:val="00630C3A"/>
    <w:rsid w:val="006311A1"/>
    <w:rsid w:val="00631386"/>
    <w:rsid w:val="00631848"/>
    <w:rsid w:val="006319B7"/>
    <w:rsid w:val="00631AD7"/>
    <w:rsid w:val="0063202C"/>
    <w:rsid w:val="006320A3"/>
    <w:rsid w:val="0063230B"/>
    <w:rsid w:val="006324C1"/>
    <w:rsid w:val="00632E4F"/>
    <w:rsid w:val="006334F5"/>
    <w:rsid w:val="0063363C"/>
    <w:rsid w:val="00633695"/>
    <w:rsid w:val="0063378A"/>
    <w:rsid w:val="0063388B"/>
    <w:rsid w:val="006341A2"/>
    <w:rsid w:val="006344C6"/>
    <w:rsid w:val="0063460E"/>
    <w:rsid w:val="00634DCF"/>
    <w:rsid w:val="006358AB"/>
    <w:rsid w:val="00635AB5"/>
    <w:rsid w:val="00635B12"/>
    <w:rsid w:val="00635DE1"/>
    <w:rsid w:val="00636476"/>
    <w:rsid w:val="00636578"/>
    <w:rsid w:val="0063661F"/>
    <w:rsid w:val="00636866"/>
    <w:rsid w:val="00636969"/>
    <w:rsid w:val="00636A68"/>
    <w:rsid w:val="0063762B"/>
    <w:rsid w:val="006379D1"/>
    <w:rsid w:val="00637EB7"/>
    <w:rsid w:val="0064023E"/>
    <w:rsid w:val="006408F5"/>
    <w:rsid w:val="006409BC"/>
    <w:rsid w:val="00640FA8"/>
    <w:rsid w:val="006412D2"/>
    <w:rsid w:val="00641488"/>
    <w:rsid w:val="00641A67"/>
    <w:rsid w:val="00641C08"/>
    <w:rsid w:val="00642167"/>
    <w:rsid w:val="006423A5"/>
    <w:rsid w:val="00642745"/>
    <w:rsid w:val="006427F3"/>
    <w:rsid w:val="00643146"/>
    <w:rsid w:val="0064357A"/>
    <w:rsid w:val="00643CAA"/>
    <w:rsid w:val="00643F1D"/>
    <w:rsid w:val="006460FC"/>
    <w:rsid w:val="0064623A"/>
    <w:rsid w:val="00646571"/>
    <w:rsid w:val="006477D9"/>
    <w:rsid w:val="00647B2A"/>
    <w:rsid w:val="00647BBA"/>
    <w:rsid w:val="00647E02"/>
    <w:rsid w:val="00650729"/>
    <w:rsid w:val="00650806"/>
    <w:rsid w:val="0065089E"/>
    <w:rsid w:val="006509CB"/>
    <w:rsid w:val="00650E61"/>
    <w:rsid w:val="006519BF"/>
    <w:rsid w:val="006524BD"/>
    <w:rsid w:val="00652B57"/>
    <w:rsid w:val="00654620"/>
    <w:rsid w:val="00654868"/>
    <w:rsid w:val="0065575D"/>
    <w:rsid w:val="006557B1"/>
    <w:rsid w:val="006570B7"/>
    <w:rsid w:val="00657C75"/>
    <w:rsid w:val="00657F5B"/>
    <w:rsid w:val="00660489"/>
    <w:rsid w:val="006608BC"/>
    <w:rsid w:val="00661133"/>
    <w:rsid w:val="0066142A"/>
    <w:rsid w:val="00661F03"/>
    <w:rsid w:val="006627B1"/>
    <w:rsid w:val="00662EC7"/>
    <w:rsid w:val="006635D6"/>
    <w:rsid w:val="0066402A"/>
    <w:rsid w:val="006642C1"/>
    <w:rsid w:val="006645CA"/>
    <w:rsid w:val="00665395"/>
    <w:rsid w:val="006654B6"/>
    <w:rsid w:val="00665ADE"/>
    <w:rsid w:val="00665AF6"/>
    <w:rsid w:val="00665FEE"/>
    <w:rsid w:val="00666213"/>
    <w:rsid w:val="006662D7"/>
    <w:rsid w:val="00666AA3"/>
    <w:rsid w:val="00666D82"/>
    <w:rsid w:val="00667319"/>
    <w:rsid w:val="006678EF"/>
    <w:rsid w:val="00667B17"/>
    <w:rsid w:val="00667D80"/>
    <w:rsid w:val="00667E8F"/>
    <w:rsid w:val="0067053E"/>
    <w:rsid w:val="006707EE"/>
    <w:rsid w:val="006707EF"/>
    <w:rsid w:val="00671093"/>
    <w:rsid w:val="00671E07"/>
    <w:rsid w:val="00671F3B"/>
    <w:rsid w:val="0067210D"/>
    <w:rsid w:val="00672249"/>
    <w:rsid w:val="00672627"/>
    <w:rsid w:val="00672858"/>
    <w:rsid w:val="00672C95"/>
    <w:rsid w:val="00672FE3"/>
    <w:rsid w:val="006730C4"/>
    <w:rsid w:val="006735EA"/>
    <w:rsid w:val="00673742"/>
    <w:rsid w:val="00673A36"/>
    <w:rsid w:val="00673CD1"/>
    <w:rsid w:val="00674285"/>
    <w:rsid w:val="006742FB"/>
    <w:rsid w:val="00674640"/>
    <w:rsid w:val="00675FF5"/>
    <w:rsid w:val="00676237"/>
    <w:rsid w:val="00677008"/>
    <w:rsid w:val="00677981"/>
    <w:rsid w:val="00677C0E"/>
    <w:rsid w:val="00677D38"/>
    <w:rsid w:val="006802DE"/>
    <w:rsid w:val="006817A8"/>
    <w:rsid w:val="00682082"/>
    <w:rsid w:val="0068212A"/>
    <w:rsid w:val="00682263"/>
    <w:rsid w:val="0068262E"/>
    <w:rsid w:val="0068289F"/>
    <w:rsid w:val="006829D9"/>
    <w:rsid w:val="0068304D"/>
    <w:rsid w:val="006831B0"/>
    <w:rsid w:val="00683629"/>
    <w:rsid w:val="006836B2"/>
    <w:rsid w:val="00683D89"/>
    <w:rsid w:val="00683F63"/>
    <w:rsid w:val="0068420C"/>
    <w:rsid w:val="006843EF"/>
    <w:rsid w:val="00684BB0"/>
    <w:rsid w:val="00684EDB"/>
    <w:rsid w:val="0068535C"/>
    <w:rsid w:val="0068665B"/>
    <w:rsid w:val="006868B1"/>
    <w:rsid w:val="00686ABE"/>
    <w:rsid w:val="00686F8D"/>
    <w:rsid w:val="00687584"/>
    <w:rsid w:val="00687622"/>
    <w:rsid w:val="006878B9"/>
    <w:rsid w:val="00687EFA"/>
    <w:rsid w:val="00690664"/>
    <w:rsid w:val="00690859"/>
    <w:rsid w:val="00690AF6"/>
    <w:rsid w:val="006911B6"/>
    <w:rsid w:val="00691297"/>
    <w:rsid w:val="00691512"/>
    <w:rsid w:val="006917D7"/>
    <w:rsid w:val="00691807"/>
    <w:rsid w:val="00691F41"/>
    <w:rsid w:val="00691FB6"/>
    <w:rsid w:val="006925AB"/>
    <w:rsid w:val="00692771"/>
    <w:rsid w:val="00692934"/>
    <w:rsid w:val="00692AC6"/>
    <w:rsid w:val="00692DF0"/>
    <w:rsid w:val="00692E33"/>
    <w:rsid w:val="00692F6D"/>
    <w:rsid w:val="0069366E"/>
    <w:rsid w:val="00693A80"/>
    <w:rsid w:val="00694AE3"/>
    <w:rsid w:val="0069593E"/>
    <w:rsid w:val="00695AB2"/>
    <w:rsid w:val="00695C6F"/>
    <w:rsid w:val="00696097"/>
    <w:rsid w:val="0069634B"/>
    <w:rsid w:val="0069680B"/>
    <w:rsid w:val="00697C01"/>
    <w:rsid w:val="00697E78"/>
    <w:rsid w:val="006A014A"/>
    <w:rsid w:val="006A02F7"/>
    <w:rsid w:val="006A0BA9"/>
    <w:rsid w:val="006A1199"/>
    <w:rsid w:val="006A28EB"/>
    <w:rsid w:val="006A32D2"/>
    <w:rsid w:val="006A38A1"/>
    <w:rsid w:val="006A3C55"/>
    <w:rsid w:val="006A3D84"/>
    <w:rsid w:val="006A3FC4"/>
    <w:rsid w:val="006A41C8"/>
    <w:rsid w:val="006A498F"/>
    <w:rsid w:val="006A4C49"/>
    <w:rsid w:val="006A503C"/>
    <w:rsid w:val="006A554F"/>
    <w:rsid w:val="006B048B"/>
    <w:rsid w:val="006B070D"/>
    <w:rsid w:val="006B0E85"/>
    <w:rsid w:val="006B113F"/>
    <w:rsid w:val="006B13CC"/>
    <w:rsid w:val="006B17B6"/>
    <w:rsid w:val="006B187D"/>
    <w:rsid w:val="006B1C12"/>
    <w:rsid w:val="006B1ED1"/>
    <w:rsid w:val="006B25EC"/>
    <w:rsid w:val="006B26E9"/>
    <w:rsid w:val="006B3631"/>
    <w:rsid w:val="006B3AC2"/>
    <w:rsid w:val="006B4531"/>
    <w:rsid w:val="006B4BD0"/>
    <w:rsid w:val="006B4C7A"/>
    <w:rsid w:val="006B559A"/>
    <w:rsid w:val="006B579E"/>
    <w:rsid w:val="006B5CCE"/>
    <w:rsid w:val="006B6369"/>
    <w:rsid w:val="006B6973"/>
    <w:rsid w:val="006B6D10"/>
    <w:rsid w:val="006B74AB"/>
    <w:rsid w:val="006B7763"/>
    <w:rsid w:val="006B78A3"/>
    <w:rsid w:val="006B7F16"/>
    <w:rsid w:val="006B7F97"/>
    <w:rsid w:val="006C0A80"/>
    <w:rsid w:val="006C1359"/>
    <w:rsid w:val="006C144F"/>
    <w:rsid w:val="006C22F6"/>
    <w:rsid w:val="006C25CB"/>
    <w:rsid w:val="006C2660"/>
    <w:rsid w:val="006C29BC"/>
    <w:rsid w:val="006C2ABF"/>
    <w:rsid w:val="006C325B"/>
    <w:rsid w:val="006C38E9"/>
    <w:rsid w:val="006C391C"/>
    <w:rsid w:val="006C3B38"/>
    <w:rsid w:val="006C43BB"/>
    <w:rsid w:val="006C4AFC"/>
    <w:rsid w:val="006C4B5E"/>
    <w:rsid w:val="006C4D62"/>
    <w:rsid w:val="006C5460"/>
    <w:rsid w:val="006C54C3"/>
    <w:rsid w:val="006C5D44"/>
    <w:rsid w:val="006C6191"/>
    <w:rsid w:val="006C6217"/>
    <w:rsid w:val="006C65C6"/>
    <w:rsid w:val="006C69FA"/>
    <w:rsid w:val="006C7D79"/>
    <w:rsid w:val="006D0360"/>
    <w:rsid w:val="006D0A09"/>
    <w:rsid w:val="006D0A38"/>
    <w:rsid w:val="006D0B3D"/>
    <w:rsid w:val="006D0B58"/>
    <w:rsid w:val="006D0D2F"/>
    <w:rsid w:val="006D0F6A"/>
    <w:rsid w:val="006D18A2"/>
    <w:rsid w:val="006D18C3"/>
    <w:rsid w:val="006D1BCE"/>
    <w:rsid w:val="006D1E55"/>
    <w:rsid w:val="006D2284"/>
    <w:rsid w:val="006D2995"/>
    <w:rsid w:val="006D2A71"/>
    <w:rsid w:val="006D3D08"/>
    <w:rsid w:val="006D3F30"/>
    <w:rsid w:val="006D4219"/>
    <w:rsid w:val="006D45C0"/>
    <w:rsid w:val="006D4964"/>
    <w:rsid w:val="006D4A89"/>
    <w:rsid w:val="006D5176"/>
    <w:rsid w:val="006D5703"/>
    <w:rsid w:val="006D5EA0"/>
    <w:rsid w:val="006D6457"/>
    <w:rsid w:val="006D650F"/>
    <w:rsid w:val="006D6FBE"/>
    <w:rsid w:val="006D7345"/>
    <w:rsid w:val="006D73A7"/>
    <w:rsid w:val="006D7A34"/>
    <w:rsid w:val="006D7F91"/>
    <w:rsid w:val="006E0B03"/>
    <w:rsid w:val="006E0C84"/>
    <w:rsid w:val="006E1989"/>
    <w:rsid w:val="006E1EBE"/>
    <w:rsid w:val="006E23ED"/>
    <w:rsid w:val="006E2639"/>
    <w:rsid w:val="006E2CC0"/>
    <w:rsid w:val="006E2CE2"/>
    <w:rsid w:val="006E375F"/>
    <w:rsid w:val="006E3B69"/>
    <w:rsid w:val="006E3C37"/>
    <w:rsid w:val="006E3C8B"/>
    <w:rsid w:val="006E41F9"/>
    <w:rsid w:val="006E4269"/>
    <w:rsid w:val="006E4754"/>
    <w:rsid w:val="006E4809"/>
    <w:rsid w:val="006E5045"/>
    <w:rsid w:val="006E5456"/>
    <w:rsid w:val="006E6074"/>
    <w:rsid w:val="006E6527"/>
    <w:rsid w:val="006E66D6"/>
    <w:rsid w:val="006E682D"/>
    <w:rsid w:val="006E69AA"/>
    <w:rsid w:val="006E6F25"/>
    <w:rsid w:val="006E7071"/>
    <w:rsid w:val="006E74AD"/>
    <w:rsid w:val="006F0307"/>
    <w:rsid w:val="006F13EE"/>
    <w:rsid w:val="006F169D"/>
    <w:rsid w:val="006F1BEF"/>
    <w:rsid w:val="006F22AD"/>
    <w:rsid w:val="006F2EAC"/>
    <w:rsid w:val="006F3CB9"/>
    <w:rsid w:val="006F3D84"/>
    <w:rsid w:val="006F3F5F"/>
    <w:rsid w:val="006F497B"/>
    <w:rsid w:val="006F49A6"/>
    <w:rsid w:val="006F4E0E"/>
    <w:rsid w:val="006F5E07"/>
    <w:rsid w:val="006F62D9"/>
    <w:rsid w:val="006F67AF"/>
    <w:rsid w:val="006F6E89"/>
    <w:rsid w:val="006F7038"/>
    <w:rsid w:val="006F7436"/>
    <w:rsid w:val="00700E70"/>
    <w:rsid w:val="00700E9A"/>
    <w:rsid w:val="00701738"/>
    <w:rsid w:val="00701AF6"/>
    <w:rsid w:val="00701B2F"/>
    <w:rsid w:val="007021FD"/>
    <w:rsid w:val="007026F9"/>
    <w:rsid w:val="00702B90"/>
    <w:rsid w:val="00702EC0"/>
    <w:rsid w:val="00703159"/>
    <w:rsid w:val="0070315A"/>
    <w:rsid w:val="00703314"/>
    <w:rsid w:val="007037DC"/>
    <w:rsid w:val="00703AA2"/>
    <w:rsid w:val="0070419A"/>
    <w:rsid w:val="00704833"/>
    <w:rsid w:val="0070483F"/>
    <w:rsid w:val="00704D44"/>
    <w:rsid w:val="0070509F"/>
    <w:rsid w:val="0070563E"/>
    <w:rsid w:val="00705699"/>
    <w:rsid w:val="007066A2"/>
    <w:rsid w:val="007068DE"/>
    <w:rsid w:val="00706906"/>
    <w:rsid w:val="007069EB"/>
    <w:rsid w:val="00706FCC"/>
    <w:rsid w:val="00707582"/>
    <w:rsid w:val="0070778D"/>
    <w:rsid w:val="00707EBF"/>
    <w:rsid w:val="00710078"/>
    <w:rsid w:val="007101A9"/>
    <w:rsid w:val="007105EB"/>
    <w:rsid w:val="007108BD"/>
    <w:rsid w:val="00710BFE"/>
    <w:rsid w:val="00711303"/>
    <w:rsid w:val="0071159C"/>
    <w:rsid w:val="00711886"/>
    <w:rsid w:val="0071191D"/>
    <w:rsid w:val="007121BE"/>
    <w:rsid w:val="007134F3"/>
    <w:rsid w:val="00713571"/>
    <w:rsid w:val="0071395A"/>
    <w:rsid w:val="00713D28"/>
    <w:rsid w:val="00713E07"/>
    <w:rsid w:val="0071402C"/>
    <w:rsid w:val="00714574"/>
    <w:rsid w:val="00714644"/>
    <w:rsid w:val="007149DE"/>
    <w:rsid w:val="00715713"/>
    <w:rsid w:val="00715917"/>
    <w:rsid w:val="007161A2"/>
    <w:rsid w:val="00716346"/>
    <w:rsid w:val="00716B17"/>
    <w:rsid w:val="00716C6F"/>
    <w:rsid w:val="00716E73"/>
    <w:rsid w:val="00717E80"/>
    <w:rsid w:val="00720D09"/>
    <w:rsid w:val="007210B4"/>
    <w:rsid w:val="00721504"/>
    <w:rsid w:val="00721E0E"/>
    <w:rsid w:val="0072217A"/>
    <w:rsid w:val="007225EB"/>
    <w:rsid w:val="007225FB"/>
    <w:rsid w:val="00722D66"/>
    <w:rsid w:val="00723882"/>
    <w:rsid w:val="007245B0"/>
    <w:rsid w:val="00724654"/>
    <w:rsid w:val="00725A37"/>
    <w:rsid w:val="00726005"/>
    <w:rsid w:val="0072643F"/>
    <w:rsid w:val="00726D7A"/>
    <w:rsid w:val="00726E76"/>
    <w:rsid w:val="007273AB"/>
    <w:rsid w:val="007278A7"/>
    <w:rsid w:val="0072798F"/>
    <w:rsid w:val="00727C99"/>
    <w:rsid w:val="00727F97"/>
    <w:rsid w:val="007303D2"/>
    <w:rsid w:val="0073070A"/>
    <w:rsid w:val="00730767"/>
    <w:rsid w:val="00730D83"/>
    <w:rsid w:val="007314EF"/>
    <w:rsid w:val="0073166C"/>
    <w:rsid w:val="00731A87"/>
    <w:rsid w:val="00731EB1"/>
    <w:rsid w:val="007320E9"/>
    <w:rsid w:val="0073283B"/>
    <w:rsid w:val="007329ED"/>
    <w:rsid w:val="00732AD4"/>
    <w:rsid w:val="00732BF8"/>
    <w:rsid w:val="00732E44"/>
    <w:rsid w:val="00732FFF"/>
    <w:rsid w:val="00733333"/>
    <w:rsid w:val="007335E6"/>
    <w:rsid w:val="007336D8"/>
    <w:rsid w:val="00733A8A"/>
    <w:rsid w:val="00733A94"/>
    <w:rsid w:val="00733BB3"/>
    <w:rsid w:val="00734306"/>
    <w:rsid w:val="0073435C"/>
    <w:rsid w:val="007343BB"/>
    <w:rsid w:val="0073450F"/>
    <w:rsid w:val="00734712"/>
    <w:rsid w:val="00734D7E"/>
    <w:rsid w:val="00734F92"/>
    <w:rsid w:val="00735105"/>
    <w:rsid w:val="00735986"/>
    <w:rsid w:val="00735A90"/>
    <w:rsid w:val="00735B6F"/>
    <w:rsid w:val="00735E80"/>
    <w:rsid w:val="00736FE9"/>
    <w:rsid w:val="00737094"/>
    <w:rsid w:val="00737345"/>
    <w:rsid w:val="007377E2"/>
    <w:rsid w:val="0073794B"/>
    <w:rsid w:val="00737C46"/>
    <w:rsid w:val="00737CFC"/>
    <w:rsid w:val="00740438"/>
    <w:rsid w:val="007406AC"/>
    <w:rsid w:val="00740748"/>
    <w:rsid w:val="00740CEA"/>
    <w:rsid w:val="00740F2D"/>
    <w:rsid w:val="007420A8"/>
    <w:rsid w:val="0074216F"/>
    <w:rsid w:val="00742377"/>
    <w:rsid w:val="0074258C"/>
    <w:rsid w:val="00742651"/>
    <w:rsid w:val="00742F80"/>
    <w:rsid w:val="00743088"/>
    <w:rsid w:val="00743850"/>
    <w:rsid w:val="007441F6"/>
    <w:rsid w:val="007446E7"/>
    <w:rsid w:val="00744B2A"/>
    <w:rsid w:val="0074507D"/>
    <w:rsid w:val="007450ED"/>
    <w:rsid w:val="00745120"/>
    <w:rsid w:val="00745A53"/>
    <w:rsid w:val="007465BD"/>
    <w:rsid w:val="00746B2C"/>
    <w:rsid w:val="0074739C"/>
    <w:rsid w:val="007478E7"/>
    <w:rsid w:val="00747ED7"/>
    <w:rsid w:val="00747FD2"/>
    <w:rsid w:val="00750964"/>
    <w:rsid w:val="00750FF1"/>
    <w:rsid w:val="00751795"/>
    <w:rsid w:val="00751916"/>
    <w:rsid w:val="00751F35"/>
    <w:rsid w:val="00751F5F"/>
    <w:rsid w:val="007523DB"/>
    <w:rsid w:val="00752C29"/>
    <w:rsid w:val="00752D2F"/>
    <w:rsid w:val="00753034"/>
    <w:rsid w:val="00753036"/>
    <w:rsid w:val="00753197"/>
    <w:rsid w:val="007537A8"/>
    <w:rsid w:val="00753D50"/>
    <w:rsid w:val="007540A7"/>
    <w:rsid w:val="00754394"/>
    <w:rsid w:val="00754666"/>
    <w:rsid w:val="0075483E"/>
    <w:rsid w:val="00754D09"/>
    <w:rsid w:val="00755318"/>
    <w:rsid w:val="007559F0"/>
    <w:rsid w:val="00755B40"/>
    <w:rsid w:val="00755D8E"/>
    <w:rsid w:val="00755F9F"/>
    <w:rsid w:val="00756591"/>
    <w:rsid w:val="0075666B"/>
    <w:rsid w:val="0075698E"/>
    <w:rsid w:val="00757063"/>
    <w:rsid w:val="00757650"/>
    <w:rsid w:val="0075767B"/>
    <w:rsid w:val="007604B6"/>
    <w:rsid w:val="007605FB"/>
    <w:rsid w:val="0076088B"/>
    <w:rsid w:val="00760A46"/>
    <w:rsid w:val="00761367"/>
    <w:rsid w:val="007615B0"/>
    <w:rsid w:val="00761BF5"/>
    <w:rsid w:val="007620E9"/>
    <w:rsid w:val="007623E6"/>
    <w:rsid w:val="00762431"/>
    <w:rsid w:val="00762704"/>
    <w:rsid w:val="0076274E"/>
    <w:rsid w:val="00762ACF"/>
    <w:rsid w:val="00762BE6"/>
    <w:rsid w:val="0076321B"/>
    <w:rsid w:val="0076393B"/>
    <w:rsid w:val="00763A26"/>
    <w:rsid w:val="00764207"/>
    <w:rsid w:val="007642B4"/>
    <w:rsid w:val="00764B15"/>
    <w:rsid w:val="00764C2F"/>
    <w:rsid w:val="007651C0"/>
    <w:rsid w:val="007651C1"/>
    <w:rsid w:val="00765719"/>
    <w:rsid w:val="0076621E"/>
    <w:rsid w:val="007662E9"/>
    <w:rsid w:val="007669BB"/>
    <w:rsid w:val="007670B3"/>
    <w:rsid w:val="0076769F"/>
    <w:rsid w:val="0077104A"/>
    <w:rsid w:val="00771A2B"/>
    <w:rsid w:val="00771E0F"/>
    <w:rsid w:val="00771E4A"/>
    <w:rsid w:val="00772466"/>
    <w:rsid w:val="007724E5"/>
    <w:rsid w:val="00772E21"/>
    <w:rsid w:val="00773D8D"/>
    <w:rsid w:val="007744C1"/>
    <w:rsid w:val="007749D7"/>
    <w:rsid w:val="00774A52"/>
    <w:rsid w:val="00775D6A"/>
    <w:rsid w:val="00775FAD"/>
    <w:rsid w:val="00776056"/>
    <w:rsid w:val="0077626F"/>
    <w:rsid w:val="00777885"/>
    <w:rsid w:val="007779B8"/>
    <w:rsid w:val="007808A3"/>
    <w:rsid w:val="0078096E"/>
    <w:rsid w:val="007809FD"/>
    <w:rsid w:val="00780F87"/>
    <w:rsid w:val="007810BE"/>
    <w:rsid w:val="007812A0"/>
    <w:rsid w:val="0078154B"/>
    <w:rsid w:val="00781D2F"/>
    <w:rsid w:val="0078213D"/>
    <w:rsid w:val="0078281D"/>
    <w:rsid w:val="00782A63"/>
    <w:rsid w:val="00782E73"/>
    <w:rsid w:val="0078359C"/>
    <w:rsid w:val="00783973"/>
    <w:rsid w:val="007844C5"/>
    <w:rsid w:val="007859D8"/>
    <w:rsid w:val="00785CE2"/>
    <w:rsid w:val="007860F9"/>
    <w:rsid w:val="00786216"/>
    <w:rsid w:val="00786B5E"/>
    <w:rsid w:val="0078764A"/>
    <w:rsid w:val="00787820"/>
    <w:rsid w:val="00787B8A"/>
    <w:rsid w:val="00787C94"/>
    <w:rsid w:val="00787D7B"/>
    <w:rsid w:val="00790016"/>
    <w:rsid w:val="00790D35"/>
    <w:rsid w:val="00790E3F"/>
    <w:rsid w:val="0079136D"/>
    <w:rsid w:val="00791877"/>
    <w:rsid w:val="00791AB3"/>
    <w:rsid w:val="00791B60"/>
    <w:rsid w:val="0079228F"/>
    <w:rsid w:val="00792BF2"/>
    <w:rsid w:val="00793347"/>
    <w:rsid w:val="007934AA"/>
    <w:rsid w:val="0079364D"/>
    <w:rsid w:val="00793B77"/>
    <w:rsid w:val="00793B88"/>
    <w:rsid w:val="00793D54"/>
    <w:rsid w:val="00793E37"/>
    <w:rsid w:val="00793E86"/>
    <w:rsid w:val="007941E6"/>
    <w:rsid w:val="00794C44"/>
    <w:rsid w:val="007952B1"/>
    <w:rsid w:val="0079594B"/>
    <w:rsid w:val="00795D29"/>
    <w:rsid w:val="00795E8C"/>
    <w:rsid w:val="00795FFF"/>
    <w:rsid w:val="0079625C"/>
    <w:rsid w:val="0079649F"/>
    <w:rsid w:val="00796609"/>
    <w:rsid w:val="0079666F"/>
    <w:rsid w:val="00796759"/>
    <w:rsid w:val="007968E5"/>
    <w:rsid w:val="0079690D"/>
    <w:rsid w:val="00796F52"/>
    <w:rsid w:val="007972A9"/>
    <w:rsid w:val="007A06D4"/>
    <w:rsid w:val="007A0BD4"/>
    <w:rsid w:val="007A0DF1"/>
    <w:rsid w:val="007A0E49"/>
    <w:rsid w:val="007A1193"/>
    <w:rsid w:val="007A125A"/>
    <w:rsid w:val="007A12F5"/>
    <w:rsid w:val="007A1699"/>
    <w:rsid w:val="007A170A"/>
    <w:rsid w:val="007A1965"/>
    <w:rsid w:val="007A1D71"/>
    <w:rsid w:val="007A22D8"/>
    <w:rsid w:val="007A255A"/>
    <w:rsid w:val="007A3111"/>
    <w:rsid w:val="007A3704"/>
    <w:rsid w:val="007A3CA5"/>
    <w:rsid w:val="007A405A"/>
    <w:rsid w:val="007A4FC6"/>
    <w:rsid w:val="007A4FE2"/>
    <w:rsid w:val="007A4FE6"/>
    <w:rsid w:val="007A593E"/>
    <w:rsid w:val="007A5B1B"/>
    <w:rsid w:val="007A5D46"/>
    <w:rsid w:val="007A5E51"/>
    <w:rsid w:val="007A5EB4"/>
    <w:rsid w:val="007A6087"/>
    <w:rsid w:val="007A6467"/>
    <w:rsid w:val="007A76B3"/>
    <w:rsid w:val="007A7802"/>
    <w:rsid w:val="007A7920"/>
    <w:rsid w:val="007A7D78"/>
    <w:rsid w:val="007A7F63"/>
    <w:rsid w:val="007B01A6"/>
    <w:rsid w:val="007B0439"/>
    <w:rsid w:val="007B05FE"/>
    <w:rsid w:val="007B111E"/>
    <w:rsid w:val="007B12AD"/>
    <w:rsid w:val="007B193D"/>
    <w:rsid w:val="007B225E"/>
    <w:rsid w:val="007B36B1"/>
    <w:rsid w:val="007B37EE"/>
    <w:rsid w:val="007B3BD5"/>
    <w:rsid w:val="007B3D11"/>
    <w:rsid w:val="007B424D"/>
    <w:rsid w:val="007B42E2"/>
    <w:rsid w:val="007B577E"/>
    <w:rsid w:val="007B58C5"/>
    <w:rsid w:val="007B6DE5"/>
    <w:rsid w:val="007B72DF"/>
    <w:rsid w:val="007B769B"/>
    <w:rsid w:val="007B77F4"/>
    <w:rsid w:val="007B7981"/>
    <w:rsid w:val="007C0941"/>
    <w:rsid w:val="007C0C40"/>
    <w:rsid w:val="007C0F1A"/>
    <w:rsid w:val="007C0FA5"/>
    <w:rsid w:val="007C12E0"/>
    <w:rsid w:val="007C26FC"/>
    <w:rsid w:val="007C2769"/>
    <w:rsid w:val="007C2F99"/>
    <w:rsid w:val="007C4302"/>
    <w:rsid w:val="007C47E2"/>
    <w:rsid w:val="007C4EDD"/>
    <w:rsid w:val="007C528D"/>
    <w:rsid w:val="007C552D"/>
    <w:rsid w:val="007C55AF"/>
    <w:rsid w:val="007C5613"/>
    <w:rsid w:val="007C562B"/>
    <w:rsid w:val="007C5746"/>
    <w:rsid w:val="007C5794"/>
    <w:rsid w:val="007C5AAC"/>
    <w:rsid w:val="007C5EF0"/>
    <w:rsid w:val="007C62D3"/>
    <w:rsid w:val="007C6EBE"/>
    <w:rsid w:val="007C716A"/>
    <w:rsid w:val="007C7456"/>
    <w:rsid w:val="007C79B6"/>
    <w:rsid w:val="007C7E00"/>
    <w:rsid w:val="007D0284"/>
    <w:rsid w:val="007D0558"/>
    <w:rsid w:val="007D08EC"/>
    <w:rsid w:val="007D0B30"/>
    <w:rsid w:val="007D0DFA"/>
    <w:rsid w:val="007D1018"/>
    <w:rsid w:val="007D1BCE"/>
    <w:rsid w:val="007D27B7"/>
    <w:rsid w:val="007D2E86"/>
    <w:rsid w:val="007D3010"/>
    <w:rsid w:val="007D31D7"/>
    <w:rsid w:val="007D3780"/>
    <w:rsid w:val="007D437A"/>
    <w:rsid w:val="007D4A02"/>
    <w:rsid w:val="007D4AC8"/>
    <w:rsid w:val="007D55F9"/>
    <w:rsid w:val="007D5E69"/>
    <w:rsid w:val="007D6090"/>
    <w:rsid w:val="007D612A"/>
    <w:rsid w:val="007D6390"/>
    <w:rsid w:val="007D7B1F"/>
    <w:rsid w:val="007D7C29"/>
    <w:rsid w:val="007E0A1C"/>
    <w:rsid w:val="007E0BF8"/>
    <w:rsid w:val="007E0DCF"/>
    <w:rsid w:val="007E0F1C"/>
    <w:rsid w:val="007E1822"/>
    <w:rsid w:val="007E19C9"/>
    <w:rsid w:val="007E1F62"/>
    <w:rsid w:val="007E2371"/>
    <w:rsid w:val="007E23E8"/>
    <w:rsid w:val="007E2BEE"/>
    <w:rsid w:val="007E2E27"/>
    <w:rsid w:val="007E33C0"/>
    <w:rsid w:val="007E37CA"/>
    <w:rsid w:val="007E3FB7"/>
    <w:rsid w:val="007E40CA"/>
    <w:rsid w:val="007E4173"/>
    <w:rsid w:val="007E487C"/>
    <w:rsid w:val="007E494A"/>
    <w:rsid w:val="007E5538"/>
    <w:rsid w:val="007E58CC"/>
    <w:rsid w:val="007E5A8C"/>
    <w:rsid w:val="007E5B44"/>
    <w:rsid w:val="007E5C86"/>
    <w:rsid w:val="007E5D18"/>
    <w:rsid w:val="007E5E99"/>
    <w:rsid w:val="007E79C4"/>
    <w:rsid w:val="007E7D2D"/>
    <w:rsid w:val="007F0412"/>
    <w:rsid w:val="007F0F84"/>
    <w:rsid w:val="007F127B"/>
    <w:rsid w:val="007F156F"/>
    <w:rsid w:val="007F19D1"/>
    <w:rsid w:val="007F1B72"/>
    <w:rsid w:val="007F1D4A"/>
    <w:rsid w:val="007F2593"/>
    <w:rsid w:val="007F26C0"/>
    <w:rsid w:val="007F289A"/>
    <w:rsid w:val="007F2A63"/>
    <w:rsid w:val="007F2E3D"/>
    <w:rsid w:val="007F2F6E"/>
    <w:rsid w:val="007F2F89"/>
    <w:rsid w:val="007F3637"/>
    <w:rsid w:val="007F373D"/>
    <w:rsid w:val="007F378D"/>
    <w:rsid w:val="007F48EF"/>
    <w:rsid w:val="007F4947"/>
    <w:rsid w:val="007F4979"/>
    <w:rsid w:val="007F4A1A"/>
    <w:rsid w:val="007F542A"/>
    <w:rsid w:val="007F5EBC"/>
    <w:rsid w:val="007F612D"/>
    <w:rsid w:val="007F697E"/>
    <w:rsid w:val="007F71FC"/>
    <w:rsid w:val="007F79C4"/>
    <w:rsid w:val="007F7AF5"/>
    <w:rsid w:val="007F7C69"/>
    <w:rsid w:val="007F7CF0"/>
    <w:rsid w:val="00800348"/>
    <w:rsid w:val="00800459"/>
    <w:rsid w:val="008006D9"/>
    <w:rsid w:val="00800844"/>
    <w:rsid w:val="00800EBB"/>
    <w:rsid w:val="00801156"/>
    <w:rsid w:val="008011C1"/>
    <w:rsid w:val="00801AEA"/>
    <w:rsid w:val="008024F9"/>
    <w:rsid w:val="00802761"/>
    <w:rsid w:val="00802A0C"/>
    <w:rsid w:val="00802ACD"/>
    <w:rsid w:val="00802DAE"/>
    <w:rsid w:val="008039B4"/>
    <w:rsid w:val="008040B7"/>
    <w:rsid w:val="0080419F"/>
    <w:rsid w:val="00804360"/>
    <w:rsid w:val="0080447E"/>
    <w:rsid w:val="00804A06"/>
    <w:rsid w:val="00805F1F"/>
    <w:rsid w:val="00805FCE"/>
    <w:rsid w:val="00806461"/>
    <w:rsid w:val="00806AE7"/>
    <w:rsid w:val="00806CE2"/>
    <w:rsid w:val="008071FD"/>
    <w:rsid w:val="0080786D"/>
    <w:rsid w:val="008101F4"/>
    <w:rsid w:val="00810725"/>
    <w:rsid w:val="00810DA2"/>
    <w:rsid w:val="00810E02"/>
    <w:rsid w:val="008111ED"/>
    <w:rsid w:val="00811D1F"/>
    <w:rsid w:val="00812B0E"/>
    <w:rsid w:val="008132EA"/>
    <w:rsid w:val="0081418B"/>
    <w:rsid w:val="008144A7"/>
    <w:rsid w:val="00814610"/>
    <w:rsid w:val="00814A0E"/>
    <w:rsid w:val="00814C39"/>
    <w:rsid w:val="00814D3D"/>
    <w:rsid w:val="00814DDA"/>
    <w:rsid w:val="0081547D"/>
    <w:rsid w:val="00815803"/>
    <w:rsid w:val="00816878"/>
    <w:rsid w:val="00820416"/>
    <w:rsid w:val="008206BD"/>
    <w:rsid w:val="00820965"/>
    <w:rsid w:val="00820B78"/>
    <w:rsid w:val="0082107F"/>
    <w:rsid w:val="008218C6"/>
    <w:rsid w:val="00821FE3"/>
    <w:rsid w:val="00822860"/>
    <w:rsid w:val="00822CA1"/>
    <w:rsid w:val="00822F2F"/>
    <w:rsid w:val="00823255"/>
    <w:rsid w:val="0082371D"/>
    <w:rsid w:val="00823B22"/>
    <w:rsid w:val="00823E1C"/>
    <w:rsid w:val="00824323"/>
    <w:rsid w:val="00824765"/>
    <w:rsid w:val="00824E76"/>
    <w:rsid w:val="00825619"/>
    <w:rsid w:val="00826E22"/>
    <w:rsid w:val="00826F6E"/>
    <w:rsid w:val="00826FFA"/>
    <w:rsid w:val="00827368"/>
    <w:rsid w:val="008273E0"/>
    <w:rsid w:val="008277C1"/>
    <w:rsid w:val="00827ABA"/>
    <w:rsid w:val="00827E09"/>
    <w:rsid w:val="00830B5A"/>
    <w:rsid w:val="00830D3B"/>
    <w:rsid w:val="0083126B"/>
    <w:rsid w:val="00831498"/>
    <w:rsid w:val="0083173A"/>
    <w:rsid w:val="00831B98"/>
    <w:rsid w:val="00831C08"/>
    <w:rsid w:val="00832800"/>
    <w:rsid w:val="008332C4"/>
    <w:rsid w:val="00833998"/>
    <w:rsid w:val="00833A13"/>
    <w:rsid w:val="00833C7A"/>
    <w:rsid w:val="008343DB"/>
    <w:rsid w:val="00834554"/>
    <w:rsid w:val="00834E9B"/>
    <w:rsid w:val="008350D2"/>
    <w:rsid w:val="0083578A"/>
    <w:rsid w:val="00835AC6"/>
    <w:rsid w:val="00835B0C"/>
    <w:rsid w:val="00835BC5"/>
    <w:rsid w:val="00835EF6"/>
    <w:rsid w:val="00835F60"/>
    <w:rsid w:val="008360AB"/>
    <w:rsid w:val="0083656C"/>
    <w:rsid w:val="008366C2"/>
    <w:rsid w:val="00836D64"/>
    <w:rsid w:val="00837D90"/>
    <w:rsid w:val="00840E9F"/>
    <w:rsid w:val="00841215"/>
    <w:rsid w:val="00841F95"/>
    <w:rsid w:val="0084258E"/>
    <w:rsid w:val="00842895"/>
    <w:rsid w:val="00842C14"/>
    <w:rsid w:val="00842C50"/>
    <w:rsid w:val="00842F7E"/>
    <w:rsid w:val="0084381C"/>
    <w:rsid w:val="00843B02"/>
    <w:rsid w:val="00843F6D"/>
    <w:rsid w:val="00843FC9"/>
    <w:rsid w:val="008449B1"/>
    <w:rsid w:val="00845049"/>
    <w:rsid w:val="00845731"/>
    <w:rsid w:val="008459FC"/>
    <w:rsid w:val="00846DCB"/>
    <w:rsid w:val="0084744E"/>
    <w:rsid w:val="00847E1D"/>
    <w:rsid w:val="008511C9"/>
    <w:rsid w:val="00851A27"/>
    <w:rsid w:val="00851D3D"/>
    <w:rsid w:val="00851F9B"/>
    <w:rsid w:val="0085201A"/>
    <w:rsid w:val="008520AC"/>
    <w:rsid w:val="00852B25"/>
    <w:rsid w:val="00852B41"/>
    <w:rsid w:val="00853296"/>
    <w:rsid w:val="0085345F"/>
    <w:rsid w:val="00853550"/>
    <w:rsid w:val="008540A4"/>
    <w:rsid w:val="0085476B"/>
    <w:rsid w:val="00854C1F"/>
    <w:rsid w:val="008550B1"/>
    <w:rsid w:val="00855763"/>
    <w:rsid w:val="0085603F"/>
    <w:rsid w:val="00856D65"/>
    <w:rsid w:val="00856DFA"/>
    <w:rsid w:val="00856E8E"/>
    <w:rsid w:val="0086120E"/>
    <w:rsid w:val="00861655"/>
    <w:rsid w:val="0086198C"/>
    <w:rsid w:val="00861D74"/>
    <w:rsid w:val="00862156"/>
    <w:rsid w:val="008623F1"/>
    <w:rsid w:val="00862F3D"/>
    <w:rsid w:val="00864136"/>
    <w:rsid w:val="008642B7"/>
    <w:rsid w:val="00864380"/>
    <w:rsid w:val="00864CC8"/>
    <w:rsid w:val="00864D10"/>
    <w:rsid w:val="00864DD4"/>
    <w:rsid w:val="00864E41"/>
    <w:rsid w:val="00865BE1"/>
    <w:rsid w:val="00865CDA"/>
    <w:rsid w:val="00866150"/>
    <w:rsid w:val="00866255"/>
    <w:rsid w:val="0086668E"/>
    <w:rsid w:val="008666A8"/>
    <w:rsid w:val="00866751"/>
    <w:rsid w:val="008675B2"/>
    <w:rsid w:val="008679DC"/>
    <w:rsid w:val="00867F67"/>
    <w:rsid w:val="0087018B"/>
    <w:rsid w:val="008705F7"/>
    <w:rsid w:val="008709BD"/>
    <w:rsid w:val="00871A9E"/>
    <w:rsid w:val="008728B4"/>
    <w:rsid w:val="00872CEF"/>
    <w:rsid w:val="00873850"/>
    <w:rsid w:val="00873A11"/>
    <w:rsid w:val="00873AF8"/>
    <w:rsid w:val="00874F5F"/>
    <w:rsid w:val="008752A6"/>
    <w:rsid w:val="00876108"/>
    <w:rsid w:val="008769B1"/>
    <w:rsid w:val="00876EF7"/>
    <w:rsid w:val="0087708B"/>
    <w:rsid w:val="0087758B"/>
    <w:rsid w:val="008778A8"/>
    <w:rsid w:val="00877905"/>
    <w:rsid w:val="0087794B"/>
    <w:rsid w:val="00877A1D"/>
    <w:rsid w:val="008800A2"/>
    <w:rsid w:val="00880595"/>
    <w:rsid w:val="0088151E"/>
    <w:rsid w:val="00881ADD"/>
    <w:rsid w:val="00881E3B"/>
    <w:rsid w:val="00881E85"/>
    <w:rsid w:val="00881ECD"/>
    <w:rsid w:val="00882E32"/>
    <w:rsid w:val="00883237"/>
    <w:rsid w:val="00883302"/>
    <w:rsid w:val="0088334C"/>
    <w:rsid w:val="00883691"/>
    <w:rsid w:val="00883841"/>
    <w:rsid w:val="008838CD"/>
    <w:rsid w:val="008838F0"/>
    <w:rsid w:val="008839AE"/>
    <w:rsid w:val="00883A60"/>
    <w:rsid w:val="00884015"/>
    <w:rsid w:val="00884034"/>
    <w:rsid w:val="008841C6"/>
    <w:rsid w:val="008842AF"/>
    <w:rsid w:val="0088443A"/>
    <w:rsid w:val="008846F7"/>
    <w:rsid w:val="00884B6D"/>
    <w:rsid w:val="00884D2D"/>
    <w:rsid w:val="008851FA"/>
    <w:rsid w:val="0088547D"/>
    <w:rsid w:val="008854C0"/>
    <w:rsid w:val="00885FEC"/>
    <w:rsid w:val="0088644D"/>
    <w:rsid w:val="008872DE"/>
    <w:rsid w:val="00887898"/>
    <w:rsid w:val="00887F21"/>
    <w:rsid w:val="008900CF"/>
    <w:rsid w:val="0089067F"/>
    <w:rsid w:val="0089073E"/>
    <w:rsid w:val="008908C3"/>
    <w:rsid w:val="00890D62"/>
    <w:rsid w:val="008912A1"/>
    <w:rsid w:val="008915CB"/>
    <w:rsid w:val="00891A82"/>
    <w:rsid w:val="00891C6E"/>
    <w:rsid w:val="00891E1A"/>
    <w:rsid w:val="00891F99"/>
    <w:rsid w:val="00892633"/>
    <w:rsid w:val="00892A12"/>
    <w:rsid w:val="00892A22"/>
    <w:rsid w:val="00893183"/>
    <w:rsid w:val="00893476"/>
    <w:rsid w:val="0089350F"/>
    <w:rsid w:val="00893615"/>
    <w:rsid w:val="008942C0"/>
    <w:rsid w:val="008943D1"/>
    <w:rsid w:val="008945D0"/>
    <w:rsid w:val="00894B5C"/>
    <w:rsid w:val="00894E6B"/>
    <w:rsid w:val="00894F06"/>
    <w:rsid w:val="00895A8F"/>
    <w:rsid w:val="00895B97"/>
    <w:rsid w:val="008960BB"/>
    <w:rsid w:val="008960D5"/>
    <w:rsid w:val="008962DC"/>
    <w:rsid w:val="008967E9"/>
    <w:rsid w:val="00896EAF"/>
    <w:rsid w:val="00897104"/>
    <w:rsid w:val="008973A1"/>
    <w:rsid w:val="00897F67"/>
    <w:rsid w:val="008A04CA"/>
    <w:rsid w:val="008A06F8"/>
    <w:rsid w:val="008A1132"/>
    <w:rsid w:val="008A118C"/>
    <w:rsid w:val="008A1AEC"/>
    <w:rsid w:val="008A1F55"/>
    <w:rsid w:val="008A327A"/>
    <w:rsid w:val="008A3473"/>
    <w:rsid w:val="008A3849"/>
    <w:rsid w:val="008A3A72"/>
    <w:rsid w:val="008A3CF7"/>
    <w:rsid w:val="008A4477"/>
    <w:rsid w:val="008A473F"/>
    <w:rsid w:val="008A49C1"/>
    <w:rsid w:val="008A5073"/>
    <w:rsid w:val="008A524A"/>
    <w:rsid w:val="008A58B1"/>
    <w:rsid w:val="008A5973"/>
    <w:rsid w:val="008A65C4"/>
    <w:rsid w:val="008A6926"/>
    <w:rsid w:val="008A6D07"/>
    <w:rsid w:val="008A7717"/>
    <w:rsid w:val="008A77D9"/>
    <w:rsid w:val="008A7A76"/>
    <w:rsid w:val="008A7B1B"/>
    <w:rsid w:val="008A7C8B"/>
    <w:rsid w:val="008B03F3"/>
    <w:rsid w:val="008B042C"/>
    <w:rsid w:val="008B05B2"/>
    <w:rsid w:val="008B0864"/>
    <w:rsid w:val="008B0EEB"/>
    <w:rsid w:val="008B14BC"/>
    <w:rsid w:val="008B1660"/>
    <w:rsid w:val="008B16E5"/>
    <w:rsid w:val="008B1F16"/>
    <w:rsid w:val="008B3154"/>
    <w:rsid w:val="008B360A"/>
    <w:rsid w:val="008B3747"/>
    <w:rsid w:val="008B45DB"/>
    <w:rsid w:val="008B460A"/>
    <w:rsid w:val="008B542E"/>
    <w:rsid w:val="008B5444"/>
    <w:rsid w:val="008B5ED6"/>
    <w:rsid w:val="008B5EFA"/>
    <w:rsid w:val="008B613F"/>
    <w:rsid w:val="008B65FF"/>
    <w:rsid w:val="008B6805"/>
    <w:rsid w:val="008B6C6B"/>
    <w:rsid w:val="008B6FC8"/>
    <w:rsid w:val="008B7A14"/>
    <w:rsid w:val="008B7B7F"/>
    <w:rsid w:val="008B7F11"/>
    <w:rsid w:val="008C0015"/>
    <w:rsid w:val="008C041D"/>
    <w:rsid w:val="008C0B59"/>
    <w:rsid w:val="008C132D"/>
    <w:rsid w:val="008C19A3"/>
    <w:rsid w:val="008C1B27"/>
    <w:rsid w:val="008C1D06"/>
    <w:rsid w:val="008C1E1B"/>
    <w:rsid w:val="008C2013"/>
    <w:rsid w:val="008C2034"/>
    <w:rsid w:val="008C24E7"/>
    <w:rsid w:val="008C2755"/>
    <w:rsid w:val="008C2944"/>
    <w:rsid w:val="008C2B0A"/>
    <w:rsid w:val="008C313E"/>
    <w:rsid w:val="008C3291"/>
    <w:rsid w:val="008C4802"/>
    <w:rsid w:val="008C4BD3"/>
    <w:rsid w:val="008C4BF8"/>
    <w:rsid w:val="008C4DCF"/>
    <w:rsid w:val="008C5003"/>
    <w:rsid w:val="008C52DB"/>
    <w:rsid w:val="008C547A"/>
    <w:rsid w:val="008C5670"/>
    <w:rsid w:val="008C57D2"/>
    <w:rsid w:val="008C5A86"/>
    <w:rsid w:val="008C5F85"/>
    <w:rsid w:val="008C606A"/>
    <w:rsid w:val="008C6302"/>
    <w:rsid w:val="008C643C"/>
    <w:rsid w:val="008C6CAA"/>
    <w:rsid w:val="008C6DB8"/>
    <w:rsid w:val="008C70B2"/>
    <w:rsid w:val="008C776D"/>
    <w:rsid w:val="008C7EDF"/>
    <w:rsid w:val="008D0342"/>
    <w:rsid w:val="008D0483"/>
    <w:rsid w:val="008D1797"/>
    <w:rsid w:val="008D1B42"/>
    <w:rsid w:val="008D1EDB"/>
    <w:rsid w:val="008D20B9"/>
    <w:rsid w:val="008D3093"/>
    <w:rsid w:val="008D3248"/>
    <w:rsid w:val="008D3343"/>
    <w:rsid w:val="008D479D"/>
    <w:rsid w:val="008D4FC8"/>
    <w:rsid w:val="008D503D"/>
    <w:rsid w:val="008D5377"/>
    <w:rsid w:val="008D56D8"/>
    <w:rsid w:val="008D597D"/>
    <w:rsid w:val="008D5D8D"/>
    <w:rsid w:val="008D5DBF"/>
    <w:rsid w:val="008D5ED9"/>
    <w:rsid w:val="008D623E"/>
    <w:rsid w:val="008D66E1"/>
    <w:rsid w:val="008D6E26"/>
    <w:rsid w:val="008D72B2"/>
    <w:rsid w:val="008E0372"/>
    <w:rsid w:val="008E0A33"/>
    <w:rsid w:val="008E0D39"/>
    <w:rsid w:val="008E0F0C"/>
    <w:rsid w:val="008E1987"/>
    <w:rsid w:val="008E1FB2"/>
    <w:rsid w:val="008E2000"/>
    <w:rsid w:val="008E293F"/>
    <w:rsid w:val="008E2BCB"/>
    <w:rsid w:val="008E2DBF"/>
    <w:rsid w:val="008E2EFA"/>
    <w:rsid w:val="008E301E"/>
    <w:rsid w:val="008E30DD"/>
    <w:rsid w:val="008E31AF"/>
    <w:rsid w:val="008E34EB"/>
    <w:rsid w:val="008E481C"/>
    <w:rsid w:val="008E4994"/>
    <w:rsid w:val="008E4F84"/>
    <w:rsid w:val="008E51A7"/>
    <w:rsid w:val="008E5364"/>
    <w:rsid w:val="008E55E6"/>
    <w:rsid w:val="008E57BD"/>
    <w:rsid w:val="008E58A1"/>
    <w:rsid w:val="008E5CCC"/>
    <w:rsid w:val="008E6987"/>
    <w:rsid w:val="008E6CF2"/>
    <w:rsid w:val="008F029A"/>
    <w:rsid w:val="008F03CB"/>
    <w:rsid w:val="008F0903"/>
    <w:rsid w:val="008F0B08"/>
    <w:rsid w:val="008F134A"/>
    <w:rsid w:val="008F15DD"/>
    <w:rsid w:val="008F1923"/>
    <w:rsid w:val="008F1F03"/>
    <w:rsid w:val="008F2FDD"/>
    <w:rsid w:val="008F37FC"/>
    <w:rsid w:val="008F399B"/>
    <w:rsid w:val="008F3B3B"/>
    <w:rsid w:val="008F4359"/>
    <w:rsid w:val="008F45D0"/>
    <w:rsid w:val="008F4931"/>
    <w:rsid w:val="008F49C7"/>
    <w:rsid w:val="008F4F89"/>
    <w:rsid w:val="008F4FF3"/>
    <w:rsid w:val="008F5ACD"/>
    <w:rsid w:val="008F5C54"/>
    <w:rsid w:val="008F5DBA"/>
    <w:rsid w:val="008F5E13"/>
    <w:rsid w:val="008F6502"/>
    <w:rsid w:val="008F7018"/>
    <w:rsid w:val="008F7060"/>
    <w:rsid w:val="008F70BE"/>
    <w:rsid w:val="008F7432"/>
    <w:rsid w:val="008F78C4"/>
    <w:rsid w:val="008F7A8C"/>
    <w:rsid w:val="008F7CDB"/>
    <w:rsid w:val="008F7D70"/>
    <w:rsid w:val="00900A8A"/>
    <w:rsid w:val="009010B5"/>
    <w:rsid w:val="009023F7"/>
    <w:rsid w:val="009038C1"/>
    <w:rsid w:val="009038DE"/>
    <w:rsid w:val="00904B4F"/>
    <w:rsid w:val="009050C6"/>
    <w:rsid w:val="009065A1"/>
    <w:rsid w:val="00906921"/>
    <w:rsid w:val="00906E0A"/>
    <w:rsid w:val="00906E66"/>
    <w:rsid w:val="009071E9"/>
    <w:rsid w:val="00907578"/>
    <w:rsid w:val="00907B1F"/>
    <w:rsid w:val="0091041C"/>
    <w:rsid w:val="0091058C"/>
    <w:rsid w:val="00911406"/>
    <w:rsid w:val="009115BB"/>
    <w:rsid w:val="0091186D"/>
    <w:rsid w:val="00913841"/>
    <w:rsid w:val="00913885"/>
    <w:rsid w:val="00914072"/>
    <w:rsid w:val="0091490C"/>
    <w:rsid w:val="009149A7"/>
    <w:rsid w:val="00914ECF"/>
    <w:rsid w:val="0091532F"/>
    <w:rsid w:val="00915C93"/>
    <w:rsid w:val="009165A5"/>
    <w:rsid w:val="00916764"/>
    <w:rsid w:val="00916D18"/>
    <w:rsid w:val="00916DAD"/>
    <w:rsid w:val="00916F35"/>
    <w:rsid w:val="009174A5"/>
    <w:rsid w:val="0091762E"/>
    <w:rsid w:val="00917FBA"/>
    <w:rsid w:val="00920358"/>
    <w:rsid w:val="0092104B"/>
    <w:rsid w:val="0092190A"/>
    <w:rsid w:val="009219E1"/>
    <w:rsid w:val="00921DC4"/>
    <w:rsid w:val="009224BF"/>
    <w:rsid w:val="00922D3E"/>
    <w:rsid w:val="00922FF4"/>
    <w:rsid w:val="0092314B"/>
    <w:rsid w:val="009233DD"/>
    <w:rsid w:val="00923898"/>
    <w:rsid w:val="009238C1"/>
    <w:rsid w:val="00923BB1"/>
    <w:rsid w:val="009247C7"/>
    <w:rsid w:val="009248D4"/>
    <w:rsid w:val="00924E5E"/>
    <w:rsid w:val="00925315"/>
    <w:rsid w:val="00925553"/>
    <w:rsid w:val="009256A6"/>
    <w:rsid w:val="009259B0"/>
    <w:rsid w:val="009263BE"/>
    <w:rsid w:val="0092662F"/>
    <w:rsid w:val="009279A1"/>
    <w:rsid w:val="00930DC1"/>
    <w:rsid w:val="0093225B"/>
    <w:rsid w:val="00932704"/>
    <w:rsid w:val="00932DE5"/>
    <w:rsid w:val="009330D5"/>
    <w:rsid w:val="009337AE"/>
    <w:rsid w:val="00933B1A"/>
    <w:rsid w:val="00933EE4"/>
    <w:rsid w:val="0093401D"/>
    <w:rsid w:val="0093404E"/>
    <w:rsid w:val="009345A6"/>
    <w:rsid w:val="009347AA"/>
    <w:rsid w:val="00934847"/>
    <w:rsid w:val="00934EC7"/>
    <w:rsid w:val="009351C6"/>
    <w:rsid w:val="0093545B"/>
    <w:rsid w:val="00935BA2"/>
    <w:rsid w:val="00935D94"/>
    <w:rsid w:val="009361E9"/>
    <w:rsid w:val="00936379"/>
    <w:rsid w:val="0093663F"/>
    <w:rsid w:val="00936C5A"/>
    <w:rsid w:val="00936F6D"/>
    <w:rsid w:val="00936F75"/>
    <w:rsid w:val="0093715F"/>
    <w:rsid w:val="00937404"/>
    <w:rsid w:val="00937C8B"/>
    <w:rsid w:val="00937E61"/>
    <w:rsid w:val="00937EC9"/>
    <w:rsid w:val="009407BA"/>
    <w:rsid w:val="00940A7C"/>
    <w:rsid w:val="00940E53"/>
    <w:rsid w:val="00941003"/>
    <w:rsid w:val="00941625"/>
    <w:rsid w:val="009418BF"/>
    <w:rsid w:val="00941E10"/>
    <w:rsid w:val="009422E9"/>
    <w:rsid w:val="0094239A"/>
    <w:rsid w:val="009426F4"/>
    <w:rsid w:val="0094282F"/>
    <w:rsid w:val="00942960"/>
    <w:rsid w:val="00943FC7"/>
    <w:rsid w:val="009443FC"/>
    <w:rsid w:val="00944B22"/>
    <w:rsid w:val="009456D2"/>
    <w:rsid w:val="0094586A"/>
    <w:rsid w:val="0094597E"/>
    <w:rsid w:val="00945DF4"/>
    <w:rsid w:val="00945EC8"/>
    <w:rsid w:val="00946169"/>
    <w:rsid w:val="0094637A"/>
    <w:rsid w:val="0094754E"/>
    <w:rsid w:val="00947A31"/>
    <w:rsid w:val="00950404"/>
    <w:rsid w:val="009508C2"/>
    <w:rsid w:val="00950FCC"/>
    <w:rsid w:val="009514E6"/>
    <w:rsid w:val="00951BAB"/>
    <w:rsid w:val="00951E12"/>
    <w:rsid w:val="00951E24"/>
    <w:rsid w:val="009522B0"/>
    <w:rsid w:val="00952669"/>
    <w:rsid w:val="00952982"/>
    <w:rsid w:val="00952CEE"/>
    <w:rsid w:val="00952E08"/>
    <w:rsid w:val="00953441"/>
    <w:rsid w:val="00953E40"/>
    <w:rsid w:val="00954201"/>
    <w:rsid w:val="00954809"/>
    <w:rsid w:val="00954F0D"/>
    <w:rsid w:val="00954F7A"/>
    <w:rsid w:val="00955220"/>
    <w:rsid w:val="009559A7"/>
    <w:rsid w:val="00956611"/>
    <w:rsid w:val="0095671B"/>
    <w:rsid w:val="00956C19"/>
    <w:rsid w:val="00956F94"/>
    <w:rsid w:val="00957234"/>
    <w:rsid w:val="00957253"/>
    <w:rsid w:val="00957BA5"/>
    <w:rsid w:val="0096017D"/>
    <w:rsid w:val="009607CA"/>
    <w:rsid w:val="00960A8A"/>
    <w:rsid w:val="00960B24"/>
    <w:rsid w:val="00960DBC"/>
    <w:rsid w:val="009610FF"/>
    <w:rsid w:val="0096140B"/>
    <w:rsid w:val="009617B0"/>
    <w:rsid w:val="00961A31"/>
    <w:rsid w:val="00961BAD"/>
    <w:rsid w:val="00962709"/>
    <w:rsid w:val="0096286F"/>
    <w:rsid w:val="009630E2"/>
    <w:rsid w:val="00963852"/>
    <w:rsid w:val="009638CC"/>
    <w:rsid w:val="00965A90"/>
    <w:rsid w:val="00965EF5"/>
    <w:rsid w:val="00966478"/>
    <w:rsid w:val="00966723"/>
    <w:rsid w:val="00966C73"/>
    <w:rsid w:val="00967453"/>
    <w:rsid w:val="009678CC"/>
    <w:rsid w:val="00967ACE"/>
    <w:rsid w:val="00967FE2"/>
    <w:rsid w:val="00971065"/>
    <w:rsid w:val="009712B2"/>
    <w:rsid w:val="009712BC"/>
    <w:rsid w:val="00971F1A"/>
    <w:rsid w:val="009721CD"/>
    <w:rsid w:val="00972200"/>
    <w:rsid w:val="0097382B"/>
    <w:rsid w:val="00973F52"/>
    <w:rsid w:val="00974429"/>
    <w:rsid w:val="00974978"/>
    <w:rsid w:val="009752BC"/>
    <w:rsid w:val="0097599B"/>
    <w:rsid w:val="00975A2B"/>
    <w:rsid w:val="00975A76"/>
    <w:rsid w:val="00975ABA"/>
    <w:rsid w:val="00976412"/>
    <w:rsid w:val="00976C9A"/>
    <w:rsid w:val="009776CD"/>
    <w:rsid w:val="00977775"/>
    <w:rsid w:val="009777FA"/>
    <w:rsid w:val="00977E0A"/>
    <w:rsid w:val="00977E80"/>
    <w:rsid w:val="00980729"/>
    <w:rsid w:val="00981136"/>
    <w:rsid w:val="00981430"/>
    <w:rsid w:val="009815AC"/>
    <w:rsid w:val="009817A5"/>
    <w:rsid w:val="0098195C"/>
    <w:rsid w:val="00982B75"/>
    <w:rsid w:val="0098339F"/>
    <w:rsid w:val="009834DC"/>
    <w:rsid w:val="00983569"/>
    <w:rsid w:val="00983571"/>
    <w:rsid w:val="009839DF"/>
    <w:rsid w:val="00983BFA"/>
    <w:rsid w:val="00983CB0"/>
    <w:rsid w:val="00983D75"/>
    <w:rsid w:val="00983EBB"/>
    <w:rsid w:val="00985040"/>
    <w:rsid w:val="009855ED"/>
    <w:rsid w:val="00985D2C"/>
    <w:rsid w:val="0098628E"/>
    <w:rsid w:val="00986CBF"/>
    <w:rsid w:val="00986F9D"/>
    <w:rsid w:val="0098716D"/>
    <w:rsid w:val="00987225"/>
    <w:rsid w:val="0098731B"/>
    <w:rsid w:val="009873C3"/>
    <w:rsid w:val="00987CE8"/>
    <w:rsid w:val="0099037F"/>
    <w:rsid w:val="00990714"/>
    <w:rsid w:val="00990799"/>
    <w:rsid w:val="00990AAD"/>
    <w:rsid w:val="00990F5A"/>
    <w:rsid w:val="00991545"/>
    <w:rsid w:val="00991661"/>
    <w:rsid w:val="00991689"/>
    <w:rsid w:val="00991C37"/>
    <w:rsid w:val="00992790"/>
    <w:rsid w:val="0099288D"/>
    <w:rsid w:val="00992CD9"/>
    <w:rsid w:val="00992F34"/>
    <w:rsid w:val="009934FE"/>
    <w:rsid w:val="0099361A"/>
    <w:rsid w:val="009938AA"/>
    <w:rsid w:val="00993C36"/>
    <w:rsid w:val="00993F65"/>
    <w:rsid w:val="009950BA"/>
    <w:rsid w:val="00995501"/>
    <w:rsid w:val="00995A6F"/>
    <w:rsid w:val="00995D20"/>
    <w:rsid w:val="0099696D"/>
    <w:rsid w:val="00996CFA"/>
    <w:rsid w:val="00997F55"/>
    <w:rsid w:val="009A023C"/>
    <w:rsid w:val="009A04B9"/>
    <w:rsid w:val="009A052C"/>
    <w:rsid w:val="009A06C8"/>
    <w:rsid w:val="009A08E5"/>
    <w:rsid w:val="009A0BB6"/>
    <w:rsid w:val="009A10F4"/>
    <w:rsid w:val="009A1761"/>
    <w:rsid w:val="009A178B"/>
    <w:rsid w:val="009A1B61"/>
    <w:rsid w:val="009A1EB9"/>
    <w:rsid w:val="009A2567"/>
    <w:rsid w:val="009A2758"/>
    <w:rsid w:val="009A2FBE"/>
    <w:rsid w:val="009A31BC"/>
    <w:rsid w:val="009A32B6"/>
    <w:rsid w:val="009A33B0"/>
    <w:rsid w:val="009A3AE2"/>
    <w:rsid w:val="009A3BAC"/>
    <w:rsid w:val="009A4472"/>
    <w:rsid w:val="009A4895"/>
    <w:rsid w:val="009A4A92"/>
    <w:rsid w:val="009A51A2"/>
    <w:rsid w:val="009A5255"/>
    <w:rsid w:val="009A53F9"/>
    <w:rsid w:val="009A58EB"/>
    <w:rsid w:val="009A5B82"/>
    <w:rsid w:val="009A5F06"/>
    <w:rsid w:val="009A64D5"/>
    <w:rsid w:val="009A6BF1"/>
    <w:rsid w:val="009A6F9D"/>
    <w:rsid w:val="009A707D"/>
    <w:rsid w:val="009A7114"/>
    <w:rsid w:val="009A72C4"/>
    <w:rsid w:val="009A7573"/>
    <w:rsid w:val="009A7603"/>
    <w:rsid w:val="009A79E7"/>
    <w:rsid w:val="009B0B42"/>
    <w:rsid w:val="009B1350"/>
    <w:rsid w:val="009B2227"/>
    <w:rsid w:val="009B2810"/>
    <w:rsid w:val="009B2C17"/>
    <w:rsid w:val="009B2D38"/>
    <w:rsid w:val="009B2D5B"/>
    <w:rsid w:val="009B2F5F"/>
    <w:rsid w:val="009B3445"/>
    <w:rsid w:val="009B3878"/>
    <w:rsid w:val="009B42DF"/>
    <w:rsid w:val="009B4452"/>
    <w:rsid w:val="009B49F3"/>
    <w:rsid w:val="009B4AEA"/>
    <w:rsid w:val="009B4BBD"/>
    <w:rsid w:val="009B5238"/>
    <w:rsid w:val="009B5CBC"/>
    <w:rsid w:val="009B6403"/>
    <w:rsid w:val="009B67AB"/>
    <w:rsid w:val="009B6891"/>
    <w:rsid w:val="009B73B4"/>
    <w:rsid w:val="009B78A3"/>
    <w:rsid w:val="009C0665"/>
    <w:rsid w:val="009C1449"/>
    <w:rsid w:val="009C1543"/>
    <w:rsid w:val="009C16EE"/>
    <w:rsid w:val="009C17FD"/>
    <w:rsid w:val="009C1C32"/>
    <w:rsid w:val="009C1C4D"/>
    <w:rsid w:val="009C1E3E"/>
    <w:rsid w:val="009C1E94"/>
    <w:rsid w:val="009C2B8F"/>
    <w:rsid w:val="009C30A5"/>
    <w:rsid w:val="009C35AA"/>
    <w:rsid w:val="009C3732"/>
    <w:rsid w:val="009C3EC6"/>
    <w:rsid w:val="009C3F97"/>
    <w:rsid w:val="009C415B"/>
    <w:rsid w:val="009C41C9"/>
    <w:rsid w:val="009C4576"/>
    <w:rsid w:val="009C45B9"/>
    <w:rsid w:val="009C4A72"/>
    <w:rsid w:val="009C4C06"/>
    <w:rsid w:val="009C4D60"/>
    <w:rsid w:val="009C4E16"/>
    <w:rsid w:val="009C55F0"/>
    <w:rsid w:val="009C58EB"/>
    <w:rsid w:val="009C5AC1"/>
    <w:rsid w:val="009C5C58"/>
    <w:rsid w:val="009C5C72"/>
    <w:rsid w:val="009C61D2"/>
    <w:rsid w:val="009C6F59"/>
    <w:rsid w:val="009C7207"/>
    <w:rsid w:val="009C76AD"/>
    <w:rsid w:val="009C7D9A"/>
    <w:rsid w:val="009D057C"/>
    <w:rsid w:val="009D0801"/>
    <w:rsid w:val="009D0A1A"/>
    <w:rsid w:val="009D1255"/>
    <w:rsid w:val="009D12A1"/>
    <w:rsid w:val="009D131E"/>
    <w:rsid w:val="009D1749"/>
    <w:rsid w:val="009D1FAD"/>
    <w:rsid w:val="009D24B5"/>
    <w:rsid w:val="009D2D59"/>
    <w:rsid w:val="009D399C"/>
    <w:rsid w:val="009D5619"/>
    <w:rsid w:val="009D5C48"/>
    <w:rsid w:val="009D5E51"/>
    <w:rsid w:val="009D61C2"/>
    <w:rsid w:val="009D674A"/>
    <w:rsid w:val="009D68AF"/>
    <w:rsid w:val="009D6E0F"/>
    <w:rsid w:val="009D6F05"/>
    <w:rsid w:val="009D7327"/>
    <w:rsid w:val="009D78BF"/>
    <w:rsid w:val="009D7F9C"/>
    <w:rsid w:val="009E0382"/>
    <w:rsid w:val="009E040F"/>
    <w:rsid w:val="009E06DE"/>
    <w:rsid w:val="009E0704"/>
    <w:rsid w:val="009E0CED"/>
    <w:rsid w:val="009E0D29"/>
    <w:rsid w:val="009E0F45"/>
    <w:rsid w:val="009E186E"/>
    <w:rsid w:val="009E305B"/>
    <w:rsid w:val="009E3842"/>
    <w:rsid w:val="009E3901"/>
    <w:rsid w:val="009E3B63"/>
    <w:rsid w:val="009E3C72"/>
    <w:rsid w:val="009E4364"/>
    <w:rsid w:val="009E451E"/>
    <w:rsid w:val="009E4A84"/>
    <w:rsid w:val="009E4B1D"/>
    <w:rsid w:val="009E50A3"/>
    <w:rsid w:val="009E5280"/>
    <w:rsid w:val="009E56A1"/>
    <w:rsid w:val="009E5944"/>
    <w:rsid w:val="009E5B56"/>
    <w:rsid w:val="009E5DBA"/>
    <w:rsid w:val="009E5E69"/>
    <w:rsid w:val="009E6145"/>
    <w:rsid w:val="009E633D"/>
    <w:rsid w:val="009E6360"/>
    <w:rsid w:val="009E643E"/>
    <w:rsid w:val="009E6935"/>
    <w:rsid w:val="009E787B"/>
    <w:rsid w:val="009E7BE2"/>
    <w:rsid w:val="009E7ECD"/>
    <w:rsid w:val="009F051D"/>
    <w:rsid w:val="009F0A78"/>
    <w:rsid w:val="009F1B64"/>
    <w:rsid w:val="009F1B6A"/>
    <w:rsid w:val="009F2306"/>
    <w:rsid w:val="009F2E7B"/>
    <w:rsid w:val="009F3568"/>
    <w:rsid w:val="009F37DD"/>
    <w:rsid w:val="009F40E0"/>
    <w:rsid w:val="009F5462"/>
    <w:rsid w:val="009F5C09"/>
    <w:rsid w:val="009F5FB7"/>
    <w:rsid w:val="009F62E6"/>
    <w:rsid w:val="009F66D1"/>
    <w:rsid w:val="009F6C82"/>
    <w:rsid w:val="009F703C"/>
    <w:rsid w:val="009F7456"/>
    <w:rsid w:val="009F785D"/>
    <w:rsid w:val="009F7992"/>
    <w:rsid w:val="00A00798"/>
    <w:rsid w:val="00A01582"/>
    <w:rsid w:val="00A01D6C"/>
    <w:rsid w:val="00A02002"/>
    <w:rsid w:val="00A02003"/>
    <w:rsid w:val="00A0249F"/>
    <w:rsid w:val="00A02FDD"/>
    <w:rsid w:val="00A031A0"/>
    <w:rsid w:val="00A034CE"/>
    <w:rsid w:val="00A03740"/>
    <w:rsid w:val="00A03A2D"/>
    <w:rsid w:val="00A04796"/>
    <w:rsid w:val="00A04AD8"/>
    <w:rsid w:val="00A04CB5"/>
    <w:rsid w:val="00A04E56"/>
    <w:rsid w:val="00A0533B"/>
    <w:rsid w:val="00A05EC6"/>
    <w:rsid w:val="00A06762"/>
    <w:rsid w:val="00A06CF1"/>
    <w:rsid w:val="00A06E4A"/>
    <w:rsid w:val="00A0714E"/>
    <w:rsid w:val="00A0766A"/>
    <w:rsid w:val="00A07C06"/>
    <w:rsid w:val="00A07C56"/>
    <w:rsid w:val="00A104B9"/>
    <w:rsid w:val="00A118BF"/>
    <w:rsid w:val="00A11B15"/>
    <w:rsid w:val="00A11C54"/>
    <w:rsid w:val="00A11EBA"/>
    <w:rsid w:val="00A11F76"/>
    <w:rsid w:val="00A12010"/>
    <w:rsid w:val="00A1262A"/>
    <w:rsid w:val="00A126D0"/>
    <w:rsid w:val="00A12DB7"/>
    <w:rsid w:val="00A130D2"/>
    <w:rsid w:val="00A1322F"/>
    <w:rsid w:val="00A135FD"/>
    <w:rsid w:val="00A13716"/>
    <w:rsid w:val="00A138C7"/>
    <w:rsid w:val="00A13F7E"/>
    <w:rsid w:val="00A14426"/>
    <w:rsid w:val="00A14648"/>
    <w:rsid w:val="00A147DF"/>
    <w:rsid w:val="00A156D9"/>
    <w:rsid w:val="00A15A29"/>
    <w:rsid w:val="00A15B0A"/>
    <w:rsid w:val="00A15C54"/>
    <w:rsid w:val="00A16298"/>
    <w:rsid w:val="00A16508"/>
    <w:rsid w:val="00A17838"/>
    <w:rsid w:val="00A2036C"/>
    <w:rsid w:val="00A203AD"/>
    <w:rsid w:val="00A20592"/>
    <w:rsid w:val="00A20C44"/>
    <w:rsid w:val="00A20E3A"/>
    <w:rsid w:val="00A21A60"/>
    <w:rsid w:val="00A22486"/>
    <w:rsid w:val="00A22C15"/>
    <w:rsid w:val="00A22ECC"/>
    <w:rsid w:val="00A23468"/>
    <w:rsid w:val="00A23872"/>
    <w:rsid w:val="00A2394F"/>
    <w:rsid w:val="00A23A13"/>
    <w:rsid w:val="00A23E6A"/>
    <w:rsid w:val="00A24060"/>
    <w:rsid w:val="00A242B3"/>
    <w:rsid w:val="00A24572"/>
    <w:rsid w:val="00A24B02"/>
    <w:rsid w:val="00A24C84"/>
    <w:rsid w:val="00A24DA0"/>
    <w:rsid w:val="00A2607B"/>
    <w:rsid w:val="00A262EF"/>
    <w:rsid w:val="00A263E9"/>
    <w:rsid w:val="00A264C8"/>
    <w:rsid w:val="00A26D39"/>
    <w:rsid w:val="00A27ACF"/>
    <w:rsid w:val="00A27B3D"/>
    <w:rsid w:val="00A27D07"/>
    <w:rsid w:val="00A30A47"/>
    <w:rsid w:val="00A312B6"/>
    <w:rsid w:val="00A33B10"/>
    <w:rsid w:val="00A33F59"/>
    <w:rsid w:val="00A341F2"/>
    <w:rsid w:val="00A34520"/>
    <w:rsid w:val="00A348A5"/>
    <w:rsid w:val="00A34902"/>
    <w:rsid w:val="00A34B70"/>
    <w:rsid w:val="00A35FD6"/>
    <w:rsid w:val="00A36163"/>
    <w:rsid w:val="00A36487"/>
    <w:rsid w:val="00A366F5"/>
    <w:rsid w:val="00A368A1"/>
    <w:rsid w:val="00A36D5C"/>
    <w:rsid w:val="00A36D77"/>
    <w:rsid w:val="00A36E15"/>
    <w:rsid w:val="00A36EAE"/>
    <w:rsid w:val="00A377BC"/>
    <w:rsid w:val="00A377E7"/>
    <w:rsid w:val="00A37CBD"/>
    <w:rsid w:val="00A37D38"/>
    <w:rsid w:val="00A37D9C"/>
    <w:rsid w:val="00A402BA"/>
    <w:rsid w:val="00A40415"/>
    <w:rsid w:val="00A40CCF"/>
    <w:rsid w:val="00A4189B"/>
    <w:rsid w:val="00A42223"/>
    <w:rsid w:val="00A4286D"/>
    <w:rsid w:val="00A432CF"/>
    <w:rsid w:val="00A432DF"/>
    <w:rsid w:val="00A43611"/>
    <w:rsid w:val="00A43A40"/>
    <w:rsid w:val="00A43CA2"/>
    <w:rsid w:val="00A43CE1"/>
    <w:rsid w:val="00A44090"/>
    <w:rsid w:val="00A445B5"/>
    <w:rsid w:val="00A44852"/>
    <w:rsid w:val="00A451AC"/>
    <w:rsid w:val="00A45581"/>
    <w:rsid w:val="00A4585B"/>
    <w:rsid w:val="00A45C5C"/>
    <w:rsid w:val="00A45E47"/>
    <w:rsid w:val="00A46054"/>
    <w:rsid w:val="00A461A0"/>
    <w:rsid w:val="00A46B73"/>
    <w:rsid w:val="00A46BF2"/>
    <w:rsid w:val="00A47076"/>
    <w:rsid w:val="00A47934"/>
    <w:rsid w:val="00A501F4"/>
    <w:rsid w:val="00A5023A"/>
    <w:rsid w:val="00A50533"/>
    <w:rsid w:val="00A51050"/>
    <w:rsid w:val="00A5126A"/>
    <w:rsid w:val="00A512F1"/>
    <w:rsid w:val="00A51899"/>
    <w:rsid w:val="00A51C08"/>
    <w:rsid w:val="00A51D2F"/>
    <w:rsid w:val="00A52363"/>
    <w:rsid w:val="00A52554"/>
    <w:rsid w:val="00A52654"/>
    <w:rsid w:val="00A532BD"/>
    <w:rsid w:val="00A5342E"/>
    <w:rsid w:val="00A53482"/>
    <w:rsid w:val="00A534B8"/>
    <w:rsid w:val="00A53726"/>
    <w:rsid w:val="00A5384C"/>
    <w:rsid w:val="00A53A8E"/>
    <w:rsid w:val="00A53D9B"/>
    <w:rsid w:val="00A53EB2"/>
    <w:rsid w:val="00A54075"/>
    <w:rsid w:val="00A550C7"/>
    <w:rsid w:val="00A552B2"/>
    <w:rsid w:val="00A5551E"/>
    <w:rsid w:val="00A55F33"/>
    <w:rsid w:val="00A563DE"/>
    <w:rsid w:val="00A5645C"/>
    <w:rsid w:val="00A5652F"/>
    <w:rsid w:val="00A56F1C"/>
    <w:rsid w:val="00A57232"/>
    <w:rsid w:val="00A57ED6"/>
    <w:rsid w:val="00A60207"/>
    <w:rsid w:val="00A60604"/>
    <w:rsid w:val="00A60C74"/>
    <w:rsid w:val="00A60EC9"/>
    <w:rsid w:val="00A60F31"/>
    <w:rsid w:val="00A613ED"/>
    <w:rsid w:val="00A613F9"/>
    <w:rsid w:val="00A6140B"/>
    <w:rsid w:val="00A61727"/>
    <w:rsid w:val="00A6181E"/>
    <w:rsid w:val="00A61F9E"/>
    <w:rsid w:val="00A62014"/>
    <w:rsid w:val="00A6268C"/>
    <w:rsid w:val="00A62B84"/>
    <w:rsid w:val="00A62CFF"/>
    <w:rsid w:val="00A63A56"/>
    <w:rsid w:val="00A64499"/>
    <w:rsid w:val="00A64D76"/>
    <w:rsid w:val="00A64EA7"/>
    <w:rsid w:val="00A65047"/>
    <w:rsid w:val="00A65525"/>
    <w:rsid w:val="00A65F76"/>
    <w:rsid w:val="00A6607B"/>
    <w:rsid w:val="00A662B3"/>
    <w:rsid w:val="00A6646C"/>
    <w:rsid w:val="00A664D7"/>
    <w:rsid w:val="00A66DBE"/>
    <w:rsid w:val="00A678A5"/>
    <w:rsid w:val="00A679BE"/>
    <w:rsid w:val="00A67FDB"/>
    <w:rsid w:val="00A70FAA"/>
    <w:rsid w:val="00A71374"/>
    <w:rsid w:val="00A7147C"/>
    <w:rsid w:val="00A71AEF"/>
    <w:rsid w:val="00A71D29"/>
    <w:rsid w:val="00A7221C"/>
    <w:rsid w:val="00A728BB"/>
    <w:rsid w:val="00A72DB3"/>
    <w:rsid w:val="00A73124"/>
    <w:rsid w:val="00A73BCF"/>
    <w:rsid w:val="00A73DB9"/>
    <w:rsid w:val="00A7405D"/>
    <w:rsid w:val="00A7461A"/>
    <w:rsid w:val="00A748E6"/>
    <w:rsid w:val="00A75110"/>
    <w:rsid w:val="00A755E4"/>
    <w:rsid w:val="00A75A91"/>
    <w:rsid w:val="00A75AE9"/>
    <w:rsid w:val="00A75C20"/>
    <w:rsid w:val="00A75EF2"/>
    <w:rsid w:val="00A7683A"/>
    <w:rsid w:val="00A769DE"/>
    <w:rsid w:val="00A803EF"/>
    <w:rsid w:val="00A805BE"/>
    <w:rsid w:val="00A80906"/>
    <w:rsid w:val="00A810F4"/>
    <w:rsid w:val="00A81581"/>
    <w:rsid w:val="00A8171C"/>
    <w:rsid w:val="00A81D17"/>
    <w:rsid w:val="00A81FFD"/>
    <w:rsid w:val="00A8269E"/>
    <w:rsid w:val="00A82976"/>
    <w:rsid w:val="00A82A79"/>
    <w:rsid w:val="00A8306E"/>
    <w:rsid w:val="00A834CD"/>
    <w:rsid w:val="00A83587"/>
    <w:rsid w:val="00A8391C"/>
    <w:rsid w:val="00A841C3"/>
    <w:rsid w:val="00A846A8"/>
    <w:rsid w:val="00A84736"/>
    <w:rsid w:val="00A84A8B"/>
    <w:rsid w:val="00A84AA7"/>
    <w:rsid w:val="00A84DF0"/>
    <w:rsid w:val="00A85427"/>
    <w:rsid w:val="00A854E4"/>
    <w:rsid w:val="00A8572E"/>
    <w:rsid w:val="00A85CF3"/>
    <w:rsid w:val="00A85DBA"/>
    <w:rsid w:val="00A874FE"/>
    <w:rsid w:val="00A87D50"/>
    <w:rsid w:val="00A87D64"/>
    <w:rsid w:val="00A901F5"/>
    <w:rsid w:val="00A90477"/>
    <w:rsid w:val="00A911A0"/>
    <w:rsid w:val="00A91240"/>
    <w:rsid w:val="00A91447"/>
    <w:rsid w:val="00A91B28"/>
    <w:rsid w:val="00A9201E"/>
    <w:rsid w:val="00A9265A"/>
    <w:rsid w:val="00A92BCA"/>
    <w:rsid w:val="00A93975"/>
    <w:rsid w:val="00A939E5"/>
    <w:rsid w:val="00A94661"/>
    <w:rsid w:val="00A94B35"/>
    <w:rsid w:val="00A94C1E"/>
    <w:rsid w:val="00A94C24"/>
    <w:rsid w:val="00A94CEA"/>
    <w:rsid w:val="00A951AA"/>
    <w:rsid w:val="00A953A9"/>
    <w:rsid w:val="00A95A86"/>
    <w:rsid w:val="00A95D10"/>
    <w:rsid w:val="00A9634D"/>
    <w:rsid w:val="00A96725"/>
    <w:rsid w:val="00A96861"/>
    <w:rsid w:val="00A968DE"/>
    <w:rsid w:val="00A96AE1"/>
    <w:rsid w:val="00A96F86"/>
    <w:rsid w:val="00A977F7"/>
    <w:rsid w:val="00A9780A"/>
    <w:rsid w:val="00A97E39"/>
    <w:rsid w:val="00A97ED8"/>
    <w:rsid w:val="00AA019E"/>
    <w:rsid w:val="00AA021F"/>
    <w:rsid w:val="00AA073E"/>
    <w:rsid w:val="00AA128D"/>
    <w:rsid w:val="00AA21D3"/>
    <w:rsid w:val="00AA2D9A"/>
    <w:rsid w:val="00AA3D27"/>
    <w:rsid w:val="00AA3F8D"/>
    <w:rsid w:val="00AA4132"/>
    <w:rsid w:val="00AA4522"/>
    <w:rsid w:val="00AA45B2"/>
    <w:rsid w:val="00AA4E27"/>
    <w:rsid w:val="00AA4F09"/>
    <w:rsid w:val="00AA5688"/>
    <w:rsid w:val="00AA570A"/>
    <w:rsid w:val="00AA58D0"/>
    <w:rsid w:val="00AA5CF1"/>
    <w:rsid w:val="00AA60B9"/>
    <w:rsid w:val="00AA60D5"/>
    <w:rsid w:val="00AA6594"/>
    <w:rsid w:val="00AA6741"/>
    <w:rsid w:val="00AA69CD"/>
    <w:rsid w:val="00AA7260"/>
    <w:rsid w:val="00AA736B"/>
    <w:rsid w:val="00AA7873"/>
    <w:rsid w:val="00AB03F1"/>
    <w:rsid w:val="00AB0B15"/>
    <w:rsid w:val="00AB0CBC"/>
    <w:rsid w:val="00AB12D2"/>
    <w:rsid w:val="00AB1729"/>
    <w:rsid w:val="00AB1B08"/>
    <w:rsid w:val="00AB207D"/>
    <w:rsid w:val="00AB21C5"/>
    <w:rsid w:val="00AB2435"/>
    <w:rsid w:val="00AB2F30"/>
    <w:rsid w:val="00AB2F5E"/>
    <w:rsid w:val="00AB3C1C"/>
    <w:rsid w:val="00AB4467"/>
    <w:rsid w:val="00AB4706"/>
    <w:rsid w:val="00AB4BA0"/>
    <w:rsid w:val="00AB51EB"/>
    <w:rsid w:val="00AB5C8D"/>
    <w:rsid w:val="00AB64F5"/>
    <w:rsid w:val="00AB679A"/>
    <w:rsid w:val="00AB68DE"/>
    <w:rsid w:val="00AB6AE7"/>
    <w:rsid w:val="00AB6F71"/>
    <w:rsid w:val="00AB7025"/>
    <w:rsid w:val="00AB706B"/>
    <w:rsid w:val="00AB7567"/>
    <w:rsid w:val="00AB7973"/>
    <w:rsid w:val="00AB7C72"/>
    <w:rsid w:val="00AB7DDB"/>
    <w:rsid w:val="00AB7EC8"/>
    <w:rsid w:val="00AC0544"/>
    <w:rsid w:val="00AC07DA"/>
    <w:rsid w:val="00AC09D5"/>
    <w:rsid w:val="00AC12D3"/>
    <w:rsid w:val="00AC1D18"/>
    <w:rsid w:val="00AC2338"/>
    <w:rsid w:val="00AC24A2"/>
    <w:rsid w:val="00AC2506"/>
    <w:rsid w:val="00AC2B88"/>
    <w:rsid w:val="00AC31D7"/>
    <w:rsid w:val="00AC324E"/>
    <w:rsid w:val="00AC36F0"/>
    <w:rsid w:val="00AC3ACF"/>
    <w:rsid w:val="00AC3BE7"/>
    <w:rsid w:val="00AC430C"/>
    <w:rsid w:val="00AC4368"/>
    <w:rsid w:val="00AC4F6B"/>
    <w:rsid w:val="00AC4FDB"/>
    <w:rsid w:val="00AC5186"/>
    <w:rsid w:val="00AC5F13"/>
    <w:rsid w:val="00AC612E"/>
    <w:rsid w:val="00AC6266"/>
    <w:rsid w:val="00AC64EF"/>
    <w:rsid w:val="00AC714C"/>
    <w:rsid w:val="00AC7E2C"/>
    <w:rsid w:val="00AD0E84"/>
    <w:rsid w:val="00AD12A2"/>
    <w:rsid w:val="00AD17EE"/>
    <w:rsid w:val="00AD196A"/>
    <w:rsid w:val="00AD1AD8"/>
    <w:rsid w:val="00AD1CD2"/>
    <w:rsid w:val="00AD1DFB"/>
    <w:rsid w:val="00AD2038"/>
    <w:rsid w:val="00AD2210"/>
    <w:rsid w:val="00AD223F"/>
    <w:rsid w:val="00AD23C8"/>
    <w:rsid w:val="00AD275C"/>
    <w:rsid w:val="00AD2BC9"/>
    <w:rsid w:val="00AD2D64"/>
    <w:rsid w:val="00AD3F5D"/>
    <w:rsid w:val="00AD405E"/>
    <w:rsid w:val="00AD41A4"/>
    <w:rsid w:val="00AD4284"/>
    <w:rsid w:val="00AD444B"/>
    <w:rsid w:val="00AD469A"/>
    <w:rsid w:val="00AD4819"/>
    <w:rsid w:val="00AD49EE"/>
    <w:rsid w:val="00AD4ABA"/>
    <w:rsid w:val="00AD505C"/>
    <w:rsid w:val="00AD51F5"/>
    <w:rsid w:val="00AD5A2A"/>
    <w:rsid w:val="00AD65B6"/>
    <w:rsid w:val="00AD682C"/>
    <w:rsid w:val="00AD6BCC"/>
    <w:rsid w:val="00AD716B"/>
    <w:rsid w:val="00AD7CC0"/>
    <w:rsid w:val="00AE0930"/>
    <w:rsid w:val="00AE09A6"/>
    <w:rsid w:val="00AE0B64"/>
    <w:rsid w:val="00AE0EF1"/>
    <w:rsid w:val="00AE1182"/>
    <w:rsid w:val="00AE136E"/>
    <w:rsid w:val="00AE2A18"/>
    <w:rsid w:val="00AE3CD7"/>
    <w:rsid w:val="00AE5721"/>
    <w:rsid w:val="00AE6295"/>
    <w:rsid w:val="00AE685D"/>
    <w:rsid w:val="00AE7250"/>
    <w:rsid w:val="00AE7370"/>
    <w:rsid w:val="00AE738D"/>
    <w:rsid w:val="00AE78A2"/>
    <w:rsid w:val="00AE7DE3"/>
    <w:rsid w:val="00AF1397"/>
    <w:rsid w:val="00AF1D3C"/>
    <w:rsid w:val="00AF3009"/>
    <w:rsid w:val="00AF3217"/>
    <w:rsid w:val="00AF3454"/>
    <w:rsid w:val="00AF3771"/>
    <w:rsid w:val="00AF4224"/>
    <w:rsid w:val="00AF44F4"/>
    <w:rsid w:val="00AF4A10"/>
    <w:rsid w:val="00AF4B2B"/>
    <w:rsid w:val="00AF4FAF"/>
    <w:rsid w:val="00AF53B0"/>
    <w:rsid w:val="00AF59FB"/>
    <w:rsid w:val="00AF646A"/>
    <w:rsid w:val="00AF6B60"/>
    <w:rsid w:val="00AF6BE6"/>
    <w:rsid w:val="00AF722F"/>
    <w:rsid w:val="00AF7AC8"/>
    <w:rsid w:val="00AF7DAC"/>
    <w:rsid w:val="00AF7E85"/>
    <w:rsid w:val="00AF7F62"/>
    <w:rsid w:val="00B0106D"/>
    <w:rsid w:val="00B01717"/>
    <w:rsid w:val="00B017AC"/>
    <w:rsid w:val="00B022C6"/>
    <w:rsid w:val="00B0237C"/>
    <w:rsid w:val="00B02E13"/>
    <w:rsid w:val="00B02EAD"/>
    <w:rsid w:val="00B030AF"/>
    <w:rsid w:val="00B034C3"/>
    <w:rsid w:val="00B03BEE"/>
    <w:rsid w:val="00B043E7"/>
    <w:rsid w:val="00B04DD2"/>
    <w:rsid w:val="00B05529"/>
    <w:rsid w:val="00B055DC"/>
    <w:rsid w:val="00B057AA"/>
    <w:rsid w:val="00B065DC"/>
    <w:rsid w:val="00B0669A"/>
    <w:rsid w:val="00B075D0"/>
    <w:rsid w:val="00B076DA"/>
    <w:rsid w:val="00B07DFA"/>
    <w:rsid w:val="00B1059D"/>
    <w:rsid w:val="00B10773"/>
    <w:rsid w:val="00B10785"/>
    <w:rsid w:val="00B1184A"/>
    <w:rsid w:val="00B11B4F"/>
    <w:rsid w:val="00B11DDC"/>
    <w:rsid w:val="00B125B8"/>
    <w:rsid w:val="00B12728"/>
    <w:rsid w:val="00B1294C"/>
    <w:rsid w:val="00B12A1C"/>
    <w:rsid w:val="00B1312D"/>
    <w:rsid w:val="00B13616"/>
    <w:rsid w:val="00B1443F"/>
    <w:rsid w:val="00B151D1"/>
    <w:rsid w:val="00B15284"/>
    <w:rsid w:val="00B1599F"/>
    <w:rsid w:val="00B15B50"/>
    <w:rsid w:val="00B161CF"/>
    <w:rsid w:val="00B16472"/>
    <w:rsid w:val="00B169DB"/>
    <w:rsid w:val="00B16AB8"/>
    <w:rsid w:val="00B16F0B"/>
    <w:rsid w:val="00B17629"/>
    <w:rsid w:val="00B17F31"/>
    <w:rsid w:val="00B20621"/>
    <w:rsid w:val="00B20663"/>
    <w:rsid w:val="00B20927"/>
    <w:rsid w:val="00B212B9"/>
    <w:rsid w:val="00B2173A"/>
    <w:rsid w:val="00B217A5"/>
    <w:rsid w:val="00B21FE1"/>
    <w:rsid w:val="00B22016"/>
    <w:rsid w:val="00B22265"/>
    <w:rsid w:val="00B225DA"/>
    <w:rsid w:val="00B22D18"/>
    <w:rsid w:val="00B23CDB"/>
    <w:rsid w:val="00B24032"/>
    <w:rsid w:val="00B24253"/>
    <w:rsid w:val="00B24A68"/>
    <w:rsid w:val="00B24E14"/>
    <w:rsid w:val="00B24E95"/>
    <w:rsid w:val="00B25A56"/>
    <w:rsid w:val="00B25B88"/>
    <w:rsid w:val="00B26003"/>
    <w:rsid w:val="00B26229"/>
    <w:rsid w:val="00B262D9"/>
    <w:rsid w:val="00B27574"/>
    <w:rsid w:val="00B276BC"/>
    <w:rsid w:val="00B2785B"/>
    <w:rsid w:val="00B278C2"/>
    <w:rsid w:val="00B303DD"/>
    <w:rsid w:val="00B305F2"/>
    <w:rsid w:val="00B3151C"/>
    <w:rsid w:val="00B31E5B"/>
    <w:rsid w:val="00B31FC9"/>
    <w:rsid w:val="00B3212E"/>
    <w:rsid w:val="00B32415"/>
    <w:rsid w:val="00B32C2E"/>
    <w:rsid w:val="00B32E3E"/>
    <w:rsid w:val="00B33042"/>
    <w:rsid w:val="00B3334A"/>
    <w:rsid w:val="00B336D2"/>
    <w:rsid w:val="00B33B17"/>
    <w:rsid w:val="00B33C84"/>
    <w:rsid w:val="00B33D5C"/>
    <w:rsid w:val="00B33DC8"/>
    <w:rsid w:val="00B33EF3"/>
    <w:rsid w:val="00B343A1"/>
    <w:rsid w:val="00B346C9"/>
    <w:rsid w:val="00B34824"/>
    <w:rsid w:val="00B34FFB"/>
    <w:rsid w:val="00B35DD5"/>
    <w:rsid w:val="00B35E49"/>
    <w:rsid w:val="00B3620B"/>
    <w:rsid w:val="00B3697C"/>
    <w:rsid w:val="00B36D8A"/>
    <w:rsid w:val="00B36FC0"/>
    <w:rsid w:val="00B376CC"/>
    <w:rsid w:val="00B37795"/>
    <w:rsid w:val="00B377C1"/>
    <w:rsid w:val="00B37889"/>
    <w:rsid w:val="00B37B24"/>
    <w:rsid w:val="00B40233"/>
    <w:rsid w:val="00B406B3"/>
    <w:rsid w:val="00B40733"/>
    <w:rsid w:val="00B41C3C"/>
    <w:rsid w:val="00B41EA6"/>
    <w:rsid w:val="00B4259B"/>
    <w:rsid w:val="00B433F7"/>
    <w:rsid w:val="00B4368B"/>
    <w:rsid w:val="00B43CF7"/>
    <w:rsid w:val="00B444B3"/>
    <w:rsid w:val="00B449DD"/>
    <w:rsid w:val="00B44F87"/>
    <w:rsid w:val="00B45647"/>
    <w:rsid w:val="00B456E3"/>
    <w:rsid w:val="00B460AA"/>
    <w:rsid w:val="00B46928"/>
    <w:rsid w:val="00B470E0"/>
    <w:rsid w:val="00B47230"/>
    <w:rsid w:val="00B47379"/>
    <w:rsid w:val="00B47CD4"/>
    <w:rsid w:val="00B47D67"/>
    <w:rsid w:val="00B50081"/>
    <w:rsid w:val="00B506E8"/>
    <w:rsid w:val="00B50B10"/>
    <w:rsid w:val="00B51D94"/>
    <w:rsid w:val="00B51DD7"/>
    <w:rsid w:val="00B51ED6"/>
    <w:rsid w:val="00B51EDC"/>
    <w:rsid w:val="00B520A2"/>
    <w:rsid w:val="00B523CC"/>
    <w:rsid w:val="00B52AB7"/>
    <w:rsid w:val="00B53B5F"/>
    <w:rsid w:val="00B53C05"/>
    <w:rsid w:val="00B5413A"/>
    <w:rsid w:val="00B54B78"/>
    <w:rsid w:val="00B55206"/>
    <w:rsid w:val="00B5640F"/>
    <w:rsid w:val="00B5661E"/>
    <w:rsid w:val="00B56C6E"/>
    <w:rsid w:val="00B571DB"/>
    <w:rsid w:val="00B5727A"/>
    <w:rsid w:val="00B57628"/>
    <w:rsid w:val="00B57C34"/>
    <w:rsid w:val="00B57EC4"/>
    <w:rsid w:val="00B606F2"/>
    <w:rsid w:val="00B6074A"/>
    <w:rsid w:val="00B60956"/>
    <w:rsid w:val="00B609D6"/>
    <w:rsid w:val="00B60AB9"/>
    <w:rsid w:val="00B610F8"/>
    <w:rsid w:val="00B61F4D"/>
    <w:rsid w:val="00B620A4"/>
    <w:rsid w:val="00B63084"/>
    <w:rsid w:val="00B632F5"/>
    <w:rsid w:val="00B653AA"/>
    <w:rsid w:val="00B654C7"/>
    <w:rsid w:val="00B65B8C"/>
    <w:rsid w:val="00B65D59"/>
    <w:rsid w:val="00B661B4"/>
    <w:rsid w:val="00B665EE"/>
    <w:rsid w:val="00B66A4E"/>
    <w:rsid w:val="00B67134"/>
    <w:rsid w:val="00B671B3"/>
    <w:rsid w:val="00B672E9"/>
    <w:rsid w:val="00B70092"/>
    <w:rsid w:val="00B700F9"/>
    <w:rsid w:val="00B703C9"/>
    <w:rsid w:val="00B70A33"/>
    <w:rsid w:val="00B70C32"/>
    <w:rsid w:val="00B70D82"/>
    <w:rsid w:val="00B70FF9"/>
    <w:rsid w:val="00B7141C"/>
    <w:rsid w:val="00B716C1"/>
    <w:rsid w:val="00B7184F"/>
    <w:rsid w:val="00B720AA"/>
    <w:rsid w:val="00B72497"/>
    <w:rsid w:val="00B73156"/>
    <w:rsid w:val="00B7367B"/>
    <w:rsid w:val="00B73F95"/>
    <w:rsid w:val="00B74059"/>
    <w:rsid w:val="00B74540"/>
    <w:rsid w:val="00B74665"/>
    <w:rsid w:val="00B74B57"/>
    <w:rsid w:val="00B76224"/>
    <w:rsid w:val="00B768B9"/>
    <w:rsid w:val="00B772A2"/>
    <w:rsid w:val="00B773C5"/>
    <w:rsid w:val="00B77B48"/>
    <w:rsid w:val="00B80443"/>
    <w:rsid w:val="00B806D8"/>
    <w:rsid w:val="00B807AE"/>
    <w:rsid w:val="00B810BF"/>
    <w:rsid w:val="00B810E6"/>
    <w:rsid w:val="00B811ED"/>
    <w:rsid w:val="00B81382"/>
    <w:rsid w:val="00B814AF"/>
    <w:rsid w:val="00B81781"/>
    <w:rsid w:val="00B817C3"/>
    <w:rsid w:val="00B81B65"/>
    <w:rsid w:val="00B81C22"/>
    <w:rsid w:val="00B822A7"/>
    <w:rsid w:val="00B82879"/>
    <w:rsid w:val="00B82A42"/>
    <w:rsid w:val="00B82CF4"/>
    <w:rsid w:val="00B832AB"/>
    <w:rsid w:val="00B83943"/>
    <w:rsid w:val="00B8398F"/>
    <w:rsid w:val="00B83FEB"/>
    <w:rsid w:val="00B84AF1"/>
    <w:rsid w:val="00B84AF3"/>
    <w:rsid w:val="00B84C71"/>
    <w:rsid w:val="00B84EF7"/>
    <w:rsid w:val="00B85A20"/>
    <w:rsid w:val="00B85D04"/>
    <w:rsid w:val="00B8634F"/>
    <w:rsid w:val="00B86516"/>
    <w:rsid w:val="00B86BE7"/>
    <w:rsid w:val="00B872C3"/>
    <w:rsid w:val="00B873FC"/>
    <w:rsid w:val="00B87E62"/>
    <w:rsid w:val="00B90471"/>
    <w:rsid w:val="00B9098F"/>
    <w:rsid w:val="00B90D83"/>
    <w:rsid w:val="00B91183"/>
    <w:rsid w:val="00B91295"/>
    <w:rsid w:val="00B92293"/>
    <w:rsid w:val="00B9258C"/>
    <w:rsid w:val="00B92801"/>
    <w:rsid w:val="00B928B1"/>
    <w:rsid w:val="00B92D4F"/>
    <w:rsid w:val="00B93A28"/>
    <w:rsid w:val="00B93E4C"/>
    <w:rsid w:val="00B94417"/>
    <w:rsid w:val="00B945DB"/>
    <w:rsid w:val="00B94894"/>
    <w:rsid w:val="00B94916"/>
    <w:rsid w:val="00B94F0F"/>
    <w:rsid w:val="00B95107"/>
    <w:rsid w:val="00B95C5E"/>
    <w:rsid w:val="00B96CC8"/>
    <w:rsid w:val="00B96DE1"/>
    <w:rsid w:val="00B9707A"/>
    <w:rsid w:val="00B9711A"/>
    <w:rsid w:val="00B9742E"/>
    <w:rsid w:val="00B97847"/>
    <w:rsid w:val="00B97906"/>
    <w:rsid w:val="00B97D51"/>
    <w:rsid w:val="00BA01FC"/>
    <w:rsid w:val="00BA0398"/>
    <w:rsid w:val="00BA065F"/>
    <w:rsid w:val="00BA0CAA"/>
    <w:rsid w:val="00BA10D4"/>
    <w:rsid w:val="00BA1150"/>
    <w:rsid w:val="00BA193F"/>
    <w:rsid w:val="00BA208A"/>
    <w:rsid w:val="00BA2622"/>
    <w:rsid w:val="00BA2853"/>
    <w:rsid w:val="00BA2887"/>
    <w:rsid w:val="00BA2A34"/>
    <w:rsid w:val="00BA308A"/>
    <w:rsid w:val="00BA3328"/>
    <w:rsid w:val="00BA345A"/>
    <w:rsid w:val="00BA394F"/>
    <w:rsid w:val="00BA3A2A"/>
    <w:rsid w:val="00BA3B20"/>
    <w:rsid w:val="00BA3DAA"/>
    <w:rsid w:val="00BA3F2A"/>
    <w:rsid w:val="00BA4551"/>
    <w:rsid w:val="00BA4AF9"/>
    <w:rsid w:val="00BA51A4"/>
    <w:rsid w:val="00BA5296"/>
    <w:rsid w:val="00BA5F59"/>
    <w:rsid w:val="00BA5FFF"/>
    <w:rsid w:val="00BA67F8"/>
    <w:rsid w:val="00BA689D"/>
    <w:rsid w:val="00BA6A45"/>
    <w:rsid w:val="00BA71D2"/>
    <w:rsid w:val="00BA7A8B"/>
    <w:rsid w:val="00BA7BD2"/>
    <w:rsid w:val="00BB023E"/>
    <w:rsid w:val="00BB0573"/>
    <w:rsid w:val="00BB06DE"/>
    <w:rsid w:val="00BB079A"/>
    <w:rsid w:val="00BB07B1"/>
    <w:rsid w:val="00BB0ED7"/>
    <w:rsid w:val="00BB1078"/>
    <w:rsid w:val="00BB1905"/>
    <w:rsid w:val="00BB1B7D"/>
    <w:rsid w:val="00BB206D"/>
    <w:rsid w:val="00BB260B"/>
    <w:rsid w:val="00BB2A93"/>
    <w:rsid w:val="00BB2DC8"/>
    <w:rsid w:val="00BB2E64"/>
    <w:rsid w:val="00BB2ED2"/>
    <w:rsid w:val="00BB311C"/>
    <w:rsid w:val="00BB31AB"/>
    <w:rsid w:val="00BB33DC"/>
    <w:rsid w:val="00BB38E4"/>
    <w:rsid w:val="00BB39CB"/>
    <w:rsid w:val="00BB440A"/>
    <w:rsid w:val="00BB4764"/>
    <w:rsid w:val="00BB482C"/>
    <w:rsid w:val="00BB4B86"/>
    <w:rsid w:val="00BB4E3A"/>
    <w:rsid w:val="00BB4E58"/>
    <w:rsid w:val="00BB53DA"/>
    <w:rsid w:val="00BB5977"/>
    <w:rsid w:val="00BB5C37"/>
    <w:rsid w:val="00BB6347"/>
    <w:rsid w:val="00BB64C5"/>
    <w:rsid w:val="00BB6637"/>
    <w:rsid w:val="00BB7411"/>
    <w:rsid w:val="00BB7EC6"/>
    <w:rsid w:val="00BC061F"/>
    <w:rsid w:val="00BC08DA"/>
    <w:rsid w:val="00BC13A0"/>
    <w:rsid w:val="00BC1AF2"/>
    <w:rsid w:val="00BC1CA5"/>
    <w:rsid w:val="00BC1EE1"/>
    <w:rsid w:val="00BC21AB"/>
    <w:rsid w:val="00BC27C8"/>
    <w:rsid w:val="00BC30DF"/>
    <w:rsid w:val="00BC340E"/>
    <w:rsid w:val="00BC3B64"/>
    <w:rsid w:val="00BC3E82"/>
    <w:rsid w:val="00BC41B8"/>
    <w:rsid w:val="00BC44E8"/>
    <w:rsid w:val="00BC462F"/>
    <w:rsid w:val="00BC4953"/>
    <w:rsid w:val="00BC4FDB"/>
    <w:rsid w:val="00BC55AC"/>
    <w:rsid w:val="00BC5832"/>
    <w:rsid w:val="00BC58E4"/>
    <w:rsid w:val="00BC5E34"/>
    <w:rsid w:val="00BC64E9"/>
    <w:rsid w:val="00BC68AA"/>
    <w:rsid w:val="00BC7066"/>
    <w:rsid w:val="00BC725C"/>
    <w:rsid w:val="00BC7E3B"/>
    <w:rsid w:val="00BD0775"/>
    <w:rsid w:val="00BD11DD"/>
    <w:rsid w:val="00BD12D7"/>
    <w:rsid w:val="00BD1EE5"/>
    <w:rsid w:val="00BD2280"/>
    <w:rsid w:val="00BD27E1"/>
    <w:rsid w:val="00BD3337"/>
    <w:rsid w:val="00BD37E4"/>
    <w:rsid w:val="00BD3C19"/>
    <w:rsid w:val="00BD423D"/>
    <w:rsid w:val="00BD4BB5"/>
    <w:rsid w:val="00BD4CA9"/>
    <w:rsid w:val="00BD4CED"/>
    <w:rsid w:val="00BD5496"/>
    <w:rsid w:val="00BD5533"/>
    <w:rsid w:val="00BD5CE0"/>
    <w:rsid w:val="00BD5F84"/>
    <w:rsid w:val="00BD674C"/>
    <w:rsid w:val="00BD69DE"/>
    <w:rsid w:val="00BD6C19"/>
    <w:rsid w:val="00BD7139"/>
    <w:rsid w:val="00BD7251"/>
    <w:rsid w:val="00BD737B"/>
    <w:rsid w:val="00BD7408"/>
    <w:rsid w:val="00BD7527"/>
    <w:rsid w:val="00BD77C4"/>
    <w:rsid w:val="00BD7B6B"/>
    <w:rsid w:val="00BD7FE0"/>
    <w:rsid w:val="00BD7FF8"/>
    <w:rsid w:val="00BE0228"/>
    <w:rsid w:val="00BE03D6"/>
    <w:rsid w:val="00BE085B"/>
    <w:rsid w:val="00BE0A21"/>
    <w:rsid w:val="00BE0C85"/>
    <w:rsid w:val="00BE1209"/>
    <w:rsid w:val="00BE17DC"/>
    <w:rsid w:val="00BE1BA7"/>
    <w:rsid w:val="00BE1CA2"/>
    <w:rsid w:val="00BE22F6"/>
    <w:rsid w:val="00BE2923"/>
    <w:rsid w:val="00BE2991"/>
    <w:rsid w:val="00BE2B9A"/>
    <w:rsid w:val="00BE2C08"/>
    <w:rsid w:val="00BE2C4A"/>
    <w:rsid w:val="00BE2FF4"/>
    <w:rsid w:val="00BE390F"/>
    <w:rsid w:val="00BE448F"/>
    <w:rsid w:val="00BE4E8A"/>
    <w:rsid w:val="00BE5104"/>
    <w:rsid w:val="00BE51A4"/>
    <w:rsid w:val="00BE6328"/>
    <w:rsid w:val="00BE68D0"/>
    <w:rsid w:val="00BE69A8"/>
    <w:rsid w:val="00BE77F0"/>
    <w:rsid w:val="00BE78F1"/>
    <w:rsid w:val="00BE7C29"/>
    <w:rsid w:val="00BE7C3C"/>
    <w:rsid w:val="00BF03E9"/>
    <w:rsid w:val="00BF06CE"/>
    <w:rsid w:val="00BF0795"/>
    <w:rsid w:val="00BF094F"/>
    <w:rsid w:val="00BF0A30"/>
    <w:rsid w:val="00BF0B84"/>
    <w:rsid w:val="00BF0BA2"/>
    <w:rsid w:val="00BF1617"/>
    <w:rsid w:val="00BF2337"/>
    <w:rsid w:val="00BF24FC"/>
    <w:rsid w:val="00BF2A6A"/>
    <w:rsid w:val="00BF2DD3"/>
    <w:rsid w:val="00BF31AB"/>
    <w:rsid w:val="00BF364F"/>
    <w:rsid w:val="00BF4F1D"/>
    <w:rsid w:val="00BF4FE6"/>
    <w:rsid w:val="00BF54A5"/>
    <w:rsid w:val="00BF57D5"/>
    <w:rsid w:val="00BF622A"/>
    <w:rsid w:val="00BF630E"/>
    <w:rsid w:val="00BF632D"/>
    <w:rsid w:val="00BF657E"/>
    <w:rsid w:val="00BF6AE9"/>
    <w:rsid w:val="00BF7B1E"/>
    <w:rsid w:val="00BF7EB2"/>
    <w:rsid w:val="00C0024B"/>
    <w:rsid w:val="00C007E7"/>
    <w:rsid w:val="00C00CA0"/>
    <w:rsid w:val="00C00E5E"/>
    <w:rsid w:val="00C0130E"/>
    <w:rsid w:val="00C01B67"/>
    <w:rsid w:val="00C01C2B"/>
    <w:rsid w:val="00C02029"/>
    <w:rsid w:val="00C028BD"/>
    <w:rsid w:val="00C0322A"/>
    <w:rsid w:val="00C03D23"/>
    <w:rsid w:val="00C03F99"/>
    <w:rsid w:val="00C0571C"/>
    <w:rsid w:val="00C0576F"/>
    <w:rsid w:val="00C0582A"/>
    <w:rsid w:val="00C05C6B"/>
    <w:rsid w:val="00C05DBC"/>
    <w:rsid w:val="00C05E17"/>
    <w:rsid w:val="00C06851"/>
    <w:rsid w:val="00C06A1A"/>
    <w:rsid w:val="00C06D3E"/>
    <w:rsid w:val="00C07251"/>
    <w:rsid w:val="00C07279"/>
    <w:rsid w:val="00C07C3E"/>
    <w:rsid w:val="00C07FAD"/>
    <w:rsid w:val="00C101B7"/>
    <w:rsid w:val="00C101F3"/>
    <w:rsid w:val="00C111C8"/>
    <w:rsid w:val="00C11C07"/>
    <w:rsid w:val="00C11CE1"/>
    <w:rsid w:val="00C11D93"/>
    <w:rsid w:val="00C12312"/>
    <w:rsid w:val="00C12A34"/>
    <w:rsid w:val="00C12C80"/>
    <w:rsid w:val="00C12CCC"/>
    <w:rsid w:val="00C13467"/>
    <w:rsid w:val="00C13587"/>
    <w:rsid w:val="00C13B4B"/>
    <w:rsid w:val="00C13C2E"/>
    <w:rsid w:val="00C13E83"/>
    <w:rsid w:val="00C13ED5"/>
    <w:rsid w:val="00C141D3"/>
    <w:rsid w:val="00C146FE"/>
    <w:rsid w:val="00C149D2"/>
    <w:rsid w:val="00C14BF6"/>
    <w:rsid w:val="00C14CDC"/>
    <w:rsid w:val="00C150D0"/>
    <w:rsid w:val="00C15315"/>
    <w:rsid w:val="00C1616C"/>
    <w:rsid w:val="00C16A59"/>
    <w:rsid w:val="00C16CC6"/>
    <w:rsid w:val="00C17E5E"/>
    <w:rsid w:val="00C20337"/>
    <w:rsid w:val="00C20677"/>
    <w:rsid w:val="00C212A7"/>
    <w:rsid w:val="00C21305"/>
    <w:rsid w:val="00C217A8"/>
    <w:rsid w:val="00C219A1"/>
    <w:rsid w:val="00C2257B"/>
    <w:rsid w:val="00C22646"/>
    <w:rsid w:val="00C226F7"/>
    <w:rsid w:val="00C22880"/>
    <w:rsid w:val="00C2288E"/>
    <w:rsid w:val="00C22C6D"/>
    <w:rsid w:val="00C23473"/>
    <w:rsid w:val="00C23B8E"/>
    <w:rsid w:val="00C23C2F"/>
    <w:rsid w:val="00C24168"/>
    <w:rsid w:val="00C244C2"/>
    <w:rsid w:val="00C24987"/>
    <w:rsid w:val="00C249FB"/>
    <w:rsid w:val="00C24CCF"/>
    <w:rsid w:val="00C25C3D"/>
    <w:rsid w:val="00C25CC6"/>
    <w:rsid w:val="00C26203"/>
    <w:rsid w:val="00C26892"/>
    <w:rsid w:val="00C2702D"/>
    <w:rsid w:val="00C2733F"/>
    <w:rsid w:val="00C27B74"/>
    <w:rsid w:val="00C3034D"/>
    <w:rsid w:val="00C3086E"/>
    <w:rsid w:val="00C30C0F"/>
    <w:rsid w:val="00C30C40"/>
    <w:rsid w:val="00C3147B"/>
    <w:rsid w:val="00C3158B"/>
    <w:rsid w:val="00C31A5A"/>
    <w:rsid w:val="00C31D07"/>
    <w:rsid w:val="00C31E9B"/>
    <w:rsid w:val="00C320B1"/>
    <w:rsid w:val="00C32AAB"/>
    <w:rsid w:val="00C33068"/>
    <w:rsid w:val="00C332E6"/>
    <w:rsid w:val="00C33974"/>
    <w:rsid w:val="00C33CF4"/>
    <w:rsid w:val="00C34097"/>
    <w:rsid w:val="00C34672"/>
    <w:rsid w:val="00C34B2D"/>
    <w:rsid w:val="00C353F0"/>
    <w:rsid w:val="00C36499"/>
    <w:rsid w:val="00C36D82"/>
    <w:rsid w:val="00C36E33"/>
    <w:rsid w:val="00C37674"/>
    <w:rsid w:val="00C41565"/>
    <w:rsid w:val="00C417E1"/>
    <w:rsid w:val="00C41951"/>
    <w:rsid w:val="00C425A9"/>
    <w:rsid w:val="00C426CF"/>
    <w:rsid w:val="00C429F8"/>
    <w:rsid w:val="00C42B8B"/>
    <w:rsid w:val="00C431E7"/>
    <w:rsid w:val="00C434AC"/>
    <w:rsid w:val="00C436F6"/>
    <w:rsid w:val="00C440C3"/>
    <w:rsid w:val="00C4417B"/>
    <w:rsid w:val="00C44188"/>
    <w:rsid w:val="00C45131"/>
    <w:rsid w:val="00C45215"/>
    <w:rsid w:val="00C45A41"/>
    <w:rsid w:val="00C4676E"/>
    <w:rsid w:val="00C47DC3"/>
    <w:rsid w:val="00C50097"/>
    <w:rsid w:val="00C5047F"/>
    <w:rsid w:val="00C50FA0"/>
    <w:rsid w:val="00C51001"/>
    <w:rsid w:val="00C51A68"/>
    <w:rsid w:val="00C51C1F"/>
    <w:rsid w:val="00C51C52"/>
    <w:rsid w:val="00C51CEC"/>
    <w:rsid w:val="00C51E01"/>
    <w:rsid w:val="00C5356A"/>
    <w:rsid w:val="00C536B8"/>
    <w:rsid w:val="00C53C4B"/>
    <w:rsid w:val="00C53C7A"/>
    <w:rsid w:val="00C53CC6"/>
    <w:rsid w:val="00C540DF"/>
    <w:rsid w:val="00C54860"/>
    <w:rsid w:val="00C54D79"/>
    <w:rsid w:val="00C55E77"/>
    <w:rsid w:val="00C56ACF"/>
    <w:rsid w:val="00C56B59"/>
    <w:rsid w:val="00C574FB"/>
    <w:rsid w:val="00C579DC"/>
    <w:rsid w:val="00C60526"/>
    <w:rsid w:val="00C6060A"/>
    <w:rsid w:val="00C6061F"/>
    <w:rsid w:val="00C60818"/>
    <w:rsid w:val="00C60987"/>
    <w:rsid w:val="00C60F6B"/>
    <w:rsid w:val="00C61052"/>
    <w:rsid w:val="00C613AE"/>
    <w:rsid w:val="00C614E7"/>
    <w:rsid w:val="00C61769"/>
    <w:rsid w:val="00C618A7"/>
    <w:rsid w:val="00C6195E"/>
    <w:rsid w:val="00C61B0F"/>
    <w:rsid w:val="00C621B0"/>
    <w:rsid w:val="00C62A34"/>
    <w:rsid w:val="00C62A8A"/>
    <w:rsid w:val="00C636BC"/>
    <w:rsid w:val="00C637FC"/>
    <w:rsid w:val="00C63C9D"/>
    <w:rsid w:val="00C63CA2"/>
    <w:rsid w:val="00C63FD8"/>
    <w:rsid w:val="00C64170"/>
    <w:rsid w:val="00C645DA"/>
    <w:rsid w:val="00C64BB3"/>
    <w:rsid w:val="00C64C92"/>
    <w:rsid w:val="00C65256"/>
    <w:rsid w:val="00C65BD0"/>
    <w:rsid w:val="00C66461"/>
    <w:rsid w:val="00C669CC"/>
    <w:rsid w:val="00C67215"/>
    <w:rsid w:val="00C67684"/>
    <w:rsid w:val="00C67847"/>
    <w:rsid w:val="00C678B9"/>
    <w:rsid w:val="00C67CA5"/>
    <w:rsid w:val="00C67CCA"/>
    <w:rsid w:val="00C67EDD"/>
    <w:rsid w:val="00C70797"/>
    <w:rsid w:val="00C70A36"/>
    <w:rsid w:val="00C71276"/>
    <w:rsid w:val="00C72081"/>
    <w:rsid w:val="00C7253D"/>
    <w:rsid w:val="00C7256E"/>
    <w:rsid w:val="00C72A70"/>
    <w:rsid w:val="00C72F1E"/>
    <w:rsid w:val="00C7324D"/>
    <w:rsid w:val="00C73A3A"/>
    <w:rsid w:val="00C73AB3"/>
    <w:rsid w:val="00C73C50"/>
    <w:rsid w:val="00C74B93"/>
    <w:rsid w:val="00C7529D"/>
    <w:rsid w:val="00C75347"/>
    <w:rsid w:val="00C75F3F"/>
    <w:rsid w:val="00C76459"/>
    <w:rsid w:val="00C76833"/>
    <w:rsid w:val="00C76A00"/>
    <w:rsid w:val="00C76E95"/>
    <w:rsid w:val="00C77469"/>
    <w:rsid w:val="00C77577"/>
    <w:rsid w:val="00C77CD0"/>
    <w:rsid w:val="00C80030"/>
    <w:rsid w:val="00C800CE"/>
    <w:rsid w:val="00C802B1"/>
    <w:rsid w:val="00C803CD"/>
    <w:rsid w:val="00C803E1"/>
    <w:rsid w:val="00C80736"/>
    <w:rsid w:val="00C80AA3"/>
    <w:rsid w:val="00C80AAF"/>
    <w:rsid w:val="00C8122A"/>
    <w:rsid w:val="00C812F3"/>
    <w:rsid w:val="00C8191E"/>
    <w:rsid w:val="00C81C05"/>
    <w:rsid w:val="00C82166"/>
    <w:rsid w:val="00C8235A"/>
    <w:rsid w:val="00C8296C"/>
    <w:rsid w:val="00C82A89"/>
    <w:rsid w:val="00C82E00"/>
    <w:rsid w:val="00C83552"/>
    <w:rsid w:val="00C8365F"/>
    <w:rsid w:val="00C841AF"/>
    <w:rsid w:val="00C84262"/>
    <w:rsid w:val="00C8446A"/>
    <w:rsid w:val="00C847DA"/>
    <w:rsid w:val="00C85158"/>
    <w:rsid w:val="00C854F4"/>
    <w:rsid w:val="00C85E0C"/>
    <w:rsid w:val="00C85F6E"/>
    <w:rsid w:val="00C866C6"/>
    <w:rsid w:val="00C86AD3"/>
    <w:rsid w:val="00C871FB"/>
    <w:rsid w:val="00C87798"/>
    <w:rsid w:val="00C87A99"/>
    <w:rsid w:val="00C87BA3"/>
    <w:rsid w:val="00C87CAF"/>
    <w:rsid w:val="00C9025D"/>
    <w:rsid w:val="00C903F1"/>
    <w:rsid w:val="00C90C94"/>
    <w:rsid w:val="00C90CD2"/>
    <w:rsid w:val="00C90FB7"/>
    <w:rsid w:val="00C91890"/>
    <w:rsid w:val="00C9192D"/>
    <w:rsid w:val="00C92022"/>
    <w:rsid w:val="00C920B0"/>
    <w:rsid w:val="00C9238F"/>
    <w:rsid w:val="00C92587"/>
    <w:rsid w:val="00C92829"/>
    <w:rsid w:val="00C931B8"/>
    <w:rsid w:val="00C93785"/>
    <w:rsid w:val="00C9391B"/>
    <w:rsid w:val="00C93F98"/>
    <w:rsid w:val="00C93FB0"/>
    <w:rsid w:val="00C949AB"/>
    <w:rsid w:val="00C94F20"/>
    <w:rsid w:val="00C95478"/>
    <w:rsid w:val="00C95573"/>
    <w:rsid w:val="00C95D21"/>
    <w:rsid w:val="00C960EF"/>
    <w:rsid w:val="00C9689F"/>
    <w:rsid w:val="00C96CDA"/>
    <w:rsid w:val="00CA01A4"/>
    <w:rsid w:val="00CA1301"/>
    <w:rsid w:val="00CA29E5"/>
    <w:rsid w:val="00CA31C4"/>
    <w:rsid w:val="00CA3892"/>
    <w:rsid w:val="00CA42BA"/>
    <w:rsid w:val="00CA4387"/>
    <w:rsid w:val="00CA4639"/>
    <w:rsid w:val="00CA48BB"/>
    <w:rsid w:val="00CA4F13"/>
    <w:rsid w:val="00CA5829"/>
    <w:rsid w:val="00CA5AC1"/>
    <w:rsid w:val="00CA61D8"/>
    <w:rsid w:val="00CA61EE"/>
    <w:rsid w:val="00CA6495"/>
    <w:rsid w:val="00CA6BF9"/>
    <w:rsid w:val="00CA6DA6"/>
    <w:rsid w:val="00CA6EA9"/>
    <w:rsid w:val="00CA6FBF"/>
    <w:rsid w:val="00CA7AD2"/>
    <w:rsid w:val="00CA7D10"/>
    <w:rsid w:val="00CB000C"/>
    <w:rsid w:val="00CB06F2"/>
    <w:rsid w:val="00CB0833"/>
    <w:rsid w:val="00CB0852"/>
    <w:rsid w:val="00CB0A57"/>
    <w:rsid w:val="00CB0D64"/>
    <w:rsid w:val="00CB1320"/>
    <w:rsid w:val="00CB17B4"/>
    <w:rsid w:val="00CB2241"/>
    <w:rsid w:val="00CB294E"/>
    <w:rsid w:val="00CB2A5E"/>
    <w:rsid w:val="00CB2BED"/>
    <w:rsid w:val="00CB2EFE"/>
    <w:rsid w:val="00CB37D2"/>
    <w:rsid w:val="00CB3CE6"/>
    <w:rsid w:val="00CB3DC1"/>
    <w:rsid w:val="00CB41D3"/>
    <w:rsid w:val="00CB5762"/>
    <w:rsid w:val="00CB5AB5"/>
    <w:rsid w:val="00CB5D16"/>
    <w:rsid w:val="00CB69DE"/>
    <w:rsid w:val="00CB6FDD"/>
    <w:rsid w:val="00CB7C24"/>
    <w:rsid w:val="00CC06A0"/>
    <w:rsid w:val="00CC0B92"/>
    <w:rsid w:val="00CC0CBA"/>
    <w:rsid w:val="00CC17EE"/>
    <w:rsid w:val="00CC1ABE"/>
    <w:rsid w:val="00CC1AC0"/>
    <w:rsid w:val="00CC1B8C"/>
    <w:rsid w:val="00CC2243"/>
    <w:rsid w:val="00CC236C"/>
    <w:rsid w:val="00CC26D2"/>
    <w:rsid w:val="00CC2973"/>
    <w:rsid w:val="00CC34BC"/>
    <w:rsid w:val="00CC36DD"/>
    <w:rsid w:val="00CC3A3B"/>
    <w:rsid w:val="00CC3CD8"/>
    <w:rsid w:val="00CC4E5E"/>
    <w:rsid w:val="00CC5B6E"/>
    <w:rsid w:val="00CC5E22"/>
    <w:rsid w:val="00CC6668"/>
    <w:rsid w:val="00CC6F0E"/>
    <w:rsid w:val="00CC6F53"/>
    <w:rsid w:val="00CC72C9"/>
    <w:rsid w:val="00CC7B3C"/>
    <w:rsid w:val="00CC7B71"/>
    <w:rsid w:val="00CD0062"/>
    <w:rsid w:val="00CD0D82"/>
    <w:rsid w:val="00CD0FA7"/>
    <w:rsid w:val="00CD1188"/>
    <w:rsid w:val="00CD1426"/>
    <w:rsid w:val="00CD18D2"/>
    <w:rsid w:val="00CD1D0E"/>
    <w:rsid w:val="00CD215E"/>
    <w:rsid w:val="00CD24CF"/>
    <w:rsid w:val="00CD28A4"/>
    <w:rsid w:val="00CD32A9"/>
    <w:rsid w:val="00CD36B1"/>
    <w:rsid w:val="00CD47B2"/>
    <w:rsid w:val="00CD4B8B"/>
    <w:rsid w:val="00CD4E69"/>
    <w:rsid w:val="00CD4FE3"/>
    <w:rsid w:val="00CD525B"/>
    <w:rsid w:val="00CD5377"/>
    <w:rsid w:val="00CD54B9"/>
    <w:rsid w:val="00CD559E"/>
    <w:rsid w:val="00CD570F"/>
    <w:rsid w:val="00CD58E1"/>
    <w:rsid w:val="00CD5B86"/>
    <w:rsid w:val="00CD5BAE"/>
    <w:rsid w:val="00CD5E37"/>
    <w:rsid w:val="00CD6CD3"/>
    <w:rsid w:val="00CD7213"/>
    <w:rsid w:val="00CD75DF"/>
    <w:rsid w:val="00CD7789"/>
    <w:rsid w:val="00CD7A8B"/>
    <w:rsid w:val="00CD7AF2"/>
    <w:rsid w:val="00CE02AF"/>
    <w:rsid w:val="00CE03DA"/>
    <w:rsid w:val="00CE134F"/>
    <w:rsid w:val="00CE13DB"/>
    <w:rsid w:val="00CE19C6"/>
    <w:rsid w:val="00CE1F84"/>
    <w:rsid w:val="00CE2F44"/>
    <w:rsid w:val="00CE39F8"/>
    <w:rsid w:val="00CE3AA2"/>
    <w:rsid w:val="00CE4155"/>
    <w:rsid w:val="00CE43F4"/>
    <w:rsid w:val="00CE4408"/>
    <w:rsid w:val="00CE4B3A"/>
    <w:rsid w:val="00CE520D"/>
    <w:rsid w:val="00CE55D1"/>
    <w:rsid w:val="00CE569B"/>
    <w:rsid w:val="00CE5B65"/>
    <w:rsid w:val="00CE6032"/>
    <w:rsid w:val="00CE61A8"/>
    <w:rsid w:val="00CE61B6"/>
    <w:rsid w:val="00CE61E9"/>
    <w:rsid w:val="00CE65FB"/>
    <w:rsid w:val="00CE6BC2"/>
    <w:rsid w:val="00CE6C4B"/>
    <w:rsid w:val="00CE72F3"/>
    <w:rsid w:val="00CE77E4"/>
    <w:rsid w:val="00CE7882"/>
    <w:rsid w:val="00CE7900"/>
    <w:rsid w:val="00CE7B02"/>
    <w:rsid w:val="00CE7B42"/>
    <w:rsid w:val="00CE7D29"/>
    <w:rsid w:val="00CF0007"/>
    <w:rsid w:val="00CF0825"/>
    <w:rsid w:val="00CF09E9"/>
    <w:rsid w:val="00CF0AD6"/>
    <w:rsid w:val="00CF0DE9"/>
    <w:rsid w:val="00CF17CB"/>
    <w:rsid w:val="00CF192A"/>
    <w:rsid w:val="00CF1E72"/>
    <w:rsid w:val="00CF1EB9"/>
    <w:rsid w:val="00CF1EF2"/>
    <w:rsid w:val="00CF22F6"/>
    <w:rsid w:val="00CF246E"/>
    <w:rsid w:val="00CF2799"/>
    <w:rsid w:val="00CF27EE"/>
    <w:rsid w:val="00CF2B31"/>
    <w:rsid w:val="00CF32D3"/>
    <w:rsid w:val="00CF3756"/>
    <w:rsid w:val="00CF38E8"/>
    <w:rsid w:val="00CF3F92"/>
    <w:rsid w:val="00CF43F2"/>
    <w:rsid w:val="00CF4C9D"/>
    <w:rsid w:val="00CF557D"/>
    <w:rsid w:val="00CF5830"/>
    <w:rsid w:val="00CF5B7D"/>
    <w:rsid w:val="00CF6896"/>
    <w:rsid w:val="00CF6E69"/>
    <w:rsid w:val="00CF7490"/>
    <w:rsid w:val="00D002D8"/>
    <w:rsid w:val="00D00509"/>
    <w:rsid w:val="00D00626"/>
    <w:rsid w:val="00D01158"/>
    <w:rsid w:val="00D025BF"/>
    <w:rsid w:val="00D02620"/>
    <w:rsid w:val="00D03293"/>
    <w:rsid w:val="00D03A60"/>
    <w:rsid w:val="00D04369"/>
    <w:rsid w:val="00D04388"/>
    <w:rsid w:val="00D04902"/>
    <w:rsid w:val="00D04CE9"/>
    <w:rsid w:val="00D050FC"/>
    <w:rsid w:val="00D05ABD"/>
    <w:rsid w:val="00D066ED"/>
    <w:rsid w:val="00D06919"/>
    <w:rsid w:val="00D06FF1"/>
    <w:rsid w:val="00D071E6"/>
    <w:rsid w:val="00D0792F"/>
    <w:rsid w:val="00D07ECF"/>
    <w:rsid w:val="00D07FE2"/>
    <w:rsid w:val="00D10133"/>
    <w:rsid w:val="00D107D5"/>
    <w:rsid w:val="00D10F89"/>
    <w:rsid w:val="00D12088"/>
    <w:rsid w:val="00D127F8"/>
    <w:rsid w:val="00D13CB8"/>
    <w:rsid w:val="00D145CB"/>
    <w:rsid w:val="00D14E6C"/>
    <w:rsid w:val="00D14E7B"/>
    <w:rsid w:val="00D14FC0"/>
    <w:rsid w:val="00D152B9"/>
    <w:rsid w:val="00D15573"/>
    <w:rsid w:val="00D1653F"/>
    <w:rsid w:val="00D16586"/>
    <w:rsid w:val="00D165E1"/>
    <w:rsid w:val="00D16956"/>
    <w:rsid w:val="00D16FBC"/>
    <w:rsid w:val="00D1703F"/>
    <w:rsid w:val="00D170B1"/>
    <w:rsid w:val="00D1778E"/>
    <w:rsid w:val="00D17888"/>
    <w:rsid w:val="00D17CA7"/>
    <w:rsid w:val="00D20166"/>
    <w:rsid w:val="00D20564"/>
    <w:rsid w:val="00D20900"/>
    <w:rsid w:val="00D20ED0"/>
    <w:rsid w:val="00D21C91"/>
    <w:rsid w:val="00D22022"/>
    <w:rsid w:val="00D222C1"/>
    <w:rsid w:val="00D225E0"/>
    <w:rsid w:val="00D22A40"/>
    <w:rsid w:val="00D22AE9"/>
    <w:rsid w:val="00D231FD"/>
    <w:rsid w:val="00D2384D"/>
    <w:rsid w:val="00D23890"/>
    <w:rsid w:val="00D23AC3"/>
    <w:rsid w:val="00D23C54"/>
    <w:rsid w:val="00D23DFC"/>
    <w:rsid w:val="00D23F2D"/>
    <w:rsid w:val="00D241DA"/>
    <w:rsid w:val="00D241E0"/>
    <w:rsid w:val="00D241ED"/>
    <w:rsid w:val="00D24799"/>
    <w:rsid w:val="00D248F9"/>
    <w:rsid w:val="00D25B76"/>
    <w:rsid w:val="00D25DDE"/>
    <w:rsid w:val="00D264CB"/>
    <w:rsid w:val="00D27323"/>
    <w:rsid w:val="00D27B95"/>
    <w:rsid w:val="00D30203"/>
    <w:rsid w:val="00D30CC5"/>
    <w:rsid w:val="00D30EBE"/>
    <w:rsid w:val="00D31124"/>
    <w:rsid w:val="00D311FE"/>
    <w:rsid w:val="00D3160B"/>
    <w:rsid w:val="00D31A02"/>
    <w:rsid w:val="00D321D2"/>
    <w:rsid w:val="00D321E4"/>
    <w:rsid w:val="00D3288C"/>
    <w:rsid w:val="00D32A55"/>
    <w:rsid w:val="00D33249"/>
    <w:rsid w:val="00D338F9"/>
    <w:rsid w:val="00D343FB"/>
    <w:rsid w:val="00D34C88"/>
    <w:rsid w:val="00D34E14"/>
    <w:rsid w:val="00D34E5C"/>
    <w:rsid w:val="00D34FB2"/>
    <w:rsid w:val="00D3526D"/>
    <w:rsid w:val="00D35311"/>
    <w:rsid w:val="00D35E12"/>
    <w:rsid w:val="00D35F50"/>
    <w:rsid w:val="00D361F9"/>
    <w:rsid w:val="00D36B12"/>
    <w:rsid w:val="00D36CCA"/>
    <w:rsid w:val="00D36E97"/>
    <w:rsid w:val="00D370AB"/>
    <w:rsid w:val="00D37540"/>
    <w:rsid w:val="00D377BE"/>
    <w:rsid w:val="00D3790A"/>
    <w:rsid w:val="00D37B53"/>
    <w:rsid w:val="00D400AB"/>
    <w:rsid w:val="00D40469"/>
    <w:rsid w:val="00D4077F"/>
    <w:rsid w:val="00D40E11"/>
    <w:rsid w:val="00D41823"/>
    <w:rsid w:val="00D41E4E"/>
    <w:rsid w:val="00D420D0"/>
    <w:rsid w:val="00D42D18"/>
    <w:rsid w:val="00D43290"/>
    <w:rsid w:val="00D44E32"/>
    <w:rsid w:val="00D44EE1"/>
    <w:rsid w:val="00D45965"/>
    <w:rsid w:val="00D46149"/>
    <w:rsid w:val="00D46226"/>
    <w:rsid w:val="00D46686"/>
    <w:rsid w:val="00D46CD8"/>
    <w:rsid w:val="00D5009F"/>
    <w:rsid w:val="00D501E2"/>
    <w:rsid w:val="00D50334"/>
    <w:rsid w:val="00D5065F"/>
    <w:rsid w:val="00D5069C"/>
    <w:rsid w:val="00D50A55"/>
    <w:rsid w:val="00D510F1"/>
    <w:rsid w:val="00D5196B"/>
    <w:rsid w:val="00D51F99"/>
    <w:rsid w:val="00D5242E"/>
    <w:rsid w:val="00D52B55"/>
    <w:rsid w:val="00D52E7F"/>
    <w:rsid w:val="00D53334"/>
    <w:rsid w:val="00D534B0"/>
    <w:rsid w:val="00D535A1"/>
    <w:rsid w:val="00D539D9"/>
    <w:rsid w:val="00D53A96"/>
    <w:rsid w:val="00D53F2B"/>
    <w:rsid w:val="00D54524"/>
    <w:rsid w:val="00D546E2"/>
    <w:rsid w:val="00D54BDC"/>
    <w:rsid w:val="00D54FDF"/>
    <w:rsid w:val="00D55BD0"/>
    <w:rsid w:val="00D55CF3"/>
    <w:rsid w:val="00D56160"/>
    <w:rsid w:val="00D5647A"/>
    <w:rsid w:val="00D5693B"/>
    <w:rsid w:val="00D57454"/>
    <w:rsid w:val="00D60223"/>
    <w:rsid w:val="00D606EE"/>
    <w:rsid w:val="00D60882"/>
    <w:rsid w:val="00D6164D"/>
    <w:rsid w:val="00D616A0"/>
    <w:rsid w:val="00D61F54"/>
    <w:rsid w:val="00D62879"/>
    <w:rsid w:val="00D62B63"/>
    <w:rsid w:val="00D62F9A"/>
    <w:rsid w:val="00D62FB9"/>
    <w:rsid w:val="00D6317C"/>
    <w:rsid w:val="00D632EE"/>
    <w:rsid w:val="00D63FE1"/>
    <w:rsid w:val="00D64A9D"/>
    <w:rsid w:val="00D64CA4"/>
    <w:rsid w:val="00D6566E"/>
    <w:rsid w:val="00D65904"/>
    <w:rsid w:val="00D65B76"/>
    <w:rsid w:val="00D65C12"/>
    <w:rsid w:val="00D65CA0"/>
    <w:rsid w:val="00D65F8C"/>
    <w:rsid w:val="00D660CD"/>
    <w:rsid w:val="00D66E65"/>
    <w:rsid w:val="00D674FC"/>
    <w:rsid w:val="00D676E5"/>
    <w:rsid w:val="00D706A4"/>
    <w:rsid w:val="00D706CD"/>
    <w:rsid w:val="00D70C23"/>
    <w:rsid w:val="00D70D0C"/>
    <w:rsid w:val="00D7124D"/>
    <w:rsid w:val="00D7158F"/>
    <w:rsid w:val="00D7242D"/>
    <w:rsid w:val="00D724DD"/>
    <w:rsid w:val="00D726D5"/>
    <w:rsid w:val="00D729BE"/>
    <w:rsid w:val="00D729FD"/>
    <w:rsid w:val="00D73098"/>
    <w:rsid w:val="00D734CE"/>
    <w:rsid w:val="00D73D4D"/>
    <w:rsid w:val="00D73FC8"/>
    <w:rsid w:val="00D74565"/>
    <w:rsid w:val="00D7466C"/>
    <w:rsid w:val="00D74848"/>
    <w:rsid w:val="00D74C48"/>
    <w:rsid w:val="00D75B22"/>
    <w:rsid w:val="00D7605D"/>
    <w:rsid w:val="00D760B6"/>
    <w:rsid w:val="00D761D6"/>
    <w:rsid w:val="00D762B1"/>
    <w:rsid w:val="00D76FFD"/>
    <w:rsid w:val="00D770F8"/>
    <w:rsid w:val="00D7774E"/>
    <w:rsid w:val="00D777A5"/>
    <w:rsid w:val="00D77A4E"/>
    <w:rsid w:val="00D77AC2"/>
    <w:rsid w:val="00D802F0"/>
    <w:rsid w:val="00D803C2"/>
    <w:rsid w:val="00D806E8"/>
    <w:rsid w:val="00D80C8D"/>
    <w:rsid w:val="00D811BE"/>
    <w:rsid w:val="00D82065"/>
    <w:rsid w:val="00D820B0"/>
    <w:rsid w:val="00D822AF"/>
    <w:rsid w:val="00D829F0"/>
    <w:rsid w:val="00D82ACF"/>
    <w:rsid w:val="00D82FE5"/>
    <w:rsid w:val="00D834B8"/>
    <w:rsid w:val="00D8376F"/>
    <w:rsid w:val="00D837C3"/>
    <w:rsid w:val="00D83AAC"/>
    <w:rsid w:val="00D84576"/>
    <w:rsid w:val="00D8467B"/>
    <w:rsid w:val="00D8477D"/>
    <w:rsid w:val="00D84AA3"/>
    <w:rsid w:val="00D85028"/>
    <w:rsid w:val="00D8542D"/>
    <w:rsid w:val="00D85E89"/>
    <w:rsid w:val="00D8631B"/>
    <w:rsid w:val="00D8659B"/>
    <w:rsid w:val="00D86715"/>
    <w:rsid w:val="00D86C0D"/>
    <w:rsid w:val="00D86C8E"/>
    <w:rsid w:val="00D870D9"/>
    <w:rsid w:val="00D877DD"/>
    <w:rsid w:val="00D87C1E"/>
    <w:rsid w:val="00D87C89"/>
    <w:rsid w:val="00D90346"/>
    <w:rsid w:val="00D90555"/>
    <w:rsid w:val="00D90653"/>
    <w:rsid w:val="00D90847"/>
    <w:rsid w:val="00D9089A"/>
    <w:rsid w:val="00D90C17"/>
    <w:rsid w:val="00D90C5E"/>
    <w:rsid w:val="00D9113D"/>
    <w:rsid w:val="00D913ED"/>
    <w:rsid w:val="00D920DD"/>
    <w:rsid w:val="00D92155"/>
    <w:rsid w:val="00D92446"/>
    <w:rsid w:val="00D92C54"/>
    <w:rsid w:val="00D932BA"/>
    <w:rsid w:val="00D935BE"/>
    <w:rsid w:val="00D937FE"/>
    <w:rsid w:val="00D93F33"/>
    <w:rsid w:val="00D942D8"/>
    <w:rsid w:val="00D9458F"/>
    <w:rsid w:val="00D94873"/>
    <w:rsid w:val="00D948BB"/>
    <w:rsid w:val="00D94E5E"/>
    <w:rsid w:val="00D950F1"/>
    <w:rsid w:val="00D956DE"/>
    <w:rsid w:val="00D95C3C"/>
    <w:rsid w:val="00D96EAA"/>
    <w:rsid w:val="00D96F31"/>
    <w:rsid w:val="00D97BA4"/>
    <w:rsid w:val="00DA05BA"/>
    <w:rsid w:val="00DA0E7B"/>
    <w:rsid w:val="00DA1558"/>
    <w:rsid w:val="00DA1896"/>
    <w:rsid w:val="00DA28A0"/>
    <w:rsid w:val="00DA32D0"/>
    <w:rsid w:val="00DA33FF"/>
    <w:rsid w:val="00DA3402"/>
    <w:rsid w:val="00DA36F2"/>
    <w:rsid w:val="00DA4A86"/>
    <w:rsid w:val="00DA4B12"/>
    <w:rsid w:val="00DA54AE"/>
    <w:rsid w:val="00DA5722"/>
    <w:rsid w:val="00DA5C39"/>
    <w:rsid w:val="00DA5D1E"/>
    <w:rsid w:val="00DA5DCA"/>
    <w:rsid w:val="00DA5ED2"/>
    <w:rsid w:val="00DA5EE1"/>
    <w:rsid w:val="00DA6072"/>
    <w:rsid w:val="00DA6B96"/>
    <w:rsid w:val="00DA6F29"/>
    <w:rsid w:val="00DA707A"/>
    <w:rsid w:val="00DA7471"/>
    <w:rsid w:val="00DA751A"/>
    <w:rsid w:val="00DA7530"/>
    <w:rsid w:val="00DA7630"/>
    <w:rsid w:val="00DB062D"/>
    <w:rsid w:val="00DB0897"/>
    <w:rsid w:val="00DB0B37"/>
    <w:rsid w:val="00DB0B49"/>
    <w:rsid w:val="00DB0ECF"/>
    <w:rsid w:val="00DB1303"/>
    <w:rsid w:val="00DB13F8"/>
    <w:rsid w:val="00DB1473"/>
    <w:rsid w:val="00DB1608"/>
    <w:rsid w:val="00DB2042"/>
    <w:rsid w:val="00DB20B9"/>
    <w:rsid w:val="00DB2B59"/>
    <w:rsid w:val="00DB3810"/>
    <w:rsid w:val="00DB398C"/>
    <w:rsid w:val="00DB3C3A"/>
    <w:rsid w:val="00DB4975"/>
    <w:rsid w:val="00DB4E36"/>
    <w:rsid w:val="00DB5E27"/>
    <w:rsid w:val="00DB5FE7"/>
    <w:rsid w:val="00DB6207"/>
    <w:rsid w:val="00DB629F"/>
    <w:rsid w:val="00DB63BE"/>
    <w:rsid w:val="00DB64FF"/>
    <w:rsid w:val="00DB68B8"/>
    <w:rsid w:val="00DB6CFC"/>
    <w:rsid w:val="00DB76A0"/>
    <w:rsid w:val="00DB799E"/>
    <w:rsid w:val="00DC03AA"/>
    <w:rsid w:val="00DC0D76"/>
    <w:rsid w:val="00DC1BF6"/>
    <w:rsid w:val="00DC1D5E"/>
    <w:rsid w:val="00DC225C"/>
    <w:rsid w:val="00DC243E"/>
    <w:rsid w:val="00DC2A70"/>
    <w:rsid w:val="00DC2D90"/>
    <w:rsid w:val="00DC2FBB"/>
    <w:rsid w:val="00DC3A0B"/>
    <w:rsid w:val="00DC3D1A"/>
    <w:rsid w:val="00DC5278"/>
    <w:rsid w:val="00DC5309"/>
    <w:rsid w:val="00DC56EE"/>
    <w:rsid w:val="00DC57F2"/>
    <w:rsid w:val="00DC595F"/>
    <w:rsid w:val="00DC5A81"/>
    <w:rsid w:val="00DC63EA"/>
    <w:rsid w:val="00DC6DB3"/>
    <w:rsid w:val="00DD0662"/>
    <w:rsid w:val="00DD0710"/>
    <w:rsid w:val="00DD0E1E"/>
    <w:rsid w:val="00DD0F36"/>
    <w:rsid w:val="00DD13F9"/>
    <w:rsid w:val="00DD14F3"/>
    <w:rsid w:val="00DD1850"/>
    <w:rsid w:val="00DD243F"/>
    <w:rsid w:val="00DD26A9"/>
    <w:rsid w:val="00DD2822"/>
    <w:rsid w:val="00DD2920"/>
    <w:rsid w:val="00DD2BC4"/>
    <w:rsid w:val="00DD2C5F"/>
    <w:rsid w:val="00DD318D"/>
    <w:rsid w:val="00DD33BC"/>
    <w:rsid w:val="00DD39D8"/>
    <w:rsid w:val="00DD3A32"/>
    <w:rsid w:val="00DD4FF6"/>
    <w:rsid w:val="00DD641C"/>
    <w:rsid w:val="00DD662B"/>
    <w:rsid w:val="00DD6D0F"/>
    <w:rsid w:val="00DD6E37"/>
    <w:rsid w:val="00DD6F6E"/>
    <w:rsid w:val="00DD70EC"/>
    <w:rsid w:val="00DD7553"/>
    <w:rsid w:val="00DD7E0F"/>
    <w:rsid w:val="00DE042C"/>
    <w:rsid w:val="00DE080A"/>
    <w:rsid w:val="00DE09BE"/>
    <w:rsid w:val="00DE0B1C"/>
    <w:rsid w:val="00DE0E34"/>
    <w:rsid w:val="00DE14ED"/>
    <w:rsid w:val="00DE16B9"/>
    <w:rsid w:val="00DE1A48"/>
    <w:rsid w:val="00DE1C31"/>
    <w:rsid w:val="00DE3836"/>
    <w:rsid w:val="00DE3B35"/>
    <w:rsid w:val="00DE3BFF"/>
    <w:rsid w:val="00DE4422"/>
    <w:rsid w:val="00DE4457"/>
    <w:rsid w:val="00DE50A2"/>
    <w:rsid w:val="00DE51A6"/>
    <w:rsid w:val="00DE52A2"/>
    <w:rsid w:val="00DE6116"/>
    <w:rsid w:val="00DE613C"/>
    <w:rsid w:val="00DE65C2"/>
    <w:rsid w:val="00DE6A60"/>
    <w:rsid w:val="00DE6FD5"/>
    <w:rsid w:val="00DE70B2"/>
    <w:rsid w:val="00DE72F4"/>
    <w:rsid w:val="00DF000F"/>
    <w:rsid w:val="00DF060B"/>
    <w:rsid w:val="00DF0E9E"/>
    <w:rsid w:val="00DF1195"/>
    <w:rsid w:val="00DF1603"/>
    <w:rsid w:val="00DF1DC8"/>
    <w:rsid w:val="00DF2543"/>
    <w:rsid w:val="00DF2647"/>
    <w:rsid w:val="00DF2A19"/>
    <w:rsid w:val="00DF2BF3"/>
    <w:rsid w:val="00DF2E09"/>
    <w:rsid w:val="00DF347B"/>
    <w:rsid w:val="00DF3D8A"/>
    <w:rsid w:val="00DF40DE"/>
    <w:rsid w:val="00DF475D"/>
    <w:rsid w:val="00DF4C63"/>
    <w:rsid w:val="00DF5147"/>
    <w:rsid w:val="00DF547A"/>
    <w:rsid w:val="00DF5798"/>
    <w:rsid w:val="00DF6085"/>
    <w:rsid w:val="00DF6618"/>
    <w:rsid w:val="00DF72A6"/>
    <w:rsid w:val="00DF72E7"/>
    <w:rsid w:val="00DF7653"/>
    <w:rsid w:val="00DF7877"/>
    <w:rsid w:val="00DF79AF"/>
    <w:rsid w:val="00DF7A86"/>
    <w:rsid w:val="00DF7E43"/>
    <w:rsid w:val="00E0040F"/>
    <w:rsid w:val="00E00493"/>
    <w:rsid w:val="00E00CBB"/>
    <w:rsid w:val="00E01016"/>
    <w:rsid w:val="00E017EC"/>
    <w:rsid w:val="00E01D2F"/>
    <w:rsid w:val="00E02FBF"/>
    <w:rsid w:val="00E031E0"/>
    <w:rsid w:val="00E03268"/>
    <w:rsid w:val="00E033B9"/>
    <w:rsid w:val="00E04272"/>
    <w:rsid w:val="00E043F0"/>
    <w:rsid w:val="00E044CF"/>
    <w:rsid w:val="00E04823"/>
    <w:rsid w:val="00E053A4"/>
    <w:rsid w:val="00E0572E"/>
    <w:rsid w:val="00E05CF0"/>
    <w:rsid w:val="00E05D66"/>
    <w:rsid w:val="00E05DCD"/>
    <w:rsid w:val="00E060CD"/>
    <w:rsid w:val="00E063A1"/>
    <w:rsid w:val="00E068E5"/>
    <w:rsid w:val="00E06EB3"/>
    <w:rsid w:val="00E07412"/>
    <w:rsid w:val="00E07AD9"/>
    <w:rsid w:val="00E103CE"/>
    <w:rsid w:val="00E104D0"/>
    <w:rsid w:val="00E11E59"/>
    <w:rsid w:val="00E123E0"/>
    <w:rsid w:val="00E1243C"/>
    <w:rsid w:val="00E12C62"/>
    <w:rsid w:val="00E13010"/>
    <w:rsid w:val="00E137CC"/>
    <w:rsid w:val="00E140A2"/>
    <w:rsid w:val="00E143C5"/>
    <w:rsid w:val="00E148F8"/>
    <w:rsid w:val="00E14901"/>
    <w:rsid w:val="00E14A50"/>
    <w:rsid w:val="00E14AC3"/>
    <w:rsid w:val="00E14C4E"/>
    <w:rsid w:val="00E14EC3"/>
    <w:rsid w:val="00E157F5"/>
    <w:rsid w:val="00E1633F"/>
    <w:rsid w:val="00E17453"/>
    <w:rsid w:val="00E17C67"/>
    <w:rsid w:val="00E17C6D"/>
    <w:rsid w:val="00E17E22"/>
    <w:rsid w:val="00E20256"/>
    <w:rsid w:val="00E20CB6"/>
    <w:rsid w:val="00E21570"/>
    <w:rsid w:val="00E21906"/>
    <w:rsid w:val="00E21B2E"/>
    <w:rsid w:val="00E21F50"/>
    <w:rsid w:val="00E21F95"/>
    <w:rsid w:val="00E228EB"/>
    <w:rsid w:val="00E22A9F"/>
    <w:rsid w:val="00E22B9B"/>
    <w:rsid w:val="00E22C53"/>
    <w:rsid w:val="00E234D7"/>
    <w:rsid w:val="00E234FC"/>
    <w:rsid w:val="00E237FC"/>
    <w:rsid w:val="00E23BDD"/>
    <w:rsid w:val="00E23E75"/>
    <w:rsid w:val="00E24440"/>
    <w:rsid w:val="00E24473"/>
    <w:rsid w:val="00E25338"/>
    <w:rsid w:val="00E256B4"/>
    <w:rsid w:val="00E25842"/>
    <w:rsid w:val="00E25BFB"/>
    <w:rsid w:val="00E25FF6"/>
    <w:rsid w:val="00E2608F"/>
    <w:rsid w:val="00E264C5"/>
    <w:rsid w:val="00E267C3"/>
    <w:rsid w:val="00E27BB9"/>
    <w:rsid w:val="00E27BD2"/>
    <w:rsid w:val="00E3000F"/>
    <w:rsid w:val="00E30192"/>
    <w:rsid w:val="00E305AA"/>
    <w:rsid w:val="00E3093B"/>
    <w:rsid w:val="00E30E9C"/>
    <w:rsid w:val="00E31C44"/>
    <w:rsid w:val="00E31D03"/>
    <w:rsid w:val="00E31FCB"/>
    <w:rsid w:val="00E320E3"/>
    <w:rsid w:val="00E32361"/>
    <w:rsid w:val="00E32964"/>
    <w:rsid w:val="00E33667"/>
    <w:rsid w:val="00E34655"/>
    <w:rsid w:val="00E34CDB"/>
    <w:rsid w:val="00E3557B"/>
    <w:rsid w:val="00E355FC"/>
    <w:rsid w:val="00E357F2"/>
    <w:rsid w:val="00E359A3"/>
    <w:rsid w:val="00E35D01"/>
    <w:rsid w:val="00E36179"/>
    <w:rsid w:val="00E3629A"/>
    <w:rsid w:val="00E3688B"/>
    <w:rsid w:val="00E36A19"/>
    <w:rsid w:val="00E377C7"/>
    <w:rsid w:val="00E413BB"/>
    <w:rsid w:val="00E419D4"/>
    <w:rsid w:val="00E42DC6"/>
    <w:rsid w:val="00E437D9"/>
    <w:rsid w:val="00E43E2F"/>
    <w:rsid w:val="00E447A8"/>
    <w:rsid w:val="00E448F9"/>
    <w:rsid w:val="00E44F3C"/>
    <w:rsid w:val="00E452A3"/>
    <w:rsid w:val="00E45AED"/>
    <w:rsid w:val="00E45B73"/>
    <w:rsid w:val="00E45E99"/>
    <w:rsid w:val="00E4623F"/>
    <w:rsid w:val="00E4644A"/>
    <w:rsid w:val="00E4671A"/>
    <w:rsid w:val="00E4687E"/>
    <w:rsid w:val="00E470BC"/>
    <w:rsid w:val="00E4717F"/>
    <w:rsid w:val="00E4723C"/>
    <w:rsid w:val="00E4729B"/>
    <w:rsid w:val="00E473E9"/>
    <w:rsid w:val="00E476C7"/>
    <w:rsid w:val="00E47B15"/>
    <w:rsid w:val="00E47F0B"/>
    <w:rsid w:val="00E50B1E"/>
    <w:rsid w:val="00E50EDA"/>
    <w:rsid w:val="00E51246"/>
    <w:rsid w:val="00E512BE"/>
    <w:rsid w:val="00E51801"/>
    <w:rsid w:val="00E51B48"/>
    <w:rsid w:val="00E52660"/>
    <w:rsid w:val="00E5294A"/>
    <w:rsid w:val="00E532BF"/>
    <w:rsid w:val="00E536E2"/>
    <w:rsid w:val="00E539FC"/>
    <w:rsid w:val="00E5469B"/>
    <w:rsid w:val="00E54C58"/>
    <w:rsid w:val="00E54C83"/>
    <w:rsid w:val="00E54CE7"/>
    <w:rsid w:val="00E550E9"/>
    <w:rsid w:val="00E55CC5"/>
    <w:rsid w:val="00E55F58"/>
    <w:rsid w:val="00E56D3F"/>
    <w:rsid w:val="00E5760B"/>
    <w:rsid w:val="00E578DA"/>
    <w:rsid w:val="00E60545"/>
    <w:rsid w:val="00E617EB"/>
    <w:rsid w:val="00E61E1E"/>
    <w:rsid w:val="00E62185"/>
    <w:rsid w:val="00E6224D"/>
    <w:rsid w:val="00E62508"/>
    <w:rsid w:val="00E62DCC"/>
    <w:rsid w:val="00E62E73"/>
    <w:rsid w:val="00E637AC"/>
    <w:rsid w:val="00E6389B"/>
    <w:rsid w:val="00E63A71"/>
    <w:rsid w:val="00E63C96"/>
    <w:rsid w:val="00E64B0A"/>
    <w:rsid w:val="00E654C2"/>
    <w:rsid w:val="00E65A23"/>
    <w:rsid w:val="00E65DB2"/>
    <w:rsid w:val="00E66793"/>
    <w:rsid w:val="00E67CEE"/>
    <w:rsid w:val="00E70087"/>
    <w:rsid w:val="00E70739"/>
    <w:rsid w:val="00E7090E"/>
    <w:rsid w:val="00E70979"/>
    <w:rsid w:val="00E71147"/>
    <w:rsid w:val="00E714F3"/>
    <w:rsid w:val="00E71832"/>
    <w:rsid w:val="00E719B4"/>
    <w:rsid w:val="00E71BF9"/>
    <w:rsid w:val="00E71C0D"/>
    <w:rsid w:val="00E71E21"/>
    <w:rsid w:val="00E71E6E"/>
    <w:rsid w:val="00E722EC"/>
    <w:rsid w:val="00E72D39"/>
    <w:rsid w:val="00E73572"/>
    <w:rsid w:val="00E73C40"/>
    <w:rsid w:val="00E74027"/>
    <w:rsid w:val="00E742D4"/>
    <w:rsid w:val="00E74844"/>
    <w:rsid w:val="00E7573D"/>
    <w:rsid w:val="00E75A83"/>
    <w:rsid w:val="00E75B59"/>
    <w:rsid w:val="00E75E62"/>
    <w:rsid w:val="00E75E9B"/>
    <w:rsid w:val="00E7624C"/>
    <w:rsid w:val="00E76702"/>
    <w:rsid w:val="00E76A41"/>
    <w:rsid w:val="00E76A94"/>
    <w:rsid w:val="00E76F04"/>
    <w:rsid w:val="00E7735B"/>
    <w:rsid w:val="00E77591"/>
    <w:rsid w:val="00E775BA"/>
    <w:rsid w:val="00E77D1E"/>
    <w:rsid w:val="00E77DCA"/>
    <w:rsid w:val="00E77E42"/>
    <w:rsid w:val="00E8082D"/>
    <w:rsid w:val="00E80E0D"/>
    <w:rsid w:val="00E811C1"/>
    <w:rsid w:val="00E81624"/>
    <w:rsid w:val="00E81680"/>
    <w:rsid w:val="00E816AE"/>
    <w:rsid w:val="00E82131"/>
    <w:rsid w:val="00E829B5"/>
    <w:rsid w:val="00E82DAD"/>
    <w:rsid w:val="00E82DB5"/>
    <w:rsid w:val="00E83051"/>
    <w:rsid w:val="00E83871"/>
    <w:rsid w:val="00E83C5C"/>
    <w:rsid w:val="00E83CD4"/>
    <w:rsid w:val="00E8411A"/>
    <w:rsid w:val="00E84A05"/>
    <w:rsid w:val="00E84E81"/>
    <w:rsid w:val="00E84F32"/>
    <w:rsid w:val="00E84FD0"/>
    <w:rsid w:val="00E855B8"/>
    <w:rsid w:val="00E8643E"/>
    <w:rsid w:val="00E86459"/>
    <w:rsid w:val="00E867E4"/>
    <w:rsid w:val="00E86ACA"/>
    <w:rsid w:val="00E86F1C"/>
    <w:rsid w:val="00E8750A"/>
    <w:rsid w:val="00E878D2"/>
    <w:rsid w:val="00E87A63"/>
    <w:rsid w:val="00E87DF8"/>
    <w:rsid w:val="00E87F8A"/>
    <w:rsid w:val="00E912A0"/>
    <w:rsid w:val="00E9153A"/>
    <w:rsid w:val="00E9162F"/>
    <w:rsid w:val="00E91880"/>
    <w:rsid w:val="00E91ACB"/>
    <w:rsid w:val="00E91CAB"/>
    <w:rsid w:val="00E91D8C"/>
    <w:rsid w:val="00E922F7"/>
    <w:rsid w:val="00E92786"/>
    <w:rsid w:val="00E9286F"/>
    <w:rsid w:val="00E92884"/>
    <w:rsid w:val="00E92922"/>
    <w:rsid w:val="00E93B03"/>
    <w:rsid w:val="00E94D1A"/>
    <w:rsid w:val="00E950CC"/>
    <w:rsid w:val="00E95389"/>
    <w:rsid w:val="00E96791"/>
    <w:rsid w:val="00E969BA"/>
    <w:rsid w:val="00E96D5D"/>
    <w:rsid w:val="00E9744B"/>
    <w:rsid w:val="00E9791F"/>
    <w:rsid w:val="00E97C6B"/>
    <w:rsid w:val="00EA06A3"/>
    <w:rsid w:val="00EA0C1E"/>
    <w:rsid w:val="00EA105A"/>
    <w:rsid w:val="00EA19BA"/>
    <w:rsid w:val="00EA1A0D"/>
    <w:rsid w:val="00EA225C"/>
    <w:rsid w:val="00EA28B4"/>
    <w:rsid w:val="00EA28DD"/>
    <w:rsid w:val="00EA2B9E"/>
    <w:rsid w:val="00EA2FB4"/>
    <w:rsid w:val="00EA32A3"/>
    <w:rsid w:val="00EA4C28"/>
    <w:rsid w:val="00EA5194"/>
    <w:rsid w:val="00EA5E41"/>
    <w:rsid w:val="00EA629C"/>
    <w:rsid w:val="00EA66B1"/>
    <w:rsid w:val="00EA68DE"/>
    <w:rsid w:val="00EA69C9"/>
    <w:rsid w:val="00EA7256"/>
    <w:rsid w:val="00EA7CF2"/>
    <w:rsid w:val="00EB0E65"/>
    <w:rsid w:val="00EB0F29"/>
    <w:rsid w:val="00EB0F99"/>
    <w:rsid w:val="00EB16B6"/>
    <w:rsid w:val="00EB1B7B"/>
    <w:rsid w:val="00EB1ED4"/>
    <w:rsid w:val="00EB1FBA"/>
    <w:rsid w:val="00EB21D9"/>
    <w:rsid w:val="00EB2A22"/>
    <w:rsid w:val="00EB2DE6"/>
    <w:rsid w:val="00EB37BD"/>
    <w:rsid w:val="00EB38C5"/>
    <w:rsid w:val="00EB3995"/>
    <w:rsid w:val="00EB3A02"/>
    <w:rsid w:val="00EB3D7A"/>
    <w:rsid w:val="00EB48C4"/>
    <w:rsid w:val="00EB4D80"/>
    <w:rsid w:val="00EB4EB3"/>
    <w:rsid w:val="00EB5B28"/>
    <w:rsid w:val="00EB5F04"/>
    <w:rsid w:val="00EB62BD"/>
    <w:rsid w:val="00EB63AF"/>
    <w:rsid w:val="00EB63C8"/>
    <w:rsid w:val="00EB6E04"/>
    <w:rsid w:val="00EB759F"/>
    <w:rsid w:val="00EB7D93"/>
    <w:rsid w:val="00EC04E4"/>
    <w:rsid w:val="00EC0CC9"/>
    <w:rsid w:val="00EC0E8C"/>
    <w:rsid w:val="00EC11D4"/>
    <w:rsid w:val="00EC1500"/>
    <w:rsid w:val="00EC1C7E"/>
    <w:rsid w:val="00EC238B"/>
    <w:rsid w:val="00EC24CB"/>
    <w:rsid w:val="00EC278F"/>
    <w:rsid w:val="00EC30D4"/>
    <w:rsid w:val="00EC31A8"/>
    <w:rsid w:val="00EC336B"/>
    <w:rsid w:val="00EC478D"/>
    <w:rsid w:val="00EC4A38"/>
    <w:rsid w:val="00EC4DC0"/>
    <w:rsid w:val="00EC5660"/>
    <w:rsid w:val="00EC566D"/>
    <w:rsid w:val="00EC5F13"/>
    <w:rsid w:val="00EC61CC"/>
    <w:rsid w:val="00EC62B3"/>
    <w:rsid w:val="00EC6A1D"/>
    <w:rsid w:val="00EC6F53"/>
    <w:rsid w:val="00EC7506"/>
    <w:rsid w:val="00EC7DF4"/>
    <w:rsid w:val="00ED091A"/>
    <w:rsid w:val="00ED20C0"/>
    <w:rsid w:val="00ED3453"/>
    <w:rsid w:val="00ED3A62"/>
    <w:rsid w:val="00ED3D36"/>
    <w:rsid w:val="00ED421A"/>
    <w:rsid w:val="00ED4668"/>
    <w:rsid w:val="00ED48DE"/>
    <w:rsid w:val="00ED5037"/>
    <w:rsid w:val="00ED5354"/>
    <w:rsid w:val="00ED5355"/>
    <w:rsid w:val="00ED5824"/>
    <w:rsid w:val="00ED5BE6"/>
    <w:rsid w:val="00ED7289"/>
    <w:rsid w:val="00EE069A"/>
    <w:rsid w:val="00EE0BE0"/>
    <w:rsid w:val="00EE14A9"/>
    <w:rsid w:val="00EE155E"/>
    <w:rsid w:val="00EE1631"/>
    <w:rsid w:val="00EE1855"/>
    <w:rsid w:val="00EE18B4"/>
    <w:rsid w:val="00EE1F70"/>
    <w:rsid w:val="00EE1FC7"/>
    <w:rsid w:val="00EE202B"/>
    <w:rsid w:val="00EE2321"/>
    <w:rsid w:val="00EE24C7"/>
    <w:rsid w:val="00EE2C25"/>
    <w:rsid w:val="00EE2CEA"/>
    <w:rsid w:val="00EE2F9C"/>
    <w:rsid w:val="00EE3550"/>
    <w:rsid w:val="00EE48DF"/>
    <w:rsid w:val="00EE4D5D"/>
    <w:rsid w:val="00EE57D2"/>
    <w:rsid w:val="00EE591E"/>
    <w:rsid w:val="00EE5D79"/>
    <w:rsid w:val="00EE6131"/>
    <w:rsid w:val="00EE6673"/>
    <w:rsid w:val="00EE6A52"/>
    <w:rsid w:val="00EE6C02"/>
    <w:rsid w:val="00EE7048"/>
    <w:rsid w:val="00EE7431"/>
    <w:rsid w:val="00EF0269"/>
    <w:rsid w:val="00EF0846"/>
    <w:rsid w:val="00EF09DC"/>
    <w:rsid w:val="00EF0E21"/>
    <w:rsid w:val="00EF1387"/>
    <w:rsid w:val="00EF23DD"/>
    <w:rsid w:val="00EF253E"/>
    <w:rsid w:val="00EF39C1"/>
    <w:rsid w:val="00EF3E45"/>
    <w:rsid w:val="00EF438A"/>
    <w:rsid w:val="00EF48A5"/>
    <w:rsid w:val="00EF4CB0"/>
    <w:rsid w:val="00EF525F"/>
    <w:rsid w:val="00EF53C4"/>
    <w:rsid w:val="00EF59B1"/>
    <w:rsid w:val="00EF5CF3"/>
    <w:rsid w:val="00EF5EC2"/>
    <w:rsid w:val="00EF5F90"/>
    <w:rsid w:val="00EF6B56"/>
    <w:rsid w:val="00EF6C72"/>
    <w:rsid w:val="00EF7085"/>
    <w:rsid w:val="00EF75A9"/>
    <w:rsid w:val="00F00448"/>
    <w:rsid w:val="00F00B71"/>
    <w:rsid w:val="00F01190"/>
    <w:rsid w:val="00F012CF"/>
    <w:rsid w:val="00F01424"/>
    <w:rsid w:val="00F01602"/>
    <w:rsid w:val="00F0171E"/>
    <w:rsid w:val="00F01E70"/>
    <w:rsid w:val="00F01ECF"/>
    <w:rsid w:val="00F02912"/>
    <w:rsid w:val="00F02A2A"/>
    <w:rsid w:val="00F02BB9"/>
    <w:rsid w:val="00F03043"/>
    <w:rsid w:val="00F032E6"/>
    <w:rsid w:val="00F039B3"/>
    <w:rsid w:val="00F04064"/>
    <w:rsid w:val="00F0421C"/>
    <w:rsid w:val="00F04270"/>
    <w:rsid w:val="00F045AB"/>
    <w:rsid w:val="00F04650"/>
    <w:rsid w:val="00F05000"/>
    <w:rsid w:val="00F0609F"/>
    <w:rsid w:val="00F06192"/>
    <w:rsid w:val="00F06786"/>
    <w:rsid w:val="00F06CC4"/>
    <w:rsid w:val="00F06EB8"/>
    <w:rsid w:val="00F06EF9"/>
    <w:rsid w:val="00F07033"/>
    <w:rsid w:val="00F073D4"/>
    <w:rsid w:val="00F10467"/>
    <w:rsid w:val="00F1130F"/>
    <w:rsid w:val="00F116DE"/>
    <w:rsid w:val="00F11731"/>
    <w:rsid w:val="00F11875"/>
    <w:rsid w:val="00F118DC"/>
    <w:rsid w:val="00F11CB4"/>
    <w:rsid w:val="00F1206A"/>
    <w:rsid w:val="00F123D0"/>
    <w:rsid w:val="00F124DC"/>
    <w:rsid w:val="00F12CDC"/>
    <w:rsid w:val="00F13F7C"/>
    <w:rsid w:val="00F149EC"/>
    <w:rsid w:val="00F14AF5"/>
    <w:rsid w:val="00F15270"/>
    <w:rsid w:val="00F15426"/>
    <w:rsid w:val="00F1542E"/>
    <w:rsid w:val="00F1556F"/>
    <w:rsid w:val="00F1567C"/>
    <w:rsid w:val="00F158E1"/>
    <w:rsid w:val="00F15CE6"/>
    <w:rsid w:val="00F15F4F"/>
    <w:rsid w:val="00F17036"/>
    <w:rsid w:val="00F17384"/>
    <w:rsid w:val="00F201AD"/>
    <w:rsid w:val="00F203CA"/>
    <w:rsid w:val="00F20499"/>
    <w:rsid w:val="00F205B6"/>
    <w:rsid w:val="00F20800"/>
    <w:rsid w:val="00F20AF7"/>
    <w:rsid w:val="00F211E8"/>
    <w:rsid w:val="00F222FC"/>
    <w:rsid w:val="00F22971"/>
    <w:rsid w:val="00F233FE"/>
    <w:rsid w:val="00F2399D"/>
    <w:rsid w:val="00F239DD"/>
    <w:rsid w:val="00F23B01"/>
    <w:rsid w:val="00F23FB4"/>
    <w:rsid w:val="00F2428E"/>
    <w:rsid w:val="00F2443D"/>
    <w:rsid w:val="00F244FD"/>
    <w:rsid w:val="00F24F82"/>
    <w:rsid w:val="00F2590E"/>
    <w:rsid w:val="00F25E7C"/>
    <w:rsid w:val="00F26FF5"/>
    <w:rsid w:val="00F277AE"/>
    <w:rsid w:val="00F279EA"/>
    <w:rsid w:val="00F27ACE"/>
    <w:rsid w:val="00F27CEB"/>
    <w:rsid w:val="00F30175"/>
    <w:rsid w:val="00F3031E"/>
    <w:rsid w:val="00F3097C"/>
    <w:rsid w:val="00F30E4A"/>
    <w:rsid w:val="00F31351"/>
    <w:rsid w:val="00F31EAA"/>
    <w:rsid w:val="00F31FB9"/>
    <w:rsid w:val="00F322BA"/>
    <w:rsid w:val="00F32EB8"/>
    <w:rsid w:val="00F33086"/>
    <w:rsid w:val="00F33265"/>
    <w:rsid w:val="00F3346A"/>
    <w:rsid w:val="00F337FF"/>
    <w:rsid w:val="00F34103"/>
    <w:rsid w:val="00F34230"/>
    <w:rsid w:val="00F34345"/>
    <w:rsid w:val="00F3487E"/>
    <w:rsid w:val="00F349D7"/>
    <w:rsid w:val="00F34AAD"/>
    <w:rsid w:val="00F34AC7"/>
    <w:rsid w:val="00F34FE9"/>
    <w:rsid w:val="00F351FC"/>
    <w:rsid w:val="00F35548"/>
    <w:rsid w:val="00F35671"/>
    <w:rsid w:val="00F35697"/>
    <w:rsid w:val="00F35DC4"/>
    <w:rsid w:val="00F36390"/>
    <w:rsid w:val="00F36DB0"/>
    <w:rsid w:val="00F36DBA"/>
    <w:rsid w:val="00F373E1"/>
    <w:rsid w:val="00F37634"/>
    <w:rsid w:val="00F37727"/>
    <w:rsid w:val="00F37908"/>
    <w:rsid w:val="00F406E2"/>
    <w:rsid w:val="00F406EA"/>
    <w:rsid w:val="00F40940"/>
    <w:rsid w:val="00F40A00"/>
    <w:rsid w:val="00F40BE6"/>
    <w:rsid w:val="00F41A5E"/>
    <w:rsid w:val="00F425E3"/>
    <w:rsid w:val="00F42829"/>
    <w:rsid w:val="00F430C7"/>
    <w:rsid w:val="00F43502"/>
    <w:rsid w:val="00F438AF"/>
    <w:rsid w:val="00F43D2C"/>
    <w:rsid w:val="00F43F8B"/>
    <w:rsid w:val="00F44D61"/>
    <w:rsid w:val="00F44F4C"/>
    <w:rsid w:val="00F450AF"/>
    <w:rsid w:val="00F45372"/>
    <w:rsid w:val="00F45443"/>
    <w:rsid w:val="00F45ABB"/>
    <w:rsid w:val="00F45E17"/>
    <w:rsid w:val="00F45E4D"/>
    <w:rsid w:val="00F46D5C"/>
    <w:rsid w:val="00F46E30"/>
    <w:rsid w:val="00F46ED3"/>
    <w:rsid w:val="00F47B9E"/>
    <w:rsid w:val="00F5007F"/>
    <w:rsid w:val="00F511F4"/>
    <w:rsid w:val="00F51450"/>
    <w:rsid w:val="00F51DEF"/>
    <w:rsid w:val="00F528FF"/>
    <w:rsid w:val="00F52FDC"/>
    <w:rsid w:val="00F536B8"/>
    <w:rsid w:val="00F536EF"/>
    <w:rsid w:val="00F53939"/>
    <w:rsid w:val="00F546EA"/>
    <w:rsid w:val="00F5472E"/>
    <w:rsid w:val="00F54B37"/>
    <w:rsid w:val="00F54E4F"/>
    <w:rsid w:val="00F5500F"/>
    <w:rsid w:val="00F552F0"/>
    <w:rsid w:val="00F55667"/>
    <w:rsid w:val="00F55D75"/>
    <w:rsid w:val="00F561B8"/>
    <w:rsid w:val="00F56627"/>
    <w:rsid w:val="00F56671"/>
    <w:rsid w:val="00F56EC4"/>
    <w:rsid w:val="00F57DE1"/>
    <w:rsid w:val="00F601BC"/>
    <w:rsid w:val="00F601D4"/>
    <w:rsid w:val="00F60947"/>
    <w:rsid w:val="00F60968"/>
    <w:rsid w:val="00F618F4"/>
    <w:rsid w:val="00F61B49"/>
    <w:rsid w:val="00F61DEA"/>
    <w:rsid w:val="00F61FE7"/>
    <w:rsid w:val="00F621F9"/>
    <w:rsid w:val="00F622B2"/>
    <w:rsid w:val="00F63532"/>
    <w:rsid w:val="00F63BB8"/>
    <w:rsid w:val="00F63BC0"/>
    <w:rsid w:val="00F63EED"/>
    <w:rsid w:val="00F63F46"/>
    <w:rsid w:val="00F64080"/>
    <w:rsid w:val="00F64372"/>
    <w:rsid w:val="00F64A82"/>
    <w:rsid w:val="00F64C34"/>
    <w:rsid w:val="00F65978"/>
    <w:rsid w:val="00F65BC7"/>
    <w:rsid w:val="00F666B6"/>
    <w:rsid w:val="00F66DC9"/>
    <w:rsid w:val="00F672D8"/>
    <w:rsid w:val="00F6781F"/>
    <w:rsid w:val="00F70A29"/>
    <w:rsid w:val="00F70C71"/>
    <w:rsid w:val="00F70F22"/>
    <w:rsid w:val="00F7132D"/>
    <w:rsid w:val="00F7139F"/>
    <w:rsid w:val="00F7193D"/>
    <w:rsid w:val="00F7200A"/>
    <w:rsid w:val="00F72160"/>
    <w:rsid w:val="00F72457"/>
    <w:rsid w:val="00F72E78"/>
    <w:rsid w:val="00F73060"/>
    <w:rsid w:val="00F7306C"/>
    <w:rsid w:val="00F7319B"/>
    <w:rsid w:val="00F7320B"/>
    <w:rsid w:val="00F7369A"/>
    <w:rsid w:val="00F73C1F"/>
    <w:rsid w:val="00F7482B"/>
    <w:rsid w:val="00F74F93"/>
    <w:rsid w:val="00F75684"/>
    <w:rsid w:val="00F75A6A"/>
    <w:rsid w:val="00F75AC5"/>
    <w:rsid w:val="00F76080"/>
    <w:rsid w:val="00F76C22"/>
    <w:rsid w:val="00F76C3B"/>
    <w:rsid w:val="00F7711C"/>
    <w:rsid w:val="00F774B2"/>
    <w:rsid w:val="00F77954"/>
    <w:rsid w:val="00F77BF8"/>
    <w:rsid w:val="00F805E4"/>
    <w:rsid w:val="00F806AB"/>
    <w:rsid w:val="00F80A0D"/>
    <w:rsid w:val="00F80D8C"/>
    <w:rsid w:val="00F817FB"/>
    <w:rsid w:val="00F81B1C"/>
    <w:rsid w:val="00F81EE3"/>
    <w:rsid w:val="00F820B1"/>
    <w:rsid w:val="00F820B8"/>
    <w:rsid w:val="00F82193"/>
    <w:rsid w:val="00F834D8"/>
    <w:rsid w:val="00F83546"/>
    <w:rsid w:val="00F838FC"/>
    <w:rsid w:val="00F83A1A"/>
    <w:rsid w:val="00F83A2E"/>
    <w:rsid w:val="00F83CEE"/>
    <w:rsid w:val="00F83FEE"/>
    <w:rsid w:val="00F8447F"/>
    <w:rsid w:val="00F84788"/>
    <w:rsid w:val="00F84A6A"/>
    <w:rsid w:val="00F84E71"/>
    <w:rsid w:val="00F8538E"/>
    <w:rsid w:val="00F85A5F"/>
    <w:rsid w:val="00F85D92"/>
    <w:rsid w:val="00F86361"/>
    <w:rsid w:val="00F86D49"/>
    <w:rsid w:val="00F87424"/>
    <w:rsid w:val="00F874E4"/>
    <w:rsid w:val="00F87597"/>
    <w:rsid w:val="00F9019C"/>
    <w:rsid w:val="00F903ED"/>
    <w:rsid w:val="00F9045B"/>
    <w:rsid w:val="00F904EA"/>
    <w:rsid w:val="00F90CA0"/>
    <w:rsid w:val="00F90DD7"/>
    <w:rsid w:val="00F91221"/>
    <w:rsid w:val="00F913F6"/>
    <w:rsid w:val="00F918EE"/>
    <w:rsid w:val="00F92781"/>
    <w:rsid w:val="00F9283E"/>
    <w:rsid w:val="00F93323"/>
    <w:rsid w:val="00F93381"/>
    <w:rsid w:val="00F93392"/>
    <w:rsid w:val="00F93960"/>
    <w:rsid w:val="00F94862"/>
    <w:rsid w:val="00F95244"/>
    <w:rsid w:val="00F95387"/>
    <w:rsid w:val="00F9594B"/>
    <w:rsid w:val="00F96AFC"/>
    <w:rsid w:val="00F96ED8"/>
    <w:rsid w:val="00F97379"/>
    <w:rsid w:val="00F97AAE"/>
    <w:rsid w:val="00F97FDD"/>
    <w:rsid w:val="00FA065B"/>
    <w:rsid w:val="00FA1259"/>
    <w:rsid w:val="00FA1400"/>
    <w:rsid w:val="00FA1636"/>
    <w:rsid w:val="00FA17D2"/>
    <w:rsid w:val="00FA1D73"/>
    <w:rsid w:val="00FA2330"/>
    <w:rsid w:val="00FA2694"/>
    <w:rsid w:val="00FA3138"/>
    <w:rsid w:val="00FA3709"/>
    <w:rsid w:val="00FA37C2"/>
    <w:rsid w:val="00FA3AF5"/>
    <w:rsid w:val="00FA45D8"/>
    <w:rsid w:val="00FA47C5"/>
    <w:rsid w:val="00FA48DB"/>
    <w:rsid w:val="00FA4B0B"/>
    <w:rsid w:val="00FA4C8E"/>
    <w:rsid w:val="00FA53A6"/>
    <w:rsid w:val="00FA5BCF"/>
    <w:rsid w:val="00FA6445"/>
    <w:rsid w:val="00FA6479"/>
    <w:rsid w:val="00FA6598"/>
    <w:rsid w:val="00FA6CC8"/>
    <w:rsid w:val="00FA705F"/>
    <w:rsid w:val="00FB001D"/>
    <w:rsid w:val="00FB020D"/>
    <w:rsid w:val="00FB035E"/>
    <w:rsid w:val="00FB06D7"/>
    <w:rsid w:val="00FB091E"/>
    <w:rsid w:val="00FB10F0"/>
    <w:rsid w:val="00FB115A"/>
    <w:rsid w:val="00FB1D47"/>
    <w:rsid w:val="00FB21B1"/>
    <w:rsid w:val="00FB2564"/>
    <w:rsid w:val="00FB2688"/>
    <w:rsid w:val="00FB2A22"/>
    <w:rsid w:val="00FB2BAB"/>
    <w:rsid w:val="00FB2E00"/>
    <w:rsid w:val="00FB334D"/>
    <w:rsid w:val="00FB3B58"/>
    <w:rsid w:val="00FB4116"/>
    <w:rsid w:val="00FB4559"/>
    <w:rsid w:val="00FB5327"/>
    <w:rsid w:val="00FB6A10"/>
    <w:rsid w:val="00FB6B65"/>
    <w:rsid w:val="00FC0207"/>
    <w:rsid w:val="00FC089A"/>
    <w:rsid w:val="00FC08C3"/>
    <w:rsid w:val="00FC0FCF"/>
    <w:rsid w:val="00FC1216"/>
    <w:rsid w:val="00FC1D47"/>
    <w:rsid w:val="00FC29F9"/>
    <w:rsid w:val="00FC37BC"/>
    <w:rsid w:val="00FC3983"/>
    <w:rsid w:val="00FC3A91"/>
    <w:rsid w:val="00FC3C46"/>
    <w:rsid w:val="00FC4221"/>
    <w:rsid w:val="00FC4692"/>
    <w:rsid w:val="00FC46F1"/>
    <w:rsid w:val="00FC530B"/>
    <w:rsid w:val="00FC53B6"/>
    <w:rsid w:val="00FC5B84"/>
    <w:rsid w:val="00FC5CD4"/>
    <w:rsid w:val="00FC6001"/>
    <w:rsid w:val="00FC672E"/>
    <w:rsid w:val="00FC67D3"/>
    <w:rsid w:val="00FC6DEB"/>
    <w:rsid w:val="00FC715E"/>
    <w:rsid w:val="00FC7DB7"/>
    <w:rsid w:val="00FC7FF6"/>
    <w:rsid w:val="00FD0739"/>
    <w:rsid w:val="00FD07ED"/>
    <w:rsid w:val="00FD0818"/>
    <w:rsid w:val="00FD09BA"/>
    <w:rsid w:val="00FD2091"/>
    <w:rsid w:val="00FD24BA"/>
    <w:rsid w:val="00FD2968"/>
    <w:rsid w:val="00FD2A6B"/>
    <w:rsid w:val="00FD391E"/>
    <w:rsid w:val="00FD4482"/>
    <w:rsid w:val="00FD4653"/>
    <w:rsid w:val="00FD4798"/>
    <w:rsid w:val="00FD47C0"/>
    <w:rsid w:val="00FD4BFA"/>
    <w:rsid w:val="00FD4E22"/>
    <w:rsid w:val="00FD50AB"/>
    <w:rsid w:val="00FD536E"/>
    <w:rsid w:val="00FD5522"/>
    <w:rsid w:val="00FD58AE"/>
    <w:rsid w:val="00FD5E89"/>
    <w:rsid w:val="00FD6AAE"/>
    <w:rsid w:val="00FD7466"/>
    <w:rsid w:val="00FD78ED"/>
    <w:rsid w:val="00FD7941"/>
    <w:rsid w:val="00FD7D2A"/>
    <w:rsid w:val="00FE0D05"/>
    <w:rsid w:val="00FE1D36"/>
    <w:rsid w:val="00FE25B2"/>
    <w:rsid w:val="00FE28D7"/>
    <w:rsid w:val="00FE2B39"/>
    <w:rsid w:val="00FE2C4E"/>
    <w:rsid w:val="00FE2E14"/>
    <w:rsid w:val="00FE30A2"/>
    <w:rsid w:val="00FE33B0"/>
    <w:rsid w:val="00FE34CA"/>
    <w:rsid w:val="00FE3B14"/>
    <w:rsid w:val="00FE417E"/>
    <w:rsid w:val="00FE437C"/>
    <w:rsid w:val="00FE45BD"/>
    <w:rsid w:val="00FE4723"/>
    <w:rsid w:val="00FE4739"/>
    <w:rsid w:val="00FE47E5"/>
    <w:rsid w:val="00FE4F6B"/>
    <w:rsid w:val="00FE5004"/>
    <w:rsid w:val="00FE500E"/>
    <w:rsid w:val="00FE5187"/>
    <w:rsid w:val="00FE55D2"/>
    <w:rsid w:val="00FE5BEE"/>
    <w:rsid w:val="00FE5ED5"/>
    <w:rsid w:val="00FE6344"/>
    <w:rsid w:val="00FE7722"/>
    <w:rsid w:val="00FE77B0"/>
    <w:rsid w:val="00FE789C"/>
    <w:rsid w:val="00FF1614"/>
    <w:rsid w:val="00FF188A"/>
    <w:rsid w:val="00FF1895"/>
    <w:rsid w:val="00FF1E1A"/>
    <w:rsid w:val="00FF1F03"/>
    <w:rsid w:val="00FF24CD"/>
    <w:rsid w:val="00FF24E8"/>
    <w:rsid w:val="00FF2B88"/>
    <w:rsid w:val="00FF2C6D"/>
    <w:rsid w:val="00FF2EE9"/>
    <w:rsid w:val="00FF3841"/>
    <w:rsid w:val="00FF39DB"/>
    <w:rsid w:val="00FF3B0E"/>
    <w:rsid w:val="00FF403F"/>
    <w:rsid w:val="00FF429A"/>
    <w:rsid w:val="00FF472F"/>
    <w:rsid w:val="00FF4EDA"/>
    <w:rsid w:val="00FF56EF"/>
    <w:rsid w:val="00FF58B4"/>
    <w:rsid w:val="00FF599C"/>
    <w:rsid w:val="00FF5CA9"/>
    <w:rsid w:val="00FF5CE8"/>
    <w:rsid w:val="00FF5F55"/>
    <w:rsid w:val="00FF6BF4"/>
    <w:rsid w:val="00FF6DEB"/>
    <w:rsid w:val="00FF6E9D"/>
    <w:rsid w:val="00FF712D"/>
    <w:rsid w:val="00FF72BA"/>
    <w:rsid w:val="00FF72D6"/>
    <w:rsid w:val="00FF7683"/>
    <w:rsid w:val="00FF76CC"/>
    <w:rsid w:val="00FF7BA8"/>
    <w:rsid w:val="00FF7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CD3F3"/>
  <w14:defaultImageDpi w14:val="300"/>
  <w15:docId w15:val="{D1D3D0CB-21E2-004B-A99C-7E158D86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744"/>
    <w:pPr>
      <w:spacing w:before="100" w:beforeAutospacing="1" w:after="100" w:afterAutospacing="1"/>
    </w:pPr>
    <w:rPr>
      <w:rFonts w:ascii="Times New Roman" w:eastAsia="Times New Roman" w:hAnsi="Times New Roman" w:cs="Times New Roman"/>
      <w:lang w:val="en-HK"/>
    </w:rPr>
  </w:style>
  <w:style w:type="paragraph" w:styleId="FootnoteText">
    <w:name w:val="footnote text"/>
    <w:basedOn w:val="Normal"/>
    <w:link w:val="FootnoteTextChar"/>
    <w:uiPriority w:val="99"/>
    <w:unhideWhenUsed/>
    <w:rsid w:val="00FF39DB"/>
    <w:rPr>
      <w:lang w:val="en-GB"/>
    </w:rPr>
  </w:style>
  <w:style w:type="character" w:customStyle="1" w:styleId="FootnoteTextChar">
    <w:name w:val="Footnote Text Char"/>
    <w:basedOn w:val="DefaultParagraphFont"/>
    <w:link w:val="FootnoteText"/>
    <w:uiPriority w:val="99"/>
    <w:rsid w:val="00FF39DB"/>
    <w:rPr>
      <w:lang w:val="en-GB"/>
    </w:rPr>
  </w:style>
  <w:style w:type="character" w:styleId="FootnoteReference">
    <w:name w:val="footnote reference"/>
    <w:basedOn w:val="DefaultParagraphFont"/>
    <w:uiPriority w:val="99"/>
    <w:unhideWhenUsed/>
    <w:rsid w:val="00FF39DB"/>
    <w:rPr>
      <w:vertAlign w:val="superscript"/>
    </w:rPr>
  </w:style>
  <w:style w:type="paragraph" w:styleId="ListParagraph">
    <w:name w:val="List Paragraph"/>
    <w:basedOn w:val="Normal"/>
    <w:uiPriority w:val="34"/>
    <w:qFormat/>
    <w:rsid w:val="00C24168"/>
    <w:pPr>
      <w:ind w:left="720"/>
      <w:contextualSpacing/>
    </w:pPr>
  </w:style>
  <w:style w:type="character" w:styleId="CommentReference">
    <w:name w:val="annotation reference"/>
    <w:basedOn w:val="DefaultParagraphFont"/>
    <w:uiPriority w:val="99"/>
    <w:semiHidden/>
    <w:unhideWhenUsed/>
    <w:rsid w:val="00D85028"/>
    <w:rPr>
      <w:sz w:val="16"/>
      <w:szCs w:val="16"/>
    </w:rPr>
  </w:style>
  <w:style w:type="paragraph" w:styleId="CommentText">
    <w:name w:val="annotation text"/>
    <w:basedOn w:val="Normal"/>
    <w:link w:val="CommentTextChar"/>
    <w:uiPriority w:val="99"/>
    <w:semiHidden/>
    <w:unhideWhenUsed/>
    <w:rsid w:val="00D85028"/>
    <w:rPr>
      <w:sz w:val="20"/>
      <w:szCs w:val="20"/>
    </w:rPr>
  </w:style>
  <w:style w:type="character" w:customStyle="1" w:styleId="CommentTextChar">
    <w:name w:val="Comment Text Char"/>
    <w:basedOn w:val="DefaultParagraphFont"/>
    <w:link w:val="CommentText"/>
    <w:uiPriority w:val="99"/>
    <w:semiHidden/>
    <w:rsid w:val="00D85028"/>
    <w:rPr>
      <w:sz w:val="20"/>
      <w:szCs w:val="20"/>
    </w:rPr>
  </w:style>
  <w:style w:type="paragraph" w:styleId="CommentSubject">
    <w:name w:val="annotation subject"/>
    <w:basedOn w:val="CommentText"/>
    <w:next w:val="CommentText"/>
    <w:link w:val="CommentSubjectChar"/>
    <w:uiPriority w:val="99"/>
    <w:semiHidden/>
    <w:unhideWhenUsed/>
    <w:rsid w:val="00D85028"/>
    <w:rPr>
      <w:b/>
      <w:bCs/>
    </w:rPr>
  </w:style>
  <w:style w:type="character" w:customStyle="1" w:styleId="CommentSubjectChar">
    <w:name w:val="Comment Subject Char"/>
    <w:basedOn w:val="CommentTextChar"/>
    <w:link w:val="CommentSubject"/>
    <w:uiPriority w:val="99"/>
    <w:semiHidden/>
    <w:rsid w:val="00D85028"/>
    <w:rPr>
      <w:b/>
      <w:bCs/>
      <w:sz w:val="20"/>
      <w:szCs w:val="20"/>
    </w:rPr>
  </w:style>
  <w:style w:type="paragraph" w:styleId="BalloonText">
    <w:name w:val="Balloon Text"/>
    <w:basedOn w:val="Normal"/>
    <w:link w:val="BalloonTextChar"/>
    <w:uiPriority w:val="99"/>
    <w:semiHidden/>
    <w:unhideWhenUsed/>
    <w:rsid w:val="00D850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5028"/>
    <w:rPr>
      <w:rFonts w:ascii="Times New Roman" w:hAnsi="Times New Roman" w:cs="Times New Roman"/>
      <w:sz w:val="18"/>
      <w:szCs w:val="18"/>
    </w:rPr>
  </w:style>
  <w:style w:type="paragraph" w:customStyle="1" w:styleId="Default">
    <w:name w:val="Default"/>
    <w:rsid w:val="00FE4F6B"/>
    <w:pPr>
      <w:widowControl w:val="0"/>
      <w:autoSpaceDE w:val="0"/>
      <w:autoSpaceDN w:val="0"/>
      <w:adjustRightInd w:val="0"/>
    </w:pPr>
    <w:rPr>
      <w:rFonts w:ascii="Times New Roman" w:eastAsiaTheme="minorHAnsi" w:hAnsi="Times New Roman" w:cs="Times New Roman"/>
      <w:color w:val="000000"/>
    </w:rPr>
  </w:style>
  <w:style w:type="paragraph" w:styleId="Header">
    <w:name w:val="header"/>
    <w:basedOn w:val="Normal"/>
    <w:link w:val="HeaderChar"/>
    <w:uiPriority w:val="99"/>
    <w:unhideWhenUsed/>
    <w:rsid w:val="00D377BE"/>
    <w:pPr>
      <w:tabs>
        <w:tab w:val="center" w:pos="4680"/>
        <w:tab w:val="right" w:pos="9360"/>
      </w:tabs>
    </w:pPr>
  </w:style>
  <w:style w:type="character" w:customStyle="1" w:styleId="HeaderChar">
    <w:name w:val="Header Char"/>
    <w:basedOn w:val="DefaultParagraphFont"/>
    <w:link w:val="Header"/>
    <w:uiPriority w:val="99"/>
    <w:rsid w:val="00D377BE"/>
  </w:style>
  <w:style w:type="paragraph" w:styleId="Footer">
    <w:name w:val="footer"/>
    <w:basedOn w:val="Normal"/>
    <w:link w:val="FooterChar"/>
    <w:uiPriority w:val="99"/>
    <w:unhideWhenUsed/>
    <w:rsid w:val="00D377BE"/>
    <w:pPr>
      <w:tabs>
        <w:tab w:val="center" w:pos="4680"/>
        <w:tab w:val="right" w:pos="9360"/>
      </w:tabs>
    </w:pPr>
  </w:style>
  <w:style w:type="character" w:customStyle="1" w:styleId="FooterChar">
    <w:name w:val="Footer Char"/>
    <w:basedOn w:val="DefaultParagraphFont"/>
    <w:link w:val="Footer"/>
    <w:uiPriority w:val="99"/>
    <w:rsid w:val="00D377BE"/>
  </w:style>
  <w:style w:type="paragraph" w:styleId="EndnoteText">
    <w:name w:val="endnote text"/>
    <w:basedOn w:val="Normal"/>
    <w:link w:val="EndnoteTextChar"/>
    <w:uiPriority w:val="99"/>
    <w:semiHidden/>
    <w:unhideWhenUsed/>
    <w:rsid w:val="004D56BD"/>
    <w:rPr>
      <w:sz w:val="20"/>
      <w:szCs w:val="20"/>
    </w:rPr>
  </w:style>
  <w:style w:type="character" w:customStyle="1" w:styleId="EndnoteTextChar">
    <w:name w:val="Endnote Text Char"/>
    <w:basedOn w:val="DefaultParagraphFont"/>
    <w:link w:val="EndnoteText"/>
    <w:uiPriority w:val="99"/>
    <w:semiHidden/>
    <w:rsid w:val="004D56BD"/>
    <w:rPr>
      <w:sz w:val="20"/>
      <w:szCs w:val="20"/>
    </w:rPr>
  </w:style>
  <w:style w:type="character" w:styleId="EndnoteReference">
    <w:name w:val="endnote reference"/>
    <w:basedOn w:val="DefaultParagraphFont"/>
    <w:uiPriority w:val="99"/>
    <w:semiHidden/>
    <w:unhideWhenUsed/>
    <w:rsid w:val="004D56BD"/>
    <w:rPr>
      <w:vertAlign w:val="superscript"/>
    </w:rPr>
  </w:style>
  <w:style w:type="paragraph" w:styleId="Revision">
    <w:name w:val="Revision"/>
    <w:hidden/>
    <w:uiPriority w:val="99"/>
    <w:semiHidden/>
    <w:rsid w:val="00507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3496">
      <w:bodyDiv w:val="1"/>
      <w:marLeft w:val="0"/>
      <w:marRight w:val="0"/>
      <w:marTop w:val="0"/>
      <w:marBottom w:val="0"/>
      <w:divBdr>
        <w:top w:val="none" w:sz="0" w:space="0" w:color="auto"/>
        <w:left w:val="none" w:sz="0" w:space="0" w:color="auto"/>
        <w:bottom w:val="none" w:sz="0" w:space="0" w:color="auto"/>
        <w:right w:val="none" w:sz="0" w:space="0" w:color="auto"/>
      </w:divBdr>
    </w:div>
    <w:div w:id="240263691">
      <w:bodyDiv w:val="1"/>
      <w:marLeft w:val="0"/>
      <w:marRight w:val="0"/>
      <w:marTop w:val="0"/>
      <w:marBottom w:val="0"/>
      <w:divBdr>
        <w:top w:val="none" w:sz="0" w:space="0" w:color="auto"/>
        <w:left w:val="none" w:sz="0" w:space="0" w:color="auto"/>
        <w:bottom w:val="none" w:sz="0" w:space="0" w:color="auto"/>
        <w:right w:val="none" w:sz="0" w:space="0" w:color="auto"/>
      </w:divBdr>
    </w:div>
    <w:div w:id="714430530">
      <w:bodyDiv w:val="1"/>
      <w:marLeft w:val="0"/>
      <w:marRight w:val="0"/>
      <w:marTop w:val="0"/>
      <w:marBottom w:val="0"/>
      <w:divBdr>
        <w:top w:val="none" w:sz="0" w:space="0" w:color="auto"/>
        <w:left w:val="none" w:sz="0" w:space="0" w:color="auto"/>
        <w:bottom w:val="none" w:sz="0" w:space="0" w:color="auto"/>
        <w:right w:val="none" w:sz="0" w:space="0" w:color="auto"/>
      </w:divBdr>
    </w:div>
    <w:div w:id="1324511533">
      <w:bodyDiv w:val="1"/>
      <w:marLeft w:val="0"/>
      <w:marRight w:val="0"/>
      <w:marTop w:val="0"/>
      <w:marBottom w:val="0"/>
      <w:divBdr>
        <w:top w:val="none" w:sz="0" w:space="0" w:color="auto"/>
        <w:left w:val="none" w:sz="0" w:space="0" w:color="auto"/>
        <w:bottom w:val="none" w:sz="0" w:space="0" w:color="auto"/>
        <w:right w:val="none" w:sz="0" w:space="0" w:color="auto"/>
      </w:divBdr>
      <w:divsChild>
        <w:div w:id="148100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710952">
              <w:marLeft w:val="0"/>
              <w:marRight w:val="0"/>
              <w:marTop w:val="0"/>
              <w:marBottom w:val="0"/>
              <w:divBdr>
                <w:top w:val="none" w:sz="0" w:space="0" w:color="auto"/>
                <w:left w:val="none" w:sz="0" w:space="0" w:color="auto"/>
                <w:bottom w:val="none" w:sz="0" w:space="0" w:color="auto"/>
                <w:right w:val="none" w:sz="0" w:space="0" w:color="auto"/>
              </w:divBdr>
              <w:divsChild>
                <w:div w:id="1669215293">
                  <w:marLeft w:val="0"/>
                  <w:marRight w:val="0"/>
                  <w:marTop w:val="0"/>
                  <w:marBottom w:val="0"/>
                  <w:divBdr>
                    <w:top w:val="none" w:sz="0" w:space="0" w:color="auto"/>
                    <w:left w:val="none" w:sz="0" w:space="0" w:color="auto"/>
                    <w:bottom w:val="none" w:sz="0" w:space="0" w:color="auto"/>
                    <w:right w:val="none" w:sz="0" w:space="0" w:color="auto"/>
                  </w:divBdr>
                  <w:divsChild>
                    <w:div w:id="1835413587">
                      <w:marLeft w:val="0"/>
                      <w:marRight w:val="0"/>
                      <w:marTop w:val="0"/>
                      <w:marBottom w:val="0"/>
                      <w:divBdr>
                        <w:top w:val="none" w:sz="0" w:space="0" w:color="auto"/>
                        <w:left w:val="none" w:sz="0" w:space="0" w:color="auto"/>
                        <w:bottom w:val="none" w:sz="0" w:space="0" w:color="auto"/>
                        <w:right w:val="none" w:sz="0" w:space="0" w:color="auto"/>
                      </w:divBdr>
                      <w:divsChild>
                        <w:div w:id="5628394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2699918">
                              <w:marLeft w:val="0"/>
                              <w:marRight w:val="0"/>
                              <w:marTop w:val="0"/>
                              <w:marBottom w:val="0"/>
                              <w:divBdr>
                                <w:top w:val="none" w:sz="0" w:space="0" w:color="auto"/>
                                <w:left w:val="none" w:sz="0" w:space="0" w:color="auto"/>
                                <w:bottom w:val="none" w:sz="0" w:space="0" w:color="auto"/>
                                <w:right w:val="none" w:sz="0" w:space="0" w:color="auto"/>
                              </w:divBdr>
                              <w:divsChild>
                                <w:div w:id="1848859271">
                                  <w:marLeft w:val="0"/>
                                  <w:marRight w:val="0"/>
                                  <w:marTop w:val="0"/>
                                  <w:marBottom w:val="0"/>
                                  <w:divBdr>
                                    <w:top w:val="none" w:sz="0" w:space="0" w:color="auto"/>
                                    <w:left w:val="none" w:sz="0" w:space="0" w:color="auto"/>
                                    <w:bottom w:val="none" w:sz="0" w:space="0" w:color="auto"/>
                                    <w:right w:val="none" w:sz="0" w:space="0" w:color="auto"/>
                                  </w:divBdr>
                                  <w:divsChild>
                                    <w:div w:id="1978030119">
                                      <w:marLeft w:val="0"/>
                                      <w:marRight w:val="0"/>
                                      <w:marTop w:val="0"/>
                                      <w:marBottom w:val="0"/>
                                      <w:divBdr>
                                        <w:top w:val="none" w:sz="0" w:space="0" w:color="auto"/>
                                        <w:left w:val="none" w:sz="0" w:space="0" w:color="auto"/>
                                        <w:bottom w:val="none" w:sz="0" w:space="0" w:color="auto"/>
                                        <w:right w:val="none" w:sz="0" w:space="0" w:color="auto"/>
                                      </w:divBdr>
                                      <w:divsChild>
                                        <w:div w:id="297534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0610574">
                                              <w:marLeft w:val="0"/>
                                              <w:marRight w:val="0"/>
                                              <w:marTop w:val="0"/>
                                              <w:marBottom w:val="0"/>
                                              <w:divBdr>
                                                <w:top w:val="none" w:sz="0" w:space="0" w:color="auto"/>
                                                <w:left w:val="none" w:sz="0" w:space="0" w:color="auto"/>
                                                <w:bottom w:val="none" w:sz="0" w:space="0" w:color="auto"/>
                                                <w:right w:val="none" w:sz="0" w:space="0" w:color="auto"/>
                                              </w:divBdr>
                                              <w:divsChild>
                                                <w:div w:id="1704868264">
                                                  <w:marLeft w:val="0"/>
                                                  <w:marRight w:val="0"/>
                                                  <w:marTop w:val="0"/>
                                                  <w:marBottom w:val="0"/>
                                                  <w:divBdr>
                                                    <w:top w:val="none" w:sz="0" w:space="0" w:color="auto"/>
                                                    <w:left w:val="none" w:sz="0" w:space="0" w:color="auto"/>
                                                    <w:bottom w:val="none" w:sz="0" w:space="0" w:color="auto"/>
                                                    <w:right w:val="none" w:sz="0" w:space="0" w:color="auto"/>
                                                  </w:divBdr>
                                                  <w:divsChild>
                                                    <w:div w:id="909383914">
                                                      <w:marLeft w:val="0"/>
                                                      <w:marRight w:val="0"/>
                                                      <w:marTop w:val="0"/>
                                                      <w:marBottom w:val="0"/>
                                                      <w:divBdr>
                                                        <w:top w:val="none" w:sz="0" w:space="0" w:color="auto"/>
                                                        <w:left w:val="none" w:sz="0" w:space="0" w:color="auto"/>
                                                        <w:bottom w:val="none" w:sz="0" w:space="0" w:color="auto"/>
                                                        <w:right w:val="none" w:sz="0" w:space="0" w:color="auto"/>
                                                      </w:divBdr>
                                                      <w:divsChild>
                                                        <w:div w:id="19525452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0276583">
                                                              <w:marLeft w:val="0"/>
                                                              <w:marRight w:val="0"/>
                                                              <w:marTop w:val="0"/>
                                                              <w:marBottom w:val="0"/>
                                                              <w:divBdr>
                                                                <w:top w:val="none" w:sz="0" w:space="0" w:color="auto"/>
                                                                <w:left w:val="none" w:sz="0" w:space="0" w:color="auto"/>
                                                                <w:bottom w:val="none" w:sz="0" w:space="0" w:color="auto"/>
                                                                <w:right w:val="none" w:sz="0" w:space="0" w:color="auto"/>
                                                              </w:divBdr>
                                                              <w:divsChild>
                                                                <w:div w:id="1372732467">
                                                                  <w:marLeft w:val="0"/>
                                                                  <w:marRight w:val="0"/>
                                                                  <w:marTop w:val="0"/>
                                                                  <w:marBottom w:val="0"/>
                                                                  <w:divBdr>
                                                                    <w:top w:val="none" w:sz="0" w:space="0" w:color="auto"/>
                                                                    <w:left w:val="none" w:sz="0" w:space="0" w:color="auto"/>
                                                                    <w:bottom w:val="none" w:sz="0" w:space="0" w:color="auto"/>
                                                                    <w:right w:val="none" w:sz="0" w:space="0" w:color="auto"/>
                                                                  </w:divBdr>
                                                                  <w:divsChild>
                                                                    <w:div w:id="621885506">
                                                                      <w:marLeft w:val="0"/>
                                                                      <w:marRight w:val="0"/>
                                                                      <w:marTop w:val="0"/>
                                                                      <w:marBottom w:val="0"/>
                                                                      <w:divBdr>
                                                                        <w:top w:val="none" w:sz="0" w:space="0" w:color="auto"/>
                                                                        <w:left w:val="none" w:sz="0" w:space="0" w:color="auto"/>
                                                                        <w:bottom w:val="none" w:sz="0" w:space="0" w:color="auto"/>
                                                                        <w:right w:val="none" w:sz="0" w:space="0" w:color="auto"/>
                                                                      </w:divBdr>
                                                                      <w:divsChild>
                                                                        <w:div w:id="1593974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428476">
                                                                              <w:marLeft w:val="0"/>
                                                                              <w:marRight w:val="0"/>
                                                                              <w:marTop w:val="0"/>
                                                                              <w:marBottom w:val="0"/>
                                                                              <w:divBdr>
                                                                                <w:top w:val="none" w:sz="0" w:space="0" w:color="auto"/>
                                                                                <w:left w:val="none" w:sz="0" w:space="0" w:color="auto"/>
                                                                                <w:bottom w:val="none" w:sz="0" w:space="0" w:color="auto"/>
                                                                                <w:right w:val="none" w:sz="0" w:space="0" w:color="auto"/>
                                                                              </w:divBdr>
                                                                              <w:divsChild>
                                                                                <w:div w:id="1649281070">
                                                                                  <w:marLeft w:val="0"/>
                                                                                  <w:marRight w:val="0"/>
                                                                                  <w:marTop w:val="0"/>
                                                                                  <w:marBottom w:val="0"/>
                                                                                  <w:divBdr>
                                                                                    <w:top w:val="none" w:sz="0" w:space="0" w:color="auto"/>
                                                                                    <w:left w:val="none" w:sz="0" w:space="0" w:color="auto"/>
                                                                                    <w:bottom w:val="none" w:sz="0" w:space="0" w:color="auto"/>
                                                                                    <w:right w:val="none" w:sz="0" w:space="0" w:color="auto"/>
                                                                                  </w:divBdr>
                                                                                  <w:divsChild>
                                                                                    <w:div w:id="1860579848">
                                                                                      <w:marLeft w:val="0"/>
                                                                                      <w:marRight w:val="0"/>
                                                                                      <w:marTop w:val="0"/>
                                                                                      <w:marBottom w:val="0"/>
                                                                                      <w:divBdr>
                                                                                        <w:top w:val="none" w:sz="0" w:space="0" w:color="auto"/>
                                                                                        <w:left w:val="none" w:sz="0" w:space="0" w:color="auto"/>
                                                                                        <w:bottom w:val="none" w:sz="0" w:space="0" w:color="auto"/>
                                                                                        <w:right w:val="none" w:sz="0" w:space="0" w:color="auto"/>
                                                                                      </w:divBdr>
                                                                                      <w:divsChild>
                                                                                        <w:div w:id="504830107">
                                                                                          <w:marLeft w:val="0"/>
                                                                                          <w:marRight w:val="0"/>
                                                                                          <w:marTop w:val="0"/>
                                                                                          <w:marBottom w:val="0"/>
                                                                                          <w:divBdr>
                                                                                            <w:top w:val="none" w:sz="0" w:space="0" w:color="auto"/>
                                                                                            <w:left w:val="none" w:sz="0" w:space="0" w:color="auto"/>
                                                                                            <w:bottom w:val="none" w:sz="0" w:space="0" w:color="auto"/>
                                                                                            <w:right w:val="none" w:sz="0" w:space="0" w:color="auto"/>
                                                                                          </w:divBdr>
                                                                                          <w:divsChild>
                                                                                            <w:div w:id="1687707368">
                                                                                              <w:marLeft w:val="0"/>
                                                                                              <w:marRight w:val="0"/>
                                                                                              <w:marTop w:val="0"/>
                                                                                              <w:marBottom w:val="0"/>
                                                                                              <w:divBdr>
                                                                                                <w:top w:val="none" w:sz="0" w:space="0" w:color="auto"/>
                                                                                                <w:left w:val="none" w:sz="0" w:space="0" w:color="auto"/>
                                                                                                <w:bottom w:val="none" w:sz="0" w:space="0" w:color="auto"/>
                                                                                                <w:right w:val="none" w:sz="0" w:space="0" w:color="auto"/>
                                                                                              </w:divBdr>
                                                                                              <w:divsChild>
                                                                                                <w:div w:id="2129161817">
                                                                                                  <w:marLeft w:val="0"/>
                                                                                                  <w:marRight w:val="0"/>
                                                                                                  <w:marTop w:val="0"/>
                                                                                                  <w:marBottom w:val="0"/>
                                                                                                  <w:divBdr>
                                                                                                    <w:top w:val="none" w:sz="0" w:space="0" w:color="auto"/>
                                                                                                    <w:left w:val="none" w:sz="0" w:space="0" w:color="auto"/>
                                                                                                    <w:bottom w:val="none" w:sz="0" w:space="0" w:color="auto"/>
                                                                                                    <w:right w:val="none" w:sz="0" w:space="0" w:color="auto"/>
                                                                                                  </w:divBdr>
                                                                                                  <w:divsChild>
                                                                                                    <w:div w:id="1980650315">
                                                                                                      <w:marLeft w:val="0"/>
                                                                                                      <w:marRight w:val="0"/>
                                                                                                      <w:marTop w:val="0"/>
                                                                                                      <w:marBottom w:val="0"/>
                                                                                                      <w:divBdr>
                                                                                                        <w:top w:val="none" w:sz="0" w:space="0" w:color="auto"/>
                                                                                                        <w:left w:val="none" w:sz="0" w:space="0" w:color="auto"/>
                                                                                                        <w:bottom w:val="none" w:sz="0" w:space="0" w:color="auto"/>
                                                                                                        <w:right w:val="none" w:sz="0" w:space="0" w:color="auto"/>
                                                                                                      </w:divBdr>
                                                                                                      <w:divsChild>
                                                                                                        <w:div w:id="771701667">
                                                                                                          <w:marLeft w:val="0"/>
                                                                                                          <w:marRight w:val="0"/>
                                                                                                          <w:marTop w:val="0"/>
                                                                                                          <w:marBottom w:val="0"/>
                                                                                                          <w:divBdr>
                                                                                                            <w:top w:val="none" w:sz="0" w:space="0" w:color="auto"/>
                                                                                                            <w:left w:val="none" w:sz="0" w:space="0" w:color="auto"/>
                                                                                                            <w:bottom w:val="none" w:sz="0" w:space="0" w:color="auto"/>
                                                                                                            <w:right w:val="none" w:sz="0" w:space="0" w:color="auto"/>
                                                                                                          </w:divBdr>
                                                                                                          <w:divsChild>
                                                                                                            <w:div w:id="1233929986">
                                                                                                              <w:marLeft w:val="0"/>
                                                                                                              <w:marRight w:val="0"/>
                                                                                                              <w:marTop w:val="0"/>
                                                                                                              <w:marBottom w:val="0"/>
                                                                                                              <w:divBdr>
                                                                                                                <w:top w:val="none" w:sz="0" w:space="0" w:color="auto"/>
                                                                                                                <w:left w:val="none" w:sz="0" w:space="0" w:color="auto"/>
                                                                                                                <w:bottom w:val="none" w:sz="0" w:space="0" w:color="auto"/>
                                                                                                                <w:right w:val="none" w:sz="0" w:space="0" w:color="auto"/>
                                                                                                              </w:divBdr>
                                                                                                              <w:divsChild>
                                                                                                                <w:div w:id="1882398200">
                                                                                                                  <w:marLeft w:val="0"/>
                                                                                                                  <w:marRight w:val="0"/>
                                                                                                                  <w:marTop w:val="0"/>
                                                                                                                  <w:marBottom w:val="0"/>
                                                                                                                  <w:divBdr>
                                                                                                                    <w:top w:val="none" w:sz="0" w:space="0" w:color="auto"/>
                                                                                                                    <w:left w:val="none" w:sz="0" w:space="0" w:color="auto"/>
                                                                                                                    <w:bottom w:val="none" w:sz="0" w:space="0" w:color="auto"/>
                                                                                                                    <w:right w:val="none" w:sz="0" w:space="0" w:color="auto"/>
                                                                                                                  </w:divBdr>
                                                                                                                  <w:divsChild>
                                                                                                                    <w:div w:id="829100563">
                                                                                                                      <w:marLeft w:val="0"/>
                                                                                                                      <w:marRight w:val="0"/>
                                                                                                                      <w:marTop w:val="0"/>
                                                                                                                      <w:marBottom w:val="0"/>
                                                                                                                      <w:divBdr>
                                                                                                                        <w:top w:val="none" w:sz="0" w:space="0" w:color="auto"/>
                                                                                                                        <w:left w:val="none" w:sz="0" w:space="0" w:color="auto"/>
                                                                                                                        <w:bottom w:val="none" w:sz="0" w:space="0" w:color="auto"/>
                                                                                                                        <w:right w:val="none" w:sz="0" w:space="0" w:color="auto"/>
                                                                                                                      </w:divBdr>
                                                                                                                      <w:divsChild>
                                                                                                                        <w:div w:id="346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36</Pages>
  <Words>9873</Words>
  <Characters>56280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Copyeditor</cp:lastModifiedBy>
  <cp:revision>14</cp:revision>
  <cp:lastPrinted>2019-07-30T09:41:00Z</cp:lastPrinted>
  <dcterms:created xsi:type="dcterms:W3CDTF">2022-08-25T02:43:00Z</dcterms:created>
  <dcterms:modified xsi:type="dcterms:W3CDTF">2022-09-06T17:15:00Z</dcterms:modified>
</cp:coreProperties>
</file>