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A640" w14:textId="77777777" w:rsidR="00AC64B8" w:rsidRDefault="0057562A" w:rsidP="003E5E40">
      <w:pPr>
        <w:ind w:left="720" w:hanging="720"/>
        <w:rPr>
          <w:rFonts w:ascii="Baskerville" w:hAnsi="Baskerville"/>
        </w:rPr>
      </w:pPr>
      <w:r>
        <w:rPr>
          <w:rFonts w:ascii="Baskerville" w:hAnsi="Baskerville"/>
        </w:rPr>
        <w:t>Romantic Circles Praxis Volume: Political Ecology</w:t>
      </w:r>
    </w:p>
    <w:p w14:paraId="448141B6" w14:textId="77777777" w:rsidR="003B5B1A" w:rsidRDefault="003B5B1A">
      <w:pPr>
        <w:rPr>
          <w:rFonts w:ascii="Baskerville" w:hAnsi="Baskerville"/>
        </w:rPr>
      </w:pPr>
    </w:p>
    <w:p w14:paraId="3E61CE75" w14:textId="77777777" w:rsidR="0057562A" w:rsidRDefault="0057562A">
      <w:pPr>
        <w:rPr>
          <w:rFonts w:ascii="Baskerville" w:hAnsi="Baskerville"/>
        </w:rPr>
      </w:pPr>
      <w:r>
        <w:rPr>
          <w:rFonts w:ascii="Baskerville" w:hAnsi="Baskerville"/>
        </w:rPr>
        <w:t xml:space="preserve">Joseph </w:t>
      </w:r>
      <w:proofErr w:type="spellStart"/>
      <w:r>
        <w:rPr>
          <w:rFonts w:ascii="Baskerville" w:hAnsi="Baskerville"/>
        </w:rPr>
        <w:t>Albernaz</w:t>
      </w:r>
      <w:proofErr w:type="spellEnd"/>
      <w:r>
        <w:rPr>
          <w:rFonts w:ascii="Baskerville" w:hAnsi="Baskerville"/>
        </w:rPr>
        <w:t xml:space="preserve"> (Columbia University) </w:t>
      </w:r>
    </w:p>
    <w:p w14:paraId="2DC2C9D8" w14:textId="77777777" w:rsidR="003B5B1A" w:rsidRDefault="003B5B1A">
      <w:pPr>
        <w:rPr>
          <w:rFonts w:ascii="Baskerville" w:hAnsi="Baskerville"/>
        </w:rPr>
      </w:pPr>
    </w:p>
    <w:p w14:paraId="493A2828" w14:textId="77777777" w:rsidR="0057562A" w:rsidRDefault="0057562A">
      <w:pPr>
        <w:rPr>
          <w:rFonts w:ascii="Baskerville" w:hAnsi="Baskerville"/>
        </w:rPr>
      </w:pPr>
    </w:p>
    <w:p w14:paraId="27978BE0" w14:textId="786540DA" w:rsidR="003E5E40" w:rsidRPr="00A5319D" w:rsidRDefault="0057562A" w:rsidP="00C9669E">
      <w:pPr>
        <w:jc w:val="center"/>
        <w:rPr>
          <w:rFonts w:ascii="Baskerville" w:hAnsi="Baskerville"/>
          <w:sz w:val="26"/>
          <w:szCs w:val="26"/>
        </w:rPr>
      </w:pPr>
      <w:r w:rsidRPr="00285383">
        <w:rPr>
          <w:rFonts w:ascii="Baskerville" w:hAnsi="Baskerville"/>
          <w:b/>
          <w:sz w:val="26"/>
          <w:szCs w:val="26"/>
        </w:rPr>
        <w:t xml:space="preserve"> </w:t>
      </w:r>
      <w:r w:rsidR="00C9669E" w:rsidRPr="00285383">
        <w:rPr>
          <w:rFonts w:ascii="Baskerville" w:hAnsi="Baskerville"/>
          <w:b/>
          <w:sz w:val="26"/>
          <w:szCs w:val="26"/>
        </w:rPr>
        <w:t>Without Task: A</w:t>
      </w:r>
      <w:r w:rsidR="006752F3" w:rsidRPr="00285383">
        <w:rPr>
          <w:rFonts w:ascii="Baskerville" w:hAnsi="Baskerville"/>
          <w:b/>
          <w:sz w:val="26"/>
          <w:szCs w:val="26"/>
        </w:rPr>
        <w:t>bdication</w:t>
      </w:r>
      <w:r w:rsidR="004E3D7C" w:rsidRPr="00285383">
        <w:rPr>
          <w:rFonts w:ascii="Baskerville" w:hAnsi="Baskerville"/>
          <w:b/>
          <w:sz w:val="26"/>
          <w:szCs w:val="26"/>
        </w:rPr>
        <w:t xml:space="preserve">, </w:t>
      </w:r>
      <w:r w:rsidR="00C9669E" w:rsidRPr="00285383">
        <w:rPr>
          <w:rFonts w:ascii="Baskerville" w:hAnsi="Baskerville"/>
          <w:b/>
          <w:sz w:val="26"/>
          <w:szCs w:val="26"/>
        </w:rPr>
        <w:t>Race, and R</w:t>
      </w:r>
      <w:r w:rsidR="00BC1CA3" w:rsidRPr="00285383">
        <w:rPr>
          <w:rFonts w:ascii="Baskerville" w:hAnsi="Baskerville"/>
          <w:b/>
          <w:sz w:val="26"/>
          <w:szCs w:val="26"/>
        </w:rPr>
        <w:t>elation</w:t>
      </w:r>
      <w:r w:rsidR="00C9669E" w:rsidRPr="00285383">
        <w:rPr>
          <w:rFonts w:ascii="Baskerville" w:hAnsi="Baskerville"/>
          <w:b/>
          <w:sz w:val="26"/>
          <w:szCs w:val="26"/>
        </w:rPr>
        <w:t xml:space="preserve"> in</w:t>
      </w:r>
      <w:r w:rsidR="00BC1CA3" w:rsidRPr="00285383">
        <w:rPr>
          <w:rFonts w:ascii="Baskerville" w:hAnsi="Baskerville"/>
          <w:b/>
          <w:sz w:val="26"/>
          <w:szCs w:val="26"/>
        </w:rPr>
        <w:t xml:space="preserve"> Mary Shelley’s </w:t>
      </w:r>
      <w:r w:rsidR="00C9669E" w:rsidRPr="00285383">
        <w:rPr>
          <w:rFonts w:ascii="Baskerville" w:hAnsi="Baskerville"/>
          <w:b/>
          <w:i/>
          <w:sz w:val="26"/>
          <w:szCs w:val="26"/>
        </w:rPr>
        <w:t>The Last Man</w:t>
      </w:r>
      <w:r w:rsidR="003E5E40" w:rsidRPr="009158B2">
        <w:rPr>
          <w:rStyle w:val="EndnoteReference"/>
          <w:rFonts w:ascii="Baskerville" w:hAnsi="Baskerville"/>
          <w:b/>
          <w:sz w:val="26"/>
          <w:szCs w:val="26"/>
        </w:rPr>
        <w:endnoteReference w:id="1"/>
      </w:r>
    </w:p>
    <w:p w14:paraId="76A60D34" w14:textId="5B557568" w:rsidR="003E5E40" w:rsidRDefault="003E5E40" w:rsidP="00B84801">
      <w:pPr>
        <w:rPr>
          <w:rFonts w:ascii="Baskerville" w:hAnsi="Baskerville"/>
        </w:rPr>
      </w:pPr>
    </w:p>
    <w:p w14:paraId="6F7062F6" w14:textId="1F9663AF" w:rsidR="003E5E40" w:rsidRPr="00285383" w:rsidRDefault="003E5E40" w:rsidP="007377B9">
      <w:pPr>
        <w:jc w:val="center"/>
        <w:rPr>
          <w:rFonts w:ascii="Baskerville" w:hAnsi="Baskerville"/>
          <w:sz w:val="22"/>
          <w:szCs w:val="22"/>
        </w:rPr>
      </w:pPr>
      <w:r w:rsidRPr="00285383">
        <w:rPr>
          <w:rFonts w:ascii="Baskerville" w:hAnsi="Baskerville"/>
          <w:sz w:val="22"/>
          <w:szCs w:val="22"/>
        </w:rPr>
        <w:t>“I formulated the project of escaping from project” –</w:t>
      </w:r>
      <w:r>
        <w:rPr>
          <w:rFonts w:ascii="Baskerville" w:hAnsi="Baskerville"/>
          <w:sz w:val="22"/>
          <w:szCs w:val="22"/>
        </w:rPr>
        <w:t xml:space="preserve">Georges </w:t>
      </w:r>
      <w:proofErr w:type="spellStart"/>
      <w:r w:rsidRPr="00285383">
        <w:rPr>
          <w:rFonts w:ascii="Baskerville" w:hAnsi="Baskerville"/>
          <w:sz w:val="22"/>
          <w:szCs w:val="22"/>
        </w:rPr>
        <w:t>Bataille</w:t>
      </w:r>
      <w:proofErr w:type="spellEnd"/>
      <w:r w:rsidRPr="00285383">
        <w:rPr>
          <w:rFonts w:ascii="Baskerville" w:hAnsi="Baskerville"/>
          <w:sz w:val="22"/>
          <w:szCs w:val="22"/>
        </w:rPr>
        <w:t xml:space="preserve">, </w:t>
      </w:r>
      <w:r w:rsidRPr="00285383">
        <w:rPr>
          <w:rFonts w:ascii="Baskerville" w:hAnsi="Baskerville"/>
          <w:i/>
          <w:sz w:val="22"/>
          <w:szCs w:val="22"/>
        </w:rPr>
        <w:t>Inner Experience</w:t>
      </w:r>
    </w:p>
    <w:p w14:paraId="49CBE278" w14:textId="77777777" w:rsidR="003E5E40" w:rsidRDefault="003E5E40" w:rsidP="007377B9">
      <w:pPr>
        <w:jc w:val="center"/>
        <w:rPr>
          <w:rFonts w:ascii="Baskerville" w:hAnsi="Baskerville"/>
        </w:rPr>
      </w:pPr>
    </w:p>
    <w:p w14:paraId="2920675F" w14:textId="1A54EBB7" w:rsidR="003E5E40" w:rsidRDefault="003E5E40" w:rsidP="00223A5A">
      <w:pPr>
        <w:jc w:val="center"/>
        <w:rPr>
          <w:rFonts w:ascii="Baskerville" w:hAnsi="Baskerville"/>
          <w:sz w:val="22"/>
          <w:szCs w:val="22"/>
        </w:rPr>
      </w:pPr>
      <w:r w:rsidRPr="00223A5A">
        <w:rPr>
          <w:rFonts w:ascii="Baskerville" w:hAnsi="Baskerville"/>
          <w:sz w:val="22"/>
          <w:szCs w:val="22"/>
        </w:rPr>
        <w:t>“How can we imagine pure immanence and radical potentiality without becoming blind to the extinguishments of forms of life that every actual world entails?” –Elizabeth Povinelli, “After the Last Man: Images and Ethics of Becoming Otherwise”</w:t>
      </w:r>
    </w:p>
    <w:p w14:paraId="71E2C7BE" w14:textId="77777777" w:rsidR="003E5E40" w:rsidRDefault="003E5E40" w:rsidP="00223A5A">
      <w:pPr>
        <w:jc w:val="center"/>
        <w:rPr>
          <w:rFonts w:ascii="Baskerville" w:hAnsi="Baskerville"/>
          <w:sz w:val="22"/>
          <w:szCs w:val="22"/>
        </w:rPr>
      </w:pPr>
    </w:p>
    <w:p w14:paraId="6D137D54" w14:textId="053F4B5B" w:rsidR="003E5E40" w:rsidRPr="006E11A6" w:rsidRDefault="003E5E40" w:rsidP="006E11A6">
      <w:pPr>
        <w:jc w:val="center"/>
        <w:rPr>
          <w:rFonts w:ascii="Baskerville" w:hAnsi="Baskerville"/>
          <w:sz w:val="22"/>
          <w:szCs w:val="22"/>
        </w:rPr>
      </w:pPr>
      <w:r>
        <w:rPr>
          <w:rFonts w:ascii="Baskerville" w:hAnsi="Baskerville"/>
          <w:sz w:val="22"/>
          <w:szCs w:val="22"/>
        </w:rPr>
        <w:t>“</w:t>
      </w:r>
      <w:r w:rsidRPr="006E11A6">
        <w:rPr>
          <w:rFonts w:ascii="Baskerville" w:hAnsi="Baskerville"/>
          <w:sz w:val="22"/>
          <w:szCs w:val="22"/>
        </w:rPr>
        <w:t>How is it, Shadows! that I knew ye not?</w:t>
      </w:r>
    </w:p>
    <w:p w14:paraId="1FBBE7E5"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    How came ye muffled in so hush a mask?</w:t>
      </w:r>
    </w:p>
    <w:p w14:paraId="06BBF0B8"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Was it a silent deep-</w:t>
      </w:r>
      <w:proofErr w:type="spellStart"/>
      <w:r w:rsidRPr="006E11A6">
        <w:rPr>
          <w:rFonts w:ascii="Baskerville" w:hAnsi="Baskerville"/>
          <w:sz w:val="22"/>
          <w:szCs w:val="22"/>
        </w:rPr>
        <w:t>disguisèd</w:t>
      </w:r>
      <w:proofErr w:type="spellEnd"/>
      <w:r w:rsidRPr="006E11A6">
        <w:rPr>
          <w:rFonts w:ascii="Baskerville" w:hAnsi="Baskerville"/>
          <w:sz w:val="22"/>
          <w:szCs w:val="22"/>
        </w:rPr>
        <w:t xml:space="preserve"> plot</w:t>
      </w:r>
    </w:p>
    <w:p w14:paraId="730E82FB"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    To steal away, and leave without a task</w:t>
      </w:r>
    </w:p>
    <w:p w14:paraId="0EC3C39C" w14:textId="6560187A" w:rsidR="003E5E40" w:rsidRPr="006E11A6" w:rsidRDefault="003E5E40" w:rsidP="006E11A6">
      <w:pPr>
        <w:jc w:val="center"/>
        <w:rPr>
          <w:rFonts w:ascii="Baskerville" w:hAnsi="Baskerville"/>
          <w:sz w:val="22"/>
          <w:szCs w:val="22"/>
        </w:rPr>
      </w:pPr>
      <w:r>
        <w:rPr>
          <w:rFonts w:ascii="Baskerville" w:hAnsi="Baskerville"/>
          <w:sz w:val="22"/>
          <w:szCs w:val="22"/>
        </w:rPr>
        <w:t>        My idle days?” –John Keats, “Ode on Indolence”</w:t>
      </w:r>
    </w:p>
    <w:p w14:paraId="2415BB3D" w14:textId="77777777" w:rsidR="003E5E40" w:rsidRPr="00223A5A" w:rsidRDefault="003E5E40" w:rsidP="00223A5A">
      <w:pPr>
        <w:jc w:val="center"/>
        <w:rPr>
          <w:rFonts w:ascii="Baskerville" w:hAnsi="Baskerville"/>
          <w:sz w:val="22"/>
          <w:szCs w:val="22"/>
        </w:rPr>
      </w:pPr>
    </w:p>
    <w:p w14:paraId="59FDAB1C" w14:textId="1B947385" w:rsidR="003E5E40" w:rsidRDefault="003E5E40" w:rsidP="007377B9">
      <w:pPr>
        <w:jc w:val="center"/>
        <w:rPr>
          <w:rFonts w:ascii="Baskerville" w:hAnsi="Baskerville"/>
        </w:rPr>
      </w:pPr>
    </w:p>
    <w:p w14:paraId="2DBBE22C" w14:textId="12B4C00C" w:rsidR="003E5E40" w:rsidRPr="00460CE3" w:rsidRDefault="003E5E40" w:rsidP="007377B9">
      <w:pPr>
        <w:jc w:val="center"/>
        <w:rPr>
          <w:rFonts w:ascii="Baskerville" w:hAnsi="Baskerville"/>
          <w:b/>
        </w:rPr>
      </w:pPr>
      <w:commentRangeStart w:id="0"/>
      <w:del w:id="1" w:author="Copyeditor" w:date="2022-08-31T14:16:00Z">
        <w:r w:rsidRPr="00460CE3" w:rsidDel="000D2C5E">
          <w:rPr>
            <w:rFonts w:ascii="Baskerville" w:hAnsi="Baskerville"/>
            <w:b/>
          </w:rPr>
          <w:delText xml:space="preserve">I. </w:delText>
        </w:r>
      </w:del>
      <w:r w:rsidRPr="00460CE3">
        <w:rPr>
          <w:rFonts w:ascii="Baskerville" w:hAnsi="Baskerville"/>
          <w:b/>
        </w:rPr>
        <w:t>The</w:t>
      </w:r>
      <w:commentRangeEnd w:id="0"/>
      <w:r w:rsidR="000D2C5E">
        <w:rPr>
          <w:rStyle w:val="CommentReference"/>
        </w:rPr>
        <w:commentReference w:id="0"/>
      </w:r>
      <w:r w:rsidRPr="00460CE3">
        <w:rPr>
          <w:rFonts w:ascii="Baskerville" w:hAnsi="Baskerville"/>
          <w:b/>
        </w:rPr>
        <w:t xml:space="preserve"> Sovereignty of “Man”</w:t>
      </w:r>
    </w:p>
    <w:p w14:paraId="4D4679A8" w14:textId="77777777" w:rsidR="003E5E40" w:rsidRDefault="003E5E40" w:rsidP="007377B9">
      <w:pPr>
        <w:jc w:val="center"/>
        <w:rPr>
          <w:rFonts w:ascii="Baskerville" w:hAnsi="Baskerville"/>
        </w:rPr>
      </w:pPr>
    </w:p>
    <w:p w14:paraId="23B5F760" w14:textId="57CFF282" w:rsidR="003E5E40" w:rsidRDefault="003E5E40" w:rsidP="007377B9">
      <w:pPr>
        <w:spacing w:line="480" w:lineRule="auto"/>
        <w:ind w:firstLine="720"/>
        <w:rPr>
          <w:rFonts w:ascii="Baskerville" w:hAnsi="Baskerville"/>
        </w:rPr>
      </w:pPr>
      <w:r>
        <w:rPr>
          <w:rFonts w:ascii="Baskerville" w:hAnsi="Baskerville"/>
        </w:rPr>
        <w:t xml:space="preserve">After the frame, on the first page of the narrative proper of Mary Shelley’s 1826 novel </w:t>
      </w:r>
      <w:r w:rsidRPr="00792748">
        <w:rPr>
          <w:rFonts w:ascii="Baskerville" w:hAnsi="Baskerville"/>
          <w:i/>
        </w:rPr>
        <w:t>The Last Man</w:t>
      </w:r>
      <w:r>
        <w:rPr>
          <w:rFonts w:ascii="Baskerville" w:hAnsi="Baskerville"/>
        </w:rPr>
        <w:t xml:space="preserve">, the narrator and titular last man Lionel Verney opens his account with a strange reflection on the distribution of global space, in addition to a remark on Man as such: </w:t>
      </w:r>
    </w:p>
    <w:p w14:paraId="16DFF372" w14:textId="3448833B" w:rsidR="003E5E40" w:rsidRDefault="003E5E40">
      <w:pPr>
        <w:spacing w:line="480" w:lineRule="auto"/>
        <w:ind w:left="1440"/>
        <w:rPr>
          <w:rFonts w:ascii="Baskerville" w:hAnsi="Baskerville"/>
        </w:rPr>
        <w:pPrChange w:id="2" w:author="Copyeditor" w:date="2022-08-30T21:59:00Z">
          <w:pPr>
            <w:ind w:left="1440"/>
          </w:pPr>
        </w:pPrChange>
      </w:pPr>
      <w:r w:rsidRPr="003A30BE">
        <w:rPr>
          <w:rFonts w:ascii="Baskerville" w:hAnsi="Baskerville"/>
        </w:rPr>
        <w:t>I AM the native of a sea-surrounded nook, a cloud-</w:t>
      </w:r>
      <w:proofErr w:type="spellStart"/>
      <w:r w:rsidRPr="003A30BE">
        <w:rPr>
          <w:rFonts w:ascii="Baskerville" w:hAnsi="Baskerville"/>
        </w:rPr>
        <w:t>enshadowed</w:t>
      </w:r>
      <w:proofErr w:type="spellEnd"/>
      <w:r w:rsidRPr="003A30BE">
        <w:rPr>
          <w:rFonts w:ascii="Baskerville" w:hAnsi="Baskerville"/>
        </w:rPr>
        <w:t xml:space="preserve"> land, which, when the surface of the g</w:t>
      </w:r>
      <w:r>
        <w:rPr>
          <w:rFonts w:ascii="Baskerville" w:hAnsi="Baskerville"/>
        </w:rPr>
        <w:t>lobe</w:t>
      </w:r>
      <w:ins w:id="3" w:author="Copyeditor" w:date="2022-08-30T21:46:00Z">
        <w:r w:rsidR="00A54A7A">
          <w:rPr>
            <w:rFonts w:ascii="Baskerville" w:hAnsi="Baskerville"/>
          </w:rPr>
          <w:t> . . . </w:t>
        </w:r>
      </w:ins>
      <w:del w:id="4" w:author="Copyeditor" w:date="2022-08-30T21:46:00Z">
        <w:r w:rsidDel="00A54A7A">
          <w:rPr>
            <w:rFonts w:ascii="Baskerville" w:hAnsi="Baskerville"/>
          </w:rPr>
          <w:delText>…</w:delText>
        </w:r>
      </w:del>
      <w:r>
        <w:rPr>
          <w:rFonts w:ascii="Baskerville" w:hAnsi="Baskerville"/>
        </w:rPr>
        <w:t>p</w:t>
      </w:r>
      <w:r w:rsidRPr="003A30BE">
        <w:rPr>
          <w:rFonts w:ascii="Baskerville" w:hAnsi="Baskerville"/>
        </w:rPr>
        <w:t xml:space="preserve">resents itself to my mind, appears only as an inconsiderable speck in the immense whole; and yet, when balanced in the scale of </w:t>
      </w:r>
      <w:r w:rsidRPr="00804409">
        <w:rPr>
          <w:rFonts w:ascii="Baskerville" w:hAnsi="Baskerville"/>
        </w:rPr>
        <w:t>mental power</w:t>
      </w:r>
      <w:r w:rsidRPr="003A30BE">
        <w:rPr>
          <w:rFonts w:ascii="Baskerville" w:hAnsi="Baskerville"/>
        </w:rPr>
        <w:t>, far outweighed countries of larger extent and more numerous popu</w:t>
      </w:r>
      <w:r>
        <w:rPr>
          <w:rFonts w:ascii="Baskerville" w:hAnsi="Baskerville"/>
        </w:rPr>
        <w:t>lation. So true it is, that man’</w:t>
      </w:r>
      <w:r w:rsidRPr="003A30BE">
        <w:rPr>
          <w:rFonts w:ascii="Baskerville" w:hAnsi="Baskerville"/>
        </w:rPr>
        <w:t>s mind alone was the creator of all that was good or great to man, and that Nature herself was only his first minister. England, seated far north in the turbid sea, now visits my dreams in the semblance of a vast and well-manned ship, which mastered the winds and rode proudly over the waves.</w:t>
      </w:r>
      <w:r>
        <w:rPr>
          <w:rFonts w:ascii="Baskerville" w:hAnsi="Baskerville"/>
        </w:rPr>
        <w:t xml:space="preserve"> (9) </w:t>
      </w:r>
    </w:p>
    <w:p w14:paraId="288B2087" w14:textId="77777777" w:rsidR="003E5E40" w:rsidRDefault="003E5E40" w:rsidP="007377B9">
      <w:pPr>
        <w:ind w:left="1440"/>
        <w:rPr>
          <w:rFonts w:ascii="Baskerville" w:hAnsi="Baskerville"/>
        </w:rPr>
      </w:pPr>
    </w:p>
    <w:p w14:paraId="7C6B92C9" w14:textId="30C4AD6D" w:rsidR="003E5E40" w:rsidRDefault="003E5E40" w:rsidP="007377B9">
      <w:pPr>
        <w:spacing w:line="480" w:lineRule="auto"/>
        <w:rPr>
          <w:rFonts w:ascii="Baskerville" w:hAnsi="Baskerville"/>
        </w:rPr>
      </w:pPr>
      <w:r>
        <w:rPr>
          <w:rFonts w:ascii="Baskerville" w:hAnsi="Baskerville"/>
        </w:rPr>
        <w:t>England’s place is at the center and height of civilization, indeed at the very height of “Man</w:t>
      </w:r>
      <w:ins w:id="5" w:author="Copyeditor" w:date="2022-08-30T22:00:00Z">
        <w:r w:rsidR="008B3E5D">
          <w:rPr>
            <w:rFonts w:ascii="Baskerville" w:hAnsi="Baskerville"/>
          </w:rPr>
          <w:t>.</w:t>
        </w:r>
      </w:ins>
      <w:r>
        <w:rPr>
          <w:rFonts w:ascii="Baskerville" w:hAnsi="Baskerville"/>
        </w:rPr>
        <w:t>”</w:t>
      </w:r>
      <w:ins w:id="6" w:author="Copyeditor" w:date="2022-08-30T22:00:00Z">
        <w:r w:rsidR="008B3E5D">
          <w:rPr>
            <w:rFonts w:ascii="Baskerville" w:hAnsi="Baskerville"/>
          </w:rPr>
          <w:t xml:space="preserve"> </w:t>
        </w:r>
      </w:ins>
      <w:del w:id="7" w:author="Copyeditor" w:date="2022-08-30T22:00:00Z">
        <w:r w:rsidDel="008B3E5D">
          <w:rPr>
            <w:rFonts w:ascii="Baskerville" w:hAnsi="Baskerville"/>
          </w:rPr>
          <w:delText>—</w:delText>
        </w:r>
      </w:del>
      <w:ins w:id="8" w:author="Copyeditor" w:date="2022-08-30T22:00:00Z">
        <w:r w:rsidR="008B3E5D">
          <w:rPr>
            <w:rFonts w:ascii="Baskerville" w:hAnsi="Baskerville"/>
          </w:rPr>
          <w:t>M</w:t>
        </w:r>
      </w:ins>
      <w:del w:id="9" w:author="Copyeditor" w:date="2022-08-30T22:00:00Z">
        <w:r w:rsidDel="008B3E5D">
          <w:rPr>
            <w:rFonts w:ascii="Baskerville" w:hAnsi="Baskerville"/>
          </w:rPr>
          <w:delText>m</w:delText>
        </w:r>
      </w:del>
      <w:r>
        <w:rPr>
          <w:rFonts w:ascii="Baskerville" w:hAnsi="Baskerville"/>
        </w:rPr>
        <w:t>uch later in the book, after the plague has decimated almost the whole country, Verney apostrophizes England with: “England, thou wert the triumph of man” (LM 323). And here at the opening, England’s place in the globe is explicitly determined not geographically</w:t>
      </w:r>
      <w:del w:id="10" w:author="Copyeditor" w:date="2022-08-30T22:00:00Z">
        <w:r w:rsidDel="008B3E5D">
          <w:rPr>
            <w:rFonts w:ascii="Baskerville" w:hAnsi="Baskerville"/>
          </w:rPr>
          <w:delText>,</w:delText>
        </w:r>
      </w:del>
      <w:r>
        <w:rPr>
          <w:rFonts w:ascii="Baskerville" w:hAnsi="Baskerville"/>
        </w:rPr>
        <w:t xml:space="preserve"> but in terms of “the scale of mental power.” This scale of mental power, Verney then says, is the essence of what it means to be “Man”: “man’s mind alone was the creator of all that was good or great to man.” Indeed</w:t>
      </w:r>
      <w:ins w:id="11" w:author="Copyeditor" w:date="2022-08-30T22:19:00Z">
        <w:r w:rsidR="002722F8">
          <w:rPr>
            <w:rFonts w:ascii="Baskerville" w:hAnsi="Baskerville"/>
          </w:rPr>
          <w:t>,</w:t>
        </w:r>
      </w:ins>
      <w:r>
        <w:rPr>
          <w:rFonts w:ascii="Baskerville" w:hAnsi="Baskerville"/>
        </w:rPr>
        <w:t xml:space="preserve"> it is precisely England’s outsized claim to “mental power” that allows it to assert its sovereignty and dominate both global commerce and nature alike, “master[</w:t>
      </w:r>
      <w:proofErr w:type="spellStart"/>
      <w:r>
        <w:rPr>
          <w:rFonts w:ascii="Baskerville" w:hAnsi="Baskerville"/>
        </w:rPr>
        <w:t>ing</w:t>
      </w:r>
      <w:proofErr w:type="spellEnd"/>
      <w:r>
        <w:rPr>
          <w:rFonts w:ascii="Baskerville" w:hAnsi="Baskerville"/>
        </w:rPr>
        <w:t>] the winds” and sea, “</w:t>
      </w:r>
      <w:proofErr w:type="spellStart"/>
      <w:r>
        <w:rPr>
          <w:rFonts w:ascii="Baskerville" w:hAnsi="Baskerville"/>
        </w:rPr>
        <w:t>subdu</w:t>
      </w:r>
      <w:proofErr w:type="spellEnd"/>
      <w:r>
        <w:rPr>
          <w:rFonts w:ascii="Baskerville" w:hAnsi="Baskerville"/>
        </w:rPr>
        <w:t>[</w:t>
      </w:r>
      <w:proofErr w:type="spellStart"/>
      <w:r>
        <w:rPr>
          <w:rFonts w:ascii="Baskerville" w:hAnsi="Baskerville"/>
        </w:rPr>
        <w:t>ing</w:t>
      </w:r>
      <w:proofErr w:type="spellEnd"/>
      <w:r>
        <w:rPr>
          <w:rFonts w:ascii="Baskerville" w:hAnsi="Baskerville"/>
        </w:rPr>
        <w:t>]” the earth, with nonhuman nature as “only [man’s] first minister” (9); thus Man’s sovereignty is not only a political but an ecological matter. In the narrative’s opening, which is a “dream of sovereign extension,” we are told that Man is constituted by sovereignty and mastery</w:t>
      </w:r>
      <w:del w:id="12" w:author="Copyeditor" w:date="2022-08-30T22:22:00Z">
        <w:r w:rsidDel="002722F8">
          <w:rPr>
            <w:rFonts w:ascii="Baskerville" w:hAnsi="Baskerville"/>
          </w:rPr>
          <w:delText>,</w:delText>
        </w:r>
      </w:del>
      <w:r>
        <w:rPr>
          <w:rFonts w:ascii="Baskerville" w:hAnsi="Baskerville"/>
        </w:rPr>
        <w:t xml:space="preserve"> and that this sovereignty (indexed by mental power) is not equally distributed across the divisions of humanity (Elmer 358). England is not only figured as a ship</w:t>
      </w:r>
      <w:del w:id="13" w:author="Copyeditor" w:date="2022-08-30T22:22:00Z">
        <w:r w:rsidDel="002722F8">
          <w:rPr>
            <w:rFonts w:ascii="Baskerville" w:hAnsi="Baskerville"/>
          </w:rPr>
          <w:delText>,</w:delText>
        </w:r>
      </w:del>
      <w:r>
        <w:rPr>
          <w:rFonts w:ascii="Baskerville" w:hAnsi="Baskerville"/>
        </w:rPr>
        <w:t xml:space="preserve"> but a specifically “well-</w:t>
      </w:r>
      <w:r w:rsidRPr="004A3AAE">
        <w:rPr>
          <w:rFonts w:ascii="Baskerville" w:hAnsi="Baskerville"/>
          <w:i/>
        </w:rPr>
        <w:t>man</w:t>
      </w:r>
      <w:r>
        <w:rPr>
          <w:rFonts w:ascii="Baskerville" w:hAnsi="Baskerville"/>
        </w:rPr>
        <w:t xml:space="preserve">ned ship”—the triumph of Man. From the novel’s title to the opening paragraph, to its final word, “Man” in </w:t>
      </w:r>
      <w:r w:rsidRPr="0039637B">
        <w:rPr>
          <w:rFonts w:ascii="Baskerville" w:hAnsi="Baskerville"/>
          <w:i/>
        </w:rPr>
        <w:t>The Last Man</w:t>
      </w:r>
      <w:r>
        <w:rPr>
          <w:rFonts w:ascii="Baskerville" w:hAnsi="Baskerville"/>
        </w:rPr>
        <w:t xml:space="preserve"> is a differentiated dream of sovereignty. </w:t>
      </w:r>
    </w:p>
    <w:p w14:paraId="41F6F1EE" w14:textId="1AD6E431" w:rsidR="003E5E40" w:rsidDel="00DD5B58" w:rsidRDefault="003E5E40" w:rsidP="00244459">
      <w:pPr>
        <w:spacing w:line="480" w:lineRule="auto"/>
        <w:ind w:firstLine="720"/>
        <w:rPr>
          <w:del w:id="14" w:author="Copyeditor" w:date="2022-08-30T22:46:00Z"/>
          <w:rFonts w:ascii="Baskerville" w:hAnsi="Baskerville"/>
        </w:rPr>
      </w:pPr>
      <w:r>
        <w:rPr>
          <w:rFonts w:ascii="Baskerville" w:hAnsi="Baskerville"/>
        </w:rPr>
        <w:t xml:space="preserve"> This operation of differentiation is inseparably bound up with race. The very idea of a “scale of mental power” that is distributed unevenly across the globe evokes various strands of scientific racism and racialized Enlightenment anthropology, from the sense of literal brain measurement and weighing on a scale according to race</w:t>
      </w:r>
      <w:del w:id="15" w:author="Copyeditor" w:date="2022-08-30T22:31:00Z">
        <w:r w:rsidDel="006E4275">
          <w:rPr>
            <w:rFonts w:ascii="Baskerville" w:hAnsi="Baskerville"/>
          </w:rPr>
          <w:delText>,</w:delText>
        </w:r>
      </w:del>
      <w:r>
        <w:rPr>
          <w:rFonts w:ascii="Baskerville" w:hAnsi="Baskerville"/>
        </w:rPr>
        <w:t xml:space="preserve"> to the idea of the </w:t>
      </w:r>
      <w:proofErr w:type="spellStart"/>
      <w:r w:rsidRPr="008569BD">
        <w:rPr>
          <w:rFonts w:ascii="Baskerville" w:hAnsi="Baskerville"/>
          <w:i/>
        </w:rPr>
        <w:t>scala</w:t>
      </w:r>
      <w:proofErr w:type="spellEnd"/>
      <w:r w:rsidRPr="008569BD">
        <w:rPr>
          <w:rFonts w:ascii="Baskerville" w:hAnsi="Baskerville"/>
          <w:i/>
        </w:rPr>
        <w:t xml:space="preserve"> naturae</w:t>
      </w:r>
      <w:r>
        <w:rPr>
          <w:rFonts w:ascii="Baskerville" w:hAnsi="Baskerville"/>
        </w:rPr>
        <w:t xml:space="preserve">, the great chain of being, a descending line with white European man at the top and all others below. This is the case, for example, in William Petty’s 1677 work </w:t>
      </w:r>
      <w:r w:rsidRPr="00C13FE6">
        <w:rPr>
          <w:rFonts w:ascii="Baskerville" w:hAnsi="Baskerville"/>
          <w:i/>
        </w:rPr>
        <w:t>The Scale of Creatures</w:t>
      </w:r>
      <w:r>
        <w:rPr>
          <w:rFonts w:ascii="Baskerville" w:hAnsi="Baskerville"/>
        </w:rPr>
        <w:t>, which claims that “Europeans do not only diff</w:t>
      </w:r>
      <w:r w:rsidRPr="008569BD">
        <w:rPr>
          <w:rFonts w:ascii="Baskerville" w:hAnsi="Baskerville"/>
        </w:rPr>
        <w:t xml:space="preserve">er from the </w:t>
      </w:r>
      <w:r>
        <w:rPr>
          <w:rFonts w:ascii="Baskerville" w:hAnsi="Baskerville"/>
        </w:rPr>
        <w:t xml:space="preserve">aforementioned Africans in </w:t>
      </w:r>
      <w:proofErr w:type="spellStart"/>
      <w:r>
        <w:rPr>
          <w:rFonts w:ascii="Baskerville" w:hAnsi="Baskerville"/>
        </w:rPr>
        <w:t>colour</w:t>
      </w:r>
      <w:proofErr w:type="spellEnd"/>
      <w:ins w:id="16" w:author="Copyeditor" w:date="2022-08-30T22:33:00Z">
        <w:r w:rsidR="009C4999">
          <w:rPr>
            <w:rFonts w:ascii="Baskerville" w:hAnsi="Baskerville"/>
          </w:rPr>
          <w:t> . . . </w:t>
        </w:r>
      </w:ins>
      <w:del w:id="17" w:author="Copyeditor" w:date="2022-08-30T22:33:00Z">
        <w:r w:rsidDel="009C4999">
          <w:rPr>
            <w:rFonts w:ascii="Baskerville" w:hAnsi="Baskerville"/>
          </w:rPr>
          <w:delText>…</w:delText>
        </w:r>
      </w:del>
      <w:r w:rsidRPr="008569BD">
        <w:rPr>
          <w:rFonts w:ascii="Baskerville" w:hAnsi="Baskerville"/>
        </w:rPr>
        <w:t>but</w:t>
      </w:r>
      <w:r>
        <w:rPr>
          <w:rFonts w:ascii="Baskerville" w:hAnsi="Baskerville"/>
        </w:rPr>
        <w:t xml:space="preserve"> also</w:t>
      </w:r>
      <w:ins w:id="18" w:author="Copyeditor" w:date="2022-08-30T22:33:00Z">
        <w:r w:rsidR="009C4999">
          <w:rPr>
            <w:rFonts w:ascii="Baskerville" w:hAnsi="Baskerville"/>
          </w:rPr>
          <w:t> . . . </w:t>
        </w:r>
      </w:ins>
      <w:del w:id="19" w:author="Copyeditor" w:date="2022-08-30T22:33:00Z">
        <w:r w:rsidDel="009C4999">
          <w:rPr>
            <w:rFonts w:ascii="Baskerville" w:hAnsi="Baskerville"/>
          </w:rPr>
          <w:delText>…</w:delText>
        </w:r>
      </w:del>
      <w:r>
        <w:rPr>
          <w:rFonts w:ascii="Baskerville" w:hAnsi="Baskerville"/>
        </w:rPr>
        <w:t>in the Internal qualities of</w:t>
      </w:r>
      <w:r w:rsidRPr="008569BD">
        <w:rPr>
          <w:rFonts w:ascii="Baskerville" w:hAnsi="Baskerville"/>
        </w:rPr>
        <w:t xml:space="preserve"> their Minds</w:t>
      </w:r>
      <w:r>
        <w:rPr>
          <w:rFonts w:ascii="Baskerville" w:hAnsi="Baskerville"/>
        </w:rPr>
        <w:t xml:space="preserve">” (cited in Linebaugh and </w:t>
      </w:r>
      <w:proofErr w:type="spellStart"/>
      <w:r>
        <w:rPr>
          <w:rFonts w:ascii="Baskerville" w:hAnsi="Baskerville"/>
        </w:rPr>
        <w:t>Rediker</w:t>
      </w:r>
      <w:proofErr w:type="spellEnd"/>
      <w:r>
        <w:rPr>
          <w:rFonts w:ascii="Baskerville" w:hAnsi="Baskerville"/>
        </w:rPr>
        <w:t xml:space="preserve"> 139). The word “scale” in </w:t>
      </w:r>
      <w:r>
        <w:rPr>
          <w:rFonts w:ascii="Baskerville" w:hAnsi="Baskerville"/>
        </w:rPr>
        <w:lastRenderedPageBreak/>
        <w:t xml:space="preserve">relation to race also comes up in colonial planter and administrator Edward Long’s </w:t>
      </w:r>
      <w:r w:rsidRPr="001A5333">
        <w:rPr>
          <w:rFonts w:ascii="Baskerville" w:hAnsi="Baskerville"/>
          <w:i/>
        </w:rPr>
        <w:t>History of Jamaica</w:t>
      </w:r>
      <w:r>
        <w:rPr>
          <w:rFonts w:ascii="Baskerville" w:hAnsi="Baskerville"/>
        </w:rPr>
        <w:t xml:space="preserve"> (1774), which argues for white supremacy on the basis of “the system of created beings [being] perfect and consistent</w:t>
      </w:r>
      <w:ins w:id="20" w:author="Copyeditor" w:date="2022-08-30T22:36:00Z">
        <w:r w:rsidR="009C4999">
          <w:rPr>
            <w:rFonts w:ascii="Baskerville" w:hAnsi="Baskerville"/>
          </w:rPr>
          <w:t> . . . </w:t>
        </w:r>
      </w:ins>
      <w:del w:id="21" w:author="Copyeditor" w:date="2022-08-30T22:36:00Z">
        <w:r w:rsidDel="009C4999">
          <w:rPr>
            <w:rFonts w:ascii="Baskerville" w:hAnsi="Baskerville"/>
          </w:rPr>
          <w:delText>…</w:delText>
        </w:r>
      </w:del>
      <w:r>
        <w:rPr>
          <w:rFonts w:ascii="Baskerville" w:hAnsi="Baskerville"/>
        </w:rPr>
        <w:t xml:space="preserve">this perfection arises from an </w:t>
      </w:r>
      <w:r w:rsidRPr="002C4F74">
        <w:rPr>
          <w:rFonts w:ascii="Baskerville" w:hAnsi="Baskerville"/>
          <w:i/>
        </w:rPr>
        <w:t>exact scale of gradation</w:t>
      </w:r>
      <w:r>
        <w:rPr>
          <w:rFonts w:ascii="Baskerville" w:hAnsi="Baskerville"/>
        </w:rPr>
        <w:t xml:space="preserve">, from the lowest to the highest” (484; </w:t>
      </w:r>
      <w:del w:id="22" w:author="Copyeditor" w:date="2022-08-30T22:38:00Z">
        <w:r w:rsidDel="00192C1B">
          <w:rPr>
            <w:rFonts w:ascii="Baskerville" w:hAnsi="Baskerville"/>
          </w:rPr>
          <w:delText xml:space="preserve">my </w:delText>
        </w:r>
      </w:del>
      <w:r>
        <w:rPr>
          <w:rFonts w:ascii="Baskerville" w:hAnsi="Baskerville"/>
        </w:rPr>
        <w:t>emphasis</w:t>
      </w:r>
      <w:ins w:id="23" w:author="Copyeditor" w:date="2022-08-30T22:38:00Z">
        <w:r w:rsidR="00192C1B">
          <w:rPr>
            <w:rFonts w:ascii="Baskerville" w:hAnsi="Baskerville"/>
          </w:rPr>
          <w:t xml:space="preserve"> added</w:t>
        </w:r>
      </w:ins>
      <w:r>
        <w:rPr>
          <w:rFonts w:ascii="Baskerville" w:hAnsi="Baskerville"/>
        </w:rPr>
        <w:t xml:space="preserve">). Or closer to Shelley’s time, take the physician Charles White’s 1799 racist work called </w:t>
      </w:r>
      <w:r w:rsidRPr="00C13FE6">
        <w:rPr>
          <w:rFonts w:ascii="Baskerville" w:hAnsi="Baskerville"/>
          <w:i/>
        </w:rPr>
        <w:t>An Account of the Regular Gradation in Man</w:t>
      </w:r>
      <w:r>
        <w:rPr>
          <w:rFonts w:ascii="Baskerville" w:hAnsi="Baskerville"/>
        </w:rPr>
        <w:t xml:space="preserve">, the title of which is important because it implies that the unity of the category of “Man” is constituted by an internal differentiation, or gradation, that is, fundamentally hierarchical and racialized. The very idea of Man implies this internally gradated scale where different groups of humans can co-belong to this supposedly universal category, </w:t>
      </w:r>
      <w:del w:id="24" w:author="Copyeditor" w:date="2022-08-30T22:43:00Z">
        <w:r w:rsidDel="00DD5B58">
          <w:rPr>
            <w:rFonts w:ascii="Baskerville" w:hAnsi="Baskerville"/>
          </w:rPr>
          <w:delText>a category that</w:delText>
        </w:r>
      </w:del>
      <w:ins w:id="25" w:author="Copyeditor" w:date="2022-08-30T22:43:00Z">
        <w:r w:rsidR="00DD5B58">
          <w:rPr>
            <w:rFonts w:ascii="Baskerville" w:hAnsi="Baskerville"/>
          </w:rPr>
          <w:t>which</w:t>
        </w:r>
      </w:ins>
      <w:r>
        <w:rPr>
          <w:rFonts w:ascii="Baskerville" w:hAnsi="Baskerville"/>
        </w:rPr>
        <w:t xml:space="preserve"> is structured by the hierarchy and exclusions built into its machinery. We might then think of race constructed in this way as the imposition of this scale, this temporal schema of human development or “gradation,” onto human difference</w:t>
      </w:r>
      <w:del w:id="26" w:author="Copyeditor" w:date="2022-08-30T22:44:00Z">
        <w:r w:rsidDel="00DD5B58">
          <w:rPr>
            <w:rFonts w:ascii="Baskerville" w:hAnsi="Baskerville"/>
          </w:rPr>
          <w:delText>,</w:delText>
        </w:r>
      </w:del>
      <w:r>
        <w:rPr>
          <w:rFonts w:ascii="Baskerville" w:hAnsi="Baskerville"/>
        </w:rPr>
        <w:t xml:space="preserve"> with whiteness as the proper fulfillment or sovereign end of Man. The opening of Verney’s narrative evinces a “political unconscious of racialized British-Eurocentrism” that suffuses the rest of </w:t>
      </w:r>
      <w:r w:rsidRPr="00244459">
        <w:rPr>
          <w:rFonts w:ascii="Baskerville" w:hAnsi="Baskerville"/>
          <w:i/>
        </w:rPr>
        <w:t>The Last Man</w:t>
      </w:r>
      <w:r>
        <w:rPr>
          <w:rFonts w:ascii="Baskerville" w:hAnsi="Baskerville"/>
        </w:rPr>
        <w:t>—this paradigm not only determines the parameters and political ecology of Man in the novel</w:t>
      </w:r>
      <w:del w:id="27" w:author="Copyeditor" w:date="2022-08-30T22:45:00Z">
        <w:r w:rsidDel="00DD5B58">
          <w:rPr>
            <w:rFonts w:ascii="Baskerville" w:hAnsi="Baskerville"/>
          </w:rPr>
          <w:delText>,</w:delText>
        </w:r>
      </w:del>
      <w:r>
        <w:rPr>
          <w:rFonts w:ascii="Baskerville" w:hAnsi="Baskerville"/>
        </w:rPr>
        <w:t xml:space="preserve"> but stages the scene of its own ruination (An 581</w:t>
      </w:r>
      <w:del w:id="28" w:author="Copyeditor" w:date="2022-08-30T22:46:00Z">
        <w:r w:rsidDel="00DD5B58">
          <w:rPr>
            <w:rFonts w:ascii="Baskerville" w:hAnsi="Baskerville"/>
          </w:rPr>
          <w:delText>-</w:delText>
        </w:r>
      </w:del>
      <w:ins w:id="29" w:author="Copyeditor" w:date="2022-08-30T22:46:00Z">
        <w:r w:rsidR="00DD5B58">
          <w:rPr>
            <w:rFonts w:ascii="Baskerville" w:hAnsi="Baskerville"/>
          </w:rPr>
          <w:t>–8</w:t>
        </w:r>
      </w:ins>
      <w:r>
        <w:rPr>
          <w:rFonts w:ascii="Baskerville" w:hAnsi="Baskerville"/>
        </w:rPr>
        <w:t>2).</w:t>
      </w:r>
    </w:p>
    <w:p w14:paraId="1ABA26B8" w14:textId="77777777" w:rsidR="003E5E40" w:rsidRDefault="003E5E40" w:rsidP="00DD5B58">
      <w:pPr>
        <w:spacing w:line="480" w:lineRule="auto"/>
        <w:ind w:firstLine="720"/>
        <w:rPr>
          <w:rFonts w:ascii="Baskerville" w:hAnsi="Baskerville"/>
        </w:rPr>
      </w:pPr>
    </w:p>
    <w:p w14:paraId="6A683824" w14:textId="1C980A2F" w:rsidR="003E5E40" w:rsidRDefault="003E5E40" w:rsidP="00BB71B2">
      <w:pPr>
        <w:spacing w:line="480" w:lineRule="auto"/>
        <w:ind w:firstLine="720"/>
        <w:rPr>
          <w:rFonts w:ascii="Baskerville" w:hAnsi="Baskerville"/>
        </w:rPr>
      </w:pPr>
      <w:r>
        <w:rPr>
          <w:rFonts w:ascii="Baskerville" w:hAnsi="Baskerville"/>
        </w:rPr>
        <w:t xml:space="preserve">That Shelley’s novel of universal apocalypse </w:t>
      </w:r>
      <w:r w:rsidRPr="00914205">
        <w:rPr>
          <w:rFonts w:ascii="Baskerville" w:hAnsi="Baskerville"/>
          <w:i/>
        </w:rPr>
        <w:t>The Last Man</w:t>
      </w:r>
      <w:r>
        <w:rPr>
          <w:rFonts w:ascii="Baskerville" w:hAnsi="Baskerville"/>
        </w:rPr>
        <w:t xml:space="preserve"> harbors a critique of the idea of Man, of the Enlightenment, and of colonialism and empire, is not a new observation. An early and still powerful, if gestural, version of this argument was made by Barbara Johnson in her influential 1980 essay “The Last Man,” which reads the novel as an indictment of “a certain Western culture which can no longer take itself for the voice of humanity in its entirety” (10).</w:t>
      </w:r>
      <w:r>
        <w:rPr>
          <w:rStyle w:val="EndnoteReference"/>
          <w:rFonts w:ascii="Baskerville" w:hAnsi="Baskerville"/>
        </w:rPr>
        <w:endnoteReference w:id="2"/>
      </w:r>
      <w:r>
        <w:rPr>
          <w:rFonts w:ascii="Baskerville" w:hAnsi="Baskerville"/>
        </w:rPr>
        <w:t xml:space="preserve"> For Johnson, the novel mourns this Enlightenment universalism of Man</w:t>
      </w:r>
      <w:del w:id="32" w:author="Copyeditor" w:date="2022-08-30T22:49:00Z">
        <w:r w:rsidDel="00EB5E5D">
          <w:rPr>
            <w:rFonts w:ascii="Baskerville" w:hAnsi="Baskerville"/>
          </w:rPr>
          <w:delText>,</w:delText>
        </w:r>
      </w:del>
      <w:r>
        <w:rPr>
          <w:rFonts w:ascii="Baskerville" w:hAnsi="Baskerville"/>
        </w:rPr>
        <w:t xml:space="preserve"> but also limns its destructiveness, what she calls its “lethal universality,” figured (or disfigured), of course, by the plague that consumes the world (11). In what follows, I wish to </w:t>
      </w:r>
      <w:r w:rsidRPr="00AC5560">
        <w:rPr>
          <w:rFonts w:ascii="Baskerville" w:hAnsi="Baskerville"/>
        </w:rPr>
        <w:t>deepen</w:t>
      </w:r>
      <w:r>
        <w:rPr>
          <w:rFonts w:ascii="Baskerville" w:hAnsi="Baskerville"/>
        </w:rPr>
        <w:t xml:space="preserve"> the</w:t>
      </w:r>
      <w:r w:rsidRPr="00AC5560">
        <w:rPr>
          <w:rFonts w:ascii="Baskerville" w:hAnsi="Baskerville"/>
        </w:rPr>
        <w:t xml:space="preserve"> </w:t>
      </w:r>
      <w:r>
        <w:rPr>
          <w:rFonts w:ascii="Baskerville" w:hAnsi="Baskerville"/>
        </w:rPr>
        <w:t xml:space="preserve">critical </w:t>
      </w:r>
      <w:r w:rsidRPr="00AC5560">
        <w:rPr>
          <w:rFonts w:ascii="Baskerville" w:hAnsi="Baskerville"/>
        </w:rPr>
        <w:t xml:space="preserve">line of inquiry </w:t>
      </w:r>
      <w:r>
        <w:rPr>
          <w:rFonts w:ascii="Baskerville" w:hAnsi="Baskerville"/>
        </w:rPr>
        <w:t xml:space="preserve">initiated by Johnson </w:t>
      </w:r>
      <w:r w:rsidRPr="00AC5560">
        <w:rPr>
          <w:rFonts w:ascii="Baskerville" w:hAnsi="Baskerville"/>
        </w:rPr>
        <w:t>and</w:t>
      </w:r>
      <w:r>
        <w:rPr>
          <w:rFonts w:ascii="Baskerville" w:hAnsi="Baskerville"/>
        </w:rPr>
        <w:t xml:space="preserve"> others</w:t>
      </w:r>
      <w:del w:id="33" w:author="Copyeditor" w:date="2022-08-30T22:50:00Z">
        <w:r w:rsidDel="00EB5E5D">
          <w:rPr>
            <w:rFonts w:ascii="Baskerville" w:hAnsi="Baskerville"/>
          </w:rPr>
          <w:delText>,</w:delText>
        </w:r>
      </w:del>
      <w:r>
        <w:rPr>
          <w:rFonts w:ascii="Baskerville" w:hAnsi="Baskerville"/>
        </w:rPr>
        <w:t xml:space="preserve"> and explore how</w:t>
      </w:r>
      <w:r w:rsidRPr="00AC5560">
        <w:rPr>
          <w:rFonts w:ascii="Baskerville" w:hAnsi="Baskerville"/>
        </w:rPr>
        <w:t xml:space="preserve"> the novel invites us to imagine other w</w:t>
      </w:r>
      <w:r>
        <w:rPr>
          <w:rFonts w:ascii="Baskerville" w:hAnsi="Baskerville"/>
        </w:rPr>
        <w:t xml:space="preserve">ays of </w:t>
      </w:r>
      <w:r>
        <w:rPr>
          <w:rFonts w:ascii="Baskerville" w:hAnsi="Baskerville"/>
        </w:rPr>
        <w:lastRenderedPageBreak/>
        <w:t xml:space="preserve">being by modeling the abdication of the racialized position of Man. In step with this abdication, </w:t>
      </w:r>
      <w:r w:rsidRPr="00B13B79">
        <w:rPr>
          <w:rFonts w:ascii="Baskerville" w:hAnsi="Baskerville"/>
          <w:i/>
        </w:rPr>
        <w:t>The Last Man</w:t>
      </w:r>
      <w:r>
        <w:rPr>
          <w:rFonts w:ascii="Baskerville" w:hAnsi="Baskerville"/>
        </w:rPr>
        <w:t xml:space="preserve"> makes it possible to inhabit the negative space of </w:t>
      </w:r>
      <w:r w:rsidRPr="00AC5560">
        <w:rPr>
          <w:rFonts w:ascii="Baskerville" w:hAnsi="Baskerville"/>
        </w:rPr>
        <w:t>other forms of</w:t>
      </w:r>
      <w:r>
        <w:rPr>
          <w:rFonts w:ascii="Baskerville" w:hAnsi="Baskerville"/>
        </w:rPr>
        <w:t xml:space="preserve"> relational life, though these other</w:t>
      </w:r>
      <w:del w:id="34" w:author="Copyeditor" w:date="2022-08-30T22:51:00Z">
        <w:r w:rsidDel="00EB5E5D">
          <w:rPr>
            <w:rFonts w:ascii="Baskerville" w:hAnsi="Baskerville"/>
          </w:rPr>
          <w:delText>wise</w:delText>
        </w:r>
      </w:del>
      <w:r w:rsidRPr="00AC5560">
        <w:rPr>
          <w:rFonts w:ascii="Baskerville" w:hAnsi="Baskerville"/>
        </w:rPr>
        <w:t xml:space="preserve"> </w:t>
      </w:r>
      <w:r>
        <w:rPr>
          <w:rFonts w:ascii="Baskerville" w:hAnsi="Baskerville"/>
        </w:rPr>
        <w:t xml:space="preserve">forms </w:t>
      </w:r>
      <w:r w:rsidRPr="00AC5560">
        <w:rPr>
          <w:rFonts w:ascii="Baskerville" w:hAnsi="Baskerville"/>
        </w:rPr>
        <w:t xml:space="preserve">are </w:t>
      </w:r>
      <w:r>
        <w:rPr>
          <w:rFonts w:ascii="Baskerville" w:hAnsi="Baskerville"/>
        </w:rPr>
        <w:t>only obliquely glimpsed and elicited</w:t>
      </w:r>
      <w:r w:rsidRPr="00AC5560">
        <w:rPr>
          <w:rFonts w:ascii="Baskerville" w:hAnsi="Baskerville"/>
        </w:rPr>
        <w:t xml:space="preserve"> </w:t>
      </w:r>
      <w:r>
        <w:rPr>
          <w:rFonts w:ascii="Baskerville" w:hAnsi="Baskerville"/>
        </w:rPr>
        <w:t>in the diegetic space and time—</w:t>
      </w:r>
      <w:r w:rsidRPr="00AC5560">
        <w:rPr>
          <w:rFonts w:ascii="Baskerville" w:hAnsi="Baskerville"/>
        </w:rPr>
        <w:t>which is al</w:t>
      </w:r>
      <w:r>
        <w:rPr>
          <w:rFonts w:ascii="Baskerville" w:hAnsi="Baskerville"/>
        </w:rPr>
        <w:t>so the prophetic space and time—</w:t>
      </w:r>
      <w:r w:rsidRPr="00AC5560">
        <w:rPr>
          <w:rFonts w:ascii="Baskerville" w:hAnsi="Baskerville"/>
        </w:rPr>
        <w:t xml:space="preserve">of the </w:t>
      </w:r>
      <w:r>
        <w:rPr>
          <w:rFonts w:ascii="Baskerville" w:hAnsi="Baskerville"/>
        </w:rPr>
        <w:t>narrative.</w:t>
      </w:r>
      <w:r>
        <w:rPr>
          <w:rStyle w:val="EndnoteReference"/>
          <w:rFonts w:ascii="Baskerville" w:hAnsi="Baskerville"/>
        </w:rPr>
        <w:endnoteReference w:id="3"/>
      </w:r>
    </w:p>
    <w:p w14:paraId="60ABA40C" w14:textId="67B5430C" w:rsidR="003E5E40" w:rsidRDefault="003E5E40" w:rsidP="00B13B79">
      <w:pPr>
        <w:spacing w:line="480" w:lineRule="auto"/>
        <w:ind w:firstLine="720"/>
        <w:rPr>
          <w:rFonts w:ascii="Baskerville" w:hAnsi="Baskerville"/>
        </w:rPr>
      </w:pPr>
      <w:r>
        <w:rPr>
          <w:rFonts w:ascii="Baskerville" w:hAnsi="Baskerville"/>
        </w:rPr>
        <w:t>How does the novel delineate a form of life that is “</w:t>
      </w:r>
      <w:proofErr w:type="spellStart"/>
      <w:r>
        <w:rPr>
          <w:rFonts w:ascii="Baskerville" w:hAnsi="Baskerville"/>
        </w:rPr>
        <w:t>postuniversal</w:t>
      </w:r>
      <w:proofErr w:type="spellEnd"/>
      <w:r>
        <w:rPr>
          <w:rFonts w:ascii="Baskerville" w:hAnsi="Baskerville"/>
        </w:rPr>
        <w:t xml:space="preserve">,” in Johnson’s words, but also not isolated in the particularity of an all too familiar individualism that detaches itself from any relation, political, ecological, or otherwise (10)? And where does Johnson’s interrogation of Enlightenment’s violent universalism via Shelley’s novel leave us today? By which I mean: where does this leave the “us,” the “we,” the possibility of community after Man, after the end of History that </w:t>
      </w:r>
      <w:r w:rsidRPr="00FD57BE">
        <w:rPr>
          <w:rFonts w:ascii="Baskerville" w:hAnsi="Baskerville"/>
          <w:i/>
        </w:rPr>
        <w:t>The Last Man</w:t>
      </w:r>
      <w:r>
        <w:rPr>
          <w:rFonts w:ascii="Baskerville" w:hAnsi="Baskerville"/>
        </w:rPr>
        <w:t xml:space="preserve"> portrays? This question takes on a deeper urgency and ominous resonance in the Anthropocene, the age of environmental crisis where “Man” (</w:t>
      </w:r>
      <w:proofErr w:type="spellStart"/>
      <w:r w:rsidRPr="007942FB">
        <w:rPr>
          <w:rFonts w:ascii="Baskerville" w:hAnsi="Baskerville"/>
          <w:i/>
        </w:rPr>
        <w:t>anthropos</w:t>
      </w:r>
      <w:proofErr w:type="spellEnd"/>
      <w:r>
        <w:rPr>
          <w:rFonts w:ascii="Baskerville" w:hAnsi="Baskerville"/>
        </w:rPr>
        <w:t>), or the idea of Man, has altered the very climate and earth system with his various projects and activity.</w:t>
      </w:r>
      <w:r>
        <w:rPr>
          <w:rStyle w:val="EndnoteReference"/>
          <w:rFonts w:ascii="Baskerville" w:hAnsi="Baskerville"/>
        </w:rPr>
        <w:endnoteReference w:id="4"/>
      </w:r>
      <w:r>
        <w:rPr>
          <w:rFonts w:ascii="Baskerville" w:hAnsi="Baskerville"/>
        </w:rPr>
        <w:t xml:space="preserve"> As the contemporary discourse around the Anthropocene shows, the political question of the contested constitution of Man is always an ecological one, with differing conceptions of relation to the earth at stake. In fact, </w:t>
      </w:r>
      <w:r w:rsidRPr="00556BCE">
        <w:rPr>
          <w:rFonts w:ascii="Baskerville" w:hAnsi="Baskerville"/>
          <w:i/>
        </w:rPr>
        <w:t>The Last Man</w:t>
      </w:r>
      <w:r w:rsidRPr="00556BCE">
        <w:rPr>
          <w:rFonts w:ascii="Baskerville" w:hAnsi="Baskerville"/>
        </w:rPr>
        <w:t xml:space="preserve"> also deals with</w:t>
      </w:r>
      <w:r>
        <w:rPr>
          <w:rFonts w:ascii="Baskerville" w:hAnsi="Baskerville"/>
        </w:rPr>
        <w:t xml:space="preserve"> a number of </w:t>
      </w:r>
      <w:r w:rsidRPr="00556BCE">
        <w:rPr>
          <w:rFonts w:ascii="Baskerville" w:hAnsi="Baskerville"/>
        </w:rPr>
        <w:t xml:space="preserve">environmental issues like climate change, sea-level rise, seasonal disruption, and human-animal relations, but these </w:t>
      </w:r>
      <w:r>
        <w:rPr>
          <w:rFonts w:ascii="Baskerville" w:hAnsi="Baskerville"/>
        </w:rPr>
        <w:t xml:space="preserve">specific ecological problems provide more of a backdrop to </w:t>
      </w:r>
      <w:r w:rsidRPr="00556BCE">
        <w:rPr>
          <w:rFonts w:ascii="Baskerville" w:hAnsi="Baskerville"/>
        </w:rPr>
        <w:t xml:space="preserve">this essay, which is </w:t>
      </w:r>
      <w:r>
        <w:rPr>
          <w:rFonts w:ascii="Baskerville" w:hAnsi="Baskerville"/>
        </w:rPr>
        <w:t xml:space="preserve">concerned with the political ecology of “Man” </w:t>
      </w:r>
      <w:r w:rsidRPr="00556BCE">
        <w:rPr>
          <w:rFonts w:ascii="Baskerville" w:hAnsi="Baskerville"/>
        </w:rPr>
        <w:t>as a concept</w:t>
      </w:r>
      <w:r>
        <w:rPr>
          <w:rFonts w:ascii="Baskerville" w:hAnsi="Baskerville"/>
        </w:rPr>
        <w:t xml:space="preserve">, as well as its alternatives: both what Man violently excludes and what would be otherwise than Man, undoing it. If both politics and ecology in their different ways deal with the question of relationality, it is normally assumed that politics is concerned with human relationality, and ecology with relational fields in the nonhuman world. It is the imperative of political ecology to question and undo this partition between the human and nonhuman in order to summon new forms of relationality and collectivity; but the abolition of this partition should also involve examining the production of </w:t>
      </w:r>
      <w:r>
        <w:rPr>
          <w:rFonts w:ascii="Baskerville" w:hAnsi="Baskerville"/>
        </w:rPr>
        <w:lastRenderedPageBreak/>
        <w:t xml:space="preserve">nonhumanity or improper humanity </w:t>
      </w:r>
      <w:r w:rsidRPr="00C52926">
        <w:rPr>
          <w:rFonts w:ascii="Baskerville" w:hAnsi="Baskerville"/>
          <w:i/>
        </w:rPr>
        <w:t>within</w:t>
      </w:r>
      <w:r>
        <w:rPr>
          <w:rFonts w:ascii="Baskerville" w:hAnsi="Baskerville"/>
        </w:rPr>
        <w:t xml:space="preserve"> manufactured conceptions of the human—that which is necessarily excluded or degraded so that Man can be Man. </w:t>
      </w:r>
    </w:p>
    <w:p w14:paraId="3B3EA7A0" w14:textId="0F2B6A57" w:rsidR="003E5E40" w:rsidRDefault="003E5E40" w:rsidP="007377B9">
      <w:pPr>
        <w:spacing w:line="480" w:lineRule="auto"/>
        <w:rPr>
          <w:rFonts w:ascii="Baskerville" w:hAnsi="Baskerville"/>
        </w:rPr>
      </w:pPr>
      <w:r>
        <w:rPr>
          <w:rFonts w:ascii="Baskerville" w:hAnsi="Baskerville"/>
        </w:rPr>
        <w:t xml:space="preserve"> </w:t>
      </w:r>
      <w:r>
        <w:rPr>
          <w:rFonts w:ascii="Baskerville" w:hAnsi="Baskerville"/>
        </w:rPr>
        <w:tab/>
        <w:t xml:space="preserve">The issue of relationality foregrounded by political ecology is obviously a stumbling block for </w:t>
      </w:r>
      <w:r w:rsidRPr="00656BD8">
        <w:rPr>
          <w:rFonts w:ascii="Baskerville" w:hAnsi="Baskerville"/>
          <w:i/>
        </w:rPr>
        <w:t>The Last Man</w:t>
      </w:r>
      <w:r>
        <w:rPr>
          <w:rFonts w:ascii="Baskerville" w:hAnsi="Baskerville"/>
        </w:rPr>
        <w:t xml:space="preserve">, for to whom or what can the only man relate? Indeed, the question of relationality, community, and the solitary individual cuts across Johnson’s essay on the novel, which, evoking Nietzsche’s notion of the Last Man, asks on its first page: “The human here is apparently something that says ‘we.’ And what if men were reduced only to ‘I’? Would the word ‘man’ still have the same meaning if there were only one left? Would the end of man take place before or after the death of the last man?” (3). The connection between the “we” and the end(s) of Man comes more fully into view when we recall that Johnson’s essay on Shelley was originally given as a talk at </w:t>
      </w:r>
      <w:ins w:id="38" w:author="Copyeditor" w:date="2022-08-31T12:19:00Z">
        <w:r w:rsidR="007D2E00">
          <w:rPr>
            <w:rFonts w:ascii="Baskerville" w:hAnsi="Baskerville"/>
          </w:rPr>
          <w:t xml:space="preserve">a </w:t>
        </w:r>
      </w:ins>
      <w:r>
        <w:rPr>
          <w:rFonts w:ascii="Baskerville" w:hAnsi="Baskerville"/>
        </w:rPr>
        <w:t xml:space="preserve">conference organized in 1980 by Jean-Luc Nancy and Philippe </w:t>
      </w:r>
      <w:proofErr w:type="spellStart"/>
      <w:r>
        <w:rPr>
          <w:rFonts w:ascii="Baskerville" w:hAnsi="Baskerville"/>
        </w:rPr>
        <w:t>Lacoue</w:t>
      </w:r>
      <w:proofErr w:type="spellEnd"/>
      <w:r>
        <w:rPr>
          <w:rFonts w:ascii="Baskerville" w:hAnsi="Baskerville"/>
        </w:rPr>
        <w:t>-Labarthe on the work of Derrida called “The Ends of Man,” after Derrida’s 1968 essay of that name. This latter essay ends with a haunting three</w:t>
      </w:r>
      <w:ins w:id="39" w:author="Copyeditor" w:date="2022-08-31T12:21:00Z">
        <w:r w:rsidR="007D2E00">
          <w:rPr>
            <w:rFonts w:ascii="Baskerville" w:hAnsi="Baskerville"/>
          </w:rPr>
          <w:t>-</w:t>
        </w:r>
      </w:ins>
      <w:del w:id="40" w:author="Copyeditor" w:date="2022-08-31T12:21:00Z">
        <w:r w:rsidDel="007D2E00">
          <w:rPr>
            <w:rFonts w:ascii="Baskerville" w:hAnsi="Baskerville"/>
          </w:rPr>
          <w:delText xml:space="preserve"> </w:delText>
        </w:r>
      </w:del>
      <w:r>
        <w:rPr>
          <w:rFonts w:ascii="Baskerville" w:hAnsi="Baskerville"/>
        </w:rPr>
        <w:t>word query putting the community of Man in question: “</w:t>
      </w:r>
      <w:commentRangeStart w:id="41"/>
      <w:r w:rsidRPr="00F8151E">
        <w:rPr>
          <w:rFonts w:ascii="Baskerville" w:hAnsi="Baskerville"/>
          <w:i/>
        </w:rPr>
        <w:t>But who, we</w:t>
      </w:r>
      <w:r>
        <w:rPr>
          <w:rFonts w:ascii="Baskerville" w:hAnsi="Baskerville"/>
        </w:rPr>
        <w:t>?</w:t>
      </w:r>
      <w:commentRangeEnd w:id="41"/>
      <w:r w:rsidR="007D2E00">
        <w:rPr>
          <w:rStyle w:val="CommentReference"/>
        </w:rPr>
        <w:commentReference w:id="41"/>
      </w:r>
      <w:r>
        <w:rPr>
          <w:rFonts w:ascii="Baskerville" w:hAnsi="Baskerville"/>
        </w:rPr>
        <w:t>” (136). Derrida’s question(</w:t>
      </w:r>
      <w:proofErr w:type="spellStart"/>
      <w:r>
        <w:rPr>
          <w:rFonts w:ascii="Baskerville" w:hAnsi="Baskerville"/>
        </w:rPr>
        <w:t>ing</w:t>
      </w:r>
      <w:proofErr w:type="spellEnd"/>
      <w:r>
        <w:rPr>
          <w:rFonts w:ascii="Baskerville" w:hAnsi="Baskerville"/>
        </w:rPr>
        <w:t>) of the “we” is explicitly taken up by Black feminist theorist Sylvia Wynter in her exposure and disruption of the racialized coloniality inherent in the idea of “Man.”</w:t>
      </w:r>
      <w:r>
        <w:rPr>
          <w:rStyle w:val="EndnoteReference"/>
          <w:rFonts w:ascii="Baskerville" w:hAnsi="Baskerville"/>
        </w:rPr>
        <w:endnoteReference w:id="5"/>
      </w:r>
      <w:r>
        <w:rPr>
          <w:rFonts w:ascii="Baskerville" w:hAnsi="Baskerville"/>
        </w:rPr>
        <w:t xml:space="preserve"> To simplify, for Wynter, the historically specific notion or genre of humanity of Western Man “over-represented” itself, conflating its ideas of Man (which in the nineteenth century takes the form of </w:t>
      </w:r>
      <w:r w:rsidRPr="005773D0">
        <w:rPr>
          <w:rFonts w:ascii="Baskerville" w:hAnsi="Baskerville"/>
          <w:i/>
        </w:rPr>
        <w:t xml:space="preserve">homo </w:t>
      </w:r>
      <w:proofErr w:type="spellStart"/>
      <w:r>
        <w:rPr>
          <w:rFonts w:ascii="Baskerville" w:hAnsi="Baskerville"/>
          <w:i/>
        </w:rPr>
        <w:t>o</w:t>
      </w:r>
      <w:r w:rsidRPr="005773D0">
        <w:rPr>
          <w:rFonts w:ascii="Baskerville" w:hAnsi="Baskerville"/>
          <w:i/>
        </w:rPr>
        <w:t>economicus</w:t>
      </w:r>
      <w:proofErr w:type="spellEnd"/>
      <w:r>
        <w:rPr>
          <w:rFonts w:ascii="Baskerville" w:hAnsi="Baskerville"/>
        </w:rPr>
        <w:t>) with the proper human as such, creating a false and hierarchical “we.” What Wynter names “[Man’s] over-representation as if it were that of the human” necessarily involved both the “invention” and “subjugation” of racialized “Human Others” in order to “fuel” and to justify Europe’s sovereign “global conquests and expansion” (“Map for the Territory” 128</w:t>
      </w:r>
      <w:del w:id="52" w:author="Copyeditor" w:date="2022-08-31T12:45:00Z">
        <w:r w:rsidDel="00A5365C">
          <w:rPr>
            <w:rFonts w:ascii="Baskerville" w:hAnsi="Baskerville"/>
          </w:rPr>
          <w:delText>-</w:delText>
        </w:r>
      </w:del>
      <w:ins w:id="53" w:author="Copyeditor" w:date="2022-08-31T12:45:00Z">
        <w:r w:rsidR="00A5365C">
          <w:rPr>
            <w:rFonts w:ascii="Baskerville" w:hAnsi="Baskerville"/>
          </w:rPr>
          <w:t>–</w:t>
        </w:r>
      </w:ins>
      <w:r>
        <w:rPr>
          <w:rFonts w:ascii="Baskerville" w:hAnsi="Baskerville"/>
        </w:rPr>
        <w:t>29).</w:t>
      </w:r>
      <w:r>
        <w:rPr>
          <w:rStyle w:val="EndnoteReference"/>
          <w:rFonts w:ascii="Baskerville" w:hAnsi="Baskerville"/>
        </w:rPr>
        <w:endnoteReference w:id="6"/>
      </w:r>
      <w:r>
        <w:rPr>
          <w:rFonts w:ascii="Baskerville" w:hAnsi="Baskerville"/>
        </w:rPr>
        <w:t xml:space="preserve"> The reflexive questioning of the “we,” often by putting it in scare quotes, has become a kind of </w:t>
      </w:r>
      <w:proofErr w:type="spellStart"/>
      <w:r>
        <w:rPr>
          <w:rFonts w:ascii="Baskerville" w:hAnsi="Baskerville"/>
        </w:rPr>
        <w:t>theoreme</w:t>
      </w:r>
      <w:proofErr w:type="spellEnd"/>
      <w:r>
        <w:rPr>
          <w:rFonts w:ascii="Baskerville" w:hAnsi="Baskerville"/>
        </w:rPr>
        <w:t xml:space="preserve"> or theory meme, an almost obligatory move in many strands of critical theoretical discourse.</w:t>
      </w:r>
      <w:r>
        <w:rPr>
          <w:rStyle w:val="EndnoteReference"/>
          <w:rFonts w:ascii="Baskerville" w:hAnsi="Baskerville"/>
        </w:rPr>
        <w:endnoteReference w:id="7"/>
      </w:r>
      <w:r>
        <w:rPr>
          <w:rFonts w:ascii="Baskerville" w:hAnsi="Baskerville"/>
        </w:rPr>
        <w:t xml:space="preserve"> This is for good reason, but in addition to </w:t>
      </w:r>
      <w:r>
        <w:rPr>
          <w:rFonts w:ascii="Baskerville" w:hAnsi="Baskerville"/>
        </w:rPr>
        <w:lastRenderedPageBreak/>
        <w:t xml:space="preserve">bracketing the “we” to draw attention to its contingent formations and naturalized exclusions, it </w:t>
      </w:r>
      <w:ins w:id="61" w:author="Copyeditor" w:date="2022-08-31T12:49:00Z">
        <w:r w:rsidR="00A5365C">
          <w:rPr>
            <w:rFonts w:ascii="Baskerville" w:hAnsi="Baskerville"/>
          </w:rPr>
          <w:t xml:space="preserve">is </w:t>
        </w:r>
      </w:ins>
      <w:r>
        <w:rPr>
          <w:rFonts w:ascii="Baskerville" w:hAnsi="Baskerville"/>
        </w:rPr>
        <w:t>also important to pay attention to what has been bracketed out by given notions of the “we” and of Man</w:t>
      </w:r>
      <w:del w:id="62" w:author="Copyeditor" w:date="2022-08-31T12:50:00Z">
        <w:r w:rsidDel="00A5365C">
          <w:rPr>
            <w:rFonts w:ascii="Baskerville" w:hAnsi="Baskerville"/>
          </w:rPr>
          <w:delText>,</w:delText>
        </w:r>
      </w:del>
      <w:r>
        <w:rPr>
          <w:rFonts w:ascii="Baskerville" w:hAnsi="Baskerville"/>
        </w:rPr>
        <w:t xml:space="preserve"> in order to disclose other forms of life, relation, and collectivity that move outside and against the paradigm of Man.</w:t>
      </w:r>
      <w:r w:rsidRPr="001B3103">
        <w:rPr>
          <w:rFonts w:ascii="Baskerville" w:hAnsi="Baskerville"/>
        </w:rPr>
        <w:t xml:space="preserve"> </w:t>
      </w:r>
      <w:r>
        <w:rPr>
          <w:rFonts w:ascii="Baskerville" w:hAnsi="Baskerville"/>
        </w:rPr>
        <w:t xml:space="preserve">The last section of this essay attempts to read for and think through images of these alternative forms, these omens of an “otherwise we-ness,” in </w:t>
      </w:r>
      <w:r w:rsidRPr="001B3103">
        <w:rPr>
          <w:rFonts w:ascii="Baskerville" w:hAnsi="Baskerville"/>
          <w:i/>
        </w:rPr>
        <w:t>The Last Man</w:t>
      </w:r>
      <w:r>
        <w:rPr>
          <w:rFonts w:ascii="Baskerville" w:hAnsi="Baskerville"/>
        </w:rPr>
        <w:t>.</w:t>
      </w:r>
      <w:r>
        <w:rPr>
          <w:rStyle w:val="EndnoteReference"/>
          <w:rFonts w:ascii="Baskerville" w:hAnsi="Baskerville"/>
        </w:rPr>
        <w:endnoteReference w:id="8"/>
      </w:r>
      <w:r>
        <w:rPr>
          <w:rFonts w:ascii="Baskerville" w:hAnsi="Baskerville"/>
        </w:rPr>
        <w:t xml:space="preserve"> </w:t>
      </w:r>
    </w:p>
    <w:p w14:paraId="6DB18A33" w14:textId="5AA07346" w:rsidR="003E5E40" w:rsidRDefault="003E5E40" w:rsidP="007377B9">
      <w:pPr>
        <w:spacing w:line="480" w:lineRule="auto"/>
        <w:rPr>
          <w:rFonts w:ascii="Baskerville" w:hAnsi="Baskerville"/>
        </w:rPr>
      </w:pPr>
      <w:r>
        <w:rPr>
          <w:rFonts w:ascii="Baskerville" w:hAnsi="Baskerville"/>
        </w:rPr>
        <w:tab/>
        <w:t xml:space="preserve">To arrive there, section two builds on the paradigm of </w:t>
      </w:r>
      <w:r w:rsidRPr="00096219">
        <w:rPr>
          <w:rFonts w:ascii="Baskerville" w:hAnsi="Baskerville"/>
          <w:i/>
        </w:rPr>
        <w:t xml:space="preserve">The Last Man </w:t>
      </w:r>
      <w:r w:rsidRPr="006252EF">
        <w:rPr>
          <w:rFonts w:ascii="Baskerville" w:hAnsi="Baskerville"/>
        </w:rPr>
        <w:t>opened</w:t>
      </w:r>
      <w:r w:rsidRPr="00096219">
        <w:rPr>
          <w:rFonts w:ascii="Baskerville" w:hAnsi="Baskerville"/>
          <w:i/>
        </w:rPr>
        <w:t xml:space="preserve"> </w:t>
      </w:r>
      <w:r>
        <w:rPr>
          <w:rFonts w:ascii="Baskerville" w:hAnsi="Baskerville"/>
        </w:rPr>
        <w:t>up by Barbara Johnson and others and examines how the novel’s critique of Man centers upon a hierarchically differentiated concept of Man as a sovereign who is constantly engaged in projects, labor</w:t>
      </w:r>
      <w:del w:id="63" w:author="Copyeditor" w:date="2022-08-31T13:17:00Z">
        <w:r w:rsidDel="002226A6">
          <w:rPr>
            <w:rFonts w:ascii="Baskerville" w:hAnsi="Baskerville"/>
          </w:rPr>
          <w:delText>s</w:delText>
        </w:r>
      </w:del>
      <w:r>
        <w:rPr>
          <w:rFonts w:ascii="Baskerville" w:hAnsi="Baskerville"/>
        </w:rPr>
        <w:t xml:space="preserve">, improvement, and tasks. Man’s sovereignty is indexed by these projects, as well as by progress into a future that is only seemingly open to possibility but in fact necessitates a reproduction of the world as it is, preventing other forms of existence from blossoming. This means the novel’s conception of Man faces an apparent paradox: on the one hand, (white, European, especially English) Man is the finished, highest </w:t>
      </w:r>
      <w:r w:rsidRPr="003F6D71">
        <w:rPr>
          <w:rFonts w:ascii="Baskerville" w:hAnsi="Baskerville"/>
          <w:i/>
        </w:rPr>
        <w:t>telos</w:t>
      </w:r>
      <w:r>
        <w:rPr>
          <w:rFonts w:ascii="Baskerville" w:hAnsi="Baskerville"/>
        </w:rPr>
        <w:t xml:space="preserve"> of being, the summit of both humanity and earthly creation (“the triumph of man”); on the other hand, and at the same time, Man is constitutively open (indeed the </w:t>
      </w:r>
      <w:r w:rsidRPr="00AE743A">
        <w:rPr>
          <w:rFonts w:ascii="Baskerville" w:hAnsi="Baskerville"/>
          <w:i/>
        </w:rPr>
        <w:t>most</w:t>
      </w:r>
      <w:r>
        <w:rPr>
          <w:rFonts w:ascii="Baskerville" w:hAnsi="Baskerville"/>
        </w:rPr>
        <w:t xml:space="preserve"> open) to possibilities that he actualizes through tasks and projects, which only reproduce Man and the world as structures.</w:t>
      </w:r>
      <w:r>
        <w:rPr>
          <w:rStyle w:val="EndnoteReference"/>
          <w:rFonts w:ascii="Baskerville" w:hAnsi="Baskerville"/>
        </w:rPr>
        <w:endnoteReference w:id="9"/>
      </w:r>
      <w:r>
        <w:rPr>
          <w:rFonts w:ascii="Baskerville" w:hAnsi="Baskerville"/>
        </w:rPr>
        <w:t xml:space="preserve"> For example, later in the novel, when Verney addresses England as “the triumph of man,” he attributes this chauvinistic civilizational triumph to “thy children, their unwearied industry and lofty aspiration,” that is, their ambitious projects and tasks (LM 324). </w:t>
      </w:r>
    </w:p>
    <w:p w14:paraId="38386DAA" w14:textId="20637266" w:rsidR="003E5E40" w:rsidRDefault="003E5E40" w:rsidP="00A51181">
      <w:pPr>
        <w:spacing w:line="480" w:lineRule="auto"/>
        <w:ind w:firstLine="720"/>
        <w:rPr>
          <w:rFonts w:ascii="Baskerville" w:hAnsi="Baskerville"/>
        </w:rPr>
      </w:pPr>
      <w:r>
        <w:rPr>
          <w:rFonts w:ascii="Baskerville" w:hAnsi="Baskerville"/>
        </w:rPr>
        <w:t xml:space="preserve">However, this paradigm of (European) Man’s sovereignty established through a dialectic of project and progress collides with and is undone by the forces of abdication, </w:t>
      </w:r>
      <w:proofErr w:type="spellStart"/>
      <w:r>
        <w:rPr>
          <w:rFonts w:ascii="Baskerville" w:hAnsi="Baskerville"/>
        </w:rPr>
        <w:t>inoperativity</w:t>
      </w:r>
      <w:proofErr w:type="spellEnd"/>
      <w:r>
        <w:rPr>
          <w:rFonts w:ascii="Baskerville" w:hAnsi="Baskerville"/>
        </w:rPr>
        <w:t xml:space="preserve">, interruption, and aimlessness that permeate </w:t>
      </w:r>
      <w:r w:rsidRPr="00B242C6">
        <w:rPr>
          <w:rFonts w:ascii="Baskerville" w:hAnsi="Baskerville"/>
          <w:i/>
        </w:rPr>
        <w:t>The Last Man</w:t>
      </w:r>
      <w:r>
        <w:rPr>
          <w:rFonts w:ascii="Baskerville" w:hAnsi="Baskerville"/>
        </w:rPr>
        <w:t>. This theme of abdication begins with the narrator’s relinquishment of authorship and authority to the Sibylline prophecy</w:t>
      </w:r>
      <w:ins w:id="64" w:author="Copyeditor" w:date="2022-08-31T13:25:00Z">
        <w:r w:rsidR="00665A0A">
          <w:rPr>
            <w:rFonts w:ascii="Baskerville" w:hAnsi="Baskerville"/>
          </w:rPr>
          <w:t>,</w:t>
        </w:r>
      </w:ins>
      <w:r>
        <w:rPr>
          <w:rFonts w:ascii="Baskerville" w:hAnsi="Baskerville"/>
        </w:rPr>
        <w:t xml:space="preserve"> which she </w:t>
      </w:r>
      <w:r>
        <w:rPr>
          <w:rFonts w:ascii="Baskerville" w:hAnsi="Baskerville"/>
        </w:rPr>
        <w:lastRenderedPageBreak/>
        <w:t>transcribes and translates, and continues through the constant abdications of sovereignty, authority, and direction in the narrative</w:t>
      </w:r>
      <w:del w:id="65" w:author="Copyeditor" w:date="2022-08-31T13:25:00Z">
        <w:r w:rsidDel="00665A0A">
          <w:rPr>
            <w:rFonts w:ascii="Baskerville" w:hAnsi="Baskerville"/>
          </w:rPr>
          <w:delText>,</w:delText>
        </w:r>
      </w:del>
      <w:r>
        <w:rPr>
          <w:rFonts w:ascii="Baskerville" w:hAnsi="Baskerville"/>
        </w:rPr>
        <w:t xml:space="preserve"> to the plague that interrupts all futurity. Along the way, the novel creates apertures and overtures both in and outside its narrative for imagining other, relational forms of life that do not hew to the colonial and ontological protocols of Man</w:t>
      </w:r>
      <w:del w:id="66" w:author="Copyeditor" w:date="2022-08-31T13:25:00Z">
        <w:r w:rsidDel="00665A0A">
          <w:rPr>
            <w:rFonts w:ascii="Baskerville" w:hAnsi="Baskerville"/>
          </w:rPr>
          <w:delText>,</w:delText>
        </w:r>
      </w:del>
      <w:r>
        <w:rPr>
          <w:rFonts w:ascii="Baskerville" w:hAnsi="Baskerville"/>
        </w:rPr>
        <w:t xml:space="preserve"> or what Lisa Lowe calls the “colonial divisions of humanity” (7). One example of this life other than Man, a life without sovereignty, is evoked by the last man himself, Lionel Verney, who on the last page of the novel begs for a task that would afford him a teleological orientation: “I long</w:t>
      </w:r>
      <w:ins w:id="67" w:author="Copyeditor" w:date="2022-08-31T13:27:00Z">
        <w:r w:rsidR="00665A0A">
          <w:rPr>
            <w:rFonts w:ascii="Baskerville" w:hAnsi="Baskerville"/>
          </w:rPr>
          <w:t> . . . </w:t>
        </w:r>
      </w:ins>
      <w:del w:id="68" w:author="Copyeditor" w:date="2022-08-31T13:27:00Z">
        <w:r w:rsidDel="00665A0A">
          <w:rPr>
            <w:rFonts w:ascii="Baskerville" w:hAnsi="Baskerville"/>
          </w:rPr>
          <w:delText>…</w:delText>
        </w:r>
      </w:del>
      <w:r>
        <w:rPr>
          <w:rFonts w:ascii="Baskerville" w:hAnsi="Baskerville"/>
        </w:rPr>
        <w:t xml:space="preserve">to have some </w:t>
      </w:r>
      <w:r w:rsidRPr="00790473">
        <w:rPr>
          <w:rFonts w:ascii="Baskerville" w:hAnsi="Baskerville"/>
          <w:i/>
        </w:rPr>
        <w:t>task</w:t>
      </w:r>
      <w:r>
        <w:rPr>
          <w:rFonts w:ascii="Baskerville" w:hAnsi="Baskerville"/>
        </w:rPr>
        <w:t xml:space="preserve">, however slight or voluntary, for each day’s fulfillment” (LM 470; </w:t>
      </w:r>
      <w:del w:id="69" w:author="Copyeditor" w:date="2022-08-31T13:27:00Z">
        <w:r w:rsidDel="00665A0A">
          <w:rPr>
            <w:rFonts w:ascii="Baskerville" w:hAnsi="Baskerville"/>
          </w:rPr>
          <w:delText xml:space="preserve">my </w:delText>
        </w:r>
      </w:del>
      <w:r>
        <w:rPr>
          <w:rFonts w:ascii="Baskerville" w:hAnsi="Baskerville"/>
        </w:rPr>
        <w:t>emphasis</w:t>
      </w:r>
      <w:ins w:id="70" w:author="Copyeditor" w:date="2022-08-31T13:27:00Z">
        <w:r w:rsidR="00665A0A">
          <w:rPr>
            <w:rFonts w:ascii="Baskerville" w:hAnsi="Baskerville"/>
          </w:rPr>
          <w:t xml:space="preserve"> added</w:t>
        </w:r>
      </w:ins>
      <w:r>
        <w:rPr>
          <w:rFonts w:ascii="Baskerville" w:hAnsi="Baskerville"/>
        </w:rPr>
        <w:t xml:space="preserve">). Condemned to wander the ravaged and empty earth without task, both the last man and </w:t>
      </w:r>
      <w:r w:rsidRPr="00F805E5">
        <w:rPr>
          <w:rFonts w:ascii="Baskerville" w:hAnsi="Baskerville"/>
          <w:i/>
        </w:rPr>
        <w:t>The Last Man</w:t>
      </w:r>
      <w:r>
        <w:rPr>
          <w:rFonts w:ascii="Baskerville" w:hAnsi="Baskerville"/>
        </w:rPr>
        <w:t xml:space="preserve"> disclose an image of what might be other than Man, an image that in its very isolation allows us to imagine a relational existence without ground or </w:t>
      </w:r>
      <w:r w:rsidRPr="005E67AE">
        <w:rPr>
          <w:rFonts w:ascii="Baskerville" w:hAnsi="Baskerville"/>
          <w:i/>
        </w:rPr>
        <w:t>telos</w:t>
      </w:r>
      <w:r>
        <w:rPr>
          <w:rFonts w:ascii="Baskerville" w:hAnsi="Baskerville"/>
        </w:rPr>
        <w:t>, after the end of History and in its ruins.</w:t>
      </w:r>
      <w:del w:id="71" w:author="Copyeditor" w:date="2022-08-31T13:29:00Z">
        <w:r w:rsidDel="002A4014">
          <w:rPr>
            <w:rFonts w:ascii="Baskerville" w:hAnsi="Baskerville"/>
          </w:rPr>
          <w:delText xml:space="preserve"> </w:delText>
        </w:r>
      </w:del>
      <w:r>
        <w:rPr>
          <w:rFonts w:ascii="Baskerville" w:hAnsi="Baskerville"/>
        </w:rPr>
        <w:t xml:space="preserve"> In this way, the last man’s </w:t>
      </w:r>
      <w:proofErr w:type="spellStart"/>
      <w:r>
        <w:rPr>
          <w:rFonts w:ascii="Baskerville" w:hAnsi="Baskerville"/>
        </w:rPr>
        <w:t>tasklessness</w:t>
      </w:r>
      <w:proofErr w:type="spellEnd"/>
      <w:r>
        <w:rPr>
          <w:rFonts w:ascii="Baskerville" w:hAnsi="Baskerville"/>
        </w:rPr>
        <w:t xml:space="preserve"> embodies Georges </w:t>
      </w:r>
      <w:proofErr w:type="spellStart"/>
      <w:r>
        <w:rPr>
          <w:rFonts w:ascii="Baskerville" w:hAnsi="Baskerville"/>
        </w:rPr>
        <w:t>Bataille’s</w:t>
      </w:r>
      <w:proofErr w:type="spellEnd"/>
      <w:r>
        <w:rPr>
          <w:rFonts w:ascii="Baskerville" w:hAnsi="Baskerville"/>
        </w:rPr>
        <w:t xml:space="preserve"> famous concept of life after the end of History as a “</w:t>
      </w:r>
      <w:proofErr w:type="spellStart"/>
      <w:r>
        <w:rPr>
          <w:rFonts w:ascii="Baskerville" w:hAnsi="Baskerville"/>
        </w:rPr>
        <w:t>negativité</w:t>
      </w:r>
      <w:proofErr w:type="spellEnd"/>
      <w:r>
        <w:rPr>
          <w:rFonts w:ascii="Baskerville" w:hAnsi="Baskerville"/>
        </w:rPr>
        <w:t xml:space="preserve"> </w:t>
      </w:r>
      <w:proofErr w:type="spellStart"/>
      <w:r>
        <w:rPr>
          <w:rFonts w:ascii="Baskerville" w:hAnsi="Baskerville"/>
        </w:rPr>
        <w:t>sans</w:t>
      </w:r>
      <w:proofErr w:type="spellEnd"/>
      <w:r>
        <w:rPr>
          <w:rFonts w:ascii="Baskerville" w:hAnsi="Baskerville"/>
        </w:rPr>
        <w:t xml:space="preserve"> </w:t>
      </w:r>
      <w:proofErr w:type="spellStart"/>
      <w:r>
        <w:rPr>
          <w:rFonts w:ascii="Baskerville" w:hAnsi="Baskerville"/>
        </w:rPr>
        <w:t>emploi</w:t>
      </w:r>
      <w:proofErr w:type="spellEnd"/>
      <w:r>
        <w:rPr>
          <w:rFonts w:ascii="Baskerville" w:hAnsi="Baskerville"/>
        </w:rPr>
        <w:t>,” which we might here translate as</w:t>
      </w:r>
      <w:del w:id="72" w:author="Copyeditor" w:date="2022-08-31T13:29:00Z">
        <w:r w:rsidDel="002A4014">
          <w:rPr>
            <w:rFonts w:ascii="Baskerville" w:hAnsi="Baskerville"/>
          </w:rPr>
          <w:delText>:</w:delText>
        </w:r>
      </w:del>
      <w:r>
        <w:rPr>
          <w:rFonts w:ascii="Baskerville" w:hAnsi="Baskerville"/>
        </w:rPr>
        <w:t xml:space="preserve"> </w:t>
      </w:r>
      <w:ins w:id="73" w:author="Copyeditor" w:date="2022-08-31T13:29:00Z">
        <w:r w:rsidR="002A4014">
          <w:rPr>
            <w:rFonts w:ascii="Baskerville" w:hAnsi="Baskerville"/>
          </w:rPr>
          <w:t>“</w:t>
        </w:r>
      </w:ins>
      <w:r>
        <w:rPr>
          <w:rFonts w:ascii="Baskerville" w:hAnsi="Baskerville"/>
        </w:rPr>
        <w:t>negativity without task</w:t>
      </w:r>
      <w:ins w:id="74" w:author="Copyeditor" w:date="2022-08-31T13:29:00Z">
        <w:r w:rsidR="002A4014">
          <w:rPr>
            <w:rFonts w:ascii="Baskerville" w:hAnsi="Baskerville"/>
          </w:rPr>
          <w:t>”</w:t>
        </w:r>
      </w:ins>
      <w:r>
        <w:rPr>
          <w:rFonts w:ascii="Baskerville" w:hAnsi="Baskerville"/>
        </w:rPr>
        <w:t xml:space="preserve"> (369</w:t>
      </w:r>
      <w:commentRangeStart w:id="75"/>
      <w:r>
        <w:rPr>
          <w:rFonts w:ascii="Baskerville" w:hAnsi="Baskerville"/>
        </w:rPr>
        <w:t>).</w:t>
      </w:r>
      <w:r>
        <w:rPr>
          <w:rStyle w:val="EndnoteReference"/>
          <w:rFonts w:ascii="Baskerville" w:hAnsi="Baskerville"/>
        </w:rPr>
        <w:endnoteReference w:id="10"/>
      </w:r>
      <w:r>
        <w:rPr>
          <w:rFonts w:ascii="Baskerville" w:hAnsi="Baskerville"/>
        </w:rPr>
        <w:t xml:space="preserve"> </w:t>
      </w:r>
      <w:commentRangeEnd w:id="75"/>
      <w:r w:rsidR="004B52B1">
        <w:rPr>
          <w:rStyle w:val="CommentReference"/>
        </w:rPr>
        <w:commentReference w:id="75"/>
      </w:r>
    </w:p>
    <w:p w14:paraId="1E51536F" w14:textId="2829DEAA" w:rsidR="003E5E40" w:rsidRDefault="003E5E40" w:rsidP="00892447">
      <w:pPr>
        <w:spacing w:line="480" w:lineRule="auto"/>
        <w:ind w:firstLine="720"/>
        <w:rPr>
          <w:rFonts w:ascii="Baskerville" w:hAnsi="Baskerville"/>
        </w:rPr>
      </w:pPr>
      <w:r>
        <w:rPr>
          <w:rFonts w:ascii="Baskerville" w:hAnsi="Baskerville"/>
        </w:rPr>
        <w:t xml:space="preserve">After section two develops </w:t>
      </w:r>
      <w:r w:rsidRPr="00094ECD">
        <w:rPr>
          <w:rFonts w:ascii="Baskerville" w:hAnsi="Baskerville"/>
          <w:i/>
        </w:rPr>
        <w:t>The Last Ma</w:t>
      </w:r>
      <w:r>
        <w:rPr>
          <w:rFonts w:ascii="Baskerville" w:hAnsi="Baskerville"/>
          <w:i/>
        </w:rPr>
        <w:t>n</w:t>
      </w:r>
      <w:r>
        <w:rPr>
          <w:rFonts w:ascii="Baskerville" w:hAnsi="Baskerville"/>
        </w:rPr>
        <w:t>’s notion of Man as a sovereign engaging in tasks, projects, and labors of improvement, section three examines</w:t>
      </w:r>
      <w:r w:rsidRPr="00DD3272">
        <w:rPr>
          <w:rFonts w:ascii="Baskerville" w:hAnsi="Baskerville"/>
        </w:rPr>
        <w:t xml:space="preserve"> </w:t>
      </w:r>
      <w:r>
        <w:rPr>
          <w:rFonts w:ascii="Baskerville" w:hAnsi="Baskerville"/>
        </w:rPr>
        <w:t>a vexed</w:t>
      </w:r>
      <w:r w:rsidRPr="00DD3272">
        <w:rPr>
          <w:rFonts w:ascii="Baskerville" w:hAnsi="Baskerville"/>
        </w:rPr>
        <w:t xml:space="preserve"> scene with </w:t>
      </w:r>
      <w:r>
        <w:rPr>
          <w:rFonts w:ascii="Baskerville" w:hAnsi="Baskerville"/>
        </w:rPr>
        <w:t xml:space="preserve">the </w:t>
      </w:r>
      <w:r w:rsidRPr="00DD3272">
        <w:rPr>
          <w:rFonts w:ascii="Baskerville" w:hAnsi="Baskerville"/>
        </w:rPr>
        <w:t>novel</w:t>
      </w:r>
      <w:r>
        <w:rPr>
          <w:rFonts w:ascii="Baskerville" w:hAnsi="Baskerville"/>
        </w:rPr>
        <w:t>’s only explicitly Black char</w:t>
      </w:r>
      <w:r w:rsidRPr="00DD3272">
        <w:rPr>
          <w:rFonts w:ascii="Baskerville" w:hAnsi="Baskerville"/>
        </w:rPr>
        <w:t>acter to lay bare</w:t>
      </w:r>
      <w:r>
        <w:rPr>
          <w:rFonts w:ascii="Baskerville" w:hAnsi="Baskerville"/>
        </w:rPr>
        <w:t xml:space="preserve"> the racialized exclusions inherent in Man</w:t>
      </w:r>
      <w:del w:id="76" w:author="Copyeditor" w:date="2022-08-31T14:01:00Z">
        <w:r w:rsidDel="004B52B1">
          <w:rPr>
            <w:rFonts w:ascii="Baskerville" w:hAnsi="Baskerville"/>
          </w:rPr>
          <w:delText>,</w:delText>
        </w:r>
      </w:del>
      <w:r>
        <w:rPr>
          <w:rFonts w:ascii="Baskerville" w:hAnsi="Baskerville"/>
        </w:rPr>
        <w:t xml:space="preserve"> </w:t>
      </w:r>
      <w:r w:rsidRPr="00DD3272">
        <w:rPr>
          <w:rFonts w:ascii="Baskerville" w:hAnsi="Baskerville"/>
        </w:rPr>
        <w:t>and to show</w:t>
      </w:r>
      <w:r>
        <w:rPr>
          <w:rFonts w:ascii="Baskerville" w:hAnsi="Baskerville"/>
        </w:rPr>
        <w:t xml:space="preserve"> how Verney</w:t>
      </w:r>
      <w:r w:rsidRPr="00DD3272">
        <w:rPr>
          <w:rFonts w:ascii="Baskerville" w:hAnsi="Baskerville"/>
        </w:rPr>
        <w:t xml:space="preserve"> </w:t>
      </w:r>
      <w:r>
        <w:rPr>
          <w:rFonts w:ascii="Baskerville" w:hAnsi="Baskerville"/>
        </w:rPr>
        <w:t>refuses the opportunity to abdicate this sovereign position. Reading the scene of the plague’s transmission to Verney by a “negro half clad” by drawing on critiques of the human and the notion of flesh from work in Black Studies, I reframe this scene as the very heart of the novel’s incisive interrogation of Man. The final section then dwells with what the novel variously calls “other shapes,” “other spirits,” and “other forms of being” that refuse the over</w:t>
      </w:r>
      <w:del w:id="77" w:author="Copyeditor" w:date="2022-08-31T14:03:00Z">
        <w:r w:rsidDel="004B52B1">
          <w:rPr>
            <w:rFonts w:ascii="Baskerville" w:hAnsi="Baskerville"/>
          </w:rPr>
          <w:delText>-</w:delText>
        </w:r>
      </w:del>
      <w:r>
        <w:rPr>
          <w:rFonts w:ascii="Baskerville" w:hAnsi="Baskerville"/>
        </w:rPr>
        <w:t xml:space="preserve">represented order of Man and open the door to something else. As one of Romanticism’s most important </w:t>
      </w:r>
      <w:r>
        <w:rPr>
          <w:rFonts w:ascii="Baskerville" w:hAnsi="Baskerville"/>
        </w:rPr>
        <w:lastRenderedPageBreak/>
        <w:t xml:space="preserve">experiments in political ecology, </w:t>
      </w:r>
      <w:r w:rsidRPr="004E5D92">
        <w:rPr>
          <w:rFonts w:ascii="Baskerville" w:hAnsi="Baskerville"/>
          <w:i/>
        </w:rPr>
        <w:t>The Last Man</w:t>
      </w:r>
      <w:r>
        <w:rPr>
          <w:rFonts w:ascii="Baskerville" w:hAnsi="Baskerville"/>
        </w:rPr>
        <w:t xml:space="preserve"> both plumbs the disastrous politics and ecology encoded in Man</w:t>
      </w:r>
      <w:del w:id="78" w:author="Copyeditor" w:date="2022-08-31T14:04:00Z">
        <w:r w:rsidDel="004B52B1">
          <w:rPr>
            <w:rFonts w:ascii="Baskerville" w:hAnsi="Baskerville"/>
          </w:rPr>
          <w:delText>,</w:delText>
        </w:r>
      </w:del>
      <w:r>
        <w:rPr>
          <w:rFonts w:ascii="Baskerville" w:hAnsi="Baskerville"/>
        </w:rPr>
        <w:t xml:space="preserve"> and finds other forms of common life sealed in the immanence of a kiss. </w:t>
      </w:r>
    </w:p>
    <w:p w14:paraId="5890C407" w14:textId="77777777" w:rsidR="003E5E40" w:rsidRDefault="003E5E40" w:rsidP="00892447">
      <w:pPr>
        <w:spacing w:line="480" w:lineRule="auto"/>
        <w:ind w:firstLine="720"/>
        <w:rPr>
          <w:rFonts w:ascii="Baskerville" w:hAnsi="Baskerville"/>
        </w:rPr>
      </w:pPr>
    </w:p>
    <w:p w14:paraId="2B78A369" w14:textId="62872F39" w:rsidR="003E5E40" w:rsidRDefault="003E5E40" w:rsidP="000719B5">
      <w:pPr>
        <w:spacing w:line="480" w:lineRule="auto"/>
        <w:jc w:val="center"/>
        <w:rPr>
          <w:rFonts w:ascii="Baskerville" w:hAnsi="Baskerville"/>
        </w:rPr>
      </w:pPr>
      <w:del w:id="79" w:author="Copyeditor" w:date="2022-08-31T14:17:00Z">
        <w:r w:rsidRPr="00823F42" w:rsidDel="000D2C5E">
          <w:rPr>
            <w:rFonts w:ascii="Baskerville" w:hAnsi="Baskerville"/>
            <w:b/>
          </w:rPr>
          <w:delText>II.</w:delText>
        </w:r>
        <w:r w:rsidDel="000D2C5E">
          <w:rPr>
            <w:rFonts w:ascii="Baskerville" w:hAnsi="Baskerville"/>
          </w:rPr>
          <w:delText xml:space="preserve"> </w:delText>
        </w:r>
      </w:del>
      <w:r w:rsidRPr="00160B61">
        <w:rPr>
          <w:rFonts w:ascii="Baskerville" w:hAnsi="Baskerville"/>
          <w:b/>
        </w:rPr>
        <w:t>Task Master</w:t>
      </w:r>
    </w:p>
    <w:p w14:paraId="4E21ACD7" w14:textId="14BA3311" w:rsidR="003E5E40" w:rsidRDefault="003E5E40" w:rsidP="007377B9">
      <w:pPr>
        <w:spacing w:line="480" w:lineRule="auto"/>
        <w:rPr>
          <w:rFonts w:ascii="Baskerville" w:hAnsi="Baskerville"/>
        </w:rPr>
      </w:pPr>
      <w:r>
        <w:rPr>
          <w:rFonts w:ascii="Baskerville" w:hAnsi="Baskerville"/>
        </w:rPr>
        <w:tab/>
        <w:t xml:space="preserve">That “Man” is a construct was understood and explored more thoroughly, and literally, by Mary Shelley than perhaps any other Romantic author (this is of course one of the many lessons of </w:t>
      </w:r>
      <w:r w:rsidRPr="000F6195">
        <w:rPr>
          <w:rFonts w:ascii="Baskerville" w:hAnsi="Baskerville"/>
          <w:i/>
        </w:rPr>
        <w:t>Frankenstein</w:t>
      </w:r>
      <w:r>
        <w:rPr>
          <w:rFonts w:ascii="Baskerville" w:hAnsi="Baskerville"/>
        </w:rPr>
        <w:t xml:space="preserve">). In </w:t>
      </w:r>
      <w:r w:rsidRPr="001032C5">
        <w:rPr>
          <w:rFonts w:ascii="Baskerville" w:hAnsi="Baskerville"/>
          <w:i/>
        </w:rPr>
        <w:t>The Last Man</w:t>
      </w:r>
      <w:r>
        <w:rPr>
          <w:rFonts w:ascii="Baskerville" w:hAnsi="Baskerville"/>
        </w:rPr>
        <w:t xml:space="preserve">, one way that the construction of Man is recapitulated is through the autobiographical microcosm of the last man Lionel Verney himself, who was orphaned along with his sister Perdita and grew up in </w:t>
      </w:r>
      <w:ins w:id="80" w:author="Copyeditor" w:date="2022-08-31T14:25:00Z">
        <w:r w:rsidR="0063791E">
          <w:rPr>
            <w:rFonts w:ascii="Baskerville" w:hAnsi="Baskerville"/>
          </w:rPr>
          <w:t xml:space="preserve">a </w:t>
        </w:r>
      </w:ins>
      <w:r>
        <w:rPr>
          <w:rFonts w:ascii="Baskerville" w:hAnsi="Baskerville"/>
        </w:rPr>
        <w:t xml:space="preserve">state he himself describes as “savagery” (LM 29). He gradually leaves this “savage” state and enters the subtly (and </w:t>
      </w:r>
      <w:proofErr w:type="spellStart"/>
      <w:r>
        <w:rPr>
          <w:rFonts w:ascii="Baskerville" w:hAnsi="Baskerville"/>
        </w:rPr>
        <w:t>punningly</w:t>
      </w:r>
      <w:proofErr w:type="spellEnd"/>
      <w:r>
        <w:rPr>
          <w:rFonts w:ascii="Baskerville" w:hAnsi="Baskerville"/>
        </w:rPr>
        <w:t>) racialized “</w:t>
      </w:r>
      <w:r w:rsidRPr="00121730">
        <w:rPr>
          <w:rFonts w:ascii="Baskerville" w:hAnsi="Baskerville"/>
          <w:i/>
        </w:rPr>
        <w:t>paled</w:t>
      </w:r>
      <w:r>
        <w:rPr>
          <w:rFonts w:ascii="Baskerville" w:hAnsi="Baskerville"/>
        </w:rPr>
        <w:t xml:space="preserve"> demesne of civilization” only when subjected to a sovereign, a “master hand” (27, 29; </w:t>
      </w:r>
      <w:del w:id="81" w:author="Copyeditor" w:date="2022-08-31T14:25:00Z">
        <w:r w:rsidDel="0063791E">
          <w:rPr>
            <w:rFonts w:ascii="Baskerville" w:hAnsi="Baskerville"/>
          </w:rPr>
          <w:delText xml:space="preserve">my </w:delText>
        </w:r>
      </w:del>
      <w:r>
        <w:rPr>
          <w:rFonts w:ascii="Baskerville" w:hAnsi="Baskerville"/>
        </w:rPr>
        <w:t>emphasis</w:t>
      </w:r>
      <w:ins w:id="82" w:author="Copyeditor" w:date="2022-08-31T14:26:00Z">
        <w:r w:rsidR="0063791E">
          <w:rPr>
            <w:rFonts w:ascii="Baskerville" w:hAnsi="Baskerville"/>
          </w:rPr>
          <w:t xml:space="preserve"> added</w:t>
        </w:r>
      </w:ins>
      <w:r>
        <w:rPr>
          <w:rFonts w:ascii="Baskerville" w:hAnsi="Baskerville"/>
        </w:rPr>
        <w:t>). When their long-lost family friend Adrian, the prince and son of the abdicated and final King of England, comes to Cumberland, Verney almost immediately falls under Adrian’s refined and noble spell. Throwing off his “war against civilization,” Verney follows Adrian down the path of progress into civilization, which is progress into the domain of Man: “I now began to be human,” Verney writes (29). He goes on to compare his newfound claims to participate in both civilization and Man to nothing other than the primal scene of colonialism itself, 1492: “</w:t>
      </w:r>
      <w:r w:rsidRPr="001D7173">
        <w:rPr>
          <w:rFonts w:ascii="Baskerville" w:hAnsi="Baskerville"/>
        </w:rPr>
        <w:t>I felt as the sailor, who from the topmast first discovered the shore of America; and like him I hastened to tell my companions of my</w:t>
      </w:r>
      <w:r>
        <w:rPr>
          <w:rFonts w:ascii="Baskerville" w:hAnsi="Baskerville"/>
        </w:rPr>
        <w:t xml:space="preserve"> discoveries in unknown regions” (31). This is yet another indication that “Man” in the novel is not a universal category</w:t>
      </w:r>
      <w:del w:id="83" w:author="Copyeditor" w:date="2022-08-31T14:30:00Z">
        <w:r w:rsidDel="0063791E">
          <w:rPr>
            <w:rFonts w:ascii="Baskerville" w:hAnsi="Baskerville"/>
          </w:rPr>
          <w:delText>,</w:delText>
        </w:r>
      </w:del>
      <w:r>
        <w:rPr>
          <w:rFonts w:ascii="Baskerville" w:hAnsi="Baskerville"/>
        </w:rPr>
        <w:t xml:space="preserve"> but a contingent, colonial one, whose conceptualization is inextricable from the divisions of 1492 and what Wynter calls its “new world view.”</w:t>
      </w:r>
      <w:r>
        <w:rPr>
          <w:rStyle w:val="EndnoteReference"/>
          <w:rFonts w:ascii="Baskerville" w:hAnsi="Baskerville"/>
        </w:rPr>
        <w:endnoteReference w:id="11"/>
      </w:r>
      <w:r>
        <w:rPr>
          <w:rFonts w:ascii="Baskerville" w:hAnsi="Baskerville"/>
        </w:rPr>
        <w:t xml:space="preserve"> To become Man is to enter into a relation of coloniality</w:t>
      </w:r>
      <w:del w:id="86" w:author="Copyeditor" w:date="2022-08-31T14:31:00Z">
        <w:r w:rsidDel="00E82B1F">
          <w:rPr>
            <w:rFonts w:ascii="Baskerville" w:hAnsi="Baskerville"/>
          </w:rPr>
          <w:delText>,</w:delText>
        </w:r>
      </w:del>
      <w:r>
        <w:rPr>
          <w:rFonts w:ascii="Baskerville" w:hAnsi="Baskerville"/>
        </w:rPr>
        <w:t xml:space="preserve"> and to assume whiteness. Man’s supposed universality is constituted by its exclusions, exceptions, segregations, and gradations of (especially racial) differentiation. Verney’s own trajectory throughout the novel </w:t>
      </w:r>
      <w:r>
        <w:rPr>
          <w:rFonts w:ascii="Baskerville" w:hAnsi="Baskerville"/>
        </w:rPr>
        <w:lastRenderedPageBreak/>
        <w:t xml:space="preserve">follows the path of Man itself, from “savagery” to sovereignty to lastness, to being without task—and as Emily </w:t>
      </w:r>
      <w:proofErr w:type="spellStart"/>
      <w:r>
        <w:rPr>
          <w:rFonts w:ascii="Baskerville" w:hAnsi="Baskerville"/>
        </w:rPr>
        <w:t>Steinlight</w:t>
      </w:r>
      <w:proofErr w:type="spellEnd"/>
      <w:r>
        <w:rPr>
          <w:rFonts w:ascii="Baskerville" w:hAnsi="Baskerville"/>
        </w:rPr>
        <w:t xml:space="preserve"> writes of Verney</w:t>
      </w:r>
      <w:ins w:id="87" w:author="Copyeditor" w:date="2022-08-31T14:32:00Z">
        <w:r w:rsidR="00E82B1F">
          <w:rPr>
            <w:rFonts w:ascii="Baskerville" w:hAnsi="Baskerville"/>
          </w:rPr>
          <w:t>,</w:t>
        </w:r>
      </w:ins>
      <w:del w:id="88" w:author="Copyeditor" w:date="2022-08-31T14:32:00Z">
        <w:r w:rsidDel="00E82B1F">
          <w:rPr>
            <w:rFonts w:ascii="Baskerville" w:hAnsi="Baskerville"/>
          </w:rPr>
          <w:delText>:</w:delText>
        </w:r>
      </w:del>
      <w:r>
        <w:rPr>
          <w:rFonts w:ascii="Baskerville" w:hAnsi="Baskerville"/>
        </w:rPr>
        <w:t xml:space="preserve"> </w:t>
      </w:r>
      <w:r w:rsidRPr="009F5099">
        <w:rPr>
          <w:rFonts w:ascii="Baskerville" w:hAnsi="Baskerville"/>
        </w:rPr>
        <w:t>“As soon as he is last, he is no longer man”</w:t>
      </w:r>
      <w:r>
        <w:rPr>
          <w:rFonts w:ascii="Baskerville" w:hAnsi="Baskerville"/>
        </w:rPr>
        <w:t xml:space="preserve"> (71).</w:t>
      </w:r>
    </w:p>
    <w:p w14:paraId="7CF088B2" w14:textId="7A4E51E4" w:rsidR="003E5E40" w:rsidRDefault="003E5E40" w:rsidP="007377B9">
      <w:pPr>
        <w:spacing w:line="480" w:lineRule="auto"/>
        <w:rPr>
          <w:rFonts w:ascii="Baskerville" w:hAnsi="Baskerville"/>
        </w:rPr>
      </w:pPr>
      <w:r>
        <w:rPr>
          <w:rFonts w:ascii="Baskerville" w:hAnsi="Baskerville"/>
        </w:rPr>
        <w:tab/>
        <w:t xml:space="preserve">Educating and improving Verney becomes one of Adrian’s civilizing tasks, but we soon learn that Adrian has schemes and tasks for progress on a much larger scale. Verney mentions Adrian’s “theories for the </w:t>
      </w:r>
      <w:commentRangeStart w:id="89"/>
      <w:r w:rsidRPr="000B76E1">
        <w:rPr>
          <w:rFonts w:ascii="Baskerville" w:hAnsi="Baskerville"/>
          <w:i/>
        </w:rPr>
        <w:t>improvement</w:t>
      </w:r>
      <w:r>
        <w:rPr>
          <w:rFonts w:ascii="Baskerville" w:hAnsi="Baskerville"/>
        </w:rPr>
        <w:t xml:space="preserve"> </w:t>
      </w:r>
      <w:commentRangeEnd w:id="89"/>
      <w:r w:rsidR="00E82B1F">
        <w:rPr>
          <w:rStyle w:val="CommentReference"/>
        </w:rPr>
        <w:commentReference w:id="89"/>
      </w:r>
      <w:r>
        <w:rPr>
          <w:rFonts w:ascii="Baskerville" w:hAnsi="Baskerville"/>
        </w:rPr>
        <w:t xml:space="preserve">of man,” for example, and various “schemes” and projects for progress and general improvement (36, 43). Later, in terms reminiscent of the theories of perfectibility espoused by Shelley’s father William Godwin, Adrian discusses plans for improvement with Raymond and the astronomer </w:t>
      </w:r>
      <w:proofErr w:type="spellStart"/>
      <w:r>
        <w:rPr>
          <w:rFonts w:ascii="Baskerville" w:hAnsi="Baskerville"/>
        </w:rPr>
        <w:t>Merrival</w:t>
      </w:r>
      <w:proofErr w:type="spellEnd"/>
      <w:r>
        <w:rPr>
          <w:rFonts w:ascii="Baskerville" w:hAnsi="Baskerville"/>
        </w:rPr>
        <w:t>; Adrian attributes his vision of the coming utopian perfectibility of man precisely to Man’s propensity for labors, tasks, and projects: “Man cannot repose, and his restless aspirations will now bring forth good” (219). Throughout the novel, almost to the bitter end, Adrian is engaged in increasingly futile tasks and labors that crumble before the onslaught of the plague—tasks, as Adrian puts it, “for ever and ever to be sought,” eternally to be sought because receding from actual fruition, and only renewing the world as it is (327). Still later in the book, Adrian stakes a final claim to tasks, crying: “to our tasks</w:t>
      </w:r>
      <w:ins w:id="90" w:author="Copyeditor" w:date="2022-08-31T14:36:00Z">
        <w:r w:rsidR="00E82B1F">
          <w:rPr>
            <w:rFonts w:ascii="Baskerville" w:hAnsi="Baskerville"/>
          </w:rPr>
          <w:t> . . . </w:t>
        </w:r>
      </w:ins>
      <w:del w:id="91" w:author="Copyeditor" w:date="2022-08-31T14:36:00Z">
        <w:r w:rsidDel="00E82B1F">
          <w:rPr>
            <w:rFonts w:ascii="Baskerville" w:hAnsi="Baskerville"/>
          </w:rPr>
          <w:delText>…</w:delText>
        </w:r>
      </w:del>
      <w:r>
        <w:rPr>
          <w:rFonts w:ascii="Baskerville" w:hAnsi="Baskerville"/>
        </w:rPr>
        <w:t xml:space="preserve">to the last I will struggle” (398). </w:t>
      </w:r>
    </w:p>
    <w:p w14:paraId="76E4A3B2" w14:textId="2EB81A28" w:rsidR="003E5E40" w:rsidRDefault="003E5E40" w:rsidP="007377B9">
      <w:pPr>
        <w:spacing w:line="480" w:lineRule="auto"/>
        <w:rPr>
          <w:rFonts w:ascii="Baskerville" w:hAnsi="Baskerville"/>
        </w:rPr>
      </w:pPr>
      <w:r>
        <w:rPr>
          <w:rFonts w:ascii="Baskerville" w:hAnsi="Baskerville"/>
        </w:rPr>
        <w:tab/>
        <w:t xml:space="preserve">Lord Raymond, the figure based on Byron, also embodies a mania for tasks, especially projects for improvement and civilization. After he assumes sovereignty, we are told: “Raymond </w:t>
      </w:r>
      <w:r w:rsidRPr="00180C0C">
        <w:rPr>
          <w:rFonts w:ascii="Baskerville" w:hAnsi="Baskerville"/>
        </w:rPr>
        <w:t>was occupied in a thousand beneficial schemes</w:t>
      </w:r>
      <w:ins w:id="92" w:author="Copyeditor" w:date="2022-08-31T14:36:00Z">
        <w:r w:rsidR="00F373F7">
          <w:rPr>
            <w:rFonts w:ascii="Baskerville" w:hAnsi="Baskerville"/>
          </w:rPr>
          <w:t>. . . . </w:t>
        </w:r>
      </w:ins>
      <w:commentRangeStart w:id="93"/>
      <w:del w:id="94" w:author="Copyeditor" w:date="2022-08-31T14:36:00Z">
        <w:r w:rsidRPr="00180C0C" w:rsidDel="00F373F7">
          <w:rPr>
            <w:rFonts w:ascii="Baskerville" w:hAnsi="Baskerville"/>
          </w:rPr>
          <w:delText>….</w:delText>
        </w:r>
      </w:del>
      <w:del w:id="95" w:author="Copyeditor" w:date="2022-08-31T14:37:00Z">
        <w:r w:rsidRPr="00180C0C" w:rsidDel="00F373F7">
          <w:rPr>
            <w:rFonts w:ascii="Baskerville" w:hAnsi="Baskerville"/>
          </w:rPr>
          <w:delText>h</w:delText>
        </w:r>
      </w:del>
      <w:ins w:id="96" w:author="Copyeditor" w:date="2022-08-31T14:37:00Z">
        <w:r w:rsidR="00F373F7">
          <w:rPr>
            <w:rFonts w:ascii="Baskerville" w:hAnsi="Baskerville"/>
          </w:rPr>
          <w:t>H</w:t>
        </w:r>
      </w:ins>
      <w:r w:rsidRPr="00180C0C">
        <w:rPr>
          <w:rFonts w:ascii="Baskerville" w:hAnsi="Baskerville"/>
        </w:rPr>
        <w:t>e</w:t>
      </w:r>
      <w:commentRangeEnd w:id="93"/>
      <w:r w:rsidR="0033206B">
        <w:rPr>
          <w:rStyle w:val="CommentReference"/>
        </w:rPr>
        <w:commentReference w:id="93"/>
      </w:r>
      <w:r w:rsidRPr="00180C0C">
        <w:rPr>
          <w:rFonts w:ascii="Baskerville" w:hAnsi="Baskerville"/>
        </w:rPr>
        <w:t xml:space="preserve"> was continually surrou</w:t>
      </w:r>
      <w:r>
        <w:rPr>
          <w:rFonts w:ascii="Baskerville" w:hAnsi="Baskerville"/>
        </w:rPr>
        <w:t>nded by projectors and projects” (106). These projects are nothing other than an index of Raymond’s sovereign power, his desire for domination both ecological (“the elements”) and political (“man”): “</w:t>
      </w:r>
      <w:del w:id="97" w:author="Copyeditor" w:date="2022-08-31T14:39:00Z">
        <w:r w:rsidDel="00F373F7">
          <w:rPr>
            <w:rFonts w:ascii="Baskerville" w:hAnsi="Baskerville"/>
          </w:rPr>
          <w:delText>[</w:delText>
        </w:r>
      </w:del>
      <w:r>
        <w:rPr>
          <w:rFonts w:ascii="Baskerville" w:hAnsi="Baskerville"/>
        </w:rPr>
        <w:t>H</w:t>
      </w:r>
      <w:del w:id="98" w:author="Copyeditor" w:date="2022-08-31T14:39:00Z">
        <w:r w:rsidDel="00F373F7">
          <w:rPr>
            <w:rFonts w:ascii="Baskerville" w:hAnsi="Baskerville"/>
          </w:rPr>
          <w:delText>]</w:delText>
        </w:r>
      </w:del>
      <w:r>
        <w:rPr>
          <w:rFonts w:ascii="Baskerville" w:hAnsi="Baskerville"/>
        </w:rPr>
        <w:t xml:space="preserve">e looked forward to </w:t>
      </w:r>
      <w:r w:rsidRPr="00AE0A36">
        <w:rPr>
          <w:rFonts w:ascii="Baskerville" w:hAnsi="Baskerville"/>
        </w:rPr>
        <w:t>entire dominion over the elements and the mind of man</w:t>
      </w:r>
      <w:r>
        <w:rPr>
          <w:rFonts w:ascii="Baskerville" w:hAnsi="Baskerville"/>
        </w:rPr>
        <w:t>” (117).  Indeed both Raymond and Adrian take up the civilizing task of fighting with the Greeks in a war against the “barbarism” of the Muslim forces of Turkey, people who are described explicitly in terms of stillness and refusing the advancing progress of civilization.</w:t>
      </w:r>
      <w:r>
        <w:rPr>
          <w:rStyle w:val="EndnoteReference"/>
          <w:rFonts w:ascii="Baskerville" w:hAnsi="Baskerville"/>
        </w:rPr>
        <w:endnoteReference w:id="12"/>
      </w:r>
      <w:r>
        <w:rPr>
          <w:rFonts w:ascii="Baskerville" w:hAnsi="Baskerville"/>
        </w:rPr>
        <w:t xml:space="preserve"> Crucially, Raymond envisions his </w:t>
      </w:r>
      <w:r>
        <w:rPr>
          <w:rFonts w:ascii="Baskerville" w:hAnsi="Baskerville"/>
        </w:rPr>
        <w:lastRenderedPageBreak/>
        <w:t>civilizing war in relation to a futurity that is endlessly renewed and reproduced in future generations, always advancing in a testament to the glory and sovereignty of Man: “</w:t>
      </w:r>
      <w:del w:id="99" w:author="Copyeditor" w:date="2022-08-31T15:05:00Z">
        <w:r w:rsidDel="00AE383C">
          <w:rPr>
            <w:rFonts w:ascii="Baskerville" w:hAnsi="Baskerville"/>
          </w:rPr>
          <w:delText>[</w:delText>
        </w:r>
      </w:del>
      <w:r>
        <w:rPr>
          <w:rFonts w:ascii="Baskerville" w:hAnsi="Baskerville"/>
        </w:rPr>
        <w:t>O</w:t>
      </w:r>
      <w:del w:id="100" w:author="Copyeditor" w:date="2022-08-31T15:05:00Z">
        <w:r w:rsidDel="00AE383C">
          <w:rPr>
            <w:rFonts w:ascii="Baskerville" w:hAnsi="Baskerville"/>
          </w:rPr>
          <w:delText>]</w:delText>
        </w:r>
      </w:del>
      <w:r>
        <w:rPr>
          <w:rFonts w:ascii="Baskerville" w:hAnsi="Baskerville"/>
        </w:rPr>
        <w:t xml:space="preserve">ther generations will arise, and ever and </w:t>
      </w:r>
      <w:proofErr w:type="spellStart"/>
      <w:r>
        <w:rPr>
          <w:rFonts w:ascii="Baskerville" w:hAnsi="Baskerville"/>
        </w:rPr>
        <w:t>for ever</w:t>
      </w:r>
      <w:proofErr w:type="spellEnd"/>
      <w:r>
        <w:rPr>
          <w:rFonts w:ascii="Baskerville" w:hAnsi="Baskerville"/>
        </w:rPr>
        <w:t xml:space="preserve"> will continue</w:t>
      </w:r>
      <w:ins w:id="101" w:author="Copyeditor" w:date="2022-08-31T15:05:00Z">
        <w:r w:rsidR="00AE383C">
          <w:rPr>
            <w:rFonts w:ascii="Baskerville" w:hAnsi="Baskerville"/>
          </w:rPr>
          <w:t> . . . </w:t>
        </w:r>
      </w:ins>
      <w:del w:id="102" w:author="Copyeditor" w:date="2022-08-31T15:05:00Z">
        <w:r w:rsidDel="00AE383C">
          <w:rPr>
            <w:rFonts w:ascii="Baskerville" w:hAnsi="Baskerville"/>
          </w:rPr>
          <w:delText>….</w:delText>
        </w:r>
      </w:del>
      <w:r>
        <w:rPr>
          <w:rFonts w:ascii="Baskerville" w:hAnsi="Baskerville"/>
        </w:rPr>
        <w:t xml:space="preserve">to be gloried by our </w:t>
      </w:r>
      <w:proofErr w:type="spellStart"/>
      <w:r>
        <w:rPr>
          <w:rFonts w:ascii="Baskerville" w:hAnsi="Baskerville"/>
        </w:rPr>
        <w:t>valour</w:t>
      </w:r>
      <w:proofErr w:type="spellEnd"/>
      <w:r>
        <w:rPr>
          <w:rFonts w:ascii="Baskerville" w:hAnsi="Baskerville"/>
        </w:rPr>
        <w:t xml:space="preserve">” (194). It is this endless progress that “exalt[s] the race of man and make[s] this little globe a dwelling of the mighty” (194). The fact that this exaltation of Man as a supposed “we,” a “race,” requires war against and the eradication of other, non-European groups of human beings (not to mention the earth itself) reveals a concept of Man caught up in the “over-represented” (Wynter) violent universalism that </w:t>
      </w:r>
      <w:r w:rsidRPr="006A063C">
        <w:rPr>
          <w:rFonts w:ascii="Baskerville" w:hAnsi="Baskerville"/>
          <w:i/>
        </w:rPr>
        <w:t>The Last Man</w:t>
      </w:r>
      <w:r>
        <w:rPr>
          <w:rFonts w:ascii="Baskerville" w:hAnsi="Baskerville"/>
        </w:rPr>
        <w:t xml:space="preserve"> adumbrates and ultimately </w:t>
      </w:r>
      <w:proofErr w:type="spellStart"/>
      <w:r>
        <w:rPr>
          <w:rFonts w:ascii="Baskerville" w:hAnsi="Baskerville"/>
        </w:rPr>
        <w:t>unworks</w:t>
      </w:r>
      <w:proofErr w:type="spellEnd"/>
      <w:r>
        <w:rPr>
          <w:rFonts w:ascii="Baskerville" w:hAnsi="Baskerville"/>
        </w:rPr>
        <w:t>.</w:t>
      </w:r>
    </w:p>
    <w:p w14:paraId="71FB9151" w14:textId="2F2C7753" w:rsidR="003E5E40" w:rsidRDefault="003E5E40" w:rsidP="008E5CB6">
      <w:pPr>
        <w:spacing w:line="480" w:lineRule="auto"/>
        <w:ind w:firstLine="720"/>
        <w:rPr>
          <w:rFonts w:ascii="Baskerville" w:hAnsi="Baskerville"/>
        </w:rPr>
      </w:pPr>
      <w:r>
        <w:rPr>
          <w:rFonts w:ascii="Baskerville" w:hAnsi="Baskerville"/>
        </w:rPr>
        <w:t>A passage from the end of Chapter 15 demonstrates more acutely the intimate connection between tasks, the idea of Man, and the reproduction of the world (that is, the world constituted by the exclusions inherent in the idea of Man, the world of Shelley’s day continued into ca. 2100). Verney observes a group of “</w:t>
      </w:r>
      <w:proofErr w:type="spellStart"/>
      <w:r>
        <w:rPr>
          <w:rFonts w:ascii="Baskerville" w:hAnsi="Baskerville"/>
        </w:rPr>
        <w:t>enterpriz</w:t>
      </w:r>
      <w:proofErr w:type="spellEnd"/>
      <w:r>
        <w:rPr>
          <w:rFonts w:ascii="Baskerville" w:hAnsi="Baskerville"/>
        </w:rPr>
        <w:t>[</w:t>
      </w:r>
      <w:proofErr w:type="spellStart"/>
      <w:r>
        <w:rPr>
          <w:rFonts w:ascii="Baskerville" w:hAnsi="Baskerville"/>
        </w:rPr>
        <w:t>ing</w:t>
      </w:r>
      <w:proofErr w:type="spellEnd"/>
      <w:r>
        <w:rPr>
          <w:rFonts w:ascii="Baskerville" w:hAnsi="Baskerville"/>
        </w:rPr>
        <w:t>]” young Etonian boys</w:t>
      </w:r>
      <w:del w:id="103" w:author="Copyeditor" w:date="2022-08-31T15:20:00Z">
        <w:r w:rsidDel="0033140F">
          <w:rPr>
            <w:rFonts w:ascii="Baskerville" w:hAnsi="Baskerville"/>
          </w:rPr>
          <w:delText>,</w:delText>
        </w:r>
      </w:del>
      <w:r>
        <w:rPr>
          <w:rFonts w:ascii="Baskerville" w:hAnsi="Baskerville"/>
        </w:rPr>
        <w:t xml:space="preserve"> and attempting “to read the future man” through their youth, sees them as “the future governors of England; the men, who, when</w:t>
      </w:r>
      <w:ins w:id="104" w:author="Copyeditor" w:date="2022-08-31T15:20:00Z">
        <w:r w:rsidR="0033140F">
          <w:rPr>
            <w:rFonts w:ascii="Baskerville" w:hAnsi="Baskerville"/>
          </w:rPr>
          <w:t> . . . </w:t>
        </w:r>
      </w:ins>
      <w:del w:id="105" w:author="Copyeditor" w:date="2022-08-31T15:20:00Z">
        <w:r w:rsidDel="0033140F">
          <w:rPr>
            <w:rFonts w:ascii="Baskerville" w:hAnsi="Baskerville"/>
          </w:rPr>
          <w:delText>…</w:delText>
        </w:r>
      </w:del>
      <w:r>
        <w:rPr>
          <w:rFonts w:ascii="Baskerville" w:hAnsi="Baskerville"/>
        </w:rPr>
        <w:t xml:space="preserve">our projects completed or destroyed </w:t>
      </w:r>
      <w:proofErr w:type="spellStart"/>
      <w:r>
        <w:rPr>
          <w:rFonts w:ascii="Baskerville" w:hAnsi="Baskerville"/>
        </w:rPr>
        <w:t>for ever</w:t>
      </w:r>
      <w:proofErr w:type="spellEnd"/>
      <w:ins w:id="106" w:author="Copyeditor" w:date="2022-08-31T15:20:00Z">
        <w:r w:rsidR="0033140F">
          <w:rPr>
            <w:rFonts w:ascii="Baskerville" w:hAnsi="Baskerville"/>
          </w:rPr>
          <w:t> . . . </w:t>
        </w:r>
      </w:ins>
      <w:del w:id="107" w:author="Copyeditor" w:date="2022-08-31T15:20:00Z">
        <w:r w:rsidDel="0033140F">
          <w:rPr>
            <w:rFonts w:ascii="Baskerville" w:hAnsi="Baskerville"/>
          </w:rPr>
          <w:delText>…</w:delText>
        </w:r>
      </w:del>
      <w:del w:id="108" w:author="Copyeditor" w:date="2022-08-31T15:21:00Z">
        <w:r w:rsidDel="0033140F">
          <w:rPr>
            <w:rFonts w:ascii="Baskerville" w:hAnsi="Baskerville"/>
          </w:rPr>
          <w:delText xml:space="preserve">here </w:delText>
        </w:r>
      </w:del>
      <w:r>
        <w:rPr>
          <w:rFonts w:ascii="Baskerville" w:hAnsi="Baskerville"/>
        </w:rPr>
        <w:t>were the beings who were to carry on the vast machine of society; here were the lovers, husbands, fathers; here the landlord, politician, solider” (227).</w:t>
      </w:r>
      <w:r>
        <w:rPr>
          <w:rStyle w:val="EndnoteReference"/>
          <w:rFonts w:ascii="Baskerville" w:hAnsi="Baskerville"/>
        </w:rPr>
        <w:endnoteReference w:id="13"/>
      </w:r>
      <w:r>
        <w:rPr>
          <w:rFonts w:ascii="Baskerville" w:hAnsi="Baskerville"/>
        </w:rPr>
        <w:t xml:space="preserve"> It is precisely the youth and open possibility of the young Etonians that will afford them the futurity and the new “projects” that will simply reproduce the world as it is</w:t>
      </w:r>
      <w:del w:id="115" w:author="Copyeditor" w:date="2022-08-31T15:28:00Z">
        <w:r w:rsidDel="00025E2A">
          <w:rPr>
            <w:rFonts w:ascii="Baskerville" w:hAnsi="Baskerville"/>
          </w:rPr>
          <w:delText>,</w:delText>
        </w:r>
      </w:del>
      <w:r>
        <w:rPr>
          <w:rFonts w:ascii="Baskerville" w:hAnsi="Baskerville"/>
        </w:rPr>
        <w:t xml:space="preserve"> and</w:t>
      </w:r>
      <w:del w:id="116" w:author="Copyeditor" w:date="2022-08-31T15:28:00Z">
        <w:r w:rsidDel="00025E2A">
          <w:rPr>
            <w:rFonts w:ascii="Baskerville" w:hAnsi="Baskerville"/>
          </w:rPr>
          <w:delText xml:space="preserve"> </w:delText>
        </w:r>
      </w:del>
      <w:r>
        <w:rPr>
          <w:rFonts w:ascii="Baskerville" w:hAnsi="Baskerville"/>
        </w:rPr>
        <w:t xml:space="preserve"> “carry on the vast machine of society” (we might think of Lee Edelman’s work on the child and futurity here</w:t>
      </w:r>
      <w:r>
        <w:rPr>
          <w:rStyle w:val="EndnoteReference"/>
          <w:rFonts w:ascii="Baskerville" w:hAnsi="Baskerville"/>
        </w:rPr>
        <w:endnoteReference w:id="14"/>
      </w:r>
      <w:r>
        <w:rPr>
          <w:rFonts w:ascii="Baskerville" w:hAnsi="Baskerville"/>
        </w:rPr>
        <w:t>). Importantly, this same passage links this logic to the reproduction of Man: “</w:t>
      </w:r>
      <w:del w:id="118" w:author="Copyeditor" w:date="2022-08-31T15:42:00Z">
        <w:r w:rsidDel="005004D1">
          <w:rPr>
            <w:rFonts w:ascii="Baskerville" w:hAnsi="Baskerville"/>
          </w:rPr>
          <w:delText>[</w:delText>
        </w:r>
      </w:del>
      <w:r>
        <w:rPr>
          <w:rFonts w:ascii="Baskerville" w:hAnsi="Baskerville"/>
        </w:rPr>
        <w:t>T</w:t>
      </w:r>
      <w:del w:id="119" w:author="Copyeditor" w:date="2022-08-31T15:42:00Z">
        <w:r w:rsidDel="005004D1">
          <w:rPr>
            <w:rFonts w:ascii="Baskerville" w:hAnsi="Baskerville"/>
          </w:rPr>
          <w:delText>]</w:delText>
        </w:r>
      </w:del>
      <w:r>
        <w:rPr>
          <w:rFonts w:ascii="Baskerville" w:hAnsi="Baskerville"/>
        </w:rPr>
        <w:t xml:space="preserve">hus man remains, while we the individuals pass away” (228). The reproduction of the world—the sovereign world of governors and landlords and soldiers and the institution of Eton—and the reproduction and preservation of the being Man are co-constitutive (it’s no accident that Verney also quotes Edmund Burke in this passage). As we have seen, Man remaining, and remaining as sovereign, is powered by progress and advancement. “Advance,” </w:t>
      </w:r>
      <w:r>
        <w:rPr>
          <w:rFonts w:ascii="Baskerville" w:hAnsi="Baskerville"/>
        </w:rPr>
        <w:lastRenderedPageBreak/>
        <w:t>Verney apostrophizes the young men repeatedly, “Advance!</w:t>
      </w:r>
      <w:ins w:id="120" w:author="Copyeditor" w:date="2022-08-31T15:46:00Z">
        <w:r w:rsidR="005004D1">
          <w:rPr>
            <w:rFonts w:ascii="Baskerville" w:hAnsi="Baskerville"/>
          </w:rPr>
          <w:t> . . . </w:t>
        </w:r>
      </w:ins>
      <w:del w:id="121" w:author="Copyeditor" w:date="2022-08-31T15:46:00Z">
        <w:r w:rsidDel="005004D1">
          <w:rPr>
            <w:rFonts w:ascii="Baskerville" w:hAnsi="Baskerville"/>
          </w:rPr>
          <w:delText>...</w:delText>
        </w:r>
      </w:del>
      <w:r>
        <w:rPr>
          <w:rFonts w:ascii="Baskerville" w:hAnsi="Baskerville"/>
        </w:rPr>
        <w:t>May your progress be uninterrupted and secure; born during the spring-tide of the hopes of man, may you lead up the summer to which no winter may succeed!” (228).</w:t>
      </w:r>
      <w:r>
        <w:rPr>
          <w:rStyle w:val="EndnoteReference"/>
          <w:rFonts w:ascii="Baskerville" w:hAnsi="Baskerville"/>
        </w:rPr>
        <w:endnoteReference w:id="15"/>
      </w:r>
      <w:r>
        <w:rPr>
          <w:rFonts w:ascii="Baskerville" w:hAnsi="Baskerville"/>
        </w:rPr>
        <w:t xml:space="preserve"> The conscious irony here of Verney addressing future generations in the past while writing from a position after the extinction of humanity</w:t>
      </w:r>
      <w:del w:id="124" w:author="Copyeditor" w:date="2022-08-31T16:13:00Z">
        <w:r w:rsidDel="001D7438">
          <w:rPr>
            <w:rFonts w:ascii="Baskerville" w:hAnsi="Baskerville"/>
          </w:rPr>
          <w:delText>,</w:delText>
        </w:r>
      </w:del>
      <w:r>
        <w:rPr>
          <w:rFonts w:ascii="Baskerville" w:hAnsi="Baskerville"/>
        </w:rPr>
        <w:t xml:space="preserve"> is superseded by a doubled irony in the passage of which Shelley could only have been dimly aware: that is, the formulation of Man’s advancement, projects, and industry begetting a</w:t>
      </w:r>
      <w:del w:id="125" w:author="Copyeditor" w:date="2022-08-31T16:13:00Z">
        <w:r w:rsidDel="001D7438">
          <w:rPr>
            <w:rFonts w:ascii="Baskerville" w:hAnsi="Baskerville"/>
          </w:rPr>
          <w:delText>n</w:delText>
        </w:r>
      </w:del>
      <w:r>
        <w:rPr>
          <w:rFonts w:ascii="Baskerville" w:hAnsi="Baskerville"/>
        </w:rPr>
        <w:t xml:space="preserve"> long winterless summer, an eerily prescient image of global warming’s coming endless summer in the Anthropocene, the age of Man. </w:t>
      </w:r>
    </w:p>
    <w:p w14:paraId="398F196B" w14:textId="09E5E9A0" w:rsidR="003E5E40" w:rsidRDefault="003E5E40" w:rsidP="00AE39F2">
      <w:pPr>
        <w:spacing w:line="480" w:lineRule="auto"/>
        <w:ind w:firstLine="720"/>
        <w:rPr>
          <w:rFonts w:ascii="Baskerville" w:hAnsi="Baskerville"/>
        </w:rPr>
      </w:pPr>
      <w:r>
        <w:rPr>
          <w:rFonts w:ascii="Baskerville" w:hAnsi="Baskerville"/>
        </w:rPr>
        <w:t xml:space="preserve">The novel’s interest in improvement and its connection to the imbricated logics of tasks, futurity, Man, and the reproduction of the world are illuminated by the recent critique of improvement by </w:t>
      </w:r>
      <w:del w:id="126" w:author="Copyeditor" w:date="2022-08-31T16:20:00Z">
        <w:r w:rsidDel="00AC2EDE">
          <w:rPr>
            <w:rFonts w:ascii="Baskerville" w:hAnsi="Baskerville"/>
          </w:rPr>
          <w:delText xml:space="preserve">Fred Moten and </w:delText>
        </w:r>
      </w:del>
      <w:r>
        <w:rPr>
          <w:rFonts w:ascii="Baskerville" w:hAnsi="Baskerville"/>
        </w:rPr>
        <w:t>Stefano Harney</w:t>
      </w:r>
      <w:ins w:id="127" w:author="Copyeditor" w:date="2022-08-31T16:20:00Z">
        <w:r w:rsidR="00AC2EDE">
          <w:rPr>
            <w:rFonts w:ascii="Baskerville" w:hAnsi="Baskerville"/>
          </w:rPr>
          <w:t xml:space="preserve"> and Fred Moten</w:t>
        </w:r>
      </w:ins>
      <w:r>
        <w:rPr>
          <w:rFonts w:ascii="Baskerville" w:hAnsi="Baskerville"/>
        </w:rPr>
        <w:t xml:space="preserve">. Drawing on Wynter and others, </w:t>
      </w:r>
      <w:del w:id="128" w:author="Copyeditor" w:date="2022-08-31T16:21:00Z">
        <w:r w:rsidDel="00AC2EDE">
          <w:rPr>
            <w:rFonts w:ascii="Baskerville" w:hAnsi="Baskerville"/>
          </w:rPr>
          <w:delText xml:space="preserve">Moten and </w:delText>
        </w:r>
      </w:del>
      <w:r>
        <w:rPr>
          <w:rFonts w:ascii="Baskerville" w:hAnsi="Baskerville"/>
        </w:rPr>
        <w:t>Harney</w:t>
      </w:r>
      <w:ins w:id="129" w:author="Copyeditor" w:date="2022-08-31T16:21:00Z">
        <w:r w:rsidR="00AC2EDE">
          <w:rPr>
            <w:rFonts w:ascii="Baskerville" w:hAnsi="Baskerville"/>
          </w:rPr>
          <w:t xml:space="preserve"> and Moten</w:t>
        </w:r>
      </w:ins>
      <w:r>
        <w:rPr>
          <w:rFonts w:ascii="Baskerville" w:hAnsi="Baskerville"/>
        </w:rPr>
        <w:t xml:space="preserve"> link the Enlightenment</w:t>
      </w:r>
      <w:ins w:id="130" w:author="Copyeditor" w:date="2022-08-31T16:18:00Z">
        <w:r w:rsidR="00AE12EE">
          <w:rPr>
            <w:rFonts w:ascii="Baskerville" w:hAnsi="Baskerville"/>
          </w:rPr>
          <w:t>’s</w:t>
        </w:r>
      </w:ins>
      <w:r>
        <w:rPr>
          <w:rFonts w:ascii="Baskerville" w:hAnsi="Baskerville"/>
        </w:rPr>
        <w:t xml:space="preserve"> colonial and racialized idea of Man to the imposition of tasks of improvement that actually keep things in place: what they call “man’s perpetually stilled motion” in “eternally prospective completion-in-improvement” (84, 89). The idea of Man is constituted by the differentiation and subjection of certain racialized groups who are set aside as in need of being “endlessly improved</w:t>
      </w:r>
      <w:ins w:id="131" w:author="Copyeditor" w:date="2022-08-31T16:20:00Z">
        <w:r w:rsidR="00AE12EE">
          <w:rPr>
            <w:rFonts w:ascii="Baskerville" w:hAnsi="Baskerville"/>
          </w:rPr>
          <w:t> . . . </w:t>
        </w:r>
      </w:ins>
      <w:del w:id="132" w:author="Copyeditor" w:date="2022-08-31T16:20:00Z">
        <w:r w:rsidDel="00AE12EE">
          <w:rPr>
            <w:rFonts w:ascii="Baskerville" w:hAnsi="Baskerville"/>
          </w:rPr>
          <w:delText>…</w:delText>
        </w:r>
      </w:del>
      <w:r>
        <w:rPr>
          <w:rFonts w:ascii="Baskerville" w:hAnsi="Baskerville"/>
        </w:rPr>
        <w:t xml:space="preserve">on their endless way to becoming Man,” a </w:t>
      </w:r>
      <w:r w:rsidRPr="00AC2EDE">
        <w:rPr>
          <w:rFonts w:ascii="Baskerville" w:hAnsi="Baskerville"/>
          <w:iCs/>
          <w:rPrChange w:id="133" w:author="Copyeditor" w:date="2022-08-31T16:20:00Z">
            <w:rPr>
              <w:rFonts w:ascii="Baskerville" w:hAnsi="Baskerville"/>
              <w:i/>
            </w:rPr>
          </w:rPrChange>
        </w:rPr>
        <w:t>telos</w:t>
      </w:r>
      <w:r>
        <w:rPr>
          <w:rFonts w:ascii="Baskerville" w:hAnsi="Baskerville"/>
        </w:rPr>
        <w:t xml:space="preserve"> infinitely deferred (85). For </w:t>
      </w:r>
      <w:del w:id="134" w:author="Copyeditor" w:date="2022-08-31T16:22:00Z">
        <w:r w:rsidDel="00AC2EDE">
          <w:rPr>
            <w:rFonts w:ascii="Baskerville" w:hAnsi="Baskerville"/>
          </w:rPr>
          <w:delText xml:space="preserve">Moten and </w:delText>
        </w:r>
      </w:del>
      <w:r>
        <w:rPr>
          <w:rFonts w:ascii="Baskerville" w:hAnsi="Baskerville"/>
        </w:rPr>
        <w:t>Harney</w:t>
      </w:r>
      <w:ins w:id="135" w:author="Copyeditor" w:date="2022-08-31T16:22:00Z">
        <w:r w:rsidR="00AC2EDE">
          <w:rPr>
            <w:rFonts w:ascii="Baskerville" w:hAnsi="Baskerville"/>
          </w:rPr>
          <w:t xml:space="preserve"> and Moten</w:t>
        </w:r>
      </w:ins>
      <w:r>
        <w:rPr>
          <w:rFonts w:ascii="Baskerville" w:hAnsi="Baskerville"/>
        </w:rPr>
        <w:t>, this murderous anthropological paradigm of work, tasks, and improvement is also irreducibly a problematic of political ecology, as it leads toward the “destruction of the biosphere” and “socioecological disaster” (85, 88). The demand for improvement, which is essential to capitalism, is indeed first directed against the earth itself, as in discourses of land improvement and enclosure.</w:t>
      </w:r>
      <w:r>
        <w:rPr>
          <w:rStyle w:val="EndnoteReference"/>
          <w:rFonts w:ascii="Baskerville" w:hAnsi="Baskerville"/>
        </w:rPr>
        <w:endnoteReference w:id="16"/>
      </w:r>
      <w:r>
        <w:rPr>
          <w:rFonts w:ascii="Baskerville" w:hAnsi="Baskerville"/>
        </w:rPr>
        <w:t xml:space="preserve"> So it is in this light that we should read the various discourses in </w:t>
      </w:r>
      <w:r w:rsidRPr="007031A3">
        <w:rPr>
          <w:rFonts w:ascii="Baskerville" w:hAnsi="Baskerville"/>
          <w:i/>
        </w:rPr>
        <w:t>The Last Man</w:t>
      </w:r>
      <w:r>
        <w:rPr>
          <w:rFonts w:ascii="Baskerville" w:hAnsi="Baskerville"/>
        </w:rPr>
        <w:t xml:space="preserve"> on tasks, projects, and schemes for improvement—tasks that index the sovereignty of (European) Man, who lords over the spheres of the political and the ecological</w:t>
      </w:r>
      <w:del w:id="136" w:author="Copyeditor" w:date="2022-08-31T16:24:00Z">
        <w:r w:rsidDel="00AC2EDE">
          <w:rPr>
            <w:rFonts w:ascii="Baskerville" w:hAnsi="Baskerville"/>
          </w:rPr>
          <w:delText>,</w:delText>
        </w:r>
      </w:del>
      <w:r>
        <w:rPr>
          <w:rFonts w:ascii="Baskerville" w:hAnsi="Baskerville"/>
        </w:rPr>
        <w:t xml:space="preserve"> and in doing so obscures their inextricability.</w:t>
      </w:r>
      <w:r>
        <w:rPr>
          <w:rStyle w:val="EndnoteReference"/>
          <w:rFonts w:ascii="Baskerville" w:hAnsi="Baskerville"/>
        </w:rPr>
        <w:endnoteReference w:id="17"/>
      </w:r>
      <w:r>
        <w:rPr>
          <w:rFonts w:ascii="Baskerville" w:hAnsi="Baskerville"/>
        </w:rPr>
        <w:t xml:space="preserve"> The next section will further explore </w:t>
      </w:r>
      <w:r>
        <w:rPr>
          <w:rFonts w:ascii="Baskerville" w:hAnsi="Baskerville"/>
        </w:rPr>
        <w:lastRenderedPageBreak/>
        <w:t>the dimensions of Man’s racialization through Verney’s encounter with a figure who is constitutively denied entry onto “</w:t>
      </w:r>
      <w:r w:rsidRPr="004A54DC">
        <w:rPr>
          <w:rFonts w:ascii="Baskerville" w:hAnsi="Baskerville"/>
        </w:rPr>
        <w:t>the bright noon-enlightened highway of mankind</w:t>
      </w:r>
      <w:r>
        <w:rPr>
          <w:rFonts w:ascii="Baskerville" w:hAnsi="Baskerville"/>
        </w:rPr>
        <w:t>” (LM 157).</w:t>
      </w:r>
    </w:p>
    <w:p w14:paraId="6F5D2441" w14:textId="77777777" w:rsidR="003E5E40" w:rsidRDefault="003E5E40" w:rsidP="007377B9">
      <w:pPr>
        <w:spacing w:line="480" w:lineRule="auto"/>
        <w:rPr>
          <w:rFonts w:ascii="Baskerville" w:hAnsi="Baskerville"/>
        </w:rPr>
      </w:pPr>
    </w:p>
    <w:p w14:paraId="122711BD" w14:textId="741BA8CC" w:rsidR="003E5E40" w:rsidRPr="00BE3452" w:rsidRDefault="003E5E40" w:rsidP="005122A9">
      <w:pPr>
        <w:spacing w:line="480" w:lineRule="auto"/>
        <w:jc w:val="center"/>
        <w:rPr>
          <w:rFonts w:ascii="Baskerville" w:hAnsi="Baskerville"/>
          <w:b/>
        </w:rPr>
      </w:pPr>
      <w:del w:id="137" w:author="Copyeditor" w:date="2022-08-31T16:27:00Z">
        <w:r w:rsidRPr="00BE3452" w:rsidDel="005A3F6C">
          <w:rPr>
            <w:rFonts w:ascii="Baskerville" w:hAnsi="Baskerville"/>
            <w:b/>
          </w:rPr>
          <w:delText xml:space="preserve">III. </w:delText>
        </w:r>
      </w:del>
      <w:proofErr w:type="spellStart"/>
      <w:r>
        <w:rPr>
          <w:rFonts w:ascii="Baskerville" w:hAnsi="Baskerville"/>
          <w:b/>
        </w:rPr>
        <w:t>Sympathology</w:t>
      </w:r>
      <w:proofErr w:type="spellEnd"/>
      <w:r>
        <w:rPr>
          <w:rFonts w:ascii="Baskerville" w:hAnsi="Baskerville"/>
          <w:b/>
        </w:rPr>
        <w:t xml:space="preserve"> </w:t>
      </w:r>
      <w:r w:rsidRPr="00BE3452">
        <w:rPr>
          <w:rFonts w:ascii="Baskerville" w:hAnsi="Baskerville"/>
          <w:b/>
        </w:rPr>
        <w:t xml:space="preserve"> </w:t>
      </w:r>
    </w:p>
    <w:p w14:paraId="69069BC5" w14:textId="26F4158E" w:rsidR="003E5E40" w:rsidRDefault="003E5E40" w:rsidP="007377B9">
      <w:pPr>
        <w:spacing w:line="480" w:lineRule="auto"/>
        <w:rPr>
          <w:rFonts w:ascii="Baskerville" w:hAnsi="Baskerville"/>
        </w:rPr>
      </w:pPr>
      <w:r>
        <w:rPr>
          <w:rFonts w:ascii="Baskerville" w:hAnsi="Baskerville"/>
        </w:rPr>
        <w:tab/>
        <w:t xml:space="preserve">Early in the third and final volume of </w:t>
      </w:r>
      <w:r w:rsidRPr="00BC2ED3">
        <w:rPr>
          <w:rFonts w:ascii="Baskerville" w:hAnsi="Baskerville"/>
          <w:i/>
        </w:rPr>
        <w:t>The Las</w:t>
      </w:r>
      <w:r>
        <w:rPr>
          <w:rFonts w:ascii="Baskerville" w:hAnsi="Baskerville"/>
          <w:i/>
        </w:rPr>
        <w:t>t</w:t>
      </w:r>
      <w:r w:rsidRPr="00BC2ED3">
        <w:rPr>
          <w:rFonts w:ascii="Baskerville" w:hAnsi="Baskerville"/>
          <w:i/>
        </w:rPr>
        <w:t xml:space="preserve"> Man</w:t>
      </w:r>
      <w:r>
        <w:rPr>
          <w:rFonts w:ascii="Baskerville" w:hAnsi="Baskerville"/>
        </w:rPr>
        <w:t>, Verney and his family are preparing to depart England with Adrian and the few remaining English survivors of the plague. After a visit to London, Verney returns to his home in Windsor to come upon the body of his young son Alfred, who has just died of the disease. Before he reaches Alfred, however, he has a strange physical encounter with an unnamed, plague-infected “negro half clad” (the novel’s only explicitly Black character), from whom Verney appears to contract the plague by breathing in the sick man’s breath. Given that Verney is the lone character to actually recover from the plague, the scene of his contracting disease—and thus his possible inoculation—would appear to be a crucial one, yet this extraordinary passage has proven difficult to make sense of. It is a grim scene, even for so bleak a novel as this, and one that has vexed commentators, who often gloss over it rapidly.</w:t>
      </w:r>
      <w:r>
        <w:rPr>
          <w:rStyle w:val="EndnoteReference"/>
          <w:rFonts w:ascii="Baskerville" w:hAnsi="Baskerville"/>
        </w:rPr>
        <w:endnoteReference w:id="18"/>
      </w:r>
      <w:r>
        <w:rPr>
          <w:rFonts w:ascii="Baskerville" w:hAnsi="Baskerville"/>
        </w:rPr>
        <w:t xml:space="preserve"> But by engaging work in Black Studies that interrogates the racialized determinations of Man and the emancipatory possibilities of thinking otherwise (an engagement urgently needed in Romantic Studies more generally), it is possible to read this scene with the importance it deserves. That is, it becomes possible to see this narrative episode both as developing the novel’s critique of Man as a racialized and exclusionary mechanism (whose most paradigmatic exclusion is blackness)</w:t>
      </w:r>
      <w:del w:id="139" w:author="Copyeditor" w:date="2022-08-31T16:30:00Z">
        <w:r w:rsidDel="005A3F6C">
          <w:rPr>
            <w:rFonts w:ascii="Baskerville" w:hAnsi="Baskerville"/>
          </w:rPr>
          <w:delText>,</w:delText>
        </w:r>
      </w:del>
      <w:r>
        <w:rPr>
          <w:rFonts w:ascii="Baskerville" w:hAnsi="Baskerville"/>
        </w:rPr>
        <w:t xml:space="preserve"> and also as opening the possibility of a form of relationality that is other than Man—a possibility ultimately rejected by Verney.  </w:t>
      </w:r>
    </w:p>
    <w:p w14:paraId="38C1E850" w14:textId="6B0981BD" w:rsidR="003E5E40" w:rsidRDefault="003E5E40" w:rsidP="00A63622">
      <w:pPr>
        <w:spacing w:line="480" w:lineRule="auto"/>
        <w:ind w:firstLine="720"/>
        <w:rPr>
          <w:rFonts w:ascii="Baskerville" w:hAnsi="Baskerville"/>
        </w:rPr>
      </w:pPr>
      <w:r>
        <w:rPr>
          <w:rFonts w:ascii="Baskerville" w:hAnsi="Baskerville"/>
        </w:rPr>
        <w:t xml:space="preserve">Here is the event, in Verney’s first-person—or rather, last-person—narration: </w:t>
      </w:r>
    </w:p>
    <w:p w14:paraId="6A609545" w14:textId="44A4EFBD" w:rsidR="003E5E40" w:rsidDel="00F06FAE" w:rsidRDefault="003E5E40">
      <w:pPr>
        <w:spacing w:line="480" w:lineRule="auto"/>
        <w:ind w:left="1440"/>
        <w:rPr>
          <w:del w:id="140" w:author="Copyeditor" w:date="2022-08-31T16:33:00Z"/>
          <w:rFonts w:ascii="Baskerville" w:hAnsi="Baskerville"/>
        </w:rPr>
        <w:pPrChange w:id="141" w:author="Copyeditor" w:date="2022-08-31T16:31:00Z">
          <w:pPr>
            <w:ind w:left="1440"/>
          </w:pPr>
        </w:pPrChange>
      </w:pPr>
      <w:r>
        <w:rPr>
          <w:rFonts w:ascii="Baskerville" w:hAnsi="Baskerville"/>
        </w:rPr>
        <w:t xml:space="preserve">I threw open the door of the first room that presented itself. It was quite dark; but, as I </w:t>
      </w:r>
      <w:proofErr w:type="spellStart"/>
      <w:r>
        <w:rPr>
          <w:rFonts w:ascii="Baskerville" w:hAnsi="Baskerville"/>
        </w:rPr>
        <w:t>stept</w:t>
      </w:r>
      <w:proofErr w:type="spellEnd"/>
      <w:r>
        <w:rPr>
          <w:rFonts w:ascii="Baskerville" w:hAnsi="Baskerville"/>
        </w:rPr>
        <w:t xml:space="preserve"> within, a pernicious scent assailed my senses, producing sickening </w:t>
      </w:r>
      <w:r>
        <w:rPr>
          <w:rFonts w:ascii="Baskerville" w:hAnsi="Baskerville"/>
        </w:rPr>
        <w:lastRenderedPageBreak/>
        <w:t xml:space="preserve">qualms, which made their way into my very heart, while I felt my leg clasped, and a groan repeated by the person that held me. I lowered my lamp, and saw a negro half clad, writing under the agony of disease, while he held me with a convulsive grasp. With mixed horror and impatience I strove to disengage myself, and fell on the sufferer; he wound his naked festering arms round me, his face close to mine, and his breath, death-laden, entered my vitals. For a moment I was overcome, my head was bowed by aching nausea; </w:t>
      </w:r>
      <w:proofErr w:type="spellStart"/>
      <w:r>
        <w:rPr>
          <w:rFonts w:ascii="Baskerville" w:hAnsi="Baskerville"/>
        </w:rPr>
        <w:t>til</w:t>
      </w:r>
      <w:proofErr w:type="spellEnd"/>
      <w:r>
        <w:rPr>
          <w:rFonts w:ascii="Baskerville" w:hAnsi="Baskerville"/>
        </w:rPr>
        <w:t>, reflection returning, I sprung up, threw the wretch from me, and darting up the staircase, entered the chamber usually inhabited by my family. A dim light shewed me Alfred on a couch; Clara trembling, and paler than whitest snow, had raised him on her arm (336</w:t>
      </w:r>
      <w:del w:id="142" w:author="Copyeditor" w:date="2022-08-31T16:33:00Z">
        <w:r w:rsidDel="00F06FAE">
          <w:rPr>
            <w:rFonts w:ascii="Baskerville" w:hAnsi="Baskerville"/>
          </w:rPr>
          <w:delText>-</w:delText>
        </w:r>
      </w:del>
      <w:ins w:id="143" w:author="Copyeditor" w:date="2022-08-31T16:33:00Z">
        <w:r w:rsidR="00F06FAE">
          <w:rPr>
            <w:rFonts w:ascii="Baskerville" w:hAnsi="Baskerville"/>
          </w:rPr>
          <w:t>–</w:t>
        </w:r>
      </w:ins>
      <w:r>
        <w:rPr>
          <w:rFonts w:ascii="Baskerville" w:hAnsi="Baskerville"/>
        </w:rPr>
        <w:t xml:space="preserve">37). </w:t>
      </w:r>
    </w:p>
    <w:p w14:paraId="791D5933" w14:textId="77777777" w:rsidR="003E5E40" w:rsidRDefault="003E5E40">
      <w:pPr>
        <w:spacing w:line="480" w:lineRule="auto"/>
        <w:ind w:left="1440"/>
        <w:rPr>
          <w:rFonts w:ascii="Baskerville" w:hAnsi="Baskerville"/>
        </w:rPr>
        <w:pPrChange w:id="144" w:author="Copyeditor" w:date="2022-08-31T16:33:00Z">
          <w:pPr/>
        </w:pPrChange>
      </w:pPr>
    </w:p>
    <w:p w14:paraId="5472ECD4" w14:textId="37673C7F" w:rsidR="003E5E40" w:rsidRDefault="003E5E40" w:rsidP="007377B9">
      <w:pPr>
        <w:spacing w:line="480" w:lineRule="auto"/>
        <w:rPr>
          <w:rFonts w:ascii="Baskerville" w:hAnsi="Baskerville"/>
        </w:rPr>
      </w:pPr>
      <w:r>
        <w:rPr>
          <w:rFonts w:ascii="Baskerville" w:hAnsi="Baskerville"/>
        </w:rPr>
        <w:t xml:space="preserve">The macabre scene unfolds in a kind of dark netherworld. Verney’s actions seem instinctive, but the resulting picture is that the “negro half clad,” literally </w:t>
      </w:r>
      <w:r w:rsidRPr="002D0C78">
        <w:rPr>
          <w:rFonts w:ascii="Baskerville" w:hAnsi="Baskerville"/>
          <w:i/>
        </w:rPr>
        <w:t>bare</w:t>
      </w:r>
      <w:r>
        <w:rPr>
          <w:rFonts w:ascii="Baskerville" w:hAnsi="Baskerville"/>
        </w:rPr>
        <w:t xml:space="preserve"> life, is denied entry into the Kingdom of Man. His half-clothed state and the language used to describe him (“wretch”—a favorite epithet of Frankenstein for his creature) indicate Verney’s judgment of his nonhumanity before he physically throws the man off. </w:t>
      </w:r>
      <w:r w:rsidRPr="00ED44DC">
        <w:rPr>
          <w:rFonts w:ascii="Baskerville" w:hAnsi="Baskerville"/>
        </w:rPr>
        <w:t xml:space="preserve">We don’t know </w:t>
      </w:r>
      <w:r>
        <w:rPr>
          <w:rFonts w:ascii="Baskerville" w:hAnsi="Baskerville"/>
        </w:rPr>
        <w:t>the Black man’s</w:t>
      </w:r>
      <w:r w:rsidRPr="00ED44DC">
        <w:rPr>
          <w:rFonts w:ascii="Baskerville" w:hAnsi="Baskerville"/>
        </w:rPr>
        <w:t xml:space="preserve"> name, his language, his situation, his relation to any person or place in the worl</w:t>
      </w:r>
      <w:r>
        <w:rPr>
          <w:rFonts w:ascii="Baskerville" w:hAnsi="Baskerville"/>
        </w:rPr>
        <w:t>d, nor where he comes from or how—he</w:t>
      </w:r>
      <w:r w:rsidRPr="00ED44DC">
        <w:rPr>
          <w:rFonts w:ascii="Baskerville" w:hAnsi="Baskerville"/>
        </w:rPr>
        <w:t xml:space="preserve"> is simply dropped off there</w:t>
      </w:r>
      <w:r>
        <w:rPr>
          <w:rFonts w:ascii="Baskerville" w:hAnsi="Baskerville"/>
        </w:rPr>
        <w:t xml:space="preserve"> by the narrative</w:t>
      </w:r>
      <w:r w:rsidRPr="00ED44DC">
        <w:rPr>
          <w:rFonts w:ascii="Baskerville" w:hAnsi="Baskerville"/>
        </w:rPr>
        <w:t xml:space="preserve">, as if </w:t>
      </w:r>
      <w:r>
        <w:rPr>
          <w:rFonts w:ascii="Baskerville" w:hAnsi="Baskerville"/>
        </w:rPr>
        <w:t>transported from another world. He is i</w:t>
      </w:r>
      <w:r w:rsidRPr="00ED44DC">
        <w:rPr>
          <w:rFonts w:ascii="Baskerville" w:hAnsi="Baskerville"/>
        </w:rPr>
        <w:t xml:space="preserve">n </w:t>
      </w:r>
      <w:r>
        <w:rPr>
          <w:rFonts w:ascii="Baskerville" w:hAnsi="Baskerville"/>
        </w:rPr>
        <w:t>the house</w:t>
      </w:r>
      <w:del w:id="145" w:author="Copyeditor" w:date="2022-08-31T16:35:00Z">
        <w:r w:rsidDel="00B8706A">
          <w:rPr>
            <w:rFonts w:ascii="Baskerville" w:hAnsi="Baskerville"/>
          </w:rPr>
          <w:delText>,</w:delText>
        </w:r>
      </w:del>
      <w:r>
        <w:rPr>
          <w:rFonts w:ascii="Baskerville" w:hAnsi="Baskerville"/>
        </w:rPr>
        <w:t xml:space="preserve"> but out of place: </w:t>
      </w:r>
      <w:r w:rsidRPr="00ED44DC">
        <w:rPr>
          <w:rFonts w:ascii="Baskerville" w:hAnsi="Baskerville"/>
        </w:rPr>
        <w:t xml:space="preserve">an instance of pure deracination. </w:t>
      </w:r>
      <w:r>
        <w:rPr>
          <w:rFonts w:ascii="Baskerville" w:hAnsi="Baskerville"/>
        </w:rPr>
        <w:t xml:space="preserve">It’s not clear in the novel whether the global slave system has been abolished in the late </w:t>
      </w:r>
      <w:ins w:id="146" w:author="Copyeditor" w:date="2022-08-31T16:37:00Z">
        <w:r w:rsidR="00B8706A">
          <w:rPr>
            <w:rFonts w:ascii="Baskerville" w:hAnsi="Baskerville"/>
          </w:rPr>
          <w:t>twenty-first</w:t>
        </w:r>
      </w:ins>
      <w:del w:id="147" w:author="Copyeditor" w:date="2022-08-31T16:37:00Z">
        <w:r w:rsidDel="00B8706A">
          <w:rPr>
            <w:rFonts w:ascii="Baskerville" w:hAnsi="Baskerville"/>
          </w:rPr>
          <w:delText>21</w:delText>
        </w:r>
        <w:r w:rsidRPr="004F14B2" w:rsidDel="00B8706A">
          <w:rPr>
            <w:rFonts w:ascii="Baskerville" w:hAnsi="Baskerville"/>
            <w:vertAlign w:val="superscript"/>
          </w:rPr>
          <w:delText>st</w:delText>
        </w:r>
      </w:del>
      <w:r>
        <w:rPr>
          <w:rFonts w:ascii="Baskerville" w:hAnsi="Baskerville"/>
        </w:rPr>
        <w:t xml:space="preserve"> century (it appears not), but in the year of the book’s publication, 1826, this Black character would certainly have been associated with enslavement (slavery was not completely abolished in the British Empire until the 1840s). Further, as Siobhan Carroll has noted, Verney’s depiction of his house, with its “dark[ness],” “pernicious scents,” sounds of groans, and general horror, closely resembles contemporary descriptions of slave ships (12).</w:t>
      </w:r>
      <w:r>
        <w:rPr>
          <w:rStyle w:val="EndnoteReference"/>
          <w:rFonts w:ascii="Baskerville" w:hAnsi="Baskerville"/>
        </w:rPr>
        <w:endnoteReference w:id="19"/>
      </w:r>
      <w:r>
        <w:rPr>
          <w:rFonts w:ascii="Baskerville" w:hAnsi="Baskerville"/>
        </w:rPr>
        <w:t xml:space="preserve"> </w:t>
      </w:r>
    </w:p>
    <w:p w14:paraId="1937A0EB" w14:textId="5B2D0C93" w:rsidR="003E5E40" w:rsidRDefault="003E5E40" w:rsidP="007377B9">
      <w:pPr>
        <w:spacing w:line="480" w:lineRule="auto"/>
        <w:rPr>
          <w:rFonts w:ascii="Baskerville" w:hAnsi="Baskerville"/>
        </w:rPr>
      </w:pPr>
      <w:r>
        <w:rPr>
          <w:rFonts w:ascii="Baskerville" w:hAnsi="Baskerville"/>
        </w:rPr>
        <w:lastRenderedPageBreak/>
        <w:tab/>
        <w:t>Peter Melville is right to remind us that the context of this scene is that of home and family—Verney has rushed into his home, looking for his wife and child.</w:t>
      </w:r>
      <w:r>
        <w:rPr>
          <w:rStyle w:val="EndnoteReference"/>
          <w:rFonts w:ascii="Baskerville" w:hAnsi="Baskerville"/>
        </w:rPr>
        <w:endnoteReference w:id="20"/>
      </w:r>
      <w:r>
        <w:rPr>
          <w:rFonts w:ascii="Baskerville" w:hAnsi="Baskerville"/>
        </w:rPr>
        <w:t xml:space="preserve"> It appears that at least part of Verney’s violent rejection of the dying man stems from his judgment of the incongruity of blackness and domestic sociality, from which blackness is not only barred</w:t>
      </w:r>
      <w:del w:id="149" w:author="Copyeditor" w:date="2022-08-31T16:39:00Z">
        <w:r w:rsidDel="00B8706A">
          <w:rPr>
            <w:rFonts w:ascii="Baskerville" w:hAnsi="Baskerville"/>
          </w:rPr>
          <w:delText>,</w:delText>
        </w:r>
      </w:del>
      <w:r>
        <w:rPr>
          <w:rFonts w:ascii="Baskerville" w:hAnsi="Baskerville"/>
        </w:rPr>
        <w:t xml:space="preserve"> but seen as an interference</w:t>
      </w:r>
      <w:del w:id="150" w:author="Copyeditor" w:date="2022-08-31T16:40:00Z">
        <w:r w:rsidDel="00B8706A">
          <w:rPr>
            <w:rFonts w:ascii="Baskerville" w:hAnsi="Baskerville"/>
          </w:rPr>
          <w:delText xml:space="preserve"> into</w:delText>
        </w:r>
      </w:del>
      <w:r>
        <w:rPr>
          <w:rFonts w:ascii="Baskerville" w:hAnsi="Baskerville"/>
        </w:rPr>
        <w:t xml:space="preserve">. As </w:t>
      </w:r>
      <w:proofErr w:type="spellStart"/>
      <w:r>
        <w:rPr>
          <w:rFonts w:ascii="Baskerville" w:hAnsi="Baskerville"/>
        </w:rPr>
        <w:t>Saidiya</w:t>
      </w:r>
      <w:proofErr w:type="spellEnd"/>
      <w:r>
        <w:rPr>
          <w:rFonts w:ascii="Baskerville" w:hAnsi="Baskerville"/>
        </w:rPr>
        <w:t xml:space="preserve"> Hartman writes</w:t>
      </w:r>
      <w:ins w:id="151" w:author="Copyeditor" w:date="2022-08-31T16:40:00Z">
        <w:r w:rsidR="00B8706A">
          <w:rPr>
            <w:rFonts w:ascii="Baskerville" w:hAnsi="Baskerville"/>
          </w:rPr>
          <w:t>,</w:t>
        </w:r>
      </w:ins>
      <w:del w:id="152" w:author="Copyeditor" w:date="2022-08-31T16:40:00Z">
        <w:r w:rsidDel="00B8706A">
          <w:rPr>
            <w:rFonts w:ascii="Baskerville" w:hAnsi="Baskerville"/>
          </w:rPr>
          <w:delText>:</w:delText>
        </w:r>
      </w:del>
      <w:r>
        <w:rPr>
          <w:rFonts w:ascii="Baskerville" w:hAnsi="Baskerville"/>
        </w:rPr>
        <w:t xml:space="preserve"> </w:t>
      </w:r>
      <w:r w:rsidRPr="001D5667">
        <w:rPr>
          <w:rFonts w:ascii="Baskerville" w:hAnsi="Baskerville"/>
        </w:rPr>
        <w:t xml:space="preserve">“In short, the slave exists out of </w:t>
      </w:r>
      <w:r>
        <w:rPr>
          <w:rFonts w:ascii="Baskerville" w:hAnsi="Baskerville"/>
        </w:rPr>
        <w:t>the world and outside the house” (169). Indeed, what if this passage evinces not so much a “lapse</w:t>
      </w:r>
      <w:ins w:id="153" w:author="Copyeditor" w:date="2022-08-31T16:41:00Z">
        <w:r w:rsidR="0025336F">
          <w:rPr>
            <w:rFonts w:ascii="Baskerville" w:hAnsi="Baskerville"/>
          </w:rPr>
          <w:t> . . . </w:t>
        </w:r>
      </w:ins>
      <w:del w:id="154" w:author="Copyeditor" w:date="2022-08-31T16:41:00Z">
        <w:r w:rsidDel="0025336F">
          <w:rPr>
            <w:rFonts w:ascii="Baskerville" w:hAnsi="Baskerville"/>
          </w:rPr>
          <w:delText>…</w:delText>
        </w:r>
      </w:del>
      <w:r>
        <w:rPr>
          <w:rFonts w:ascii="Baskerville" w:hAnsi="Baskerville"/>
        </w:rPr>
        <w:t>of sympathy” on Verney’s part, as Melville argues, but rather demonstrates the normal operation of sympathy as it is structured to (not) work upon those not viewed as human, those not part of what the novel calls “the family of man,” or any family at all (Melville 835; LM 261)?</w:t>
      </w:r>
      <w:r>
        <w:rPr>
          <w:rStyle w:val="EndnoteReference"/>
          <w:rFonts w:ascii="Baskerville" w:hAnsi="Baskerville"/>
        </w:rPr>
        <w:endnoteReference w:id="21"/>
      </w:r>
      <w:r>
        <w:rPr>
          <w:rFonts w:ascii="Baskerville" w:hAnsi="Baskerville"/>
        </w:rPr>
        <w:t xml:space="preserve"> This reading would allow us to see this episode as exposing the cracks in the false “we” of Man that the novel ruins, a “we” from which blackness is constitutively excluded</w:t>
      </w:r>
      <w:del w:id="155" w:author="Copyeditor" w:date="2022-08-31T16:42:00Z">
        <w:r w:rsidDel="0025336F">
          <w:rPr>
            <w:rFonts w:ascii="Baskerville" w:hAnsi="Baskerville"/>
          </w:rPr>
          <w:delText>,</w:delText>
        </w:r>
      </w:del>
      <w:r>
        <w:rPr>
          <w:rFonts w:ascii="Baskerville" w:hAnsi="Baskerville"/>
        </w:rPr>
        <w:t xml:space="preserve"> but also to which blackness here presents some alternative, otherworldly, fleshly embrace.</w:t>
      </w:r>
      <w:r>
        <w:rPr>
          <w:rStyle w:val="EndnoteReference"/>
          <w:rFonts w:ascii="Baskerville" w:hAnsi="Baskerville"/>
        </w:rPr>
        <w:endnoteReference w:id="22"/>
      </w:r>
      <w:r>
        <w:rPr>
          <w:rFonts w:ascii="Baskerville" w:hAnsi="Baskerville"/>
        </w:rPr>
        <w:t xml:space="preserve"> </w:t>
      </w:r>
    </w:p>
    <w:p w14:paraId="6E48D2AB" w14:textId="3E4B6B79" w:rsidR="003E5E40" w:rsidRDefault="003E5E40" w:rsidP="009B1B0B">
      <w:pPr>
        <w:spacing w:line="480" w:lineRule="auto"/>
        <w:ind w:firstLine="720"/>
        <w:rPr>
          <w:rFonts w:ascii="Baskerville" w:hAnsi="Baskerville"/>
        </w:rPr>
      </w:pPr>
      <w:r>
        <w:rPr>
          <w:rFonts w:ascii="Baskerville" w:hAnsi="Baskerville"/>
        </w:rPr>
        <w:t>Let us look at</w:t>
      </w:r>
      <w:ins w:id="158" w:author="Copyeditor" w:date="2022-08-31T16:45:00Z">
        <w:r w:rsidR="0025336F">
          <w:rPr>
            <w:rFonts w:ascii="Baskerville" w:hAnsi="Baskerville"/>
          </w:rPr>
          <w:t xml:space="preserve"> this</w:t>
        </w:r>
      </w:ins>
      <w:r>
        <w:rPr>
          <w:rFonts w:ascii="Baskerville" w:hAnsi="Baskerville"/>
        </w:rPr>
        <w:t xml:space="preserve"> scene in closer detail. What is the nature of this particular encounter, so different from other encounters in the novel where Verney reacts to the diseased and dead without fear</w:t>
      </w:r>
      <w:del w:id="159" w:author="Copyeditor" w:date="2022-08-31T16:45:00Z">
        <w:r w:rsidDel="0025336F">
          <w:rPr>
            <w:rFonts w:ascii="Baskerville" w:hAnsi="Baskerville"/>
          </w:rPr>
          <w:delText>,</w:delText>
        </w:r>
      </w:del>
      <w:r>
        <w:rPr>
          <w:rFonts w:ascii="Baskerville" w:hAnsi="Baskerville"/>
        </w:rPr>
        <w:t xml:space="preserve"> and even sometimes with care? Verney perceives it to be a violent struggle, describing himself as being “clasped” and “grasp[ed],” and responds accordingly, recoiling in disgust and forcefully “</w:t>
      </w:r>
      <w:proofErr w:type="spellStart"/>
      <w:r>
        <w:rPr>
          <w:rFonts w:ascii="Baskerville" w:hAnsi="Baskerville"/>
        </w:rPr>
        <w:t>thr</w:t>
      </w:r>
      <w:proofErr w:type="spellEnd"/>
      <w:r>
        <w:rPr>
          <w:rFonts w:ascii="Baskerville" w:hAnsi="Baskerville"/>
        </w:rPr>
        <w:t>[owing] the wretch from me.” In the chapter just before this scene, the plague had been directly associated with the notion of “flesh,”</w:t>
      </w:r>
      <w:r>
        <w:rPr>
          <w:rStyle w:val="EndnoteReference"/>
          <w:rFonts w:ascii="Baskerville" w:hAnsi="Baskerville"/>
        </w:rPr>
        <w:endnoteReference w:id="23"/>
      </w:r>
      <w:r>
        <w:rPr>
          <w:rFonts w:ascii="Baskerville" w:hAnsi="Baskerville"/>
        </w:rPr>
        <w:t xml:space="preserve"> and likewise here Verney sees the Black man not as a coherent body or person</w:t>
      </w:r>
      <w:del w:id="162" w:author="Copyeditor" w:date="2022-08-31T16:46:00Z">
        <w:r w:rsidDel="003417C5">
          <w:rPr>
            <w:rFonts w:ascii="Baskerville" w:hAnsi="Baskerville"/>
          </w:rPr>
          <w:delText>,</w:delText>
        </w:r>
      </w:del>
      <w:r>
        <w:rPr>
          <w:rFonts w:ascii="Baskerville" w:hAnsi="Baskerville"/>
        </w:rPr>
        <w:t xml:space="preserve"> but as a mass of decaying flesh, with the pun on “wound” intensifying the sense of festering decay: “</w:t>
      </w:r>
      <w:del w:id="163" w:author="Copyeditor" w:date="2022-08-31T16:46:00Z">
        <w:r w:rsidDel="003417C5">
          <w:rPr>
            <w:rFonts w:ascii="Baskerville" w:hAnsi="Baskerville"/>
          </w:rPr>
          <w:delText>[</w:delText>
        </w:r>
      </w:del>
      <w:r>
        <w:rPr>
          <w:rFonts w:ascii="Baskerville" w:hAnsi="Baskerville"/>
        </w:rPr>
        <w:t>H</w:t>
      </w:r>
      <w:del w:id="164" w:author="Copyeditor" w:date="2022-08-31T16:46:00Z">
        <w:r w:rsidDel="003417C5">
          <w:rPr>
            <w:rFonts w:ascii="Baskerville" w:hAnsi="Baskerville"/>
          </w:rPr>
          <w:delText>]</w:delText>
        </w:r>
      </w:del>
      <w:r>
        <w:rPr>
          <w:rFonts w:ascii="Baskerville" w:hAnsi="Baskerville"/>
        </w:rPr>
        <w:t>e wound his naked festering arms round me.”</w:t>
      </w:r>
      <w:r w:rsidRPr="009B54B8">
        <w:rPr>
          <w:rFonts w:ascii="Baskerville" w:hAnsi="Baskerville"/>
        </w:rPr>
        <w:t xml:space="preserve"> </w:t>
      </w:r>
      <w:r>
        <w:rPr>
          <w:rFonts w:ascii="Baskerville" w:hAnsi="Baskerville"/>
        </w:rPr>
        <w:t xml:space="preserve">Yet one might also see this collision of flesh from the dying man’s perspective, from the (non)place of exclusion, as the demonstration of and invitation to an altogether different entanglement outside of Man and Man’s sovereignty, a </w:t>
      </w:r>
      <w:r w:rsidRPr="009875AC">
        <w:rPr>
          <w:rFonts w:ascii="Baskerville" w:hAnsi="Baskerville"/>
        </w:rPr>
        <w:t xml:space="preserve">sharing of woundedness indexed both by </w:t>
      </w:r>
      <w:r>
        <w:rPr>
          <w:rFonts w:ascii="Baskerville" w:hAnsi="Baskerville"/>
        </w:rPr>
        <w:t xml:space="preserve">the </w:t>
      </w:r>
      <w:r w:rsidRPr="009875AC">
        <w:rPr>
          <w:rFonts w:ascii="Baskerville" w:hAnsi="Baskerville"/>
        </w:rPr>
        <w:t>plague and by blackness</w:t>
      </w:r>
      <w:r>
        <w:rPr>
          <w:rFonts w:ascii="Baskerville" w:hAnsi="Baskerville"/>
        </w:rPr>
        <w:t xml:space="preserve"> (and their mutual identification).</w:t>
      </w:r>
      <w:r>
        <w:rPr>
          <w:rStyle w:val="EndnoteReference"/>
          <w:rFonts w:ascii="Baskerville" w:hAnsi="Baskerville"/>
        </w:rPr>
        <w:endnoteReference w:id="24"/>
      </w:r>
      <w:r>
        <w:rPr>
          <w:rFonts w:ascii="Baskerville" w:hAnsi="Baskerville"/>
        </w:rPr>
        <w:t xml:space="preserve"> This embrace is an insistence on </w:t>
      </w:r>
      <w:r>
        <w:rPr>
          <w:rFonts w:ascii="Baskerville" w:hAnsi="Baskerville"/>
        </w:rPr>
        <w:lastRenderedPageBreak/>
        <w:t xml:space="preserve">inextricable relationality even as Verney seeks to “disengage [him]self” from their precarious enmeshment. Following Alexander </w:t>
      </w:r>
      <w:proofErr w:type="spellStart"/>
      <w:r>
        <w:rPr>
          <w:rFonts w:ascii="Baskerville" w:hAnsi="Baskerville"/>
        </w:rPr>
        <w:t>Weheliye’s</w:t>
      </w:r>
      <w:proofErr w:type="spellEnd"/>
      <w:r>
        <w:rPr>
          <w:rFonts w:ascii="Baskerville" w:hAnsi="Baskerville"/>
        </w:rPr>
        <w:t xml:space="preserve"> recent theorization of flesh inspired by Wynter, Hortense Spillers, and others, we can think of the flesh here as a wound or “</w:t>
      </w:r>
      <w:r w:rsidRPr="008553F8">
        <w:rPr>
          <w:rFonts w:ascii="Baskerville" w:hAnsi="Baskerville"/>
        </w:rPr>
        <w:t>vestibular gash in the armor of Man, simultaneously a tool of dehumanization and a relational vestibule to alternate ways of being</w:t>
      </w:r>
      <w:r>
        <w:rPr>
          <w:rFonts w:ascii="Baskerville" w:hAnsi="Baskerville"/>
        </w:rPr>
        <w:t>” (44).</w:t>
      </w:r>
      <w:r>
        <w:rPr>
          <w:rStyle w:val="EndnoteReference"/>
          <w:rFonts w:ascii="Baskerville" w:hAnsi="Baskerville"/>
        </w:rPr>
        <w:endnoteReference w:id="25"/>
      </w:r>
      <w:r>
        <w:rPr>
          <w:rFonts w:ascii="Baskerville" w:hAnsi="Baskerville"/>
        </w:rPr>
        <w:t xml:space="preserve"> The possibility of differentiating these two antithetical and simultaneous meanings of the flesh—as brutally violent reduction v</w:t>
      </w:r>
      <w:ins w:id="165" w:author="Copyeditor" w:date="2022-08-31T17:15:00Z">
        <w:r w:rsidR="00A66F6D">
          <w:rPr>
            <w:rFonts w:ascii="Baskerville" w:hAnsi="Baskerville"/>
          </w:rPr>
          <w:t>ersus</w:t>
        </w:r>
      </w:ins>
      <w:del w:id="166" w:author="Copyeditor" w:date="2022-08-31T17:15:00Z">
        <w:r w:rsidDel="00A66F6D">
          <w:rPr>
            <w:rFonts w:ascii="Baskerville" w:hAnsi="Baskerville"/>
          </w:rPr>
          <w:delText>s.</w:delText>
        </w:r>
      </w:del>
      <w:r>
        <w:rPr>
          <w:rFonts w:ascii="Baskerville" w:hAnsi="Baskerville"/>
        </w:rPr>
        <w:t xml:space="preserve"> an antechamber to a new common life—depends in part upon whether vulnerability, the wound or “gash” in Man, is distributed to certain “others” as a sacrificial burden to bear</w:t>
      </w:r>
      <w:del w:id="167" w:author="Copyeditor" w:date="2022-08-31T17:16:00Z">
        <w:r w:rsidDel="00A66F6D">
          <w:rPr>
            <w:rFonts w:ascii="Baskerville" w:hAnsi="Baskerville"/>
          </w:rPr>
          <w:delText>,</w:delText>
        </w:r>
      </w:del>
      <w:r>
        <w:rPr>
          <w:rFonts w:ascii="Baskerville" w:hAnsi="Baskerville"/>
        </w:rPr>
        <w:t xml:space="preserve"> or whether it is shared and generalized (indeed the very word “plague” derives from Latin </w:t>
      </w:r>
      <w:proofErr w:type="spellStart"/>
      <w:r w:rsidRPr="003225CE">
        <w:rPr>
          <w:rFonts w:ascii="Baskerville" w:hAnsi="Baskerville"/>
          <w:i/>
        </w:rPr>
        <w:t>plaga</w:t>
      </w:r>
      <w:proofErr w:type="spellEnd"/>
      <w:r>
        <w:rPr>
          <w:rFonts w:ascii="Baskerville" w:hAnsi="Baskerville"/>
        </w:rPr>
        <w:t xml:space="preserve">, which can mean both a “strike” and the “wound” or “gash” such a strike causes). The former is the case in this scene, as Verney chooses disengagement over entanglement. </w:t>
      </w:r>
    </w:p>
    <w:p w14:paraId="5630BC45" w14:textId="2DBA9DE7" w:rsidR="003E5E40" w:rsidRPr="00F568DA" w:rsidRDefault="003E5E40" w:rsidP="00A15AA3">
      <w:pPr>
        <w:spacing w:line="480" w:lineRule="auto"/>
        <w:ind w:firstLine="720"/>
        <w:rPr>
          <w:rFonts w:ascii="Baskerville" w:hAnsi="Baskerville"/>
        </w:rPr>
      </w:pPr>
      <w:r>
        <w:rPr>
          <w:rFonts w:ascii="Baskerville" w:hAnsi="Baskerville"/>
        </w:rPr>
        <w:t>Verney falls down upon on the “sufferer,” and they become one in an almost-kiss and exchange of corrupted breath: “</w:t>
      </w:r>
      <w:del w:id="168" w:author="Copyeditor" w:date="2022-08-31T17:17:00Z">
        <w:r w:rsidDel="00A66F6D">
          <w:rPr>
            <w:rFonts w:ascii="Baskerville" w:hAnsi="Baskerville"/>
          </w:rPr>
          <w:delText>[</w:delText>
        </w:r>
      </w:del>
      <w:r>
        <w:rPr>
          <w:rFonts w:ascii="Baskerville" w:hAnsi="Baskerville"/>
        </w:rPr>
        <w:t>H</w:t>
      </w:r>
      <w:del w:id="169" w:author="Copyeditor" w:date="2022-08-31T17:17:00Z">
        <w:r w:rsidDel="00A66F6D">
          <w:rPr>
            <w:rFonts w:ascii="Baskerville" w:hAnsi="Baskerville"/>
          </w:rPr>
          <w:delText>]</w:delText>
        </w:r>
      </w:del>
      <w:r>
        <w:rPr>
          <w:rFonts w:ascii="Baskerville" w:hAnsi="Baskerville"/>
        </w:rPr>
        <w:t>e wound his naked festering arms round me, his face close to mine, and his breath, death-laden, entered my vitals. For a moment I was overcome, my head was bowed by aching nausea.” For a fugitive moment of contact and contagion, Verney is dispossessed of his individuated body and consciousness and is “overcome,” losing the ground underneath him and feeling “aching nausea.” These symptoms of vertigo indicate an experience with what Jared Sexton calls “</w:t>
      </w:r>
      <w:r w:rsidRPr="000A3D2F">
        <w:rPr>
          <w:rFonts w:ascii="Baskerville" w:hAnsi="Baskerville"/>
        </w:rPr>
        <w:t>that wounded, disseminative vertigo that is blackness</w:t>
      </w:r>
      <w:r>
        <w:rPr>
          <w:rFonts w:ascii="Baskerville" w:hAnsi="Baskerville"/>
        </w:rPr>
        <w:t>” (“On Black Negativity”). Verney loses all bearings in meeting with one who is abandoned, barred from bearings, and barred from Man. Yet after this brief moment, “reflection” returns to Verney, and he separates himself by “disengage[</w:t>
      </w:r>
      <w:proofErr w:type="spellStart"/>
      <w:r>
        <w:rPr>
          <w:rFonts w:ascii="Baskerville" w:hAnsi="Baskerville"/>
        </w:rPr>
        <w:t>ing</w:t>
      </w:r>
      <w:proofErr w:type="spellEnd"/>
      <w:r>
        <w:rPr>
          <w:rFonts w:ascii="Baskerville" w:hAnsi="Baskerville"/>
        </w:rPr>
        <w:t xml:space="preserve">],” rejecting and abandoning the dying man. He regains orientation, and rushes off to find his dead child Alfred, held by his niece Clara, whose whiteness is notably emphasized: “paler than whitest snow.” </w:t>
      </w:r>
    </w:p>
    <w:p w14:paraId="35414CD3" w14:textId="57315C9E" w:rsidR="003E5E40" w:rsidRDefault="003E5E40" w:rsidP="008C7730">
      <w:pPr>
        <w:spacing w:line="480" w:lineRule="auto"/>
        <w:ind w:firstLine="720"/>
        <w:rPr>
          <w:rFonts w:ascii="Baskerville" w:hAnsi="Baskerville"/>
        </w:rPr>
      </w:pPr>
      <w:r w:rsidRPr="00F568DA">
        <w:rPr>
          <w:rFonts w:ascii="Baskerville" w:hAnsi="Baskerville"/>
        </w:rPr>
        <w:lastRenderedPageBreak/>
        <w:t xml:space="preserve">Instead of </w:t>
      </w:r>
      <w:r>
        <w:rPr>
          <w:rFonts w:ascii="Baskerville" w:hAnsi="Baskerville"/>
        </w:rPr>
        <w:t xml:space="preserve">perceiving the encounter as </w:t>
      </w:r>
      <w:ins w:id="170" w:author="Copyeditor" w:date="2022-08-31T17:19:00Z">
        <w:r w:rsidR="00A66F6D">
          <w:rPr>
            <w:rFonts w:ascii="Baskerville" w:hAnsi="Baskerville"/>
          </w:rPr>
          <w:t xml:space="preserve">a </w:t>
        </w:r>
      </w:ins>
      <w:r>
        <w:rPr>
          <w:rFonts w:ascii="Baskerville" w:hAnsi="Baskerville"/>
        </w:rPr>
        <w:t xml:space="preserve">violent struggle, as </w:t>
      </w:r>
      <w:r w:rsidRPr="00F568DA">
        <w:rPr>
          <w:rFonts w:ascii="Baskerville" w:hAnsi="Baskerville"/>
        </w:rPr>
        <w:t xml:space="preserve">Verney does, </w:t>
      </w:r>
      <w:r>
        <w:rPr>
          <w:rFonts w:ascii="Baskerville" w:hAnsi="Baskerville"/>
        </w:rPr>
        <w:t>being attentive to the</w:t>
      </w:r>
      <w:r w:rsidRPr="00F568DA">
        <w:rPr>
          <w:rFonts w:ascii="Baskerville" w:hAnsi="Baskerville"/>
        </w:rPr>
        <w:t xml:space="preserve"> action </w:t>
      </w:r>
      <w:r>
        <w:rPr>
          <w:rFonts w:ascii="Baskerville" w:hAnsi="Baskerville"/>
        </w:rPr>
        <w:t>of</w:t>
      </w:r>
      <w:r w:rsidRPr="00F568DA">
        <w:rPr>
          <w:rFonts w:ascii="Baskerville" w:hAnsi="Baskerville"/>
        </w:rPr>
        <w:t xml:space="preserve"> the dying man as an embrace and a kiss on the mouth (the</w:t>
      </w:r>
      <w:r>
        <w:rPr>
          <w:rFonts w:ascii="Baskerville" w:hAnsi="Baskerville"/>
        </w:rPr>
        <w:t xml:space="preserve"> intense</w:t>
      </w:r>
      <w:r w:rsidRPr="00F568DA">
        <w:rPr>
          <w:rFonts w:ascii="Baskerville" w:hAnsi="Baskerville"/>
        </w:rPr>
        <w:t xml:space="preserve"> homoeroticism of this scene </w:t>
      </w:r>
      <w:r>
        <w:rPr>
          <w:rFonts w:ascii="Baskerville" w:hAnsi="Baskerville"/>
        </w:rPr>
        <w:t>is too often</w:t>
      </w:r>
      <w:r w:rsidRPr="00F568DA">
        <w:rPr>
          <w:rFonts w:ascii="Baskerville" w:hAnsi="Baskerville"/>
        </w:rPr>
        <w:t xml:space="preserve"> unremarked</w:t>
      </w:r>
      <w:r>
        <w:rPr>
          <w:rStyle w:val="EndnoteReference"/>
          <w:rFonts w:ascii="Baskerville" w:hAnsi="Baskerville"/>
        </w:rPr>
        <w:endnoteReference w:id="26"/>
      </w:r>
      <w:r w:rsidRPr="00F568DA">
        <w:rPr>
          <w:rFonts w:ascii="Baskerville" w:hAnsi="Baskerville"/>
        </w:rPr>
        <w:t>)</w:t>
      </w:r>
      <w:del w:id="171" w:author="Copyeditor" w:date="2022-08-31T17:20:00Z">
        <w:r w:rsidRPr="00F568DA" w:rsidDel="00A66F6D">
          <w:rPr>
            <w:rFonts w:ascii="Baskerville" w:hAnsi="Baskerville"/>
          </w:rPr>
          <w:delText>,</w:delText>
        </w:r>
      </w:del>
      <w:r w:rsidRPr="00F568DA">
        <w:rPr>
          <w:rFonts w:ascii="Baskerville" w:hAnsi="Baskerville"/>
        </w:rPr>
        <w:t xml:space="preserve"> </w:t>
      </w:r>
      <w:r>
        <w:rPr>
          <w:rFonts w:ascii="Baskerville" w:hAnsi="Baskerville"/>
        </w:rPr>
        <w:t>helps outline the relational and</w:t>
      </w:r>
      <w:r w:rsidRPr="00F568DA">
        <w:rPr>
          <w:rFonts w:ascii="Baskerville" w:hAnsi="Baskerville"/>
        </w:rPr>
        <w:t xml:space="preserve"> </w:t>
      </w:r>
      <w:r>
        <w:rPr>
          <w:rFonts w:ascii="Baskerville" w:hAnsi="Baskerville"/>
        </w:rPr>
        <w:t>“</w:t>
      </w:r>
      <w:r w:rsidRPr="00F568DA">
        <w:rPr>
          <w:rFonts w:ascii="Baskerville" w:hAnsi="Baskerville"/>
        </w:rPr>
        <w:t>alternate ways of being</w:t>
      </w:r>
      <w:r>
        <w:rPr>
          <w:rFonts w:ascii="Baskerville" w:hAnsi="Baskerville"/>
        </w:rPr>
        <w:t xml:space="preserve">” that </w:t>
      </w:r>
      <w:proofErr w:type="spellStart"/>
      <w:r>
        <w:rPr>
          <w:rFonts w:ascii="Baskerville" w:hAnsi="Baskerville"/>
        </w:rPr>
        <w:t>Weheliye</w:t>
      </w:r>
      <w:proofErr w:type="spellEnd"/>
      <w:r>
        <w:rPr>
          <w:rFonts w:ascii="Baskerville" w:hAnsi="Baskerville"/>
        </w:rPr>
        <w:t xml:space="preserve"> sees flesh </w:t>
      </w:r>
      <w:del w:id="172" w:author="Copyeditor" w:date="2022-08-31T17:21:00Z">
        <w:r w:rsidDel="00A66F6D">
          <w:rPr>
            <w:rFonts w:ascii="Baskerville" w:hAnsi="Baskerville"/>
          </w:rPr>
          <w:delText xml:space="preserve">as </w:delText>
        </w:r>
      </w:del>
      <w:r>
        <w:rPr>
          <w:rFonts w:ascii="Baskerville" w:hAnsi="Baskerville"/>
        </w:rPr>
        <w:t>pointing towards</w:t>
      </w:r>
      <w:del w:id="173" w:author="Copyeditor" w:date="2022-08-31T17:21:00Z">
        <w:r w:rsidDel="00A66F6D">
          <w:rPr>
            <w:rFonts w:ascii="Baskerville" w:hAnsi="Baskerville"/>
          </w:rPr>
          <w:delText>,</w:delText>
        </w:r>
      </w:del>
      <w:r>
        <w:rPr>
          <w:rFonts w:ascii="Baskerville" w:hAnsi="Baskerville"/>
        </w:rPr>
        <w:t xml:space="preserve"> and that </w:t>
      </w:r>
      <w:r w:rsidRPr="00F25AC1">
        <w:rPr>
          <w:rFonts w:ascii="Baskerville" w:hAnsi="Baskerville"/>
          <w:i/>
        </w:rPr>
        <w:t>The Last Man</w:t>
      </w:r>
      <w:r>
        <w:rPr>
          <w:rFonts w:ascii="Baskerville" w:hAnsi="Baskerville"/>
        </w:rPr>
        <w:t xml:space="preserve"> opens onto. Read this way, Verney’s failure is not in his refusal to see the Black man as included in Man</w:t>
      </w:r>
      <w:del w:id="174" w:author="Copyeditor" w:date="2022-08-31T17:21:00Z">
        <w:r w:rsidDel="00A66F6D">
          <w:rPr>
            <w:rFonts w:ascii="Baskerville" w:hAnsi="Baskerville"/>
          </w:rPr>
          <w:delText>,</w:delText>
        </w:r>
      </w:del>
      <w:r>
        <w:rPr>
          <w:rFonts w:ascii="Baskerville" w:hAnsi="Baskerville"/>
        </w:rPr>
        <w:t xml:space="preserve"> but his refusal to “</w:t>
      </w:r>
      <w:proofErr w:type="spellStart"/>
      <w:r>
        <w:rPr>
          <w:rFonts w:ascii="Baskerville" w:hAnsi="Baskerville"/>
        </w:rPr>
        <w:t>unMan</w:t>
      </w:r>
      <w:proofErr w:type="spellEnd"/>
      <w:r>
        <w:rPr>
          <w:rFonts w:ascii="Baskerville" w:hAnsi="Baskerville"/>
        </w:rPr>
        <w:t>” himself (to repurpose a verb Verney himself earlier uses</w:t>
      </w:r>
      <w:r>
        <w:rPr>
          <w:rStyle w:val="EndnoteReference"/>
          <w:rFonts w:ascii="Baskerville" w:hAnsi="Baskerville"/>
        </w:rPr>
        <w:endnoteReference w:id="27"/>
      </w:r>
      <w:r>
        <w:rPr>
          <w:rFonts w:ascii="Baskerville" w:hAnsi="Baskerville"/>
        </w:rPr>
        <w:t xml:space="preserve">), his refusal to abdicate the sovereignty of Man and affirm some shared fleshly entanglement with a (non)person marked by slavery. Another passage from Sexton prompts a final reflection on this critical scene from the novel: </w:t>
      </w:r>
    </w:p>
    <w:p w14:paraId="6960E7A2" w14:textId="6E7A9740" w:rsidR="003E5E40" w:rsidRDefault="003E5E40">
      <w:pPr>
        <w:spacing w:line="480" w:lineRule="auto"/>
        <w:ind w:left="1440"/>
        <w:rPr>
          <w:rFonts w:ascii="Baskerville" w:hAnsi="Baskerville"/>
        </w:rPr>
        <w:pPrChange w:id="177" w:author="Copyeditor" w:date="2022-08-31T17:22:00Z">
          <w:pPr>
            <w:ind w:left="1440"/>
          </w:pPr>
        </w:pPrChange>
      </w:pPr>
      <w:r w:rsidRPr="00ED51E1">
        <w:rPr>
          <w:rFonts w:ascii="Baskerville" w:hAnsi="Baskerville"/>
        </w:rPr>
        <w:t>In a world structured by the twin axioms of white superiority and black inferiority, of white existence and black nonexistence, a world structured by a negative categorical imperative—“above all, don’t be black” (Gordon 1997: 63)—in this world, the zero degree of transformation is the turn toward blackness, a turn toward the shame, as it were, that “resides in the idea that ‘I am thought of as less than human’” (Nyong’o 2002: 389). In this we might create a transvaluation of pathology itself, something like an embrace of pathology without pathos.</w:t>
      </w:r>
      <w:r>
        <w:rPr>
          <w:rFonts w:ascii="Baskerville" w:hAnsi="Baskerville"/>
        </w:rPr>
        <w:t xml:space="preserve"> (“Social Life” 23)</w:t>
      </w:r>
    </w:p>
    <w:p w14:paraId="745C7025" w14:textId="77777777" w:rsidR="003E5E40" w:rsidRDefault="003E5E40" w:rsidP="00ED51E1">
      <w:pPr>
        <w:ind w:left="1440"/>
        <w:rPr>
          <w:rFonts w:ascii="Baskerville" w:hAnsi="Baskerville"/>
        </w:rPr>
      </w:pPr>
    </w:p>
    <w:p w14:paraId="7232C9F8" w14:textId="000F58B5" w:rsidR="003E5E40" w:rsidRPr="00DC219B" w:rsidRDefault="003E5E40" w:rsidP="00DC219B">
      <w:pPr>
        <w:spacing w:line="480" w:lineRule="auto"/>
        <w:rPr>
          <w:rFonts w:ascii="Baskerville" w:hAnsi="Baskerville"/>
        </w:rPr>
      </w:pPr>
      <w:r>
        <w:rPr>
          <w:rFonts w:ascii="Baskerville" w:hAnsi="Baskerville"/>
        </w:rPr>
        <w:t>Given that pathology is in the first instance concerned with the understanding of disease, Sexton’s comment is remarkably apt for a novel about universal plague</w:t>
      </w:r>
      <w:del w:id="178" w:author="Copyeditor" w:date="2022-08-31T19:02:00Z">
        <w:r w:rsidDel="00F000F4">
          <w:rPr>
            <w:rFonts w:ascii="Baskerville" w:hAnsi="Baskerville"/>
          </w:rPr>
          <w:delText>,</w:delText>
        </w:r>
      </w:del>
      <w:r>
        <w:rPr>
          <w:rFonts w:ascii="Baskerville" w:hAnsi="Baskerville"/>
        </w:rPr>
        <w:t xml:space="preserve"> and for the scene I have been discussing in particular. What would it mean for Verney to have been able to affirm an “embrace of pathology” in the novel, to perform an act not of sympathy</w:t>
      </w:r>
      <w:del w:id="179" w:author="Copyeditor" w:date="2022-08-31T19:02:00Z">
        <w:r w:rsidDel="00F000F4">
          <w:rPr>
            <w:rFonts w:ascii="Baskerville" w:hAnsi="Baskerville"/>
          </w:rPr>
          <w:delText>,</w:delText>
        </w:r>
      </w:del>
      <w:r>
        <w:rPr>
          <w:rFonts w:ascii="Baskerville" w:hAnsi="Baskerville"/>
        </w:rPr>
        <w:t xml:space="preserve"> but what we might call </w:t>
      </w:r>
      <w:proofErr w:type="spellStart"/>
      <w:r>
        <w:rPr>
          <w:rFonts w:ascii="Baskerville" w:hAnsi="Baskerville"/>
        </w:rPr>
        <w:t>sympathology</w:t>
      </w:r>
      <w:proofErr w:type="spellEnd"/>
      <w:r>
        <w:rPr>
          <w:rFonts w:ascii="Baskerville" w:hAnsi="Baskerville"/>
        </w:rPr>
        <w:t>? Perhaps it would look like not simply aiding the dying man</w:t>
      </w:r>
      <w:del w:id="180" w:author="Copyeditor" w:date="2022-08-31T19:03:00Z">
        <w:r w:rsidDel="00F000F4">
          <w:rPr>
            <w:rFonts w:ascii="Baskerville" w:hAnsi="Baskerville"/>
          </w:rPr>
          <w:delText>,</w:delText>
        </w:r>
      </w:del>
      <w:r>
        <w:rPr>
          <w:rFonts w:ascii="Baskerville" w:hAnsi="Baskerville"/>
        </w:rPr>
        <w:t xml:space="preserve"> but staying on the floor, staying entangled, sharing the damage of the plague as mutually vulnerable beings</w:t>
      </w:r>
      <w:del w:id="181" w:author="Copyeditor" w:date="2022-08-31T19:03:00Z">
        <w:r w:rsidDel="00F000F4">
          <w:rPr>
            <w:rFonts w:ascii="Baskerville" w:hAnsi="Baskerville"/>
          </w:rPr>
          <w:delText>,</w:delText>
        </w:r>
      </w:del>
      <w:r>
        <w:rPr>
          <w:rFonts w:ascii="Baskerville" w:hAnsi="Baskerville"/>
        </w:rPr>
        <w:t xml:space="preserve"> and </w:t>
      </w:r>
      <w:r>
        <w:rPr>
          <w:rFonts w:ascii="Baskerville" w:hAnsi="Baskerville"/>
        </w:rPr>
        <w:lastRenderedPageBreak/>
        <w:t xml:space="preserve">inhabiting and generalizing this vulnerability in a common passivity; it might look something like death, or what </w:t>
      </w:r>
      <w:commentRangeStart w:id="182"/>
      <w:r>
        <w:rPr>
          <w:rFonts w:ascii="Baskerville" w:hAnsi="Baskerville"/>
        </w:rPr>
        <w:t>William Blake</w:t>
      </w:r>
      <w:commentRangeEnd w:id="182"/>
      <w:r w:rsidR="00F000F4">
        <w:rPr>
          <w:rStyle w:val="CommentReference"/>
        </w:rPr>
        <w:commentReference w:id="182"/>
      </w:r>
      <w:r>
        <w:rPr>
          <w:rFonts w:ascii="Baskerville" w:hAnsi="Baskerville"/>
        </w:rPr>
        <w:t xml:space="preserve"> called “self-annihilation.” This negative image in the novel (which is, recall, a prophecy), what </w:t>
      </w:r>
      <w:r w:rsidRPr="00A612A6">
        <w:rPr>
          <w:rFonts w:ascii="Baskerville" w:hAnsi="Baskerville"/>
          <w:i/>
        </w:rPr>
        <w:t>doesn’t</w:t>
      </w:r>
      <w:r>
        <w:rPr>
          <w:rFonts w:ascii="Baskerville" w:hAnsi="Baskerville"/>
        </w:rPr>
        <w:t xml:space="preserve"> happen, adumbrates the opening for the affirmation of the “less than human” (Sexton quoting Nyong’o)</w:t>
      </w:r>
      <w:del w:id="183" w:author="Copyeditor" w:date="2022-08-31T19:05:00Z">
        <w:r w:rsidDel="00F000F4">
          <w:rPr>
            <w:rFonts w:ascii="Baskerville" w:hAnsi="Baskerville"/>
          </w:rPr>
          <w:delText>,</w:delText>
        </w:r>
      </w:del>
      <w:r>
        <w:rPr>
          <w:rFonts w:ascii="Baskerville" w:hAnsi="Baskerville"/>
        </w:rPr>
        <w:t xml:space="preserve"> and thereby other than Man: the life that is cast </w:t>
      </w:r>
      <w:r w:rsidRPr="00DC219B">
        <w:rPr>
          <w:rFonts w:ascii="Baskerville" w:hAnsi="Baskerville"/>
        </w:rPr>
        <w:t>off on the ground, without</w:t>
      </w:r>
      <w:r>
        <w:rPr>
          <w:rFonts w:ascii="Baskerville" w:hAnsi="Baskerville"/>
        </w:rPr>
        <w:t xml:space="preserve"> work and</w:t>
      </w:r>
      <w:r w:rsidRPr="00DC219B">
        <w:rPr>
          <w:rFonts w:ascii="Baskerville" w:hAnsi="Baskerville"/>
        </w:rPr>
        <w:t xml:space="preserve"> task</w:t>
      </w:r>
      <w:r>
        <w:rPr>
          <w:rFonts w:ascii="Baskerville" w:hAnsi="Baskerville"/>
        </w:rPr>
        <w:t>, and “unsovereign.”</w:t>
      </w:r>
      <w:r>
        <w:rPr>
          <w:rStyle w:val="EndnoteReference"/>
          <w:rFonts w:ascii="Baskerville" w:hAnsi="Baskerville"/>
        </w:rPr>
        <w:endnoteReference w:id="28"/>
      </w:r>
      <w:r>
        <w:rPr>
          <w:rFonts w:ascii="Baskerville" w:hAnsi="Baskerville"/>
        </w:rPr>
        <w:t xml:space="preserve"> Having a glimpse of what is other than Man is in fact something upon which Verney constantly speculates, as we’ll see in the next section. </w:t>
      </w:r>
    </w:p>
    <w:p w14:paraId="2F0B9871" w14:textId="740B9271" w:rsidR="003E5E40" w:rsidRPr="00A520B5" w:rsidRDefault="003E5E40" w:rsidP="00D424BE">
      <w:pPr>
        <w:spacing w:line="480" w:lineRule="auto"/>
        <w:ind w:firstLine="720"/>
        <w:rPr>
          <w:rFonts w:ascii="Baskerville" w:hAnsi="Baskerville"/>
        </w:rPr>
      </w:pPr>
      <w:r>
        <w:rPr>
          <w:rFonts w:ascii="Baskerville" w:hAnsi="Baskerville"/>
        </w:rPr>
        <w:t>But instead, Verney separates himself and survives. He does appear to contract the plague in this scene,</w:t>
      </w:r>
      <w:r>
        <w:rPr>
          <w:rStyle w:val="EndnoteReference"/>
          <w:rFonts w:ascii="Baskerville" w:hAnsi="Baskerville"/>
        </w:rPr>
        <w:endnoteReference w:id="29"/>
      </w:r>
      <w:r>
        <w:rPr>
          <w:rFonts w:ascii="Baskerville" w:hAnsi="Baskerville"/>
        </w:rPr>
        <w:t xml:space="preserve"> but as an inoculation rather than a fatal case. Verney refuses to embrace pathology, refuses to join what is (forced to be) outside of Man, and rather than helping or joining the Black man, throws him off</w:t>
      </w:r>
      <w:del w:id="188" w:author="Copyeditor" w:date="2022-08-31T19:09:00Z">
        <w:r w:rsidDel="00CD0341">
          <w:rPr>
            <w:rFonts w:ascii="Baskerville" w:hAnsi="Baskerville"/>
          </w:rPr>
          <w:delText>,</w:delText>
        </w:r>
      </w:del>
      <w:r>
        <w:rPr>
          <w:rFonts w:ascii="Baskerville" w:hAnsi="Baskerville"/>
        </w:rPr>
        <w:t xml:space="preserve"> and</w:t>
      </w:r>
      <w:ins w:id="189" w:author="Copyeditor" w:date="2022-08-31T19:09:00Z">
        <w:r w:rsidR="00CD0341">
          <w:rPr>
            <w:rFonts w:ascii="Baskerville" w:hAnsi="Baskerville"/>
          </w:rPr>
          <w:t>,</w:t>
        </w:r>
      </w:ins>
      <w:r>
        <w:rPr>
          <w:rFonts w:ascii="Baskerville" w:hAnsi="Baskerville"/>
        </w:rPr>
        <w:t xml:space="preserve"> moreover, feeds on his dying life by using the literally abject man (“threw</w:t>
      </w:r>
      <w:ins w:id="190" w:author="Copyeditor" w:date="2022-08-31T19:08:00Z">
        <w:r w:rsidR="00CD0341">
          <w:rPr>
            <w:rFonts w:ascii="Baskerville" w:hAnsi="Baskerville"/>
          </w:rPr>
          <w:t> . . . </w:t>
        </w:r>
      </w:ins>
      <w:del w:id="191" w:author="Copyeditor" w:date="2022-08-31T19:08:00Z">
        <w:r w:rsidDel="00CD0341">
          <w:rPr>
            <w:rFonts w:ascii="Baskerville" w:hAnsi="Baskerville"/>
          </w:rPr>
          <w:delText>…</w:delText>
        </w:r>
      </w:del>
      <w:r>
        <w:rPr>
          <w:rFonts w:ascii="Baskerville" w:hAnsi="Baskerville"/>
        </w:rPr>
        <w:t xml:space="preserve">from me”, cf. Latin </w:t>
      </w:r>
      <w:r>
        <w:rPr>
          <w:rFonts w:ascii="Baskerville" w:hAnsi="Baskerville"/>
          <w:i/>
        </w:rPr>
        <w:t xml:space="preserve">ab </w:t>
      </w:r>
      <w:r w:rsidRPr="00EE50D9">
        <w:rPr>
          <w:rFonts w:ascii="Baskerville" w:hAnsi="Baskerville"/>
        </w:rPr>
        <w:t>+</w:t>
      </w:r>
      <w:r>
        <w:rPr>
          <w:rFonts w:ascii="Baskerville" w:hAnsi="Baskerville"/>
          <w:i/>
        </w:rPr>
        <w:t xml:space="preserve"> </w:t>
      </w:r>
      <w:proofErr w:type="spellStart"/>
      <w:r w:rsidRPr="00EE50D9">
        <w:rPr>
          <w:rFonts w:ascii="Baskerville" w:hAnsi="Baskerville"/>
          <w:i/>
        </w:rPr>
        <w:t>iactus</w:t>
      </w:r>
      <w:proofErr w:type="spellEnd"/>
      <w:r>
        <w:rPr>
          <w:rFonts w:ascii="Baskerville" w:hAnsi="Baskerville"/>
        </w:rPr>
        <w:t>) as a sacrifice for his own immunization; they do not share the wound or the vulnerability of flesh in common dehiscence. Not only is the unnamed B</w:t>
      </w:r>
      <w:r w:rsidRPr="002D520C">
        <w:rPr>
          <w:rFonts w:ascii="Baskerville" w:hAnsi="Baskerville"/>
        </w:rPr>
        <w:t xml:space="preserve">lack </w:t>
      </w:r>
      <w:r>
        <w:rPr>
          <w:rFonts w:ascii="Baskerville" w:hAnsi="Baskerville"/>
        </w:rPr>
        <w:t>character</w:t>
      </w:r>
      <w:r w:rsidRPr="002D520C">
        <w:rPr>
          <w:rFonts w:ascii="Baskerville" w:hAnsi="Baskerville"/>
        </w:rPr>
        <w:t xml:space="preserve"> not </w:t>
      </w:r>
      <w:r>
        <w:rPr>
          <w:rFonts w:ascii="Baskerville" w:hAnsi="Baskerville"/>
        </w:rPr>
        <w:t>fully included</w:t>
      </w:r>
      <w:r w:rsidRPr="002D520C">
        <w:rPr>
          <w:rFonts w:ascii="Baskerville" w:hAnsi="Baskerville"/>
        </w:rPr>
        <w:t xml:space="preserve"> </w:t>
      </w:r>
      <w:r>
        <w:rPr>
          <w:rFonts w:ascii="Baskerville" w:hAnsi="Baskerville"/>
        </w:rPr>
        <w:t>in the proper category of</w:t>
      </w:r>
      <w:r w:rsidRPr="002D520C">
        <w:rPr>
          <w:rFonts w:ascii="Baskerville" w:hAnsi="Baskerville"/>
        </w:rPr>
        <w:t xml:space="preserve"> Man</w:t>
      </w:r>
      <w:del w:id="192" w:author="Copyeditor" w:date="2022-08-31T19:09:00Z">
        <w:r w:rsidRPr="002D520C" w:rsidDel="00CD0341">
          <w:rPr>
            <w:rFonts w:ascii="Baskerville" w:hAnsi="Baskerville"/>
          </w:rPr>
          <w:delText>,</w:delText>
        </w:r>
      </w:del>
      <w:r w:rsidRPr="002D520C">
        <w:rPr>
          <w:rFonts w:ascii="Baskerville" w:hAnsi="Baskerville"/>
        </w:rPr>
        <w:t xml:space="preserve"> but his not being Man is precisely what allows Verney to be Man. </w:t>
      </w:r>
      <w:r>
        <w:rPr>
          <w:rFonts w:ascii="Baskerville" w:hAnsi="Baskerville"/>
        </w:rPr>
        <w:t xml:space="preserve">Verney (again, almost literally) parasitically feeds off his disease, </w:t>
      </w:r>
      <w:r w:rsidRPr="002D520C">
        <w:rPr>
          <w:rFonts w:ascii="Baskerville" w:hAnsi="Baskerville"/>
        </w:rPr>
        <w:t>subjection,</w:t>
      </w:r>
      <w:r>
        <w:rPr>
          <w:rFonts w:ascii="Baskerville" w:hAnsi="Baskerville"/>
        </w:rPr>
        <w:t xml:space="preserve"> and abjection; he becomes </w:t>
      </w:r>
      <w:r w:rsidRPr="002D520C">
        <w:rPr>
          <w:rFonts w:ascii="Baskerville" w:hAnsi="Baskerville"/>
        </w:rPr>
        <w:t>inoculated</w:t>
      </w:r>
      <w:r>
        <w:rPr>
          <w:rFonts w:ascii="Baskerville" w:hAnsi="Baskerville"/>
        </w:rPr>
        <w:t xml:space="preserve"> and able to reproduce himself even as the world around him disintegrates</w:t>
      </w:r>
      <w:r w:rsidRPr="002D520C">
        <w:rPr>
          <w:rFonts w:ascii="Baskerville" w:hAnsi="Baskerville"/>
        </w:rPr>
        <w:t xml:space="preserve">. </w:t>
      </w:r>
      <w:r>
        <w:rPr>
          <w:rFonts w:ascii="Baskerville" w:hAnsi="Baskerville"/>
        </w:rPr>
        <w:t xml:space="preserve">In this way, the scene is a microcosm of the more general constitutive exclusions of Man that the novel probes and stages. Alongside the already radical interrogation of Western humanism, colonialism, and imperialism in </w:t>
      </w:r>
      <w:r w:rsidRPr="00866007">
        <w:rPr>
          <w:rFonts w:ascii="Baskerville" w:hAnsi="Baskerville"/>
          <w:i/>
        </w:rPr>
        <w:t>The Last Man</w:t>
      </w:r>
      <w:r>
        <w:rPr>
          <w:rFonts w:ascii="Baskerville" w:hAnsi="Baskerville"/>
        </w:rPr>
        <w:t xml:space="preserve">, a trajectory brought out by Barbara Johnson and others, reading the novel in dialogue with recent work in Black Studies thus further radicalizes our understanding of the limits and the outsides of Man. In addition, such a reading offers another understanding of this crucial hinge of the whole novel—namely, reframing the question as to why Shelley had the last man, the one character to survive the plague, contract it from the only character explicitly racialized as Black. </w:t>
      </w:r>
      <w:r>
        <w:rPr>
          <w:rFonts w:ascii="Baskerville" w:hAnsi="Baskerville"/>
        </w:rPr>
        <w:lastRenderedPageBreak/>
        <w:t>This analytic bears on Romanticism’s political ecology more generally in fundamental ways; it prompts a rethinking of the category of ecological and nonhuman relationality according to “racial blackness” as the “</w:t>
      </w:r>
      <w:r w:rsidRPr="00042D0C">
        <w:rPr>
          <w:rFonts w:ascii="Baskerville" w:hAnsi="Baskerville"/>
        </w:rPr>
        <w:t>para</w:t>
      </w:r>
      <w:r>
        <w:rPr>
          <w:rFonts w:ascii="Baskerville" w:hAnsi="Baskerville"/>
        </w:rPr>
        <w:t>digmatic figure of the nonhuman”—a paradigm consolidating precisely in the Romantic era—which as such aligns with all “earth’s vulnerable inhabitants,” and the earth itself (</w:t>
      </w:r>
      <w:proofErr w:type="spellStart"/>
      <w:r>
        <w:rPr>
          <w:rFonts w:ascii="Baskerville" w:hAnsi="Baskerville"/>
        </w:rPr>
        <w:t>Karera</w:t>
      </w:r>
      <w:proofErr w:type="spellEnd"/>
      <w:r>
        <w:rPr>
          <w:rFonts w:ascii="Baskerville" w:hAnsi="Baskerville"/>
        </w:rPr>
        <w:t xml:space="preserve"> 46, 52).</w:t>
      </w:r>
      <w:r>
        <w:rPr>
          <w:rStyle w:val="EndnoteReference"/>
          <w:rFonts w:ascii="Baskerville" w:hAnsi="Baskerville"/>
        </w:rPr>
        <w:endnoteReference w:id="30"/>
      </w:r>
    </w:p>
    <w:p w14:paraId="2E0276ED" w14:textId="2EC32087" w:rsidR="003E5E40" w:rsidRPr="00CE5B87" w:rsidRDefault="003E5E40" w:rsidP="00FB4CFE">
      <w:pPr>
        <w:spacing w:line="480" w:lineRule="auto"/>
        <w:jc w:val="center"/>
        <w:rPr>
          <w:rFonts w:ascii="Baskerville" w:hAnsi="Baskerville"/>
          <w:b/>
        </w:rPr>
      </w:pPr>
      <w:del w:id="195" w:author="Copyeditor" w:date="2022-08-31T19:13:00Z">
        <w:r w:rsidRPr="00CE5B87" w:rsidDel="004F4978">
          <w:rPr>
            <w:rFonts w:ascii="Baskerville" w:hAnsi="Baskerville"/>
            <w:b/>
          </w:rPr>
          <w:delText xml:space="preserve">IV. </w:delText>
        </w:r>
      </w:del>
      <w:r w:rsidRPr="00CE5B87">
        <w:rPr>
          <w:rFonts w:ascii="Baskerville" w:hAnsi="Baskerville"/>
          <w:b/>
        </w:rPr>
        <w:t>Eternal Fruition</w:t>
      </w:r>
    </w:p>
    <w:p w14:paraId="69A33F01" w14:textId="7A875E86" w:rsidR="003E5E40" w:rsidRDefault="003E5E40" w:rsidP="008A34CA">
      <w:pPr>
        <w:spacing w:line="480" w:lineRule="auto"/>
        <w:ind w:firstLine="720"/>
        <w:rPr>
          <w:rFonts w:ascii="Baskerville" w:hAnsi="Baskerville"/>
        </w:rPr>
      </w:pPr>
      <w:r>
        <w:rPr>
          <w:rFonts w:ascii="Baskerville" w:hAnsi="Baskerville"/>
        </w:rPr>
        <w:t xml:space="preserve">While the first two parts of this essay delineated the novel’s idea of Man, the last section argued Verney’s refusal to </w:t>
      </w:r>
      <w:proofErr w:type="spellStart"/>
      <w:r>
        <w:rPr>
          <w:rFonts w:ascii="Baskerville" w:hAnsi="Baskerville"/>
        </w:rPr>
        <w:t>unMan</w:t>
      </w:r>
      <w:proofErr w:type="spellEnd"/>
      <w:r>
        <w:rPr>
          <w:rFonts w:ascii="Baskerville" w:hAnsi="Baskerville"/>
        </w:rPr>
        <w:t xml:space="preserve"> himself took the form of his refusal to embrace the pathology of the plague and the dying Black man. Embracing and inhabiting the plague would mean acceding to the forces of interruption that the plague both figures and ushers in.</w:t>
      </w:r>
      <w:r>
        <w:rPr>
          <w:rStyle w:val="EndnoteReference"/>
          <w:rFonts w:ascii="Baskerville" w:hAnsi="Baskerville"/>
        </w:rPr>
        <w:endnoteReference w:id="31"/>
      </w:r>
      <w:r>
        <w:rPr>
          <w:rFonts w:ascii="Baskerville" w:hAnsi="Baskerville"/>
        </w:rPr>
        <w:t xml:space="preserve"> The p</w:t>
      </w:r>
      <w:r w:rsidRPr="0066443E">
        <w:rPr>
          <w:rFonts w:ascii="Baskerville" w:hAnsi="Baskerville"/>
        </w:rPr>
        <w:t xml:space="preserve">lague </w:t>
      </w:r>
      <w:r>
        <w:rPr>
          <w:rFonts w:ascii="Baskerville" w:hAnsi="Baskerville"/>
        </w:rPr>
        <w:t xml:space="preserve">is </w:t>
      </w:r>
      <w:r w:rsidRPr="0066443E">
        <w:rPr>
          <w:rFonts w:ascii="Baskerville" w:hAnsi="Baskerville"/>
        </w:rPr>
        <w:t xml:space="preserve">a shifting </w:t>
      </w:r>
      <w:r>
        <w:rPr>
          <w:rFonts w:ascii="Baskerville" w:hAnsi="Baskerville"/>
        </w:rPr>
        <w:t>figure in the book</w:t>
      </w:r>
      <w:r w:rsidRPr="0066443E">
        <w:rPr>
          <w:rFonts w:ascii="Baskerville" w:hAnsi="Baskerville"/>
        </w:rPr>
        <w:t xml:space="preserve">, </w:t>
      </w:r>
      <w:r>
        <w:rPr>
          <w:rFonts w:ascii="Baskerville" w:hAnsi="Baskerville"/>
        </w:rPr>
        <w:t xml:space="preserve">conjuring </w:t>
      </w:r>
      <w:r w:rsidRPr="0066443E">
        <w:rPr>
          <w:rFonts w:ascii="Baskerville" w:hAnsi="Baskerville"/>
        </w:rPr>
        <w:t xml:space="preserve">both </w:t>
      </w:r>
      <w:r>
        <w:rPr>
          <w:rFonts w:ascii="Baskerville" w:hAnsi="Baskerville"/>
        </w:rPr>
        <w:t>the</w:t>
      </w:r>
      <w:r w:rsidRPr="0066443E">
        <w:rPr>
          <w:rFonts w:ascii="Baskerville" w:hAnsi="Baskerville"/>
        </w:rPr>
        <w:t xml:space="preserve"> </w:t>
      </w:r>
      <w:r>
        <w:rPr>
          <w:rFonts w:ascii="Baskerville" w:hAnsi="Baskerville"/>
        </w:rPr>
        <w:t>“lethal</w:t>
      </w:r>
      <w:r w:rsidRPr="0066443E">
        <w:rPr>
          <w:rFonts w:ascii="Baskerville" w:hAnsi="Baskerville"/>
        </w:rPr>
        <w:t xml:space="preserve"> universality</w:t>
      </w:r>
      <w:r>
        <w:rPr>
          <w:rFonts w:ascii="Baskerville" w:hAnsi="Baskerville"/>
        </w:rPr>
        <w:t xml:space="preserve">” of Man (Johnson) </w:t>
      </w:r>
      <w:r w:rsidRPr="0066443E">
        <w:rPr>
          <w:rFonts w:ascii="Baskerville" w:hAnsi="Baskerville"/>
        </w:rPr>
        <w:t xml:space="preserve">and what interrupts </w:t>
      </w:r>
      <w:r>
        <w:rPr>
          <w:rFonts w:ascii="Baskerville" w:hAnsi="Baskerville"/>
        </w:rPr>
        <w:t xml:space="preserve">this structure of universality (in this way it recalls Derrida’s discussion of the </w:t>
      </w:r>
      <w:r w:rsidRPr="0005257F">
        <w:rPr>
          <w:rFonts w:ascii="Baskerville" w:hAnsi="Baskerville"/>
          <w:i/>
        </w:rPr>
        <w:t>pharmakon</w:t>
      </w:r>
      <w:r>
        <w:rPr>
          <w:rFonts w:ascii="Baskerville" w:hAnsi="Baskerville"/>
        </w:rPr>
        <w:t xml:space="preserve">, or indeed, </w:t>
      </w:r>
      <w:proofErr w:type="spellStart"/>
      <w:r>
        <w:rPr>
          <w:rFonts w:ascii="Baskerville" w:hAnsi="Baskerville"/>
        </w:rPr>
        <w:t>Weheliye’s</w:t>
      </w:r>
      <w:proofErr w:type="spellEnd"/>
      <w:r>
        <w:rPr>
          <w:rFonts w:ascii="Baskerville" w:hAnsi="Baskerville"/>
        </w:rPr>
        <w:t xml:space="preserve"> conceptual framing of the flesh). The plague, whose movement is often described in eerily Enlightenment-like terms of advancement and progress,</w:t>
      </w:r>
      <w:r>
        <w:rPr>
          <w:rStyle w:val="EndnoteReference"/>
          <w:rFonts w:ascii="Baskerville" w:hAnsi="Baskerville"/>
        </w:rPr>
        <w:endnoteReference w:id="32"/>
      </w:r>
      <w:r>
        <w:rPr>
          <w:rFonts w:ascii="Baskerville" w:hAnsi="Baskerville"/>
        </w:rPr>
        <w:t xml:space="preserve"> is what short-circuits the reproduction of the world. It undoes the logics of sovereignty, tasks, progress, and futurity</w:t>
      </w:r>
      <w:del w:id="198" w:author="Copyeditor" w:date="2022-08-31T19:30:00Z">
        <w:r w:rsidDel="003548B2">
          <w:rPr>
            <w:rFonts w:ascii="Baskerville" w:hAnsi="Baskerville"/>
          </w:rPr>
          <w:delText>,</w:delText>
        </w:r>
      </w:del>
      <w:r>
        <w:rPr>
          <w:rFonts w:ascii="Baskerville" w:hAnsi="Baskerville"/>
        </w:rPr>
        <w:t xml:space="preserve"> and</w:t>
      </w:r>
      <w:ins w:id="199" w:author="Copyeditor" w:date="2022-08-31T19:30:00Z">
        <w:r w:rsidR="003548B2">
          <w:rPr>
            <w:rFonts w:ascii="Baskerville" w:hAnsi="Baskerville"/>
          </w:rPr>
          <w:t>,</w:t>
        </w:r>
      </w:ins>
      <w:r>
        <w:rPr>
          <w:rFonts w:ascii="Baskerville" w:hAnsi="Baskerville"/>
        </w:rPr>
        <w:t xml:space="preserve"> on another level, exposes their violently differentiating mechanisms and effects. </w:t>
      </w:r>
      <w:r w:rsidRPr="00457942">
        <w:rPr>
          <w:rFonts w:ascii="Baskerville" w:hAnsi="Baskerville"/>
        </w:rPr>
        <w:t>Yet</w:t>
      </w:r>
      <w:r>
        <w:rPr>
          <w:rFonts w:ascii="Baskerville" w:hAnsi="Baskerville"/>
        </w:rPr>
        <w:t xml:space="preserve"> the</w:t>
      </w:r>
      <w:r w:rsidRPr="00457942">
        <w:rPr>
          <w:rFonts w:ascii="Baskerville" w:hAnsi="Baskerville"/>
        </w:rPr>
        <w:t xml:space="preserve"> </w:t>
      </w:r>
      <w:r>
        <w:rPr>
          <w:rFonts w:ascii="Baskerville" w:hAnsi="Baskerville"/>
        </w:rPr>
        <w:t>plague is only the most prominent harbinger of the</w:t>
      </w:r>
      <w:r w:rsidRPr="00457942">
        <w:rPr>
          <w:rFonts w:ascii="Baskerville" w:hAnsi="Baskerville"/>
        </w:rPr>
        <w:t xml:space="preserve"> forces of neg</w:t>
      </w:r>
      <w:r>
        <w:rPr>
          <w:rFonts w:ascii="Baskerville" w:hAnsi="Baskerville"/>
        </w:rPr>
        <w:t>ativity—</w:t>
      </w:r>
      <w:r w:rsidRPr="00457942">
        <w:rPr>
          <w:rFonts w:ascii="Baskerville" w:hAnsi="Baskerville"/>
        </w:rPr>
        <w:t xml:space="preserve">interruption, </w:t>
      </w:r>
      <w:proofErr w:type="spellStart"/>
      <w:r w:rsidRPr="00457942">
        <w:rPr>
          <w:rFonts w:ascii="Baskerville" w:hAnsi="Baskerville"/>
        </w:rPr>
        <w:t>inoperativity</w:t>
      </w:r>
      <w:proofErr w:type="spellEnd"/>
      <w:r w:rsidRPr="00457942">
        <w:rPr>
          <w:rFonts w:ascii="Baskerville" w:hAnsi="Baskerville"/>
        </w:rPr>
        <w:t>, abdication, aimlessness</w:t>
      </w:r>
      <w:r>
        <w:rPr>
          <w:rFonts w:ascii="Baskerville" w:hAnsi="Baskerville"/>
        </w:rPr>
        <w:t xml:space="preserve">, ruination—that pervade </w:t>
      </w:r>
      <w:r w:rsidRPr="00273BD7">
        <w:rPr>
          <w:rFonts w:ascii="Baskerville" w:hAnsi="Baskerville"/>
          <w:i/>
        </w:rPr>
        <w:t>The Last Man</w:t>
      </w:r>
      <w:r w:rsidRPr="00457942">
        <w:rPr>
          <w:rFonts w:ascii="Baskerville" w:hAnsi="Baskerville"/>
        </w:rPr>
        <w:t xml:space="preserve">. </w:t>
      </w:r>
      <w:r>
        <w:rPr>
          <w:rFonts w:ascii="Baskerville" w:hAnsi="Baskerville"/>
        </w:rPr>
        <w:t>In fact</w:t>
      </w:r>
      <w:ins w:id="200" w:author="Copyeditor" w:date="2022-08-31T19:34:00Z">
        <w:r w:rsidR="003548B2">
          <w:rPr>
            <w:rFonts w:ascii="Baskerville" w:hAnsi="Baskerville"/>
          </w:rPr>
          <w:t>,</w:t>
        </w:r>
      </w:ins>
      <w:r>
        <w:rPr>
          <w:rFonts w:ascii="Baskerville" w:hAnsi="Baskerville"/>
        </w:rPr>
        <w:t xml:space="preserve"> it is possible to delineate a dialectic of </w:t>
      </w:r>
      <w:r w:rsidRPr="00425441">
        <w:rPr>
          <w:rFonts w:ascii="Baskerville" w:hAnsi="Baskerville"/>
        </w:rPr>
        <w:t>abdication</w:t>
      </w:r>
      <w:r>
        <w:rPr>
          <w:rFonts w:ascii="Baskerville" w:hAnsi="Baskerville"/>
        </w:rPr>
        <w:t xml:space="preserve"> among all of the task</w:t>
      </w:r>
      <w:del w:id="201" w:author="Copyeditor" w:date="2022-08-31T19:36:00Z">
        <w:r w:rsidDel="003E4FB8">
          <w:rPr>
            <w:rFonts w:ascii="Baskerville" w:hAnsi="Baskerville"/>
          </w:rPr>
          <w:delText>-</w:delText>
        </w:r>
      </w:del>
      <w:r>
        <w:rPr>
          <w:rFonts w:ascii="Baskerville" w:hAnsi="Baskerville"/>
        </w:rPr>
        <w:t xml:space="preserve">masters and project mongers of the novel, in addition to one on the second-order level of the novel itself. First of all, the main characters’ relation is set in motion, before they meet, by the last King of England abdicating the throne in the year 2073; the young would-be king Adrian then renounces any claims to the throne, amounting to an abdication; Raymond, whose very name suggests kingship over the world (cf. </w:t>
      </w:r>
      <w:proofErr w:type="spellStart"/>
      <w:r w:rsidRPr="004F3165">
        <w:rPr>
          <w:rFonts w:ascii="Baskerville" w:hAnsi="Baskerville"/>
          <w:i/>
        </w:rPr>
        <w:t>roi</w:t>
      </w:r>
      <w:proofErr w:type="spellEnd"/>
      <w:r>
        <w:rPr>
          <w:rFonts w:ascii="Baskerville" w:hAnsi="Baskerville"/>
        </w:rPr>
        <w:t xml:space="preserve">, </w:t>
      </w:r>
      <w:r w:rsidRPr="004F3165">
        <w:rPr>
          <w:rFonts w:ascii="Baskerville" w:hAnsi="Baskerville"/>
          <w:i/>
        </w:rPr>
        <w:t>re</w:t>
      </w:r>
      <w:r>
        <w:rPr>
          <w:rFonts w:ascii="Baskerville" w:hAnsi="Baskerville"/>
        </w:rPr>
        <w:t xml:space="preserve">, </w:t>
      </w:r>
      <w:proofErr w:type="spellStart"/>
      <w:r w:rsidRPr="004F3165">
        <w:rPr>
          <w:rFonts w:ascii="Baskerville" w:hAnsi="Baskerville"/>
          <w:i/>
        </w:rPr>
        <w:t>rey</w:t>
      </w:r>
      <w:proofErr w:type="spellEnd"/>
      <w:r>
        <w:rPr>
          <w:rFonts w:ascii="Baskerville" w:hAnsi="Baskerville"/>
        </w:rPr>
        <w:t xml:space="preserve"> + </w:t>
      </w:r>
      <w:r w:rsidRPr="004F3165">
        <w:rPr>
          <w:rFonts w:ascii="Baskerville" w:hAnsi="Baskerville"/>
          <w:i/>
        </w:rPr>
        <w:t>monde</w:t>
      </w:r>
      <w:r>
        <w:rPr>
          <w:rFonts w:ascii="Baskerville" w:hAnsi="Baskerville"/>
        </w:rPr>
        <w:t xml:space="preserve">, </w:t>
      </w:r>
      <w:proofErr w:type="spellStart"/>
      <w:r w:rsidRPr="004F3165">
        <w:rPr>
          <w:rFonts w:ascii="Baskerville" w:hAnsi="Baskerville"/>
          <w:i/>
        </w:rPr>
        <w:t>mundo</w:t>
      </w:r>
      <w:proofErr w:type="spellEnd"/>
      <w:r>
        <w:rPr>
          <w:rFonts w:ascii="Baskerville" w:hAnsi="Baskerville"/>
        </w:rPr>
        <w:t xml:space="preserve">, etc.), renounces sovereignty over England on the cusp of </w:t>
      </w:r>
      <w:r>
        <w:rPr>
          <w:rFonts w:ascii="Baskerville" w:hAnsi="Baskerville"/>
        </w:rPr>
        <w:lastRenderedPageBreak/>
        <w:t xml:space="preserve">achieving it, then later actually does assume the sovereignty of the </w:t>
      </w:r>
      <w:proofErr w:type="spellStart"/>
      <w:r>
        <w:rPr>
          <w:rFonts w:ascii="Baskerville" w:hAnsi="Baskerville"/>
        </w:rPr>
        <w:t>Protectorship</w:t>
      </w:r>
      <w:proofErr w:type="spellEnd"/>
      <w:r>
        <w:rPr>
          <w:rFonts w:ascii="Baskerville" w:hAnsi="Baskerville"/>
        </w:rPr>
        <w:t xml:space="preserve"> (called a “task” (150))</w:t>
      </w:r>
      <w:del w:id="202" w:author="Copyeditor" w:date="2022-08-31T19:37:00Z">
        <w:r w:rsidDel="003E4FB8">
          <w:rPr>
            <w:rFonts w:ascii="Baskerville" w:hAnsi="Baskerville"/>
          </w:rPr>
          <w:delText>,</w:delText>
        </w:r>
      </w:del>
      <w:r>
        <w:rPr>
          <w:rFonts w:ascii="Baskerville" w:hAnsi="Baskerville"/>
        </w:rPr>
        <w:t xml:space="preserve"> only then to abdicate the throne and give up on “his various projects” (149); yet another sovereign, Ryland, assumes then abdicates the </w:t>
      </w:r>
      <w:proofErr w:type="spellStart"/>
      <w:r>
        <w:rPr>
          <w:rFonts w:ascii="Baskerville" w:hAnsi="Baskerville"/>
        </w:rPr>
        <w:t>Protectorship</w:t>
      </w:r>
      <w:proofErr w:type="spellEnd"/>
      <w:r>
        <w:rPr>
          <w:rFonts w:ascii="Baskerville" w:hAnsi="Baskerville"/>
        </w:rPr>
        <w:t>. Indeed, the end of Man is consistently described as the end of sovereignty.</w:t>
      </w:r>
      <w:r>
        <w:rPr>
          <w:rStyle w:val="EndnoteReference"/>
          <w:rFonts w:ascii="Baskerville" w:hAnsi="Baskerville"/>
        </w:rPr>
        <w:endnoteReference w:id="33"/>
      </w:r>
      <w:r>
        <w:rPr>
          <w:rFonts w:ascii="Baskerville" w:hAnsi="Baskerville"/>
        </w:rPr>
        <w:t xml:space="preserve"> Even near the end of the novel, with the plague finally gone and almost everyone on earth dead, Verney describes the plague itself in terms of abdication: “She [the plague] abdicated her throne” (426). In </w:t>
      </w:r>
      <w:r w:rsidRPr="00F93289">
        <w:rPr>
          <w:rFonts w:ascii="Baskerville" w:hAnsi="Baskerville"/>
          <w:i/>
        </w:rPr>
        <w:t>The Last Man</w:t>
      </w:r>
      <w:r>
        <w:rPr>
          <w:rFonts w:ascii="Baskerville" w:hAnsi="Baskerville"/>
        </w:rPr>
        <w:t>, sovereignty cannot hold itself in place, and its continual ruination gestures toward the unsovereign life and community the novel invites its readers to consider.</w:t>
      </w:r>
      <w:r>
        <w:rPr>
          <w:rStyle w:val="EndnoteReference"/>
          <w:rFonts w:ascii="Baskerville" w:hAnsi="Baskerville"/>
        </w:rPr>
        <w:endnoteReference w:id="34"/>
      </w:r>
      <w:r>
        <w:rPr>
          <w:rFonts w:ascii="Baskerville" w:hAnsi="Baskerville"/>
        </w:rPr>
        <w:t xml:space="preserve"> </w:t>
      </w:r>
    </w:p>
    <w:p w14:paraId="36B4F14F" w14:textId="7F985796" w:rsidR="003E5E40" w:rsidRPr="00D929F3" w:rsidRDefault="003E5E40" w:rsidP="00621C8B">
      <w:pPr>
        <w:spacing w:line="480" w:lineRule="auto"/>
        <w:ind w:firstLine="720"/>
        <w:rPr>
          <w:rFonts w:ascii="Baskerville" w:hAnsi="Baskerville"/>
        </w:rPr>
      </w:pPr>
      <w:r>
        <w:rPr>
          <w:rFonts w:ascii="Baskerville" w:hAnsi="Baskerville"/>
        </w:rPr>
        <w:t xml:space="preserve">Alongside the acts of abdicating sovereignty, there are also several images toward the end of the novel, both figurative and literal, of relinquishing the rudder, reins, or pilotage, of giving up direction and directionality, of refusing to have a goal, </w:t>
      </w:r>
      <w:r w:rsidRPr="003E4FB8">
        <w:rPr>
          <w:rFonts w:ascii="Baskerville" w:hAnsi="Baskerville"/>
          <w:iCs/>
          <w:rPrChange w:id="214" w:author="Copyeditor" w:date="2022-08-31T19:40:00Z">
            <w:rPr>
              <w:rFonts w:ascii="Baskerville" w:hAnsi="Baskerville"/>
              <w:i/>
            </w:rPr>
          </w:rPrChange>
        </w:rPr>
        <w:t>telos</w:t>
      </w:r>
      <w:r>
        <w:rPr>
          <w:rFonts w:ascii="Baskerville" w:hAnsi="Baskerville"/>
        </w:rPr>
        <w:t>, or task. “We took our hands therefore away from the long grasped rudder,” Verney sighs after leaving England (413).</w:t>
      </w:r>
      <w:r>
        <w:rPr>
          <w:rStyle w:val="EndnoteReference"/>
          <w:rFonts w:ascii="Baskerville" w:hAnsi="Baskerville"/>
        </w:rPr>
        <w:endnoteReference w:id="35"/>
      </w:r>
      <w:r>
        <w:rPr>
          <w:rFonts w:ascii="Baskerville" w:hAnsi="Baskerville"/>
        </w:rPr>
        <w:t xml:space="preserve"> At an earlier moment of despair, he enjoins “man” to abdicate his sovereignty as the “lord of creation,” and to embrace dispossession: “Lie down, O man</w:t>
      </w:r>
      <w:ins w:id="220" w:author="Copyeditor" w:date="2022-08-31T19:42:00Z">
        <w:r w:rsidR="00F028FA">
          <w:rPr>
            <w:rFonts w:ascii="Baskerville" w:hAnsi="Baskerville"/>
          </w:rPr>
          <w:t> . . . </w:t>
        </w:r>
      </w:ins>
      <w:del w:id="221" w:author="Copyeditor" w:date="2022-08-31T19:42:00Z">
        <w:r w:rsidDel="00F028FA">
          <w:rPr>
            <w:rFonts w:ascii="Baskerville" w:hAnsi="Baskerville"/>
          </w:rPr>
          <w:delText>…</w:delText>
        </w:r>
      </w:del>
      <w:r>
        <w:rPr>
          <w:rFonts w:ascii="Baskerville" w:hAnsi="Baskerville"/>
        </w:rPr>
        <w:t>give up all claim to your inheritance” (316).</w:t>
      </w:r>
      <w:r>
        <w:rPr>
          <w:rStyle w:val="EndnoteReference"/>
          <w:rFonts w:ascii="Baskerville" w:hAnsi="Baskerville"/>
        </w:rPr>
        <w:endnoteReference w:id="36"/>
      </w:r>
      <w:r>
        <w:rPr>
          <w:rFonts w:ascii="Baskerville" w:hAnsi="Baskerville"/>
        </w:rPr>
        <w:t xml:space="preserve"> Then there is, of course, the last man, Verney, whom I designated at</w:t>
      </w:r>
      <w:ins w:id="222" w:author="Copyeditor" w:date="2022-08-31T19:43:00Z">
        <w:r w:rsidR="00F028FA">
          <w:rPr>
            <w:rFonts w:ascii="Baskerville" w:hAnsi="Baskerville"/>
          </w:rPr>
          <w:t xml:space="preserve"> the</w:t>
        </w:r>
      </w:ins>
      <w:r>
        <w:rPr>
          <w:rFonts w:ascii="Baskerville" w:hAnsi="Baskerville"/>
        </w:rPr>
        <w:t xml:space="preserve"> beginning of this essay as a paradigmatic figure of </w:t>
      </w:r>
      <w:proofErr w:type="spellStart"/>
      <w:r>
        <w:rPr>
          <w:rFonts w:ascii="Baskerville" w:hAnsi="Baskerville"/>
        </w:rPr>
        <w:t>tasklessness</w:t>
      </w:r>
      <w:proofErr w:type="spellEnd"/>
      <w:r>
        <w:rPr>
          <w:rFonts w:ascii="Baskerville" w:hAnsi="Baskerville"/>
        </w:rPr>
        <w:t>. Even while relinquishing the hope for improvement (“</w:t>
      </w:r>
      <w:r w:rsidRPr="00FB3751">
        <w:rPr>
          <w:rFonts w:ascii="Baskerville" w:hAnsi="Baskerville"/>
        </w:rPr>
        <w:t>I form no expectation of alteration for the better</w:t>
      </w:r>
      <w:r>
        <w:rPr>
          <w:rFonts w:ascii="Baskerville" w:hAnsi="Baskerville"/>
        </w:rPr>
        <w:t>”), in the novel’s final paragraph Verney longs in vain “to have some task” (470). Although his tasks have been abdicated for him, Verney remains trapped in the paradigm of Man, and trapped in isolation; his solitary wandering recalls Frankenstein’s isolation at the end of the latter novel, not least as Frankenstein on his deathbed cries: “</w:t>
      </w:r>
      <w:del w:id="223" w:author="Copyeditor" w:date="2022-08-31T19:43:00Z">
        <w:r w:rsidDel="00F028FA">
          <w:rPr>
            <w:rFonts w:ascii="Baskerville" w:hAnsi="Baskerville"/>
          </w:rPr>
          <w:delText>[</w:delText>
        </w:r>
      </w:del>
      <w:r>
        <w:rPr>
          <w:rFonts w:ascii="Baskerville" w:hAnsi="Baskerville"/>
        </w:rPr>
        <w:t>M</w:t>
      </w:r>
      <w:del w:id="224" w:author="Copyeditor" w:date="2022-08-31T19:43:00Z">
        <w:r w:rsidDel="00F028FA">
          <w:rPr>
            <w:rFonts w:ascii="Baskerville" w:hAnsi="Baskerville"/>
          </w:rPr>
          <w:delText>]</w:delText>
        </w:r>
      </w:del>
      <w:r>
        <w:rPr>
          <w:rFonts w:ascii="Baskerville" w:hAnsi="Baskerville"/>
        </w:rPr>
        <w:t>y task is unfulfilled” (</w:t>
      </w:r>
      <w:r w:rsidRPr="00B66BE5">
        <w:rPr>
          <w:rFonts w:ascii="Baskerville" w:hAnsi="Baskerville"/>
          <w:i/>
        </w:rPr>
        <w:t>Frankenstein</w:t>
      </w:r>
      <w:r>
        <w:rPr>
          <w:rFonts w:ascii="Baskerville" w:hAnsi="Baskerville"/>
        </w:rPr>
        <w:t xml:space="preserve"> 177). </w:t>
      </w:r>
    </w:p>
    <w:p w14:paraId="1C6CD4E9" w14:textId="3B30B229" w:rsidR="003E5E40" w:rsidRDefault="003E5E40" w:rsidP="00D55063">
      <w:pPr>
        <w:spacing w:line="480" w:lineRule="auto"/>
        <w:ind w:firstLine="720"/>
        <w:rPr>
          <w:rFonts w:ascii="Baskerville" w:hAnsi="Baskerville"/>
        </w:rPr>
      </w:pPr>
      <w:r>
        <w:rPr>
          <w:rFonts w:ascii="Baskerville" w:hAnsi="Baskerville"/>
        </w:rPr>
        <w:t xml:space="preserve">The novel therefore prompts us to think </w:t>
      </w:r>
      <w:ins w:id="225" w:author="Copyeditor" w:date="2022-08-31T19:46:00Z">
        <w:r w:rsidR="000E7871">
          <w:rPr>
            <w:rFonts w:ascii="Baskerville" w:hAnsi="Baskerville"/>
          </w:rPr>
          <w:t xml:space="preserve">about </w:t>
        </w:r>
      </w:ins>
      <w:r>
        <w:rPr>
          <w:rFonts w:ascii="Baskerville" w:hAnsi="Baskerville"/>
        </w:rPr>
        <w:t>the logic of abdication</w:t>
      </w:r>
      <w:ins w:id="226" w:author="Copyeditor" w:date="2022-08-31T19:46:00Z">
        <w:r w:rsidR="000E7871">
          <w:rPr>
            <w:rFonts w:ascii="Baskerville" w:hAnsi="Baskerville"/>
          </w:rPr>
          <w:t>,</w:t>
        </w:r>
      </w:ins>
      <w:del w:id="227" w:author="Copyeditor" w:date="2022-08-31T19:46:00Z">
        <w:r w:rsidDel="000E7871">
          <w:rPr>
            <w:rFonts w:ascii="Baskerville" w:hAnsi="Baskerville"/>
          </w:rPr>
          <w:delText>:</w:delText>
        </w:r>
      </w:del>
      <w:r>
        <w:rPr>
          <w:rFonts w:ascii="Baskerville" w:hAnsi="Baskerville"/>
        </w:rPr>
        <w:t xml:space="preserve"> of sovereignty, of tasks, direction, and progress, and by extension the abdication of Man himself—or the idea of Man itself. But what comes after Man, after History, after sovereignty? For whom, after all, is the </w:t>
      </w:r>
      <w:r>
        <w:rPr>
          <w:rFonts w:ascii="Baskerville" w:hAnsi="Baskerville"/>
        </w:rPr>
        <w:lastRenderedPageBreak/>
        <w:t>last man writing? This impossible audience is of course the central structural problem of the book, one that occurs intermittently to Verney himself. He speculates on possible future readers on an earth with no future, settling upon either surviving remnants of humanity</w:t>
      </w:r>
      <w:del w:id="228" w:author="Copyeditor" w:date="2022-08-31T19:47:00Z">
        <w:r w:rsidDel="000E7871">
          <w:rPr>
            <w:rFonts w:ascii="Baskerville" w:hAnsi="Baskerville"/>
          </w:rPr>
          <w:delText>,</w:delText>
        </w:r>
      </w:del>
      <w:r>
        <w:rPr>
          <w:rFonts w:ascii="Baskerville" w:hAnsi="Baskerville"/>
        </w:rPr>
        <w:t xml:space="preserve"> or</w:t>
      </w:r>
      <w:ins w:id="229" w:author="Copyeditor" w:date="2022-08-31T19:47:00Z">
        <w:r w:rsidR="000E7871">
          <w:rPr>
            <w:rFonts w:ascii="Baskerville" w:hAnsi="Baskerville"/>
          </w:rPr>
          <w:t>,</w:t>
        </w:r>
      </w:ins>
      <w:r>
        <w:rPr>
          <w:rFonts w:ascii="Baskerville" w:hAnsi="Baskerville"/>
        </w:rPr>
        <w:t xml:space="preserve"> more evocatively, a totally other form of life, an alternate way of being, something he calls at one point a “race spiritual” (399.) With the demise of humanity and Man around him, Verney becomes consumed with the possibility that there is a mode of being, a possible “we,” that is not Man. And despite its march toward annihilation, </w:t>
      </w:r>
      <w:r w:rsidRPr="00CA723E">
        <w:rPr>
          <w:rFonts w:ascii="Baskerville" w:hAnsi="Baskerville"/>
          <w:i/>
        </w:rPr>
        <w:t>The Last Man</w:t>
      </w:r>
      <w:r>
        <w:rPr>
          <w:rFonts w:ascii="Baskerville" w:hAnsi="Baskerville"/>
        </w:rPr>
        <w:t xml:space="preserve">’s prophetic mode is constantly demonstrating that things can be otherwise, </w:t>
      </w:r>
      <w:r w:rsidRPr="00FE38D4">
        <w:rPr>
          <w:rFonts w:ascii="Baskerville" w:hAnsi="Baskerville"/>
        </w:rPr>
        <w:t xml:space="preserve">even those </w:t>
      </w:r>
      <w:r>
        <w:rPr>
          <w:rFonts w:ascii="Baskerville" w:hAnsi="Baskerville"/>
        </w:rPr>
        <w:t>formations that</w:t>
      </w:r>
      <w:r w:rsidRPr="00FE38D4">
        <w:rPr>
          <w:rFonts w:ascii="Baskerville" w:hAnsi="Baskerville"/>
        </w:rPr>
        <w:t xml:space="preserve"> “seemed eternal” like Man, History,</w:t>
      </w:r>
      <w:r>
        <w:rPr>
          <w:rFonts w:ascii="Baskerville" w:hAnsi="Baskerville"/>
        </w:rPr>
        <w:t xml:space="preserve"> World, Nature—</w:t>
      </w:r>
      <w:r w:rsidRPr="00FE38D4">
        <w:rPr>
          <w:rFonts w:ascii="Baskerville" w:hAnsi="Baskerville"/>
        </w:rPr>
        <w:t>even climate, the seasons, and the sun, all of whi</w:t>
      </w:r>
      <w:r>
        <w:rPr>
          <w:rFonts w:ascii="Baskerville" w:hAnsi="Baskerville"/>
        </w:rPr>
        <w:t xml:space="preserve">ch are </w:t>
      </w:r>
      <w:r w:rsidRPr="00FE38D4">
        <w:rPr>
          <w:rFonts w:ascii="Baskerville" w:hAnsi="Baskerville"/>
        </w:rPr>
        <w:t>disrupted</w:t>
      </w:r>
      <w:r>
        <w:rPr>
          <w:rFonts w:ascii="Baskerville" w:hAnsi="Baskerville"/>
        </w:rPr>
        <w:t xml:space="preserve"> in some fashion in the book—can be seen, configured, experienced, shared, and inhabited differently</w:t>
      </w:r>
      <w:r w:rsidRPr="00FE38D4">
        <w:rPr>
          <w:rFonts w:ascii="Baskerville" w:hAnsi="Baskerville"/>
        </w:rPr>
        <w:t xml:space="preserve"> </w:t>
      </w:r>
      <w:r>
        <w:rPr>
          <w:rFonts w:ascii="Baskerville" w:hAnsi="Baskerville"/>
        </w:rPr>
        <w:t xml:space="preserve">(412). Verney mocks the astronomer </w:t>
      </w:r>
      <w:proofErr w:type="spellStart"/>
      <w:r>
        <w:rPr>
          <w:rFonts w:ascii="Baskerville" w:hAnsi="Baskerville"/>
        </w:rPr>
        <w:t>Merrival</w:t>
      </w:r>
      <w:proofErr w:type="spellEnd"/>
      <w:r>
        <w:rPr>
          <w:rFonts w:ascii="Baskerville" w:hAnsi="Baskerville"/>
        </w:rPr>
        <w:t xml:space="preserve"> for invoking beings after Man without being able to “</w:t>
      </w:r>
      <w:r w:rsidRPr="00CF409D">
        <w:rPr>
          <w:rFonts w:ascii="Baskerville" w:hAnsi="Baskerville"/>
        </w:rPr>
        <w:t>describe the unknown and unimaginable lineame</w:t>
      </w:r>
      <w:r>
        <w:rPr>
          <w:rFonts w:ascii="Baskerville" w:hAnsi="Baskerville"/>
        </w:rPr>
        <w:t xml:space="preserve">nts of the creatures who would then </w:t>
      </w:r>
      <w:r w:rsidRPr="00CF409D">
        <w:rPr>
          <w:rFonts w:ascii="Baskerville" w:hAnsi="Baskerville"/>
        </w:rPr>
        <w:t>occupy the vacated dwelling of mankind</w:t>
      </w:r>
      <w:r>
        <w:rPr>
          <w:rFonts w:ascii="Baskerville" w:hAnsi="Baskerville"/>
        </w:rPr>
        <w:t>” (290); yet Verney himself variously gives thought to “</w:t>
      </w:r>
      <w:r w:rsidRPr="003A7A28">
        <w:rPr>
          <w:rFonts w:ascii="Baskerville" w:hAnsi="Baskerville"/>
        </w:rPr>
        <w:t>other spirits</w:t>
      </w:r>
      <w:r>
        <w:rPr>
          <w:rFonts w:ascii="Baskerville" w:hAnsi="Baskerville"/>
        </w:rPr>
        <w:t>,</w:t>
      </w:r>
      <w:r w:rsidRPr="00675598">
        <w:rPr>
          <w:rFonts w:ascii="Baskerville" w:hAnsi="Baskerville"/>
        </w:rPr>
        <w:t xml:space="preserve"> </w:t>
      </w:r>
      <w:r>
        <w:rPr>
          <w:rFonts w:ascii="Baskerville" w:hAnsi="Baskerville"/>
        </w:rPr>
        <w:t>other minds, other perceptive beings, sightless to us” and to “other forms of being” who have altogether different forms of “</w:t>
      </w:r>
      <w:proofErr w:type="spellStart"/>
      <w:r>
        <w:rPr>
          <w:rFonts w:ascii="Baskerville" w:hAnsi="Baskerville"/>
        </w:rPr>
        <w:t>communings</w:t>
      </w:r>
      <w:proofErr w:type="spellEnd"/>
      <w:r>
        <w:rPr>
          <w:rFonts w:ascii="Baskerville" w:hAnsi="Baskerville"/>
        </w:rPr>
        <w:t>” (341; 420). At another moment, he harbors the thought that “</w:t>
      </w:r>
      <w:r w:rsidRPr="006C1C6B">
        <w:rPr>
          <w:rFonts w:ascii="Baskerville" w:hAnsi="Baskerville"/>
        </w:rPr>
        <w:t xml:space="preserve">humanity is not extinct; but merely passed into other shapes, </w:t>
      </w:r>
      <w:proofErr w:type="spellStart"/>
      <w:r w:rsidRPr="006C1C6B">
        <w:rPr>
          <w:rFonts w:ascii="Baskerville" w:hAnsi="Baskerville"/>
        </w:rPr>
        <w:t>unsubjected</w:t>
      </w:r>
      <w:proofErr w:type="spellEnd"/>
      <w:r w:rsidRPr="006C1C6B">
        <w:rPr>
          <w:rFonts w:ascii="Baskerville" w:hAnsi="Baskerville"/>
        </w:rPr>
        <w:t xml:space="preserve"> to our perceptions</w:t>
      </w:r>
      <w:r>
        <w:rPr>
          <w:rFonts w:ascii="Baskerville" w:hAnsi="Baskerville"/>
        </w:rPr>
        <w:t>” (413). These “other shapes” of life would be “</w:t>
      </w:r>
      <w:proofErr w:type="spellStart"/>
      <w:r>
        <w:rPr>
          <w:rFonts w:ascii="Baskerville" w:hAnsi="Baskerville"/>
        </w:rPr>
        <w:t>unsubjected</w:t>
      </w:r>
      <w:proofErr w:type="spellEnd"/>
      <w:r>
        <w:rPr>
          <w:rFonts w:ascii="Baskerville" w:hAnsi="Baskerville"/>
        </w:rPr>
        <w:t>” to the perceptions and paradigm of Man, with “</w:t>
      </w:r>
      <w:proofErr w:type="spellStart"/>
      <w:r>
        <w:rPr>
          <w:rFonts w:ascii="Baskerville" w:hAnsi="Baskerville"/>
        </w:rPr>
        <w:t>unsubjected</w:t>
      </w:r>
      <w:proofErr w:type="spellEnd"/>
      <w:r>
        <w:rPr>
          <w:rFonts w:ascii="Baskerville" w:hAnsi="Baskerville"/>
        </w:rPr>
        <w:t xml:space="preserve">” suggesting beings not </w:t>
      </w:r>
      <w:r w:rsidRPr="00F13510">
        <w:rPr>
          <w:rFonts w:ascii="Baskerville" w:hAnsi="Baskerville"/>
        </w:rPr>
        <w:t>subjected</w:t>
      </w:r>
      <w:r>
        <w:rPr>
          <w:rFonts w:ascii="Baskerville" w:hAnsi="Baskerville"/>
        </w:rPr>
        <w:t xml:space="preserve"> to any sovereign, and perhaps, coming after the subject itself. </w:t>
      </w:r>
    </w:p>
    <w:p w14:paraId="62CE10AC" w14:textId="77777777" w:rsidR="003E5E40" w:rsidRDefault="003E5E40" w:rsidP="00D55063">
      <w:pPr>
        <w:spacing w:line="480" w:lineRule="auto"/>
        <w:ind w:firstLine="720"/>
        <w:rPr>
          <w:rFonts w:ascii="Baskerville" w:hAnsi="Baskerville"/>
        </w:rPr>
      </w:pPr>
    </w:p>
    <w:p w14:paraId="5A295265" w14:textId="59B74944" w:rsidR="003E5E40" w:rsidRDefault="003E5E40" w:rsidP="007377B9">
      <w:pPr>
        <w:spacing w:line="480" w:lineRule="auto"/>
        <w:ind w:firstLine="720"/>
        <w:rPr>
          <w:rFonts w:ascii="Baskerville" w:hAnsi="Baskerville"/>
        </w:rPr>
      </w:pPr>
      <w:r>
        <w:rPr>
          <w:rFonts w:ascii="Baskerville" w:hAnsi="Baskerville"/>
        </w:rPr>
        <w:t xml:space="preserve">The novel does little to limn these “other shapes” of—or than—humanity, other than suggest the fact that they could exist, and, in foregrounding the force of </w:t>
      </w:r>
      <w:proofErr w:type="spellStart"/>
      <w:r>
        <w:rPr>
          <w:rFonts w:ascii="Baskerville" w:hAnsi="Baskerville"/>
        </w:rPr>
        <w:t>inoperativity</w:t>
      </w:r>
      <w:proofErr w:type="spellEnd"/>
      <w:r>
        <w:rPr>
          <w:rFonts w:ascii="Baskerville" w:hAnsi="Baskerville"/>
        </w:rPr>
        <w:t xml:space="preserve"> and abdication, the fact they would be unsovereign, without task, detached from the sovereign imperatives of progress and the colonial, racial apparatuses of division that marry such </w:t>
      </w:r>
      <w:r>
        <w:rPr>
          <w:rFonts w:ascii="Baskerville" w:hAnsi="Baskerville"/>
        </w:rPr>
        <w:lastRenderedPageBreak/>
        <w:t>imperatives. To close, I will</w:t>
      </w:r>
      <w:r w:rsidRPr="009329A5">
        <w:rPr>
          <w:rFonts w:ascii="Baskerville" w:hAnsi="Baskerville"/>
        </w:rPr>
        <w:t xml:space="preserve"> suggest one </w:t>
      </w:r>
      <w:r>
        <w:rPr>
          <w:rFonts w:ascii="Baskerville" w:hAnsi="Baskerville"/>
        </w:rPr>
        <w:t>final</w:t>
      </w:r>
      <w:r w:rsidRPr="009329A5">
        <w:rPr>
          <w:rFonts w:ascii="Baskerville" w:hAnsi="Baskerville"/>
        </w:rPr>
        <w:t xml:space="preserve"> image of</w:t>
      </w:r>
      <w:r>
        <w:rPr>
          <w:rFonts w:ascii="Baskerville" w:hAnsi="Baskerville"/>
        </w:rPr>
        <w:t xml:space="preserve"> a taskless, unsovereign, relational life</w:t>
      </w:r>
      <w:r w:rsidRPr="009329A5">
        <w:rPr>
          <w:rFonts w:ascii="Baskerville" w:hAnsi="Baskerville"/>
        </w:rPr>
        <w:t xml:space="preserve"> other than Man that the novel </w:t>
      </w:r>
      <w:r>
        <w:rPr>
          <w:rFonts w:ascii="Baskerville" w:hAnsi="Baskerville"/>
        </w:rPr>
        <w:t>bequeaths to readers. Mere pages from the end, the last man wanders through the deserted city of Rome and takes in its museums and monuments:</w:t>
      </w:r>
    </w:p>
    <w:p w14:paraId="1397C240" w14:textId="4003D270" w:rsidR="003E5E40" w:rsidDel="00FD30EB" w:rsidRDefault="003E5E40">
      <w:pPr>
        <w:spacing w:line="480" w:lineRule="auto"/>
        <w:ind w:left="1440"/>
        <w:rPr>
          <w:del w:id="230" w:author="Copyeditor" w:date="2022-08-31T20:00:00Z"/>
          <w:rFonts w:ascii="Baskerville" w:hAnsi="Baskerville"/>
        </w:rPr>
        <w:pPrChange w:id="231" w:author="Copyeditor" w:date="2022-08-31T19:56:00Z">
          <w:pPr>
            <w:ind w:left="1440"/>
          </w:pPr>
        </w:pPrChange>
      </w:pPr>
      <w:r>
        <w:rPr>
          <w:rFonts w:ascii="Baskerville" w:hAnsi="Baskerville"/>
        </w:rPr>
        <w:t xml:space="preserve">I gazed at each statue, and lost myself in a reverie before many a fair Madonna or beauteous nymph. I haunted the Vatican, and stood surrounded by marble forms of divine beauty. Each stone deity was possessed by sacred gladness, and the eternal fruition of love. They looked on me with unsympathizing complacency, and often in wild accents I reproached them for their supreme indifference—for they were human shapes, the human form divine was manifest in each fairest limb and lineament. The perfect </w:t>
      </w:r>
      <w:proofErr w:type="spellStart"/>
      <w:r>
        <w:rPr>
          <w:rFonts w:ascii="Baskerville" w:hAnsi="Baskerville"/>
        </w:rPr>
        <w:t>moulding</w:t>
      </w:r>
      <w:proofErr w:type="spellEnd"/>
      <w:r>
        <w:rPr>
          <w:rFonts w:ascii="Baskerville" w:hAnsi="Baskerville"/>
        </w:rPr>
        <w:t xml:space="preserve"> brought with it the idea of </w:t>
      </w:r>
      <w:proofErr w:type="spellStart"/>
      <w:r>
        <w:rPr>
          <w:rFonts w:ascii="Baskerville" w:hAnsi="Baskerville"/>
        </w:rPr>
        <w:t>colour</w:t>
      </w:r>
      <w:proofErr w:type="spellEnd"/>
      <w:r>
        <w:rPr>
          <w:rFonts w:ascii="Baskerville" w:hAnsi="Baskerville"/>
        </w:rPr>
        <w:t xml:space="preserve"> and motion; often, half in bitter mockery, half in self-delusion, I clasped their icy proportions, and, coming between Cupid and his Psyche’s lips, pressed the </w:t>
      </w:r>
      <w:proofErr w:type="spellStart"/>
      <w:r>
        <w:rPr>
          <w:rFonts w:ascii="Baskerville" w:hAnsi="Baskerville"/>
        </w:rPr>
        <w:t>unconceiving</w:t>
      </w:r>
      <w:proofErr w:type="spellEnd"/>
      <w:r>
        <w:rPr>
          <w:rFonts w:ascii="Baskerville" w:hAnsi="Baskerville"/>
        </w:rPr>
        <w:t xml:space="preserve"> marble. (465)</w:t>
      </w:r>
    </w:p>
    <w:p w14:paraId="6DACED93" w14:textId="77777777" w:rsidR="003E5E40" w:rsidRDefault="003E5E40">
      <w:pPr>
        <w:spacing w:line="480" w:lineRule="auto"/>
        <w:ind w:left="1440"/>
        <w:rPr>
          <w:rFonts w:ascii="Baskerville" w:hAnsi="Baskerville"/>
        </w:rPr>
        <w:pPrChange w:id="232" w:author="Copyeditor" w:date="2022-08-31T20:00:00Z">
          <w:pPr/>
        </w:pPrChange>
      </w:pPr>
    </w:p>
    <w:p w14:paraId="3DA66B0D" w14:textId="686B97ED" w:rsidR="003E5E40" w:rsidRDefault="003E5E40" w:rsidP="00FA2EE7">
      <w:pPr>
        <w:spacing w:line="480" w:lineRule="auto"/>
        <w:rPr>
          <w:rFonts w:ascii="Baskerville" w:hAnsi="Baskerville"/>
        </w:rPr>
      </w:pPr>
      <w:r>
        <w:rPr>
          <w:rFonts w:ascii="Baskerville" w:hAnsi="Baskerville"/>
        </w:rPr>
        <w:t>In quite Blakean language, Verney experiences these statues as presences that have “the human form divine” and human “lineament[s]</w:t>
      </w:r>
      <w:del w:id="233" w:author="Copyeditor" w:date="2022-08-31T20:01:00Z">
        <w:r w:rsidDel="00880A4F">
          <w:rPr>
            <w:rFonts w:ascii="Baskerville" w:hAnsi="Baskerville"/>
          </w:rPr>
          <w:delText>,</w:delText>
        </w:r>
      </w:del>
      <w:r>
        <w:rPr>
          <w:rFonts w:ascii="Baskerville" w:hAnsi="Baskerville"/>
        </w:rPr>
        <w:t xml:space="preserve">” but are not Man. He partakes in some strange communion with the figures, losing himself in a </w:t>
      </w:r>
      <w:proofErr w:type="spellStart"/>
      <w:r>
        <w:rPr>
          <w:rFonts w:ascii="Baskerville" w:hAnsi="Baskerville"/>
        </w:rPr>
        <w:t>Rousseauian</w:t>
      </w:r>
      <w:proofErr w:type="spellEnd"/>
      <w:r>
        <w:rPr>
          <w:rFonts w:ascii="Baskerville" w:hAnsi="Baskerville"/>
        </w:rPr>
        <w:t xml:space="preserve"> “reverie” as he and the statues gaze upon one another. The statues themselves seem to be perpetually, purely in relation, dispossessed from themselves and “possessed by sacred gladness, and the eternal fruition of love.” What is “eternal fruition”? Given that “fruition” denotes the realization of some potentiality, trajectory, project, or task, “</w:t>
      </w:r>
      <w:r w:rsidRPr="001D2D82">
        <w:rPr>
          <w:rFonts w:ascii="Baskerville" w:hAnsi="Baskerville"/>
          <w:i/>
        </w:rPr>
        <w:t>eternal</w:t>
      </w:r>
      <w:r>
        <w:rPr>
          <w:rFonts w:ascii="Baskerville" w:hAnsi="Baskerville"/>
        </w:rPr>
        <w:t xml:space="preserve"> fruition” indicates the absolute </w:t>
      </w:r>
      <w:proofErr w:type="spellStart"/>
      <w:r>
        <w:rPr>
          <w:rFonts w:ascii="Baskerville" w:hAnsi="Baskerville"/>
        </w:rPr>
        <w:t>non</w:t>
      </w:r>
      <w:del w:id="234" w:author="Copyeditor" w:date="2022-08-31T20:02:00Z">
        <w:r w:rsidDel="00880A4F">
          <w:rPr>
            <w:rFonts w:ascii="Baskerville" w:hAnsi="Baskerville"/>
          </w:rPr>
          <w:delText>-</w:delText>
        </w:r>
      </w:del>
      <w:r>
        <w:rPr>
          <w:rFonts w:ascii="Baskerville" w:hAnsi="Baskerville"/>
        </w:rPr>
        <w:t>presence</w:t>
      </w:r>
      <w:proofErr w:type="spellEnd"/>
      <w:r>
        <w:rPr>
          <w:rFonts w:ascii="Baskerville" w:hAnsi="Baskerville"/>
        </w:rPr>
        <w:t xml:space="preserve"> of any task. That which is always, eternally in fruition has no need of a projected task or process of coming </w:t>
      </w:r>
      <w:r w:rsidRPr="007A5AE9">
        <w:rPr>
          <w:rFonts w:ascii="Baskerville" w:hAnsi="Baskerville"/>
          <w:i/>
        </w:rPr>
        <w:t>into</w:t>
      </w:r>
      <w:r>
        <w:rPr>
          <w:rFonts w:ascii="Baskerville" w:hAnsi="Baskerville"/>
        </w:rPr>
        <w:t xml:space="preserve"> fruition; it simply is. The statues thus </w:t>
      </w:r>
      <w:proofErr w:type="spellStart"/>
      <w:r>
        <w:rPr>
          <w:rFonts w:ascii="Baskerville" w:hAnsi="Baskerville"/>
        </w:rPr>
        <w:t>enflesh</w:t>
      </w:r>
      <w:proofErr w:type="spellEnd"/>
      <w:r>
        <w:rPr>
          <w:rFonts w:ascii="Baskerville" w:hAnsi="Baskerville"/>
        </w:rPr>
        <w:t xml:space="preserve"> a common, taskless existence. Their “supreme indifference” is indifference to the world of differentiation itself, the world of tasks and progress, of improvement, deferral, and futurity: the world of Man.</w:t>
      </w:r>
      <w:r>
        <w:rPr>
          <w:rStyle w:val="EndnoteReference"/>
          <w:rFonts w:ascii="Baskerville" w:hAnsi="Baskerville"/>
        </w:rPr>
        <w:endnoteReference w:id="37"/>
      </w:r>
      <w:r>
        <w:rPr>
          <w:rFonts w:ascii="Baskerville" w:hAnsi="Baskerville"/>
        </w:rPr>
        <w:t xml:space="preserve"> As the pun on “</w:t>
      </w:r>
      <w:proofErr w:type="spellStart"/>
      <w:r>
        <w:rPr>
          <w:rFonts w:ascii="Baskerville" w:hAnsi="Baskerville"/>
        </w:rPr>
        <w:t>unconceiving</w:t>
      </w:r>
      <w:proofErr w:type="spellEnd"/>
      <w:r>
        <w:rPr>
          <w:rFonts w:ascii="Baskerville" w:hAnsi="Baskerville"/>
        </w:rPr>
        <w:t xml:space="preserve"> marble” suggests, the </w:t>
      </w:r>
      <w:r>
        <w:rPr>
          <w:rFonts w:ascii="Baskerville" w:hAnsi="Baskerville"/>
        </w:rPr>
        <w:lastRenderedPageBreak/>
        <w:t>statues have no child gestating or project into futurity; there is no work or task to be fulfilled, no condition to be improved, nothing to be accomplished or realized, because existence is always already “eternal[</w:t>
      </w:r>
      <w:proofErr w:type="spellStart"/>
      <w:r>
        <w:rPr>
          <w:rFonts w:ascii="Baskerville" w:hAnsi="Baskerville"/>
        </w:rPr>
        <w:t>ly</w:t>
      </w:r>
      <w:proofErr w:type="spellEnd"/>
      <w:r>
        <w:rPr>
          <w:rFonts w:ascii="Baskerville" w:hAnsi="Baskerville"/>
        </w:rPr>
        <w:t xml:space="preserve">]” in fruition, immanently what it is—let be. The name for this release, this immaculate </w:t>
      </w:r>
      <w:proofErr w:type="spellStart"/>
      <w:r>
        <w:rPr>
          <w:rFonts w:ascii="Baskerville" w:hAnsi="Baskerville"/>
        </w:rPr>
        <w:t>non</w:t>
      </w:r>
      <w:del w:id="236" w:author="Copyeditor" w:date="2022-08-31T20:04:00Z">
        <w:r w:rsidDel="00880A4F">
          <w:rPr>
            <w:rFonts w:ascii="Baskerville" w:hAnsi="Baskerville"/>
          </w:rPr>
          <w:delText>-</w:delText>
        </w:r>
      </w:del>
      <w:r>
        <w:rPr>
          <w:rFonts w:ascii="Baskerville" w:hAnsi="Baskerville"/>
        </w:rPr>
        <w:t>conception</w:t>
      </w:r>
      <w:proofErr w:type="spellEnd"/>
      <w:r>
        <w:rPr>
          <w:rFonts w:ascii="Baskerville" w:hAnsi="Baskerville"/>
        </w:rPr>
        <w:t>, is love: “</w:t>
      </w:r>
      <w:r w:rsidRPr="00DF393C">
        <w:rPr>
          <w:rFonts w:ascii="Baskerville" w:hAnsi="Baskerville"/>
        </w:rPr>
        <w:t>the eternal fruition of love</w:t>
      </w:r>
      <w:r>
        <w:rPr>
          <w:rFonts w:ascii="Baskerville" w:hAnsi="Baskerville"/>
        </w:rPr>
        <w:t>.”</w:t>
      </w:r>
      <w:r>
        <w:rPr>
          <w:rStyle w:val="EndnoteReference"/>
          <w:rFonts w:ascii="Baskerville" w:hAnsi="Baskerville"/>
        </w:rPr>
        <w:endnoteReference w:id="38"/>
      </w:r>
      <w:r>
        <w:rPr>
          <w:rFonts w:ascii="Baskerville" w:hAnsi="Baskerville"/>
        </w:rPr>
        <w:t xml:space="preserve"> </w:t>
      </w:r>
    </w:p>
    <w:p w14:paraId="6A56D881" w14:textId="62C77D9F" w:rsidR="003E5E40" w:rsidDel="00F14A8D" w:rsidRDefault="003E5E40" w:rsidP="006357BE">
      <w:pPr>
        <w:spacing w:line="480" w:lineRule="auto"/>
        <w:ind w:firstLine="720"/>
        <w:rPr>
          <w:del w:id="241" w:author="Copyeditor" w:date="2022-08-31T20:13:00Z"/>
          <w:rFonts w:ascii="Baskerville" w:hAnsi="Baskerville"/>
        </w:rPr>
      </w:pPr>
      <w:r>
        <w:rPr>
          <w:rFonts w:ascii="Baskerville" w:hAnsi="Baskerville"/>
        </w:rPr>
        <w:t>We might see in this immanent non</w:t>
      </w:r>
      <w:del w:id="242" w:author="Copyeditor" w:date="2022-08-31T20:07:00Z">
        <w:r w:rsidDel="00574091">
          <w:rPr>
            <w:rFonts w:ascii="Baskerville" w:hAnsi="Baskerville"/>
          </w:rPr>
          <w:delText>-</w:delText>
        </w:r>
      </w:del>
      <w:r>
        <w:rPr>
          <w:rFonts w:ascii="Baskerville" w:hAnsi="Baskerville"/>
        </w:rPr>
        <w:t>realization an illustration of Anne-Lise François’s subtly ecological—more explicit in her recent work—ethics of non</w:t>
      </w:r>
      <w:del w:id="243" w:author="Copyeditor" w:date="2022-08-31T20:07:00Z">
        <w:r w:rsidDel="00574091">
          <w:rPr>
            <w:rFonts w:ascii="Baskerville" w:hAnsi="Baskerville"/>
          </w:rPr>
          <w:delText>-</w:delText>
        </w:r>
      </w:del>
      <w:r>
        <w:rPr>
          <w:rFonts w:ascii="Baskerville" w:hAnsi="Baskerville"/>
        </w:rPr>
        <w:t xml:space="preserve">productivity, “(non)fulfillment,” and “freedom from work” in her book </w:t>
      </w:r>
      <w:r w:rsidRPr="009B489F">
        <w:rPr>
          <w:rFonts w:ascii="Baskerville" w:hAnsi="Baskerville"/>
          <w:i/>
        </w:rPr>
        <w:t>Open Secrets</w:t>
      </w:r>
      <w:r>
        <w:rPr>
          <w:rFonts w:ascii="Baskerville" w:hAnsi="Baskerville"/>
        </w:rPr>
        <w:t xml:space="preserve"> (58, xvi). I</w:t>
      </w:r>
      <w:r w:rsidRPr="00485DD6">
        <w:rPr>
          <w:rFonts w:ascii="Baskerville" w:hAnsi="Baskerville"/>
        </w:rPr>
        <w:t>f there is an ethics and a form of relationality modeled, howeve</w:t>
      </w:r>
      <w:r>
        <w:rPr>
          <w:rFonts w:ascii="Baskerville" w:hAnsi="Baskerville"/>
        </w:rPr>
        <w:t>r forbiddingly, by the statues’</w:t>
      </w:r>
      <w:r w:rsidRPr="00485DD6">
        <w:rPr>
          <w:rFonts w:ascii="Baskerville" w:hAnsi="Baskerville"/>
        </w:rPr>
        <w:t xml:space="preserve"> embrace, it is clearly not </w:t>
      </w:r>
      <w:r>
        <w:rPr>
          <w:rFonts w:ascii="Baskerville" w:hAnsi="Baskerville"/>
        </w:rPr>
        <w:t>grounded in any notion of</w:t>
      </w:r>
      <w:r w:rsidRPr="00485DD6">
        <w:rPr>
          <w:rFonts w:ascii="Baskerville" w:hAnsi="Baskerville"/>
        </w:rPr>
        <w:t xml:space="preserve"> sympathy. Verney rebukes </w:t>
      </w:r>
      <w:r>
        <w:rPr>
          <w:rFonts w:ascii="Baskerville" w:hAnsi="Baskerville"/>
        </w:rPr>
        <w:t>the statues for their “</w:t>
      </w:r>
      <w:r w:rsidRPr="00F64663">
        <w:rPr>
          <w:rFonts w:ascii="Baskerville" w:hAnsi="Baskerville"/>
          <w:i/>
        </w:rPr>
        <w:t>unsympathizing</w:t>
      </w:r>
      <w:r>
        <w:rPr>
          <w:rFonts w:ascii="Baskerville" w:hAnsi="Baskerville"/>
        </w:rPr>
        <w:t>” air, desiring some form of recognition that their presence—a presence immanent in itself yet alien to the world—will not yield. The statues’ refusal of sympathy, and their simultaneous modeling of a kind of immanent commonality and love that is without sympathy and “without pathos” (Sexton), return us to the earlier scene that demonstrated the exclusions built into the paradigm of sympathy: Verney’s encounter with the “negro half clad,” to which this scene bears striking parallels. In both episodes, Verney “</w:t>
      </w:r>
      <w:proofErr w:type="spellStart"/>
      <w:r>
        <w:rPr>
          <w:rFonts w:ascii="Baskerville" w:hAnsi="Baskerville"/>
        </w:rPr>
        <w:t>los</w:t>
      </w:r>
      <w:proofErr w:type="spellEnd"/>
      <w:r>
        <w:rPr>
          <w:rFonts w:ascii="Baskerville" w:hAnsi="Baskerville"/>
        </w:rPr>
        <w:t>[es him]self” in communion (here in “reverie,” earlier being “overcome” without “reflection”)</w:t>
      </w:r>
      <w:del w:id="244" w:author="Copyeditor" w:date="2022-08-31T20:11:00Z">
        <w:r w:rsidDel="00F14A8D">
          <w:rPr>
            <w:rFonts w:ascii="Baskerville" w:hAnsi="Baskerville"/>
          </w:rPr>
          <w:delText>,</w:delText>
        </w:r>
      </w:del>
      <w:r>
        <w:rPr>
          <w:rFonts w:ascii="Baskerville" w:hAnsi="Baskerville"/>
        </w:rPr>
        <w:t xml:space="preserve"> only then to dissever himself from relation and react violently. Just as in the earlier scene he felt the Black man “clasp” his body and perceived it an assault, responding angrily, the same verb returns here as Verney himself “clasp[s]” the statues in fury, “reproach[</w:t>
      </w:r>
      <w:proofErr w:type="spellStart"/>
      <w:r>
        <w:rPr>
          <w:rFonts w:ascii="Baskerville" w:hAnsi="Baskerville"/>
        </w:rPr>
        <w:t>ing</w:t>
      </w:r>
      <w:proofErr w:type="spellEnd"/>
      <w:r>
        <w:rPr>
          <w:rFonts w:ascii="Baskerville" w:hAnsi="Baskerville"/>
        </w:rPr>
        <w:t xml:space="preserve">] them” with “wild accents” and “bitter mockery.” </w:t>
      </w:r>
      <w:r w:rsidRPr="00903683">
        <w:rPr>
          <w:rFonts w:ascii="Baskerville" w:hAnsi="Baskerville"/>
        </w:rPr>
        <w:t xml:space="preserve">And similarly here as </w:t>
      </w:r>
      <w:r>
        <w:rPr>
          <w:rFonts w:ascii="Baskerville" w:hAnsi="Baskerville"/>
        </w:rPr>
        <w:t>before</w:t>
      </w:r>
      <w:r w:rsidRPr="00903683">
        <w:rPr>
          <w:rFonts w:ascii="Baskerville" w:hAnsi="Baskerville"/>
        </w:rPr>
        <w:t>, there is a ghost of a kiss</w:t>
      </w:r>
      <w:r>
        <w:rPr>
          <w:rFonts w:ascii="Baskerville" w:hAnsi="Baskerville"/>
        </w:rPr>
        <w:t>. Where earlier Verney exchanged breaths with the dying man, their mouths close in the offer of a kiss, here Verney attempts to infiltrate and join the endless kiss of Cupid and Psyche:</w:t>
      </w:r>
      <w:r w:rsidRPr="0099691F">
        <w:rPr>
          <w:rFonts w:ascii="Baskerville" w:hAnsi="Baskerville"/>
        </w:rPr>
        <w:t xml:space="preserve"> </w:t>
      </w:r>
      <w:r>
        <w:rPr>
          <w:rFonts w:ascii="Baskerville" w:hAnsi="Baskerville"/>
        </w:rPr>
        <w:t>“</w:t>
      </w:r>
      <w:r w:rsidRPr="00B8684C">
        <w:rPr>
          <w:rFonts w:ascii="Baskerville" w:hAnsi="Baskerville"/>
        </w:rPr>
        <w:t xml:space="preserve">coming between Cupid and his Psyche’s lips, </w:t>
      </w:r>
      <w:r>
        <w:rPr>
          <w:rFonts w:ascii="Baskerville" w:hAnsi="Baskerville"/>
        </w:rPr>
        <w:t xml:space="preserve">[I] </w:t>
      </w:r>
      <w:r w:rsidRPr="00B8684C">
        <w:rPr>
          <w:rFonts w:ascii="Baskerville" w:hAnsi="Baskerville"/>
        </w:rPr>
        <w:t xml:space="preserve">pressed the </w:t>
      </w:r>
      <w:proofErr w:type="spellStart"/>
      <w:r w:rsidRPr="00B8684C">
        <w:rPr>
          <w:rFonts w:ascii="Baskerville" w:hAnsi="Baskerville"/>
        </w:rPr>
        <w:t>unconceiving</w:t>
      </w:r>
      <w:proofErr w:type="spellEnd"/>
      <w:r w:rsidRPr="00B8684C">
        <w:rPr>
          <w:rFonts w:ascii="Baskerville" w:hAnsi="Baskerville"/>
        </w:rPr>
        <w:t xml:space="preserve"> marble</w:t>
      </w:r>
      <w:r>
        <w:rPr>
          <w:rFonts w:ascii="Baskerville" w:hAnsi="Baskerville"/>
        </w:rPr>
        <w:t xml:space="preserve">.” Each of the two kisses promises contact with a presence that is not Man, but these promises, ciphers of another life, dissolve before the last man in different ways. Verney pulls away </w:t>
      </w:r>
      <w:r>
        <w:rPr>
          <w:rFonts w:ascii="Baskerville" w:hAnsi="Baskerville"/>
        </w:rPr>
        <w:lastRenderedPageBreak/>
        <w:t xml:space="preserve">from the first kiss from the dying man, siphoning his life for inoculation, while he is closed off from the statues’ futureless kiss, </w:t>
      </w:r>
      <w:r w:rsidRPr="00FA6C12">
        <w:rPr>
          <w:rFonts w:ascii="Baskerville" w:hAnsi="Baskerville"/>
        </w:rPr>
        <w:t>still retaining his desire to be Man (and rebuking</w:t>
      </w:r>
      <w:r>
        <w:rPr>
          <w:rFonts w:ascii="Baskerville" w:hAnsi="Baskerville"/>
        </w:rPr>
        <w:t xml:space="preserve"> the</w:t>
      </w:r>
      <w:r w:rsidRPr="00FA6C12">
        <w:rPr>
          <w:rFonts w:ascii="Baskerville" w:hAnsi="Baskerville"/>
        </w:rPr>
        <w:t xml:space="preserve"> statues for </w:t>
      </w:r>
      <w:r>
        <w:rPr>
          <w:rFonts w:ascii="Baskerville" w:hAnsi="Baskerville"/>
        </w:rPr>
        <w:t>being otherwise</w:t>
      </w:r>
      <w:r w:rsidRPr="00FA6C12">
        <w:rPr>
          <w:rFonts w:ascii="Baskerville" w:hAnsi="Baskerville"/>
        </w:rPr>
        <w:t>)</w:t>
      </w:r>
      <w:r>
        <w:rPr>
          <w:rFonts w:ascii="Baskerville" w:hAnsi="Baskerville"/>
        </w:rPr>
        <w:t>. The last man in this way wishes to remain the last Man; Verney is unwilling to accede to a life without task, to some other kind of relationality with other beings and with the earth. Yet this refusal lets a question linger: what if the wholly “other shapes” we desire are already immanent, right in front of us, in the form of a kiss that harbors the eternal fruition of a life both alien and common?</w:t>
      </w:r>
    </w:p>
    <w:p w14:paraId="6C1079CB" w14:textId="77777777" w:rsidR="003E5E40" w:rsidRDefault="003E5E40" w:rsidP="00F14A8D">
      <w:pPr>
        <w:spacing w:line="480" w:lineRule="auto"/>
        <w:ind w:firstLine="720"/>
        <w:rPr>
          <w:rFonts w:ascii="Baskerville" w:hAnsi="Baskerville"/>
        </w:rPr>
      </w:pPr>
    </w:p>
    <w:p w14:paraId="0EBF9A31" w14:textId="53507B36" w:rsidR="003E5E40" w:rsidRPr="00106452" w:rsidRDefault="003E5E40" w:rsidP="0054471C">
      <w:pPr>
        <w:spacing w:line="480" w:lineRule="auto"/>
        <w:ind w:firstLine="720"/>
        <w:rPr>
          <w:rFonts w:ascii="Baskerville" w:hAnsi="Baskerville"/>
        </w:rPr>
      </w:pPr>
      <w:r w:rsidRPr="006B798F">
        <w:rPr>
          <w:rFonts w:ascii="Baskerville" w:hAnsi="Baskerville"/>
          <w:i/>
        </w:rPr>
        <w:t>The Last Man</w:t>
      </w:r>
      <w:r>
        <w:rPr>
          <w:rFonts w:ascii="Baskerville" w:hAnsi="Baskerville"/>
        </w:rPr>
        <w:t xml:space="preserve"> invites us to think </w:t>
      </w:r>
      <w:ins w:id="245" w:author="Copyeditor" w:date="2022-08-31T20:40:00Z">
        <w:r w:rsidR="000B7081">
          <w:rPr>
            <w:rFonts w:ascii="Baskerville" w:hAnsi="Baskerville"/>
          </w:rPr>
          <w:t xml:space="preserve">of </w:t>
        </w:r>
      </w:ins>
      <w:r>
        <w:rPr>
          <w:rFonts w:ascii="Baskerville" w:hAnsi="Baskerville"/>
        </w:rPr>
        <w:t>a different image of humanity that is not beholden to the sovereign solitude of Man, and in this way, to quote Wynter again, to “collectively give humanness a different future,” opening new configurations of a common “we” (“</w:t>
      </w:r>
      <w:r w:rsidRPr="00B43B87">
        <w:rPr>
          <w:rFonts w:ascii="Garamond" w:hAnsi="Garamond"/>
        </w:rPr>
        <w:t>Unparalleled Catastrophe” 73</w:t>
      </w:r>
      <w:r>
        <w:rPr>
          <w:rFonts w:ascii="Baskerville" w:hAnsi="Baskerville"/>
        </w:rPr>
        <w:t xml:space="preserve">). This image other than Man would harbor a different ecology, a different relation to the earth—one not grounded in sovereignty, mastery, or tasks of improvement. Like the statues’ eternal fruition, this form of life is immanent, already realized in the relationality that constitutes every fleshly entanglement (however powerfully and violently denied). The numerous environmental catastrophes in </w:t>
      </w:r>
      <w:r w:rsidRPr="00EC2D4A">
        <w:rPr>
          <w:rFonts w:ascii="Baskerville" w:hAnsi="Baskerville"/>
          <w:i/>
        </w:rPr>
        <w:t>The Last Man</w:t>
      </w:r>
      <w:r>
        <w:rPr>
          <w:rFonts w:ascii="Baskerville" w:hAnsi="Baskerville"/>
        </w:rPr>
        <w:t xml:space="preserve"> are an essential part of its explicitly prophetic vision, an intimation of how the hierarchically differentiated and racialized construct of Man would produce what Verney calls a “funereal earth” (LM 440), but what is now called the Anthropocene, a “new geological epoch</w:t>
      </w:r>
      <w:ins w:id="246" w:author="Copyeditor" w:date="2022-08-31T20:43:00Z">
        <w:r w:rsidR="000B7081">
          <w:rPr>
            <w:rFonts w:ascii="Baskerville" w:hAnsi="Baskerville"/>
          </w:rPr>
          <w:t> . . . </w:t>
        </w:r>
      </w:ins>
      <w:del w:id="247" w:author="Copyeditor" w:date="2022-08-31T20:43:00Z">
        <w:r w:rsidDel="000B7081">
          <w:rPr>
            <w:rFonts w:ascii="Baskerville" w:hAnsi="Baskerville"/>
          </w:rPr>
          <w:delText>…</w:delText>
        </w:r>
      </w:del>
      <w:r w:rsidRPr="00106452">
        <w:rPr>
          <w:rFonts w:ascii="Baskerville" w:hAnsi="Baskerville"/>
        </w:rPr>
        <w:t>buil</w:t>
      </w:r>
      <w:r>
        <w:rPr>
          <w:rFonts w:ascii="Baskerville" w:hAnsi="Baskerville"/>
        </w:rPr>
        <w:t xml:space="preserve">t from slavery and colonialism (Lewis and Maslin 320). It is the novel’s indictment of itself and its world that it can easier imagine the extinction of humanity than the end of the idea of Man. Yet </w:t>
      </w:r>
      <w:r w:rsidRPr="00B556AF">
        <w:rPr>
          <w:rFonts w:ascii="Baskerville" w:hAnsi="Baskerville"/>
          <w:i/>
        </w:rPr>
        <w:t>The Last Man</w:t>
      </w:r>
      <w:r>
        <w:rPr>
          <w:rFonts w:ascii="Baskerville" w:hAnsi="Baskerville"/>
        </w:rPr>
        <w:t>’s experiment in political ecology is not only a critique</w:t>
      </w:r>
      <w:del w:id="248" w:author="Copyeditor" w:date="2022-08-31T20:44:00Z">
        <w:r w:rsidDel="000B7081">
          <w:rPr>
            <w:rFonts w:ascii="Baskerville" w:hAnsi="Baskerville"/>
          </w:rPr>
          <w:delText>,</w:delText>
        </w:r>
      </w:del>
      <w:r>
        <w:rPr>
          <w:rFonts w:ascii="Baskerville" w:hAnsi="Baskerville"/>
        </w:rPr>
        <w:t xml:space="preserve"> but the adumbration of something else.</w:t>
      </w:r>
    </w:p>
    <w:p w14:paraId="678AFA0D" w14:textId="7B58662E" w:rsidR="003E5E40" w:rsidRDefault="003E5E40" w:rsidP="0054471C">
      <w:pPr>
        <w:spacing w:line="480" w:lineRule="auto"/>
        <w:ind w:firstLine="720"/>
        <w:rPr>
          <w:rFonts w:ascii="Baskerville" w:hAnsi="Baskerville"/>
        </w:rPr>
      </w:pPr>
      <w:r>
        <w:rPr>
          <w:rFonts w:ascii="Baskerville" w:hAnsi="Baskerville"/>
        </w:rPr>
        <w:t>One of the wagers of this essay has been a preliminary attempt to place Mary Shelley in dialogue with current theoretical discourses, especially in Black Studies, on the “abolition of Man” and the “dethroning of Man and uttering new forms of life” (</w:t>
      </w:r>
      <w:proofErr w:type="spellStart"/>
      <w:r>
        <w:rPr>
          <w:rFonts w:ascii="Baskerville" w:hAnsi="Baskerville"/>
        </w:rPr>
        <w:t>Weheliye</w:t>
      </w:r>
      <w:proofErr w:type="spellEnd"/>
      <w:r>
        <w:rPr>
          <w:rFonts w:ascii="Baskerville" w:hAnsi="Baskerville"/>
        </w:rPr>
        <w:t xml:space="preserve"> 138; Walcott 192). </w:t>
      </w:r>
      <w:r>
        <w:rPr>
          <w:rFonts w:ascii="Baskerville" w:hAnsi="Baskerville"/>
        </w:rPr>
        <w:lastRenderedPageBreak/>
        <w:t>Continuing to do so can help reframe Romanticism, not only by sharpening our attention to the constitutive exclusions and erasures of Romanticism’s world (which is our world)</w:t>
      </w:r>
      <w:del w:id="249" w:author="Copyeditor" w:date="2022-08-31T20:44:00Z">
        <w:r w:rsidDel="000B7081">
          <w:rPr>
            <w:rFonts w:ascii="Baskerville" w:hAnsi="Baskerville"/>
          </w:rPr>
          <w:delText>,</w:delText>
        </w:r>
      </w:del>
      <w:r>
        <w:rPr>
          <w:rFonts w:ascii="Baskerville" w:hAnsi="Baskerville"/>
        </w:rPr>
        <w:t xml:space="preserve"> but also by revitalizing the speculative habits inherent in Romanticism’s critique of Enlightenment</w:t>
      </w:r>
      <w:del w:id="250" w:author="Copyeditor" w:date="2022-08-31T20:45:00Z">
        <w:r w:rsidDel="00675F3B">
          <w:rPr>
            <w:rFonts w:ascii="Baskerville" w:hAnsi="Baskerville"/>
          </w:rPr>
          <w:delText>,</w:delText>
        </w:r>
      </w:del>
      <w:r>
        <w:rPr>
          <w:rFonts w:ascii="Baskerville" w:hAnsi="Baskerville"/>
        </w:rPr>
        <w:t xml:space="preserve"> and</w:t>
      </w:r>
      <w:ins w:id="251" w:author="Copyeditor" w:date="2022-08-31T20:45:00Z">
        <w:r w:rsidR="00675F3B">
          <w:rPr>
            <w:rFonts w:ascii="Baskerville" w:hAnsi="Baskerville"/>
          </w:rPr>
          <w:t>,</w:t>
        </w:r>
      </w:ins>
      <w:r>
        <w:rPr>
          <w:rFonts w:ascii="Baskerville" w:hAnsi="Baskerville"/>
        </w:rPr>
        <w:t xml:space="preserve"> more generally, its critique of the proper. Following this path would be one way of taking up Verney’s final inscription, an overture to a coming community written on a building to no one</w:t>
      </w:r>
      <w:del w:id="252" w:author="Copyeditor" w:date="2022-08-31T20:45:00Z">
        <w:r w:rsidDel="00675F3B">
          <w:rPr>
            <w:rFonts w:ascii="Baskerville" w:hAnsi="Baskerville"/>
          </w:rPr>
          <w:delText>,</w:delText>
        </w:r>
      </w:del>
      <w:r>
        <w:rPr>
          <w:rFonts w:ascii="Baskerville" w:hAnsi="Baskerville"/>
        </w:rPr>
        <w:t xml:space="preserve"> or to no Man: “Friend, come! I wait for thee!” (LM 456).</w:t>
      </w:r>
      <w:r>
        <w:rPr>
          <w:rStyle w:val="EndnoteReference"/>
          <w:rFonts w:ascii="Baskerville" w:hAnsi="Baskerville"/>
        </w:rPr>
        <w:endnoteReference w:id="39"/>
      </w:r>
    </w:p>
    <w:p w14:paraId="59A7C406" w14:textId="420824E5" w:rsidR="003E5E40" w:rsidRDefault="003E5E40" w:rsidP="0054471C">
      <w:pPr>
        <w:spacing w:line="480" w:lineRule="auto"/>
        <w:ind w:firstLine="720"/>
        <w:rPr>
          <w:rFonts w:ascii="Baskerville" w:hAnsi="Baskerville"/>
        </w:rPr>
      </w:pPr>
      <w:r>
        <w:rPr>
          <w:rFonts w:ascii="Baskerville" w:hAnsi="Baskerville"/>
        </w:rPr>
        <w:t>Disentangling</w:t>
      </w:r>
      <w:r w:rsidRPr="00D231D6">
        <w:rPr>
          <w:rFonts w:ascii="Baskerville" w:hAnsi="Baskerville"/>
        </w:rPr>
        <w:t xml:space="preserve"> the extinction of humanity</w:t>
      </w:r>
      <w:r>
        <w:rPr>
          <w:rFonts w:ascii="Baskerville" w:hAnsi="Baskerville"/>
        </w:rPr>
        <w:t xml:space="preserve"> from the abolition of Man involves imagining and inhabiting other forms of life, though not as a </w:t>
      </w:r>
      <w:r w:rsidRPr="00CF3F8B">
        <w:rPr>
          <w:rFonts w:ascii="Baskerville" w:hAnsi="Baskerville"/>
          <w:i/>
        </w:rPr>
        <w:t>task</w:t>
      </w:r>
      <w:r>
        <w:rPr>
          <w:rFonts w:ascii="Baskerville" w:hAnsi="Baskerville"/>
        </w:rPr>
        <w:t xml:space="preserve"> to be actualized</w:t>
      </w:r>
      <w:del w:id="253" w:author="Copyeditor" w:date="2022-08-31T20:47:00Z">
        <w:r w:rsidDel="00675F3B">
          <w:rPr>
            <w:rFonts w:ascii="Baskerville" w:hAnsi="Baskerville"/>
          </w:rPr>
          <w:delText>,</w:delText>
        </w:r>
      </w:del>
      <w:r>
        <w:rPr>
          <w:rFonts w:ascii="Baskerville" w:hAnsi="Baskerville"/>
        </w:rPr>
        <w:t xml:space="preserve"> but a </w:t>
      </w:r>
      <w:proofErr w:type="spellStart"/>
      <w:r>
        <w:rPr>
          <w:rFonts w:ascii="Baskerville" w:hAnsi="Baskerville"/>
        </w:rPr>
        <w:t>re</w:t>
      </w:r>
      <w:del w:id="254" w:author="Copyeditor" w:date="2022-08-31T20:49:00Z">
        <w:r w:rsidDel="00675F3B">
          <w:rPr>
            <w:rFonts w:ascii="Baskerville" w:hAnsi="Baskerville"/>
          </w:rPr>
          <w:delText>-</w:delText>
        </w:r>
      </w:del>
      <w:r>
        <w:rPr>
          <w:rFonts w:ascii="Baskerville" w:hAnsi="Baskerville"/>
        </w:rPr>
        <w:t>expression</w:t>
      </w:r>
      <w:proofErr w:type="spellEnd"/>
      <w:r>
        <w:rPr>
          <w:rFonts w:ascii="Baskerville" w:hAnsi="Baskerville"/>
        </w:rPr>
        <w:t xml:space="preserve"> of something already immanent: some trace of the common, the flesh, the earth, that the world keeps us from seeing, in part by setting us to our tasks (but who, “us”?). </w:t>
      </w:r>
      <w:r w:rsidRPr="00921835">
        <w:rPr>
          <w:rFonts w:ascii="Baskerville" w:hAnsi="Baskerville"/>
          <w:i/>
        </w:rPr>
        <w:t>The Last Man</w:t>
      </w:r>
      <w:r>
        <w:rPr>
          <w:rFonts w:ascii="Baskerville" w:hAnsi="Baskerville"/>
        </w:rPr>
        <w:t xml:space="preserve"> presents one image of humanity, Man, and narrates its downfall—but the book is cast as a prophecy, which is less a prediction than it is a warning.  </w:t>
      </w:r>
    </w:p>
    <w:p w14:paraId="14BF6E67" w14:textId="77777777" w:rsidR="003E5E40" w:rsidRDefault="003E5E40" w:rsidP="002C5549">
      <w:pPr>
        <w:spacing w:line="480" w:lineRule="auto"/>
        <w:ind w:firstLine="720"/>
        <w:rPr>
          <w:rFonts w:ascii="Baskerville" w:hAnsi="Baskerville"/>
          <w:b/>
        </w:rPr>
      </w:pPr>
    </w:p>
    <w:p w14:paraId="7CDEE58F" w14:textId="77777777" w:rsidR="003E5E40" w:rsidRDefault="003E5E40" w:rsidP="002C5549">
      <w:pPr>
        <w:spacing w:line="480" w:lineRule="auto"/>
        <w:ind w:firstLine="720"/>
        <w:rPr>
          <w:rFonts w:ascii="Baskerville" w:hAnsi="Baskerville"/>
          <w:b/>
        </w:rPr>
      </w:pPr>
    </w:p>
    <w:p w14:paraId="0BE40A37" w14:textId="78A6C126" w:rsidR="003E5E40" w:rsidRPr="002C5549" w:rsidRDefault="003E5E40" w:rsidP="00A5319D">
      <w:pPr>
        <w:spacing w:line="480" w:lineRule="auto"/>
        <w:ind w:left="2160" w:firstLine="720"/>
        <w:rPr>
          <w:rFonts w:ascii="Baskerville" w:hAnsi="Baskerville"/>
        </w:rPr>
      </w:pPr>
      <w:r w:rsidRPr="002C5549">
        <w:rPr>
          <w:rFonts w:ascii="Baskerville" w:hAnsi="Baskerville"/>
          <w:b/>
        </w:rPr>
        <w:t xml:space="preserve">Coda: </w:t>
      </w:r>
      <w:del w:id="255" w:author="Copyeditor" w:date="2022-08-31T21:04:00Z">
        <w:r w:rsidRPr="002C5549" w:rsidDel="005F7C3B">
          <w:rPr>
            <w:rFonts w:ascii="Baskerville" w:hAnsi="Baskerville"/>
            <w:b/>
          </w:rPr>
          <w:delText>Covid</w:delText>
        </w:r>
      </w:del>
      <w:ins w:id="256" w:author="Copyeditor" w:date="2022-08-31T21:04:00Z">
        <w:r w:rsidR="005F7C3B" w:rsidRPr="002C5549">
          <w:rPr>
            <w:rFonts w:ascii="Baskerville" w:hAnsi="Baskerville"/>
            <w:b/>
          </w:rPr>
          <w:t>C</w:t>
        </w:r>
        <w:r w:rsidR="005F7C3B">
          <w:rPr>
            <w:rFonts w:ascii="Baskerville" w:hAnsi="Baskerville"/>
            <w:b/>
          </w:rPr>
          <w:t>OVID</w:t>
        </w:r>
      </w:ins>
      <w:r w:rsidRPr="002C5549">
        <w:rPr>
          <w:rFonts w:ascii="Baskerville" w:hAnsi="Baskerville"/>
          <w:b/>
        </w:rPr>
        <w:t>-19</w:t>
      </w:r>
    </w:p>
    <w:p w14:paraId="368BAE8E" w14:textId="77777777" w:rsidR="003E5E40" w:rsidRPr="00A5319D" w:rsidRDefault="003E5E40" w:rsidP="00A5319D">
      <w:pPr>
        <w:ind w:left="1440" w:firstLine="720"/>
        <w:rPr>
          <w:rFonts w:ascii="Baskerville" w:hAnsi="Baskerville"/>
          <w:sz w:val="22"/>
          <w:szCs w:val="22"/>
        </w:rPr>
      </w:pPr>
      <w:r w:rsidRPr="00A5319D">
        <w:rPr>
          <w:rFonts w:ascii="Baskerville" w:hAnsi="Baskerville"/>
          <w:sz w:val="22"/>
          <w:szCs w:val="22"/>
        </w:rPr>
        <w:t>“‘All the world has the plague!’</w:t>
      </w:r>
    </w:p>
    <w:p w14:paraId="49C7A215" w14:textId="32142F55" w:rsidR="003E5E40" w:rsidRPr="00A5319D" w:rsidRDefault="003E5E40" w:rsidP="00A5319D">
      <w:pPr>
        <w:ind w:left="720" w:firstLine="720"/>
        <w:rPr>
          <w:rFonts w:ascii="Baskerville" w:hAnsi="Baskerville"/>
          <w:sz w:val="22"/>
          <w:szCs w:val="22"/>
        </w:rPr>
      </w:pPr>
      <w:r w:rsidRPr="00A5319D">
        <w:rPr>
          <w:rFonts w:ascii="Baskerville" w:hAnsi="Baskerville"/>
          <w:sz w:val="22"/>
          <w:szCs w:val="22"/>
        </w:rPr>
        <w:t xml:space="preserve">             ‘Then to avoid it, we must quit the world’” –</w:t>
      </w:r>
      <w:r w:rsidRPr="00A5319D">
        <w:rPr>
          <w:rFonts w:ascii="Baskerville" w:hAnsi="Baskerville"/>
          <w:i/>
          <w:sz w:val="22"/>
          <w:szCs w:val="22"/>
        </w:rPr>
        <w:t>The Last Man</w:t>
      </w:r>
      <w:r w:rsidRPr="00A5319D">
        <w:rPr>
          <w:rFonts w:ascii="Baskerville" w:hAnsi="Baskerville"/>
          <w:sz w:val="22"/>
          <w:szCs w:val="22"/>
        </w:rPr>
        <w:t>, 242</w:t>
      </w:r>
    </w:p>
    <w:p w14:paraId="09AC9092" w14:textId="77777777" w:rsidR="003E5E40" w:rsidRPr="00A5319D" w:rsidRDefault="003E5E40" w:rsidP="00A5319D">
      <w:pPr>
        <w:ind w:left="720" w:firstLine="720"/>
        <w:rPr>
          <w:rFonts w:ascii="Baskerville" w:hAnsi="Baskerville"/>
          <w:sz w:val="22"/>
          <w:szCs w:val="22"/>
        </w:rPr>
      </w:pPr>
    </w:p>
    <w:p w14:paraId="0AA1E95B" w14:textId="06C7E8FF" w:rsidR="002C5549" w:rsidRPr="002C5549" w:rsidRDefault="003E5E40" w:rsidP="002C5549">
      <w:pPr>
        <w:spacing w:line="480" w:lineRule="auto"/>
        <w:ind w:firstLine="720"/>
        <w:rPr>
          <w:rFonts w:ascii="Baskerville" w:hAnsi="Baskerville"/>
        </w:rPr>
      </w:pPr>
      <w:r w:rsidRPr="002C5549">
        <w:rPr>
          <w:rFonts w:ascii="Baskerville" w:hAnsi="Baskerville"/>
        </w:rPr>
        <w:t xml:space="preserve">On the last day of February 2020, I received an email letting me know that this Romantic Circles Praxis volume on Political Ecology, with my essay on Mary Shelley’s </w:t>
      </w:r>
      <w:r w:rsidRPr="002C5549">
        <w:rPr>
          <w:rFonts w:ascii="Baskerville" w:hAnsi="Baskerville"/>
          <w:i/>
        </w:rPr>
        <w:t>The Last Man</w:t>
      </w:r>
      <w:r w:rsidRPr="002C5549">
        <w:rPr>
          <w:rFonts w:ascii="Baskerville" w:hAnsi="Baskerville"/>
        </w:rPr>
        <w:t>, was kicking back into gear for publication. This same day, Feb. 29th, 2020, was the day of the first reported death in the U</w:t>
      </w:r>
      <w:ins w:id="257" w:author="Copyeditor" w:date="2022-08-31T20:51:00Z">
        <w:r w:rsidR="009845D2">
          <w:rPr>
            <w:rFonts w:ascii="Baskerville" w:hAnsi="Baskerville"/>
          </w:rPr>
          <w:t xml:space="preserve">nited </w:t>
        </w:r>
      </w:ins>
      <w:del w:id="258" w:author="Copyeditor" w:date="2022-08-31T20:51:00Z">
        <w:r w:rsidRPr="002C5549" w:rsidDel="009845D2">
          <w:rPr>
            <w:rFonts w:ascii="Baskerville" w:hAnsi="Baskerville"/>
          </w:rPr>
          <w:delText>.</w:delText>
        </w:r>
      </w:del>
      <w:r w:rsidRPr="002C5549">
        <w:rPr>
          <w:rFonts w:ascii="Baskerville" w:hAnsi="Baskerville"/>
        </w:rPr>
        <w:t>S</w:t>
      </w:r>
      <w:del w:id="259" w:author="Copyeditor" w:date="2022-08-31T20:51:00Z">
        <w:r w:rsidRPr="002C5549" w:rsidDel="009845D2">
          <w:rPr>
            <w:rFonts w:ascii="Baskerville" w:hAnsi="Baskerville"/>
          </w:rPr>
          <w:delText xml:space="preserve">. </w:delText>
        </w:r>
      </w:del>
      <w:ins w:id="260" w:author="Copyeditor" w:date="2022-08-31T20:51:00Z">
        <w:r w:rsidR="009845D2">
          <w:rPr>
            <w:rFonts w:ascii="Baskerville" w:hAnsi="Baskerville"/>
          </w:rPr>
          <w:t>tates</w:t>
        </w:r>
        <w:r w:rsidR="009845D2" w:rsidRPr="002C5549">
          <w:rPr>
            <w:rFonts w:ascii="Baskerville" w:hAnsi="Baskerville"/>
          </w:rPr>
          <w:t xml:space="preserve"> </w:t>
        </w:r>
      </w:ins>
      <w:r w:rsidRPr="002C5549">
        <w:rPr>
          <w:rFonts w:ascii="Baskerville" w:hAnsi="Baskerville"/>
        </w:rPr>
        <w:t xml:space="preserve">from </w:t>
      </w:r>
      <w:ins w:id="261" w:author="Copyeditor" w:date="2022-08-31T20:51:00Z">
        <w:r w:rsidR="009845D2">
          <w:rPr>
            <w:rFonts w:ascii="Baskerville" w:hAnsi="Baskerville"/>
          </w:rPr>
          <w:t>c</w:t>
        </w:r>
      </w:ins>
      <w:del w:id="262" w:author="Copyeditor" w:date="2022-08-31T20:51:00Z">
        <w:r w:rsidRPr="002C5549" w:rsidDel="009845D2">
          <w:rPr>
            <w:rFonts w:ascii="Baskerville" w:hAnsi="Baskerville"/>
          </w:rPr>
          <w:delText>C</w:delText>
        </w:r>
      </w:del>
      <w:r w:rsidRPr="002C5549">
        <w:rPr>
          <w:rFonts w:ascii="Baskerville" w:hAnsi="Baskerville"/>
        </w:rPr>
        <w:t xml:space="preserve">oronavirus, or </w:t>
      </w:r>
      <w:del w:id="263" w:author="Copyeditor" w:date="2022-08-31T21:04:00Z">
        <w:r w:rsidRPr="002C5549" w:rsidDel="005F7C3B">
          <w:rPr>
            <w:rFonts w:ascii="Baskerville" w:hAnsi="Baskerville"/>
          </w:rPr>
          <w:delText>Covid</w:delText>
        </w:r>
      </w:del>
      <w:ins w:id="264" w:author="Copyeditor" w:date="2022-08-31T21:04:00Z">
        <w:r w:rsidR="005F7C3B" w:rsidRPr="002C5549">
          <w:rPr>
            <w:rFonts w:ascii="Baskerville" w:hAnsi="Baskerville"/>
          </w:rPr>
          <w:t>C</w:t>
        </w:r>
        <w:r w:rsidR="005F7C3B">
          <w:rPr>
            <w:rFonts w:ascii="Baskerville" w:hAnsi="Baskerville"/>
          </w:rPr>
          <w:t>OVID</w:t>
        </w:r>
      </w:ins>
      <w:r w:rsidRPr="002C5549">
        <w:rPr>
          <w:rFonts w:ascii="Baskerville" w:hAnsi="Baskerville"/>
        </w:rPr>
        <w:t xml:space="preserve">-19 (though it would later be discovered there had been at least two earlier undetected deaths). This essay was finished in </w:t>
      </w:r>
      <w:r>
        <w:rPr>
          <w:rFonts w:ascii="Baskerville" w:hAnsi="Baskerville"/>
        </w:rPr>
        <w:t xml:space="preserve">the </w:t>
      </w:r>
      <w:r w:rsidRPr="002C5549">
        <w:rPr>
          <w:rFonts w:ascii="Baskerville" w:hAnsi="Baskerville"/>
        </w:rPr>
        <w:t xml:space="preserve">summer of 2019 essentially as is, and while I have decided not to make any substantial or timely changes to it in light of the current moment, the pandemic seems to demand some extra </w:t>
      </w:r>
      <w:r w:rsidRPr="002C5549">
        <w:rPr>
          <w:rFonts w:ascii="Baskerville" w:hAnsi="Baskerville"/>
        </w:rPr>
        <w:lastRenderedPageBreak/>
        <w:t xml:space="preserve">reflection from readers of </w:t>
      </w:r>
      <w:r w:rsidRPr="002C5549">
        <w:rPr>
          <w:rFonts w:ascii="Baskerville" w:hAnsi="Baskerville"/>
          <w:i/>
        </w:rPr>
        <w:t>The Last Man</w:t>
      </w:r>
      <w:r w:rsidRPr="002C5549">
        <w:rPr>
          <w:rFonts w:ascii="Baskerville" w:hAnsi="Baskerville"/>
        </w:rPr>
        <w:t>. It is certainly eerie to return to my own essay</w:t>
      </w:r>
      <w:del w:id="265" w:author="Copyeditor" w:date="2022-08-31T20:52:00Z">
        <w:r w:rsidRPr="002C5549" w:rsidDel="009845D2">
          <w:rPr>
            <w:rFonts w:ascii="Baskerville" w:hAnsi="Baskerville"/>
          </w:rPr>
          <w:delText>,</w:delText>
        </w:r>
      </w:del>
      <w:r w:rsidRPr="002C5549">
        <w:rPr>
          <w:rFonts w:ascii="Baskerville" w:hAnsi="Baskerville"/>
        </w:rPr>
        <w:t xml:space="preserve"> and to Shelley’s monumental novel of twenty-first-century plague, in mid-May 2020, as </w:t>
      </w:r>
      <w:del w:id="266" w:author="Copyeditor" w:date="2022-08-31T21:04:00Z">
        <w:r w:rsidRPr="002C5549" w:rsidDel="005F7C3B">
          <w:rPr>
            <w:rFonts w:ascii="Baskerville" w:hAnsi="Baskerville"/>
          </w:rPr>
          <w:delText>Covid</w:delText>
        </w:r>
      </w:del>
      <w:ins w:id="267" w:author="Copyeditor" w:date="2022-08-31T21:04:00Z">
        <w:r w:rsidR="005F7C3B" w:rsidRPr="002C5549">
          <w:rPr>
            <w:rFonts w:ascii="Baskerville" w:hAnsi="Baskerville"/>
          </w:rPr>
          <w:t>C</w:t>
        </w:r>
        <w:r w:rsidR="005F7C3B">
          <w:rPr>
            <w:rFonts w:ascii="Baskerville" w:hAnsi="Baskerville"/>
          </w:rPr>
          <w:t>OVID</w:t>
        </w:r>
      </w:ins>
      <w:r w:rsidRPr="002C5549">
        <w:rPr>
          <w:rFonts w:ascii="Baskerville" w:hAnsi="Baskerville"/>
        </w:rPr>
        <w:t>-19 ravages on into</w:t>
      </w:r>
      <w:r>
        <w:rPr>
          <w:rFonts w:ascii="Baskerville" w:hAnsi="Baskerville"/>
        </w:rPr>
        <w:t xml:space="preserve"> what looks to be</w:t>
      </w:r>
      <w:r w:rsidRPr="002C5549">
        <w:rPr>
          <w:rFonts w:ascii="Baskerville" w:hAnsi="Baskerville"/>
        </w:rPr>
        <w:t xml:space="preserve"> a grim summer and year ahead. Though long overshadowed in popular consciousness by </w:t>
      </w:r>
      <w:r w:rsidRPr="002C5549">
        <w:rPr>
          <w:rFonts w:ascii="Baskerville" w:hAnsi="Baskerville"/>
          <w:i/>
        </w:rPr>
        <w:t>Frankenstein</w:t>
      </w:r>
      <w:r w:rsidRPr="002C5549">
        <w:rPr>
          <w:rFonts w:ascii="Baskerville" w:hAnsi="Baskerville"/>
        </w:rPr>
        <w:t xml:space="preserve">, </w:t>
      </w:r>
      <w:r w:rsidRPr="002C5549">
        <w:rPr>
          <w:rFonts w:ascii="Baskerville" w:hAnsi="Baskerville"/>
          <w:i/>
        </w:rPr>
        <w:t>The Last Man</w:t>
      </w:r>
      <w:r w:rsidRPr="002C5549">
        <w:rPr>
          <w:rFonts w:ascii="Baskerville" w:hAnsi="Baskerville"/>
        </w:rPr>
        <w:t xml:space="preserve"> was quickly thrust </w:t>
      </w:r>
      <w:r>
        <w:rPr>
          <w:rFonts w:ascii="Baskerville" w:hAnsi="Baskerville"/>
        </w:rPr>
        <w:t>into</w:t>
      </w:r>
      <w:r w:rsidRPr="002C5549">
        <w:rPr>
          <w:rFonts w:ascii="Baskerville" w:hAnsi="Baskerville"/>
        </w:rPr>
        <w:t xml:space="preserve"> the news in the early days of the pandemic, mentioned prominently in </w:t>
      </w:r>
      <w:r w:rsidRPr="002C5549">
        <w:rPr>
          <w:rFonts w:ascii="Baskerville" w:hAnsi="Baskerville"/>
          <w:i/>
        </w:rPr>
        <w:t>The New York Times</w:t>
      </w:r>
      <w:r w:rsidRPr="002C5549">
        <w:rPr>
          <w:rFonts w:ascii="Baskerville" w:hAnsi="Baskerville"/>
        </w:rPr>
        <w:t>,</w:t>
      </w:r>
      <w:r w:rsidRPr="002C5549">
        <w:rPr>
          <w:rFonts w:ascii="Baskerville" w:hAnsi="Baskerville"/>
          <w:vertAlign w:val="superscript"/>
        </w:rPr>
        <w:endnoteReference w:id="40"/>
      </w:r>
      <w:r w:rsidRPr="002C5549">
        <w:rPr>
          <w:rFonts w:ascii="Baskerville" w:hAnsi="Baskerville"/>
        </w:rPr>
        <w:t xml:space="preserve"> </w:t>
      </w:r>
      <w:r w:rsidRPr="002C5549">
        <w:rPr>
          <w:rFonts w:ascii="Baskerville" w:hAnsi="Baskerville"/>
          <w:i/>
        </w:rPr>
        <w:t>The New Yorker</w:t>
      </w:r>
      <w:r w:rsidRPr="002C5549">
        <w:rPr>
          <w:rFonts w:ascii="Baskerville" w:hAnsi="Baskerville"/>
        </w:rPr>
        <w:t xml:space="preserve">, and elsewhere. It seems poised to be </w:t>
      </w:r>
      <w:r w:rsidRPr="002C5549">
        <w:rPr>
          <w:rFonts w:ascii="Baskerville" w:hAnsi="Baskerville"/>
          <w:i/>
        </w:rPr>
        <w:t>the</w:t>
      </w:r>
      <w:r w:rsidRPr="002C5549">
        <w:rPr>
          <w:rFonts w:ascii="Baskerville" w:hAnsi="Baskerville"/>
        </w:rPr>
        <w:t xml:space="preserve"> novel for the novel </w:t>
      </w:r>
      <w:ins w:id="268" w:author="Copyeditor" w:date="2022-08-31T20:54:00Z">
        <w:r w:rsidR="009845D2">
          <w:rPr>
            <w:rFonts w:ascii="Baskerville" w:hAnsi="Baskerville"/>
          </w:rPr>
          <w:t>c</w:t>
        </w:r>
      </w:ins>
      <w:del w:id="269" w:author="Copyeditor" w:date="2022-08-31T20:54:00Z">
        <w:r w:rsidRPr="002C5549" w:rsidDel="009845D2">
          <w:rPr>
            <w:rFonts w:ascii="Baskerville" w:hAnsi="Baskerville"/>
          </w:rPr>
          <w:delText>C</w:delText>
        </w:r>
      </w:del>
      <w:r w:rsidRPr="002C5549">
        <w:rPr>
          <w:rFonts w:ascii="Baskerville" w:hAnsi="Baskerville"/>
        </w:rPr>
        <w:t xml:space="preserve">oronavirus, expected to teach us something in a time when “all the world has the plague” (LM 242). But like prophecy, literature does not give easy lessons and always exceeds any time or conditions that would await its proper arrival. Of course, and despite the “all” encoded in the </w:t>
      </w:r>
      <w:r w:rsidRPr="002C5549">
        <w:rPr>
          <w:rFonts w:ascii="Baskerville" w:hAnsi="Baskerville"/>
          <w:i/>
        </w:rPr>
        <w:t>pan</w:t>
      </w:r>
      <w:r w:rsidRPr="002C5549">
        <w:rPr>
          <w:rFonts w:ascii="Baskerville" w:hAnsi="Baskerville"/>
        </w:rPr>
        <w:t xml:space="preserve"> of pandemic, all the world does </w:t>
      </w:r>
      <w:r w:rsidRPr="002C5549">
        <w:rPr>
          <w:rFonts w:ascii="Baskerville" w:hAnsi="Baskerville"/>
          <w:i/>
        </w:rPr>
        <w:t>not</w:t>
      </w:r>
      <w:r w:rsidRPr="002C5549">
        <w:rPr>
          <w:rFonts w:ascii="Baskerville" w:hAnsi="Baskerville"/>
        </w:rPr>
        <w:t xml:space="preserve"> have the plague—infection and fatality numbers in the U</w:t>
      </w:r>
      <w:ins w:id="270" w:author="Copyeditor" w:date="2022-08-31T20:54:00Z">
        <w:r w:rsidR="009845D2">
          <w:rPr>
            <w:rFonts w:ascii="Baskerville" w:hAnsi="Baskerville"/>
          </w:rPr>
          <w:t xml:space="preserve">nited </w:t>
        </w:r>
      </w:ins>
      <w:del w:id="271" w:author="Copyeditor" w:date="2022-08-31T20:54:00Z">
        <w:r w:rsidRPr="002C5549" w:rsidDel="009845D2">
          <w:rPr>
            <w:rFonts w:ascii="Baskerville" w:hAnsi="Baskerville"/>
          </w:rPr>
          <w:delText>.</w:delText>
        </w:r>
      </w:del>
      <w:r w:rsidRPr="002C5549">
        <w:rPr>
          <w:rFonts w:ascii="Baskerville" w:hAnsi="Baskerville"/>
        </w:rPr>
        <w:t>S</w:t>
      </w:r>
      <w:del w:id="272" w:author="Copyeditor" w:date="2022-08-31T20:54:00Z">
        <w:r w:rsidRPr="002C5549" w:rsidDel="009845D2">
          <w:rPr>
            <w:rFonts w:ascii="Baskerville" w:hAnsi="Baskerville"/>
          </w:rPr>
          <w:delText xml:space="preserve">. </w:delText>
        </w:r>
      </w:del>
      <w:ins w:id="273" w:author="Copyeditor" w:date="2022-08-31T20:54:00Z">
        <w:r w:rsidR="009845D2">
          <w:rPr>
            <w:rFonts w:ascii="Baskerville" w:hAnsi="Baskerville"/>
          </w:rPr>
          <w:t>tates</w:t>
        </w:r>
        <w:r w:rsidR="009845D2" w:rsidRPr="002C5549">
          <w:rPr>
            <w:rFonts w:ascii="Baskerville" w:hAnsi="Baskerville"/>
          </w:rPr>
          <w:t xml:space="preserve"> </w:t>
        </w:r>
      </w:ins>
      <w:r w:rsidRPr="002C5549">
        <w:rPr>
          <w:rFonts w:ascii="Baskerville" w:hAnsi="Baskerville"/>
        </w:rPr>
        <w:t xml:space="preserve">show huge racial disparities, with Latinx, </w:t>
      </w:r>
      <w:ins w:id="274" w:author="Copyeditor" w:date="2022-08-31T20:54:00Z">
        <w:r w:rsidR="009845D2">
          <w:rPr>
            <w:rFonts w:ascii="Baskerville" w:hAnsi="Baskerville"/>
          </w:rPr>
          <w:t>I</w:t>
        </w:r>
      </w:ins>
      <w:del w:id="275" w:author="Copyeditor" w:date="2022-08-31T20:54:00Z">
        <w:r w:rsidRPr="002C5549" w:rsidDel="009845D2">
          <w:rPr>
            <w:rFonts w:ascii="Baskerville" w:hAnsi="Baskerville"/>
          </w:rPr>
          <w:delText>i</w:delText>
        </w:r>
      </w:del>
      <w:r w:rsidRPr="002C5549">
        <w:rPr>
          <w:rFonts w:ascii="Baskerville" w:hAnsi="Baskerville"/>
        </w:rPr>
        <w:t>ndigenous, and especially Black people disproportionately suffering. The racial parameters of who counts as Man continue to enforce a differential vulnerability, with some protected</w:t>
      </w:r>
      <w:del w:id="276" w:author="Copyeditor" w:date="2022-08-31T20:55:00Z">
        <w:r w:rsidRPr="002C5549" w:rsidDel="009845D2">
          <w:rPr>
            <w:rFonts w:ascii="Baskerville" w:hAnsi="Baskerville"/>
          </w:rPr>
          <w:delText>,</w:delText>
        </w:r>
      </w:del>
      <w:r w:rsidRPr="002C5549">
        <w:rPr>
          <w:rFonts w:ascii="Baskerville" w:hAnsi="Baskerville"/>
        </w:rPr>
        <w:t xml:space="preserve"> and others sacrificed as a kind of social inoculation. Perhaps, as Sexton suggests in a different context, this world itself is the pathogen for such a situation</w:t>
      </w:r>
      <w:r w:rsidRPr="002C5549">
        <w:rPr>
          <w:rFonts w:ascii="Baskerville" w:hAnsi="Baskerville"/>
          <w:vertAlign w:val="superscript"/>
        </w:rPr>
        <w:endnoteReference w:id="41"/>
      </w:r>
      <w:r w:rsidRPr="002C5549">
        <w:rPr>
          <w:rFonts w:ascii="Baskerville" w:hAnsi="Baskerville"/>
        </w:rPr>
        <w:t>—</w:t>
      </w:r>
      <w:r w:rsidR="002C5549" w:rsidRPr="002C5549">
        <w:rPr>
          <w:rFonts w:ascii="Baskerville" w:hAnsi="Baskerville"/>
        </w:rPr>
        <w:t xml:space="preserve">all the world does not </w:t>
      </w:r>
      <w:r w:rsidR="002C5549" w:rsidRPr="002C5549">
        <w:rPr>
          <w:rFonts w:ascii="Baskerville" w:hAnsi="Baskerville"/>
          <w:i/>
        </w:rPr>
        <w:t>have</w:t>
      </w:r>
      <w:r w:rsidR="002C5549" w:rsidRPr="002C5549">
        <w:rPr>
          <w:rFonts w:ascii="Baskerville" w:hAnsi="Baskerville"/>
        </w:rPr>
        <w:t xml:space="preserve"> the plague, rather this world, “this waste world,” </w:t>
      </w:r>
      <w:r w:rsidR="002C5549" w:rsidRPr="002C5549">
        <w:rPr>
          <w:rFonts w:ascii="Baskerville" w:hAnsi="Baskerville"/>
          <w:i/>
        </w:rPr>
        <w:t>is</w:t>
      </w:r>
      <w:r w:rsidR="002C5549" w:rsidRPr="002C5549">
        <w:rPr>
          <w:rFonts w:ascii="Baskerville" w:hAnsi="Baskerville"/>
        </w:rPr>
        <w:t xml:space="preserve"> the plague (LM 293).  </w:t>
      </w:r>
    </w:p>
    <w:p w14:paraId="008206DA" w14:textId="48604497" w:rsidR="002C5549" w:rsidRPr="002C5549" w:rsidRDefault="002C5549" w:rsidP="002C5549">
      <w:pPr>
        <w:spacing w:line="480" w:lineRule="auto"/>
        <w:ind w:firstLine="720"/>
        <w:rPr>
          <w:rFonts w:ascii="Baskerville" w:hAnsi="Baskerville"/>
        </w:rPr>
      </w:pPr>
      <w:r w:rsidRPr="002C5549">
        <w:rPr>
          <w:rFonts w:ascii="Baskerville" w:hAnsi="Baskerville"/>
        </w:rPr>
        <w:t xml:space="preserve">Somewhere in the flurry of intellectual commentary on </w:t>
      </w:r>
      <w:del w:id="277" w:author="Copyeditor" w:date="2022-08-31T21:04:00Z">
        <w:r w:rsidRPr="002C5549" w:rsidDel="005F7C3B">
          <w:rPr>
            <w:rFonts w:ascii="Baskerville" w:hAnsi="Baskerville"/>
          </w:rPr>
          <w:delText>Covid</w:delText>
        </w:r>
      </w:del>
      <w:ins w:id="278" w:author="Copyeditor" w:date="2022-08-31T21:04:00Z">
        <w:r w:rsidR="005F7C3B" w:rsidRPr="002C5549">
          <w:rPr>
            <w:rFonts w:ascii="Baskerville" w:hAnsi="Baskerville"/>
          </w:rPr>
          <w:t>C</w:t>
        </w:r>
        <w:r w:rsidR="005F7C3B">
          <w:rPr>
            <w:rFonts w:ascii="Baskerville" w:hAnsi="Baskerville"/>
          </w:rPr>
          <w:t>OVID</w:t>
        </w:r>
      </w:ins>
      <w:r w:rsidRPr="002C5549">
        <w:rPr>
          <w:rFonts w:ascii="Baskerville" w:hAnsi="Baskerville"/>
        </w:rPr>
        <w:t xml:space="preserve">-19 that has rapidly emerged, it was pointed out that the virus’s name derives from the arch-symbol of sovereignty: </w:t>
      </w:r>
      <w:r w:rsidRPr="002C5549">
        <w:rPr>
          <w:rFonts w:ascii="Baskerville" w:hAnsi="Baskerville"/>
          <w:i/>
        </w:rPr>
        <w:t>corona</w:t>
      </w:r>
      <w:r w:rsidRPr="002C5549">
        <w:rPr>
          <w:rFonts w:ascii="Baskerville" w:hAnsi="Baskerville"/>
        </w:rPr>
        <w:t>, meaning crown. Corona is indeed the crown, but only the crown, of the pre</w:t>
      </w:r>
      <w:del w:id="279" w:author="Copyeditor" w:date="2022-08-31T20:57:00Z">
        <w:r w:rsidRPr="002C5549" w:rsidDel="00AD6DA7">
          <w:rPr>
            <w:rFonts w:ascii="Baskerville" w:hAnsi="Baskerville"/>
          </w:rPr>
          <w:delText>-</w:delText>
        </w:r>
      </w:del>
      <w:r w:rsidRPr="002C5549">
        <w:rPr>
          <w:rFonts w:ascii="Baskerville" w:hAnsi="Baskerville"/>
        </w:rPr>
        <w:t>existing politico-economic regimes of sovereignty and governance that ever more brutally set tasks for those workers it deems essential, which is to say dispensable. These tasks must be done, without any real overarching changes, so that this world can reproduce itself and its hierarchies—so that it can “</w:t>
      </w:r>
      <w:r w:rsidRPr="002C5549">
        <w:rPr>
          <w:rFonts w:ascii="Baskerville" w:hAnsi="Baskerville"/>
          <w:i/>
        </w:rPr>
        <w:t>go on</w:t>
      </w:r>
      <w:r w:rsidRPr="002C5549">
        <w:rPr>
          <w:rFonts w:ascii="Baskerville" w:hAnsi="Baskerville"/>
        </w:rPr>
        <w:t xml:space="preserve">,” in the words of the U.S. president, the supposed sovereign, who </w:t>
      </w:r>
      <w:hyperlink r:id="rId11" w:history="1">
        <w:r w:rsidRPr="002C5549">
          <w:rPr>
            <w:rStyle w:val="Hyperlink"/>
            <w:rFonts w:ascii="Baskerville" w:hAnsi="Baskerville"/>
          </w:rPr>
          <w:t>tweeted</w:t>
        </w:r>
      </w:hyperlink>
      <w:r w:rsidRPr="002C5549">
        <w:rPr>
          <w:rFonts w:ascii="Baskerville" w:hAnsi="Baskerville"/>
        </w:rPr>
        <w:t xml:space="preserve"> on March 9th, 2020: </w:t>
      </w:r>
    </w:p>
    <w:p w14:paraId="174D94EA" w14:textId="77777777" w:rsidR="002C5549" w:rsidRPr="002C5549" w:rsidRDefault="002C5549" w:rsidP="002C5549">
      <w:pPr>
        <w:spacing w:line="480" w:lineRule="auto"/>
        <w:ind w:firstLine="720"/>
        <w:rPr>
          <w:rFonts w:ascii="Baskerville" w:hAnsi="Baskerville"/>
        </w:rPr>
      </w:pPr>
      <w:r w:rsidRPr="002C5549">
        <w:rPr>
          <w:rFonts w:ascii="Baskerville" w:hAnsi="Baskerville"/>
        </w:rPr>
        <w:lastRenderedPageBreak/>
        <w:t xml:space="preserve">“So last year 37,000 Americans died from the common Flu. It averages between 27,000 and 70,000 per year. Nothing is shut down, life &amp; the economy go on. At this moment there are 546 confirmed cases of </w:t>
      </w:r>
      <w:proofErr w:type="spellStart"/>
      <w:r w:rsidRPr="002C5549">
        <w:rPr>
          <w:rFonts w:ascii="Baskerville" w:hAnsi="Baskerville"/>
        </w:rPr>
        <w:t>CoronaVirus</w:t>
      </w:r>
      <w:proofErr w:type="spellEnd"/>
      <w:r w:rsidRPr="002C5549">
        <w:rPr>
          <w:rFonts w:ascii="Baskerville" w:hAnsi="Baskerville"/>
        </w:rPr>
        <w:t xml:space="preserve">, with 22 deaths. Think about that!”  </w:t>
      </w:r>
    </w:p>
    <w:p w14:paraId="15288766" w14:textId="322F6804" w:rsidR="002C5549" w:rsidRPr="002C5549" w:rsidRDefault="002C5549" w:rsidP="002C5549">
      <w:pPr>
        <w:spacing w:line="480" w:lineRule="auto"/>
        <w:ind w:firstLine="720"/>
        <w:rPr>
          <w:rFonts w:ascii="Baskerville" w:hAnsi="Baskerville"/>
        </w:rPr>
      </w:pPr>
      <w:r w:rsidRPr="002C5549">
        <w:rPr>
          <w:rFonts w:ascii="Baskerville" w:hAnsi="Baskerville"/>
        </w:rPr>
        <w:t xml:space="preserve">I am fascinated by the </w:t>
      </w:r>
      <w:proofErr w:type="spellStart"/>
      <w:r w:rsidRPr="002C5549">
        <w:rPr>
          <w:rFonts w:ascii="Baskerville" w:hAnsi="Baskerville"/>
        </w:rPr>
        <w:t>ampersanded</w:t>
      </w:r>
      <w:proofErr w:type="spellEnd"/>
      <w:r w:rsidRPr="002C5549">
        <w:rPr>
          <w:rFonts w:ascii="Baskerville" w:hAnsi="Baskerville"/>
        </w:rPr>
        <w:t xml:space="preserve"> zeugma here, which encrypts a whole world</w:t>
      </w:r>
      <w:ins w:id="280" w:author="Copyeditor" w:date="2022-08-31T21:00:00Z">
        <w:r w:rsidR="00AD6DA7">
          <w:rPr>
            <w:rFonts w:ascii="Baskerville" w:hAnsi="Baskerville"/>
          </w:rPr>
          <w:t xml:space="preserve"> </w:t>
        </w:r>
      </w:ins>
      <w:del w:id="281" w:author="Copyeditor" w:date="2022-08-31T21:00:00Z">
        <w:r w:rsidRPr="002C5549" w:rsidDel="00AD6DA7">
          <w:rPr>
            <w:rFonts w:ascii="Baskerville" w:hAnsi="Baskerville"/>
          </w:rPr>
          <w:delText>-</w:delText>
        </w:r>
      </w:del>
      <w:r w:rsidRPr="002C5549">
        <w:rPr>
          <w:rFonts w:ascii="Baskerville" w:hAnsi="Baskerville"/>
        </w:rPr>
        <w:t xml:space="preserve">logic: “Nothing is shut down, </w:t>
      </w:r>
      <w:r w:rsidRPr="002C5549">
        <w:rPr>
          <w:rFonts w:ascii="Baskerville" w:hAnsi="Baskerville"/>
          <w:i/>
        </w:rPr>
        <w:t>life &amp; the economy go on</w:t>
      </w:r>
      <w:r w:rsidRPr="002C5549">
        <w:rPr>
          <w:rFonts w:ascii="Baskerville" w:hAnsi="Baskerville"/>
        </w:rPr>
        <w:t xml:space="preserve">.” Maybe the real question is how to break the zeugma between “life” and “the economy,” the zeugma that governs everything. How to make everything refuse to “go on”; how to expel sovereignty and economy from enclosing and hierarchically differentiating, or gradating, fleshly life; how to desert, leave, destitute, quit, abdicate the whole complex, this world and age of Man. What community, or what “other forms </w:t>
      </w:r>
      <w:r w:rsidR="00C752B3">
        <w:rPr>
          <w:rFonts w:ascii="Baskerville" w:hAnsi="Baskerville"/>
        </w:rPr>
        <w:t xml:space="preserve">of </w:t>
      </w:r>
      <w:r w:rsidRPr="002C5549">
        <w:rPr>
          <w:rFonts w:ascii="Baskerville" w:hAnsi="Baskerville"/>
        </w:rPr>
        <w:t>being” and “</w:t>
      </w:r>
      <w:proofErr w:type="spellStart"/>
      <w:r w:rsidRPr="002C5549">
        <w:rPr>
          <w:rFonts w:ascii="Baskerville" w:hAnsi="Baskerville"/>
        </w:rPr>
        <w:t>communings</w:t>
      </w:r>
      <w:proofErr w:type="spellEnd"/>
      <w:r w:rsidRPr="002C5549">
        <w:rPr>
          <w:rFonts w:ascii="Baskerville" w:hAnsi="Baskerville"/>
        </w:rPr>
        <w:t xml:space="preserve">” would come after (LM 420)? Relation is still possible with physical </w:t>
      </w:r>
      <w:r w:rsidR="00113E25">
        <w:rPr>
          <w:rFonts w:ascii="Baskerville" w:hAnsi="Baskerville"/>
        </w:rPr>
        <w:t>distancing, when not touching can be</w:t>
      </w:r>
      <w:r w:rsidRPr="002C5549">
        <w:rPr>
          <w:rFonts w:ascii="Baskerville" w:hAnsi="Baskerville"/>
        </w:rPr>
        <w:t xml:space="preserve"> care; and flickers of other </w:t>
      </w:r>
      <w:proofErr w:type="spellStart"/>
      <w:r w:rsidRPr="002C5549">
        <w:rPr>
          <w:rFonts w:ascii="Baskerville" w:hAnsi="Baskerville"/>
        </w:rPr>
        <w:t>communings</w:t>
      </w:r>
      <w:proofErr w:type="spellEnd"/>
      <w:r w:rsidRPr="002C5549">
        <w:rPr>
          <w:rFonts w:ascii="Baskerville" w:hAnsi="Baskerville"/>
        </w:rPr>
        <w:t xml:space="preserve"> are showing up in emerging mutual-aid networks, organized rent strikes, and calls for a debt jubilee and general strike. We might think of such a strike</w:t>
      </w:r>
      <w:r w:rsidR="00CD5676">
        <w:rPr>
          <w:rFonts w:ascii="Baskerville" w:hAnsi="Baskerville"/>
        </w:rPr>
        <w:t xml:space="preserve">—“strike,” the original meaning of </w:t>
      </w:r>
      <w:proofErr w:type="spellStart"/>
      <w:r w:rsidR="00CD5676" w:rsidRPr="00CD5676">
        <w:rPr>
          <w:rFonts w:ascii="Baskerville" w:hAnsi="Baskerville"/>
          <w:i/>
        </w:rPr>
        <w:t>plaga</w:t>
      </w:r>
      <w:proofErr w:type="spellEnd"/>
      <w:r w:rsidR="00CD5676">
        <w:rPr>
          <w:rFonts w:ascii="Baskerville" w:hAnsi="Baskerville"/>
        </w:rPr>
        <w:t>—</w:t>
      </w:r>
      <w:r w:rsidRPr="002C5549">
        <w:rPr>
          <w:rFonts w:ascii="Baskerville" w:hAnsi="Baskerville"/>
        </w:rPr>
        <w:t xml:space="preserve">as a refusal of tasks and an affirmation of a taskless common life. Another cipher of the shadowed future could be detected in the graffiti message showing up in different places of late, posing a simple question: “The Economy, or Life?” This graffiti might be answered by another graffiti message, one left by the last man to those to </w:t>
      </w:r>
      <w:r w:rsidR="004B46BF">
        <w:rPr>
          <w:rFonts w:ascii="Baskerville" w:hAnsi="Baskerville"/>
        </w:rPr>
        <w:t>follow</w:t>
      </w:r>
      <w:del w:id="282" w:author="Copyeditor" w:date="2022-08-31T21:03:00Z">
        <w:r w:rsidRPr="002C5549" w:rsidDel="008146E4">
          <w:rPr>
            <w:rFonts w:ascii="Baskerville" w:hAnsi="Baskerville"/>
          </w:rPr>
          <w:delText xml:space="preserve"> – </w:delText>
        </w:r>
      </w:del>
      <w:ins w:id="283" w:author="Copyeditor" w:date="2022-08-31T21:03:00Z">
        <w:r w:rsidR="008146E4">
          <w:rPr>
            <w:rFonts w:ascii="Baskerville" w:hAnsi="Baskerville"/>
          </w:rPr>
          <w:t>—</w:t>
        </w:r>
      </w:ins>
      <w:r w:rsidRPr="002C5549">
        <w:rPr>
          <w:rFonts w:ascii="Baskerville" w:hAnsi="Baskerville"/>
        </w:rPr>
        <w:t>“Come friend, I wait for thee!” (LM 456).</w:t>
      </w:r>
    </w:p>
    <w:p w14:paraId="4EDF0D69" w14:textId="77777777" w:rsidR="002C5549" w:rsidRPr="002C5549" w:rsidRDefault="002C5549" w:rsidP="002C5549">
      <w:pPr>
        <w:spacing w:line="480" w:lineRule="auto"/>
        <w:ind w:firstLine="720"/>
        <w:rPr>
          <w:rFonts w:ascii="Baskerville" w:hAnsi="Baskerville"/>
        </w:rPr>
      </w:pPr>
      <w:r w:rsidRPr="002C5549">
        <w:rPr>
          <w:rFonts w:ascii="Baskerville" w:hAnsi="Baskerville"/>
        </w:rPr>
        <w:t>-May 2020</w:t>
      </w:r>
    </w:p>
    <w:p w14:paraId="5E1263ED" w14:textId="77777777" w:rsidR="002C5549" w:rsidRPr="002C5549" w:rsidRDefault="002C5549" w:rsidP="002C5549">
      <w:pPr>
        <w:spacing w:line="480" w:lineRule="auto"/>
        <w:ind w:firstLine="720"/>
        <w:rPr>
          <w:rFonts w:ascii="Baskerville" w:hAnsi="Baskerville"/>
        </w:rPr>
      </w:pPr>
    </w:p>
    <w:p w14:paraId="0290571D" w14:textId="77777777" w:rsidR="002C5549" w:rsidRPr="002C5549" w:rsidRDefault="002C5549" w:rsidP="002C5549">
      <w:pPr>
        <w:spacing w:line="480" w:lineRule="auto"/>
        <w:ind w:firstLine="720"/>
        <w:rPr>
          <w:rFonts w:ascii="Baskerville" w:hAnsi="Baskerville"/>
        </w:rPr>
      </w:pPr>
      <w:r w:rsidRPr="002C5549">
        <w:rPr>
          <w:rFonts w:ascii="Baskerville" w:hAnsi="Baskerville"/>
          <w:noProof/>
        </w:rPr>
        <w:lastRenderedPageBreak/>
        <w:drawing>
          <wp:inline distT="0" distB="0" distL="0" distR="0" wp14:anchorId="17471D19" wp14:editId="5467A4F3">
            <wp:extent cx="3976205" cy="2971800"/>
            <wp:effectExtent l="0" t="0" r="12065" b="0"/>
            <wp:docPr id="3" name="Picture 3"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9503" cy="2974265"/>
                    </a:xfrm>
                    <a:prstGeom prst="rect">
                      <a:avLst/>
                    </a:prstGeom>
                    <a:noFill/>
                    <a:ln>
                      <a:noFill/>
                    </a:ln>
                  </pic:spPr>
                </pic:pic>
              </a:graphicData>
            </a:graphic>
          </wp:inline>
        </w:drawing>
      </w:r>
    </w:p>
    <w:p w14:paraId="766AA91B" w14:textId="77777777" w:rsidR="002C5549" w:rsidRPr="002C5549" w:rsidRDefault="002C5549" w:rsidP="002C5549">
      <w:pPr>
        <w:spacing w:line="480" w:lineRule="auto"/>
        <w:ind w:firstLine="720"/>
        <w:rPr>
          <w:rFonts w:ascii="Baskerville" w:hAnsi="Baskerville"/>
        </w:rPr>
      </w:pPr>
    </w:p>
    <w:p w14:paraId="74E66C24" w14:textId="77777777" w:rsidR="002C5549" w:rsidRPr="002C5549" w:rsidRDefault="002C5549" w:rsidP="002C5549">
      <w:pPr>
        <w:spacing w:line="480" w:lineRule="auto"/>
        <w:ind w:firstLine="720"/>
        <w:rPr>
          <w:rFonts w:ascii="Baskerville" w:hAnsi="Baskerville"/>
        </w:rPr>
      </w:pPr>
    </w:p>
    <w:p w14:paraId="46CF913F" w14:textId="77777777" w:rsidR="002C5549" w:rsidRPr="002C5549" w:rsidRDefault="002C5549" w:rsidP="002C5549">
      <w:pPr>
        <w:spacing w:line="480" w:lineRule="auto"/>
        <w:ind w:firstLine="720"/>
        <w:rPr>
          <w:rFonts w:ascii="Baskerville" w:hAnsi="Baskerville"/>
        </w:rPr>
      </w:pPr>
    </w:p>
    <w:p w14:paraId="2403F495" w14:textId="77777777" w:rsidR="002C5549" w:rsidRPr="002C5549" w:rsidRDefault="002C5549" w:rsidP="002C5549">
      <w:pPr>
        <w:spacing w:line="480" w:lineRule="auto"/>
        <w:ind w:firstLine="720"/>
        <w:rPr>
          <w:rFonts w:ascii="Baskerville" w:hAnsi="Baskerville"/>
        </w:rPr>
      </w:pPr>
    </w:p>
    <w:p w14:paraId="46CAB1AC" w14:textId="77777777" w:rsidR="002C5549" w:rsidRPr="002C5549" w:rsidRDefault="002C5549" w:rsidP="002C5549">
      <w:pPr>
        <w:spacing w:line="480" w:lineRule="auto"/>
        <w:ind w:firstLine="720"/>
        <w:rPr>
          <w:rFonts w:ascii="Baskerville" w:hAnsi="Baskerville"/>
        </w:rPr>
      </w:pPr>
    </w:p>
    <w:p w14:paraId="10CD044E" w14:textId="77777777" w:rsidR="0054471C" w:rsidRDefault="0054471C" w:rsidP="00501BD8">
      <w:pPr>
        <w:spacing w:line="480" w:lineRule="auto"/>
        <w:rPr>
          <w:rFonts w:ascii="Baskerville" w:hAnsi="Baskerville"/>
        </w:rPr>
      </w:pPr>
    </w:p>
    <w:p w14:paraId="6196846C" w14:textId="77777777" w:rsidR="00CA723E" w:rsidRDefault="00CA723E" w:rsidP="007377B9">
      <w:pPr>
        <w:spacing w:line="480" w:lineRule="auto"/>
        <w:rPr>
          <w:rFonts w:ascii="Baskerville" w:hAnsi="Baskerville"/>
        </w:rPr>
      </w:pPr>
    </w:p>
    <w:p w14:paraId="2CC16821" w14:textId="77777777" w:rsidR="000325A0" w:rsidRDefault="000325A0" w:rsidP="007377B9">
      <w:pPr>
        <w:spacing w:line="480" w:lineRule="auto"/>
        <w:rPr>
          <w:rFonts w:ascii="Baskerville" w:hAnsi="Baskerville"/>
        </w:rPr>
      </w:pPr>
    </w:p>
    <w:p w14:paraId="3D84E788" w14:textId="77777777" w:rsidR="00904D99" w:rsidRDefault="00904D99" w:rsidP="007377B9">
      <w:pPr>
        <w:spacing w:line="480" w:lineRule="auto"/>
        <w:rPr>
          <w:rFonts w:ascii="Baskerville" w:hAnsi="Baskerville"/>
        </w:rPr>
      </w:pPr>
    </w:p>
    <w:p w14:paraId="74B17C26" w14:textId="03855A48" w:rsidR="00CA723E" w:rsidRPr="00904D99" w:rsidRDefault="005B3C8B" w:rsidP="00904D99">
      <w:pPr>
        <w:spacing w:line="480" w:lineRule="auto"/>
        <w:jc w:val="center"/>
        <w:rPr>
          <w:rFonts w:ascii="Baskerville" w:hAnsi="Baskerville"/>
        </w:rPr>
      </w:pPr>
      <w:commentRangeStart w:id="284"/>
      <w:r>
        <w:rPr>
          <w:rFonts w:ascii="Baskerville" w:hAnsi="Baskerville"/>
          <w:b/>
        </w:rPr>
        <w:t>Works Cited</w:t>
      </w:r>
      <w:commentRangeEnd w:id="284"/>
      <w:r w:rsidR="00467B15">
        <w:rPr>
          <w:rStyle w:val="CommentReference"/>
        </w:rPr>
        <w:commentReference w:id="284"/>
      </w:r>
    </w:p>
    <w:p w14:paraId="1BD1AD0D" w14:textId="7B7CFCC6" w:rsidR="00EE3237" w:rsidRDefault="00251AA4" w:rsidP="00A962D0">
      <w:pPr>
        <w:spacing w:line="480" w:lineRule="auto"/>
        <w:rPr>
          <w:rFonts w:ascii="Baskerville" w:hAnsi="Baskerville"/>
        </w:rPr>
      </w:pPr>
      <w:r>
        <w:rPr>
          <w:rFonts w:ascii="Baskerville" w:hAnsi="Baskerville"/>
        </w:rPr>
        <w:t xml:space="preserve">Agamben, Giorgio. </w:t>
      </w:r>
      <w:r w:rsidR="00D823EB" w:rsidRPr="00D823EB">
        <w:rPr>
          <w:rFonts w:ascii="Baskerville" w:hAnsi="Baskerville"/>
          <w:i/>
        </w:rPr>
        <w:t>The Use of Bodies</w:t>
      </w:r>
      <w:r w:rsidR="00D823EB" w:rsidRPr="00D823EB">
        <w:rPr>
          <w:rFonts w:ascii="Baskerville" w:hAnsi="Baskerville"/>
        </w:rPr>
        <w:t>. Trans</w:t>
      </w:r>
      <w:r w:rsidR="005D5C41">
        <w:rPr>
          <w:rFonts w:ascii="Baskerville" w:hAnsi="Baskerville"/>
        </w:rPr>
        <w:t>lated by</w:t>
      </w:r>
      <w:r w:rsidR="00D823EB" w:rsidRPr="00D823EB">
        <w:rPr>
          <w:rFonts w:ascii="Baskerville" w:hAnsi="Baskerville"/>
        </w:rPr>
        <w:t xml:space="preserve"> Adam Kotsko</w:t>
      </w:r>
      <w:r w:rsidR="005D5C41">
        <w:rPr>
          <w:rFonts w:ascii="Baskerville" w:hAnsi="Baskerville"/>
        </w:rPr>
        <w:t>,</w:t>
      </w:r>
      <w:r w:rsidR="00D823EB" w:rsidRPr="00D823EB">
        <w:rPr>
          <w:rFonts w:ascii="Baskerville" w:hAnsi="Baskerville"/>
        </w:rPr>
        <w:t xml:space="preserve"> Stanford UP, 2016.</w:t>
      </w:r>
    </w:p>
    <w:p w14:paraId="54530C38" w14:textId="04FA2CBF" w:rsidR="00005652" w:rsidRDefault="00467B15" w:rsidP="00A962D0">
      <w:pPr>
        <w:spacing w:line="480" w:lineRule="auto"/>
        <w:ind w:left="720" w:hanging="720"/>
        <w:rPr>
          <w:rFonts w:ascii="Baskerville" w:hAnsi="Baskerville"/>
        </w:rPr>
      </w:pPr>
      <w:proofErr w:type="spellStart"/>
      <w:ins w:id="285" w:author="Copyeditor" w:date="2022-08-31T22:33:00Z">
        <w:r>
          <w:rPr>
            <w:rFonts w:ascii="Baskerville" w:hAnsi="Baskerville"/>
          </w:rPr>
          <w:t>Albernaz</w:t>
        </w:r>
        <w:proofErr w:type="spellEnd"/>
        <w:r>
          <w:rPr>
            <w:rFonts w:ascii="Baskerville" w:hAnsi="Baskerville"/>
          </w:rPr>
          <w:t xml:space="preserve">, Joseph. </w:t>
        </w:r>
        <w:r w:rsidRPr="00005652">
          <w:rPr>
            <w:rFonts w:ascii="Baskerville" w:hAnsi="Baskerville"/>
            <w:i/>
            <w:iCs/>
          </w:rPr>
          <w:t>All Things Common</w:t>
        </w:r>
        <w:r w:rsidRPr="00005652">
          <w:rPr>
            <w:rFonts w:ascii="Baskerville" w:hAnsi="Baskerville"/>
          </w:rPr>
          <w:t>. Forthcoming.</w:t>
        </w:r>
      </w:ins>
    </w:p>
    <w:p w14:paraId="40D1899F" w14:textId="0C9355C2" w:rsidR="003E7663" w:rsidRDefault="00467B15" w:rsidP="00A962D0">
      <w:pPr>
        <w:spacing w:line="480" w:lineRule="auto"/>
        <w:ind w:left="720" w:hanging="720"/>
        <w:rPr>
          <w:rFonts w:ascii="Baskerville" w:hAnsi="Baskerville"/>
        </w:rPr>
      </w:pPr>
      <w:ins w:id="286" w:author="Copyeditor" w:date="2022-08-31T22:33:00Z">
        <w:r>
          <w:rPr>
            <w:rFonts w:ascii="Baskerville" w:hAnsi="Baskerville"/>
          </w:rPr>
          <w:t xml:space="preserve">———. </w:t>
        </w:r>
        <w:r w:rsidRPr="00467B15">
          <w:rPr>
            <w:rFonts w:ascii="Baskerville" w:hAnsi="Baskerville"/>
          </w:rPr>
          <w:t xml:space="preserve">“Fragmentary Domesticity: Wordsworth’s Image of the Common.” </w:t>
        </w:r>
        <w:r w:rsidRPr="00467B15">
          <w:rPr>
            <w:rFonts w:ascii="Baskerville" w:hAnsi="Baskerville"/>
            <w:i/>
          </w:rPr>
          <w:t>New Literary History,</w:t>
        </w:r>
        <w:r w:rsidRPr="00467B15">
          <w:rPr>
            <w:rFonts w:ascii="Baskerville" w:hAnsi="Baskerville"/>
          </w:rPr>
          <w:t xml:space="preserve"> vol. 51, no. 3, 2020, pp. 523–47.</w:t>
        </w:r>
      </w:ins>
    </w:p>
    <w:p w14:paraId="3DB0298A" w14:textId="19C966FA" w:rsidR="00467B15" w:rsidRDefault="00467B15" w:rsidP="00A962D0">
      <w:pPr>
        <w:spacing w:line="480" w:lineRule="auto"/>
        <w:ind w:left="720" w:hanging="720"/>
        <w:rPr>
          <w:rFonts w:ascii="Baskerville" w:hAnsi="Baskerville"/>
        </w:rPr>
      </w:pPr>
      <w:ins w:id="287" w:author="Copyeditor" w:date="2022-08-31T22:33:00Z">
        <w:r>
          <w:rPr>
            <w:rFonts w:ascii="Baskerville" w:hAnsi="Baskerville"/>
          </w:rPr>
          <w:t xml:space="preserve">———. “Speculum of the Other Cene.” </w:t>
        </w:r>
        <w:r>
          <w:rPr>
            <w:rFonts w:ascii="Baskerville" w:hAnsi="Baskerville"/>
            <w:i/>
            <w:iCs/>
          </w:rPr>
          <w:t>Qui Parle</w:t>
        </w:r>
        <w:r>
          <w:rPr>
            <w:rFonts w:ascii="Baskerville" w:hAnsi="Baskerville"/>
          </w:rPr>
          <w:t>, vol. 27, no. 1, 2018, pp. 233–50.</w:t>
        </w:r>
      </w:ins>
    </w:p>
    <w:p w14:paraId="128F7D46" w14:textId="0B4DBA10" w:rsidR="00064A71" w:rsidRDefault="00EE3237" w:rsidP="00A962D0">
      <w:pPr>
        <w:spacing w:line="480" w:lineRule="auto"/>
        <w:ind w:left="720" w:hanging="720"/>
        <w:rPr>
          <w:rFonts w:ascii="Baskerville" w:hAnsi="Baskerville"/>
        </w:rPr>
      </w:pPr>
      <w:proofErr w:type="spellStart"/>
      <w:r>
        <w:rPr>
          <w:rFonts w:ascii="Baskerville" w:hAnsi="Baskerville"/>
        </w:rPr>
        <w:lastRenderedPageBreak/>
        <w:t>Albernaz</w:t>
      </w:r>
      <w:proofErr w:type="spellEnd"/>
      <w:r>
        <w:rPr>
          <w:rFonts w:ascii="Baskerville" w:hAnsi="Baskerville"/>
        </w:rPr>
        <w:t>, J</w:t>
      </w:r>
      <w:r w:rsidR="00AA4F0E">
        <w:rPr>
          <w:rFonts w:ascii="Baskerville" w:hAnsi="Baskerville"/>
        </w:rPr>
        <w:t xml:space="preserve">oseph, and Kirill </w:t>
      </w:r>
      <w:proofErr w:type="spellStart"/>
      <w:r w:rsidR="00AA4F0E">
        <w:rPr>
          <w:rFonts w:ascii="Baskerville" w:hAnsi="Baskerville"/>
        </w:rPr>
        <w:t>Chepurin</w:t>
      </w:r>
      <w:proofErr w:type="spellEnd"/>
      <w:r w:rsidR="00AA4F0E">
        <w:rPr>
          <w:rFonts w:ascii="Baskerville" w:hAnsi="Baskerville"/>
        </w:rPr>
        <w:t>. “</w:t>
      </w:r>
      <w:r w:rsidR="00AA4F0E" w:rsidRPr="00AA4F0E">
        <w:rPr>
          <w:rFonts w:ascii="Baskerville" w:hAnsi="Baskerville"/>
        </w:rPr>
        <w:t>The Sovereignty of</w:t>
      </w:r>
      <w:r w:rsidR="00AA4F0E">
        <w:rPr>
          <w:rFonts w:ascii="Baskerville" w:hAnsi="Baskerville"/>
        </w:rPr>
        <w:t xml:space="preserve"> the World: Towards a Political </w:t>
      </w:r>
      <w:r w:rsidR="00AA4F0E" w:rsidRPr="00AA4F0E">
        <w:rPr>
          <w:rFonts w:ascii="Baskerville" w:hAnsi="Baskerville"/>
        </w:rPr>
        <w:t xml:space="preserve">Theology of Modernity (after </w:t>
      </w:r>
      <w:proofErr w:type="spellStart"/>
      <w:r w:rsidR="00AA4F0E" w:rsidRPr="00AA4F0E">
        <w:rPr>
          <w:rFonts w:ascii="Baskerville" w:hAnsi="Baskerville"/>
        </w:rPr>
        <w:t>Blumenberg</w:t>
      </w:r>
      <w:proofErr w:type="spellEnd"/>
      <w:r w:rsidR="00AA4F0E" w:rsidRPr="00AA4F0E">
        <w:rPr>
          <w:rFonts w:ascii="Baskerville" w:hAnsi="Baskerville"/>
        </w:rPr>
        <w:t>)</w:t>
      </w:r>
      <w:r w:rsidR="00AA4F0E">
        <w:rPr>
          <w:rFonts w:ascii="Baskerville" w:hAnsi="Baskerville"/>
        </w:rPr>
        <w:t xml:space="preserve">.” </w:t>
      </w:r>
      <w:r w:rsidR="00AA4F0E" w:rsidRPr="00AA4F0E">
        <w:rPr>
          <w:rFonts w:ascii="Baskerville" w:hAnsi="Baskerville"/>
          <w:i/>
        </w:rPr>
        <w:t xml:space="preserve">Interrogating Modernity: Debates with Hans </w:t>
      </w:r>
      <w:proofErr w:type="spellStart"/>
      <w:r w:rsidR="00AA4F0E" w:rsidRPr="00AA4F0E">
        <w:rPr>
          <w:rFonts w:ascii="Baskerville" w:hAnsi="Baskerville"/>
          <w:i/>
        </w:rPr>
        <w:t>Blumenberg</w:t>
      </w:r>
      <w:proofErr w:type="spellEnd"/>
      <w:r w:rsidR="00AA4F0E">
        <w:rPr>
          <w:rFonts w:ascii="Baskerville" w:hAnsi="Baskerville"/>
        </w:rPr>
        <w:t>, ed</w:t>
      </w:r>
      <w:r w:rsidR="005D5C41">
        <w:rPr>
          <w:rFonts w:ascii="Baskerville" w:hAnsi="Baskerville"/>
        </w:rPr>
        <w:t>ited by</w:t>
      </w:r>
      <w:r w:rsidR="00AA4F0E">
        <w:rPr>
          <w:rFonts w:ascii="Baskerville" w:hAnsi="Baskerville"/>
        </w:rPr>
        <w:t xml:space="preserve"> Agata </w:t>
      </w:r>
      <w:proofErr w:type="spellStart"/>
      <w:r w:rsidR="00AA4F0E">
        <w:rPr>
          <w:rFonts w:ascii="Baskerville" w:hAnsi="Baskerville"/>
        </w:rPr>
        <w:t>Bielik</w:t>
      </w:r>
      <w:proofErr w:type="spellEnd"/>
      <w:r w:rsidR="00AA4F0E">
        <w:rPr>
          <w:rFonts w:ascii="Baskerville" w:hAnsi="Baskerville"/>
        </w:rPr>
        <w:t>-Robson and Daniel Whistler</w:t>
      </w:r>
      <w:r w:rsidR="005D5C41">
        <w:rPr>
          <w:rFonts w:ascii="Baskerville" w:hAnsi="Baskerville"/>
        </w:rPr>
        <w:t>,</w:t>
      </w:r>
      <w:r w:rsidR="00AA4F0E">
        <w:rPr>
          <w:rFonts w:ascii="Baskerville" w:hAnsi="Baskerville"/>
        </w:rPr>
        <w:t xml:space="preserve"> Palgrave, 2020</w:t>
      </w:r>
      <w:r w:rsidR="005D5C41">
        <w:rPr>
          <w:rFonts w:ascii="Baskerville" w:hAnsi="Baskerville"/>
        </w:rPr>
        <w:t>, pp.</w:t>
      </w:r>
      <w:r w:rsidR="00AA4F0E">
        <w:rPr>
          <w:rFonts w:ascii="Baskerville" w:hAnsi="Baskerville"/>
        </w:rPr>
        <w:t xml:space="preserve"> </w:t>
      </w:r>
      <w:r w:rsidR="00FD7E47" w:rsidRPr="00FD7E47">
        <w:rPr>
          <w:rFonts w:ascii="Baskerville" w:hAnsi="Baskerville"/>
        </w:rPr>
        <w:t>83</w:t>
      </w:r>
      <w:r w:rsidR="005D5C41">
        <w:rPr>
          <w:rFonts w:ascii="Baskerville" w:hAnsi="Baskerville"/>
        </w:rPr>
        <w:t>–</w:t>
      </w:r>
      <w:r w:rsidR="00FD7E47" w:rsidRPr="00FD7E47">
        <w:rPr>
          <w:rFonts w:ascii="Baskerville" w:hAnsi="Baskerville"/>
        </w:rPr>
        <w:t xml:space="preserve">107.  </w:t>
      </w:r>
    </w:p>
    <w:p w14:paraId="276DABFA" w14:textId="3FE7AF56" w:rsidR="00904D99" w:rsidRDefault="00064A71" w:rsidP="00A962D0">
      <w:pPr>
        <w:spacing w:line="480" w:lineRule="auto"/>
        <w:ind w:left="720" w:hanging="720"/>
        <w:rPr>
          <w:rFonts w:ascii="Baskerville" w:hAnsi="Baskerville"/>
        </w:rPr>
      </w:pPr>
      <w:r>
        <w:rPr>
          <w:rFonts w:ascii="Baskerville" w:hAnsi="Baskerville"/>
        </w:rPr>
        <w:t>An, Young-Ok. “‘Read Your Fall’</w:t>
      </w:r>
      <w:r w:rsidRPr="00064A71">
        <w:rPr>
          <w:rFonts w:ascii="Baskerville" w:hAnsi="Baskerville"/>
        </w:rPr>
        <w:t>: The Signs of Plag</w:t>
      </w:r>
      <w:r>
        <w:rPr>
          <w:rFonts w:ascii="Baskerville" w:hAnsi="Baskerville"/>
        </w:rPr>
        <w:t xml:space="preserve">ue in </w:t>
      </w:r>
      <w:r w:rsidRPr="00064A71">
        <w:rPr>
          <w:rFonts w:ascii="Baskerville" w:hAnsi="Baskerville"/>
          <w:i/>
        </w:rPr>
        <w:t>The Last Man</w:t>
      </w:r>
      <w:r>
        <w:rPr>
          <w:rFonts w:ascii="Baskerville" w:hAnsi="Baskerville"/>
        </w:rPr>
        <w:t xml:space="preserve">.” </w:t>
      </w:r>
      <w:r w:rsidRPr="00064A71">
        <w:rPr>
          <w:rFonts w:ascii="Baskerville" w:hAnsi="Baskerville"/>
          <w:i/>
        </w:rPr>
        <w:t>Studies in Romanticism</w:t>
      </w:r>
      <w:r>
        <w:rPr>
          <w:rFonts w:ascii="Baskerville" w:hAnsi="Baskerville"/>
        </w:rPr>
        <w:t xml:space="preserve">, </w:t>
      </w:r>
      <w:r w:rsidR="005D5C41">
        <w:rPr>
          <w:rFonts w:ascii="Baskerville" w:hAnsi="Baskerville"/>
        </w:rPr>
        <w:t>v</w:t>
      </w:r>
      <w:r w:rsidRPr="00064A71">
        <w:rPr>
          <w:rFonts w:ascii="Baskerville" w:hAnsi="Baskerville"/>
        </w:rPr>
        <w:t xml:space="preserve">ol. 44, </w:t>
      </w:r>
      <w:r w:rsidR="005D5C41">
        <w:rPr>
          <w:rFonts w:ascii="Baskerville" w:hAnsi="Baskerville"/>
        </w:rPr>
        <w:t>n</w:t>
      </w:r>
      <w:r w:rsidRPr="00064A71">
        <w:rPr>
          <w:rFonts w:ascii="Baskerville" w:hAnsi="Baskerville"/>
        </w:rPr>
        <w:t>o. 4</w:t>
      </w:r>
      <w:r w:rsidR="005D5C41">
        <w:rPr>
          <w:rFonts w:ascii="Baskerville" w:hAnsi="Baskerville"/>
        </w:rPr>
        <w:t>,</w:t>
      </w:r>
      <w:r w:rsidRPr="00064A71">
        <w:rPr>
          <w:rFonts w:ascii="Baskerville" w:hAnsi="Baskerville"/>
        </w:rPr>
        <w:t xml:space="preserve"> 2005, pp. 581</w:t>
      </w:r>
      <w:r w:rsidR="005D5C41">
        <w:rPr>
          <w:rFonts w:ascii="Baskerville" w:hAnsi="Baskerville"/>
        </w:rPr>
        <w:t>–</w:t>
      </w:r>
      <w:r w:rsidRPr="00064A71">
        <w:rPr>
          <w:rFonts w:ascii="Baskerville" w:hAnsi="Baskerville"/>
        </w:rPr>
        <w:t>604</w:t>
      </w:r>
      <w:r>
        <w:rPr>
          <w:rFonts w:ascii="Baskerville" w:hAnsi="Baskerville"/>
        </w:rPr>
        <w:t>.</w:t>
      </w:r>
    </w:p>
    <w:p w14:paraId="7448C7D7" w14:textId="363E4092" w:rsidR="00904D99" w:rsidRDefault="00F60F45" w:rsidP="00A962D0">
      <w:pPr>
        <w:spacing w:line="480" w:lineRule="auto"/>
        <w:ind w:left="720" w:hanging="720"/>
        <w:rPr>
          <w:rFonts w:ascii="Baskerville" w:hAnsi="Baskerville"/>
        </w:rPr>
      </w:pPr>
      <w:proofErr w:type="spellStart"/>
      <w:r>
        <w:rPr>
          <w:rFonts w:ascii="Baskerville" w:hAnsi="Baskerville"/>
        </w:rPr>
        <w:t>Bataille</w:t>
      </w:r>
      <w:proofErr w:type="spellEnd"/>
      <w:r>
        <w:rPr>
          <w:rFonts w:ascii="Baskerville" w:hAnsi="Baskerville"/>
        </w:rPr>
        <w:t xml:space="preserve">, Georges. </w:t>
      </w:r>
      <w:r w:rsidR="00285383" w:rsidRPr="00285383">
        <w:rPr>
          <w:rFonts w:ascii="Baskerville" w:hAnsi="Baskerville"/>
          <w:i/>
        </w:rPr>
        <w:t>Inner Experience</w:t>
      </w:r>
      <w:r w:rsidR="00285383" w:rsidRPr="00285383">
        <w:rPr>
          <w:rFonts w:ascii="Baskerville" w:hAnsi="Baskerville"/>
        </w:rPr>
        <w:t>. Trans</w:t>
      </w:r>
      <w:r w:rsidR="005D5C41">
        <w:rPr>
          <w:rFonts w:ascii="Baskerville" w:hAnsi="Baskerville"/>
        </w:rPr>
        <w:t>lated by</w:t>
      </w:r>
      <w:r w:rsidR="00285383" w:rsidRPr="00285383">
        <w:rPr>
          <w:rFonts w:ascii="Baskerville" w:hAnsi="Baskerville"/>
        </w:rPr>
        <w:t xml:space="preserve"> Stuart Kendall</w:t>
      </w:r>
      <w:r w:rsidR="005D5C41">
        <w:rPr>
          <w:rFonts w:ascii="Baskerville" w:hAnsi="Baskerville"/>
        </w:rPr>
        <w:t>,</w:t>
      </w:r>
      <w:r w:rsidR="00285383" w:rsidRPr="00285383">
        <w:rPr>
          <w:rFonts w:ascii="Baskerville" w:hAnsi="Baskerville"/>
        </w:rPr>
        <w:t xml:space="preserve"> SUNY P, 2014.</w:t>
      </w:r>
    </w:p>
    <w:p w14:paraId="356B6685" w14:textId="0D400213" w:rsidR="00904D99" w:rsidRDefault="005D5C41" w:rsidP="00A962D0">
      <w:pPr>
        <w:spacing w:line="480" w:lineRule="auto"/>
        <w:ind w:left="720" w:hanging="720"/>
        <w:rPr>
          <w:rFonts w:ascii="Baskerville" w:hAnsi="Baskerville"/>
        </w:rPr>
      </w:pPr>
      <w:r>
        <w:rPr>
          <w:rFonts w:ascii="Baskerville" w:hAnsi="Baskerville"/>
        </w:rPr>
        <w:t>———</w:t>
      </w:r>
      <w:r w:rsidR="00285383">
        <w:rPr>
          <w:rFonts w:ascii="Baskerville" w:hAnsi="Baskerville"/>
        </w:rPr>
        <w:t xml:space="preserve">. </w:t>
      </w:r>
      <w:r w:rsidR="009449D0" w:rsidRPr="009449D0">
        <w:rPr>
          <w:rFonts w:ascii="Baskerville" w:hAnsi="Baskerville"/>
          <w:i/>
          <w:iCs/>
        </w:rPr>
        <w:t xml:space="preserve">Oeuvres </w:t>
      </w:r>
      <w:proofErr w:type="spellStart"/>
      <w:r w:rsidR="009449D0" w:rsidRPr="009449D0">
        <w:rPr>
          <w:rFonts w:ascii="Baskerville" w:hAnsi="Baskerville"/>
          <w:i/>
          <w:iCs/>
        </w:rPr>
        <w:t>Complètes</w:t>
      </w:r>
      <w:proofErr w:type="spellEnd"/>
      <w:r w:rsidR="00436099">
        <w:rPr>
          <w:rFonts w:ascii="Baskerville" w:hAnsi="Baskerville"/>
        </w:rPr>
        <w:t>.</w:t>
      </w:r>
      <w:r w:rsidR="009449D0">
        <w:rPr>
          <w:rFonts w:ascii="Baskerville" w:hAnsi="Baskerville"/>
        </w:rPr>
        <w:t xml:space="preserve"> </w:t>
      </w:r>
      <w:r w:rsidR="00436099">
        <w:rPr>
          <w:rFonts w:ascii="Baskerville" w:hAnsi="Baskerville"/>
        </w:rPr>
        <w:t>V</w:t>
      </w:r>
      <w:r w:rsidR="009449D0">
        <w:rPr>
          <w:rFonts w:ascii="Baskerville" w:hAnsi="Baskerville"/>
        </w:rPr>
        <w:t>ol. 5</w:t>
      </w:r>
      <w:r w:rsidR="00A223CA">
        <w:rPr>
          <w:rFonts w:ascii="Baskerville" w:hAnsi="Baskerville"/>
        </w:rPr>
        <w:t>,</w:t>
      </w:r>
      <w:r w:rsidR="009449D0">
        <w:rPr>
          <w:rFonts w:ascii="Baskerville" w:hAnsi="Baskerville"/>
        </w:rPr>
        <w:t xml:space="preserve"> </w:t>
      </w:r>
      <w:r w:rsidR="009449D0" w:rsidRPr="009449D0">
        <w:rPr>
          <w:rFonts w:ascii="Baskerville" w:hAnsi="Baskerville"/>
        </w:rPr>
        <w:t>Gallimard, 1970.</w:t>
      </w:r>
    </w:p>
    <w:p w14:paraId="326F393D" w14:textId="6B9C4EFE" w:rsidR="00904D99" w:rsidRDefault="00B26A34" w:rsidP="00A962D0">
      <w:pPr>
        <w:spacing w:line="480" w:lineRule="auto"/>
        <w:ind w:left="720" w:hanging="720"/>
        <w:rPr>
          <w:rFonts w:ascii="Baskerville" w:hAnsi="Baskerville"/>
        </w:rPr>
      </w:pPr>
      <w:r>
        <w:rPr>
          <w:rFonts w:ascii="Baskerville" w:hAnsi="Baskerville"/>
        </w:rPr>
        <w:t>Best, Stephen.</w:t>
      </w:r>
      <w:r w:rsidR="002639E1">
        <w:rPr>
          <w:rFonts w:ascii="Baskerville" w:hAnsi="Baskerville"/>
        </w:rPr>
        <w:t xml:space="preserve"> </w:t>
      </w:r>
      <w:r w:rsidR="004B4D1D" w:rsidRPr="004B4D1D">
        <w:rPr>
          <w:rFonts w:ascii="Baskerville" w:hAnsi="Baskerville"/>
          <w:i/>
        </w:rPr>
        <w:t>None Like Us: Blackness, Belonging, Aesthetic Life</w:t>
      </w:r>
      <w:r w:rsidR="004B4D1D">
        <w:rPr>
          <w:rFonts w:ascii="Baskerville" w:hAnsi="Baskerville"/>
        </w:rPr>
        <w:t>. Duke UP, 2018.</w:t>
      </w:r>
    </w:p>
    <w:p w14:paraId="6FF3B385" w14:textId="668F5A09" w:rsidR="00904D99" w:rsidRDefault="0075529D" w:rsidP="00A962D0">
      <w:pPr>
        <w:spacing w:line="480" w:lineRule="auto"/>
        <w:ind w:left="720" w:hanging="720"/>
        <w:rPr>
          <w:rFonts w:ascii="Baskerville" w:hAnsi="Baskerville"/>
        </w:rPr>
      </w:pPr>
      <w:proofErr w:type="spellStart"/>
      <w:r>
        <w:rPr>
          <w:rFonts w:ascii="Baskerville" w:hAnsi="Baskerville"/>
        </w:rPr>
        <w:t>Bewell</w:t>
      </w:r>
      <w:proofErr w:type="spellEnd"/>
      <w:r>
        <w:rPr>
          <w:rFonts w:ascii="Baskerville" w:hAnsi="Baskerville"/>
        </w:rPr>
        <w:t>, Alan.</w:t>
      </w:r>
      <w:r w:rsidR="00933703">
        <w:rPr>
          <w:rFonts w:ascii="Baskerville" w:hAnsi="Baskerville"/>
        </w:rPr>
        <w:t xml:space="preserve"> </w:t>
      </w:r>
      <w:r w:rsidR="00933703" w:rsidRPr="0059503D">
        <w:rPr>
          <w:rFonts w:ascii="Baskerville" w:hAnsi="Baskerville"/>
          <w:i/>
        </w:rPr>
        <w:t>Romanticism and Colonial Disease</w:t>
      </w:r>
      <w:r w:rsidR="00933703">
        <w:rPr>
          <w:rFonts w:ascii="Baskerville" w:hAnsi="Baskerville"/>
        </w:rPr>
        <w:t>.</w:t>
      </w:r>
      <w:r w:rsidR="0059503D">
        <w:rPr>
          <w:rFonts w:ascii="Baskerville" w:hAnsi="Baskerville"/>
        </w:rPr>
        <w:t xml:space="preserve"> J</w:t>
      </w:r>
      <w:r w:rsidR="00A223CA">
        <w:rPr>
          <w:rFonts w:ascii="Baskerville" w:hAnsi="Baskerville"/>
        </w:rPr>
        <w:t xml:space="preserve">ohns </w:t>
      </w:r>
      <w:r w:rsidR="0059503D">
        <w:rPr>
          <w:rFonts w:ascii="Baskerville" w:hAnsi="Baskerville"/>
        </w:rPr>
        <w:t>H</w:t>
      </w:r>
      <w:r w:rsidR="00A223CA">
        <w:rPr>
          <w:rFonts w:ascii="Baskerville" w:hAnsi="Baskerville"/>
        </w:rPr>
        <w:t xml:space="preserve">opkins </w:t>
      </w:r>
      <w:r w:rsidR="0059503D">
        <w:rPr>
          <w:rFonts w:ascii="Baskerville" w:hAnsi="Baskerville"/>
        </w:rPr>
        <w:t xml:space="preserve">UP, 1999. </w:t>
      </w:r>
    </w:p>
    <w:p w14:paraId="075C4355" w14:textId="247DFD8A" w:rsidR="00467B15" w:rsidRDefault="00B87883" w:rsidP="00A962D0">
      <w:pPr>
        <w:spacing w:line="480" w:lineRule="auto"/>
        <w:ind w:left="720" w:hanging="720"/>
        <w:rPr>
          <w:ins w:id="288" w:author="Copyeditor" w:date="2022-08-31T22:34:00Z"/>
          <w:rFonts w:ascii="Baskerville" w:hAnsi="Baskerville"/>
        </w:rPr>
      </w:pPr>
      <w:proofErr w:type="spellStart"/>
      <w:r>
        <w:rPr>
          <w:rFonts w:ascii="Baskerville" w:hAnsi="Baskerville"/>
        </w:rPr>
        <w:t>Bhandar</w:t>
      </w:r>
      <w:proofErr w:type="spellEnd"/>
      <w:r>
        <w:rPr>
          <w:rFonts w:ascii="Baskerville" w:hAnsi="Baskerville"/>
        </w:rPr>
        <w:t xml:space="preserve">, Brenna. </w:t>
      </w:r>
      <w:r w:rsidR="00B4510D" w:rsidRPr="00B4510D">
        <w:rPr>
          <w:rFonts w:ascii="Baskerville" w:hAnsi="Baskerville"/>
          <w:i/>
        </w:rPr>
        <w:t>Colonial Lives of Property: Law, Land, and Racial Regimes of Ownership</w:t>
      </w:r>
      <w:r w:rsidR="00B4510D">
        <w:rPr>
          <w:rFonts w:ascii="Baskerville" w:hAnsi="Baskerville"/>
        </w:rPr>
        <w:t>. Duke UP, 2018.</w:t>
      </w:r>
    </w:p>
    <w:p w14:paraId="3A702E5C" w14:textId="10744AB0" w:rsidR="008E1DBF" w:rsidRDefault="00467B15" w:rsidP="00A962D0">
      <w:pPr>
        <w:spacing w:line="480" w:lineRule="auto"/>
        <w:ind w:left="720" w:hanging="720"/>
        <w:rPr>
          <w:rFonts w:ascii="Baskerville" w:hAnsi="Baskerville"/>
        </w:rPr>
      </w:pPr>
      <w:commentRangeStart w:id="289"/>
      <w:ins w:id="290" w:author="Copyeditor" w:date="2022-08-31T22:34:00Z">
        <w:r>
          <w:rPr>
            <w:rFonts w:ascii="Baskerville" w:hAnsi="Baskerville"/>
          </w:rPr>
          <w:t>Blake</w:t>
        </w:r>
        <w:commentRangeEnd w:id="289"/>
        <w:r>
          <w:rPr>
            <w:rStyle w:val="CommentReference"/>
          </w:rPr>
          <w:commentReference w:id="289"/>
        </w:r>
        <w:r>
          <w:rPr>
            <w:rFonts w:ascii="Baskerville" w:hAnsi="Baskerville"/>
          </w:rPr>
          <w:t xml:space="preserve">, </w:t>
        </w:r>
        <w:proofErr w:type="spellStart"/>
        <w:r>
          <w:rPr>
            <w:rFonts w:ascii="Baskerville" w:hAnsi="Baskerville"/>
          </w:rPr>
          <w:t>Willam</w:t>
        </w:r>
        <w:proofErr w:type="spellEnd"/>
        <w:r>
          <w:rPr>
            <w:rFonts w:ascii="Baskerville" w:hAnsi="Baskerville"/>
          </w:rPr>
          <w:t xml:space="preserve">. </w:t>
        </w:r>
      </w:ins>
    </w:p>
    <w:p w14:paraId="38EDB339" w14:textId="5861F437" w:rsidR="00A223CA" w:rsidRDefault="008E1DBF" w:rsidP="00A962D0">
      <w:pPr>
        <w:spacing w:line="480" w:lineRule="auto"/>
        <w:ind w:left="720" w:hanging="720"/>
        <w:rPr>
          <w:rFonts w:ascii="Baskerville" w:hAnsi="Baskerville"/>
        </w:rPr>
      </w:pPr>
      <w:r>
        <w:rPr>
          <w:rFonts w:ascii="Baskerville" w:hAnsi="Baskerville"/>
        </w:rPr>
        <w:t xml:space="preserve">Botting, Eileen Hunt. </w:t>
      </w:r>
      <w:ins w:id="291" w:author="Copyeditor" w:date="2022-08-31T22:34:00Z">
        <w:r w:rsidR="00467B15">
          <w:rPr>
            <w:rFonts w:ascii="Baskerville" w:hAnsi="Baskerville"/>
          </w:rPr>
          <w:t xml:space="preserve">“Mary Shelley Created </w:t>
        </w:r>
        <w:r w:rsidR="00467B15">
          <w:rPr>
            <w:rFonts w:ascii="Baskerville" w:hAnsi="Baskerville"/>
            <w:i/>
            <w:iCs/>
          </w:rPr>
          <w:t>Frankenstein</w:t>
        </w:r>
        <w:r w:rsidR="00467B15">
          <w:rPr>
            <w:rFonts w:ascii="Baskerville" w:hAnsi="Baskerville"/>
          </w:rPr>
          <w:t xml:space="preserve">, and Then a Pandemic.” </w:t>
        </w:r>
        <w:r w:rsidR="00467B15">
          <w:rPr>
            <w:rFonts w:ascii="Baskerville" w:hAnsi="Baskerville"/>
            <w:i/>
            <w:iCs/>
          </w:rPr>
          <w:t>New York Times</w:t>
        </w:r>
        <w:r w:rsidR="00467B15">
          <w:rPr>
            <w:rFonts w:ascii="Baskerville" w:hAnsi="Baskerville"/>
          </w:rPr>
          <w:t xml:space="preserve">, 13 Mar. 2020, </w:t>
        </w:r>
        <w:r w:rsidR="00467B15">
          <w:rPr>
            <w:rFonts w:ascii="Baskerville" w:hAnsi="Baskerville"/>
          </w:rPr>
          <w:fldChar w:fldCharType="begin"/>
        </w:r>
        <w:r w:rsidR="00467B15">
          <w:rPr>
            <w:rFonts w:ascii="Baskerville" w:hAnsi="Baskerville"/>
          </w:rPr>
          <w:instrText xml:space="preserve"> HYPERLINK "http://nytimes.com/2020/03/13/opinion/mary-shelley-sc-fi-pandemic-novel.html" </w:instrText>
        </w:r>
        <w:r w:rsidR="00467B15">
          <w:rPr>
            <w:rFonts w:ascii="Baskerville" w:hAnsi="Baskerville"/>
          </w:rPr>
          <w:fldChar w:fldCharType="separate"/>
        </w:r>
        <w:r w:rsidR="00467B15" w:rsidRPr="00436099">
          <w:rPr>
            <w:rStyle w:val="Hyperlink"/>
            <w:rFonts w:ascii="Baskerville" w:hAnsi="Baskerville"/>
          </w:rPr>
          <w:t>nytimes.com/2020/03/13/opinion/mary-shelley-sc-fi-pandemic-novel.html</w:t>
        </w:r>
        <w:r w:rsidR="00467B15">
          <w:rPr>
            <w:rFonts w:ascii="Baskerville" w:hAnsi="Baskerville"/>
          </w:rPr>
          <w:fldChar w:fldCharType="end"/>
        </w:r>
        <w:r w:rsidR="00467B15">
          <w:rPr>
            <w:rFonts w:ascii="Baskerville" w:hAnsi="Baskerville"/>
          </w:rPr>
          <w:t>.</w:t>
        </w:r>
      </w:ins>
    </w:p>
    <w:p w14:paraId="733AF7C4" w14:textId="40E2B740" w:rsidR="00904D99" w:rsidRDefault="00A223CA" w:rsidP="00A962D0">
      <w:pPr>
        <w:spacing w:line="480" w:lineRule="auto"/>
        <w:ind w:left="720" w:hanging="720"/>
        <w:rPr>
          <w:rFonts w:ascii="Baskerville" w:hAnsi="Baskerville"/>
        </w:rPr>
      </w:pPr>
      <w:r>
        <w:rPr>
          <w:rFonts w:ascii="Baskerville" w:hAnsi="Baskerville"/>
        </w:rPr>
        <w:t>———.</w:t>
      </w:r>
      <w:r w:rsidR="00C121BE">
        <w:rPr>
          <w:rFonts w:ascii="Baskerville" w:hAnsi="Baskerville"/>
        </w:rPr>
        <w:t>“</w:t>
      </w:r>
      <w:r w:rsidR="00C121BE" w:rsidRPr="00C121BE">
        <w:rPr>
          <w:rFonts w:ascii="Baskerville" w:hAnsi="Baskerville"/>
        </w:rPr>
        <w:t>Mary Shelley’s ‘Romantic Spinozism</w:t>
      </w:r>
      <w:r>
        <w:rPr>
          <w:rFonts w:ascii="Baskerville" w:hAnsi="Baskerville"/>
        </w:rPr>
        <w:t>.</w:t>
      </w:r>
      <w:r w:rsidR="00C121BE" w:rsidRPr="00C121BE">
        <w:rPr>
          <w:rFonts w:ascii="Baskerville" w:hAnsi="Baskerville"/>
        </w:rPr>
        <w:t>’</w:t>
      </w:r>
      <w:r w:rsidR="00C121BE">
        <w:rPr>
          <w:rFonts w:ascii="Baskerville" w:hAnsi="Baskerville"/>
        </w:rPr>
        <w:t>”</w:t>
      </w:r>
      <w:r w:rsidR="00266A76">
        <w:rPr>
          <w:rFonts w:ascii="Baskerville" w:hAnsi="Baskerville"/>
        </w:rPr>
        <w:t xml:space="preserve"> </w:t>
      </w:r>
      <w:r w:rsidR="00266A76" w:rsidRPr="00266A76">
        <w:rPr>
          <w:rFonts w:ascii="Baskerville" w:hAnsi="Baskerville"/>
          <w:i/>
        </w:rPr>
        <w:t>History of European Ideas</w:t>
      </w:r>
      <w:r w:rsidR="00266A76">
        <w:rPr>
          <w:rFonts w:ascii="Baskerville" w:hAnsi="Baskerville"/>
        </w:rPr>
        <w:t xml:space="preserve">, vol. 45, no. 8, 2019, pp. </w:t>
      </w:r>
      <w:r w:rsidR="00545F40">
        <w:rPr>
          <w:rFonts w:ascii="Baskerville" w:hAnsi="Baskerville"/>
        </w:rPr>
        <w:t>1125</w:t>
      </w:r>
      <w:r>
        <w:rPr>
          <w:rFonts w:ascii="Baskerville" w:hAnsi="Baskerville"/>
        </w:rPr>
        <w:t>–</w:t>
      </w:r>
      <w:r w:rsidR="00545F40">
        <w:rPr>
          <w:rFonts w:ascii="Baskerville" w:hAnsi="Baskerville"/>
        </w:rPr>
        <w:t>42.</w:t>
      </w:r>
    </w:p>
    <w:p w14:paraId="3F2928BC" w14:textId="549CE0D9" w:rsidR="008A3503" w:rsidRDefault="00EF3177" w:rsidP="00A962D0">
      <w:pPr>
        <w:spacing w:line="480" w:lineRule="auto"/>
        <w:ind w:left="720" w:hanging="720"/>
        <w:rPr>
          <w:rFonts w:ascii="Baskerville" w:hAnsi="Baskerville"/>
        </w:rPr>
      </w:pPr>
      <w:r>
        <w:rPr>
          <w:rFonts w:ascii="Baskerville" w:hAnsi="Baskerville"/>
        </w:rPr>
        <w:t>Cantor, Paul. “</w:t>
      </w:r>
      <w:r w:rsidRPr="00EF3177">
        <w:rPr>
          <w:rFonts w:ascii="Baskerville" w:hAnsi="Baskerville"/>
        </w:rPr>
        <w:t>The Apo</w:t>
      </w:r>
      <w:r>
        <w:rPr>
          <w:rFonts w:ascii="Baskerville" w:hAnsi="Baskerville"/>
        </w:rPr>
        <w:t xml:space="preserve">calypse of Empire: Mary Shelley’s </w:t>
      </w:r>
      <w:r w:rsidRPr="00EF3177">
        <w:rPr>
          <w:rFonts w:ascii="Baskerville" w:hAnsi="Baskerville"/>
          <w:i/>
        </w:rPr>
        <w:t>The Last Man</w:t>
      </w:r>
      <w:r w:rsidR="000C376B">
        <w:rPr>
          <w:rFonts w:ascii="Baskerville" w:hAnsi="Baskerville"/>
        </w:rPr>
        <w:t>.</w:t>
      </w:r>
      <w:r>
        <w:rPr>
          <w:rFonts w:ascii="Baskerville" w:hAnsi="Baskerville"/>
        </w:rPr>
        <w:t>”</w:t>
      </w:r>
      <w:r w:rsidRPr="00EF3177">
        <w:rPr>
          <w:rFonts w:ascii="Baskerville" w:hAnsi="Baskerville"/>
        </w:rPr>
        <w:t xml:space="preserve"> </w:t>
      </w:r>
      <w:r w:rsidRPr="00EF3177">
        <w:rPr>
          <w:rFonts w:ascii="Baskerville" w:hAnsi="Baskerville"/>
          <w:i/>
        </w:rPr>
        <w:t xml:space="preserve">Iconoclastic </w:t>
      </w:r>
      <w:r>
        <w:rPr>
          <w:rFonts w:ascii="Baskerville" w:hAnsi="Baskerville"/>
          <w:i/>
        </w:rPr>
        <w:t>Departures: Mary Shelley after “</w:t>
      </w:r>
      <w:r w:rsidRPr="00EF3177">
        <w:rPr>
          <w:rFonts w:ascii="Baskerville" w:hAnsi="Baskerville"/>
          <w:i/>
        </w:rPr>
        <w:t>Frankenstein</w:t>
      </w:r>
      <w:r>
        <w:rPr>
          <w:rFonts w:ascii="Baskerville" w:hAnsi="Baskerville"/>
          <w:i/>
        </w:rPr>
        <w:t>,”</w:t>
      </w:r>
      <w:r w:rsidRPr="00EF3177">
        <w:rPr>
          <w:rFonts w:ascii="Baskerville" w:hAnsi="Baskerville"/>
        </w:rPr>
        <w:t xml:space="preserve"> ed</w:t>
      </w:r>
      <w:r w:rsidR="000C376B">
        <w:rPr>
          <w:rFonts w:ascii="Baskerville" w:hAnsi="Baskerville"/>
        </w:rPr>
        <w:t>ited by</w:t>
      </w:r>
      <w:r w:rsidRPr="00EF3177">
        <w:rPr>
          <w:rFonts w:ascii="Baskerville" w:hAnsi="Baskerville"/>
        </w:rPr>
        <w:t xml:space="preserve"> </w:t>
      </w:r>
      <w:proofErr w:type="spellStart"/>
      <w:r w:rsidRPr="00EF3177">
        <w:rPr>
          <w:rFonts w:ascii="Baskerville" w:hAnsi="Baskerville"/>
        </w:rPr>
        <w:t>Syndy</w:t>
      </w:r>
      <w:proofErr w:type="spellEnd"/>
      <w:r w:rsidRPr="00EF3177">
        <w:rPr>
          <w:rFonts w:ascii="Baskerville" w:hAnsi="Baskerville"/>
        </w:rPr>
        <w:t xml:space="preserve"> Conger, Freder</w:t>
      </w:r>
      <w:r>
        <w:rPr>
          <w:rFonts w:ascii="Baskerville" w:hAnsi="Baskerville"/>
        </w:rPr>
        <w:t>ick S. Frank, and Gregory O'Dea</w:t>
      </w:r>
      <w:r w:rsidR="000C376B">
        <w:rPr>
          <w:rFonts w:ascii="Baskerville" w:hAnsi="Baskerville"/>
        </w:rPr>
        <w:t>,</w:t>
      </w:r>
      <w:r w:rsidRPr="00EF3177">
        <w:rPr>
          <w:rFonts w:ascii="Baskerville" w:hAnsi="Baskerville"/>
        </w:rPr>
        <w:t xml:space="preserve"> Fairleigh Dickinson </w:t>
      </w:r>
      <w:r w:rsidR="000C376B">
        <w:rPr>
          <w:rFonts w:ascii="Baskerville" w:hAnsi="Baskerville"/>
        </w:rPr>
        <w:t>UP</w:t>
      </w:r>
      <w:r w:rsidRPr="00EF3177">
        <w:rPr>
          <w:rFonts w:ascii="Baskerville" w:hAnsi="Baskerville"/>
        </w:rPr>
        <w:t>, 1997</w:t>
      </w:r>
      <w:r w:rsidR="000C376B">
        <w:rPr>
          <w:rFonts w:ascii="Baskerville" w:hAnsi="Baskerville"/>
        </w:rPr>
        <w:t>, pp. 193–211.</w:t>
      </w:r>
    </w:p>
    <w:p w14:paraId="383FFD2F" w14:textId="216AD36E" w:rsidR="00904D99" w:rsidRDefault="00791179" w:rsidP="00A962D0">
      <w:pPr>
        <w:spacing w:line="480" w:lineRule="auto"/>
        <w:ind w:left="720" w:hanging="720"/>
        <w:rPr>
          <w:rFonts w:ascii="Baskerville" w:hAnsi="Baskerville"/>
        </w:rPr>
      </w:pPr>
      <w:r>
        <w:rPr>
          <w:rFonts w:ascii="Baskerville" w:hAnsi="Baskerville"/>
        </w:rPr>
        <w:t xml:space="preserve">Carman, Colin. </w:t>
      </w:r>
      <w:r w:rsidR="00781BA2" w:rsidRPr="00781BA2">
        <w:rPr>
          <w:rFonts w:ascii="Baskerville" w:hAnsi="Baskerville"/>
          <w:i/>
        </w:rPr>
        <w:t xml:space="preserve">The Radical Ecology of the </w:t>
      </w:r>
      <w:proofErr w:type="spellStart"/>
      <w:r w:rsidR="00781BA2" w:rsidRPr="00781BA2">
        <w:rPr>
          <w:rFonts w:ascii="Baskerville" w:hAnsi="Baskerville"/>
          <w:i/>
        </w:rPr>
        <w:t>Shelleys</w:t>
      </w:r>
      <w:proofErr w:type="spellEnd"/>
      <w:r w:rsidR="00781BA2" w:rsidRPr="00781BA2">
        <w:rPr>
          <w:rFonts w:ascii="Baskerville" w:hAnsi="Baskerville"/>
          <w:i/>
        </w:rPr>
        <w:t>: Eros and Environment</w:t>
      </w:r>
      <w:r w:rsidR="00781BA2">
        <w:rPr>
          <w:rFonts w:ascii="Baskerville" w:hAnsi="Baskerville"/>
        </w:rPr>
        <w:t>. Routledge, 2018.</w:t>
      </w:r>
    </w:p>
    <w:p w14:paraId="0FCB3A72" w14:textId="1A3DDA56" w:rsidR="00E00FFD" w:rsidRDefault="002639E1" w:rsidP="00A962D0">
      <w:pPr>
        <w:spacing w:line="480" w:lineRule="auto"/>
        <w:ind w:left="720" w:hanging="720"/>
        <w:rPr>
          <w:rFonts w:ascii="Baskerville" w:hAnsi="Baskerville"/>
        </w:rPr>
      </w:pPr>
      <w:r>
        <w:rPr>
          <w:rFonts w:ascii="Baskerville" w:hAnsi="Baskerville"/>
        </w:rPr>
        <w:t>Carroll, Siobhan. “Mary Shelley’</w:t>
      </w:r>
      <w:r w:rsidRPr="002639E1">
        <w:rPr>
          <w:rFonts w:ascii="Baskerville" w:hAnsi="Baskerville"/>
        </w:rPr>
        <w:t>s Global Atmosphere</w:t>
      </w:r>
      <w:r>
        <w:rPr>
          <w:rFonts w:ascii="Baskerville" w:hAnsi="Baskerville"/>
        </w:rPr>
        <w:t>.”</w:t>
      </w:r>
      <w:r w:rsidR="00F573C7" w:rsidRPr="00F573C7">
        <w:rPr>
          <w:rFonts w:ascii="Times" w:eastAsia="Times New Roman" w:hAnsi="Times" w:cs="Times New Roman"/>
          <w:sz w:val="20"/>
          <w:szCs w:val="20"/>
        </w:rPr>
        <w:t xml:space="preserve"> </w:t>
      </w:r>
      <w:r w:rsidR="00F573C7" w:rsidRPr="00F573C7">
        <w:rPr>
          <w:rFonts w:ascii="Baskerville" w:hAnsi="Baskerville"/>
          <w:i/>
        </w:rPr>
        <w:t>European Romantic Review</w:t>
      </w:r>
      <w:r w:rsidR="00F573C7" w:rsidRPr="00F573C7">
        <w:rPr>
          <w:rFonts w:ascii="Baskerville" w:hAnsi="Baskerville"/>
        </w:rPr>
        <w:t xml:space="preserve">, </w:t>
      </w:r>
      <w:r w:rsidR="000C376B">
        <w:rPr>
          <w:rFonts w:ascii="Baskerville" w:hAnsi="Baskerville"/>
        </w:rPr>
        <w:t xml:space="preserve">vol. </w:t>
      </w:r>
      <w:r w:rsidR="00F573C7" w:rsidRPr="00F573C7">
        <w:rPr>
          <w:rFonts w:ascii="Baskerville" w:hAnsi="Baskerville"/>
        </w:rPr>
        <w:t>25</w:t>
      </w:r>
      <w:r w:rsidR="000C376B">
        <w:rPr>
          <w:rFonts w:ascii="Baskerville" w:hAnsi="Baskerville"/>
        </w:rPr>
        <w:t xml:space="preserve">, no. </w:t>
      </w:r>
      <w:r w:rsidR="00F573C7" w:rsidRPr="00F573C7">
        <w:rPr>
          <w:rFonts w:ascii="Baskerville" w:hAnsi="Baskerville"/>
        </w:rPr>
        <w:t>1</w:t>
      </w:r>
      <w:r w:rsidR="000C376B">
        <w:rPr>
          <w:rFonts w:ascii="Baskerville" w:hAnsi="Baskerville"/>
        </w:rPr>
        <w:t>,</w:t>
      </w:r>
      <w:r w:rsidR="00F573C7">
        <w:rPr>
          <w:rFonts w:ascii="Baskerville" w:hAnsi="Baskerville"/>
        </w:rPr>
        <w:t xml:space="preserve"> 2014</w:t>
      </w:r>
      <w:r w:rsidR="00F573C7" w:rsidRPr="00F573C7">
        <w:rPr>
          <w:rFonts w:ascii="Baskerville" w:hAnsi="Baskerville"/>
        </w:rPr>
        <w:t>,</w:t>
      </w:r>
      <w:r w:rsidR="000C376B">
        <w:rPr>
          <w:rFonts w:ascii="Baskerville" w:hAnsi="Baskerville"/>
        </w:rPr>
        <w:t xml:space="preserve"> pp.</w:t>
      </w:r>
      <w:r w:rsidR="00F573C7" w:rsidRPr="00F573C7">
        <w:rPr>
          <w:rFonts w:ascii="Baskerville" w:hAnsi="Baskerville"/>
        </w:rPr>
        <w:t xml:space="preserve"> 3</w:t>
      </w:r>
      <w:r w:rsidR="000C376B">
        <w:rPr>
          <w:rFonts w:ascii="Baskerville" w:hAnsi="Baskerville"/>
        </w:rPr>
        <w:t>–</w:t>
      </w:r>
      <w:r w:rsidR="00F573C7" w:rsidRPr="00F573C7">
        <w:rPr>
          <w:rFonts w:ascii="Baskerville" w:hAnsi="Baskerville"/>
        </w:rPr>
        <w:t>17</w:t>
      </w:r>
      <w:r w:rsidR="00F573C7">
        <w:rPr>
          <w:rFonts w:ascii="Baskerville" w:hAnsi="Baskerville"/>
        </w:rPr>
        <w:t>.</w:t>
      </w:r>
    </w:p>
    <w:p w14:paraId="2A6480EA" w14:textId="51EDD1A2" w:rsidR="00846D13" w:rsidRDefault="00EE3959" w:rsidP="00A962D0">
      <w:pPr>
        <w:spacing w:line="480" w:lineRule="auto"/>
        <w:ind w:left="720" w:hanging="720"/>
        <w:rPr>
          <w:rFonts w:ascii="Baskerville" w:hAnsi="Baskerville"/>
        </w:rPr>
      </w:pPr>
      <w:r>
        <w:rPr>
          <w:rFonts w:ascii="Baskerville" w:hAnsi="Baskerville"/>
        </w:rPr>
        <w:lastRenderedPageBreak/>
        <w:t>Carter, J. Kameron. “</w:t>
      </w:r>
      <w:r w:rsidRPr="00EE3959">
        <w:rPr>
          <w:rFonts w:ascii="Baskerville" w:hAnsi="Baskerville"/>
        </w:rPr>
        <w:t xml:space="preserve">Something Else </w:t>
      </w:r>
      <w:proofErr w:type="spellStart"/>
      <w:r w:rsidRPr="00EE3959">
        <w:rPr>
          <w:rFonts w:ascii="Baskerville" w:hAnsi="Baskerville"/>
        </w:rPr>
        <w:t>A’Comin</w:t>
      </w:r>
      <w:proofErr w:type="spellEnd"/>
      <w:r w:rsidRPr="00EE3959">
        <w:rPr>
          <w:rFonts w:ascii="Baskerville" w:hAnsi="Baskerville"/>
        </w:rPr>
        <w:t>’</w:t>
      </w:r>
      <w:ins w:id="292" w:author="Copyeditor" w:date="2022-08-31T20:43:00Z">
        <w:r w:rsidR="00EE19A9">
          <w:rPr>
            <w:rFonts w:ascii="Baskerville" w:hAnsi="Baskerville"/>
          </w:rPr>
          <w:t> . . . </w:t>
        </w:r>
      </w:ins>
      <w:r w:rsidR="00EE19A9">
        <w:rPr>
          <w:rFonts w:ascii="Baskerville" w:hAnsi="Baskerville"/>
        </w:rPr>
        <w:t>.</w:t>
      </w:r>
      <w:r>
        <w:rPr>
          <w:rFonts w:ascii="Baskerville" w:hAnsi="Baskerville"/>
        </w:rPr>
        <w:t>”</w:t>
      </w:r>
      <w:r w:rsidR="00803080">
        <w:rPr>
          <w:rFonts w:ascii="Baskerville" w:hAnsi="Baskerville"/>
        </w:rPr>
        <w:t xml:space="preserve"> </w:t>
      </w:r>
      <w:r w:rsidR="00C24B81" w:rsidRPr="00EE19A9">
        <w:rPr>
          <w:rFonts w:ascii="Baskerville" w:hAnsi="Baskerville"/>
          <w:i/>
          <w:iCs/>
        </w:rPr>
        <w:t xml:space="preserve">Contending </w:t>
      </w:r>
      <w:proofErr w:type="spellStart"/>
      <w:r w:rsidR="00C24B81" w:rsidRPr="00EE19A9">
        <w:rPr>
          <w:rFonts w:ascii="Baskerville" w:hAnsi="Baskerville"/>
          <w:i/>
          <w:iCs/>
        </w:rPr>
        <w:t>Modernities</w:t>
      </w:r>
      <w:proofErr w:type="spellEnd"/>
      <w:r w:rsidR="00EE19A9">
        <w:rPr>
          <w:rFonts w:ascii="Baskerville" w:hAnsi="Baskerville"/>
        </w:rPr>
        <w:t>,</w:t>
      </w:r>
      <w:r w:rsidR="00C24B81">
        <w:rPr>
          <w:rFonts w:ascii="Baskerville" w:hAnsi="Baskerville"/>
        </w:rPr>
        <w:t xml:space="preserve"> </w:t>
      </w:r>
      <w:r w:rsidR="00EE19A9">
        <w:rPr>
          <w:rFonts w:ascii="Baskerville" w:hAnsi="Baskerville"/>
        </w:rPr>
        <w:t xml:space="preserve">31 </w:t>
      </w:r>
      <w:r w:rsidR="00C24B81">
        <w:rPr>
          <w:rFonts w:ascii="Baskerville" w:hAnsi="Baskerville"/>
        </w:rPr>
        <w:t>May 2019</w:t>
      </w:r>
      <w:r w:rsidR="00EE19A9">
        <w:rPr>
          <w:rFonts w:ascii="Baskerville" w:hAnsi="Baskerville"/>
        </w:rPr>
        <w:t>,</w:t>
      </w:r>
      <w:r w:rsidR="00C24B81">
        <w:rPr>
          <w:rFonts w:ascii="Baskerville" w:hAnsi="Baskerville"/>
        </w:rPr>
        <w:t xml:space="preserve"> </w:t>
      </w:r>
      <w:hyperlink r:id="rId13" w:history="1">
        <w:r w:rsidR="00C24B81" w:rsidRPr="00C24B81">
          <w:rPr>
            <w:rStyle w:val="Hyperlink"/>
            <w:rFonts w:ascii="Baskerville" w:hAnsi="Baskerville"/>
          </w:rPr>
          <w:t>contendingmodernities.nd.edu/global-currents/something-else-acomin/</w:t>
        </w:r>
      </w:hyperlink>
      <w:r w:rsidR="00EE19A9">
        <w:rPr>
          <w:rStyle w:val="Hyperlink"/>
          <w:rFonts w:ascii="Baskerville" w:hAnsi="Baskerville"/>
        </w:rPr>
        <w:t>.</w:t>
      </w:r>
    </w:p>
    <w:p w14:paraId="3FC938CE" w14:textId="2B901D21" w:rsidR="00090F89" w:rsidRDefault="00D86A76" w:rsidP="00A962D0">
      <w:pPr>
        <w:spacing w:line="480" w:lineRule="auto"/>
        <w:ind w:left="720" w:hanging="720"/>
        <w:rPr>
          <w:rFonts w:ascii="Baskerville" w:hAnsi="Baskerville"/>
        </w:rPr>
      </w:pPr>
      <w:r>
        <w:rPr>
          <w:rFonts w:ascii="Baskerville" w:hAnsi="Baskerville"/>
        </w:rPr>
        <w:t>Chandler</w:t>
      </w:r>
      <w:r w:rsidR="00F92A15">
        <w:rPr>
          <w:rFonts w:ascii="Baskerville" w:hAnsi="Baskerville"/>
        </w:rPr>
        <w:t xml:space="preserve">, Nahum. </w:t>
      </w:r>
      <w:r w:rsidR="00C24B81" w:rsidRPr="00C24B81">
        <w:rPr>
          <w:rFonts w:ascii="Baskerville" w:hAnsi="Baskerville"/>
          <w:i/>
        </w:rPr>
        <w:t>X—The Problem of the Negro as a Problem for Thought</w:t>
      </w:r>
      <w:r w:rsidR="00C24B81">
        <w:rPr>
          <w:rFonts w:ascii="Baskerville" w:hAnsi="Baskerville"/>
        </w:rPr>
        <w:t>. Fordham UP, 2013.</w:t>
      </w:r>
    </w:p>
    <w:p w14:paraId="4FBA8D82" w14:textId="52BA3655" w:rsidR="00AA3972" w:rsidRDefault="00D86A76" w:rsidP="00A962D0">
      <w:pPr>
        <w:spacing w:line="480" w:lineRule="auto"/>
        <w:ind w:left="720" w:hanging="720"/>
        <w:rPr>
          <w:rFonts w:ascii="Baskerville" w:hAnsi="Baskerville"/>
        </w:rPr>
      </w:pPr>
      <w:proofErr w:type="spellStart"/>
      <w:r>
        <w:rPr>
          <w:rFonts w:ascii="Baskerville" w:hAnsi="Baskerville"/>
        </w:rPr>
        <w:t>Chepurin</w:t>
      </w:r>
      <w:proofErr w:type="spellEnd"/>
      <w:r>
        <w:rPr>
          <w:rFonts w:ascii="Baskerville" w:hAnsi="Baskerville"/>
        </w:rPr>
        <w:t xml:space="preserve">, Kirill. </w:t>
      </w:r>
      <w:r w:rsidR="00041943">
        <w:rPr>
          <w:rFonts w:ascii="Baskerville" w:hAnsi="Baskerville"/>
        </w:rPr>
        <w:t>“</w:t>
      </w:r>
      <w:r w:rsidR="00C24B81" w:rsidRPr="00041943">
        <w:rPr>
          <w:rFonts w:ascii="Baskerville" w:hAnsi="Baskerville"/>
        </w:rPr>
        <w:t>Indifference and the World: Schelling’s Pantheism of Bliss</w:t>
      </w:r>
      <w:r w:rsidR="00C24B81">
        <w:rPr>
          <w:rFonts w:ascii="Baskerville" w:hAnsi="Baskerville"/>
        </w:rPr>
        <w:t>.</w:t>
      </w:r>
      <w:r w:rsidR="00041943">
        <w:rPr>
          <w:rFonts w:ascii="Baskerville" w:hAnsi="Baskerville"/>
        </w:rPr>
        <w:t>”</w:t>
      </w:r>
      <w:r w:rsidR="00C24B81" w:rsidRPr="00C24B81">
        <w:rPr>
          <w:rFonts w:ascii="Baskerville" w:hAnsi="Baskerville"/>
        </w:rPr>
        <w:t xml:space="preserve"> </w:t>
      </w:r>
      <w:r w:rsidR="002A2309" w:rsidRPr="002A2309">
        <w:rPr>
          <w:rFonts w:ascii="Baskerville" w:hAnsi="Baskerville"/>
          <w:i/>
        </w:rPr>
        <w:t>Sophia</w:t>
      </w:r>
      <w:r w:rsidR="00EE19A9">
        <w:rPr>
          <w:rFonts w:ascii="Baskerville" w:hAnsi="Baskerville"/>
          <w:i/>
        </w:rPr>
        <w:t>,</w:t>
      </w:r>
      <w:r w:rsidR="00896330">
        <w:rPr>
          <w:rFonts w:ascii="Baskerville" w:hAnsi="Baskerville"/>
        </w:rPr>
        <w:t xml:space="preserve"> </w:t>
      </w:r>
      <w:r w:rsidR="00EE19A9">
        <w:rPr>
          <w:rFonts w:ascii="Baskerville" w:hAnsi="Baskerville"/>
        </w:rPr>
        <w:t>v</w:t>
      </w:r>
      <w:r w:rsidR="00AA3972">
        <w:rPr>
          <w:rFonts w:ascii="Baskerville" w:hAnsi="Baskerville"/>
        </w:rPr>
        <w:t>ol. 58</w:t>
      </w:r>
      <w:r w:rsidR="00EE19A9">
        <w:rPr>
          <w:rFonts w:ascii="Baskerville" w:hAnsi="Baskerville"/>
        </w:rPr>
        <w:t>,</w:t>
      </w:r>
      <w:r w:rsidR="00AA3972">
        <w:rPr>
          <w:rFonts w:ascii="Baskerville" w:hAnsi="Baskerville"/>
        </w:rPr>
        <w:t xml:space="preserve"> </w:t>
      </w:r>
      <w:r w:rsidR="00EE19A9">
        <w:rPr>
          <w:rFonts w:ascii="Baskerville" w:hAnsi="Baskerville"/>
        </w:rPr>
        <w:t>n</w:t>
      </w:r>
      <w:r w:rsidR="00AA3972">
        <w:rPr>
          <w:rFonts w:ascii="Baskerville" w:hAnsi="Baskerville"/>
        </w:rPr>
        <w:t>o. 4</w:t>
      </w:r>
      <w:r w:rsidR="00EE19A9">
        <w:rPr>
          <w:rFonts w:ascii="Baskerville" w:hAnsi="Baskerville"/>
        </w:rPr>
        <w:t>,</w:t>
      </w:r>
      <w:r w:rsidR="00AA3972">
        <w:rPr>
          <w:rFonts w:ascii="Baskerville" w:hAnsi="Baskerville"/>
        </w:rPr>
        <w:t xml:space="preserve"> 2019,</w:t>
      </w:r>
      <w:r w:rsidR="00AA3972" w:rsidRPr="00AA3972">
        <w:rPr>
          <w:rFonts w:ascii="Baskerville" w:hAnsi="Baskerville"/>
        </w:rPr>
        <w:t xml:space="preserve"> </w:t>
      </w:r>
      <w:r w:rsidR="00FB5868">
        <w:rPr>
          <w:rFonts w:ascii="Baskerville" w:hAnsi="Baskerville"/>
        </w:rPr>
        <w:t xml:space="preserve">pp. </w:t>
      </w:r>
      <w:r w:rsidR="00AA3972" w:rsidRPr="00AA3972">
        <w:rPr>
          <w:rFonts w:ascii="Baskerville" w:hAnsi="Baskerville"/>
        </w:rPr>
        <w:t>613</w:t>
      </w:r>
      <w:r w:rsidR="00EE19A9">
        <w:rPr>
          <w:rFonts w:ascii="Baskerville" w:hAnsi="Baskerville"/>
        </w:rPr>
        <w:t>–</w:t>
      </w:r>
      <w:r w:rsidR="00AA3972" w:rsidRPr="00AA3972">
        <w:rPr>
          <w:rFonts w:ascii="Baskerville" w:hAnsi="Baskerville"/>
        </w:rPr>
        <w:t>30</w:t>
      </w:r>
      <w:r w:rsidR="00AA3972">
        <w:rPr>
          <w:rFonts w:ascii="Baskerville" w:hAnsi="Baskerville"/>
        </w:rPr>
        <w:t xml:space="preserve">. </w:t>
      </w:r>
    </w:p>
    <w:p w14:paraId="0E007219" w14:textId="4CC32F53" w:rsidR="00090F89" w:rsidRDefault="00D75368" w:rsidP="00A962D0">
      <w:pPr>
        <w:spacing w:line="480" w:lineRule="auto"/>
        <w:ind w:left="720" w:hanging="720"/>
        <w:rPr>
          <w:rFonts w:ascii="Baskerville" w:hAnsi="Baskerville"/>
        </w:rPr>
      </w:pPr>
      <w:r>
        <w:rPr>
          <w:rFonts w:ascii="Baskerville" w:hAnsi="Baskerville"/>
        </w:rPr>
        <w:t xml:space="preserve">Christensen, Jerome. </w:t>
      </w:r>
      <w:r w:rsidR="00CA09CB" w:rsidRPr="00CA09CB">
        <w:rPr>
          <w:rFonts w:ascii="Baskerville" w:hAnsi="Baskerville"/>
          <w:i/>
        </w:rPr>
        <w:t>Romanticism at the End of History</w:t>
      </w:r>
      <w:r w:rsidR="00CA09CB">
        <w:rPr>
          <w:rFonts w:ascii="Baskerville" w:hAnsi="Baskerville"/>
        </w:rPr>
        <w:t>. J</w:t>
      </w:r>
      <w:r w:rsidR="00EE19A9">
        <w:rPr>
          <w:rFonts w:ascii="Baskerville" w:hAnsi="Baskerville"/>
        </w:rPr>
        <w:t xml:space="preserve">ohns </w:t>
      </w:r>
      <w:r w:rsidR="00CA09CB">
        <w:rPr>
          <w:rFonts w:ascii="Baskerville" w:hAnsi="Baskerville"/>
        </w:rPr>
        <w:t>H</w:t>
      </w:r>
      <w:r w:rsidR="00EE19A9">
        <w:rPr>
          <w:rFonts w:ascii="Baskerville" w:hAnsi="Baskerville"/>
        </w:rPr>
        <w:t xml:space="preserve">opkins </w:t>
      </w:r>
      <w:r w:rsidR="00CA09CB">
        <w:rPr>
          <w:rFonts w:ascii="Baskerville" w:hAnsi="Baskerville"/>
        </w:rPr>
        <w:t>UP, 2000.</w:t>
      </w:r>
    </w:p>
    <w:p w14:paraId="4225DFEE" w14:textId="76FB51D3" w:rsidR="00090F89" w:rsidRDefault="00774B23" w:rsidP="00A962D0">
      <w:pPr>
        <w:spacing w:line="480" w:lineRule="auto"/>
        <w:ind w:left="720" w:hanging="720"/>
        <w:rPr>
          <w:rFonts w:ascii="Baskerville" w:hAnsi="Baskerville"/>
        </w:rPr>
      </w:pPr>
      <w:r>
        <w:rPr>
          <w:rFonts w:ascii="Baskerville" w:hAnsi="Baskerville"/>
        </w:rPr>
        <w:t>Derrida, Jacques. “The Ends of Man.”</w:t>
      </w:r>
      <w:r w:rsidR="00846D13" w:rsidRPr="00846D13">
        <w:rPr>
          <w:rFonts w:ascii="Garamond" w:hAnsi="Garamond" w:cs="Garamond"/>
          <w:i/>
          <w:iCs/>
          <w:color w:val="000000"/>
          <w:sz w:val="32"/>
          <w:szCs w:val="32"/>
        </w:rPr>
        <w:t xml:space="preserve"> </w:t>
      </w:r>
      <w:r w:rsidR="00846D13" w:rsidRPr="00846D13">
        <w:rPr>
          <w:rFonts w:ascii="Baskerville" w:hAnsi="Baskerville"/>
          <w:i/>
          <w:iCs/>
        </w:rPr>
        <w:t>Margins of Philosophy</w:t>
      </w:r>
      <w:r w:rsidR="00EE19A9">
        <w:rPr>
          <w:rFonts w:ascii="Baskerville" w:hAnsi="Baskerville"/>
        </w:rPr>
        <w:t>,</w:t>
      </w:r>
      <w:r w:rsidR="00846D13" w:rsidRPr="00846D13">
        <w:rPr>
          <w:rFonts w:ascii="Baskerville" w:hAnsi="Baskerville"/>
        </w:rPr>
        <w:t xml:space="preserve"> </w:t>
      </w:r>
      <w:r w:rsidR="00EE19A9">
        <w:rPr>
          <w:rFonts w:ascii="Baskerville" w:hAnsi="Baskerville"/>
        </w:rPr>
        <w:t>t</w:t>
      </w:r>
      <w:r w:rsidR="00846D13" w:rsidRPr="00846D13">
        <w:rPr>
          <w:rFonts w:ascii="Baskerville" w:hAnsi="Baskerville"/>
        </w:rPr>
        <w:t>rans</w:t>
      </w:r>
      <w:r w:rsidR="00EE19A9">
        <w:rPr>
          <w:rFonts w:ascii="Baskerville" w:hAnsi="Baskerville"/>
        </w:rPr>
        <w:t>lated by</w:t>
      </w:r>
      <w:r w:rsidR="00846D13" w:rsidRPr="00846D13">
        <w:rPr>
          <w:rFonts w:ascii="Baskerville" w:hAnsi="Baskerville"/>
        </w:rPr>
        <w:t xml:space="preserve"> Alan Bass</w:t>
      </w:r>
      <w:r w:rsidR="00EE19A9">
        <w:rPr>
          <w:rFonts w:ascii="Baskerville" w:hAnsi="Baskerville"/>
        </w:rPr>
        <w:t>,</w:t>
      </w:r>
      <w:r w:rsidR="00846D13" w:rsidRPr="00846D13">
        <w:rPr>
          <w:rFonts w:ascii="Baskerville" w:hAnsi="Baskerville"/>
        </w:rPr>
        <w:t xml:space="preserve"> U of Chicago P, 1985</w:t>
      </w:r>
      <w:r w:rsidR="00EE19A9">
        <w:rPr>
          <w:rFonts w:ascii="Baskerville" w:hAnsi="Baskerville"/>
        </w:rPr>
        <w:t xml:space="preserve">, pp. </w:t>
      </w:r>
      <w:r w:rsidR="005D055E">
        <w:rPr>
          <w:rFonts w:ascii="Baskerville" w:hAnsi="Baskerville"/>
        </w:rPr>
        <w:t>109</w:t>
      </w:r>
      <w:r w:rsidR="00EE19A9">
        <w:rPr>
          <w:rFonts w:ascii="Baskerville" w:hAnsi="Baskerville"/>
        </w:rPr>
        <w:t>–</w:t>
      </w:r>
      <w:r w:rsidR="005D055E">
        <w:rPr>
          <w:rFonts w:ascii="Baskerville" w:hAnsi="Baskerville"/>
        </w:rPr>
        <w:t>36.</w:t>
      </w:r>
    </w:p>
    <w:p w14:paraId="420C85CD" w14:textId="227F0138" w:rsidR="00090F89" w:rsidRDefault="00280054" w:rsidP="00A962D0">
      <w:pPr>
        <w:spacing w:line="480" w:lineRule="auto"/>
        <w:ind w:left="720" w:hanging="720"/>
        <w:rPr>
          <w:rFonts w:ascii="Baskerville" w:hAnsi="Baskerville"/>
        </w:rPr>
      </w:pPr>
      <w:proofErr w:type="spellStart"/>
      <w:r>
        <w:rPr>
          <w:rFonts w:ascii="Baskerville" w:hAnsi="Baskerville"/>
        </w:rPr>
        <w:t>Dub</w:t>
      </w:r>
      <w:r w:rsidR="00090F89">
        <w:rPr>
          <w:rFonts w:ascii="Baskerville" w:hAnsi="Baskerville"/>
        </w:rPr>
        <w:t>i</w:t>
      </w:r>
      <w:r>
        <w:rPr>
          <w:rFonts w:ascii="Baskerville" w:hAnsi="Baskerville"/>
        </w:rPr>
        <w:t>let</w:t>
      </w:r>
      <w:proofErr w:type="spellEnd"/>
      <w:r>
        <w:rPr>
          <w:rFonts w:ascii="Baskerville" w:hAnsi="Baskerville"/>
        </w:rPr>
        <w:t>, Alex. “</w:t>
      </w:r>
      <w:proofErr w:type="spellStart"/>
      <w:r w:rsidR="00FE2558">
        <w:rPr>
          <w:rFonts w:ascii="Baskerville" w:hAnsi="Baskerville"/>
        </w:rPr>
        <w:t>Acosmic</w:t>
      </w:r>
      <w:proofErr w:type="spellEnd"/>
      <w:r w:rsidR="00FE2558">
        <w:rPr>
          <w:rFonts w:ascii="Baskerville" w:hAnsi="Baskerville"/>
        </w:rPr>
        <w:t xml:space="preserve"> Immanence:</w:t>
      </w:r>
      <w:r w:rsidR="00FE2558" w:rsidRPr="00FE2558">
        <w:rPr>
          <w:rFonts w:ascii="Baskerville" w:hAnsi="Baskerville"/>
        </w:rPr>
        <w:t xml:space="preserve"> Dispossessio</w:t>
      </w:r>
      <w:r w:rsidR="00FE2558">
        <w:rPr>
          <w:rFonts w:ascii="Baskerville" w:hAnsi="Baskerville"/>
        </w:rPr>
        <w:t xml:space="preserve">n, Nothingness, and the Secular.” </w:t>
      </w:r>
      <w:r w:rsidR="009E3CB5">
        <w:rPr>
          <w:rFonts w:ascii="Baskerville" w:hAnsi="Baskerville"/>
        </w:rPr>
        <w:t>U</w:t>
      </w:r>
      <w:r>
        <w:rPr>
          <w:rFonts w:ascii="Baskerville" w:hAnsi="Baskerville"/>
        </w:rPr>
        <w:t>npublished m</w:t>
      </w:r>
      <w:r w:rsidR="009E3CB5">
        <w:rPr>
          <w:rFonts w:ascii="Baskerville" w:hAnsi="Baskerville"/>
        </w:rPr>
        <w:t>anuscript.</w:t>
      </w:r>
    </w:p>
    <w:p w14:paraId="5A90CC0D" w14:textId="7D5E74AB" w:rsidR="00090F89" w:rsidRDefault="00791179" w:rsidP="00A962D0">
      <w:pPr>
        <w:spacing w:line="480" w:lineRule="auto"/>
        <w:ind w:left="720" w:hanging="720"/>
        <w:rPr>
          <w:rFonts w:ascii="Baskerville" w:hAnsi="Baskerville"/>
        </w:rPr>
      </w:pPr>
      <w:r>
        <w:rPr>
          <w:rFonts w:ascii="Baskerville" w:hAnsi="Baskerville"/>
        </w:rPr>
        <w:t>Edelman, Lee.</w:t>
      </w:r>
      <w:r w:rsidR="0065025B" w:rsidRPr="0065025B">
        <w:t xml:space="preserve"> </w:t>
      </w:r>
      <w:r w:rsidR="0065025B" w:rsidRPr="0065025B">
        <w:rPr>
          <w:rFonts w:ascii="Baskerville" w:hAnsi="Baskerville"/>
          <w:i/>
        </w:rPr>
        <w:t>No Future: Queer Theory and the Death Drive</w:t>
      </w:r>
      <w:r w:rsidR="0065025B">
        <w:rPr>
          <w:rFonts w:ascii="Baskerville" w:hAnsi="Baskerville"/>
        </w:rPr>
        <w:t>. Duke UP, 2004.</w:t>
      </w:r>
    </w:p>
    <w:p w14:paraId="24043D86" w14:textId="2BAEAE39" w:rsidR="00131A49" w:rsidRDefault="00B11D7D" w:rsidP="00A962D0">
      <w:pPr>
        <w:spacing w:line="480" w:lineRule="auto"/>
        <w:ind w:left="720" w:hanging="720"/>
        <w:rPr>
          <w:rFonts w:ascii="Baskerville" w:hAnsi="Baskerville"/>
        </w:rPr>
      </w:pPr>
      <w:r>
        <w:rPr>
          <w:rFonts w:ascii="Baskerville" w:hAnsi="Baskerville"/>
        </w:rPr>
        <w:t xml:space="preserve">Elmer, Jonathan. </w:t>
      </w:r>
      <w:r w:rsidR="00090F89">
        <w:rPr>
          <w:rFonts w:ascii="Baskerville" w:hAnsi="Baskerville"/>
        </w:rPr>
        <w:t>“‘Vaulted Over by the Present’</w:t>
      </w:r>
      <w:r w:rsidR="007F1B8C" w:rsidRPr="007F1B8C">
        <w:rPr>
          <w:rFonts w:ascii="Baskerville" w:hAnsi="Baskerville"/>
        </w:rPr>
        <w:t xml:space="preserve">: Melancholy </w:t>
      </w:r>
      <w:r w:rsidR="007F1B8C">
        <w:rPr>
          <w:rFonts w:ascii="Baskerville" w:hAnsi="Baskerville"/>
        </w:rPr>
        <w:t>and Sovereignty in Mary Shelley’</w:t>
      </w:r>
      <w:r w:rsidR="007F1B8C" w:rsidRPr="007F1B8C">
        <w:rPr>
          <w:rFonts w:ascii="Baskerville" w:hAnsi="Baskerville"/>
        </w:rPr>
        <w:t xml:space="preserve">s </w:t>
      </w:r>
      <w:r w:rsidR="007F1B8C" w:rsidRPr="007F1B8C">
        <w:rPr>
          <w:rFonts w:ascii="Baskerville" w:hAnsi="Baskerville"/>
          <w:i/>
        </w:rPr>
        <w:t>The Last Man</w:t>
      </w:r>
      <w:r w:rsidR="007F1B8C">
        <w:rPr>
          <w:rFonts w:ascii="Baskerville" w:hAnsi="Baskerville"/>
        </w:rPr>
        <w:t xml:space="preserve">.” </w:t>
      </w:r>
      <w:r w:rsidR="007F1B8C" w:rsidRPr="007F1B8C">
        <w:rPr>
          <w:rFonts w:ascii="Baskerville" w:hAnsi="Baskerville"/>
          <w:i/>
          <w:iCs/>
        </w:rPr>
        <w:t>NOVEL: A Forum on Fiction</w:t>
      </w:r>
      <w:r w:rsidR="009E3CB5">
        <w:rPr>
          <w:rFonts w:ascii="Baskerville" w:hAnsi="Baskerville"/>
        </w:rPr>
        <w:t>,</w:t>
      </w:r>
      <w:r w:rsidR="007F1B8C">
        <w:rPr>
          <w:rFonts w:ascii="Baskerville" w:hAnsi="Baskerville"/>
        </w:rPr>
        <w:t xml:space="preserve"> </w:t>
      </w:r>
      <w:r w:rsidR="009E3CB5">
        <w:rPr>
          <w:rFonts w:ascii="Baskerville" w:hAnsi="Baskerville"/>
        </w:rPr>
        <w:t>v</w:t>
      </w:r>
      <w:r w:rsidR="007F1B8C">
        <w:rPr>
          <w:rFonts w:ascii="Baskerville" w:hAnsi="Baskerville"/>
        </w:rPr>
        <w:t xml:space="preserve">ol. 42, </w:t>
      </w:r>
      <w:r w:rsidR="009E3CB5">
        <w:rPr>
          <w:rFonts w:ascii="Baskerville" w:hAnsi="Baskerville"/>
        </w:rPr>
        <w:t>n</w:t>
      </w:r>
      <w:r w:rsidR="007F1B8C">
        <w:rPr>
          <w:rFonts w:ascii="Baskerville" w:hAnsi="Baskerville"/>
        </w:rPr>
        <w:t>o. 2, 2009, pp. 355</w:t>
      </w:r>
      <w:r w:rsidR="009E3CB5">
        <w:rPr>
          <w:rFonts w:ascii="Baskerville" w:hAnsi="Baskerville"/>
        </w:rPr>
        <w:t>–</w:t>
      </w:r>
      <w:r w:rsidR="007F1B8C">
        <w:rPr>
          <w:rFonts w:ascii="Baskerville" w:hAnsi="Baskerville"/>
        </w:rPr>
        <w:t>59.</w:t>
      </w:r>
    </w:p>
    <w:p w14:paraId="71AC1F9C" w14:textId="675E7BF9" w:rsidR="00B11D7D" w:rsidRPr="007F1B8C" w:rsidRDefault="00B87883" w:rsidP="00A962D0">
      <w:pPr>
        <w:spacing w:line="480" w:lineRule="auto"/>
        <w:ind w:left="720" w:hanging="720"/>
        <w:rPr>
          <w:rFonts w:ascii="Baskerville" w:hAnsi="Baskerville"/>
        </w:rPr>
      </w:pPr>
      <w:r>
        <w:rPr>
          <w:rFonts w:ascii="Baskerville" w:hAnsi="Baskerville"/>
        </w:rPr>
        <w:t xml:space="preserve">Fields, Gary. </w:t>
      </w:r>
      <w:r w:rsidR="007F1B8C" w:rsidRPr="007F1B8C">
        <w:rPr>
          <w:rFonts w:ascii="Baskerville" w:hAnsi="Baskerville"/>
          <w:i/>
        </w:rPr>
        <w:t>Enclosure</w:t>
      </w:r>
      <w:r w:rsidR="00B55497" w:rsidRPr="00B55497">
        <w:rPr>
          <w:rFonts w:ascii="Baskerville" w:hAnsi="Baskerville"/>
          <w:i/>
        </w:rPr>
        <w:t>:</w:t>
      </w:r>
      <w:r w:rsidR="00B55497">
        <w:rPr>
          <w:rFonts w:ascii="Baskerville" w:hAnsi="Baskerville"/>
        </w:rPr>
        <w:t xml:space="preserve"> </w:t>
      </w:r>
      <w:r w:rsidR="00B55497" w:rsidRPr="00B55497">
        <w:rPr>
          <w:rFonts w:ascii="Baskerville" w:hAnsi="Baskerville"/>
          <w:i/>
        </w:rPr>
        <w:t>Palestinian Landscapes in a Historical Mirror</w:t>
      </w:r>
      <w:r w:rsidR="00B55497">
        <w:rPr>
          <w:rFonts w:ascii="Baskerville" w:hAnsi="Baskerville"/>
        </w:rPr>
        <w:t>. U of California P, 2017.</w:t>
      </w:r>
    </w:p>
    <w:p w14:paraId="3BD092DD" w14:textId="2EC6F34C" w:rsidR="00090F89" w:rsidRDefault="009D2BA1" w:rsidP="00A962D0">
      <w:pPr>
        <w:spacing w:line="480" w:lineRule="auto"/>
        <w:ind w:left="720" w:hanging="720"/>
        <w:rPr>
          <w:rFonts w:ascii="Baskerville" w:hAnsi="Baskerville"/>
        </w:rPr>
      </w:pPr>
      <w:r>
        <w:rPr>
          <w:rFonts w:ascii="Baskerville" w:hAnsi="Baskerville"/>
        </w:rPr>
        <w:t xml:space="preserve">François, Anne-Lise. </w:t>
      </w:r>
      <w:r w:rsidR="00AA788C" w:rsidRPr="00AA788C">
        <w:rPr>
          <w:rFonts w:ascii="Baskerville" w:hAnsi="Baskerville"/>
          <w:i/>
        </w:rPr>
        <w:t>Open Secrets: The Literature of Uncounted Experience.</w:t>
      </w:r>
      <w:r w:rsidR="00AA788C">
        <w:rPr>
          <w:rFonts w:ascii="Baskerville" w:hAnsi="Baskerville"/>
        </w:rPr>
        <w:t xml:space="preserve"> Stanford UP, 2008. </w:t>
      </w:r>
    </w:p>
    <w:p w14:paraId="45244E4C" w14:textId="21707D68" w:rsidR="00090F89" w:rsidRDefault="00E31A94" w:rsidP="00A962D0">
      <w:pPr>
        <w:spacing w:line="480" w:lineRule="auto"/>
        <w:ind w:left="720" w:hanging="720"/>
        <w:rPr>
          <w:rFonts w:ascii="Baskerville" w:hAnsi="Baskerville"/>
        </w:rPr>
      </w:pPr>
      <w:r>
        <w:rPr>
          <w:rFonts w:ascii="Baskerville" w:hAnsi="Baskerville"/>
        </w:rPr>
        <w:t xml:space="preserve">Fukuyama, Francis. </w:t>
      </w:r>
      <w:r w:rsidR="0061709C" w:rsidRPr="0061709C">
        <w:rPr>
          <w:rFonts w:ascii="Baskerville" w:hAnsi="Baskerville"/>
          <w:i/>
        </w:rPr>
        <w:t>The End of History and the Last Man</w:t>
      </w:r>
      <w:r w:rsidR="0061709C">
        <w:rPr>
          <w:rFonts w:ascii="Baskerville" w:hAnsi="Baskerville"/>
        </w:rPr>
        <w:t>. Penguin, 1992.</w:t>
      </w:r>
    </w:p>
    <w:p w14:paraId="1CDCA56F" w14:textId="7387CD9A" w:rsidR="00090F89" w:rsidRDefault="00AA788C" w:rsidP="00A962D0">
      <w:pPr>
        <w:spacing w:line="480" w:lineRule="auto"/>
        <w:ind w:left="720" w:hanging="720"/>
        <w:rPr>
          <w:rFonts w:ascii="Baskerville" w:hAnsi="Baskerville"/>
        </w:rPr>
      </w:pPr>
      <w:r>
        <w:rPr>
          <w:rFonts w:ascii="Baskerville" w:hAnsi="Baskerville"/>
        </w:rPr>
        <w:t xml:space="preserve">Goldsmith, Steven. </w:t>
      </w:r>
      <w:r w:rsidRPr="00AA788C">
        <w:rPr>
          <w:rFonts w:ascii="Baskerville" w:hAnsi="Baskerville"/>
          <w:i/>
        </w:rPr>
        <w:t>Unbuilding Jerusalem: Apocalypse and Romantic Representation</w:t>
      </w:r>
      <w:r>
        <w:rPr>
          <w:rFonts w:ascii="Baskerville" w:hAnsi="Baskerville"/>
        </w:rPr>
        <w:t>. Cornell UP, 1993.</w:t>
      </w:r>
    </w:p>
    <w:p w14:paraId="43A01BD1" w14:textId="3BE79072" w:rsidR="009938F7" w:rsidRDefault="00B27173" w:rsidP="00A962D0">
      <w:pPr>
        <w:spacing w:line="480" w:lineRule="auto"/>
        <w:ind w:left="720" w:hanging="720"/>
        <w:rPr>
          <w:rFonts w:ascii="Baskerville" w:hAnsi="Baskerville"/>
        </w:rPr>
      </w:pPr>
      <w:r>
        <w:rPr>
          <w:rFonts w:ascii="Baskerville" w:hAnsi="Baskerville"/>
        </w:rPr>
        <w:t>Harney, Stefan</w:t>
      </w:r>
      <w:r w:rsidR="00EB7232">
        <w:rPr>
          <w:rFonts w:ascii="Baskerville" w:hAnsi="Baskerville"/>
        </w:rPr>
        <w:t>o</w:t>
      </w:r>
      <w:r w:rsidR="009E3CB5">
        <w:rPr>
          <w:rFonts w:ascii="Baskerville" w:hAnsi="Baskerville"/>
        </w:rPr>
        <w:t>,</w:t>
      </w:r>
      <w:r w:rsidR="00EB7232">
        <w:rPr>
          <w:rFonts w:ascii="Baskerville" w:hAnsi="Baskerville"/>
        </w:rPr>
        <w:t xml:space="preserve"> and Fred Moten. “Improvement and Preservation, or Usufruct and Use.” </w:t>
      </w:r>
      <w:r w:rsidR="00126CC2" w:rsidRPr="001004FE">
        <w:rPr>
          <w:rFonts w:ascii="Baskerville" w:hAnsi="Baskerville"/>
          <w:i/>
        </w:rPr>
        <w:t>Futures of Black Radicalism</w:t>
      </w:r>
      <w:r w:rsidR="00126CC2">
        <w:rPr>
          <w:rFonts w:ascii="Baskerville" w:hAnsi="Baskerville"/>
        </w:rPr>
        <w:t>, ed</w:t>
      </w:r>
      <w:r w:rsidR="009E3CB5">
        <w:rPr>
          <w:rFonts w:ascii="Baskerville" w:hAnsi="Baskerville"/>
        </w:rPr>
        <w:t>ited by</w:t>
      </w:r>
      <w:r w:rsidR="00126CC2">
        <w:rPr>
          <w:rFonts w:ascii="Baskerville" w:hAnsi="Baskerville"/>
        </w:rPr>
        <w:t xml:space="preserve"> Gaye Theresa Johnson and Alex </w:t>
      </w:r>
      <w:proofErr w:type="spellStart"/>
      <w:r w:rsidR="00126CC2">
        <w:rPr>
          <w:rFonts w:ascii="Baskerville" w:hAnsi="Baskerville"/>
        </w:rPr>
        <w:t>Lubin</w:t>
      </w:r>
      <w:proofErr w:type="spellEnd"/>
      <w:r w:rsidR="009E3CB5">
        <w:rPr>
          <w:rFonts w:ascii="Baskerville" w:hAnsi="Baskerville"/>
        </w:rPr>
        <w:t>,</w:t>
      </w:r>
      <w:r w:rsidR="00126CC2">
        <w:rPr>
          <w:rFonts w:ascii="Baskerville" w:hAnsi="Baskerville"/>
        </w:rPr>
        <w:t xml:space="preserve"> </w:t>
      </w:r>
      <w:r w:rsidR="009938F7">
        <w:rPr>
          <w:rFonts w:ascii="Baskerville" w:hAnsi="Baskerville"/>
        </w:rPr>
        <w:t>Verso, 2017.</w:t>
      </w:r>
    </w:p>
    <w:p w14:paraId="6C6F1C96" w14:textId="77777777" w:rsidR="009938F7" w:rsidRPr="009938F7" w:rsidRDefault="009938F7" w:rsidP="00A962D0">
      <w:pPr>
        <w:spacing w:line="480" w:lineRule="auto"/>
        <w:ind w:left="720" w:hanging="720"/>
        <w:rPr>
          <w:rFonts w:ascii="Baskerville" w:hAnsi="Baskerville"/>
          <w:i/>
        </w:rPr>
      </w:pPr>
      <w:r>
        <w:rPr>
          <w:rFonts w:ascii="Baskerville" w:hAnsi="Baskerville"/>
        </w:rPr>
        <w:t xml:space="preserve">Hartman, </w:t>
      </w:r>
      <w:proofErr w:type="spellStart"/>
      <w:r>
        <w:rPr>
          <w:rFonts w:ascii="Baskerville" w:hAnsi="Baskerville"/>
        </w:rPr>
        <w:t>Saidiya</w:t>
      </w:r>
      <w:proofErr w:type="spellEnd"/>
      <w:r>
        <w:rPr>
          <w:rFonts w:ascii="Baskerville" w:hAnsi="Baskerville"/>
        </w:rPr>
        <w:t>. “</w:t>
      </w:r>
      <w:r w:rsidRPr="009938F7">
        <w:rPr>
          <w:rFonts w:ascii="Baskerville" w:hAnsi="Baskerville"/>
        </w:rPr>
        <w:t>The Belly of the World: A Note on Black Women’s Labors</w:t>
      </w:r>
      <w:r>
        <w:rPr>
          <w:rFonts w:ascii="Baskerville" w:hAnsi="Baskerville"/>
        </w:rPr>
        <w:t xml:space="preserve">.” </w:t>
      </w:r>
      <w:r w:rsidRPr="009938F7">
        <w:rPr>
          <w:rFonts w:ascii="Baskerville" w:hAnsi="Baskerville"/>
          <w:i/>
        </w:rPr>
        <w:t xml:space="preserve">Souls: </w:t>
      </w:r>
    </w:p>
    <w:p w14:paraId="5404F25B" w14:textId="3D9D36DD" w:rsidR="00CE0390" w:rsidRDefault="009938F7" w:rsidP="00A962D0">
      <w:pPr>
        <w:spacing w:line="480" w:lineRule="auto"/>
        <w:ind w:left="720"/>
        <w:rPr>
          <w:rFonts w:ascii="Baskerville" w:hAnsi="Baskerville"/>
        </w:rPr>
      </w:pPr>
      <w:r w:rsidRPr="009938F7">
        <w:rPr>
          <w:rFonts w:ascii="Baskerville" w:hAnsi="Baskerville"/>
          <w:i/>
        </w:rPr>
        <w:t>A Critical Journal of Black Politics, Culture, and Society</w:t>
      </w:r>
      <w:r>
        <w:rPr>
          <w:rFonts w:ascii="Baskerville" w:hAnsi="Baskerville"/>
        </w:rPr>
        <w:t xml:space="preserve">, </w:t>
      </w:r>
      <w:r w:rsidR="00090F89">
        <w:rPr>
          <w:rFonts w:ascii="Baskerville" w:hAnsi="Baskerville"/>
        </w:rPr>
        <w:t>vol. 18, no. 1, 2016</w:t>
      </w:r>
      <w:r w:rsidR="009E3CB5">
        <w:rPr>
          <w:rFonts w:ascii="Baskerville" w:hAnsi="Baskerville"/>
        </w:rPr>
        <w:t>, pp.</w:t>
      </w:r>
      <w:r w:rsidR="00090F89">
        <w:rPr>
          <w:rFonts w:ascii="Baskerville" w:hAnsi="Baskerville"/>
        </w:rPr>
        <w:t xml:space="preserve"> 166</w:t>
      </w:r>
      <w:r w:rsidR="009E3CB5">
        <w:rPr>
          <w:rFonts w:ascii="Baskerville" w:hAnsi="Baskerville"/>
        </w:rPr>
        <w:t>–</w:t>
      </w:r>
      <w:r w:rsidR="00090F89">
        <w:rPr>
          <w:rFonts w:ascii="Baskerville" w:hAnsi="Baskerville"/>
        </w:rPr>
        <w:t>7</w:t>
      </w:r>
      <w:r>
        <w:rPr>
          <w:rFonts w:ascii="Baskerville" w:hAnsi="Baskerville"/>
        </w:rPr>
        <w:t>3.</w:t>
      </w:r>
    </w:p>
    <w:p w14:paraId="47DE7F3E" w14:textId="534E80C5" w:rsidR="009938F7" w:rsidRDefault="00CE0390" w:rsidP="00A962D0">
      <w:pPr>
        <w:spacing w:line="480" w:lineRule="auto"/>
        <w:ind w:left="720" w:hanging="720"/>
        <w:rPr>
          <w:rFonts w:ascii="Baskerville" w:hAnsi="Baskerville"/>
        </w:rPr>
      </w:pPr>
      <w:r>
        <w:rPr>
          <w:rFonts w:ascii="Baskerville" w:hAnsi="Baskerville"/>
        </w:rPr>
        <w:t xml:space="preserve">Jackson, </w:t>
      </w:r>
      <w:proofErr w:type="spellStart"/>
      <w:r>
        <w:rPr>
          <w:rFonts w:ascii="Baskerville" w:hAnsi="Baskerville"/>
        </w:rPr>
        <w:t>Zakiyyah</w:t>
      </w:r>
      <w:proofErr w:type="spellEnd"/>
      <w:r>
        <w:rPr>
          <w:rFonts w:ascii="Baskerville" w:hAnsi="Baskerville"/>
        </w:rPr>
        <w:t xml:space="preserve"> Iman. </w:t>
      </w:r>
      <w:r w:rsidR="00604C1F">
        <w:rPr>
          <w:rFonts w:ascii="Baskerville" w:hAnsi="Baskerville"/>
        </w:rPr>
        <w:t>“</w:t>
      </w:r>
      <w:r w:rsidR="00604C1F" w:rsidRPr="00604C1F">
        <w:rPr>
          <w:rFonts w:ascii="Baskerville" w:hAnsi="Baskerville"/>
        </w:rPr>
        <w:t>Outer Worlds: The P</w:t>
      </w:r>
      <w:r w:rsidR="00604C1F">
        <w:rPr>
          <w:rFonts w:ascii="Baskerville" w:hAnsi="Baskerville"/>
        </w:rPr>
        <w:t>ersistence of Race in Movement ‘Beyond the Human</w:t>
      </w:r>
      <w:r w:rsidR="009E3CB5">
        <w:rPr>
          <w:rFonts w:ascii="Baskerville" w:hAnsi="Baskerville"/>
        </w:rPr>
        <w:t>.</w:t>
      </w:r>
      <w:r w:rsidR="00604C1F">
        <w:rPr>
          <w:rFonts w:ascii="Baskerville" w:hAnsi="Baskerville"/>
        </w:rPr>
        <w:t xml:space="preserve">’” </w:t>
      </w:r>
      <w:r w:rsidR="007A603B" w:rsidRPr="00613D88">
        <w:rPr>
          <w:rFonts w:ascii="Baskerville" w:hAnsi="Baskerville"/>
          <w:i/>
        </w:rPr>
        <w:t>GLQ</w:t>
      </w:r>
      <w:r w:rsidR="00BE1177">
        <w:rPr>
          <w:rFonts w:ascii="Baskerville" w:hAnsi="Baskerville"/>
          <w:i/>
        </w:rPr>
        <w:t>,</w:t>
      </w:r>
      <w:r w:rsidR="007A603B">
        <w:rPr>
          <w:rFonts w:ascii="Baskerville" w:hAnsi="Baskerville"/>
        </w:rPr>
        <w:t xml:space="preserve"> </w:t>
      </w:r>
      <w:r w:rsidR="00BE1177">
        <w:rPr>
          <w:rFonts w:ascii="Baskerville" w:hAnsi="Baskerville"/>
        </w:rPr>
        <w:t xml:space="preserve">vol. </w:t>
      </w:r>
      <w:r w:rsidR="007A603B">
        <w:rPr>
          <w:rFonts w:ascii="Baskerville" w:hAnsi="Baskerville"/>
        </w:rPr>
        <w:t>21</w:t>
      </w:r>
      <w:r w:rsidR="00BE1177">
        <w:rPr>
          <w:rFonts w:ascii="Baskerville" w:hAnsi="Baskerville"/>
        </w:rPr>
        <w:t xml:space="preserve">, no. </w:t>
      </w:r>
      <w:r w:rsidR="007A603B">
        <w:rPr>
          <w:rFonts w:ascii="Baskerville" w:hAnsi="Baskerville"/>
        </w:rPr>
        <w:t>2</w:t>
      </w:r>
      <w:r w:rsidR="00BE1177">
        <w:rPr>
          <w:rFonts w:ascii="Baskerville" w:hAnsi="Baskerville"/>
        </w:rPr>
        <w:t>–</w:t>
      </w:r>
      <w:r w:rsidR="007A603B">
        <w:rPr>
          <w:rFonts w:ascii="Baskerville" w:hAnsi="Baskerville"/>
        </w:rPr>
        <w:t>3</w:t>
      </w:r>
      <w:r w:rsidR="00BE1177">
        <w:rPr>
          <w:rFonts w:ascii="Baskerville" w:hAnsi="Baskerville"/>
        </w:rPr>
        <w:t>,</w:t>
      </w:r>
      <w:r w:rsidR="007A603B">
        <w:rPr>
          <w:rFonts w:ascii="Baskerville" w:hAnsi="Baskerville"/>
        </w:rPr>
        <w:t xml:space="preserve"> 2015</w:t>
      </w:r>
      <w:r w:rsidR="00BE1177">
        <w:rPr>
          <w:rFonts w:ascii="Baskerville" w:hAnsi="Baskerville"/>
        </w:rPr>
        <w:t>, pp.</w:t>
      </w:r>
      <w:r w:rsidR="007A603B">
        <w:rPr>
          <w:rFonts w:ascii="Baskerville" w:hAnsi="Baskerville"/>
        </w:rPr>
        <w:t xml:space="preserve"> 215</w:t>
      </w:r>
      <w:r w:rsidR="00BE1177">
        <w:rPr>
          <w:rFonts w:ascii="Baskerville" w:hAnsi="Baskerville"/>
        </w:rPr>
        <w:t>–</w:t>
      </w:r>
      <w:r w:rsidR="007A603B">
        <w:rPr>
          <w:rFonts w:ascii="Baskerville" w:hAnsi="Baskerville"/>
        </w:rPr>
        <w:t>18.</w:t>
      </w:r>
    </w:p>
    <w:p w14:paraId="0CB04AC1" w14:textId="05AEE029" w:rsidR="005E3236" w:rsidRDefault="00CF385F" w:rsidP="00A962D0">
      <w:pPr>
        <w:spacing w:line="480" w:lineRule="auto"/>
        <w:ind w:left="720" w:hanging="720"/>
        <w:rPr>
          <w:rFonts w:ascii="Baskerville" w:hAnsi="Baskerville"/>
        </w:rPr>
      </w:pPr>
      <w:r>
        <w:rPr>
          <w:rFonts w:ascii="Baskerville" w:hAnsi="Baskerville"/>
        </w:rPr>
        <w:t>Joh</w:t>
      </w:r>
      <w:r w:rsidR="009938F7">
        <w:rPr>
          <w:rFonts w:ascii="Baskerville" w:hAnsi="Baskerville"/>
        </w:rPr>
        <w:t xml:space="preserve">nson, Barbara. “The Last Man.” </w:t>
      </w:r>
      <w:r w:rsidR="009938F7" w:rsidRPr="009938F7">
        <w:rPr>
          <w:rFonts w:ascii="Baskerville" w:hAnsi="Baskerville"/>
          <w:i/>
        </w:rPr>
        <w:t>A Life with Mary Shelley</w:t>
      </w:r>
      <w:r w:rsidR="00BE1177">
        <w:rPr>
          <w:rFonts w:ascii="Baskerville" w:hAnsi="Baskerville"/>
        </w:rPr>
        <w:t>,</w:t>
      </w:r>
      <w:r w:rsidR="009938F7">
        <w:rPr>
          <w:rFonts w:ascii="Baskerville" w:hAnsi="Baskerville"/>
        </w:rPr>
        <w:t xml:space="preserve"> Stanford UP, 2014</w:t>
      </w:r>
      <w:r w:rsidR="00BE1177">
        <w:rPr>
          <w:rFonts w:ascii="Baskerville" w:hAnsi="Baskerville"/>
        </w:rPr>
        <w:t>, pp.</w:t>
      </w:r>
      <w:r w:rsidR="001C504A">
        <w:rPr>
          <w:rFonts w:ascii="Baskerville" w:hAnsi="Baskerville"/>
        </w:rPr>
        <w:t xml:space="preserve"> 3</w:t>
      </w:r>
      <w:r w:rsidR="00BE1177">
        <w:rPr>
          <w:rFonts w:ascii="Baskerville" w:hAnsi="Baskerville"/>
        </w:rPr>
        <w:softHyphen/>
        <w:t>–</w:t>
      </w:r>
      <w:r w:rsidR="001C504A">
        <w:rPr>
          <w:rFonts w:ascii="Baskerville" w:hAnsi="Baskerville"/>
        </w:rPr>
        <w:t xml:space="preserve">14. </w:t>
      </w:r>
    </w:p>
    <w:p w14:paraId="75A7A3B8" w14:textId="20DA2929" w:rsidR="00467B15" w:rsidRDefault="005E3236" w:rsidP="00A962D0">
      <w:pPr>
        <w:spacing w:line="480" w:lineRule="auto"/>
        <w:ind w:left="720" w:hanging="720"/>
        <w:rPr>
          <w:ins w:id="293" w:author="Copyeditor" w:date="2022-08-31T22:35:00Z"/>
          <w:rFonts w:ascii="Baskerville" w:hAnsi="Baskerville"/>
        </w:rPr>
      </w:pPr>
      <w:proofErr w:type="spellStart"/>
      <w:r>
        <w:rPr>
          <w:rFonts w:ascii="Baskerville" w:hAnsi="Baskerville"/>
        </w:rPr>
        <w:lastRenderedPageBreak/>
        <w:t>Karera</w:t>
      </w:r>
      <w:proofErr w:type="spellEnd"/>
      <w:r>
        <w:rPr>
          <w:rFonts w:ascii="Baskerville" w:hAnsi="Baskerville"/>
        </w:rPr>
        <w:t>, Axelle. “</w:t>
      </w:r>
      <w:r w:rsidRPr="005E3236">
        <w:rPr>
          <w:rFonts w:ascii="Baskerville" w:hAnsi="Baskerville"/>
        </w:rPr>
        <w:t>Blackness and the Pitfalls of Anthropocene Ethics</w:t>
      </w:r>
      <w:r>
        <w:rPr>
          <w:rFonts w:ascii="Baskerville" w:hAnsi="Baskerville"/>
        </w:rPr>
        <w:t>.”</w:t>
      </w:r>
      <w:r w:rsidRPr="005E3236">
        <w:t xml:space="preserve"> </w:t>
      </w:r>
      <w:r w:rsidRPr="005E3236">
        <w:rPr>
          <w:rFonts w:ascii="Baskerville" w:hAnsi="Baskerville"/>
          <w:i/>
        </w:rPr>
        <w:t>Critical Philosophy of Race</w:t>
      </w:r>
      <w:r w:rsidR="00BE1177">
        <w:rPr>
          <w:rFonts w:ascii="Baskerville" w:hAnsi="Baskerville"/>
          <w:i/>
        </w:rPr>
        <w:t>,</w:t>
      </w:r>
      <w:r>
        <w:rPr>
          <w:rFonts w:ascii="Baskerville" w:hAnsi="Baskerville"/>
        </w:rPr>
        <w:t xml:space="preserve"> </w:t>
      </w:r>
      <w:r w:rsidR="00BE1177">
        <w:rPr>
          <w:rFonts w:ascii="Baskerville" w:hAnsi="Baskerville"/>
        </w:rPr>
        <w:t>v</w:t>
      </w:r>
      <w:r w:rsidRPr="005E3236">
        <w:rPr>
          <w:rFonts w:ascii="Baskerville" w:hAnsi="Baskerville"/>
        </w:rPr>
        <w:t xml:space="preserve">ol. 7, </w:t>
      </w:r>
      <w:r w:rsidR="00BE1177">
        <w:rPr>
          <w:rFonts w:ascii="Baskerville" w:hAnsi="Baskerville"/>
        </w:rPr>
        <w:t>n</w:t>
      </w:r>
      <w:r w:rsidRPr="005E3236">
        <w:rPr>
          <w:rFonts w:ascii="Baskerville" w:hAnsi="Baskerville"/>
        </w:rPr>
        <w:t>o. 1,</w:t>
      </w:r>
      <w:r>
        <w:rPr>
          <w:rFonts w:ascii="Baskerville" w:hAnsi="Baskerville"/>
        </w:rPr>
        <w:t xml:space="preserve"> pp. 32</w:t>
      </w:r>
      <w:r w:rsidR="00BE1177">
        <w:rPr>
          <w:rFonts w:ascii="Baskerville" w:hAnsi="Baskerville"/>
        </w:rPr>
        <w:t>–</w:t>
      </w:r>
      <w:r>
        <w:rPr>
          <w:rFonts w:ascii="Baskerville" w:hAnsi="Baskerville"/>
        </w:rPr>
        <w:t>56.</w:t>
      </w:r>
    </w:p>
    <w:p w14:paraId="4CBAE062" w14:textId="6C69E06F" w:rsidR="00090F89" w:rsidRDefault="00467B15" w:rsidP="00A962D0">
      <w:pPr>
        <w:spacing w:line="480" w:lineRule="auto"/>
        <w:ind w:left="720" w:hanging="720"/>
        <w:rPr>
          <w:rFonts w:ascii="Baskerville" w:hAnsi="Baskerville"/>
        </w:rPr>
      </w:pPr>
      <w:commentRangeStart w:id="294"/>
      <w:ins w:id="295" w:author="Copyeditor" w:date="2022-08-31T22:35:00Z">
        <w:r>
          <w:rPr>
            <w:rFonts w:ascii="Baskerville" w:hAnsi="Baskerville"/>
          </w:rPr>
          <w:t>Keats</w:t>
        </w:r>
        <w:commentRangeEnd w:id="294"/>
        <w:r>
          <w:rPr>
            <w:rStyle w:val="CommentReference"/>
          </w:rPr>
          <w:commentReference w:id="294"/>
        </w:r>
        <w:r>
          <w:rPr>
            <w:rFonts w:ascii="Baskerville" w:hAnsi="Baskerville"/>
          </w:rPr>
          <w:t xml:space="preserve">, John. “Ode on Indolence.” </w:t>
        </w:r>
      </w:ins>
    </w:p>
    <w:p w14:paraId="3CA1D69F" w14:textId="34D3FAA9" w:rsidR="00090F89" w:rsidRPr="00090F89" w:rsidRDefault="00DF11BB" w:rsidP="00A962D0">
      <w:pPr>
        <w:spacing w:line="480" w:lineRule="auto"/>
        <w:ind w:left="720" w:hanging="720"/>
        <w:rPr>
          <w:rFonts w:ascii="Baskerville" w:hAnsi="Baskerville"/>
        </w:rPr>
      </w:pPr>
      <w:proofErr w:type="spellStart"/>
      <w:r w:rsidRPr="00DF11BB">
        <w:rPr>
          <w:rFonts w:ascii="Baskerville" w:hAnsi="Baskerville"/>
        </w:rPr>
        <w:t>Kuiken</w:t>
      </w:r>
      <w:proofErr w:type="spellEnd"/>
      <w:r w:rsidRPr="00DF11BB">
        <w:rPr>
          <w:rFonts w:ascii="Baskerville" w:hAnsi="Baskerville"/>
        </w:rPr>
        <w:t xml:space="preserve">, </w:t>
      </w:r>
      <w:proofErr w:type="spellStart"/>
      <w:r w:rsidRPr="00DF11BB">
        <w:rPr>
          <w:rFonts w:ascii="Baskerville" w:hAnsi="Baskerville"/>
        </w:rPr>
        <w:t>Kir</w:t>
      </w:r>
      <w:proofErr w:type="spellEnd"/>
      <w:r w:rsidRPr="00DF11BB">
        <w:rPr>
          <w:rFonts w:ascii="Baskerville" w:hAnsi="Baskerville"/>
        </w:rPr>
        <w:t xml:space="preserve">. </w:t>
      </w:r>
      <w:r w:rsidRPr="00DF11BB">
        <w:rPr>
          <w:rFonts w:ascii="Baskerville" w:hAnsi="Baskerville"/>
          <w:i/>
          <w:iCs/>
        </w:rPr>
        <w:t>Imagined Sovereignties: Towards a New Political Romanticism</w:t>
      </w:r>
      <w:r w:rsidRPr="00DF11BB">
        <w:rPr>
          <w:rFonts w:ascii="Baskerville" w:hAnsi="Baskerville"/>
        </w:rPr>
        <w:t>. Fordham UP, 2014.</w:t>
      </w:r>
    </w:p>
    <w:p w14:paraId="383EF73A" w14:textId="4343F472" w:rsidR="00090F89" w:rsidRPr="00DF11BB" w:rsidRDefault="00090F89" w:rsidP="00A962D0">
      <w:pPr>
        <w:spacing w:line="480" w:lineRule="auto"/>
        <w:ind w:left="720" w:hanging="720"/>
        <w:rPr>
          <w:rFonts w:ascii="Baskerville" w:hAnsi="Baskerville"/>
        </w:rPr>
      </w:pPr>
      <w:r w:rsidRPr="00090F89">
        <w:rPr>
          <w:rFonts w:ascii="Baskerville" w:hAnsi="Baskerville"/>
        </w:rPr>
        <w:t>Lewis, Simon, and Mark Maslin</w:t>
      </w:r>
      <w:r w:rsidR="00BE1177">
        <w:rPr>
          <w:rFonts w:ascii="Baskerville" w:hAnsi="Baskerville"/>
        </w:rPr>
        <w:t>.</w:t>
      </w:r>
      <w:r w:rsidRPr="00090F89">
        <w:rPr>
          <w:rFonts w:ascii="Baskerville" w:hAnsi="Baskerville"/>
        </w:rPr>
        <w:t xml:space="preserve"> </w:t>
      </w:r>
      <w:r w:rsidRPr="00090F89">
        <w:rPr>
          <w:rFonts w:ascii="Baskerville" w:hAnsi="Baskerville"/>
          <w:i/>
        </w:rPr>
        <w:t>The Human Planet</w:t>
      </w:r>
      <w:r w:rsidRPr="00090F89">
        <w:rPr>
          <w:rFonts w:ascii="Baskerville" w:hAnsi="Baskerville"/>
        </w:rPr>
        <w:t xml:space="preserve">: </w:t>
      </w:r>
      <w:r w:rsidRPr="00090F89">
        <w:rPr>
          <w:rFonts w:ascii="Baskerville" w:hAnsi="Baskerville"/>
          <w:i/>
        </w:rPr>
        <w:t>How We Created the Anthropocene</w:t>
      </w:r>
      <w:r w:rsidRPr="00090F89">
        <w:rPr>
          <w:rFonts w:ascii="Baskerville" w:hAnsi="Baskerville"/>
        </w:rPr>
        <w:t>.</w:t>
      </w:r>
      <w:r>
        <w:rPr>
          <w:rFonts w:ascii="Baskerville" w:hAnsi="Baskerville"/>
        </w:rPr>
        <w:t xml:space="preserve"> </w:t>
      </w:r>
      <w:r w:rsidRPr="00090F89">
        <w:rPr>
          <w:rFonts w:ascii="Baskerville" w:hAnsi="Baskerville"/>
        </w:rPr>
        <w:t>Yale UP, 2018.</w:t>
      </w:r>
    </w:p>
    <w:p w14:paraId="4E8878E2" w14:textId="21058518" w:rsidR="006B4773" w:rsidRDefault="00E356FE" w:rsidP="00A962D0">
      <w:pPr>
        <w:spacing w:line="480" w:lineRule="auto"/>
        <w:ind w:left="720" w:hanging="720"/>
        <w:rPr>
          <w:rFonts w:ascii="Baskerville" w:hAnsi="Baskerville"/>
        </w:rPr>
      </w:pPr>
      <w:r>
        <w:rPr>
          <w:rFonts w:ascii="Baskerville" w:hAnsi="Baskerville"/>
        </w:rPr>
        <w:t>Linebaugh</w:t>
      </w:r>
      <w:r w:rsidR="00CD0DED">
        <w:rPr>
          <w:rFonts w:ascii="Baskerville" w:hAnsi="Baskerville"/>
        </w:rPr>
        <w:t>, Peter,</w:t>
      </w:r>
      <w:r>
        <w:rPr>
          <w:rFonts w:ascii="Baskerville" w:hAnsi="Baskerville"/>
        </w:rPr>
        <w:t xml:space="preserve"> and </w:t>
      </w:r>
      <w:r w:rsidR="00CD0DED">
        <w:rPr>
          <w:rFonts w:ascii="Baskerville" w:hAnsi="Baskerville"/>
        </w:rPr>
        <w:t xml:space="preserve">Marcus </w:t>
      </w:r>
      <w:proofErr w:type="spellStart"/>
      <w:r>
        <w:rPr>
          <w:rFonts w:ascii="Baskerville" w:hAnsi="Baskerville"/>
        </w:rPr>
        <w:t>Rediker</w:t>
      </w:r>
      <w:proofErr w:type="spellEnd"/>
      <w:r w:rsidR="00CD0DED">
        <w:rPr>
          <w:rFonts w:ascii="Baskerville" w:hAnsi="Baskerville"/>
        </w:rPr>
        <w:t xml:space="preserve">. </w:t>
      </w:r>
      <w:r w:rsidR="001C504A" w:rsidRPr="001C504A">
        <w:rPr>
          <w:rFonts w:ascii="Baskerville" w:hAnsi="Baskerville"/>
          <w:i/>
        </w:rPr>
        <w:t>The Many-Headed Hydra: Sailors, Slaves, Commoners, and the Hidden History of the Revolutionary Atlantic</w:t>
      </w:r>
      <w:r w:rsidR="001C504A">
        <w:rPr>
          <w:rFonts w:ascii="Baskerville" w:hAnsi="Baskerville"/>
        </w:rPr>
        <w:t xml:space="preserve">. Beacon, 2000. </w:t>
      </w:r>
    </w:p>
    <w:p w14:paraId="12C4F8A7" w14:textId="6BCFAEBA" w:rsidR="00DF41C3" w:rsidRDefault="006B4773" w:rsidP="00A962D0">
      <w:pPr>
        <w:spacing w:line="480" w:lineRule="auto"/>
        <w:ind w:left="720" w:hanging="720"/>
        <w:rPr>
          <w:rFonts w:ascii="Baskerville" w:hAnsi="Baskerville"/>
        </w:rPr>
      </w:pPr>
      <w:r>
        <w:rPr>
          <w:rFonts w:ascii="Baskerville" w:hAnsi="Baskerville"/>
        </w:rPr>
        <w:t xml:space="preserve">Long, Edward. </w:t>
      </w:r>
      <w:r w:rsidR="00B930CD" w:rsidRPr="00B930CD">
        <w:rPr>
          <w:rFonts w:ascii="Baskerville" w:hAnsi="Baskerville"/>
          <w:i/>
        </w:rPr>
        <w:t>The History of Jamaica</w:t>
      </w:r>
      <w:r w:rsidR="00436099">
        <w:rPr>
          <w:rFonts w:ascii="Baskerville" w:hAnsi="Baskerville"/>
        </w:rPr>
        <w:t>.</w:t>
      </w:r>
      <w:r w:rsidR="00B930CD">
        <w:rPr>
          <w:rFonts w:ascii="Baskerville" w:hAnsi="Baskerville"/>
        </w:rPr>
        <w:t xml:space="preserve"> </w:t>
      </w:r>
      <w:r w:rsidR="00436099">
        <w:rPr>
          <w:rFonts w:ascii="Baskerville" w:hAnsi="Baskerville"/>
        </w:rPr>
        <w:t>V</w:t>
      </w:r>
      <w:r w:rsidR="00B930CD">
        <w:rPr>
          <w:rFonts w:ascii="Baskerville" w:hAnsi="Baskerville"/>
        </w:rPr>
        <w:t>ol 2</w:t>
      </w:r>
      <w:r w:rsidR="00BE1177">
        <w:rPr>
          <w:rFonts w:ascii="Baskerville" w:hAnsi="Baskerville"/>
        </w:rPr>
        <w:t>. 1774.</w:t>
      </w:r>
      <w:r w:rsidR="00B930CD">
        <w:rPr>
          <w:rFonts w:ascii="Baskerville" w:hAnsi="Baskerville"/>
        </w:rPr>
        <w:t xml:space="preserve"> Cambr</w:t>
      </w:r>
      <w:r w:rsidR="00BE04E9">
        <w:rPr>
          <w:rFonts w:ascii="Baskerville" w:hAnsi="Baskerville"/>
        </w:rPr>
        <w:t>idge UP, 2010</w:t>
      </w:r>
      <w:r w:rsidR="00B930CD">
        <w:rPr>
          <w:rFonts w:ascii="Baskerville" w:hAnsi="Baskerville"/>
        </w:rPr>
        <w:t xml:space="preserve">. </w:t>
      </w:r>
    </w:p>
    <w:p w14:paraId="629F4DED" w14:textId="196EFA94" w:rsidR="00090F89" w:rsidRDefault="00DF41C3" w:rsidP="00A962D0">
      <w:pPr>
        <w:spacing w:line="480" w:lineRule="auto"/>
        <w:ind w:left="720" w:hanging="720"/>
        <w:rPr>
          <w:rFonts w:ascii="Baskerville" w:hAnsi="Baskerville"/>
        </w:rPr>
      </w:pPr>
      <w:r>
        <w:rPr>
          <w:rFonts w:ascii="Baskerville" w:hAnsi="Baskerville"/>
        </w:rPr>
        <w:t xml:space="preserve">Lowe, Lisa. </w:t>
      </w:r>
      <w:r w:rsidRPr="00DF41C3">
        <w:rPr>
          <w:rFonts w:ascii="Baskerville" w:hAnsi="Baskerville"/>
          <w:i/>
        </w:rPr>
        <w:t>The Intimacies of Four Continents</w:t>
      </w:r>
      <w:r>
        <w:rPr>
          <w:rFonts w:ascii="Baskerville" w:hAnsi="Baskerville"/>
        </w:rPr>
        <w:t xml:space="preserve">. Duke UP, 2015. </w:t>
      </w:r>
    </w:p>
    <w:p w14:paraId="147D5F7B" w14:textId="518FAD8C" w:rsidR="00090F89" w:rsidRPr="0023576D" w:rsidRDefault="008E5CB6" w:rsidP="00A962D0">
      <w:pPr>
        <w:spacing w:line="480" w:lineRule="auto"/>
        <w:ind w:left="720" w:hanging="720"/>
        <w:rPr>
          <w:rFonts w:ascii="Baskerville" w:hAnsi="Baskerville"/>
        </w:rPr>
      </w:pPr>
      <w:r>
        <w:rPr>
          <w:rFonts w:ascii="Baskerville" w:hAnsi="Baskerville"/>
        </w:rPr>
        <w:t xml:space="preserve">Melville, Peter. </w:t>
      </w:r>
      <w:r w:rsidR="0023576D" w:rsidRPr="0023576D">
        <w:rPr>
          <w:rFonts w:ascii="Baskerville" w:hAnsi="Baskerville"/>
        </w:rPr>
        <w:t xml:space="preserve">“The Problem of Immunity in </w:t>
      </w:r>
      <w:r w:rsidR="0023576D" w:rsidRPr="0023576D">
        <w:rPr>
          <w:rFonts w:ascii="Baskerville" w:hAnsi="Baskerville"/>
          <w:i/>
        </w:rPr>
        <w:t>The Last Man</w:t>
      </w:r>
      <w:r w:rsidR="0023576D">
        <w:rPr>
          <w:rFonts w:ascii="Baskerville" w:hAnsi="Baskerville"/>
          <w:i/>
        </w:rPr>
        <w:t>.</w:t>
      </w:r>
      <w:r w:rsidR="0023576D">
        <w:rPr>
          <w:rFonts w:ascii="Baskerville" w:hAnsi="Baskerville"/>
        </w:rPr>
        <w:t>”</w:t>
      </w:r>
      <w:r w:rsidR="0023576D" w:rsidRPr="00D734E5">
        <w:rPr>
          <w:rFonts w:ascii="Baskerville" w:hAnsi="Baskerville"/>
          <w:i/>
        </w:rPr>
        <w:t xml:space="preserve"> </w:t>
      </w:r>
      <w:r w:rsidR="00D734E5" w:rsidRPr="00D734E5">
        <w:rPr>
          <w:rFonts w:ascii="Baskerville" w:hAnsi="Baskerville"/>
          <w:i/>
        </w:rPr>
        <w:t>Studies in English Literature, 1500</w:t>
      </w:r>
      <w:r w:rsidR="00114AC9">
        <w:rPr>
          <w:rFonts w:ascii="Baskerville" w:hAnsi="Baskerville"/>
          <w:i/>
        </w:rPr>
        <w:t>–</w:t>
      </w:r>
      <w:r w:rsidR="00D734E5" w:rsidRPr="00D734E5">
        <w:rPr>
          <w:rFonts w:ascii="Baskerville" w:hAnsi="Baskerville"/>
          <w:i/>
        </w:rPr>
        <w:t>1900</w:t>
      </w:r>
      <w:r w:rsidR="00D734E5" w:rsidRPr="00D734E5">
        <w:rPr>
          <w:rFonts w:ascii="Baskerville" w:hAnsi="Baskerville"/>
        </w:rPr>
        <w:t xml:space="preserve">, </w:t>
      </w:r>
      <w:r w:rsidR="00114AC9">
        <w:rPr>
          <w:rFonts w:ascii="Baskerville" w:hAnsi="Baskerville"/>
        </w:rPr>
        <w:t>v</w:t>
      </w:r>
      <w:r w:rsidR="00D734E5" w:rsidRPr="00D734E5">
        <w:rPr>
          <w:rFonts w:ascii="Baskerville" w:hAnsi="Baskerville"/>
        </w:rPr>
        <w:t xml:space="preserve">ol. 47, </w:t>
      </w:r>
      <w:r w:rsidR="00114AC9">
        <w:rPr>
          <w:rFonts w:ascii="Baskerville" w:hAnsi="Baskerville"/>
        </w:rPr>
        <w:t>n</w:t>
      </w:r>
      <w:r w:rsidR="00D734E5" w:rsidRPr="00D734E5">
        <w:rPr>
          <w:rFonts w:ascii="Baskerville" w:hAnsi="Baskerville"/>
        </w:rPr>
        <w:t>o. 4, 2007, pp. 825</w:t>
      </w:r>
      <w:r w:rsidR="00114AC9">
        <w:rPr>
          <w:rFonts w:ascii="Baskerville" w:hAnsi="Baskerville"/>
        </w:rPr>
        <w:t>–</w:t>
      </w:r>
      <w:r w:rsidR="00D734E5" w:rsidRPr="00D734E5">
        <w:rPr>
          <w:rFonts w:ascii="Baskerville" w:hAnsi="Baskerville"/>
        </w:rPr>
        <w:t>46</w:t>
      </w:r>
      <w:r w:rsidR="00D734E5">
        <w:rPr>
          <w:rFonts w:ascii="Baskerville" w:hAnsi="Baskerville"/>
        </w:rPr>
        <w:t>.</w:t>
      </w:r>
    </w:p>
    <w:p w14:paraId="28C4B81E" w14:textId="1001AD07" w:rsidR="00090F89" w:rsidRPr="00DF482E" w:rsidRDefault="001C3BA3" w:rsidP="00A962D0">
      <w:pPr>
        <w:spacing w:line="480" w:lineRule="auto"/>
        <w:ind w:left="720" w:hanging="720"/>
        <w:rPr>
          <w:rFonts w:ascii="Baskerville" w:hAnsi="Baskerville"/>
        </w:rPr>
      </w:pPr>
      <w:r>
        <w:rPr>
          <w:rFonts w:ascii="Baskerville" w:hAnsi="Baskerville"/>
        </w:rPr>
        <w:t xml:space="preserve">Moten, Fred. “The Case of Blackness.” </w:t>
      </w:r>
      <w:r w:rsidR="00DF482E" w:rsidRPr="00DF482E">
        <w:rPr>
          <w:rFonts w:ascii="Baskerville" w:hAnsi="Baskerville"/>
          <w:i/>
        </w:rPr>
        <w:t>Criticism</w:t>
      </w:r>
      <w:r w:rsidR="00114AC9">
        <w:rPr>
          <w:rFonts w:ascii="Baskerville" w:hAnsi="Baskerville"/>
        </w:rPr>
        <w:t>,</w:t>
      </w:r>
      <w:r w:rsidR="006A34EC">
        <w:rPr>
          <w:rFonts w:ascii="Baskerville" w:hAnsi="Baskerville"/>
        </w:rPr>
        <w:t xml:space="preserve"> </w:t>
      </w:r>
      <w:r w:rsidR="00114AC9">
        <w:rPr>
          <w:rFonts w:ascii="Baskerville" w:hAnsi="Baskerville"/>
        </w:rPr>
        <w:t>v</w:t>
      </w:r>
      <w:r w:rsidR="00DF482E">
        <w:rPr>
          <w:rFonts w:ascii="Baskerville" w:hAnsi="Baskerville"/>
        </w:rPr>
        <w:t xml:space="preserve">ol. </w:t>
      </w:r>
      <w:r w:rsidR="00DF482E" w:rsidRPr="00DF482E">
        <w:rPr>
          <w:rFonts w:ascii="Baskerville" w:hAnsi="Baskerville"/>
        </w:rPr>
        <w:t xml:space="preserve">50, </w:t>
      </w:r>
      <w:r w:rsidR="00114AC9">
        <w:rPr>
          <w:rFonts w:ascii="Baskerville" w:hAnsi="Baskerville"/>
        </w:rPr>
        <w:t>no</w:t>
      </w:r>
      <w:r w:rsidR="00DF482E">
        <w:rPr>
          <w:rFonts w:ascii="Baskerville" w:hAnsi="Baskerville"/>
        </w:rPr>
        <w:t>.</w:t>
      </w:r>
      <w:r w:rsidR="00DF482E" w:rsidRPr="00DF482E">
        <w:rPr>
          <w:rFonts w:ascii="Baskerville" w:hAnsi="Baskerville"/>
        </w:rPr>
        <w:t xml:space="preserve"> 2, 2008</w:t>
      </w:r>
      <w:r w:rsidR="00114AC9">
        <w:rPr>
          <w:rFonts w:ascii="Baskerville" w:hAnsi="Baskerville"/>
        </w:rPr>
        <w:t>, pp.</w:t>
      </w:r>
      <w:r w:rsidR="00BE04E9">
        <w:rPr>
          <w:rFonts w:ascii="Baskerville" w:hAnsi="Baskerville"/>
        </w:rPr>
        <w:t xml:space="preserve"> </w:t>
      </w:r>
      <w:r w:rsidR="00DF482E" w:rsidRPr="00DF482E">
        <w:rPr>
          <w:rFonts w:ascii="Baskerville" w:hAnsi="Baskerville"/>
        </w:rPr>
        <w:t>177</w:t>
      </w:r>
      <w:r w:rsidR="00114AC9">
        <w:rPr>
          <w:rFonts w:ascii="Baskerville" w:hAnsi="Baskerville"/>
        </w:rPr>
        <w:t>–</w:t>
      </w:r>
      <w:r w:rsidR="00DF482E" w:rsidRPr="00DF482E">
        <w:rPr>
          <w:rFonts w:ascii="Baskerville" w:hAnsi="Baskerville"/>
        </w:rPr>
        <w:t>218</w:t>
      </w:r>
      <w:r w:rsidR="00DF482E">
        <w:rPr>
          <w:rFonts w:ascii="Baskerville" w:hAnsi="Baskerville"/>
        </w:rPr>
        <w:t>.</w:t>
      </w:r>
    </w:p>
    <w:p w14:paraId="7EE950D1" w14:textId="618ADD8F" w:rsidR="004E6161" w:rsidRPr="00A962D0" w:rsidRDefault="00223A5A" w:rsidP="00A962D0">
      <w:pPr>
        <w:spacing w:line="480" w:lineRule="auto"/>
        <w:ind w:left="720" w:hanging="720"/>
        <w:rPr>
          <w:rFonts w:ascii="Baskerville" w:eastAsia="Times New Roman" w:hAnsi="Baskerville" w:cs="Times New Roman"/>
        </w:rPr>
      </w:pPr>
      <w:r w:rsidRPr="00EF7791">
        <w:rPr>
          <w:rFonts w:ascii="Baskerville" w:hAnsi="Baskerville"/>
        </w:rPr>
        <w:t>Povinelli, Elizabeth</w:t>
      </w:r>
      <w:r w:rsidR="00AC6E16">
        <w:rPr>
          <w:rFonts w:ascii="Baskerville" w:hAnsi="Baskerville"/>
        </w:rPr>
        <w:t xml:space="preserve"> A</w:t>
      </w:r>
      <w:r w:rsidRPr="00EF7791">
        <w:rPr>
          <w:rFonts w:ascii="Baskerville" w:hAnsi="Baskerville"/>
        </w:rPr>
        <w:t>. “After the Last Man: Images and Ethics of Becoming Otherwise</w:t>
      </w:r>
      <w:r w:rsidR="00EF7791" w:rsidRPr="00EF7791">
        <w:rPr>
          <w:rFonts w:ascii="Baskerville" w:hAnsi="Baskerville"/>
        </w:rPr>
        <w:t>.</w:t>
      </w:r>
      <w:r w:rsidRPr="00EF7791">
        <w:rPr>
          <w:rFonts w:ascii="Baskerville" w:hAnsi="Baskerville"/>
        </w:rPr>
        <w:t>”</w:t>
      </w:r>
      <w:r w:rsidR="00EF7791" w:rsidRPr="00EF7791">
        <w:rPr>
          <w:rFonts w:ascii="Baskerville" w:hAnsi="Baskerville"/>
        </w:rPr>
        <w:t xml:space="preserve"> </w:t>
      </w:r>
      <w:r w:rsidR="00EF7791" w:rsidRPr="00090F89">
        <w:rPr>
          <w:rFonts w:ascii="Baskerville" w:hAnsi="Baskerville"/>
          <w:i/>
        </w:rPr>
        <w:t xml:space="preserve">e-flux </w:t>
      </w:r>
      <w:r w:rsidR="00EF7791" w:rsidRPr="00EF7791">
        <w:rPr>
          <w:rFonts w:ascii="Baskerville" w:hAnsi="Baskerville"/>
        </w:rPr>
        <w:t>#35</w:t>
      </w:r>
      <w:r w:rsidR="00114AC9">
        <w:rPr>
          <w:rFonts w:ascii="Baskerville" w:hAnsi="Baskerville"/>
        </w:rPr>
        <w:t>,</w:t>
      </w:r>
      <w:r w:rsidR="00EF7791" w:rsidRPr="00EF7791">
        <w:rPr>
          <w:rFonts w:ascii="Baskerville" w:hAnsi="Baskerville"/>
        </w:rPr>
        <w:t xml:space="preserve"> May 2012</w:t>
      </w:r>
      <w:r w:rsidR="00114AC9">
        <w:rPr>
          <w:rFonts w:ascii="Baskerville" w:hAnsi="Baskerville"/>
        </w:rPr>
        <w:t>,</w:t>
      </w:r>
      <w:r w:rsidR="00EF7791" w:rsidRPr="00EF7791">
        <w:rPr>
          <w:rFonts w:ascii="Baskerville" w:hAnsi="Baskerville"/>
        </w:rPr>
        <w:t xml:space="preserve"> </w:t>
      </w:r>
      <w:hyperlink r:id="rId14" w:history="1">
        <w:r w:rsidR="00EF7791" w:rsidRPr="00EF7791">
          <w:rPr>
            <w:rStyle w:val="Hyperlink"/>
            <w:rFonts w:ascii="Baskerville" w:eastAsia="Times New Roman" w:hAnsi="Baskerville" w:cs="Times New Roman"/>
          </w:rPr>
          <w:t>e-flux.com/journal/35/68380/after-the-last-man-images-and-ethics-of-becoming-otherwise/</w:t>
        </w:r>
      </w:hyperlink>
    </w:p>
    <w:p w14:paraId="77399503" w14:textId="2762AD6A" w:rsidR="009061AA" w:rsidRDefault="009061AA" w:rsidP="00A962D0">
      <w:pPr>
        <w:spacing w:line="480" w:lineRule="auto"/>
        <w:ind w:left="720" w:hanging="720"/>
        <w:rPr>
          <w:rFonts w:ascii="Baskerville" w:hAnsi="Baskerville"/>
        </w:rPr>
      </w:pPr>
      <w:r>
        <w:rPr>
          <w:rFonts w:ascii="Baskerville" w:hAnsi="Baskerville"/>
        </w:rPr>
        <w:t xml:space="preserve">Seth, Suman. </w:t>
      </w:r>
      <w:r w:rsidRPr="009061AA">
        <w:rPr>
          <w:rFonts w:ascii="Baskerville" w:hAnsi="Baskerville"/>
          <w:i/>
        </w:rPr>
        <w:t>Difference and Disease: Medicine, Race, and the Eighteenth-Century British Empire</w:t>
      </w:r>
      <w:r>
        <w:rPr>
          <w:rFonts w:ascii="Baskerville" w:hAnsi="Baskerville"/>
        </w:rPr>
        <w:t>.</w:t>
      </w:r>
      <w:r w:rsidR="00AC6E16">
        <w:rPr>
          <w:rFonts w:ascii="Baskerville" w:hAnsi="Baskerville"/>
        </w:rPr>
        <w:t xml:space="preserve"> </w:t>
      </w:r>
      <w:r>
        <w:rPr>
          <w:rFonts w:ascii="Baskerville" w:hAnsi="Baskerville"/>
        </w:rPr>
        <w:t xml:space="preserve">Cambridge UP, 2018. </w:t>
      </w:r>
    </w:p>
    <w:p w14:paraId="3BE6C20B" w14:textId="0FA375A8" w:rsidR="001937BE" w:rsidRDefault="004E6161" w:rsidP="00A962D0">
      <w:pPr>
        <w:spacing w:line="480" w:lineRule="auto"/>
        <w:ind w:left="720" w:hanging="720"/>
        <w:rPr>
          <w:rFonts w:ascii="Baskerville" w:hAnsi="Baskerville"/>
        </w:rPr>
      </w:pPr>
      <w:r w:rsidRPr="004E6161">
        <w:rPr>
          <w:rFonts w:ascii="Baskerville" w:hAnsi="Baskerville"/>
        </w:rPr>
        <w:t>Sexton, Jared. “On Black Negativity, or the Affirmation of Nothing.”</w:t>
      </w:r>
      <w:r>
        <w:rPr>
          <w:rFonts w:ascii="Baskerville" w:hAnsi="Baskerville"/>
        </w:rPr>
        <w:t xml:space="preserve"> Inter</w:t>
      </w:r>
      <w:r w:rsidRPr="004E6161">
        <w:rPr>
          <w:rFonts w:ascii="Baskerville" w:hAnsi="Baskerville"/>
        </w:rPr>
        <w:t xml:space="preserve">view with Daniel </w:t>
      </w:r>
      <w:proofErr w:type="spellStart"/>
      <w:r w:rsidRPr="004E6161">
        <w:rPr>
          <w:rFonts w:ascii="Baskerville" w:hAnsi="Baskerville"/>
        </w:rPr>
        <w:t>Colucciello</w:t>
      </w:r>
      <w:proofErr w:type="spellEnd"/>
      <w:r w:rsidRPr="004E6161">
        <w:rPr>
          <w:rFonts w:ascii="Baskerville" w:hAnsi="Baskerville"/>
        </w:rPr>
        <w:t xml:space="preserve"> Barber. </w:t>
      </w:r>
      <w:r w:rsidRPr="004E6161">
        <w:rPr>
          <w:rFonts w:ascii="Baskerville" w:hAnsi="Baskerville"/>
          <w:i/>
        </w:rPr>
        <w:t>Society and Space</w:t>
      </w:r>
      <w:r w:rsidRPr="004E6161">
        <w:rPr>
          <w:rFonts w:ascii="Baskerville" w:hAnsi="Baskerville"/>
        </w:rPr>
        <w:t xml:space="preserve">, </w:t>
      </w:r>
      <w:r w:rsidR="00AC6E16">
        <w:rPr>
          <w:rFonts w:ascii="Baskerville" w:hAnsi="Baskerville"/>
        </w:rPr>
        <w:t xml:space="preserve">18 </w:t>
      </w:r>
      <w:r w:rsidRPr="004E6161">
        <w:rPr>
          <w:rFonts w:ascii="Baskerville" w:hAnsi="Baskerville"/>
        </w:rPr>
        <w:t>Sept</w:t>
      </w:r>
      <w:r w:rsidR="00AC6E16">
        <w:rPr>
          <w:rFonts w:ascii="Baskerville" w:hAnsi="Baskerville"/>
        </w:rPr>
        <w:t xml:space="preserve">. </w:t>
      </w:r>
      <w:r w:rsidRPr="004E6161">
        <w:rPr>
          <w:rFonts w:ascii="Baskerville" w:hAnsi="Baskerville"/>
        </w:rPr>
        <w:t>2017</w:t>
      </w:r>
      <w:r w:rsidR="00AC6E16">
        <w:rPr>
          <w:rFonts w:ascii="Baskerville" w:hAnsi="Baskerville"/>
        </w:rPr>
        <w:t>,</w:t>
      </w:r>
      <w:r w:rsidRPr="004E6161">
        <w:rPr>
          <w:rFonts w:ascii="Baskerville" w:hAnsi="Baskerville"/>
        </w:rPr>
        <w:t xml:space="preserve"> </w:t>
      </w:r>
      <w:hyperlink r:id="rId15" w:history="1">
        <w:r w:rsidR="00436099" w:rsidRPr="00436099">
          <w:rPr>
            <w:rStyle w:val="Hyperlink"/>
            <w:rFonts w:ascii="Baskerville" w:hAnsi="Baskerville"/>
          </w:rPr>
          <w:t>societyandspace.org/articles/on-black-negativity-or-the-affirmation-of-nothing</w:t>
        </w:r>
      </w:hyperlink>
      <w:r w:rsidR="00AC6E16">
        <w:rPr>
          <w:rFonts w:ascii="Baskerville" w:hAnsi="Baskerville"/>
        </w:rPr>
        <w:t>.</w:t>
      </w:r>
    </w:p>
    <w:p w14:paraId="35074651" w14:textId="0CE55FB6" w:rsidR="00090F89" w:rsidRDefault="00436099" w:rsidP="00A962D0">
      <w:pPr>
        <w:spacing w:line="480" w:lineRule="auto"/>
        <w:ind w:left="720" w:hanging="720"/>
        <w:rPr>
          <w:rFonts w:ascii="Baskerville" w:hAnsi="Baskerville"/>
        </w:rPr>
      </w:pPr>
      <w:r>
        <w:rPr>
          <w:rFonts w:ascii="Baskerville" w:hAnsi="Baskerville"/>
        </w:rPr>
        <w:t>———</w:t>
      </w:r>
      <w:r w:rsidR="004E6161">
        <w:rPr>
          <w:rFonts w:ascii="Baskerville" w:hAnsi="Baskerville"/>
        </w:rPr>
        <w:t xml:space="preserve">. </w:t>
      </w:r>
      <w:r w:rsidR="009D3B11">
        <w:rPr>
          <w:rFonts w:ascii="Baskerville" w:hAnsi="Baskerville"/>
        </w:rPr>
        <w:t>“</w:t>
      </w:r>
      <w:r w:rsidR="004E6161">
        <w:rPr>
          <w:rFonts w:ascii="Baskerville" w:hAnsi="Baskerville"/>
        </w:rPr>
        <w:t xml:space="preserve">The </w:t>
      </w:r>
      <w:r w:rsidR="009D3B11">
        <w:rPr>
          <w:rFonts w:ascii="Baskerville" w:hAnsi="Baskerville"/>
        </w:rPr>
        <w:t xml:space="preserve">Social </w:t>
      </w:r>
      <w:r>
        <w:rPr>
          <w:rFonts w:ascii="Baskerville" w:hAnsi="Baskerville"/>
        </w:rPr>
        <w:t>L</w:t>
      </w:r>
      <w:r w:rsidR="009D3B11">
        <w:rPr>
          <w:rFonts w:ascii="Baskerville" w:hAnsi="Baskerville"/>
        </w:rPr>
        <w:t>ife</w:t>
      </w:r>
      <w:r w:rsidR="004E6161">
        <w:rPr>
          <w:rFonts w:ascii="Baskerville" w:hAnsi="Baskerville"/>
        </w:rPr>
        <w:t xml:space="preserve"> of Social Death: On Afro-Pessimism and Black Optimism.</w:t>
      </w:r>
      <w:r w:rsidR="009D3B11">
        <w:rPr>
          <w:rFonts w:ascii="Baskerville" w:hAnsi="Baskerville"/>
        </w:rPr>
        <w:t>”</w:t>
      </w:r>
      <w:r w:rsidR="00ED00D8">
        <w:rPr>
          <w:rFonts w:ascii="Baskerville" w:hAnsi="Baskerville"/>
        </w:rPr>
        <w:t xml:space="preserve"> </w:t>
      </w:r>
      <w:proofErr w:type="spellStart"/>
      <w:r w:rsidR="00AC64BF" w:rsidRPr="009B4B42">
        <w:rPr>
          <w:rFonts w:ascii="Baskerville" w:hAnsi="Baskerville"/>
          <w:i/>
        </w:rPr>
        <w:t>InTensions</w:t>
      </w:r>
      <w:proofErr w:type="spellEnd"/>
      <w:r>
        <w:rPr>
          <w:rFonts w:ascii="Baskerville" w:hAnsi="Baskerville"/>
          <w:i/>
        </w:rPr>
        <w:t>,</w:t>
      </w:r>
      <w:r w:rsidR="00AC64BF" w:rsidRPr="009B4B42">
        <w:rPr>
          <w:rFonts w:ascii="Baskerville" w:hAnsi="Baskerville"/>
          <w:i/>
        </w:rPr>
        <w:t xml:space="preserve"> </w:t>
      </w:r>
      <w:r w:rsidR="00AC64BF">
        <w:rPr>
          <w:rFonts w:ascii="Baskerville" w:hAnsi="Baskerville"/>
        </w:rPr>
        <w:t>vol. 5</w:t>
      </w:r>
      <w:r>
        <w:rPr>
          <w:rFonts w:ascii="Baskerville" w:hAnsi="Baskerville"/>
        </w:rPr>
        <w:t>,</w:t>
      </w:r>
      <w:r w:rsidR="00AC64BF">
        <w:rPr>
          <w:rFonts w:ascii="Baskerville" w:hAnsi="Baskerville"/>
        </w:rPr>
        <w:t xml:space="preserve"> 2011</w:t>
      </w:r>
      <w:r>
        <w:rPr>
          <w:rFonts w:ascii="Baskerville" w:hAnsi="Baskerville"/>
        </w:rPr>
        <w:t>,</w:t>
      </w:r>
      <w:r w:rsidR="00AC64BF">
        <w:rPr>
          <w:rFonts w:ascii="Baskerville" w:hAnsi="Baskerville"/>
        </w:rPr>
        <w:t xml:space="preserve"> </w:t>
      </w:r>
      <w:hyperlink r:id="rId16" w:history="1">
        <w:r w:rsidR="00AC64BF" w:rsidRPr="00AC64BF">
          <w:rPr>
            <w:rStyle w:val="Hyperlink"/>
            <w:rFonts w:ascii="Baskerville" w:hAnsi="Baskerville"/>
          </w:rPr>
          <w:t>yorku.ca/intent/issue5/articles/</w:t>
        </w:r>
        <w:proofErr w:type="spellStart"/>
        <w:r w:rsidR="00AC64BF" w:rsidRPr="00AC64BF">
          <w:rPr>
            <w:rStyle w:val="Hyperlink"/>
            <w:rFonts w:ascii="Baskerville" w:hAnsi="Baskerville"/>
          </w:rPr>
          <w:t>jaredsexton.php</w:t>
        </w:r>
        <w:proofErr w:type="spellEnd"/>
      </w:hyperlink>
      <w:r>
        <w:rPr>
          <w:rStyle w:val="Hyperlink"/>
          <w:rFonts w:ascii="Baskerville" w:hAnsi="Baskerville"/>
        </w:rPr>
        <w:t>.</w:t>
      </w:r>
    </w:p>
    <w:p w14:paraId="7321560F" w14:textId="56958D00" w:rsidR="00090F89" w:rsidRDefault="00436099" w:rsidP="00A962D0">
      <w:pPr>
        <w:spacing w:line="480" w:lineRule="auto"/>
        <w:ind w:left="720" w:hanging="720"/>
        <w:rPr>
          <w:rFonts w:ascii="Baskerville" w:hAnsi="Baskerville"/>
        </w:rPr>
      </w:pPr>
      <w:r>
        <w:rPr>
          <w:rFonts w:ascii="Baskerville" w:hAnsi="Baskerville"/>
        </w:rPr>
        <w:lastRenderedPageBreak/>
        <w:t>———</w:t>
      </w:r>
      <w:r w:rsidR="00AC64BF">
        <w:rPr>
          <w:rFonts w:ascii="Baskerville" w:hAnsi="Baskerville"/>
        </w:rPr>
        <w:t xml:space="preserve">. </w:t>
      </w:r>
      <w:r w:rsidR="001A7248">
        <w:rPr>
          <w:rFonts w:ascii="Baskerville" w:hAnsi="Baskerville"/>
        </w:rPr>
        <w:t>“</w:t>
      </w:r>
      <w:r w:rsidR="001A7248" w:rsidRPr="001A7248">
        <w:rPr>
          <w:rFonts w:ascii="Baskerville" w:hAnsi="Baskerville"/>
        </w:rPr>
        <w:t xml:space="preserve">The </w:t>
      </w:r>
      <w:r w:rsidR="001A7248" w:rsidRPr="001A7248">
        <w:rPr>
          <w:rFonts w:ascii="Baskerville" w:hAnsi="Baskerville"/>
          <w:i/>
        </w:rPr>
        <w:t>Vel</w:t>
      </w:r>
      <w:r w:rsidR="001A7248" w:rsidRPr="001A7248">
        <w:rPr>
          <w:rFonts w:ascii="Baskerville" w:hAnsi="Baskerville"/>
        </w:rPr>
        <w:t xml:space="preserve"> of Slavery: Tracking the Figure of the Unsovereign.</w:t>
      </w:r>
      <w:r w:rsidR="001A7248">
        <w:rPr>
          <w:rFonts w:ascii="Baskerville" w:hAnsi="Baskerville"/>
        </w:rPr>
        <w:t>”</w:t>
      </w:r>
      <w:r w:rsidR="001A7248" w:rsidRPr="001A7248">
        <w:rPr>
          <w:rFonts w:ascii="Baskerville" w:hAnsi="Baskerville"/>
        </w:rPr>
        <w:t> </w:t>
      </w:r>
      <w:r w:rsidR="001A7248" w:rsidRPr="001A7248">
        <w:rPr>
          <w:rFonts w:ascii="Baskerville" w:hAnsi="Baskerville"/>
          <w:i/>
          <w:iCs/>
        </w:rPr>
        <w:t>Critical Sociology</w:t>
      </w:r>
      <w:r w:rsidRPr="00436099">
        <w:rPr>
          <w:rFonts w:ascii="Baskerville" w:hAnsi="Baskerville"/>
        </w:rPr>
        <w:t>,</w:t>
      </w:r>
      <w:r w:rsidR="001A7248" w:rsidRPr="00436099">
        <w:rPr>
          <w:rFonts w:ascii="Baskerville" w:hAnsi="Baskerville"/>
        </w:rPr>
        <w:t> </w:t>
      </w:r>
      <w:r>
        <w:rPr>
          <w:rFonts w:ascii="Baskerville" w:hAnsi="Baskerville"/>
        </w:rPr>
        <w:t xml:space="preserve">vol. </w:t>
      </w:r>
      <w:r w:rsidR="00BB2DEB">
        <w:rPr>
          <w:rFonts w:ascii="Baskerville" w:hAnsi="Baskerville"/>
        </w:rPr>
        <w:t>42</w:t>
      </w:r>
      <w:r>
        <w:rPr>
          <w:rFonts w:ascii="Baskerville" w:hAnsi="Baskerville"/>
        </w:rPr>
        <w:t xml:space="preserve">, no. </w:t>
      </w:r>
      <w:r w:rsidR="00BB2DEB">
        <w:rPr>
          <w:rFonts w:ascii="Baskerville" w:hAnsi="Baskerville"/>
        </w:rPr>
        <w:t>4</w:t>
      </w:r>
      <w:r>
        <w:rPr>
          <w:rFonts w:ascii="Baskerville" w:hAnsi="Baskerville"/>
        </w:rPr>
        <w:t>–</w:t>
      </w:r>
      <w:r w:rsidR="00BB2DEB">
        <w:rPr>
          <w:rFonts w:ascii="Baskerville" w:hAnsi="Baskerville"/>
        </w:rPr>
        <w:t>5</w:t>
      </w:r>
      <w:r>
        <w:rPr>
          <w:rFonts w:ascii="Baskerville" w:hAnsi="Baskerville"/>
        </w:rPr>
        <w:t>,</w:t>
      </w:r>
      <w:r w:rsidR="00BB2DEB">
        <w:rPr>
          <w:rFonts w:ascii="Baskerville" w:hAnsi="Baskerville"/>
        </w:rPr>
        <w:t xml:space="preserve"> </w:t>
      </w:r>
      <w:r w:rsidR="00A16ACA">
        <w:rPr>
          <w:rFonts w:ascii="Baskerville" w:hAnsi="Baskerville"/>
        </w:rPr>
        <w:t>2014</w:t>
      </w:r>
      <w:r>
        <w:rPr>
          <w:rFonts w:ascii="Baskerville" w:hAnsi="Baskerville"/>
        </w:rPr>
        <w:t>, pp.</w:t>
      </w:r>
      <w:r w:rsidR="001A7248" w:rsidRPr="001A7248">
        <w:rPr>
          <w:rFonts w:ascii="Baskerville" w:hAnsi="Baskerville"/>
        </w:rPr>
        <w:t xml:space="preserve"> 583</w:t>
      </w:r>
      <w:r>
        <w:rPr>
          <w:rFonts w:ascii="Baskerville" w:hAnsi="Baskerville"/>
        </w:rPr>
        <w:t>–</w:t>
      </w:r>
      <w:r w:rsidR="001A7248" w:rsidRPr="001A7248">
        <w:rPr>
          <w:rFonts w:ascii="Baskerville" w:hAnsi="Baskerville"/>
        </w:rPr>
        <w:t>97.</w:t>
      </w:r>
    </w:p>
    <w:p w14:paraId="60EF65F9" w14:textId="424F2892" w:rsidR="00090F89" w:rsidRDefault="00B26A34" w:rsidP="00A962D0">
      <w:pPr>
        <w:spacing w:line="480" w:lineRule="auto"/>
        <w:ind w:left="720" w:hanging="720"/>
        <w:rPr>
          <w:rFonts w:ascii="Baskerville" w:hAnsi="Baskerville"/>
        </w:rPr>
      </w:pPr>
      <w:r>
        <w:rPr>
          <w:rFonts w:ascii="Baskerville" w:hAnsi="Baskerville"/>
        </w:rPr>
        <w:t xml:space="preserve">Sharpe, Christina. </w:t>
      </w:r>
      <w:r w:rsidR="002215D1" w:rsidRPr="002215D1">
        <w:rPr>
          <w:rFonts w:ascii="Baskerville" w:hAnsi="Baskerville"/>
          <w:i/>
        </w:rPr>
        <w:t xml:space="preserve">In the </w:t>
      </w:r>
      <w:r w:rsidR="00AA5916" w:rsidRPr="002215D1">
        <w:rPr>
          <w:rFonts w:ascii="Baskerville" w:hAnsi="Baskerville"/>
          <w:i/>
        </w:rPr>
        <w:t>Wake</w:t>
      </w:r>
      <w:r w:rsidR="002215D1" w:rsidRPr="002215D1">
        <w:rPr>
          <w:rFonts w:ascii="Baskerville" w:hAnsi="Baskerville"/>
          <w:i/>
        </w:rPr>
        <w:t>: On Blackness and Being</w:t>
      </w:r>
      <w:r w:rsidR="002215D1">
        <w:rPr>
          <w:rFonts w:ascii="Baskerville" w:hAnsi="Baskerville"/>
        </w:rPr>
        <w:t xml:space="preserve">. Duke UP, 2016. </w:t>
      </w:r>
    </w:p>
    <w:p w14:paraId="5B27EA48" w14:textId="71D42E45" w:rsidR="00090F89" w:rsidRDefault="003A6170" w:rsidP="00A962D0">
      <w:pPr>
        <w:spacing w:line="480" w:lineRule="auto"/>
        <w:ind w:left="720" w:hanging="720"/>
        <w:rPr>
          <w:rFonts w:ascii="Baskerville" w:hAnsi="Baskerville"/>
        </w:rPr>
      </w:pPr>
      <w:r>
        <w:rPr>
          <w:rFonts w:ascii="Baskerville" w:hAnsi="Baskerville"/>
        </w:rPr>
        <w:t xml:space="preserve">Shelley, Mary. </w:t>
      </w:r>
      <w:r w:rsidR="00AA5916" w:rsidRPr="00C7108E">
        <w:rPr>
          <w:rFonts w:ascii="Baskerville" w:hAnsi="Baskerville"/>
          <w:i/>
        </w:rPr>
        <w:t>Frankenstein</w:t>
      </w:r>
      <w:r w:rsidR="00C7108E" w:rsidRPr="00C7108E">
        <w:rPr>
          <w:rFonts w:ascii="Baskerville" w:hAnsi="Baskerville"/>
          <w:i/>
        </w:rPr>
        <w:t>: Or the Modern Prometheus (1818 Text</w:t>
      </w:r>
      <w:r w:rsidR="00C7108E">
        <w:rPr>
          <w:rFonts w:ascii="Baskerville" w:hAnsi="Baskerville"/>
        </w:rPr>
        <w:t>). Ed</w:t>
      </w:r>
      <w:r w:rsidR="00F65B6A">
        <w:rPr>
          <w:rFonts w:ascii="Baskerville" w:hAnsi="Baskerville"/>
        </w:rPr>
        <w:t>ited by</w:t>
      </w:r>
      <w:r w:rsidR="00C7108E">
        <w:rPr>
          <w:rFonts w:ascii="Baskerville" w:hAnsi="Baskerville"/>
        </w:rPr>
        <w:t xml:space="preserve"> Marilyn Butler</w:t>
      </w:r>
      <w:r w:rsidR="00F65B6A">
        <w:rPr>
          <w:rFonts w:ascii="Baskerville" w:hAnsi="Baskerville"/>
        </w:rPr>
        <w:t>,</w:t>
      </w:r>
      <w:r w:rsidR="00C7108E">
        <w:rPr>
          <w:rFonts w:ascii="Baskerville" w:hAnsi="Baskerville"/>
        </w:rPr>
        <w:t xml:space="preserve"> Oxford UP, 1993.</w:t>
      </w:r>
    </w:p>
    <w:p w14:paraId="32CBD88F" w14:textId="740006F9" w:rsidR="00636222" w:rsidRDefault="00F65B6A" w:rsidP="00A962D0">
      <w:pPr>
        <w:spacing w:line="480" w:lineRule="auto"/>
        <w:ind w:left="720" w:hanging="720"/>
        <w:rPr>
          <w:rFonts w:ascii="Baskerville" w:hAnsi="Baskerville"/>
        </w:rPr>
      </w:pPr>
      <w:r>
        <w:rPr>
          <w:rFonts w:ascii="Baskerville" w:hAnsi="Baskerville"/>
        </w:rPr>
        <w:t>———</w:t>
      </w:r>
      <w:r w:rsidR="00C7108E">
        <w:rPr>
          <w:rFonts w:ascii="Baskerville" w:hAnsi="Baskerville"/>
        </w:rPr>
        <w:t>.</w:t>
      </w:r>
      <w:r w:rsidR="003A6170">
        <w:rPr>
          <w:rFonts w:ascii="Baskerville" w:hAnsi="Baskerville"/>
        </w:rPr>
        <w:t xml:space="preserve"> </w:t>
      </w:r>
      <w:r w:rsidR="003A6170" w:rsidRPr="00C7108E">
        <w:rPr>
          <w:rFonts w:ascii="Baskerville" w:hAnsi="Baskerville"/>
          <w:i/>
        </w:rPr>
        <w:t>The Last Man</w:t>
      </w:r>
      <w:r w:rsidR="003A6170">
        <w:rPr>
          <w:rFonts w:ascii="Baskerville" w:hAnsi="Baskerville"/>
        </w:rPr>
        <w:t xml:space="preserve">. </w:t>
      </w:r>
      <w:r>
        <w:rPr>
          <w:rFonts w:ascii="Baskerville" w:hAnsi="Baskerville"/>
        </w:rPr>
        <w:t>E</w:t>
      </w:r>
      <w:r w:rsidR="00C7108E">
        <w:rPr>
          <w:rFonts w:ascii="Baskerville" w:hAnsi="Baskerville"/>
        </w:rPr>
        <w:t>d</w:t>
      </w:r>
      <w:r>
        <w:rPr>
          <w:rFonts w:ascii="Baskerville" w:hAnsi="Baskerville"/>
        </w:rPr>
        <w:t>ited by</w:t>
      </w:r>
      <w:r w:rsidR="00C7108E">
        <w:rPr>
          <w:rFonts w:ascii="Baskerville" w:hAnsi="Baskerville"/>
        </w:rPr>
        <w:t xml:space="preserve"> Morton Paley</w:t>
      </w:r>
      <w:r>
        <w:rPr>
          <w:rFonts w:ascii="Baskerville" w:hAnsi="Baskerville"/>
        </w:rPr>
        <w:t>,</w:t>
      </w:r>
      <w:r w:rsidR="00C7108E">
        <w:rPr>
          <w:rFonts w:ascii="Baskerville" w:hAnsi="Baskerville"/>
        </w:rPr>
        <w:t xml:space="preserve"> Oxford UP, 2008.</w:t>
      </w:r>
    </w:p>
    <w:p w14:paraId="6FD77501" w14:textId="40186CAD" w:rsidR="00916319" w:rsidRDefault="00636222" w:rsidP="00A962D0">
      <w:pPr>
        <w:spacing w:line="480" w:lineRule="auto"/>
        <w:ind w:left="720" w:hanging="720"/>
        <w:rPr>
          <w:rFonts w:ascii="Baskerville" w:hAnsi="Baskerville"/>
        </w:rPr>
      </w:pPr>
      <w:r>
        <w:rPr>
          <w:rFonts w:ascii="Baskerville" w:hAnsi="Baskerville"/>
        </w:rPr>
        <w:t>Spillers, Hortense</w:t>
      </w:r>
      <w:r w:rsidR="00155DB7">
        <w:rPr>
          <w:rFonts w:ascii="Baskerville" w:hAnsi="Baskerville"/>
        </w:rPr>
        <w:t xml:space="preserve"> J</w:t>
      </w:r>
      <w:r>
        <w:rPr>
          <w:rFonts w:ascii="Baskerville" w:hAnsi="Baskerville"/>
        </w:rPr>
        <w:t xml:space="preserve">. “Mama’s Baby, Papa’s Maybe: An American Grammar Book.” </w:t>
      </w:r>
      <w:r w:rsidRPr="00636222">
        <w:rPr>
          <w:rFonts w:ascii="Baskerville" w:hAnsi="Baskerville"/>
          <w:i/>
        </w:rPr>
        <w:t>Black, White, and in Color: Essays on American Literature and Culture</w:t>
      </w:r>
      <w:r w:rsidR="00F65B6A">
        <w:rPr>
          <w:rFonts w:ascii="Baskerville" w:hAnsi="Baskerville"/>
        </w:rPr>
        <w:t>,</w:t>
      </w:r>
      <w:r>
        <w:rPr>
          <w:rFonts w:ascii="Baskerville" w:hAnsi="Baskerville"/>
        </w:rPr>
        <w:t xml:space="preserve"> </w:t>
      </w:r>
      <w:r w:rsidR="00B14A9F">
        <w:rPr>
          <w:rFonts w:ascii="Baskerville" w:hAnsi="Baskerville"/>
        </w:rPr>
        <w:t>U of Chicago P, 2003</w:t>
      </w:r>
      <w:r w:rsidR="00F65B6A">
        <w:rPr>
          <w:rFonts w:ascii="Baskerville" w:hAnsi="Baskerville"/>
        </w:rPr>
        <w:t>, pp.</w:t>
      </w:r>
      <w:r>
        <w:rPr>
          <w:rFonts w:ascii="Baskerville" w:hAnsi="Baskerville"/>
        </w:rPr>
        <w:t xml:space="preserve"> 203</w:t>
      </w:r>
      <w:r w:rsidR="00F65B6A">
        <w:rPr>
          <w:rFonts w:ascii="Baskerville" w:hAnsi="Baskerville"/>
        </w:rPr>
        <w:t>–</w:t>
      </w:r>
      <w:r>
        <w:rPr>
          <w:rFonts w:ascii="Baskerville" w:hAnsi="Baskerville"/>
        </w:rPr>
        <w:t xml:space="preserve">29. </w:t>
      </w:r>
    </w:p>
    <w:p w14:paraId="6FDA0FA6" w14:textId="040E0A2F" w:rsidR="00090F89" w:rsidRDefault="00916319" w:rsidP="00A962D0">
      <w:pPr>
        <w:spacing w:line="480" w:lineRule="auto"/>
        <w:ind w:left="720" w:hanging="720"/>
        <w:rPr>
          <w:rFonts w:ascii="Baskerville" w:hAnsi="Baskerville"/>
        </w:rPr>
      </w:pPr>
      <w:proofErr w:type="spellStart"/>
      <w:r>
        <w:rPr>
          <w:rFonts w:ascii="Baskerville" w:hAnsi="Baskerville"/>
        </w:rPr>
        <w:t>Steinlight</w:t>
      </w:r>
      <w:proofErr w:type="spellEnd"/>
      <w:r>
        <w:rPr>
          <w:rFonts w:ascii="Baskerville" w:hAnsi="Baskerville"/>
        </w:rPr>
        <w:t xml:space="preserve">, Emily. </w:t>
      </w:r>
      <w:r w:rsidRPr="00916319">
        <w:rPr>
          <w:rFonts w:ascii="Baskerville" w:hAnsi="Baskerville"/>
          <w:i/>
        </w:rPr>
        <w:t>Populating the Novel: Literary Form and the Politics of Surplus Life</w:t>
      </w:r>
      <w:r>
        <w:rPr>
          <w:rFonts w:ascii="Baskerville" w:hAnsi="Baskerville"/>
        </w:rPr>
        <w:t xml:space="preserve">. Cornell UP, 2018. </w:t>
      </w:r>
    </w:p>
    <w:p w14:paraId="1F245AA6" w14:textId="29A95EAE" w:rsidR="00232E86" w:rsidRDefault="00B556AF" w:rsidP="00A962D0">
      <w:pPr>
        <w:spacing w:line="480" w:lineRule="auto"/>
        <w:ind w:left="720" w:hanging="720"/>
        <w:rPr>
          <w:rFonts w:ascii="Baskerville" w:hAnsi="Baskerville"/>
        </w:rPr>
      </w:pPr>
      <w:r>
        <w:rPr>
          <w:rFonts w:ascii="Baskerville" w:hAnsi="Baskerville"/>
        </w:rPr>
        <w:t xml:space="preserve">Walcott, </w:t>
      </w:r>
      <w:r w:rsidR="00BF5C85">
        <w:rPr>
          <w:rFonts w:ascii="Baskerville" w:hAnsi="Baskerville"/>
        </w:rPr>
        <w:t>Rinaldo. “</w:t>
      </w:r>
      <w:r w:rsidR="00BF5C85" w:rsidRPr="00BF5C85">
        <w:rPr>
          <w:rFonts w:ascii="Baskerville" w:hAnsi="Baskerville"/>
        </w:rPr>
        <w:t>Genres of Human: Multiculturalism, Cosmo-politics, and the Caribbean Basin</w:t>
      </w:r>
      <w:r w:rsidR="00BF5C85">
        <w:rPr>
          <w:rFonts w:ascii="Baskerville" w:hAnsi="Baskerville"/>
        </w:rPr>
        <w:t xml:space="preserve">.” </w:t>
      </w:r>
      <w:r w:rsidR="00BF5C85" w:rsidRPr="00BF5C85">
        <w:rPr>
          <w:rFonts w:ascii="Baskerville" w:hAnsi="Baskerville"/>
          <w:i/>
        </w:rPr>
        <w:t>Sylvia Wynter: On Being Human as Praxis</w:t>
      </w:r>
      <w:r w:rsidR="00F65B6A">
        <w:rPr>
          <w:rFonts w:ascii="Baskerville" w:hAnsi="Baskerville"/>
        </w:rPr>
        <w:t>,</w:t>
      </w:r>
      <w:r w:rsidR="00BF5C85">
        <w:rPr>
          <w:rFonts w:ascii="Baskerville" w:hAnsi="Baskerville"/>
        </w:rPr>
        <w:t xml:space="preserve"> ed</w:t>
      </w:r>
      <w:r w:rsidR="00F65B6A">
        <w:rPr>
          <w:rFonts w:ascii="Baskerville" w:hAnsi="Baskerville"/>
        </w:rPr>
        <w:t>ited by</w:t>
      </w:r>
      <w:r w:rsidR="00BF5C85">
        <w:rPr>
          <w:rFonts w:ascii="Baskerville" w:hAnsi="Baskerville"/>
        </w:rPr>
        <w:t xml:space="preserve"> </w:t>
      </w:r>
      <w:r w:rsidR="00BF5C85" w:rsidRPr="00BF5C85">
        <w:rPr>
          <w:rFonts w:ascii="Baskerville" w:hAnsi="Baskerville"/>
        </w:rPr>
        <w:t>Katherine McKittrick</w:t>
      </w:r>
      <w:r w:rsidR="00F65B6A">
        <w:rPr>
          <w:rFonts w:ascii="Baskerville" w:hAnsi="Baskerville"/>
        </w:rPr>
        <w:t>,</w:t>
      </w:r>
      <w:r w:rsidR="00BF5C85">
        <w:rPr>
          <w:rFonts w:ascii="Baskerville" w:hAnsi="Baskerville"/>
        </w:rPr>
        <w:t xml:space="preserve"> Duke UP, 2015</w:t>
      </w:r>
      <w:r w:rsidR="00F65B6A">
        <w:rPr>
          <w:rFonts w:ascii="Baskerville" w:hAnsi="Baskerville"/>
        </w:rPr>
        <w:t>, pp.</w:t>
      </w:r>
      <w:r w:rsidR="00BF5C85">
        <w:rPr>
          <w:rFonts w:ascii="Baskerville" w:hAnsi="Baskerville"/>
        </w:rPr>
        <w:t xml:space="preserve"> 183</w:t>
      </w:r>
      <w:r w:rsidR="00F65B6A">
        <w:rPr>
          <w:rFonts w:ascii="Baskerville" w:hAnsi="Baskerville"/>
        </w:rPr>
        <w:t>–</w:t>
      </w:r>
      <w:r w:rsidR="00BF5C85">
        <w:rPr>
          <w:rFonts w:ascii="Baskerville" w:hAnsi="Baskerville"/>
        </w:rPr>
        <w:t>202.</w:t>
      </w:r>
    </w:p>
    <w:p w14:paraId="13FC2B2C" w14:textId="61A1F620" w:rsidR="005F55EC" w:rsidRDefault="00232E86" w:rsidP="00A962D0">
      <w:pPr>
        <w:spacing w:line="480" w:lineRule="auto"/>
        <w:ind w:left="720" w:hanging="720"/>
        <w:rPr>
          <w:rFonts w:ascii="Baskerville" w:hAnsi="Baskerville"/>
        </w:rPr>
      </w:pPr>
      <w:r>
        <w:rPr>
          <w:rFonts w:ascii="Baskerville" w:hAnsi="Baskerville"/>
        </w:rPr>
        <w:t xml:space="preserve">Washington, Chris. </w:t>
      </w:r>
      <w:r w:rsidRPr="00232E86">
        <w:rPr>
          <w:rFonts w:ascii="Baskerville" w:hAnsi="Baskerville"/>
          <w:i/>
        </w:rPr>
        <w:t>Romantic Revelations: Visions of Post-Apocalyptic Life and Hope in the Anthropocene</w:t>
      </w:r>
      <w:r>
        <w:rPr>
          <w:rFonts w:ascii="Baskerville" w:hAnsi="Baskerville"/>
        </w:rPr>
        <w:t>.</w:t>
      </w:r>
      <w:r w:rsidR="00CC51F6">
        <w:rPr>
          <w:rFonts w:ascii="Baskerville" w:hAnsi="Baskerville"/>
        </w:rPr>
        <w:t xml:space="preserve"> </w:t>
      </w:r>
      <w:r>
        <w:rPr>
          <w:rFonts w:ascii="Baskerville" w:hAnsi="Baskerville"/>
        </w:rPr>
        <w:t xml:space="preserve">U of Toronto P, 2019. </w:t>
      </w:r>
    </w:p>
    <w:p w14:paraId="761AB71A" w14:textId="1D6C1D51" w:rsidR="0030789D" w:rsidRPr="0094373E" w:rsidRDefault="0030789D" w:rsidP="00A962D0">
      <w:pPr>
        <w:spacing w:line="480" w:lineRule="auto"/>
        <w:ind w:left="720" w:hanging="720"/>
        <w:rPr>
          <w:rFonts w:ascii="Baskerville" w:hAnsi="Baskerville"/>
        </w:rPr>
      </w:pPr>
      <w:proofErr w:type="spellStart"/>
      <w:r>
        <w:rPr>
          <w:rFonts w:ascii="Baskerville" w:hAnsi="Baskerville"/>
        </w:rPr>
        <w:t>Weheliye</w:t>
      </w:r>
      <w:proofErr w:type="spellEnd"/>
      <w:r>
        <w:rPr>
          <w:rFonts w:ascii="Baskerville" w:hAnsi="Baskerville"/>
        </w:rPr>
        <w:t xml:space="preserve">, Alexander G. </w:t>
      </w:r>
      <w:r w:rsidRPr="0030789D">
        <w:rPr>
          <w:rFonts w:ascii="Baskerville" w:hAnsi="Baskerville"/>
          <w:i/>
        </w:rPr>
        <w:t>Habeas Viscus: Racializing Assemblages, Biopolitics, and Black Feminist Theories of the Human</w:t>
      </w:r>
      <w:r>
        <w:rPr>
          <w:rFonts w:ascii="Baskerville" w:hAnsi="Baskerville"/>
        </w:rPr>
        <w:t>. Duke UP, 2014.</w:t>
      </w:r>
    </w:p>
    <w:p w14:paraId="4C10F7B9" w14:textId="57AD7149" w:rsidR="005F55EC" w:rsidRPr="00561D49" w:rsidRDefault="00DC3BC0" w:rsidP="00A962D0">
      <w:pPr>
        <w:spacing w:line="480" w:lineRule="auto"/>
        <w:ind w:left="720" w:hanging="720"/>
        <w:rPr>
          <w:rFonts w:ascii="Baskerville" w:hAnsi="Baskerville"/>
        </w:rPr>
      </w:pPr>
      <w:r>
        <w:rPr>
          <w:rFonts w:ascii="Baskerville" w:hAnsi="Baskerville"/>
        </w:rPr>
        <w:t xml:space="preserve">White, Charles. </w:t>
      </w:r>
      <w:r w:rsidR="00561D49" w:rsidRPr="00561D49">
        <w:rPr>
          <w:rFonts w:ascii="Baskerville" w:hAnsi="Baskerville"/>
          <w:i/>
        </w:rPr>
        <w:t xml:space="preserve">An </w:t>
      </w:r>
      <w:r w:rsidR="00CC51F6">
        <w:rPr>
          <w:rFonts w:ascii="Baskerville" w:hAnsi="Baskerville"/>
          <w:i/>
        </w:rPr>
        <w:t>A</w:t>
      </w:r>
      <w:r w:rsidR="00561D49" w:rsidRPr="00561D49">
        <w:rPr>
          <w:rFonts w:ascii="Baskerville" w:hAnsi="Baskerville"/>
          <w:i/>
        </w:rPr>
        <w:t xml:space="preserve">ccount of the </w:t>
      </w:r>
      <w:r w:rsidR="00CC51F6">
        <w:rPr>
          <w:rFonts w:ascii="Baskerville" w:hAnsi="Baskerville"/>
          <w:i/>
        </w:rPr>
        <w:t>R</w:t>
      </w:r>
      <w:r w:rsidR="00561D49" w:rsidRPr="00561D49">
        <w:rPr>
          <w:rFonts w:ascii="Baskerville" w:hAnsi="Baskerville"/>
          <w:i/>
        </w:rPr>
        <w:t xml:space="preserve">egular </w:t>
      </w:r>
      <w:r w:rsidR="00CC51F6">
        <w:rPr>
          <w:rFonts w:ascii="Baskerville" w:hAnsi="Baskerville"/>
          <w:i/>
        </w:rPr>
        <w:t>G</w:t>
      </w:r>
      <w:r w:rsidR="00561D49" w:rsidRPr="00561D49">
        <w:rPr>
          <w:rFonts w:ascii="Baskerville" w:hAnsi="Baskerville"/>
          <w:i/>
        </w:rPr>
        <w:t xml:space="preserve">radation in </w:t>
      </w:r>
      <w:r w:rsidR="00CC51F6">
        <w:rPr>
          <w:rFonts w:ascii="Baskerville" w:hAnsi="Baskerville"/>
          <w:i/>
        </w:rPr>
        <w:t>M</w:t>
      </w:r>
      <w:r w:rsidR="00561D49" w:rsidRPr="00561D49">
        <w:rPr>
          <w:rFonts w:ascii="Baskerville" w:hAnsi="Baskerville"/>
          <w:i/>
        </w:rPr>
        <w:t xml:space="preserve">an, and in </w:t>
      </w:r>
      <w:r w:rsidR="00CC51F6">
        <w:rPr>
          <w:rFonts w:ascii="Baskerville" w:hAnsi="Baskerville"/>
          <w:i/>
        </w:rPr>
        <w:t>D</w:t>
      </w:r>
      <w:r w:rsidR="00561D49" w:rsidRPr="00561D49">
        <w:rPr>
          <w:rFonts w:ascii="Baskerville" w:hAnsi="Baskerville"/>
          <w:i/>
        </w:rPr>
        <w:t xml:space="preserve">ifferent </w:t>
      </w:r>
      <w:r w:rsidR="00CC51F6">
        <w:rPr>
          <w:rFonts w:ascii="Baskerville" w:hAnsi="Baskerville"/>
          <w:i/>
        </w:rPr>
        <w:t>A</w:t>
      </w:r>
      <w:r w:rsidR="00561D49" w:rsidRPr="00561D49">
        <w:rPr>
          <w:rFonts w:ascii="Baskerville" w:hAnsi="Baskerville"/>
          <w:i/>
        </w:rPr>
        <w:t xml:space="preserve">nimals and </w:t>
      </w:r>
      <w:r w:rsidR="00CC51F6">
        <w:rPr>
          <w:rFonts w:ascii="Baskerville" w:hAnsi="Baskerville"/>
          <w:i/>
        </w:rPr>
        <w:t>V</w:t>
      </w:r>
      <w:r w:rsidR="00561D49" w:rsidRPr="00561D49">
        <w:rPr>
          <w:rFonts w:ascii="Baskerville" w:hAnsi="Baskerville"/>
          <w:i/>
        </w:rPr>
        <w:t>egetables</w:t>
      </w:r>
      <w:r w:rsidR="00CC51F6">
        <w:rPr>
          <w:rFonts w:ascii="Baskerville" w:hAnsi="Baskerville"/>
          <w:i/>
        </w:rPr>
        <w:t xml:space="preserve">. </w:t>
      </w:r>
      <w:r w:rsidR="00561D49">
        <w:rPr>
          <w:rFonts w:ascii="Baskerville" w:hAnsi="Baskerville"/>
        </w:rPr>
        <w:t xml:space="preserve">C. Dilly, 1799. </w:t>
      </w:r>
    </w:p>
    <w:p w14:paraId="1A46BF82" w14:textId="33DFD496" w:rsidR="00E536D4" w:rsidRDefault="00B26A34" w:rsidP="00A962D0">
      <w:pPr>
        <w:spacing w:line="480" w:lineRule="auto"/>
        <w:ind w:left="720" w:hanging="720"/>
        <w:rPr>
          <w:rFonts w:ascii="Baskerville" w:hAnsi="Baskerville"/>
        </w:rPr>
      </w:pPr>
      <w:proofErr w:type="spellStart"/>
      <w:r>
        <w:rPr>
          <w:rFonts w:ascii="Baskerville" w:hAnsi="Baskerville"/>
        </w:rPr>
        <w:t>Wilderson</w:t>
      </w:r>
      <w:proofErr w:type="spellEnd"/>
      <w:r w:rsidR="007B0864">
        <w:rPr>
          <w:rFonts w:ascii="Baskerville" w:hAnsi="Baskerville"/>
        </w:rPr>
        <w:t xml:space="preserve"> III, Frank B. </w:t>
      </w:r>
      <w:r w:rsidR="007B0864" w:rsidRPr="007B0864">
        <w:rPr>
          <w:rFonts w:ascii="Baskerville" w:hAnsi="Baskerville"/>
          <w:i/>
        </w:rPr>
        <w:t>Red, White &amp; Black: Cinema and the Structure of U.S. Antagonisms</w:t>
      </w:r>
      <w:r w:rsidR="007B0864">
        <w:rPr>
          <w:rFonts w:ascii="Baskerville" w:hAnsi="Baskerville"/>
        </w:rPr>
        <w:t xml:space="preserve">. Duke UP, 2010. </w:t>
      </w:r>
    </w:p>
    <w:p w14:paraId="6F51DD6D" w14:textId="2CEB5AE1" w:rsidR="00FA075C" w:rsidRDefault="00BA5585" w:rsidP="00A962D0">
      <w:pPr>
        <w:spacing w:line="480" w:lineRule="auto"/>
        <w:ind w:left="720" w:hanging="720"/>
        <w:rPr>
          <w:rFonts w:ascii="Baskerville" w:hAnsi="Baskerville"/>
        </w:rPr>
      </w:pPr>
      <w:r>
        <w:rPr>
          <w:rFonts w:ascii="Baskerville" w:hAnsi="Baskerville"/>
        </w:rPr>
        <w:t>Wynter</w:t>
      </w:r>
      <w:r w:rsidR="00CC6701">
        <w:rPr>
          <w:rFonts w:ascii="Baskerville" w:hAnsi="Baskerville"/>
        </w:rPr>
        <w:t xml:space="preserve">, Sylvia. </w:t>
      </w:r>
      <w:r w:rsidR="00404D30">
        <w:rPr>
          <w:rFonts w:ascii="Baskerville" w:hAnsi="Baskerville"/>
        </w:rPr>
        <w:t xml:space="preserve">“1492: A New World View.” </w:t>
      </w:r>
      <w:r w:rsidR="00404D30" w:rsidRPr="00CB3F05">
        <w:rPr>
          <w:rFonts w:ascii="Baskerville" w:hAnsi="Baskerville"/>
          <w:i/>
        </w:rPr>
        <w:t>Race, Discourse, and the Origin of the Americas: A New World View</w:t>
      </w:r>
      <w:r w:rsidR="00A524C5">
        <w:rPr>
          <w:rFonts w:ascii="Baskerville" w:hAnsi="Baskerville"/>
        </w:rPr>
        <w:t>,</w:t>
      </w:r>
      <w:r w:rsidR="00404D30">
        <w:rPr>
          <w:rFonts w:ascii="Baskerville" w:hAnsi="Baskerville"/>
        </w:rPr>
        <w:t xml:space="preserve"> ed</w:t>
      </w:r>
      <w:r w:rsidR="00A524C5">
        <w:rPr>
          <w:rFonts w:ascii="Baskerville" w:hAnsi="Baskerville"/>
        </w:rPr>
        <w:t>ited by</w:t>
      </w:r>
      <w:r w:rsidR="00404D30">
        <w:rPr>
          <w:rFonts w:ascii="Baskerville" w:hAnsi="Baskerville"/>
        </w:rPr>
        <w:t xml:space="preserve"> Vera Lawrence Hyatt and Rex </w:t>
      </w:r>
      <w:proofErr w:type="spellStart"/>
      <w:r w:rsidR="00404D30">
        <w:rPr>
          <w:rFonts w:ascii="Baskerville" w:hAnsi="Baskerville"/>
        </w:rPr>
        <w:t>Nettleford</w:t>
      </w:r>
      <w:proofErr w:type="spellEnd"/>
      <w:r w:rsidR="00A524C5">
        <w:rPr>
          <w:rFonts w:ascii="Baskerville" w:hAnsi="Baskerville"/>
        </w:rPr>
        <w:t>,</w:t>
      </w:r>
      <w:r w:rsidR="00404D30">
        <w:rPr>
          <w:rFonts w:ascii="Baskerville" w:hAnsi="Baskerville"/>
        </w:rPr>
        <w:t xml:space="preserve"> Smithsonian Institution, 1995</w:t>
      </w:r>
      <w:r w:rsidR="00A524C5">
        <w:rPr>
          <w:rFonts w:ascii="Baskerville" w:hAnsi="Baskerville"/>
        </w:rPr>
        <w:t>, pp.</w:t>
      </w:r>
      <w:r w:rsidR="00404D30">
        <w:rPr>
          <w:rFonts w:ascii="Baskerville" w:hAnsi="Baskerville"/>
        </w:rPr>
        <w:t xml:space="preserve"> </w:t>
      </w:r>
      <w:r w:rsidR="00A2618A">
        <w:rPr>
          <w:rFonts w:ascii="Baskerville" w:hAnsi="Baskerville"/>
        </w:rPr>
        <w:t>5</w:t>
      </w:r>
      <w:r w:rsidR="00A524C5">
        <w:rPr>
          <w:rFonts w:ascii="Baskerville" w:hAnsi="Baskerville"/>
        </w:rPr>
        <w:t>–</w:t>
      </w:r>
      <w:r w:rsidR="00A2618A">
        <w:rPr>
          <w:rFonts w:ascii="Baskerville" w:hAnsi="Baskerville"/>
        </w:rPr>
        <w:t>57.</w:t>
      </w:r>
    </w:p>
    <w:p w14:paraId="5A214070" w14:textId="5C0A4227" w:rsidR="005F55EC" w:rsidRPr="00E536D4" w:rsidRDefault="00A524C5" w:rsidP="00A962D0">
      <w:pPr>
        <w:spacing w:line="480" w:lineRule="auto"/>
        <w:ind w:left="720" w:hanging="720"/>
        <w:rPr>
          <w:rFonts w:ascii="Baskerville" w:hAnsi="Baskerville"/>
        </w:rPr>
      </w:pPr>
      <w:r>
        <w:rPr>
          <w:rFonts w:ascii="Baskerville" w:hAnsi="Baskerville"/>
        </w:rPr>
        <w:lastRenderedPageBreak/>
        <w:t>———</w:t>
      </w:r>
      <w:r w:rsidR="00FA075C">
        <w:rPr>
          <w:rFonts w:ascii="Baskerville" w:hAnsi="Baskerville"/>
        </w:rPr>
        <w:t xml:space="preserve">. </w:t>
      </w:r>
      <w:r w:rsidR="00CC6701">
        <w:rPr>
          <w:rFonts w:ascii="Baskerville" w:hAnsi="Baskerville"/>
        </w:rPr>
        <w:t>“</w:t>
      </w:r>
      <w:r w:rsidR="00E536D4">
        <w:rPr>
          <w:rFonts w:ascii="Baskerville" w:hAnsi="Baskerville"/>
        </w:rPr>
        <w:t>On How We Mistook the Map for the Territory, and Re-Im</w:t>
      </w:r>
      <w:r w:rsidR="00E536D4" w:rsidRPr="00E536D4">
        <w:rPr>
          <w:rFonts w:ascii="Baskerville" w:hAnsi="Baskerville"/>
        </w:rPr>
        <w:t>prisoned Ourselves in Our Unbearable Wrongness of Being,</w:t>
      </w:r>
      <w:r w:rsidR="00E536D4">
        <w:rPr>
          <w:rFonts w:ascii="Baskerville" w:hAnsi="Baskerville"/>
        </w:rPr>
        <w:t xml:space="preserve"> of </w:t>
      </w:r>
      <w:proofErr w:type="spellStart"/>
      <w:r w:rsidR="00E536D4" w:rsidRPr="00E536D4">
        <w:rPr>
          <w:rFonts w:ascii="Baskerville" w:hAnsi="Baskerville"/>
          <w:i/>
        </w:rPr>
        <w:t>Désêtre</w:t>
      </w:r>
      <w:proofErr w:type="spellEnd"/>
      <w:r w:rsidR="00251A60">
        <w:rPr>
          <w:rFonts w:ascii="Baskerville" w:hAnsi="Baskerville"/>
        </w:rPr>
        <w:t xml:space="preserve">: </w:t>
      </w:r>
      <w:r w:rsidR="00251A60" w:rsidRPr="00251A60">
        <w:rPr>
          <w:rFonts w:ascii="Baskerville" w:hAnsi="Baskerville"/>
        </w:rPr>
        <w:t>Black Studies Toward the Human Project</w:t>
      </w:r>
      <w:r w:rsidR="00251A60">
        <w:rPr>
          <w:rFonts w:ascii="Baskerville" w:hAnsi="Baskerville"/>
        </w:rPr>
        <w:t>.</w:t>
      </w:r>
      <w:r w:rsidR="00E536D4">
        <w:rPr>
          <w:rFonts w:ascii="Baskerville" w:hAnsi="Baskerville"/>
        </w:rPr>
        <w:t>”</w:t>
      </w:r>
      <w:r w:rsidR="001A4118">
        <w:rPr>
          <w:rFonts w:ascii="Baskerville" w:hAnsi="Baskerville"/>
        </w:rPr>
        <w:t xml:space="preserve"> </w:t>
      </w:r>
      <w:r w:rsidR="00A030E9">
        <w:rPr>
          <w:rFonts w:ascii="Baskerville" w:hAnsi="Baskerville"/>
          <w:i/>
        </w:rPr>
        <w:t xml:space="preserve">Not Only the Master’s Tools: </w:t>
      </w:r>
      <w:r w:rsidR="00291FDB" w:rsidRPr="00291FDB">
        <w:rPr>
          <w:rFonts w:ascii="Baskerville" w:hAnsi="Baskerville"/>
          <w:i/>
        </w:rPr>
        <w:t>African-American Studies</w:t>
      </w:r>
      <w:r w:rsidR="00A030E9">
        <w:rPr>
          <w:rFonts w:ascii="Baskerville" w:hAnsi="Baskerville"/>
          <w:i/>
        </w:rPr>
        <w:t xml:space="preserve"> in Theory and Practice</w:t>
      </w:r>
      <w:r>
        <w:rPr>
          <w:rFonts w:ascii="Baskerville" w:hAnsi="Baskerville"/>
        </w:rPr>
        <w:t>,</w:t>
      </w:r>
      <w:r w:rsidR="001A4118">
        <w:rPr>
          <w:rFonts w:ascii="Baskerville" w:hAnsi="Baskerville"/>
        </w:rPr>
        <w:t xml:space="preserve"> ed</w:t>
      </w:r>
      <w:r>
        <w:rPr>
          <w:rFonts w:ascii="Baskerville" w:hAnsi="Baskerville"/>
        </w:rPr>
        <w:t>ited by</w:t>
      </w:r>
      <w:r w:rsidR="001A4118">
        <w:rPr>
          <w:rFonts w:ascii="Baskerville" w:hAnsi="Baskerville"/>
        </w:rPr>
        <w:t xml:space="preserve"> Lewis R. Gordon and Jane Anna Gordon</w:t>
      </w:r>
      <w:r>
        <w:rPr>
          <w:rFonts w:ascii="Baskerville" w:hAnsi="Baskerville"/>
        </w:rPr>
        <w:t>,</w:t>
      </w:r>
      <w:r w:rsidR="001A4118">
        <w:rPr>
          <w:rFonts w:ascii="Baskerville" w:hAnsi="Baskerville"/>
        </w:rPr>
        <w:t xml:space="preserve"> </w:t>
      </w:r>
      <w:r w:rsidR="00EB00D1">
        <w:rPr>
          <w:rFonts w:ascii="Baskerville" w:hAnsi="Baskerville"/>
        </w:rPr>
        <w:t>Routledge</w:t>
      </w:r>
      <w:r w:rsidR="00A030E9">
        <w:rPr>
          <w:rFonts w:ascii="Baskerville" w:hAnsi="Baskerville"/>
        </w:rPr>
        <w:t>, 20</w:t>
      </w:r>
      <w:r w:rsidR="00EB00D1">
        <w:rPr>
          <w:rFonts w:ascii="Baskerville" w:hAnsi="Baskerville"/>
        </w:rPr>
        <w:t>1</w:t>
      </w:r>
      <w:r w:rsidR="00A030E9">
        <w:rPr>
          <w:rFonts w:ascii="Baskerville" w:hAnsi="Baskerville"/>
        </w:rPr>
        <w:t>6</w:t>
      </w:r>
      <w:r w:rsidR="00EB00D1">
        <w:rPr>
          <w:rFonts w:ascii="Baskerville" w:hAnsi="Baskerville"/>
        </w:rPr>
        <w:t>, pp.</w:t>
      </w:r>
      <w:r w:rsidR="00A030E9">
        <w:rPr>
          <w:rFonts w:ascii="Baskerville" w:hAnsi="Baskerville"/>
        </w:rPr>
        <w:t xml:space="preserve"> </w:t>
      </w:r>
      <w:r w:rsidR="00251A60">
        <w:rPr>
          <w:rFonts w:ascii="Baskerville" w:hAnsi="Baskerville"/>
        </w:rPr>
        <w:t>107</w:t>
      </w:r>
      <w:r w:rsidR="00EB00D1">
        <w:rPr>
          <w:rFonts w:ascii="Baskerville" w:hAnsi="Baskerville"/>
        </w:rPr>
        <w:t>–</w:t>
      </w:r>
      <w:r w:rsidR="00251A60">
        <w:rPr>
          <w:rFonts w:ascii="Baskerville" w:hAnsi="Baskerville"/>
        </w:rPr>
        <w:t>69.</w:t>
      </w:r>
    </w:p>
    <w:p w14:paraId="48B20152" w14:textId="1098B8E6" w:rsidR="005F55EC" w:rsidRDefault="00EB00D1" w:rsidP="00A962D0">
      <w:pPr>
        <w:spacing w:line="480" w:lineRule="auto"/>
        <w:ind w:left="720" w:hanging="720"/>
        <w:rPr>
          <w:rFonts w:ascii="Baskerville" w:hAnsi="Baskerville"/>
        </w:rPr>
      </w:pPr>
      <w:r>
        <w:rPr>
          <w:rFonts w:ascii="Baskerville" w:hAnsi="Baskerville"/>
        </w:rPr>
        <w:t>———</w:t>
      </w:r>
      <w:r w:rsidR="00CC6701">
        <w:rPr>
          <w:rFonts w:ascii="Baskerville" w:hAnsi="Baskerville"/>
        </w:rPr>
        <w:t>. “</w:t>
      </w:r>
      <w:r w:rsidR="003B31C2" w:rsidRPr="003B31C2">
        <w:rPr>
          <w:rFonts w:ascii="Baskerville" w:hAnsi="Baskerville"/>
        </w:rPr>
        <w:t>Unparalleled Catastrophe for Our Species? Or, to Give Humanness a</w:t>
      </w:r>
      <w:r w:rsidR="003B31C2">
        <w:rPr>
          <w:rFonts w:ascii="Baskerville" w:hAnsi="Baskerville"/>
        </w:rPr>
        <w:t xml:space="preserve"> Different Future: Conversations.” Interview </w:t>
      </w:r>
      <w:r>
        <w:rPr>
          <w:rFonts w:ascii="Baskerville" w:hAnsi="Baskerville"/>
        </w:rPr>
        <w:t>w</w:t>
      </w:r>
      <w:r w:rsidR="003B31C2">
        <w:rPr>
          <w:rFonts w:ascii="Baskerville" w:hAnsi="Baskerville"/>
        </w:rPr>
        <w:t>ith Katherine McKitt</w:t>
      </w:r>
      <w:r w:rsidR="003B31C2" w:rsidRPr="003B31C2">
        <w:rPr>
          <w:rFonts w:ascii="Baskerville" w:hAnsi="Baskerville"/>
        </w:rPr>
        <w:t>rick</w:t>
      </w:r>
      <w:r w:rsidR="003B31C2">
        <w:rPr>
          <w:rFonts w:ascii="Baskerville" w:hAnsi="Baskerville"/>
        </w:rPr>
        <w:t xml:space="preserve">. </w:t>
      </w:r>
      <w:r w:rsidR="003B31C2" w:rsidRPr="003B31C2">
        <w:rPr>
          <w:rFonts w:ascii="Baskerville" w:hAnsi="Baskerville"/>
          <w:i/>
        </w:rPr>
        <w:t>Sylvia Wynter: On Being Human as Praxis</w:t>
      </w:r>
      <w:r>
        <w:rPr>
          <w:rFonts w:ascii="Baskerville" w:hAnsi="Baskerville"/>
        </w:rPr>
        <w:t>,</w:t>
      </w:r>
      <w:r w:rsidR="003B31C2" w:rsidRPr="003B31C2">
        <w:rPr>
          <w:rFonts w:ascii="Baskerville" w:hAnsi="Baskerville"/>
        </w:rPr>
        <w:t xml:space="preserve"> ed</w:t>
      </w:r>
      <w:r>
        <w:rPr>
          <w:rFonts w:ascii="Baskerville" w:hAnsi="Baskerville"/>
        </w:rPr>
        <w:t>ited by</w:t>
      </w:r>
      <w:r w:rsidR="003B31C2" w:rsidRPr="003B31C2">
        <w:rPr>
          <w:rFonts w:ascii="Baskerville" w:hAnsi="Baskerville"/>
        </w:rPr>
        <w:t xml:space="preserve"> Katherine McKittrick</w:t>
      </w:r>
      <w:r>
        <w:rPr>
          <w:rFonts w:ascii="Baskerville" w:hAnsi="Baskerville"/>
        </w:rPr>
        <w:t>,</w:t>
      </w:r>
      <w:r w:rsidR="003B31C2" w:rsidRPr="003B31C2">
        <w:rPr>
          <w:rFonts w:ascii="Baskerville" w:hAnsi="Baskerville"/>
        </w:rPr>
        <w:t xml:space="preserve"> Duke UP, 2015</w:t>
      </w:r>
      <w:r>
        <w:rPr>
          <w:rFonts w:ascii="Baskerville" w:hAnsi="Baskerville"/>
        </w:rPr>
        <w:t xml:space="preserve">, pp. </w:t>
      </w:r>
      <w:r w:rsidR="003B31C2">
        <w:rPr>
          <w:rFonts w:ascii="Baskerville" w:hAnsi="Baskerville"/>
        </w:rPr>
        <w:t>9</w:t>
      </w:r>
      <w:r>
        <w:rPr>
          <w:rFonts w:ascii="Baskerville" w:hAnsi="Baskerville"/>
        </w:rPr>
        <w:t>–</w:t>
      </w:r>
      <w:r w:rsidR="003B31C2">
        <w:rPr>
          <w:rFonts w:ascii="Baskerville" w:hAnsi="Baskerville"/>
        </w:rPr>
        <w:t>89.</w:t>
      </w:r>
    </w:p>
    <w:p w14:paraId="066AD1BD" w14:textId="7102250C" w:rsidR="009E0A3A" w:rsidRDefault="009E0A3A" w:rsidP="00A962D0">
      <w:pPr>
        <w:spacing w:line="480" w:lineRule="auto"/>
        <w:ind w:left="720" w:hanging="720"/>
        <w:rPr>
          <w:rFonts w:ascii="Baskerville" w:hAnsi="Baskerville"/>
        </w:rPr>
      </w:pPr>
      <w:proofErr w:type="spellStart"/>
      <w:r>
        <w:rPr>
          <w:rFonts w:ascii="Baskerville" w:hAnsi="Baskerville"/>
        </w:rPr>
        <w:t>Yusoff</w:t>
      </w:r>
      <w:proofErr w:type="spellEnd"/>
      <w:r>
        <w:rPr>
          <w:rFonts w:ascii="Baskerville" w:hAnsi="Baskerville"/>
        </w:rPr>
        <w:t xml:space="preserve">, Kathryn. </w:t>
      </w:r>
      <w:r w:rsidR="00CA640B" w:rsidRPr="00CA640B">
        <w:rPr>
          <w:rFonts w:ascii="Baskerville" w:hAnsi="Baskerville"/>
          <w:i/>
        </w:rPr>
        <w:t xml:space="preserve">A Billion Black </w:t>
      </w:r>
      <w:proofErr w:type="spellStart"/>
      <w:r w:rsidR="00CA640B" w:rsidRPr="00CA640B">
        <w:rPr>
          <w:rFonts w:ascii="Baskerville" w:hAnsi="Baskerville"/>
          <w:i/>
        </w:rPr>
        <w:t>Anthropocenes</w:t>
      </w:r>
      <w:proofErr w:type="spellEnd"/>
      <w:r w:rsidR="00CA640B" w:rsidRPr="00CA640B">
        <w:rPr>
          <w:rFonts w:ascii="Baskerville" w:hAnsi="Baskerville"/>
          <w:i/>
        </w:rPr>
        <w:t xml:space="preserve"> or None</w:t>
      </w:r>
      <w:r w:rsidR="00CA640B">
        <w:rPr>
          <w:rFonts w:ascii="Baskerville" w:hAnsi="Baskerville"/>
        </w:rPr>
        <w:t xml:space="preserve">. </w:t>
      </w:r>
      <w:r w:rsidR="00904D99">
        <w:rPr>
          <w:rFonts w:ascii="Baskerville" w:hAnsi="Baskerville"/>
        </w:rPr>
        <w:t>U of Minnesota P, 2019.</w:t>
      </w:r>
    </w:p>
    <w:p w14:paraId="6CC4FF0F" w14:textId="77777777" w:rsidR="00CA723E" w:rsidRDefault="00CA723E" w:rsidP="00904D99">
      <w:pPr>
        <w:ind w:left="720" w:hanging="720"/>
        <w:rPr>
          <w:rFonts w:ascii="Baskerville" w:hAnsi="Baskerville"/>
        </w:rPr>
      </w:pPr>
    </w:p>
    <w:p w14:paraId="4D0ADE72" w14:textId="77777777" w:rsidR="001E2100" w:rsidRDefault="001E2100" w:rsidP="0057562A">
      <w:pPr>
        <w:jc w:val="both"/>
        <w:rPr>
          <w:rFonts w:ascii="Baskerville" w:hAnsi="Baskerville"/>
        </w:rPr>
      </w:pPr>
    </w:p>
    <w:p w14:paraId="26B39D0B" w14:textId="60E60541" w:rsidR="001E2100" w:rsidRPr="00E22542" w:rsidRDefault="000538D7" w:rsidP="0057562A">
      <w:pPr>
        <w:jc w:val="both"/>
        <w:rPr>
          <w:rFonts w:ascii="Baskerville" w:hAnsi="Baskerville"/>
        </w:rPr>
      </w:pPr>
      <w:r>
        <w:rPr>
          <w:rFonts w:ascii="Baskerville" w:hAnsi="Baskerville"/>
        </w:rPr>
        <w:t xml:space="preserve"> </w:t>
      </w:r>
    </w:p>
    <w:sectPr w:rsidR="001E2100" w:rsidRPr="00E22542" w:rsidSect="002D659B">
      <w:footerReference w:type="even" r:id="rId17"/>
      <w:footerReference w:type="default" r:id="rId18"/>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pyeditor" w:date="2022-08-31T14:16:00Z" w:initials="CE">
    <w:p w14:paraId="44C3D19D" w14:textId="5F84A96E" w:rsidR="000D2C5E" w:rsidRDefault="000D2C5E">
      <w:pPr>
        <w:pStyle w:val="CommentText"/>
      </w:pPr>
      <w:r>
        <w:rPr>
          <w:rStyle w:val="CommentReference"/>
        </w:rPr>
        <w:annotationRef/>
      </w:r>
      <w:r>
        <w:t xml:space="preserve">As a digital-only publication, </w:t>
      </w:r>
      <w:r>
        <w:rPr>
          <w:i/>
          <w:iCs/>
        </w:rPr>
        <w:t>Romantic Circles</w:t>
      </w:r>
      <w:r>
        <w:t xml:space="preserve"> automatically numbers each paragraph. For this reason, house style does not allow the numbering of headings so as to avoid confusion for the reader.</w:t>
      </w:r>
    </w:p>
  </w:comment>
  <w:comment w:id="41" w:author="Copyeditor" w:date="2022-08-31T12:22:00Z" w:initials="CE">
    <w:p w14:paraId="72A5CB44" w14:textId="421F7A3E" w:rsidR="007D2E00" w:rsidRDefault="007D2E00">
      <w:pPr>
        <w:pStyle w:val="CommentText"/>
      </w:pPr>
      <w:r>
        <w:rPr>
          <w:rStyle w:val="CommentReference"/>
        </w:rPr>
        <w:annotationRef/>
      </w:r>
      <w:r w:rsidRPr="00F3101E">
        <w:rPr>
          <w:highlight w:val="yellow"/>
        </w:rPr>
        <w:t>Are these italics in the original?</w:t>
      </w:r>
    </w:p>
  </w:comment>
  <w:comment w:id="75" w:author="Copyeditor" w:date="2022-08-31T14:00:00Z" w:initials="CE">
    <w:p w14:paraId="7BAA19A9" w14:textId="4A1CB818" w:rsidR="004B52B1" w:rsidRDefault="004B52B1">
      <w:pPr>
        <w:pStyle w:val="CommentText"/>
      </w:pPr>
      <w:r>
        <w:rPr>
          <w:rStyle w:val="CommentReference"/>
        </w:rPr>
        <w:annotationRef/>
      </w:r>
      <w:r w:rsidRPr="00F3101E">
        <w:rPr>
          <w:highlight w:val="yellow"/>
        </w:rPr>
        <w:t xml:space="preserve">Please add citations for the Nancy, Agamben, and </w:t>
      </w:r>
      <w:proofErr w:type="spellStart"/>
      <w:r w:rsidRPr="00F3101E">
        <w:rPr>
          <w:highlight w:val="yellow"/>
        </w:rPr>
        <w:t>Blanchot</w:t>
      </w:r>
      <w:proofErr w:type="spellEnd"/>
      <w:r w:rsidRPr="00F3101E">
        <w:rPr>
          <w:highlight w:val="yellow"/>
        </w:rPr>
        <w:t xml:space="preserve"> references made here to the Works Cited page.</w:t>
      </w:r>
    </w:p>
  </w:comment>
  <w:comment w:id="89" w:author="Copyeditor" w:date="2022-08-31T14:33:00Z" w:initials="CE">
    <w:p w14:paraId="06A407E8" w14:textId="2C90D2BA" w:rsidR="00E82B1F" w:rsidRDefault="00E82B1F">
      <w:pPr>
        <w:pStyle w:val="CommentText"/>
      </w:pPr>
      <w:r>
        <w:rPr>
          <w:rStyle w:val="CommentReference"/>
        </w:rPr>
        <w:annotationRef/>
      </w:r>
      <w:r w:rsidRPr="00F3101E">
        <w:rPr>
          <w:highlight w:val="yellow"/>
        </w:rPr>
        <w:t>Are the italics in the original or are they yours?</w:t>
      </w:r>
    </w:p>
  </w:comment>
  <w:comment w:id="93" w:author="Copyeditor" w:date="2022-08-31T15:00:00Z" w:initials="CE">
    <w:p w14:paraId="3AAAA1A5" w14:textId="3803AB43" w:rsidR="0033206B" w:rsidRDefault="0033206B">
      <w:pPr>
        <w:pStyle w:val="CommentText"/>
      </w:pPr>
      <w:r>
        <w:rPr>
          <w:rStyle w:val="CommentReference"/>
        </w:rPr>
        <w:annotationRef/>
      </w:r>
      <w:r w:rsidRPr="00F3101E">
        <w:rPr>
          <w:highlight w:val="yellow"/>
        </w:rPr>
        <w:t>RC applies CMOS 13.7 and 13.53, which allows silent capitalization changes to the initial</w:t>
      </w:r>
      <w:r w:rsidR="00F3101E" w:rsidRPr="00F3101E">
        <w:rPr>
          <w:highlight w:val="yellow"/>
        </w:rPr>
        <w:t xml:space="preserve"> letter</w:t>
      </w:r>
      <w:r w:rsidRPr="00F3101E">
        <w:rPr>
          <w:highlight w:val="yellow"/>
        </w:rPr>
        <w:t xml:space="preserve"> in a quotation.</w:t>
      </w:r>
    </w:p>
  </w:comment>
  <w:comment w:id="182" w:author="Copyeditor" w:date="2022-08-31T19:04:00Z" w:initials="CE">
    <w:p w14:paraId="38B20AAA" w14:textId="44852AE0" w:rsidR="00F000F4" w:rsidRDefault="00F000F4">
      <w:pPr>
        <w:pStyle w:val="CommentText"/>
      </w:pPr>
      <w:r>
        <w:rPr>
          <w:rStyle w:val="CommentReference"/>
        </w:rPr>
        <w:annotationRef/>
      </w:r>
      <w:r w:rsidRPr="00F3101E">
        <w:rPr>
          <w:highlight w:val="yellow"/>
        </w:rPr>
        <w:t>Please add a citation for this source to the Works Cited page.</w:t>
      </w:r>
    </w:p>
  </w:comment>
  <w:comment w:id="284" w:author="Copyeditor" w:date="2022-08-31T22:37:00Z" w:initials="CE">
    <w:p w14:paraId="3D8A1D3B" w14:textId="77777777" w:rsidR="00F3101E" w:rsidRPr="00F3101E" w:rsidRDefault="00467B15" w:rsidP="00F3101E">
      <w:pPr>
        <w:pStyle w:val="CommentText"/>
      </w:pPr>
      <w:r>
        <w:rPr>
          <w:rStyle w:val="CommentReference"/>
        </w:rPr>
        <w:annotationRef/>
      </w:r>
      <w:r w:rsidRPr="00F3101E">
        <w:rPr>
          <w:highlight w:val="yellow"/>
        </w:rPr>
        <w:t>I have silently edited the Works Cited list to adhere to MLA style</w:t>
      </w:r>
      <w:r w:rsidR="00F3101E" w:rsidRPr="00F3101E">
        <w:rPr>
          <w:highlight w:val="yellow"/>
        </w:rPr>
        <w:t xml:space="preserve"> </w:t>
      </w:r>
      <w:r w:rsidR="00F3101E" w:rsidRPr="00F3101E">
        <w:rPr>
          <w:highlight w:val="yellow"/>
        </w:rPr>
        <w:t>with the exception of any source addition/deletions.</w:t>
      </w:r>
      <w:r w:rsidR="00F3101E" w:rsidRPr="00F3101E">
        <w:t xml:space="preserve"> </w:t>
      </w:r>
    </w:p>
    <w:p w14:paraId="3DE89055" w14:textId="7690388C" w:rsidR="00467B15" w:rsidRDefault="00467B15">
      <w:pPr>
        <w:pStyle w:val="CommentText"/>
      </w:pPr>
    </w:p>
  </w:comment>
  <w:comment w:id="289" w:author="Copyeditor" w:date="2022-08-31T22:34:00Z" w:initials="CE">
    <w:p w14:paraId="06E2CD6A" w14:textId="37E697A6" w:rsidR="00467B15" w:rsidRDefault="00467B15">
      <w:pPr>
        <w:pStyle w:val="CommentText"/>
      </w:pPr>
      <w:r>
        <w:rPr>
          <w:rStyle w:val="CommentReference"/>
        </w:rPr>
        <w:annotationRef/>
      </w:r>
      <w:r>
        <w:t>Please add a citation for this source mentioned on p. 17</w:t>
      </w:r>
    </w:p>
  </w:comment>
  <w:comment w:id="294" w:author="Copyeditor" w:date="2022-08-31T22:35:00Z" w:initials="CE">
    <w:p w14:paraId="7E3D6079" w14:textId="2209E807" w:rsidR="00467B15" w:rsidRDefault="00467B15">
      <w:pPr>
        <w:pStyle w:val="CommentText"/>
      </w:pPr>
      <w:r>
        <w:rPr>
          <w:rStyle w:val="CommentReference"/>
        </w:rPr>
        <w:annotationRef/>
      </w:r>
      <w:r>
        <w:t>Please add a full citation for this source mentioned in the epigraph.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3D19D" w15:done="0"/>
  <w15:commentEx w15:paraId="72A5CB44" w15:done="0"/>
  <w15:commentEx w15:paraId="7BAA19A9" w15:done="0"/>
  <w15:commentEx w15:paraId="06A407E8" w15:done="0"/>
  <w15:commentEx w15:paraId="3AAAA1A5" w15:done="0"/>
  <w15:commentEx w15:paraId="38B20AAA" w15:done="0"/>
  <w15:commentEx w15:paraId="3DE89055" w15:done="0"/>
  <w15:commentEx w15:paraId="06E2CD6A" w15:done="0"/>
  <w15:commentEx w15:paraId="7E3D60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EBD8" w16cex:dateUtc="2022-08-31T20:16:00Z"/>
  <w16cex:commentExtensible w16cex:durableId="26B9D0F4" w16cex:dateUtc="2022-08-31T18:22:00Z"/>
  <w16cex:commentExtensible w16cex:durableId="26B9E7E1" w16cex:dateUtc="2022-08-31T20:00:00Z"/>
  <w16cex:commentExtensible w16cex:durableId="26B9EF9C" w16cex:dateUtc="2022-08-31T20:33:00Z"/>
  <w16cex:commentExtensible w16cex:durableId="26B9F611" w16cex:dateUtc="2022-08-31T21:00:00Z"/>
  <w16cex:commentExtensible w16cex:durableId="26BA2F2A" w16cex:dateUtc="2022-09-01T01:04:00Z"/>
  <w16cex:commentExtensible w16cex:durableId="26BA6128" w16cex:dateUtc="2022-09-01T04:37:00Z"/>
  <w16cex:commentExtensible w16cex:durableId="26BA6068" w16cex:dateUtc="2022-09-01T04:34:00Z"/>
  <w16cex:commentExtensible w16cex:durableId="26BA60B2" w16cex:dateUtc="2022-09-01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3D19D" w16cid:durableId="26B9EBD8"/>
  <w16cid:commentId w16cid:paraId="72A5CB44" w16cid:durableId="26B9D0F4"/>
  <w16cid:commentId w16cid:paraId="7BAA19A9" w16cid:durableId="26B9E7E1"/>
  <w16cid:commentId w16cid:paraId="06A407E8" w16cid:durableId="26B9EF9C"/>
  <w16cid:commentId w16cid:paraId="3AAAA1A5" w16cid:durableId="26B9F611"/>
  <w16cid:commentId w16cid:paraId="38B20AAA" w16cid:durableId="26BA2F2A"/>
  <w16cid:commentId w16cid:paraId="3DE89055" w16cid:durableId="26BA6128"/>
  <w16cid:commentId w16cid:paraId="06E2CD6A" w16cid:durableId="26BA6068"/>
  <w16cid:commentId w16cid:paraId="7E3D6079" w16cid:durableId="26BA60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EFDD" w14:textId="77777777" w:rsidR="00D05B34" w:rsidRDefault="00D05B34" w:rsidP="007377B9">
      <w:r>
        <w:separator/>
      </w:r>
    </w:p>
  </w:endnote>
  <w:endnote w:type="continuationSeparator" w:id="0">
    <w:p w14:paraId="18DC1AF3" w14:textId="77777777" w:rsidR="00D05B34" w:rsidRDefault="00D05B34" w:rsidP="007377B9">
      <w:r>
        <w:continuationSeparator/>
      </w:r>
    </w:p>
  </w:endnote>
  <w:endnote w:id="1">
    <w:p w14:paraId="519EF2CF" w14:textId="59D5C092" w:rsidR="003E5E40" w:rsidRPr="00A5319D" w:rsidRDefault="003E5E40" w:rsidP="00710B00">
      <w:pPr>
        <w:pStyle w:val="EndnoteText"/>
        <w:spacing w:line="480" w:lineRule="auto"/>
        <w:rPr>
          <w:rFonts w:ascii="Baskerville" w:hAnsi="Baskerville"/>
          <w:sz w:val="20"/>
          <w:szCs w:val="20"/>
        </w:rPr>
      </w:pPr>
      <w:r w:rsidRPr="00A5319D">
        <w:rPr>
          <w:rStyle w:val="EndnoteReference"/>
          <w:rFonts w:ascii="Baskerville" w:hAnsi="Baskerville"/>
          <w:sz w:val="20"/>
          <w:szCs w:val="20"/>
        </w:rPr>
        <w:endnoteRef/>
      </w:r>
      <w:r w:rsidRPr="00A5319D">
        <w:rPr>
          <w:rFonts w:ascii="Baskerville" w:hAnsi="Baskerville"/>
          <w:sz w:val="20"/>
          <w:szCs w:val="20"/>
        </w:rPr>
        <w:t xml:space="preserve"> I thank Michael </w:t>
      </w:r>
      <w:proofErr w:type="spellStart"/>
      <w:r w:rsidRPr="00A5319D">
        <w:rPr>
          <w:rFonts w:ascii="Baskerville" w:hAnsi="Baskerville"/>
          <w:sz w:val="20"/>
          <w:szCs w:val="20"/>
        </w:rPr>
        <w:t>Krimper</w:t>
      </w:r>
      <w:proofErr w:type="spellEnd"/>
      <w:r w:rsidRPr="00A5319D">
        <w:rPr>
          <w:rFonts w:ascii="Baskerville" w:hAnsi="Baskerville"/>
          <w:sz w:val="20"/>
          <w:szCs w:val="20"/>
        </w:rPr>
        <w:t xml:space="preserve"> for helpful comments on a draft of this essay. </w:t>
      </w:r>
    </w:p>
  </w:endnote>
  <w:endnote w:id="2">
    <w:p w14:paraId="4D5A4806" w14:textId="7C6983EE" w:rsidR="003E5E40" w:rsidRPr="00EC46F1" w:rsidRDefault="003E5E40" w:rsidP="00710B00">
      <w:pPr>
        <w:pStyle w:val="EndnoteText"/>
        <w:spacing w:line="480" w:lineRule="auto"/>
        <w:rPr>
          <w:rFonts w:ascii="Baskerville" w:hAnsi="Baskerville"/>
          <w:sz w:val="20"/>
          <w:szCs w:val="20"/>
        </w:rPr>
      </w:pPr>
      <w:r w:rsidRPr="00EC46F1">
        <w:rPr>
          <w:rStyle w:val="EndnoteReference"/>
          <w:rFonts w:ascii="Baskerville" w:hAnsi="Baskerville"/>
          <w:sz w:val="20"/>
          <w:szCs w:val="20"/>
        </w:rPr>
        <w:endnoteRef/>
      </w:r>
      <w:r w:rsidRPr="00EC46F1">
        <w:rPr>
          <w:rFonts w:ascii="Baskerville" w:hAnsi="Baskerville"/>
          <w:sz w:val="20"/>
          <w:szCs w:val="20"/>
        </w:rPr>
        <w:t xml:space="preserve"> </w:t>
      </w:r>
      <w:r>
        <w:rPr>
          <w:rFonts w:ascii="Baskerville" w:hAnsi="Baskerville"/>
          <w:sz w:val="20"/>
          <w:szCs w:val="20"/>
        </w:rPr>
        <w:t xml:space="preserve">Later important readings of the colonial contexts of </w:t>
      </w:r>
      <w:r w:rsidRPr="0075529D">
        <w:rPr>
          <w:rFonts w:ascii="Baskerville" w:hAnsi="Baskerville"/>
          <w:i/>
          <w:sz w:val="20"/>
          <w:szCs w:val="20"/>
        </w:rPr>
        <w:t>The Last Man</w:t>
      </w:r>
      <w:r>
        <w:rPr>
          <w:rFonts w:ascii="Baskerville" w:hAnsi="Baskerville"/>
          <w:sz w:val="20"/>
          <w:szCs w:val="20"/>
        </w:rPr>
        <w:t xml:space="preserve"> include those of </w:t>
      </w:r>
      <w:ins w:id="30" w:author="Copyeditor" w:date="2022-08-30T22:49:00Z">
        <w:r w:rsidR="00EB5E5D">
          <w:rPr>
            <w:rFonts w:ascii="Baskerville" w:hAnsi="Baskerville"/>
            <w:sz w:val="20"/>
            <w:szCs w:val="20"/>
          </w:rPr>
          <w:t xml:space="preserve">Alan </w:t>
        </w:r>
      </w:ins>
      <w:proofErr w:type="spellStart"/>
      <w:r>
        <w:rPr>
          <w:rFonts w:ascii="Baskerville" w:hAnsi="Baskerville"/>
          <w:sz w:val="20"/>
          <w:szCs w:val="20"/>
        </w:rPr>
        <w:t>Bewell</w:t>
      </w:r>
      <w:proofErr w:type="spellEnd"/>
      <w:r>
        <w:rPr>
          <w:rFonts w:ascii="Baskerville" w:hAnsi="Baskerville"/>
          <w:sz w:val="20"/>
          <w:szCs w:val="20"/>
        </w:rPr>
        <w:t xml:space="preserve"> and </w:t>
      </w:r>
      <w:ins w:id="31" w:author="Copyeditor" w:date="2022-08-30T22:49:00Z">
        <w:r w:rsidR="00EB5E5D">
          <w:rPr>
            <w:rFonts w:ascii="Baskerville" w:hAnsi="Baskerville"/>
            <w:sz w:val="20"/>
            <w:szCs w:val="20"/>
          </w:rPr>
          <w:t xml:space="preserve">Paul </w:t>
        </w:r>
      </w:ins>
      <w:r>
        <w:rPr>
          <w:rFonts w:ascii="Baskerville" w:hAnsi="Baskerville"/>
          <w:sz w:val="20"/>
          <w:szCs w:val="20"/>
        </w:rPr>
        <w:t>Cantor.</w:t>
      </w:r>
    </w:p>
  </w:endnote>
  <w:endnote w:id="3">
    <w:p w14:paraId="7FE20EB7" w14:textId="5B49B35F" w:rsidR="003E5E40" w:rsidRPr="00F6004D" w:rsidRDefault="003E5E40" w:rsidP="00710B00">
      <w:pPr>
        <w:pStyle w:val="EndnoteText"/>
        <w:spacing w:line="480" w:lineRule="auto"/>
        <w:rPr>
          <w:rFonts w:ascii="Baskerville" w:hAnsi="Baskerville"/>
          <w:sz w:val="20"/>
          <w:szCs w:val="20"/>
        </w:rPr>
      </w:pPr>
      <w:r w:rsidRPr="00F6004D">
        <w:rPr>
          <w:rStyle w:val="EndnoteReference"/>
          <w:rFonts w:ascii="Baskerville" w:hAnsi="Baskerville"/>
          <w:sz w:val="20"/>
          <w:szCs w:val="20"/>
        </w:rPr>
        <w:endnoteRef/>
      </w:r>
      <w:r w:rsidRPr="00F6004D">
        <w:rPr>
          <w:rFonts w:ascii="Baskerville" w:hAnsi="Baskerville"/>
          <w:sz w:val="20"/>
          <w:szCs w:val="20"/>
        </w:rPr>
        <w:t xml:space="preserve"> As readers of the novel know, the frame of </w:t>
      </w:r>
      <w:r w:rsidRPr="00F6004D">
        <w:rPr>
          <w:rFonts w:ascii="Baskerville" w:hAnsi="Baskerville"/>
          <w:i/>
          <w:sz w:val="20"/>
          <w:szCs w:val="20"/>
        </w:rPr>
        <w:t>The Last Man</w:t>
      </w:r>
      <w:r w:rsidRPr="00F6004D">
        <w:rPr>
          <w:rFonts w:ascii="Baskerville" w:hAnsi="Baskerville"/>
          <w:sz w:val="20"/>
          <w:szCs w:val="20"/>
        </w:rPr>
        <w:t xml:space="preserve"> casts the story as an early nineteenth-century discovery of ancient prophecy that takes the form of a late twenty-first century narrative</w:t>
      </w:r>
      <w:r>
        <w:rPr>
          <w:rFonts w:ascii="Baskerville" w:hAnsi="Baskerville"/>
          <w:sz w:val="20"/>
          <w:szCs w:val="20"/>
        </w:rPr>
        <w:t xml:space="preserve"> by the last man</w:t>
      </w:r>
      <w:r w:rsidRPr="00F6004D">
        <w:rPr>
          <w:rFonts w:ascii="Baskerville" w:hAnsi="Baskerville"/>
          <w:sz w:val="20"/>
          <w:szCs w:val="20"/>
        </w:rPr>
        <w:t>.</w:t>
      </w:r>
    </w:p>
  </w:endnote>
  <w:endnote w:id="4">
    <w:p w14:paraId="46454C2A" w14:textId="6E5EEE79" w:rsidR="003E5E40" w:rsidRPr="005F37D2" w:rsidRDefault="003E5E40" w:rsidP="00710B00">
      <w:pPr>
        <w:pStyle w:val="EndnoteText"/>
        <w:spacing w:line="480" w:lineRule="auto"/>
        <w:rPr>
          <w:rFonts w:ascii="Baskerville" w:hAnsi="Baskerville"/>
          <w:sz w:val="20"/>
          <w:szCs w:val="20"/>
        </w:rPr>
      </w:pPr>
      <w:r w:rsidRPr="005F37D2">
        <w:rPr>
          <w:rStyle w:val="EndnoteReference"/>
          <w:rFonts w:ascii="Baskerville" w:hAnsi="Baskerville"/>
          <w:sz w:val="20"/>
          <w:szCs w:val="20"/>
        </w:rPr>
        <w:endnoteRef/>
      </w:r>
      <w:r>
        <w:rPr>
          <w:rFonts w:ascii="Baskerville" w:hAnsi="Baskerville"/>
          <w:sz w:val="20"/>
          <w:szCs w:val="20"/>
        </w:rPr>
        <w:t xml:space="preserve"> </w:t>
      </w:r>
      <w:r w:rsidRPr="005F37D2">
        <w:rPr>
          <w:rFonts w:ascii="Baskerville" w:hAnsi="Baskerville"/>
          <w:sz w:val="20"/>
          <w:szCs w:val="20"/>
        </w:rPr>
        <w:t>I take up the</w:t>
      </w:r>
      <w:r>
        <w:rPr>
          <w:rFonts w:ascii="Baskerville" w:hAnsi="Baskerville"/>
          <w:sz w:val="20"/>
          <w:szCs w:val="20"/>
        </w:rPr>
        <w:t xml:space="preserve"> discourse around</w:t>
      </w:r>
      <w:r w:rsidRPr="005F37D2">
        <w:rPr>
          <w:rFonts w:ascii="Baskerville" w:hAnsi="Baskerville"/>
          <w:sz w:val="20"/>
          <w:szCs w:val="20"/>
        </w:rPr>
        <w:t xml:space="preserve"> </w:t>
      </w:r>
      <w:ins w:id="35" w:author="Copyeditor" w:date="2022-08-30T23:02:00Z">
        <w:r w:rsidR="00AF7D0F">
          <w:rPr>
            <w:rFonts w:ascii="Baskerville" w:hAnsi="Baskerville"/>
            <w:sz w:val="20"/>
            <w:szCs w:val="20"/>
          </w:rPr>
          <w:t xml:space="preserve">the </w:t>
        </w:r>
      </w:ins>
      <w:r w:rsidRPr="005F37D2">
        <w:rPr>
          <w:rFonts w:ascii="Baskerville" w:hAnsi="Baskerville"/>
          <w:sz w:val="20"/>
          <w:szCs w:val="20"/>
        </w:rPr>
        <w:t xml:space="preserve">Anthropocene </w:t>
      </w:r>
      <w:r>
        <w:rPr>
          <w:rFonts w:ascii="Baskerville" w:hAnsi="Baskerville"/>
          <w:sz w:val="20"/>
          <w:szCs w:val="20"/>
        </w:rPr>
        <w:t xml:space="preserve">(and the </w:t>
      </w:r>
      <w:r w:rsidRPr="005F37D2">
        <w:rPr>
          <w:rFonts w:ascii="Baskerville" w:hAnsi="Baskerville"/>
          <w:sz w:val="20"/>
          <w:szCs w:val="20"/>
        </w:rPr>
        <w:t>debate</w:t>
      </w:r>
      <w:r>
        <w:rPr>
          <w:rFonts w:ascii="Baskerville" w:hAnsi="Baskerville"/>
          <w:sz w:val="20"/>
          <w:szCs w:val="20"/>
        </w:rPr>
        <w:t xml:space="preserve"> around its name) in more detail in a review essay on Donna Haraway published in </w:t>
      </w:r>
      <w:r w:rsidRPr="00556BFE">
        <w:rPr>
          <w:rFonts w:ascii="Baskerville" w:hAnsi="Baskerville"/>
          <w:i/>
          <w:sz w:val="20"/>
          <w:szCs w:val="20"/>
        </w:rPr>
        <w:t>Qui Parle</w:t>
      </w:r>
      <w:r>
        <w:rPr>
          <w:rFonts w:ascii="Baskerville" w:hAnsi="Baskerville"/>
          <w:sz w:val="20"/>
          <w:szCs w:val="20"/>
        </w:rPr>
        <w:t xml:space="preserve"> 27.1 (2018), and in an essay “Fragmentary Domesticity: Wordsworth’s Image of the Common</w:t>
      </w:r>
      <w:ins w:id="36" w:author="Copyeditor" w:date="2022-08-30T23:04:00Z">
        <w:r w:rsidR="00AF7D0F">
          <w:rPr>
            <w:rFonts w:ascii="Baskerville" w:hAnsi="Baskerville"/>
            <w:sz w:val="20"/>
            <w:szCs w:val="20"/>
          </w:rPr>
          <w:t>.</w:t>
        </w:r>
      </w:ins>
      <w:r>
        <w:rPr>
          <w:rFonts w:ascii="Baskerville" w:hAnsi="Baskerville"/>
          <w:sz w:val="20"/>
          <w:szCs w:val="20"/>
        </w:rPr>
        <w:t>”</w:t>
      </w:r>
      <w:del w:id="37" w:author="Copyeditor" w:date="2022-08-30T23:04:00Z">
        <w:r w:rsidDel="00AF7D0F">
          <w:rPr>
            <w:rFonts w:ascii="Baskerville" w:hAnsi="Baskerville"/>
            <w:sz w:val="20"/>
            <w:szCs w:val="20"/>
          </w:rPr>
          <w:delText xml:space="preserve"> (</w:delText>
        </w:r>
        <w:r w:rsidRPr="000C3A0F" w:rsidDel="00AF7D0F">
          <w:rPr>
            <w:rFonts w:ascii="Baskerville" w:hAnsi="Baskerville"/>
            <w:i/>
            <w:sz w:val="20"/>
            <w:szCs w:val="20"/>
          </w:rPr>
          <w:delText>New Literary History</w:delText>
        </w:r>
        <w:r w:rsidDel="00AF7D0F">
          <w:rPr>
            <w:rFonts w:ascii="Baskerville" w:hAnsi="Baskerville"/>
            <w:sz w:val="20"/>
            <w:szCs w:val="20"/>
          </w:rPr>
          <w:delText xml:space="preserve"> 51:3, 2020). </w:delText>
        </w:r>
      </w:del>
    </w:p>
  </w:endnote>
  <w:endnote w:id="5">
    <w:p w14:paraId="7762ECA4" w14:textId="49BD52DA" w:rsidR="003E5E40" w:rsidRPr="002766D4" w:rsidRDefault="003E5E40" w:rsidP="00710B00">
      <w:pPr>
        <w:pStyle w:val="EndnoteText"/>
        <w:spacing w:line="480" w:lineRule="auto"/>
        <w:rPr>
          <w:rFonts w:ascii="Baskerville" w:hAnsi="Baskerville"/>
          <w:sz w:val="20"/>
          <w:szCs w:val="20"/>
        </w:rPr>
      </w:pPr>
      <w:r w:rsidRPr="002766D4">
        <w:rPr>
          <w:rStyle w:val="EndnoteReference"/>
          <w:rFonts w:ascii="Baskerville" w:hAnsi="Baskerville"/>
          <w:sz w:val="20"/>
          <w:szCs w:val="20"/>
        </w:rPr>
        <w:endnoteRef/>
      </w:r>
      <w:r w:rsidRPr="002766D4">
        <w:rPr>
          <w:rFonts w:ascii="Baskerville" w:hAnsi="Baskerville"/>
          <w:sz w:val="20"/>
          <w:szCs w:val="20"/>
        </w:rPr>
        <w:t xml:space="preserve"> “To me Derrida’s most radical essay </w:t>
      </w:r>
      <w:r>
        <w:rPr>
          <w:rFonts w:ascii="Baskerville" w:hAnsi="Baskerville"/>
          <w:sz w:val="20"/>
          <w:szCs w:val="20"/>
        </w:rPr>
        <w:t>was</w:t>
      </w:r>
      <w:ins w:id="42" w:author="Copyeditor" w:date="2022-08-31T12:29:00Z">
        <w:r w:rsidR="000071FA">
          <w:rPr>
            <w:rFonts w:ascii="Baskerville" w:hAnsi="Baskerville"/>
          </w:rPr>
          <w:t> . . . </w:t>
        </w:r>
      </w:ins>
      <w:del w:id="43" w:author="Copyeditor" w:date="2022-08-31T12:29:00Z">
        <w:r w:rsidDel="000071FA">
          <w:rPr>
            <w:rFonts w:ascii="Baskerville" w:hAnsi="Baskerville"/>
            <w:sz w:val="20"/>
            <w:szCs w:val="20"/>
          </w:rPr>
          <w:delText>…</w:delText>
        </w:r>
      </w:del>
      <w:r w:rsidRPr="002766D4">
        <w:rPr>
          <w:rFonts w:ascii="Baskerville" w:hAnsi="Baskerville"/>
          <w:sz w:val="20"/>
          <w:szCs w:val="20"/>
        </w:rPr>
        <w:t xml:space="preserve">‘The Ends of Man.’ At the end he asks, </w:t>
      </w:r>
      <w:r>
        <w:rPr>
          <w:rFonts w:ascii="Baskerville" w:hAnsi="Baskerville"/>
          <w:sz w:val="20"/>
          <w:szCs w:val="20"/>
        </w:rPr>
        <w:t>‘But who, “we”?’</w:t>
      </w:r>
      <w:del w:id="44" w:author="Copyeditor" w:date="2022-08-31T12:29:00Z">
        <w:r w:rsidRPr="002766D4" w:rsidDel="000071FA">
          <w:rPr>
            <w:rFonts w:ascii="Baskerville" w:hAnsi="Baskerville"/>
            <w:sz w:val="20"/>
            <w:szCs w:val="20"/>
          </w:rPr>
          <w:delText xml:space="preserve"> </w:delText>
        </w:r>
      </w:del>
      <w:r w:rsidRPr="002766D4">
        <w:rPr>
          <w:rFonts w:ascii="Baskerville" w:hAnsi="Baskerville"/>
          <w:sz w:val="20"/>
          <w:szCs w:val="20"/>
        </w:rPr>
        <w:t xml:space="preserve"> </w:t>
      </w:r>
      <w:r>
        <w:rPr>
          <w:rFonts w:ascii="Baskerville" w:hAnsi="Baskerville"/>
          <w:sz w:val="20"/>
          <w:szCs w:val="20"/>
        </w:rPr>
        <w:t>Th</w:t>
      </w:r>
      <w:r w:rsidRPr="002766D4">
        <w:rPr>
          <w:rFonts w:ascii="Baskerville" w:hAnsi="Baskerville"/>
          <w:sz w:val="20"/>
          <w:szCs w:val="20"/>
        </w:rPr>
        <w:t xml:space="preserve">e </w:t>
      </w:r>
      <w:r w:rsidRPr="002766D4">
        <w:rPr>
          <w:rFonts w:ascii="Baskerville" w:hAnsi="Baskerville"/>
          <w:i/>
          <w:sz w:val="20"/>
          <w:szCs w:val="20"/>
        </w:rPr>
        <w:t>referent-we</w:t>
      </w:r>
      <w:r w:rsidRPr="002766D4">
        <w:rPr>
          <w:rFonts w:ascii="Baskerville" w:hAnsi="Baskerville"/>
          <w:sz w:val="20"/>
          <w:szCs w:val="20"/>
        </w:rPr>
        <w:t xml:space="preserve"> of man and of its ends, he implies, is not the </w:t>
      </w:r>
      <w:r w:rsidRPr="00BC21E6">
        <w:rPr>
          <w:rFonts w:ascii="Baskerville" w:hAnsi="Baskerville"/>
          <w:i/>
          <w:sz w:val="20"/>
          <w:szCs w:val="20"/>
        </w:rPr>
        <w:t>referent-we</w:t>
      </w:r>
      <w:r>
        <w:rPr>
          <w:rFonts w:ascii="Baskerville" w:hAnsi="Baskerville"/>
          <w:sz w:val="20"/>
          <w:szCs w:val="20"/>
        </w:rPr>
        <w:t xml:space="preserve"> of the human species itself.</w:t>
      </w:r>
      <w:ins w:id="45" w:author="Copyeditor" w:date="2022-08-31T12:30:00Z">
        <w:r w:rsidR="000071FA" w:rsidRPr="000071FA">
          <w:rPr>
            <w:rFonts w:ascii="Baskerville" w:hAnsi="Baskerville"/>
          </w:rPr>
          <w:t xml:space="preserve"> </w:t>
        </w:r>
        <w:r w:rsidR="000071FA">
          <w:rPr>
            <w:rFonts w:ascii="Baskerville" w:hAnsi="Baskerville"/>
          </w:rPr>
          <w:t>. . .</w:t>
        </w:r>
        <w:r w:rsidR="000071FA" w:rsidDel="000071FA">
          <w:rPr>
            <w:rFonts w:ascii="Baskerville" w:hAnsi="Baskerville"/>
            <w:sz w:val="20"/>
            <w:szCs w:val="20"/>
          </w:rPr>
          <w:t xml:space="preserve"> </w:t>
        </w:r>
      </w:ins>
      <w:del w:id="46" w:author="Copyeditor" w:date="2022-08-31T12:30:00Z">
        <w:r w:rsidDel="000071FA">
          <w:rPr>
            <w:rFonts w:ascii="Baskerville" w:hAnsi="Baskerville"/>
            <w:sz w:val="20"/>
            <w:szCs w:val="20"/>
          </w:rPr>
          <w:delText>…[</w:delText>
        </w:r>
      </w:del>
      <w:r>
        <w:rPr>
          <w:rFonts w:ascii="Baskerville" w:hAnsi="Baskerville"/>
          <w:sz w:val="20"/>
          <w:szCs w:val="20"/>
        </w:rPr>
        <w:t>T</w:t>
      </w:r>
      <w:del w:id="47" w:author="Copyeditor" w:date="2022-08-31T12:30:00Z">
        <w:r w:rsidDel="000071FA">
          <w:rPr>
            <w:rFonts w:ascii="Baskerville" w:hAnsi="Baskerville"/>
            <w:sz w:val="20"/>
            <w:szCs w:val="20"/>
          </w:rPr>
          <w:delText>]</w:delText>
        </w:r>
      </w:del>
      <w:r w:rsidRPr="002766D4">
        <w:rPr>
          <w:rFonts w:ascii="Baskerville" w:hAnsi="Baskerville"/>
          <w:sz w:val="20"/>
          <w:szCs w:val="20"/>
        </w:rPr>
        <w:t xml:space="preserve">he above is </w:t>
      </w:r>
      <w:r w:rsidRPr="006237F3">
        <w:rPr>
          <w:rFonts w:ascii="Baskerville" w:hAnsi="Baskerville"/>
          <w:i/>
          <w:iCs/>
          <w:sz w:val="20"/>
          <w:szCs w:val="20"/>
          <w:rPrChange w:id="48" w:author="Copyeditor" w:date="2022-08-31T12:43:00Z">
            <w:rPr>
              <w:rFonts w:ascii="Baskerville" w:hAnsi="Baskerville"/>
              <w:sz w:val="20"/>
              <w:szCs w:val="20"/>
            </w:rPr>
          </w:rPrChange>
        </w:rPr>
        <w:t>the</w:t>
      </w:r>
      <w:r w:rsidRPr="002766D4">
        <w:rPr>
          <w:rFonts w:ascii="Baskerville" w:hAnsi="Baskerville"/>
          <w:sz w:val="20"/>
          <w:szCs w:val="20"/>
        </w:rPr>
        <w:t xml:space="preserve"> single issue with which global warming and climate instability now confronts us and that we have to replace the ends of </w:t>
      </w:r>
      <w:r w:rsidRPr="00BC21E6">
        <w:rPr>
          <w:rFonts w:ascii="Baskerville" w:hAnsi="Baskerville"/>
          <w:i/>
          <w:sz w:val="20"/>
          <w:szCs w:val="20"/>
        </w:rPr>
        <w:t xml:space="preserve">the referent-we </w:t>
      </w:r>
      <w:r w:rsidRPr="002766D4">
        <w:rPr>
          <w:rFonts w:ascii="Baskerville" w:hAnsi="Baskerville"/>
          <w:sz w:val="20"/>
          <w:szCs w:val="20"/>
        </w:rPr>
        <w:t xml:space="preserve">of liberal </w:t>
      </w:r>
      <w:proofErr w:type="spellStart"/>
      <w:r w:rsidRPr="002766D4">
        <w:rPr>
          <w:rFonts w:ascii="Baskerville" w:hAnsi="Baskerville"/>
          <w:sz w:val="20"/>
          <w:szCs w:val="20"/>
        </w:rPr>
        <w:t>monohumanist</w:t>
      </w:r>
      <w:proofErr w:type="spellEnd"/>
      <w:r>
        <w:rPr>
          <w:rFonts w:ascii="Baskerville" w:hAnsi="Baskerville"/>
          <w:sz w:val="20"/>
          <w:szCs w:val="20"/>
        </w:rPr>
        <w:t xml:space="preserve"> Man2 with the ecumenically hu</w:t>
      </w:r>
      <w:r w:rsidRPr="002766D4">
        <w:rPr>
          <w:rFonts w:ascii="Baskerville" w:hAnsi="Baskerville"/>
          <w:sz w:val="20"/>
          <w:szCs w:val="20"/>
        </w:rPr>
        <w:t xml:space="preserve">man ends of the </w:t>
      </w:r>
      <w:r w:rsidRPr="001150E0">
        <w:rPr>
          <w:rFonts w:ascii="Baskerville" w:hAnsi="Baskerville"/>
          <w:i/>
          <w:sz w:val="20"/>
          <w:szCs w:val="20"/>
        </w:rPr>
        <w:t>referent-we</w:t>
      </w:r>
      <w:r w:rsidRPr="002766D4">
        <w:rPr>
          <w:rFonts w:ascii="Baskerville" w:hAnsi="Baskerville"/>
          <w:sz w:val="20"/>
          <w:szCs w:val="20"/>
        </w:rPr>
        <w:t xml:space="preserve"> </w:t>
      </w:r>
      <w:r w:rsidRPr="006237F3">
        <w:rPr>
          <w:rFonts w:ascii="Baskerville" w:hAnsi="Baskerville"/>
          <w:i/>
          <w:iCs/>
          <w:sz w:val="20"/>
          <w:szCs w:val="20"/>
          <w:rPrChange w:id="49" w:author="Copyeditor" w:date="2022-08-31T12:43:00Z">
            <w:rPr>
              <w:rFonts w:ascii="Baskerville" w:hAnsi="Baskerville"/>
              <w:sz w:val="20"/>
              <w:szCs w:val="20"/>
            </w:rPr>
          </w:rPrChange>
        </w:rPr>
        <w:t>in the horizon of humanity</w:t>
      </w:r>
      <w:r>
        <w:rPr>
          <w:rFonts w:ascii="Baskerville" w:hAnsi="Baskerville"/>
          <w:sz w:val="20"/>
          <w:szCs w:val="20"/>
        </w:rPr>
        <w:t>”</w:t>
      </w:r>
      <w:r w:rsidRPr="002766D4">
        <w:rPr>
          <w:rFonts w:ascii="Baskerville" w:hAnsi="Baskerville"/>
          <w:sz w:val="20"/>
          <w:szCs w:val="20"/>
        </w:rPr>
        <w:t xml:space="preserve"> (</w:t>
      </w:r>
      <w:r>
        <w:rPr>
          <w:rFonts w:ascii="Baskerville" w:hAnsi="Baskerville"/>
          <w:sz w:val="20"/>
          <w:szCs w:val="20"/>
        </w:rPr>
        <w:t>Wynter, “Unparalleled Catastrophe”</w:t>
      </w:r>
      <w:r w:rsidRPr="002766D4">
        <w:rPr>
          <w:rFonts w:ascii="Baskerville" w:hAnsi="Baskerville"/>
          <w:sz w:val="20"/>
          <w:szCs w:val="20"/>
        </w:rPr>
        <w:t xml:space="preserve"> 23</w:t>
      </w:r>
      <w:ins w:id="50" w:author="Copyeditor" w:date="2022-08-31T12:40:00Z">
        <w:r w:rsidR="006237F3">
          <w:rPr>
            <w:rFonts w:ascii="Baskerville" w:hAnsi="Baskerville"/>
            <w:sz w:val="20"/>
            <w:szCs w:val="20"/>
          </w:rPr>
          <w:t>–</w:t>
        </w:r>
      </w:ins>
      <w:del w:id="51" w:author="Copyeditor" w:date="2022-08-31T12:40:00Z">
        <w:r w:rsidRPr="002766D4" w:rsidDel="006237F3">
          <w:rPr>
            <w:rFonts w:ascii="Baskerville" w:hAnsi="Baskerville"/>
            <w:sz w:val="20"/>
            <w:szCs w:val="20"/>
          </w:rPr>
          <w:delText>-</w:delText>
        </w:r>
      </w:del>
      <w:r w:rsidRPr="002766D4">
        <w:rPr>
          <w:rFonts w:ascii="Baskerville" w:hAnsi="Baskerville"/>
          <w:sz w:val="20"/>
          <w:szCs w:val="20"/>
        </w:rPr>
        <w:t>24).</w:t>
      </w:r>
    </w:p>
  </w:endnote>
  <w:endnote w:id="6">
    <w:p w14:paraId="6CF4AB4F" w14:textId="6F382468" w:rsidR="003E5E40" w:rsidRPr="00D8428A" w:rsidRDefault="003E5E40" w:rsidP="00710B00">
      <w:pPr>
        <w:pStyle w:val="EndnoteText"/>
        <w:spacing w:line="480" w:lineRule="auto"/>
        <w:rPr>
          <w:rFonts w:ascii="Baskerville" w:hAnsi="Baskerville"/>
          <w:sz w:val="20"/>
          <w:szCs w:val="20"/>
        </w:rPr>
      </w:pPr>
      <w:r w:rsidRPr="00D8428A">
        <w:rPr>
          <w:rStyle w:val="EndnoteReference"/>
          <w:rFonts w:ascii="Baskerville" w:hAnsi="Baskerville"/>
          <w:sz w:val="20"/>
          <w:szCs w:val="20"/>
        </w:rPr>
        <w:endnoteRef/>
      </w:r>
      <w:r>
        <w:rPr>
          <w:rFonts w:ascii="Baskerville" w:hAnsi="Baskerville"/>
          <w:sz w:val="20"/>
          <w:szCs w:val="20"/>
        </w:rPr>
        <w:t xml:space="preserve"> “T</w:t>
      </w:r>
      <w:r w:rsidRPr="00D8428A">
        <w:rPr>
          <w:rFonts w:ascii="Baskerville" w:hAnsi="Baskerville"/>
          <w:sz w:val="20"/>
          <w:szCs w:val="20"/>
        </w:rPr>
        <w:t xml:space="preserve">he invention of the global category of Human Others on the basis of the institutionalized </w:t>
      </w:r>
      <w:proofErr w:type="spellStart"/>
      <w:r w:rsidRPr="00D8428A">
        <w:rPr>
          <w:rFonts w:ascii="Baskerville" w:hAnsi="Baskerville"/>
          <w:sz w:val="20"/>
          <w:szCs w:val="20"/>
        </w:rPr>
        <w:t>inferiorization</w:t>
      </w:r>
      <w:proofErr w:type="spellEnd"/>
      <w:r w:rsidRPr="00D8428A">
        <w:rPr>
          <w:rFonts w:ascii="Baskerville" w:hAnsi="Baskerville"/>
          <w:sz w:val="20"/>
          <w:szCs w:val="20"/>
        </w:rPr>
        <w:t xml:space="preserve"> and subjugation of those </w:t>
      </w:r>
      <w:r>
        <w:rPr>
          <w:rFonts w:ascii="Baskerville" w:hAnsi="Baskerville"/>
          <w:sz w:val="20"/>
          <w:szCs w:val="20"/>
        </w:rPr>
        <w:t>[racialized] human beings</w:t>
      </w:r>
      <w:ins w:id="54" w:author="Copyeditor" w:date="2022-08-31T12:46:00Z">
        <w:r w:rsidR="00A5365C">
          <w:rPr>
            <w:rFonts w:ascii="Baskerville" w:hAnsi="Baskerville"/>
          </w:rPr>
          <w:t> . . . </w:t>
        </w:r>
      </w:ins>
      <w:del w:id="55" w:author="Copyeditor" w:date="2022-08-31T12:46:00Z">
        <w:r w:rsidDel="00A5365C">
          <w:rPr>
            <w:rFonts w:ascii="Baskerville" w:hAnsi="Baskerville"/>
            <w:sz w:val="20"/>
            <w:szCs w:val="20"/>
          </w:rPr>
          <w:delText>…</w:delText>
        </w:r>
      </w:del>
      <w:r>
        <w:rPr>
          <w:rFonts w:ascii="Baskerville" w:hAnsi="Baskerville"/>
          <w:sz w:val="20"/>
          <w:szCs w:val="20"/>
        </w:rPr>
        <w:t xml:space="preserve">was </w:t>
      </w:r>
      <w:proofErr w:type="spellStart"/>
      <w:r>
        <w:rPr>
          <w:rFonts w:ascii="Baskerville" w:hAnsi="Baskerville"/>
          <w:sz w:val="20"/>
          <w:szCs w:val="20"/>
        </w:rPr>
        <w:t>indispensible</w:t>
      </w:r>
      <w:proofErr w:type="spellEnd"/>
      <w:ins w:id="56" w:author="Copyeditor" w:date="2022-08-31T12:46:00Z">
        <w:r w:rsidR="00A5365C">
          <w:rPr>
            <w:rFonts w:ascii="Baskerville" w:hAnsi="Baskerville"/>
          </w:rPr>
          <w:t> . . . </w:t>
        </w:r>
      </w:ins>
      <w:del w:id="57" w:author="Copyeditor" w:date="2022-08-31T12:46:00Z">
        <w:r w:rsidDel="00A5365C">
          <w:rPr>
            <w:rFonts w:ascii="Baskerville" w:hAnsi="Baskerville"/>
            <w:sz w:val="20"/>
            <w:szCs w:val="20"/>
          </w:rPr>
          <w:delText>…</w:delText>
        </w:r>
      </w:del>
      <w:r w:rsidRPr="00D8428A">
        <w:rPr>
          <w:rFonts w:ascii="Baskerville" w:hAnsi="Baskerville"/>
          <w:sz w:val="20"/>
          <w:szCs w:val="20"/>
        </w:rPr>
        <w:t>to the over-representation of this ethno-class or Western bourgeois genre or mode of being human, as if it were that of the human itself”</w:t>
      </w:r>
      <w:r>
        <w:rPr>
          <w:rFonts w:ascii="Baskerville" w:hAnsi="Baskerville"/>
          <w:sz w:val="20"/>
          <w:szCs w:val="20"/>
        </w:rPr>
        <w:t xml:space="preserve"> (Wynter, “Map” 128</w:t>
      </w:r>
      <w:del w:id="58" w:author="Copyeditor" w:date="2022-08-31T12:47:00Z">
        <w:r w:rsidDel="00A5365C">
          <w:rPr>
            <w:rFonts w:ascii="Baskerville" w:hAnsi="Baskerville"/>
            <w:sz w:val="20"/>
            <w:szCs w:val="20"/>
          </w:rPr>
          <w:delText>-1</w:delText>
        </w:r>
      </w:del>
      <w:ins w:id="59" w:author="Copyeditor" w:date="2022-08-31T12:47:00Z">
        <w:r w:rsidR="00A5365C">
          <w:rPr>
            <w:rFonts w:ascii="Baskerville" w:hAnsi="Baskerville"/>
            <w:sz w:val="20"/>
            <w:szCs w:val="20"/>
          </w:rPr>
          <w:t>–</w:t>
        </w:r>
      </w:ins>
      <w:r>
        <w:rPr>
          <w:rFonts w:ascii="Baskerville" w:hAnsi="Baskerville"/>
          <w:sz w:val="20"/>
          <w:szCs w:val="20"/>
        </w:rPr>
        <w:t xml:space="preserve">29). </w:t>
      </w:r>
    </w:p>
  </w:endnote>
  <w:endnote w:id="7">
    <w:p w14:paraId="149ACCCD" w14:textId="0D3F6FD4" w:rsidR="003E5E40" w:rsidRPr="00097999" w:rsidRDefault="003E5E40" w:rsidP="00710B00">
      <w:pPr>
        <w:pStyle w:val="EndnoteText"/>
        <w:spacing w:line="480" w:lineRule="auto"/>
        <w:rPr>
          <w:rFonts w:ascii="Baskerville" w:hAnsi="Baskerville"/>
          <w:sz w:val="20"/>
          <w:szCs w:val="20"/>
        </w:rPr>
      </w:pPr>
      <w:r w:rsidRPr="00097999">
        <w:rPr>
          <w:rStyle w:val="EndnoteReference"/>
          <w:rFonts w:ascii="Baskerville" w:hAnsi="Baskerville"/>
          <w:sz w:val="20"/>
          <w:szCs w:val="20"/>
        </w:rPr>
        <w:endnoteRef/>
      </w:r>
      <w:r>
        <w:rPr>
          <w:rFonts w:ascii="Baskerville" w:hAnsi="Baskerville"/>
          <w:sz w:val="20"/>
          <w:szCs w:val="20"/>
        </w:rPr>
        <w:t xml:space="preserve"> Examples of this move are countless. For a recent one relating to Anthropocene debates, see </w:t>
      </w:r>
      <w:ins w:id="60" w:author="Copyeditor" w:date="2022-08-31T12:49:00Z">
        <w:r w:rsidR="00A5365C">
          <w:rPr>
            <w:rFonts w:ascii="Baskerville" w:hAnsi="Baskerville"/>
            <w:sz w:val="20"/>
            <w:szCs w:val="20"/>
          </w:rPr>
          <w:t xml:space="preserve">Kathryn </w:t>
        </w:r>
      </w:ins>
      <w:proofErr w:type="spellStart"/>
      <w:r>
        <w:rPr>
          <w:rFonts w:ascii="Baskerville" w:hAnsi="Baskerville"/>
          <w:sz w:val="20"/>
          <w:szCs w:val="20"/>
        </w:rPr>
        <w:t>Yusoff</w:t>
      </w:r>
      <w:proofErr w:type="spellEnd"/>
      <w:r>
        <w:rPr>
          <w:rFonts w:ascii="Baskerville" w:hAnsi="Baskerville"/>
          <w:sz w:val="20"/>
          <w:szCs w:val="20"/>
        </w:rPr>
        <w:t xml:space="preserve">: </w:t>
      </w:r>
      <w:r w:rsidRPr="00556BFE">
        <w:rPr>
          <w:rFonts w:ascii="Baskerville" w:hAnsi="Baskerville"/>
          <w:sz w:val="20"/>
          <w:szCs w:val="20"/>
        </w:rPr>
        <w:t>“To be included in the ‘we’ of the Anthropocene is to be silenced by a claim to universalism that fa</w:t>
      </w:r>
      <w:r>
        <w:rPr>
          <w:rFonts w:ascii="Baskerville" w:hAnsi="Baskerville"/>
          <w:sz w:val="20"/>
          <w:szCs w:val="20"/>
        </w:rPr>
        <w:t>ils to notice its subjugations”</w:t>
      </w:r>
      <w:r w:rsidRPr="00556BFE">
        <w:rPr>
          <w:rFonts w:ascii="Baskerville" w:hAnsi="Baskerville"/>
          <w:sz w:val="20"/>
          <w:szCs w:val="20"/>
        </w:rPr>
        <w:t xml:space="preserve"> (12)</w:t>
      </w:r>
      <w:r>
        <w:rPr>
          <w:rFonts w:ascii="Baskerville" w:hAnsi="Baskerville"/>
          <w:sz w:val="20"/>
          <w:szCs w:val="20"/>
        </w:rPr>
        <w:t>.</w:t>
      </w:r>
    </w:p>
  </w:endnote>
  <w:endnote w:id="8">
    <w:p w14:paraId="0D6C4DAF" w14:textId="5BCF98BD" w:rsidR="003E5E40" w:rsidRPr="0083403A" w:rsidRDefault="003E5E40" w:rsidP="00710B00">
      <w:pPr>
        <w:pStyle w:val="EndnoteText"/>
        <w:spacing w:line="480" w:lineRule="auto"/>
        <w:rPr>
          <w:rFonts w:ascii="Baskerville" w:hAnsi="Baskerville"/>
          <w:sz w:val="20"/>
          <w:szCs w:val="20"/>
        </w:rPr>
      </w:pPr>
      <w:r w:rsidRPr="006C4AF6">
        <w:rPr>
          <w:rStyle w:val="EndnoteReference"/>
          <w:rFonts w:ascii="Baskerville" w:hAnsi="Baskerville"/>
          <w:sz w:val="20"/>
          <w:szCs w:val="20"/>
        </w:rPr>
        <w:endnoteRef/>
      </w:r>
      <w:r w:rsidRPr="006C4AF6">
        <w:rPr>
          <w:rFonts w:ascii="Baskerville" w:hAnsi="Baskerville"/>
          <w:sz w:val="20"/>
          <w:szCs w:val="20"/>
        </w:rPr>
        <w:t xml:space="preserve"> </w:t>
      </w:r>
      <w:r>
        <w:rPr>
          <w:rFonts w:ascii="Baskerville" w:hAnsi="Baskerville"/>
          <w:sz w:val="20"/>
          <w:szCs w:val="20"/>
        </w:rPr>
        <w:t>I take “otherwise we-ness” from J. Kameron C</w:t>
      </w:r>
      <w:r w:rsidRPr="006C4AF6">
        <w:rPr>
          <w:rFonts w:ascii="Baskerville" w:hAnsi="Baskerville"/>
          <w:sz w:val="20"/>
          <w:szCs w:val="20"/>
        </w:rPr>
        <w:t>arter</w:t>
      </w:r>
      <w:r>
        <w:rPr>
          <w:rFonts w:ascii="Baskerville" w:hAnsi="Baskerville"/>
          <w:sz w:val="20"/>
          <w:szCs w:val="20"/>
        </w:rPr>
        <w:t>, who opposes to it the</w:t>
      </w:r>
      <w:r w:rsidRPr="006949E4">
        <w:rPr>
          <w:rFonts w:ascii="Baskerville" w:hAnsi="Baskerville"/>
          <w:sz w:val="20"/>
          <w:szCs w:val="20"/>
        </w:rPr>
        <w:t xml:space="preserve"> </w:t>
      </w:r>
      <w:r>
        <w:rPr>
          <w:rFonts w:ascii="Baskerville" w:hAnsi="Baskerville"/>
          <w:sz w:val="20"/>
          <w:szCs w:val="20"/>
        </w:rPr>
        <w:t>“</w:t>
      </w:r>
      <w:r w:rsidRPr="006949E4">
        <w:rPr>
          <w:rFonts w:ascii="Baskerville" w:hAnsi="Baskerville"/>
          <w:sz w:val="20"/>
          <w:szCs w:val="20"/>
        </w:rPr>
        <w:t>appropriative and expropriative, a thie</w:t>
      </w:r>
      <w:r>
        <w:rPr>
          <w:rFonts w:ascii="Baskerville" w:hAnsi="Baskerville"/>
          <w:sz w:val="20"/>
          <w:szCs w:val="20"/>
        </w:rPr>
        <w:t>ving and exclusionary ‘We-ness’” of Man: “</w:t>
      </w:r>
      <w:r w:rsidRPr="006949E4">
        <w:rPr>
          <w:rFonts w:ascii="Baskerville" w:hAnsi="Baskerville"/>
          <w:sz w:val="20"/>
          <w:szCs w:val="20"/>
        </w:rPr>
        <w:t>Man is a figure of ontological and planetary terror, as Calvin Warren powerfully argues. The terror of Man both produces and targets the nonhuman or the less-than-human mass(</w:t>
      </w:r>
      <w:r>
        <w:rPr>
          <w:rFonts w:ascii="Baskerville" w:hAnsi="Baskerville"/>
          <w:sz w:val="20"/>
          <w:szCs w:val="20"/>
        </w:rPr>
        <w:t>es) figured as the Racial Other” (</w:t>
      </w:r>
      <w:proofErr w:type="spellStart"/>
      <w:r>
        <w:rPr>
          <w:rFonts w:ascii="Baskerville" w:hAnsi="Baskerville"/>
          <w:sz w:val="20"/>
          <w:szCs w:val="20"/>
        </w:rPr>
        <w:t>n.p.</w:t>
      </w:r>
      <w:proofErr w:type="spellEnd"/>
      <w:r>
        <w:rPr>
          <w:rFonts w:ascii="Baskerville" w:hAnsi="Baskerville"/>
          <w:sz w:val="20"/>
          <w:szCs w:val="20"/>
        </w:rPr>
        <w:t>).</w:t>
      </w:r>
    </w:p>
  </w:endnote>
  <w:endnote w:id="9">
    <w:p w14:paraId="1CC21336" w14:textId="2F60F350" w:rsidR="003E5E40" w:rsidRPr="0083403A" w:rsidRDefault="003E5E40" w:rsidP="00710B00">
      <w:pPr>
        <w:pStyle w:val="EndnoteText"/>
        <w:spacing w:line="480" w:lineRule="auto"/>
        <w:rPr>
          <w:rFonts w:ascii="Baskerville" w:hAnsi="Baskerville"/>
          <w:sz w:val="20"/>
          <w:szCs w:val="20"/>
        </w:rPr>
      </w:pPr>
      <w:r w:rsidRPr="0083403A">
        <w:rPr>
          <w:rStyle w:val="EndnoteReference"/>
          <w:rFonts w:ascii="Baskerville" w:hAnsi="Baskerville"/>
          <w:sz w:val="20"/>
          <w:szCs w:val="20"/>
        </w:rPr>
        <w:endnoteRef/>
      </w:r>
      <w:r w:rsidRPr="0083403A">
        <w:rPr>
          <w:rFonts w:ascii="Baskerville" w:hAnsi="Baskerville"/>
          <w:sz w:val="20"/>
          <w:szCs w:val="20"/>
        </w:rPr>
        <w:t xml:space="preserve"> </w:t>
      </w:r>
      <w:r>
        <w:rPr>
          <w:rFonts w:ascii="Baskerville" w:hAnsi="Baskerville"/>
          <w:sz w:val="20"/>
          <w:szCs w:val="20"/>
        </w:rPr>
        <w:t xml:space="preserve">This conceptualization of possibility and reproduction emerges from my collaborative work with Kirill </w:t>
      </w:r>
      <w:proofErr w:type="spellStart"/>
      <w:r>
        <w:rPr>
          <w:rFonts w:ascii="Baskerville" w:hAnsi="Baskerville"/>
          <w:sz w:val="20"/>
          <w:szCs w:val="20"/>
        </w:rPr>
        <w:t>Chepurin</w:t>
      </w:r>
      <w:proofErr w:type="spellEnd"/>
      <w:r>
        <w:rPr>
          <w:rFonts w:ascii="Baskerville" w:hAnsi="Baskerville"/>
          <w:sz w:val="20"/>
          <w:szCs w:val="20"/>
        </w:rPr>
        <w:t xml:space="preserve"> on Hans </w:t>
      </w:r>
      <w:proofErr w:type="spellStart"/>
      <w:r>
        <w:rPr>
          <w:rFonts w:ascii="Baskerville" w:hAnsi="Baskerville"/>
          <w:sz w:val="20"/>
          <w:szCs w:val="20"/>
        </w:rPr>
        <w:t>Blumenberg</w:t>
      </w:r>
      <w:proofErr w:type="spellEnd"/>
      <w:r>
        <w:rPr>
          <w:rFonts w:ascii="Baskerville" w:hAnsi="Baskerville"/>
          <w:sz w:val="20"/>
          <w:szCs w:val="20"/>
        </w:rPr>
        <w:t>, possibility, and modernity.</w:t>
      </w:r>
    </w:p>
  </w:endnote>
  <w:endnote w:id="10">
    <w:p w14:paraId="5E428A94" w14:textId="555E0ED3" w:rsidR="003E5E40" w:rsidRDefault="003E5E40" w:rsidP="00710B00">
      <w:pPr>
        <w:pStyle w:val="EndnoteText"/>
        <w:spacing w:line="480" w:lineRule="auto"/>
        <w:rPr>
          <w:rFonts w:ascii="Baskerville" w:hAnsi="Baskerville"/>
          <w:sz w:val="20"/>
          <w:szCs w:val="20"/>
        </w:rPr>
      </w:pPr>
      <w:r w:rsidRPr="00357CE2">
        <w:rPr>
          <w:rStyle w:val="EndnoteReference"/>
          <w:rFonts w:ascii="Baskerville" w:hAnsi="Baskerville"/>
          <w:sz w:val="20"/>
          <w:szCs w:val="20"/>
        </w:rPr>
        <w:endnoteRef/>
      </w:r>
      <w:r w:rsidRPr="00357CE2">
        <w:rPr>
          <w:rFonts w:ascii="Baskerville" w:hAnsi="Baskerville"/>
          <w:sz w:val="20"/>
          <w:szCs w:val="20"/>
        </w:rPr>
        <w:t xml:space="preserve"> </w:t>
      </w:r>
      <w:r>
        <w:rPr>
          <w:rFonts w:ascii="Baskerville" w:hAnsi="Baskerville"/>
          <w:sz w:val="20"/>
          <w:szCs w:val="20"/>
        </w:rPr>
        <w:t xml:space="preserve">In his text on negativity without task, </w:t>
      </w:r>
      <w:proofErr w:type="spellStart"/>
      <w:r>
        <w:rPr>
          <w:rFonts w:ascii="Baskerville" w:hAnsi="Baskerville"/>
          <w:sz w:val="20"/>
          <w:szCs w:val="20"/>
        </w:rPr>
        <w:t>Bataille</w:t>
      </w:r>
      <w:proofErr w:type="spellEnd"/>
      <w:r>
        <w:rPr>
          <w:rFonts w:ascii="Baskerville" w:hAnsi="Baskerville"/>
          <w:sz w:val="20"/>
          <w:szCs w:val="20"/>
        </w:rPr>
        <w:t xml:space="preserve"> is responding to Alexandre </w:t>
      </w:r>
      <w:proofErr w:type="spellStart"/>
      <w:r>
        <w:rPr>
          <w:rFonts w:ascii="Baskerville" w:hAnsi="Baskerville"/>
          <w:sz w:val="20"/>
          <w:szCs w:val="20"/>
        </w:rPr>
        <w:t>Kojève’s</w:t>
      </w:r>
      <w:proofErr w:type="spellEnd"/>
      <w:r>
        <w:rPr>
          <w:rFonts w:ascii="Baskerville" w:hAnsi="Baskerville"/>
          <w:sz w:val="20"/>
          <w:szCs w:val="20"/>
        </w:rPr>
        <w:t xml:space="preserve"> idea of the End of History, a concept famously later picked up and reworked by Francis Fukuyama, who added a rather Shelleyan twist to the title of his 1992 work </w:t>
      </w:r>
      <w:r w:rsidRPr="00C25B59">
        <w:rPr>
          <w:rFonts w:ascii="Baskerville" w:hAnsi="Baskerville"/>
          <w:i/>
          <w:sz w:val="20"/>
          <w:szCs w:val="20"/>
        </w:rPr>
        <w:t>The End of History and the Last Man</w:t>
      </w:r>
      <w:r>
        <w:rPr>
          <w:rFonts w:ascii="Baskerville" w:hAnsi="Baskerville"/>
          <w:sz w:val="20"/>
          <w:szCs w:val="20"/>
        </w:rPr>
        <w:t xml:space="preserve"> (</w:t>
      </w:r>
      <w:proofErr w:type="spellStart"/>
      <w:r>
        <w:rPr>
          <w:rFonts w:ascii="Baskerville" w:hAnsi="Baskerville"/>
          <w:sz w:val="20"/>
          <w:szCs w:val="20"/>
        </w:rPr>
        <w:t>Bataille</w:t>
      </w:r>
      <w:proofErr w:type="spellEnd"/>
      <w:r>
        <w:rPr>
          <w:rFonts w:ascii="Baskerville" w:hAnsi="Baskerville"/>
          <w:sz w:val="20"/>
          <w:szCs w:val="20"/>
        </w:rPr>
        <w:t xml:space="preserve"> himself discusses the theme of the “last man” in </w:t>
      </w:r>
      <w:r w:rsidRPr="00023E34">
        <w:rPr>
          <w:rFonts w:ascii="Baskerville" w:hAnsi="Baskerville"/>
          <w:i/>
          <w:sz w:val="20"/>
          <w:szCs w:val="20"/>
        </w:rPr>
        <w:t>Inner Experience</w:t>
      </w:r>
      <w:r>
        <w:rPr>
          <w:rFonts w:ascii="Baskerville" w:hAnsi="Baskerville"/>
          <w:sz w:val="20"/>
          <w:szCs w:val="20"/>
        </w:rPr>
        <w:t xml:space="preserve">, though this is unremarked by Fukuyama). Despite these twentieth-century permutations, it is important to remember that the End of History is a quintessentially Romantic-era problematic, originating with Hegel. See also Jerome Christensen, </w:t>
      </w:r>
      <w:r w:rsidRPr="001441B0">
        <w:rPr>
          <w:rFonts w:ascii="Baskerville" w:hAnsi="Baskerville"/>
          <w:i/>
          <w:sz w:val="20"/>
          <w:szCs w:val="20"/>
        </w:rPr>
        <w:t>Romanticism at the End of History</w:t>
      </w:r>
      <w:r>
        <w:rPr>
          <w:rFonts w:ascii="Baskerville" w:hAnsi="Baskerville"/>
          <w:sz w:val="20"/>
          <w:szCs w:val="20"/>
        </w:rPr>
        <w:t>.</w:t>
      </w:r>
    </w:p>
    <w:p w14:paraId="49835FD9" w14:textId="48A10547" w:rsidR="003E5E40" w:rsidRPr="00357CE2" w:rsidRDefault="003E5E40" w:rsidP="00710B00">
      <w:pPr>
        <w:pStyle w:val="EndnoteText"/>
        <w:spacing w:line="480" w:lineRule="auto"/>
        <w:rPr>
          <w:rFonts w:ascii="Baskerville" w:hAnsi="Baskerville"/>
          <w:sz w:val="20"/>
          <w:szCs w:val="20"/>
        </w:rPr>
      </w:pPr>
      <w:r>
        <w:rPr>
          <w:rFonts w:ascii="Baskerville" w:hAnsi="Baskerville"/>
          <w:sz w:val="20"/>
          <w:szCs w:val="20"/>
        </w:rPr>
        <w:tab/>
      </w:r>
      <w:proofErr w:type="spellStart"/>
      <w:r w:rsidRPr="00D92C75">
        <w:rPr>
          <w:rFonts w:ascii="Baskerville" w:hAnsi="Baskerville"/>
          <w:sz w:val="20"/>
          <w:szCs w:val="20"/>
        </w:rPr>
        <w:t>Bataille’s</w:t>
      </w:r>
      <w:proofErr w:type="spellEnd"/>
      <w:r w:rsidRPr="00D92C75">
        <w:rPr>
          <w:rFonts w:ascii="Baskerville" w:hAnsi="Baskerville"/>
          <w:sz w:val="20"/>
          <w:szCs w:val="20"/>
        </w:rPr>
        <w:t xml:space="preserve"> concept</w:t>
      </w:r>
      <w:r>
        <w:rPr>
          <w:rFonts w:ascii="Baskerville" w:hAnsi="Baskerville"/>
          <w:sz w:val="20"/>
          <w:szCs w:val="20"/>
        </w:rPr>
        <w:t xml:space="preserve"> of</w:t>
      </w:r>
      <w:r w:rsidRPr="00D92C75">
        <w:rPr>
          <w:rFonts w:ascii="Baskerville" w:hAnsi="Baskerville"/>
          <w:sz w:val="20"/>
          <w:szCs w:val="20"/>
        </w:rPr>
        <w:t xml:space="preserve"> </w:t>
      </w:r>
      <w:proofErr w:type="spellStart"/>
      <w:r w:rsidRPr="00D92C75">
        <w:rPr>
          <w:rFonts w:ascii="Baskerville" w:hAnsi="Baskerville"/>
          <w:i/>
          <w:sz w:val="20"/>
          <w:szCs w:val="20"/>
        </w:rPr>
        <w:t>negativité</w:t>
      </w:r>
      <w:proofErr w:type="spellEnd"/>
      <w:r w:rsidRPr="00D92C75">
        <w:rPr>
          <w:rFonts w:ascii="Baskerville" w:hAnsi="Baskerville"/>
          <w:i/>
          <w:sz w:val="20"/>
          <w:szCs w:val="20"/>
        </w:rPr>
        <w:t xml:space="preserve"> sans </w:t>
      </w:r>
      <w:proofErr w:type="spellStart"/>
      <w:r w:rsidRPr="00D92C75">
        <w:rPr>
          <w:rFonts w:ascii="Baskerville" w:hAnsi="Baskerville"/>
          <w:i/>
          <w:sz w:val="20"/>
          <w:szCs w:val="20"/>
        </w:rPr>
        <w:t>emploi</w:t>
      </w:r>
      <w:proofErr w:type="spellEnd"/>
      <w:r w:rsidRPr="00D92C75">
        <w:rPr>
          <w:rFonts w:ascii="Baskerville" w:hAnsi="Baskerville"/>
          <w:sz w:val="20"/>
          <w:szCs w:val="20"/>
        </w:rPr>
        <w:t xml:space="preserve"> </w:t>
      </w:r>
      <w:r>
        <w:rPr>
          <w:rFonts w:ascii="Baskerville" w:hAnsi="Baskerville"/>
          <w:sz w:val="20"/>
          <w:szCs w:val="20"/>
        </w:rPr>
        <w:t xml:space="preserve">also </w:t>
      </w:r>
      <w:r w:rsidRPr="00D92C75">
        <w:rPr>
          <w:rFonts w:ascii="Baskerville" w:hAnsi="Baskerville"/>
          <w:sz w:val="20"/>
          <w:szCs w:val="20"/>
        </w:rPr>
        <w:t>gave rise to a series of important theoretical reflections on the possibility of a community that would be inoperative (Nancy), without work (Agamben), and without project (</w:t>
      </w:r>
      <w:proofErr w:type="spellStart"/>
      <w:r w:rsidRPr="00D92C75">
        <w:rPr>
          <w:rFonts w:ascii="Baskerville" w:hAnsi="Baskerville"/>
          <w:sz w:val="20"/>
          <w:szCs w:val="20"/>
        </w:rPr>
        <w:t>Blanchot</w:t>
      </w:r>
      <w:proofErr w:type="spellEnd"/>
      <w:r w:rsidRPr="00D92C75">
        <w:rPr>
          <w:rFonts w:ascii="Baskerville" w:hAnsi="Baskerville"/>
          <w:sz w:val="20"/>
          <w:szCs w:val="20"/>
        </w:rPr>
        <w:t xml:space="preserve">); Romanticism plays an essential role in this discourse on community, one I trace in my book </w:t>
      </w:r>
      <w:r w:rsidRPr="00D92C75">
        <w:rPr>
          <w:rFonts w:ascii="Baskerville" w:hAnsi="Baskerville"/>
          <w:i/>
          <w:sz w:val="20"/>
          <w:szCs w:val="20"/>
        </w:rPr>
        <w:t xml:space="preserve">All Things Common </w:t>
      </w:r>
      <w:r w:rsidRPr="00D92C75">
        <w:rPr>
          <w:rFonts w:ascii="Baskerville" w:hAnsi="Baskerville"/>
          <w:sz w:val="20"/>
          <w:szCs w:val="20"/>
        </w:rPr>
        <w:t>(in progress).</w:t>
      </w:r>
    </w:p>
  </w:endnote>
  <w:endnote w:id="11">
    <w:p w14:paraId="0751CC95" w14:textId="79FFB6A8" w:rsidR="003E5E40" w:rsidRPr="00224B48" w:rsidRDefault="003E5E40" w:rsidP="00710B00">
      <w:pPr>
        <w:pStyle w:val="EndnoteText"/>
        <w:spacing w:line="480" w:lineRule="auto"/>
        <w:rPr>
          <w:rFonts w:ascii="Baskerville" w:hAnsi="Baskerville"/>
          <w:sz w:val="20"/>
          <w:szCs w:val="20"/>
        </w:rPr>
      </w:pPr>
      <w:r w:rsidRPr="00224B48">
        <w:rPr>
          <w:rStyle w:val="EndnoteReference"/>
          <w:rFonts w:ascii="Baskerville" w:hAnsi="Baskerville"/>
          <w:sz w:val="20"/>
          <w:szCs w:val="20"/>
        </w:rPr>
        <w:endnoteRef/>
      </w:r>
      <w:r w:rsidRPr="00224B48">
        <w:rPr>
          <w:rFonts w:ascii="Baskerville" w:hAnsi="Baskerville"/>
          <w:sz w:val="20"/>
          <w:szCs w:val="20"/>
        </w:rPr>
        <w:t xml:space="preserve"> In her essay “</w:t>
      </w:r>
      <w:r>
        <w:rPr>
          <w:rFonts w:ascii="Baskerville" w:hAnsi="Baskerville"/>
          <w:sz w:val="20"/>
          <w:szCs w:val="20"/>
        </w:rPr>
        <w:t>1492:</w:t>
      </w:r>
      <w:r w:rsidRPr="00224B48">
        <w:rPr>
          <w:rFonts w:ascii="Baskerville" w:hAnsi="Baskerville"/>
          <w:sz w:val="20"/>
          <w:szCs w:val="20"/>
        </w:rPr>
        <w:t xml:space="preserve"> A New World View,” Wynter </w:t>
      </w:r>
      <w:r>
        <w:rPr>
          <w:rFonts w:ascii="Baskerville" w:hAnsi="Baskerville"/>
          <w:sz w:val="20"/>
          <w:szCs w:val="20"/>
        </w:rPr>
        <w:t xml:space="preserve">investigates how </w:t>
      </w:r>
      <w:r w:rsidRPr="00224B48">
        <w:rPr>
          <w:rFonts w:ascii="Baskerville" w:hAnsi="Baskerville"/>
          <w:sz w:val="20"/>
          <w:szCs w:val="20"/>
        </w:rPr>
        <w:t xml:space="preserve">the event of 1492 </w:t>
      </w:r>
      <w:r>
        <w:rPr>
          <w:rFonts w:ascii="Baskerville" w:hAnsi="Baskerville"/>
          <w:sz w:val="20"/>
          <w:szCs w:val="20"/>
        </w:rPr>
        <w:t>led</w:t>
      </w:r>
      <w:r w:rsidRPr="00224B48">
        <w:rPr>
          <w:rFonts w:ascii="Baskerville" w:hAnsi="Baskerville"/>
          <w:sz w:val="20"/>
          <w:szCs w:val="20"/>
        </w:rPr>
        <w:t xml:space="preserve"> to the creation of </w:t>
      </w:r>
      <w:r>
        <w:rPr>
          <w:rFonts w:ascii="Baskerville" w:hAnsi="Baskerville"/>
          <w:sz w:val="20"/>
          <w:szCs w:val="20"/>
        </w:rPr>
        <w:t>“the new symbolic construct of R</w:t>
      </w:r>
      <w:r w:rsidRPr="00224B48">
        <w:rPr>
          <w:rFonts w:ascii="Baskerville" w:hAnsi="Baskerville"/>
          <w:sz w:val="20"/>
          <w:szCs w:val="20"/>
        </w:rPr>
        <w:t>ace</w:t>
      </w:r>
      <w:r>
        <w:rPr>
          <w:rFonts w:ascii="Baskerville" w:hAnsi="Baskerville"/>
          <w:sz w:val="20"/>
          <w:szCs w:val="20"/>
        </w:rPr>
        <w:t>”</w:t>
      </w:r>
      <w:r w:rsidRPr="00224B48">
        <w:rPr>
          <w:rFonts w:ascii="Baskerville" w:hAnsi="Baskerville"/>
          <w:sz w:val="20"/>
          <w:szCs w:val="20"/>
        </w:rPr>
        <w:t xml:space="preserve"> as a tool to “legitimate</w:t>
      </w:r>
      <w:ins w:id="84" w:author="Copyeditor" w:date="2022-08-31T14:31:00Z">
        <w:r w:rsidR="00E82B1F">
          <w:rPr>
            <w:rFonts w:ascii="Baskerville" w:hAnsi="Baskerville"/>
          </w:rPr>
          <w:t> . . . </w:t>
        </w:r>
      </w:ins>
      <w:del w:id="85" w:author="Copyeditor" w:date="2022-08-31T14:31:00Z">
        <w:r w:rsidRPr="00224B48" w:rsidDel="00E82B1F">
          <w:rPr>
            <w:rFonts w:ascii="Baskerville" w:hAnsi="Baskerville"/>
            <w:sz w:val="20"/>
            <w:szCs w:val="20"/>
          </w:rPr>
          <w:delText>…</w:delText>
        </w:r>
      </w:del>
      <w:r w:rsidRPr="00224B48">
        <w:rPr>
          <w:rFonts w:ascii="Baskerville" w:hAnsi="Baskerville"/>
          <w:sz w:val="20"/>
          <w:szCs w:val="20"/>
        </w:rPr>
        <w:t xml:space="preserve">sovereignty” (11). </w:t>
      </w:r>
    </w:p>
  </w:endnote>
  <w:endnote w:id="12">
    <w:p w14:paraId="2287FDB7" w14:textId="4B6C2149" w:rsidR="003E5E40" w:rsidRPr="008D745E" w:rsidRDefault="003E5E40" w:rsidP="00710B00">
      <w:pPr>
        <w:pStyle w:val="EndnoteText"/>
        <w:spacing w:line="480" w:lineRule="auto"/>
        <w:rPr>
          <w:rFonts w:ascii="Baskerville" w:hAnsi="Baskerville"/>
          <w:sz w:val="20"/>
          <w:szCs w:val="20"/>
        </w:rPr>
      </w:pPr>
      <w:r w:rsidRPr="008D745E">
        <w:rPr>
          <w:rStyle w:val="EndnoteReference"/>
          <w:rFonts w:ascii="Baskerville" w:hAnsi="Baskerville"/>
          <w:sz w:val="20"/>
          <w:szCs w:val="20"/>
        </w:rPr>
        <w:endnoteRef/>
      </w:r>
      <w:r w:rsidRPr="008D745E">
        <w:rPr>
          <w:rFonts w:ascii="Baskerville" w:hAnsi="Baskerville"/>
          <w:sz w:val="20"/>
          <w:szCs w:val="20"/>
        </w:rPr>
        <w:t xml:space="preserve"> Raymond wishes “to eradicate from Europe a power which, while every other nation advanced in civilization, stood still, a monument of antique barbarism” (175). </w:t>
      </w:r>
    </w:p>
  </w:endnote>
  <w:endnote w:id="13">
    <w:p w14:paraId="65E897B3" w14:textId="471E2DD2" w:rsidR="003E5E40" w:rsidRPr="000914FD" w:rsidRDefault="003E5E40" w:rsidP="00710B00">
      <w:pPr>
        <w:pStyle w:val="EndnoteText"/>
        <w:spacing w:line="480" w:lineRule="auto"/>
        <w:rPr>
          <w:rFonts w:ascii="Baskerville" w:hAnsi="Baskerville"/>
          <w:sz w:val="20"/>
          <w:szCs w:val="20"/>
        </w:rPr>
      </w:pPr>
      <w:r w:rsidRPr="000914FD">
        <w:rPr>
          <w:rStyle w:val="EndnoteReference"/>
          <w:rFonts w:ascii="Baskerville" w:hAnsi="Baskerville"/>
          <w:sz w:val="20"/>
          <w:szCs w:val="20"/>
        </w:rPr>
        <w:endnoteRef/>
      </w:r>
      <w:r>
        <w:rPr>
          <w:rFonts w:ascii="Baskerville" w:hAnsi="Baskerville"/>
          <w:sz w:val="20"/>
          <w:szCs w:val="20"/>
        </w:rPr>
        <w:t xml:space="preserve"> That </w:t>
      </w:r>
      <w:r w:rsidRPr="000914FD">
        <w:rPr>
          <w:rFonts w:ascii="Baskerville" w:hAnsi="Baskerville"/>
          <w:sz w:val="20"/>
          <w:szCs w:val="20"/>
        </w:rPr>
        <w:t>Eton is</w:t>
      </w:r>
      <w:r>
        <w:rPr>
          <w:rFonts w:ascii="Baskerville" w:hAnsi="Baskerville"/>
          <w:sz w:val="20"/>
          <w:szCs w:val="20"/>
        </w:rPr>
        <w:t xml:space="preserve"> </w:t>
      </w:r>
      <w:ins w:id="109" w:author="Copyeditor" w:date="2022-08-31T15:26:00Z">
        <w:r w:rsidR="00025E2A">
          <w:rPr>
            <w:rFonts w:ascii="Baskerville" w:hAnsi="Baskerville"/>
            <w:sz w:val="20"/>
            <w:szCs w:val="20"/>
          </w:rPr>
          <w:t xml:space="preserve">an </w:t>
        </w:r>
      </w:ins>
      <w:r>
        <w:rPr>
          <w:rFonts w:ascii="Baskerville" w:hAnsi="Baskerville"/>
          <w:sz w:val="20"/>
          <w:szCs w:val="20"/>
        </w:rPr>
        <w:t>all-</w:t>
      </w:r>
      <w:r w:rsidRPr="000914FD">
        <w:rPr>
          <w:rFonts w:ascii="Baskerville" w:hAnsi="Baskerville"/>
          <w:sz w:val="20"/>
          <w:szCs w:val="20"/>
        </w:rPr>
        <w:t>boys</w:t>
      </w:r>
      <w:ins w:id="110" w:author="Copyeditor" w:date="2022-08-31T15:22:00Z">
        <w:r w:rsidR="0033140F">
          <w:rPr>
            <w:rFonts w:ascii="Baskerville" w:hAnsi="Baskerville"/>
            <w:sz w:val="20"/>
            <w:szCs w:val="20"/>
          </w:rPr>
          <w:t xml:space="preserve"> school</w:t>
        </w:r>
      </w:ins>
      <w:r w:rsidRPr="000914FD">
        <w:rPr>
          <w:rFonts w:ascii="Baskerville" w:hAnsi="Baskerville"/>
          <w:sz w:val="20"/>
          <w:szCs w:val="20"/>
        </w:rPr>
        <w:t xml:space="preserve"> (as it is today) is significant</w:t>
      </w:r>
      <w:r>
        <w:rPr>
          <w:rFonts w:ascii="Baskerville" w:hAnsi="Baskerville"/>
          <w:sz w:val="20"/>
          <w:szCs w:val="20"/>
        </w:rPr>
        <w:t>. While this essay will focus more on the question of race in the novel (which has been less often discussed), gender obviously figures into the paradigm of Man in important ways. Verney’s sister Perdita longs for a sovereign task at one point (“Would that I also had a career!”), only to be told later by Raymond that his civilizing task “is no woman’s work” (162</w:t>
      </w:r>
      <w:del w:id="111" w:author="Copyeditor" w:date="2022-08-31T15:27:00Z">
        <w:r w:rsidDel="00025E2A">
          <w:rPr>
            <w:rFonts w:ascii="Baskerville" w:hAnsi="Baskerville"/>
            <w:sz w:val="20"/>
            <w:szCs w:val="20"/>
          </w:rPr>
          <w:delText>-</w:delText>
        </w:r>
      </w:del>
      <w:ins w:id="112" w:author="Copyeditor" w:date="2022-08-31T15:27:00Z">
        <w:r w:rsidR="00025E2A">
          <w:rPr>
            <w:rFonts w:ascii="Baskerville" w:hAnsi="Baskerville"/>
            <w:sz w:val="20"/>
            <w:szCs w:val="20"/>
          </w:rPr>
          <w:t>–6</w:t>
        </w:r>
      </w:ins>
      <w:r>
        <w:rPr>
          <w:rFonts w:ascii="Baskerville" w:hAnsi="Baskerville"/>
          <w:sz w:val="20"/>
          <w:szCs w:val="20"/>
        </w:rPr>
        <w:t>3; 193</w:t>
      </w:r>
      <w:del w:id="113" w:author="Copyeditor" w:date="2022-08-31T15:27:00Z">
        <w:r w:rsidDel="00025E2A">
          <w:rPr>
            <w:rFonts w:ascii="Baskerville" w:hAnsi="Baskerville"/>
            <w:sz w:val="20"/>
            <w:szCs w:val="20"/>
          </w:rPr>
          <w:delText>-</w:delText>
        </w:r>
      </w:del>
      <w:ins w:id="114" w:author="Copyeditor" w:date="2022-08-31T15:27:00Z">
        <w:r w:rsidR="00025E2A">
          <w:rPr>
            <w:rFonts w:ascii="Baskerville" w:hAnsi="Baskerville"/>
            <w:sz w:val="20"/>
            <w:szCs w:val="20"/>
          </w:rPr>
          <w:t>–9</w:t>
        </w:r>
      </w:ins>
      <w:r>
        <w:rPr>
          <w:rFonts w:ascii="Baskerville" w:hAnsi="Baskerville"/>
          <w:sz w:val="20"/>
          <w:szCs w:val="20"/>
        </w:rPr>
        <w:t xml:space="preserve">4). On “apocalypse and gender” in </w:t>
      </w:r>
      <w:r w:rsidRPr="0076409D">
        <w:rPr>
          <w:rFonts w:ascii="Baskerville" w:hAnsi="Baskerville"/>
          <w:i/>
          <w:sz w:val="20"/>
          <w:szCs w:val="20"/>
        </w:rPr>
        <w:t>The Last Man</w:t>
      </w:r>
      <w:r>
        <w:rPr>
          <w:rFonts w:ascii="Baskerville" w:hAnsi="Baskerville"/>
          <w:sz w:val="20"/>
          <w:szCs w:val="20"/>
        </w:rPr>
        <w:t xml:space="preserve">, see </w:t>
      </w:r>
      <w:r w:rsidRPr="00CC3809">
        <w:rPr>
          <w:rFonts w:ascii="Baskerville" w:hAnsi="Baskerville"/>
          <w:sz w:val="20"/>
          <w:szCs w:val="20"/>
        </w:rPr>
        <w:t>Chapter 5 of Steve</w:t>
      </w:r>
      <w:r>
        <w:rPr>
          <w:rFonts w:ascii="Baskerville" w:hAnsi="Baskerville"/>
          <w:sz w:val="20"/>
          <w:szCs w:val="20"/>
        </w:rPr>
        <w:t>n</w:t>
      </w:r>
      <w:r w:rsidRPr="00CC3809">
        <w:rPr>
          <w:rFonts w:ascii="Baskerville" w:hAnsi="Baskerville"/>
          <w:sz w:val="20"/>
          <w:szCs w:val="20"/>
        </w:rPr>
        <w:t xml:space="preserve"> Goldsmith</w:t>
      </w:r>
      <w:r>
        <w:rPr>
          <w:rFonts w:ascii="Baskerville" w:hAnsi="Baskerville"/>
          <w:sz w:val="20"/>
          <w:szCs w:val="20"/>
        </w:rPr>
        <w:t>’s</w:t>
      </w:r>
      <w:r w:rsidRPr="00CC3809">
        <w:rPr>
          <w:rFonts w:ascii="Baskerville" w:hAnsi="Baskerville"/>
          <w:sz w:val="20"/>
          <w:szCs w:val="20"/>
        </w:rPr>
        <w:t xml:space="preserve"> </w:t>
      </w:r>
      <w:r w:rsidRPr="008B4C48">
        <w:rPr>
          <w:rFonts w:ascii="Baskerville" w:hAnsi="Baskerville"/>
          <w:i/>
          <w:sz w:val="20"/>
          <w:szCs w:val="20"/>
        </w:rPr>
        <w:t>Unbuilding Jerusalem</w:t>
      </w:r>
      <w:r>
        <w:rPr>
          <w:rFonts w:ascii="Baskerville" w:hAnsi="Baskerville"/>
          <w:sz w:val="20"/>
          <w:szCs w:val="20"/>
        </w:rPr>
        <w:t>.</w:t>
      </w:r>
    </w:p>
  </w:endnote>
  <w:endnote w:id="14">
    <w:p w14:paraId="524C9707" w14:textId="12180961" w:rsidR="003E5E40" w:rsidRPr="00DB6F0A" w:rsidRDefault="003E5E40" w:rsidP="00710B00">
      <w:pPr>
        <w:pStyle w:val="EndnoteText"/>
        <w:spacing w:line="480" w:lineRule="auto"/>
        <w:rPr>
          <w:rFonts w:ascii="Baskerville" w:hAnsi="Baskerville"/>
          <w:sz w:val="20"/>
          <w:szCs w:val="20"/>
        </w:rPr>
      </w:pPr>
      <w:r w:rsidRPr="00DB6F0A">
        <w:rPr>
          <w:rStyle w:val="EndnoteReference"/>
          <w:rFonts w:ascii="Baskerville" w:hAnsi="Baskerville"/>
          <w:sz w:val="20"/>
          <w:szCs w:val="20"/>
        </w:rPr>
        <w:endnoteRef/>
      </w:r>
      <w:r>
        <w:rPr>
          <w:rFonts w:ascii="Baskerville" w:hAnsi="Baskerville"/>
          <w:sz w:val="20"/>
          <w:szCs w:val="20"/>
        </w:rPr>
        <w:t xml:space="preserve"> See Edelman’s </w:t>
      </w:r>
      <w:r w:rsidRPr="0065025B">
        <w:rPr>
          <w:rFonts w:ascii="Baskerville" w:hAnsi="Baskerville"/>
          <w:i/>
          <w:sz w:val="20"/>
          <w:szCs w:val="20"/>
        </w:rPr>
        <w:t>No Future: Queer Theory and the Death Drive</w:t>
      </w:r>
      <w:r>
        <w:rPr>
          <w:rFonts w:ascii="Baskerville" w:hAnsi="Baskerville"/>
          <w:sz w:val="20"/>
          <w:szCs w:val="20"/>
        </w:rPr>
        <w:t xml:space="preserve">. For a recent reading of the </w:t>
      </w:r>
      <w:proofErr w:type="spellStart"/>
      <w:r>
        <w:rPr>
          <w:rFonts w:ascii="Baskerville" w:hAnsi="Baskerville"/>
          <w:sz w:val="20"/>
          <w:szCs w:val="20"/>
        </w:rPr>
        <w:t>Shelleys</w:t>
      </w:r>
      <w:proofErr w:type="spellEnd"/>
      <w:r>
        <w:rPr>
          <w:rFonts w:ascii="Baskerville" w:hAnsi="Baskerville"/>
          <w:sz w:val="20"/>
          <w:szCs w:val="20"/>
        </w:rPr>
        <w:t xml:space="preserve"> incorporating queer theory and ecology, see Colin Carman’s </w:t>
      </w:r>
      <w:r w:rsidRPr="0065025B">
        <w:rPr>
          <w:rFonts w:ascii="Baskerville" w:hAnsi="Baskerville"/>
          <w:i/>
          <w:sz w:val="20"/>
          <w:szCs w:val="20"/>
        </w:rPr>
        <w:t xml:space="preserve">The Radical Ecology of the </w:t>
      </w:r>
      <w:proofErr w:type="spellStart"/>
      <w:r w:rsidRPr="0065025B">
        <w:rPr>
          <w:rFonts w:ascii="Baskerville" w:hAnsi="Baskerville"/>
          <w:i/>
          <w:sz w:val="20"/>
          <w:szCs w:val="20"/>
        </w:rPr>
        <w:t>Shelleys</w:t>
      </w:r>
      <w:proofErr w:type="spellEnd"/>
      <w:r w:rsidRPr="0065025B">
        <w:rPr>
          <w:rFonts w:ascii="Baskerville" w:hAnsi="Baskerville"/>
          <w:i/>
          <w:sz w:val="20"/>
          <w:szCs w:val="20"/>
        </w:rPr>
        <w:t>: Eros and Environment</w:t>
      </w:r>
      <w:r>
        <w:rPr>
          <w:rFonts w:ascii="Baskerville" w:hAnsi="Baskerville"/>
          <w:sz w:val="20"/>
          <w:szCs w:val="20"/>
        </w:rPr>
        <w:t xml:space="preserve">. Carman discusses the ecology of kissing in </w:t>
      </w:r>
      <w:r w:rsidRPr="00871C56">
        <w:rPr>
          <w:rFonts w:ascii="Baskerville" w:hAnsi="Baskerville"/>
          <w:i/>
          <w:sz w:val="20"/>
          <w:szCs w:val="20"/>
        </w:rPr>
        <w:t>The Last Man</w:t>
      </w:r>
      <w:r>
        <w:rPr>
          <w:rFonts w:ascii="Baskerville" w:hAnsi="Baskerville"/>
          <w:sz w:val="20"/>
          <w:szCs w:val="20"/>
        </w:rPr>
        <w:t xml:space="preserve">, a key </w:t>
      </w:r>
      <w:proofErr w:type="spellStart"/>
      <w:r w:rsidRPr="005004D1">
        <w:rPr>
          <w:rFonts w:ascii="Baskerville" w:hAnsi="Baskerville"/>
          <w:iCs/>
          <w:sz w:val="20"/>
          <w:szCs w:val="20"/>
          <w:rPrChange w:id="117" w:author="Copyeditor" w:date="2022-08-31T15:40:00Z">
            <w:rPr>
              <w:rFonts w:ascii="Baskerville" w:hAnsi="Baskerville"/>
              <w:i/>
              <w:sz w:val="20"/>
              <w:szCs w:val="20"/>
            </w:rPr>
          </w:rPrChange>
        </w:rPr>
        <w:t>topos</w:t>
      </w:r>
      <w:proofErr w:type="spellEnd"/>
      <w:r>
        <w:rPr>
          <w:rFonts w:ascii="Baskerville" w:hAnsi="Baskerville"/>
          <w:sz w:val="20"/>
          <w:szCs w:val="20"/>
        </w:rPr>
        <w:t xml:space="preserve"> for this essay.</w:t>
      </w:r>
    </w:p>
  </w:endnote>
  <w:endnote w:id="15">
    <w:p w14:paraId="51892848" w14:textId="3DDDA956" w:rsidR="003E5E40" w:rsidRPr="00C81848" w:rsidRDefault="003E5E40" w:rsidP="00710B00">
      <w:pPr>
        <w:pStyle w:val="EndnoteText"/>
        <w:spacing w:line="480" w:lineRule="auto"/>
        <w:rPr>
          <w:rFonts w:ascii="Baskerville" w:hAnsi="Baskerville"/>
          <w:sz w:val="20"/>
          <w:szCs w:val="20"/>
        </w:rPr>
      </w:pPr>
      <w:r w:rsidRPr="00C81848">
        <w:rPr>
          <w:rStyle w:val="EndnoteReference"/>
          <w:rFonts w:ascii="Baskerville" w:hAnsi="Baskerville"/>
          <w:sz w:val="20"/>
          <w:szCs w:val="20"/>
        </w:rPr>
        <w:endnoteRef/>
      </w:r>
      <w:r w:rsidRPr="00C81848">
        <w:rPr>
          <w:rFonts w:ascii="Baskerville" w:hAnsi="Baskerville"/>
          <w:sz w:val="20"/>
          <w:szCs w:val="20"/>
        </w:rPr>
        <w:t xml:space="preserve"> At another point Verney explicitly associates the reproduction of Man with the word “task”: “Some from among the family of man must survive, and these should be among the survivors; that should be my </w:t>
      </w:r>
      <w:r w:rsidRPr="00C81848">
        <w:rPr>
          <w:rFonts w:ascii="Baskerville" w:hAnsi="Baskerville"/>
          <w:i/>
          <w:sz w:val="20"/>
          <w:szCs w:val="20"/>
        </w:rPr>
        <w:t>task</w:t>
      </w:r>
      <w:r w:rsidRPr="00C81848">
        <w:rPr>
          <w:rFonts w:ascii="Baskerville" w:hAnsi="Baskerville"/>
          <w:sz w:val="20"/>
          <w:szCs w:val="20"/>
        </w:rPr>
        <w:t xml:space="preserve">—to accomplish it my own life were a small sacrifice” (261; </w:t>
      </w:r>
      <w:del w:id="122" w:author="Copyeditor" w:date="2022-08-31T15:56:00Z">
        <w:r w:rsidRPr="00C81848" w:rsidDel="005D019D">
          <w:rPr>
            <w:rFonts w:ascii="Baskerville" w:hAnsi="Baskerville"/>
            <w:sz w:val="20"/>
            <w:szCs w:val="20"/>
          </w:rPr>
          <w:delText xml:space="preserve">my </w:delText>
        </w:r>
      </w:del>
      <w:r w:rsidRPr="00C81848">
        <w:rPr>
          <w:rFonts w:ascii="Baskerville" w:hAnsi="Baskerville"/>
          <w:sz w:val="20"/>
          <w:szCs w:val="20"/>
        </w:rPr>
        <w:t>emphasis</w:t>
      </w:r>
      <w:ins w:id="123" w:author="Copyeditor" w:date="2022-08-31T15:56:00Z">
        <w:r w:rsidR="005D019D">
          <w:rPr>
            <w:rFonts w:ascii="Baskerville" w:hAnsi="Baskerville"/>
            <w:sz w:val="20"/>
            <w:szCs w:val="20"/>
          </w:rPr>
          <w:t xml:space="preserve"> added</w:t>
        </w:r>
      </w:ins>
      <w:r w:rsidRPr="00C81848">
        <w:rPr>
          <w:rFonts w:ascii="Baskerville" w:hAnsi="Baskerville"/>
          <w:sz w:val="20"/>
          <w:szCs w:val="20"/>
        </w:rPr>
        <w:t>).</w:t>
      </w:r>
    </w:p>
  </w:endnote>
  <w:endnote w:id="16">
    <w:p w14:paraId="23629CFE" w14:textId="5FC95F7A" w:rsidR="003E5E40" w:rsidRPr="002534AB" w:rsidRDefault="003E5E40" w:rsidP="00710B00">
      <w:pPr>
        <w:pStyle w:val="EndnoteText"/>
        <w:spacing w:line="480" w:lineRule="auto"/>
        <w:rPr>
          <w:rFonts w:ascii="Baskerville" w:hAnsi="Baskerville"/>
          <w:sz w:val="20"/>
          <w:szCs w:val="20"/>
        </w:rPr>
      </w:pPr>
      <w:r w:rsidRPr="002534AB">
        <w:rPr>
          <w:rStyle w:val="EndnoteReference"/>
          <w:rFonts w:ascii="Baskerville" w:hAnsi="Baskerville"/>
          <w:sz w:val="20"/>
          <w:szCs w:val="20"/>
        </w:rPr>
        <w:endnoteRef/>
      </w:r>
      <w:r w:rsidRPr="002534AB">
        <w:rPr>
          <w:rFonts w:ascii="Baskerville" w:hAnsi="Baskerville"/>
          <w:sz w:val="20"/>
          <w:szCs w:val="20"/>
        </w:rPr>
        <w:t xml:space="preserve"> On connections between logics of improvement and enclosure and logics of property, race, and coloniality, see Gary Fields’s </w:t>
      </w:r>
      <w:r w:rsidRPr="002534AB">
        <w:rPr>
          <w:rFonts w:ascii="Baskerville" w:hAnsi="Baskerville"/>
          <w:i/>
          <w:sz w:val="20"/>
          <w:szCs w:val="20"/>
        </w:rPr>
        <w:t>Enclosure</w:t>
      </w:r>
      <w:r w:rsidRPr="002534AB">
        <w:rPr>
          <w:rFonts w:ascii="Baskerville" w:hAnsi="Baskerville"/>
          <w:sz w:val="20"/>
          <w:szCs w:val="20"/>
        </w:rPr>
        <w:t xml:space="preserve"> and Brenna </w:t>
      </w:r>
      <w:proofErr w:type="spellStart"/>
      <w:r w:rsidRPr="002534AB">
        <w:rPr>
          <w:rFonts w:ascii="Baskerville" w:hAnsi="Baskerville"/>
          <w:sz w:val="20"/>
          <w:szCs w:val="20"/>
        </w:rPr>
        <w:t>Bhandar’s</w:t>
      </w:r>
      <w:proofErr w:type="spellEnd"/>
      <w:r w:rsidRPr="002534AB">
        <w:rPr>
          <w:rFonts w:ascii="Baskerville" w:hAnsi="Baskerville"/>
          <w:sz w:val="20"/>
          <w:szCs w:val="20"/>
        </w:rPr>
        <w:t xml:space="preserve"> </w:t>
      </w:r>
      <w:r w:rsidRPr="002534AB">
        <w:rPr>
          <w:rFonts w:ascii="Baskerville" w:hAnsi="Baskerville"/>
          <w:i/>
          <w:sz w:val="20"/>
          <w:szCs w:val="20"/>
        </w:rPr>
        <w:t>Colonial Lives of Property</w:t>
      </w:r>
      <w:r w:rsidRPr="002534AB">
        <w:rPr>
          <w:rFonts w:ascii="Baskerville" w:hAnsi="Baskerville"/>
          <w:sz w:val="20"/>
          <w:szCs w:val="20"/>
        </w:rPr>
        <w:t>.</w:t>
      </w:r>
      <w:r>
        <w:rPr>
          <w:rFonts w:ascii="Baskerville" w:hAnsi="Baskerville"/>
          <w:sz w:val="20"/>
          <w:szCs w:val="20"/>
        </w:rPr>
        <w:t xml:space="preserve"> Since</w:t>
      </w:r>
      <w:r w:rsidRPr="0017267F">
        <w:rPr>
          <w:rFonts w:ascii="Baskerville" w:hAnsi="Baskerville"/>
          <w:sz w:val="20"/>
          <w:szCs w:val="20"/>
        </w:rPr>
        <w:t xml:space="preserve"> the logic of improvement is part and parcel of enclosure, it is thus closely tied to proletarianization and the emerging notion of a “work ethic”; and while the racializing force of improvement is more obvious in relation to the improvement project of colonialism, even within Britain, those commoners who needed to be improved into workers were often described in racializing terms. </w:t>
      </w:r>
    </w:p>
  </w:endnote>
  <w:endnote w:id="17">
    <w:p w14:paraId="4FEBDE5A" w14:textId="61A8ADE7" w:rsidR="003E5E40" w:rsidRPr="00232E86" w:rsidRDefault="003E5E40" w:rsidP="00710B00">
      <w:pPr>
        <w:pStyle w:val="EndnoteText"/>
        <w:spacing w:line="480" w:lineRule="auto"/>
        <w:rPr>
          <w:rFonts w:ascii="Baskerville" w:hAnsi="Baskerville"/>
          <w:sz w:val="20"/>
          <w:szCs w:val="20"/>
        </w:rPr>
      </w:pPr>
      <w:r w:rsidRPr="00232E86">
        <w:rPr>
          <w:rStyle w:val="EndnoteReference"/>
          <w:rFonts w:ascii="Baskerville" w:hAnsi="Baskerville"/>
          <w:sz w:val="20"/>
          <w:szCs w:val="20"/>
        </w:rPr>
        <w:endnoteRef/>
      </w:r>
      <w:r w:rsidRPr="00232E86">
        <w:rPr>
          <w:rFonts w:ascii="Baskerville" w:hAnsi="Baskerville"/>
          <w:sz w:val="20"/>
          <w:szCs w:val="20"/>
        </w:rPr>
        <w:t xml:space="preserve"> As Chris Washington writes in his insightful chapter on </w:t>
      </w:r>
      <w:r w:rsidRPr="00232E86">
        <w:rPr>
          <w:rFonts w:ascii="Baskerville" w:hAnsi="Baskerville"/>
          <w:i/>
          <w:sz w:val="20"/>
          <w:szCs w:val="20"/>
        </w:rPr>
        <w:t>The Last Man</w:t>
      </w:r>
      <w:r w:rsidRPr="00232E86">
        <w:rPr>
          <w:rFonts w:ascii="Baskerville" w:hAnsi="Baskerville"/>
          <w:sz w:val="20"/>
          <w:szCs w:val="20"/>
        </w:rPr>
        <w:t xml:space="preserve">: “Shelley, in the later sections of the novel, targets and takes down humans’ notion of their own sovereignty over the world and its inhabitants” (77). </w:t>
      </w:r>
    </w:p>
  </w:endnote>
  <w:endnote w:id="18">
    <w:p w14:paraId="26E1BAEB" w14:textId="4F198D59" w:rsidR="003E5E40" w:rsidRPr="00992CD9" w:rsidRDefault="003E5E40" w:rsidP="00710B00">
      <w:pPr>
        <w:pStyle w:val="EndnoteText"/>
        <w:spacing w:line="480" w:lineRule="auto"/>
        <w:rPr>
          <w:rFonts w:ascii="Baskerville" w:hAnsi="Baskerville"/>
          <w:sz w:val="20"/>
          <w:szCs w:val="20"/>
        </w:rPr>
      </w:pPr>
      <w:r w:rsidRPr="00992CD9">
        <w:rPr>
          <w:rStyle w:val="EndnoteReference"/>
          <w:rFonts w:ascii="Baskerville" w:hAnsi="Baskerville"/>
          <w:sz w:val="20"/>
          <w:szCs w:val="20"/>
        </w:rPr>
        <w:endnoteRef/>
      </w:r>
      <w:r>
        <w:rPr>
          <w:rFonts w:ascii="Baskerville" w:hAnsi="Baskerville"/>
          <w:sz w:val="20"/>
          <w:szCs w:val="20"/>
        </w:rPr>
        <w:t xml:space="preserve"> One notable exception is</w:t>
      </w:r>
      <w:r w:rsidRPr="006F55C4">
        <w:rPr>
          <w:rFonts w:ascii="Baskerville" w:hAnsi="Baskerville"/>
          <w:sz w:val="20"/>
          <w:szCs w:val="20"/>
        </w:rPr>
        <w:t xml:space="preserve"> Peter Melville</w:t>
      </w:r>
      <w:r>
        <w:rPr>
          <w:rFonts w:ascii="Baskerville" w:hAnsi="Baskerville"/>
          <w:sz w:val="20"/>
          <w:szCs w:val="20"/>
        </w:rPr>
        <w:t xml:space="preserve">’s </w:t>
      </w:r>
      <w:r w:rsidRPr="006F55C4">
        <w:rPr>
          <w:rFonts w:ascii="Baskerville" w:hAnsi="Baskerville"/>
          <w:sz w:val="20"/>
          <w:szCs w:val="20"/>
        </w:rPr>
        <w:t>“The Proble</w:t>
      </w:r>
      <w:r>
        <w:rPr>
          <w:rFonts w:ascii="Baskerville" w:hAnsi="Baskerville"/>
          <w:sz w:val="20"/>
          <w:szCs w:val="20"/>
        </w:rPr>
        <w:t xml:space="preserve">m of Immunity in </w:t>
      </w:r>
      <w:r w:rsidRPr="00450725">
        <w:rPr>
          <w:rFonts w:ascii="Baskerville" w:hAnsi="Baskerville"/>
          <w:i/>
          <w:sz w:val="20"/>
          <w:szCs w:val="20"/>
        </w:rPr>
        <w:t>The Last Man</w:t>
      </w:r>
      <w:r>
        <w:rPr>
          <w:rFonts w:ascii="Baskerville" w:hAnsi="Baskerville"/>
          <w:sz w:val="20"/>
          <w:szCs w:val="20"/>
        </w:rPr>
        <w:t xml:space="preserve">,” which analyzes </w:t>
      </w:r>
      <w:r w:rsidRPr="006F55C4">
        <w:rPr>
          <w:rFonts w:ascii="Baskerville" w:hAnsi="Baskerville"/>
          <w:sz w:val="20"/>
          <w:szCs w:val="20"/>
        </w:rPr>
        <w:t xml:space="preserve">the scene in detail and argues contrary to received opinion that Verney does not actually contract the plague from the </w:t>
      </w:r>
      <w:r>
        <w:rPr>
          <w:rFonts w:ascii="Baskerville" w:hAnsi="Baskerville"/>
          <w:sz w:val="20"/>
          <w:szCs w:val="20"/>
        </w:rPr>
        <w:t xml:space="preserve">dying Black man. </w:t>
      </w:r>
      <w:r w:rsidRPr="006F55C4">
        <w:rPr>
          <w:rFonts w:ascii="Baskerville" w:hAnsi="Baskerville"/>
          <w:sz w:val="20"/>
          <w:szCs w:val="20"/>
        </w:rPr>
        <w:t xml:space="preserve">Melville makes </w:t>
      </w:r>
      <w:r>
        <w:rPr>
          <w:rFonts w:ascii="Baskerville" w:hAnsi="Baskerville"/>
          <w:sz w:val="20"/>
          <w:szCs w:val="20"/>
        </w:rPr>
        <w:t>an interesting epidemiological case</w:t>
      </w:r>
      <w:r w:rsidRPr="006F55C4">
        <w:rPr>
          <w:rFonts w:ascii="Baskerville" w:hAnsi="Baskerville"/>
          <w:sz w:val="20"/>
          <w:szCs w:val="20"/>
        </w:rPr>
        <w:t xml:space="preserve">, but </w:t>
      </w:r>
      <w:r>
        <w:rPr>
          <w:rFonts w:ascii="Baskerville" w:hAnsi="Baskerville"/>
          <w:sz w:val="20"/>
          <w:szCs w:val="20"/>
        </w:rPr>
        <w:t>this reading also seems too against the grain</w:t>
      </w:r>
      <w:del w:id="138" w:author="Copyeditor" w:date="2022-08-31T16:28:00Z">
        <w:r w:rsidDel="005A3F6C">
          <w:rPr>
            <w:rFonts w:ascii="Baskerville" w:hAnsi="Baskerville"/>
            <w:sz w:val="20"/>
            <w:szCs w:val="20"/>
          </w:rPr>
          <w:delText>,</w:delText>
        </w:r>
      </w:del>
      <w:r>
        <w:rPr>
          <w:rFonts w:ascii="Baskerville" w:hAnsi="Baskerville"/>
          <w:sz w:val="20"/>
          <w:szCs w:val="20"/>
        </w:rPr>
        <w:t xml:space="preserve"> given that Verney declares himself to have gotten the plague in the paragraph immediately following the scene.</w:t>
      </w:r>
    </w:p>
  </w:endnote>
  <w:endnote w:id="19">
    <w:p w14:paraId="10E4B487" w14:textId="26F6FE15" w:rsidR="003E5E40" w:rsidRPr="009A6C02" w:rsidRDefault="003E5E40" w:rsidP="00710B00">
      <w:pPr>
        <w:pStyle w:val="EndnoteText"/>
        <w:spacing w:line="480" w:lineRule="auto"/>
        <w:rPr>
          <w:rFonts w:ascii="Baskerville" w:hAnsi="Baskerville"/>
          <w:sz w:val="20"/>
          <w:szCs w:val="20"/>
        </w:rPr>
      </w:pPr>
      <w:r w:rsidRPr="009A6C02">
        <w:rPr>
          <w:rStyle w:val="EndnoteReference"/>
          <w:rFonts w:ascii="Baskerville" w:hAnsi="Baskerville"/>
          <w:sz w:val="20"/>
          <w:szCs w:val="20"/>
        </w:rPr>
        <w:endnoteRef/>
      </w:r>
      <w:r w:rsidRPr="009A6C02">
        <w:rPr>
          <w:rFonts w:ascii="Baskerville" w:hAnsi="Baskerville"/>
          <w:sz w:val="20"/>
          <w:szCs w:val="20"/>
        </w:rPr>
        <w:t xml:space="preserve"> </w:t>
      </w:r>
      <w:r>
        <w:rPr>
          <w:rFonts w:ascii="Baskerville" w:hAnsi="Baskerville"/>
          <w:sz w:val="20"/>
          <w:szCs w:val="20"/>
        </w:rPr>
        <w:t>See Carroll for another reading of this scene and for the racialization of air and atmosphere in the eighteenth</w:t>
      </w:r>
      <w:ins w:id="148" w:author="Copyeditor" w:date="2022-08-31T16:38:00Z">
        <w:r w:rsidR="00B8706A">
          <w:rPr>
            <w:rFonts w:ascii="Baskerville" w:hAnsi="Baskerville"/>
            <w:sz w:val="20"/>
            <w:szCs w:val="20"/>
          </w:rPr>
          <w:t>-</w:t>
        </w:r>
      </w:ins>
      <w:r>
        <w:rPr>
          <w:rFonts w:ascii="Baskerville" w:hAnsi="Baskerville"/>
          <w:sz w:val="20"/>
          <w:szCs w:val="20"/>
        </w:rPr>
        <w:t xml:space="preserve"> and nineteenth-century global context of slavery.</w:t>
      </w:r>
    </w:p>
  </w:endnote>
  <w:endnote w:id="20">
    <w:p w14:paraId="25B5BAFE" w14:textId="1486FC8F" w:rsidR="003E5E40" w:rsidRPr="008E7EAF" w:rsidRDefault="003E5E40" w:rsidP="00710B00">
      <w:pPr>
        <w:pStyle w:val="EndnoteText"/>
        <w:spacing w:line="480" w:lineRule="auto"/>
        <w:rPr>
          <w:rFonts w:ascii="Baskerville" w:hAnsi="Baskerville"/>
          <w:sz w:val="20"/>
          <w:szCs w:val="20"/>
        </w:rPr>
      </w:pPr>
      <w:r w:rsidRPr="008E7EAF">
        <w:rPr>
          <w:rStyle w:val="EndnoteReference"/>
          <w:rFonts w:ascii="Baskerville" w:hAnsi="Baskerville"/>
          <w:sz w:val="20"/>
          <w:szCs w:val="20"/>
        </w:rPr>
        <w:endnoteRef/>
      </w:r>
      <w:r w:rsidRPr="008E7EAF">
        <w:rPr>
          <w:rFonts w:ascii="Baskerville" w:hAnsi="Baskerville"/>
          <w:sz w:val="20"/>
          <w:szCs w:val="20"/>
        </w:rPr>
        <w:t xml:space="preserve"> Melville: “[The Black man] exist[s] in opposition to the fa</w:t>
      </w:r>
      <w:r>
        <w:rPr>
          <w:rFonts w:ascii="Baskerville" w:hAnsi="Baskerville"/>
          <w:sz w:val="20"/>
          <w:szCs w:val="20"/>
        </w:rPr>
        <w:t>mily circle (obstructing Lionel’</w:t>
      </w:r>
      <w:r w:rsidRPr="008E7EAF">
        <w:rPr>
          <w:rFonts w:ascii="Baskerville" w:hAnsi="Baskerville"/>
          <w:sz w:val="20"/>
          <w:szCs w:val="20"/>
        </w:rPr>
        <w:t>s access to it</w:t>
      </w:r>
      <w:r>
        <w:rPr>
          <w:rFonts w:ascii="Baskerville" w:hAnsi="Baskerville"/>
          <w:sz w:val="20"/>
          <w:szCs w:val="20"/>
        </w:rPr>
        <w:t>)</w:t>
      </w:r>
      <w:r w:rsidRPr="008E7EAF">
        <w:rPr>
          <w:rFonts w:ascii="Baskerville" w:hAnsi="Baskerville"/>
          <w:sz w:val="20"/>
          <w:szCs w:val="20"/>
        </w:rPr>
        <w:t xml:space="preserve">” (835). </w:t>
      </w:r>
    </w:p>
  </w:endnote>
  <w:endnote w:id="21">
    <w:p w14:paraId="0586A6D1" w14:textId="3AB32634" w:rsidR="003E5E40" w:rsidRPr="00CF561E" w:rsidRDefault="003E5E40" w:rsidP="00710B00">
      <w:pPr>
        <w:pStyle w:val="EndnoteText"/>
        <w:spacing w:line="480" w:lineRule="auto"/>
        <w:rPr>
          <w:rFonts w:ascii="Baskerville" w:hAnsi="Baskerville"/>
          <w:sz w:val="20"/>
          <w:szCs w:val="20"/>
        </w:rPr>
      </w:pPr>
      <w:r w:rsidRPr="00CF561E">
        <w:rPr>
          <w:rStyle w:val="EndnoteReference"/>
          <w:rFonts w:ascii="Baskerville" w:hAnsi="Baskerville"/>
          <w:sz w:val="20"/>
          <w:szCs w:val="20"/>
        </w:rPr>
        <w:endnoteRef/>
      </w:r>
      <w:r>
        <w:rPr>
          <w:rFonts w:ascii="Baskerville" w:hAnsi="Baskerville"/>
          <w:sz w:val="20"/>
          <w:szCs w:val="20"/>
        </w:rPr>
        <w:t xml:space="preserve"> When Verney later has become the last man, he pens a mournful paean to universal “human sympathy,” but even here divides humanity into colonial categories like “wild and cruel </w:t>
      </w:r>
      <w:proofErr w:type="spellStart"/>
      <w:r>
        <w:rPr>
          <w:rFonts w:ascii="Baskerville" w:hAnsi="Baskerville"/>
          <w:sz w:val="20"/>
          <w:szCs w:val="20"/>
        </w:rPr>
        <w:t>Caribbee</w:t>
      </w:r>
      <w:proofErr w:type="spellEnd"/>
      <w:r>
        <w:rPr>
          <w:rFonts w:ascii="Baskerville" w:hAnsi="Baskerville"/>
          <w:sz w:val="20"/>
          <w:szCs w:val="20"/>
        </w:rPr>
        <w:t xml:space="preserve">” and “merciless Cannibal” (449).  </w:t>
      </w:r>
    </w:p>
  </w:endnote>
  <w:endnote w:id="22">
    <w:p w14:paraId="1C846DF7" w14:textId="75960FA2" w:rsidR="003E5E40" w:rsidRPr="00343068" w:rsidRDefault="003E5E40" w:rsidP="00710B00">
      <w:pPr>
        <w:pStyle w:val="EndnoteText"/>
        <w:spacing w:line="480" w:lineRule="auto"/>
        <w:rPr>
          <w:rFonts w:ascii="Baskerville" w:hAnsi="Baskerville"/>
          <w:sz w:val="20"/>
          <w:szCs w:val="20"/>
        </w:rPr>
      </w:pPr>
      <w:r w:rsidRPr="00343068">
        <w:rPr>
          <w:rStyle w:val="EndnoteReference"/>
          <w:rFonts w:ascii="Baskerville" w:hAnsi="Baskerville"/>
          <w:sz w:val="20"/>
          <w:szCs w:val="20"/>
        </w:rPr>
        <w:endnoteRef/>
      </w:r>
      <w:r w:rsidRPr="00343068">
        <w:rPr>
          <w:rFonts w:ascii="Baskerville" w:hAnsi="Baskerville"/>
          <w:sz w:val="20"/>
          <w:szCs w:val="20"/>
        </w:rPr>
        <w:t xml:space="preserve"> On </w:t>
      </w:r>
      <w:r>
        <w:rPr>
          <w:rFonts w:ascii="Baskerville" w:hAnsi="Baskerville"/>
          <w:sz w:val="20"/>
          <w:szCs w:val="20"/>
        </w:rPr>
        <w:t>(anti-)</w:t>
      </w:r>
      <w:r w:rsidRPr="00343068">
        <w:rPr>
          <w:rFonts w:ascii="Baskerville" w:hAnsi="Baskerville"/>
          <w:sz w:val="20"/>
          <w:szCs w:val="20"/>
        </w:rPr>
        <w:t xml:space="preserve">blackness and the “we,” see </w:t>
      </w:r>
      <w:del w:id="156" w:author="Copyeditor" w:date="2022-08-31T16:43:00Z">
        <w:r w:rsidDel="0025336F">
          <w:rPr>
            <w:rFonts w:ascii="Baskerville" w:hAnsi="Baskerville"/>
            <w:sz w:val="20"/>
            <w:szCs w:val="20"/>
          </w:rPr>
          <w:delText xml:space="preserve">e.g. </w:delText>
        </w:r>
      </w:del>
      <w:r>
        <w:rPr>
          <w:rFonts w:ascii="Baskerville" w:hAnsi="Baskerville"/>
          <w:sz w:val="20"/>
          <w:szCs w:val="20"/>
        </w:rPr>
        <w:t xml:space="preserve">Christina Sharpe’s </w:t>
      </w:r>
      <w:r w:rsidRPr="00792F9B">
        <w:rPr>
          <w:rFonts w:ascii="Baskerville" w:hAnsi="Baskerville"/>
          <w:i/>
          <w:sz w:val="20"/>
          <w:szCs w:val="20"/>
        </w:rPr>
        <w:t>In the Wake</w:t>
      </w:r>
      <w:r>
        <w:rPr>
          <w:rFonts w:ascii="Baskerville" w:hAnsi="Baskerville"/>
          <w:sz w:val="20"/>
          <w:szCs w:val="20"/>
        </w:rPr>
        <w:t xml:space="preserve"> (7)</w:t>
      </w:r>
      <w:del w:id="157" w:author="Copyeditor" w:date="2022-08-31T16:43:00Z">
        <w:r w:rsidDel="0025336F">
          <w:rPr>
            <w:rFonts w:ascii="Baskerville" w:hAnsi="Baskerville"/>
            <w:sz w:val="20"/>
            <w:szCs w:val="20"/>
          </w:rPr>
          <w:delText>,</w:delText>
        </w:r>
      </w:del>
      <w:r>
        <w:rPr>
          <w:rFonts w:ascii="Baskerville" w:hAnsi="Baskerville"/>
          <w:sz w:val="20"/>
          <w:szCs w:val="20"/>
        </w:rPr>
        <w:t xml:space="preserve"> and </w:t>
      </w:r>
      <w:r w:rsidRPr="00343068">
        <w:rPr>
          <w:rFonts w:ascii="Baskerville" w:hAnsi="Baskerville"/>
          <w:sz w:val="20"/>
          <w:szCs w:val="20"/>
        </w:rPr>
        <w:t xml:space="preserve">Stephen Best’s </w:t>
      </w:r>
      <w:r w:rsidRPr="00792F9B">
        <w:rPr>
          <w:rFonts w:ascii="Baskerville" w:hAnsi="Baskerville"/>
          <w:i/>
          <w:sz w:val="20"/>
          <w:szCs w:val="20"/>
        </w:rPr>
        <w:t>None Like Us</w:t>
      </w:r>
      <w:r>
        <w:rPr>
          <w:rFonts w:ascii="Baskerville" w:hAnsi="Baskerville"/>
          <w:sz w:val="20"/>
          <w:szCs w:val="20"/>
        </w:rPr>
        <w:t xml:space="preserve">: “Whatever blackness or black culture is, it cannot be indexed to a ‘we’—or if it is, that ‘we’ can only be structured by and given in its own negation and refusal” (22). Frank B. </w:t>
      </w:r>
      <w:proofErr w:type="spellStart"/>
      <w:r>
        <w:rPr>
          <w:rFonts w:ascii="Baskerville" w:hAnsi="Baskerville"/>
          <w:sz w:val="20"/>
          <w:szCs w:val="20"/>
        </w:rPr>
        <w:t>Wilderson</w:t>
      </w:r>
      <w:proofErr w:type="spellEnd"/>
      <w:r>
        <w:rPr>
          <w:rFonts w:ascii="Baskerville" w:hAnsi="Baskerville"/>
          <w:sz w:val="20"/>
          <w:szCs w:val="20"/>
        </w:rPr>
        <w:t xml:space="preserve"> III’s Afro-Pessimism takes this the furthest in the claim to “</w:t>
      </w:r>
      <w:proofErr w:type="spellStart"/>
      <w:r>
        <w:rPr>
          <w:rFonts w:ascii="Baskerville" w:hAnsi="Baskerville"/>
          <w:sz w:val="20"/>
          <w:szCs w:val="20"/>
        </w:rPr>
        <w:t>shi</w:t>
      </w:r>
      <w:proofErr w:type="spellEnd"/>
      <w:r>
        <w:rPr>
          <w:rFonts w:ascii="Baskerville" w:hAnsi="Baskerville"/>
          <w:sz w:val="20"/>
          <w:szCs w:val="20"/>
        </w:rPr>
        <w:t xml:space="preserve">[t] on the inspiration of the personal pronoun </w:t>
      </w:r>
      <w:r w:rsidRPr="00AF103F">
        <w:rPr>
          <w:rFonts w:ascii="Baskerville" w:hAnsi="Baskerville"/>
          <w:i/>
          <w:sz w:val="20"/>
          <w:szCs w:val="20"/>
        </w:rPr>
        <w:t>we</w:t>
      </w:r>
      <w:r>
        <w:rPr>
          <w:rFonts w:ascii="Baskerville" w:hAnsi="Baskerville"/>
          <w:sz w:val="20"/>
          <w:szCs w:val="20"/>
        </w:rPr>
        <w:t xml:space="preserve">” (143). </w:t>
      </w:r>
    </w:p>
  </w:endnote>
  <w:endnote w:id="23">
    <w:p w14:paraId="173EC3B6" w14:textId="4361B94E" w:rsidR="003E5E40" w:rsidRPr="0041582E" w:rsidRDefault="003E5E40" w:rsidP="00710B00">
      <w:pPr>
        <w:pStyle w:val="EndnoteText"/>
        <w:spacing w:line="480" w:lineRule="auto"/>
        <w:rPr>
          <w:rFonts w:ascii="Baskerville" w:hAnsi="Baskerville"/>
          <w:sz w:val="20"/>
          <w:szCs w:val="20"/>
        </w:rPr>
      </w:pPr>
      <w:r w:rsidRPr="0041582E">
        <w:rPr>
          <w:rStyle w:val="EndnoteReference"/>
          <w:rFonts w:ascii="Baskerville" w:hAnsi="Baskerville"/>
          <w:sz w:val="20"/>
          <w:szCs w:val="20"/>
        </w:rPr>
        <w:endnoteRef/>
      </w:r>
      <w:r w:rsidRPr="0041582E">
        <w:rPr>
          <w:rFonts w:ascii="Baskerville" w:hAnsi="Baskerville"/>
          <w:sz w:val="20"/>
          <w:szCs w:val="20"/>
        </w:rPr>
        <w:t xml:space="preserve"> “She [plague] has invested [man’s] form, is incarnate in his </w:t>
      </w:r>
      <w:r w:rsidRPr="00E26609">
        <w:rPr>
          <w:rFonts w:ascii="Baskerville" w:hAnsi="Baskerville"/>
          <w:i/>
          <w:sz w:val="20"/>
          <w:szCs w:val="20"/>
        </w:rPr>
        <w:t>flesh</w:t>
      </w:r>
      <w:r w:rsidRPr="0041582E">
        <w:rPr>
          <w:rFonts w:ascii="Baskerville" w:hAnsi="Baskerville"/>
          <w:sz w:val="20"/>
          <w:szCs w:val="20"/>
        </w:rPr>
        <w:t>, has entwined herself with his being, and blinds his heaven-seeking eyes” (316</w:t>
      </w:r>
      <w:r>
        <w:rPr>
          <w:rFonts w:ascii="Baskerville" w:hAnsi="Baskerville"/>
          <w:sz w:val="20"/>
          <w:szCs w:val="20"/>
        </w:rPr>
        <w:t xml:space="preserve">; </w:t>
      </w:r>
      <w:del w:id="160" w:author="Copyeditor" w:date="2022-08-31T16:46:00Z">
        <w:r w:rsidDel="003417C5">
          <w:rPr>
            <w:rFonts w:ascii="Baskerville" w:hAnsi="Baskerville"/>
            <w:sz w:val="20"/>
            <w:szCs w:val="20"/>
          </w:rPr>
          <w:delText xml:space="preserve">my </w:delText>
        </w:r>
      </w:del>
      <w:r>
        <w:rPr>
          <w:rFonts w:ascii="Baskerville" w:hAnsi="Baskerville"/>
          <w:sz w:val="20"/>
          <w:szCs w:val="20"/>
        </w:rPr>
        <w:t>emphasis</w:t>
      </w:r>
      <w:ins w:id="161" w:author="Copyeditor" w:date="2022-08-31T16:46:00Z">
        <w:r w:rsidR="003417C5">
          <w:rPr>
            <w:rFonts w:ascii="Baskerville" w:hAnsi="Baskerville"/>
            <w:sz w:val="20"/>
            <w:szCs w:val="20"/>
          </w:rPr>
          <w:t xml:space="preserve"> added</w:t>
        </w:r>
      </w:ins>
      <w:r w:rsidRPr="0041582E">
        <w:rPr>
          <w:rFonts w:ascii="Baskerville" w:hAnsi="Baskerville"/>
          <w:sz w:val="20"/>
          <w:szCs w:val="20"/>
        </w:rPr>
        <w:t>).</w:t>
      </w:r>
    </w:p>
  </w:endnote>
  <w:endnote w:id="24">
    <w:p w14:paraId="79B4A258" w14:textId="0B7BFA4F" w:rsidR="003E5E40" w:rsidRPr="00912FB9" w:rsidRDefault="003E5E40" w:rsidP="00710B00">
      <w:pPr>
        <w:pStyle w:val="EndnoteText"/>
        <w:spacing w:line="480" w:lineRule="auto"/>
        <w:rPr>
          <w:rFonts w:ascii="Baskerville" w:hAnsi="Baskerville"/>
          <w:sz w:val="20"/>
          <w:szCs w:val="20"/>
        </w:rPr>
      </w:pPr>
      <w:r w:rsidRPr="00912FB9">
        <w:rPr>
          <w:rStyle w:val="EndnoteReference"/>
          <w:rFonts w:ascii="Baskerville" w:hAnsi="Baskerville"/>
          <w:sz w:val="20"/>
          <w:szCs w:val="20"/>
        </w:rPr>
        <w:endnoteRef/>
      </w:r>
      <w:r>
        <w:rPr>
          <w:rFonts w:ascii="Baskerville" w:hAnsi="Baskerville"/>
          <w:sz w:val="20"/>
          <w:szCs w:val="20"/>
        </w:rPr>
        <w:t xml:space="preserve"> Regarding decay, contagion, and pathology, </w:t>
      </w:r>
      <w:r w:rsidRPr="00912FB9">
        <w:rPr>
          <w:rFonts w:ascii="Baskerville" w:hAnsi="Baskerville"/>
          <w:sz w:val="20"/>
          <w:szCs w:val="20"/>
        </w:rPr>
        <w:t xml:space="preserve">Moten </w:t>
      </w:r>
      <w:r>
        <w:rPr>
          <w:rFonts w:ascii="Baskerville" w:hAnsi="Baskerville"/>
          <w:sz w:val="20"/>
          <w:szCs w:val="20"/>
        </w:rPr>
        <w:t xml:space="preserve">notes that </w:t>
      </w:r>
      <w:r w:rsidRPr="008036C5">
        <w:rPr>
          <w:rFonts w:ascii="Baskerville" w:hAnsi="Baskerville"/>
          <w:sz w:val="20"/>
          <w:szCs w:val="20"/>
        </w:rPr>
        <w:t>“blackness has been associated with a certain sense of decay</w:t>
      </w:r>
      <w:r>
        <w:rPr>
          <w:rFonts w:ascii="Baskerville" w:hAnsi="Baskerville"/>
          <w:sz w:val="20"/>
          <w:szCs w:val="20"/>
        </w:rPr>
        <w:t>,</w:t>
      </w:r>
      <w:r w:rsidRPr="008036C5">
        <w:rPr>
          <w:rFonts w:ascii="Baskerville" w:hAnsi="Baskerville"/>
          <w:sz w:val="20"/>
          <w:szCs w:val="20"/>
        </w:rPr>
        <w:t>”</w:t>
      </w:r>
      <w:r>
        <w:rPr>
          <w:rFonts w:ascii="Baskerville" w:hAnsi="Baskerville"/>
          <w:sz w:val="20"/>
          <w:szCs w:val="20"/>
        </w:rPr>
        <w:t xml:space="preserve"> though this is also connected to an “</w:t>
      </w:r>
      <w:r w:rsidRPr="0004058A">
        <w:rPr>
          <w:rFonts w:ascii="Baskerville" w:hAnsi="Baskerville"/>
          <w:sz w:val="20"/>
          <w:szCs w:val="20"/>
        </w:rPr>
        <w:t>impossible, pathological sociality</w:t>
      </w:r>
      <w:r>
        <w:rPr>
          <w:rFonts w:ascii="Baskerville" w:hAnsi="Baskerville"/>
          <w:sz w:val="20"/>
          <w:szCs w:val="20"/>
        </w:rPr>
        <w:t xml:space="preserve">” (177, 210). On “racial pathologies” and the convergence of “race-science” and “race-medicine” in the eighteenth-century British Empire, see Suman Seth’s insightful </w:t>
      </w:r>
      <w:r w:rsidRPr="004632CB">
        <w:rPr>
          <w:rFonts w:ascii="Baskerville" w:hAnsi="Baskerville"/>
          <w:i/>
          <w:sz w:val="20"/>
          <w:szCs w:val="20"/>
        </w:rPr>
        <w:t>Difference and Disease</w:t>
      </w:r>
      <w:r>
        <w:rPr>
          <w:rFonts w:ascii="Baskerville" w:hAnsi="Baskerville"/>
          <w:sz w:val="20"/>
          <w:szCs w:val="20"/>
        </w:rPr>
        <w:t xml:space="preserve">. </w:t>
      </w:r>
    </w:p>
  </w:endnote>
  <w:endnote w:id="25">
    <w:p w14:paraId="0E12CA4E" w14:textId="46E77FB6" w:rsidR="003E5E40" w:rsidRPr="00D550BF" w:rsidRDefault="003E5E40" w:rsidP="00710B00">
      <w:pPr>
        <w:pStyle w:val="EndnoteText"/>
        <w:spacing w:line="480" w:lineRule="auto"/>
        <w:rPr>
          <w:rFonts w:ascii="Baskerville" w:hAnsi="Baskerville"/>
          <w:sz w:val="20"/>
          <w:szCs w:val="20"/>
        </w:rPr>
      </w:pPr>
      <w:r w:rsidRPr="00D550BF">
        <w:rPr>
          <w:rStyle w:val="EndnoteReference"/>
          <w:rFonts w:ascii="Baskerville" w:hAnsi="Baskerville"/>
          <w:sz w:val="20"/>
          <w:szCs w:val="20"/>
        </w:rPr>
        <w:endnoteRef/>
      </w:r>
      <w:r w:rsidRPr="00D550BF">
        <w:rPr>
          <w:rFonts w:ascii="Baskerville" w:hAnsi="Baskerville"/>
          <w:sz w:val="20"/>
          <w:szCs w:val="20"/>
        </w:rPr>
        <w:t xml:space="preserve"> </w:t>
      </w:r>
      <w:r>
        <w:rPr>
          <w:rFonts w:ascii="Baskerville" w:hAnsi="Baskerville"/>
          <w:sz w:val="20"/>
          <w:szCs w:val="20"/>
        </w:rPr>
        <w:t xml:space="preserve">I am indebted also to Alex </w:t>
      </w:r>
      <w:proofErr w:type="spellStart"/>
      <w:r>
        <w:rPr>
          <w:rFonts w:ascii="Baskerville" w:hAnsi="Baskerville"/>
          <w:sz w:val="20"/>
          <w:szCs w:val="20"/>
        </w:rPr>
        <w:t>Dubilet’s</w:t>
      </w:r>
      <w:proofErr w:type="spellEnd"/>
      <w:r>
        <w:rPr>
          <w:rFonts w:ascii="Baskerville" w:hAnsi="Baskerville"/>
          <w:sz w:val="20"/>
          <w:szCs w:val="20"/>
        </w:rPr>
        <w:t xml:space="preserve"> discussion of flesh in his unpublished “</w:t>
      </w:r>
      <w:proofErr w:type="spellStart"/>
      <w:r>
        <w:rPr>
          <w:rFonts w:ascii="Baskerville" w:hAnsi="Baskerville"/>
          <w:sz w:val="20"/>
          <w:szCs w:val="20"/>
        </w:rPr>
        <w:t>Acosmic</w:t>
      </w:r>
      <w:proofErr w:type="spellEnd"/>
      <w:r>
        <w:rPr>
          <w:rFonts w:ascii="Baskerville" w:hAnsi="Baskerville"/>
          <w:sz w:val="20"/>
          <w:szCs w:val="20"/>
        </w:rPr>
        <w:t xml:space="preserve"> Immanence.”</w:t>
      </w:r>
    </w:p>
  </w:endnote>
  <w:endnote w:id="26">
    <w:p w14:paraId="66EF2711" w14:textId="27AFB98B" w:rsidR="003E5E40" w:rsidRPr="000426F1" w:rsidRDefault="003E5E40" w:rsidP="00710B00">
      <w:pPr>
        <w:pStyle w:val="EndnoteText"/>
        <w:spacing w:line="480" w:lineRule="auto"/>
        <w:rPr>
          <w:rFonts w:ascii="Baskerville" w:hAnsi="Baskerville"/>
          <w:sz w:val="20"/>
          <w:szCs w:val="20"/>
        </w:rPr>
      </w:pPr>
      <w:r w:rsidRPr="000426F1">
        <w:rPr>
          <w:rStyle w:val="EndnoteReference"/>
          <w:rFonts w:ascii="Baskerville" w:hAnsi="Baskerville"/>
          <w:sz w:val="20"/>
          <w:szCs w:val="20"/>
        </w:rPr>
        <w:endnoteRef/>
      </w:r>
      <w:r>
        <w:rPr>
          <w:rFonts w:ascii="Baskerville" w:hAnsi="Baskerville"/>
          <w:sz w:val="20"/>
          <w:szCs w:val="20"/>
        </w:rPr>
        <w:t xml:space="preserve"> While the “n</w:t>
      </w:r>
      <w:r w:rsidRPr="000426F1">
        <w:rPr>
          <w:rFonts w:ascii="Baskerville" w:hAnsi="Baskerville"/>
          <w:sz w:val="20"/>
          <w:szCs w:val="20"/>
        </w:rPr>
        <w:t>egro half clad” is described as male, the state of undress, position on the floor, almost featureless description, and homoerotic embrace suggest a drift toward what Spillers, in her foundational essay “Mama’s Baby, Papa’s Maybe,” sees as the “</w:t>
      </w:r>
      <w:proofErr w:type="spellStart"/>
      <w:r w:rsidRPr="000426F1">
        <w:rPr>
          <w:rFonts w:ascii="Baskerville" w:hAnsi="Baskerville"/>
          <w:sz w:val="20"/>
          <w:szCs w:val="20"/>
        </w:rPr>
        <w:t>ungendering</w:t>
      </w:r>
      <w:proofErr w:type="spellEnd"/>
      <w:r w:rsidRPr="000426F1">
        <w:rPr>
          <w:rFonts w:ascii="Baskerville" w:hAnsi="Baskerville"/>
          <w:sz w:val="20"/>
          <w:szCs w:val="20"/>
        </w:rPr>
        <w:t>” that characterizes the flesh.</w:t>
      </w:r>
    </w:p>
  </w:endnote>
  <w:endnote w:id="27">
    <w:p w14:paraId="392683D5" w14:textId="36FB5544" w:rsidR="003E5E40" w:rsidRPr="00A871EC" w:rsidRDefault="003E5E40" w:rsidP="00710B00">
      <w:pPr>
        <w:pStyle w:val="EndnoteText"/>
        <w:spacing w:line="480" w:lineRule="auto"/>
        <w:rPr>
          <w:rFonts w:ascii="Baskerville" w:hAnsi="Baskerville"/>
          <w:sz w:val="20"/>
          <w:szCs w:val="20"/>
        </w:rPr>
      </w:pPr>
      <w:r w:rsidRPr="00A871EC">
        <w:rPr>
          <w:rStyle w:val="EndnoteReference"/>
          <w:rFonts w:ascii="Baskerville" w:hAnsi="Baskerville"/>
          <w:sz w:val="20"/>
          <w:szCs w:val="20"/>
        </w:rPr>
        <w:endnoteRef/>
      </w:r>
      <w:r w:rsidRPr="00A871EC">
        <w:rPr>
          <w:rFonts w:ascii="Baskerville" w:hAnsi="Baskerville"/>
          <w:sz w:val="20"/>
          <w:szCs w:val="20"/>
        </w:rPr>
        <w:t xml:space="preserve"> “The joyful welcome of my boys, the soft gratulation o</w:t>
      </w:r>
      <w:r>
        <w:rPr>
          <w:rFonts w:ascii="Baskerville" w:hAnsi="Baskerville"/>
          <w:sz w:val="20"/>
          <w:szCs w:val="20"/>
        </w:rPr>
        <w:t>f Clara, the pressure of Adrian’</w:t>
      </w:r>
      <w:r w:rsidRPr="00A871EC">
        <w:rPr>
          <w:rFonts w:ascii="Baskerville" w:hAnsi="Baskerville"/>
          <w:sz w:val="20"/>
          <w:szCs w:val="20"/>
        </w:rPr>
        <w:t xml:space="preserve">s hand, contributed to </w:t>
      </w:r>
      <w:r w:rsidRPr="00A871EC">
        <w:rPr>
          <w:rFonts w:ascii="Baskerville" w:hAnsi="Baskerville"/>
          <w:i/>
          <w:sz w:val="20"/>
          <w:szCs w:val="20"/>
        </w:rPr>
        <w:t>unman</w:t>
      </w:r>
      <w:r w:rsidRPr="00A871EC">
        <w:rPr>
          <w:rFonts w:ascii="Baskerville" w:hAnsi="Baskerville"/>
          <w:sz w:val="20"/>
          <w:szCs w:val="20"/>
        </w:rPr>
        <w:t xml:space="preserve"> me” (241; </w:t>
      </w:r>
      <w:del w:id="175" w:author="Copyeditor" w:date="2022-08-31T17:21:00Z">
        <w:r w:rsidRPr="00A871EC" w:rsidDel="00A66F6D">
          <w:rPr>
            <w:rFonts w:ascii="Baskerville" w:hAnsi="Baskerville"/>
            <w:sz w:val="20"/>
            <w:szCs w:val="20"/>
          </w:rPr>
          <w:delText xml:space="preserve">my </w:delText>
        </w:r>
      </w:del>
      <w:r w:rsidRPr="00A871EC">
        <w:rPr>
          <w:rFonts w:ascii="Baskerville" w:hAnsi="Baskerville"/>
          <w:sz w:val="20"/>
          <w:szCs w:val="20"/>
        </w:rPr>
        <w:t>emphasis</w:t>
      </w:r>
      <w:ins w:id="176" w:author="Copyeditor" w:date="2022-08-31T17:21:00Z">
        <w:r w:rsidR="00A66F6D">
          <w:rPr>
            <w:rFonts w:ascii="Baskerville" w:hAnsi="Baskerville"/>
            <w:sz w:val="20"/>
            <w:szCs w:val="20"/>
          </w:rPr>
          <w:t xml:space="preserve"> added</w:t>
        </w:r>
      </w:ins>
      <w:r w:rsidRPr="00A871EC">
        <w:rPr>
          <w:rFonts w:ascii="Baskerville" w:hAnsi="Baskerville"/>
          <w:sz w:val="20"/>
          <w:szCs w:val="20"/>
        </w:rPr>
        <w:t>).</w:t>
      </w:r>
    </w:p>
  </w:endnote>
  <w:endnote w:id="28">
    <w:p w14:paraId="1F750E7E" w14:textId="36A3E4C6" w:rsidR="003E5E40" w:rsidRPr="00E65B61" w:rsidRDefault="003E5E40" w:rsidP="00710B00">
      <w:pPr>
        <w:pStyle w:val="EndnoteText"/>
        <w:spacing w:line="480" w:lineRule="auto"/>
        <w:rPr>
          <w:rFonts w:ascii="Baskerville" w:hAnsi="Baskerville"/>
          <w:sz w:val="20"/>
          <w:szCs w:val="20"/>
        </w:rPr>
      </w:pPr>
      <w:r w:rsidRPr="00E65B61">
        <w:rPr>
          <w:rStyle w:val="EndnoteReference"/>
          <w:rFonts w:ascii="Baskerville" w:hAnsi="Baskerville"/>
          <w:sz w:val="20"/>
          <w:szCs w:val="20"/>
        </w:rPr>
        <w:endnoteRef/>
      </w:r>
      <w:r w:rsidRPr="00E65B61">
        <w:rPr>
          <w:rFonts w:ascii="Baskerville" w:hAnsi="Baskerville"/>
          <w:sz w:val="20"/>
          <w:szCs w:val="20"/>
        </w:rPr>
        <w:t xml:space="preserve"> </w:t>
      </w:r>
      <w:r>
        <w:rPr>
          <w:rFonts w:ascii="Baskerville" w:hAnsi="Baskerville"/>
          <w:sz w:val="20"/>
          <w:szCs w:val="20"/>
        </w:rPr>
        <w:t xml:space="preserve">On the enslaved person as (paradoxically) without task and without work, cf. Agamben: </w:t>
      </w:r>
      <w:r w:rsidRPr="003C32C4">
        <w:rPr>
          <w:rFonts w:ascii="Baskerville" w:hAnsi="Baskerville"/>
          <w:sz w:val="20"/>
          <w:szCs w:val="20"/>
        </w:rPr>
        <w:t>“The slave</w:t>
      </w:r>
      <w:ins w:id="184" w:author="Copyeditor" w:date="2022-08-31T19:06:00Z">
        <w:r w:rsidR="00F000F4">
          <w:rPr>
            <w:rFonts w:ascii="Baskerville" w:hAnsi="Baskerville"/>
          </w:rPr>
          <w:t> . . . </w:t>
        </w:r>
      </w:ins>
      <w:del w:id="185" w:author="Copyeditor" w:date="2022-08-31T19:06:00Z">
        <w:r w:rsidRPr="003C32C4" w:rsidDel="00F000F4">
          <w:rPr>
            <w:rFonts w:ascii="Baskerville" w:hAnsi="Baskerville"/>
            <w:sz w:val="20"/>
            <w:szCs w:val="20"/>
          </w:rPr>
          <w:delText>…</w:delText>
        </w:r>
      </w:del>
      <w:r w:rsidRPr="003C32C4">
        <w:rPr>
          <w:rFonts w:ascii="Baskerville" w:hAnsi="Baskerville"/>
          <w:sz w:val="20"/>
          <w:szCs w:val="20"/>
        </w:rPr>
        <w:t>is the human being without work who renders possible the realization of the work of the human being” (23).</w:t>
      </w:r>
      <w:r>
        <w:rPr>
          <w:rFonts w:ascii="Baskerville" w:hAnsi="Baskerville"/>
          <w:sz w:val="20"/>
          <w:szCs w:val="20"/>
        </w:rPr>
        <w:t xml:space="preserve"> On slavery and the “unsovereign,” see Sexton’s “The </w:t>
      </w:r>
      <w:r w:rsidRPr="00586F5C">
        <w:rPr>
          <w:rFonts w:ascii="Baskerville" w:hAnsi="Baskerville"/>
          <w:i/>
          <w:sz w:val="20"/>
          <w:szCs w:val="20"/>
        </w:rPr>
        <w:t>Vel</w:t>
      </w:r>
      <w:r>
        <w:rPr>
          <w:rFonts w:ascii="Baskerville" w:hAnsi="Baskerville"/>
          <w:sz w:val="20"/>
          <w:szCs w:val="20"/>
        </w:rPr>
        <w:t xml:space="preserve"> of Slavery: Tracking the Figure of the Unsovereign,” drawing on Nahum Chandler’s </w:t>
      </w:r>
      <w:r w:rsidRPr="003C32C4">
        <w:rPr>
          <w:rFonts w:ascii="Baskerville" w:hAnsi="Baskerville"/>
          <w:i/>
          <w:sz w:val="20"/>
          <w:szCs w:val="20"/>
        </w:rPr>
        <w:t>X: The Problem of the Negro as a Problem for Thought</w:t>
      </w:r>
      <w:r>
        <w:rPr>
          <w:rFonts w:ascii="Baskerville" w:hAnsi="Baskerville"/>
          <w:sz w:val="20"/>
          <w:szCs w:val="20"/>
        </w:rPr>
        <w:t xml:space="preserve">. </w:t>
      </w:r>
    </w:p>
  </w:endnote>
  <w:endnote w:id="29">
    <w:p w14:paraId="6B4595F4" w14:textId="46261613" w:rsidR="003E5E40" w:rsidRPr="009A56BF" w:rsidRDefault="003E5E40" w:rsidP="00710B00">
      <w:pPr>
        <w:pStyle w:val="EndnoteText"/>
        <w:spacing w:line="480" w:lineRule="auto"/>
        <w:rPr>
          <w:rFonts w:ascii="Baskerville" w:hAnsi="Baskerville"/>
          <w:sz w:val="20"/>
          <w:szCs w:val="20"/>
        </w:rPr>
      </w:pPr>
      <w:r w:rsidRPr="009A56BF">
        <w:rPr>
          <w:rStyle w:val="EndnoteReference"/>
          <w:rFonts w:ascii="Baskerville" w:hAnsi="Baskerville"/>
          <w:sz w:val="20"/>
          <w:szCs w:val="20"/>
        </w:rPr>
        <w:endnoteRef/>
      </w:r>
      <w:r w:rsidRPr="009A56BF">
        <w:rPr>
          <w:rFonts w:ascii="Baskerville" w:hAnsi="Baskerville"/>
          <w:sz w:val="20"/>
          <w:szCs w:val="20"/>
        </w:rPr>
        <w:t xml:space="preserve"> </w:t>
      </w:r>
      <w:r>
        <w:rPr>
          <w:rFonts w:ascii="Baskerville" w:hAnsi="Baskerville"/>
          <w:sz w:val="20"/>
          <w:szCs w:val="20"/>
        </w:rPr>
        <w:t>“</w:t>
      </w:r>
      <w:del w:id="186" w:author="Copyeditor" w:date="2022-08-31T19:07:00Z">
        <w:r w:rsidDel="00CD0341">
          <w:rPr>
            <w:rFonts w:ascii="Baskerville" w:hAnsi="Baskerville"/>
            <w:sz w:val="20"/>
            <w:szCs w:val="20"/>
          </w:rPr>
          <w:delText>[</w:delText>
        </w:r>
      </w:del>
      <w:r>
        <w:rPr>
          <w:rFonts w:ascii="Baskerville" w:hAnsi="Baskerville"/>
          <w:sz w:val="20"/>
          <w:szCs w:val="20"/>
        </w:rPr>
        <w:t>T</w:t>
      </w:r>
      <w:del w:id="187" w:author="Copyeditor" w:date="2022-08-31T19:07:00Z">
        <w:r w:rsidDel="00CD0341">
          <w:rPr>
            <w:rFonts w:ascii="Baskerville" w:hAnsi="Baskerville"/>
            <w:sz w:val="20"/>
            <w:szCs w:val="20"/>
          </w:rPr>
          <w:delText>]</w:delText>
        </w:r>
      </w:del>
      <w:r>
        <w:rPr>
          <w:rFonts w:ascii="Baskerville" w:hAnsi="Baskerville"/>
          <w:sz w:val="20"/>
          <w:szCs w:val="20"/>
        </w:rPr>
        <w:t xml:space="preserve">he seeds of mortal disease had taken root in my bosom” (LM 337). </w:t>
      </w:r>
      <w:r w:rsidRPr="009A56BF">
        <w:rPr>
          <w:rFonts w:ascii="Baskerville" w:hAnsi="Baskerville"/>
          <w:sz w:val="20"/>
          <w:szCs w:val="20"/>
        </w:rPr>
        <w:t xml:space="preserve"> </w:t>
      </w:r>
    </w:p>
  </w:endnote>
  <w:endnote w:id="30">
    <w:p w14:paraId="770307A3" w14:textId="1033EAB0" w:rsidR="003E5E40" w:rsidRPr="005964BB" w:rsidRDefault="003E5E40" w:rsidP="00710B00">
      <w:pPr>
        <w:pStyle w:val="EndnoteText"/>
        <w:spacing w:line="480" w:lineRule="auto"/>
        <w:rPr>
          <w:rFonts w:ascii="Baskerville" w:hAnsi="Baskerville"/>
          <w:sz w:val="20"/>
          <w:szCs w:val="20"/>
        </w:rPr>
      </w:pPr>
      <w:r w:rsidRPr="005964BB">
        <w:rPr>
          <w:rStyle w:val="EndnoteReference"/>
          <w:rFonts w:ascii="Baskerville" w:hAnsi="Baskerville"/>
          <w:sz w:val="20"/>
          <w:szCs w:val="20"/>
        </w:rPr>
        <w:endnoteRef/>
      </w:r>
      <w:r w:rsidRPr="005964BB">
        <w:rPr>
          <w:rFonts w:ascii="Baskerville" w:hAnsi="Baskerville"/>
          <w:sz w:val="20"/>
          <w:szCs w:val="20"/>
        </w:rPr>
        <w:t xml:space="preserve"> Compare </w:t>
      </w:r>
      <w:proofErr w:type="spellStart"/>
      <w:r w:rsidRPr="005964BB">
        <w:rPr>
          <w:rFonts w:ascii="Baskerville" w:hAnsi="Baskerville"/>
          <w:sz w:val="20"/>
          <w:szCs w:val="20"/>
        </w:rPr>
        <w:t>Zakiyyah</w:t>
      </w:r>
      <w:proofErr w:type="spellEnd"/>
      <w:r w:rsidRPr="005964BB">
        <w:rPr>
          <w:rFonts w:ascii="Baskerville" w:hAnsi="Baskerville"/>
          <w:sz w:val="20"/>
          <w:szCs w:val="20"/>
        </w:rPr>
        <w:t xml:space="preserve"> Iman Jackson, whom </w:t>
      </w:r>
      <w:proofErr w:type="spellStart"/>
      <w:r w:rsidRPr="005964BB">
        <w:rPr>
          <w:rFonts w:ascii="Baskerville" w:hAnsi="Baskerville"/>
          <w:sz w:val="20"/>
          <w:szCs w:val="20"/>
        </w:rPr>
        <w:t>Karera’s</w:t>
      </w:r>
      <w:proofErr w:type="spellEnd"/>
      <w:r w:rsidRPr="005964BB">
        <w:rPr>
          <w:rFonts w:ascii="Baskerville" w:hAnsi="Baskerville"/>
          <w:sz w:val="20"/>
          <w:szCs w:val="20"/>
        </w:rPr>
        <w:t xml:space="preserve"> article cites, on the “embrace” of blackness as conditioning the embrace of the earth and the nonhuman, and vice versa: “</w:t>
      </w:r>
      <w:del w:id="193" w:author="Copyeditor" w:date="2022-08-31T19:13:00Z">
        <w:r w:rsidRPr="005964BB" w:rsidDel="004F4978">
          <w:rPr>
            <w:rFonts w:ascii="Baskerville" w:hAnsi="Baskerville"/>
            <w:sz w:val="20"/>
            <w:szCs w:val="20"/>
          </w:rPr>
          <w:delText>[</w:delText>
        </w:r>
      </w:del>
      <w:r w:rsidRPr="005964BB">
        <w:rPr>
          <w:rFonts w:ascii="Baskerville" w:hAnsi="Baskerville"/>
          <w:sz w:val="20"/>
          <w:szCs w:val="20"/>
        </w:rPr>
        <w:t>T</w:t>
      </w:r>
      <w:del w:id="194" w:author="Copyeditor" w:date="2022-08-31T19:13:00Z">
        <w:r w:rsidRPr="005964BB" w:rsidDel="004F4978">
          <w:rPr>
            <w:rFonts w:ascii="Baskerville" w:hAnsi="Baskerville"/>
            <w:sz w:val="20"/>
            <w:szCs w:val="20"/>
          </w:rPr>
          <w:delText>]</w:delText>
        </w:r>
      </w:del>
      <w:r w:rsidRPr="005964BB">
        <w:rPr>
          <w:rFonts w:ascii="Baskerville" w:hAnsi="Baskerville"/>
          <w:sz w:val="20"/>
          <w:szCs w:val="20"/>
        </w:rPr>
        <w:t xml:space="preserve">errestrial movement toward the nonhuman is simultaneously movement toward blackness, whether blackness is embraced or not, as blackness constitutes the very matter at hand” (“Outer Worlds” 217). </w:t>
      </w:r>
    </w:p>
  </w:endnote>
  <w:endnote w:id="31">
    <w:p w14:paraId="2D1423D0" w14:textId="587B7452" w:rsidR="003E5E40" w:rsidRPr="00A56D40" w:rsidRDefault="003E5E40" w:rsidP="00710B00">
      <w:pPr>
        <w:pStyle w:val="EndnoteText"/>
        <w:spacing w:line="480" w:lineRule="auto"/>
        <w:rPr>
          <w:rFonts w:ascii="Baskerville" w:hAnsi="Baskerville"/>
          <w:sz w:val="20"/>
          <w:szCs w:val="20"/>
        </w:rPr>
      </w:pPr>
      <w:r w:rsidRPr="00A56D40">
        <w:rPr>
          <w:rStyle w:val="EndnoteReference"/>
          <w:rFonts w:ascii="Baskerville" w:hAnsi="Baskerville"/>
          <w:sz w:val="20"/>
          <w:szCs w:val="20"/>
        </w:rPr>
        <w:endnoteRef/>
      </w:r>
      <w:r w:rsidRPr="00A56D40">
        <w:rPr>
          <w:rFonts w:ascii="Baskerville" w:hAnsi="Baskerville"/>
          <w:sz w:val="20"/>
          <w:szCs w:val="20"/>
        </w:rPr>
        <w:t xml:space="preserve"> Cf. Johnson: “The Plague is what man’s measures can neither foresee nor master</w:t>
      </w:r>
      <w:ins w:id="196" w:author="Copyeditor" w:date="2022-08-31T19:15:00Z">
        <w:r w:rsidR="004F4978">
          <w:rPr>
            <w:rFonts w:ascii="Baskerville" w:hAnsi="Baskerville"/>
          </w:rPr>
          <w:t> . . . </w:t>
        </w:r>
      </w:ins>
      <w:del w:id="197" w:author="Copyeditor" w:date="2022-08-31T19:15:00Z">
        <w:r w:rsidDel="004F4978">
          <w:rPr>
            <w:rFonts w:ascii="Baskerville" w:hAnsi="Baskerville"/>
            <w:sz w:val="20"/>
            <w:szCs w:val="20"/>
          </w:rPr>
          <w:delText>…</w:delText>
        </w:r>
      </w:del>
      <w:r>
        <w:rPr>
          <w:rFonts w:ascii="Baskerville" w:hAnsi="Baskerville"/>
          <w:sz w:val="20"/>
          <w:szCs w:val="20"/>
        </w:rPr>
        <w:t>[it]</w:t>
      </w:r>
      <w:r w:rsidRPr="00A56D40">
        <w:rPr>
          <w:rFonts w:ascii="Baskerville" w:hAnsi="Baskerville"/>
          <w:sz w:val="20"/>
          <w:szCs w:val="20"/>
        </w:rPr>
        <w:t xml:space="preserve"> is that which at once stops all systems of meaning from functioning and that against which those systems</w:t>
      </w:r>
      <w:r>
        <w:rPr>
          <w:rFonts w:ascii="Baskerville" w:hAnsi="Baskerville"/>
          <w:sz w:val="20"/>
          <w:szCs w:val="20"/>
        </w:rPr>
        <w:t xml:space="preserve"> are necessarily erected” (10). </w:t>
      </w:r>
    </w:p>
  </w:endnote>
  <w:endnote w:id="32">
    <w:p w14:paraId="3F158184" w14:textId="16271EA9" w:rsidR="003E5E40" w:rsidRPr="00971F10" w:rsidRDefault="003E5E40" w:rsidP="00710B00">
      <w:pPr>
        <w:pStyle w:val="EndnoteText"/>
        <w:spacing w:line="480" w:lineRule="auto"/>
        <w:rPr>
          <w:rFonts w:ascii="Baskerville" w:hAnsi="Baskerville"/>
          <w:sz w:val="20"/>
          <w:szCs w:val="20"/>
        </w:rPr>
      </w:pPr>
      <w:r w:rsidRPr="00971F10">
        <w:rPr>
          <w:rStyle w:val="EndnoteReference"/>
          <w:rFonts w:ascii="Baskerville" w:hAnsi="Baskerville"/>
          <w:sz w:val="20"/>
          <w:szCs w:val="20"/>
        </w:rPr>
        <w:endnoteRef/>
      </w:r>
      <w:r w:rsidRPr="00971F10">
        <w:rPr>
          <w:rFonts w:ascii="Baskerville" w:hAnsi="Baskerville"/>
          <w:sz w:val="20"/>
          <w:szCs w:val="20"/>
        </w:rPr>
        <w:t xml:space="preserve"> Cf. </w:t>
      </w:r>
      <w:r>
        <w:rPr>
          <w:rFonts w:ascii="Baskerville" w:hAnsi="Baskerville"/>
          <w:sz w:val="20"/>
          <w:szCs w:val="20"/>
        </w:rPr>
        <w:t xml:space="preserve">numerous </w:t>
      </w:r>
      <w:r w:rsidRPr="00971F10">
        <w:rPr>
          <w:rFonts w:ascii="Baskerville" w:hAnsi="Baskerville"/>
          <w:sz w:val="20"/>
          <w:szCs w:val="20"/>
        </w:rPr>
        <w:t>phrases like “the swift advance of the disease” (288), the “progress of the plague” (339)</w:t>
      </w:r>
      <w:r>
        <w:rPr>
          <w:rFonts w:ascii="Baskerville" w:hAnsi="Baskerville"/>
          <w:sz w:val="20"/>
          <w:szCs w:val="20"/>
        </w:rPr>
        <w:t>, etc</w:t>
      </w:r>
      <w:r w:rsidRPr="00971F10">
        <w:rPr>
          <w:rFonts w:ascii="Baskerville" w:hAnsi="Baskerville"/>
          <w:sz w:val="20"/>
          <w:szCs w:val="20"/>
        </w:rPr>
        <w:t xml:space="preserve">. </w:t>
      </w:r>
    </w:p>
  </w:endnote>
  <w:endnote w:id="33">
    <w:p w14:paraId="011A82F4" w14:textId="304738FB" w:rsidR="003E5E40" w:rsidRPr="008A34CA" w:rsidRDefault="003E5E40" w:rsidP="00710B00">
      <w:pPr>
        <w:pStyle w:val="EndnoteText"/>
        <w:spacing w:line="480" w:lineRule="auto"/>
        <w:rPr>
          <w:rFonts w:ascii="Baskerville" w:hAnsi="Baskerville"/>
          <w:sz w:val="20"/>
          <w:szCs w:val="20"/>
        </w:rPr>
      </w:pPr>
      <w:r w:rsidRPr="008A34CA">
        <w:rPr>
          <w:rStyle w:val="EndnoteReference"/>
          <w:rFonts w:ascii="Baskerville" w:hAnsi="Baskerville"/>
          <w:sz w:val="20"/>
          <w:szCs w:val="20"/>
        </w:rPr>
        <w:endnoteRef/>
      </w:r>
      <w:r>
        <w:rPr>
          <w:rFonts w:ascii="Baskerville" w:hAnsi="Baskerville"/>
          <w:sz w:val="20"/>
          <w:szCs w:val="20"/>
        </w:rPr>
        <w:t xml:space="preserve"> </w:t>
      </w:r>
      <w:r w:rsidRPr="008A34CA">
        <w:rPr>
          <w:rFonts w:ascii="Baskerville" w:hAnsi="Baskerville"/>
          <w:sz w:val="20"/>
          <w:szCs w:val="20"/>
        </w:rPr>
        <w:t>“</w:t>
      </w:r>
      <w:del w:id="203" w:author="Copyeditor" w:date="2022-08-31T19:38:00Z">
        <w:r w:rsidRPr="008A34CA" w:rsidDel="003E4FB8">
          <w:rPr>
            <w:rFonts w:ascii="Baskerville" w:hAnsi="Baskerville"/>
            <w:sz w:val="20"/>
            <w:szCs w:val="20"/>
          </w:rPr>
          <w:delText>[</w:delText>
        </w:r>
      </w:del>
      <w:r w:rsidRPr="008A34CA">
        <w:rPr>
          <w:rFonts w:ascii="Baskerville" w:hAnsi="Baskerville"/>
          <w:sz w:val="20"/>
          <w:szCs w:val="20"/>
        </w:rPr>
        <w:t>N</w:t>
      </w:r>
      <w:del w:id="204" w:author="Copyeditor" w:date="2022-08-31T19:38:00Z">
        <w:r w:rsidRPr="008A34CA" w:rsidDel="003E4FB8">
          <w:rPr>
            <w:rFonts w:ascii="Baskerville" w:hAnsi="Baskerville"/>
            <w:sz w:val="20"/>
            <w:szCs w:val="20"/>
          </w:rPr>
          <w:delText>]</w:delText>
        </w:r>
      </w:del>
      <w:r w:rsidRPr="008A34CA">
        <w:rPr>
          <w:rFonts w:ascii="Baskerville" w:hAnsi="Baskerville"/>
          <w:sz w:val="20"/>
          <w:szCs w:val="20"/>
        </w:rPr>
        <w:t>ow is man lord of the creation?</w:t>
      </w:r>
      <w:r>
        <w:rPr>
          <w:rFonts w:ascii="Baskerville" w:hAnsi="Baskerville"/>
          <w:sz w:val="20"/>
          <w:szCs w:val="20"/>
        </w:rPr>
        <w:t xml:space="preserve"> Look at him—ha! I see plague!</w:t>
      </w:r>
      <w:ins w:id="205" w:author="Copyeditor" w:date="2022-08-31T19:38:00Z">
        <w:r w:rsidR="003E4FB8">
          <w:rPr>
            <w:rFonts w:ascii="Baskerville" w:hAnsi="Baskerville"/>
          </w:rPr>
          <w:t> . . . </w:t>
        </w:r>
      </w:ins>
      <w:del w:id="206" w:author="Copyeditor" w:date="2022-08-31T19:38:00Z">
        <w:r w:rsidDel="003E4FB8">
          <w:rPr>
            <w:rFonts w:ascii="Baskerville" w:hAnsi="Baskerville"/>
            <w:sz w:val="20"/>
            <w:szCs w:val="20"/>
          </w:rPr>
          <w:delText>…</w:delText>
        </w:r>
      </w:del>
      <w:ins w:id="207" w:author="Copyeditor" w:date="2022-08-31T19:38:00Z">
        <w:r w:rsidR="003E4FB8">
          <w:rPr>
            <w:rFonts w:ascii="Baskerville" w:hAnsi="Baskerville"/>
            <w:sz w:val="20"/>
            <w:szCs w:val="20"/>
          </w:rPr>
          <w:t>M</w:t>
        </w:r>
      </w:ins>
      <w:del w:id="208" w:author="Copyeditor" w:date="2022-08-31T19:38:00Z">
        <w:r w:rsidRPr="008A34CA" w:rsidDel="003E4FB8">
          <w:rPr>
            <w:rFonts w:ascii="Baskerville" w:hAnsi="Baskerville"/>
            <w:sz w:val="20"/>
            <w:szCs w:val="20"/>
          </w:rPr>
          <w:delText>m</w:delText>
        </w:r>
      </w:del>
      <w:r w:rsidRPr="008A34CA">
        <w:rPr>
          <w:rFonts w:ascii="Baskerville" w:hAnsi="Baskerville"/>
          <w:sz w:val="20"/>
          <w:szCs w:val="20"/>
        </w:rPr>
        <w:t xml:space="preserve">an, the </w:t>
      </w:r>
      <w:proofErr w:type="spellStart"/>
      <w:r w:rsidRPr="008A34CA">
        <w:rPr>
          <w:rFonts w:ascii="Baskerville" w:hAnsi="Baskerville"/>
          <w:sz w:val="20"/>
          <w:szCs w:val="20"/>
        </w:rPr>
        <w:t>queller</w:t>
      </w:r>
      <w:proofErr w:type="spellEnd"/>
      <w:r w:rsidRPr="008A34CA">
        <w:rPr>
          <w:rFonts w:ascii="Baskerville" w:hAnsi="Baskerville"/>
          <w:sz w:val="20"/>
          <w:szCs w:val="20"/>
        </w:rPr>
        <w:t xml:space="preserve"> of the elements, the lord of created nature, the peer of demi-gods, existed no longer</w:t>
      </w:r>
      <w:ins w:id="209" w:author="Copyeditor" w:date="2022-08-31T19:39:00Z">
        <w:r w:rsidR="003E4FB8">
          <w:rPr>
            <w:rFonts w:ascii="Baskerville" w:hAnsi="Baskerville"/>
            <w:sz w:val="20"/>
            <w:szCs w:val="20"/>
          </w:rPr>
          <w:t>.</w:t>
        </w:r>
      </w:ins>
      <w:ins w:id="210" w:author="Copyeditor" w:date="2022-08-31T19:38:00Z">
        <w:r w:rsidR="003E4FB8">
          <w:rPr>
            <w:rFonts w:ascii="Baskerville" w:hAnsi="Baskerville"/>
          </w:rPr>
          <w:t> . . . </w:t>
        </w:r>
      </w:ins>
      <w:del w:id="211" w:author="Copyeditor" w:date="2022-08-31T19:38:00Z">
        <w:r w:rsidRPr="008A34CA" w:rsidDel="003E4FB8">
          <w:rPr>
            <w:rFonts w:ascii="Baskerville" w:hAnsi="Baskerville"/>
            <w:sz w:val="20"/>
            <w:szCs w:val="20"/>
          </w:rPr>
          <w:delText xml:space="preserve">… </w:delText>
        </w:r>
      </w:del>
      <w:del w:id="212" w:author="Copyeditor" w:date="2022-08-31T19:39:00Z">
        <w:r w:rsidRPr="008A34CA" w:rsidDel="003E4FB8">
          <w:rPr>
            <w:rFonts w:ascii="Baskerville" w:hAnsi="Baskerville"/>
            <w:sz w:val="20"/>
            <w:szCs w:val="20"/>
          </w:rPr>
          <w:delText>f</w:delText>
        </w:r>
      </w:del>
      <w:ins w:id="213" w:author="Copyeditor" w:date="2022-08-31T19:39:00Z">
        <w:r w:rsidR="003E4FB8">
          <w:rPr>
            <w:rFonts w:ascii="Baskerville" w:hAnsi="Baskerville"/>
            <w:sz w:val="20"/>
            <w:szCs w:val="20"/>
          </w:rPr>
          <w:t>F</w:t>
        </w:r>
      </w:ins>
      <w:r w:rsidRPr="008A34CA">
        <w:rPr>
          <w:rFonts w:ascii="Baskerville" w:hAnsi="Baskerville"/>
          <w:sz w:val="20"/>
          <w:szCs w:val="20"/>
        </w:rPr>
        <w:t>arewell to kingly pomp and warlike pageantry; the crowns are in the dust” (LM 316, 320)</w:t>
      </w:r>
      <w:r>
        <w:rPr>
          <w:rFonts w:ascii="Baskerville" w:hAnsi="Baskerville"/>
          <w:sz w:val="20"/>
          <w:szCs w:val="20"/>
        </w:rPr>
        <w:t>.</w:t>
      </w:r>
    </w:p>
  </w:endnote>
  <w:endnote w:id="34">
    <w:p w14:paraId="509BA4F5" w14:textId="6A927359" w:rsidR="003E5E40" w:rsidRPr="003C0EBB" w:rsidRDefault="003E5E40" w:rsidP="00710B00">
      <w:pPr>
        <w:pStyle w:val="EndnoteText"/>
        <w:spacing w:line="480" w:lineRule="auto"/>
        <w:rPr>
          <w:rFonts w:ascii="Baskerville" w:hAnsi="Baskerville"/>
          <w:sz w:val="20"/>
          <w:szCs w:val="20"/>
        </w:rPr>
      </w:pPr>
      <w:r w:rsidRPr="003C0EBB">
        <w:rPr>
          <w:rStyle w:val="EndnoteReference"/>
          <w:rFonts w:ascii="Baskerville" w:hAnsi="Baskerville"/>
          <w:sz w:val="20"/>
          <w:szCs w:val="20"/>
        </w:rPr>
        <w:endnoteRef/>
      </w:r>
      <w:r w:rsidRPr="003C0EBB">
        <w:rPr>
          <w:rFonts w:ascii="Baskerville" w:hAnsi="Baskerville"/>
          <w:sz w:val="20"/>
          <w:szCs w:val="20"/>
        </w:rPr>
        <w:t xml:space="preserve"> </w:t>
      </w:r>
      <w:r>
        <w:rPr>
          <w:rFonts w:ascii="Baskerville" w:hAnsi="Baskerville"/>
          <w:sz w:val="20"/>
          <w:szCs w:val="20"/>
        </w:rPr>
        <w:t>On</w:t>
      </w:r>
      <w:r w:rsidRPr="003C0EBB">
        <w:rPr>
          <w:rFonts w:ascii="Baskerville" w:hAnsi="Baskerville"/>
          <w:sz w:val="20"/>
          <w:szCs w:val="20"/>
        </w:rPr>
        <w:t xml:space="preserve"> Romanticism’s en</w:t>
      </w:r>
      <w:r>
        <w:rPr>
          <w:rFonts w:ascii="Baskerville" w:hAnsi="Baskerville"/>
          <w:sz w:val="20"/>
          <w:szCs w:val="20"/>
        </w:rPr>
        <w:t>gagement with alternative, grou</w:t>
      </w:r>
      <w:r w:rsidRPr="003C0EBB">
        <w:rPr>
          <w:rFonts w:ascii="Baskerville" w:hAnsi="Baskerville"/>
          <w:sz w:val="20"/>
          <w:szCs w:val="20"/>
        </w:rPr>
        <w:t xml:space="preserve">ndless forms of sovereignty, see </w:t>
      </w:r>
      <w:proofErr w:type="spellStart"/>
      <w:r w:rsidRPr="003C0EBB">
        <w:rPr>
          <w:rFonts w:ascii="Baskerville" w:hAnsi="Baskerville"/>
          <w:sz w:val="20"/>
          <w:szCs w:val="20"/>
        </w:rPr>
        <w:t>Kir</w:t>
      </w:r>
      <w:proofErr w:type="spellEnd"/>
      <w:r w:rsidRPr="003C0EBB">
        <w:rPr>
          <w:rFonts w:ascii="Baskerville" w:hAnsi="Baskerville"/>
          <w:sz w:val="20"/>
          <w:szCs w:val="20"/>
        </w:rPr>
        <w:t xml:space="preserve"> </w:t>
      </w:r>
      <w:proofErr w:type="spellStart"/>
      <w:r w:rsidRPr="003C0EBB">
        <w:rPr>
          <w:rFonts w:ascii="Baskerville" w:hAnsi="Baskerville"/>
          <w:sz w:val="20"/>
          <w:szCs w:val="20"/>
        </w:rPr>
        <w:t>Kuiken’s</w:t>
      </w:r>
      <w:proofErr w:type="spellEnd"/>
      <w:r w:rsidRPr="003C0EBB">
        <w:rPr>
          <w:rFonts w:ascii="Baskerville" w:hAnsi="Baskerville"/>
          <w:sz w:val="20"/>
          <w:szCs w:val="20"/>
        </w:rPr>
        <w:t xml:space="preserve"> </w:t>
      </w:r>
      <w:r w:rsidRPr="00BF2669">
        <w:rPr>
          <w:rFonts w:ascii="Baskerville" w:hAnsi="Baskerville"/>
          <w:i/>
          <w:sz w:val="20"/>
          <w:szCs w:val="20"/>
        </w:rPr>
        <w:t>Imagined Sovereignties</w:t>
      </w:r>
      <w:r>
        <w:rPr>
          <w:rFonts w:ascii="Baskerville" w:hAnsi="Baskerville"/>
          <w:sz w:val="20"/>
          <w:szCs w:val="20"/>
        </w:rPr>
        <w:t xml:space="preserve">. </w:t>
      </w:r>
    </w:p>
  </w:endnote>
  <w:endnote w:id="35">
    <w:p w14:paraId="598AB008" w14:textId="4B587D7D" w:rsidR="003E5E40" w:rsidRPr="004D1BE1" w:rsidRDefault="003E5E40" w:rsidP="00710B00">
      <w:pPr>
        <w:pStyle w:val="EndnoteText"/>
        <w:spacing w:line="480" w:lineRule="auto"/>
        <w:rPr>
          <w:rFonts w:ascii="Baskerville" w:hAnsi="Baskerville"/>
          <w:sz w:val="20"/>
          <w:szCs w:val="20"/>
        </w:rPr>
      </w:pPr>
      <w:r w:rsidRPr="004D1BE1">
        <w:rPr>
          <w:rStyle w:val="EndnoteReference"/>
          <w:rFonts w:ascii="Baskerville" w:hAnsi="Baskerville"/>
          <w:sz w:val="20"/>
          <w:szCs w:val="20"/>
        </w:rPr>
        <w:endnoteRef/>
      </w:r>
      <w:r w:rsidRPr="004D1BE1">
        <w:rPr>
          <w:rFonts w:ascii="Baskerville" w:hAnsi="Baskerville"/>
          <w:sz w:val="20"/>
          <w:szCs w:val="20"/>
        </w:rPr>
        <w:t xml:space="preserve"> </w:t>
      </w:r>
      <w:r>
        <w:rPr>
          <w:rFonts w:ascii="Baskerville" w:hAnsi="Baskerville"/>
          <w:sz w:val="20"/>
          <w:szCs w:val="20"/>
        </w:rPr>
        <w:t xml:space="preserve">Cf. </w:t>
      </w:r>
      <w:del w:id="215" w:author="Copyeditor" w:date="2022-08-31T19:41:00Z">
        <w:r w:rsidDel="00F028FA">
          <w:rPr>
            <w:rFonts w:ascii="Baskerville" w:hAnsi="Baskerville"/>
            <w:sz w:val="20"/>
            <w:szCs w:val="20"/>
          </w:rPr>
          <w:delText>418 (</w:delText>
        </w:r>
      </w:del>
      <w:r>
        <w:rPr>
          <w:rFonts w:ascii="Baskerville" w:hAnsi="Baskerville"/>
          <w:sz w:val="20"/>
          <w:szCs w:val="20"/>
        </w:rPr>
        <w:t>“the reins hanging loosely in his grasp, [he] left the choice of the path to the instinct of his horse”</w:t>
      </w:r>
      <w:ins w:id="216" w:author="Copyeditor" w:date="2022-08-31T19:41:00Z">
        <w:r w:rsidR="00F028FA">
          <w:rPr>
            <w:rFonts w:ascii="Baskerville" w:hAnsi="Baskerville"/>
            <w:sz w:val="20"/>
            <w:szCs w:val="20"/>
          </w:rPr>
          <w:t xml:space="preserve"> (418</w:t>
        </w:r>
      </w:ins>
      <w:r>
        <w:rPr>
          <w:rFonts w:ascii="Baskerville" w:hAnsi="Baskerville"/>
          <w:sz w:val="20"/>
          <w:szCs w:val="20"/>
        </w:rPr>
        <w:t>) and</w:t>
      </w:r>
      <w:ins w:id="217" w:author="Copyeditor" w:date="2022-08-31T19:41:00Z">
        <w:r w:rsidR="00F028FA">
          <w:rPr>
            <w:rFonts w:ascii="Baskerville" w:hAnsi="Baskerville"/>
            <w:sz w:val="20"/>
            <w:szCs w:val="20"/>
          </w:rPr>
          <w:t xml:space="preserve"> </w:t>
        </w:r>
      </w:ins>
      <w:del w:id="218" w:author="Copyeditor" w:date="2022-08-31T19:41:00Z">
        <w:r w:rsidDel="00F028FA">
          <w:rPr>
            <w:rFonts w:ascii="Baskerville" w:hAnsi="Baskerville"/>
            <w:sz w:val="20"/>
            <w:szCs w:val="20"/>
          </w:rPr>
          <w:delText xml:space="preserve"> 423 (</w:delText>
        </w:r>
      </w:del>
      <w:r>
        <w:rPr>
          <w:rFonts w:ascii="Baskerville" w:hAnsi="Baskerville"/>
          <w:sz w:val="20"/>
          <w:szCs w:val="20"/>
        </w:rPr>
        <w:t>“given up all pilotage”</w:t>
      </w:r>
      <w:ins w:id="219" w:author="Copyeditor" w:date="2022-08-31T19:41:00Z">
        <w:r w:rsidR="00F028FA">
          <w:rPr>
            <w:rFonts w:ascii="Baskerville" w:hAnsi="Baskerville"/>
            <w:sz w:val="20"/>
            <w:szCs w:val="20"/>
          </w:rPr>
          <w:t xml:space="preserve"> (423</w:t>
        </w:r>
      </w:ins>
      <w:r>
        <w:rPr>
          <w:rFonts w:ascii="Baskerville" w:hAnsi="Baskerville"/>
          <w:sz w:val="20"/>
          <w:szCs w:val="20"/>
        </w:rPr>
        <w:t>).</w:t>
      </w:r>
    </w:p>
  </w:endnote>
  <w:endnote w:id="36">
    <w:p w14:paraId="2F547221" w14:textId="5A8BF678" w:rsidR="003E5E40" w:rsidRPr="005B64FF" w:rsidRDefault="003E5E40" w:rsidP="00710B00">
      <w:pPr>
        <w:pStyle w:val="EndnoteText"/>
        <w:spacing w:line="480" w:lineRule="auto"/>
        <w:rPr>
          <w:rFonts w:ascii="Baskerville" w:hAnsi="Baskerville"/>
          <w:sz w:val="20"/>
          <w:szCs w:val="20"/>
        </w:rPr>
      </w:pPr>
      <w:r w:rsidRPr="005B64FF">
        <w:rPr>
          <w:rStyle w:val="EndnoteReference"/>
          <w:rFonts w:ascii="Baskerville" w:hAnsi="Baskerville"/>
          <w:sz w:val="20"/>
          <w:szCs w:val="20"/>
        </w:rPr>
        <w:endnoteRef/>
      </w:r>
      <w:r>
        <w:rPr>
          <w:rFonts w:ascii="Baskerville" w:hAnsi="Baskerville"/>
          <w:sz w:val="20"/>
          <w:szCs w:val="20"/>
        </w:rPr>
        <w:t xml:space="preserve"> </w:t>
      </w:r>
      <w:r w:rsidRPr="005B64FF">
        <w:rPr>
          <w:rFonts w:ascii="Baskerville" w:hAnsi="Baskerville"/>
          <w:sz w:val="20"/>
          <w:szCs w:val="20"/>
        </w:rPr>
        <w:t xml:space="preserve">Importantly in this passage, Verney intuits the relation </w:t>
      </w:r>
      <w:r>
        <w:rPr>
          <w:rFonts w:ascii="Baskerville" w:hAnsi="Baskerville"/>
          <w:sz w:val="20"/>
          <w:szCs w:val="20"/>
        </w:rPr>
        <w:t>of</w:t>
      </w:r>
      <w:r w:rsidRPr="005B64FF">
        <w:rPr>
          <w:rFonts w:ascii="Baskerville" w:hAnsi="Baskerville"/>
          <w:sz w:val="20"/>
          <w:szCs w:val="20"/>
        </w:rPr>
        <w:t xml:space="preserve"> the notion of “man” as sovereign “lord of creation” </w:t>
      </w:r>
      <w:r>
        <w:rPr>
          <w:rFonts w:ascii="Baskerville" w:hAnsi="Baskerville"/>
          <w:sz w:val="20"/>
          <w:szCs w:val="20"/>
        </w:rPr>
        <w:t>to the colonizing imperative</w:t>
      </w:r>
      <w:r w:rsidRPr="005B64FF">
        <w:rPr>
          <w:rFonts w:ascii="Baskerville" w:hAnsi="Baskerville"/>
          <w:sz w:val="20"/>
          <w:szCs w:val="20"/>
        </w:rPr>
        <w:t xml:space="preserve">: </w:t>
      </w:r>
      <w:r>
        <w:rPr>
          <w:rFonts w:ascii="Baskerville" w:hAnsi="Baskerville"/>
          <w:sz w:val="20"/>
          <w:szCs w:val="20"/>
        </w:rPr>
        <w:t>“</w:t>
      </w:r>
      <w:r w:rsidRPr="005B64FF">
        <w:rPr>
          <w:rFonts w:ascii="Baskerville" w:hAnsi="Baskerville"/>
          <w:sz w:val="20"/>
          <w:szCs w:val="20"/>
        </w:rPr>
        <w:t xml:space="preserve">Of old navies used to stem the giant ocean-waves betwixt Indus and the Pole for slight articles of luxury. Men made perilous </w:t>
      </w:r>
      <w:proofErr w:type="spellStart"/>
      <w:r w:rsidRPr="005B64FF">
        <w:rPr>
          <w:rFonts w:ascii="Baskerville" w:hAnsi="Baskerville"/>
          <w:sz w:val="20"/>
          <w:szCs w:val="20"/>
        </w:rPr>
        <w:t>journies</w:t>
      </w:r>
      <w:proofErr w:type="spellEnd"/>
      <w:r>
        <w:rPr>
          <w:rFonts w:ascii="Baskerville" w:hAnsi="Baskerville"/>
          <w:sz w:val="20"/>
          <w:szCs w:val="20"/>
        </w:rPr>
        <w:t xml:space="preserve"> to possess themselves of earth’</w:t>
      </w:r>
      <w:r w:rsidRPr="005B64FF">
        <w:rPr>
          <w:rFonts w:ascii="Baskerville" w:hAnsi="Baskerville"/>
          <w:sz w:val="20"/>
          <w:szCs w:val="20"/>
        </w:rPr>
        <w:t xml:space="preserve">s splendid trifles, gems and gold. Human </w:t>
      </w:r>
      <w:proofErr w:type="spellStart"/>
      <w:r w:rsidRPr="005B64FF">
        <w:rPr>
          <w:rFonts w:ascii="Baskerville" w:hAnsi="Baskerville"/>
          <w:sz w:val="20"/>
          <w:szCs w:val="20"/>
        </w:rPr>
        <w:t>labour</w:t>
      </w:r>
      <w:proofErr w:type="spellEnd"/>
      <w:r w:rsidRPr="005B64FF">
        <w:rPr>
          <w:rFonts w:ascii="Baskerville" w:hAnsi="Baskerville"/>
          <w:sz w:val="20"/>
          <w:szCs w:val="20"/>
        </w:rPr>
        <w:t xml:space="preserve"> was </w:t>
      </w:r>
      <w:r>
        <w:rPr>
          <w:rFonts w:ascii="Baskerville" w:hAnsi="Baskerville"/>
          <w:sz w:val="20"/>
          <w:szCs w:val="20"/>
        </w:rPr>
        <w:t xml:space="preserve">wasted—human life set at </w:t>
      </w:r>
      <w:proofErr w:type="spellStart"/>
      <w:r>
        <w:rPr>
          <w:rFonts w:ascii="Baskerville" w:hAnsi="Baskerville"/>
          <w:sz w:val="20"/>
          <w:szCs w:val="20"/>
        </w:rPr>
        <w:t>nought</w:t>
      </w:r>
      <w:proofErr w:type="spellEnd"/>
      <w:r>
        <w:rPr>
          <w:rFonts w:ascii="Baskerville" w:hAnsi="Baskerville"/>
          <w:sz w:val="20"/>
          <w:szCs w:val="20"/>
        </w:rPr>
        <w:t>” (316).</w:t>
      </w:r>
    </w:p>
  </w:endnote>
  <w:endnote w:id="37">
    <w:p w14:paraId="7ECB4299" w14:textId="2AA66428" w:rsidR="003E5E40" w:rsidRPr="00243181" w:rsidRDefault="003E5E40" w:rsidP="00710B00">
      <w:pPr>
        <w:pStyle w:val="EndnoteText"/>
        <w:spacing w:line="480" w:lineRule="auto"/>
        <w:rPr>
          <w:rFonts w:ascii="Baskerville" w:hAnsi="Baskerville"/>
          <w:sz w:val="20"/>
          <w:szCs w:val="20"/>
        </w:rPr>
      </w:pPr>
      <w:r w:rsidRPr="00243181">
        <w:rPr>
          <w:rStyle w:val="EndnoteReference"/>
          <w:rFonts w:ascii="Baskerville" w:hAnsi="Baskerville"/>
          <w:sz w:val="20"/>
          <w:szCs w:val="20"/>
        </w:rPr>
        <w:endnoteRef/>
      </w:r>
      <w:r>
        <w:rPr>
          <w:rFonts w:ascii="Baskerville" w:hAnsi="Baskerville"/>
          <w:sz w:val="20"/>
          <w:szCs w:val="20"/>
        </w:rPr>
        <w:t xml:space="preserve"> For a similar logic</w:t>
      </w:r>
      <w:r w:rsidRPr="00243181">
        <w:rPr>
          <w:rFonts w:ascii="Baskerville" w:hAnsi="Baskerville"/>
          <w:sz w:val="20"/>
          <w:szCs w:val="20"/>
        </w:rPr>
        <w:t xml:space="preserve"> of indifference and non</w:t>
      </w:r>
      <w:del w:id="235" w:author="Copyeditor" w:date="2022-08-31T20:03:00Z">
        <w:r w:rsidDel="00880A4F">
          <w:rPr>
            <w:rFonts w:ascii="Baskerville" w:hAnsi="Baskerville"/>
            <w:sz w:val="20"/>
            <w:szCs w:val="20"/>
          </w:rPr>
          <w:delText>-</w:delText>
        </w:r>
      </w:del>
      <w:r w:rsidRPr="00243181">
        <w:rPr>
          <w:rFonts w:ascii="Baskerville" w:hAnsi="Baskerville"/>
          <w:sz w:val="20"/>
          <w:szCs w:val="20"/>
        </w:rPr>
        <w:t xml:space="preserve">productivity in Shelley’s contemporary Friedrich Schelling, see Kirill </w:t>
      </w:r>
      <w:proofErr w:type="spellStart"/>
      <w:r w:rsidRPr="00243181">
        <w:rPr>
          <w:rFonts w:ascii="Baskerville" w:hAnsi="Baskerville"/>
          <w:sz w:val="20"/>
          <w:szCs w:val="20"/>
        </w:rPr>
        <w:t>Chepurin’s</w:t>
      </w:r>
      <w:proofErr w:type="spellEnd"/>
      <w:r w:rsidRPr="00243181">
        <w:rPr>
          <w:rFonts w:ascii="Baskerville" w:hAnsi="Baskerville"/>
          <w:sz w:val="20"/>
          <w:szCs w:val="20"/>
        </w:rPr>
        <w:t xml:space="preserve"> “Indifference and the World: Schelling’s Pantheism of Bliss.”</w:t>
      </w:r>
    </w:p>
  </w:endnote>
  <w:endnote w:id="38">
    <w:p w14:paraId="32DC6660" w14:textId="5B89BF84" w:rsidR="003E5E40" w:rsidRPr="008E1DBF" w:rsidRDefault="003E5E40" w:rsidP="00710B00">
      <w:pPr>
        <w:pStyle w:val="EndnoteText"/>
        <w:spacing w:line="480" w:lineRule="auto"/>
        <w:rPr>
          <w:rFonts w:ascii="Baskerville" w:hAnsi="Baskerville"/>
          <w:sz w:val="20"/>
          <w:szCs w:val="20"/>
        </w:rPr>
      </w:pPr>
      <w:r w:rsidRPr="008E1DBF">
        <w:rPr>
          <w:rStyle w:val="EndnoteReference"/>
          <w:rFonts w:ascii="Baskerville" w:hAnsi="Baskerville"/>
          <w:sz w:val="20"/>
          <w:szCs w:val="20"/>
        </w:rPr>
        <w:endnoteRef/>
      </w:r>
      <w:r w:rsidRPr="008E1DBF">
        <w:rPr>
          <w:rFonts w:ascii="Baskerville" w:hAnsi="Baskerville"/>
          <w:sz w:val="20"/>
          <w:szCs w:val="20"/>
        </w:rPr>
        <w:t xml:space="preserve"> In an article discussing the importance of </w:t>
      </w:r>
      <w:del w:id="237" w:author="Copyeditor" w:date="2022-08-31T20:06:00Z">
        <w:r w:rsidRPr="008E1DBF" w:rsidDel="00574091">
          <w:rPr>
            <w:rFonts w:ascii="Baskerville" w:hAnsi="Baskerville"/>
            <w:sz w:val="20"/>
            <w:szCs w:val="20"/>
          </w:rPr>
          <w:delText>Mary</w:delText>
        </w:r>
      </w:del>
      <w:ins w:id="238" w:author="Copyeditor" w:date="2022-08-31T20:06:00Z">
        <w:r w:rsidR="00574091">
          <w:rPr>
            <w:rFonts w:ascii="Baskerville" w:hAnsi="Baskerville"/>
            <w:sz w:val="20"/>
            <w:szCs w:val="20"/>
          </w:rPr>
          <w:t>Shelley</w:t>
        </w:r>
      </w:ins>
      <w:r w:rsidRPr="008E1DBF">
        <w:rPr>
          <w:rFonts w:ascii="Baskerville" w:hAnsi="Baskerville"/>
          <w:sz w:val="20"/>
          <w:szCs w:val="20"/>
        </w:rPr>
        <w:t xml:space="preserve">’s reading and translation of Spinoza for </w:t>
      </w:r>
      <w:r w:rsidRPr="008E1DBF">
        <w:rPr>
          <w:rFonts w:ascii="Baskerville" w:hAnsi="Baskerville"/>
          <w:i/>
          <w:sz w:val="20"/>
          <w:szCs w:val="20"/>
        </w:rPr>
        <w:t>The Last Man</w:t>
      </w:r>
      <w:r w:rsidRPr="008E1DBF">
        <w:rPr>
          <w:rFonts w:ascii="Baskerville" w:hAnsi="Baskerville"/>
          <w:sz w:val="20"/>
          <w:szCs w:val="20"/>
        </w:rPr>
        <w:t xml:space="preserve">, Eileen Hunt Botting links </w:t>
      </w:r>
      <w:del w:id="239" w:author="Copyeditor" w:date="2022-08-31T20:06:00Z">
        <w:r w:rsidRPr="008E1DBF" w:rsidDel="00574091">
          <w:rPr>
            <w:rFonts w:ascii="Baskerville" w:hAnsi="Baskerville"/>
            <w:sz w:val="20"/>
            <w:szCs w:val="20"/>
          </w:rPr>
          <w:delText xml:space="preserve">Mary’s </w:delText>
        </w:r>
      </w:del>
      <w:ins w:id="240" w:author="Copyeditor" w:date="2022-08-31T20:06:00Z">
        <w:r w:rsidR="00574091">
          <w:rPr>
            <w:rFonts w:ascii="Baskerville" w:hAnsi="Baskerville"/>
            <w:sz w:val="20"/>
            <w:szCs w:val="20"/>
          </w:rPr>
          <w:t>Shelley</w:t>
        </w:r>
        <w:r w:rsidR="00574091" w:rsidRPr="008E1DBF">
          <w:rPr>
            <w:rFonts w:ascii="Baskerville" w:hAnsi="Baskerville"/>
            <w:sz w:val="20"/>
            <w:szCs w:val="20"/>
          </w:rPr>
          <w:t xml:space="preserve">’s </w:t>
        </w:r>
      </w:ins>
      <w:r w:rsidRPr="008E1DBF">
        <w:rPr>
          <w:rFonts w:ascii="Baskerville" w:hAnsi="Baskerville"/>
          <w:sz w:val="20"/>
          <w:szCs w:val="20"/>
        </w:rPr>
        <w:t>notion of love (in the novel and a poem where she writes “I wed eternity”), with its emphasis on “immanence and embodiment,” to Spinoza’s philosophy (</w:t>
      </w:r>
      <w:r>
        <w:rPr>
          <w:rFonts w:ascii="Baskerville" w:hAnsi="Baskerville"/>
          <w:sz w:val="20"/>
          <w:szCs w:val="20"/>
        </w:rPr>
        <w:t>1137</w:t>
      </w:r>
      <w:r w:rsidRPr="008E1DBF">
        <w:rPr>
          <w:rFonts w:ascii="Baskerville" w:hAnsi="Baskerville"/>
          <w:sz w:val="20"/>
          <w:szCs w:val="20"/>
        </w:rPr>
        <w:t>). Along these lines I also want to acknowledge</w:t>
      </w:r>
      <w:r>
        <w:rPr>
          <w:rFonts w:ascii="Baskerville" w:hAnsi="Baskerville"/>
          <w:sz w:val="20"/>
          <w:szCs w:val="20"/>
        </w:rPr>
        <w:t xml:space="preserve"> Columbia PhD student</w:t>
      </w:r>
      <w:r w:rsidRPr="008E1DBF">
        <w:rPr>
          <w:rFonts w:ascii="Baskerville" w:hAnsi="Baskerville"/>
          <w:sz w:val="20"/>
          <w:szCs w:val="20"/>
        </w:rPr>
        <w:t xml:space="preserve"> Diana Newby’s brilliant dissertation chapter on Shelley’s Spinozism in </w:t>
      </w:r>
      <w:r w:rsidRPr="008E1DBF">
        <w:rPr>
          <w:rFonts w:ascii="Baskerville" w:hAnsi="Baskerville"/>
          <w:i/>
          <w:sz w:val="20"/>
          <w:szCs w:val="20"/>
        </w:rPr>
        <w:t>The Last Man</w:t>
      </w:r>
      <w:r w:rsidRPr="008E1DBF">
        <w:rPr>
          <w:rFonts w:ascii="Baskerville" w:hAnsi="Baskerville"/>
          <w:sz w:val="20"/>
          <w:szCs w:val="20"/>
        </w:rPr>
        <w:t xml:space="preserve">, which I was able to read and learn from while finishing edits on this essay. </w:t>
      </w:r>
    </w:p>
  </w:endnote>
  <w:endnote w:id="39">
    <w:p w14:paraId="79772D44" w14:textId="0EBB8B20" w:rsidR="003E5E40" w:rsidRPr="007B59C8" w:rsidRDefault="003E5E40" w:rsidP="00710B00">
      <w:pPr>
        <w:pStyle w:val="EndnoteText"/>
        <w:spacing w:line="480" w:lineRule="auto"/>
        <w:rPr>
          <w:rFonts w:ascii="Baskerville" w:hAnsi="Baskerville"/>
          <w:sz w:val="20"/>
          <w:szCs w:val="20"/>
        </w:rPr>
      </w:pPr>
      <w:r w:rsidRPr="007B59C8">
        <w:rPr>
          <w:rStyle w:val="EndnoteReference"/>
          <w:rFonts w:ascii="Baskerville" w:hAnsi="Baskerville"/>
          <w:sz w:val="20"/>
          <w:szCs w:val="20"/>
        </w:rPr>
        <w:endnoteRef/>
      </w:r>
      <w:r>
        <w:rPr>
          <w:rFonts w:ascii="Baskerville" w:hAnsi="Baskerville"/>
          <w:sz w:val="20"/>
          <w:szCs w:val="20"/>
        </w:rPr>
        <w:t xml:space="preserve"> Compare in </w:t>
      </w:r>
      <w:r w:rsidRPr="00CA24EB">
        <w:rPr>
          <w:rFonts w:ascii="Baskerville" w:hAnsi="Baskerville"/>
          <w:i/>
          <w:sz w:val="20"/>
          <w:szCs w:val="20"/>
        </w:rPr>
        <w:t>Frankenstein</w:t>
      </w:r>
      <w:r>
        <w:rPr>
          <w:rFonts w:ascii="Baskerville" w:hAnsi="Baskerville"/>
          <w:sz w:val="20"/>
          <w:szCs w:val="20"/>
        </w:rPr>
        <w:t xml:space="preserve"> the creature’s</w:t>
      </w:r>
      <w:r w:rsidRPr="007B59C8">
        <w:rPr>
          <w:rFonts w:ascii="Baskerville" w:hAnsi="Baskerville"/>
          <w:sz w:val="20"/>
          <w:szCs w:val="20"/>
        </w:rPr>
        <w:t xml:space="preserve"> </w:t>
      </w:r>
      <w:r>
        <w:rPr>
          <w:rFonts w:ascii="Baskerville" w:hAnsi="Baskerville"/>
          <w:sz w:val="20"/>
          <w:szCs w:val="20"/>
        </w:rPr>
        <w:t>haunting final inscription, scratched in stones and trees, left for Victor</w:t>
      </w:r>
      <w:r w:rsidRPr="007B59C8">
        <w:rPr>
          <w:rFonts w:ascii="Baskerville" w:hAnsi="Baskerville"/>
          <w:sz w:val="20"/>
          <w:szCs w:val="20"/>
        </w:rPr>
        <w:t xml:space="preserve"> Frankenstein: </w:t>
      </w:r>
      <w:r>
        <w:rPr>
          <w:rFonts w:ascii="Baskerville" w:hAnsi="Baskerville"/>
          <w:sz w:val="20"/>
          <w:szCs w:val="20"/>
        </w:rPr>
        <w:t>“</w:t>
      </w:r>
      <w:r w:rsidRPr="007B59C8">
        <w:rPr>
          <w:rFonts w:ascii="Baskerville" w:hAnsi="Baskerville"/>
          <w:sz w:val="20"/>
          <w:szCs w:val="20"/>
        </w:rPr>
        <w:t>Come</w:t>
      </w:r>
      <w:r>
        <w:rPr>
          <w:rFonts w:ascii="Baskerville" w:hAnsi="Baskerville"/>
          <w:sz w:val="20"/>
          <w:szCs w:val="20"/>
        </w:rPr>
        <w:t xml:space="preserve"> on</w:t>
      </w:r>
      <w:r w:rsidRPr="007B59C8">
        <w:rPr>
          <w:rFonts w:ascii="Baskerville" w:hAnsi="Baskerville"/>
          <w:sz w:val="20"/>
          <w:szCs w:val="20"/>
        </w:rPr>
        <w:t>,</w:t>
      </w:r>
      <w:r>
        <w:rPr>
          <w:rFonts w:ascii="Baskerville" w:hAnsi="Baskerville"/>
          <w:sz w:val="20"/>
          <w:szCs w:val="20"/>
        </w:rPr>
        <w:t xml:space="preserve"> my enemy” (174).</w:t>
      </w:r>
    </w:p>
  </w:endnote>
  <w:endnote w:id="40">
    <w:p w14:paraId="4CD31CC6" w14:textId="77777777" w:rsidR="003E5E40" w:rsidRPr="00A867D3" w:rsidRDefault="003E5E40" w:rsidP="00710B00">
      <w:pPr>
        <w:spacing w:line="480" w:lineRule="auto"/>
        <w:rPr>
          <w:rFonts w:ascii="Baskerville" w:hAnsi="Baskerville"/>
          <w:sz w:val="20"/>
          <w:szCs w:val="20"/>
        </w:rPr>
      </w:pPr>
      <w:r w:rsidRPr="00A867D3">
        <w:rPr>
          <w:rStyle w:val="EndnoteReference"/>
          <w:rFonts w:ascii="Baskerville" w:hAnsi="Baskerville"/>
          <w:sz w:val="20"/>
          <w:szCs w:val="20"/>
        </w:rPr>
        <w:endnoteRef/>
      </w:r>
      <w:r w:rsidRPr="00A867D3">
        <w:rPr>
          <w:rFonts w:ascii="Baskerville" w:hAnsi="Baskerville"/>
          <w:sz w:val="20"/>
          <w:szCs w:val="20"/>
        </w:rPr>
        <w:t xml:space="preserve"> For example, Eileen Hunt Botting’s “Mary Shelley Created 'Frankenstein,' and Then a Pandemic,” </w:t>
      </w:r>
      <w:r w:rsidRPr="00DE2763">
        <w:rPr>
          <w:rFonts w:ascii="Baskerville" w:hAnsi="Baskerville"/>
          <w:i/>
          <w:sz w:val="20"/>
          <w:szCs w:val="20"/>
        </w:rPr>
        <w:t>New York Times,</w:t>
      </w:r>
      <w:r w:rsidRPr="00A867D3">
        <w:rPr>
          <w:rFonts w:ascii="Baskerville" w:hAnsi="Baskerville"/>
          <w:sz w:val="20"/>
          <w:szCs w:val="20"/>
        </w:rPr>
        <w:t xml:space="preserve"> March 13, 2020. </w:t>
      </w:r>
      <w:hyperlink r:id="rId1" w:history="1">
        <w:r w:rsidRPr="00A867D3">
          <w:rPr>
            <w:rStyle w:val="Hyperlink"/>
            <w:rFonts w:ascii="Baskerville" w:hAnsi="Baskerville"/>
            <w:sz w:val="20"/>
            <w:szCs w:val="20"/>
          </w:rPr>
          <w:t>https://www.nytimes.com/2020/03/13/opinion/mary-shelley-sc-fi-pandemic-novel.html</w:t>
        </w:r>
      </w:hyperlink>
    </w:p>
  </w:endnote>
  <w:endnote w:id="41">
    <w:p w14:paraId="5A03B810" w14:textId="77777777" w:rsidR="003E5E40" w:rsidRPr="00250820" w:rsidRDefault="003E5E40" w:rsidP="00710B00">
      <w:pPr>
        <w:pStyle w:val="EndnoteText"/>
        <w:spacing w:line="480" w:lineRule="auto"/>
        <w:rPr>
          <w:rFonts w:ascii="Baskerville" w:hAnsi="Baskerville"/>
          <w:sz w:val="20"/>
          <w:szCs w:val="20"/>
        </w:rPr>
      </w:pPr>
      <w:r w:rsidRPr="00250820">
        <w:rPr>
          <w:rStyle w:val="EndnoteReference"/>
          <w:rFonts w:ascii="Baskerville" w:hAnsi="Baskerville"/>
          <w:sz w:val="20"/>
          <w:szCs w:val="20"/>
        </w:rPr>
        <w:endnoteRef/>
      </w:r>
      <w:r w:rsidRPr="00250820">
        <w:rPr>
          <w:rFonts w:ascii="Baskerville" w:hAnsi="Baskerville"/>
          <w:sz w:val="20"/>
          <w:szCs w:val="20"/>
        </w:rPr>
        <w:t xml:space="preserve"> Sexton: “No, blackness is not the pathogen in afro-pessimism, the world is. Not the earth, but the world, and maybe even the whole possibility of and desire for a world” (“Social Life” 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Baskerville">
    <w:panose1 w:val="02020502070401020303"/>
    <w:charset w:val="00"/>
    <w:family w:val="roman"/>
    <w:pitch w:val="variable"/>
    <w:sig w:usb0="80000067" w:usb1="02000000"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71C2" w14:textId="77777777" w:rsidR="0038153F" w:rsidRDefault="0038153F" w:rsidP="00E323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6B870" w14:textId="77777777" w:rsidR="0038153F" w:rsidRDefault="0038153F" w:rsidP="007377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5062" w14:textId="77777777" w:rsidR="0038153F" w:rsidRDefault="0038153F" w:rsidP="00E323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229">
      <w:rPr>
        <w:rStyle w:val="PageNumber"/>
        <w:noProof/>
      </w:rPr>
      <w:t>1</w:t>
    </w:r>
    <w:r>
      <w:rPr>
        <w:rStyle w:val="PageNumber"/>
      </w:rPr>
      <w:fldChar w:fldCharType="end"/>
    </w:r>
  </w:p>
  <w:p w14:paraId="087306BE" w14:textId="77777777" w:rsidR="0038153F" w:rsidRDefault="0038153F" w:rsidP="007377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CCCB" w14:textId="77777777" w:rsidR="00D05B34" w:rsidRDefault="00D05B34" w:rsidP="007377B9">
      <w:r>
        <w:separator/>
      </w:r>
    </w:p>
  </w:footnote>
  <w:footnote w:type="continuationSeparator" w:id="0">
    <w:p w14:paraId="252CB5B6" w14:textId="77777777" w:rsidR="00D05B34" w:rsidRDefault="00D05B34" w:rsidP="007377B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42"/>
    <w:rsid w:val="00000314"/>
    <w:rsid w:val="0000045A"/>
    <w:rsid w:val="000008B5"/>
    <w:rsid w:val="00001280"/>
    <w:rsid w:val="00001C53"/>
    <w:rsid w:val="00001D5D"/>
    <w:rsid w:val="00002487"/>
    <w:rsid w:val="00003055"/>
    <w:rsid w:val="00003823"/>
    <w:rsid w:val="00004349"/>
    <w:rsid w:val="00004490"/>
    <w:rsid w:val="000054B3"/>
    <w:rsid w:val="00005634"/>
    <w:rsid w:val="00005652"/>
    <w:rsid w:val="000067B4"/>
    <w:rsid w:val="00006D38"/>
    <w:rsid w:val="000071FA"/>
    <w:rsid w:val="000103EB"/>
    <w:rsid w:val="0001090B"/>
    <w:rsid w:val="00010CB8"/>
    <w:rsid w:val="00011EAE"/>
    <w:rsid w:val="000125BD"/>
    <w:rsid w:val="00012A3D"/>
    <w:rsid w:val="00012DEA"/>
    <w:rsid w:val="00013E9C"/>
    <w:rsid w:val="00014192"/>
    <w:rsid w:val="00014DCD"/>
    <w:rsid w:val="00014DFE"/>
    <w:rsid w:val="00015583"/>
    <w:rsid w:val="0001642C"/>
    <w:rsid w:val="000164A0"/>
    <w:rsid w:val="00016BDE"/>
    <w:rsid w:val="0002118E"/>
    <w:rsid w:val="000218FB"/>
    <w:rsid w:val="00022928"/>
    <w:rsid w:val="0002302E"/>
    <w:rsid w:val="00023E34"/>
    <w:rsid w:val="00025E2A"/>
    <w:rsid w:val="00026D88"/>
    <w:rsid w:val="00030EE8"/>
    <w:rsid w:val="00031659"/>
    <w:rsid w:val="000325A0"/>
    <w:rsid w:val="000349E0"/>
    <w:rsid w:val="00037963"/>
    <w:rsid w:val="00037A6F"/>
    <w:rsid w:val="0004058A"/>
    <w:rsid w:val="00041943"/>
    <w:rsid w:val="000426F1"/>
    <w:rsid w:val="00042D0C"/>
    <w:rsid w:val="000439C2"/>
    <w:rsid w:val="00043DD5"/>
    <w:rsid w:val="000449E9"/>
    <w:rsid w:val="00044FBB"/>
    <w:rsid w:val="000451C4"/>
    <w:rsid w:val="00045804"/>
    <w:rsid w:val="00045902"/>
    <w:rsid w:val="0004599E"/>
    <w:rsid w:val="000460DB"/>
    <w:rsid w:val="000469BE"/>
    <w:rsid w:val="00051733"/>
    <w:rsid w:val="0005257F"/>
    <w:rsid w:val="00053278"/>
    <w:rsid w:val="000538D7"/>
    <w:rsid w:val="00055E5A"/>
    <w:rsid w:val="00057F49"/>
    <w:rsid w:val="00060636"/>
    <w:rsid w:val="00060FBE"/>
    <w:rsid w:val="00060FEF"/>
    <w:rsid w:val="00061B89"/>
    <w:rsid w:val="00062273"/>
    <w:rsid w:val="000636BC"/>
    <w:rsid w:val="00064A71"/>
    <w:rsid w:val="0006609C"/>
    <w:rsid w:val="00067CEC"/>
    <w:rsid w:val="00070678"/>
    <w:rsid w:val="000707EC"/>
    <w:rsid w:val="000710C1"/>
    <w:rsid w:val="000719B5"/>
    <w:rsid w:val="000721A9"/>
    <w:rsid w:val="00072581"/>
    <w:rsid w:val="00072C5F"/>
    <w:rsid w:val="00072C6F"/>
    <w:rsid w:val="00072D3B"/>
    <w:rsid w:val="000737B2"/>
    <w:rsid w:val="0007388F"/>
    <w:rsid w:val="00073CA6"/>
    <w:rsid w:val="00074AB3"/>
    <w:rsid w:val="0007782B"/>
    <w:rsid w:val="00077AF6"/>
    <w:rsid w:val="000806C0"/>
    <w:rsid w:val="0008078F"/>
    <w:rsid w:val="00081EE9"/>
    <w:rsid w:val="00083520"/>
    <w:rsid w:val="00085501"/>
    <w:rsid w:val="00085DA1"/>
    <w:rsid w:val="000869F7"/>
    <w:rsid w:val="00086DB0"/>
    <w:rsid w:val="00087D8D"/>
    <w:rsid w:val="000906F9"/>
    <w:rsid w:val="00090F89"/>
    <w:rsid w:val="000914FD"/>
    <w:rsid w:val="00092399"/>
    <w:rsid w:val="000929B2"/>
    <w:rsid w:val="00092E55"/>
    <w:rsid w:val="00093113"/>
    <w:rsid w:val="00094ECD"/>
    <w:rsid w:val="00095B27"/>
    <w:rsid w:val="00096763"/>
    <w:rsid w:val="00097999"/>
    <w:rsid w:val="00097F74"/>
    <w:rsid w:val="000A1ADC"/>
    <w:rsid w:val="000A353A"/>
    <w:rsid w:val="000A3D2F"/>
    <w:rsid w:val="000A3D92"/>
    <w:rsid w:val="000A44F0"/>
    <w:rsid w:val="000A46B3"/>
    <w:rsid w:val="000A56B7"/>
    <w:rsid w:val="000A5A5F"/>
    <w:rsid w:val="000A66F2"/>
    <w:rsid w:val="000A6CEF"/>
    <w:rsid w:val="000A6DD8"/>
    <w:rsid w:val="000B0654"/>
    <w:rsid w:val="000B20C4"/>
    <w:rsid w:val="000B2AB9"/>
    <w:rsid w:val="000B2DB3"/>
    <w:rsid w:val="000B3188"/>
    <w:rsid w:val="000B3DAB"/>
    <w:rsid w:val="000B4117"/>
    <w:rsid w:val="000B445F"/>
    <w:rsid w:val="000B4F6A"/>
    <w:rsid w:val="000B52E7"/>
    <w:rsid w:val="000B6C0E"/>
    <w:rsid w:val="000B6E56"/>
    <w:rsid w:val="000B7081"/>
    <w:rsid w:val="000B7E93"/>
    <w:rsid w:val="000B7F26"/>
    <w:rsid w:val="000C0266"/>
    <w:rsid w:val="000C0462"/>
    <w:rsid w:val="000C1A0A"/>
    <w:rsid w:val="000C1E86"/>
    <w:rsid w:val="000C2AAD"/>
    <w:rsid w:val="000C35A6"/>
    <w:rsid w:val="000C376B"/>
    <w:rsid w:val="000C37E4"/>
    <w:rsid w:val="000C3A0F"/>
    <w:rsid w:val="000C3D7C"/>
    <w:rsid w:val="000C4879"/>
    <w:rsid w:val="000C55FA"/>
    <w:rsid w:val="000C5B46"/>
    <w:rsid w:val="000D299F"/>
    <w:rsid w:val="000D2BAE"/>
    <w:rsid w:val="000D2C5E"/>
    <w:rsid w:val="000D2D44"/>
    <w:rsid w:val="000D3A0C"/>
    <w:rsid w:val="000D4459"/>
    <w:rsid w:val="000D46CC"/>
    <w:rsid w:val="000D61B2"/>
    <w:rsid w:val="000D6A26"/>
    <w:rsid w:val="000D6EB6"/>
    <w:rsid w:val="000D6F5D"/>
    <w:rsid w:val="000D7562"/>
    <w:rsid w:val="000E0CBA"/>
    <w:rsid w:val="000E1C4D"/>
    <w:rsid w:val="000E251B"/>
    <w:rsid w:val="000E2E68"/>
    <w:rsid w:val="000E34CF"/>
    <w:rsid w:val="000E37DF"/>
    <w:rsid w:val="000E5179"/>
    <w:rsid w:val="000E76D5"/>
    <w:rsid w:val="000E7871"/>
    <w:rsid w:val="000E7DC5"/>
    <w:rsid w:val="000F0048"/>
    <w:rsid w:val="000F1B66"/>
    <w:rsid w:val="000F22D8"/>
    <w:rsid w:val="000F479C"/>
    <w:rsid w:val="001004FE"/>
    <w:rsid w:val="00101C8E"/>
    <w:rsid w:val="00102164"/>
    <w:rsid w:val="001045C5"/>
    <w:rsid w:val="001048DF"/>
    <w:rsid w:val="0010496B"/>
    <w:rsid w:val="00104998"/>
    <w:rsid w:val="00104EC8"/>
    <w:rsid w:val="0010579D"/>
    <w:rsid w:val="00105B9B"/>
    <w:rsid w:val="00106452"/>
    <w:rsid w:val="0010689A"/>
    <w:rsid w:val="001103D3"/>
    <w:rsid w:val="001119D1"/>
    <w:rsid w:val="00113E25"/>
    <w:rsid w:val="00113F68"/>
    <w:rsid w:val="001141B7"/>
    <w:rsid w:val="001148A5"/>
    <w:rsid w:val="00114AC9"/>
    <w:rsid w:val="00114BA4"/>
    <w:rsid w:val="001150E0"/>
    <w:rsid w:val="00115401"/>
    <w:rsid w:val="00116BD6"/>
    <w:rsid w:val="0012021F"/>
    <w:rsid w:val="00120422"/>
    <w:rsid w:val="00121352"/>
    <w:rsid w:val="00121730"/>
    <w:rsid w:val="00122198"/>
    <w:rsid w:val="001244B7"/>
    <w:rsid w:val="001251CB"/>
    <w:rsid w:val="001265B8"/>
    <w:rsid w:val="00126CC2"/>
    <w:rsid w:val="0012734E"/>
    <w:rsid w:val="00130AF9"/>
    <w:rsid w:val="00131031"/>
    <w:rsid w:val="00131A49"/>
    <w:rsid w:val="00131B17"/>
    <w:rsid w:val="00132A39"/>
    <w:rsid w:val="00134243"/>
    <w:rsid w:val="00134C96"/>
    <w:rsid w:val="0013503C"/>
    <w:rsid w:val="00135881"/>
    <w:rsid w:val="00136249"/>
    <w:rsid w:val="001415EA"/>
    <w:rsid w:val="001429B0"/>
    <w:rsid w:val="001441B0"/>
    <w:rsid w:val="00144AE5"/>
    <w:rsid w:val="00144F95"/>
    <w:rsid w:val="00145630"/>
    <w:rsid w:val="0014617F"/>
    <w:rsid w:val="00146E4C"/>
    <w:rsid w:val="0014762D"/>
    <w:rsid w:val="0015034E"/>
    <w:rsid w:val="00150B7C"/>
    <w:rsid w:val="001511DE"/>
    <w:rsid w:val="0015137C"/>
    <w:rsid w:val="001517E4"/>
    <w:rsid w:val="001524D0"/>
    <w:rsid w:val="00155DB7"/>
    <w:rsid w:val="00155DCB"/>
    <w:rsid w:val="00155F1E"/>
    <w:rsid w:val="00156784"/>
    <w:rsid w:val="0015684B"/>
    <w:rsid w:val="0015699A"/>
    <w:rsid w:val="00156C5E"/>
    <w:rsid w:val="00156EA3"/>
    <w:rsid w:val="00157912"/>
    <w:rsid w:val="00160B61"/>
    <w:rsid w:val="00160F2A"/>
    <w:rsid w:val="001611CA"/>
    <w:rsid w:val="00162692"/>
    <w:rsid w:val="00162DAD"/>
    <w:rsid w:val="001643BF"/>
    <w:rsid w:val="00164B22"/>
    <w:rsid w:val="001650ED"/>
    <w:rsid w:val="0016546B"/>
    <w:rsid w:val="00167648"/>
    <w:rsid w:val="00170CCE"/>
    <w:rsid w:val="001715C3"/>
    <w:rsid w:val="00171ACC"/>
    <w:rsid w:val="0017267F"/>
    <w:rsid w:val="00173DA6"/>
    <w:rsid w:val="00173E3E"/>
    <w:rsid w:val="00174267"/>
    <w:rsid w:val="00174D2D"/>
    <w:rsid w:val="00175401"/>
    <w:rsid w:val="00175739"/>
    <w:rsid w:val="001760EA"/>
    <w:rsid w:val="0018273A"/>
    <w:rsid w:val="0018495C"/>
    <w:rsid w:val="001850E8"/>
    <w:rsid w:val="00186707"/>
    <w:rsid w:val="00186B77"/>
    <w:rsid w:val="00187A0F"/>
    <w:rsid w:val="00190B8E"/>
    <w:rsid w:val="001921E3"/>
    <w:rsid w:val="00192287"/>
    <w:rsid w:val="00192B20"/>
    <w:rsid w:val="00192BF4"/>
    <w:rsid w:val="00192C1B"/>
    <w:rsid w:val="00192D57"/>
    <w:rsid w:val="001937BE"/>
    <w:rsid w:val="00194E22"/>
    <w:rsid w:val="00196EB1"/>
    <w:rsid w:val="001A09A8"/>
    <w:rsid w:val="001A1139"/>
    <w:rsid w:val="001A11A5"/>
    <w:rsid w:val="001A188B"/>
    <w:rsid w:val="001A2A1D"/>
    <w:rsid w:val="001A3364"/>
    <w:rsid w:val="001A3980"/>
    <w:rsid w:val="001A3EDB"/>
    <w:rsid w:val="001A4118"/>
    <w:rsid w:val="001A4B3A"/>
    <w:rsid w:val="001A5333"/>
    <w:rsid w:val="001A66A0"/>
    <w:rsid w:val="001A6822"/>
    <w:rsid w:val="001A7248"/>
    <w:rsid w:val="001B0080"/>
    <w:rsid w:val="001B0C2C"/>
    <w:rsid w:val="001B109E"/>
    <w:rsid w:val="001B2776"/>
    <w:rsid w:val="001B2DDC"/>
    <w:rsid w:val="001B3103"/>
    <w:rsid w:val="001B4FEC"/>
    <w:rsid w:val="001B5A45"/>
    <w:rsid w:val="001B652F"/>
    <w:rsid w:val="001B6BBF"/>
    <w:rsid w:val="001B7A75"/>
    <w:rsid w:val="001C12F6"/>
    <w:rsid w:val="001C2005"/>
    <w:rsid w:val="001C3BA3"/>
    <w:rsid w:val="001C4CD0"/>
    <w:rsid w:val="001C4FD9"/>
    <w:rsid w:val="001C504A"/>
    <w:rsid w:val="001D015A"/>
    <w:rsid w:val="001D0AC8"/>
    <w:rsid w:val="001D0FDF"/>
    <w:rsid w:val="001D1367"/>
    <w:rsid w:val="001D251A"/>
    <w:rsid w:val="001D2692"/>
    <w:rsid w:val="001D2CB8"/>
    <w:rsid w:val="001D2D82"/>
    <w:rsid w:val="001D2D9E"/>
    <w:rsid w:val="001D3748"/>
    <w:rsid w:val="001D53B6"/>
    <w:rsid w:val="001D5667"/>
    <w:rsid w:val="001D59A8"/>
    <w:rsid w:val="001D5DCF"/>
    <w:rsid w:val="001D7438"/>
    <w:rsid w:val="001E0FCA"/>
    <w:rsid w:val="001E1AE7"/>
    <w:rsid w:val="001E2100"/>
    <w:rsid w:val="001E34DE"/>
    <w:rsid w:val="001E60B2"/>
    <w:rsid w:val="001E6B72"/>
    <w:rsid w:val="001E7581"/>
    <w:rsid w:val="001F0157"/>
    <w:rsid w:val="001F0E6C"/>
    <w:rsid w:val="001F2829"/>
    <w:rsid w:val="001F428A"/>
    <w:rsid w:val="001F4658"/>
    <w:rsid w:val="001F4960"/>
    <w:rsid w:val="001F5692"/>
    <w:rsid w:val="001F5BF9"/>
    <w:rsid w:val="001F5EEC"/>
    <w:rsid w:val="00203B61"/>
    <w:rsid w:val="00204E50"/>
    <w:rsid w:val="00205F04"/>
    <w:rsid w:val="002067F5"/>
    <w:rsid w:val="00206E05"/>
    <w:rsid w:val="0020754A"/>
    <w:rsid w:val="00210F53"/>
    <w:rsid w:val="00216B9A"/>
    <w:rsid w:val="00220181"/>
    <w:rsid w:val="0022103A"/>
    <w:rsid w:val="002214CD"/>
    <w:rsid w:val="002215D1"/>
    <w:rsid w:val="00222312"/>
    <w:rsid w:val="002226A6"/>
    <w:rsid w:val="00223A5A"/>
    <w:rsid w:val="00224AE4"/>
    <w:rsid w:val="00224B48"/>
    <w:rsid w:val="0022559C"/>
    <w:rsid w:val="00231419"/>
    <w:rsid w:val="00232CC5"/>
    <w:rsid w:val="00232E86"/>
    <w:rsid w:val="002336A2"/>
    <w:rsid w:val="00233F65"/>
    <w:rsid w:val="002341FB"/>
    <w:rsid w:val="00234BB4"/>
    <w:rsid w:val="0023538F"/>
    <w:rsid w:val="0023576D"/>
    <w:rsid w:val="00235851"/>
    <w:rsid w:val="00236C0D"/>
    <w:rsid w:val="00240705"/>
    <w:rsid w:val="0024146C"/>
    <w:rsid w:val="002427FB"/>
    <w:rsid w:val="0024287B"/>
    <w:rsid w:val="00242A9E"/>
    <w:rsid w:val="002430C4"/>
    <w:rsid w:val="00243181"/>
    <w:rsid w:val="0024334F"/>
    <w:rsid w:val="0024356E"/>
    <w:rsid w:val="002443FF"/>
    <w:rsid w:val="00244459"/>
    <w:rsid w:val="00245ACB"/>
    <w:rsid w:val="00246246"/>
    <w:rsid w:val="0024647F"/>
    <w:rsid w:val="00246624"/>
    <w:rsid w:val="002469A2"/>
    <w:rsid w:val="002470F0"/>
    <w:rsid w:val="002473DA"/>
    <w:rsid w:val="0024750B"/>
    <w:rsid w:val="00251A60"/>
    <w:rsid w:val="00251AA4"/>
    <w:rsid w:val="00251CCD"/>
    <w:rsid w:val="00252AC1"/>
    <w:rsid w:val="00252EE8"/>
    <w:rsid w:val="0025336F"/>
    <w:rsid w:val="002534AB"/>
    <w:rsid w:val="00253AF3"/>
    <w:rsid w:val="00254928"/>
    <w:rsid w:val="00256CF0"/>
    <w:rsid w:val="00260680"/>
    <w:rsid w:val="0026173B"/>
    <w:rsid w:val="002629E3"/>
    <w:rsid w:val="002639E1"/>
    <w:rsid w:val="00264C8E"/>
    <w:rsid w:val="00266A76"/>
    <w:rsid w:val="00266C32"/>
    <w:rsid w:val="00270B73"/>
    <w:rsid w:val="00271147"/>
    <w:rsid w:val="002722F8"/>
    <w:rsid w:val="002727C8"/>
    <w:rsid w:val="00272D72"/>
    <w:rsid w:val="00273B2E"/>
    <w:rsid w:val="00273BD7"/>
    <w:rsid w:val="00273DE4"/>
    <w:rsid w:val="002745C9"/>
    <w:rsid w:val="002759ED"/>
    <w:rsid w:val="00275A6B"/>
    <w:rsid w:val="002766D4"/>
    <w:rsid w:val="00277CE0"/>
    <w:rsid w:val="00280054"/>
    <w:rsid w:val="00280D4A"/>
    <w:rsid w:val="00281C5D"/>
    <w:rsid w:val="00282410"/>
    <w:rsid w:val="002825EF"/>
    <w:rsid w:val="002837D9"/>
    <w:rsid w:val="00283DB2"/>
    <w:rsid w:val="002843D3"/>
    <w:rsid w:val="00284ED7"/>
    <w:rsid w:val="00285383"/>
    <w:rsid w:val="00286249"/>
    <w:rsid w:val="002864CB"/>
    <w:rsid w:val="00287391"/>
    <w:rsid w:val="002873B7"/>
    <w:rsid w:val="002875B3"/>
    <w:rsid w:val="002877DE"/>
    <w:rsid w:val="0029075D"/>
    <w:rsid w:val="002916D4"/>
    <w:rsid w:val="00291B53"/>
    <w:rsid w:val="00291FDB"/>
    <w:rsid w:val="00294331"/>
    <w:rsid w:val="002960E4"/>
    <w:rsid w:val="0029750B"/>
    <w:rsid w:val="0029798A"/>
    <w:rsid w:val="002A0290"/>
    <w:rsid w:val="002A099C"/>
    <w:rsid w:val="002A1D5B"/>
    <w:rsid w:val="002A1F04"/>
    <w:rsid w:val="002A2309"/>
    <w:rsid w:val="002A3183"/>
    <w:rsid w:val="002A34E8"/>
    <w:rsid w:val="002A361C"/>
    <w:rsid w:val="002A36C0"/>
    <w:rsid w:val="002A3CED"/>
    <w:rsid w:val="002A4014"/>
    <w:rsid w:val="002A5055"/>
    <w:rsid w:val="002A5980"/>
    <w:rsid w:val="002A5F4E"/>
    <w:rsid w:val="002A71AD"/>
    <w:rsid w:val="002A75BB"/>
    <w:rsid w:val="002A7E3A"/>
    <w:rsid w:val="002B1074"/>
    <w:rsid w:val="002B1820"/>
    <w:rsid w:val="002B1E47"/>
    <w:rsid w:val="002B21B1"/>
    <w:rsid w:val="002B27C3"/>
    <w:rsid w:val="002B2E53"/>
    <w:rsid w:val="002B3225"/>
    <w:rsid w:val="002B5B13"/>
    <w:rsid w:val="002B5CB0"/>
    <w:rsid w:val="002B5DB7"/>
    <w:rsid w:val="002B7582"/>
    <w:rsid w:val="002C027B"/>
    <w:rsid w:val="002C1329"/>
    <w:rsid w:val="002C201B"/>
    <w:rsid w:val="002C29D5"/>
    <w:rsid w:val="002C2E38"/>
    <w:rsid w:val="002C404D"/>
    <w:rsid w:val="002C4F74"/>
    <w:rsid w:val="002C5549"/>
    <w:rsid w:val="002C5C24"/>
    <w:rsid w:val="002C5CAB"/>
    <w:rsid w:val="002C678A"/>
    <w:rsid w:val="002C7182"/>
    <w:rsid w:val="002C7B6E"/>
    <w:rsid w:val="002D0C78"/>
    <w:rsid w:val="002D155C"/>
    <w:rsid w:val="002D4900"/>
    <w:rsid w:val="002D5087"/>
    <w:rsid w:val="002D520C"/>
    <w:rsid w:val="002D659B"/>
    <w:rsid w:val="002E1F02"/>
    <w:rsid w:val="002E3B93"/>
    <w:rsid w:val="002E4D3B"/>
    <w:rsid w:val="002E56F2"/>
    <w:rsid w:val="002E5BBC"/>
    <w:rsid w:val="002F049D"/>
    <w:rsid w:val="002F301B"/>
    <w:rsid w:val="002F430F"/>
    <w:rsid w:val="002F5864"/>
    <w:rsid w:val="002F6EEC"/>
    <w:rsid w:val="002F728A"/>
    <w:rsid w:val="002F7AC2"/>
    <w:rsid w:val="0030054F"/>
    <w:rsid w:val="00300AEA"/>
    <w:rsid w:val="003021F6"/>
    <w:rsid w:val="00303A23"/>
    <w:rsid w:val="00304CF9"/>
    <w:rsid w:val="00306DA9"/>
    <w:rsid w:val="0030789D"/>
    <w:rsid w:val="0031060B"/>
    <w:rsid w:val="00311D69"/>
    <w:rsid w:val="003132DE"/>
    <w:rsid w:val="003132F8"/>
    <w:rsid w:val="003135E5"/>
    <w:rsid w:val="0031374B"/>
    <w:rsid w:val="0031438D"/>
    <w:rsid w:val="0031495A"/>
    <w:rsid w:val="00314BE7"/>
    <w:rsid w:val="0031560F"/>
    <w:rsid w:val="003157B2"/>
    <w:rsid w:val="0031582C"/>
    <w:rsid w:val="003169CC"/>
    <w:rsid w:val="00317153"/>
    <w:rsid w:val="00317686"/>
    <w:rsid w:val="003225CE"/>
    <w:rsid w:val="00323334"/>
    <w:rsid w:val="00323C06"/>
    <w:rsid w:val="003248B9"/>
    <w:rsid w:val="00324A80"/>
    <w:rsid w:val="0032519B"/>
    <w:rsid w:val="0032571D"/>
    <w:rsid w:val="00330AA9"/>
    <w:rsid w:val="00331278"/>
    <w:rsid w:val="0033140F"/>
    <w:rsid w:val="0033206B"/>
    <w:rsid w:val="00333F70"/>
    <w:rsid w:val="00334141"/>
    <w:rsid w:val="00334D6E"/>
    <w:rsid w:val="003368EE"/>
    <w:rsid w:val="00337E3C"/>
    <w:rsid w:val="003401AA"/>
    <w:rsid w:val="00340457"/>
    <w:rsid w:val="003404A3"/>
    <w:rsid w:val="003409C5"/>
    <w:rsid w:val="003417C5"/>
    <w:rsid w:val="00341B8E"/>
    <w:rsid w:val="00343068"/>
    <w:rsid w:val="003432A7"/>
    <w:rsid w:val="0034396A"/>
    <w:rsid w:val="00343B1A"/>
    <w:rsid w:val="003447BF"/>
    <w:rsid w:val="00344882"/>
    <w:rsid w:val="00346494"/>
    <w:rsid w:val="00350AE7"/>
    <w:rsid w:val="00353DA9"/>
    <w:rsid w:val="0035452A"/>
    <w:rsid w:val="003548B2"/>
    <w:rsid w:val="00354C30"/>
    <w:rsid w:val="00354EE4"/>
    <w:rsid w:val="0035653F"/>
    <w:rsid w:val="003575EA"/>
    <w:rsid w:val="0035792C"/>
    <w:rsid w:val="00357CE2"/>
    <w:rsid w:val="00360902"/>
    <w:rsid w:val="003624F6"/>
    <w:rsid w:val="00363197"/>
    <w:rsid w:val="00363E46"/>
    <w:rsid w:val="00363E92"/>
    <w:rsid w:val="0036446C"/>
    <w:rsid w:val="00364C69"/>
    <w:rsid w:val="0036746B"/>
    <w:rsid w:val="0037015C"/>
    <w:rsid w:val="00370A7D"/>
    <w:rsid w:val="00371CC1"/>
    <w:rsid w:val="003727F3"/>
    <w:rsid w:val="00374AD3"/>
    <w:rsid w:val="00374E61"/>
    <w:rsid w:val="003756F7"/>
    <w:rsid w:val="00376214"/>
    <w:rsid w:val="003763ED"/>
    <w:rsid w:val="00380650"/>
    <w:rsid w:val="00380DD7"/>
    <w:rsid w:val="00381503"/>
    <w:rsid w:val="0038153F"/>
    <w:rsid w:val="00383FEF"/>
    <w:rsid w:val="00385114"/>
    <w:rsid w:val="003852D4"/>
    <w:rsid w:val="00385C30"/>
    <w:rsid w:val="00385C87"/>
    <w:rsid w:val="00385D65"/>
    <w:rsid w:val="0038683E"/>
    <w:rsid w:val="00390225"/>
    <w:rsid w:val="00390C03"/>
    <w:rsid w:val="00390C70"/>
    <w:rsid w:val="003917D6"/>
    <w:rsid w:val="00391B4C"/>
    <w:rsid w:val="003940CA"/>
    <w:rsid w:val="00395BB7"/>
    <w:rsid w:val="0039637B"/>
    <w:rsid w:val="00397C9C"/>
    <w:rsid w:val="003A1F2A"/>
    <w:rsid w:val="003A29ED"/>
    <w:rsid w:val="003A2DBE"/>
    <w:rsid w:val="003A3229"/>
    <w:rsid w:val="003A33F5"/>
    <w:rsid w:val="003A3F05"/>
    <w:rsid w:val="003A40B2"/>
    <w:rsid w:val="003A458E"/>
    <w:rsid w:val="003A46AC"/>
    <w:rsid w:val="003A493A"/>
    <w:rsid w:val="003A5C46"/>
    <w:rsid w:val="003A6170"/>
    <w:rsid w:val="003A6759"/>
    <w:rsid w:val="003A76FD"/>
    <w:rsid w:val="003A7A28"/>
    <w:rsid w:val="003B26F4"/>
    <w:rsid w:val="003B31C2"/>
    <w:rsid w:val="003B4810"/>
    <w:rsid w:val="003B4D45"/>
    <w:rsid w:val="003B54BA"/>
    <w:rsid w:val="003B5B1A"/>
    <w:rsid w:val="003B6F86"/>
    <w:rsid w:val="003B7F50"/>
    <w:rsid w:val="003C0EBB"/>
    <w:rsid w:val="003C0F18"/>
    <w:rsid w:val="003C143E"/>
    <w:rsid w:val="003C1647"/>
    <w:rsid w:val="003C2835"/>
    <w:rsid w:val="003C32C4"/>
    <w:rsid w:val="003C33DB"/>
    <w:rsid w:val="003C34E2"/>
    <w:rsid w:val="003C37FB"/>
    <w:rsid w:val="003C4183"/>
    <w:rsid w:val="003C5349"/>
    <w:rsid w:val="003C612A"/>
    <w:rsid w:val="003C7253"/>
    <w:rsid w:val="003C7501"/>
    <w:rsid w:val="003C7967"/>
    <w:rsid w:val="003C7BDC"/>
    <w:rsid w:val="003C7C14"/>
    <w:rsid w:val="003C7CDC"/>
    <w:rsid w:val="003D0025"/>
    <w:rsid w:val="003D0192"/>
    <w:rsid w:val="003D1274"/>
    <w:rsid w:val="003D1361"/>
    <w:rsid w:val="003D2114"/>
    <w:rsid w:val="003D2207"/>
    <w:rsid w:val="003D24C3"/>
    <w:rsid w:val="003D5BA1"/>
    <w:rsid w:val="003D5C0C"/>
    <w:rsid w:val="003D7ED2"/>
    <w:rsid w:val="003E01BB"/>
    <w:rsid w:val="003E1007"/>
    <w:rsid w:val="003E1E8B"/>
    <w:rsid w:val="003E315B"/>
    <w:rsid w:val="003E33EA"/>
    <w:rsid w:val="003E35D7"/>
    <w:rsid w:val="003E4B43"/>
    <w:rsid w:val="003E4FB8"/>
    <w:rsid w:val="003E53C2"/>
    <w:rsid w:val="003E5C1E"/>
    <w:rsid w:val="003E5E40"/>
    <w:rsid w:val="003E7206"/>
    <w:rsid w:val="003E7663"/>
    <w:rsid w:val="003E7F7F"/>
    <w:rsid w:val="003F04F2"/>
    <w:rsid w:val="003F0F2D"/>
    <w:rsid w:val="003F121D"/>
    <w:rsid w:val="003F14C1"/>
    <w:rsid w:val="003F14E9"/>
    <w:rsid w:val="003F3027"/>
    <w:rsid w:val="003F3C0C"/>
    <w:rsid w:val="003F4583"/>
    <w:rsid w:val="003F49B3"/>
    <w:rsid w:val="003F62DC"/>
    <w:rsid w:val="003F72F3"/>
    <w:rsid w:val="00400730"/>
    <w:rsid w:val="00400D77"/>
    <w:rsid w:val="00400FBD"/>
    <w:rsid w:val="00402548"/>
    <w:rsid w:val="00402598"/>
    <w:rsid w:val="00402664"/>
    <w:rsid w:val="004028E9"/>
    <w:rsid w:val="004034E6"/>
    <w:rsid w:val="004038DA"/>
    <w:rsid w:val="0040417B"/>
    <w:rsid w:val="0040429A"/>
    <w:rsid w:val="004043D0"/>
    <w:rsid w:val="0040476B"/>
    <w:rsid w:val="004047BB"/>
    <w:rsid w:val="00404ACB"/>
    <w:rsid w:val="00404D0F"/>
    <w:rsid w:val="00404D30"/>
    <w:rsid w:val="00406182"/>
    <w:rsid w:val="0040696B"/>
    <w:rsid w:val="00407981"/>
    <w:rsid w:val="00407C91"/>
    <w:rsid w:val="00410F94"/>
    <w:rsid w:val="004110B6"/>
    <w:rsid w:val="0041289D"/>
    <w:rsid w:val="00412A03"/>
    <w:rsid w:val="00414BEC"/>
    <w:rsid w:val="00415178"/>
    <w:rsid w:val="0041582E"/>
    <w:rsid w:val="00416201"/>
    <w:rsid w:val="00416803"/>
    <w:rsid w:val="00422DDD"/>
    <w:rsid w:val="00423C58"/>
    <w:rsid w:val="004248F0"/>
    <w:rsid w:val="00425441"/>
    <w:rsid w:val="004259C5"/>
    <w:rsid w:val="00425A4D"/>
    <w:rsid w:val="004270D7"/>
    <w:rsid w:val="004278F9"/>
    <w:rsid w:val="004315EB"/>
    <w:rsid w:val="00431733"/>
    <w:rsid w:val="004323A1"/>
    <w:rsid w:val="0043279B"/>
    <w:rsid w:val="00433A09"/>
    <w:rsid w:val="00433D7B"/>
    <w:rsid w:val="00436099"/>
    <w:rsid w:val="004363F4"/>
    <w:rsid w:val="00436B02"/>
    <w:rsid w:val="00436B8D"/>
    <w:rsid w:val="0044013D"/>
    <w:rsid w:val="00440529"/>
    <w:rsid w:val="0044072F"/>
    <w:rsid w:val="00440C82"/>
    <w:rsid w:val="00442E00"/>
    <w:rsid w:val="00443DBF"/>
    <w:rsid w:val="00444053"/>
    <w:rsid w:val="00445492"/>
    <w:rsid w:val="00446523"/>
    <w:rsid w:val="00446821"/>
    <w:rsid w:val="00446938"/>
    <w:rsid w:val="00446D36"/>
    <w:rsid w:val="004471C4"/>
    <w:rsid w:val="00450725"/>
    <w:rsid w:val="00450D5D"/>
    <w:rsid w:val="00450F1E"/>
    <w:rsid w:val="00451EF1"/>
    <w:rsid w:val="004527D5"/>
    <w:rsid w:val="00452C69"/>
    <w:rsid w:val="00453373"/>
    <w:rsid w:val="00454FFA"/>
    <w:rsid w:val="00455125"/>
    <w:rsid w:val="0045743F"/>
    <w:rsid w:val="00457942"/>
    <w:rsid w:val="00457C89"/>
    <w:rsid w:val="0046068F"/>
    <w:rsid w:val="00460CE3"/>
    <w:rsid w:val="00461470"/>
    <w:rsid w:val="00462B98"/>
    <w:rsid w:val="004631C8"/>
    <w:rsid w:val="004631DC"/>
    <w:rsid w:val="004632CB"/>
    <w:rsid w:val="00463FA9"/>
    <w:rsid w:val="004640E1"/>
    <w:rsid w:val="00464BE0"/>
    <w:rsid w:val="004654DA"/>
    <w:rsid w:val="00465C2E"/>
    <w:rsid w:val="004661D3"/>
    <w:rsid w:val="0046763B"/>
    <w:rsid w:val="00467B15"/>
    <w:rsid w:val="004700B4"/>
    <w:rsid w:val="00470CFB"/>
    <w:rsid w:val="00473606"/>
    <w:rsid w:val="004738CB"/>
    <w:rsid w:val="004743FC"/>
    <w:rsid w:val="00474458"/>
    <w:rsid w:val="0047486F"/>
    <w:rsid w:val="00474CFB"/>
    <w:rsid w:val="00475D48"/>
    <w:rsid w:val="0047692D"/>
    <w:rsid w:val="00476A68"/>
    <w:rsid w:val="00476D7B"/>
    <w:rsid w:val="00480EC7"/>
    <w:rsid w:val="004813AA"/>
    <w:rsid w:val="00482F9C"/>
    <w:rsid w:val="00484752"/>
    <w:rsid w:val="004854A2"/>
    <w:rsid w:val="00485DD6"/>
    <w:rsid w:val="0048715A"/>
    <w:rsid w:val="00490380"/>
    <w:rsid w:val="004903C7"/>
    <w:rsid w:val="004904E2"/>
    <w:rsid w:val="00491B7D"/>
    <w:rsid w:val="00491B95"/>
    <w:rsid w:val="00491D9F"/>
    <w:rsid w:val="004934AB"/>
    <w:rsid w:val="004938E7"/>
    <w:rsid w:val="00493949"/>
    <w:rsid w:val="00493F7B"/>
    <w:rsid w:val="00494435"/>
    <w:rsid w:val="004A1CFA"/>
    <w:rsid w:val="004A1E9B"/>
    <w:rsid w:val="004A3A06"/>
    <w:rsid w:val="004A3AAE"/>
    <w:rsid w:val="004A54DC"/>
    <w:rsid w:val="004A5779"/>
    <w:rsid w:val="004A6E69"/>
    <w:rsid w:val="004B15E0"/>
    <w:rsid w:val="004B2853"/>
    <w:rsid w:val="004B28C8"/>
    <w:rsid w:val="004B2A02"/>
    <w:rsid w:val="004B2D59"/>
    <w:rsid w:val="004B3BD5"/>
    <w:rsid w:val="004B3CC7"/>
    <w:rsid w:val="004B46BF"/>
    <w:rsid w:val="004B4D1D"/>
    <w:rsid w:val="004B52B1"/>
    <w:rsid w:val="004B5863"/>
    <w:rsid w:val="004B5A17"/>
    <w:rsid w:val="004B71BB"/>
    <w:rsid w:val="004B7F68"/>
    <w:rsid w:val="004B7FDB"/>
    <w:rsid w:val="004C02AE"/>
    <w:rsid w:val="004C17E2"/>
    <w:rsid w:val="004C2F62"/>
    <w:rsid w:val="004C4007"/>
    <w:rsid w:val="004C7951"/>
    <w:rsid w:val="004D0F37"/>
    <w:rsid w:val="004D1155"/>
    <w:rsid w:val="004D1BE1"/>
    <w:rsid w:val="004D2F31"/>
    <w:rsid w:val="004D30FE"/>
    <w:rsid w:val="004D5E47"/>
    <w:rsid w:val="004D5F70"/>
    <w:rsid w:val="004D711F"/>
    <w:rsid w:val="004D73C1"/>
    <w:rsid w:val="004D778F"/>
    <w:rsid w:val="004E0F46"/>
    <w:rsid w:val="004E169F"/>
    <w:rsid w:val="004E20FB"/>
    <w:rsid w:val="004E21BE"/>
    <w:rsid w:val="004E3D7C"/>
    <w:rsid w:val="004E4753"/>
    <w:rsid w:val="004E5D92"/>
    <w:rsid w:val="004E6161"/>
    <w:rsid w:val="004E7BA3"/>
    <w:rsid w:val="004F14B2"/>
    <w:rsid w:val="004F3165"/>
    <w:rsid w:val="004F3495"/>
    <w:rsid w:val="004F3D24"/>
    <w:rsid w:val="004F480B"/>
    <w:rsid w:val="004F4978"/>
    <w:rsid w:val="004F7A63"/>
    <w:rsid w:val="004F7E95"/>
    <w:rsid w:val="005004D1"/>
    <w:rsid w:val="005018E0"/>
    <w:rsid w:val="00501BD8"/>
    <w:rsid w:val="0050247B"/>
    <w:rsid w:val="0050269F"/>
    <w:rsid w:val="0050360E"/>
    <w:rsid w:val="0050469E"/>
    <w:rsid w:val="005053A1"/>
    <w:rsid w:val="00505B52"/>
    <w:rsid w:val="005064ED"/>
    <w:rsid w:val="00506839"/>
    <w:rsid w:val="00506954"/>
    <w:rsid w:val="00507891"/>
    <w:rsid w:val="0051006A"/>
    <w:rsid w:val="0051028F"/>
    <w:rsid w:val="0051044D"/>
    <w:rsid w:val="00510A6F"/>
    <w:rsid w:val="00510DEC"/>
    <w:rsid w:val="005122A9"/>
    <w:rsid w:val="005123FF"/>
    <w:rsid w:val="00512930"/>
    <w:rsid w:val="00513A5A"/>
    <w:rsid w:val="005149E9"/>
    <w:rsid w:val="00516288"/>
    <w:rsid w:val="005166CF"/>
    <w:rsid w:val="00517117"/>
    <w:rsid w:val="00520D95"/>
    <w:rsid w:val="00521B5E"/>
    <w:rsid w:val="0052445C"/>
    <w:rsid w:val="00525852"/>
    <w:rsid w:val="00525A75"/>
    <w:rsid w:val="0053080B"/>
    <w:rsid w:val="00530F42"/>
    <w:rsid w:val="00532249"/>
    <w:rsid w:val="00532F17"/>
    <w:rsid w:val="00533229"/>
    <w:rsid w:val="00533313"/>
    <w:rsid w:val="005342DD"/>
    <w:rsid w:val="00534959"/>
    <w:rsid w:val="00534B27"/>
    <w:rsid w:val="0053686C"/>
    <w:rsid w:val="005409EA"/>
    <w:rsid w:val="00541207"/>
    <w:rsid w:val="00541DE0"/>
    <w:rsid w:val="00541E31"/>
    <w:rsid w:val="0054233E"/>
    <w:rsid w:val="00542F9C"/>
    <w:rsid w:val="0054432F"/>
    <w:rsid w:val="0054471C"/>
    <w:rsid w:val="005448B0"/>
    <w:rsid w:val="00545F40"/>
    <w:rsid w:val="005461FC"/>
    <w:rsid w:val="005464D0"/>
    <w:rsid w:val="00547DFE"/>
    <w:rsid w:val="0055038F"/>
    <w:rsid w:val="0055147D"/>
    <w:rsid w:val="00551A11"/>
    <w:rsid w:val="00551CE4"/>
    <w:rsid w:val="00554278"/>
    <w:rsid w:val="0055513D"/>
    <w:rsid w:val="00555697"/>
    <w:rsid w:val="00556A03"/>
    <w:rsid w:val="00556BCE"/>
    <w:rsid w:val="00556BFE"/>
    <w:rsid w:val="005577E7"/>
    <w:rsid w:val="00557C40"/>
    <w:rsid w:val="00561046"/>
    <w:rsid w:val="00561D49"/>
    <w:rsid w:val="0056299F"/>
    <w:rsid w:val="00563818"/>
    <w:rsid w:val="0056429A"/>
    <w:rsid w:val="00564920"/>
    <w:rsid w:val="00564B9B"/>
    <w:rsid w:val="00565ED7"/>
    <w:rsid w:val="0056681F"/>
    <w:rsid w:val="00566AD6"/>
    <w:rsid w:val="00567693"/>
    <w:rsid w:val="005676B3"/>
    <w:rsid w:val="00567902"/>
    <w:rsid w:val="00570A46"/>
    <w:rsid w:val="00570EB3"/>
    <w:rsid w:val="005719F9"/>
    <w:rsid w:val="00574091"/>
    <w:rsid w:val="005748F2"/>
    <w:rsid w:val="0057562A"/>
    <w:rsid w:val="00576C6F"/>
    <w:rsid w:val="005773D0"/>
    <w:rsid w:val="00580427"/>
    <w:rsid w:val="005809C9"/>
    <w:rsid w:val="0058105E"/>
    <w:rsid w:val="005810DC"/>
    <w:rsid w:val="005813AA"/>
    <w:rsid w:val="00581B7A"/>
    <w:rsid w:val="0058220B"/>
    <w:rsid w:val="00582581"/>
    <w:rsid w:val="00582ADE"/>
    <w:rsid w:val="00584186"/>
    <w:rsid w:val="00584DBA"/>
    <w:rsid w:val="00585688"/>
    <w:rsid w:val="005857A8"/>
    <w:rsid w:val="00585943"/>
    <w:rsid w:val="00586316"/>
    <w:rsid w:val="00586F5C"/>
    <w:rsid w:val="00587617"/>
    <w:rsid w:val="0058761B"/>
    <w:rsid w:val="00587645"/>
    <w:rsid w:val="00587B37"/>
    <w:rsid w:val="00587DF4"/>
    <w:rsid w:val="00587FF2"/>
    <w:rsid w:val="00590418"/>
    <w:rsid w:val="00591743"/>
    <w:rsid w:val="00591A0F"/>
    <w:rsid w:val="00591B1F"/>
    <w:rsid w:val="005932C0"/>
    <w:rsid w:val="00593B31"/>
    <w:rsid w:val="0059503D"/>
    <w:rsid w:val="00595B6D"/>
    <w:rsid w:val="00596173"/>
    <w:rsid w:val="005964BB"/>
    <w:rsid w:val="00597B88"/>
    <w:rsid w:val="005A0EE3"/>
    <w:rsid w:val="005A211F"/>
    <w:rsid w:val="005A21CC"/>
    <w:rsid w:val="005A2687"/>
    <w:rsid w:val="005A27CE"/>
    <w:rsid w:val="005A3F6C"/>
    <w:rsid w:val="005A57A5"/>
    <w:rsid w:val="005A64CC"/>
    <w:rsid w:val="005A74A1"/>
    <w:rsid w:val="005A76F0"/>
    <w:rsid w:val="005A7BDE"/>
    <w:rsid w:val="005A7F33"/>
    <w:rsid w:val="005B042B"/>
    <w:rsid w:val="005B0654"/>
    <w:rsid w:val="005B1773"/>
    <w:rsid w:val="005B3645"/>
    <w:rsid w:val="005B3C8B"/>
    <w:rsid w:val="005B4AED"/>
    <w:rsid w:val="005B4D47"/>
    <w:rsid w:val="005B5A32"/>
    <w:rsid w:val="005B5C49"/>
    <w:rsid w:val="005B64FF"/>
    <w:rsid w:val="005C1604"/>
    <w:rsid w:val="005C1D64"/>
    <w:rsid w:val="005C2534"/>
    <w:rsid w:val="005C2625"/>
    <w:rsid w:val="005C269F"/>
    <w:rsid w:val="005C291D"/>
    <w:rsid w:val="005C2AB3"/>
    <w:rsid w:val="005C2E1F"/>
    <w:rsid w:val="005C34BA"/>
    <w:rsid w:val="005C4756"/>
    <w:rsid w:val="005C4940"/>
    <w:rsid w:val="005C6527"/>
    <w:rsid w:val="005C67FB"/>
    <w:rsid w:val="005D019D"/>
    <w:rsid w:val="005D055E"/>
    <w:rsid w:val="005D15A4"/>
    <w:rsid w:val="005D2207"/>
    <w:rsid w:val="005D2A73"/>
    <w:rsid w:val="005D37DA"/>
    <w:rsid w:val="005D43F5"/>
    <w:rsid w:val="005D49D3"/>
    <w:rsid w:val="005D5C41"/>
    <w:rsid w:val="005D6081"/>
    <w:rsid w:val="005E02BF"/>
    <w:rsid w:val="005E0C56"/>
    <w:rsid w:val="005E147E"/>
    <w:rsid w:val="005E18D6"/>
    <w:rsid w:val="005E1A52"/>
    <w:rsid w:val="005E3236"/>
    <w:rsid w:val="005E35B8"/>
    <w:rsid w:val="005E45CE"/>
    <w:rsid w:val="005E4B0B"/>
    <w:rsid w:val="005E67AE"/>
    <w:rsid w:val="005F11B7"/>
    <w:rsid w:val="005F1ABF"/>
    <w:rsid w:val="005F1BC9"/>
    <w:rsid w:val="005F203B"/>
    <w:rsid w:val="005F37D2"/>
    <w:rsid w:val="005F55EC"/>
    <w:rsid w:val="005F5E83"/>
    <w:rsid w:val="005F5F07"/>
    <w:rsid w:val="005F6C04"/>
    <w:rsid w:val="005F6C6D"/>
    <w:rsid w:val="005F7C3B"/>
    <w:rsid w:val="0060003A"/>
    <w:rsid w:val="0060057C"/>
    <w:rsid w:val="00600E28"/>
    <w:rsid w:val="00601A7F"/>
    <w:rsid w:val="00601B10"/>
    <w:rsid w:val="00602C49"/>
    <w:rsid w:val="00602D9B"/>
    <w:rsid w:val="00603C0D"/>
    <w:rsid w:val="00603E16"/>
    <w:rsid w:val="00604665"/>
    <w:rsid w:val="00604C1F"/>
    <w:rsid w:val="00604F10"/>
    <w:rsid w:val="00604F82"/>
    <w:rsid w:val="006067E7"/>
    <w:rsid w:val="00606A96"/>
    <w:rsid w:val="00606BC1"/>
    <w:rsid w:val="00607939"/>
    <w:rsid w:val="00611778"/>
    <w:rsid w:val="0061186F"/>
    <w:rsid w:val="00613871"/>
    <w:rsid w:val="00613D88"/>
    <w:rsid w:val="0061428E"/>
    <w:rsid w:val="006143F7"/>
    <w:rsid w:val="0061588B"/>
    <w:rsid w:val="0061709C"/>
    <w:rsid w:val="006208B0"/>
    <w:rsid w:val="006208B5"/>
    <w:rsid w:val="00620B2E"/>
    <w:rsid w:val="00620C01"/>
    <w:rsid w:val="00621164"/>
    <w:rsid w:val="006219EA"/>
    <w:rsid w:val="00621C8B"/>
    <w:rsid w:val="00621F24"/>
    <w:rsid w:val="0062216C"/>
    <w:rsid w:val="006237F3"/>
    <w:rsid w:val="00624177"/>
    <w:rsid w:val="00624FD6"/>
    <w:rsid w:val="00630368"/>
    <w:rsid w:val="006309F1"/>
    <w:rsid w:val="00631082"/>
    <w:rsid w:val="00631C17"/>
    <w:rsid w:val="00632C06"/>
    <w:rsid w:val="00632EF4"/>
    <w:rsid w:val="00634677"/>
    <w:rsid w:val="00634F93"/>
    <w:rsid w:val="006357BE"/>
    <w:rsid w:val="00636222"/>
    <w:rsid w:val="006366DE"/>
    <w:rsid w:val="00636FFB"/>
    <w:rsid w:val="00637254"/>
    <w:rsid w:val="006375C3"/>
    <w:rsid w:val="006375F3"/>
    <w:rsid w:val="0063791E"/>
    <w:rsid w:val="00637E21"/>
    <w:rsid w:val="006403B9"/>
    <w:rsid w:val="006407FF"/>
    <w:rsid w:val="00640C78"/>
    <w:rsid w:val="00640FAD"/>
    <w:rsid w:val="006417B5"/>
    <w:rsid w:val="00642B60"/>
    <w:rsid w:val="00642D27"/>
    <w:rsid w:val="0064377A"/>
    <w:rsid w:val="00644906"/>
    <w:rsid w:val="0065025B"/>
    <w:rsid w:val="006508F3"/>
    <w:rsid w:val="00650E2F"/>
    <w:rsid w:val="006532E5"/>
    <w:rsid w:val="0065384B"/>
    <w:rsid w:val="00654207"/>
    <w:rsid w:val="00654846"/>
    <w:rsid w:val="00654CE6"/>
    <w:rsid w:val="00655C70"/>
    <w:rsid w:val="00656BD8"/>
    <w:rsid w:val="0065788A"/>
    <w:rsid w:val="00660B14"/>
    <w:rsid w:val="00663509"/>
    <w:rsid w:val="00663BEB"/>
    <w:rsid w:val="00663EE1"/>
    <w:rsid w:val="0066443E"/>
    <w:rsid w:val="00665A0A"/>
    <w:rsid w:val="006668DB"/>
    <w:rsid w:val="00667C60"/>
    <w:rsid w:val="00670800"/>
    <w:rsid w:val="0067136C"/>
    <w:rsid w:val="006726DC"/>
    <w:rsid w:val="00672CC2"/>
    <w:rsid w:val="006734AE"/>
    <w:rsid w:val="00674234"/>
    <w:rsid w:val="00674271"/>
    <w:rsid w:val="006752F3"/>
    <w:rsid w:val="006754A2"/>
    <w:rsid w:val="00675598"/>
    <w:rsid w:val="00675F3B"/>
    <w:rsid w:val="00676247"/>
    <w:rsid w:val="00682781"/>
    <w:rsid w:val="00682784"/>
    <w:rsid w:val="00682FD2"/>
    <w:rsid w:val="0068351A"/>
    <w:rsid w:val="00685BA0"/>
    <w:rsid w:val="0068605C"/>
    <w:rsid w:val="00687A4F"/>
    <w:rsid w:val="006907F5"/>
    <w:rsid w:val="00690B3C"/>
    <w:rsid w:val="00691BE7"/>
    <w:rsid w:val="0069470F"/>
    <w:rsid w:val="00694867"/>
    <w:rsid w:val="006949E4"/>
    <w:rsid w:val="00694F91"/>
    <w:rsid w:val="006951F5"/>
    <w:rsid w:val="00695D54"/>
    <w:rsid w:val="006963DF"/>
    <w:rsid w:val="00696C4B"/>
    <w:rsid w:val="00697465"/>
    <w:rsid w:val="00697CAE"/>
    <w:rsid w:val="006A01AD"/>
    <w:rsid w:val="006A0620"/>
    <w:rsid w:val="006A063C"/>
    <w:rsid w:val="006A0BB9"/>
    <w:rsid w:val="006A2BC7"/>
    <w:rsid w:val="006A3444"/>
    <w:rsid w:val="006A34D4"/>
    <w:rsid w:val="006A34EC"/>
    <w:rsid w:val="006A3E0B"/>
    <w:rsid w:val="006A5639"/>
    <w:rsid w:val="006A62EC"/>
    <w:rsid w:val="006A6AC0"/>
    <w:rsid w:val="006A7252"/>
    <w:rsid w:val="006B035B"/>
    <w:rsid w:val="006B06DA"/>
    <w:rsid w:val="006B1A2D"/>
    <w:rsid w:val="006B2AC9"/>
    <w:rsid w:val="006B4773"/>
    <w:rsid w:val="006B6272"/>
    <w:rsid w:val="006B757A"/>
    <w:rsid w:val="006B798F"/>
    <w:rsid w:val="006B7F4B"/>
    <w:rsid w:val="006C056F"/>
    <w:rsid w:val="006C0919"/>
    <w:rsid w:val="006C26CE"/>
    <w:rsid w:val="006C2793"/>
    <w:rsid w:val="006C2A5C"/>
    <w:rsid w:val="006C4347"/>
    <w:rsid w:val="006C4AF6"/>
    <w:rsid w:val="006C6436"/>
    <w:rsid w:val="006D174B"/>
    <w:rsid w:val="006D1D00"/>
    <w:rsid w:val="006D22FA"/>
    <w:rsid w:val="006D2BFA"/>
    <w:rsid w:val="006D3D2D"/>
    <w:rsid w:val="006D439E"/>
    <w:rsid w:val="006D4FB8"/>
    <w:rsid w:val="006D52E2"/>
    <w:rsid w:val="006D5364"/>
    <w:rsid w:val="006D58EE"/>
    <w:rsid w:val="006D62DF"/>
    <w:rsid w:val="006D6694"/>
    <w:rsid w:val="006D6725"/>
    <w:rsid w:val="006D772B"/>
    <w:rsid w:val="006E11A6"/>
    <w:rsid w:val="006E157F"/>
    <w:rsid w:val="006E2885"/>
    <w:rsid w:val="006E3868"/>
    <w:rsid w:val="006E39DE"/>
    <w:rsid w:val="006E4275"/>
    <w:rsid w:val="006E5DC7"/>
    <w:rsid w:val="006E63CC"/>
    <w:rsid w:val="006E6F90"/>
    <w:rsid w:val="006E7892"/>
    <w:rsid w:val="006E7E6B"/>
    <w:rsid w:val="006F0BC3"/>
    <w:rsid w:val="006F1DE8"/>
    <w:rsid w:val="006F2654"/>
    <w:rsid w:val="006F4ADB"/>
    <w:rsid w:val="006F4C12"/>
    <w:rsid w:val="006F4F91"/>
    <w:rsid w:val="006F51A8"/>
    <w:rsid w:val="006F55C4"/>
    <w:rsid w:val="006F56DC"/>
    <w:rsid w:val="006F57ED"/>
    <w:rsid w:val="006F5CF7"/>
    <w:rsid w:val="007001C8"/>
    <w:rsid w:val="0070021D"/>
    <w:rsid w:val="0070052D"/>
    <w:rsid w:val="00700893"/>
    <w:rsid w:val="00700E7E"/>
    <w:rsid w:val="00701C21"/>
    <w:rsid w:val="00702032"/>
    <w:rsid w:val="007031A3"/>
    <w:rsid w:val="007044F8"/>
    <w:rsid w:val="007049D6"/>
    <w:rsid w:val="0070566B"/>
    <w:rsid w:val="007056DA"/>
    <w:rsid w:val="007059D0"/>
    <w:rsid w:val="00706B33"/>
    <w:rsid w:val="00710B00"/>
    <w:rsid w:val="007127B7"/>
    <w:rsid w:val="00712FEA"/>
    <w:rsid w:val="00714685"/>
    <w:rsid w:val="00714B15"/>
    <w:rsid w:val="00716411"/>
    <w:rsid w:val="00716822"/>
    <w:rsid w:val="00720355"/>
    <w:rsid w:val="007207AE"/>
    <w:rsid w:val="00720E16"/>
    <w:rsid w:val="00721260"/>
    <w:rsid w:val="0072155B"/>
    <w:rsid w:val="0072176B"/>
    <w:rsid w:val="00722D6B"/>
    <w:rsid w:val="00723763"/>
    <w:rsid w:val="00723E7C"/>
    <w:rsid w:val="00724175"/>
    <w:rsid w:val="0072684E"/>
    <w:rsid w:val="007279B3"/>
    <w:rsid w:val="00731723"/>
    <w:rsid w:val="00733FE8"/>
    <w:rsid w:val="007345F4"/>
    <w:rsid w:val="0073520F"/>
    <w:rsid w:val="0073543F"/>
    <w:rsid w:val="007377B9"/>
    <w:rsid w:val="00737A63"/>
    <w:rsid w:val="007414ED"/>
    <w:rsid w:val="0074198B"/>
    <w:rsid w:val="00741E57"/>
    <w:rsid w:val="00744611"/>
    <w:rsid w:val="00744E06"/>
    <w:rsid w:val="0074605E"/>
    <w:rsid w:val="007463A6"/>
    <w:rsid w:val="007473BA"/>
    <w:rsid w:val="00750A7A"/>
    <w:rsid w:val="00750C06"/>
    <w:rsid w:val="00752473"/>
    <w:rsid w:val="0075327D"/>
    <w:rsid w:val="00753956"/>
    <w:rsid w:val="00753B1B"/>
    <w:rsid w:val="00754274"/>
    <w:rsid w:val="0075436D"/>
    <w:rsid w:val="0075529D"/>
    <w:rsid w:val="007555EB"/>
    <w:rsid w:val="007566F2"/>
    <w:rsid w:val="00756B05"/>
    <w:rsid w:val="00756DCC"/>
    <w:rsid w:val="007574BE"/>
    <w:rsid w:val="00760A33"/>
    <w:rsid w:val="00760B07"/>
    <w:rsid w:val="00761089"/>
    <w:rsid w:val="00762B9B"/>
    <w:rsid w:val="00763160"/>
    <w:rsid w:val="00763324"/>
    <w:rsid w:val="00763B02"/>
    <w:rsid w:val="00763EBD"/>
    <w:rsid w:val="0076409D"/>
    <w:rsid w:val="00764F58"/>
    <w:rsid w:val="007658DE"/>
    <w:rsid w:val="00770034"/>
    <w:rsid w:val="0077071A"/>
    <w:rsid w:val="007709F2"/>
    <w:rsid w:val="00771267"/>
    <w:rsid w:val="00771512"/>
    <w:rsid w:val="0077221E"/>
    <w:rsid w:val="00773E2A"/>
    <w:rsid w:val="00774471"/>
    <w:rsid w:val="00774A18"/>
    <w:rsid w:val="00774B23"/>
    <w:rsid w:val="007761A4"/>
    <w:rsid w:val="00776B89"/>
    <w:rsid w:val="0077716D"/>
    <w:rsid w:val="007772FB"/>
    <w:rsid w:val="007775CB"/>
    <w:rsid w:val="0077797D"/>
    <w:rsid w:val="00777A05"/>
    <w:rsid w:val="00777C0F"/>
    <w:rsid w:val="00777F0C"/>
    <w:rsid w:val="007819E3"/>
    <w:rsid w:val="00781BA2"/>
    <w:rsid w:val="007821BB"/>
    <w:rsid w:val="00782A49"/>
    <w:rsid w:val="00782D4D"/>
    <w:rsid w:val="007831D6"/>
    <w:rsid w:val="00783D53"/>
    <w:rsid w:val="00783D9E"/>
    <w:rsid w:val="00784205"/>
    <w:rsid w:val="007844BD"/>
    <w:rsid w:val="00784E95"/>
    <w:rsid w:val="00790473"/>
    <w:rsid w:val="00790484"/>
    <w:rsid w:val="00790CB5"/>
    <w:rsid w:val="00791179"/>
    <w:rsid w:val="007926DF"/>
    <w:rsid w:val="00792907"/>
    <w:rsid w:val="00792C9F"/>
    <w:rsid w:val="00792F9B"/>
    <w:rsid w:val="0079331D"/>
    <w:rsid w:val="007938AC"/>
    <w:rsid w:val="0079408A"/>
    <w:rsid w:val="00794167"/>
    <w:rsid w:val="007942FB"/>
    <w:rsid w:val="007950CB"/>
    <w:rsid w:val="00796950"/>
    <w:rsid w:val="00796CA8"/>
    <w:rsid w:val="007974FE"/>
    <w:rsid w:val="007A008C"/>
    <w:rsid w:val="007A0405"/>
    <w:rsid w:val="007A04A5"/>
    <w:rsid w:val="007A06CD"/>
    <w:rsid w:val="007A1185"/>
    <w:rsid w:val="007A14EA"/>
    <w:rsid w:val="007A1E94"/>
    <w:rsid w:val="007A1FCC"/>
    <w:rsid w:val="007A26E7"/>
    <w:rsid w:val="007A3000"/>
    <w:rsid w:val="007A3013"/>
    <w:rsid w:val="007A34A6"/>
    <w:rsid w:val="007A355D"/>
    <w:rsid w:val="007A3FCC"/>
    <w:rsid w:val="007A4934"/>
    <w:rsid w:val="007A5A34"/>
    <w:rsid w:val="007A5AE9"/>
    <w:rsid w:val="007A5C6C"/>
    <w:rsid w:val="007A5D8D"/>
    <w:rsid w:val="007A5F73"/>
    <w:rsid w:val="007A603B"/>
    <w:rsid w:val="007A64EB"/>
    <w:rsid w:val="007A668B"/>
    <w:rsid w:val="007A6B49"/>
    <w:rsid w:val="007B02BB"/>
    <w:rsid w:val="007B0864"/>
    <w:rsid w:val="007B0CAE"/>
    <w:rsid w:val="007B434B"/>
    <w:rsid w:val="007B47FF"/>
    <w:rsid w:val="007B487E"/>
    <w:rsid w:val="007B4F4F"/>
    <w:rsid w:val="007B55D0"/>
    <w:rsid w:val="007B5623"/>
    <w:rsid w:val="007B5978"/>
    <w:rsid w:val="007B59C8"/>
    <w:rsid w:val="007B6C76"/>
    <w:rsid w:val="007C09FB"/>
    <w:rsid w:val="007C0DB4"/>
    <w:rsid w:val="007C247D"/>
    <w:rsid w:val="007C26D2"/>
    <w:rsid w:val="007C2CBA"/>
    <w:rsid w:val="007C2FB3"/>
    <w:rsid w:val="007C45D9"/>
    <w:rsid w:val="007C5A76"/>
    <w:rsid w:val="007C6026"/>
    <w:rsid w:val="007C68B5"/>
    <w:rsid w:val="007C7C07"/>
    <w:rsid w:val="007D1486"/>
    <w:rsid w:val="007D1792"/>
    <w:rsid w:val="007D2E00"/>
    <w:rsid w:val="007D379C"/>
    <w:rsid w:val="007D5053"/>
    <w:rsid w:val="007D5442"/>
    <w:rsid w:val="007D676E"/>
    <w:rsid w:val="007D7CBD"/>
    <w:rsid w:val="007E0490"/>
    <w:rsid w:val="007E0EF7"/>
    <w:rsid w:val="007E135F"/>
    <w:rsid w:val="007E13E1"/>
    <w:rsid w:val="007E26A8"/>
    <w:rsid w:val="007E2717"/>
    <w:rsid w:val="007E4902"/>
    <w:rsid w:val="007E4956"/>
    <w:rsid w:val="007E4D25"/>
    <w:rsid w:val="007E4DE4"/>
    <w:rsid w:val="007E5504"/>
    <w:rsid w:val="007E5804"/>
    <w:rsid w:val="007E5F02"/>
    <w:rsid w:val="007F0164"/>
    <w:rsid w:val="007F0F20"/>
    <w:rsid w:val="007F0FEA"/>
    <w:rsid w:val="007F1B8C"/>
    <w:rsid w:val="007F289B"/>
    <w:rsid w:val="007F2E2E"/>
    <w:rsid w:val="007F355A"/>
    <w:rsid w:val="007F4BE0"/>
    <w:rsid w:val="007F4CD3"/>
    <w:rsid w:val="007F54EF"/>
    <w:rsid w:val="007F5FB1"/>
    <w:rsid w:val="007F6A95"/>
    <w:rsid w:val="007F70E2"/>
    <w:rsid w:val="008004E4"/>
    <w:rsid w:val="008014CF"/>
    <w:rsid w:val="00803080"/>
    <w:rsid w:val="008036C5"/>
    <w:rsid w:val="00803810"/>
    <w:rsid w:val="00804409"/>
    <w:rsid w:val="0080474A"/>
    <w:rsid w:val="008064B9"/>
    <w:rsid w:val="00810CBA"/>
    <w:rsid w:val="008114D3"/>
    <w:rsid w:val="008121B3"/>
    <w:rsid w:val="00812C3C"/>
    <w:rsid w:val="00813C9F"/>
    <w:rsid w:val="00813D59"/>
    <w:rsid w:val="008146E4"/>
    <w:rsid w:val="008151DC"/>
    <w:rsid w:val="0081537D"/>
    <w:rsid w:val="0081565F"/>
    <w:rsid w:val="008165FF"/>
    <w:rsid w:val="008174D8"/>
    <w:rsid w:val="00817772"/>
    <w:rsid w:val="008177C0"/>
    <w:rsid w:val="00820DD7"/>
    <w:rsid w:val="00822F1F"/>
    <w:rsid w:val="00823F42"/>
    <w:rsid w:val="00824147"/>
    <w:rsid w:val="0082551C"/>
    <w:rsid w:val="00826503"/>
    <w:rsid w:val="008303F6"/>
    <w:rsid w:val="0083133D"/>
    <w:rsid w:val="00831B6F"/>
    <w:rsid w:val="00832B25"/>
    <w:rsid w:val="0083403A"/>
    <w:rsid w:val="00834340"/>
    <w:rsid w:val="00834F4D"/>
    <w:rsid w:val="008351FA"/>
    <w:rsid w:val="00837005"/>
    <w:rsid w:val="00837A0F"/>
    <w:rsid w:val="0084155C"/>
    <w:rsid w:val="008424CF"/>
    <w:rsid w:val="00842943"/>
    <w:rsid w:val="00843323"/>
    <w:rsid w:val="00844AB3"/>
    <w:rsid w:val="0084530A"/>
    <w:rsid w:val="00845C34"/>
    <w:rsid w:val="00846D13"/>
    <w:rsid w:val="00846D54"/>
    <w:rsid w:val="00847B92"/>
    <w:rsid w:val="00850A95"/>
    <w:rsid w:val="00850D92"/>
    <w:rsid w:val="0085214A"/>
    <w:rsid w:val="00853219"/>
    <w:rsid w:val="008532DC"/>
    <w:rsid w:val="00854CFF"/>
    <w:rsid w:val="00854E67"/>
    <w:rsid w:val="008553F8"/>
    <w:rsid w:val="008554CA"/>
    <w:rsid w:val="00856FC7"/>
    <w:rsid w:val="008576F9"/>
    <w:rsid w:val="008602C2"/>
    <w:rsid w:val="0086075C"/>
    <w:rsid w:val="0086141B"/>
    <w:rsid w:val="008616AA"/>
    <w:rsid w:val="00861DE5"/>
    <w:rsid w:val="00862BD8"/>
    <w:rsid w:val="00862E51"/>
    <w:rsid w:val="0086396B"/>
    <w:rsid w:val="00865100"/>
    <w:rsid w:val="008651AF"/>
    <w:rsid w:val="00865A7E"/>
    <w:rsid w:val="00866007"/>
    <w:rsid w:val="00866590"/>
    <w:rsid w:val="00866D40"/>
    <w:rsid w:val="00867B4B"/>
    <w:rsid w:val="00870339"/>
    <w:rsid w:val="0087095D"/>
    <w:rsid w:val="00871717"/>
    <w:rsid w:val="00871C56"/>
    <w:rsid w:val="00872FE0"/>
    <w:rsid w:val="00873345"/>
    <w:rsid w:val="00873432"/>
    <w:rsid w:val="00875088"/>
    <w:rsid w:val="008752BB"/>
    <w:rsid w:val="00880259"/>
    <w:rsid w:val="00880703"/>
    <w:rsid w:val="00880A4F"/>
    <w:rsid w:val="00882CDD"/>
    <w:rsid w:val="00882F8C"/>
    <w:rsid w:val="008849A8"/>
    <w:rsid w:val="0088572B"/>
    <w:rsid w:val="00885912"/>
    <w:rsid w:val="008865C7"/>
    <w:rsid w:val="00886817"/>
    <w:rsid w:val="00886FEE"/>
    <w:rsid w:val="00890B5C"/>
    <w:rsid w:val="00892447"/>
    <w:rsid w:val="0089313D"/>
    <w:rsid w:val="0089351E"/>
    <w:rsid w:val="00894315"/>
    <w:rsid w:val="00894EE6"/>
    <w:rsid w:val="00895DC8"/>
    <w:rsid w:val="00896330"/>
    <w:rsid w:val="00897764"/>
    <w:rsid w:val="008A0A63"/>
    <w:rsid w:val="008A3026"/>
    <w:rsid w:val="008A3255"/>
    <w:rsid w:val="008A34CA"/>
    <w:rsid w:val="008A3503"/>
    <w:rsid w:val="008A512A"/>
    <w:rsid w:val="008A56B8"/>
    <w:rsid w:val="008A5833"/>
    <w:rsid w:val="008A7389"/>
    <w:rsid w:val="008A7F76"/>
    <w:rsid w:val="008B01CE"/>
    <w:rsid w:val="008B11DF"/>
    <w:rsid w:val="008B1FEE"/>
    <w:rsid w:val="008B27D2"/>
    <w:rsid w:val="008B3E5D"/>
    <w:rsid w:val="008B485A"/>
    <w:rsid w:val="008B4C48"/>
    <w:rsid w:val="008B526F"/>
    <w:rsid w:val="008B5657"/>
    <w:rsid w:val="008B5AF3"/>
    <w:rsid w:val="008B6210"/>
    <w:rsid w:val="008B6358"/>
    <w:rsid w:val="008B6532"/>
    <w:rsid w:val="008B6A6E"/>
    <w:rsid w:val="008B6C53"/>
    <w:rsid w:val="008B6D16"/>
    <w:rsid w:val="008B796A"/>
    <w:rsid w:val="008B7CDB"/>
    <w:rsid w:val="008C0577"/>
    <w:rsid w:val="008C05A8"/>
    <w:rsid w:val="008C1980"/>
    <w:rsid w:val="008C2047"/>
    <w:rsid w:val="008C28D8"/>
    <w:rsid w:val="008C49BE"/>
    <w:rsid w:val="008C5DCA"/>
    <w:rsid w:val="008C7730"/>
    <w:rsid w:val="008C7BA5"/>
    <w:rsid w:val="008C7D4E"/>
    <w:rsid w:val="008C7D91"/>
    <w:rsid w:val="008D08F4"/>
    <w:rsid w:val="008D1918"/>
    <w:rsid w:val="008D316B"/>
    <w:rsid w:val="008D397B"/>
    <w:rsid w:val="008D467F"/>
    <w:rsid w:val="008D6D53"/>
    <w:rsid w:val="008D745E"/>
    <w:rsid w:val="008D7881"/>
    <w:rsid w:val="008D79F7"/>
    <w:rsid w:val="008E0753"/>
    <w:rsid w:val="008E0E07"/>
    <w:rsid w:val="008E1C93"/>
    <w:rsid w:val="008E1CA9"/>
    <w:rsid w:val="008E1DBF"/>
    <w:rsid w:val="008E2909"/>
    <w:rsid w:val="008E3FA6"/>
    <w:rsid w:val="008E5363"/>
    <w:rsid w:val="008E58D2"/>
    <w:rsid w:val="008E5CB6"/>
    <w:rsid w:val="008E66FF"/>
    <w:rsid w:val="008E7A55"/>
    <w:rsid w:val="008E7EAF"/>
    <w:rsid w:val="008F1B1D"/>
    <w:rsid w:val="008F22DF"/>
    <w:rsid w:val="008F3035"/>
    <w:rsid w:val="008F39FB"/>
    <w:rsid w:val="008F3F9C"/>
    <w:rsid w:val="008F45D7"/>
    <w:rsid w:val="008F509C"/>
    <w:rsid w:val="008F5FF8"/>
    <w:rsid w:val="008F7725"/>
    <w:rsid w:val="008F7AE9"/>
    <w:rsid w:val="0090229D"/>
    <w:rsid w:val="00903683"/>
    <w:rsid w:val="00903A3E"/>
    <w:rsid w:val="00904D99"/>
    <w:rsid w:val="009053DB"/>
    <w:rsid w:val="009061AA"/>
    <w:rsid w:val="009066BE"/>
    <w:rsid w:val="009106A0"/>
    <w:rsid w:val="009110A0"/>
    <w:rsid w:val="00911D69"/>
    <w:rsid w:val="00912FB9"/>
    <w:rsid w:val="009158B2"/>
    <w:rsid w:val="00915F9D"/>
    <w:rsid w:val="00916319"/>
    <w:rsid w:val="00920FD2"/>
    <w:rsid w:val="00921835"/>
    <w:rsid w:val="0092255F"/>
    <w:rsid w:val="0092278A"/>
    <w:rsid w:val="00922996"/>
    <w:rsid w:val="00923636"/>
    <w:rsid w:val="00923718"/>
    <w:rsid w:val="00924CE1"/>
    <w:rsid w:val="009251D2"/>
    <w:rsid w:val="009268E3"/>
    <w:rsid w:val="00926A59"/>
    <w:rsid w:val="00926C8F"/>
    <w:rsid w:val="0092788C"/>
    <w:rsid w:val="00927B81"/>
    <w:rsid w:val="009302E6"/>
    <w:rsid w:val="009329A5"/>
    <w:rsid w:val="00932A71"/>
    <w:rsid w:val="00933143"/>
    <w:rsid w:val="0093320E"/>
    <w:rsid w:val="00933703"/>
    <w:rsid w:val="00933953"/>
    <w:rsid w:val="00933ABA"/>
    <w:rsid w:val="00935651"/>
    <w:rsid w:val="00935E40"/>
    <w:rsid w:val="00936904"/>
    <w:rsid w:val="009405DF"/>
    <w:rsid w:val="009409FA"/>
    <w:rsid w:val="00940B5B"/>
    <w:rsid w:val="0094242F"/>
    <w:rsid w:val="0094294E"/>
    <w:rsid w:val="00942AAD"/>
    <w:rsid w:val="0094373E"/>
    <w:rsid w:val="00943BEF"/>
    <w:rsid w:val="00943C34"/>
    <w:rsid w:val="009449D0"/>
    <w:rsid w:val="00944FFE"/>
    <w:rsid w:val="00945106"/>
    <w:rsid w:val="009478E3"/>
    <w:rsid w:val="00951488"/>
    <w:rsid w:val="009520B7"/>
    <w:rsid w:val="0095391A"/>
    <w:rsid w:val="00954788"/>
    <w:rsid w:val="00954C23"/>
    <w:rsid w:val="009568E1"/>
    <w:rsid w:val="00957F33"/>
    <w:rsid w:val="009606F3"/>
    <w:rsid w:val="009620D6"/>
    <w:rsid w:val="00962C90"/>
    <w:rsid w:val="00962D72"/>
    <w:rsid w:val="00962EC5"/>
    <w:rsid w:val="00964B36"/>
    <w:rsid w:val="00970D4D"/>
    <w:rsid w:val="00971009"/>
    <w:rsid w:val="00971347"/>
    <w:rsid w:val="0097157A"/>
    <w:rsid w:val="00971C47"/>
    <w:rsid w:val="00971F10"/>
    <w:rsid w:val="009741AF"/>
    <w:rsid w:val="00974432"/>
    <w:rsid w:val="00974710"/>
    <w:rsid w:val="00975631"/>
    <w:rsid w:val="00981485"/>
    <w:rsid w:val="00982103"/>
    <w:rsid w:val="009821B8"/>
    <w:rsid w:val="00982769"/>
    <w:rsid w:val="00982EC2"/>
    <w:rsid w:val="009845CD"/>
    <w:rsid w:val="009845D2"/>
    <w:rsid w:val="0098465D"/>
    <w:rsid w:val="009850DE"/>
    <w:rsid w:val="0098525E"/>
    <w:rsid w:val="009856E4"/>
    <w:rsid w:val="009875AC"/>
    <w:rsid w:val="009879DD"/>
    <w:rsid w:val="00990575"/>
    <w:rsid w:val="009929C8"/>
    <w:rsid w:val="00992A8D"/>
    <w:rsid w:val="00992CD9"/>
    <w:rsid w:val="009938F7"/>
    <w:rsid w:val="00995679"/>
    <w:rsid w:val="0099661F"/>
    <w:rsid w:val="0099689F"/>
    <w:rsid w:val="0099691F"/>
    <w:rsid w:val="00996D4F"/>
    <w:rsid w:val="00997538"/>
    <w:rsid w:val="009A0743"/>
    <w:rsid w:val="009A234F"/>
    <w:rsid w:val="009A268E"/>
    <w:rsid w:val="009A3FDE"/>
    <w:rsid w:val="009A5607"/>
    <w:rsid w:val="009A56BF"/>
    <w:rsid w:val="009A57CB"/>
    <w:rsid w:val="009A5E3E"/>
    <w:rsid w:val="009A5FE1"/>
    <w:rsid w:val="009A6538"/>
    <w:rsid w:val="009A6C02"/>
    <w:rsid w:val="009A732D"/>
    <w:rsid w:val="009A73B8"/>
    <w:rsid w:val="009A7CFE"/>
    <w:rsid w:val="009A7E48"/>
    <w:rsid w:val="009B0A1C"/>
    <w:rsid w:val="009B1631"/>
    <w:rsid w:val="009B1B0B"/>
    <w:rsid w:val="009B21E0"/>
    <w:rsid w:val="009B2990"/>
    <w:rsid w:val="009B3231"/>
    <w:rsid w:val="009B489F"/>
    <w:rsid w:val="009B4B42"/>
    <w:rsid w:val="009B54B8"/>
    <w:rsid w:val="009B5CFD"/>
    <w:rsid w:val="009B6000"/>
    <w:rsid w:val="009B6A7D"/>
    <w:rsid w:val="009B7E78"/>
    <w:rsid w:val="009C3062"/>
    <w:rsid w:val="009C43AD"/>
    <w:rsid w:val="009C4999"/>
    <w:rsid w:val="009C5CE6"/>
    <w:rsid w:val="009C67AC"/>
    <w:rsid w:val="009C6E67"/>
    <w:rsid w:val="009C73C6"/>
    <w:rsid w:val="009D037B"/>
    <w:rsid w:val="009D0A39"/>
    <w:rsid w:val="009D0C1A"/>
    <w:rsid w:val="009D1455"/>
    <w:rsid w:val="009D29FD"/>
    <w:rsid w:val="009D2A60"/>
    <w:rsid w:val="009D2BA1"/>
    <w:rsid w:val="009D32A2"/>
    <w:rsid w:val="009D37EB"/>
    <w:rsid w:val="009D3B11"/>
    <w:rsid w:val="009D3C56"/>
    <w:rsid w:val="009D4F03"/>
    <w:rsid w:val="009D50FE"/>
    <w:rsid w:val="009D5AB1"/>
    <w:rsid w:val="009D6638"/>
    <w:rsid w:val="009E0A3A"/>
    <w:rsid w:val="009E2265"/>
    <w:rsid w:val="009E25A2"/>
    <w:rsid w:val="009E2DF8"/>
    <w:rsid w:val="009E301D"/>
    <w:rsid w:val="009E3CB5"/>
    <w:rsid w:val="009E3F47"/>
    <w:rsid w:val="009E4BC3"/>
    <w:rsid w:val="009E56FD"/>
    <w:rsid w:val="009E5DBF"/>
    <w:rsid w:val="009E6FEC"/>
    <w:rsid w:val="009E7DC4"/>
    <w:rsid w:val="009F0BE3"/>
    <w:rsid w:val="009F1CB3"/>
    <w:rsid w:val="009F2FB6"/>
    <w:rsid w:val="009F41EB"/>
    <w:rsid w:val="009F4563"/>
    <w:rsid w:val="009F5199"/>
    <w:rsid w:val="009F661C"/>
    <w:rsid w:val="009F6827"/>
    <w:rsid w:val="009F6A08"/>
    <w:rsid w:val="009F6AEC"/>
    <w:rsid w:val="009F6BBC"/>
    <w:rsid w:val="009F6CAE"/>
    <w:rsid w:val="009F7306"/>
    <w:rsid w:val="009F736C"/>
    <w:rsid w:val="00A000D7"/>
    <w:rsid w:val="00A009E1"/>
    <w:rsid w:val="00A013F1"/>
    <w:rsid w:val="00A030E9"/>
    <w:rsid w:val="00A032B5"/>
    <w:rsid w:val="00A05EC3"/>
    <w:rsid w:val="00A06D75"/>
    <w:rsid w:val="00A074A2"/>
    <w:rsid w:val="00A07FC0"/>
    <w:rsid w:val="00A10EE4"/>
    <w:rsid w:val="00A119A6"/>
    <w:rsid w:val="00A138D3"/>
    <w:rsid w:val="00A13CA3"/>
    <w:rsid w:val="00A15AA3"/>
    <w:rsid w:val="00A16482"/>
    <w:rsid w:val="00A16ACA"/>
    <w:rsid w:val="00A16D92"/>
    <w:rsid w:val="00A172DE"/>
    <w:rsid w:val="00A2054A"/>
    <w:rsid w:val="00A20A7F"/>
    <w:rsid w:val="00A223CA"/>
    <w:rsid w:val="00A22706"/>
    <w:rsid w:val="00A22DA4"/>
    <w:rsid w:val="00A22E0B"/>
    <w:rsid w:val="00A23482"/>
    <w:rsid w:val="00A24479"/>
    <w:rsid w:val="00A2498C"/>
    <w:rsid w:val="00A2618A"/>
    <w:rsid w:val="00A26237"/>
    <w:rsid w:val="00A264E8"/>
    <w:rsid w:val="00A30106"/>
    <w:rsid w:val="00A3014D"/>
    <w:rsid w:val="00A31659"/>
    <w:rsid w:val="00A31C7F"/>
    <w:rsid w:val="00A32733"/>
    <w:rsid w:val="00A32A4D"/>
    <w:rsid w:val="00A33339"/>
    <w:rsid w:val="00A33A6F"/>
    <w:rsid w:val="00A33CD4"/>
    <w:rsid w:val="00A33EAC"/>
    <w:rsid w:val="00A34239"/>
    <w:rsid w:val="00A350C2"/>
    <w:rsid w:val="00A35413"/>
    <w:rsid w:val="00A355B0"/>
    <w:rsid w:val="00A35A48"/>
    <w:rsid w:val="00A362A4"/>
    <w:rsid w:val="00A368B5"/>
    <w:rsid w:val="00A40591"/>
    <w:rsid w:val="00A4091B"/>
    <w:rsid w:val="00A40EDD"/>
    <w:rsid w:val="00A41A1F"/>
    <w:rsid w:val="00A41E1B"/>
    <w:rsid w:val="00A42CCB"/>
    <w:rsid w:val="00A42E9D"/>
    <w:rsid w:val="00A43533"/>
    <w:rsid w:val="00A46509"/>
    <w:rsid w:val="00A50A12"/>
    <w:rsid w:val="00A51181"/>
    <w:rsid w:val="00A512B5"/>
    <w:rsid w:val="00A51FA0"/>
    <w:rsid w:val="00A520B5"/>
    <w:rsid w:val="00A521D7"/>
    <w:rsid w:val="00A524C5"/>
    <w:rsid w:val="00A52689"/>
    <w:rsid w:val="00A52AE9"/>
    <w:rsid w:val="00A5319D"/>
    <w:rsid w:val="00A5365C"/>
    <w:rsid w:val="00A5392C"/>
    <w:rsid w:val="00A5393D"/>
    <w:rsid w:val="00A54A7A"/>
    <w:rsid w:val="00A559B4"/>
    <w:rsid w:val="00A55FBA"/>
    <w:rsid w:val="00A56529"/>
    <w:rsid w:val="00A568A0"/>
    <w:rsid w:val="00A56D40"/>
    <w:rsid w:val="00A57582"/>
    <w:rsid w:val="00A612A6"/>
    <w:rsid w:val="00A61688"/>
    <w:rsid w:val="00A61D7F"/>
    <w:rsid w:val="00A62BAB"/>
    <w:rsid w:val="00A6358D"/>
    <w:rsid w:val="00A63622"/>
    <w:rsid w:val="00A644B1"/>
    <w:rsid w:val="00A65BB4"/>
    <w:rsid w:val="00A65CC0"/>
    <w:rsid w:val="00A66F6D"/>
    <w:rsid w:val="00A67C48"/>
    <w:rsid w:val="00A713C6"/>
    <w:rsid w:val="00A729D6"/>
    <w:rsid w:val="00A72AA4"/>
    <w:rsid w:val="00A72EE6"/>
    <w:rsid w:val="00A73136"/>
    <w:rsid w:val="00A7389A"/>
    <w:rsid w:val="00A73C56"/>
    <w:rsid w:val="00A7602C"/>
    <w:rsid w:val="00A7665B"/>
    <w:rsid w:val="00A77BB2"/>
    <w:rsid w:val="00A77DBD"/>
    <w:rsid w:val="00A80DD4"/>
    <w:rsid w:val="00A81C7E"/>
    <w:rsid w:val="00A8250D"/>
    <w:rsid w:val="00A83737"/>
    <w:rsid w:val="00A842A0"/>
    <w:rsid w:val="00A84FBE"/>
    <w:rsid w:val="00A871EC"/>
    <w:rsid w:val="00A87AD9"/>
    <w:rsid w:val="00A87ED2"/>
    <w:rsid w:val="00A9078D"/>
    <w:rsid w:val="00A908DA"/>
    <w:rsid w:val="00A90990"/>
    <w:rsid w:val="00A90DF2"/>
    <w:rsid w:val="00A91368"/>
    <w:rsid w:val="00A9257D"/>
    <w:rsid w:val="00A93B2C"/>
    <w:rsid w:val="00A94209"/>
    <w:rsid w:val="00A942C0"/>
    <w:rsid w:val="00A94B52"/>
    <w:rsid w:val="00A94FC8"/>
    <w:rsid w:val="00A962D0"/>
    <w:rsid w:val="00A96453"/>
    <w:rsid w:val="00A970BB"/>
    <w:rsid w:val="00A97406"/>
    <w:rsid w:val="00AA0922"/>
    <w:rsid w:val="00AA1320"/>
    <w:rsid w:val="00AA1F7C"/>
    <w:rsid w:val="00AA3752"/>
    <w:rsid w:val="00AA3972"/>
    <w:rsid w:val="00AA4AE5"/>
    <w:rsid w:val="00AA4F0E"/>
    <w:rsid w:val="00AA5147"/>
    <w:rsid w:val="00AA52A5"/>
    <w:rsid w:val="00AA572B"/>
    <w:rsid w:val="00AA5916"/>
    <w:rsid w:val="00AA5D9E"/>
    <w:rsid w:val="00AA6627"/>
    <w:rsid w:val="00AA677C"/>
    <w:rsid w:val="00AA788C"/>
    <w:rsid w:val="00AB04D7"/>
    <w:rsid w:val="00AB0F88"/>
    <w:rsid w:val="00AB1172"/>
    <w:rsid w:val="00AB3213"/>
    <w:rsid w:val="00AB3D62"/>
    <w:rsid w:val="00AB4873"/>
    <w:rsid w:val="00AB4C75"/>
    <w:rsid w:val="00AB5AFB"/>
    <w:rsid w:val="00AB63C6"/>
    <w:rsid w:val="00AB6C0A"/>
    <w:rsid w:val="00AB7506"/>
    <w:rsid w:val="00AC0497"/>
    <w:rsid w:val="00AC0826"/>
    <w:rsid w:val="00AC2100"/>
    <w:rsid w:val="00AC2ADB"/>
    <w:rsid w:val="00AC2D98"/>
    <w:rsid w:val="00AC2EDE"/>
    <w:rsid w:val="00AC3599"/>
    <w:rsid w:val="00AC4135"/>
    <w:rsid w:val="00AC64B8"/>
    <w:rsid w:val="00AC64BF"/>
    <w:rsid w:val="00AC659E"/>
    <w:rsid w:val="00AC6E16"/>
    <w:rsid w:val="00AC724D"/>
    <w:rsid w:val="00AD0472"/>
    <w:rsid w:val="00AD399E"/>
    <w:rsid w:val="00AD3BB5"/>
    <w:rsid w:val="00AD46BD"/>
    <w:rsid w:val="00AD4E2D"/>
    <w:rsid w:val="00AD5AEF"/>
    <w:rsid w:val="00AD5D14"/>
    <w:rsid w:val="00AD67E8"/>
    <w:rsid w:val="00AD6AD5"/>
    <w:rsid w:val="00AD6DA7"/>
    <w:rsid w:val="00AD74AF"/>
    <w:rsid w:val="00AD7971"/>
    <w:rsid w:val="00AE01CB"/>
    <w:rsid w:val="00AE0A36"/>
    <w:rsid w:val="00AE12EE"/>
    <w:rsid w:val="00AE2873"/>
    <w:rsid w:val="00AE2C29"/>
    <w:rsid w:val="00AE383C"/>
    <w:rsid w:val="00AE39F2"/>
    <w:rsid w:val="00AE4AC9"/>
    <w:rsid w:val="00AE4EBC"/>
    <w:rsid w:val="00AE7970"/>
    <w:rsid w:val="00AF019C"/>
    <w:rsid w:val="00AF01AC"/>
    <w:rsid w:val="00AF0204"/>
    <w:rsid w:val="00AF103F"/>
    <w:rsid w:val="00AF1098"/>
    <w:rsid w:val="00AF10BE"/>
    <w:rsid w:val="00AF1D55"/>
    <w:rsid w:val="00AF22DA"/>
    <w:rsid w:val="00AF2491"/>
    <w:rsid w:val="00AF3501"/>
    <w:rsid w:val="00AF3B99"/>
    <w:rsid w:val="00AF49BD"/>
    <w:rsid w:val="00AF4C87"/>
    <w:rsid w:val="00AF5C43"/>
    <w:rsid w:val="00AF6746"/>
    <w:rsid w:val="00AF7D0F"/>
    <w:rsid w:val="00B016B5"/>
    <w:rsid w:val="00B02094"/>
    <w:rsid w:val="00B02DED"/>
    <w:rsid w:val="00B02E7A"/>
    <w:rsid w:val="00B03739"/>
    <w:rsid w:val="00B04FCB"/>
    <w:rsid w:val="00B060E3"/>
    <w:rsid w:val="00B061BC"/>
    <w:rsid w:val="00B0677F"/>
    <w:rsid w:val="00B06C66"/>
    <w:rsid w:val="00B07633"/>
    <w:rsid w:val="00B1067C"/>
    <w:rsid w:val="00B11D7D"/>
    <w:rsid w:val="00B1313B"/>
    <w:rsid w:val="00B13197"/>
    <w:rsid w:val="00B13567"/>
    <w:rsid w:val="00B13B4D"/>
    <w:rsid w:val="00B13B79"/>
    <w:rsid w:val="00B13E69"/>
    <w:rsid w:val="00B141F1"/>
    <w:rsid w:val="00B1439B"/>
    <w:rsid w:val="00B14A9F"/>
    <w:rsid w:val="00B1517F"/>
    <w:rsid w:val="00B15BD8"/>
    <w:rsid w:val="00B16991"/>
    <w:rsid w:val="00B17935"/>
    <w:rsid w:val="00B206BE"/>
    <w:rsid w:val="00B20882"/>
    <w:rsid w:val="00B23091"/>
    <w:rsid w:val="00B2364C"/>
    <w:rsid w:val="00B24A32"/>
    <w:rsid w:val="00B262C4"/>
    <w:rsid w:val="00B26A34"/>
    <w:rsid w:val="00B27173"/>
    <w:rsid w:val="00B31356"/>
    <w:rsid w:val="00B31850"/>
    <w:rsid w:val="00B3269A"/>
    <w:rsid w:val="00B32CCC"/>
    <w:rsid w:val="00B337B1"/>
    <w:rsid w:val="00B352E4"/>
    <w:rsid w:val="00B35B53"/>
    <w:rsid w:val="00B35BC0"/>
    <w:rsid w:val="00B36473"/>
    <w:rsid w:val="00B3711A"/>
    <w:rsid w:val="00B3728A"/>
    <w:rsid w:val="00B377A0"/>
    <w:rsid w:val="00B37860"/>
    <w:rsid w:val="00B37D3B"/>
    <w:rsid w:val="00B405CF"/>
    <w:rsid w:val="00B408C3"/>
    <w:rsid w:val="00B40EB6"/>
    <w:rsid w:val="00B43BA7"/>
    <w:rsid w:val="00B4400C"/>
    <w:rsid w:val="00B448D2"/>
    <w:rsid w:val="00B44E9B"/>
    <w:rsid w:val="00B4510D"/>
    <w:rsid w:val="00B468F6"/>
    <w:rsid w:val="00B5017F"/>
    <w:rsid w:val="00B50A20"/>
    <w:rsid w:val="00B51783"/>
    <w:rsid w:val="00B52AF3"/>
    <w:rsid w:val="00B547FE"/>
    <w:rsid w:val="00B55183"/>
    <w:rsid w:val="00B55497"/>
    <w:rsid w:val="00B556AF"/>
    <w:rsid w:val="00B55AAD"/>
    <w:rsid w:val="00B5627E"/>
    <w:rsid w:val="00B575CD"/>
    <w:rsid w:val="00B62E63"/>
    <w:rsid w:val="00B64263"/>
    <w:rsid w:val="00B64304"/>
    <w:rsid w:val="00B665F8"/>
    <w:rsid w:val="00B66BE5"/>
    <w:rsid w:val="00B7027F"/>
    <w:rsid w:val="00B71150"/>
    <w:rsid w:val="00B71AA9"/>
    <w:rsid w:val="00B753A0"/>
    <w:rsid w:val="00B773E4"/>
    <w:rsid w:val="00B77494"/>
    <w:rsid w:val="00B7755F"/>
    <w:rsid w:val="00B81385"/>
    <w:rsid w:val="00B81467"/>
    <w:rsid w:val="00B826C0"/>
    <w:rsid w:val="00B834E3"/>
    <w:rsid w:val="00B83EA0"/>
    <w:rsid w:val="00B8455E"/>
    <w:rsid w:val="00B84801"/>
    <w:rsid w:val="00B85A9E"/>
    <w:rsid w:val="00B85C21"/>
    <w:rsid w:val="00B8684C"/>
    <w:rsid w:val="00B86AC2"/>
    <w:rsid w:val="00B8706A"/>
    <w:rsid w:val="00B87883"/>
    <w:rsid w:val="00B90808"/>
    <w:rsid w:val="00B91142"/>
    <w:rsid w:val="00B91493"/>
    <w:rsid w:val="00B91798"/>
    <w:rsid w:val="00B91ECF"/>
    <w:rsid w:val="00B92DCE"/>
    <w:rsid w:val="00B930CD"/>
    <w:rsid w:val="00B9346B"/>
    <w:rsid w:val="00B93804"/>
    <w:rsid w:val="00B94061"/>
    <w:rsid w:val="00BA05C8"/>
    <w:rsid w:val="00BA0B56"/>
    <w:rsid w:val="00BA0C39"/>
    <w:rsid w:val="00BA131B"/>
    <w:rsid w:val="00BA2173"/>
    <w:rsid w:val="00BA41B9"/>
    <w:rsid w:val="00BA5585"/>
    <w:rsid w:val="00BA5BA3"/>
    <w:rsid w:val="00BA7371"/>
    <w:rsid w:val="00BB0736"/>
    <w:rsid w:val="00BB0BB1"/>
    <w:rsid w:val="00BB0D1D"/>
    <w:rsid w:val="00BB0ECB"/>
    <w:rsid w:val="00BB16A2"/>
    <w:rsid w:val="00BB1E40"/>
    <w:rsid w:val="00BB2139"/>
    <w:rsid w:val="00BB2DEB"/>
    <w:rsid w:val="00BB2F41"/>
    <w:rsid w:val="00BB61CA"/>
    <w:rsid w:val="00BB71B2"/>
    <w:rsid w:val="00BB7237"/>
    <w:rsid w:val="00BB7658"/>
    <w:rsid w:val="00BB797A"/>
    <w:rsid w:val="00BB7D6C"/>
    <w:rsid w:val="00BB7DD3"/>
    <w:rsid w:val="00BC08A1"/>
    <w:rsid w:val="00BC10B4"/>
    <w:rsid w:val="00BC154F"/>
    <w:rsid w:val="00BC1CA3"/>
    <w:rsid w:val="00BC21E6"/>
    <w:rsid w:val="00BC2ADC"/>
    <w:rsid w:val="00BC2ED3"/>
    <w:rsid w:val="00BC3025"/>
    <w:rsid w:val="00BC46E5"/>
    <w:rsid w:val="00BC4A26"/>
    <w:rsid w:val="00BC5725"/>
    <w:rsid w:val="00BC6025"/>
    <w:rsid w:val="00BC6062"/>
    <w:rsid w:val="00BC620C"/>
    <w:rsid w:val="00BC747E"/>
    <w:rsid w:val="00BC7E8B"/>
    <w:rsid w:val="00BC7E97"/>
    <w:rsid w:val="00BD0A8F"/>
    <w:rsid w:val="00BD195C"/>
    <w:rsid w:val="00BD1BDE"/>
    <w:rsid w:val="00BD2590"/>
    <w:rsid w:val="00BD4229"/>
    <w:rsid w:val="00BD49FA"/>
    <w:rsid w:val="00BD52AA"/>
    <w:rsid w:val="00BD5B87"/>
    <w:rsid w:val="00BD6328"/>
    <w:rsid w:val="00BD720A"/>
    <w:rsid w:val="00BD7F47"/>
    <w:rsid w:val="00BE04E9"/>
    <w:rsid w:val="00BE09F4"/>
    <w:rsid w:val="00BE1177"/>
    <w:rsid w:val="00BE28E5"/>
    <w:rsid w:val="00BE2BBC"/>
    <w:rsid w:val="00BE3452"/>
    <w:rsid w:val="00BE3C8C"/>
    <w:rsid w:val="00BE3EC9"/>
    <w:rsid w:val="00BE41B1"/>
    <w:rsid w:val="00BE4793"/>
    <w:rsid w:val="00BE5542"/>
    <w:rsid w:val="00BE6234"/>
    <w:rsid w:val="00BE66D7"/>
    <w:rsid w:val="00BE6F56"/>
    <w:rsid w:val="00BE7BD3"/>
    <w:rsid w:val="00BE7F8F"/>
    <w:rsid w:val="00BF2669"/>
    <w:rsid w:val="00BF2ECC"/>
    <w:rsid w:val="00BF3DED"/>
    <w:rsid w:val="00BF5347"/>
    <w:rsid w:val="00BF5C85"/>
    <w:rsid w:val="00BF5DEA"/>
    <w:rsid w:val="00BF6479"/>
    <w:rsid w:val="00BF77CB"/>
    <w:rsid w:val="00BF7CFA"/>
    <w:rsid w:val="00BF7D33"/>
    <w:rsid w:val="00C05692"/>
    <w:rsid w:val="00C05DEE"/>
    <w:rsid w:val="00C06637"/>
    <w:rsid w:val="00C06816"/>
    <w:rsid w:val="00C10614"/>
    <w:rsid w:val="00C10650"/>
    <w:rsid w:val="00C117EB"/>
    <w:rsid w:val="00C121BE"/>
    <w:rsid w:val="00C127B3"/>
    <w:rsid w:val="00C12BDA"/>
    <w:rsid w:val="00C12F21"/>
    <w:rsid w:val="00C13704"/>
    <w:rsid w:val="00C14132"/>
    <w:rsid w:val="00C143EE"/>
    <w:rsid w:val="00C14F7A"/>
    <w:rsid w:val="00C1500D"/>
    <w:rsid w:val="00C15B43"/>
    <w:rsid w:val="00C15EA4"/>
    <w:rsid w:val="00C17146"/>
    <w:rsid w:val="00C17428"/>
    <w:rsid w:val="00C21D29"/>
    <w:rsid w:val="00C22BBC"/>
    <w:rsid w:val="00C23CEC"/>
    <w:rsid w:val="00C24B81"/>
    <w:rsid w:val="00C2584B"/>
    <w:rsid w:val="00C25B59"/>
    <w:rsid w:val="00C273CA"/>
    <w:rsid w:val="00C34E3E"/>
    <w:rsid w:val="00C369B4"/>
    <w:rsid w:val="00C3714D"/>
    <w:rsid w:val="00C37BE5"/>
    <w:rsid w:val="00C41687"/>
    <w:rsid w:val="00C4377E"/>
    <w:rsid w:val="00C46D55"/>
    <w:rsid w:val="00C50096"/>
    <w:rsid w:val="00C518D4"/>
    <w:rsid w:val="00C51D5E"/>
    <w:rsid w:val="00C52926"/>
    <w:rsid w:val="00C52F9F"/>
    <w:rsid w:val="00C5330C"/>
    <w:rsid w:val="00C534B7"/>
    <w:rsid w:val="00C5355C"/>
    <w:rsid w:val="00C5403D"/>
    <w:rsid w:val="00C55C9C"/>
    <w:rsid w:val="00C56137"/>
    <w:rsid w:val="00C57273"/>
    <w:rsid w:val="00C57AFF"/>
    <w:rsid w:val="00C57D4B"/>
    <w:rsid w:val="00C603B1"/>
    <w:rsid w:val="00C607A2"/>
    <w:rsid w:val="00C609F5"/>
    <w:rsid w:val="00C6192E"/>
    <w:rsid w:val="00C61C0E"/>
    <w:rsid w:val="00C630AD"/>
    <w:rsid w:val="00C63512"/>
    <w:rsid w:val="00C63AE2"/>
    <w:rsid w:val="00C64829"/>
    <w:rsid w:val="00C6748C"/>
    <w:rsid w:val="00C67D85"/>
    <w:rsid w:val="00C70A69"/>
    <w:rsid w:val="00C7108E"/>
    <w:rsid w:val="00C72361"/>
    <w:rsid w:val="00C72D59"/>
    <w:rsid w:val="00C739C9"/>
    <w:rsid w:val="00C74A3F"/>
    <w:rsid w:val="00C752B3"/>
    <w:rsid w:val="00C7631C"/>
    <w:rsid w:val="00C80AA7"/>
    <w:rsid w:val="00C81848"/>
    <w:rsid w:val="00C82431"/>
    <w:rsid w:val="00C843E5"/>
    <w:rsid w:val="00C85345"/>
    <w:rsid w:val="00C86B16"/>
    <w:rsid w:val="00C87E5F"/>
    <w:rsid w:val="00C87F2F"/>
    <w:rsid w:val="00C930A0"/>
    <w:rsid w:val="00C93C9A"/>
    <w:rsid w:val="00C94043"/>
    <w:rsid w:val="00C9441E"/>
    <w:rsid w:val="00C95CD4"/>
    <w:rsid w:val="00C96515"/>
    <w:rsid w:val="00C9669E"/>
    <w:rsid w:val="00C97969"/>
    <w:rsid w:val="00C979B7"/>
    <w:rsid w:val="00C97EAA"/>
    <w:rsid w:val="00CA02E5"/>
    <w:rsid w:val="00CA09CB"/>
    <w:rsid w:val="00CA1759"/>
    <w:rsid w:val="00CA20AE"/>
    <w:rsid w:val="00CA24EB"/>
    <w:rsid w:val="00CA25BE"/>
    <w:rsid w:val="00CA3CA1"/>
    <w:rsid w:val="00CA640B"/>
    <w:rsid w:val="00CA6BE8"/>
    <w:rsid w:val="00CA723E"/>
    <w:rsid w:val="00CA79F6"/>
    <w:rsid w:val="00CB1104"/>
    <w:rsid w:val="00CB26CB"/>
    <w:rsid w:val="00CB3F05"/>
    <w:rsid w:val="00CB4B90"/>
    <w:rsid w:val="00CB4EFC"/>
    <w:rsid w:val="00CB5808"/>
    <w:rsid w:val="00CB64C9"/>
    <w:rsid w:val="00CB69E6"/>
    <w:rsid w:val="00CB7182"/>
    <w:rsid w:val="00CC1FE3"/>
    <w:rsid w:val="00CC2179"/>
    <w:rsid w:val="00CC2C1C"/>
    <w:rsid w:val="00CC3411"/>
    <w:rsid w:val="00CC3809"/>
    <w:rsid w:val="00CC3A24"/>
    <w:rsid w:val="00CC3D40"/>
    <w:rsid w:val="00CC4603"/>
    <w:rsid w:val="00CC46E9"/>
    <w:rsid w:val="00CC4F43"/>
    <w:rsid w:val="00CC51F6"/>
    <w:rsid w:val="00CC52B5"/>
    <w:rsid w:val="00CC6701"/>
    <w:rsid w:val="00CD0341"/>
    <w:rsid w:val="00CD0DED"/>
    <w:rsid w:val="00CD1EC1"/>
    <w:rsid w:val="00CD45CE"/>
    <w:rsid w:val="00CD5543"/>
    <w:rsid w:val="00CD5676"/>
    <w:rsid w:val="00CD69D6"/>
    <w:rsid w:val="00CE0160"/>
    <w:rsid w:val="00CE0390"/>
    <w:rsid w:val="00CE11A4"/>
    <w:rsid w:val="00CE1B32"/>
    <w:rsid w:val="00CE432C"/>
    <w:rsid w:val="00CE4EED"/>
    <w:rsid w:val="00CE593E"/>
    <w:rsid w:val="00CE5B87"/>
    <w:rsid w:val="00CE6E21"/>
    <w:rsid w:val="00CE7267"/>
    <w:rsid w:val="00CE7F6B"/>
    <w:rsid w:val="00CF06D1"/>
    <w:rsid w:val="00CF244E"/>
    <w:rsid w:val="00CF25E8"/>
    <w:rsid w:val="00CF2602"/>
    <w:rsid w:val="00CF385F"/>
    <w:rsid w:val="00CF409D"/>
    <w:rsid w:val="00CF561E"/>
    <w:rsid w:val="00CF5BC2"/>
    <w:rsid w:val="00CF6C1F"/>
    <w:rsid w:val="00CF745E"/>
    <w:rsid w:val="00CF7B81"/>
    <w:rsid w:val="00D000D2"/>
    <w:rsid w:val="00D0136C"/>
    <w:rsid w:val="00D01659"/>
    <w:rsid w:val="00D01D3C"/>
    <w:rsid w:val="00D0249A"/>
    <w:rsid w:val="00D0299F"/>
    <w:rsid w:val="00D05B34"/>
    <w:rsid w:val="00D05E7C"/>
    <w:rsid w:val="00D061AC"/>
    <w:rsid w:val="00D07D49"/>
    <w:rsid w:val="00D07DC7"/>
    <w:rsid w:val="00D10420"/>
    <w:rsid w:val="00D11E79"/>
    <w:rsid w:val="00D14639"/>
    <w:rsid w:val="00D148BF"/>
    <w:rsid w:val="00D14C32"/>
    <w:rsid w:val="00D15725"/>
    <w:rsid w:val="00D17245"/>
    <w:rsid w:val="00D174CA"/>
    <w:rsid w:val="00D205A3"/>
    <w:rsid w:val="00D20C70"/>
    <w:rsid w:val="00D21EE7"/>
    <w:rsid w:val="00D22BBF"/>
    <w:rsid w:val="00D23AC2"/>
    <w:rsid w:val="00D2430F"/>
    <w:rsid w:val="00D2516B"/>
    <w:rsid w:val="00D27486"/>
    <w:rsid w:val="00D27BFF"/>
    <w:rsid w:val="00D331FF"/>
    <w:rsid w:val="00D3386A"/>
    <w:rsid w:val="00D33E54"/>
    <w:rsid w:val="00D34198"/>
    <w:rsid w:val="00D361E3"/>
    <w:rsid w:val="00D3658C"/>
    <w:rsid w:val="00D370A8"/>
    <w:rsid w:val="00D37CC7"/>
    <w:rsid w:val="00D40EF6"/>
    <w:rsid w:val="00D41BB0"/>
    <w:rsid w:val="00D4231A"/>
    <w:rsid w:val="00D424BE"/>
    <w:rsid w:val="00D42B90"/>
    <w:rsid w:val="00D4355B"/>
    <w:rsid w:val="00D43E14"/>
    <w:rsid w:val="00D44629"/>
    <w:rsid w:val="00D44DD1"/>
    <w:rsid w:val="00D458CB"/>
    <w:rsid w:val="00D46665"/>
    <w:rsid w:val="00D476E8"/>
    <w:rsid w:val="00D47A32"/>
    <w:rsid w:val="00D5002B"/>
    <w:rsid w:val="00D505DB"/>
    <w:rsid w:val="00D514C9"/>
    <w:rsid w:val="00D51806"/>
    <w:rsid w:val="00D51F9F"/>
    <w:rsid w:val="00D52EDB"/>
    <w:rsid w:val="00D52FAB"/>
    <w:rsid w:val="00D5310A"/>
    <w:rsid w:val="00D5379B"/>
    <w:rsid w:val="00D53800"/>
    <w:rsid w:val="00D55063"/>
    <w:rsid w:val="00D550BF"/>
    <w:rsid w:val="00D55A0D"/>
    <w:rsid w:val="00D566D0"/>
    <w:rsid w:val="00D60014"/>
    <w:rsid w:val="00D60CF2"/>
    <w:rsid w:val="00D60EE0"/>
    <w:rsid w:val="00D6232F"/>
    <w:rsid w:val="00D62352"/>
    <w:rsid w:val="00D62517"/>
    <w:rsid w:val="00D630C2"/>
    <w:rsid w:val="00D637A1"/>
    <w:rsid w:val="00D63CDB"/>
    <w:rsid w:val="00D646A7"/>
    <w:rsid w:val="00D65706"/>
    <w:rsid w:val="00D6797E"/>
    <w:rsid w:val="00D70A13"/>
    <w:rsid w:val="00D70B2D"/>
    <w:rsid w:val="00D71687"/>
    <w:rsid w:val="00D71F2C"/>
    <w:rsid w:val="00D72DFD"/>
    <w:rsid w:val="00D734E5"/>
    <w:rsid w:val="00D73763"/>
    <w:rsid w:val="00D74889"/>
    <w:rsid w:val="00D74D2D"/>
    <w:rsid w:val="00D75368"/>
    <w:rsid w:val="00D75782"/>
    <w:rsid w:val="00D75C39"/>
    <w:rsid w:val="00D75E8F"/>
    <w:rsid w:val="00D7616F"/>
    <w:rsid w:val="00D76878"/>
    <w:rsid w:val="00D76B48"/>
    <w:rsid w:val="00D76C97"/>
    <w:rsid w:val="00D80AC6"/>
    <w:rsid w:val="00D823EB"/>
    <w:rsid w:val="00D82A59"/>
    <w:rsid w:val="00D8317A"/>
    <w:rsid w:val="00D8362D"/>
    <w:rsid w:val="00D8428A"/>
    <w:rsid w:val="00D842DB"/>
    <w:rsid w:val="00D86A76"/>
    <w:rsid w:val="00D871E0"/>
    <w:rsid w:val="00D87A32"/>
    <w:rsid w:val="00D87D1E"/>
    <w:rsid w:val="00D90520"/>
    <w:rsid w:val="00D9084E"/>
    <w:rsid w:val="00D91BEA"/>
    <w:rsid w:val="00D929F3"/>
    <w:rsid w:val="00D92B28"/>
    <w:rsid w:val="00D92C75"/>
    <w:rsid w:val="00D92F05"/>
    <w:rsid w:val="00D931D8"/>
    <w:rsid w:val="00D93B0F"/>
    <w:rsid w:val="00D93E49"/>
    <w:rsid w:val="00D94143"/>
    <w:rsid w:val="00D9455D"/>
    <w:rsid w:val="00D94BD8"/>
    <w:rsid w:val="00D95CCD"/>
    <w:rsid w:val="00D97D9E"/>
    <w:rsid w:val="00DA0E5F"/>
    <w:rsid w:val="00DA155A"/>
    <w:rsid w:val="00DA17F7"/>
    <w:rsid w:val="00DA1EC6"/>
    <w:rsid w:val="00DA2188"/>
    <w:rsid w:val="00DA3DBC"/>
    <w:rsid w:val="00DA3DD0"/>
    <w:rsid w:val="00DA4218"/>
    <w:rsid w:val="00DA4621"/>
    <w:rsid w:val="00DA4DC8"/>
    <w:rsid w:val="00DA5A3E"/>
    <w:rsid w:val="00DA5F0D"/>
    <w:rsid w:val="00DA7A5A"/>
    <w:rsid w:val="00DB06A8"/>
    <w:rsid w:val="00DB1845"/>
    <w:rsid w:val="00DB18D5"/>
    <w:rsid w:val="00DB1E77"/>
    <w:rsid w:val="00DB1EB5"/>
    <w:rsid w:val="00DB2B3C"/>
    <w:rsid w:val="00DB2B40"/>
    <w:rsid w:val="00DB32E0"/>
    <w:rsid w:val="00DB3F65"/>
    <w:rsid w:val="00DB45DA"/>
    <w:rsid w:val="00DB5491"/>
    <w:rsid w:val="00DB59FF"/>
    <w:rsid w:val="00DB6107"/>
    <w:rsid w:val="00DB6662"/>
    <w:rsid w:val="00DB66C3"/>
    <w:rsid w:val="00DB6F0A"/>
    <w:rsid w:val="00DB7BA2"/>
    <w:rsid w:val="00DC133F"/>
    <w:rsid w:val="00DC219B"/>
    <w:rsid w:val="00DC32D6"/>
    <w:rsid w:val="00DC3BC0"/>
    <w:rsid w:val="00DC3D6B"/>
    <w:rsid w:val="00DC41BF"/>
    <w:rsid w:val="00DC6BED"/>
    <w:rsid w:val="00DD089B"/>
    <w:rsid w:val="00DD1996"/>
    <w:rsid w:val="00DD2B67"/>
    <w:rsid w:val="00DD3272"/>
    <w:rsid w:val="00DD4697"/>
    <w:rsid w:val="00DD48DA"/>
    <w:rsid w:val="00DD4D80"/>
    <w:rsid w:val="00DD5282"/>
    <w:rsid w:val="00DD572E"/>
    <w:rsid w:val="00DD5939"/>
    <w:rsid w:val="00DD5B58"/>
    <w:rsid w:val="00DD5F83"/>
    <w:rsid w:val="00DD68BA"/>
    <w:rsid w:val="00DE0164"/>
    <w:rsid w:val="00DE25D7"/>
    <w:rsid w:val="00DE265D"/>
    <w:rsid w:val="00DE2868"/>
    <w:rsid w:val="00DE2C09"/>
    <w:rsid w:val="00DE351B"/>
    <w:rsid w:val="00DE41D9"/>
    <w:rsid w:val="00DE5DD7"/>
    <w:rsid w:val="00DE5E60"/>
    <w:rsid w:val="00DE6047"/>
    <w:rsid w:val="00DE6F12"/>
    <w:rsid w:val="00DF03B0"/>
    <w:rsid w:val="00DF11BB"/>
    <w:rsid w:val="00DF23C2"/>
    <w:rsid w:val="00DF2C8A"/>
    <w:rsid w:val="00DF2D09"/>
    <w:rsid w:val="00DF332B"/>
    <w:rsid w:val="00DF37DD"/>
    <w:rsid w:val="00DF393C"/>
    <w:rsid w:val="00DF3AB0"/>
    <w:rsid w:val="00DF3D8B"/>
    <w:rsid w:val="00DF3F25"/>
    <w:rsid w:val="00DF41C3"/>
    <w:rsid w:val="00DF482E"/>
    <w:rsid w:val="00DF58B7"/>
    <w:rsid w:val="00DF594A"/>
    <w:rsid w:val="00DF6169"/>
    <w:rsid w:val="00DF67B6"/>
    <w:rsid w:val="00DF6849"/>
    <w:rsid w:val="00E00811"/>
    <w:rsid w:val="00E00FFD"/>
    <w:rsid w:val="00E01E50"/>
    <w:rsid w:val="00E02253"/>
    <w:rsid w:val="00E0270F"/>
    <w:rsid w:val="00E04F90"/>
    <w:rsid w:val="00E0551E"/>
    <w:rsid w:val="00E05C78"/>
    <w:rsid w:val="00E06718"/>
    <w:rsid w:val="00E06773"/>
    <w:rsid w:val="00E07019"/>
    <w:rsid w:val="00E0720A"/>
    <w:rsid w:val="00E10580"/>
    <w:rsid w:val="00E10C05"/>
    <w:rsid w:val="00E10FD5"/>
    <w:rsid w:val="00E116EF"/>
    <w:rsid w:val="00E128BE"/>
    <w:rsid w:val="00E12A5D"/>
    <w:rsid w:val="00E133C1"/>
    <w:rsid w:val="00E14285"/>
    <w:rsid w:val="00E14CBB"/>
    <w:rsid w:val="00E158DE"/>
    <w:rsid w:val="00E16268"/>
    <w:rsid w:val="00E16A1F"/>
    <w:rsid w:val="00E17C5B"/>
    <w:rsid w:val="00E20BD6"/>
    <w:rsid w:val="00E2118B"/>
    <w:rsid w:val="00E22017"/>
    <w:rsid w:val="00E2243C"/>
    <w:rsid w:val="00E22542"/>
    <w:rsid w:val="00E22AFD"/>
    <w:rsid w:val="00E22D0E"/>
    <w:rsid w:val="00E24AE6"/>
    <w:rsid w:val="00E25026"/>
    <w:rsid w:val="00E25AA1"/>
    <w:rsid w:val="00E26014"/>
    <w:rsid w:val="00E26609"/>
    <w:rsid w:val="00E275EB"/>
    <w:rsid w:val="00E27630"/>
    <w:rsid w:val="00E2794C"/>
    <w:rsid w:val="00E31A94"/>
    <w:rsid w:val="00E323BC"/>
    <w:rsid w:val="00E326F5"/>
    <w:rsid w:val="00E32957"/>
    <w:rsid w:val="00E32BFE"/>
    <w:rsid w:val="00E336CA"/>
    <w:rsid w:val="00E3394C"/>
    <w:rsid w:val="00E3464D"/>
    <w:rsid w:val="00E3525F"/>
    <w:rsid w:val="00E353BE"/>
    <w:rsid w:val="00E356FE"/>
    <w:rsid w:val="00E36474"/>
    <w:rsid w:val="00E40758"/>
    <w:rsid w:val="00E417BF"/>
    <w:rsid w:val="00E4354E"/>
    <w:rsid w:val="00E4373E"/>
    <w:rsid w:val="00E458E0"/>
    <w:rsid w:val="00E46425"/>
    <w:rsid w:val="00E47A67"/>
    <w:rsid w:val="00E5024F"/>
    <w:rsid w:val="00E509C4"/>
    <w:rsid w:val="00E51A89"/>
    <w:rsid w:val="00E51F34"/>
    <w:rsid w:val="00E51F57"/>
    <w:rsid w:val="00E52281"/>
    <w:rsid w:val="00E52842"/>
    <w:rsid w:val="00E53171"/>
    <w:rsid w:val="00E536D4"/>
    <w:rsid w:val="00E55848"/>
    <w:rsid w:val="00E56F22"/>
    <w:rsid w:val="00E57F53"/>
    <w:rsid w:val="00E60B20"/>
    <w:rsid w:val="00E61345"/>
    <w:rsid w:val="00E62819"/>
    <w:rsid w:val="00E62D1C"/>
    <w:rsid w:val="00E63B21"/>
    <w:rsid w:val="00E63EC0"/>
    <w:rsid w:val="00E656ED"/>
    <w:rsid w:val="00E65B61"/>
    <w:rsid w:val="00E661A2"/>
    <w:rsid w:val="00E674EE"/>
    <w:rsid w:val="00E67593"/>
    <w:rsid w:val="00E677BC"/>
    <w:rsid w:val="00E70E05"/>
    <w:rsid w:val="00E71F78"/>
    <w:rsid w:val="00E72B83"/>
    <w:rsid w:val="00E74990"/>
    <w:rsid w:val="00E74A5B"/>
    <w:rsid w:val="00E74B9D"/>
    <w:rsid w:val="00E753DB"/>
    <w:rsid w:val="00E76054"/>
    <w:rsid w:val="00E77123"/>
    <w:rsid w:val="00E829A1"/>
    <w:rsid w:val="00E82B1F"/>
    <w:rsid w:val="00E83FF5"/>
    <w:rsid w:val="00E84E03"/>
    <w:rsid w:val="00E84E50"/>
    <w:rsid w:val="00E85B6A"/>
    <w:rsid w:val="00E86471"/>
    <w:rsid w:val="00E865A0"/>
    <w:rsid w:val="00E874BC"/>
    <w:rsid w:val="00E875B7"/>
    <w:rsid w:val="00E91220"/>
    <w:rsid w:val="00E91C29"/>
    <w:rsid w:val="00E91D0D"/>
    <w:rsid w:val="00E9345C"/>
    <w:rsid w:val="00E93677"/>
    <w:rsid w:val="00E9463B"/>
    <w:rsid w:val="00E95A50"/>
    <w:rsid w:val="00E966FB"/>
    <w:rsid w:val="00E9687D"/>
    <w:rsid w:val="00E96FB0"/>
    <w:rsid w:val="00E971C8"/>
    <w:rsid w:val="00E97964"/>
    <w:rsid w:val="00EA0379"/>
    <w:rsid w:val="00EA04C9"/>
    <w:rsid w:val="00EA099C"/>
    <w:rsid w:val="00EA1690"/>
    <w:rsid w:val="00EA1F6E"/>
    <w:rsid w:val="00EA3A61"/>
    <w:rsid w:val="00EA3C31"/>
    <w:rsid w:val="00EA40DB"/>
    <w:rsid w:val="00EA6510"/>
    <w:rsid w:val="00EA685C"/>
    <w:rsid w:val="00EB00D1"/>
    <w:rsid w:val="00EB010C"/>
    <w:rsid w:val="00EB0A49"/>
    <w:rsid w:val="00EB14A6"/>
    <w:rsid w:val="00EB3178"/>
    <w:rsid w:val="00EB32EF"/>
    <w:rsid w:val="00EB34A4"/>
    <w:rsid w:val="00EB34C6"/>
    <w:rsid w:val="00EB3814"/>
    <w:rsid w:val="00EB3819"/>
    <w:rsid w:val="00EB40EA"/>
    <w:rsid w:val="00EB4B66"/>
    <w:rsid w:val="00EB547D"/>
    <w:rsid w:val="00EB5E5D"/>
    <w:rsid w:val="00EB7232"/>
    <w:rsid w:val="00EC0327"/>
    <w:rsid w:val="00EC071D"/>
    <w:rsid w:val="00EC1969"/>
    <w:rsid w:val="00EC1BEC"/>
    <w:rsid w:val="00EC2A8E"/>
    <w:rsid w:val="00EC2D4A"/>
    <w:rsid w:val="00EC3BED"/>
    <w:rsid w:val="00EC4158"/>
    <w:rsid w:val="00EC46F1"/>
    <w:rsid w:val="00EC4B0C"/>
    <w:rsid w:val="00EC60FC"/>
    <w:rsid w:val="00EC772D"/>
    <w:rsid w:val="00ED00D8"/>
    <w:rsid w:val="00ED0155"/>
    <w:rsid w:val="00ED1132"/>
    <w:rsid w:val="00ED1E42"/>
    <w:rsid w:val="00ED23FC"/>
    <w:rsid w:val="00ED290E"/>
    <w:rsid w:val="00ED2CAF"/>
    <w:rsid w:val="00ED44DC"/>
    <w:rsid w:val="00ED503E"/>
    <w:rsid w:val="00ED51E1"/>
    <w:rsid w:val="00ED5606"/>
    <w:rsid w:val="00ED5A68"/>
    <w:rsid w:val="00ED6130"/>
    <w:rsid w:val="00ED6C3B"/>
    <w:rsid w:val="00ED6EDB"/>
    <w:rsid w:val="00EE19A9"/>
    <w:rsid w:val="00EE1C35"/>
    <w:rsid w:val="00EE1F8B"/>
    <w:rsid w:val="00EE30DA"/>
    <w:rsid w:val="00EE3237"/>
    <w:rsid w:val="00EE355F"/>
    <w:rsid w:val="00EE3959"/>
    <w:rsid w:val="00EE39E9"/>
    <w:rsid w:val="00EE3BA6"/>
    <w:rsid w:val="00EE3E1A"/>
    <w:rsid w:val="00EE4F1D"/>
    <w:rsid w:val="00EE50D9"/>
    <w:rsid w:val="00EE5EED"/>
    <w:rsid w:val="00EE64F4"/>
    <w:rsid w:val="00EE6AEB"/>
    <w:rsid w:val="00EE7ABF"/>
    <w:rsid w:val="00EF0018"/>
    <w:rsid w:val="00EF2338"/>
    <w:rsid w:val="00EF2853"/>
    <w:rsid w:val="00EF3177"/>
    <w:rsid w:val="00EF4146"/>
    <w:rsid w:val="00EF42E4"/>
    <w:rsid w:val="00EF50B9"/>
    <w:rsid w:val="00EF5531"/>
    <w:rsid w:val="00EF5D4E"/>
    <w:rsid w:val="00EF692A"/>
    <w:rsid w:val="00EF7791"/>
    <w:rsid w:val="00EF78DE"/>
    <w:rsid w:val="00F000F4"/>
    <w:rsid w:val="00F01380"/>
    <w:rsid w:val="00F0154D"/>
    <w:rsid w:val="00F0157C"/>
    <w:rsid w:val="00F028FA"/>
    <w:rsid w:val="00F02A2E"/>
    <w:rsid w:val="00F03A93"/>
    <w:rsid w:val="00F040CF"/>
    <w:rsid w:val="00F052DD"/>
    <w:rsid w:val="00F06FAE"/>
    <w:rsid w:val="00F07389"/>
    <w:rsid w:val="00F10567"/>
    <w:rsid w:val="00F10FFE"/>
    <w:rsid w:val="00F13510"/>
    <w:rsid w:val="00F147A0"/>
    <w:rsid w:val="00F14A8D"/>
    <w:rsid w:val="00F14E74"/>
    <w:rsid w:val="00F166CB"/>
    <w:rsid w:val="00F16DB6"/>
    <w:rsid w:val="00F17A7D"/>
    <w:rsid w:val="00F20D87"/>
    <w:rsid w:val="00F23A40"/>
    <w:rsid w:val="00F23FF8"/>
    <w:rsid w:val="00F24509"/>
    <w:rsid w:val="00F2452F"/>
    <w:rsid w:val="00F25840"/>
    <w:rsid w:val="00F2598A"/>
    <w:rsid w:val="00F25AC1"/>
    <w:rsid w:val="00F30490"/>
    <w:rsid w:val="00F3101E"/>
    <w:rsid w:val="00F31325"/>
    <w:rsid w:val="00F32AE8"/>
    <w:rsid w:val="00F32AEB"/>
    <w:rsid w:val="00F33AE7"/>
    <w:rsid w:val="00F33EF7"/>
    <w:rsid w:val="00F3428E"/>
    <w:rsid w:val="00F34F9A"/>
    <w:rsid w:val="00F373F7"/>
    <w:rsid w:val="00F4072B"/>
    <w:rsid w:val="00F41DC0"/>
    <w:rsid w:val="00F4278C"/>
    <w:rsid w:val="00F42BD0"/>
    <w:rsid w:val="00F43DB2"/>
    <w:rsid w:val="00F44177"/>
    <w:rsid w:val="00F4639A"/>
    <w:rsid w:val="00F463C4"/>
    <w:rsid w:val="00F46A91"/>
    <w:rsid w:val="00F470EE"/>
    <w:rsid w:val="00F473BF"/>
    <w:rsid w:val="00F51EBD"/>
    <w:rsid w:val="00F52411"/>
    <w:rsid w:val="00F5255C"/>
    <w:rsid w:val="00F52957"/>
    <w:rsid w:val="00F52C46"/>
    <w:rsid w:val="00F5304D"/>
    <w:rsid w:val="00F5314B"/>
    <w:rsid w:val="00F54CD9"/>
    <w:rsid w:val="00F54DE7"/>
    <w:rsid w:val="00F568DA"/>
    <w:rsid w:val="00F573C7"/>
    <w:rsid w:val="00F57504"/>
    <w:rsid w:val="00F6004D"/>
    <w:rsid w:val="00F60870"/>
    <w:rsid w:val="00F60EB9"/>
    <w:rsid w:val="00F60F45"/>
    <w:rsid w:val="00F60F56"/>
    <w:rsid w:val="00F60F78"/>
    <w:rsid w:val="00F616CD"/>
    <w:rsid w:val="00F62B7B"/>
    <w:rsid w:val="00F631CA"/>
    <w:rsid w:val="00F635D0"/>
    <w:rsid w:val="00F64663"/>
    <w:rsid w:val="00F64F12"/>
    <w:rsid w:val="00F65853"/>
    <w:rsid w:val="00F65B6A"/>
    <w:rsid w:val="00F66533"/>
    <w:rsid w:val="00F67955"/>
    <w:rsid w:val="00F70436"/>
    <w:rsid w:val="00F706B6"/>
    <w:rsid w:val="00F726B3"/>
    <w:rsid w:val="00F72D30"/>
    <w:rsid w:val="00F7359A"/>
    <w:rsid w:val="00F7475D"/>
    <w:rsid w:val="00F74833"/>
    <w:rsid w:val="00F74AB0"/>
    <w:rsid w:val="00F75085"/>
    <w:rsid w:val="00F763DF"/>
    <w:rsid w:val="00F80266"/>
    <w:rsid w:val="00F80408"/>
    <w:rsid w:val="00F805E5"/>
    <w:rsid w:val="00F806F2"/>
    <w:rsid w:val="00F80B77"/>
    <w:rsid w:val="00F80F16"/>
    <w:rsid w:val="00F8265B"/>
    <w:rsid w:val="00F82CAF"/>
    <w:rsid w:val="00F84D01"/>
    <w:rsid w:val="00F8509C"/>
    <w:rsid w:val="00F857E5"/>
    <w:rsid w:val="00F85B46"/>
    <w:rsid w:val="00F85C8E"/>
    <w:rsid w:val="00F85F22"/>
    <w:rsid w:val="00F8600E"/>
    <w:rsid w:val="00F871D1"/>
    <w:rsid w:val="00F873FD"/>
    <w:rsid w:val="00F9125C"/>
    <w:rsid w:val="00F92696"/>
    <w:rsid w:val="00F929D9"/>
    <w:rsid w:val="00F92A15"/>
    <w:rsid w:val="00F92A2B"/>
    <w:rsid w:val="00F93289"/>
    <w:rsid w:val="00F93C5B"/>
    <w:rsid w:val="00F945D4"/>
    <w:rsid w:val="00F95A88"/>
    <w:rsid w:val="00F967CF"/>
    <w:rsid w:val="00FA075C"/>
    <w:rsid w:val="00FA0A1C"/>
    <w:rsid w:val="00FA14EF"/>
    <w:rsid w:val="00FA19B0"/>
    <w:rsid w:val="00FA2AFA"/>
    <w:rsid w:val="00FA2E95"/>
    <w:rsid w:val="00FA2EE7"/>
    <w:rsid w:val="00FA3382"/>
    <w:rsid w:val="00FA3561"/>
    <w:rsid w:val="00FA362F"/>
    <w:rsid w:val="00FA52C7"/>
    <w:rsid w:val="00FA535F"/>
    <w:rsid w:val="00FA58B9"/>
    <w:rsid w:val="00FA5972"/>
    <w:rsid w:val="00FA5DF7"/>
    <w:rsid w:val="00FA60BA"/>
    <w:rsid w:val="00FA6592"/>
    <w:rsid w:val="00FA69C2"/>
    <w:rsid w:val="00FA6A7A"/>
    <w:rsid w:val="00FA6B51"/>
    <w:rsid w:val="00FA6C12"/>
    <w:rsid w:val="00FB22EA"/>
    <w:rsid w:val="00FB3751"/>
    <w:rsid w:val="00FB3B86"/>
    <w:rsid w:val="00FB3FBF"/>
    <w:rsid w:val="00FB49FD"/>
    <w:rsid w:val="00FB4CFE"/>
    <w:rsid w:val="00FB55C6"/>
    <w:rsid w:val="00FB5723"/>
    <w:rsid w:val="00FB5868"/>
    <w:rsid w:val="00FB58FD"/>
    <w:rsid w:val="00FB7478"/>
    <w:rsid w:val="00FB768D"/>
    <w:rsid w:val="00FB79D7"/>
    <w:rsid w:val="00FB79F1"/>
    <w:rsid w:val="00FB7D68"/>
    <w:rsid w:val="00FB7FE4"/>
    <w:rsid w:val="00FC01C5"/>
    <w:rsid w:val="00FC2A3B"/>
    <w:rsid w:val="00FC47C6"/>
    <w:rsid w:val="00FC59B5"/>
    <w:rsid w:val="00FC5DA9"/>
    <w:rsid w:val="00FC7417"/>
    <w:rsid w:val="00FD06E1"/>
    <w:rsid w:val="00FD07CA"/>
    <w:rsid w:val="00FD10C0"/>
    <w:rsid w:val="00FD125E"/>
    <w:rsid w:val="00FD206C"/>
    <w:rsid w:val="00FD30EB"/>
    <w:rsid w:val="00FD417B"/>
    <w:rsid w:val="00FD4C1F"/>
    <w:rsid w:val="00FD4FA9"/>
    <w:rsid w:val="00FD57BE"/>
    <w:rsid w:val="00FD7522"/>
    <w:rsid w:val="00FD7688"/>
    <w:rsid w:val="00FD7E47"/>
    <w:rsid w:val="00FE17B6"/>
    <w:rsid w:val="00FE1E63"/>
    <w:rsid w:val="00FE2361"/>
    <w:rsid w:val="00FE2558"/>
    <w:rsid w:val="00FE2C0F"/>
    <w:rsid w:val="00FE2F72"/>
    <w:rsid w:val="00FE343F"/>
    <w:rsid w:val="00FE38D4"/>
    <w:rsid w:val="00FE3AC2"/>
    <w:rsid w:val="00FE3B80"/>
    <w:rsid w:val="00FE60B8"/>
    <w:rsid w:val="00FF0038"/>
    <w:rsid w:val="00FF10FC"/>
    <w:rsid w:val="00FF2D33"/>
    <w:rsid w:val="00FF46EC"/>
    <w:rsid w:val="00FF4705"/>
    <w:rsid w:val="00FF674A"/>
    <w:rsid w:val="00FF73FC"/>
    <w:rsid w:val="00FF7555"/>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FE77A"/>
  <w14:defaultImageDpi w14:val="300"/>
  <w15:docId w15:val="{B50F62C0-5A9D-A244-8121-AFDA7E4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2100"/>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77B9"/>
  </w:style>
  <w:style w:type="character" w:customStyle="1" w:styleId="FootnoteTextChar">
    <w:name w:val="Footnote Text Char"/>
    <w:basedOn w:val="DefaultParagraphFont"/>
    <w:link w:val="FootnoteText"/>
    <w:uiPriority w:val="99"/>
    <w:rsid w:val="007377B9"/>
  </w:style>
  <w:style w:type="character" w:styleId="FootnoteReference">
    <w:name w:val="footnote reference"/>
    <w:basedOn w:val="DefaultParagraphFont"/>
    <w:uiPriority w:val="99"/>
    <w:unhideWhenUsed/>
    <w:rsid w:val="007377B9"/>
    <w:rPr>
      <w:vertAlign w:val="superscript"/>
    </w:rPr>
  </w:style>
  <w:style w:type="paragraph" w:styleId="Footer">
    <w:name w:val="footer"/>
    <w:basedOn w:val="Normal"/>
    <w:link w:val="FooterChar"/>
    <w:uiPriority w:val="99"/>
    <w:unhideWhenUsed/>
    <w:rsid w:val="007377B9"/>
    <w:pPr>
      <w:tabs>
        <w:tab w:val="center" w:pos="4320"/>
        <w:tab w:val="right" w:pos="8640"/>
      </w:tabs>
    </w:pPr>
  </w:style>
  <w:style w:type="character" w:customStyle="1" w:styleId="FooterChar">
    <w:name w:val="Footer Char"/>
    <w:basedOn w:val="DefaultParagraphFont"/>
    <w:link w:val="Footer"/>
    <w:uiPriority w:val="99"/>
    <w:rsid w:val="007377B9"/>
  </w:style>
  <w:style w:type="character" w:styleId="PageNumber">
    <w:name w:val="page number"/>
    <w:basedOn w:val="DefaultParagraphFont"/>
    <w:uiPriority w:val="99"/>
    <w:semiHidden/>
    <w:unhideWhenUsed/>
    <w:rsid w:val="007377B9"/>
  </w:style>
  <w:style w:type="character" w:customStyle="1" w:styleId="Heading4Char">
    <w:name w:val="Heading 4 Char"/>
    <w:basedOn w:val="DefaultParagraphFont"/>
    <w:link w:val="Heading4"/>
    <w:uiPriority w:val="9"/>
    <w:rsid w:val="001E2100"/>
    <w:rPr>
      <w:rFonts w:ascii="Times" w:hAnsi="Times"/>
      <w:b/>
      <w:bCs/>
    </w:rPr>
  </w:style>
  <w:style w:type="character" w:customStyle="1" w:styleId="titlem">
    <w:name w:val="titlem"/>
    <w:basedOn w:val="DefaultParagraphFont"/>
    <w:rsid w:val="001E2100"/>
  </w:style>
  <w:style w:type="character" w:customStyle="1" w:styleId="foreign">
    <w:name w:val="foreign"/>
    <w:basedOn w:val="DefaultParagraphFont"/>
    <w:rsid w:val="001E2100"/>
  </w:style>
  <w:style w:type="character" w:styleId="Emphasis">
    <w:name w:val="Emphasis"/>
    <w:basedOn w:val="DefaultParagraphFont"/>
    <w:uiPriority w:val="20"/>
    <w:qFormat/>
    <w:rsid w:val="001E2100"/>
    <w:rPr>
      <w:i/>
      <w:iCs/>
    </w:rPr>
  </w:style>
  <w:style w:type="character" w:styleId="Hyperlink">
    <w:name w:val="Hyperlink"/>
    <w:basedOn w:val="DefaultParagraphFont"/>
    <w:uiPriority w:val="99"/>
    <w:unhideWhenUsed/>
    <w:rsid w:val="001E2100"/>
    <w:rPr>
      <w:color w:val="0000FF"/>
      <w:u w:val="single"/>
    </w:rPr>
  </w:style>
  <w:style w:type="character" w:styleId="Strong">
    <w:name w:val="Strong"/>
    <w:basedOn w:val="DefaultParagraphFont"/>
    <w:uiPriority w:val="22"/>
    <w:qFormat/>
    <w:rsid w:val="001E2100"/>
    <w:rPr>
      <w:b/>
      <w:bCs/>
    </w:rPr>
  </w:style>
  <w:style w:type="paragraph" w:styleId="Header">
    <w:name w:val="header"/>
    <w:basedOn w:val="Normal"/>
    <w:link w:val="HeaderChar"/>
    <w:uiPriority w:val="99"/>
    <w:unhideWhenUsed/>
    <w:rsid w:val="005D6081"/>
    <w:pPr>
      <w:tabs>
        <w:tab w:val="center" w:pos="4320"/>
        <w:tab w:val="right" w:pos="8640"/>
      </w:tabs>
    </w:pPr>
  </w:style>
  <w:style w:type="character" w:customStyle="1" w:styleId="HeaderChar">
    <w:name w:val="Header Char"/>
    <w:basedOn w:val="DefaultParagraphFont"/>
    <w:link w:val="Header"/>
    <w:uiPriority w:val="99"/>
    <w:rsid w:val="005D6081"/>
  </w:style>
  <w:style w:type="paragraph" w:styleId="EndnoteText">
    <w:name w:val="endnote text"/>
    <w:basedOn w:val="Normal"/>
    <w:link w:val="EndnoteTextChar"/>
    <w:uiPriority w:val="99"/>
    <w:unhideWhenUsed/>
    <w:rsid w:val="006B1A2D"/>
  </w:style>
  <w:style w:type="character" w:customStyle="1" w:styleId="EndnoteTextChar">
    <w:name w:val="Endnote Text Char"/>
    <w:basedOn w:val="DefaultParagraphFont"/>
    <w:link w:val="EndnoteText"/>
    <w:uiPriority w:val="99"/>
    <w:rsid w:val="006B1A2D"/>
  </w:style>
  <w:style w:type="character" w:styleId="EndnoteReference">
    <w:name w:val="endnote reference"/>
    <w:basedOn w:val="DefaultParagraphFont"/>
    <w:uiPriority w:val="99"/>
    <w:unhideWhenUsed/>
    <w:rsid w:val="006B1A2D"/>
    <w:rPr>
      <w:vertAlign w:val="superscript"/>
    </w:rPr>
  </w:style>
  <w:style w:type="paragraph" w:styleId="BalloonText">
    <w:name w:val="Balloon Text"/>
    <w:basedOn w:val="Normal"/>
    <w:link w:val="BalloonTextChar"/>
    <w:uiPriority w:val="99"/>
    <w:semiHidden/>
    <w:unhideWhenUsed/>
    <w:rsid w:val="002C5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549"/>
    <w:rPr>
      <w:rFonts w:ascii="Lucida Grande" w:hAnsi="Lucida Grande" w:cs="Lucida Grande"/>
      <w:sz w:val="18"/>
      <w:szCs w:val="18"/>
    </w:rPr>
  </w:style>
  <w:style w:type="paragraph" w:styleId="Revision">
    <w:name w:val="Revision"/>
    <w:hidden/>
    <w:uiPriority w:val="99"/>
    <w:semiHidden/>
    <w:rsid w:val="00A54A7A"/>
  </w:style>
  <w:style w:type="character" w:styleId="CommentReference">
    <w:name w:val="annotation reference"/>
    <w:basedOn w:val="DefaultParagraphFont"/>
    <w:uiPriority w:val="99"/>
    <w:semiHidden/>
    <w:unhideWhenUsed/>
    <w:rsid w:val="007D2E00"/>
    <w:rPr>
      <w:sz w:val="16"/>
      <w:szCs w:val="16"/>
    </w:rPr>
  </w:style>
  <w:style w:type="paragraph" w:styleId="CommentText">
    <w:name w:val="annotation text"/>
    <w:basedOn w:val="Normal"/>
    <w:link w:val="CommentTextChar"/>
    <w:uiPriority w:val="99"/>
    <w:semiHidden/>
    <w:unhideWhenUsed/>
    <w:rsid w:val="007D2E00"/>
    <w:rPr>
      <w:sz w:val="20"/>
      <w:szCs w:val="20"/>
    </w:rPr>
  </w:style>
  <w:style w:type="character" w:customStyle="1" w:styleId="CommentTextChar">
    <w:name w:val="Comment Text Char"/>
    <w:basedOn w:val="DefaultParagraphFont"/>
    <w:link w:val="CommentText"/>
    <w:uiPriority w:val="99"/>
    <w:semiHidden/>
    <w:rsid w:val="007D2E00"/>
    <w:rPr>
      <w:sz w:val="20"/>
      <w:szCs w:val="20"/>
    </w:rPr>
  </w:style>
  <w:style w:type="paragraph" w:styleId="CommentSubject">
    <w:name w:val="annotation subject"/>
    <w:basedOn w:val="CommentText"/>
    <w:next w:val="CommentText"/>
    <w:link w:val="CommentSubjectChar"/>
    <w:uiPriority w:val="99"/>
    <w:semiHidden/>
    <w:unhideWhenUsed/>
    <w:rsid w:val="007D2E00"/>
    <w:rPr>
      <w:b/>
      <w:bCs/>
    </w:rPr>
  </w:style>
  <w:style w:type="character" w:customStyle="1" w:styleId="CommentSubjectChar">
    <w:name w:val="Comment Subject Char"/>
    <w:basedOn w:val="CommentTextChar"/>
    <w:link w:val="CommentSubject"/>
    <w:uiPriority w:val="99"/>
    <w:semiHidden/>
    <w:rsid w:val="007D2E00"/>
    <w:rPr>
      <w:b/>
      <w:bCs/>
      <w:sz w:val="20"/>
      <w:szCs w:val="20"/>
    </w:rPr>
  </w:style>
  <w:style w:type="character" w:styleId="FollowedHyperlink">
    <w:name w:val="FollowedHyperlink"/>
    <w:basedOn w:val="DefaultParagraphFont"/>
    <w:uiPriority w:val="99"/>
    <w:semiHidden/>
    <w:unhideWhenUsed/>
    <w:rsid w:val="00EE19A9"/>
    <w:rPr>
      <w:color w:val="800080" w:themeColor="followedHyperlink"/>
      <w:u w:val="single"/>
    </w:rPr>
  </w:style>
  <w:style w:type="character" w:styleId="UnresolvedMention">
    <w:name w:val="Unresolved Mention"/>
    <w:basedOn w:val="DefaultParagraphFont"/>
    <w:uiPriority w:val="99"/>
    <w:semiHidden/>
    <w:unhideWhenUsed/>
    <w:rsid w:val="00436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563">
      <w:bodyDiv w:val="1"/>
      <w:marLeft w:val="0"/>
      <w:marRight w:val="0"/>
      <w:marTop w:val="0"/>
      <w:marBottom w:val="0"/>
      <w:divBdr>
        <w:top w:val="none" w:sz="0" w:space="0" w:color="auto"/>
        <w:left w:val="none" w:sz="0" w:space="0" w:color="auto"/>
        <w:bottom w:val="none" w:sz="0" w:space="0" w:color="auto"/>
        <w:right w:val="none" w:sz="0" w:space="0" w:color="auto"/>
      </w:divBdr>
    </w:div>
    <w:div w:id="143200370">
      <w:bodyDiv w:val="1"/>
      <w:marLeft w:val="0"/>
      <w:marRight w:val="0"/>
      <w:marTop w:val="0"/>
      <w:marBottom w:val="0"/>
      <w:divBdr>
        <w:top w:val="none" w:sz="0" w:space="0" w:color="auto"/>
        <w:left w:val="none" w:sz="0" w:space="0" w:color="auto"/>
        <w:bottom w:val="none" w:sz="0" w:space="0" w:color="auto"/>
        <w:right w:val="none" w:sz="0" w:space="0" w:color="auto"/>
      </w:divBdr>
    </w:div>
    <w:div w:id="169569235">
      <w:bodyDiv w:val="1"/>
      <w:marLeft w:val="0"/>
      <w:marRight w:val="0"/>
      <w:marTop w:val="0"/>
      <w:marBottom w:val="0"/>
      <w:divBdr>
        <w:top w:val="none" w:sz="0" w:space="0" w:color="auto"/>
        <w:left w:val="none" w:sz="0" w:space="0" w:color="auto"/>
        <w:bottom w:val="none" w:sz="0" w:space="0" w:color="auto"/>
        <w:right w:val="none" w:sz="0" w:space="0" w:color="auto"/>
      </w:divBdr>
    </w:div>
    <w:div w:id="298346612">
      <w:bodyDiv w:val="1"/>
      <w:marLeft w:val="0"/>
      <w:marRight w:val="0"/>
      <w:marTop w:val="0"/>
      <w:marBottom w:val="0"/>
      <w:divBdr>
        <w:top w:val="none" w:sz="0" w:space="0" w:color="auto"/>
        <w:left w:val="none" w:sz="0" w:space="0" w:color="auto"/>
        <w:bottom w:val="none" w:sz="0" w:space="0" w:color="auto"/>
        <w:right w:val="none" w:sz="0" w:space="0" w:color="auto"/>
      </w:divBdr>
    </w:div>
    <w:div w:id="312871740">
      <w:bodyDiv w:val="1"/>
      <w:marLeft w:val="0"/>
      <w:marRight w:val="0"/>
      <w:marTop w:val="0"/>
      <w:marBottom w:val="0"/>
      <w:divBdr>
        <w:top w:val="none" w:sz="0" w:space="0" w:color="auto"/>
        <w:left w:val="none" w:sz="0" w:space="0" w:color="auto"/>
        <w:bottom w:val="none" w:sz="0" w:space="0" w:color="auto"/>
        <w:right w:val="none" w:sz="0" w:space="0" w:color="auto"/>
      </w:divBdr>
    </w:div>
    <w:div w:id="369182274">
      <w:bodyDiv w:val="1"/>
      <w:marLeft w:val="0"/>
      <w:marRight w:val="0"/>
      <w:marTop w:val="0"/>
      <w:marBottom w:val="0"/>
      <w:divBdr>
        <w:top w:val="none" w:sz="0" w:space="0" w:color="auto"/>
        <w:left w:val="none" w:sz="0" w:space="0" w:color="auto"/>
        <w:bottom w:val="none" w:sz="0" w:space="0" w:color="auto"/>
        <w:right w:val="none" w:sz="0" w:space="0" w:color="auto"/>
      </w:divBdr>
    </w:div>
    <w:div w:id="379787376">
      <w:bodyDiv w:val="1"/>
      <w:marLeft w:val="0"/>
      <w:marRight w:val="0"/>
      <w:marTop w:val="0"/>
      <w:marBottom w:val="0"/>
      <w:divBdr>
        <w:top w:val="none" w:sz="0" w:space="0" w:color="auto"/>
        <w:left w:val="none" w:sz="0" w:space="0" w:color="auto"/>
        <w:bottom w:val="none" w:sz="0" w:space="0" w:color="auto"/>
        <w:right w:val="none" w:sz="0" w:space="0" w:color="auto"/>
      </w:divBdr>
    </w:div>
    <w:div w:id="413012948">
      <w:bodyDiv w:val="1"/>
      <w:marLeft w:val="0"/>
      <w:marRight w:val="0"/>
      <w:marTop w:val="0"/>
      <w:marBottom w:val="0"/>
      <w:divBdr>
        <w:top w:val="none" w:sz="0" w:space="0" w:color="auto"/>
        <w:left w:val="none" w:sz="0" w:space="0" w:color="auto"/>
        <w:bottom w:val="none" w:sz="0" w:space="0" w:color="auto"/>
        <w:right w:val="none" w:sz="0" w:space="0" w:color="auto"/>
      </w:divBdr>
    </w:div>
    <w:div w:id="470094637">
      <w:bodyDiv w:val="1"/>
      <w:marLeft w:val="0"/>
      <w:marRight w:val="0"/>
      <w:marTop w:val="0"/>
      <w:marBottom w:val="0"/>
      <w:divBdr>
        <w:top w:val="none" w:sz="0" w:space="0" w:color="auto"/>
        <w:left w:val="none" w:sz="0" w:space="0" w:color="auto"/>
        <w:bottom w:val="none" w:sz="0" w:space="0" w:color="auto"/>
        <w:right w:val="none" w:sz="0" w:space="0" w:color="auto"/>
      </w:divBdr>
    </w:div>
    <w:div w:id="520899483">
      <w:bodyDiv w:val="1"/>
      <w:marLeft w:val="0"/>
      <w:marRight w:val="0"/>
      <w:marTop w:val="0"/>
      <w:marBottom w:val="0"/>
      <w:divBdr>
        <w:top w:val="none" w:sz="0" w:space="0" w:color="auto"/>
        <w:left w:val="none" w:sz="0" w:space="0" w:color="auto"/>
        <w:bottom w:val="none" w:sz="0" w:space="0" w:color="auto"/>
        <w:right w:val="none" w:sz="0" w:space="0" w:color="auto"/>
      </w:divBdr>
    </w:div>
    <w:div w:id="534662283">
      <w:bodyDiv w:val="1"/>
      <w:marLeft w:val="0"/>
      <w:marRight w:val="0"/>
      <w:marTop w:val="0"/>
      <w:marBottom w:val="0"/>
      <w:divBdr>
        <w:top w:val="none" w:sz="0" w:space="0" w:color="auto"/>
        <w:left w:val="none" w:sz="0" w:space="0" w:color="auto"/>
        <w:bottom w:val="none" w:sz="0" w:space="0" w:color="auto"/>
        <w:right w:val="none" w:sz="0" w:space="0" w:color="auto"/>
      </w:divBdr>
      <w:divsChild>
        <w:div w:id="1647662138">
          <w:marLeft w:val="0"/>
          <w:marRight w:val="0"/>
          <w:marTop w:val="0"/>
          <w:marBottom w:val="0"/>
          <w:divBdr>
            <w:top w:val="none" w:sz="0" w:space="0" w:color="auto"/>
            <w:left w:val="none" w:sz="0" w:space="0" w:color="auto"/>
            <w:bottom w:val="none" w:sz="0" w:space="0" w:color="auto"/>
            <w:right w:val="none" w:sz="0" w:space="0" w:color="auto"/>
          </w:divBdr>
        </w:div>
        <w:div w:id="1313220809">
          <w:marLeft w:val="0"/>
          <w:marRight w:val="0"/>
          <w:marTop w:val="0"/>
          <w:marBottom w:val="0"/>
          <w:divBdr>
            <w:top w:val="none" w:sz="0" w:space="0" w:color="auto"/>
            <w:left w:val="none" w:sz="0" w:space="0" w:color="auto"/>
            <w:bottom w:val="none" w:sz="0" w:space="0" w:color="auto"/>
            <w:right w:val="none" w:sz="0" w:space="0" w:color="auto"/>
          </w:divBdr>
        </w:div>
        <w:div w:id="1195584455">
          <w:marLeft w:val="0"/>
          <w:marRight w:val="0"/>
          <w:marTop w:val="0"/>
          <w:marBottom w:val="0"/>
          <w:divBdr>
            <w:top w:val="none" w:sz="0" w:space="0" w:color="auto"/>
            <w:left w:val="none" w:sz="0" w:space="0" w:color="auto"/>
            <w:bottom w:val="none" w:sz="0" w:space="0" w:color="auto"/>
            <w:right w:val="none" w:sz="0" w:space="0" w:color="auto"/>
          </w:divBdr>
        </w:div>
        <w:div w:id="2092770605">
          <w:marLeft w:val="0"/>
          <w:marRight w:val="0"/>
          <w:marTop w:val="0"/>
          <w:marBottom w:val="0"/>
          <w:divBdr>
            <w:top w:val="none" w:sz="0" w:space="0" w:color="auto"/>
            <w:left w:val="none" w:sz="0" w:space="0" w:color="auto"/>
            <w:bottom w:val="none" w:sz="0" w:space="0" w:color="auto"/>
            <w:right w:val="none" w:sz="0" w:space="0" w:color="auto"/>
          </w:divBdr>
        </w:div>
        <w:div w:id="1414620334">
          <w:marLeft w:val="0"/>
          <w:marRight w:val="0"/>
          <w:marTop w:val="0"/>
          <w:marBottom w:val="0"/>
          <w:divBdr>
            <w:top w:val="none" w:sz="0" w:space="0" w:color="auto"/>
            <w:left w:val="none" w:sz="0" w:space="0" w:color="auto"/>
            <w:bottom w:val="none" w:sz="0" w:space="0" w:color="auto"/>
            <w:right w:val="none" w:sz="0" w:space="0" w:color="auto"/>
          </w:divBdr>
        </w:div>
      </w:divsChild>
    </w:div>
    <w:div w:id="574513755">
      <w:bodyDiv w:val="1"/>
      <w:marLeft w:val="0"/>
      <w:marRight w:val="0"/>
      <w:marTop w:val="0"/>
      <w:marBottom w:val="0"/>
      <w:divBdr>
        <w:top w:val="none" w:sz="0" w:space="0" w:color="auto"/>
        <w:left w:val="none" w:sz="0" w:space="0" w:color="auto"/>
        <w:bottom w:val="none" w:sz="0" w:space="0" w:color="auto"/>
        <w:right w:val="none" w:sz="0" w:space="0" w:color="auto"/>
      </w:divBdr>
    </w:div>
    <w:div w:id="588389139">
      <w:bodyDiv w:val="1"/>
      <w:marLeft w:val="0"/>
      <w:marRight w:val="0"/>
      <w:marTop w:val="0"/>
      <w:marBottom w:val="0"/>
      <w:divBdr>
        <w:top w:val="none" w:sz="0" w:space="0" w:color="auto"/>
        <w:left w:val="none" w:sz="0" w:space="0" w:color="auto"/>
        <w:bottom w:val="none" w:sz="0" w:space="0" w:color="auto"/>
        <w:right w:val="none" w:sz="0" w:space="0" w:color="auto"/>
      </w:divBdr>
      <w:divsChild>
        <w:div w:id="277757320">
          <w:marLeft w:val="0"/>
          <w:marRight w:val="0"/>
          <w:marTop w:val="0"/>
          <w:marBottom w:val="0"/>
          <w:divBdr>
            <w:top w:val="none" w:sz="0" w:space="0" w:color="auto"/>
            <w:left w:val="none" w:sz="0" w:space="0" w:color="auto"/>
            <w:bottom w:val="none" w:sz="0" w:space="0" w:color="auto"/>
            <w:right w:val="none" w:sz="0" w:space="0" w:color="auto"/>
          </w:divBdr>
        </w:div>
        <w:div w:id="12150725">
          <w:marLeft w:val="0"/>
          <w:marRight w:val="0"/>
          <w:marTop w:val="0"/>
          <w:marBottom w:val="0"/>
          <w:divBdr>
            <w:top w:val="none" w:sz="0" w:space="0" w:color="auto"/>
            <w:left w:val="none" w:sz="0" w:space="0" w:color="auto"/>
            <w:bottom w:val="none" w:sz="0" w:space="0" w:color="auto"/>
            <w:right w:val="none" w:sz="0" w:space="0" w:color="auto"/>
          </w:divBdr>
          <w:divsChild>
            <w:div w:id="6075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6907">
      <w:bodyDiv w:val="1"/>
      <w:marLeft w:val="0"/>
      <w:marRight w:val="0"/>
      <w:marTop w:val="0"/>
      <w:marBottom w:val="0"/>
      <w:divBdr>
        <w:top w:val="none" w:sz="0" w:space="0" w:color="auto"/>
        <w:left w:val="none" w:sz="0" w:space="0" w:color="auto"/>
        <w:bottom w:val="none" w:sz="0" w:space="0" w:color="auto"/>
        <w:right w:val="none" w:sz="0" w:space="0" w:color="auto"/>
      </w:divBdr>
      <w:divsChild>
        <w:div w:id="2040809544">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 w:id="628097853">
      <w:bodyDiv w:val="1"/>
      <w:marLeft w:val="0"/>
      <w:marRight w:val="0"/>
      <w:marTop w:val="0"/>
      <w:marBottom w:val="0"/>
      <w:divBdr>
        <w:top w:val="none" w:sz="0" w:space="0" w:color="auto"/>
        <w:left w:val="none" w:sz="0" w:space="0" w:color="auto"/>
        <w:bottom w:val="none" w:sz="0" w:space="0" w:color="auto"/>
        <w:right w:val="none" w:sz="0" w:space="0" w:color="auto"/>
      </w:divBdr>
    </w:div>
    <w:div w:id="684016331">
      <w:bodyDiv w:val="1"/>
      <w:marLeft w:val="0"/>
      <w:marRight w:val="0"/>
      <w:marTop w:val="0"/>
      <w:marBottom w:val="0"/>
      <w:divBdr>
        <w:top w:val="none" w:sz="0" w:space="0" w:color="auto"/>
        <w:left w:val="none" w:sz="0" w:space="0" w:color="auto"/>
        <w:bottom w:val="none" w:sz="0" w:space="0" w:color="auto"/>
        <w:right w:val="none" w:sz="0" w:space="0" w:color="auto"/>
      </w:divBdr>
    </w:div>
    <w:div w:id="726803076">
      <w:bodyDiv w:val="1"/>
      <w:marLeft w:val="0"/>
      <w:marRight w:val="0"/>
      <w:marTop w:val="0"/>
      <w:marBottom w:val="0"/>
      <w:divBdr>
        <w:top w:val="none" w:sz="0" w:space="0" w:color="auto"/>
        <w:left w:val="none" w:sz="0" w:space="0" w:color="auto"/>
        <w:bottom w:val="none" w:sz="0" w:space="0" w:color="auto"/>
        <w:right w:val="none" w:sz="0" w:space="0" w:color="auto"/>
      </w:divBdr>
    </w:div>
    <w:div w:id="789931637">
      <w:bodyDiv w:val="1"/>
      <w:marLeft w:val="0"/>
      <w:marRight w:val="0"/>
      <w:marTop w:val="0"/>
      <w:marBottom w:val="0"/>
      <w:divBdr>
        <w:top w:val="none" w:sz="0" w:space="0" w:color="auto"/>
        <w:left w:val="none" w:sz="0" w:space="0" w:color="auto"/>
        <w:bottom w:val="none" w:sz="0" w:space="0" w:color="auto"/>
        <w:right w:val="none" w:sz="0" w:space="0" w:color="auto"/>
      </w:divBdr>
    </w:div>
    <w:div w:id="794064065">
      <w:bodyDiv w:val="1"/>
      <w:marLeft w:val="0"/>
      <w:marRight w:val="0"/>
      <w:marTop w:val="0"/>
      <w:marBottom w:val="0"/>
      <w:divBdr>
        <w:top w:val="none" w:sz="0" w:space="0" w:color="auto"/>
        <w:left w:val="none" w:sz="0" w:space="0" w:color="auto"/>
        <w:bottom w:val="none" w:sz="0" w:space="0" w:color="auto"/>
        <w:right w:val="none" w:sz="0" w:space="0" w:color="auto"/>
      </w:divBdr>
    </w:div>
    <w:div w:id="805044666">
      <w:bodyDiv w:val="1"/>
      <w:marLeft w:val="0"/>
      <w:marRight w:val="0"/>
      <w:marTop w:val="0"/>
      <w:marBottom w:val="0"/>
      <w:divBdr>
        <w:top w:val="none" w:sz="0" w:space="0" w:color="auto"/>
        <w:left w:val="none" w:sz="0" w:space="0" w:color="auto"/>
        <w:bottom w:val="none" w:sz="0" w:space="0" w:color="auto"/>
        <w:right w:val="none" w:sz="0" w:space="0" w:color="auto"/>
      </w:divBdr>
    </w:div>
    <w:div w:id="892932181">
      <w:bodyDiv w:val="1"/>
      <w:marLeft w:val="0"/>
      <w:marRight w:val="0"/>
      <w:marTop w:val="0"/>
      <w:marBottom w:val="0"/>
      <w:divBdr>
        <w:top w:val="none" w:sz="0" w:space="0" w:color="auto"/>
        <w:left w:val="none" w:sz="0" w:space="0" w:color="auto"/>
        <w:bottom w:val="none" w:sz="0" w:space="0" w:color="auto"/>
        <w:right w:val="none" w:sz="0" w:space="0" w:color="auto"/>
      </w:divBdr>
      <w:divsChild>
        <w:div w:id="1799759022">
          <w:marLeft w:val="2400"/>
          <w:marRight w:val="870"/>
          <w:marTop w:val="0"/>
          <w:marBottom w:val="0"/>
          <w:divBdr>
            <w:top w:val="none" w:sz="0" w:space="0" w:color="auto"/>
            <w:left w:val="none" w:sz="0" w:space="0" w:color="auto"/>
            <w:bottom w:val="none" w:sz="0" w:space="0" w:color="auto"/>
            <w:right w:val="none" w:sz="0" w:space="0" w:color="auto"/>
          </w:divBdr>
        </w:div>
        <w:div w:id="1071271122">
          <w:marLeft w:val="0"/>
          <w:marRight w:val="0"/>
          <w:marTop w:val="945"/>
          <w:marBottom w:val="0"/>
          <w:divBdr>
            <w:top w:val="none" w:sz="0" w:space="0" w:color="auto"/>
            <w:left w:val="none" w:sz="0" w:space="0" w:color="auto"/>
            <w:bottom w:val="none" w:sz="0" w:space="0" w:color="auto"/>
            <w:right w:val="none" w:sz="0" w:space="0" w:color="auto"/>
          </w:divBdr>
          <w:divsChild>
            <w:div w:id="116416664">
              <w:marLeft w:val="0"/>
              <w:marRight w:val="0"/>
              <w:marTop w:val="0"/>
              <w:marBottom w:val="0"/>
              <w:divBdr>
                <w:top w:val="none" w:sz="0" w:space="0" w:color="auto"/>
                <w:left w:val="none" w:sz="0" w:space="0" w:color="auto"/>
                <w:bottom w:val="none" w:sz="0" w:space="0" w:color="auto"/>
                <w:right w:val="none" w:sz="0" w:space="0" w:color="auto"/>
              </w:divBdr>
              <w:divsChild>
                <w:div w:id="182863126">
                  <w:marLeft w:val="2400"/>
                  <w:marRight w:val="0"/>
                  <w:marTop w:val="0"/>
                  <w:marBottom w:val="3300"/>
                  <w:divBdr>
                    <w:top w:val="none" w:sz="0" w:space="0" w:color="auto"/>
                    <w:left w:val="none" w:sz="0" w:space="0" w:color="auto"/>
                    <w:bottom w:val="none" w:sz="0" w:space="0" w:color="auto"/>
                    <w:right w:val="none" w:sz="0" w:space="0" w:color="auto"/>
                  </w:divBdr>
                  <w:divsChild>
                    <w:div w:id="9362539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6129">
      <w:bodyDiv w:val="1"/>
      <w:marLeft w:val="0"/>
      <w:marRight w:val="0"/>
      <w:marTop w:val="0"/>
      <w:marBottom w:val="0"/>
      <w:divBdr>
        <w:top w:val="none" w:sz="0" w:space="0" w:color="auto"/>
        <w:left w:val="none" w:sz="0" w:space="0" w:color="auto"/>
        <w:bottom w:val="none" w:sz="0" w:space="0" w:color="auto"/>
        <w:right w:val="none" w:sz="0" w:space="0" w:color="auto"/>
      </w:divBdr>
    </w:div>
    <w:div w:id="1044331297">
      <w:bodyDiv w:val="1"/>
      <w:marLeft w:val="0"/>
      <w:marRight w:val="0"/>
      <w:marTop w:val="0"/>
      <w:marBottom w:val="0"/>
      <w:divBdr>
        <w:top w:val="none" w:sz="0" w:space="0" w:color="auto"/>
        <w:left w:val="none" w:sz="0" w:space="0" w:color="auto"/>
        <w:bottom w:val="none" w:sz="0" w:space="0" w:color="auto"/>
        <w:right w:val="none" w:sz="0" w:space="0" w:color="auto"/>
      </w:divBdr>
    </w:div>
    <w:div w:id="1051882452">
      <w:bodyDiv w:val="1"/>
      <w:marLeft w:val="0"/>
      <w:marRight w:val="0"/>
      <w:marTop w:val="0"/>
      <w:marBottom w:val="0"/>
      <w:divBdr>
        <w:top w:val="none" w:sz="0" w:space="0" w:color="auto"/>
        <w:left w:val="none" w:sz="0" w:space="0" w:color="auto"/>
        <w:bottom w:val="none" w:sz="0" w:space="0" w:color="auto"/>
        <w:right w:val="none" w:sz="0" w:space="0" w:color="auto"/>
      </w:divBdr>
    </w:div>
    <w:div w:id="1054084232">
      <w:bodyDiv w:val="1"/>
      <w:marLeft w:val="0"/>
      <w:marRight w:val="0"/>
      <w:marTop w:val="0"/>
      <w:marBottom w:val="0"/>
      <w:divBdr>
        <w:top w:val="none" w:sz="0" w:space="0" w:color="auto"/>
        <w:left w:val="none" w:sz="0" w:space="0" w:color="auto"/>
        <w:bottom w:val="none" w:sz="0" w:space="0" w:color="auto"/>
        <w:right w:val="none" w:sz="0" w:space="0" w:color="auto"/>
      </w:divBdr>
    </w:div>
    <w:div w:id="1121873508">
      <w:bodyDiv w:val="1"/>
      <w:marLeft w:val="0"/>
      <w:marRight w:val="0"/>
      <w:marTop w:val="0"/>
      <w:marBottom w:val="0"/>
      <w:divBdr>
        <w:top w:val="none" w:sz="0" w:space="0" w:color="auto"/>
        <w:left w:val="none" w:sz="0" w:space="0" w:color="auto"/>
        <w:bottom w:val="none" w:sz="0" w:space="0" w:color="auto"/>
        <w:right w:val="none" w:sz="0" w:space="0" w:color="auto"/>
      </w:divBdr>
      <w:divsChild>
        <w:div w:id="598148706">
          <w:marLeft w:val="0"/>
          <w:marRight w:val="0"/>
          <w:marTop w:val="0"/>
          <w:marBottom w:val="0"/>
          <w:divBdr>
            <w:top w:val="none" w:sz="0" w:space="0" w:color="auto"/>
            <w:left w:val="none" w:sz="0" w:space="0" w:color="auto"/>
            <w:bottom w:val="none" w:sz="0" w:space="0" w:color="auto"/>
            <w:right w:val="none" w:sz="0" w:space="0" w:color="auto"/>
          </w:divBdr>
        </w:div>
        <w:div w:id="1763528528">
          <w:marLeft w:val="0"/>
          <w:marRight w:val="0"/>
          <w:marTop w:val="0"/>
          <w:marBottom w:val="0"/>
          <w:divBdr>
            <w:top w:val="none" w:sz="0" w:space="0" w:color="auto"/>
            <w:left w:val="none" w:sz="0" w:space="0" w:color="auto"/>
            <w:bottom w:val="none" w:sz="0" w:space="0" w:color="auto"/>
            <w:right w:val="none" w:sz="0" w:space="0" w:color="auto"/>
          </w:divBdr>
        </w:div>
      </w:divsChild>
    </w:div>
    <w:div w:id="1125930364">
      <w:bodyDiv w:val="1"/>
      <w:marLeft w:val="0"/>
      <w:marRight w:val="0"/>
      <w:marTop w:val="0"/>
      <w:marBottom w:val="0"/>
      <w:divBdr>
        <w:top w:val="none" w:sz="0" w:space="0" w:color="auto"/>
        <w:left w:val="none" w:sz="0" w:space="0" w:color="auto"/>
        <w:bottom w:val="none" w:sz="0" w:space="0" w:color="auto"/>
        <w:right w:val="none" w:sz="0" w:space="0" w:color="auto"/>
      </w:divBdr>
      <w:divsChild>
        <w:div w:id="450167843">
          <w:marLeft w:val="345"/>
          <w:marRight w:val="300"/>
          <w:marTop w:val="0"/>
          <w:marBottom w:val="225"/>
          <w:divBdr>
            <w:top w:val="none" w:sz="0" w:space="0" w:color="auto"/>
            <w:left w:val="none" w:sz="0" w:space="0" w:color="auto"/>
            <w:bottom w:val="none" w:sz="0" w:space="0" w:color="auto"/>
            <w:right w:val="none" w:sz="0" w:space="0" w:color="auto"/>
          </w:divBdr>
        </w:div>
      </w:divsChild>
    </w:div>
    <w:div w:id="1143893060">
      <w:bodyDiv w:val="1"/>
      <w:marLeft w:val="0"/>
      <w:marRight w:val="0"/>
      <w:marTop w:val="0"/>
      <w:marBottom w:val="0"/>
      <w:divBdr>
        <w:top w:val="none" w:sz="0" w:space="0" w:color="auto"/>
        <w:left w:val="none" w:sz="0" w:space="0" w:color="auto"/>
        <w:bottom w:val="none" w:sz="0" w:space="0" w:color="auto"/>
        <w:right w:val="none" w:sz="0" w:space="0" w:color="auto"/>
      </w:divBdr>
    </w:div>
    <w:div w:id="1159812745">
      <w:bodyDiv w:val="1"/>
      <w:marLeft w:val="0"/>
      <w:marRight w:val="0"/>
      <w:marTop w:val="0"/>
      <w:marBottom w:val="0"/>
      <w:divBdr>
        <w:top w:val="none" w:sz="0" w:space="0" w:color="auto"/>
        <w:left w:val="none" w:sz="0" w:space="0" w:color="auto"/>
        <w:bottom w:val="none" w:sz="0" w:space="0" w:color="auto"/>
        <w:right w:val="none" w:sz="0" w:space="0" w:color="auto"/>
      </w:divBdr>
    </w:div>
    <w:div w:id="1161386057">
      <w:bodyDiv w:val="1"/>
      <w:marLeft w:val="0"/>
      <w:marRight w:val="0"/>
      <w:marTop w:val="0"/>
      <w:marBottom w:val="0"/>
      <w:divBdr>
        <w:top w:val="none" w:sz="0" w:space="0" w:color="auto"/>
        <w:left w:val="none" w:sz="0" w:space="0" w:color="auto"/>
        <w:bottom w:val="none" w:sz="0" w:space="0" w:color="auto"/>
        <w:right w:val="none" w:sz="0" w:space="0" w:color="auto"/>
      </w:divBdr>
    </w:div>
    <w:div w:id="1167280535">
      <w:bodyDiv w:val="1"/>
      <w:marLeft w:val="0"/>
      <w:marRight w:val="0"/>
      <w:marTop w:val="0"/>
      <w:marBottom w:val="0"/>
      <w:divBdr>
        <w:top w:val="none" w:sz="0" w:space="0" w:color="auto"/>
        <w:left w:val="none" w:sz="0" w:space="0" w:color="auto"/>
        <w:bottom w:val="none" w:sz="0" w:space="0" w:color="auto"/>
        <w:right w:val="none" w:sz="0" w:space="0" w:color="auto"/>
      </w:divBdr>
    </w:div>
    <w:div w:id="1201288518">
      <w:bodyDiv w:val="1"/>
      <w:marLeft w:val="0"/>
      <w:marRight w:val="0"/>
      <w:marTop w:val="0"/>
      <w:marBottom w:val="0"/>
      <w:divBdr>
        <w:top w:val="none" w:sz="0" w:space="0" w:color="auto"/>
        <w:left w:val="none" w:sz="0" w:space="0" w:color="auto"/>
        <w:bottom w:val="none" w:sz="0" w:space="0" w:color="auto"/>
        <w:right w:val="none" w:sz="0" w:space="0" w:color="auto"/>
      </w:divBdr>
      <w:divsChild>
        <w:div w:id="1562053723">
          <w:marLeft w:val="0"/>
          <w:marRight w:val="0"/>
          <w:marTop w:val="0"/>
          <w:marBottom w:val="0"/>
          <w:divBdr>
            <w:top w:val="none" w:sz="0" w:space="0" w:color="auto"/>
            <w:left w:val="none" w:sz="0" w:space="0" w:color="auto"/>
            <w:bottom w:val="none" w:sz="0" w:space="0" w:color="auto"/>
            <w:right w:val="none" w:sz="0" w:space="0" w:color="auto"/>
          </w:divBdr>
        </w:div>
        <w:div w:id="512575375">
          <w:marLeft w:val="0"/>
          <w:marRight w:val="0"/>
          <w:marTop w:val="0"/>
          <w:marBottom w:val="0"/>
          <w:divBdr>
            <w:top w:val="none" w:sz="0" w:space="0" w:color="auto"/>
            <w:left w:val="none" w:sz="0" w:space="0" w:color="auto"/>
            <w:bottom w:val="none" w:sz="0" w:space="0" w:color="auto"/>
            <w:right w:val="none" w:sz="0" w:space="0" w:color="auto"/>
          </w:divBdr>
          <w:divsChild>
            <w:div w:id="336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167">
      <w:bodyDiv w:val="1"/>
      <w:marLeft w:val="0"/>
      <w:marRight w:val="0"/>
      <w:marTop w:val="0"/>
      <w:marBottom w:val="0"/>
      <w:divBdr>
        <w:top w:val="none" w:sz="0" w:space="0" w:color="auto"/>
        <w:left w:val="none" w:sz="0" w:space="0" w:color="auto"/>
        <w:bottom w:val="none" w:sz="0" w:space="0" w:color="auto"/>
        <w:right w:val="none" w:sz="0" w:space="0" w:color="auto"/>
      </w:divBdr>
    </w:div>
    <w:div w:id="1228495237">
      <w:bodyDiv w:val="1"/>
      <w:marLeft w:val="0"/>
      <w:marRight w:val="0"/>
      <w:marTop w:val="0"/>
      <w:marBottom w:val="0"/>
      <w:divBdr>
        <w:top w:val="none" w:sz="0" w:space="0" w:color="auto"/>
        <w:left w:val="none" w:sz="0" w:space="0" w:color="auto"/>
        <w:bottom w:val="none" w:sz="0" w:space="0" w:color="auto"/>
        <w:right w:val="none" w:sz="0" w:space="0" w:color="auto"/>
      </w:divBdr>
    </w:div>
    <w:div w:id="1252275891">
      <w:bodyDiv w:val="1"/>
      <w:marLeft w:val="0"/>
      <w:marRight w:val="0"/>
      <w:marTop w:val="0"/>
      <w:marBottom w:val="0"/>
      <w:divBdr>
        <w:top w:val="none" w:sz="0" w:space="0" w:color="auto"/>
        <w:left w:val="none" w:sz="0" w:space="0" w:color="auto"/>
        <w:bottom w:val="none" w:sz="0" w:space="0" w:color="auto"/>
        <w:right w:val="none" w:sz="0" w:space="0" w:color="auto"/>
      </w:divBdr>
    </w:div>
    <w:div w:id="1313290448">
      <w:bodyDiv w:val="1"/>
      <w:marLeft w:val="0"/>
      <w:marRight w:val="0"/>
      <w:marTop w:val="0"/>
      <w:marBottom w:val="0"/>
      <w:divBdr>
        <w:top w:val="none" w:sz="0" w:space="0" w:color="auto"/>
        <w:left w:val="none" w:sz="0" w:space="0" w:color="auto"/>
        <w:bottom w:val="none" w:sz="0" w:space="0" w:color="auto"/>
        <w:right w:val="none" w:sz="0" w:space="0" w:color="auto"/>
      </w:divBdr>
    </w:div>
    <w:div w:id="1325938517">
      <w:bodyDiv w:val="1"/>
      <w:marLeft w:val="0"/>
      <w:marRight w:val="0"/>
      <w:marTop w:val="0"/>
      <w:marBottom w:val="0"/>
      <w:divBdr>
        <w:top w:val="none" w:sz="0" w:space="0" w:color="auto"/>
        <w:left w:val="none" w:sz="0" w:space="0" w:color="auto"/>
        <w:bottom w:val="none" w:sz="0" w:space="0" w:color="auto"/>
        <w:right w:val="none" w:sz="0" w:space="0" w:color="auto"/>
      </w:divBdr>
    </w:div>
    <w:div w:id="1373308696">
      <w:bodyDiv w:val="1"/>
      <w:marLeft w:val="0"/>
      <w:marRight w:val="0"/>
      <w:marTop w:val="0"/>
      <w:marBottom w:val="0"/>
      <w:divBdr>
        <w:top w:val="none" w:sz="0" w:space="0" w:color="auto"/>
        <w:left w:val="none" w:sz="0" w:space="0" w:color="auto"/>
        <w:bottom w:val="none" w:sz="0" w:space="0" w:color="auto"/>
        <w:right w:val="none" w:sz="0" w:space="0" w:color="auto"/>
      </w:divBdr>
    </w:div>
    <w:div w:id="1388337096">
      <w:bodyDiv w:val="1"/>
      <w:marLeft w:val="0"/>
      <w:marRight w:val="0"/>
      <w:marTop w:val="0"/>
      <w:marBottom w:val="0"/>
      <w:divBdr>
        <w:top w:val="none" w:sz="0" w:space="0" w:color="auto"/>
        <w:left w:val="none" w:sz="0" w:space="0" w:color="auto"/>
        <w:bottom w:val="none" w:sz="0" w:space="0" w:color="auto"/>
        <w:right w:val="none" w:sz="0" w:space="0" w:color="auto"/>
      </w:divBdr>
    </w:div>
    <w:div w:id="1402827975">
      <w:bodyDiv w:val="1"/>
      <w:marLeft w:val="0"/>
      <w:marRight w:val="0"/>
      <w:marTop w:val="0"/>
      <w:marBottom w:val="0"/>
      <w:divBdr>
        <w:top w:val="none" w:sz="0" w:space="0" w:color="auto"/>
        <w:left w:val="none" w:sz="0" w:space="0" w:color="auto"/>
        <w:bottom w:val="none" w:sz="0" w:space="0" w:color="auto"/>
        <w:right w:val="none" w:sz="0" w:space="0" w:color="auto"/>
      </w:divBdr>
    </w:div>
    <w:div w:id="1410612176">
      <w:bodyDiv w:val="1"/>
      <w:marLeft w:val="0"/>
      <w:marRight w:val="0"/>
      <w:marTop w:val="0"/>
      <w:marBottom w:val="0"/>
      <w:divBdr>
        <w:top w:val="none" w:sz="0" w:space="0" w:color="auto"/>
        <w:left w:val="none" w:sz="0" w:space="0" w:color="auto"/>
        <w:bottom w:val="none" w:sz="0" w:space="0" w:color="auto"/>
        <w:right w:val="none" w:sz="0" w:space="0" w:color="auto"/>
      </w:divBdr>
      <w:divsChild>
        <w:div w:id="1893419918">
          <w:marLeft w:val="0"/>
          <w:marRight w:val="0"/>
          <w:marTop w:val="0"/>
          <w:marBottom w:val="0"/>
          <w:divBdr>
            <w:top w:val="none" w:sz="0" w:space="0" w:color="auto"/>
            <w:left w:val="none" w:sz="0" w:space="0" w:color="auto"/>
            <w:bottom w:val="none" w:sz="0" w:space="0" w:color="auto"/>
            <w:right w:val="none" w:sz="0" w:space="0" w:color="auto"/>
          </w:divBdr>
        </w:div>
        <w:div w:id="523397408">
          <w:marLeft w:val="0"/>
          <w:marRight w:val="0"/>
          <w:marTop w:val="0"/>
          <w:marBottom w:val="0"/>
          <w:divBdr>
            <w:top w:val="none" w:sz="0" w:space="0" w:color="auto"/>
            <w:left w:val="none" w:sz="0" w:space="0" w:color="auto"/>
            <w:bottom w:val="none" w:sz="0" w:space="0" w:color="auto"/>
            <w:right w:val="none" w:sz="0" w:space="0" w:color="auto"/>
          </w:divBdr>
        </w:div>
        <w:div w:id="375472788">
          <w:marLeft w:val="0"/>
          <w:marRight w:val="0"/>
          <w:marTop w:val="0"/>
          <w:marBottom w:val="0"/>
          <w:divBdr>
            <w:top w:val="none" w:sz="0" w:space="0" w:color="auto"/>
            <w:left w:val="none" w:sz="0" w:space="0" w:color="auto"/>
            <w:bottom w:val="none" w:sz="0" w:space="0" w:color="auto"/>
            <w:right w:val="none" w:sz="0" w:space="0" w:color="auto"/>
          </w:divBdr>
        </w:div>
        <w:div w:id="1238709614">
          <w:marLeft w:val="0"/>
          <w:marRight w:val="0"/>
          <w:marTop w:val="0"/>
          <w:marBottom w:val="0"/>
          <w:divBdr>
            <w:top w:val="none" w:sz="0" w:space="0" w:color="auto"/>
            <w:left w:val="none" w:sz="0" w:space="0" w:color="auto"/>
            <w:bottom w:val="none" w:sz="0" w:space="0" w:color="auto"/>
            <w:right w:val="none" w:sz="0" w:space="0" w:color="auto"/>
          </w:divBdr>
        </w:div>
        <w:div w:id="1370767253">
          <w:marLeft w:val="0"/>
          <w:marRight w:val="0"/>
          <w:marTop w:val="0"/>
          <w:marBottom w:val="0"/>
          <w:divBdr>
            <w:top w:val="none" w:sz="0" w:space="0" w:color="auto"/>
            <w:left w:val="none" w:sz="0" w:space="0" w:color="auto"/>
            <w:bottom w:val="none" w:sz="0" w:space="0" w:color="auto"/>
            <w:right w:val="none" w:sz="0" w:space="0" w:color="auto"/>
          </w:divBdr>
        </w:div>
      </w:divsChild>
    </w:div>
    <w:div w:id="1421557560">
      <w:bodyDiv w:val="1"/>
      <w:marLeft w:val="0"/>
      <w:marRight w:val="0"/>
      <w:marTop w:val="0"/>
      <w:marBottom w:val="0"/>
      <w:divBdr>
        <w:top w:val="none" w:sz="0" w:space="0" w:color="auto"/>
        <w:left w:val="none" w:sz="0" w:space="0" w:color="auto"/>
        <w:bottom w:val="none" w:sz="0" w:space="0" w:color="auto"/>
        <w:right w:val="none" w:sz="0" w:space="0" w:color="auto"/>
      </w:divBdr>
      <w:divsChild>
        <w:div w:id="187566706">
          <w:marLeft w:val="0"/>
          <w:marRight w:val="0"/>
          <w:marTop w:val="0"/>
          <w:marBottom w:val="0"/>
          <w:divBdr>
            <w:top w:val="none" w:sz="0" w:space="0" w:color="auto"/>
            <w:left w:val="none" w:sz="0" w:space="0" w:color="auto"/>
            <w:bottom w:val="single" w:sz="6" w:space="8" w:color="CFDBE8"/>
            <w:right w:val="none" w:sz="0" w:space="0" w:color="auto"/>
          </w:divBdr>
        </w:div>
      </w:divsChild>
    </w:div>
    <w:div w:id="1422140580">
      <w:bodyDiv w:val="1"/>
      <w:marLeft w:val="0"/>
      <w:marRight w:val="0"/>
      <w:marTop w:val="0"/>
      <w:marBottom w:val="0"/>
      <w:divBdr>
        <w:top w:val="none" w:sz="0" w:space="0" w:color="auto"/>
        <w:left w:val="none" w:sz="0" w:space="0" w:color="auto"/>
        <w:bottom w:val="none" w:sz="0" w:space="0" w:color="auto"/>
        <w:right w:val="none" w:sz="0" w:space="0" w:color="auto"/>
      </w:divBdr>
    </w:div>
    <w:div w:id="1424717233">
      <w:bodyDiv w:val="1"/>
      <w:marLeft w:val="0"/>
      <w:marRight w:val="0"/>
      <w:marTop w:val="0"/>
      <w:marBottom w:val="0"/>
      <w:divBdr>
        <w:top w:val="none" w:sz="0" w:space="0" w:color="auto"/>
        <w:left w:val="none" w:sz="0" w:space="0" w:color="auto"/>
        <w:bottom w:val="none" w:sz="0" w:space="0" w:color="auto"/>
        <w:right w:val="none" w:sz="0" w:space="0" w:color="auto"/>
      </w:divBdr>
    </w:div>
    <w:div w:id="1452241999">
      <w:bodyDiv w:val="1"/>
      <w:marLeft w:val="0"/>
      <w:marRight w:val="0"/>
      <w:marTop w:val="0"/>
      <w:marBottom w:val="0"/>
      <w:divBdr>
        <w:top w:val="none" w:sz="0" w:space="0" w:color="auto"/>
        <w:left w:val="none" w:sz="0" w:space="0" w:color="auto"/>
        <w:bottom w:val="none" w:sz="0" w:space="0" w:color="auto"/>
        <w:right w:val="none" w:sz="0" w:space="0" w:color="auto"/>
      </w:divBdr>
    </w:div>
    <w:div w:id="1457986066">
      <w:bodyDiv w:val="1"/>
      <w:marLeft w:val="0"/>
      <w:marRight w:val="0"/>
      <w:marTop w:val="0"/>
      <w:marBottom w:val="0"/>
      <w:divBdr>
        <w:top w:val="none" w:sz="0" w:space="0" w:color="auto"/>
        <w:left w:val="none" w:sz="0" w:space="0" w:color="auto"/>
        <w:bottom w:val="none" w:sz="0" w:space="0" w:color="auto"/>
        <w:right w:val="none" w:sz="0" w:space="0" w:color="auto"/>
      </w:divBdr>
    </w:div>
    <w:div w:id="1518084496">
      <w:bodyDiv w:val="1"/>
      <w:marLeft w:val="0"/>
      <w:marRight w:val="0"/>
      <w:marTop w:val="0"/>
      <w:marBottom w:val="0"/>
      <w:divBdr>
        <w:top w:val="none" w:sz="0" w:space="0" w:color="auto"/>
        <w:left w:val="none" w:sz="0" w:space="0" w:color="auto"/>
        <w:bottom w:val="none" w:sz="0" w:space="0" w:color="auto"/>
        <w:right w:val="none" w:sz="0" w:space="0" w:color="auto"/>
      </w:divBdr>
    </w:div>
    <w:div w:id="1518230575">
      <w:bodyDiv w:val="1"/>
      <w:marLeft w:val="0"/>
      <w:marRight w:val="0"/>
      <w:marTop w:val="0"/>
      <w:marBottom w:val="0"/>
      <w:divBdr>
        <w:top w:val="none" w:sz="0" w:space="0" w:color="auto"/>
        <w:left w:val="none" w:sz="0" w:space="0" w:color="auto"/>
        <w:bottom w:val="none" w:sz="0" w:space="0" w:color="auto"/>
        <w:right w:val="none" w:sz="0" w:space="0" w:color="auto"/>
      </w:divBdr>
    </w:div>
    <w:div w:id="1528055846">
      <w:bodyDiv w:val="1"/>
      <w:marLeft w:val="0"/>
      <w:marRight w:val="0"/>
      <w:marTop w:val="0"/>
      <w:marBottom w:val="0"/>
      <w:divBdr>
        <w:top w:val="none" w:sz="0" w:space="0" w:color="auto"/>
        <w:left w:val="none" w:sz="0" w:space="0" w:color="auto"/>
        <w:bottom w:val="none" w:sz="0" w:space="0" w:color="auto"/>
        <w:right w:val="none" w:sz="0" w:space="0" w:color="auto"/>
      </w:divBdr>
      <w:divsChild>
        <w:div w:id="1017854145">
          <w:marLeft w:val="0"/>
          <w:marRight w:val="0"/>
          <w:marTop w:val="0"/>
          <w:marBottom w:val="0"/>
          <w:divBdr>
            <w:top w:val="none" w:sz="0" w:space="0" w:color="auto"/>
            <w:left w:val="none" w:sz="0" w:space="0" w:color="auto"/>
            <w:bottom w:val="none" w:sz="0" w:space="0" w:color="auto"/>
            <w:right w:val="none" w:sz="0" w:space="0" w:color="auto"/>
          </w:divBdr>
        </w:div>
        <w:div w:id="1232497841">
          <w:marLeft w:val="0"/>
          <w:marRight w:val="0"/>
          <w:marTop w:val="0"/>
          <w:marBottom w:val="0"/>
          <w:divBdr>
            <w:top w:val="none" w:sz="0" w:space="0" w:color="auto"/>
            <w:left w:val="none" w:sz="0" w:space="0" w:color="auto"/>
            <w:bottom w:val="none" w:sz="0" w:space="0" w:color="auto"/>
            <w:right w:val="none" w:sz="0" w:space="0" w:color="auto"/>
          </w:divBdr>
          <w:divsChild>
            <w:div w:id="861088853">
              <w:marLeft w:val="0"/>
              <w:marRight w:val="0"/>
              <w:marTop w:val="0"/>
              <w:marBottom w:val="0"/>
              <w:divBdr>
                <w:top w:val="none" w:sz="0" w:space="0" w:color="auto"/>
                <w:left w:val="none" w:sz="0" w:space="0" w:color="auto"/>
                <w:bottom w:val="none" w:sz="0" w:space="0" w:color="auto"/>
                <w:right w:val="none" w:sz="0" w:space="0" w:color="auto"/>
              </w:divBdr>
              <w:divsChild>
                <w:div w:id="17689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3525">
      <w:bodyDiv w:val="1"/>
      <w:marLeft w:val="0"/>
      <w:marRight w:val="0"/>
      <w:marTop w:val="0"/>
      <w:marBottom w:val="0"/>
      <w:divBdr>
        <w:top w:val="none" w:sz="0" w:space="0" w:color="auto"/>
        <w:left w:val="none" w:sz="0" w:space="0" w:color="auto"/>
        <w:bottom w:val="none" w:sz="0" w:space="0" w:color="auto"/>
        <w:right w:val="none" w:sz="0" w:space="0" w:color="auto"/>
      </w:divBdr>
      <w:divsChild>
        <w:div w:id="850339044">
          <w:marLeft w:val="0"/>
          <w:marRight w:val="0"/>
          <w:marTop w:val="0"/>
          <w:marBottom w:val="0"/>
          <w:divBdr>
            <w:top w:val="none" w:sz="0" w:space="0" w:color="auto"/>
            <w:left w:val="none" w:sz="0" w:space="0" w:color="auto"/>
            <w:bottom w:val="none" w:sz="0" w:space="0" w:color="auto"/>
            <w:right w:val="none" w:sz="0" w:space="0" w:color="auto"/>
          </w:divBdr>
        </w:div>
      </w:divsChild>
    </w:div>
    <w:div w:id="1545674828">
      <w:bodyDiv w:val="1"/>
      <w:marLeft w:val="0"/>
      <w:marRight w:val="0"/>
      <w:marTop w:val="0"/>
      <w:marBottom w:val="0"/>
      <w:divBdr>
        <w:top w:val="none" w:sz="0" w:space="0" w:color="auto"/>
        <w:left w:val="none" w:sz="0" w:space="0" w:color="auto"/>
        <w:bottom w:val="none" w:sz="0" w:space="0" w:color="auto"/>
        <w:right w:val="none" w:sz="0" w:space="0" w:color="auto"/>
      </w:divBdr>
      <w:divsChild>
        <w:div w:id="1832868029">
          <w:marLeft w:val="0"/>
          <w:marRight w:val="0"/>
          <w:marTop w:val="180"/>
          <w:marBottom w:val="0"/>
          <w:divBdr>
            <w:top w:val="none" w:sz="0" w:space="0" w:color="auto"/>
            <w:left w:val="none" w:sz="0" w:space="0" w:color="auto"/>
            <w:bottom w:val="none" w:sz="0" w:space="0" w:color="auto"/>
            <w:right w:val="none" w:sz="0" w:space="0" w:color="auto"/>
          </w:divBdr>
          <w:divsChild>
            <w:div w:id="1984844655">
              <w:marLeft w:val="720"/>
              <w:marRight w:val="480"/>
              <w:marTop w:val="240"/>
              <w:marBottom w:val="240"/>
              <w:divBdr>
                <w:top w:val="none" w:sz="0" w:space="0" w:color="auto"/>
                <w:left w:val="none" w:sz="0" w:space="0" w:color="auto"/>
                <w:bottom w:val="none" w:sz="0" w:space="0" w:color="auto"/>
                <w:right w:val="none" w:sz="0" w:space="0" w:color="auto"/>
              </w:divBdr>
              <w:divsChild>
                <w:div w:id="557476784">
                  <w:marLeft w:val="0"/>
                  <w:marRight w:val="0"/>
                  <w:marTop w:val="180"/>
                  <w:marBottom w:val="180"/>
                  <w:divBdr>
                    <w:top w:val="none" w:sz="0" w:space="0" w:color="auto"/>
                    <w:left w:val="none" w:sz="0" w:space="0" w:color="auto"/>
                    <w:bottom w:val="none" w:sz="0" w:space="0" w:color="auto"/>
                    <w:right w:val="none" w:sz="0" w:space="0" w:color="auto"/>
                  </w:divBdr>
                  <w:divsChild>
                    <w:div w:id="562639199">
                      <w:marLeft w:val="0"/>
                      <w:marRight w:val="0"/>
                      <w:marTop w:val="0"/>
                      <w:marBottom w:val="0"/>
                      <w:divBdr>
                        <w:top w:val="none" w:sz="0" w:space="0" w:color="auto"/>
                        <w:left w:val="none" w:sz="0" w:space="0" w:color="auto"/>
                        <w:bottom w:val="none" w:sz="0" w:space="0" w:color="auto"/>
                        <w:right w:val="none" w:sz="0" w:space="0" w:color="auto"/>
                      </w:divBdr>
                    </w:div>
                    <w:div w:id="699547473">
                      <w:marLeft w:val="0"/>
                      <w:marRight w:val="0"/>
                      <w:marTop w:val="0"/>
                      <w:marBottom w:val="0"/>
                      <w:divBdr>
                        <w:top w:val="none" w:sz="0" w:space="0" w:color="auto"/>
                        <w:left w:val="none" w:sz="0" w:space="0" w:color="auto"/>
                        <w:bottom w:val="none" w:sz="0" w:space="0" w:color="auto"/>
                        <w:right w:val="none" w:sz="0" w:space="0" w:color="auto"/>
                      </w:divBdr>
                    </w:div>
                    <w:div w:id="846821037">
                      <w:marLeft w:val="0"/>
                      <w:marRight w:val="0"/>
                      <w:marTop w:val="0"/>
                      <w:marBottom w:val="0"/>
                      <w:divBdr>
                        <w:top w:val="none" w:sz="0" w:space="0" w:color="auto"/>
                        <w:left w:val="none" w:sz="0" w:space="0" w:color="auto"/>
                        <w:bottom w:val="none" w:sz="0" w:space="0" w:color="auto"/>
                        <w:right w:val="none" w:sz="0" w:space="0" w:color="auto"/>
                      </w:divBdr>
                    </w:div>
                    <w:div w:id="2016686248">
                      <w:marLeft w:val="0"/>
                      <w:marRight w:val="0"/>
                      <w:marTop w:val="0"/>
                      <w:marBottom w:val="0"/>
                      <w:divBdr>
                        <w:top w:val="none" w:sz="0" w:space="0" w:color="auto"/>
                        <w:left w:val="none" w:sz="0" w:space="0" w:color="auto"/>
                        <w:bottom w:val="none" w:sz="0" w:space="0" w:color="auto"/>
                        <w:right w:val="none" w:sz="0" w:space="0" w:color="auto"/>
                      </w:divBdr>
                    </w:div>
                    <w:div w:id="582226931">
                      <w:marLeft w:val="0"/>
                      <w:marRight w:val="0"/>
                      <w:marTop w:val="0"/>
                      <w:marBottom w:val="0"/>
                      <w:divBdr>
                        <w:top w:val="none" w:sz="0" w:space="0" w:color="auto"/>
                        <w:left w:val="none" w:sz="0" w:space="0" w:color="auto"/>
                        <w:bottom w:val="none" w:sz="0" w:space="0" w:color="auto"/>
                        <w:right w:val="none" w:sz="0" w:space="0" w:color="auto"/>
                      </w:divBdr>
                    </w:div>
                    <w:div w:id="1687245607">
                      <w:marLeft w:val="0"/>
                      <w:marRight w:val="0"/>
                      <w:marTop w:val="0"/>
                      <w:marBottom w:val="0"/>
                      <w:divBdr>
                        <w:top w:val="none" w:sz="0" w:space="0" w:color="auto"/>
                        <w:left w:val="none" w:sz="0" w:space="0" w:color="auto"/>
                        <w:bottom w:val="none" w:sz="0" w:space="0" w:color="auto"/>
                        <w:right w:val="none" w:sz="0" w:space="0" w:color="auto"/>
                      </w:divBdr>
                    </w:div>
                    <w:div w:id="794913608">
                      <w:marLeft w:val="0"/>
                      <w:marRight w:val="0"/>
                      <w:marTop w:val="0"/>
                      <w:marBottom w:val="0"/>
                      <w:divBdr>
                        <w:top w:val="none" w:sz="0" w:space="0" w:color="auto"/>
                        <w:left w:val="none" w:sz="0" w:space="0" w:color="auto"/>
                        <w:bottom w:val="none" w:sz="0" w:space="0" w:color="auto"/>
                        <w:right w:val="none" w:sz="0" w:space="0" w:color="auto"/>
                      </w:divBdr>
                    </w:div>
                    <w:div w:id="15027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750">
          <w:marLeft w:val="0"/>
          <w:marRight w:val="0"/>
          <w:marTop w:val="180"/>
          <w:marBottom w:val="0"/>
          <w:divBdr>
            <w:top w:val="none" w:sz="0" w:space="0" w:color="auto"/>
            <w:left w:val="none" w:sz="0" w:space="0" w:color="auto"/>
            <w:bottom w:val="none" w:sz="0" w:space="0" w:color="auto"/>
            <w:right w:val="none" w:sz="0" w:space="0" w:color="auto"/>
          </w:divBdr>
          <w:divsChild>
            <w:div w:id="1105466834">
              <w:marLeft w:val="720"/>
              <w:marRight w:val="480"/>
              <w:marTop w:val="240"/>
              <w:marBottom w:val="240"/>
              <w:divBdr>
                <w:top w:val="none" w:sz="0" w:space="0" w:color="auto"/>
                <w:left w:val="none" w:sz="0" w:space="0" w:color="auto"/>
                <w:bottom w:val="none" w:sz="0" w:space="0" w:color="auto"/>
                <w:right w:val="none" w:sz="0" w:space="0" w:color="auto"/>
              </w:divBdr>
              <w:divsChild>
                <w:div w:id="1376926465">
                  <w:marLeft w:val="0"/>
                  <w:marRight w:val="0"/>
                  <w:marTop w:val="180"/>
                  <w:marBottom w:val="180"/>
                  <w:divBdr>
                    <w:top w:val="none" w:sz="0" w:space="0" w:color="auto"/>
                    <w:left w:val="none" w:sz="0" w:space="0" w:color="auto"/>
                    <w:bottom w:val="none" w:sz="0" w:space="0" w:color="auto"/>
                    <w:right w:val="none" w:sz="0" w:space="0" w:color="auto"/>
                  </w:divBdr>
                  <w:divsChild>
                    <w:div w:id="1575702958">
                      <w:marLeft w:val="0"/>
                      <w:marRight w:val="0"/>
                      <w:marTop w:val="0"/>
                      <w:marBottom w:val="0"/>
                      <w:divBdr>
                        <w:top w:val="none" w:sz="0" w:space="0" w:color="auto"/>
                        <w:left w:val="none" w:sz="0" w:space="0" w:color="auto"/>
                        <w:bottom w:val="none" w:sz="0" w:space="0" w:color="auto"/>
                        <w:right w:val="none" w:sz="0" w:space="0" w:color="auto"/>
                      </w:divBdr>
                    </w:div>
                    <w:div w:id="799961341">
                      <w:marLeft w:val="0"/>
                      <w:marRight w:val="0"/>
                      <w:marTop w:val="0"/>
                      <w:marBottom w:val="0"/>
                      <w:divBdr>
                        <w:top w:val="none" w:sz="0" w:space="0" w:color="auto"/>
                        <w:left w:val="none" w:sz="0" w:space="0" w:color="auto"/>
                        <w:bottom w:val="none" w:sz="0" w:space="0" w:color="auto"/>
                        <w:right w:val="none" w:sz="0" w:space="0" w:color="auto"/>
                      </w:divBdr>
                    </w:div>
                    <w:div w:id="1170410512">
                      <w:marLeft w:val="0"/>
                      <w:marRight w:val="0"/>
                      <w:marTop w:val="0"/>
                      <w:marBottom w:val="0"/>
                      <w:divBdr>
                        <w:top w:val="none" w:sz="0" w:space="0" w:color="auto"/>
                        <w:left w:val="none" w:sz="0" w:space="0" w:color="auto"/>
                        <w:bottom w:val="none" w:sz="0" w:space="0" w:color="auto"/>
                        <w:right w:val="none" w:sz="0" w:space="0" w:color="auto"/>
                      </w:divBdr>
                    </w:div>
                    <w:div w:id="1458110734">
                      <w:marLeft w:val="0"/>
                      <w:marRight w:val="0"/>
                      <w:marTop w:val="0"/>
                      <w:marBottom w:val="0"/>
                      <w:divBdr>
                        <w:top w:val="none" w:sz="0" w:space="0" w:color="auto"/>
                        <w:left w:val="none" w:sz="0" w:space="0" w:color="auto"/>
                        <w:bottom w:val="none" w:sz="0" w:space="0" w:color="auto"/>
                        <w:right w:val="none" w:sz="0" w:space="0" w:color="auto"/>
                      </w:divBdr>
                    </w:div>
                    <w:div w:id="219366502">
                      <w:marLeft w:val="0"/>
                      <w:marRight w:val="0"/>
                      <w:marTop w:val="0"/>
                      <w:marBottom w:val="0"/>
                      <w:divBdr>
                        <w:top w:val="none" w:sz="0" w:space="0" w:color="auto"/>
                        <w:left w:val="none" w:sz="0" w:space="0" w:color="auto"/>
                        <w:bottom w:val="none" w:sz="0" w:space="0" w:color="auto"/>
                        <w:right w:val="none" w:sz="0" w:space="0" w:color="auto"/>
                      </w:divBdr>
                    </w:div>
                    <w:div w:id="383915370">
                      <w:marLeft w:val="0"/>
                      <w:marRight w:val="0"/>
                      <w:marTop w:val="0"/>
                      <w:marBottom w:val="0"/>
                      <w:divBdr>
                        <w:top w:val="none" w:sz="0" w:space="0" w:color="auto"/>
                        <w:left w:val="none" w:sz="0" w:space="0" w:color="auto"/>
                        <w:bottom w:val="none" w:sz="0" w:space="0" w:color="auto"/>
                        <w:right w:val="none" w:sz="0" w:space="0" w:color="auto"/>
                      </w:divBdr>
                    </w:div>
                    <w:div w:id="464616717">
                      <w:marLeft w:val="0"/>
                      <w:marRight w:val="0"/>
                      <w:marTop w:val="0"/>
                      <w:marBottom w:val="0"/>
                      <w:divBdr>
                        <w:top w:val="none" w:sz="0" w:space="0" w:color="auto"/>
                        <w:left w:val="none" w:sz="0" w:space="0" w:color="auto"/>
                        <w:bottom w:val="none" w:sz="0" w:space="0" w:color="auto"/>
                        <w:right w:val="none" w:sz="0" w:space="0" w:color="auto"/>
                      </w:divBdr>
                    </w:div>
                    <w:div w:id="438567642">
                      <w:marLeft w:val="0"/>
                      <w:marRight w:val="0"/>
                      <w:marTop w:val="0"/>
                      <w:marBottom w:val="0"/>
                      <w:divBdr>
                        <w:top w:val="none" w:sz="0" w:space="0" w:color="auto"/>
                        <w:left w:val="none" w:sz="0" w:space="0" w:color="auto"/>
                        <w:bottom w:val="none" w:sz="0" w:space="0" w:color="auto"/>
                        <w:right w:val="none" w:sz="0" w:space="0" w:color="auto"/>
                      </w:divBdr>
                    </w:div>
                    <w:div w:id="1797068977">
                      <w:marLeft w:val="0"/>
                      <w:marRight w:val="0"/>
                      <w:marTop w:val="0"/>
                      <w:marBottom w:val="0"/>
                      <w:divBdr>
                        <w:top w:val="none" w:sz="0" w:space="0" w:color="auto"/>
                        <w:left w:val="none" w:sz="0" w:space="0" w:color="auto"/>
                        <w:bottom w:val="none" w:sz="0" w:space="0" w:color="auto"/>
                        <w:right w:val="none" w:sz="0" w:space="0" w:color="auto"/>
                      </w:divBdr>
                    </w:div>
                    <w:div w:id="1478689889">
                      <w:marLeft w:val="0"/>
                      <w:marRight w:val="0"/>
                      <w:marTop w:val="0"/>
                      <w:marBottom w:val="0"/>
                      <w:divBdr>
                        <w:top w:val="none" w:sz="0" w:space="0" w:color="auto"/>
                        <w:left w:val="none" w:sz="0" w:space="0" w:color="auto"/>
                        <w:bottom w:val="none" w:sz="0" w:space="0" w:color="auto"/>
                        <w:right w:val="none" w:sz="0" w:space="0" w:color="auto"/>
                      </w:divBdr>
                    </w:div>
                    <w:div w:id="2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433">
              <w:marLeft w:val="720"/>
              <w:marRight w:val="480"/>
              <w:marTop w:val="240"/>
              <w:marBottom w:val="240"/>
              <w:divBdr>
                <w:top w:val="none" w:sz="0" w:space="0" w:color="auto"/>
                <w:left w:val="none" w:sz="0" w:space="0" w:color="auto"/>
                <w:bottom w:val="none" w:sz="0" w:space="0" w:color="auto"/>
                <w:right w:val="none" w:sz="0" w:space="0" w:color="auto"/>
              </w:divBdr>
              <w:divsChild>
                <w:div w:id="521868621">
                  <w:marLeft w:val="0"/>
                  <w:marRight w:val="0"/>
                  <w:marTop w:val="180"/>
                  <w:marBottom w:val="180"/>
                  <w:divBdr>
                    <w:top w:val="none" w:sz="0" w:space="0" w:color="auto"/>
                    <w:left w:val="none" w:sz="0" w:space="0" w:color="auto"/>
                    <w:bottom w:val="none" w:sz="0" w:space="0" w:color="auto"/>
                    <w:right w:val="none" w:sz="0" w:space="0" w:color="auto"/>
                  </w:divBdr>
                  <w:divsChild>
                    <w:div w:id="696582734">
                      <w:marLeft w:val="0"/>
                      <w:marRight w:val="0"/>
                      <w:marTop w:val="0"/>
                      <w:marBottom w:val="0"/>
                      <w:divBdr>
                        <w:top w:val="none" w:sz="0" w:space="0" w:color="auto"/>
                        <w:left w:val="none" w:sz="0" w:space="0" w:color="auto"/>
                        <w:bottom w:val="none" w:sz="0" w:space="0" w:color="auto"/>
                        <w:right w:val="none" w:sz="0" w:space="0" w:color="auto"/>
                      </w:divBdr>
                    </w:div>
                    <w:div w:id="72968057">
                      <w:marLeft w:val="0"/>
                      <w:marRight w:val="0"/>
                      <w:marTop w:val="0"/>
                      <w:marBottom w:val="0"/>
                      <w:divBdr>
                        <w:top w:val="none" w:sz="0" w:space="0" w:color="auto"/>
                        <w:left w:val="none" w:sz="0" w:space="0" w:color="auto"/>
                        <w:bottom w:val="none" w:sz="0" w:space="0" w:color="auto"/>
                        <w:right w:val="none" w:sz="0" w:space="0" w:color="auto"/>
                      </w:divBdr>
                    </w:div>
                    <w:div w:id="1078940024">
                      <w:marLeft w:val="0"/>
                      <w:marRight w:val="0"/>
                      <w:marTop w:val="0"/>
                      <w:marBottom w:val="0"/>
                      <w:divBdr>
                        <w:top w:val="none" w:sz="0" w:space="0" w:color="auto"/>
                        <w:left w:val="none" w:sz="0" w:space="0" w:color="auto"/>
                        <w:bottom w:val="none" w:sz="0" w:space="0" w:color="auto"/>
                        <w:right w:val="none" w:sz="0" w:space="0" w:color="auto"/>
                      </w:divBdr>
                    </w:div>
                    <w:div w:id="2069843855">
                      <w:marLeft w:val="0"/>
                      <w:marRight w:val="0"/>
                      <w:marTop w:val="0"/>
                      <w:marBottom w:val="0"/>
                      <w:divBdr>
                        <w:top w:val="none" w:sz="0" w:space="0" w:color="auto"/>
                        <w:left w:val="none" w:sz="0" w:space="0" w:color="auto"/>
                        <w:bottom w:val="none" w:sz="0" w:space="0" w:color="auto"/>
                        <w:right w:val="none" w:sz="0" w:space="0" w:color="auto"/>
                      </w:divBdr>
                    </w:div>
                    <w:div w:id="1400254352">
                      <w:marLeft w:val="0"/>
                      <w:marRight w:val="0"/>
                      <w:marTop w:val="0"/>
                      <w:marBottom w:val="0"/>
                      <w:divBdr>
                        <w:top w:val="none" w:sz="0" w:space="0" w:color="auto"/>
                        <w:left w:val="none" w:sz="0" w:space="0" w:color="auto"/>
                        <w:bottom w:val="none" w:sz="0" w:space="0" w:color="auto"/>
                        <w:right w:val="none" w:sz="0" w:space="0" w:color="auto"/>
                      </w:divBdr>
                    </w:div>
                    <w:div w:id="930971421">
                      <w:marLeft w:val="0"/>
                      <w:marRight w:val="0"/>
                      <w:marTop w:val="0"/>
                      <w:marBottom w:val="0"/>
                      <w:divBdr>
                        <w:top w:val="none" w:sz="0" w:space="0" w:color="auto"/>
                        <w:left w:val="none" w:sz="0" w:space="0" w:color="auto"/>
                        <w:bottom w:val="none" w:sz="0" w:space="0" w:color="auto"/>
                        <w:right w:val="none" w:sz="0" w:space="0" w:color="auto"/>
                      </w:divBdr>
                    </w:div>
                    <w:div w:id="848569236">
                      <w:marLeft w:val="0"/>
                      <w:marRight w:val="0"/>
                      <w:marTop w:val="0"/>
                      <w:marBottom w:val="0"/>
                      <w:divBdr>
                        <w:top w:val="none" w:sz="0" w:space="0" w:color="auto"/>
                        <w:left w:val="none" w:sz="0" w:space="0" w:color="auto"/>
                        <w:bottom w:val="none" w:sz="0" w:space="0" w:color="auto"/>
                        <w:right w:val="none" w:sz="0" w:space="0" w:color="auto"/>
                      </w:divBdr>
                    </w:div>
                    <w:div w:id="1942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9247">
      <w:bodyDiv w:val="1"/>
      <w:marLeft w:val="0"/>
      <w:marRight w:val="0"/>
      <w:marTop w:val="0"/>
      <w:marBottom w:val="0"/>
      <w:divBdr>
        <w:top w:val="none" w:sz="0" w:space="0" w:color="auto"/>
        <w:left w:val="none" w:sz="0" w:space="0" w:color="auto"/>
        <w:bottom w:val="none" w:sz="0" w:space="0" w:color="auto"/>
        <w:right w:val="none" w:sz="0" w:space="0" w:color="auto"/>
      </w:divBdr>
    </w:div>
    <w:div w:id="1767382733">
      <w:bodyDiv w:val="1"/>
      <w:marLeft w:val="0"/>
      <w:marRight w:val="0"/>
      <w:marTop w:val="0"/>
      <w:marBottom w:val="0"/>
      <w:divBdr>
        <w:top w:val="none" w:sz="0" w:space="0" w:color="auto"/>
        <w:left w:val="none" w:sz="0" w:space="0" w:color="auto"/>
        <w:bottom w:val="none" w:sz="0" w:space="0" w:color="auto"/>
        <w:right w:val="none" w:sz="0" w:space="0" w:color="auto"/>
      </w:divBdr>
    </w:div>
    <w:div w:id="1794247042">
      <w:bodyDiv w:val="1"/>
      <w:marLeft w:val="0"/>
      <w:marRight w:val="0"/>
      <w:marTop w:val="0"/>
      <w:marBottom w:val="0"/>
      <w:divBdr>
        <w:top w:val="none" w:sz="0" w:space="0" w:color="auto"/>
        <w:left w:val="none" w:sz="0" w:space="0" w:color="auto"/>
        <w:bottom w:val="none" w:sz="0" w:space="0" w:color="auto"/>
        <w:right w:val="none" w:sz="0" w:space="0" w:color="auto"/>
      </w:divBdr>
      <w:divsChild>
        <w:div w:id="756050704">
          <w:marLeft w:val="0"/>
          <w:marRight w:val="0"/>
          <w:marTop w:val="0"/>
          <w:marBottom w:val="0"/>
          <w:divBdr>
            <w:top w:val="none" w:sz="0" w:space="0" w:color="auto"/>
            <w:left w:val="none" w:sz="0" w:space="0" w:color="auto"/>
            <w:bottom w:val="none" w:sz="0" w:space="0" w:color="auto"/>
            <w:right w:val="none" w:sz="0" w:space="0" w:color="auto"/>
          </w:divBdr>
        </w:div>
      </w:divsChild>
    </w:div>
    <w:div w:id="1824420384">
      <w:bodyDiv w:val="1"/>
      <w:marLeft w:val="0"/>
      <w:marRight w:val="0"/>
      <w:marTop w:val="0"/>
      <w:marBottom w:val="0"/>
      <w:divBdr>
        <w:top w:val="none" w:sz="0" w:space="0" w:color="auto"/>
        <w:left w:val="none" w:sz="0" w:space="0" w:color="auto"/>
        <w:bottom w:val="none" w:sz="0" w:space="0" w:color="auto"/>
        <w:right w:val="none" w:sz="0" w:space="0" w:color="auto"/>
      </w:divBdr>
    </w:div>
    <w:div w:id="1848984702">
      <w:bodyDiv w:val="1"/>
      <w:marLeft w:val="0"/>
      <w:marRight w:val="0"/>
      <w:marTop w:val="0"/>
      <w:marBottom w:val="0"/>
      <w:divBdr>
        <w:top w:val="none" w:sz="0" w:space="0" w:color="auto"/>
        <w:left w:val="none" w:sz="0" w:space="0" w:color="auto"/>
        <w:bottom w:val="none" w:sz="0" w:space="0" w:color="auto"/>
        <w:right w:val="none" w:sz="0" w:space="0" w:color="auto"/>
      </w:divBdr>
    </w:div>
    <w:div w:id="1912617099">
      <w:bodyDiv w:val="1"/>
      <w:marLeft w:val="0"/>
      <w:marRight w:val="0"/>
      <w:marTop w:val="0"/>
      <w:marBottom w:val="0"/>
      <w:divBdr>
        <w:top w:val="none" w:sz="0" w:space="0" w:color="auto"/>
        <w:left w:val="none" w:sz="0" w:space="0" w:color="auto"/>
        <w:bottom w:val="none" w:sz="0" w:space="0" w:color="auto"/>
        <w:right w:val="none" w:sz="0" w:space="0" w:color="auto"/>
      </w:divBdr>
      <w:divsChild>
        <w:div w:id="1070427738">
          <w:marLeft w:val="0"/>
          <w:marRight w:val="0"/>
          <w:marTop w:val="0"/>
          <w:marBottom w:val="0"/>
          <w:divBdr>
            <w:top w:val="none" w:sz="0" w:space="0" w:color="auto"/>
            <w:left w:val="none" w:sz="0" w:space="0" w:color="auto"/>
            <w:bottom w:val="none" w:sz="0" w:space="0" w:color="auto"/>
            <w:right w:val="none" w:sz="0" w:space="0" w:color="auto"/>
          </w:divBdr>
        </w:div>
        <w:div w:id="428504932">
          <w:marLeft w:val="0"/>
          <w:marRight w:val="0"/>
          <w:marTop w:val="0"/>
          <w:marBottom w:val="0"/>
          <w:divBdr>
            <w:top w:val="none" w:sz="0" w:space="0" w:color="auto"/>
            <w:left w:val="none" w:sz="0" w:space="0" w:color="auto"/>
            <w:bottom w:val="none" w:sz="0" w:space="0" w:color="auto"/>
            <w:right w:val="none" w:sz="0" w:space="0" w:color="auto"/>
          </w:divBdr>
        </w:div>
      </w:divsChild>
    </w:div>
    <w:div w:id="1938907688">
      <w:bodyDiv w:val="1"/>
      <w:marLeft w:val="0"/>
      <w:marRight w:val="0"/>
      <w:marTop w:val="0"/>
      <w:marBottom w:val="0"/>
      <w:divBdr>
        <w:top w:val="none" w:sz="0" w:space="0" w:color="auto"/>
        <w:left w:val="none" w:sz="0" w:space="0" w:color="auto"/>
        <w:bottom w:val="none" w:sz="0" w:space="0" w:color="auto"/>
        <w:right w:val="none" w:sz="0" w:space="0" w:color="auto"/>
      </w:divBdr>
    </w:div>
    <w:div w:id="1943754806">
      <w:bodyDiv w:val="1"/>
      <w:marLeft w:val="0"/>
      <w:marRight w:val="0"/>
      <w:marTop w:val="0"/>
      <w:marBottom w:val="0"/>
      <w:divBdr>
        <w:top w:val="none" w:sz="0" w:space="0" w:color="auto"/>
        <w:left w:val="none" w:sz="0" w:space="0" w:color="auto"/>
        <w:bottom w:val="none" w:sz="0" w:space="0" w:color="auto"/>
        <w:right w:val="none" w:sz="0" w:space="0" w:color="auto"/>
      </w:divBdr>
    </w:div>
    <w:div w:id="2001498444">
      <w:bodyDiv w:val="1"/>
      <w:marLeft w:val="0"/>
      <w:marRight w:val="0"/>
      <w:marTop w:val="0"/>
      <w:marBottom w:val="0"/>
      <w:divBdr>
        <w:top w:val="none" w:sz="0" w:space="0" w:color="auto"/>
        <w:left w:val="none" w:sz="0" w:space="0" w:color="auto"/>
        <w:bottom w:val="none" w:sz="0" w:space="0" w:color="auto"/>
        <w:right w:val="none" w:sz="0" w:space="0" w:color="auto"/>
      </w:divBdr>
    </w:div>
    <w:div w:id="2017995610">
      <w:bodyDiv w:val="1"/>
      <w:marLeft w:val="0"/>
      <w:marRight w:val="0"/>
      <w:marTop w:val="0"/>
      <w:marBottom w:val="0"/>
      <w:divBdr>
        <w:top w:val="none" w:sz="0" w:space="0" w:color="auto"/>
        <w:left w:val="none" w:sz="0" w:space="0" w:color="auto"/>
        <w:bottom w:val="none" w:sz="0" w:space="0" w:color="auto"/>
        <w:right w:val="none" w:sz="0" w:space="0" w:color="auto"/>
      </w:divBdr>
      <w:divsChild>
        <w:div w:id="128475826">
          <w:marLeft w:val="0"/>
          <w:marRight w:val="0"/>
          <w:marTop w:val="0"/>
          <w:marBottom w:val="0"/>
          <w:divBdr>
            <w:top w:val="none" w:sz="0" w:space="0" w:color="auto"/>
            <w:left w:val="none" w:sz="0" w:space="0" w:color="auto"/>
            <w:bottom w:val="none" w:sz="0" w:space="0" w:color="auto"/>
            <w:right w:val="none" w:sz="0" w:space="0" w:color="auto"/>
          </w:divBdr>
        </w:div>
        <w:div w:id="606274066">
          <w:marLeft w:val="0"/>
          <w:marRight w:val="0"/>
          <w:marTop w:val="0"/>
          <w:marBottom w:val="0"/>
          <w:divBdr>
            <w:top w:val="none" w:sz="0" w:space="0" w:color="auto"/>
            <w:left w:val="none" w:sz="0" w:space="0" w:color="auto"/>
            <w:bottom w:val="none" w:sz="0" w:space="0" w:color="auto"/>
            <w:right w:val="none" w:sz="0" w:space="0" w:color="auto"/>
          </w:divBdr>
          <w:divsChild>
            <w:div w:id="2089157490">
              <w:marLeft w:val="0"/>
              <w:marRight w:val="0"/>
              <w:marTop w:val="0"/>
              <w:marBottom w:val="0"/>
              <w:divBdr>
                <w:top w:val="none" w:sz="0" w:space="0" w:color="auto"/>
                <w:left w:val="none" w:sz="0" w:space="0" w:color="auto"/>
                <w:bottom w:val="none" w:sz="0" w:space="0" w:color="auto"/>
                <w:right w:val="none" w:sz="0" w:space="0" w:color="auto"/>
              </w:divBdr>
              <w:divsChild>
                <w:div w:id="2131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841">
      <w:bodyDiv w:val="1"/>
      <w:marLeft w:val="0"/>
      <w:marRight w:val="0"/>
      <w:marTop w:val="0"/>
      <w:marBottom w:val="0"/>
      <w:divBdr>
        <w:top w:val="none" w:sz="0" w:space="0" w:color="auto"/>
        <w:left w:val="none" w:sz="0" w:space="0" w:color="auto"/>
        <w:bottom w:val="none" w:sz="0" w:space="0" w:color="auto"/>
        <w:right w:val="none" w:sz="0" w:space="0" w:color="auto"/>
      </w:divBdr>
    </w:div>
    <w:div w:id="2084060801">
      <w:bodyDiv w:val="1"/>
      <w:marLeft w:val="0"/>
      <w:marRight w:val="0"/>
      <w:marTop w:val="0"/>
      <w:marBottom w:val="0"/>
      <w:divBdr>
        <w:top w:val="none" w:sz="0" w:space="0" w:color="auto"/>
        <w:left w:val="none" w:sz="0" w:space="0" w:color="auto"/>
        <w:bottom w:val="none" w:sz="0" w:space="0" w:color="auto"/>
        <w:right w:val="none" w:sz="0" w:space="0" w:color="auto"/>
      </w:divBdr>
    </w:div>
    <w:div w:id="2096317499">
      <w:bodyDiv w:val="1"/>
      <w:marLeft w:val="0"/>
      <w:marRight w:val="0"/>
      <w:marTop w:val="0"/>
      <w:marBottom w:val="0"/>
      <w:divBdr>
        <w:top w:val="none" w:sz="0" w:space="0" w:color="auto"/>
        <w:left w:val="none" w:sz="0" w:space="0" w:color="auto"/>
        <w:bottom w:val="none" w:sz="0" w:space="0" w:color="auto"/>
        <w:right w:val="none" w:sz="0" w:space="0" w:color="auto"/>
      </w:divBdr>
    </w:div>
    <w:div w:id="210345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ntendingmodernities.nd.edu/global-currents/something-else-acomin/"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yorku.ca/intent/issue5/articles/jaredsexton.ph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witter.com/realDonaldTrump/status/1237027356314869761" TargetMode="External"/><Relationship Id="rId5" Type="http://schemas.openxmlformats.org/officeDocument/2006/relationships/footnotes" Target="footnotes.xml"/><Relationship Id="rId15" Type="http://schemas.openxmlformats.org/officeDocument/2006/relationships/hyperlink" Target="https://www.societyandspace.org/articles/on-black-negativity-or-the-affirmation-of-nothing"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flux.com/journal/35/68380/after-the-last-man-images-and-ethics-of-becoming-otherwise/"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nytimes.com/2020/03/13/opinion/mary-shelley-sc-fi-pandemic-no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AA29-52ED-C048-8C20-F56251BE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36</Pages>
  <Words>9352</Words>
  <Characters>53309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Copyeditor</cp:lastModifiedBy>
  <cp:revision>10</cp:revision>
  <dcterms:created xsi:type="dcterms:W3CDTF">2022-08-31T03:29:00Z</dcterms:created>
  <dcterms:modified xsi:type="dcterms:W3CDTF">2022-09-06T05:52:00Z</dcterms:modified>
</cp:coreProperties>
</file>